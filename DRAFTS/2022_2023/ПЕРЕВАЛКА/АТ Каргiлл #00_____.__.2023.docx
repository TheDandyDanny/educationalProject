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E6E4" w14:textId="77777777" w:rsidR="001B0877" w:rsidRPr="001B0877" w:rsidRDefault="001B0877" w:rsidP="001F0C7E">
      <w:pPr>
        <w:rPr>
          <w:rFonts w:ascii="Times New Roman" w:hAnsi="Times New Roman" w:cs="Times New Roman"/>
        </w:rPr>
      </w:pPr>
    </w:p>
    <w:p w14:paraId="6A85B37C" w14:textId="1F99C912" w:rsidR="001B0877" w:rsidRPr="001B0877" w:rsidRDefault="007173DB" w:rsidP="001F0C7E">
      <w:pPr>
        <w:jc w:val="center"/>
        <w:rPr>
          <w:rFonts w:ascii="Times New Roman" w:hAnsi="Times New Roman" w:cs="Times New Roman"/>
          <w:b/>
          <w:lang w:val="ru-RU"/>
        </w:rPr>
      </w:pPr>
      <w:r>
        <w:rPr>
          <w:rFonts w:ascii="Times New Roman" w:hAnsi="Times New Roman" w:cs="Times New Roman"/>
          <w:b/>
          <w:lang w:val="ru-RU"/>
        </w:rPr>
        <w:t xml:space="preserve">ДОГОВІР № </w:t>
      </w:r>
      <w:r w:rsidRPr="00230562">
        <w:rPr>
          <w:rFonts w:ascii="Times New Roman" w:hAnsi="Times New Roman" w:cs="Times New Roman"/>
          <w:b/>
          <w:lang w:val="ru-RU"/>
        </w:rPr>
        <w:t>МВК-</w:t>
      </w:r>
      <w:r w:rsidR="00230562" w:rsidRPr="00230562">
        <w:rPr>
          <w:rFonts w:ascii="Times New Roman" w:hAnsi="Times New Roman" w:cs="Times New Roman"/>
          <w:b/>
          <w:lang w:val="ru-RU"/>
        </w:rPr>
        <w:t>00</w:t>
      </w:r>
      <w:r w:rsidR="007169C5">
        <w:rPr>
          <w:rFonts w:ascii="Times New Roman" w:hAnsi="Times New Roman" w:cs="Times New Roman"/>
          <w:b/>
          <w:lang w:val="ru-RU"/>
        </w:rPr>
        <w:t>__</w:t>
      </w:r>
    </w:p>
    <w:p w14:paraId="2643833A" w14:textId="77777777" w:rsidR="001B0877" w:rsidRPr="001B0877" w:rsidRDefault="001B0877" w:rsidP="001F0C7E">
      <w:pPr>
        <w:jc w:val="center"/>
        <w:rPr>
          <w:rFonts w:ascii="Times New Roman" w:hAnsi="Times New Roman" w:cs="Times New Roman"/>
          <w:b/>
          <w:lang w:val="ru-RU"/>
        </w:rPr>
      </w:pPr>
      <w:r w:rsidRPr="001B0877">
        <w:rPr>
          <w:rFonts w:ascii="Times New Roman" w:hAnsi="Times New Roman" w:cs="Times New Roman"/>
          <w:b/>
          <w:lang w:val="ru-RU"/>
        </w:rPr>
        <w:t xml:space="preserve">з </w:t>
      </w:r>
      <w:proofErr w:type="spellStart"/>
      <w:r w:rsidRPr="001B0877">
        <w:rPr>
          <w:rFonts w:ascii="Times New Roman" w:hAnsi="Times New Roman" w:cs="Times New Roman"/>
          <w:b/>
          <w:lang w:val="ru-RU"/>
        </w:rPr>
        <w:t>надання</w:t>
      </w:r>
      <w:proofErr w:type="spellEnd"/>
      <w:r w:rsidRPr="001B0877">
        <w:rPr>
          <w:rFonts w:ascii="Times New Roman" w:hAnsi="Times New Roman" w:cs="Times New Roman"/>
          <w:b/>
          <w:lang w:val="ru-RU"/>
        </w:rPr>
        <w:t xml:space="preserve"> </w:t>
      </w:r>
      <w:proofErr w:type="spellStart"/>
      <w:r w:rsidRPr="001B0877">
        <w:rPr>
          <w:rFonts w:ascii="Times New Roman" w:hAnsi="Times New Roman" w:cs="Times New Roman"/>
          <w:b/>
          <w:lang w:val="ru-RU"/>
        </w:rPr>
        <w:t>послуг</w:t>
      </w:r>
      <w:proofErr w:type="spellEnd"/>
      <w:r w:rsidRPr="001B0877">
        <w:rPr>
          <w:rFonts w:ascii="Times New Roman" w:hAnsi="Times New Roman" w:cs="Times New Roman"/>
          <w:b/>
          <w:lang w:val="ru-RU"/>
        </w:rPr>
        <w:t xml:space="preserve"> з </w:t>
      </w:r>
      <w:proofErr w:type="spellStart"/>
      <w:r w:rsidRPr="001B0877">
        <w:rPr>
          <w:rFonts w:ascii="Times New Roman" w:hAnsi="Times New Roman" w:cs="Times New Roman"/>
          <w:b/>
          <w:lang w:val="ru-RU"/>
        </w:rPr>
        <w:t>накопичування</w:t>
      </w:r>
      <w:proofErr w:type="spellEnd"/>
      <w:r w:rsidRPr="001B0877">
        <w:rPr>
          <w:rFonts w:ascii="Times New Roman" w:hAnsi="Times New Roman" w:cs="Times New Roman"/>
          <w:b/>
          <w:lang w:val="ru-RU"/>
        </w:rPr>
        <w:t xml:space="preserve"> та </w:t>
      </w:r>
      <w:proofErr w:type="spellStart"/>
      <w:r w:rsidRPr="001B0877">
        <w:rPr>
          <w:rFonts w:ascii="Times New Roman" w:hAnsi="Times New Roman" w:cs="Times New Roman"/>
          <w:b/>
          <w:lang w:val="ru-RU"/>
        </w:rPr>
        <w:t>перевантаження</w:t>
      </w:r>
      <w:proofErr w:type="spellEnd"/>
      <w:r w:rsidRPr="001B0877">
        <w:rPr>
          <w:rFonts w:ascii="Times New Roman" w:hAnsi="Times New Roman" w:cs="Times New Roman"/>
          <w:b/>
          <w:lang w:val="ru-RU"/>
        </w:rPr>
        <w:t xml:space="preserve"> Зерна</w:t>
      </w:r>
    </w:p>
    <w:p w14:paraId="070E001F" w14:textId="77777777" w:rsidR="001B0877" w:rsidRPr="001B0877" w:rsidRDefault="001B0877" w:rsidP="001F0C7E">
      <w:pPr>
        <w:rPr>
          <w:rFonts w:ascii="Times New Roman" w:hAnsi="Times New Roman" w:cs="Times New Roman"/>
          <w:lang w:val="ru-RU"/>
        </w:rPr>
      </w:pPr>
    </w:p>
    <w:p w14:paraId="3F2753A5" w14:textId="2C34DDA6" w:rsidR="001B0877" w:rsidRPr="001B0877" w:rsidRDefault="001B0877" w:rsidP="001F0C7E">
      <w:pPr>
        <w:rPr>
          <w:rFonts w:ascii="Times New Roman" w:hAnsi="Times New Roman" w:cs="Times New Roman"/>
          <w:lang w:val="ru-RU"/>
        </w:rPr>
      </w:pPr>
      <w:r w:rsidRPr="001B0877">
        <w:rPr>
          <w:rFonts w:ascii="Times New Roman" w:hAnsi="Times New Roman" w:cs="Times New Roman"/>
          <w:lang w:val="ru-RU"/>
        </w:rPr>
        <w:t>с. Визирка</w:t>
      </w:r>
      <w:r w:rsidRPr="001B0877">
        <w:rPr>
          <w:rFonts w:ascii="Times New Roman" w:hAnsi="Times New Roman" w:cs="Times New Roman"/>
          <w:lang w:val="ru-RU"/>
        </w:rPr>
        <w:tab/>
      </w:r>
      <w:r w:rsidRPr="007173DB">
        <w:rPr>
          <w:rFonts w:ascii="Times New Roman" w:hAnsi="Times New Roman" w:cs="Times New Roman"/>
          <w:color w:val="FF0000"/>
          <w:lang w:val="ru-RU"/>
        </w:rPr>
        <w:t xml:space="preserve">                                                                     </w:t>
      </w:r>
      <w:r w:rsidR="00230562">
        <w:rPr>
          <w:rFonts w:ascii="Times New Roman" w:hAnsi="Times New Roman" w:cs="Times New Roman"/>
          <w:color w:val="FF0000"/>
          <w:lang w:val="ru-RU"/>
        </w:rPr>
        <w:t xml:space="preserve">                              </w:t>
      </w:r>
      <w:r w:rsidR="007169C5">
        <w:rPr>
          <w:rFonts w:ascii="Times New Roman" w:hAnsi="Times New Roman" w:cs="Times New Roman"/>
          <w:lang w:val="ru-RU"/>
        </w:rPr>
        <w:t>_________</w:t>
      </w:r>
      <w:r w:rsidRPr="00230562">
        <w:rPr>
          <w:rFonts w:ascii="Times New Roman" w:hAnsi="Times New Roman" w:cs="Times New Roman"/>
          <w:lang w:val="ru-RU"/>
        </w:rPr>
        <w:t xml:space="preserve"> 202</w:t>
      </w:r>
      <w:r w:rsidR="007169C5">
        <w:rPr>
          <w:rFonts w:ascii="Times New Roman" w:hAnsi="Times New Roman" w:cs="Times New Roman"/>
          <w:lang w:val="ru-RU"/>
        </w:rPr>
        <w:t>3</w:t>
      </w:r>
      <w:r w:rsidRPr="00230562">
        <w:rPr>
          <w:rFonts w:ascii="Times New Roman" w:hAnsi="Times New Roman" w:cs="Times New Roman"/>
          <w:lang w:val="ru-RU"/>
        </w:rPr>
        <w:t xml:space="preserve"> року</w:t>
      </w:r>
    </w:p>
    <w:p w14:paraId="62C0A520" w14:textId="77777777" w:rsidR="001B0877" w:rsidRPr="001B0877" w:rsidRDefault="001B0877" w:rsidP="001F0C7E">
      <w:pPr>
        <w:rPr>
          <w:rFonts w:ascii="Times New Roman" w:hAnsi="Times New Roman" w:cs="Times New Roman"/>
          <w:lang w:val="ru-RU"/>
        </w:rPr>
      </w:pPr>
    </w:p>
    <w:p w14:paraId="13CA6F56" w14:textId="77777777" w:rsidR="00F42B8E" w:rsidRPr="00F42B8E" w:rsidRDefault="001B0877" w:rsidP="00922E9D">
      <w:pPr>
        <w:jc w:val="both"/>
        <w:rPr>
          <w:ins w:id="0" w:author="SERHII SULIMA (NEPTUNE.UA)" w:date="2023-11-14T13:31:00Z"/>
          <w:rFonts w:ascii="Times New Roman" w:hAnsi="Times New Roman" w:cs="Times New Roman"/>
          <w:lang w:val="ru-RU"/>
        </w:rPr>
        <w:pPrChange w:id="1" w:author="OLENA PASHKOVA (NEPTUNE.UA)" w:date="2023-11-16T03:58:00Z">
          <w:pPr/>
        </w:pPrChange>
      </w:pPr>
      <w:r w:rsidRPr="001B0877">
        <w:rPr>
          <w:rFonts w:ascii="Times New Roman" w:hAnsi="Times New Roman" w:cs="Times New Roman"/>
          <w:b/>
          <w:lang w:val="ru-RU"/>
        </w:rPr>
        <w:t>ТОВАРИСТВО З ОБМЕЖЕНОЮ ВІДПОВІДАЛЬНІСТЮ “М.В. КАРГО”</w:t>
      </w:r>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іменоване</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надалі</w:t>
      </w:r>
      <w:proofErr w:type="spellEnd"/>
      <w:r w:rsidRPr="001B0877">
        <w:rPr>
          <w:rFonts w:ascii="Times New Roman" w:hAnsi="Times New Roman" w:cs="Times New Roman"/>
          <w:lang w:val="ru-RU"/>
        </w:rPr>
        <w:t xml:space="preserve"> </w:t>
      </w:r>
      <w:r w:rsidRPr="001B0877">
        <w:rPr>
          <w:rFonts w:ascii="Times New Roman" w:hAnsi="Times New Roman" w:cs="Times New Roman"/>
          <w:b/>
          <w:lang w:val="ru-RU"/>
        </w:rPr>
        <w:t>“</w:t>
      </w:r>
      <w:proofErr w:type="spellStart"/>
      <w:r w:rsidRPr="001B0877">
        <w:rPr>
          <w:rFonts w:ascii="Times New Roman" w:hAnsi="Times New Roman" w:cs="Times New Roman"/>
          <w:b/>
          <w:lang w:val="ru-RU"/>
        </w:rPr>
        <w:t>Виконавець</w:t>
      </w:r>
      <w:proofErr w:type="spellEnd"/>
      <w:r w:rsidRPr="001B0877">
        <w:rPr>
          <w:rFonts w:ascii="Times New Roman" w:hAnsi="Times New Roman" w:cs="Times New Roman"/>
          <w:b/>
          <w:lang w:val="ru-RU"/>
        </w:rPr>
        <w:t>”</w:t>
      </w:r>
      <w:r w:rsidRPr="001B0877">
        <w:rPr>
          <w:rFonts w:ascii="Times New Roman" w:hAnsi="Times New Roman" w:cs="Times New Roman"/>
          <w:lang w:val="ru-RU"/>
        </w:rPr>
        <w:t xml:space="preserve">, в </w:t>
      </w:r>
      <w:proofErr w:type="spellStart"/>
      <w:r w:rsidRPr="001B0877">
        <w:rPr>
          <w:rFonts w:ascii="Times New Roman" w:hAnsi="Times New Roman" w:cs="Times New Roman"/>
          <w:lang w:val="ru-RU"/>
        </w:rPr>
        <w:t>особі</w:t>
      </w:r>
      <w:proofErr w:type="spellEnd"/>
      <w:r w:rsidRPr="001B0877">
        <w:rPr>
          <w:rFonts w:ascii="Times New Roman" w:hAnsi="Times New Roman" w:cs="Times New Roman"/>
          <w:lang w:val="ru-RU"/>
        </w:rPr>
        <w:t xml:space="preserve"> </w:t>
      </w:r>
      <w:r w:rsidR="00943494" w:rsidRPr="00943494">
        <w:rPr>
          <w:rFonts w:ascii="Times New Roman" w:hAnsi="Times New Roman" w:cs="Times New Roman"/>
          <w:lang w:val="ru-RU"/>
        </w:rPr>
        <w:t xml:space="preserve">Директора </w:t>
      </w:r>
      <w:proofErr w:type="spellStart"/>
      <w:r w:rsidR="00943494" w:rsidRPr="00943494">
        <w:rPr>
          <w:rFonts w:ascii="Times New Roman" w:hAnsi="Times New Roman" w:cs="Times New Roman"/>
          <w:lang w:val="ru-RU"/>
        </w:rPr>
        <w:t>Сікорського</w:t>
      </w:r>
      <w:proofErr w:type="spellEnd"/>
      <w:r w:rsidR="00943494" w:rsidRPr="00943494">
        <w:rPr>
          <w:rFonts w:ascii="Times New Roman" w:hAnsi="Times New Roman" w:cs="Times New Roman"/>
          <w:lang w:val="ru-RU"/>
        </w:rPr>
        <w:t xml:space="preserve"> </w:t>
      </w:r>
      <w:proofErr w:type="spellStart"/>
      <w:r w:rsidR="00943494" w:rsidRPr="00943494">
        <w:rPr>
          <w:rFonts w:ascii="Times New Roman" w:hAnsi="Times New Roman" w:cs="Times New Roman"/>
          <w:lang w:val="ru-RU"/>
        </w:rPr>
        <w:t>Анатолія</w:t>
      </w:r>
      <w:proofErr w:type="spellEnd"/>
      <w:r w:rsidR="00943494" w:rsidRPr="00943494">
        <w:rPr>
          <w:rFonts w:ascii="Times New Roman" w:hAnsi="Times New Roman" w:cs="Times New Roman"/>
          <w:lang w:val="ru-RU"/>
        </w:rPr>
        <w:t xml:space="preserve"> Антоновича</w:t>
      </w:r>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який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діє</w:t>
      </w:r>
      <w:proofErr w:type="spellEnd"/>
      <w:r w:rsidRPr="001B0877">
        <w:rPr>
          <w:rFonts w:ascii="Times New Roman" w:hAnsi="Times New Roman" w:cs="Times New Roman"/>
          <w:lang w:val="ru-RU"/>
        </w:rPr>
        <w:t xml:space="preserve"> на </w:t>
      </w:r>
      <w:proofErr w:type="spellStart"/>
      <w:r w:rsidRPr="001B0877">
        <w:rPr>
          <w:rFonts w:ascii="Times New Roman" w:hAnsi="Times New Roman" w:cs="Times New Roman"/>
          <w:lang w:val="ru-RU"/>
        </w:rPr>
        <w:t>підставі</w:t>
      </w:r>
      <w:proofErr w:type="spellEnd"/>
      <w:r w:rsidRPr="001B0877">
        <w:rPr>
          <w:rFonts w:ascii="Times New Roman" w:hAnsi="Times New Roman" w:cs="Times New Roman"/>
          <w:lang w:val="ru-RU"/>
        </w:rPr>
        <w:t xml:space="preserve"> Статуту, з </w:t>
      </w:r>
      <w:proofErr w:type="spellStart"/>
      <w:r w:rsidRPr="001B0877">
        <w:rPr>
          <w:rFonts w:ascii="Times New Roman" w:hAnsi="Times New Roman" w:cs="Times New Roman"/>
          <w:lang w:val="ru-RU"/>
        </w:rPr>
        <w:t>однієї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сторони</w:t>
      </w:r>
      <w:proofErr w:type="spellEnd"/>
      <w:r w:rsidRPr="001B0877">
        <w:rPr>
          <w:rFonts w:ascii="Times New Roman" w:hAnsi="Times New Roman" w:cs="Times New Roman"/>
          <w:lang w:val="ru-RU"/>
        </w:rPr>
        <w:t xml:space="preserve">, </w:t>
      </w:r>
      <w:r>
        <w:rPr>
          <w:rFonts w:ascii="Times New Roman" w:hAnsi="Times New Roman" w:cs="Times New Roman"/>
          <w:lang w:val="ru-RU"/>
        </w:rPr>
        <w:t>та</w:t>
      </w:r>
      <w:r w:rsidRPr="001B0877">
        <w:rPr>
          <w:rFonts w:ascii="Times New Roman" w:hAnsi="Times New Roman" w:cs="Times New Roman"/>
          <w:lang w:val="ru-RU"/>
        </w:rPr>
        <w:t xml:space="preserve"> </w:t>
      </w:r>
      <w:r w:rsidRPr="001B0877">
        <w:rPr>
          <w:rFonts w:ascii="Times New Roman" w:hAnsi="Times New Roman" w:cs="Times New Roman"/>
          <w:b/>
          <w:lang w:val="ru-RU"/>
        </w:rPr>
        <w:t>ТОВАРИСТВО З ОБМЕЖЕНОЮ ВІДПОВІДАЛЬНІСТЮ “АТ КАРГИЛ”</w:t>
      </w:r>
      <w:r w:rsidRPr="001B0877">
        <w:rPr>
          <w:rFonts w:ascii="Times New Roman" w:hAnsi="Times New Roman" w:cs="Times New Roman"/>
          <w:lang w:val="ru-RU"/>
        </w:rPr>
        <w:t>,</w:t>
      </w:r>
      <w:r w:rsidRPr="001B0877">
        <w:rPr>
          <w:lang w:val="ru-RU"/>
        </w:rPr>
        <w:t xml:space="preserve"> </w:t>
      </w:r>
      <w:proofErr w:type="spellStart"/>
      <w:r w:rsidRPr="001B0877">
        <w:rPr>
          <w:rFonts w:ascii="Times New Roman" w:hAnsi="Times New Roman" w:cs="Times New Roman"/>
          <w:lang w:val="ru-RU"/>
        </w:rPr>
        <w:t>іменоване</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надалі</w:t>
      </w:r>
      <w:proofErr w:type="spellEnd"/>
      <w:r w:rsidRPr="001B0877">
        <w:rPr>
          <w:rFonts w:ascii="Times New Roman" w:hAnsi="Times New Roman" w:cs="Times New Roman"/>
          <w:lang w:val="ru-RU"/>
        </w:rPr>
        <w:t xml:space="preserve"> </w:t>
      </w:r>
      <w:r w:rsidRPr="001B0877">
        <w:rPr>
          <w:rFonts w:ascii="Times New Roman" w:hAnsi="Times New Roman" w:cs="Times New Roman"/>
          <w:b/>
          <w:lang w:val="ru-RU"/>
        </w:rPr>
        <w:t>«</w:t>
      </w:r>
      <w:proofErr w:type="spellStart"/>
      <w:r w:rsidRPr="001B0877">
        <w:rPr>
          <w:rFonts w:ascii="Times New Roman" w:hAnsi="Times New Roman" w:cs="Times New Roman"/>
          <w:b/>
          <w:lang w:val="ru-RU"/>
        </w:rPr>
        <w:t>Замовник</w:t>
      </w:r>
      <w:proofErr w:type="spellEnd"/>
      <w:r w:rsidRPr="001B0877">
        <w:rPr>
          <w:rFonts w:ascii="Times New Roman" w:hAnsi="Times New Roman" w:cs="Times New Roman"/>
          <w:b/>
          <w:lang w:val="ru-RU"/>
        </w:rPr>
        <w:t>»</w:t>
      </w:r>
      <w:r w:rsidRPr="001B0877">
        <w:rPr>
          <w:rFonts w:ascii="Times New Roman" w:hAnsi="Times New Roman" w:cs="Times New Roman"/>
          <w:lang w:val="ru-RU"/>
        </w:rPr>
        <w:t xml:space="preserve">, в </w:t>
      </w:r>
      <w:proofErr w:type="spellStart"/>
      <w:r w:rsidRPr="001B0877">
        <w:rPr>
          <w:rFonts w:ascii="Times New Roman" w:hAnsi="Times New Roman" w:cs="Times New Roman"/>
          <w:lang w:val="ru-RU"/>
        </w:rPr>
        <w:t>особі</w:t>
      </w:r>
      <w:proofErr w:type="spellEnd"/>
      <w:r w:rsidR="007173DB">
        <w:rPr>
          <w:rFonts w:ascii="Times New Roman" w:hAnsi="Times New Roman" w:cs="Times New Roman"/>
          <w:lang w:val="ru-RU"/>
        </w:rPr>
        <w:t xml:space="preserve">  </w:t>
      </w:r>
      <w:r w:rsidR="00FC0062" w:rsidRPr="00FC0062">
        <w:rPr>
          <w:rFonts w:ascii="Times New Roman" w:hAnsi="Times New Roman" w:cs="Times New Roman"/>
          <w:lang w:val="ru-RU"/>
        </w:rPr>
        <w:t xml:space="preserve">начальника сектору </w:t>
      </w:r>
      <w:proofErr w:type="spellStart"/>
      <w:r w:rsidR="00FC0062" w:rsidRPr="00FC0062">
        <w:rPr>
          <w:rFonts w:ascii="Times New Roman" w:hAnsi="Times New Roman" w:cs="Times New Roman"/>
          <w:lang w:val="ru-RU"/>
        </w:rPr>
        <w:t>виконання</w:t>
      </w:r>
      <w:proofErr w:type="spellEnd"/>
      <w:r w:rsidR="00FC0062" w:rsidRPr="00FC0062">
        <w:rPr>
          <w:rFonts w:ascii="Times New Roman" w:hAnsi="Times New Roman" w:cs="Times New Roman"/>
          <w:lang w:val="ru-RU"/>
        </w:rPr>
        <w:t xml:space="preserve"> </w:t>
      </w:r>
      <w:proofErr w:type="spellStart"/>
      <w:r w:rsidR="00FC0062" w:rsidRPr="00FC0062">
        <w:rPr>
          <w:rFonts w:ascii="Times New Roman" w:hAnsi="Times New Roman" w:cs="Times New Roman"/>
          <w:lang w:val="ru-RU"/>
        </w:rPr>
        <w:t>контрактів</w:t>
      </w:r>
      <w:proofErr w:type="spellEnd"/>
      <w:r w:rsidR="00FC0062" w:rsidRPr="00FC0062">
        <w:rPr>
          <w:rFonts w:ascii="Times New Roman" w:hAnsi="Times New Roman" w:cs="Times New Roman"/>
          <w:lang w:val="ru-RU"/>
        </w:rPr>
        <w:t xml:space="preserve"> </w:t>
      </w:r>
      <w:proofErr w:type="spellStart"/>
      <w:r w:rsidR="00FC0062" w:rsidRPr="00FC0062">
        <w:rPr>
          <w:rFonts w:ascii="Times New Roman" w:hAnsi="Times New Roman" w:cs="Times New Roman"/>
          <w:lang w:val="ru-RU"/>
        </w:rPr>
        <w:t>Томасковіч</w:t>
      </w:r>
      <w:proofErr w:type="spellEnd"/>
      <w:r w:rsidR="00FC0062" w:rsidRPr="00FC0062">
        <w:rPr>
          <w:rFonts w:ascii="Times New Roman" w:hAnsi="Times New Roman" w:cs="Times New Roman"/>
          <w:lang w:val="ru-RU"/>
        </w:rPr>
        <w:t xml:space="preserve"> </w:t>
      </w:r>
      <w:proofErr w:type="spellStart"/>
      <w:r w:rsidR="00FC0062" w:rsidRPr="00FC0062">
        <w:rPr>
          <w:rFonts w:ascii="Times New Roman" w:hAnsi="Times New Roman" w:cs="Times New Roman"/>
          <w:lang w:val="ru-RU"/>
        </w:rPr>
        <w:t>Наталії</w:t>
      </w:r>
      <w:proofErr w:type="spellEnd"/>
      <w:r w:rsidR="00FC0062" w:rsidRPr="00FC0062">
        <w:rPr>
          <w:rFonts w:ascii="Times New Roman" w:hAnsi="Times New Roman" w:cs="Times New Roman"/>
          <w:lang w:val="ru-RU"/>
        </w:rPr>
        <w:t xml:space="preserve"> </w:t>
      </w:r>
      <w:proofErr w:type="spellStart"/>
      <w:r w:rsidR="00FC0062" w:rsidRPr="00FC0062">
        <w:rPr>
          <w:rFonts w:ascii="Times New Roman" w:hAnsi="Times New Roman" w:cs="Times New Roman"/>
          <w:lang w:val="ru-RU"/>
        </w:rPr>
        <w:t>Владиславівни</w:t>
      </w:r>
      <w:proofErr w:type="spellEnd"/>
      <w:r w:rsidR="00FC0062" w:rsidRPr="00FC0062">
        <w:rPr>
          <w:rFonts w:ascii="Times New Roman" w:hAnsi="Times New Roman" w:cs="Times New Roman"/>
          <w:lang w:val="ru-RU"/>
        </w:rPr>
        <w:t>, як</w:t>
      </w:r>
      <w:r w:rsidR="00FC0062">
        <w:rPr>
          <w:rFonts w:ascii="Times New Roman" w:hAnsi="Times New Roman" w:cs="Times New Roman"/>
          <w:lang w:val="ru-RU"/>
        </w:rPr>
        <w:t>а</w:t>
      </w:r>
      <w:r w:rsidR="00FC0062" w:rsidRPr="00FC0062">
        <w:rPr>
          <w:rFonts w:ascii="Times New Roman" w:hAnsi="Times New Roman" w:cs="Times New Roman"/>
          <w:lang w:val="ru-RU"/>
        </w:rPr>
        <w:t xml:space="preserve"> </w:t>
      </w:r>
      <w:proofErr w:type="spellStart"/>
      <w:r w:rsidR="00FC0062" w:rsidRPr="00FC0062">
        <w:rPr>
          <w:rFonts w:ascii="Times New Roman" w:hAnsi="Times New Roman" w:cs="Times New Roman"/>
          <w:lang w:val="ru-RU"/>
        </w:rPr>
        <w:t>діє</w:t>
      </w:r>
      <w:proofErr w:type="spellEnd"/>
      <w:r w:rsidR="00FC0062" w:rsidRPr="00FC0062">
        <w:rPr>
          <w:rFonts w:ascii="Times New Roman" w:hAnsi="Times New Roman" w:cs="Times New Roman"/>
          <w:lang w:val="ru-RU"/>
        </w:rPr>
        <w:t xml:space="preserve"> на </w:t>
      </w:r>
      <w:proofErr w:type="spellStart"/>
      <w:r w:rsidR="00FC0062" w:rsidRPr="00FC0062">
        <w:rPr>
          <w:rFonts w:ascii="Times New Roman" w:hAnsi="Times New Roman" w:cs="Times New Roman"/>
          <w:lang w:val="ru-RU"/>
        </w:rPr>
        <w:t>підставі</w:t>
      </w:r>
      <w:proofErr w:type="spellEnd"/>
      <w:r w:rsidR="00FC0062" w:rsidRPr="00FC0062">
        <w:rPr>
          <w:rFonts w:ascii="Times New Roman" w:hAnsi="Times New Roman" w:cs="Times New Roman"/>
          <w:lang w:val="ru-RU"/>
        </w:rPr>
        <w:t xml:space="preserve"> </w:t>
      </w:r>
      <w:proofErr w:type="spellStart"/>
      <w:r w:rsidR="00FC0062" w:rsidRPr="00FC0062">
        <w:rPr>
          <w:rFonts w:ascii="Times New Roman" w:hAnsi="Times New Roman" w:cs="Times New Roman"/>
          <w:lang w:val="ru-RU"/>
        </w:rPr>
        <w:t>довiреностi</w:t>
      </w:r>
      <w:proofErr w:type="spellEnd"/>
      <w:r w:rsidR="00FC0062" w:rsidRPr="00FC0062">
        <w:rPr>
          <w:rFonts w:ascii="Times New Roman" w:hAnsi="Times New Roman" w:cs="Times New Roman"/>
          <w:lang w:val="ru-RU"/>
        </w:rPr>
        <w:t xml:space="preserve"> 2022/102 </w:t>
      </w:r>
      <w:proofErr w:type="spellStart"/>
      <w:r w:rsidR="00FC0062" w:rsidRPr="00FC0062">
        <w:rPr>
          <w:rFonts w:ascii="Times New Roman" w:hAnsi="Times New Roman" w:cs="Times New Roman"/>
          <w:lang w:val="ru-RU"/>
        </w:rPr>
        <w:t>вiд</w:t>
      </w:r>
      <w:proofErr w:type="spellEnd"/>
      <w:r w:rsidR="00FC0062" w:rsidRPr="00FC0062">
        <w:rPr>
          <w:rFonts w:ascii="Times New Roman" w:hAnsi="Times New Roman" w:cs="Times New Roman"/>
          <w:lang w:val="ru-RU"/>
        </w:rPr>
        <w:t xml:space="preserve"> 28.06.2022 р.</w:t>
      </w:r>
      <w:r w:rsidR="00FC0062">
        <w:rPr>
          <w:rFonts w:ascii="Times New Roman" w:hAnsi="Times New Roman" w:cs="Times New Roman"/>
          <w:lang w:val="ru-RU"/>
        </w:rPr>
        <w:t xml:space="preserve">, з </w:t>
      </w:r>
      <w:proofErr w:type="spellStart"/>
      <w:r w:rsidR="00FC0062">
        <w:rPr>
          <w:rFonts w:ascii="Times New Roman" w:hAnsi="Times New Roman" w:cs="Times New Roman"/>
          <w:lang w:val="ru-RU"/>
        </w:rPr>
        <w:t>іншої</w:t>
      </w:r>
      <w:proofErr w:type="spellEnd"/>
      <w:r w:rsidR="00FC0062">
        <w:rPr>
          <w:rFonts w:ascii="Times New Roman" w:hAnsi="Times New Roman" w:cs="Times New Roman"/>
          <w:lang w:val="ru-RU"/>
        </w:rPr>
        <w:t xml:space="preserve"> </w:t>
      </w:r>
      <w:proofErr w:type="spellStart"/>
      <w:r w:rsidR="00FC0062">
        <w:rPr>
          <w:rFonts w:ascii="Times New Roman" w:hAnsi="Times New Roman" w:cs="Times New Roman"/>
          <w:lang w:val="ru-RU"/>
        </w:rPr>
        <w:t>сторони</w:t>
      </w:r>
      <w:proofErr w:type="spellEnd"/>
      <w:r w:rsidR="00FC0062">
        <w:rPr>
          <w:rFonts w:ascii="Times New Roman" w:hAnsi="Times New Roman" w:cs="Times New Roman"/>
          <w:lang w:val="ru-RU"/>
        </w:rPr>
        <w:t>, р</w:t>
      </w:r>
      <w:r>
        <w:rPr>
          <w:rFonts w:ascii="Times New Roman" w:hAnsi="Times New Roman" w:cs="Times New Roman"/>
          <w:lang w:val="ru-RU"/>
        </w:rPr>
        <w:t xml:space="preserve">азом </w:t>
      </w:r>
      <w:proofErr w:type="spellStart"/>
      <w:r>
        <w:rPr>
          <w:rFonts w:ascii="Times New Roman" w:hAnsi="Times New Roman" w:cs="Times New Roman"/>
          <w:lang w:val="ru-RU"/>
        </w:rPr>
        <w:t>надал</w:t>
      </w:r>
      <w:r>
        <w:rPr>
          <w:rFonts w:ascii="Times New Roman" w:hAnsi="Times New Roman" w:cs="Times New Roman"/>
        </w:rPr>
        <w:t>i</w:t>
      </w:r>
      <w:proofErr w:type="spellEnd"/>
      <w:r w:rsidRPr="001B0877">
        <w:rPr>
          <w:rFonts w:ascii="Times New Roman" w:hAnsi="Times New Roman" w:cs="Times New Roman"/>
          <w:lang w:val="ru-RU"/>
        </w:rPr>
        <w:t xml:space="preserve"> </w:t>
      </w:r>
      <w:proofErr w:type="spellStart"/>
      <w:r>
        <w:rPr>
          <w:rFonts w:ascii="Times New Roman" w:hAnsi="Times New Roman" w:cs="Times New Roman"/>
          <w:lang w:val="ru-RU"/>
        </w:rPr>
        <w:t>пойменован</w:t>
      </w:r>
      <w:r>
        <w:rPr>
          <w:rFonts w:ascii="Times New Roman" w:hAnsi="Times New Roman" w:cs="Times New Roman"/>
        </w:rPr>
        <w:t>i</w:t>
      </w:r>
      <w:proofErr w:type="spellEnd"/>
      <w:r>
        <w:rPr>
          <w:rFonts w:ascii="Times New Roman" w:hAnsi="Times New Roman" w:cs="Times New Roman"/>
          <w:lang w:val="ru-RU"/>
        </w:rPr>
        <w:t xml:space="preserve"> </w:t>
      </w:r>
      <w:r w:rsidRPr="007173DB">
        <w:rPr>
          <w:rFonts w:ascii="Times New Roman" w:hAnsi="Times New Roman" w:cs="Times New Roman"/>
          <w:b/>
          <w:lang w:val="ru-RU"/>
        </w:rPr>
        <w:t>“</w:t>
      </w:r>
      <w:proofErr w:type="spellStart"/>
      <w:r w:rsidRPr="007173DB">
        <w:rPr>
          <w:rFonts w:ascii="Times New Roman" w:hAnsi="Times New Roman" w:cs="Times New Roman"/>
          <w:b/>
          <w:lang w:val="ru-RU"/>
        </w:rPr>
        <w:t>Сторони</w:t>
      </w:r>
      <w:proofErr w:type="spellEnd"/>
      <w:r w:rsidRPr="007173DB">
        <w:rPr>
          <w:rFonts w:ascii="Times New Roman" w:hAnsi="Times New Roman" w:cs="Times New Roman"/>
          <w:b/>
          <w:lang w:val="ru-RU"/>
        </w:rPr>
        <w:t>”</w:t>
      </w:r>
      <w:r>
        <w:rPr>
          <w:rFonts w:ascii="Times New Roman" w:hAnsi="Times New Roman" w:cs="Times New Roman"/>
          <w:lang w:val="ru-RU"/>
        </w:rPr>
        <w:t xml:space="preserve">, а </w:t>
      </w:r>
      <w:proofErr w:type="spellStart"/>
      <w:r>
        <w:rPr>
          <w:rFonts w:ascii="Times New Roman" w:hAnsi="Times New Roman" w:cs="Times New Roman"/>
          <w:lang w:val="ru-RU"/>
        </w:rPr>
        <w:t>кожний</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окремо</w:t>
      </w:r>
      <w:proofErr w:type="spellEnd"/>
      <w:r>
        <w:rPr>
          <w:rFonts w:ascii="Times New Roman" w:hAnsi="Times New Roman" w:cs="Times New Roman"/>
          <w:lang w:val="ru-RU"/>
        </w:rPr>
        <w:t xml:space="preserve"> – </w:t>
      </w:r>
      <w:r w:rsidR="007173DB" w:rsidRPr="00FC0062">
        <w:rPr>
          <w:rFonts w:ascii="Times New Roman" w:hAnsi="Times New Roman" w:cs="Times New Roman"/>
          <w:b/>
          <w:bCs/>
          <w:lang w:val="ru-RU"/>
        </w:rPr>
        <w:t>“</w:t>
      </w:r>
      <w:r w:rsidRPr="00FC0062">
        <w:rPr>
          <w:rFonts w:ascii="Times New Roman" w:hAnsi="Times New Roman" w:cs="Times New Roman"/>
          <w:b/>
          <w:bCs/>
          <w:lang w:val="ru-RU"/>
        </w:rPr>
        <w:t>Сторона</w:t>
      </w:r>
      <w:r w:rsidR="007173DB" w:rsidRPr="00FC0062">
        <w:rPr>
          <w:rFonts w:ascii="Times New Roman" w:hAnsi="Times New Roman" w:cs="Times New Roman"/>
          <w:b/>
          <w:bCs/>
          <w:lang w:val="ru-RU"/>
        </w:rPr>
        <w:t>”</w:t>
      </w:r>
      <w:r>
        <w:rPr>
          <w:rFonts w:ascii="Times New Roman" w:hAnsi="Times New Roman" w:cs="Times New Roman"/>
          <w:lang w:val="ru-RU"/>
        </w:rPr>
        <w:t>,</w:t>
      </w:r>
      <w:r w:rsidR="00F42B8E">
        <w:rPr>
          <w:rFonts w:ascii="Times New Roman" w:hAnsi="Times New Roman" w:cs="Times New Roman"/>
          <w:lang w:val="ru-RU"/>
        </w:rPr>
        <w:t xml:space="preserve"> </w:t>
      </w:r>
      <w:proofErr w:type="spellStart"/>
      <w:ins w:id="2" w:author="SERHII SULIMA (NEPTUNE.UA)" w:date="2023-11-14T13:31:00Z">
        <w:r w:rsidR="00F42B8E" w:rsidRPr="00F42B8E">
          <w:rPr>
            <w:rFonts w:ascii="Times New Roman" w:hAnsi="Times New Roman" w:cs="Times New Roman"/>
            <w:lang w:val="ru-RU"/>
          </w:rPr>
          <w:t>беручи</w:t>
        </w:r>
        <w:proofErr w:type="spellEnd"/>
        <w:r w:rsidR="00F42B8E" w:rsidRPr="00F42B8E">
          <w:rPr>
            <w:rFonts w:ascii="Times New Roman" w:hAnsi="Times New Roman" w:cs="Times New Roman"/>
            <w:lang w:val="ru-RU"/>
          </w:rPr>
          <w:t xml:space="preserve"> до </w:t>
        </w:r>
        <w:proofErr w:type="spellStart"/>
        <w:r w:rsidR="00F42B8E" w:rsidRPr="00F42B8E">
          <w:rPr>
            <w:rFonts w:ascii="Times New Roman" w:hAnsi="Times New Roman" w:cs="Times New Roman"/>
            <w:lang w:val="ru-RU"/>
          </w:rPr>
          <w:t>уваги</w:t>
        </w:r>
        <w:proofErr w:type="spellEnd"/>
        <w:r w:rsidR="00F42B8E" w:rsidRPr="00F42B8E">
          <w:rPr>
            <w:rFonts w:ascii="Times New Roman" w:hAnsi="Times New Roman" w:cs="Times New Roman"/>
            <w:lang w:val="ru-RU"/>
          </w:rPr>
          <w:t xml:space="preserve">: </w:t>
        </w:r>
      </w:ins>
    </w:p>
    <w:p w14:paraId="581DDFFA" w14:textId="77777777" w:rsidR="00F42B8E" w:rsidRPr="00F42B8E" w:rsidRDefault="00F42B8E" w:rsidP="00922E9D">
      <w:pPr>
        <w:jc w:val="both"/>
        <w:rPr>
          <w:ins w:id="3" w:author="SERHII SULIMA (NEPTUNE.UA)" w:date="2023-11-14T13:31:00Z"/>
          <w:rFonts w:ascii="Times New Roman" w:hAnsi="Times New Roman" w:cs="Times New Roman"/>
          <w:lang w:val="ru-RU"/>
        </w:rPr>
        <w:pPrChange w:id="4" w:author="OLENA PASHKOVA (NEPTUNE.UA)" w:date="2023-11-16T03:58:00Z">
          <w:pPr/>
        </w:pPrChange>
      </w:pPr>
      <w:ins w:id="5" w:author="SERHII SULIMA (NEPTUNE.UA)" w:date="2023-11-14T13:31:00Z">
        <w:r w:rsidRPr="00F42B8E">
          <w:rPr>
            <w:rFonts w:ascii="Times New Roman" w:hAnsi="Times New Roman" w:cs="Times New Roman"/>
            <w:lang w:val="ru-RU"/>
          </w:rPr>
          <w:t>-</w:t>
        </w:r>
        <w:r w:rsidRPr="00F42B8E">
          <w:rPr>
            <w:rFonts w:ascii="Times New Roman" w:hAnsi="Times New Roman" w:cs="Times New Roman"/>
            <w:lang w:val="ru-RU"/>
          </w:rPr>
          <w:tab/>
        </w:r>
        <w:proofErr w:type="spellStart"/>
        <w:r w:rsidRPr="00F42B8E">
          <w:rPr>
            <w:rFonts w:ascii="Times New Roman" w:hAnsi="Times New Roman" w:cs="Times New Roman"/>
            <w:lang w:val="ru-RU"/>
          </w:rPr>
          <w:t>положення</w:t>
        </w:r>
        <w:proofErr w:type="spellEnd"/>
        <w:r w:rsidRPr="00F42B8E">
          <w:rPr>
            <w:rFonts w:ascii="Times New Roman" w:hAnsi="Times New Roman" w:cs="Times New Roman"/>
            <w:lang w:val="ru-RU"/>
          </w:rPr>
          <w:t xml:space="preserve"> Указу Президента </w:t>
        </w:r>
        <w:proofErr w:type="spellStart"/>
        <w:r w:rsidRPr="00F42B8E">
          <w:rPr>
            <w:rFonts w:ascii="Times New Roman" w:hAnsi="Times New Roman" w:cs="Times New Roman"/>
            <w:lang w:val="ru-RU"/>
          </w:rPr>
          <w:t>України</w:t>
        </w:r>
        <w:proofErr w:type="spellEnd"/>
        <w:r w:rsidRPr="00F42B8E">
          <w:rPr>
            <w:rFonts w:ascii="Times New Roman" w:hAnsi="Times New Roman" w:cs="Times New Roman"/>
            <w:lang w:val="ru-RU"/>
          </w:rPr>
          <w:t xml:space="preserve"> № 64/2022 </w:t>
        </w:r>
        <w:proofErr w:type="spellStart"/>
        <w:r w:rsidRPr="00F42B8E">
          <w:rPr>
            <w:rFonts w:ascii="Times New Roman" w:hAnsi="Times New Roman" w:cs="Times New Roman"/>
            <w:lang w:val="ru-RU"/>
          </w:rPr>
          <w:t>від</w:t>
        </w:r>
        <w:proofErr w:type="spellEnd"/>
        <w:r w:rsidRPr="00F42B8E">
          <w:rPr>
            <w:rFonts w:ascii="Times New Roman" w:hAnsi="Times New Roman" w:cs="Times New Roman"/>
            <w:lang w:val="ru-RU"/>
          </w:rPr>
          <w:t xml:space="preserve"> 24.02.2022 року «Про </w:t>
        </w:r>
        <w:proofErr w:type="spellStart"/>
        <w:r w:rsidRPr="00F42B8E">
          <w:rPr>
            <w:rFonts w:ascii="Times New Roman" w:hAnsi="Times New Roman" w:cs="Times New Roman"/>
            <w:lang w:val="ru-RU"/>
          </w:rPr>
          <w:t>введення</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воєнного</w:t>
        </w:r>
        <w:proofErr w:type="spellEnd"/>
        <w:r w:rsidRPr="00F42B8E">
          <w:rPr>
            <w:rFonts w:ascii="Times New Roman" w:hAnsi="Times New Roman" w:cs="Times New Roman"/>
            <w:lang w:val="ru-RU"/>
          </w:rPr>
          <w:t xml:space="preserve"> стану в </w:t>
        </w:r>
        <w:proofErr w:type="spellStart"/>
        <w:r w:rsidRPr="00F42B8E">
          <w:rPr>
            <w:rFonts w:ascii="Times New Roman" w:hAnsi="Times New Roman" w:cs="Times New Roman"/>
            <w:lang w:val="ru-RU"/>
          </w:rPr>
          <w:t>Україні</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затвердженого</w:t>
        </w:r>
        <w:proofErr w:type="spellEnd"/>
        <w:r w:rsidRPr="00F42B8E">
          <w:rPr>
            <w:rFonts w:ascii="Times New Roman" w:hAnsi="Times New Roman" w:cs="Times New Roman"/>
            <w:lang w:val="ru-RU"/>
          </w:rPr>
          <w:t xml:space="preserve"> Законом </w:t>
        </w:r>
        <w:proofErr w:type="spellStart"/>
        <w:r w:rsidRPr="00F42B8E">
          <w:rPr>
            <w:rFonts w:ascii="Times New Roman" w:hAnsi="Times New Roman" w:cs="Times New Roman"/>
            <w:lang w:val="ru-RU"/>
          </w:rPr>
          <w:t>України</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від</w:t>
        </w:r>
        <w:proofErr w:type="spellEnd"/>
        <w:r w:rsidRPr="00F42B8E">
          <w:rPr>
            <w:rFonts w:ascii="Times New Roman" w:hAnsi="Times New Roman" w:cs="Times New Roman"/>
            <w:lang w:val="ru-RU"/>
          </w:rPr>
          <w:t xml:space="preserve"> 24.02.2022 №2102-ІХ, Закон </w:t>
        </w:r>
        <w:proofErr w:type="spellStart"/>
        <w:r w:rsidRPr="00F42B8E">
          <w:rPr>
            <w:rFonts w:ascii="Times New Roman" w:hAnsi="Times New Roman" w:cs="Times New Roman"/>
            <w:lang w:val="ru-RU"/>
          </w:rPr>
          <w:t>України</w:t>
        </w:r>
        <w:proofErr w:type="spellEnd"/>
        <w:r w:rsidRPr="00F42B8E">
          <w:rPr>
            <w:rFonts w:ascii="Times New Roman" w:hAnsi="Times New Roman" w:cs="Times New Roman"/>
            <w:lang w:val="ru-RU"/>
          </w:rPr>
          <w:t xml:space="preserve"> «Про </w:t>
        </w:r>
        <w:proofErr w:type="spellStart"/>
        <w:r w:rsidRPr="00F42B8E">
          <w:rPr>
            <w:rFonts w:ascii="Times New Roman" w:hAnsi="Times New Roman" w:cs="Times New Roman"/>
            <w:lang w:val="ru-RU"/>
          </w:rPr>
          <w:t>правовий</w:t>
        </w:r>
        <w:proofErr w:type="spellEnd"/>
        <w:r w:rsidRPr="00F42B8E">
          <w:rPr>
            <w:rFonts w:ascii="Times New Roman" w:hAnsi="Times New Roman" w:cs="Times New Roman"/>
            <w:lang w:val="ru-RU"/>
          </w:rPr>
          <w:t xml:space="preserve"> режим </w:t>
        </w:r>
        <w:proofErr w:type="spellStart"/>
        <w:r w:rsidRPr="00F42B8E">
          <w:rPr>
            <w:rFonts w:ascii="Times New Roman" w:hAnsi="Times New Roman" w:cs="Times New Roman"/>
            <w:lang w:val="ru-RU"/>
          </w:rPr>
          <w:t>воєнного</w:t>
        </w:r>
        <w:proofErr w:type="spellEnd"/>
        <w:r w:rsidRPr="00F42B8E">
          <w:rPr>
            <w:rFonts w:ascii="Times New Roman" w:hAnsi="Times New Roman" w:cs="Times New Roman"/>
            <w:lang w:val="ru-RU"/>
          </w:rPr>
          <w:t xml:space="preserve"> стану», «Про оборону </w:t>
        </w:r>
        <w:proofErr w:type="spellStart"/>
        <w:r w:rsidRPr="00F42B8E">
          <w:rPr>
            <w:rFonts w:ascii="Times New Roman" w:hAnsi="Times New Roman" w:cs="Times New Roman"/>
            <w:lang w:val="ru-RU"/>
          </w:rPr>
          <w:t>України</w:t>
        </w:r>
        <w:proofErr w:type="spellEnd"/>
        <w:r w:rsidRPr="00F42B8E">
          <w:rPr>
            <w:rFonts w:ascii="Times New Roman" w:hAnsi="Times New Roman" w:cs="Times New Roman"/>
            <w:lang w:val="ru-RU"/>
          </w:rPr>
          <w:t>»;</w:t>
        </w:r>
      </w:ins>
    </w:p>
    <w:p w14:paraId="0D265A55" w14:textId="5FC0C046" w:rsidR="00F42B8E" w:rsidRPr="00F42B8E" w:rsidRDefault="00F42B8E" w:rsidP="00922E9D">
      <w:pPr>
        <w:jc w:val="both"/>
        <w:rPr>
          <w:ins w:id="6" w:author="SERHII SULIMA (NEPTUNE.UA)" w:date="2023-11-14T13:31:00Z"/>
          <w:rFonts w:ascii="Times New Roman" w:hAnsi="Times New Roman" w:cs="Times New Roman"/>
          <w:lang w:val="ru-RU"/>
        </w:rPr>
        <w:pPrChange w:id="7" w:author="OLENA PASHKOVA (NEPTUNE.UA)" w:date="2023-11-16T03:58:00Z">
          <w:pPr/>
        </w:pPrChange>
      </w:pPr>
      <w:ins w:id="8" w:author="SERHII SULIMA (NEPTUNE.UA)" w:date="2023-11-14T13:31:00Z">
        <w:r w:rsidRPr="00F42B8E">
          <w:rPr>
            <w:rFonts w:ascii="Times New Roman" w:hAnsi="Times New Roman" w:cs="Times New Roman"/>
            <w:lang w:val="ru-RU"/>
          </w:rPr>
          <w:t>-</w:t>
        </w:r>
        <w:r w:rsidRPr="00F42B8E">
          <w:rPr>
            <w:rFonts w:ascii="Times New Roman" w:hAnsi="Times New Roman" w:cs="Times New Roman"/>
            <w:lang w:val="ru-RU"/>
          </w:rPr>
          <w:tab/>
        </w:r>
      </w:ins>
      <w:proofErr w:type="spellStart"/>
      <w:ins w:id="9" w:author="OLENA PASHKOVA (NEPTUNE.UA)" w:date="2023-11-16T03:57:00Z">
        <w:r w:rsidR="00922E9D">
          <w:rPr>
            <w:rFonts w:ascii="Times New Roman" w:hAnsi="Times New Roman" w:cs="Times New Roman"/>
            <w:lang w:val="ru-RU"/>
          </w:rPr>
          <w:t>спроби</w:t>
        </w:r>
        <w:proofErr w:type="spellEnd"/>
        <w:r w:rsidR="00922E9D">
          <w:rPr>
            <w:rFonts w:ascii="Times New Roman" w:hAnsi="Times New Roman" w:cs="Times New Roman"/>
            <w:lang w:val="ru-RU"/>
          </w:rPr>
          <w:t xml:space="preserve"> </w:t>
        </w:r>
        <w:proofErr w:type="spellStart"/>
        <w:r w:rsidR="00922E9D">
          <w:rPr>
            <w:rFonts w:ascii="Times New Roman" w:hAnsi="Times New Roman" w:cs="Times New Roman"/>
            <w:lang w:val="ru-RU"/>
          </w:rPr>
          <w:t>блокування</w:t>
        </w:r>
        <w:proofErr w:type="spellEnd"/>
        <w:r w:rsidR="00922E9D">
          <w:rPr>
            <w:rFonts w:ascii="Times New Roman" w:hAnsi="Times New Roman" w:cs="Times New Roman"/>
            <w:lang w:val="ru-RU"/>
          </w:rPr>
          <w:t xml:space="preserve"> </w:t>
        </w:r>
        <w:proofErr w:type="spellStart"/>
        <w:r w:rsidR="00922E9D">
          <w:rPr>
            <w:rFonts w:ascii="Times New Roman" w:hAnsi="Times New Roman" w:cs="Times New Roman"/>
            <w:lang w:val="ru-RU"/>
          </w:rPr>
          <w:t>російським</w:t>
        </w:r>
        <w:proofErr w:type="spellEnd"/>
        <w:r w:rsidR="00922E9D">
          <w:rPr>
            <w:rFonts w:ascii="Times New Roman" w:hAnsi="Times New Roman" w:cs="Times New Roman"/>
            <w:lang w:val="ru-RU"/>
          </w:rPr>
          <w:t xml:space="preserve"> </w:t>
        </w:r>
        <w:proofErr w:type="spellStart"/>
        <w:r w:rsidR="00922E9D">
          <w:rPr>
            <w:rFonts w:ascii="Times New Roman" w:hAnsi="Times New Roman" w:cs="Times New Roman"/>
            <w:lang w:val="ru-RU"/>
          </w:rPr>
          <w:t>агресором</w:t>
        </w:r>
        <w:proofErr w:type="spellEnd"/>
        <w:r w:rsidR="00922E9D">
          <w:rPr>
            <w:rFonts w:ascii="Times New Roman" w:hAnsi="Times New Roman" w:cs="Times New Roman"/>
            <w:lang w:val="ru-RU"/>
          </w:rPr>
          <w:t xml:space="preserve"> </w:t>
        </w:r>
        <w:proofErr w:type="spellStart"/>
        <w:r w:rsidR="00922E9D">
          <w:rPr>
            <w:rFonts w:ascii="Times New Roman" w:hAnsi="Times New Roman" w:cs="Times New Roman"/>
            <w:lang w:val="ru-RU"/>
          </w:rPr>
          <w:t>проходження</w:t>
        </w:r>
        <w:proofErr w:type="spellEnd"/>
        <w:r w:rsidR="00922E9D">
          <w:rPr>
            <w:rFonts w:ascii="Times New Roman" w:hAnsi="Times New Roman" w:cs="Times New Roman"/>
            <w:lang w:val="ru-RU"/>
          </w:rPr>
          <w:t xml:space="preserve"> </w:t>
        </w:r>
      </w:ins>
      <w:ins w:id="10" w:author="SERHII SULIMA (NEPTUNE.UA)" w:date="2023-11-14T13:31:00Z">
        <w:del w:id="11" w:author="OLENA PASHKOVA (NEPTUNE.UA)" w:date="2023-11-16T03:57:00Z">
          <w:r w:rsidRPr="00F42B8E" w:rsidDel="00922E9D">
            <w:rPr>
              <w:rFonts w:ascii="Times New Roman" w:hAnsi="Times New Roman" w:cs="Times New Roman"/>
              <w:lang w:val="ru-RU"/>
            </w:rPr>
            <w:delText xml:space="preserve">що, починаючи з 02 травня 2023 року до дати укладення цього договору фактично була заблокована інспекція </w:delText>
          </w:r>
        </w:del>
        <w:r w:rsidRPr="00F42B8E">
          <w:rPr>
            <w:rFonts w:ascii="Times New Roman" w:hAnsi="Times New Roman" w:cs="Times New Roman"/>
            <w:lang w:val="ru-RU"/>
          </w:rPr>
          <w:t xml:space="preserve">суден, </w:t>
        </w:r>
        <w:proofErr w:type="spellStart"/>
        <w:r w:rsidRPr="00F42B8E">
          <w:rPr>
            <w:rFonts w:ascii="Times New Roman" w:hAnsi="Times New Roman" w:cs="Times New Roman"/>
            <w:lang w:val="ru-RU"/>
          </w:rPr>
          <w:t>які</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прямують</w:t>
        </w:r>
        <w:proofErr w:type="spellEnd"/>
        <w:r w:rsidRPr="00F42B8E">
          <w:rPr>
            <w:rFonts w:ascii="Times New Roman" w:hAnsi="Times New Roman" w:cs="Times New Roman"/>
            <w:lang w:val="ru-RU"/>
          </w:rPr>
          <w:t xml:space="preserve"> до </w:t>
        </w:r>
        <w:proofErr w:type="spellStart"/>
        <w:r w:rsidRPr="00F42B8E">
          <w:rPr>
            <w:rFonts w:ascii="Times New Roman" w:hAnsi="Times New Roman" w:cs="Times New Roman"/>
            <w:lang w:val="ru-RU"/>
          </w:rPr>
          <w:t>Морського</w:t>
        </w:r>
        <w:proofErr w:type="spellEnd"/>
        <w:r w:rsidRPr="00F42B8E">
          <w:rPr>
            <w:rFonts w:ascii="Times New Roman" w:hAnsi="Times New Roman" w:cs="Times New Roman"/>
            <w:lang w:val="ru-RU"/>
          </w:rPr>
          <w:t xml:space="preserve"> порту «</w:t>
        </w:r>
        <w:proofErr w:type="spellStart"/>
        <w:r w:rsidRPr="00F42B8E">
          <w:rPr>
            <w:rFonts w:ascii="Times New Roman" w:hAnsi="Times New Roman" w:cs="Times New Roman"/>
            <w:lang w:val="ru-RU"/>
          </w:rPr>
          <w:t>Південний</w:t>
        </w:r>
        <w:proofErr w:type="spellEnd"/>
        <w:r w:rsidRPr="00F42B8E">
          <w:rPr>
            <w:rFonts w:ascii="Times New Roman" w:hAnsi="Times New Roman" w:cs="Times New Roman"/>
            <w:lang w:val="ru-RU"/>
          </w:rPr>
          <w:t xml:space="preserve">»  </w:t>
        </w:r>
      </w:ins>
      <w:ins w:id="12" w:author="OLENA PASHKOVA (NEPTUNE.UA)" w:date="2023-11-16T03:59:00Z">
        <w:r w:rsidR="00922E9D">
          <w:rPr>
            <w:rFonts w:ascii="Times New Roman" w:hAnsi="Times New Roman" w:cs="Times New Roman"/>
            <w:lang w:val="ru-RU"/>
          </w:rPr>
          <w:t xml:space="preserve">з </w:t>
        </w:r>
        <w:proofErr w:type="spellStart"/>
        <w:r w:rsidR="00922E9D">
          <w:rPr>
            <w:rFonts w:ascii="Times New Roman" w:hAnsi="Times New Roman" w:cs="Times New Roman"/>
            <w:lang w:val="ru-RU"/>
          </w:rPr>
          <w:t>ціллю</w:t>
        </w:r>
        <w:proofErr w:type="spellEnd"/>
        <w:r w:rsidR="00922E9D">
          <w:rPr>
            <w:rFonts w:ascii="Times New Roman" w:hAnsi="Times New Roman" w:cs="Times New Roman"/>
            <w:lang w:val="ru-RU"/>
          </w:rPr>
          <w:t xml:space="preserve"> </w:t>
        </w:r>
      </w:ins>
      <w:ins w:id="13" w:author="SERHII SULIMA (NEPTUNE.UA)" w:date="2023-11-14T13:31:00Z">
        <w:del w:id="14" w:author="OLENA PASHKOVA (NEPTUNE.UA)" w:date="2023-11-16T03:59:00Z">
          <w:r w:rsidRPr="00F42B8E" w:rsidDel="00922E9D">
            <w:rPr>
              <w:rFonts w:ascii="Times New Roman" w:hAnsi="Times New Roman" w:cs="Times New Roman"/>
              <w:lang w:val="ru-RU"/>
            </w:rPr>
            <w:delText xml:space="preserve">в рамках  ініціативи між урядами України, Туреччини та ООН щодо </w:delText>
          </w:r>
        </w:del>
        <w:proofErr w:type="spellStart"/>
        <w:r w:rsidRPr="00F42B8E">
          <w:rPr>
            <w:rFonts w:ascii="Times New Roman" w:hAnsi="Times New Roman" w:cs="Times New Roman"/>
            <w:lang w:val="ru-RU"/>
          </w:rPr>
          <w:t>експорту</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українського</w:t>
        </w:r>
        <w:proofErr w:type="spellEnd"/>
        <w:r w:rsidRPr="00F42B8E">
          <w:rPr>
            <w:rFonts w:ascii="Times New Roman" w:hAnsi="Times New Roman" w:cs="Times New Roman"/>
            <w:lang w:val="ru-RU"/>
          </w:rPr>
          <w:t xml:space="preserve"> зерна через </w:t>
        </w:r>
        <w:proofErr w:type="spellStart"/>
        <w:r w:rsidRPr="00F42B8E">
          <w:rPr>
            <w:rFonts w:ascii="Times New Roman" w:hAnsi="Times New Roman" w:cs="Times New Roman"/>
            <w:lang w:val="ru-RU"/>
          </w:rPr>
          <w:t>Морський</w:t>
        </w:r>
        <w:proofErr w:type="spellEnd"/>
        <w:r w:rsidRPr="00F42B8E">
          <w:rPr>
            <w:rFonts w:ascii="Times New Roman" w:hAnsi="Times New Roman" w:cs="Times New Roman"/>
            <w:lang w:val="ru-RU"/>
          </w:rPr>
          <w:t xml:space="preserve"> порт «</w:t>
        </w:r>
        <w:proofErr w:type="spellStart"/>
        <w:r w:rsidRPr="00F42B8E">
          <w:rPr>
            <w:rFonts w:ascii="Times New Roman" w:hAnsi="Times New Roman" w:cs="Times New Roman"/>
            <w:lang w:val="ru-RU"/>
          </w:rPr>
          <w:t>Південний</w:t>
        </w:r>
        <w:proofErr w:type="spellEnd"/>
        <w:r w:rsidRPr="00F42B8E">
          <w:rPr>
            <w:rFonts w:ascii="Times New Roman" w:hAnsi="Times New Roman" w:cs="Times New Roman"/>
            <w:lang w:val="ru-RU"/>
          </w:rPr>
          <w:t>» (</w:t>
        </w:r>
        <w:proofErr w:type="spellStart"/>
        <w:r w:rsidRPr="00F42B8E">
          <w:rPr>
            <w:rFonts w:ascii="Times New Roman" w:hAnsi="Times New Roman" w:cs="Times New Roman"/>
            <w:lang w:val="ru-RU"/>
          </w:rPr>
          <w:t>надалі</w:t>
        </w:r>
        <w:proofErr w:type="spellEnd"/>
        <w:r w:rsidRPr="00F42B8E">
          <w:rPr>
            <w:rFonts w:ascii="Times New Roman" w:hAnsi="Times New Roman" w:cs="Times New Roman"/>
            <w:lang w:val="ru-RU"/>
          </w:rPr>
          <w:t xml:space="preserve"> – Порт) , </w:t>
        </w:r>
        <w:proofErr w:type="spellStart"/>
        <w:r w:rsidRPr="00F42B8E">
          <w:rPr>
            <w:rFonts w:ascii="Times New Roman" w:hAnsi="Times New Roman" w:cs="Times New Roman"/>
            <w:lang w:val="ru-RU"/>
          </w:rPr>
          <w:t>що</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призводить</w:t>
        </w:r>
        <w:proofErr w:type="spellEnd"/>
        <w:r w:rsidRPr="00F42B8E">
          <w:rPr>
            <w:rFonts w:ascii="Times New Roman" w:hAnsi="Times New Roman" w:cs="Times New Roman"/>
            <w:lang w:val="ru-RU"/>
          </w:rPr>
          <w:t xml:space="preserve"> до </w:t>
        </w:r>
        <w:proofErr w:type="spellStart"/>
        <w:r w:rsidRPr="00F42B8E">
          <w:rPr>
            <w:rFonts w:ascii="Times New Roman" w:hAnsi="Times New Roman" w:cs="Times New Roman"/>
            <w:lang w:val="ru-RU"/>
          </w:rPr>
          <w:t>понаднормативного</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зберігання</w:t>
        </w:r>
        <w:proofErr w:type="spellEnd"/>
        <w:r w:rsidRPr="00F42B8E">
          <w:rPr>
            <w:rFonts w:ascii="Times New Roman" w:hAnsi="Times New Roman" w:cs="Times New Roman"/>
            <w:lang w:val="ru-RU"/>
          </w:rPr>
          <w:t xml:space="preserve"> Зерна в </w:t>
        </w:r>
        <w:proofErr w:type="spellStart"/>
        <w:r w:rsidRPr="00F42B8E">
          <w:rPr>
            <w:rFonts w:ascii="Times New Roman" w:hAnsi="Times New Roman" w:cs="Times New Roman"/>
            <w:lang w:val="ru-RU"/>
          </w:rPr>
          <w:t>порівнянні</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зі</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звичайною</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діяльністю</w:t>
        </w:r>
        <w:proofErr w:type="spellEnd"/>
        <w:r w:rsidRPr="00F42B8E">
          <w:rPr>
            <w:rFonts w:ascii="Times New Roman" w:hAnsi="Times New Roman" w:cs="Times New Roman"/>
            <w:lang w:val="ru-RU"/>
          </w:rPr>
          <w:t xml:space="preserve"> </w:t>
        </w:r>
      </w:ins>
      <w:proofErr w:type="spellStart"/>
      <w:ins w:id="15" w:author="OLENA PASHKOVA (NEPTUNE.UA)" w:date="2023-11-16T04:01:00Z">
        <w:r w:rsidR="00B15BC2">
          <w:rPr>
            <w:rFonts w:ascii="Times New Roman" w:hAnsi="Times New Roman" w:cs="Times New Roman"/>
            <w:lang w:val="ru-RU"/>
          </w:rPr>
          <w:t>Виконавця</w:t>
        </w:r>
      </w:ins>
      <w:proofErr w:type="spellEnd"/>
      <w:ins w:id="16" w:author="SERHII SULIMA (NEPTUNE.UA)" w:date="2023-11-14T13:31:00Z">
        <w:del w:id="17" w:author="OLENA PASHKOVA (NEPTUNE.UA)" w:date="2023-11-16T04:01:00Z">
          <w:r w:rsidRPr="00F42B8E" w:rsidDel="00B15BC2">
            <w:rPr>
              <w:rFonts w:ascii="Times New Roman" w:hAnsi="Times New Roman" w:cs="Times New Roman"/>
              <w:lang w:val="ru-RU"/>
            </w:rPr>
            <w:delText>Терміналу</w:delText>
          </w:r>
        </w:del>
        <w:r w:rsidRPr="00F42B8E">
          <w:rPr>
            <w:rFonts w:ascii="Times New Roman" w:hAnsi="Times New Roman" w:cs="Times New Roman"/>
            <w:lang w:val="ru-RU"/>
          </w:rPr>
          <w:t>;</w:t>
        </w:r>
      </w:ins>
    </w:p>
    <w:p w14:paraId="1364208F" w14:textId="4285D115" w:rsidR="00F42B8E" w:rsidRPr="00F42B8E" w:rsidRDefault="00F42B8E" w:rsidP="00922E9D">
      <w:pPr>
        <w:jc w:val="both"/>
        <w:rPr>
          <w:ins w:id="18" w:author="SERHII SULIMA (NEPTUNE.UA)" w:date="2023-11-14T13:31:00Z"/>
          <w:rFonts w:ascii="Times New Roman" w:hAnsi="Times New Roman" w:cs="Times New Roman"/>
          <w:lang w:val="ru-RU"/>
        </w:rPr>
        <w:pPrChange w:id="19" w:author="OLENA PASHKOVA (NEPTUNE.UA)" w:date="2023-11-16T03:58:00Z">
          <w:pPr/>
        </w:pPrChange>
      </w:pPr>
      <w:ins w:id="20" w:author="SERHII SULIMA (NEPTUNE.UA)" w:date="2023-11-14T13:31:00Z">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місцем</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провадження</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господарської</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діяльності</w:t>
        </w:r>
        <w:proofErr w:type="spellEnd"/>
        <w:r w:rsidRPr="00F42B8E">
          <w:rPr>
            <w:rFonts w:ascii="Times New Roman" w:hAnsi="Times New Roman" w:cs="Times New Roman"/>
            <w:lang w:val="ru-RU"/>
          </w:rPr>
          <w:t xml:space="preserve"> </w:t>
        </w:r>
      </w:ins>
      <w:proofErr w:type="spellStart"/>
      <w:ins w:id="21" w:author="OLENA PASHKOVA (NEPTUNE.UA)" w:date="2023-11-16T04:03:00Z">
        <w:r w:rsidR="00B15BC2">
          <w:rPr>
            <w:rFonts w:ascii="Times New Roman" w:hAnsi="Times New Roman" w:cs="Times New Roman"/>
            <w:lang w:val="ru-RU"/>
          </w:rPr>
          <w:t>Виконавця</w:t>
        </w:r>
        <w:proofErr w:type="spellEnd"/>
        <w:r w:rsidR="00B15BC2">
          <w:rPr>
            <w:rFonts w:ascii="Times New Roman" w:hAnsi="Times New Roman" w:cs="Times New Roman"/>
            <w:lang w:val="ru-RU"/>
          </w:rPr>
          <w:t xml:space="preserve"> </w:t>
        </w:r>
      </w:ins>
      <w:ins w:id="22" w:author="SERHII SULIMA (NEPTUNE.UA)" w:date="2023-11-14T13:31:00Z">
        <w:del w:id="23" w:author="OLENA PASHKOVA (NEPTUNE.UA)" w:date="2023-11-16T04:03:00Z">
          <w:r w:rsidRPr="00F42B8E" w:rsidDel="00B15BC2">
            <w:rPr>
              <w:rFonts w:ascii="Times New Roman" w:hAnsi="Times New Roman" w:cs="Times New Roman"/>
              <w:lang w:val="ru-RU"/>
            </w:rPr>
            <w:delText xml:space="preserve">Терміналу </w:delText>
          </w:r>
        </w:del>
        <w:r w:rsidRPr="00F42B8E">
          <w:rPr>
            <w:rFonts w:ascii="Times New Roman" w:hAnsi="Times New Roman" w:cs="Times New Roman"/>
            <w:lang w:val="ru-RU"/>
          </w:rPr>
          <w:t xml:space="preserve">є </w:t>
        </w:r>
        <w:proofErr w:type="spellStart"/>
        <w:r w:rsidRPr="00F42B8E">
          <w:rPr>
            <w:rFonts w:ascii="Times New Roman" w:hAnsi="Times New Roman" w:cs="Times New Roman"/>
            <w:lang w:val="ru-RU"/>
          </w:rPr>
          <w:t>виключно</w:t>
        </w:r>
        <w:proofErr w:type="spellEnd"/>
        <w:r w:rsidRPr="00F42B8E">
          <w:rPr>
            <w:rFonts w:ascii="Times New Roman" w:hAnsi="Times New Roman" w:cs="Times New Roman"/>
            <w:lang w:val="ru-RU"/>
          </w:rPr>
          <w:t xml:space="preserve"> </w:t>
        </w:r>
        <w:del w:id="24" w:author="OLENA PASHKOVA (NEPTUNE.UA)" w:date="2023-11-16T04:00:00Z">
          <w:r w:rsidRPr="00F42B8E" w:rsidDel="00922E9D">
            <w:rPr>
              <w:rFonts w:ascii="Times New Roman" w:hAnsi="Times New Roman" w:cs="Times New Roman"/>
              <w:lang w:val="ru-RU"/>
            </w:rPr>
            <w:delText xml:space="preserve">його </w:delText>
          </w:r>
        </w:del>
        <w:proofErr w:type="spellStart"/>
        <w:r w:rsidRPr="00F42B8E">
          <w:rPr>
            <w:rFonts w:ascii="Times New Roman" w:hAnsi="Times New Roman" w:cs="Times New Roman"/>
            <w:lang w:val="ru-RU"/>
          </w:rPr>
          <w:t>територія</w:t>
        </w:r>
      </w:ins>
      <w:proofErr w:type="spellEnd"/>
      <w:ins w:id="25" w:author="OLENA PASHKOVA (NEPTUNE.UA)" w:date="2023-11-16T04:00:00Z">
        <w:r w:rsidR="00922E9D">
          <w:rPr>
            <w:rFonts w:ascii="Times New Roman" w:hAnsi="Times New Roman" w:cs="Times New Roman"/>
            <w:lang w:val="ru-RU"/>
          </w:rPr>
          <w:t xml:space="preserve"> Порту</w:t>
        </w:r>
      </w:ins>
      <w:ins w:id="26" w:author="SERHII SULIMA (NEPTUNE.UA)" w:date="2023-11-14T13:31:00Z">
        <w:r w:rsidRPr="00F42B8E">
          <w:rPr>
            <w:rFonts w:ascii="Times New Roman" w:hAnsi="Times New Roman" w:cs="Times New Roman"/>
            <w:lang w:val="ru-RU"/>
          </w:rPr>
          <w:t xml:space="preserve">, і </w:t>
        </w:r>
      </w:ins>
      <w:proofErr w:type="spellStart"/>
      <w:ins w:id="27" w:author="OLENA PASHKOVA (NEPTUNE.UA)" w:date="2023-11-16T04:03:00Z">
        <w:r w:rsidR="00B15BC2">
          <w:rPr>
            <w:rFonts w:ascii="Times New Roman" w:hAnsi="Times New Roman" w:cs="Times New Roman"/>
            <w:lang w:val="ru-RU"/>
          </w:rPr>
          <w:t>Виконавець</w:t>
        </w:r>
        <w:proofErr w:type="spellEnd"/>
        <w:r w:rsidR="00B15BC2">
          <w:rPr>
            <w:rFonts w:ascii="Times New Roman" w:hAnsi="Times New Roman" w:cs="Times New Roman"/>
            <w:lang w:val="ru-RU"/>
          </w:rPr>
          <w:t xml:space="preserve"> </w:t>
        </w:r>
      </w:ins>
      <w:ins w:id="28" w:author="SERHII SULIMA (NEPTUNE.UA)" w:date="2023-11-14T13:31:00Z">
        <w:del w:id="29" w:author="OLENA PASHKOVA (NEPTUNE.UA)" w:date="2023-11-16T04:03:00Z">
          <w:r w:rsidRPr="00F42B8E" w:rsidDel="00B15BC2">
            <w:rPr>
              <w:rFonts w:ascii="Times New Roman" w:hAnsi="Times New Roman" w:cs="Times New Roman"/>
              <w:lang w:val="ru-RU"/>
            </w:rPr>
            <w:delText xml:space="preserve">Термінал  </w:delText>
          </w:r>
        </w:del>
        <w:r w:rsidRPr="00F42B8E">
          <w:rPr>
            <w:rFonts w:ascii="Times New Roman" w:hAnsi="Times New Roman" w:cs="Times New Roman"/>
            <w:lang w:val="ru-RU"/>
          </w:rPr>
          <w:t xml:space="preserve">не </w:t>
        </w:r>
        <w:proofErr w:type="spellStart"/>
        <w:r w:rsidRPr="00F42B8E">
          <w:rPr>
            <w:rFonts w:ascii="Times New Roman" w:hAnsi="Times New Roman" w:cs="Times New Roman"/>
            <w:lang w:val="ru-RU"/>
          </w:rPr>
          <w:t>має</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можливості</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забезпечити</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накопичення</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зберігання</w:t>
        </w:r>
        <w:proofErr w:type="spellEnd"/>
        <w:r w:rsidRPr="00F42B8E">
          <w:rPr>
            <w:rFonts w:ascii="Times New Roman" w:hAnsi="Times New Roman" w:cs="Times New Roman"/>
            <w:lang w:val="ru-RU"/>
          </w:rPr>
          <w:t xml:space="preserve"> та </w:t>
        </w:r>
        <w:proofErr w:type="spellStart"/>
        <w:r w:rsidRPr="00F42B8E">
          <w:rPr>
            <w:rFonts w:ascii="Times New Roman" w:hAnsi="Times New Roman" w:cs="Times New Roman"/>
            <w:lang w:val="ru-RU"/>
          </w:rPr>
          <w:t>перевантаження</w:t>
        </w:r>
        <w:proofErr w:type="spellEnd"/>
        <w:r w:rsidRPr="00F42B8E">
          <w:rPr>
            <w:rFonts w:ascii="Times New Roman" w:hAnsi="Times New Roman" w:cs="Times New Roman"/>
            <w:lang w:val="ru-RU"/>
          </w:rPr>
          <w:t xml:space="preserve"> Зерна в </w:t>
        </w:r>
        <w:proofErr w:type="spellStart"/>
        <w:r w:rsidRPr="00F42B8E">
          <w:rPr>
            <w:rFonts w:ascii="Times New Roman" w:hAnsi="Times New Roman" w:cs="Times New Roman"/>
            <w:lang w:val="ru-RU"/>
          </w:rPr>
          <w:t>інших</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ніж</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встановлені</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цим</w:t>
        </w:r>
        <w:proofErr w:type="spellEnd"/>
        <w:r w:rsidRPr="00F42B8E">
          <w:rPr>
            <w:rFonts w:ascii="Times New Roman" w:hAnsi="Times New Roman" w:cs="Times New Roman"/>
            <w:lang w:val="ru-RU"/>
          </w:rPr>
          <w:t xml:space="preserve"> договором, </w:t>
        </w:r>
        <w:proofErr w:type="spellStart"/>
        <w:r w:rsidRPr="00F42B8E">
          <w:rPr>
            <w:rFonts w:ascii="Times New Roman" w:hAnsi="Times New Roman" w:cs="Times New Roman"/>
            <w:lang w:val="ru-RU"/>
          </w:rPr>
          <w:t>місцях</w:t>
        </w:r>
        <w:proofErr w:type="spellEnd"/>
        <w:r w:rsidRPr="00F42B8E">
          <w:rPr>
            <w:rFonts w:ascii="Times New Roman" w:hAnsi="Times New Roman" w:cs="Times New Roman"/>
            <w:lang w:val="ru-RU"/>
          </w:rPr>
          <w:t>;</w:t>
        </w:r>
      </w:ins>
    </w:p>
    <w:p w14:paraId="0341D1D7" w14:textId="77777777" w:rsidR="00F42B8E" w:rsidRPr="00F42B8E" w:rsidRDefault="00F42B8E" w:rsidP="00922E9D">
      <w:pPr>
        <w:jc w:val="both"/>
        <w:rPr>
          <w:ins w:id="30" w:author="SERHII SULIMA (NEPTUNE.UA)" w:date="2023-11-14T13:31:00Z"/>
          <w:rFonts w:ascii="Times New Roman" w:hAnsi="Times New Roman" w:cs="Times New Roman"/>
          <w:lang w:val="ru-RU"/>
        </w:rPr>
        <w:pPrChange w:id="31" w:author="OLENA PASHKOVA (NEPTUNE.UA)" w:date="2023-11-16T03:58:00Z">
          <w:pPr/>
        </w:pPrChange>
      </w:pPr>
      <w:ins w:id="32" w:author="SERHII SULIMA (NEPTUNE.UA)" w:date="2023-11-14T13:31:00Z">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необхідність</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забезпечення</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продовольчої</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безпеки</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України</w:t>
        </w:r>
        <w:proofErr w:type="spellEnd"/>
        <w:r w:rsidRPr="00F42B8E">
          <w:rPr>
            <w:rFonts w:ascii="Times New Roman" w:hAnsi="Times New Roman" w:cs="Times New Roman"/>
            <w:lang w:val="ru-RU"/>
          </w:rPr>
          <w:t xml:space="preserve"> й </w:t>
        </w:r>
        <w:proofErr w:type="spellStart"/>
        <w:r w:rsidRPr="00F42B8E">
          <w:rPr>
            <w:rFonts w:ascii="Times New Roman" w:hAnsi="Times New Roman" w:cs="Times New Roman"/>
            <w:lang w:val="ru-RU"/>
          </w:rPr>
          <w:t>інших</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країн</w:t>
        </w:r>
        <w:proofErr w:type="spellEnd"/>
        <w:r w:rsidRPr="00F42B8E">
          <w:rPr>
            <w:rFonts w:ascii="Times New Roman" w:hAnsi="Times New Roman" w:cs="Times New Roman"/>
            <w:lang w:val="ru-RU"/>
          </w:rPr>
          <w:t>;</w:t>
        </w:r>
      </w:ins>
    </w:p>
    <w:p w14:paraId="6EC75180" w14:textId="392F747A" w:rsidR="00230562" w:rsidDel="00B15BC2" w:rsidRDefault="00F42B8E" w:rsidP="00922E9D">
      <w:pPr>
        <w:jc w:val="both"/>
        <w:rPr>
          <w:del w:id="33" w:author="OLENA PASHKOVA (NEPTUNE.UA)" w:date="2023-11-16T04:04:00Z"/>
          <w:rFonts w:ascii="Times New Roman" w:hAnsi="Times New Roman" w:cs="Times New Roman"/>
          <w:lang w:val="ru-RU"/>
        </w:rPr>
        <w:pPrChange w:id="34" w:author="OLENA PASHKOVA (NEPTUNE.UA)" w:date="2023-11-16T03:58:00Z">
          <w:pPr/>
        </w:pPrChange>
      </w:pPr>
      <w:ins w:id="35" w:author="SERHII SULIMA (NEPTUNE.UA)" w:date="2023-11-14T13:31:00Z">
        <w:r w:rsidRPr="00F42B8E">
          <w:rPr>
            <w:rFonts w:ascii="Times New Roman" w:hAnsi="Times New Roman" w:cs="Times New Roman"/>
            <w:lang w:val="ru-RU"/>
          </w:rPr>
          <w:t xml:space="preserve">та </w:t>
        </w:r>
        <w:proofErr w:type="spellStart"/>
        <w:r w:rsidRPr="00F42B8E">
          <w:rPr>
            <w:rFonts w:ascii="Times New Roman" w:hAnsi="Times New Roman" w:cs="Times New Roman"/>
            <w:lang w:val="ru-RU"/>
          </w:rPr>
          <w:t>усвідомлюючи</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ймовірні</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ризики</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пошкодження</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або</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знищення</w:t>
        </w:r>
        <w:proofErr w:type="spellEnd"/>
        <w:r w:rsidRPr="00F42B8E">
          <w:rPr>
            <w:rFonts w:ascii="Times New Roman" w:hAnsi="Times New Roman" w:cs="Times New Roman"/>
            <w:lang w:val="ru-RU"/>
          </w:rPr>
          <w:t xml:space="preserve"> Зерна у </w:t>
        </w:r>
        <w:proofErr w:type="spellStart"/>
        <w:r w:rsidRPr="00F42B8E">
          <w:rPr>
            <w:rFonts w:ascii="Times New Roman" w:hAnsi="Times New Roman" w:cs="Times New Roman"/>
            <w:lang w:val="ru-RU"/>
          </w:rPr>
          <w:t>зв’язку</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із</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збройною</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агресією</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російської</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федерації</w:t>
        </w:r>
        <w:proofErr w:type="spellEnd"/>
        <w:r w:rsidRPr="00F42B8E">
          <w:rPr>
            <w:rFonts w:ascii="Times New Roman" w:hAnsi="Times New Roman" w:cs="Times New Roman"/>
            <w:lang w:val="ru-RU"/>
          </w:rPr>
          <w:t xml:space="preserve"> </w:t>
        </w:r>
        <w:del w:id="36" w:author="OLENA PASHKOVA (NEPTUNE.UA)" w:date="2023-11-16T04:00:00Z">
          <w:r w:rsidRPr="00F42B8E" w:rsidDel="00922E9D">
            <w:rPr>
              <w:rFonts w:ascii="Times New Roman" w:hAnsi="Times New Roman" w:cs="Times New Roman"/>
              <w:lang w:val="ru-RU"/>
            </w:rPr>
            <w:delText xml:space="preserve"> </w:delText>
          </w:r>
        </w:del>
        <w:r w:rsidRPr="00F42B8E">
          <w:rPr>
            <w:rFonts w:ascii="Times New Roman" w:hAnsi="Times New Roman" w:cs="Times New Roman"/>
            <w:lang w:val="ru-RU"/>
          </w:rPr>
          <w:t xml:space="preserve">на </w:t>
        </w:r>
        <w:proofErr w:type="spellStart"/>
        <w:r w:rsidRPr="00F42B8E">
          <w:rPr>
            <w:rFonts w:ascii="Times New Roman" w:hAnsi="Times New Roman" w:cs="Times New Roman"/>
            <w:lang w:val="ru-RU"/>
          </w:rPr>
          <w:t>території</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України</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внаслідок</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влучання</w:t>
        </w:r>
        <w:proofErr w:type="spellEnd"/>
        <w:r w:rsidRPr="00F42B8E">
          <w:rPr>
            <w:rFonts w:ascii="Times New Roman" w:hAnsi="Times New Roman" w:cs="Times New Roman"/>
            <w:lang w:val="ru-RU"/>
          </w:rPr>
          <w:t xml:space="preserve"> в </w:t>
        </w:r>
        <w:proofErr w:type="spellStart"/>
        <w:r w:rsidRPr="00F42B8E">
          <w:rPr>
            <w:rFonts w:ascii="Times New Roman" w:hAnsi="Times New Roman" w:cs="Times New Roman"/>
            <w:lang w:val="ru-RU"/>
          </w:rPr>
          <w:t>Термінал</w:t>
        </w:r>
        <w:del w:id="37" w:author="OLENA PASHKOVA (NEPTUNE.UA)" w:date="2023-11-16T04:04:00Z">
          <w:r w:rsidRPr="00F42B8E" w:rsidDel="00B15BC2">
            <w:rPr>
              <w:rFonts w:ascii="Times New Roman" w:hAnsi="Times New Roman" w:cs="Times New Roman"/>
              <w:lang w:val="ru-RU"/>
            </w:rPr>
            <w:delText xml:space="preserve"> </w:delText>
          </w:r>
        </w:del>
        <w:r w:rsidRPr="00F42B8E">
          <w:rPr>
            <w:rFonts w:ascii="Times New Roman" w:hAnsi="Times New Roman" w:cs="Times New Roman"/>
            <w:lang w:val="ru-RU"/>
          </w:rPr>
          <w:t>ракет</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снарядів</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або</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інших</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засобів</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ураження</w:t>
        </w:r>
        <w:proofErr w:type="spellEnd"/>
        <w:r w:rsidRPr="00F42B8E">
          <w:rPr>
            <w:rFonts w:ascii="Times New Roman" w:hAnsi="Times New Roman" w:cs="Times New Roman"/>
            <w:lang w:val="ru-RU"/>
          </w:rPr>
          <w:t xml:space="preserve">. будучи </w:t>
        </w:r>
        <w:proofErr w:type="spellStart"/>
        <w:r w:rsidRPr="00F42B8E">
          <w:rPr>
            <w:rFonts w:ascii="Times New Roman" w:hAnsi="Times New Roman" w:cs="Times New Roman"/>
            <w:lang w:val="ru-RU"/>
          </w:rPr>
          <w:t>обізнаними</w:t>
        </w:r>
        <w:proofErr w:type="spellEnd"/>
        <w:r w:rsidRPr="00F42B8E">
          <w:rPr>
            <w:rFonts w:ascii="Times New Roman" w:hAnsi="Times New Roman" w:cs="Times New Roman"/>
            <w:lang w:val="ru-RU"/>
          </w:rPr>
          <w:t xml:space="preserve"> та </w:t>
        </w:r>
        <w:proofErr w:type="spellStart"/>
        <w:r w:rsidRPr="00F42B8E">
          <w:rPr>
            <w:rFonts w:ascii="Times New Roman" w:hAnsi="Times New Roman" w:cs="Times New Roman"/>
            <w:lang w:val="ru-RU"/>
          </w:rPr>
          <w:t>усвідомлюючи</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що</w:t>
        </w:r>
        <w:proofErr w:type="spellEnd"/>
        <w:r w:rsidRPr="00F42B8E">
          <w:rPr>
            <w:rFonts w:ascii="Times New Roman" w:hAnsi="Times New Roman" w:cs="Times New Roman"/>
            <w:lang w:val="ru-RU"/>
          </w:rPr>
          <w:t xml:space="preserve"> на момент </w:t>
        </w:r>
        <w:proofErr w:type="spellStart"/>
        <w:r w:rsidRPr="00F42B8E">
          <w:rPr>
            <w:rFonts w:ascii="Times New Roman" w:hAnsi="Times New Roman" w:cs="Times New Roman"/>
            <w:lang w:val="ru-RU"/>
          </w:rPr>
          <w:t>укладання</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цього</w:t>
        </w:r>
        <w:proofErr w:type="spellEnd"/>
        <w:r w:rsidRPr="00F42B8E">
          <w:rPr>
            <w:rFonts w:ascii="Times New Roman" w:hAnsi="Times New Roman" w:cs="Times New Roman"/>
            <w:lang w:val="ru-RU"/>
          </w:rPr>
          <w:t xml:space="preserve"> Договору </w:t>
        </w:r>
        <w:proofErr w:type="spellStart"/>
        <w:r w:rsidRPr="00F42B8E">
          <w:rPr>
            <w:rFonts w:ascii="Times New Roman" w:hAnsi="Times New Roman" w:cs="Times New Roman"/>
            <w:lang w:val="ru-RU"/>
          </w:rPr>
          <w:t>збільшилась</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інтенсивність</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обстрілів</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об’єктів</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критичної</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портової</w:t>
        </w:r>
        <w:proofErr w:type="spellEnd"/>
        <w:r w:rsidRPr="00F42B8E">
          <w:rPr>
            <w:rFonts w:ascii="Times New Roman" w:hAnsi="Times New Roman" w:cs="Times New Roman"/>
            <w:lang w:val="ru-RU"/>
          </w:rPr>
          <w:t xml:space="preserve"> </w:t>
        </w:r>
        <w:proofErr w:type="spellStart"/>
        <w:r w:rsidRPr="00F42B8E">
          <w:rPr>
            <w:rFonts w:ascii="Times New Roman" w:hAnsi="Times New Roman" w:cs="Times New Roman"/>
            <w:lang w:val="ru-RU"/>
          </w:rPr>
          <w:t>інфраструктури</w:t>
        </w:r>
        <w:proofErr w:type="spellEnd"/>
        <w:r w:rsidRPr="00F42B8E">
          <w:rPr>
            <w:rFonts w:ascii="Times New Roman" w:hAnsi="Times New Roman" w:cs="Times New Roman"/>
            <w:lang w:val="ru-RU"/>
          </w:rPr>
          <w:t xml:space="preserve"> в </w:t>
        </w:r>
        <w:proofErr w:type="spellStart"/>
        <w:r w:rsidRPr="00F42B8E">
          <w:rPr>
            <w:rFonts w:ascii="Times New Roman" w:hAnsi="Times New Roman" w:cs="Times New Roman"/>
            <w:lang w:val="ru-RU"/>
          </w:rPr>
          <w:t>Одеській</w:t>
        </w:r>
        <w:proofErr w:type="spellEnd"/>
        <w:r w:rsidRPr="00F42B8E">
          <w:rPr>
            <w:rFonts w:ascii="Times New Roman" w:hAnsi="Times New Roman" w:cs="Times New Roman"/>
            <w:lang w:val="ru-RU"/>
          </w:rPr>
          <w:t xml:space="preserve"> </w:t>
        </w:r>
        <w:proofErr w:type="spellStart"/>
        <w:proofErr w:type="gramStart"/>
        <w:r w:rsidRPr="00F42B8E">
          <w:rPr>
            <w:rFonts w:ascii="Times New Roman" w:hAnsi="Times New Roman" w:cs="Times New Roman"/>
            <w:lang w:val="ru-RU"/>
          </w:rPr>
          <w:t>області</w:t>
        </w:r>
        <w:proofErr w:type="spellEnd"/>
        <w:r w:rsidRPr="00F42B8E">
          <w:rPr>
            <w:rFonts w:ascii="Times New Roman" w:hAnsi="Times New Roman" w:cs="Times New Roman"/>
            <w:lang w:val="ru-RU"/>
          </w:rPr>
          <w:t xml:space="preserve">, </w:t>
        </w:r>
      </w:ins>
      <w:r w:rsidR="001B0877">
        <w:rPr>
          <w:rFonts w:ascii="Times New Roman" w:hAnsi="Times New Roman" w:cs="Times New Roman"/>
          <w:lang w:val="ru-RU"/>
        </w:rPr>
        <w:t xml:space="preserve"> </w:t>
      </w:r>
      <w:proofErr w:type="spellStart"/>
      <w:r w:rsidR="001B0877">
        <w:rPr>
          <w:rFonts w:ascii="Times New Roman" w:hAnsi="Times New Roman" w:cs="Times New Roman"/>
          <w:lang w:val="ru-RU"/>
        </w:rPr>
        <w:t>уклали</w:t>
      </w:r>
      <w:proofErr w:type="spellEnd"/>
      <w:proofErr w:type="gramEnd"/>
      <w:r w:rsidR="001B0877">
        <w:rPr>
          <w:rFonts w:ascii="Times New Roman" w:hAnsi="Times New Roman" w:cs="Times New Roman"/>
          <w:lang w:val="ru-RU"/>
        </w:rPr>
        <w:t xml:space="preserve"> </w:t>
      </w:r>
      <w:proofErr w:type="spellStart"/>
      <w:r w:rsidR="001B0877">
        <w:rPr>
          <w:rFonts w:ascii="Times New Roman" w:hAnsi="Times New Roman" w:cs="Times New Roman"/>
          <w:lang w:val="ru-RU"/>
        </w:rPr>
        <w:t>цей</w:t>
      </w:r>
      <w:proofErr w:type="spellEnd"/>
      <w:ins w:id="38" w:author="OLENA PASHKOVA (NEPTUNE.UA)" w:date="2023-11-16T04:05:00Z">
        <w:r w:rsidR="00B15BC2">
          <w:rPr>
            <w:rFonts w:ascii="Times New Roman" w:hAnsi="Times New Roman" w:cs="Times New Roman"/>
            <w:b/>
            <w:lang w:val="ru-RU"/>
          </w:rPr>
          <w:t xml:space="preserve"> </w:t>
        </w:r>
      </w:ins>
      <w:del w:id="39" w:author="OLENA PASHKOVA (NEPTUNE.UA)" w:date="2023-11-16T04:05:00Z">
        <w:r w:rsidR="001B0877" w:rsidDel="00B15BC2">
          <w:rPr>
            <w:rFonts w:ascii="Times New Roman" w:hAnsi="Times New Roman" w:cs="Times New Roman"/>
            <w:lang w:val="ru-RU"/>
          </w:rPr>
          <w:delText xml:space="preserve"> </w:delText>
        </w:r>
      </w:del>
    </w:p>
    <w:p w14:paraId="6F8E96E8" w14:textId="01843CF8" w:rsidR="001B0877" w:rsidRPr="001B0877" w:rsidRDefault="001B0877" w:rsidP="00922E9D">
      <w:pPr>
        <w:jc w:val="both"/>
        <w:rPr>
          <w:rFonts w:ascii="Times New Roman" w:hAnsi="Times New Roman" w:cs="Times New Roman"/>
          <w:lang w:val="ru-RU"/>
        </w:rPr>
        <w:pPrChange w:id="40" w:author="OLENA PASHKOVA (NEPTUNE.UA)" w:date="2023-11-16T03:58:00Z">
          <w:pPr>
            <w:contextualSpacing/>
          </w:pPr>
        </w:pPrChange>
      </w:pPr>
      <w:r w:rsidRPr="00230562">
        <w:rPr>
          <w:rFonts w:ascii="Times New Roman" w:hAnsi="Times New Roman" w:cs="Times New Roman"/>
          <w:b/>
          <w:lang w:val="ru-RU"/>
        </w:rPr>
        <w:t>Догов</w:t>
      </w:r>
      <w:proofErr w:type="spellStart"/>
      <w:r w:rsidRPr="00230562">
        <w:rPr>
          <w:rFonts w:ascii="Times New Roman" w:hAnsi="Times New Roman" w:cs="Times New Roman"/>
          <w:b/>
        </w:rPr>
        <w:t>i</w:t>
      </w:r>
      <w:proofErr w:type="spellEnd"/>
      <w:r w:rsidRPr="00230562">
        <w:rPr>
          <w:rFonts w:ascii="Times New Roman" w:hAnsi="Times New Roman" w:cs="Times New Roman"/>
          <w:b/>
          <w:lang w:val="ru-RU"/>
        </w:rPr>
        <w:t xml:space="preserve">р № </w:t>
      </w:r>
      <w:r w:rsidR="00230562" w:rsidRPr="00230562">
        <w:rPr>
          <w:rFonts w:ascii="Times New Roman" w:hAnsi="Times New Roman" w:cs="Times New Roman"/>
          <w:b/>
          <w:lang w:val="ru-RU"/>
        </w:rPr>
        <w:t>МВК-00</w:t>
      </w:r>
      <w:r w:rsidR="00792F48">
        <w:rPr>
          <w:rFonts w:ascii="Times New Roman" w:hAnsi="Times New Roman" w:cs="Times New Roman"/>
          <w:b/>
          <w:lang w:val="ru-RU"/>
        </w:rPr>
        <w:t>__</w:t>
      </w:r>
      <w:r w:rsidR="00922F80" w:rsidRPr="00230562">
        <w:rPr>
          <w:rFonts w:ascii="Times New Roman" w:hAnsi="Times New Roman" w:cs="Times New Roman"/>
          <w:lang w:val="ru-RU"/>
        </w:rPr>
        <w:t xml:space="preserve"> </w:t>
      </w:r>
      <w:ins w:id="41" w:author="OLENA PASHKOVA (NEPTUNE.UA)" w:date="2023-11-16T04:05:00Z">
        <w:r w:rsidR="00B15BC2" w:rsidRPr="00B15BC2">
          <w:rPr>
            <w:rFonts w:ascii="Times New Roman" w:hAnsi="Times New Roman" w:cs="Times New Roman"/>
            <w:lang w:val="ru-RU"/>
          </w:rPr>
          <w:t xml:space="preserve">з </w:t>
        </w:r>
        <w:proofErr w:type="spellStart"/>
        <w:r w:rsidR="00B15BC2" w:rsidRPr="00B15BC2">
          <w:rPr>
            <w:rFonts w:ascii="Times New Roman" w:hAnsi="Times New Roman" w:cs="Times New Roman"/>
            <w:lang w:val="ru-RU"/>
          </w:rPr>
          <w:t>надання</w:t>
        </w:r>
        <w:proofErr w:type="spellEnd"/>
        <w:r w:rsidR="00B15BC2" w:rsidRPr="00B15BC2">
          <w:rPr>
            <w:rFonts w:ascii="Times New Roman" w:hAnsi="Times New Roman" w:cs="Times New Roman"/>
            <w:lang w:val="ru-RU"/>
          </w:rPr>
          <w:t xml:space="preserve"> </w:t>
        </w:r>
        <w:proofErr w:type="spellStart"/>
        <w:r w:rsidR="00B15BC2" w:rsidRPr="00B15BC2">
          <w:rPr>
            <w:rFonts w:ascii="Times New Roman" w:hAnsi="Times New Roman" w:cs="Times New Roman"/>
            <w:lang w:val="ru-RU"/>
          </w:rPr>
          <w:t>послуг</w:t>
        </w:r>
        <w:proofErr w:type="spellEnd"/>
        <w:r w:rsidR="00B15BC2" w:rsidRPr="00B15BC2">
          <w:rPr>
            <w:rFonts w:ascii="Times New Roman" w:hAnsi="Times New Roman" w:cs="Times New Roman"/>
            <w:lang w:val="ru-RU"/>
          </w:rPr>
          <w:t xml:space="preserve"> з </w:t>
        </w:r>
        <w:proofErr w:type="spellStart"/>
        <w:r w:rsidR="00B15BC2" w:rsidRPr="00B15BC2">
          <w:rPr>
            <w:rFonts w:ascii="Times New Roman" w:hAnsi="Times New Roman" w:cs="Times New Roman"/>
            <w:lang w:val="ru-RU"/>
          </w:rPr>
          <w:t>накопичування</w:t>
        </w:r>
        <w:proofErr w:type="spellEnd"/>
        <w:r w:rsidR="00B15BC2" w:rsidRPr="00B15BC2">
          <w:rPr>
            <w:rFonts w:ascii="Times New Roman" w:hAnsi="Times New Roman" w:cs="Times New Roman"/>
            <w:lang w:val="ru-RU"/>
          </w:rPr>
          <w:t xml:space="preserve"> та </w:t>
        </w:r>
        <w:proofErr w:type="spellStart"/>
        <w:r w:rsidR="00B15BC2" w:rsidRPr="00B15BC2">
          <w:rPr>
            <w:rFonts w:ascii="Times New Roman" w:hAnsi="Times New Roman" w:cs="Times New Roman"/>
            <w:lang w:val="ru-RU"/>
          </w:rPr>
          <w:t>перевантаження</w:t>
        </w:r>
        <w:proofErr w:type="spellEnd"/>
        <w:r w:rsidR="00B15BC2" w:rsidRPr="00B15BC2">
          <w:rPr>
            <w:rFonts w:ascii="Times New Roman" w:hAnsi="Times New Roman" w:cs="Times New Roman"/>
            <w:lang w:val="ru-RU"/>
          </w:rPr>
          <w:t xml:space="preserve"> Зерна</w:t>
        </w:r>
        <w:r w:rsidR="00B15BC2">
          <w:rPr>
            <w:rFonts w:ascii="Times New Roman" w:hAnsi="Times New Roman" w:cs="Times New Roman"/>
            <w:lang w:val="ru-RU"/>
          </w:rPr>
          <w:t xml:space="preserve"> </w:t>
        </w:r>
      </w:ins>
      <w:proofErr w:type="spellStart"/>
      <w:r w:rsidR="00922F80">
        <w:rPr>
          <w:rFonts w:ascii="Times New Roman" w:hAnsi="Times New Roman" w:cs="Times New Roman"/>
          <w:lang w:val="ru-RU"/>
        </w:rPr>
        <w:t>датований</w:t>
      </w:r>
      <w:proofErr w:type="spellEnd"/>
      <w:r w:rsidR="00922F80">
        <w:rPr>
          <w:rFonts w:ascii="Times New Roman" w:hAnsi="Times New Roman" w:cs="Times New Roman"/>
          <w:lang w:val="ru-RU"/>
        </w:rPr>
        <w:t xml:space="preserve"> </w:t>
      </w:r>
      <w:r w:rsidR="00F42B8E">
        <w:rPr>
          <w:rFonts w:ascii="Times New Roman" w:hAnsi="Times New Roman" w:cs="Times New Roman"/>
          <w:lang w:val="ru-RU"/>
        </w:rPr>
        <w:t>_</w:t>
      </w:r>
      <w:proofErr w:type="gramStart"/>
      <w:r w:rsidR="00F42B8E">
        <w:rPr>
          <w:rFonts w:ascii="Times New Roman" w:hAnsi="Times New Roman" w:cs="Times New Roman"/>
          <w:lang w:val="ru-RU"/>
        </w:rPr>
        <w:t>_</w:t>
      </w:r>
      <w:r w:rsidR="00230562">
        <w:rPr>
          <w:rFonts w:ascii="Times New Roman" w:hAnsi="Times New Roman" w:cs="Times New Roman"/>
          <w:lang w:val="ru-RU"/>
        </w:rPr>
        <w:t>.</w:t>
      </w:r>
      <w:r w:rsidR="00F42B8E">
        <w:rPr>
          <w:rFonts w:ascii="Times New Roman" w:hAnsi="Times New Roman" w:cs="Times New Roman"/>
          <w:lang w:val="ru-RU"/>
        </w:rPr>
        <w:t>_</w:t>
      </w:r>
      <w:proofErr w:type="gramEnd"/>
      <w:r w:rsidR="00F42B8E">
        <w:rPr>
          <w:rFonts w:ascii="Times New Roman" w:hAnsi="Times New Roman" w:cs="Times New Roman"/>
          <w:lang w:val="ru-RU"/>
        </w:rPr>
        <w:t>_</w:t>
      </w:r>
      <w:r w:rsidR="00230562">
        <w:rPr>
          <w:rFonts w:ascii="Times New Roman" w:hAnsi="Times New Roman" w:cs="Times New Roman"/>
          <w:lang w:val="ru-RU"/>
        </w:rPr>
        <w:t>.</w:t>
      </w:r>
      <w:r w:rsidR="00922F80" w:rsidRPr="00230562">
        <w:rPr>
          <w:rFonts w:ascii="Times New Roman" w:hAnsi="Times New Roman" w:cs="Times New Roman"/>
          <w:lang w:val="ru-RU"/>
        </w:rPr>
        <w:t>202</w:t>
      </w:r>
      <w:r w:rsidR="00F42B8E">
        <w:rPr>
          <w:rFonts w:ascii="Times New Roman" w:hAnsi="Times New Roman" w:cs="Times New Roman"/>
          <w:lang w:val="ru-RU"/>
        </w:rPr>
        <w:t>3</w:t>
      </w:r>
      <w:r w:rsidR="00922F80" w:rsidRPr="00230562">
        <w:rPr>
          <w:rFonts w:ascii="Times New Roman" w:hAnsi="Times New Roman" w:cs="Times New Roman"/>
          <w:lang w:val="ru-RU"/>
        </w:rPr>
        <w:t xml:space="preserve"> року </w:t>
      </w:r>
      <w:del w:id="42" w:author="OLENA PASHKOVA (NEPTUNE.UA)" w:date="2023-11-16T04:05:00Z">
        <w:r w:rsidR="00922F80" w:rsidDel="00B15BC2">
          <w:rPr>
            <w:rFonts w:ascii="Times New Roman" w:hAnsi="Times New Roman" w:cs="Times New Roman"/>
            <w:lang w:val="ru-RU"/>
          </w:rPr>
          <w:delText xml:space="preserve">з надання послуг з накопичення та перевантаження зерна </w:delText>
        </w:r>
      </w:del>
      <w:r w:rsidR="00922F80">
        <w:rPr>
          <w:rFonts w:ascii="Times New Roman" w:hAnsi="Times New Roman" w:cs="Times New Roman"/>
          <w:lang w:val="ru-RU"/>
        </w:rPr>
        <w:t>(</w:t>
      </w:r>
      <w:proofErr w:type="spellStart"/>
      <w:r w:rsidR="00922F80">
        <w:rPr>
          <w:rFonts w:ascii="Times New Roman" w:hAnsi="Times New Roman" w:cs="Times New Roman"/>
          <w:lang w:val="ru-RU"/>
        </w:rPr>
        <w:t>надал</w:t>
      </w:r>
      <w:r w:rsidR="00922F80">
        <w:rPr>
          <w:rFonts w:ascii="Times New Roman" w:hAnsi="Times New Roman" w:cs="Times New Roman"/>
        </w:rPr>
        <w:t>i</w:t>
      </w:r>
      <w:proofErr w:type="spellEnd"/>
      <w:r w:rsidR="00922F80" w:rsidRPr="00922F80">
        <w:rPr>
          <w:rFonts w:ascii="Times New Roman" w:hAnsi="Times New Roman" w:cs="Times New Roman"/>
          <w:lang w:val="ru-RU"/>
        </w:rPr>
        <w:t xml:space="preserve"> </w:t>
      </w:r>
      <w:r w:rsidR="00922F80">
        <w:rPr>
          <w:rFonts w:ascii="Times New Roman" w:hAnsi="Times New Roman" w:cs="Times New Roman"/>
          <w:lang w:val="ru-RU"/>
        </w:rPr>
        <w:t xml:space="preserve">за текстом </w:t>
      </w:r>
      <w:r w:rsidR="00922F80" w:rsidRPr="00922F80">
        <w:rPr>
          <w:rFonts w:ascii="Times New Roman" w:hAnsi="Times New Roman" w:cs="Times New Roman"/>
          <w:lang w:val="ru-RU"/>
        </w:rPr>
        <w:t>“</w:t>
      </w:r>
      <w:r w:rsidR="00922F80">
        <w:rPr>
          <w:rFonts w:ascii="Times New Roman" w:hAnsi="Times New Roman" w:cs="Times New Roman"/>
          <w:lang w:val="ru-RU"/>
        </w:rPr>
        <w:t>Догов</w:t>
      </w:r>
      <w:proofErr w:type="spellStart"/>
      <w:r w:rsidR="00922F80">
        <w:rPr>
          <w:rFonts w:ascii="Times New Roman" w:hAnsi="Times New Roman" w:cs="Times New Roman"/>
        </w:rPr>
        <w:t>i</w:t>
      </w:r>
      <w:proofErr w:type="spellEnd"/>
      <w:r w:rsidR="00922F80">
        <w:rPr>
          <w:rFonts w:ascii="Times New Roman" w:hAnsi="Times New Roman" w:cs="Times New Roman"/>
          <w:lang w:val="ru-RU"/>
        </w:rPr>
        <w:t>р</w:t>
      </w:r>
      <w:r w:rsidR="00922F80" w:rsidRPr="00922F80">
        <w:rPr>
          <w:rFonts w:ascii="Times New Roman" w:hAnsi="Times New Roman" w:cs="Times New Roman"/>
          <w:lang w:val="ru-RU"/>
        </w:rPr>
        <w:t>”</w:t>
      </w:r>
      <w:r w:rsidR="00DE711B">
        <w:rPr>
          <w:rFonts w:ascii="Times New Roman" w:hAnsi="Times New Roman" w:cs="Times New Roman"/>
          <w:lang w:val="ru-RU"/>
        </w:rPr>
        <w:t xml:space="preserve">) про </w:t>
      </w:r>
      <w:proofErr w:type="spellStart"/>
      <w:r w:rsidR="00DE711B">
        <w:rPr>
          <w:rFonts w:ascii="Times New Roman" w:hAnsi="Times New Roman" w:cs="Times New Roman"/>
          <w:lang w:val="ru-RU"/>
        </w:rPr>
        <w:t>наступне</w:t>
      </w:r>
      <w:proofErr w:type="spellEnd"/>
      <w:r w:rsidR="00DE711B">
        <w:rPr>
          <w:rFonts w:ascii="Times New Roman" w:hAnsi="Times New Roman" w:cs="Times New Roman"/>
          <w:lang w:val="ru-RU"/>
        </w:rPr>
        <w:t>:</w:t>
      </w:r>
    </w:p>
    <w:p w14:paraId="4C40226A" w14:textId="77777777" w:rsidR="001B0877" w:rsidRPr="001B0877" w:rsidRDefault="001B0877" w:rsidP="00922E9D">
      <w:pPr>
        <w:jc w:val="both"/>
        <w:rPr>
          <w:rFonts w:ascii="Times New Roman" w:hAnsi="Times New Roman" w:cs="Times New Roman"/>
          <w:b/>
          <w:lang w:val="ru-RU"/>
        </w:rPr>
        <w:pPrChange w:id="43" w:author="OLENA PASHKOVA (NEPTUNE.UA)" w:date="2023-11-16T03:58:00Z">
          <w:pPr/>
        </w:pPrChange>
      </w:pPr>
      <w:r w:rsidRPr="001B0877">
        <w:rPr>
          <w:rFonts w:ascii="Times New Roman" w:hAnsi="Times New Roman" w:cs="Times New Roman"/>
          <w:b/>
          <w:lang w:val="ru-RU"/>
        </w:rPr>
        <w:t>1.ВИЗНАЧЕННЯ</w:t>
      </w:r>
    </w:p>
    <w:p w14:paraId="53751825" w14:textId="08D2B203" w:rsidR="001B0877" w:rsidRPr="001B0877" w:rsidRDefault="001B0877" w:rsidP="00922E9D">
      <w:pPr>
        <w:jc w:val="both"/>
        <w:rPr>
          <w:rFonts w:ascii="Times New Roman" w:hAnsi="Times New Roman" w:cs="Times New Roman"/>
          <w:lang w:val="ru-RU"/>
        </w:rPr>
        <w:pPrChange w:id="44" w:author="OLENA PASHKOVA (NEPTUNE.UA)" w:date="2023-11-16T03:58:00Z">
          <w:pPr/>
        </w:pPrChange>
      </w:pPr>
      <w:r w:rsidRPr="001B0877">
        <w:rPr>
          <w:rFonts w:ascii="Times New Roman" w:hAnsi="Times New Roman" w:cs="Times New Roman"/>
          <w:b/>
          <w:lang w:val="ru-RU"/>
        </w:rPr>
        <w:t>“</w:t>
      </w:r>
      <w:proofErr w:type="spellStart"/>
      <w:r w:rsidRPr="001B0877">
        <w:rPr>
          <w:rFonts w:ascii="Times New Roman" w:hAnsi="Times New Roman" w:cs="Times New Roman"/>
          <w:b/>
          <w:lang w:val="ru-RU"/>
        </w:rPr>
        <w:t>Термінал</w:t>
      </w:r>
      <w:proofErr w:type="spellEnd"/>
      <w:r w:rsidRPr="001B0877">
        <w:rPr>
          <w:rFonts w:ascii="Times New Roman" w:hAnsi="Times New Roman" w:cs="Times New Roman"/>
          <w:b/>
          <w:lang w:val="ru-RU"/>
        </w:rPr>
        <w:t>”</w:t>
      </w:r>
      <w:r w:rsidRPr="001B0877">
        <w:rPr>
          <w:rFonts w:ascii="Times New Roman" w:hAnsi="Times New Roman" w:cs="Times New Roman"/>
          <w:lang w:val="ru-RU"/>
        </w:rPr>
        <w:t xml:space="preserve"> </w:t>
      </w:r>
      <w:proofErr w:type="spellStart"/>
      <w:ins w:id="45" w:author="OLENA PASHKOVA (NEPTUNE.UA)" w:date="2023-11-16T04:17:00Z">
        <w:r w:rsidR="00F975F7" w:rsidRPr="00F975F7">
          <w:rPr>
            <w:rFonts w:ascii="Times New Roman" w:hAnsi="Times New Roman" w:cs="Times New Roman"/>
            <w:lang w:val="ru-RU"/>
          </w:rPr>
          <w:t>означає</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єдиний</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майновий</w:t>
        </w:r>
        <w:proofErr w:type="spellEnd"/>
        <w:r w:rsidR="00F975F7" w:rsidRPr="00F975F7">
          <w:rPr>
            <w:rFonts w:ascii="Times New Roman" w:hAnsi="Times New Roman" w:cs="Times New Roman"/>
            <w:lang w:val="ru-RU"/>
          </w:rPr>
          <w:t xml:space="preserve"> комплекс, </w:t>
        </w:r>
        <w:proofErr w:type="spellStart"/>
        <w:r w:rsidR="00F975F7" w:rsidRPr="00F975F7">
          <w:rPr>
            <w:rFonts w:ascii="Times New Roman" w:hAnsi="Times New Roman" w:cs="Times New Roman"/>
            <w:lang w:val="ru-RU"/>
          </w:rPr>
          <w:t>розташований</w:t>
        </w:r>
        <w:proofErr w:type="spellEnd"/>
        <w:r w:rsidR="00F975F7" w:rsidRPr="00F975F7">
          <w:rPr>
            <w:rFonts w:ascii="Times New Roman" w:hAnsi="Times New Roman" w:cs="Times New Roman"/>
            <w:lang w:val="ru-RU"/>
          </w:rPr>
          <w:t xml:space="preserve"> за </w:t>
        </w:r>
        <w:proofErr w:type="spellStart"/>
        <w:r w:rsidR="00F975F7" w:rsidRPr="00F975F7">
          <w:rPr>
            <w:rFonts w:ascii="Times New Roman" w:hAnsi="Times New Roman" w:cs="Times New Roman"/>
            <w:lang w:val="ru-RU"/>
          </w:rPr>
          <w:t>адресою</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вул</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Морська</w:t>
        </w:r>
        <w:proofErr w:type="spellEnd"/>
        <w:r w:rsidR="00F975F7" w:rsidRPr="00F975F7">
          <w:rPr>
            <w:rFonts w:ascii="Times New Roman" w:hAnsi="Times New Roman" w:cs="Times New Roman"/>
            <w:lang w:val="ru-RU"/>
          </w:rPr>
          <w:t xml:space="preserve">, 1 та 1а, с. Визирка, </w:t>
        </w:r>
        <w:proofErr w:type="spellStart"/>
        <w:r w:rsidR="00F975F7" w:rsidRPr="00F975F7">
          <w:rPr>
            <w:rFonts w:ascii="Times New Roman" w:hAnsi="Times New Roman" w:cs="Times New Roman"/>
            <w:lang w:val="ru-RU"/>
          </w:rPr>
          <w:t>Одеського</w:t>
        </w:r>
        <w:proofErr w:type="spellEnd"/>
        <w:r w:rsidR="00F975F7" w:rsidRPr="00F975F7">
          <w:rPr>
            <w:rFonts w:ascii="Times New Roman" w:hAnsi="Times New Roman" w:cs="Times New Roman"/>
            <w:lang w:val="ru-RU"/>
          </w:rPr>
          <w:t xml:space="preserve"> району </w:t>
        </w:r>
        <w:proofErr w:type="spellStart"/>
        <w:r w:rsidR="00F975F7" w:rsidRPr="00F975F7">
          <w:rPr>
            <w:rFonts w:ascii="Times New Roman" w:hAnsi="Times New Roman" w:cs="Times New Roman"/>
            <w:lang w:val="ru-RU"/>
          </w:rPr>
          <w:t>Одеської</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області</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що</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включає</w:t>
        </w:r>
        <w:proofErr w:type="spellEnd"/>
        <w:r w:rsidR="00F975F7" w:rsidRPr="00F975F7">
          <w:rPr>
            <w:rFonts w:ascii="Times New Roman" w:hAnsi="Times New Roman" w:cs="Times New Roman"/>
            <w:lang w:val="ru-RU"/>
          </w:rPr>
          <w:t xml:space="preserve"> в себе </w:t>
        </w:r>
        <w:proofErr w:type="spellStart"/>
        <w:r w:rsidR="00F975F7" w:rsidRPr="00F975F7">
          <w:rPr>
            <w:rFonts w:ascii="Times New Roman" w:hAnsi="Times New Roman" w:cs="Times New Roman"/>
            <w:lang w:val="ru-RU"/>
          </w:rPr>
          <w:t>зерносховища</w:t>
        </w:r>
        <w:proofErr w:type="spellEnd"/>
        <w:r w:rsidR="00F975F7" w:rsidRPr="00F975F7">
          <w:rPr>
            <w:rFonts w:ascii="Times New Roman" w:hAnsi="Times New Roman" w:cs="Times New Roman"/>
            <w:lang w:val="ru-RU"/>
          </w:rPr>
          <w:t xml:space="preserve">, причал № 25, </w:t>
        </w:r>
        <w:proofErr w:type="spellStart"/>
        <w:r w:rsidR="00F975F7" w:rsidRPr="00F975F7">
          <w:rPr>
            <w:rFonts w:ascii="Times New Roman" w:hAnsi="Times New Roman" w:cs="Times New Roman"/>
            <w:lang w:val="ru-RU"/>
          </w:rPr>
          <w:t>перевантажувальне</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обладнання</w:t>
        </w:r>
        <w:proofErr w:type="spellEnd"/>
        <w:r w:rsidR="00F975F7" w:rsidRPr="00F975F7">
          <w:rPr>
            <w:rFonts w:ascii="Times New Roman" w:hAnsi="Times New Roman" w:cs="Times New Roman"/>
            <w:lang w:val="ru-RU"/>
          </w:rPr>
          <w:t xml:space="preserve"> та </w:t>
        </w:r>
        <w:proofErr w:type="spellStart"/>
        <w:r w:rsidR="00F975F7" w:rsidRPr="00F975F7">
          <w:rPr>
            <w:rFonts w:ascii="Times New Roman" w:hAnsi="Times New Roman" w:cs="Times New Roman"/>
            <w:lang w:val="ru-RU"/>
          </w:rPr>
          <w:t>механізми</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що</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використовуються</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Виконавцем</w:t>
        </w:r>
        <w:proofErr w:type="spellEnd"/>
        <w:r w:rsidR="00F975F7" w:rsidRPr="00F975F7">
          <w:rPr>
            <w:rFonts w:ascii="Times New Roman" w:hAnsi="Times New Roman" w:cs="Times New Roman"/>
            <w:lang w:val="ru-RU"/>
          </w:rPr>
          <w:t xml:space="preserve"> для </w:t>
        </w:r>
        <w:proofErr w:type="spellStart"/>
        <w:r w:rsidR="00F975F7" w:rsidRPr="00F975F7">
          <w:rPr>
            <w:rFonts w:ascii="Times New Roman" w:hAnsi="Times New Roman" w:cs="Times New Roman"/>
            <w:lang w:val="ru-RU"/>
          </w:rPr>
          <w:t>перевантаження</w:t>
        </w:r>
        <w:proofErr w:type="spellEnd"/>
        <w:r w:rsidR="00F975F7" w:rsidRPr="00F975F7">
          <w:rPr>
            <w:rFonts w:ascii="Times New Roman" w:hAnsi="Times New Roman" w:cs="Times New Roman"/>
            <w:lang w:val="ru-RU"/>
          </w:rPr>
          <w:t xml:space="preserve"> зерна, а </w:t>
        </w:r>
        <w:proofErr w:type="spellStart"/>
        <w:r w:rsidR="00F975F7" w:rsidRPr="00F975F7">
          <w:rPr>
            <w:rFonts w:ascii="Times New Roman" w:hAnsi="Times New Roman" w:cs="Times New Roman"/>
            <w:lang w:val="ru-RU"/>
          </w:rPr>
          <w:t>також</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окремі</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під'їзні</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залізничні</w:t>
        </w:r>
        <w:proofErr w:type="spellEnd"/>
        <w:r w:rsidR="00F975F7" w:rsidRPr="00F975F7">
          <w:rPr>
            <w:rFonts w:ascii="Times New Roman" w:hAnsi="Times New Roman" w:cs="Times New Roman"/>
            <w:lang w:val="ru-RU"/>
          </w:rPr>
          <w:t xml:space="preserve"> шляхи ТОВ “ТІС”.</w:t>
        </w:r>
        <w:r w:rsidR="00F975F7">
          <w:rPr>
            <w:rFonts w:ascii="Times New Roman" w:hAnsi="Times New Roman" w:cs="Times New Roman"/>
            <w:lang w:val="ru-RU"/>
          </w:rPr>
          <w:t xml:space="preserve"> </w:t>
        </w:r>
      </w:ins>
      <w:del w:id="46" w:author="OLENA PASHKOVA (NEPTUNE.UA)" w:date="2023-11-16T04:17:00Z">
        <w:r w:rsidRPr="001B0877" w:rsidDel="00F975F7">
          <w:rPr>
            <w:rFonts w:ascii="Times New Roman" w:hAnsi="Times New Roman" w:cs="Times New Roman"/>
            <w:lang w:val="ru-RU"/>
          </w:rPr>
          <w:delText xml:space="preserve">означає Зерносховище, що використовується Виконавцем для перевантаження зерна при використанні причалів </w:delText>
        </w:r>
        <w:commentRangeStart w:id="47"/>
        <w:r w:rsidRPr="001B0877" w:rsidDel="00F975F7">
          <w:rPr>
            <w:rFonts w:ascii="Times New Roman" w:hAnsi="Times New Roman" w:cs="Times New Roman"/>
            <w:lang w:val="ru-RU"/>
          </w:rPr>
          <w:delText xml:space="preserve">№№ 21-22, </w:delText>
        </w:r>
      </w:del>
      <w:commentRangeEnd w:id="47"/>
      <w:r w:rsidR="00FA240F">
        <w:rPr>
          <w:rStyle w:val="a8"/>
        </w:rPr>
        <w:commentReference w:id="47"/>
      </w:r>
      <w:del w:id="48" w:author="OLENA PASHKOVA (NEPTUNE.UA)" w:date="2023-11-16T04:17:00Z">
        <w:r w:rsidRPr="001B0877" w:rsidDel="00F975F7">
          <w:rPr>
            <w:rFonts w:ascii="Times New Roman" w:hAnsi="Times New Roman" w:cs="Times New Roman"/>
            <w:lang w:val="ru-RU"/>
          </w:rPr>
          <w:delText>25 та перевантажувального обладнання і механізмів Виконавця та на зазначених причалах, під'їзних залізничних шляхів інших третіх осіб, залучених Виконавцем.</w:delText>
        </w:r>
      </w:del>
    </w:p>
    <w:p w14:paraId="4E2C22E6" w14:textId="591F0C7E" w:rsidR="001B0877" w:rsidRPr="001B0877" w:rsidDel="00F975F7" w:rsidRDefault="001B0877" w:rsidP="00922E9D">
      <w:pPr>
        <w:jc w:val="both"/>
        <w:rPr>
          <w:del w:id="49" w:author="OLENA PASHKOVA (NEPTUNE.UA)" w:date="2023-11-16T04:18:00Z"/>
          <w:rFonts w:ascii="Times New Roman" w:hAnsi="Times New Roman" w:cs="Times New Roman"/>
          <w:lang w:val="ru-RU"/>
        </w:rPr>
        <w:pPrChange w:id="50" w:author="OLENA PASHKOVA (NEPTUNE.UA)" w:date="2023-11-16T03:58:00Z">
          <w:pPr/>
        </w:pPrChange>
      </w:pPr>
      <w:del w:id="51" w:author="OLENA PASHKOVA (NEPTUNE.UA)" w:date="2023-11-16T04:18:00Z">
        <w:r w:rsidRPr="00DE711B" w:rsidDel="00F975F7">
          <w:rPr>
            <w:rFonts w:ascii="Times New Roman" w:hAnsi="Times New Roman" w:cs="Times New Roman"/>
            <w:b/>
            <w:lang w:val="ru-RU"/>
          </w:rPr>
          <w:lastRenderedPageBreak/>
          <w:delText>“Зерносховище”</w:delText>
        </w:r>
        <w:r w:rsidRPr="001B0877" w:rsidDel="00F975F7">
          <w:rPr>
            <w:rFonts w:ascii="Times New Roman" w:hAnsi="Times New Roman" w:cs="Times New Roman"/>
            <w:lang w:val="ru-RU"/>
          </w:rPr>
          <w:delText xml:space="preserve"> означає спеціально обладнаний об'єкт для накопичення і зберігання зерна Замовника, розташований за адресою: вул. Морська, 1, с. Визирка, Лиманського району Одеської області.</w:delText>
        </w:r>
      </w:del>
    </w:p>
    <w:p w14:paraId="0E43BB22" w14:textId="35D6A8BA" w:rsidR="001B0877" w:rsidRPr="001B0877" w:rsidRDefault="001B0877" w:rsidP="00922E9D">
      <w:pPr>
        <w:jc w:val="both"/>
        <w:rPr>
          <w:rFonts w:ascii="Times New Roman" w:hAnsi="Times New Roman" w:cs="Times New Roman"/>
          <w:lang w:val="ru-RU"/>
        </w:rPr>
        <w:pPrChange w:id="52" w:author="OLENA PASHKOVA (NEPTUNE.UA)" w:date="2023-11-16T03:58:00Z">
          <w:pPr/>
        </w:pPrChange>
      </w:pPr>
      <w:r w:rsidRPr="00DE711B">
        <w:rPr>
          <w:rFonts w:ascii="Times New Roman" w:hAnsi="Times New Roman" w:cs="Times New Roman"/>
          <w:b/>
          <w:lang w:val="ru-RU"/>
        </w:rPr>
        <w:t xml:space="preserve">“Зерно” </w:t>
      </w:r>
      <w:r w:rsidRPr="00DE711B">
        <w:rPr>
          <w:rFonts w:ascii="Times New Roman" w:hAnsi="Times New Roman" w:cs="Times New Roman"/>
          <w:lang w:val="ru-RU"/>
        </w:rPr>
        <w:t>та/</w:t>
      </w:r>
      <w:proofErr w:type="spellStart"/>
      <w:r w:rsidRPr="00DE711B">
        <w:rPr>
          <w:rFonts w:ascii="Times New Roman" w:hAnsi="Times New Roman" w:cs="Times New Roman"/>
          <w:lang w:val="ru-RU"/>
        </w:rPr>
        <w:t>або</w:t>
      </w:r>
      <w:proofErr w:type="spellEnd"/>
      <w:r w:rsidRPr="00DE711B">
        <w:rPr>
          <w:rFonts w:ascii="Times New Roman" w:hAnsi="Times New Roman" w:cs="Times New Roman"/>
          <w:b/>
          <w:lang w:val="ru-RU"/>
        </w:rPr>
        <w:t xml:space="preserve"> «</w:t>
      </w:r>
      <w:proofErr w:type="spellStart"/>
      <w:r w:rsidRPr="00DE711B">
        <w:rPr>
          <w:rFonts w:ascii="Times New Roman" w:hAnsi="Times New Roman" w:cs="Times New Roman"/>
          <w:b/>
          <w:lang w:val="ru-RU"/>
        </w:rPr>
        <w:t>Вантаж</w:t>
      </w:r>
      <w:proofErr w:type="spellEnd"/>
      <w:r w:rsidRPr="00DE711B">
        <w:rPr>
          <w:rFonts w:ascii="Times New Roman" w:hAnsi="Times New Roman" w:cs="Times New Roman"/>
          <w:b/>
          <w:lang w:val="ru-RU"/>
        </w:rPr>
        <w:t>»</w:t>
      </w:r>
      <w:r w:rsidRPr="001B0877">
        <w:rPr>
          <w:rFonts w:ascii="Times New Roman" w:hAnsi="Times New Roman" w:cs="Times New Roman"/>
          <w:lang w:val="ru-RU"/>
        </w:rPr>
        <w:t xml:space="preserve"> - </w:t>
      </w:r>
      <w:del w:id="53" w:author="OLENA PASHKOVA (NEPTUNE.UA)" w:date="2023-11-16T04:19:00Z">
        <w:r w:rsidRPr="001B0877" w:rsidDel="00F975F7">
          <w:rPr>
            <w:rFonts w:ascii="Times New Roman" w:hAnsi="Times New Roman" w:cs="Times New Roman"/>
            <w:lang w:val="ru-RU"/>
          </w:rPr>
          <w:delText xml:space="preserve">означає плоди зернових, зернобобових, олійних культур українського походження, таких як, фуражна або продовольча пшениця, ячмінь, кукурудза, погоджені до перевантаження Сторонами та застраховані за рахунок Замовника. </w:delText>
        </w:r>
      </w:del>
      <w:proofErr w:type="spellStart"/>
      <w:ins w:id="54" w:author="OLENA PASHKOVA (NEPTUNE.UA)" w:date="2023-11-16T04:19:00Z">
        <w:r w:rsidR="00F975F7" w:rsidRPr="00F975F7">
          <w:rPr>
            <w:rFonts w:ascii="Times New Roman" w:hAnsi="Times New Roman" w:cs="Times New Roman"/>
            <w:lang w:val="ru-RU"/>
          </w:rPr>
          <w:t>означає</w:t>
        </w:r>
        <w:proofErr w:type="spellEnd"/>
        <w:r w:rsidR="00F975F7" w:rsidRPr="00F975F7">
          <w:rPr>
            <w:rFonts w:ascii="Times New Roman" w:hAnsi="Times New Roman" w:cs="Times New Roman"/>
            <w:lang w:val="ru-RU"/>
          </w:rPr>
          <w:t xml:space="preserve"> зерно </w:t>
        </w:r>
        <w:proofErr w:type="spellStart"/>
        <w:r w:rsidR="00F975F7" w:rsidRPr="00F975F7">
          <w:rPr>
            <w:rFonts w:ascii="Times New Roman" w:hAnsi="Times New Roman" w:cs="Times New Roman"/>
            <w:lang w:val="ru-RU"/>
          </w:rPr>
          <w:t>українського</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походження</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таке</w:t>
        </w:r>
        <w:proofErr w:type="spellEnd"/>
        <w:r w:rsidR="00F975F7" w:rsidRPr="00F975F7">
          <w:rPr>
            <w:rFonts w:ascii="Times New Roman" w:hAnsi="Times New Roman" w:cs="Times New Roman"/>
            <w:lang w:val="ru-RU"/>
          </w:rPr>
          <w:t xml:space="preserve"> як </w:t>
        </w:r>
        <w:proofErr w:type="spellStart"/>
        <w:r w:rsidR="00F975F7" w:rsidRPr="00F975F7">
          <w:rPr>
            <w:rFonts w:ascii="Times New Roman" w:hAnsi="Times New Roman" w:cs="Times New Roman"/>
            <w:lang w:val="ru-RU"/>
          </w:rPr>
          <w:t>фуражна</w:t>
        </w:r>
        <w:proofErr w:type="spellEnd"/>
        <w:r w:rsidR="00F975F7" w:rsidRPr="00F975F7">
          <w:rPr>
            <w:rFonts w:ascii="Times New Roman" w:hAnsi="Times New Roman" w:cs="Times New Roman"/>
            <w:lang w:val="ru-RU"/>
          </w:rPr>
          <w:t xml:space="preserve"> та </w:t>
        </w:r>
        <w:proofErr w:type="spellStart"/>
        <w:r w:rsidR="00F975F7" w:rsidRPr="00F975F7">
          <w:rPr>
            <w:rFonts w:ascii="Times New Roman" w:hAnsi="Times New Roman" w:cs="Times New Roman"/>
            <w:lang w:val="ru-RU"/>
          </w:rPr>
          <w:t>продовольча</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пшениця</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ячмінь</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кукурудза</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бобові</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олійне</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насіння</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соняшниковий</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пелетний</w:t>
        </w:r>
        <w:proofErr w:type="spellEnd"/>
        <w:r w:rsidR="00F975F7" w:rsidRPr="00F975F7">
          <w:rPr>
            <w:rFonts w:ascii="Times New Roman" w:hAnsi="Times New Roman" w:cs="Times New Roman"/>
            <w:lang w:val="ru-RU"/>
          </w:rPr>
          <w:t xml:space="preserve"> шрот, </w:t>
        </w:r>
        <w:proofErr w:type="spellStart"/>
        <w:r w:rsidR="00F975F7" w:rsidRPr="00F975F7">
          <w:rPr>
            <w:rFonts w:ascii="Times New Roman" w:hAnsi="Times New Roman" w:cs="Times New Roman"/>
            <w:lang w:val="ru-RU"/>
          </w:rPr>
          <w:t>погоджені</w:t>
        </w:r>
        <w:proofErr w:type="spellEnd"/>
        <w:r w:rsidR="00F975F7" w:rsidRPr="00F975F7">
          <w:rPr>
            <w:rFonts w:ascii="Times New Roman" w:hAnsi="Times New Roman" w:cs="Times New Roman"/>
            <w:lang w:val="ru-RU"/>
          </w:rPr>
          <w:t xml:space="preserve"> до </w:t>
        </w:r>
        <w:proofErr w:type="spellStart"/>
        <w:r w:rsidR="00F975F7" w:rsidRPr="00F975F7">
          <w:rPr>
            <w:rFonts w:ascii="Times New Roman" w:hAnsi="Times New Roman" w:cs="Times New Roman"/>
            <w:lang w:val="ru-RU"/>
          </w:rPr>
          <w:t>перевантаження</w:t>
        </w:r>
        <w:proofErr w:type="spellEnd"/>
        <w:r w:rsidR="00F975F7" w:rsidRPr="00F975F7">
          <w:rPr>
            <w:rFonts w:ascii="Times New Roman" w:hAnsi="Times New Roman" w:cs="Times New Roman"/>
            <w:lang w:val="ru-RU"/>
          </w:rPr>
          <w:t xml:space="preserve"> Сторонами. </w:t>
        </w:r>
      </w:ins>
      <w:proofErr w:type="spellStart"/>
      <w:r w:rsidRPr="001B0877">
        <w:rPr>
          <w:rFonts w:ascii="Times New Roman" w:hAnsi="Times New Roman" w:cs="Times New Roman"/>
          <w:lang w:val="ru-RU"/>
        </w:rPr>
        <w:t>Можливість</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умови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перевантаження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інших</w:t>
      </w:r>
      <w:proofErr w:type="spellEnd"/>
      <w:r w:rsidRPr="001B0877">
        <w:rPr>
          <w:rFonts w:ascii="Times New Roman" w:hAnsi="Times New Roman" w:cs="Times New Roman"/>
          <w:lang w:val="ru-RU"/>
        </w:rPr>
        <w:t xml:space="preserve"> культур та </w:t>
      </w:r>
      <w:proofErr w:type="spellStart"/>
      <w:r w:rsidRPr="001B0877">
        <w:rPr>
          <w:rFonts w:ascii="Times New Roman" w:hAnsi="Times New Roman" w:cs="Times New Roman"/>
          <w:lang w:val="ru-RU"/>
        </w:rPr>
        <w:t>вантажів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мають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розглялдатися</w:t>
      </w:r>
      <w:proofErr w:type="spellEnd"/>
      <w:r w:rsidRPr="001B0877">
        <w:rPr>
          <w:rFonts w:ascii="Times New Roman" w:hAnsi="Times New Roman" w:cs="Times New Roman"/>
          <w:lang w:val="ru-RU"/>
        </w:rPr>
        <w:t xml:space="preserve"> сторонами </w:t>
      </w:r>
      <w:proofErr w:type="spellStart"/>
      <w:r w:rsidRPr="001B0877">
        <w:rPr>
          <w:rFonts w:ascii="Times New Roman" w:hAnsi="Times New Roman" w:cs="Times New Roman"/>
          <w:lang w:val="ru-RU"/>
        </w:rPr>
        <w:t>додатково</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оформлятися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додатковими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угодами</w:t>
      </w:r>
      <w:proofErr w:type="spellEnd"/>
      <w:r w:rsidRPr="001B0877">
        <w:rPr>
          <w:rFonts w:ascii="Times New Roman" w:hAnsi="Times New Roman" w:cs="Times New Roman"/>
          <w:lang w:val="ru-RU"/>
        </w:rPr>
        <w:t>.</w:t>
      </w:r>
    </w:p>
    <w:p w14:paraId="576EB834" w14:textId="77777777" w:rsidR="001B0877" w:rsidRPr="001B0877" w:rsidRDefault="001B0877" w:rsidP="00922E9D">
      <w:pPr>
        <w:jc w:val="both"/>
        <w:rPr>
          <w:rFonts w:ascii="Times New Roman" w:hAnsi="Times New Roman" w:cs="Times New Roman"/>
          <w:lang w:val="ru-RU"/>
        </w:rPr>
        <w:pPrChange w:id="55" w:author="OLENA PASHKOVA (NEPTUNE.UA)" w:date="2023-11-16T03:58:00Z">
          <w:pPr/>
        </w:pPrChange>
      </w:pPr>
      <w:r w:rsidRPr="00DE711B">
        <w:rPr>
          <w:rFonts w:ascii="Times New Roman" w:hAnsi="Times New Roman" w:cs="Times New Roman"/>
          <w:b/>
          <w:lang w:val="ru-RU"/>
        </w:rPr>
        <w:t>“Порт”</w:t>
      </w:r>
      <w:r w:rsidRPr="001B0877">
        <w:rPr>
          <w:rFonts w:ascii="Times New Roman" w:hAnsi="Times New Roman" w:cs="Times New Roman"/>
          <w:lang w:val="ru-RU"/>
        </w:rPr>
        <w:t xml:space="preserve"> – </w:t>
      </w:r>
      <w:proofErr w:type="spellStart"/>
      <w:r w:rsidRPr="001B0877">
        <w:rPr>
          <w:rFonts w:ascii="Times New Roman" w:hAnsi="Times New Roman" w:cs="Times New Roman"/>
          <w:lang w:val="ru-RU"/>
        </w:rPr>
        <w:t>Державне</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підприємство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Морський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Торговельний</w:t>
      </w:r>
      <w:proofErr w:type="spellEnd"/>
      <w:r w:rsidRPr="001B0877">
        <w:rPr>
          <w:rFonts w:ascii="Times New Roman" w:hAnsi="Times New Roman" w:cs="Times New Roman"/>
          <w:lang w:val="ru-RU"/>
        </w:rPr>
        <w:t xml:space="preserve"> порт «</w:t>
      </w:r>
      <w:proofErr w:type="spellStart"/>
      <w:r w:rsidRPr="001B0877">
        <w:rPr>
          <w:rFonts w:ascii="Times New Roman" w:hAnsi="Times New Roman" w:cs="Times New Roman"/>
          <w:lang w:val="ru-RU"/>
        </w:rPr>
        <w:t>Південний</w:t>
      </w:r>
      <w:proofErr w:type="spellEnd"/>
      <w:r w:rsidRPr="001B0877">
        <w:rPr>
          <w:rFonts w:ascii="Times New Roman" w:hAnsi="Times New Roman" w:cs="Times New Roman"/>
          <w:lang w:val="ru-RU"/>
        </w:rPr>
        <w:t>» (</w:t>
      </w:r>
      <w:proofErr w:type="spellStart"/>
      <w:r w:rsidRPr="001B0877">
        <w:rPr>
          <w:rFonts w:ascii="Times New Roman" w:hAnsi="Times New Roman" w:cs="Times New Roman"/>
          <w:lang w:val="ru-RU"/>
        </w:rPr>
        <w:t>Южний</w:t>
      </w:r>
      <w:proofErr w:type="spellEnd"/>
      <w:r w:rsidRPr="001B0877">
        <w:rPr>
          <w:rFonts w:ascii="Times New Roman" w:hAnsi="Times New Roman" w:cs="Times New Roman"/>
          <w:lang w:val="ru-RU"/>
        </w:rPr>
        <w:t>).</w:t>
      </w:r>
    </w:p>
    <w:p w14:paraId="4D9D8D37" w14:textId="77777777" w:rsidR="001B0877" w:rsidRPr="001B0877" w:rsidRDefault="001B0877" w:rsidP="00922E9D">
      <w:pPr>
        <w:jc w:val="both"/>
        <w:rPr>
          <w:rFonts w:ascii="Times New Roman" w:hAnsi="Times New Roman" w:cs="Times New Roman"/>
          <w:lang w:val="ru-RU"/>
        </w:rPr>
        <w:pPrChange w:id="56" w:author="OLENA PASHKOVA (NEPTUNE.UA)" w:date="2023-11-16T03:58:00Z">
          <w:pPr/>
        </w:pPrChange>
      </w:pPr>
      <w:r w:rsidRPr="00DE711B">
        <w:rPr>
          <w:rFonts w:ascii="Times New Roman" w:hAnsi="Times New Roman" w:cs="Times New Roman"/>
          <w:b/>
          <w:lang w:val="ru-RU"/>
        </w:rPr>
        <w:t>“АМПУ”</w:t>
      </w:r>
      <w:r w:rsidRPr="001B0877">
        <w:rPr>
          <w:rFonts w:ascii="Times New Roman" w:hAnsi="Times New Roman" w:cs="Times New Roman"/>
          <w:lang w:val="ru-RU"/>
        </w:rPr>
        <w:t xml:space="preserve"> – </w:t>
      </w:r>
      <w:proofErr w:type="spellStart"/>
      <w:r w:rsidRPr="001B0877">
        <w:rPr>
          <w:rFonts w:ascii="Times New Roman" w:hAnsi="Times New Roman" w:cs="Times New Roman"/>
          <w:lang w:val="ru-RU"/>
        </w:rPr>
        <w:t>Адміністрація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морських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портів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України</w:t>
      </w:r>
      <w:proofErr w:type="spellEnd"/>
      <w:r w:rsidRPr="001B0877">
        <w:rPr>
          <w:rFonts w:ascii="Times New Roman" w:hAnsi="Times New Roman" w:cs="Times New Roman"/>
          <w:lang w:val="ru-RU"/>
        </w:rPr>
        <w:t>.</w:t>
      </w:r>
    </w:p>
    <w:p w14:paraId="303F4728" w14:textId="3563E5C5" w:rsidR="001B0877" w:rsidRPr="001B0877" w:rsidDel="00F975F7" w:rsidRDefault="001B0877" w:rsidP="00F975F7">
      <w:pPr>
        <w:jc w:val="both"/>
        <w:rPr>
          <w:del w:id="57" w:author="OLENA PASHKOVA (NEPTUNE.UA)" w:date="2023-11-16T04:19:00Z"/>
          <w:rFonts w:ascii="Times New Roman" w:hAnsi="Times New Roman" w:cs="Times New Roman"/>
          <w:lang w:val="ru-RU"/>
        </w:rPr>
        <w:pPrChange w:id="58" w:author="OLENA PASHKOVA (NEPTUNE.UA)" w:date="2023-11-16T04:19:00Z">
          <w:pPr/>
        </w:pPrChange>
      </w:pPr>
      <w:proofErr w:type="spellStart"/>
      <w:r w:rsidRPr="00DE711B">
        <w:rPr>
          <w:rFonts w:ascii="Times New Roman" w:hAnsi="Times New Roman" w:cs="Times New Roman"/>
          <w:b/>
          <w:lang w:val="ru-RU"/>
        </w:rPr>
        <w:t>Закінчення</w:t>
      </w:r>
      <w:proofErr w:type="spellEnd"/>
      <w:r w:rsidRPr="00DE711B">
        <w:rPr>
          <w:rFonts w:ascii="Times New Roman" w:hAnsi="Times New Roman" w:cs="Times New Roman"/>
          <w:b/>
          <w:lang w:val="ru-RU"/>
        </w:rPr>
        <w:t xml:space="preserve"> </w:t>
      </w:r>
      <w:proofErr w:type="spellStart"/>
      <w:r w:rsidRPr="00DE711B">
        <w:rPr>
          <w:rFonts w:ascii="Times New Roman" w:hAnsi="Times New Roman" w:cs="Times New Roman"/>
          <w:b/>
          <w:lang w:val="ru-RU"/>
        </w:rPr>
        <w:t>навантажувальних</w:t>
      </w:r>
      <w:proofErr w:type="spellEnd"/>
      <w:r w:rsidRPr="00DE711B">
        <w:rPr>
          <w:rFonts w:ascii="Times New Roman" w:hAnsi="Times New Roman" w:cs="Times New Roman"/>
          <w:b/>
          <w:lang w:val="ru-RU"/>
        </w:rPr>
        <w:t xml:space="preserve"> </w:t>
      </w:r>
      <w:proofErr w:type="spellStart"/>
      <w:r w:rsidRPr="00DE711B">
        <w:rPr>
          <w:rFonts w:ascii="Times New Roman" w:hAnsi="Times New Roman" w:cs="Times New Roman"/>
          <w:b/>
          <w:lang w:val="ru-RU"/>
        </w:rPr>
        <w:t>робіт</w:t>
      </w:r>
      <w:proofErr w:type="spellEnd"/>
      <w:r w:rsidRPr="001B0877">
        <w:rPr>
          <w:rFonts w:ascii="Times New Roman" w:hAnsi="Times New Roman" w:cs="Times New Roman"/>
          <w:lang w:val="ru-RU"/>
        </w:rPr>
        <w:t xml:space="preserve"> – </w:t>
      </w:r>
      <w:del w:id="59" w:author="OLENA PASHKOVA (NEPTUNE.UA)" w:date="2023-11-16T04:19:00Z">
        <w:r w:rsidRPr="001B0877" w:rsidDel="00F975F7">
          <w:rPr>
            <w:rFonts w:ascii="Times New Roman" w:hAnsi="Times New Roman" w:cs="Times New Roman"/>
            <w:lang w:val="ru-RU"/>
          </w:rPr>
          <w:delText xml:space="preserve">у випадку здійснення перевантаження на причалі 25 - навантажувальні роботи вважаються завершеними з моменту завантаження Виконавцем на судно Замовника Зерна в кількості, визначеній сторонами як судова партія, згідно показників ваг Виконавця. </w:delText>
        </w:r>
      </w:del>
    </w:p>
    <w:p w14:paraId="06998AA6" w14:textId="69C0D4AB" w:rsidR="001B0877" w:rsidRPr="001B0877" w:rsidRDefault="001B0877" w:rsidP="00F975F7">
      <w:pPr>
        <w:jc w:val="both"/>
        <w:rPr>
          <w:rFonts w:ascii="Times New Roman" w:hAnsi="Times New Roman" w:cs="Times New Roman"/>
          <w:lang w:val="ru-RU"/>
        </w:rPr>
        <w:pPrChange w:id="60" w:author="OLENA PASHKOVA (NEPTUNE.UA)" w:date="2023-11-16T04:19:00Z">
          <w:pPr/>
        </w:pPrChange>
      </w:pPr>
      <w:del w:id="61" w:author="OLENA PASHKOVA (NEPTUNE.UA)" w:date="2023-11-16T04:19:00Z">
        <w:r w:rsidRPr="001B0877" w:rsidDel="00F975F7">
          <w:rPr>
            <w:rFonts w:ascii="Times New Roman" w:hAnsi="Times New Roman" w:cs="Times New Roman"/>
            <w:lang w:val="ru-RU"/>
          </w:rPr>
          <w:delText>У випадку перевантаження на причалах 21-22 – навантажувальні роботи вважаються завершеними з моменту завантаження Виконавцем на судно Замовника Зерна в кількості, визначеній сторонами як судова партія, згідно даних драфт-сюрвея та з моменту завершення проведення драфт-сюрвея.</w:delText>
        </w:r>
      </w:del>
      <w:ins w:id="62" w:author="OLENA PASHKOVA (NEPTUNE.UA)" w:date="2023-11-16T04:20:00Z">
        <w:r w:rsidR="00F975F7" w:rsidRPr="00F975F7">
          <w:rPr>
            <w:lang w:val="ru-RU"/>
            <w:rPrChange w:id="63" w:author="OLENA PASHKOVA (NEPTUNE.UA)" w:date="2023-11-16T04:20:00Z">
              <w:rPr/>
            </w:rPrChange>
          </w:rPr>
          <w:t xml:space="preserve"> </w:t>
        </w:r>
        <w:proofErr w:type="spellStart"/>
        <w:r w:rsidR="00F975F7" w:rsidRPr="00F975F7">
          <w:rPr>
            <w:rFonts w:ascii="Times New Roman" w:hAnsi="Times New Roman" w:cs="Times New Roman"/>
            <w:lang w:val="ru-RU"/>
          </w:rPr>
          <w:t>навантажувальні</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роботи</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вважаються</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завершеними</w:t>
        </w:r>
        <w:proofErr w:type="spellEnd"/>
        <w:r w:rsidR="00F975F7" w:rsidRPr="00F975F7">
          <w:rPr>
            <w:rFonts w:ascii="Times New Roman" w:hAnsi="Times New Roman" w:cs="Times New Roman"/>
            <w:lang w:val="ru-RU"/>
          </w:rPr>
          <w:t xml:space="preserve"> з моменту </w:t>
        </w:r>
        <w:proofErr w:type="spellStart"/>
        <w:r w:rsidR="00F975F7" w:rsidRPr="00F975F7">
          <w:rPr>
            <w:rFonts w:ascii="Times New Roman" w:hAnsi="Times New Roman" w:cs="Times New Roman"/>
            <w:lang w:val="ru-RU"/>
          </w:rPr>
          <w:t>завантаження</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Виконавцем</w:t>
        </w:r>
        <w:proofErr w:type="spellEnd"/>
        <w:r w:rsidR="00F975F7" w:rsidRPr="00F975F7">
          <w:rPr>
            <w:rFonts w:ascii="Times New Roman" w:hAnsi="Times New Roman" w:cs="Times New Roman"/>
            <w:lang w:val="ru-RU"/>
          </w:rPr>
          <w:t xml:space="preserve"> на судно </w:t>
        </w:r>
        <w:proofErr w:type="spellStart"/>
        <w:r w:rsidR="00F975F7" w:rsidRPr="00F975F7">
          <w:rPr>
            <w:rFonts w:ascii="Times New Roman" w:hAnsi="Times New Roman" w:cs="Times New Roman"/>
            <w:lang w:val="ru-RU"/>
          </w:rPr>
          <w:t>або</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автомобільний</w:t>
        </w:r>
        <w:proofErr w:type="spellEnd"/>
        <w:r w:rsidR="00F975F7" w:rsidRPr="00F975F7">
          <w:rPr>
            <w:rFonts w:ascii="Times New Roman" w:hAnsi="Times New Roman" w:cs="Times New Roman"/>
            <w:lang w:val="ru-RU"/>
          </w:rPr>
          <w:t xml:space="preserve"> транспорт </w:t>
        </w:r>
        <w:proofErr w:type="spellStart"/>
        <w:r w:rsidR="00F975F7" w:rsidRPr="00F975F7">
          <w:rPr>
            <w:rFonts w:ascii="Times New Roman" w:hAnsi="Times New Roman" w:cs="Times New Roman"/>
            <w:lang w:val="ru-RU"/>
          </w:rPr>
          <w:t>Замовника</w:t>
        </w:r>
        <w:proofErr w:type="spellEnd"/>
        <w:r w:rsidR="00F975F7" w:rsidRPr="00F975F7">
          <w:rPr>
            <w:rFonts w:ascii="Times New Roman" w:hAnsi="Times New Roman" w:cs="Times New Roman"/>
            <w:lang w:val="ru-RU"/>
          </w:rPr>
          <w:t xml:space="preserve"> Зерна в </w:t>
        </w:r>
        <w:proofErr w:type="spellStart"/>
        <w:r w:rsidR="00F975F7" w:rsidRPr="00F975F7">
          <w:rPr>
            <w:rFonts w:ascii="Times New Roman" w:hAnsi="Times New Roman" w:cs="Times New Roman"/>
            <w:lang w:val="ru-RU"/>
          </w:rPr>
          <w:t>кількості</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визначеній</w:t>
        </w:r>
        <w:proofErr w:type="spellEnd"/>
        <w:r w:rsidR="00F975F7" w:rsidRPr="00F975F7">
          <w:rPr>
            <w:rFonts w:ascii="Times New Roman" w:hAnsi="Times New Roman" w:cs="Times New Roman"/>
            <w:lang w:val="ru-RU"/>
          </w:rPr>
          <w:t xml:space="preserve"> сторонами як </w:t>
        </w:r>
        <w:proofErr w:type="spellStart"/>
        <w:r w:rsidR="00F975F7" w:rsidRPr="00F975F7">
          <w:rPr>
            <w:rFonts w:ascii="Times New Roman" w:hAnsi="Times New Roman" w:cs="Times New Roman"/>
            <w:lang w:val="ru-RU"/>
          </w:rPr>
          <w:t>судова</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партія</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згідно</w:t>
        </w:r>
        <w:proofErr w:type="spellEnd"/>
        <w:r w:rsidR="00F975F7" w:rsidRPr="00F975F7">
          <w:rPr>
            <w:rFonts w:ascii="Times New Roman" w:hAnsi="Times New Roman" w:cs="Times New Roman"/>
            <w:lang w:val="ru-RU"/>
          </w:rPr>
          <w:t xml:space="preserve"> </w:t>
        </w:r>
        <w:proofErr w:type="spellStart"/>
        <w:r w:rsidR="00F975F7" w:rsidRPr="00F975F7">
          <w:rPr>
            <w:rFonts w:ascii="Times New Roman" w:hAnsi="Times New Roman" w:cs="Times New Roman"/>
            <w:lang w:val="ru-RU"/>
          </w:rPr>
          <w:t>показників</w:t>
        </w:r>
        <w:proofErr w:type="spellEnd"/>
        <w:r w:rsidR="00F975F7" w:rsidRPr="00F975F7">
          <w:rPr>
            <w:rFonts w:ascii="Times New Roman" w:hAnsi="Times New Roman" w:cs="Times New Roman"/>
            <w:lang w:val="ru-RU"/>
          </w:rPr>
          <w:t xml:space="preserve"> ваг </w:t>
        </w:r>
        <w:proofErr w:type="spellStart"/>
        <w:r w:rsidR="00F975F7" w:rsidRPr="00F975F7">
          <w:rPr>
            <w:rFonts w:ascii="Times New Roman" w:hAnsi="Times New Roman" w:cs="Times New Roman"/>
            <w:lang w:val="ru-RU"/>
          </w:rPr>
          <w:t>Виконавця</w:t>
        </w:r>
        <w:proofErr w:type="spellEnd"/>
        <w:r w:rsidR="00F975F7" w:rsidRPr="00F975F7">
          <w:rPr>
            <w:rFonts w:ascii="Times New Roman" w:hAnsi="Times New Roman" w:cs="Times New Roman"/>
            <w:lang w:val="ru-RU"/>
          </w:rPr>
          <w:t>.</w:t>
        </w:r>
      </w:ins>
    </w:p>
    <w:p w14:paraId="4B68AFDC" w14:textId="77777777" w:rsidR="001B0877" w:rsidRPr="001B0877" w:rsidRDefault="001B0877" w:rsidP="00922E9D">
      <w:pPr>
        <w:jc w:val="both"/>
        <w:rPr>
          <w:rFonts w:ascii="Times New Roman" w:hAnsi="Times New Roman" w:cs="Times New Roman"/>
          <w:lang w:val="ru-RU"/>
        </w:rPr>
        <w:pPrChange w:id="64" w:author="OLENA PASHKOVA (NEPTUNE.UA)" w:date="2023-11-16T03:58:00Z">
          <w:pPr/>
        </w:pPrChange>
      </w:pPr>
      <w:proofErr w:type="spellStart"/>
      <w:r w:rsidRPr="00DE711B">
        <w:rPr>
          <w:rFonts w:ascii="Times New Roman" w:hAnsi="Times New Roman" w:cs="Times New Roman"/>
          <w:b/>
          <w:lang w:val="ru-RU"/>
        </w:rPr>
        <w:t>Операційна</w:t>
      </w:r>
      <w:proofErr w:type="spellEnd"/>
      <w:r w:rsidRPr="00DE711B">
        <w:rPr>
          <w:rFonts w:ascii="Times New Roman" w:hAnsi="Times New Roman" w:cs="Times New Roman"/>
          <w:b/>
          <w:lang w:val="ru-RU"/>
        </w:rPr>
        <w:t xml:space="preserve"> доба</w:t>
      </w:r>
      <w:r w:rsidRPr="001B0877">
        <w:rPr>
          <w:rFonts w:ascii="Times New Roman" w:hAnsi="Times New Roman" w:cs="Times New Roman"/>
          <w:lang w:val="ru-RU"/>
        </w:rPr>
        <w:t xml:space="preserve"> – </w:t>
      </w:r>
      <w:proofErr w:type="spellStart"/>
      <w:r w:rsidRPr="001B0877">
        <w:rPr>
          <w:rFonts w:ascii="Times New Roman" w:hAnsi="Times New Roman" w:cs="Times New Roman"/>
          <w:lang w:val="ru-RU"/>
        </w:rPr>
        <w:t>термін</w:t>
      </w:r>
      <w:proofErr w:type="spellEnd"/>
      <w:r w:rsidRPr="001B0877">
        <w:rPr>
          <w:rFonts w:ascii="Times New Roman" w:hAnsi="Times New Roman" w:cs="Times New Roman"/>
          <w:lang w:val="ru-RU"/>
        </w:rPr>
        <w:t xml:space="preserve"> часу в 24 часа, </w:t>
      </w:r>
      <w:proofErr w:type="spellStart"/>
      <w:r w:rsidRPr="001B0877">
        <w:rPr>
          <w:rFonts w:ascii="Times New Roman" w:hAnsi="Times New Roman" w:cs="Times New Roman"/>
          <w:lang w:val="ru-RU"/>
        </w:rPr>
        <w:t>відлік</w:t>
      </w:r>
      <w:proofErr w:type="spellEnd"/>
      <w:r w:rsidRPr="001B0877">
        <w:rPr>
          <w:rFonts w:ascii="Times New Roman" w:hAnsi="Times New Roman" w:cs="Times New Roman"/>
          <w:lang w:val="ru-RU"/>
        </w:rPr>
        <w:t xml:space="preserve"> </w:t>
      </w:r>
      <w:proofErr w:type="gramStart"/>
      <w:r w:rsidRPr="001B0877">
        <w:rPr>
          <w:rFonts w:ascii="Times New Roman" w:hAnsi="Times New Roman" w:cs="Times New Roman"/>
          <w:lang w:val="ru-RU"/>
        </w:rPr>
        <w:t xml:space="preserve">часу  </w:t>
      </w:r>
      <w:proofErr w:type="spellStart"/>
      <w:r w:rsidRPr="001B0877">
        <w:rPr>
          <w:rFonts w:ascii="Times New Roman" w:hAnsi="Times New Roman" w:cs="Times New Roman"/>
          <w:lang w:val="ru-RU"/>
        </w:rPr>
        <w:t>починається</w:t>
      </w:r>
      <w:proofErr w:type="spellEnd"/>
      <w:proofErr w:type="gramEnd"/>
      <w:r w:rsidRPr="001B0877">
        <w:rPr>
          <w:rFonts w:ascii="Times New Roman" w:hAnsi="Times New Roman" w:cs="Times New Roman"/>
          <w:lang w:val="ru-RU"/>
        </w:rPr>
        <w:t xml:space="preserve"> з 08:00 ранку </w:t>
      </w:r>
      <w:proofErr w:type="spellStart"/>
      <w:r w:rsidRPr="001B0877">
        <w:rPr>
          <w:rFonts w:ascii="Times New Roman" w:hAnsi="Times New Roman" w:cs="Times New Roman"/>
          <w:lang w:val="ru-RU"/>
        </w:rPr>
        <w:t>закінчуется</w:t>
      </w:r>
      <w:proofErr w:type="spellEnd"/>
      <w:r w:rsidRPr="001B0877">
        <w:rPr>
          <w:rFonts w:ascii="Times New Roman" w:hAnsi="Times New Roman" w:cs="Times New Roman"/>
          <w:lang w:val="ru-RU"/>
        </w:rPr>
        <w:t xml:space="preserve"> 7:59:59 </w:t>
      </w:r>
      <w:proofErr w:type="spellStart"/>
      <w:r w:rsidRPr="001B0877">
        <w:rPr>
          <w:rFonts w:ascii="Times New Roman" w:hAnsi="Times New Roman" w:cs="Times New Roman"/>
          <w:lang w:val="ru-RU"/>
        </w:rPr>
        <w:t>наступного</w:t>
      </w:r>
      <w:proofErr w:type="spellEnd"/>
      <w:r w:rsidRPr="001B0877">
        <w:rPr>
          <w:rFonts w:ascii="Times New Roman" w:hAnsi="Times New Roman" w:cs="Times New Roman"/>
          <w:lang w:val="ru-RU"/>
        </w:rPr>
        <w:t xml:space="preserve"> дня.</w:t>
      </w:r>
    </w:p>
    <w:p w14:paraId="0A2F758C" w14:textId="6B15BA0B" w:rsidR="001B0877" w:rsidRPr="001B0877" w:rsidRDefault="001B0877" w:rsidP="00922E9D">
      <w:pPr>
        <w:jc w:val="both"/>
        <w:rPr>
          <w:rFonts w:ascii="Times New Roman" w:hAnsi="Times New Roman" w:cs="Times New Roman"/>
          <w:lang w:val="ru-RU"/>
        </w:rPr>
        <w:pPrChange w:id="65" w:author="OLENA PASHKOVA (NEPTUNE.UA)" w:date="2023-11-16T03:58:00Z">
          <w:pPr/>
        </w:pPrChange>
      </w:pPr>
      <w:r w:rsidRPr="00DE711B">
        <w:rPr>
          <w:rFonts w:ascii="Times New Roman" w:hAnsi="Times New Roman" w:cs="Times New Roman"/>
          <w:b/>
          <w:lang w:val="ru-RU"/>
        </w:rPr>
        <w:t>“</w:t>
      </w:r>
      <w:proofErr w:type="spellStart"/>
      <w:r w:rsidRPr="00DE711B">
        <w:rPr>
          <w:rFonts w:ascii="Times New Roman" w:hAnsi="Times New Roman" w:cs="Times New Roman"/>
          <w:b/>
          <w:lang w:val="ru-RU"/>
        </w:rPr>
        <w:t>Маркетинговий</w:t>
      </w:r>
      <w:proofErr w:type="spellEnd"/>
      <w:r w:rsidRPr="00DE711B">
        <w:rPr>
          <w:rFonts w:ascii="Times New Roman" w:hAnsi="Times New Roman" w:cs="Times New Roman"/>
          <w:b/>
          <w:lang w:val="ru-RU"/>
        </w:rPr>
        <w:t xml:space="preserve"> </w:t>
      </w:r>
      <w:proofErr w:type="spellStart"/>
      <w:r w:rsidRPr="00DE711B">
        <w:rPr>
          <w:rFonts w:ascii="Times New Roman" w:hAnsi="Times New Roman" w:cs="Times New Roman"/>
          <w:b/>
          <w:lang w:val="ru-RU"/>
        </w:rPr>
        <w:t>рік</w:t>
      </w:r>
      <w:proofErr w:type="spellEnd"/>
      <w:r w:rsidRPr="00DE711B">
        <w:rPr>
          <w:rFonts w:ascii="Times New Roman" w:hAnsi="Times New Roman" w:cs="Times New Roman"/>
          <w:b/>
          <w:lang w:val="ru-RU"/>
        </w:rPr>
        <w:t>”</w:t>
      </w:r>
      <w:r w:rsidRPr="001B0877">
        <w:rPr>
          <w:rFonts w:ascii="Times New Roman" w:hAnsi="Times New Roman" w:cs="Times New Roman"/>
          <w:lang w:val="ru-RU"/>
        </w:rPr>
        <w:t xml:space="preserve"> – </w:t>
      </w:r>
      <w:proofErr w:type="spellStart"/>
      <w:ins w:id="66" w:author="OLENA PASHKOVA (NEPTUNE.UA)" w:date="2023-11-16T04:20:00Z">
        <w:r w:rsidR="00921EEC" w:rsidRPr="00921EEC">
          <w:rPr>
            <w:rFonts w:ascii="Times New Roman" w:hAnsi="Times New Roman" w:cs="Times New Roman"/>
            <w:lang w:val="ru-RU"/>
          </w:rPr>
          <w:t>календарний</w:t>
        </w:r>
        <w:proofErr w:type="spellEnd"/>
        <w:r w:rsidR="00921EEC" w:rsidRPr="00921EEC">
          <w:rPr>
            <w:rFonts w:ascii="Times New Roman" w:hAnsi="Times New Roman" w:cs="Times New Roman"/>
            <w:lang w:val="ru-RU"/>
          </w:rPr>
          <w:t xml:space="preserve"> </w:t>
        </w:r>
        <w:proofErr w:type="spellStart"/>
        <w:r w:rsidR="00921EEC" w:rsidRPr="00921EEC">
          <w:rPr>
            <w:rFonts w:ascii="Times New Roman" w:hAnsi="Times New Roman" w:cs="Times New Roman"/>
            <w:lang w:val="ru-RU"/>
          </w:rPr>
          <w:t>період</w:t>
        </w:r>
        <w:proofErr w:type="spellEnd"/>
        <w:r w:rsidR="00921EEC" w:rsidRPr="00921EEC">
          <w:rPr>
            <w:rFonts w:ascii="Times New Roman" w:hAnsi="Times New Roman" w:cs="Times New Roman"/>
            <w:lang w:val="ru-RU"/>
          </w:rPr>
          <w:t xml:space="preserve"> з «__»__[повинна бути </w:t>
        </w:r>
        <w:proofErr w:type="spellStart"/>
        <w:r w:rsidR="00921EEC" w:rsidRPr="00921EEC">
          <w:rPr>
            <w:rFonts w:ascii="Times New Roman" w:hAnsi="Times New Roman" w:cs="Times New Roman"/>
            <w:lang w:val="ru-RU"/>
          </w:rPr>
          <w:t>зазначена</w:t>
        </w:r>
        <w:proofErr w:type="spellEnd"/>
        <w:r w:rsidR="00921EEC" w:rsidRPr="00921EEC">
          <w:rPr>
            <w:rFonts w:ascii="Times New Roman" w:hAnsi="Times New Roman" w:cs="Times New Roman"/>
            <w:lang w:val="ru-RU"/>
          </w:rPr>
          <w:t xml:space="preserve"> дата </w:t>
        </w:r>
        <w:proofErr w:type="spellStart"/>
        <w:r w:rsidR="00921EEC" w:rsidRPr="00921EEC">
          <w:rPr>
            <w:rFonts w:ascii="Times New Roman" w:hAnsi="Times New Roman" w:cs="Times New Roman"/>
            <w:lang w:val="ru-RU"/>
          </w:rPr>
          <w:t>підписання</w:t>
        </w:r>
        <w:proofErr w:type="spellEnd"/>
        <w:r w:rsidR="00921EEC" w:rsidRPr="00921EEC">
          <w:rPr>
            <w:rFonts w:ascii="Times New Roman" w:hAnsi="Times New Roman" w:cs="Times New Roman"/>
            <w:lang w:val="ru-RU"/>
          </w:rPr>
          <w:t xml:space="preserve"> договору] 202</w:t>
        </w:r>
      </w:ins>
      <w:ins w:id="67" w:author="OLENA PASHKOVA (NEPTUNE.UA)" w:date="2023-11-16T04:21:00Z">
        <w:r w:rsidR="00921EEC">
          <w:rPr>
            <w:rFonts w:ascii="Times New Roman" w:hAnsi="Times New Roman" w:cs="Times New Roman"/>
            <w:lang w:val="ru-RU"/>
          </w:rPr>
          <w:t>3</w:t>
        </w:r>
      </w:ins>
      <w:ins w:id="68" w:author="OLENA PASHKOVA (NEPTUNE.UA)" w:date="2023-11-16T04:20:00Z">
        <w:r w:rsidR="00921EEC" w:rsidRPr="00921EEC">
          <w:rPr>
            <w:rFonts w:ascii="Times New Roman" w:hAnsi="Times New Roman" w:cs="Times New Roman"/>
            <w:lang w:val="ru-RU"/>
          </w:rPr>
          <w:t xml:space="preserve"> року по 30 червня 202</w:t>
        </w:r>
      </w:ins>
      <w:ins w:id="69" w:author="OLENA PASHKOVA (NEPTUNE.UA)" w:date="2023-11-16T04:21:00Z">
        <w:r w:rsidR="00921EEC">
          <w:rPr>
            <w:rFonts w:ascii="Times New Roman" w:hAnsi="Times New Roman" w:cs="Times New Roman"/>
            <w:lang w:val="ru-RU"/>
          </w:rPr>
          <w:t>4</w:t>
        </w:r>
      </w:ins>
      <w:ins w:id="70" w:author="OLENA PASHKOVA (NEPTUNE.UA)" w:date="2023-11-16T04:20:00Z">
        <w:r w:rsidR="00921EEC" w:rsidRPr="00921EEC">
          <w:rPr>
            <w:rFonts w:ascii="Times New Roman" w:hAnsi="Times New Roman" w:cs="Times New Roman"/>
            <w:lang w:val="ru-RU"/>
          </w:rPr>
          <w:t xml:space="preserve"> року</w:t>
        </w:r>
      </w:ins>
      <w:ins w:id="71" w:author="OLENA PASHKOVA (NEPTUNE.UA)" w:date="2023-11-16T04:21:00Z">
        <w:r w:rsidR="00921EEC">
          <w:rPr>
            <w:rFonts w:ascii="Times New Roman" w:hAnsi="Times New Roman" w:cs="Times New Roman"/>
            <w:lang w:val="ru-RU"/>
          </w:rPr>
          <w:t>.</w:t>
        </w:r>
      </w:ins>
      <w:del w:id="72" w:author="OLENA PASHKOVA (NEPTUNE.UA)" w:date="2023-11-16T04:21:00Z">
        <w:r w:rsidRPr="001B0877" w:rsidDel="00921EEC">
          <w:rPr>
            <w:rFonts w:ascii="Times New Roman" w:hAnsi="Times New Roman" w:cs="Times New Roman"/>
            <w:lang w:val="ru-RU"/>
          </w:rPr>
          <w:delText xml:space="preserve">календарний період з </w:delText>
        </w:r>
        <w:r w:rsidR="008B4F3C" w:rsidDel="00921EEC">
          <w:rPr>
            <w:rFonts w:ascii="Times New Roman" w:hAnsi="Times New Roman" w:cs="Times New Roman"/>
            <w:lang w:val="ru-RU"/>
          </w:rPr>
          <w:delText>01</w:delText>
        </w:r>
        <w:r w:rsidRPr="001B0877" w:rsidDel="00921EEC">
          <w:rPr>
            <w:rFonts w:ascii="Times New Roman" w:hAnsi="Times New Roman" w:cs="Times New Roman"/>
            <w:lang w:val="ru-RU"/>
          </w:rPr>
          <w:delText xml:space="preserve"> </w:delText>
        </w:r>
        <w:r w:rsidR="008B4F3C" w:rsidDel="00921EEC">
          <w:rPr>
            <w:rFonts w:ascii="Times New Roman" w:hAnsi="Times New Roman" w:cs="Times New Roman"/>
            <w:lang w:val="ru-RU"/>
          </w:rPr>
          <w:delText>липня</w:delText>
        </w:r>
        <w:r w:rsidRPr="001B0877" w:rsidDel="00921EEC">
          <w:rPr>
            <w:rFonts w:ascii="Times New Roman" w:hAnsi="Times New Roman" w:cs="Times New Roman"/>
            <w:lang w:val="ru-RU"/>
          </w:rPr>
          <w:delText xml:space="preserve"> 202</w:delText>
        </w:r>
        <w:r w:rsidR="00396433" w:rsidDel="00921EEC">
          <w:rPr>
            <w:rFonts w:ascii="Times New Roman" w:hAnsi="Times New Roman" w:cs="Times New Roman"/>
            <w:lang w:val="ru-RU"/>
          </w:rPr>
          <w:delText>3</w:delText>
        </w:r>
        <w:r w:rsidRPr="001B0877" w:rsidDel="00921EEC">
          <w:rPr>
            <w:rFonts w:ascii="Times New Roman" w:hAnsi="Times New Roman" w:cs="Times New Roman"/>
            <w:lang w:val="ru-RU"/>
          </w:rPr>
          <w:delText xml:space="preserve"> року включно по 30 червня 202</w:delText>
        </w:r>
        <w:r w:rsidR="00396433" w:rsidDel="00921EEC">
          <w:rPr>
            <w:rFonts w:ascii="Times New Roman" w:hAnsi="Times New Roman" w:cs="Times New Roman"/>
            <w:lang w:val="ru-RU"/>
          </w:rPr>
          <w:delText>4</w:delText>
        </w:r>
        <w:r w:rsidRPr="001B0877" w:rsidDel="00921EEC">
          <w:rPr>
            <w:rFonts w:ascii="Times New Roman" w:hAnsi="Times New Roman" w:cs="Times New Roman"/>
            <w:lang w:val="ru-RU"/>
          </w:rPr>
          <w:delText xml:space="preserve"> року включно</w:delText>
        </w:r>
      </w:del>
      <w:r w:rsidRPr="001B0877">
        <w:rPr>
          <w:rFonts w:ascii="Times New Roman" w:hAnsi="Times New Roman" w:cs="Times New Roman"/>
          <w:lang w:val="ru-RU"/>
        </w:rPr>
        <w:t xml:space="preserve">. </w:t>
      </w:r>
    </w:p>
    <w:p w14:paraId="59BD418B" w14:textId="55AFD43B" w:rsidR="001B0877" w:rsidRPr="001B0877" w:rsidDel="003C700A" w:rsidRDefault="001B0877" w:rsidP="00922E9D">
      <w:pPr>
        <w:jc w:val="both"/>
        <w:rPr>
          <w:del w:id="73" w:author="SERHII SULIMA (NEPTUNE.UA)" w:date="2023-11-14T13:39:00Z"/>
          <w:rFonts w:ascii="Times New Roman" w:hAnsi="Times New Roman" w:cs="Times New Roman"/>
          <w:lang w:val="ru-RU"/>
        </w:rPr>
        <w:pPrChange w:id="74" w:author="OLENA PASHKOVA (NEPTUNE.UA)" w:date="2023-11-16T03:58:00Z">
          <w:pPr/>
        </w:pPrChange>
      </w:pPr>
      <w:del w:id="75" w:author="SERHII SULIMA (NEPTUNE.UA)" w:date="2023-11-14T13:39:00Z">
        <w:r w:rsidRPr="00DE711B" w:rsidDel="003C700A">
          <w:rPr>
            <w:rFonts w:ascii="Times New Roman" w:hAnsi="Times New Roman" w:cs="Times New Roman"/>
            <w:b/>
            <w:lang w:val="ru-RU"/>
          </w:rPr>
          <w:delText>«Пов’язана особа Замовника»</w:delText>
        </w:r>
        <w:r w:rsidRPr="001B0877" w:rsidDel="003C700A">
          <w:rPr>
            <w:rFonts w:ascii="Times New Roman" w:hAnsi="Times New Roman" w:cs="Times New Roman"/>
            <w:lang w:val="ru-RU"/>
          </w:rPr>
          <w:delText xml:space="preserve"> - будь-яка юридична особа, що контролює, контролюється чи перебуває під спільним контролем з Замовником. </w:delText>
        </w:r>
      </w:del>
    </w:p>
    <w:p w14:paraId="4C88487D" w14:textId="5DC59A7D" w:rsidR="001B0877" w:rsidRPr="001B0877" w:rsidDel="003C700A" w:rsidRDefault="001B0877" w:rsidP="00922E9D">
      <w:pPr>
        <w:jc w:val="both"/>
        <w:rPr>
          <w:del w:id="76" w:author="SERHII SULIMA (NEPTUNE.UA)" w:date="2023-11-14T13:39:00Z"/>
          <w:rFonts w:ascii="Times New Roman" w:hAnsi="Times New Roman" w:cs="Times New Roman"/>
          <w:lang w:val="ru-RU"/>
        </w:rPr>
        <w:pPrChange w:id="77" w:author="OLENA PASHKOVA (NEPTUNE.UA)" w:date="2023-11-16T03:58:00Z">
          <w:pPr/>
        </w:pPrChange>
      </w:pPr>
      <w:del w:id="78" w:author="SERHII SULIMA (NEPTUNE.UA)" w:date="2023-11-14T13:39:00Z">
        <w:r w:rsidRPr="00DE711B" w:rsidDel="003C700A">
          <w:rPr>
            <w:rFonts w:ascii="Times New Roman" w:hAnsi="Times New Roman" w:cs="Times New Roman"/>
            <w:b/>
            <w:lang w:val="ru-RU"/>
          </w:rPr>
          <w:delText>Годовий вантажообіг (надалі – Тоннаж)</w:delText>
        </w:r>
        <w:r w:rsidRPr="001B0877" w:rsidDel="003C700A">
          <w:rPr>
            <w:rFonts w:ascii="Times New Roman" w:hAnsi="Times New Roman" w:cs="Times New Roman"/>
            <w:lang w:val="ru-RU"/>
          </w:rPr>
          <w:delText xml:space="preserve"> – 1,500,000.00 (один мільойн п’ятьсот тисяч) метричних тон.</w:delText>
        </w:r>
      </w:del>
    </w:p>
    <w:p w14:paraId="2351B8D5" w14:textId="0A3D3667" w:rsidR="001B0877" w:rsidRPr="001B0877" w:rsidDel="003C700A" w:rsidRDefault="001B0877" w:rsidP="00922E9D">
      <w:pPr>
        <w:jc w:val="both"/>
        <w:rPr>
          <w:del w:id="79" w:author="SERHII SULIMA (NEPTUNE.UA)" w:date="2023-11-14T13:39:00Z"/>
          <w:rFonts w:ascii="Times New Roman" w:hAnsi="Times New Roman" w:cs="Times New Roman"/>
          <w:lang w:val="ru-RU"/>
        </w:rPr>
        <w:pPrChange w:id="80" w:author="OLENA PASHKOVA (NEPTUNE.UA)" w:date="2023-11-16T03:58:00Z">
          <w:pPr/>
        </w:pPrChange>
      </w:pPr>
      <w:del w:id="81" w:author="SERHII SULIMA (NEPTUNE.UA)" w:date="2023-11-14T13:39:00Z">
        <w:r w:rsidRPr="001B0877" w:rsidDel="003C700A">
          <w:rPr>
            <w:rFonts w:ascii="Times New Roman" w:hAnsi="Times New Roman" w:cs="Times New Roman"/>
            <w:lang w:val="ru-RU"/>
          </w:rPr>
          <w:delText xml:space="preserve">Щорічний оборот включає вантаж, доставлений на Термінал Клієнтом та / або асоційованими особами Замовника та / або іншими компаніями для Замовника та / або асоційованими особами Замовника та перевантажений в інтересах Замовника та / або асоційованого Замовника до морських суден / барж або наземний транспорт (це визначення застосовується до терміна "Вантаж, переданий Виконавцю для перевантаження"). Щоб уникнути сумнівів, будь-яка кількість вантажів, перевантажених підрядником для компанії </w:delText>
        </w:r>
        <w:r w:rsidR="00893EBD" w:rsidRPr="007260D0" w:rsidDel="003C700A">
          <w:rPr>
            <w:rFonts w:ascii="Times New Roman" w:hAnsi="Times New Roman" w:cs="Times New Roman"/>
          </w:rPr>
          <w:delText>Cargill</w:delText>
        </w:r>
        <w:r w:rsidR="00893EBD" w:rsidRPr="007260D0" w:rsidDel="003C700A">
          <w:rPr>
            <w:rFonts w:ascii="Times New Roman" w:hAnsi="Times New Roman" w:cs="Times New Roman"/>
            <w:lang w:val="ru-RU"/>
          </w:rPr>
          <w:delText xml:space="preserve"> </w:delText>
        </w:r>
        <w:r w:rsidR="00893EBD" w:rsidRPr="007260D0" w:rsidDel="003C700A">
          <w:rPr>
            <w:rFonts w:ascii="Times New Roman" w:hAnsi="Times New Roman" w:cs="Times New Roman"/>
          </w:rPr>
          <w:delText>International</w:delText>
        </w:r>
        <w:r w:rsidR="00893EBD" w:rsidRPr="007260D0" w:rsidDel="003C700A">
          <w:rPr>
            <w:rFonts w:ascii="Times New Roman" w:hAnsi="Times New Roman" w:cs="Times New Roman"/>
            <w:lang w:val="ru-RU"/>
          </w:rPr>
          <w:delText xml:space="preserve"> </w:delText>
        </w:r>
        <w:r w:rsidR="00893EBD" w:rsidRPr="007260D0" w:rsidDel="003C700A">
          <w:rPr>
            <w:rFonts w:ascii="Times New Roman" w:hAnsi="Times New Roman" w:cs="Times New Roman"/>
          </w:rPr>
          <w:delText>S</w:delText>
        </w:r>
        <w:r w:rsidR="00893EBD" w:rsidRPr="007260D0" w:rsidDel="003C700A">
          <w:rPr>
            <w:rFonts w:ascii="Times New Roman" w:hAnsi="Times New Roman" w:cs="Times New Roman"/>
            <w:lang w:val="ru-RU"/>
          </w:rPr>
          <w:delText>.</w:delText>
        </w:r>
        <w:r w:rsidR="00893EBD" w:rsidRPr="007260D0" w:rsidDel="003C700A">
          <w:rPr>
            <w:rFonts w:ascii="Times New Roman" w:hAnsi="Times New Roman" w:cs="Times New Roman"/>
          </w:rPr>
          <w:delText>A</w:delText>
        </w:r>
        <w:r w:rsidR="00893EBD" w:rsidRPr="007260D0" w:rsidDel="003C700A">
          <w:rPr>
            <w:rFonts w:ascii="Times New Roman" w:hAnsi="Times New Roman" w:cs="Times New Roman"/>
            <w:lang w:val="ru-RU"/>
          </w:rPr>
          <w:delText xml:space="preserve">. </w:delText>
        </w:r>
        <w:r w:rsidRPr="007260D0" w:rsidDel="003C700A">
          <w:rPr>
            <w:rFonts w:ascii="Times New Roman" w:hAnsi="Times New Roman" w:cs="Times New Roman"/>
            <w:lang w:val="ru-RU"/>
          </w:rPr>
          <w:delText>за договором №</w:delText>
        </w:r>
        <w:r w:rsidR="00893EBD" w:rsidRPr="007260D0" w:rsidDel="003C700A">
          <w:rPr>
            <w:rFonts w:ascii="Times New Roman" w:hAnsi="Times New Roman" w:cs="Times New Roman"/>
            <w:lang w:val="ru-RU"/>
          </w:rPr>
          <w:delText xml:space="preserve"> МВК-0019 від 29</w:delText>
        </w:r>
        <w:r w:rsidRPr="007260D0" w:rsidDel="003C700A">
          <w:rPr>
            <w:rFonts w:ascii="Times New Roman" w:hAnsi="Times New Roman" w:cs="Times New Roman"/>
            <w:lang w:val="ru-RU"/>
          </w:rPr>
          <w:delText xml:space="preserve">.06.2020, </w:delText>
        </w:r>
        <w:r w:rsidRPr="001B0877" w:rsidDel="003C700A">
          <w:rPr>
            <w:rFonts w:ascii="Times New Roman" w:hAnsi="Times New Roman" w:cs="Times New Roman"/>
            <w:lang w:val="ru-RU"/>
          </w:rPr>
          <w:delText>повинна бути включена до щорічного обороту.</w:delText>
        </w:r>
      </w:del>
    </w:p>
    <w:p w14:paraId="112C798E" w14:textId="77777777" w:rsidR="001B0877" w:rsidRPr="00DE711B" w:rsidRDefault="001B0877" w:rsidP="00922E9D">
      <w:pPr>
        <w:jc w:val="both"/>
        <w:rPr>
          <w:rFonts w:ascii="Times New Roman" w:hAnsi="Times New Roman" w:cs="Times New Roman"/>
          <w:b/>
          <w:lang w:val="ru-RU"/>
        </w:rPr>
        <w:pPrChange w:id="82" w:author="OLENA PASHKOVA (NEPTUNE.UA)" w:date="2023-11-16T03:58:00Z">
          <w:pPr/>
        </w:pPrChange>
      </w:pPr>
      <w:r w:rsidRPr="00DE711B">
        <w:rPr>
          <w:rFonts w:ascii="Times New Roman" w:hAnsi="Times New Roman" w:cs="Times New Roman"/>
          <w:b/>
          <w:lang w:val="ru-RU"/>
        </w:rPr>
        <w:t>2. ПРЕДМЕТ ДОГОВОРУ</w:t>
      </w:r>
    </w:p>
    <w:p w14:paraId="723FFC92" w14:textId="784D48A7" w:rsidR="006760A4" w:rsidRDefault="001B0877" w:rsidP="00922E9D">
      <w:pPr>
        <w:contextualSpacing/>
        <w:jc w:val="both"/>
        <w:rPr>
          <w:rFonts w:ascii="Times New Roman" w:hAnsi="Times New Roman" w:cs="Times New Roman"/>
          <w:lang w:val="ru-RU"/>
        </w:rPr>
        <w:pPrChange w:id="83" w:author="OLENA PASHKOVA (NEPTUNE.UA)" w:date="2023-11-16T03:58:00Z">
          <w:pPr>
            <w:contextualSpacing/>
          </w:pPr>
        </w:pPrChange>
      </w:pPr>
      <w:r w:rsidRPr="00DE711B">
        <w:rPr>
          <w:rFonts w:ascii="Times New Roman" w:hAnsi="Times New Roman" w:cs="Times New Roman"/>
          <w:b/>
          <w:lang w:val="ru-RU"/>
        </w:rPr>
        <w:t>2.1.</w:t>
      </w:r>
      <w:r w:rsidRPr="001B0877">
        <w:rPr>
          <w:rFonts w:ascii="Times New Roman" w:hAnsi="Times New Roman" w:cs="Times New Roman"/>
          <w:lang w:val="ru-RU"/>
        </w:rPr>
        <w:tab/>
        <w:t xml:space="preserve">За </w:t>
      </w:r>
      <w:proofErr w:type="spellStart"/>
      <w:r w:rsidRPr="001B0877">
        <w:rPr>
          <w:rFonts w:ascii="Times New Roman" w:hAnsi="Times New Roman" w:cs="Times New Roman"/>
          <w:lang w:val="ru-RU"/>
        </w:rPr>
        <w:t>цим</w:t>
      </w:r>
      <w:proofErr w:type="spellEnd"/>
      <w:r w:rsidRPr="001B0877">
        <w:rPr>
          <w:rFonts w:ascii="Times New Roman" w:hAnsi="Times New Roman" w:cs="Times New Roman"/>
          <w:lang w:val="ru-RU"/>
        </w:rPr>
        <w:t xml:space="preserve"> Договором </w:t>
      </w:r>
      <w:proofErr w:type="spellStart"/>
      <w:r w:rsidRPr="001B0877">
        <w:rPr>
          <w:rFonts w:ascii="Times New Roman" w:hAnsi="Times New Roman" w:cs="Times New Roman"/>
          <w:lang w:val="ru-RU"/>
        </w:rPr>
        <w:t>Виконавець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зобов'язується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надати</w:t>
      </w:r>
      <w:proofErr w:type="spellEnd"/>
      <w:r w:rsidRPr="001B0877">
        <w:rPr>
          <w:rFonts w:ascii="Times New Roman" w:hAnsi="Times New Roman" w:cs="Times New Roman"/>
          <w:lang w:val="ru-RU"/>
        </w:rPr>
        <w:t xml:space="preserve"> за </w:t>
      </w:r>
      <w:proofErr w:type="spellStart"/>
      <w:r w:rsidRPr="001B0877">
        <w:rPr>
          <w:rFonts w:ascii="Times New Roman" w:hAnsi="Times New Roman" w:cs="Times New Roman"/>
          <w:lang w:val="ru-RU"/>
        </w:rPr>
        <w:t>винагороду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послуги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перевантаження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приймання</w:t>
      </w:r>
      <w:proofErr w:type="spellEnd"/>
      <w:r w:rsidRPr="001B0877">
        <w:rPr>
          <w:rFonts w:ascii="Times New Roman" w:hAnsi="Times New Roman" w:cs="Times New Roman"/>
          <w:lang w:val="ru-RU"/>
        </w:rPr>
        <w:t>,</w:t>
      </w:r>
      <w:ins w:id="84" w:author="SERHII SULIMA (NEPTUNE.UA)" w:date="2023-11-14T13:39:00Z">
        <w:r w:rsidR="00BC3AE4">
          <w:rPr>
            <w:rFonts w:ascii="Times New Roman" w:hAnsi="Times New Roman" w:cs="Times New Roman"/>
            <w:lang w:val="ru-RU"/>
          </w:rPr>
          <w:t xml:space="preserve"> контроль </w:t>
        </w:r>
        <w:proofErr w:type="spellStart"/>
        <w:r w:rsidR="00BC3AE4">
          <w:rPr>
            <w:rFonts w:ascii="Times New Roman" w:hAnsi="Times New Roman" w:cs="Times New Roman"/>
            <w:lang w:val="ru-RU"/>
          </w:rPr>
          <w:t>якості</w:t>
        </w:r>
        <w:proofErr w:type="spellEnd"/>
        <w:r w:rsidR="00BC3AE4">
          <w:rPr>
            <w:rFonts w:ascii="Times New Roman" w:hAnsi="Times New Roman" w:cs="Times New Roman"/>
            <w:lang w:val="ru-RU"/>
          </w:rPr>
          <w:t>,</w:t>
        </w:r>
      </w:ins>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технологічне</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накопичення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зберігання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відвантаження</w:t>
      </w:r>
      <w:proofErr w:type="spellEnd"/>
      <w:r w:rsidRPr="001B0877">
        <w:rPr>
          <w:rFonts w:ascii="Times New Roman" w:hAnsi="Times New Roman" w:cs="Times New Roman"/>
          <w:lang w:val="ru-RU"/>
        </w:rPr>
        <w:t xml:space="preserve">) Зерна і </w:t>
      </w:r>
      <w:proofErr w:type="spellStart"/>
      <w:r w:rsidRPr="001B0877">
        <w:rPr>
          <w:rFonts w:ascii="Times New Roman" w:hAnsi="Times New Roman" w:cs="Times New Roman"/>
          <w:lang w:val="ru-RU"/>
        </w:rPr>
        <w:t>виконати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інші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визначені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цим</w:t>
      </w:r>
      <w:proofErr w:type="spellEnd"/>
      <w:r w:rsidRPr="001B0877">
        <w:rPr>
          <w:rFonts w:ascii="Times New Roman" w:hAnsi="Times New Roman" w:cs="Times New Roman"/>
          <w:lang w:val="ru-RU"/>
        </w:rPr>
        <w:t xml:space="preserve"> Договором </w:t>
      </w:r>
      <w:proofErr w:type="spellStart"/>
      <w:r w:rsidRPr="001B0877">
        <w:rPr>
          <w:rFonts w:ascii="Times New Roman" w:hAnsi="Times New Roman" w:cs="Times New Roman"/>
          <w:lang w:val="ru-RU"/>
        </w:rPr>
        <w:t>послуги</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роботи</w:t>
      </w:r>
      <w:proofErr w:type="spellEnd"/>
      <w:r w:rsidRPr="001B0877">
        <w:rPr>
          <w:rFonts w:ascii="Times New Roman" w:hAnsi="Times New Roman" w:cs="Times New Roman"/>
          <w:lang w:val="ru-RU"/>
        </w:rPr>
        <w:t xml:space="preserve">, а </w:t>
      </w:r>
      <w:proofErr w:type="spellStart"/>
      <w:r w:rsidRPr="001B0877">
        <w:rPr>
          <w:rFonts w:ascii="Times New Roman" w:hAnsi="Times New Roman" w:cs="Times New Roman"/>
          <w:lang w:val="ru-RU"/>
        </w:rPr>
        <w:t>Замовник</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зобов'язується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забезпечити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своєчасне</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надання</w:t>
      </w:r>
      <w:proofErr w:type="spellEnd"/>
      <w:r w:rsidRPr="001B0877">
        <w:rPr>
          <w:rFonts w:ascii="Times New Roman" w:hAnsi="Times New Roman" w:cs="Times New Roman"/>
          <w:lang w:val="ru-RU"/>
        </w:rPr>
        <w:t xml:space="preserve"> Зерна у </w:t>
      </w:r>
      <w:proofErr w:type="spellStart"/>
      <w:r w:rsidRPr="001B0877">
        <w:rPr>
          <w:rFonts w:ascii="Times New Roman" w:hAnsi="Times New Roman" w:cs="Times New Roman"/>
          <w:lang w:val="ru-RU"/>
        </w:rPr>
        <w:t>погодженій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кількості</w:t>
      </w:r>
      <w:proofErr w:type="spellEnd"/>
      <w:r w:rsidRPr="001B0877">
        <w:rPr>
          <w:rFonts w:ascii="Times New Roman" w:hAnsi="Times New Roman" w:cs="Times New Roman"/>
          <w:lang w:val="ru-RU"/>
        </w:rPr>
        <w:t xml:space="preserve"> до </w:t>
      </w:r>
      <w:proofErr w:type="spellStart"/>
      <w:r w:rsidRPr="001B0877">
        <w:rPr>
          <w:rFonts w:ascii="Times New Roman" w:hAnsi="Times New Roman" w:cs="Times New Roman"/>
          <w:lang w:val="ru-RU"/>
        </w:rPr>
        <w:t>перевантаження</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здійснити</w:t>
      </w:r>
      <w:proofErr w:type="spellEnd"/>
      <w:r w:rsidRPr="001B0877">
        <w:rPr>
          <w:rFonts w:ascii="Times New Roman" w:hAnsi="Times New Roman" w:cs="Times New Roman"/>
          <w:lang w:val="ru-RU"/>
        </w:rPr>
        <w:t xml:space="preserve"> оплату за </w:t>
      </w:r>
      <w:proofErr w:type="spellStart"/>
      <w:r w:rsidRPr="001B0877">
        <w:rPr>
          <w:rFonts w:ascii="Times New Roman" w:hAnsi="Times New Roman" w:cs="Times New Roman"/>
          <w:lang w:val="ru-RU"/>
        </w:rPr>
        <w:t>всі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попередньо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письмово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узгоджені</w:t>
      </w:r>
      <w:proofErr w:type="spellEnd"/>
      <w:r w:rsidRPr="001B0877">
        <w:rPr>
          <w:rFonts w:ascii="Times New Roman" w:hAnsi="Times New Roman" w:cs="Times New Roman"/>
          <w:lang w:val="ru-RU"/>
        </w:rPr>
        <w:t xml:space="preserve"> Сторонами і </w:t>
      </w:r>
      <w:proofErr w:type="spellStart"/>
      <w:r w:rsidRPr="001B0877">
        <w:rPr>
          <w:rFonts w:ascii="Times New Roman" w:hAnsi="Times New Roman" w:cs="Times New Roman"/>
          <w:lang w:val="ru-RU"/>
        </w:rPr>
        <w:t>надані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послуги</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виконані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роботи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відповідно</w:t>
      </w:r>
      <w:proofErr w:type="spellEnd"/>
      <w:r w:rsidRPr="001B0877">
        <w:rPr>
          <w:rFonts w:ascii="Times New Roman" w:hAnsi="Times New Roman" w:cs="Times New Roman"/>
          <w:lang w:val="ru-RU"/>
        </w:rPr>
        <w:t xml:space="preserve"> до умов </w:t>
      </w:r>
      <w:proofErr w:type="spellStart"/>
      <w:r w:rsidRPr="001B0877">
        <w:rPr>
          <w:rFonts w:ascii="Times New Roman" w:hAnsi="Times New Roman" w:cs="Times New Roman"/>
          <w:lang w:val="ru-RU"/>
        </w:rPr>
        <w:t>цього</w:t>
      </w:r>
      <w:proofErr w:type="spellEnd"/>
      <w:r w:rsidRPr="001B0877">
        <w:rPr>
          <w:rFonts w:ascii="Times New Roman" w:hAnsi="Times New Roman" w:cs="Times New Roman"/>
          <w:lang w:val="ru-RU"/>
        </w:rPr>
        <w:t xml:space="preserve"> Договору та </w:t>
      </w:r>
      <w:proofErr w:type="spellStart"/>
      <w:r w:rsidRPr="001B0877">
        <w:rPr>
          <w:rFonts w:ascii="Times New Roman" w:hAnsi="Times New Roman" w:cs="Times New Roman"/>
          <w:lang w:val="ru-RU"/>
        </w:rPr>
        <w:t>додаткових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угод</w:t>
      </w:r>
      <w:proofErr w:type="spellEnd"/>
      <w:r w:rsidRPr="001B0877">
        <w:rPr>
          <w:rFonts w:ascii="Times New Roman" w:hAnsi="Times New Roman" w:cs="Times New Roman"/>
          <w:lang w:val="ru-RU"/>
        </w:rPr>
        <w:t xml:space="preserve"> та/</w:t>
      </w:r>
      <w:proofErr w:type="spellStart"/>
      <w:r w:rsidRPr="001B0877">
        <w:rPr>
          <w:rFonts w:ascii="Times New Roman" w:hAnsi="Times New Roman" w:cs="Times New Roman"/>
          <w:lang w:val="ru-RU"/>
        </w:rPr>
        <w:t>або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додаткі</w:t>
      </w:r>
      <w:r w:rsidR="006760A4">
        <w:rPr>
          <w:rFonts w:ascii="Times New Roman" w:hAnsi="Times New Roman" w:cs="Times New Roman"/>
          <w:lang w:val="ru-RU"/>
        </w:rPr>
        <w:t>в</w:t>
      </w:r>
      <w:proofErr w:type="spellEnd"/>
      <w:r w:rsidR="006760A4">
        <w:rPr>
          <w:rFonts w:ascii="Times New Roman" w:hAnsi="Times New Roman" w:cs="Times New Roman"/>
          <w:lang w:val="ru-RU"/>
        </w:rPr>
        <w:t xml:space="preserve"> до </w:t>
      </w:r>
      <w:proofErr w:type="spellStart"/>
      <w:r w:rsidR="006760A4">
        <w:rPr>
          <w:rFonts w:ascii="Times New Roman" w:hAnsi="Times New Roman" w:cs="Times New Roman"/>
          <w:lang w:val="ru-RU"/>
        </w:rPr>
        <w:t>нього</w:t>
      </w:r>
      <w:proofErr w:type="spellEnd"/>
      <w:r w:rsidR="006760A4">
        <w:rPr>
          <w:rFonts w:ascii="Times New Roman" w:hAnsi="Times New Roman" w:cs="Times New Roman"/>
          <w:lang w:val="ru-RU"/>
        </w:rPr>
        <w:t>.</w:t>
      </w:r>
    </w:p>
    <w:p w14:paraId="1BC971E4" w14:textId="1357FB9E" w:rsidR="001B0877" w:rsidRPr="001B0877" w:rsidDel="00DC6F11" w:rsidRDefault="001B0877" w:rsidP="00922E9D">
      <w:pPr>
        <w:contextualSpacing/>
        <w:jc w:val="both"/>
        <w:rPr>
          <w:del w:id="85" w:author="SERHII SULIMA (NEPTUNE.UA)" w:date="2023-11-14T13:41:00Z"/>
          <w:rFonts w:ascii="Times New Roman" w:hAnsi="Times New Roman" w:cs="Times New Roman"/>
          <w:lang w:val="ru-RU"/>
        </w:rPr>
        <w:pPrChange w:id="86" w:author="OLENA PASHKOVA (NEPTUNE.UA)" w:date="2023-11-16T03:58:00Z">
          <w:pPr>
            <w:contextualSpacing/>
          </w:pPr>
        </w:pPrChange>
      </w:pPr>
      <w:del w:id="87" w:author="SERHII SULIMA (NEPTUNE.UA)" w:date="2023-11-14T13:41:00Z">
        <w:r w:rsidRPr="00DE711B" w:rsidDel="00DC6F11">
          <w:rPr>
            <w:rFonts w:ascii="Times New Roman" w:hAnsi="Times New Roman" w:cs="Times New Roman"/>
            <w:b/>
            <w:lang w:val="ru-RU"/>
          </w:rPr>
          <w:lastRenderedPageBreak/>
          <w:delText>2.2</w:delText>
        </w:r>
        <w:r w:rsidRPr="001B0877" w:rsidDel="00DC6F11">
          <w:rPr>
            <w:rFonts w:ascii="Times New Roman" w:hAnsi="Times New Roman" w:cs="Times New Roman"/>
            <w:lang w:val="ru-RU"/>
          </w:rPr>
          <w:delText>.</w:delText>
        </w:r>
        <w:r w:rsidRPr="001B0877" w:rsidDel="00DC6F11">
          <w:rPr>
            <w:rFonts w:ascii="Times New Roman" w:hAnsi="Times New Roman" w:cs="Times New Roman"/>
            <w:lang w:val="ru-RU"/>
          </w:rPr>
          <w:tab/>
          <w:delText>Сторони домовилися, що Замовник гарантує річний оборот (тонаж) на маркетинговий рік у кількості, визначеній цією Угодою, тоді як Виконавець гарантує забезпечення пропускної здатності зазначеного тоннажу на Терміналі.</w:delText>
        </w:r>
      </w:del>
    </w:p>
    <w:p w14:paraId="1A22ED41" w14:textId="74E29CE2" w:rsidR="001B0877" w:rsidRPr="001B0877" w:rsidRDefault="001B0877" w:rsidP="00922E9D">
      <w:pPr>
        <w:contextualSpacing/>
        <w:jc w:val="both"/>
        <w:rPr>
          <w:rFonts w:ascii="Times New Roman" w:hAnsi="Times New Roman" w:cs="Times New Roman"/>
          <w:lang w:val="ru-RU"/>
        </w:rPr>
        <w:pPrChange w:id="88" w:author="OLENA PASHKOVA (NEPTUNE.UA)" w:date="2023-11-16T03:58:00Z">
          <w:pPr>
            <w:contextualSpacing/>
          </w:pPr>
        </w:pPrChange>
      </w:pPr>
      <w:r w:rsidRPr="00DE711B">
        <w:rPr>
          <w:rFonts w:ascii="Times New Roman" w:hAnsi="Times New Roman" w:cs="Times New Roman"/>
          <w:b/>
          <w:lang w:val="ru-RU"/>
        </w:rPr>
        <w:t>2.</w:t>
      </w:r>
      <w:r w:rsidR="001C0347">
        <w:rPr>
          <w:rFonts w:ascii="Times New Roman" w:hAnsi="Times New Roman" w:cs="Times New Roman"/>
          <w:b/>
          <w:lang w:val="ru-RU"/>
        </w:rPr>
        <w:t>2</w:t>
      </w:r>
      <w:r w:rsidRPr="001B0877">
        <w:rPr>
          <w:rFonts w:ascii="Times New Roman" w:hAnsi="Times New Roman" w:cs="Times New Roman"/>
          <w:lang w:val="ru-RU"/>
        </w:rPr>
        <w:t xml:space="preserve"> </w:t>
      </w:r>
      <w:r w:rsidR="009546F0">
        <w:rPr>
          <w:rFonts w:ascii="Times New Roman" w:hAnsi="Times New Roman" w:cs="Times New Roman"/>
          <w:lang w:val="ru-RU"/>
        </w:rPr>
        <w:t xml:space="preserve">      </w:t>
      </w:r>
      <w:proofErr w:type="spellStart"/>
      <w:ins w:id="89" w:author="OLENA PASHKOVA (NEPTUNE.UA)" w:date="2023-11-16T04:24:00Z">
        <w:r w:rsidR="00921EEC" w:rsidRPr="00921EEC">
          <w:rPr>
            <w:rFonts w:ascii="Times New Roman" w:hAnsi="Times New Roman" w:cs="Times New Roman"/>
            <w:lang w:val="ru-RU"/>
          </w:rPr>
          <w:t>Надання</w:t>
        </w:r>
        <w:proofErr w:type="spellEnd"/>
        <w:r w:rsidR="00921EEC" w:rsidRPr="00921EEC">
          <w:rPr>
            <w:rFonts w:ascii="Times New Roman" w:hAnsi="Times New Roman" w:cs="Times New Roman"/>
            <w:lang w:val="ru-RU"/>
          </w:rPr>
          <w:t xml:space="preserve"> </w:t>
        </w:r>
        <w:proofErr w:type="spellStart"/>
        <w:r w:rsidR="00921EEC" w:rsidRPr="00921EEC">
          <w:rPr>
            <w:rFonts w:ascii="Times New Roman" w:hAnsi="Times New Roman" w:cs="Times New Roman"/>
            <w:lang w:val="ru-RU"/>
          </w:rPr>
          <w:t>послуг</w:t>
        </w:r>
        <w:proofErr w:type="spellEnd"/>
        <w:r w:rsidR="00921EEC" w:rsidRPr="00921EEC">
          <w:rPr>
            <w:rFonts w:ascii="Times New Roman" w:hAnsi="Times New Roman" w:cs="Times New Roman"/>
            <w:lang w:val="ru-RU"/>
          </w:rPr>
          <w:t xml:space="preserve"> </w:t>
        </w:r>
        <w:proofErr w:type="spellStart"/>
        <w:r w:rsidR="00921EEC" w:rsidRPr="00921EEC">
          <w:rPr>
            <w:rFonts w:ascii="Times New Roman" w:hAnsi="Times New Roman" w:cs="Times New Roman"/>
            <w:lang w:val="ru-RU"/>
          </w:rPr>
          <w:t>здійснюється</w:t>
        </w:r>
        <w:proofErr w:type="spellEnd"/>
        <w:r w:rsidR="00921EEC" w:rsidRPr="00921EEC">
          <w:rPr>
            <w:rFonts w:ascii="Times New Roman" w:hAnsi="Times New Roman" w:cs="Times New Roman"/>
            <w:lang w:val="ru-RU"/>
          </w:rPr>
          <w:t xml:space="preserve"> </w:t>
        </w:r>
        <w:proofErr w:type="gramStart"/>
        <w:r w:rsidR="00921EEC" w:rsidRPr="00921EEC">
          <w:rPr>
            <w:rFonts w:ascii="Times New Roman" w:hAnsi="Times New Roman" w:cs="Times New Roman"/>
            <w:lang w:val="ru-RU"/>
          </w:rPr>
          <w:t>без переходу</w:t>
        </w:r>
        <w:proofErr w:type="gramEnd"/>
        <w:r w:rsidR="00921EEC" w:rsidRPr="00921EEC">
          <w:rPr>
            <w:rFonts w:ascii="Times New Roman" w:hAnsi="Times New Roman" w:cs="Times New Roman"/>
            <w:lang w:val="ru-RU"/>
          </w:rPr>
          <w:t xml:space="preserve"> </w:t>
        </w:r>
        <w:r w:rsidR="00921EEC">
          <w:rPr>
            <w:rFonts w:ascii="Times New Roman" w:hAnsi="Times New Roman" w:cs="Times New Roman"/>
            <w:lang w:val="ru-RU"/>
          </w:rPr>
          <w:t>п</w:t>
        </w:r>
        <w:r w:rsidR="00921EEC" w:rsidRPr="00921EEC">
          <w:rPr>
            <w:rFonts w:ascii="Times New Roman" w:hAnsi="Times New Roman" w:cs="Times New Roman"/>
            <w:lang w:val="ru-RU"/>
          </w:rPr>
          <w:t xml:space="preserve">рава </w:t>
        </w:r>
        <w:proofErr w:type="spellStart"/>
        <w:r w:rsidR="00921EEC" w:rsidRPr="00921EEC">
          <w:rPr>
            <w:rFonts w:ascii="Times New Roman" w:hAnsi="Times New Roman" w:cs="Times New Roman"/>
            <w:lang w:val="ru-RU"/>
          </w:rPr>
          <w:t>власності</w:t>
        </w:r>
        <w:proofErr w:type="spellEnd"/>
        <w:r w:rsidR="00921EEC" w:rsidRPr="00921EEC">
          <w:rPr>
            <w:rFonts w:ascii="Times New Roman" w:hAnsi="Times New Roman" w:cs="Times New Roman"/>
            <w:lang w:val="ru-RU"/>
          </w:rPr>
          <w:t xml:space="preserve"> на Зерно до </w:t>
        </w:r>
        <w:proofErr w:type="spellStart"/>
        <w:r w:rsidR="00921EEC" w:rsidRPr="00921EEC">
          <w:rPr>
            <w:rFonts w:ascii="Times New Roman" w:hAnsi="Times New Roman" w:cs="Times New Roman"/>
            <w:lang w:val="ru-RU"/>
          </w:rPr>
          <w:t>Виконавця</w:t>
        </w:r>
        <w:proofErr w:type="spellEnd"/>
        <w:r w:rsidR="00921EEC" w:rsidRPr="00921EEC">
          <w:rPr>
            <w:rFonts w:ascii="Times New Roman" w:hAnsi="Times New Roman" w:cs="Times New Roman"/>
            <w:lang w:val="ru-RU"/>
          </w:rPr>
          <w:t>.</w:t>
        </w:r>
      </w:ins>
      <w:r w:rsidR="009546F0">
        <w:rPr>
          <w:rFonts w:ascii="Times New Roman" w:hAnsi="Times New Roman" w:cs="Times New Roman"/>
          <w:lang w:val="ru-RU"/>
        </w:rPr>
        <w:t xml:space="preserve"> </w:t>
      </w:r>
      <w:del w:id="90" w:author="OLENA PASHKOVA (NEPTUNE.UA)" w:date="2023-11-16T04:24:00Z">
        <w:r w:rsidRPr="001B0877" w:rsidDel="00921EEC">
          <w:rPr>
            <w:rFonts w:ascii="Times New Roman" w:hAnsi="Times New Roman" w:cs="Times New Roman"/>
            <w:lang w:val="ru-RU"/>
          </w:rPr>
          <w:delText>Послуги надаються без передачі права власності на Зерно на Виконавця.</w:delText>
        </w:r>
      </w:del>
    </w:p>
    <w:p w14:paraId="48F49DA5" w14:textId="667E6303" w:rsidR="001B0877" w:rsidRPr="001B0877" w:rsidRDefault="001B0877" w:rsidP="00922E9D">
      <w:pPr>
        <w:contextualSpacing/>
        <w:jc w:val="both"/>
        <w:rPr>
          <w:rFonts w:ascii="Times New Roman" w:hAnsi="Times New Roman" w:cs="Times New Roman"/>
          <w:lang w:val="ru-RU"/>
        </w:rPr>
        <w:pPrChange w:id="91" w:author="OLENA PASHKOVA (NEPTUNE.UA)" w:date="2023-11-16T03:58:00Z">
          <w:pPr>
            <w:contextualSpacing/>
          </w:pPr>
        </w:pPrChange>
      </w:pPr>
      <w:r w:rsidRPr="00DE711B">
        <w:rPr>
          <w:rFonts w:ascii="Times New Roman" w:hAnsi="Times New Roman" w:cs="Times New Roman"/>
          <w:b/>
          <w:lang w:val="ru-RU"/>
        </w:rPr>
        <w:t>2.</w:t>
      </w:r>
      <w:r w:rsidR="001C0347">
        <w:rPr>
          <w:rFonts w:ascii="Times New Roman" w:hAnsi="Times New Roman" w:cs="Times New Roman"/>
          <w:b/>
          <w:lang w:val="ru-RU"/>
        </w:rPr>
        <w:t>3</w:t>
      </w:r>
      <w:r w:rsidRPr="001B0877">
        <w:rPr>
          <w:rFonts w:ascii="Times New Roman" w:hAnsi="Times New Roman" w:cs="Times New Roman"/>
          <w:lang w:val="ru-RU"/>
        </w:rPr>
        <w:t>.</w:t>
      </w:r>
      <w:r w:rsidRPr="001B0877">
        <w:rPr>
          <w:rFonts w:ascii="Times New Roman" w:hAnsi="Times New Roman" w:cs="Times New Roman"/>
          <w:lang w:val="ru-RU"/>
        </w:rPr>
        <w:tab/>
      </w:r>
      <w:proofErr w:type="spellStart"/>
      <w:r w:rsidRPr="001B0877">
        <w:rPr>
          <w:rFonts w:ascii="Times New Roman" w:hAnsi="Times New Roman" w:cs="Times New Roman"/>
          <w:lang w:val="ru-RU"/>
        </w:rPr>
        <w:t>Накопичування</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зберігання</w:t>
      </w:r>
      <w:proofErr w:type="spellEnd"/>
      <w:r w:rsidRPr="001B0877">
        <w:rPr>
          <w:rFonts w:ascii="Times New Roman" w:hAnsi="Times New Roman" w:cs="Times New Roman"/>
          <w:lang w:val="ru-RU"/>
        </w:rPr>
        <w:t xml:space="preserve"> Зерна </w:t>
      </w:r>
      <w:proofErr w:type="spellStart"/>
      <w:r w:rsidRPr="001B0877">
        <w:rPr>
          <w:rFonts w:ascii="Times New Roman" w:hAnsi="Times New Roman" w:cs="Times New Roman"/>
          <w:lang w:val="ru-RU"/>
        </w:rPr>
        <w:t>здійснюється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знеособлено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якщо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інше</w:t>
      </w:r>
      <w:proofErr w:type="spellEnd"/>
      <w:r w:rsidRPr="001B0877">
        <w:rPr>
          <w:rFonts w:ascii="Times New Roman" w:hAnsi="Times New Roman" w:cs="Times New Roman"/>
          <w:lang w:val="ru-RU"/>
        </w:rPr>
        <w:t xml:space="preserve"> не </w:t>
      </w:r>
      <w:proofErr w:type="spellStart"/>
      <w:r w:rsidRPr="001B0877">
        <w:rPr>
          <w:rFonts w:ascii="Times New Roman" w:hAnsi="Times New Roman" w:cs="Times New Roman"/>
          <w:lang w:val="ru-RU"/>
        </w:rPr>
        <w:t>узгоджено</w:t>
      </w:r>
      <w:proofErr w:type="spellEnd"/>
      <w:r w:rsidRPr="001B0877">
        <w:rPr>
          <w:rFonts w:ascii="Times New Roman" w:hAnsi="Times New Roman" w:cs="Times New Roman"/>
          <w:lang w:val="ru-RU"/>
        </w:rPr>
        <w:t xml:space="preserve"> Сторонами </w:t>
      </w:r>
      <w:proofErr w:type="spellStart"/>
      <w:r w:rsidRPr="001B0877">
        <w:rPr>
          <w:rFonts w:ascii="Times New Roman" w:hAnsi="Times New Roman" w:cs="Times New Roman"/>
          <w:lang w:val="ru-RU"/>
        </w:rPr>
        <w:t>окремою</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Додатковою</w:t>
      </w:r>
      <w:proofErr w:type="spellEnd"/>
      <w:r w:rsidRPr="001B0877">
        <w:rPr>
          <w:rFonts w:ascii="Times New Roman" w:hAnsi="Times New Roman" w:cs="Times New Roman"/>
          <w:lang w:val="ru-RU"/>
        </w:rPr>
        <w:t xml:space="preserve"> угодою.</w:t>
      </w:r>
    </w:p>
    <w:p w14:paraId="6B50A445" w14:textId="36DABB3D" w:rsidR="001B0877" w:rsidRPr="001B0877" w:rsidDel="001C0347" w:rsidRDefault="001B0877" w:rsidP="00922E9D">
      <w:pPr>
        <w:contextualSpacing/>
        <w:jc w:val="both"/>
        <w:rPr>
          <w:del w:id="92" w:author="SERHII SULIMA (NEPTUNE.UA)" w:date="2023-11-14T13:42:00Z"/>
          <w:rFonts w:ascii="Times New Roman" w:hAnsi="Times New Roman" w:cs="Times New Roman"/>
          <w:lang w:val="ru-RU"/>
        </w:rPr>
        <w:pPrChange w:id="93" w:author="OLENA PASHKOVA (NEPTUNE.UA)" w:date="2023-11-16T03:58:00Z">
          <w:pPr>
            <w:contextualSpacing/>
          </w:pPr>
        </w:pPrChange>
      </w:pPr>
      <w:del w:id="94" w:author="SERHII SULIMA (NEPTUNE.UA)" w:date="2023-11-14T13:42:00Z">
        <w:r w:rsidRPr="001B0877" w:rsidDel="001C0347">
          <w:rPr>
            <w:rFonts w:ascii="Times New Roman" w:hAnsi="Times New Roman" w:cs="Times New Roman"/>
            <w:lang w:val="ru-RU"/>
          </w:rPr>
          <w:delText>Сторонами може бути узгоджено відокремлене зберігання, за умови наявності технічної можливості Виконавця,  планування такого зберігання Замовником не пізніше ніж за один місяць до запланованого завезення Зерна. Збільшення базової комплексної ставки на 0,5 дол./т. Умови та терміни відокремленого зберігання визначаються Сторонами окремою додатковою угодою.</w:delText>
        </w:r>
      </w:del>
    </w:p>
    <w:p w14:paraId="0FBAE966" w14:textId="27BA4A06" w:rsidR="001B0877" w:rsidRPr="001B0877" w:rsidRDefault="001B0877" w:rsidP="00922E9D">
      <w:pPr>
        <w:contextualSpacing/>
        <w:jc w:val="both"/>
        <w:rPr>
          <w:rFonts w:ascii="Times New Roman" w:hAnsi="Times New Roman" w:cs="Times New Roman"/>
          <w:lang w:val="ru-RU"/>
        </w:rPr>
        <w:pPrChange w:id="95" w:author="OLENA PASHKOVA (NEPTUNE.UA)" w:date="2023-11-16T03:58:00Z">
          <w:pPr>
            <w:contextualSpacing/>
          </w:pPr>
        </w:pPrChange>
      </w:pPr>
      <w:r w:rsidRPr="00DE711B">
        <w:rPr>
          <w:rFonts w:ascii="Times New Roman" w:hAnsi="Times New Roman" w:cs="Times New Roman"/>
          <w:b/>
          <w:lang w:val="ru-RU"/>
        </w:rPr>
        <w:t>2.</w:t>
      </w:r>
      <w:r w:rsidR="00955645">
        <w:rPr>
          <w:rFonts w:ascii="Times New Roman" w:hAnsi="Times New Roman" w:cs="Times New Roman"/>
          <w:b/>
          <w:lang w:val="ru-RU"/>
        </w:rPr>
        <w:t>4</w:t>
      </w:r>
      <w:r w:rsidRPr="00DE711B">
        <w:rPr>
          <w:rFonts w:ascii="Times New Roman" w:hAnsi="Times New Roman" w:cs="Times New Roman"/>
          <w:b/>
          <w:lang w:val="ru-RU"/>
        </w:rPr>
        <w:t>.</w:t>
      </w:r>
      <w:r w:rsidRPr="001B0877">
        <w:rPr>
          <w:rFonts w:ascii="Times New Roman" w:hAnsi="Times New Roman" w:cs="Times New Roman"/>
          <w:lang w:val="ru-RU"/>
        </w:rPr>
        <w:t xml:space="preserve"> До </w:t>
      </w:r>
      <w:proofErr w:type="spellStart"/>
      <w:r w:rsidRPr="001B0877">
        <w:rPr>
          <w:rFonts w:ascii="Times New Roman" w:hAnsi="Times New Roman" w:cs="Times New Roman"/>
          <w:lang w:val="ru-RU"/>
        </w:rPr>
        <w:t>послуг</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перевантаження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надаються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Виконавцем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Замовнику</w:t>
      </w:r>
      <w:proofErr w:type="spellEnd"/>
      <w:r w:rsidRPr="001B0877">
        <w:rPr>
          <w:rFonts w:ascii="Times New Roman" w:hAnsi="Times New Roman" w:cs="Times New Roman"/>
          <w:lang w:val="ru-RU"/>
        </w:rPr>
        <w:t xml:space="preserve"> за </w:t>
      </w:r>
      <w:proofErr w:type="spellStart"/>
      <w:r w:rsidRPr="001B0877">
        <w:rPr>
          <w:rFonts w:ascii="Times New Roman" w:hAnsi="Times New Roman" w:cs="Times New Roman"/>
          <w:lang w:val="ru-RU"/>
        </w:rPr>
        <w:t>цим</w:t>
      </w:r>
      <w:proofErr w:type="spellEnd"/>
      <w:r w:rsidRPr="001B0877">
        <w:rPr>
          <w:rFonts w:ascii="Times New Roman" w:hAnsi="Times New Roman" w:cs="Times New Roman"/>
          <w:lang w:val="ru-RU"/>
        </w:rPr>
        <w:t xml:space="preserve"> Договором, належать:</w:t>
      </w:r>
    </w:p>
    <w:p w14:paraId="1098AB20" w14:textId="020A3B09" w:rsidR="001B0877" w:rsidRPr="001B0877" w:rsidRDefault="001B0877" w:rsidP="00922E9D">
      <w:pPr>
        <w:contextualSpacing/>
        <w:jc w:val="both"/>
        <w:rPr>
          <w:rFonts w:ascii="Times New Roman" w:hAnsi="Times New Roman" w:cs="Times New Roman"/>
          <w:lang w:val="ru-RU"/>
        </w:rPr>
        <w:pPrChange w:id="96" w:author="OLENA PASHKOVA (NEPTUNE.UA)" w:date="2023-11-16T03:58:00Z">
          <w:pPr>
            <w:contextualSpacing/>
          </w:pPr>
        </w:pPrChange>
      </w:pPr>
      <w:r w:rsidRPr="00DE711B">
        <w:rPr>
          <w:rFonts w:ascii="Times New Roman" w:hAnsi="Times New Roman" w:cs="Times New Roman"/>
          <w:b/>
          <w:lang w:val="ru-RU"/>
        </w:rPr>
        <w:t>2.</w:t>
      </w:r>
      <w:r w:rsidR="00BC7011">
        <w:rPr>
          <w:rFonts w:ascii="Times New Roman" w:hAnsi="Times New Roman" w:cs="Times New Roman"/>
          <w:b/>
          <w:lang w:val="ru-RU"/>
        </w:rPr>
        <w:t>4</w:t>
      </w:r>
      <w:r w:rsidRPr="00DE711B">
        <w:rPr>
          <w:rFonts w:ascii="Times New Roman" w:hAnsi="Times New Roman" w:cs="Times New Roman"/>
          <w:b/>
          <w:lang w:val="ru-RU"/>
        </w:rPr>
        <w:t>.1.</w:t>
      </w:r>
      <w:r w:rsidRPr="001B0877">
        <w:rPr>
          <w:rFonts w:ascii="Times New Roman" w:hAnsi="Times New Roman" w:cs="Times New Roman"/>
          <w:lang w:val="ru-RU"/>
        </w:rPr>
        <w:tab/>
      </w:r>
      <w:proofErr w:type="spellStart"/>
      <w:r w:rsidRPr="001B0877">
        <w:rPr>
          <w:rFonts w:ascii="Times New Roman" w:hAnsi="Times New Roman" w:cs="Times New Roman"/>
          <w:lang w:val="ru-RU"/>
        </w:rPr>
        <w:t>забезпечення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отримання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згоди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вантажоодержувача</w:t>
      </w:r>
      <w:proofErr w:type="spellEnd"/>
      <w:r w:rsidRPr="001B0877">
        <w:rPr>
          <w:rFonts w:ascii="Times New Roman" w:hAnsi="Times New Roman" w:cs="Times New Roman"/>
          <w:lang w:val="ru-RU"/>
        </w:rPr>
        <w:t xml:space="preserve"> про </w:t>
      </w:r>
      <w:proofErr w:type="spellStart"/>
      <w:r w:rsidRPr="001B0877">
        <w:rPr>
          <w:rFonts w:ascii="Times New Roman" w:hAnsi="Times New Roman" w:cs="Times New Roman"/>
          <w:lang w:val="ru-RU"/>
        </w:rPr>
        <w:t>приймання</w:t>
      </w:r>
      <w:proofErr w:type="spellEnd"/>
      <w:r w:rsidRPr="001B0877">
        <w:rPr>
          <w:rFonts w:ascii="Times New Roman" w:hAnsi="Times New Roman" w:cs="Times New Roman"/>
          <w:lang w:val="ru-RU"/>
        </w:rPr>
        <w:t xml:space="preserve"> Зерна в </w:t>
      </w:r>
      <w:proofErr w:type="spellStart"/>
      <w:r w:rsidRPr="001B0877">
        <w:rPr>
          <w:rFonts w:ascii="Times New Roman" w:hAnsi="Times New Roman" w:cs="Times New Roman"/>
          <w:lang w:val="ru-RU"/>
        </w:rPr>
        <w:t>залізничних</w:t>
      </w:r>
      <w:proofErr w:type="spellEnd"/>
      <w:r w:rsidRPr="001B0877">
        <w:rPr>
          <w:rFonts w:ascii="Times New Roman" w:hAnsi="Times New Roman" w:cs="Times New Roman"/>
          <w:lang w:val="ru-RU"/>
        </w:rPr>
        <w:t xml:space="preserve"> вагонах та </w:t>
      </w:r>
      <w:proofErr w:type="spellStart"/>
      <w:r w:rsidRPr="001B0877">
        <w:rPr>
          <w:rFonts w:ascii="Times New Roman" w:hAnsi="Times New Roman" w:cs="Times New Roman"/>
          <w:lang w:val="ru-RU"/>
        </w:rPr>
        <w:t>вантажних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автомобілях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згідно</w:t>
      </w:r>
      <w:proofErr w:type="spellEnd"/>
      <w:r w:rsidRPr="001B0877">
        <w:rPr>
          <w:rFonts w:ascii="Times New Roman" w:hAnsi="Times New Roman" w:cs="Times New Roman"/>
          <w:lang w:val="ru-RU"/>
        </w:rPr>
        <w:t xml:space="preserve"> з пунктами </w:t>
      </w:r>
      <w:proofErr w:type="gramStart"/>
      <w:r w:rsidRPr="001B0877">
        <w:rPr>
          <w:rFonts w:ascii="Times New Roman" w:hAnsi="Times New Roman" w:cs="Times New Roman"/>
          <w:lang w:val="ru-RU"/>
        </w:rPr>
        <w:t>4.1 - 4.4</w:t>
      </w:r>
      <w:proofErr w:type="gram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цього</w:t>
      </w:r>
      <w:proofErr w:type="spellEnd"/>
      <w:r w:rsidRPr="001B0877">
        <w:rPr>
          <w:rFonts w:ascii="Times New Roman" w:hAnsi="Times New Roman" w:cs="Times New Roman"/>
          <w:lang w:val="ru-RU"/>
        </w:rPr>
        <w:t xml:space="preserve"> Договору.</w:t>
      </w:r>
    </w:p>
    <w:p w14:paraId="4BE99F86" w14:textId="4E0AB839" w:rsidR="001B0877" w:rsidRPr="001B0877" w:rsidRDefault="001B0877" w:rsidP="00922E9D">
      <w:pPr>
        <w:contextualSpacing/>
        <w:jc w:val="both"/>
        <w:rPr>
          <w:rFonts w:ascii="Times New Roman" w:hAnsi="Times New Roman" w:cs="Times New Roman"/>
          <w:lang w:val="ru-RU"/>
        </w:rPr>
        <w:pPrChange w:id="97" w:author="OLENA PASHKOVA (NEPTUNE.UA)" w:date="2023-11-16T03:58:00Z">
          <w:pPr>
            <w:contextualSpacing/>
          </w:pPr>
        </w:pPrChange>
      </w:pPr>
      <w:r w:rsidRPr="00DE711B">
        <w:rPr>
          <w:rFonts w:ascii="Times New Roman" w:hAnsi="Times New Roman" w:cs="Times New Roman"/>
          <w:b/>
          <w:lang w:val="ru-RU"/>
        </w:rPr>
        <w:t>2.</w:t>
      </w:r>
      <w:r w:rsidR="00BC7011">
        <w:rPr>
          <w:rFonts w:ascii="Times New Roman" w:hAnsi="Times New Roman" w:cs="Times New Roman"/>
          <w:b/>
          <w:lang w:val="ru-RU"/>
        </w:rPr>
        <w:t>4</w:t>
      </w:r>
      <w:r w:rsidRPr="00DE711B">
        <w:rPr>
          <w:rFonts w:ascii="Times New Roman" w:hAnsi="Times New Roman" w:cs="Times New Roman"/>
          <w:b/>
          <w:lang w:val="ru-RU"/>
        </w:rPr>
        <w:t>.2.</w:t>
      </w:r>
      <w:r w:rsidRPr="001B0877">
        <w:rPr>
          <w:rFonts w:ascii="Times New Roman" w:hAnsi="Times New Roman" w:cs="Times New Roman"/>
          <w:lang w:val="ru-RU"/>
        </w:rPr>
        <w:tab/>
      </w:r>
      <w:ins w:id="98" w:author="SERHII SULIMA (NEPTUNE.UA)" w:date="2023-11-14T13:44:00Z">
        <w:r w:rsidR="004E75BF">
          <w:rPr>
            <w:rFonts w:ascii="Times New Roman" w:hAnsi="Times New Roman" w:cs="Times New Roman"/>
            <w:lang w:val="ru-RU"/>
          </w:rPr>
          <w:t xml:space="preserve">100% </w:t>
        </w:r>
      </w:ins>
      <w:proofErr w:type="spellStart"/>
      <w:r w:rsidRPr="001B0877">
        <w:rPr>
          <w:rFonts w:ascii="Times New Roman" w:hAnsi="Times New Roman" w:cs="Times New Roman"/>
          <w:lang w:val="ru-RU"/>
        </w:rPr>
        <w:t>зважування</w:t>
      </w:r>
      <w:proofErr w:type="spellEnd"/>
      <w:r w:rsidRPr="001B0877">
        <w:rPr>
          <w:rFonts w:ascii="Times New Roman" w:hAnsi="Times New Roman" w:cs="Times New Roman"/>
          <w:lang w:val="ru-RU"/>
        </w:rPr>
        <w:t xml:space="preserve"> Зерна на </w:t>
      </w:r>
      <w:proofErr w:type="spellStart"/>
      <w:r w:rsidRPr="001B0877">
        <w:rPr>
          <w:rFonts w:ascii="Times New Roman" w:hAnsi="Times New Roman" w:cs="Times New Roman"/>
          <w:lang w:val="ru-RU"/>
        </w:rPr>
        <w:t>залізничних</w:t>
      </w:r>
      <w:proofErr w:type="spellEnd"/>
      <w:r w:rsidRPr="001B0877">
        <w:rPr>
          <w:rFonts w:ascii="Times New Roman" w:hAnsi="Times New Roman" w:cs="Times New Roman"/>
          <w:lang w:val="ru-RU"/>
        </w:rPr>
        <w:t>/</w:t>
      </w:r>
      <w:proofErr w:type="spellStart"/>
      <w:r w:rsidRPr="001B0877">
        <w:rPr>
          <w:rFonts w:ascii="Times New Roman" w:hAnsi="Times New Roman" w:cs="Times New Roman"/>
          <w:lang w:val="ru-RU"/>
        </w:rPr>
        <w:t>автомобільнйх</w:t>
      </w:r>
      <w:proofErr w:type="spellEnd"/>
      <w:r w:rsidRPr="001B0877">
        <w:rPr>
          <w:rFonts w:ascii="Times New Roman" w:hAnsi="Times New Roman" w:cs="Times New Roman"/>
          <w:lang w:val="ru-RU"/>
        </w:rPr>
        <w:t xml:space="preserve"> вагах при </w:t>
      </w:r>
      <w:proofErr w:type="spellStart"/>
      <w:r w:rsidRPr="001B0877">
        <w:rPr>
          <w:rFonts w:ascii="Times New Roman" w:hAnsi="Times New Roman" w:cs="Times New Roman"/>
          <w:lang w:val="ru-RU"/>
        </w:rPr>
        <w:t>прийманні</w:t>
      </w:r>
      <w:proofErr w:type="spellEnd"/>
      <w:r w:rsidRPr="001B0877">
        <w:rPr>
          <w:rFonts w:ascii="Times New Roman" w:hAnsi="Times New Roman" w:cs="Times New Roman"/>
          <w:lang w:val="ru-RU"/>
        </w:rPr>
        <w:t xml:space="preserve"> Зерна;</w:t>
      </w:r>
    </w:p>
    <w:p w14:paraId="5C99BAA9" w14:textId="43DDF578" w:rsidR="001B0877" w:rsidRPr="001B0877" w:rsidRDefault="001B0877" w:rsidP="00922E9D">
      <w:pPr>
        <w:contextualSpacing/>
        <w:jc w:val="both"/>
        <w:rPr>
          <w:rFonts w:ascii="Times New Roman" w:hAnsi="Times New Roman" w:cs="Times New Roman"/>
          <w:lang w:val="ru-RU"/>
        </w:rPr>
        <w:pPrChange w:id="99" w:author="OLENA PASHKOVA (NEPTUNE.UA)" w:date="2023-11-16T03:58:00Z">
          <w:pPr>
            <w:contextualSpacing/>
          </w:pPr>
        </w:pPrChange>
      </w:pPr>
      <w:r w:rsidRPr="00DE711B">
        <w:rPr>
          <w:rFonts w:ascii="Times New Roman" w:hAnsi="Times New Roman" w:cs="Times New Roman"/>
          <w:b/>
          <w:lang w:val="ru-RU"/>
        </w:rPr>
        <w:t>2.</w:t>
      </w:r>
      <w:r w:rsidR="00BC7011">
        <w:rPr>
          <w:rFonts w:ascii="Times New Roman" w:hAnsi="Times New Roman" w:cs="Times New Roman"/>
          <w:b/>
          <w:lang w:val="ru-RU"/>
        </w:rPr>
        <w:t>4</w:t>
      </w:r>
      <w:r w:rsidRPr="00DE711B">
        <w:rPr>
          <w:rFonts w:ascii="Times New Roman" w:hAnsi="Times New Roman" w:cs="Times New Roman"/>
          <w:b/>
          <w:lang w:val="ru-RU"/>
        </w:rPr>
        <w:t>.3.</w:t>
      </w:r>
      <w:r w:rsidRPr="001B0877">
        <w:rPr>
          <w:rFonts w:ascii="Times New Roman" w:hAnsi="Times New Roman" w:cs="Times New Roman"/>
          <w:lang w:val="ru-RU"/>
        </w:rPr>
        <w:tab/>
      </w:r>
      <w:proofErr w:type="spellStart"/>
      <w:r w:rsidRPr="001B0877">
        <w:rPr>
          <w:rFonts w:ascii="Times New Roman" w:hAnsi="Times New Roman" w:cs="Times New Roman"/>
          <w:lang w:val="ru-RU"/>
        </w:rPr>
        <w:t>маневрові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роботи</w:t>
      </w:r>
      <w:proofErr w:type="spellEnd"/>
      <w:r w:rsidRPr="001B0877">
        <w:rPr>
          <w:rFonts w:ascii="Times New Roman" w:hAnsi="Times New Roman" w:cs="Times New Roman"/>
          <w:lang w:val="ru-RU"/>
        </w:rPr>
        <w:t xml:space="preserve"> (подача та </w:t>
      </w:r>
      <w:proofErr w:type="spellStart"/>
      <w:r w:rsidRPr="001B0877">
        <w:rPr>
          <w:rFonts w:ascii="Times New Roman" w:hAnsi="Times New Roman" w:cs="Times New Roman"/>
          <w:lang w:val="ru-RU"/>
        </w:rPr>
        <w:t>забирання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вагонів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розвантаження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транспортних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засобів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обробка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необхідних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супровідних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транспортних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документів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відповідно</w:t>
      </w:r>
      <w:proofErr w:type="spellEnd"/>
      <w:r w:rsidRPr="001B0877">
        <w:rPr>
          <w:rFonts w:ascii="Times New Roman" w:hAnsi="Times New Roman" w:cs="Times New Roman"/>
          <w:lang w:val="ru-RU"/>
        </w:rPr>
        <w:t xml:space="preserve"> до чинного </w:t>
      </w:r>
      <w:proofErr w:type="spellStart"/>
      <w:r w:rsidRPr="001B0877">
        <w:rPr>
          <w:rFonts w:ascii="Times New Roman" w:hAnsi="Times New Roman" w:cs="Times New Roman"/>
          <w:lang w:val="ru-RU"/>
        </w:rPr>
        <w:t>законодавства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України</w:t>
      </w:r>
      <w:proofErr w:type="spellEnd"/>
      <w:r w:rsidRPr="001B0877">
        <w:rPr>
          <w:rFonts w:ascii="Times New Roman" w:hAnsi="Times New Roman" w:cs="Times New Roman"/>
          <w:lang w:val="ru-RU"/>
        </w:rPr>
        <w:t>;</w:t>
      </w:r>
    </w:p>
    <w:p w14:paraId="109ABD37" w14:textId="49AC9162" w:rsidR="001B0877" w:rsidRPr="001B0877" w:rsidRDefault="001B0877" w:rsidP="00922E9D">
      <w:pPr>
        <w:contextualSpacing/>
        <w:jc w:val="both"/>
        <w:rPr>
          <w:rFonts w:ascii="Times New Roman" w:hAnsi="Times New Roman" w:cs="Times New Roman"/>
          <w:lang w:val="ru-RU"/>
        </w:rPr>
        <w:pPrChange w:id="100"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.4.</w:t>
      </w:r>
      <w:r w:rsidRPr="001B0877">
        <w:rPr>
          <w:rFonts w:ascii="Times New Roman" w:hAnsi="Times New Roman" w:cs="Times New Roman"/>
          <w:lang w:val="ru-RU"/>
        </w:rPr>
        <w:tab/>
      </w:r>
      <w:proofErr w:type="spellStart"/>
      <w:r w:rsidRPr="001B0877">
        <w:rPr>
          <w:rFonts w:ascii="Times New Roman" w:hAnsi="Times New Roman" w:cs="Times New Roman"/>
          <w:lang w:val="ru-RU"/>
        </w:rPr>
        <w:t>виконання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попереднього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візуального</w:t>
      </w:r>
      <w:proofErr w:type="spellEnd"/>
      <w:r w:rsidRPr="001B0877">
        <w:rPr>
          <w:rFonts w:ascii="Times New Roman" w:hAnsi="Times New Roman" w:cs="Times New Roman"/>
          <w:lang w:val="ru-RU"/>
        </w:rPr>
        <w:t xml:space="preserve">, а </w:t>
      </w:r>
      <w:proofErr w:type="spellStart"/>
      <w:r w:rsidRPr="001B0877">
        <w:rPr>
          <w:rFonts w:ascii="Times New Roman" w:hAnsi="Times New Roman" w:cs="Times New Roman"/>
          <w:lang w:val="ru-RU"/>
        </w:rPr>
        <w:t>також</w:t>
      </w:r>
      <w:proofErr w:type="spellEnd"/>
      <w:r w:rsidRPr="001B0877">
        <w:rPr>
          <w:rFonts w:ascii="Times New Roman" w:hAnsi="Times New Roman" w:cs="Times New Roman"/>
          <w:lang w:val="ru-RU"/>
        </w:rPr>
        <w:t xml:space="preserve"> лабораторного контролю та </w:t>
      </w:r>
      <w:proofErr w:type="spellStart"/>
      <w:r w:rsidRPr="001B0877">
        <w:rPr>
          <w:rFonts w:ascii="Times New Roman" w:hAnsi="Times New Roman" w:cs="Times New Roman"/>
          <w:lang w:val="ru-RU"/>
        </w:rPr>
        <w:t>відбір</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зразків</w:t>
      </w:r>
      <w:proofErr w:type="spellEnd"/>
      <w:r w:rsidRPr="001B0877">
        <w:rPr>
          <w:rFonts w:ascii="Times New Roman" w:hAnsi="Times New Roman" w:cs="Times New Roman"/>
          <w:lang w:val="ru-RU"/>
        </w:rPr>
        <w:t xml:space="preserve"> Зерна для </w:t>
      </w:r>
      <w:proofErr w:type="spellStart"/>
      <w:r w:rsidRPr="001B0877">
        <w:rPr>
          <w:rFonts w:ascii="Times New Roman" w:hAnsi="Times New Roman" w:cs="Times New Roman"/>
          <w:lang w:val="ru-RU"/>
        </w:rPr>
        <w:t>подальшого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визначення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якості</w:t>
      </w:r>
      <w:proofErr w:type="spellEnd"/>
      <w:r w:rsidRPr="001B0877">
        <w:rPr>
          <w:rFonts w:ascii="Times New Roman" w:hAnsi="Times New Roman" w:cs="Times New Roman"/>
          <w:lang w:val="ru-RU"/>
        </w:rPr>
        <w:t xml:space="preserve"> за </w:t>
      </w:r>
      <w:proofErr w:type="spellStart"/>
      <w:r w:rsidRPr="001B0877">
        <w:rPr>
          <w:rFonts w:ascii="Times New Roman" w:hAnsi="Times New Roman" w:cs="Times New Roman"/>
          <w:lang w:val="ru-RU"/>
        </w:rPr>
        <w:t>показниками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вказаними</w:t>
      </w:r>
      <w:proofErr w:type="spellEnd"/>
      <w:r w:rsidRPr="001B0877">
        <w:rPr>
          <w:rFonts w:ascii="Times New Roman" w:hAnsi="Times New Roman" w:cs="Times New Roman"/>
          <w:lang w:val="ru-RU"/>
        </w:rPr>
        <w:t xml:space="preserve"> в п. 6.1 </w:t>
      </w:r>
      <w:proofErr w:type="spellStart"/>
      <w:r w:rsidRPr="001B0877">
        <w:rPr>
          <w:rFonts w:ascii="Times New Roman" w:hAnsi="Times New Roman" w:cs="Times New Roman"/>
          <w:lang w:val="ru-RU"/>
        </w:rPr>
        <w:t>цього</w:t>
      </w:r>
      <w:proofErr w:type="spellEnd"/>
      <w:r w:rsidRPr="001B0877">
        <w:rPr>
          <w:rFonts w:ascii="Times New Roman" w:hAnsi="Times New Roman" w:cs="Times New Roman"/>
          <w:lang w:val="ru-RU"/>
        </w:rPr>
        <w:t xml:space="preserve"> Договору;</w:t>
      </w:r>
    </w:p>
    <w:p w14:paraId="1B5995F7" w14:textId="4D1006C4" w:rsidR="001B0877" w:rsidRPr="001B0877" w:rsidRDefault="001B0877" w:rsidP="00922E9D">
      <w:pPr>
        <w:contextualSpacing/>
        <w:jc w:val="both"/>
        <w:rPr>
          <w:rFonts w:ascii="Times New Roman" w:hAnsi="Times New Roman" w:cs="Times New Roman"/>
          <w:lang w:val="ru-RU"/>
        </w:rPr>
        <w:pPrChange w:id="101"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.5.</w:t>
      </w:r>
      <w:r w:rsidRPr="001B0877">
        <w:rPr>
          <w:rFonts w:ascii="Times New Roman" w:hAnsi="Times New Roman" w:cs="Times New Roman"/>
          <w:lang w:val="ru-RU"/>
        </w:rPr>
        <w:tab/>
      </w:r>
      <w:proofErr w:type="spellStart"/>
      <w:r w:rsidRPr="001B0877">
        <w:rPr>
          <w:rFonts w:ascii="Times New Roman" w:hAnsi="Times New Roman" w:cs="Times New Roman"/>
          <w:lang w:val="ru-RU"/>
        </w:rPr>
        <w:t>відбір</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репрезентативних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зразків</w:t>
      </w:r>
      <w:proofErr w:type="spellEnd"/>
      <w:r w:rsidRPr="001B0877">
        <w:rPr>
          <w:rFonts w:ascii="Times New Roman" w:hAnsi="Times New Roman" w:cs="Times New Roman"/>
          <w:lang w:val="ru-RU"/>
        </w:rPr>
        <w:t xml:space="preserve"> Зерна для </w:t>
      </w:r>
      <w:proofErr w:type="spellStart"/>
      <w:r w:rsidRPr="001B0877">
        <w:rPr>
          <w:rFonts w:ascii="Times New Roman" w:hAnsi="Times New Roman" w:cs="Times New Roman"/>
          <w:lang w:val="ru-RU"/>
        </w:rPr>
        <w:t>подальшого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тестування</w:t>
      </w:r>
      <w:proofErr w:type="spellEnd"/>
      <w:r w:rsidRPr="001B0877">
        <w:rPr>
          <w:rFonts w:ascii="Times New Roman" w:hAnsi="Times New Roman" w:cs="Times New Roman"/>
          <w:lang w:val="ru-RU"/>
        </w:rPr>
        <w:t xml:space="preserve"> у </w:t>
      </w:r>
      <w:proofErr w:type="spellStart"/>
      <w:r w:rsidRPr="001B0877">
        <w:rPr>
          <w:rFonts w:ascii="Times New Roman" w:hAnsi="Times New Roman" w:cs="Times New Roman"/>
          <w:lang w:val="ru-RU"/>
        </w:rPr>
        <w:t>відповідних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контролюючих</w:t>
      </w:r>
      <w:proofErr w:type="spellEnd"/>
      <w:r w:rsidRPr="001B0877">
        <w:rPr>
          <w:rFonts w:ascii="Times New Roman" w:hAnsi="Times New Roman" w:cs="Times New Roman"/>
          <w:lang w:val="ru-RU"/>
        </w:rPr>
        <w:t xml:space="preserve"> органах для </w:t>
      </w:r>
      <w:proofErr w:type="spellStart"/>
      <w:r w:rsidRPr="001B0877">
        <w:rPr>
          <w:rFonts w:ascii="Times New Roman" w:hAnsi="Times New Roman" w:cs="Times New Roman"/>
          <w:lang w:val="ru-RU"/>
        </w:rPr>
        <w:t>видачі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необхідних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документів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відповідно</w:t>
      </w:r>
      <w:proofErr w:type="spellEnd"/>
      <w:r w:rsidRPr="001B0877">
        <w:rPr>
          <w:rFonts w:ascii="Times New Roman" w:hAnsi="Times New Roman" w:cs="Times New Roman"/>
          <w:lang w:val="ru-RU"/>
        </w:rPr>
        <w:t xml:space="preserve"> до </w:t>
      </w:r>
      <w:proofErr w:type="spellStart"/>
      <w:r w:rsidRPr="001B0877">
        <w:rPr>
          <w:rFonts w:ascii="Times New Roman" w:hAnsi="Times New Roman" w:cs="Times New Roman"/>
          <w:lang w:val="ru-RU"/>
        </w:rPr>
        <w:t>вимог</w:t>
      </w:r>
      <w:proofErr w:type="spellEnd"/>
      <w:r w:rsidRPr="001B0877">
        <w:rPr>
          <w:rFonts w:ascii="Times New Roman" w:hAnsi="Times New Roman" w:cs="Times New Roman"/>
          <w:lang w:val="ru-RU"/>
        </w:rPr>
        <w:t xml:space="preserve"> чинного </w:t>
      </w:r>
      <w:proofErr w:type="spellStart"/>
      <w:r w:rsidRPr="001B0877">
        <w:rPr>
          <w:rFonts w:ascii="Times New Roman" w:hAnsi="Times New Roman" w:cs="Times New Roman"/>
          <w:lang w:val="ru-RU"/>
        </w:rPr>
        <w:t>законодавства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України</w:t>
      </w:r>
      <w:proofErr w:type="spellEnd"/>
      <w:r w:rsidRPr="001B0877">
        <w:rPr>
          <w:rFonts w:ascii="Times New Roman" w:hAnsi="Times New Roman" w:cs="Times New Roman"/>
          <w:lang w:val="ru-RU"/>
        </w:rPr>
        <w:t>;</w:t>
      </w:r>
    </w:p>
    <w:p w14:paraId="56DAD3EF" w14:textId="6DC3AE7A" w:rsidR="001B0877" w:rsidRPr="001B0877" w:rsidRDefault="001B0877" w:rsidP="00922E9D">
      <w:pPr>
        <w:contextualSpacing/>
        <w:jc w:val="both"/>
        <w:rPr>
          <w:rFonts w:ascii="Times New Roman" w:hAnsi="Times New Roman" w:cs="Times New Roman"/>
          <w:lang w:val="ru-RU"/>
        </w:rPr>
        <w:pPrChange w:id="102"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.6.</w:t>
      </w:r>
      <w:r w:rsidRPr="001B0877">
        <w:rPr>
          <w:rFonts w:ascii="Times New Roman" w:hAnsi="Times New Roman" w:cs="Times New Roman"/>
          <w:lang w:val="ru-RU"/>
        </w:rPr>
        <w:tab/>
      </w:r>
      <w:proofErr w:type="spellStart"/>
      <w:r w:rsidRPr="001B0877">
        <w:rPr>
          <w:rFonts w:ascii="Times New Roman" w:hAnsi="Times New Roman" w:cs="Times New Roman"/>
          <w:lang w:val="ru-RU"/>
        </w:rPr>
        <w:t>ведення</w:t>
      </w:r>
      <w:proofErr w:type="spellEnd"/>
      <w:r w:rsidRPr="001B0877">
        <w:rPr>
          <w:rFonts w:ascii="Times New Roman" w:hAnsi="Times New Roman" w:cs="Times New Roman"/>
          <w:lang w:val="ru-RU"/>
        </w:rPr>
        <w:t xml:space="preserve"> оперативного </w:t>
      </w:r>
      <w:proofErr w:type="spellStart"/>
      <w:r w:rsidRPr="001B0877">
        <w:rPr>
          <w:rFonts w:ascii="Times New Roman" w:hAnsi="Times New Roman" w:cs="Times New Roman"/>
          <w:lang w:val="ru-RU"/>
        </w:rPr>
        <w:t>обліку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кількості</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якості</w:t>
      </w:r>
      <w:proofErr w:type="spellEnd"/>
      <w:r w:rsidRPr="001B0877">
        <w:rPr>
          <w:rFonts w:ascii="Times New Roman" w:hAnsi="Times New Roman" w:cs="Times New Roman"/>
          <w:lang w:val="ru-RU"/>
        </w:rPr>
        <w:t xml:space="preserve"> Зерна,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приймається</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відвантажується</w:t>
      </w:r>
      <w:proofErr w:type="spellEnd"/>
      <w:r w:rsidRPr="001B0877">
        <w:rPr>
          <w:rFonts w:ascii="Times New Roman" w:hAnsi="Times New Roman" w:cs="Times New Roman"/>
          <w:lang w:val="ru-RU"/>
        </w:rPr>
        <w:t xml:space="preserve">, з </w:t>
      </w:r>
      <w:proofErr w:type="spellStart"/>
      <w:r w:rsidRPr="001B0877">
        <w:rPr>
          <w:rFonts w:ascii="Times New Roman" w:hAnsi="Times New Roman" w:cs="Times New Roman"/>
          <w:lang w:val="ru-RU"/>
        </w:rPr>
        <w:t>наданням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звітів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згідно</w:t>
      </w:r>
      <w:proofErr w:type="spellEnd"/>
      <w:r w:rsidRPr="001B0877">
        <w:rPr>
          <w:rFonts w:ascii="Times New Roman" w:hAnsi="Times New Roman" w:cs="Times New Roman"/>
          <w:lang w:val="ru-RU"/>
        </w:rPr>
        <w:t xml:space="preserve"> з п. 4.7 </w:t>
      </w:r>
      <w:proofErr w:type="spellStart"/>
      <w:r w:rsidRPr="001B0877">
        <w:rPr>
          <w:rFonts w:ascii="Times New Roman" w:hAnsi="Times New Roman" w:cs="Times New Roman"/>
          <w:lang w:val="ru-RU"/>
        </w:rPr>
        <w:t>цього</w:t>
      </w:r>
      <w:proofErr w:type="spellEnd"/>
      <w:r w:rsidRPr="001B0877">
        <w:rPr>
          <w:rFonts w:ascii="Times New Roman" w:hAnsi="Times New Roman" w:cs="Times New Roman"/>
          <w:lang w:val="ru-RU"/>
        </w:rPr>
        <w:t xml:space="preserve"> Договору;</w:t>
      </w:r>
    </w:p>
    <w:p w14:paraId="2401624D" w14:textId="136A74CB" w:rsidR="001B0877" w:rsidRPr="001B0877" w:rsidRDefault="001B0877" w:rsidP="00922E9D">
      <w:pPr>
        <w:contextualSpacing/>
        <w:jc w:val="both"/>
        <w:rPr>
          <w:rFonts w:ascii="Times New Roman" w:hAnsi="Times New Roman" w:cs="Times New Roman"/>
          <w:lang w:val="ru-RU"/>
        </w:rPr>
        <w:pPrChange w:id="103"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.7.</w:t>
      </w:r>
      <w:r w:rsidRPr="001B0877">
        <w:rPr>
          <w:rFonts w:ascii="Times New Roman" w:hAnsi="Times New Roman" w:cs="Times New Roman"/>
          <w:lang w:val="ru-RU"/>
        </w:rPr>
        <w:tab/>
      </w:r>
      <w:proofErr w:type="spellStart"/>
      <w:r w:rsidRPr="001B0877">
        <w:rPr>
          <w:rFonts w:ascii="Times New Roman" w:hAnsi="Times New Roman" w:cs="Times New Roman"/>
          <w:lang w:val="ru-RU"/>
        </w:rPr>
        <w:t>накопичення</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зберігання</w:t>
      </w:r>
      <w:proofErr w:type="spellEnd"/>
      <w:r w:rsidRPr="001B0877">
        <w:rPr>
          <w:rFonts w:ascii="Times New Roman" w:hAnsi="Times New Roman" w:cs="Times New Roman"/>
          <w:lang w:val="ru-RU"/>
        </w:rPr>
        <w:t xml:space="preserve"> зерна з </w:t>
      </w:r>
      <w:proofErr w:type="spellStart"/>
      <w:r w:rsidRPr="001B0877">
        <w:rPr>
          <w:rFonts w:ascii="Times New Roman" w:hAnsi="Times New Roman" w:cs="Times New Roman"/>
          <w:lang w:val="ru-RU"/>
        </w:rPr>
        <w:t>подальшим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перевантаженням</w:t>
      </w:r>
      <w:proofErr w:type="spellEnd"/>
      <w:r w:rsidRPr="001B0877">
        <w:rPr>
          <w:rFonts w:ascii="Times New Roman" w:hAnsi="Times New Roman" w:cs="Times New Roman"/>
          <w:lang w:val="ru-RU"/>
        </w:rPr>
        <w:t xml:space="preserve"> зерна на </w:t>
      </w:r>
      <w:proofErr w:type="spellStart"/>
      <w:r w:rsidRPr="001B0877">
        <w:rPr>
          <w:rFonts w:ascii="Times New Roman" w:hAnsi="Times New Roman" w:cs="Times New Roman"/>
          <w:lang w:val="ru-RU"/>
        </w:rPr>
        <w:t>морське</w:t>
      </w:r>
      <w:proofErr w:type="spellEnd"/>
      <w:r w:rsidRPr="001B0877">
        <w:rPr>
          <w:rFonts w:ascii="Times New Roman" w:hAnsi="Times New Roman" w:cs="Times New Roman"/>
          <w:lang w:val="ru-RU"/>
        </w:rPr>
        <w:t xml:space="preserve"> судно (</w:t>
      </w:r>
      <w:proofErr w:type="spellStart"/>
      <w:r w:rsidRPr="001B0877">
        <w:rPr>
          <w:rFonts w:ascii="Times New Roman" w:hAnsi="Times New Roman" w:cs="Times New Roman"/>
          <w:lang w:val="ru-RU"/>
        </w:rPr>
        <w:t>перші</w:t>
      </w:r>
      <w:proofErr w:type="spellEnd"/>
      <w:r w:rsidRPr="001B0877">
        <w:rPr>
          <w:rFonts w:ascii="Times New Roman" w:hAnsi="Times New Roman" w:cs="Times New Roman"/>
          <w:lang w:val="ru-RU"/>
        </w:rPr>
        <w:t xml:space="preserve"> 30 </w:t>
      </w:r>
      <w:proofErr w:type="spellStart"/>
      <w:r w:rsidRPr="001B0877">
        <w:rPr>
          <w:rFonts w:ascii="Times New Roman" w:hAnsi="Times New Roman" w:cs="Times New Roman"/>
          <w:lang w:val="ru-RU"/>
        </w:rPr>
        <w:t>днів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накопичення</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зберігання</w:t>
      </w:r>
      <w:proofErr w:type="spellEnd"/>
      <w:r w:rsidRPr="001B0877">
        <w:rPr>
          <w:rFonts w:ascii="Times New Roman" w:hAnsi="Times New Roman" w:cs="Times New Roman"/>
          <w:lang w:val="ru-RU"/>
        </w:rPr>
        <w:t xml:space="preserve"> Зерна на </w:t>
      </w:r>
      <w:proofErr w:type="spellStart"/>
      <w:r w:rsidRPr="001B0877">
        <w:rPr>
          <w:rFonts w:ascii="Times New Roman" w:hAnsi="Times New Roman" w:cs="Times New Roman"/>
          <w:lang w:val="ru-RU"/>
        </w:rPr>
        <w:t>Терміналі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включені</w:t>
      </w:r>
      <w:proofErr w:type="spellEnd"/>
      <w:r w:rsidRPr="001B0877">
        <w:rPr>
          <w:rFonts w:ascii="Times New Roman" w:hAnsi="Times New Roman" w:cs="Times New Roman"/>
          <w:lang w:val="ru-RU"/>
        </w:rPr>
        <w:t xml:space="preserve"> в </w:t>
      </w:r>
      <w:proofErr w:type="spellStart"/>
      <w:r w:rsidRPr="001B0877">
        <w:rPr>
          <w:rFonts w:ascii="Times New Roman" w:hAnsi="Times New Roman" w:cs="Times New Roman"/>
          <w:lang w:val="ru-RU"/>
        </w:rPr>
        <w:t>базову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комплексну</w:t>
      </w:r>
      <w:proofErr w:type="spellEnd"/>
      <w:r w:rsidRPr="001B0877">
        <w:rPr>
          <w:rFonts w:ascii="Times New Roman" w:hAnsi="Times New Roman" w:cs="Times New Roman"/>
          <w:lang w:val="ru-RU"/>
        </w:rPr>
        <w:t xml:space="preserve"> ставку,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зазначена</w:t>
      </w:r>
      <w:proofErr w:type="spellEnd"/>
      <w:r w:rsidRPr="001B0877">
        <w:rPr>
          <w:rFonts w:ascii="Times New Roman" w:hAnsi="Times New Roman" w:cs="Times New Roman"/>
          <w:lang w:val="ru-RU"/>
        </w:rPr>
        <w:t xml:space="preserve"> в п. 9.1 </w:t>
      </w:r>
      <w:proofErr w:type="spellStart"/>
      <w:r w:rsidRPr="001B0877">
        <w:rPr>
          <w:rFonts w:ascii="Times New Roman" w:hAnsi="Times New Roman" w:cs="Times New Roman"/>
          <w:lang w:val="ru-RU"/>
        </w:rPr>
        <w:t>цього</w:t>
      </w:r>
      <w:proofErr w:type="spellEnd"/>
      <w:r w:rsidRPr="001B0877">
        <w:rPr>
          <w:rFonts w:ascii="Times New Roman" w:hAnsi="Times New Roman" w:cs="Times New Roman"/>
          <w:lang w:val="ru-RU"/>
        </w:rPr>
        <w:t xml:space="preserve"> Договору);</w:t>
      </w:r>
    </w:p>
    <w:p w14:paraId="6424DBB8" w14:textId="39FB1E73" w:rsidR="001B0877" w:rsidRPr="001B0877" w:rsidRDefault="001B0877" w:rsidP="00922E9D">
      <w:pPr>
        <w:contextualSpacing/>
        <w:jc w:val="both"/>
        <w:rPr>
          <w:rFonts w:ascii="Times New Roman" w:hAnsi="Times New Roman" w:cs="Times New Roman"/>
          <w:lang w:val="ru-RU"/>
        </w:rPr>
        <w:pPrChange w:id="104"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.8.</w:t>
      </w:r>
      <w:r w:rsidRPr="001B0877">
        <w:rPr>
          <w:rFonts w:ascii="Times New Roman" w:hAnsi="Times New Roman" w:cs="Times New Roman"/>
          <w:lang w:val="ru-RU"/>
        </w:rPr>
        <w:tab/>
      </w:r>
      <w:proofErr w:type="spellStart"/>
      <w:r w:rsidRPr="001B0877">
        <w:rPr>
          <w:rFonts w:ascii="Times New Roman" w:hAnsi="Times New Roman" w:cs="Times New Roman"/>
          <w:lang w:val="ru-RU"/>
        </w:rPr>
        <w:t>забезпечення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схоронності</w:t>
      </w:r>
      <w:proofErr w:type="spellEnd"/>
      <w:r w:rsidRPr="001B0877">
        <w:rPr>
          <w:rFonts w:ascii="Times New Roman" w:hAnsi="Times New Roman" w:cs="Times New Roman"/>
          <w:lang w:val="ru-RU"/>
        </w:rPr>
        <w:t xml:space="preserve"> Зерна (</w:t>
      </w:r>
      <w:proofErr w:type="spellStart"/>
      <w:r w:rsidRPr="001B0877">
        <w:rPr>
          <w:rFonts w:ascii="Times New Roman" w:hAnsi="Times New Roman" w:cs="Times New Roman"/>
          <w:lang w:val="ru-RU"/>
        </w:rPr>
        <w:t>кількості</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якості</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органолептичних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показників</w:t>
      </w:r>
      <w:proofErr w:type="spellEnd"/>
      <w:r w:rsidRPr="001B0877">
        <w:rPr>
          <w:rFonts w:ascii="Times New Roman" w:hAnsi="Times New Roman" w:cs="Times New Roman"/>
          <w:lang w:val="ru-RU"/>
        </w:rPr>
        <w:t xml:space="preserve">) з моменту </w:t>
      </w:r>
      <w:proofErr w:type="spellStart"/>
      <w:r w:rsidRPr="001B0877">
        <w:rPr>
          <w:rFonts w:ascii="Times New Roman" w:hAnsi="Times New Roman" w:cs="Times New Roman"/>
          <w:lang w:val="ru-RU"/>
        </w:rPr>
        <w:t>його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приймання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перевізника</w:t>
      </w:r>
      <w:proofErr w:type="spellEnd"/>
      <w:r w:rsidRPr="001B0877">
        <w:rPr>
          <w:rFonts w:ascii="Times New Roman" w:hAnsi="Times New Roman" w:cs="Times New Roman"/>
          <w:lang w:val="ru-RU"/>
        </w:rPr>
        <w:t xml:space="preserve"> </w:t>
      </w:r>
      <w:proofErr w:type="gramStart"/>
      <w:r w:rsidRPr="001B0877">
        <w:rPr>
          <w:rFonts w:ascii="Times New Roman" w:hAnsi="Times New Roman" w:cs="Times New Roman"/>
          <w:lang w:val="ru-RU"/>
        </w:rPr>
        <w:t>до моменту</w:t>
      </w:r>
      <w:proofErr w:type="gram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його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відвантаження</w:t>
      </w:r>
      <w:proofErr w:type="spellEnd"/>
      <w:r w:rsidRPr="001B0877">
        <w:rPr>
          <w:rFonts w:ascii="Times New Roman" w:hAnsi="Times New Roman" w:cs="Times New Roman"/>
          <w:lang w:val="ru-RU"/>
        </w:rPr>
        <w:t xml:space="preserve"> на судно;</w:t>
      </w:r>
    </w:p>
    <w:p w14:paraId="750E0113" w14:textId="599C0096" w:rsidR="001B0877" w:rsidRPr="001B0877" w:rsidRDefault="001B0877" w:rsidP="00922E9D">
      <w:pPr>
        <w:contextualSpacing/>
        <w:jc w:val="both"/>
        <w:rPr>
          <w:rFonts w:ascii="Times New Roman" w:hAnsi="Times New Roman" w:cs="Times New Roman"/>
          <w:lang w:val="ru-RU"/>
        </w:rPr>
        <w:pPrChange w:id="105"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.9.</w:t>
      </w:r>
      <w:r w:rsidRPr="001B0877">
        <w:rPr>
          <w:rFonts w:ascii="Times New Roman" w:hAnsi="Times New Roman" w:cs="Times New Roman"/>
          <w:lang w:val="ru-RU"/>
        </w:rPr>
        <w:tab/>
      </w:r>
      <w:proofErr w:type="spellStart"/>
      <w:r w:rsidRPr="001B0877">
        <w:rPr>
          <w:rFonts w:ascii="Times New Roman" w:hAnsi="Times New Roman" w:cs="Times New Roman"/>
          <w:lang w:val="ru-RU"/>
        </w:rPr>
        <w:t>забезпечення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навантаження</w:t>
      </w:r>
      <w:proofErr w:type="spellEnd"/>
      <w:r w:rsidRPr="001B0877">
        <w:rPr>
          <w:rFonts w:ascii="Times New Roman" w:hAnsi="Times New Roman" w:cs="Times New Roman"/>
          <w:lang w:val="ru-RU"/>
        </w:rPr>
        <w:t xml:space="preserve"> суден </w:t>
      </w:r>
      <w:proofErr w:type="spellStart"/>
      <w:r w:rsidRPr="001B0877">
        <w:rPr>
          <w:rFonts w:ascii="Times New Roman" w:hAnsi="Times New Roman" w:cs="Times New Roman"/>
          <w:lang w:val="ru-RU"/>
        </w:rPr>
        <w:t>згідно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письмових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інструкцій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за </w:t>
      </w:r>
      <w:proofErr w:type="spellStart"/>
      <w:r w:rsidRPr="001B0877">
        <w:rPr>
          <w:rFonts w:ascii="Times New Roman" w:hAnsi="Times New Roman" w:cs="Times New Roman"/>
          <w:lang w:val="ru-RU"/>
        </w:rPr>
        <w:t>умови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українська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митниця</w:t>
      </w:r>
      <w:proofErr w:type="spellEnd"/>
      <w:r w:rsidRPr="001B0877">
        <w:rPr>
          <w:rFonts w:ascii="Times New Roman" w:hAnsi="Times New Roman" w:cs="Times New Roman"/>
          <w:lang w:val="ru-RU"/>
        </w:rPr>
        <w:t xml:space="preserve"> не </w:t>
      </w:r>
      <w:proofErr w:type="spellStart"/>
      <w:r w:rsidRPr="001B0877">
        <w:rPr>
          <w:rFonts w:ascii="Times New Roman" w:hAnsi="Times New Roman" w:cs="Times New Roman"/>
          <w:lang w:val="ru-RU"/>
        </w:rPr>
        <w:t>має</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заперечень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письмових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наказів</w:t>
      </w:r>
      <w:proofErr w:type="spellEnd"/>
      <w:r w:rsidRPr="001B0877">
        <w:rPr>
          <w:rFonts w:ascii="Times New Roman" w:hAnsi="Times New Roman" w:cs="Times New Roman"/>
          <w:lang w:val="ru-RU"/>
        </w:rPr>
        <w:t xml:space="preserve"> про </w:t>
      </w:r>
      <w:proofErr w:type="spellStart"/>
      <w:r w:rsidRPr="001B0877">
        <w:rPr>
          <w:rFonts w:ascii="Times New Roman" w:hAnsi="Times New Roman" w:cs="Times New Roman"/>
          <w:lang w:val="ru-RU"/>
        </w:rPr>
        <w:t>обмеження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тощо</w:t>
      </w:r>
      <w:proofErr w:type="spellEnd"/>
      <w:r w:rsidRPr="001B0877">
        <w:rPr>
          <w:rFonts w:ascii="Times New Roman" w:hAnsi="Times New Roman" w:cs="Times New Roman"/>
          <w:lang w:val="ru-RU"/>
        </w:rPr>
        <w:t>;</w:t>
      </w:r>
    </w:p>
    <w:p w14:paraId="354C30F0" w14:textId="0836E4EC" w:rsidR="001B0877" w:rsidRPr="001B0877" w:rsidRDefault="001B0877" w:rsidP="00922E9D">
      <w:pPr>
        <w:contextualSpacing/>
        <w:jc w:val="both"/>
        <w:rPr>
          <w:rFonts w:ascii="Times New Roman" w:hAnsi="Times New Roman" w:cs="Times New Roman"/>
          <w:lang w:val="ru-RU"/>
        </w:rPr>
        <w:pPrChange w:id="106"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.10.</w:t>
      </w:r>
      <w:r w:rsidRPr="001B0877">
        <w:rPr>
          <w:rFonts w:ascii="Times New Roman" w:hAnsi="Times New Roman" w:cs="Times New Roman"/>
          <w:lang w:val="ru-RU"/>
        </w:rPr>
        <w:tab/>
      </w:r>
      <w:proofErr w:type="spellStart"/>
      <w:r w:rsidRPr="001B0877">
        <w:rPr>
          <w:rFonts w:ascii="Times New Roman" w:hAnsi="Times New Roman" w:cs="Times New Roman"/>
          <w:lang w:val="ru-RU"/>
        </w:rPr>
        <w:t>забезпечення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ведення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належної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документації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стосується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зберігання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приймання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відвантаження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переміщення</w:t>
      </w:r>
      <w:proofErr w:type="spellEnd"/>
      <w:r w:rsidRPr="001B0877">
        <w:rPr>
          <w:rFonts w:ascii="Times New Roman" w:hAnsi="Times New Roman" w:cs="Times New Roman"/>
          <w:lang w:val="ru-RU"/>
        </w:rPr>
        <w:t xml:space="preserve"> Зерна, яку </w:t>
      </w:r>
      <w:proofErr w:type="spellStart"/>
      <w:r w:rsidRPr="001B0877">
        <w:rPr>
          <w:rFonts w:ascii="Times New Roman" w:hAnsi="Times New Roman" w:cs="Times New Roman"/>
          <w:lang w:val="ru-RU"/>
        </w:rPr>
        <w:t>може</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обґрунтовано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вимагатися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Замовником</w:t>
      </w:r>
      <w:proofErr w:type="spellEnd"/>
      <w:r w:rsidRPr="001B0877">
        <w:rPr>
          <w:rFonts w:ascii="Times New Roman" w:hAnsi="Times New Roman" w:cs="Times New Roman"/>
          <w:lang w:val="ru-RU"/>
        </w:rPr>
        <w:t xml:space="preserve"> та/</w:t>
      </w:r>
      <w:proofErr w:type="spellStart"/>
      <w:r w:rsidRPr="001B0877">
        <w:rPr>
          <w:rFonts w:ascii="Times New Roman" w:hAnsi="Times New Roman" w:cs="Times New Roman"/>
          <w:lang w:val="ru-RU"/>
        </w:rPr>
        <w:t>або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представниками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влади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відповідно</w:t>
      </w:r>
      <w:proofErr w:type="spellEnd"/>
      <w:r w:rsidRPr="001B0877">
        <w:rPr>
          <w:rFonts w:ascii="Times New Roman" w:hAnsi="Times New Roman" w:cs="Times New Roman"/>
          <w:lang w:val="ru-RU"/>
        </w:rPr>
        <w:t xml:space="preserve"> до чинного </w:t>
      </w:r>
      <w:proofErr w:type="spellStart"/>
      <w:r w:rsidRPr="001B0877">
        <w:rPr>
          <w:rFonts w:ascii="Times New Roman" w:hAnsi="Times New Roman" w:cs="Times New Roman"/>
          <w:lang w:val="ru-RU"/>
        </w:rPr>
        <w:t>законодавства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України</w:t>
      </w:r>
      <w:proofErr w:type="spellEnd"/>
      <w:r w:rsidRPr="001B0877">
        <w:rPr>
          <w:rFonts w:ascii="Times New Roman" w:hAnsi="Times New Roman" w:cs="Times New Roman"/>
          <w:lang w:val="ru-RU"/>
        </w:rPr>
        <w:t>;</w:t>
      </w:r>
    </w:p>
    <w:p w14:paraId="46FE248E" w14:textId="142E3906" w:rsidR="001B0877" w:rsidRPr="001B0877" w:rsidRDefault="001B0877" w:rsidP="00922E9D">
      <w:pPr>
        <w:contextualSpacing/>
        <w:jc w:val="both"/>
        <w:rPr>
          <w:rFonts w:ascii="Times New Roman" w:hAnsi="Times New Roman" w:cs="Times New Roman"/>
          <w:lang w:val="ru-RU"/>
        </w:rPr>
        <w:pPrChange w:id="107"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.11.</w:t>
      </w:r>
      <w:r w:rsidRPr="001B0877">
        <w:rPr>
          <w:rFonts w:ascii="Times New Roman" w:hAnsi="Times New Roman" w:cs="Times New Roman"/>
          <w:lang w:val="ru-RU"/>
        </w:rPr>
        <w:tab/>
      </w:r>
      <w:proofErr w:type="spellStart"/>
      <w:r w:rsidRPr="001B0877">
        <w:rPr>
          <w:rFonts w:ascii="Times New Roman" w:hAnsi="Times New Roman" w:cs="Times New Roman"/>
          <w:lang w:val="ru-RU"/>
        </w:rPr>
        <w:t>складання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необхідних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документів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підтверджують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нестачу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чи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пошкодження</w:t>
      </w:r>
      <w:proofErr w:type="spellEnd"/>
      <w:r w:rsidRPr="001B0877">
        <w:rPr>
          <w:rFonts w:ascii="Times New Roman" w:hAnsi="Times New Roman" w:cs="Times New Roman"/>
          <w:lang w:val="ru-RU"/>
        </w:rPr>
        <w:t xml:space="preserve"> Зерна та/</w:t>
      </w:r>
      <w:proofErr w:type="spellStart"/>
      <w:r w:rsidRPr="001B0877">
        <w:rPr>
          <w:rFonts w:ascii="Times New Roman" w:hAnsi="Times New Roman" w:cs="Times New Roman"/>
          <w:lang w:val="ru-RU"/>
        </w:rPr>
        <w:t>або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транспортних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засобів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які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виявленні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під</w:t>
      </w:r>
      <w:proofErr w:type="spellEnd"/>
      <w:r w:rsidRPr="001B0877">
        <w:rPr>
          <w:rFonts w:ascii="Times New Roman" w:hAnsi="Times New Roman" w:cs="Times New Roman"/>
          <w:lang w:val="ru-RU"/>
        </w:rPr>
        <w:t xml:space="preserve"> час </w:t>
      </w:r>
      <w:proofErr w:type="spellStart"/>
      <w:r w:rsidRPr="001B0877">
        <w:rPr>
          <w:rFonts w:ascii="Times New Roman" w:hAnsi="Times New Roman" w:cs="Times New Roman"/>
          <w:lang w:val="ru-RU"/>
        </w:rPr>
        <w:t>приймання</w:t>
      </w:r>
      <w:proofErr w:type="spellEnd"/>
      <w:r w:rsidRPr="001B0877">
        <w:rPr>
          <w:rFonts w:ascii="Times New Roman" w:hAnsi="Times New Roman" w:cs="Times New Roman"/>
          <w:lang w:val="ru-RU"/>
        </w:rPr>
        <w:t xml:space="preserve"> Зерна;</w:t>
      </w:r>
    </w:p>
    <w:p w14:paraId="1ECD2C5C" w14:textId="452590D1" w:rsidR="001B0877" w:rsidRPr="001B0877" w:rsidRDefault="001B0877" w:rsidP="00922E9D">
      <w:pPr>
        <w:contextualSpacing/>
        <w:jc w:val="both"/>
        <w:rPr>
          <w:rFonts w:ascii="Times New Roman" w:hAnsi="Times New Roman" w:cs="Times New Roman"/>
          <w:lang w:val="ru-RU"/>
        </w:rPr>
        <w:pPrChange w:id="108"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.12.</w:t>
      </w:r>
      <w:r w:rsidRPr="001B0877">
        <w:rPr>
          <w:rFonts w:ascii="Times New Roman" w:hAnsi="Times New Roman" w:cs="Times New Roman"/>
          <w:lang w:val="ru-RU"/>
        </w:rPr>
        <w:tab/>
      </w:r>
      <w:r w:rsidRPr="001B0877">
        <w:rPr>
          <w:rFonts w:ascii="Times New Roman" w:hAnsi="Times New Roman" w:cs="Times New Roman"/>
        </w:rPr>
        <w:t>M</w:t>
      </w:r>
      <w:proofErr w:type="spellStart"/>
      <w:r w:rsidRPr="001B0877">
        <w:rPr>
          <w:rFonts w:ascii="Times New Roman" w:hAnsi="Times New Roman" w:cs="Times New Roman"/>
          <w:lang w:val="ru-RU"/>
        </w:rPr>
        <w:t>еханічний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тріммінг</w:t>
      </w:r>
      <w:proofErr w:type="spellEnd"/>
      <w:r w:rsidRPr="001B0877">
        <w:rPr>
          <w:rFonts w:ascii="Times New Roman" w:hAnsi="Times New Roman" w:cs="Times New Roman"/>
          <w:lang w:val="ru-RU"/>
        </w:rPr>
        <w:t xml:space="preserve"> Зерна в </w:t>
      </w:r>
      <w:proofErr w:type="spellStart"/>
      <w:r w:rsidRPr="001B0877">
        <w:rPr>
          <w:rFonts w:ascii="Times New Roman" w:hAnsi="Times New Roman" w:cs="Times New Roman"/>
          <w:lang w:val="ru-RU"/>
        </w:rPr>
        <w:t>судових</w:t>
      </w:r>
      <w:proofErr w:type="spellEnd"/>
      <w:r w:rsidRPr="001B0877">
        <w:rPr>
          <w:rFonts w:ascii="Times New Roman" w:hAnsi="Times New Roman" w:cs="Times New Roman"/>
          <w:lang w:val="ru-RU"/>
        </w:rPr>
        <w:t xml:space="preserve"> трюмах (в межах </w:t>
      </w:r>
      <w:proofErr w:type="spellStart"/>
      <w:r w:rsidRPr="001B0877">
        <w:rPr>
          <w:rFonts w:ascii="Times New Roman" w:hAnsi="Times New Roman" w:cs="Times New Roman"/>
          <w:lang w:val="ru-RU"/>
        </w:rPr>
        <w:t>технологічних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можливостей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вантажно-розвантажувального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обладнання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Терміналу</w:t>
      </w:r>
      <w:proofErr w:type="spellEnd"/>
      <w:r w:rsidRPr="001B0877">
        <w:rPr>
          <w:rFonts w:ascii="Times New Roman" w:hAnsi="Times New Roman" w:cs="Times New Roman"/>
          <w:lang w:val="ru-RU"/>
        </w:rPr>
        <w:t>).</w:t>
      </w:r>
    </w:p>
    <w:p w14:paraId="402B97EB" w14:textId="12747CDF" w:rsidR="001B0877" w:rsidRPr="001B0877" w:rsidRDefault="001B0877" w:rsidP="00922E9D">
      <w:pPr>
        <w:contextualSpacing/>
        <w:jc w:val="both"/>
        <w:rPr>
          <w:rFonts w:ascii="Times New Roman" w:hAnsi="Times New Roman" w:cs="Times New Roman"/>
          <w:lang w:val="ru-RU"/>
        </w:rPr>
        <w:pPrChange w:id="109"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.13.</w:t>
      </w:r>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Додатковий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ручний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тощо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тріммінг</w:t>
      </w:r>
      <w:proofErr w:type="spellEnd"/>
      <w:r w:rsidRPr="001B0877">
        <w:rPr>
          <w:rFonts w:ascii="Times New Roman" w:hAnsi="Times New Roman" w:cs="Times New Roman"/>
          <w:lang w:val="ru-RU"/>
        </w:rPr>
        <w:t xml:space="preserve"> Зерна в трюмах судна </w:t>
      </w:r>
      <w:proofErr w:type="spellStart"/>
      <w:r w:rsidRPr="001B0877">
        <w:rPr>
          <w:rFonts w:ascii="Times New Roman" w:hAnsi="Times New Roman" w:cs="Times New Roman"/>
          <w:lang w:val="ru-RU"/>
        </w:rPr>
        <w:t>Виконавцем</w:t>
      </w:r>
      <w:proofErr w:type="spellEnd"/>
      <w:r w:rsidRPr="001B0877">
        <w:rPr>
          <w:rFonts w:ascii="Times New Roman" w:hAnsi="Times New Roman" w:cs="Times New Roman"/>
          <w:lang w:val="ru-RU"/>
        </w:rPr>
        <w:t xml:space="preserve"> не </w:t>
      </w:r>
      <w:proofErr w:type="spellStart"/>
      <w:r w:rsidRPr="001B0877">
        <w:rPr>
          <w:rFonts w:ascii="Times New Roman" w:hAnsi="Times New Roman" w:cs="Times New Roman"/>
          <w:lang w:val="ru-RU"/>
        </w:rPr>
        <w:t>здійснюється</w:t>
      </w:r>
      <w:proofErr w:type="spellEnd"/>
      <w:r w:rsidRPr="001B0877">
        <w:rPr>
          <w:rFonts w:ascii="Times New Roman" w:hAnsi="Times New Roman" w:cs="Times New Roman"/>
          <w:lang w:val="ru-RU"/>
        </w:rPr>
        <w:t>;</w:t>
      </w:r>
    </w:p>
    <w:p w14:paraId="636FEBAF" w14:textId="51A78F21" w:rsidR="001B0877" w:rsidRPr="001B0877" w:rsidRDefault="001B0877" w:rsidP="00922E9D">
      <w:pPr>
        <w:contextualSpacing/>
        <w:jc w:val="both"/>
        <w:rPr>
          <w:rFonts w:ascii="Times New Roman" w:hAnsi="Times New Roman" w:cs="Times New Roman"/>
          <w:lang w:val="ru-RU"/>
        </w:rPr>
        <w:pPrChange w:id="110"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.14.</w:t>
      </w:r>
      <w:r w:rsidRPr="001B0877">
        <w:rPr>
          <w:rFonts w:ascii="Times New Roman" w:hAnsi="Times New Roman" w:cs="Times New Roman"/>
          <w:lang w:val="ru-RU"/>
        </w:rPr>
        <w:tab/>
      </w:r>
      <w:proofErr w:type="spellStart"/>
      <w:r w:rsidRPr="001B0877">
        <w:rPr>
          <w:rFonts w:ascii="Times New Roman" w:hAnsi="Times New Roman" w:cs="Times New Roman"/>
          <w:lang w:val="ru-RU"/>
        </w:rPr>
        <w:t>передання</w:t>
      </w:r>
      <w:proofErr w:type="spellEnd"/>
      <w:r w:rsidRPr="001B0877">
        <w:rPr>
          <w:rFonts w:ascii="Times New Roman" w:hAnsi="Times New Roman" w:cs="Times New Roman"/>
          <w:lang w:val="ru-RU"/>
        </w:rPr>
        <w:t xml:space="preserve"> </w:t>
      </w:r>
      <w:proofErr w:type="spellStart"/>
      <w:proofErr w:type="gramStart"/>
      <w:r w:rsidRPr="001B0877">
        <w:rPr>
          <w:rFonts w:ascii="Times New Roman" w:hAnsi="Times New Roman" w:cs="Times New Roman"/>
          <w:lang w:val="ru-RU"/>
        </w:rPr>
        <w:t>Замовнику</w:t>
      </w:r>
      <w:proofErr w:type="spellEnd"/>
      <w:r w:rsidRPr="001B0877">
        <w:rPr>
          <w:rFonts w:ascii="Times New Roman" w:hAnsi="Times New Roman" w:cs="Times New Roman"/>
          <w:lang w:val="ru-RU"/>
        </w:rPr>
        <w:t xml:space="preserve">  товарно</w:t>
      </w:r>
      <w:proofErr w:type="gramEnd"/>
      <w:r w:rsidRPr="001B0877">
        <w:rPr>
          <w:rFonts w:ascii="Times New Roman" w:hAnsi="Times New Roman" w:cs="Times New Roman"/>
          <w:lang w:val="ru-RU"/>
        </w:rPr>
        <w:t>-</w:t>
      </w:r>
      <w:proofErr w:type="spellStart"/>
      <w:r w:rsidRPr="001B0877">
        <w:rPr>
          <w:rFonts w:ascii="Times New Roman" w:hAnsi="Times New Roman" w:cs="Times New Roman"/>
          <w:lang w:val="ru-RU"/>
        </w:rPr>
        <w:t>транспортних</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залізничних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накладних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отриманих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із</w:t>
      </w:r>
      <w:proofErr w:type="spellEnd"/>
      <w:r w:rsidRPr="001B0877">
        <w:rPr>
          <w:rFonts w:ascii="Times New Roman" w:hAnsi="Times New Roman" w:cs="Times New Roman"/>
          <w:lang w:val="ru-RU"/>
        </w:rPr>
        <w:t xml:space="preserve"> зерном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відповідно</w:t>
      </w:r>
      <w:proofErr w:type="spellEnd"/>
      <w:r w:rsidRPr="001B0877">
        <w:rPr>
          <w:rFonts w:ascii="Times New Roman" w:hAnsi="Times New Roman" w:cs="Times New Roman"/>
          <w:lang w:val="ru-RU"/>
        </w:rPr>
        <w:t xml:space="preserve"> до </w:t>
      </w:r>
      <w:proofErr w:type="spellStart"/>
      <w:r w:rsidRPr="001B0877">
        <w:rPr>
          <w:rFonts w:ascii="Times New Roman" w:hAnsi="Times New Roman" w:cs="Times New Roman"/>
          <w:lang w:val="ru-RU"/>
        </w:rPr>
        <w:t>інструкцій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отриманих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w:t>
      </w:r>
    </w:p>
    <w:p w14:paraId="57B18631" w14:textId="2BFDE2E8" w:rsidR="001B0877" w:rsidRPr="001B0877" w:rsidRDefault="001B0877" w:rsidP="00922E9D">
      <w:pPr>
        <w:contextualSpacing/>
        <w:jc w:val="both"/>
        <w:rPr>
          <w:rFonts w:ascii="Times New Roman" w:hAnsi="Times New Roman" w:cs="Times New Roman"/>
          <w:lang w:val="ru-RU"/>
        </w:rPr>
        <w:pPrChange w:id="111"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.15.</w:t>
      </w:r>
      <w:r w:rsidRPr="001B0877">
        <w:rPr>
          <w:rFonts w:ascii="Times New Roman" w:hAnsi="Times New Roman" w:cs="Times New Roman"/>
          <w:lang w:val="ru-RU"/>
        </w:rPr>
        <w:tab/>
      </w:r>
      <w:proofErr w:type="spellStart"/>
      <w:r w:rsidRPr="001B0877">
        <w:rPr>
          <w:rFonts w:ascii="Times New Roman" w:hAnsi="Times New Roman" w:cs="Times New Roman"/>
          <w:lang w:val="ru-RU"/>
        </w:rPr>
        <w:t>надання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інформації</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документації</w:t>
      </w:r>
      <w:proofErr w:type="spellEnd"/>
      <w:r w:rsidRPr="001B0877">
        <w:rPr>
          <w:rFonts w:ascii="Times New Roman" w:hAnsi="Times New Roman" w:cs="Times New Roman"/>
          <w:lang w:val="ru-RU"/>
        </w:rPr>
        <w:t xml:space="preserve"> про </w:t>
      </w:r>
      <w:proofErr w:type="spellStart"/>
      <w:r w:rsidRPr="001B0877">
        <w:rPr>
          <w:rFonts w:ascii="Times New Roman" w:hAnsi="Times New Roman" w:cs="Times New Roman"/>
          <w:lang w:val="ru-RU"/>
        </w:rPr>
        <w:t>кількість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якість</w:t>
      </w:r>
      <w:proofErr w:type="spellEnd"/>
      <w:r w:rsidRPr="001B0877">
        <w:rPr>
          <w:rFonts w:ascii="Times New Roman" w:hAnsi="Times New Roman" w:cs="Times New Roman"/>
          <w:lang w:val="ru-RU"/>
        </w:rPr>
        <w:t xml:space="preserve"> та стан Зерна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відповідно</w:t>
      </w:r>
      <w:proofErr w:type="spellEnd"/>
      <w:r w:rsidRPr="001B0877">
        <w:rPr>
          <w:rFonts w:ascii="Times New Roman" w:hAnsi="Times New Roman" w:cs="Times New Roman"/>
          <w:lang w:val="ru-RU"/>
        </w:rPr>
        <w:t xml:space="preserve"> до </w:t>
      </w:r>
      <w:proofErr w:type="spellStart"/>
      <w:r w:rsidRPr="001B0877">
        <w:rPr>
          <w:rFonts w:ascii="Times New Roman" w:hAnsi="Times New Roman" w:cs="Times New Roman"/>
          <w:lang w:val="ru-RU"/>
        </w:rPr>
        <w:t>вимог</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та/</w:t>
      </w:r>
      <w:proofErr w:type="spellStart"/>
      <w:r w:rsidRPr="001B0877">
        <w:rPr>
          <w:rFonts w:ascii="Times New Roman" w:hAnsi="Times New Roman" w:cs="Times New Roman"/>
          <w:lang w:val="ru-RU"/>
        </w:rPr>
        <w:t>або</w:t>
      </w:r>
      <w:proofErr w:type="spellEnd"/>
      <w:r w:rsidRPr="001B0877">
        <w:rPr>
          <w:rFonts w:ascii="Times New Roman" w:hAnsi="Times New Roman" w:cs="Times New Roman"/>
          <w:lang w:val="ru-RU"/>
        </w:rPr>
        <w:t xml:space="preserve"> чинного </w:t>
      </w:r>
      <w:proofErr w:type="spellStart"/>
      <w:r w:rsidRPr="001B0877">
        <w:rPr>
          <w:rFonts w:ascii="Times New Roman" w:hAnsi="Times New Roman" w:cs="Times New Roman"/>
          <w:lang w:val="ru-RU"/>
        </w:rPr>
        <w:t>українського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законодавства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протягом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терміну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дії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цього</w:t>
      </w:r>
      <w:proofErr w:type="spellEnd"/>
      <w:r w:rsidRPr="001B0877">
        <w:rPr>
          <w:rFonts w:ascii="Times New Roman" w:hAnsi="Times New Roman" w:cs="Times New Roman"/>
          <w:lang w:val="ru-RU"/>
        </w:rPr>
        <w:t xml:space="preserve"> Договору;</w:t>
      </w:r>
    </w:p>
    <w:p w14:paraId="5075FC09" w14:textId="5967A9D7" w:rsidR="001B0877" w:rsidRPr="001B0877" w:rsidRDefault="001B0877" w:rsidP="00922E9D">
      <w:pPr>
        <w:contextualSpacing/>
        <w:jc w:val="both"/>
        <w:rPr>
          <w:rFonts w:ascii="Times New Roman" w:hAnsi="Times New Roman" w:cs="Times New Roman"/>
          <w:lang w:val="ru-RU"/>
        </w:rPr>
        <w:pPrChange w:id="112"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.16.</w:t>
      </w:r>
      <w:r w:rsidRPr="001B0877">
        <w:rPr>
          <w:rFonts w:ascii="Times New Roman" w:hAnsi="Times New Roman" w:cs="Times New Roman"/>
          <w:lang w:val="ru-RU"/>
        </w:rPr>
        <w:tab/>
      </w:r>
      <w:proofErr w:type="spellStart"/>
      <w:r w:rsidRPr="001B0877">
        <w:rPr>
          <w:rFonts w:ascii="Times New Roman" w:hAnsi="Times New Roman" w:cs="Times New Roman"/>
          <w:lang w:val="ru-RU"/>
        </w:rPr>
        <w:t>інформування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про схему </w:t>
      </w:r>
      <w:proofErr w:type="spellStart"/>
      <w:r w:rsidRPr="001B0877">
        <w:rPr>
          <w:rFonts w:ascii="Times New Roman" w:hAnsi="Times New Roman" w:cs="Times New Roman"/>
          <w:lang w:val="ru-RU"/>
        </w:rPr>
        <w:t>завантаження</w:t>
      </w:r>
      <w:proofErr w:type="spellEnd"/>
      <w:r w:rsidRPr="001B0877">
        <w:rPr>
          <w:rFonts w:ascii="Times New Roman" w:hAnsi="Times New Roman" w:cs="Times New Roman"/>
          <w:lang w:val="ru-RU"/>
        </w:rPr>
        <w:t xml:space="preserve"> кожного </w:t>
      </w:r>
      <w:proofErr w:type="spellStart"/>
      <w:r w:rsidRPr="001B0877">
        <w:rPr>
          <w:rFonts w:ascii="Times New Roman" w:hAnsi="Times New Roman" w:cs="Times New Roman"/>
          <w:lang w:val="ru-RU"/>
        </w:rPr>
        <w:t>окремого</w:t>
      </w:r>
      <w:proofErr w:type="spellEnd"/>
      <w:r w:rsidRPr="001B0877">
        <w:rPr>
          <w:rFonts w:ascii="Times New Roman" w:hAnsi="Times New Roman" w:cs="Times New Roman"/>
          <w:lang w:val="ru-RU"/>
        </w:rPr>
        <w:t xml:space="preserve"> судна </w:t>
      </w:r>
      <w:proofErr w:type="spellStart"/>
      <w:r w:rsidRPr="001B0877">
        <w:rPr>
          <w:rFonts w:ascii="Times New Roman" w:hAnsi="Times New Roman" w:cs="Times New Roman"/>
          <w:lang w:val="ru-RU"/>
        </w:rPr>
        <w:t>згідно</w:t>
      </w:r>
      <w:proofErr w:type="spellEnd"/>
      <w:r w:rsidRPr="001B0877">
        <w:rPr>
          <w:rFonts w:ascii="Times New Roman" w:hAnsi="Times New Roman" w:cs="Times New Roman"/>
          <w:lang w:val="ru-RU"/>
        </w:rPr>
        <w:t xml:space="preserve"> з </w:t>
      </w:r>
      <w:proofErr w:type="spellStart"/>
      <w:r w:rsidRPr="001B0877">
        <w:rPr>
          <w:rFonts w:ascii="Times New Roman" w:hAnsi="Times New Roman" w:cs="Times New Roman"/>
          <w:lang w:val="ru-RU"/>
        </w:rPr>
        <w:t>отриманими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інструкціями</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погодженого</w:t>
      </w:r>
      <w:proofErr w:type="spellEnd"/>
      <w:r w:rsidRPr="001B0877">
        <w:rPr>
          <w:rFonts w:ascii="Times New Roman" w:hAnsi="Times New Roman" w:cs="Times New Roman"/>
          <w:lang w:val="ru-RU"/>
        </w:rPr>
        <w:t xml:space="preserve"> з </w:t>
      </w:r>
      <w:proofErr w:type="spellStart"/>
      <w:r w:rsidRPr="001B0877">
        <w:rPr>
          <w:rFonts w:ascii="Times New Roman" w:hAnsi="Times New Roman" w:cs="Times New Roman"/>
          <w:lang w:val="ru-RU"/>
        </w:rPr>
        <w:t>капітаном</w:t>
      </w:r>
      <w:proofErr w:type="spellEnd"/>
      <w:r w:rsidRPr="001B0877">
        <w:rPr>
          <w:rFonts w:ascii="Times New Roman" w:hAnsi="Times New Roman" w:cs="Times New Roman"/>
          <w:lang w:val="ru-RU"/>
        </w:rPr>
        <w:t xml:space="preserve"> судна карго-плану;</w:t>
      </w:r>
    </w:p>
    <w:p w14:paraId="5952D73C" w14:textId="4F175A71" w:rsidR="001B0877" w:rsidRDefault="001B0877" w:rsidP="00922E9D">
      <w:pPr>
        <w:contextualSpacing/>
        <w:jc w:val="both"/>
        <w:rPr>
          <w:rFonts w:ascii="Times New Roman" w:hAnsi="Times New Roman" w:cs="Times New Roman"/>
          <w:lang w:val="ru-RU"/>
        </w:rPr>
        <w:pPrChange w:id="113"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4</w:t>
      </w:r>
      <w:r w:rsidRPr="00DE711B">
        <w:rPr>
          <w:rFonts w:ascii="Times New Roman" w:hAnsi="Times New Roman" w:cs="Times New Roman"/>
          <w:b/>
          <w:lang w:val="ru-RU"/>
        </w:rPr>
        <w:t>.17.</w:t>
      </w:r>
      <w:r w:rsidRPr="001B0877">
        <w:rPr>
          <w:rFonts w:ascii="Times New Roman" w:hAnsi="Times New Roman" w:cs="Times New Roman"/>
          <w:lang w:val="ru-RU"/>
        </w:rPr>
        <w:tab/>
      </w:r>
      <w:proofErr w:type="spellStart"/>
      <w:r w:rsidRPr="001B0877">
        <w:rPr>
          <w:rFonts w:ascii="Times New Roman" w:hAnsi="Times New Roman" w:cs="Times New Roman"/>
          <w:lang w:val="ru-RU"/>
        </w:rPr>
        <w:t>видача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складських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квитанцій</w:t>
      </w:r>
      <w:proofErr w:type="spellEnd"/>
      <w:r w:rsidRPr="001B0877">
        <w:rPr>
          <w:rFonts w:ascii="Times New Roman" w:hAnsi="Times New Roman" w:cs="Times New Roman"/>
          <w:lang w:val="ru-RU"/>
        </w:rPr>
        <w:t xml:space="preserve"> (за </w:t>
      </w:r>
      <w:proofErr w:type="spellStart"/>
      <w:r w:rsidRPr="001B0877">
        <w:rPr>
          <w:rFonts w:ascii="Times New Roman" w:hAnsi="Times New Roman" w:cs="Times New Roman"/>
          <w:lang w:val="ru-RU"/>
        </w:rPr>
        <w:t>виключенням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подвійних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складських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квитанцій</w:t>
      </w:r>
      <w:proofErr w:type="spellEnd"/>
      <w:r w:rsidRPr="001B0877">
        <w:rPr>
          <w:rFonts w:ascii="Times New Roman" w:hAnsi="Times New Roman" w:cs="Times New Roman"/>
          <w:lang w:val="ru-RU"/>
        </w:rPr>
        <w:t>/</w:t>
      </w:r>
      <w:proofErr w:type="spellStart"/>
      <w:r w:rsidRPr="001B0877">
        <w:rPr>
          <w:rFonts w:ascii="Times New Roman" w:hAnsi="Times New Roman" w:cs="Times New Roman"/>
          <w:lang w:val="ru-RU"/>
        </w:rPr>
        <w:t>свідоцтв</w:t>
      </w:r>
      <w:proofErr w:type="spellEnd"/>
      <w:r w:rsidRPr="001B0877">
        <w:rPr>
          <w:rFonts w:ascii="Times New Roman" w:hAnsi="Times New Roman" w:cs="Times New Roman"/>
          <w:lang w:val="ru-RU"/>
        </w:rPr>
        <w:t xml:space="preserve">) на Зерно,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належить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згідно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інструкцій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але у будь-</w:t>
      </w:r>
      <w:proofErr w:type="spellStart"/>
      <w:r w:rsidRPr="001B0877">
        <w:rPr>
          <w:rFonts w:ascii="Times New Roman" w:hAnsi="Times New Roman" w:cs="Times New Roman"/>
          <w:lang w:val="ru-RU"/>
        </w:rPr>
        <w:t>якому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разі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складська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квитанція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має</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покривати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об’єм</w:t>
      </w:r>
      <w:proofErr w:type="spellEnd"/>
      <w:r w:rsidRPr="001B0877">
        <w:rPr>
          <w:rFonts w:ascii="Times New Roman" w:hAnsi="Times New Roman" w:cs="Times New Roman"/>
          <w:lang w:val="ru-RU"/>
        </w:rPr>
        <w:t xml:space="preserve"> не </w:t>
      </w:r>
      <w:proofErr w:type="spellStart"/>
      <w:r w:rsidRPr="001B0877">
        <w:rPr>
          <w:rFonts w:ascii="Times New Roman" w:hAnsi="Times New Roman" w:cs="Times New Roman"/>
          <w:lang w:val="ru-RU"/>
        </w:rPr>
        <w:t>менше</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добової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партії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вантажу</w:t>
      </w:r>
      <w:proofErr w:type="spellEnd"/>
      <w:r w:rsidRPr="001B0877">
        <w:rPr>
          <w:rFonts w:ascii="Times New Roman" w:hAnsi="Times New Roman" w:cs="Times New Roman"/>
          <w:lang w:val="ru-RU"/>
        </w:rPr>
        <w:t>.</w:t>
      </w:r>
    </w:p>
    <w:p w14:paraId="67C5751A" w14:textId="344E0E84" w:rsidR="00C807D6" w:rsidRPr="001B0877" w:rsidRDefault="00C807D6" w:rsidP="00922E9D">
      <w:pPr>
        <w:contextualSpacing/>
        <w:jc w:val="both"/>
        <w:rPr>
          <w:rFonts w:ascii="Times New Roman" w:hAnsi="Times New Roman" w:cs="Times New Roman"/>
          <w:lang w:val="ru-RU"/>
        </w:rPr>
        <w:pPrChange w:id="114" w:author="OLENA PASHKOVA (NEPTUNE.UA)" w:date="2023-11-16T03:58:00Z">
          <w:pPr>
            <w:contextualSpacing/>
          </w:pPr>
        </w:pPrChange>
      </w:pPr>
      <w:r w:rsidRPr="00C340F2">
        <w:rPr>
          <w:rFonts w:ascii="Times New Roman" w:hAnsi="Times New Roman" w:cs="Times New Roman"/>
          <w:b/>
          <w:bCs/>
          <w:lang w:val="ru-RU"/>
        </w:rPr>
        <w:lastRenderedPageBreak/>
        <w:t>2</w:t>
      </w:r>
      <w:r w:rsidR="00AF1D7B" w:rsidRPr="00C340F2">
        <w:rPr>
          <w:rFonts w:ascii="Times New Roman" w:hAnsi="Times New Roman" w:cs="Times New Roman"/>
          <w:b/>
          <w:bCs/>
          <w:lang w:val="ru-RU"/>
        </w:rPr>
        <w:t>.</w:t>
      </w:r>
      <w:r w:rsidR="00C340F2">
        <w:rPr>
          <w:rFonts w:ascii="Times New Roman" w:hAnsi="Times New Roman" w:cs="Times New Roman"/>
          <w:b/>
          <w:bCs/>
          <w:lang w:val="ru-RU"/>
        </w:rPr>
        <w:t>4</w:t>
      </w:r>
      <w:r w:rsidR="00AF1D7B" w:rsidRPr="00C340F2">
        <w:rPr>
          <w:rFonts w:ascii="Times New Roman" w:hAnsi="Times New Roman" w:cs="Times New Roman"/>
          <w:b/>
          <w:bCs/>
          <w:lang w:val="ru-RU"/>
        </w:rPr>
        <w:t>.18.</w:t>
      </w:r>
      <w:r w:rsidR="00AF1D7B">
        <w:rPr>
          <w:rFonts w:ascii="Times New Roman" w:hAnsi="Times New Roman" w:cs="Times New Roman"/>
          <w:lang w:val="ru-RU"/>
        </w:rPr>
        <w:t xml:space="preserve"> </w:t>
      </w:r>
      <w:proofErr w:type="spellStart"/>
      <w:r w:rsidR="00C340F2" w:rsidRPr="00C340F2">
        <w:rPr>
          <w:rFonts w:ascii="Times New Roman" w:hAnsi="Times New Roman" w:cs="Times New Roman"/>
          <w:lang w:val="ru-RU"/>
        </w:rPr>
        <w:t>надання</w:t>
      </w:r>
      <w:proofErr w:type="spellEnd"/>
      <w:r w:rsidR="00C340F2" w:rsidRPr="00C340F2">
        <w:rPr>
          <w:rFonts w:ascii="Times New Roman" w:hAnsi="Times New Roman" w:cs="Times New Roman"/>
          <w:lang w:val="ru-RU"/>
        </w:rPr>
        <w:t xml:space="preserve"> </w:t>
      </w:r>
      <w:proofErr w:type="spellStart"/>
      <w:r w:rsidR="00C340F2" w:rsidRPr="00C340F2">
        <w:rPr>
          <w:rFonts w:ascii="Times New Roman" w:hAnsi="Times New Roman" w:cs="Times New Roman"/>
          <w:lang w:val="ru-RU"/>
        </w:rPr>
        <w:t>довідок</w:t>
      </w:r>
      <w:proofErr w:type="spellEnd"/>
      <w:r w:rsidR="00C340F2" w:rsidRPr="00C340F2">
        <w:rPr>
          <w:rFonts w:ascii="Times New Roman" w:hAnsi="Times New Roman" w:cs="Times New Roman"/>
          <w:lang w:val="ru-RU"/>
        </w:rPr>
        <w:t xml:space="preserve"> про </w:t>
      </w:r>
      <w:proofErr w:type="spellStart"/>
      <w:r w:rsidR="00C340F2" w:rsidRPr="00C340F2">
        <w:rPr>
          <w:rFonts w:ascii="Times New Roman" w:hAnsi="Times New Roman" w:cs="Times New Roman"/>
          <w:lang w:val="ru-RU"/>
        </w:rPr>
        <w:t>кількість</w:t>
      </w:r>
      <w:proofErr w:type="spellEnd"/>
      <w:r w:rsidR="00C340F2" w:rsidRPr="00C340F2">
        <w:rPr>
          <w:rFonts w:ascii="Times New Roman" w:hAnsi="Times New Roman" w:cs="Times New Roman"/>
          <w:lang w:val="ru-RU"/>
        </w:rPr>
        <w:t xml:space="preserve"> Зерна на </w:t>
      </w:r>
      <w:proofErr w:type="spellStart"/>
      <w:r w:rsidR="00C340F2" w:rsidRPr="00C340F2">
        <w:rPr>
          <w:rFonts w:ascii="Times New Roman" w:hAnsi="Times New Roman" w:cs="Times New Roman"/>
          <w:lang w:val="ru-RU"/>
        </w:rPr>
        <w:t>Терміналі</w:t>
      </w:r>
      <w:proofErr w:type="spellEnd"/>
      <w:r w:rsidR="00C340F2" w:rsidRPr="00C340F2">
        <w:rPr>
          <w:rFonts w:ascii="Times New Roman" w:hAnsi="Times New Roman" w:cs="Times New Roman"/>
          <w:lang w:val="ru-RU"/>
        </w:rPr>
        <w:t xml:space="preserve"> в </w:t>
      </w:r>
      <w:proofErr w:type="spellStart"/>
      <w:r w:rsidR="00C340F2" w:rsidRPr="00C340F2">
        <w:rPr>
          <w:rFonts w:ascii="Times New Roman" w:hAnsi="Times New Roman" w:cs="Times New Roman"/>
          <w:lang w:val="ru-RU"/>
        </w:rPr>
        <w:t>розрізі</w:t>
      </w:r>
      <w:proofErr w:type="spellEnd"/>
      <w:r w:rsidR="00C340F2" w:rsidRPr="00C340F2">
        <w:rPr>
          <w:rFonts w:ascii="Times New Roman" w:hAnsi="Times New Roman" w:cs="Times New Roman"/>
          <w:lang w:val="ru-RU"/>
        </w:rPr>
        <w:t xml:space="preserve"> </w:t>
      </w:r>
      <w:proofErr w:type="spellStart"/>
      <w:r w:rsidR="00C340F2" w:rsidRPr="00C340F2">
        <w:rPr>
          <w:rFonts w:ascii="Times New Roman" w:hAnsi="Times New Roman" w:cs="Times New Roman"/>
          <w:lang w:val="ru-RU"/>
        </w:rPr>
        <w:t>експортерів</w:t>
      </w:r>
      <w:proofErr w:type="spellEnd"/>
      <w:r w:rsidR="00C340F2" w:rsidRPr="00C340F2">
        <w:rPr>
          <w:rFonts w:ascii="Times New Roman" w:hAnsi="Times New Roman" w:cs="Times New Roman"/>
          <w:lang w:val="ru-RU"/>
        </w:rPr>
        <w:t xml:space="preserve"> (за </w:t>
      </w:r>
      <w:proofErr w:type="spellStart"/>
      <w:r w:rsidR="00C340F2" w:rsidRPr="00C340F2">
        <w:rPr>
          <w:rFonts w:ascii="Times New Roman" w:hAnsi="Times New Roman" w:cs="Times New Roman"/>
          <w:lang w:val="ru-RU"/>
        </w:rPr>
        <w:t>умови</w:t>
      </w:r>
      <w:proofErr w:type="spellEnd"/>
      <w:r w:rsidR="00C340F2" w:rsidRPr="00C340F2">
        <w:rPr>
          <w:rFonts w:ascii="Times New Roman" w:hAnsi="Times New Roman" w:cs="Times New Roman"/>
          <w:lang w:val="ru-RU"/>
        </w:rPr>
        <w:t xml:space="preserve"> </w:t>
      </w:r>
      <w:proofErr w:type="spellStart"/>
      <w:r w:rsidR="00C340F2" w:rsidRPr="00C340F2">
        <w:rPr>
          <w:rFonts w:ascii="Times New Roman" w:hAnsi="Times New Roman" w:cs="Times New Roman"/>
          <w:lang w:val="ru-RU"/>
        </w:rPr>
        <w:t>наявності</w:t>
      </w:r>
      <w:proofErr w:type="spellEnd"/>
      <w:r w:rsidR="00C340F2" w:rsidRPr="00C340F2">
        <w:rPr>
          <w:rFonts w:ascii="Times New Roman" w:hAnsi="Times New Roman" w:cs="Times New Roman"/>
          <w:lang w:val="ru-RU"/>
        </w:rPr>
        <w:t xml:space="preserve"> </w:t>
      </w:r>
      <w:proofErr w:type="spellStart"/>
      <w:r w:rsidR="00C340F2" w:rsidRPr="00C340F2">
        <w:rPr>
          <w:rFonts w:ascii="Times New Roman" w:hAnsi="Times New Roman" w:cs="Times New Roman"/>
          <w:lang w:val="ru-RU"/>
        </w:rPr>
        <w:t>такої</w:t>
      </w:r>
      <w:proofErr w:type="spellEnd"/>
      <w:r w:rsidR="00C340F2" w:rsidRPr="00C340F2">
        <w:rPr>
          <w:rFonts w:ascii="Times New Roman" w:hAnsi="Times New Roman" w:cs="Times New Roman"/>
          <w:lang w:val="ru-RU"/>
        </w:rPr>
        <w:t xml:space="preserve"> </w:t>
      </w:r>
      <w:proofErr w:type="spellStart"/>
      <w:r w:rsidR="00C340F2" w:rsidRPr="00C340F2">
        <w:rPr>
          <w:rFonts w:ascii="Times New Roman" w:hAnsi="Times New Roman" w:cs="Times New Roman"/>
          <w:lang w:val="ru-RU"/>
        </w:rPr>
        <w:t>інформації</w:t>
      </w:r>
      <w:proofErr w:type="spellEnd"/>
      <w:r w:rsidR="00C340F2" w:rsidRPr="00C340F2">
        <w:rPr>
          <w:rFonts w:ascii="Times New Roman" w:hAnsi="Times New Roman" w:cs="Times New Roman"/>
          <w:lang w:val="ru-RU"/>
        </w:rPr>
        <w:t xml:space="preserve"> в </w:t>
      </w:r>
      <w:proofErr w:type="spellStart"/>
      <w:r w:rsidR="00C340F2" w:rsidRPr="00C340F2">
        <w:rPr>
          <w:rFonts w:ascii="Times New Roman" w:hAnsi="Times New Roman" w:cs="Times New Roman"/>
          <w:lang w:val="ru-RU"/>
        </w:rPr>
        <w:t>товаро-супровідних</w:t>
      </w:r>
      <w:proofErr w:type="spellEnd"/>
      <w:r w:rsidR="00C340F2" w:rsidRPr="00C340F2">
        <w:rPr>
          <w:rFonts w:ascii="Times New Roman" w:hAnsi="Times New Roman" w:cs="Times New Roman"/>
          <w:lang w:val="ru-RU"/>
        </w:rPr>
        <w:t xml:space="preserve"> та /</w:t>
      </w:r>
      <w:proofErr w:type="spellStart"/>
      <w:r w:rsidR="00C340F2" w:rsidRPr="00C340F2">
        <w:rPr>
          <w:rFonts w:ascii="Times New Roman" w:hAnsi="Times New Roman" w:cs="Times New Roman"/>
          <w:lang w:val="ru-RU"/>
        </w:rPr>
        <w:t>або</w:t>
      </w:r>
      <w:proofErr w:type="spellEnd"/>
      <w:r w:rsidR="00C340F2" w:rsidRPr="00C340F2">
        <w:rPr>
          <w:rFonts w:ascii="Times New Roman" w:hAnsi="Times New Roman" w:cs="Times New Roman"/>
          <w:lang w:val="ru-RU"/>
        </w:rPr>
        <w:t xml:space="preserve"> </w:t>
      </w:r>
      <w:proofErr w:type="spellStart"/>
      <w:r w:rsidR="00C340F2" w:rsidRPr="00C340F2">
        <w:rPr>
          <w:rFonts w:ascii="Times New Roman" w:hAnsi="Times New Roman" w:cs="Times New Roman"/>
          <w:lang w:val="ru-RU"/>
        </w:rPr>
        <w:t>інших</w:t>
      </w:r>
      <w:proofErr w:type="spellEnd"/>
      <w:r w:rsidR="00C340F2" w:rsidRPr="00C340F2">
        <w:rPr>
          <w:rFonts w:ascii="Times New Roman" w:hAnsi="Times New Roman" w:cs="Times New Roman"/>
          <w:lang w:val="ru-RU"/>
        </w:rPr>
        <w:t xml:space="preserve"> </w:t>
      </w:r>
      <w:proofErr w:type="spellStart"/>
      <w:r w:rsidR="00C340F2" w:rsidRPr="00C340F2">
        <w:rPr>
          <w:rFonts w:ascii="Times New Roman" w:hAnsi="Times New Roman" w:cs="Times New Roman"/>
          <w:lang w:val="ru-RU"/>
        </w:rPr>
        <w:t>транспортних</w:t>
      </w:r>
      <w:proofErr w:type="spellEnd"/>
      <w:r w:rsidR="00C340F2" w:rsidRPr="00C340F2">
        <w:rPr>
          <w:rFonts w:ascii="Times New Roman" w:hAnsi="Times New Roman" w:cs="Times New Roman"/>
          <w:lang w:val="ru-RU"/>
        </w:rPr>
        <w:t xml:space="preserve"> документах </w:t>
      </w:r>
      <w:proofErr w:type="spellStart"/>
      <w:r w:rsidR="00C340F2" w:rsidRPr="00C340F2">
        <w:rPr>
          <w:rFonts w:ascii="Times New Roman" w:hAnsi="Times New Roman" w:cs="Times New Roman"/>
          <w:lang w:val="ru-RU"/>
        </w:rPr>
        <w:t>Замовника</w:t>
      </w:r>
      <w:proofErr w:type="spellEnd"/>
      <w:r w:rsidR="00C340F2" w:rsidRPr="00C340F2">
        <w:rPr>
          <w:rFonts w:ascii="Times New Roman" w:hAnsi="Times New Roman" w:cs="Times New Roman"/>
          <w:lang w:val="ru-RU"/>
        </w:rPr>
        <w:t xml:space="preserve">) при </w:t>
      </w:r>
      <w:proofErr w:type="spellStart"/>
      <w:r w:rsidR="00C340F2" w:rsidRPr="00C340F2">
        <w:rPr>
          <w:rFonts w:ascii="Times New Roman" w:hAnsi="Times New Roman" w:cs="Times New Roman"/>
          <w:lang w:val="ru-RU"/>
        </w:rPr>
        <w:t>відвантаженні</w:t>
      </w:r>
      <w:proofErr w:type="spellEnd"/>
      <w:r w:rsidR="00C340F2" w:rsidRPr="00C340F2">
        <w:rPr>
          <w:rFonts w:ascii="Times New Roman" w:hAnsi="Times New Roman" w:cs="Times New Roman"/>
          <w:lang w:val="ru-RU"/>
        </w:rPr>
        <w:t xml:space="preserve"> Зерна на судно та до </w:t>
      </w:r>
      <w:proofErr w:type="spellStart"/>
      <w:r w:rsidR="00C340F2" w:rsidRPr="00C340F2">
        <w:rPr>
          <w:rFonts w:ascii="Times New Roman" w:hAnsi="Times New Roman" w:cs="Times New Roman"/>
          <w:lang w:val="ru-RU"/>
        </w:rPr>
        <w:t>проходження</w:t>
      </w:r>
      <w:proofErr w:type="spellEnd"/>
      <w:r w:rsidR="00C340F2" w:rsidRPr="00C340F2">
        <w:rPr>
          <w:rFonts w:ascii="Times New Roman" w:hAnsi="Times New Roman" w:cs="Times New Roman"/>
          <w:lang w:val="ru-RU"/>
        </w:rPr>
        <w:t xml:space="preserve"> </w:t>
      </w:r>
      <w:proofErr w:type="spellStart"/>
      <w:r w:rsidR="00C340F2" w:rsidRPr="00C340F2">
        <w:rPr>
          <w:rFonts w:ascii="Times New Roman" w:hAnsi="Times New Roman" w:cs="Times New Roman"/>
          <w:lang w:val="ru-RU"/>
        </w:rPr>
        <w:t>Замовником</w:t>
      </w:r>
      <w:proofErr w:type="spellEnd"/>
      <w:r w:rsidR="00C340F2" w:rsidRPr="00C340F2">
        <w:rPr>
          <w:rFonts w:ascii="Times New Roman" w:hAnsi="Times New Roman" w:cs="Times New Roman"/>
          <w:lang w:val="ru-RU"/>
        </w:rPr>
        <w:t xml:space="preserve"> </w:t>
      </w:r>
      <w:proofErr w:type="spellStart"/>
      <w:r w:rsidR="00C340F2" w:rsidRPr="00C340F2">
        <w:rPr>
          <w:rFonts w:ascii="Times New Roman" w:hAnsi="Times New Roman" w:cs="Times New Roman"/>
          <w:lang w:val="ru-RU"/>
        </w:rPr>
        <w:t>митного</w:t>
      </w:r>
      <w:proofErr w:type="spellEnd"/>
      <w:r w:rsidR="00C340F2" w:rsidRPr="00C340F2">
        <w:rPr>
          <w:rFonts w:ascii="Times New Roman" w:hAnsi="Times New Roman" w:cs="Times New Roman"/>
          <w:lang w:val="ru-RU"/>
        </w:rPr>
        <w:t xml:space="preserve"> </w:t>
      </w:r>
      <w:proofErr w:type="spellStart"/>
      <w:r w:rsidR="00C340F2" w:rsidRPr="00C340F2">
        <w:rPr>
          <w:rFonts w:ascii="Times New Roman" w:hAnsi="Times New Roman" w:cs="Times New Roman"/>
          <w:lang w:val="ru-RU"/>
        </w:rPr>
        <w:t>оформлення</w:t>
      </w:r>
      <w:proofErr w:type="spellEnd"/>
      <w:r w:rsidR="00C340F2" w:rsidRPr="00C340F2">
        <w:rPr>
          <w:rFonts w:ascii="Times New Roman" w:hAnsi="Times New Roman" w:cs="Times New Roman"/>
          <w:lang w:val="ru-RU"/>
        </w:rPr>
        <w:t xml:space="preserve"> Зерна.</w:t>
      </w:r>
    </w:p>
    <w:p w14:paraId="5A17FD33" w14:textId="481CE818" w:rsidR="001B0877" w:rsidRPr="001B0877" w:rsidRDefault="001B0877" w:rsidP="00922E9D">
      <w:pPr>
        <w:contextualSpacing/>
        <w:jc w:val="both"/>
        <w:rPr>
          <w:rFonts w:ascii="Times New Roman" w:hAnsi="Times New Roman" w:cs="Times New Roman"/>
          <w:lang w:val="ru-RU"/>
        </w:rPr>
        <w:pPrChange w:id="115"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5</w:t>
      </w:r>
      <w:r w:rsidRPr="00DE711B">
        <w:rPr>
          <w:rFonts w:ascii="Times New Roman" w:hAnsi="Times New Roman" w:cs="Times New Roman"/>
          <w:b/>
          <w:lang w:val="ru-RU"/>
        </w:rPr>
        <w:t>.</w:t>
      </w:r>
      <w:r w:rsidRPr="001B0877">
        <w:rPr>
          <w:rFonts w:ascii="Times New Roman" w:hAnsi="Times New Roman" w:cs="Times New Roman"/>
          <w:lang w:val="ru-RU"/>
        </w:rPr>
        <w:tab/>
        <w:t xml:space="preserve">Даний </w:t>
      </w:r>
      <w:proofErr w:type="spellStart"/>
      <w:r w:rsidRPr="001B0877">
        <w:rPr>
          <w:rFonts w:ascii="Times New Roman" w:hAnsi="Times New Roman" w:cs="Times New Roman"/>
          <w:lang w:val="ru-RU"/>
        </w:rPr>
        <w:t>Договір</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регулює</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правовідносини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Сторін</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стосовно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перевантаження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зернових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вантажів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виключно</w:t>
      </w:r>
      <w:proofErr w:type="spellEnd"/>
      <w:r w:rsidRPr="001B0877">
        <w:rPr>
          <w:rFonts w:ascii="Times New Roman" w:hAnsi="Times New Roman" w:cs="Times New Roman"/>
          <w:lang w:val="ru-RU"/>
        </w:rPr>
        <w:t xml:space="preserve"> через причал</w:t>
      </w:r>
      <w:del w:id="116" w:author="OLENA PASHKOVA (NEPTUNE.UA)" w:date="2023-11-16T04:28:00Z">
        <w:r w:rsidRPr="001B0877" w:rsidDel="00921EEC">
          <w:rPr>
            <w:rFonts w:ascii="Times New Roman" w:hAnsi="Times New Roman" w:cs="Times New Roman"/>
            <w:lang w:val="ru-RU"/>
          </w:rPr>
          <w:delText>и</w:delText>
        </w:r>
      </w:del>
      <w:r w:rsidRPr="001B0877">
        <w:rPr>
          <w:rFonts w:ascii="Times New Roman" w:hAnsi="Times New Roman" w:cs="Times New Roman"/>
          <w:lang w:val="ru-RU"/>
        </w:rPr>
        <w:t xml:space="preserve"> </w:t>
      </w:r>
      <w:del w:id="117" w:author="OLENA PASHKOVA (NEPTUNE.UA)" w:date="2023-11-16T04:28:00Z">
        <w:r w:rsidRPr="001B0877" w:rsidDel="00921EEC">
          <w:rPr>
            <w:rFonts w:ascii="Times New Roman" w:hAnsi="Times New Roman" w:cs="Times New Roman"/>
            <w:lang w:val="ru-RU"/>
          </w:rPr>
          <w:delText xml:space="preserve">№№21-22, </w:delText>
        </w:r>
      </w:del>
      <w:r w:rsidRPr="001B0877">
        <w:rPr>
          <w:rFonts w:ascii="Times New Roman" w:hAnsi="Times New Roman" w:cs="Times New Roman"/>
          <w:lang w:val="ru-RU"/>
        </w:rPr>
        <w:t xml:space="preserve">25, </w:t>
      </w:r>
      <w:proofErr w:type="spellStart"/>
      <w:r w:rsidRPr="001B0877">
        <w:rPr>
          <w:rFonts w:ascii="Times New Roman" w:hAnsi="Times New Roman" w:cs="Times New Roman"/>
          <w:lang w:val="ru-RU"/>
        </w:rPr>
        <w:t>розташованих</w:t>
      </w:r>
      <w:proofErr w:type="spellEnd"/>
      <w:r w:rsidRPr="001B0877">
        <w:rPr>
          <w:rFonts w:ascii="Times New Roman" w:hAnsi="Times New Roman" w:cs="Times New Roman"/>
          <w:lang w:val="ru-RU"/>
        </w:rPr>
        <w:t xml:space="preserve"> в </w:t>
      </w:r>
      <w:proofErr w:type="spellStart"/>
      <w:r w:rsidRPr="001B0877">
        <w:rPr>
          <w:rFonts w:ascii="Times New Roman" w:hAnsi="Times New Roman" w:cs="Times New Roman"/>
          <w:lang w:val="ru-RU"/>
        </w:rPr>
        <w:t>акваторії</w:t>
      </w:r>
      <w:proofErr w:type="spellEnd"/>
      <w:r w:rsidRPr="001B0877">
        <w:rPr>
          <w:rFonts w:ascii="Times New Roman" w:hAnsi="Times New Roman" w:cs="Times New Roman"/>
          <w:lang w:val="ru-RU"/>
        </w:rPr>
        <w:t xml:space="preserve"> Порту.</w:t>
      </w:r>
    </w:p>
    <w:p w14:paraId="655976A6" w14:textId="5928C968" w:rsidR="001B0877" w:rsidRDefault="001B0877" w:rsidP="00922E9D">
      <w:pPr>
        <w:contextualSpacing/>
        <w:jc w:val="both"/>
        <w:rPr>
          <w:rFonts w:ascii="Times New Roman" w:hAnsi="Times New Roman" w:cs="Times New Roman"/>
          <w:lang w:val="ru-RU"/>
        </w:rPr>
        <w:pPrChange w:id="118" w:author="OLENA PASHKOVA (NEPTUNE.UA)" w:date="2023-11-16T03:58:00Z">
          <w:pPr>
            <w:contextualSpacing/>
          </w:pPr>
        </w:pPrChange>
      </w:pPr>
      <w:r w:rsidRPr="00DE711B">
        <w:rPr>
          <w:rFonts w:ascii="Times New Roman" w:hAnsi="Times New Roman" w:cs="Times New Roman"/>
          <w:b/>
          <w:lang w:val="ru-RU"/>
        </w:rPr>
        <w:t>2.</w:t>
      </w:r>
      <w:r w:rsidR="001C2105">
        <w:rPr>
          <w:rFonts w:ascii="Times New Roman" w:hAnsi="Times New Roman" w:cs="Times New Roman"/>
          <w:b/>
          <w:lang w:val="ru-RU"/>
        </w:rPr>
        <w:t>6</w:t>
      </w:r>
      <w:r w:rsidRPr="00DE711B">
        <w:rPr>
          <w:rFonts w:ascii="Times New Roman" w:hAnsi="Times New Roman" w:cs="Times New Roman"/>
          <w:b/>
          <w:lang w:val="ru-RU"/>
        </w:rPr>
        <w:t>.</w:t>
      </w:r>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гарантує</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підтверджує</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ins w:id="119" w:author="OLENA PASHKOVA (NEPTUNE.UA)" w:date="2023-11-16T04:28:00Z">
        <w:r w:rsidR="00921EEC">
          <w:rPr>
            <w:rFonts w:ascii="Times New Roman" w:hAnsi="Times New Roman" w:cs="Times New Roman"/>
            <w:lang w:val="ru-RU"/>
          </w:rPr>
          <w:t>йому</w:t>
        </w:r>
        <w:proofErr w:type="spellEnd"/>
        <w:r w:rsidR="00921EEC">
          <w:rPr>
            <w:rFonts w:ascii="Times New Roman" w:hAnsi="Times New Roman" w:cs="Times New Roman"/>
            <w:lang w:val="ru-RU"/>
          </w:rPr>
          <w:t xml:space="preserve"> </w:t>
        </w:r>
        <w:proofErr w:type="spellStart"/>
        <w:r w:rsidR="00921EEC">
          <w:rPr>
            <w:rFonts w:ascii="Times New Roman" w:hAnsi="Times New Roman" w:cs="Times New Roman"/>
            <w:lang w:val="ru-RU"/>
          </w:rPr>
          <w:t>належить</w:t>
        </w:r>
        <w:proofErr w:type="spellEnd"/>
        <w:r w:rsidR="00921EEC">
          <w:rPr>
            <w:rFonts w:ascii="Times New Roman" w:hAnsi="Times New Roman" w:cs="Times New Roman"/>
            <w:lang w:val="ru-RU"/>
          </w:rPr>
          <w:t xml:space="preserve"> право </w:t>
        </w:r>
        <w:proofErr w:type="spellStart"/>
        <w:r w:rsidR="00921EEC">
          <w:rPr>
            <w:rFonts w:ascii="Times New Roman" w:hAnsi="Times New Roman" w:cs="Times New Roman"/>
            <w:lang w:val="ru-RU"/>
          </w:rPr>
          <w:t>розпорядження</w:t>
        </w:r>
        <w:proofErr w:type="spellEnd"/>
        <w:r w:rsidR="00921EEC">
          <w:rPr>
            <w:rFonts w:ascii="Times New Roman" w:hAnsi="Times New Roman" w:cs="Times New Roman"/>
            <w:lang w:val="ru-RU"/>
          </w:rPr>
          <w:t xml:space="preserve"> Зерном та </w:t>
        </w:r>
      </w:ins>
      <w:del w:id="120" w:author="OLENA PASHKOVA (NEPTUNE.UA)" w:date="2023-11-16T04:29:00Z">
        <w:r w:rsidRPr="001B0877" w:rsidDel="00921EEC">
          <w:rPr>
            <w:rFonts w:ascii="Times New Roman" w:hAnsi="Times New Roman" w:cs="Times New Roman"/>
            <w:lang w:val="ru-RU"/>
          </w:rPr>
          <w:delText xml:space="preserve">він має право розпоряджатися зерном, </w:delText>
        </w:r>
      </w:del>
      <w:proofErr w:type="spellStart"/>
      <w:ins w:id="121" w:author="OLENA PASHKOVA (NEPTUNE.UA)" w:date="2023-11-16T04:29:00Z">
        <w:r w:rsidR="00921EEC">
          <w:rPr>
            <w:rFonts w:ascii="Times New Roman" w:hAnsi="Times New Roman" w:cs="Times New Roman"/>
            <w:lang w:val="ru-RU"/>
          </w:rPr>
          <w:t>що</w:t>
        </w:r>
        <w:proofErr w:type="spellEnd"/>
        <w:r w:rsidR="00921EEC">
          <w:rPr>
            <w:rFonts w:ascii="Times New Roman" w:hAnsi="Times New Roman" w:cs="Times New Roman"/>
            <w:lang w:val="ru-RU"/>
          </w:rPr>
          <w:t xml:space="preserve"> Зерно не є предметом </w:t>
        </w:r>
        <w:proofErr w:type="spellStart"/>
        <w:r w:rsidR="00921EEC">
          <w:rPr>
            <w:rFonts w:ascii="Times New Roman" w:hAnsi="Times New Roman" w:cs="Times New Roman"/>
            <w:lang w:val="ru-RU"/>
          </w:rPr>
          <w:t>застави</w:t>
        </w:r>
        <w:proofErr w:type="spellEnd"/>
        <w:r w:rsidR="00921EEC">
          <w:rPr>
            <w:rFonts w:ascii="Times New Roman" w:hAnsi="Times New Roman" w:cs="Times New Roman"/>
            <w:lang w:val="ru-RU"/>
          </w:rPr>
          <w:t xml:space="preserve"> </w:t>
        </w:r>
      </w:ins>
      <w:del w:id="122" w:author="OLENA PASHKOVA (NEPTUNE.UA)" w:date="2023-11-16T04:29:00Z">
        <w:r w:rsidRPr="001B0877" w:rsidDel="00921EEC">
          <w:rPr>
            <w:rFonts w:ascii="Times New Roman" w:hAnsi="Times New Roman" w:cs="Times New Roman"/>
            <w:lang w:val="ru-RU"/>
          </w:rPr>
          <w:delText>а зерно не підлягає заставі</w:delText>
        </w:r>
      </w:del>
      <w:r w:rsidRPr="001B0877">
        <w:rPr>
          <w:rFonts w:ascii="Times New Roman" w:hAnsi="Times New Roman" w:cs="Times New Roman"/>
          <w:lang w:val="ru-RU"/>
        </w:rPr>
        <w:t xml:space="preserve">, </w:t>
      </w:r>
      <w:proofErr w:type="spellStart"/>
      <w:ins w:id="123" w:author="OLENA PASHKOVA (NEPTUNE.UA)" w:date="2023-11-16T04:29:00Z">
        <w:r w:rsidR="00921EEC">
          <w:rPr>
            <w:rFonts w:ascii="Times New Roman" w:hAnsi="Times New Roman" w:cs="Times New Roman"/>
            <w:lang w:val="ru-RU"/>
          </w:rPr>
          <w:t>позовного</w:t>
        </w:r>
        <w:proofErr w:type="spellEnd"/>
        <w:r w:rsidR="00921EEC">
          <w:rPr>
            <w:rFonts w:ascii="Times New Roman" w:hAnsi="Times New Roman" w:cs="Times New Roman"/>
            <w:lang w:val="ru-RU"/>
          </w:rPr>
          <w:t xml:space="preserve"> </w:t>
        </w:r>
      </w:ins>
      <w:ins w:id="124" w:author="OLENA PASHKOVA (NEPTUNE.UA)" w:date="2023-11-16T04:30:00Z">
        <w:r w:rsidR="00921EEC">
          <w:rPr>
            <w:rFonts w:ascii="Times New Roman" w:hAnsi="Times New Roman" w:cs="Times New Roman"/>
            <w:lang w:val="ru-RU"/>
          </w:rPr>
          <w:t>та/</w:t>
        </w:r>
        <w:proofErr w:type="spellStart"/>
        <w:r w:rsidR="00921EEC">
          <w:rPr>
            <w:rFonts w:ascii="Times New Roman" w:hAnsi="Times New Roman" w:cs="Times New Roman"/>
            <w:lang w:val="ru-RU"/>
          </w:rPr>
          <w:t>або</w:t>
        </w:r>
        <w:proofErr w:type="spellEnd"/>
        <w:r w:rsidR="00921EEC">
          <w:rPr>
            <w:rFonts w:ascii="Times New Roman" w:hAnsi="Times New Roman" w:cs="Times New Roman"/>
            <w:lang w:val="ru-RU"/>
          </w:rPr>
          <w:t xml:space="preserve"> </w:t>
        </w:r>
        <w:proofErr w:type="spellStart"/>
        <w:r w:rsidR="00921EEC">
          <w:rPr>
            <w:rFonts w:ascii="Times New Roman" w:hAnsi="Times New Roman" w:cs="Times New Roman"/>
            <w:lang w:val="ru-RU"/>
          </w:rPr>
          <w:t>виконавчого</w:t>
        </w:r>
        <w:proofErr w:type="spellEnd"/>
        <w:r w:rsidR="00921EEC">
          <w:rPr>
            <w:rFonts w:ascii="Times New Roman" w:hAnsi="Times New Roman" w:cs="Times New Roman"/>
            <w:lang w:val="ru-RU"/>
          </w:rPr>
          <w:t xml:space="preserve"> </w:t>
        </w:r>
        <w:proofErr w:type="spellStart"/>
        <w:r w:rsidR="00921EEC">
          <w:rPr>
            <w:rFonts w:ascii="Times New Roman" w:hAnsi="Times New Roman" w:cs="Times New Roman"/>
            <w:lang w:val="ru-RU"/>
          </w:rPr>
          <w:t>провадження</w:t>
        </w:r>
        <w:proofErr w:type="spellEnd"/>
        <w:r w:rsidR="00921EEC">
          <w:rPr>
            <w:rFonts w:ascii="Times New Roman" w:hAnsi="Times New Roman" w:cs="Times New Roman"/>
            <w:lang w:val="ru-RU"/>
          </w:rPr>
          <w:t xml:space="preserve">, не </w:t>
        </w:r>
        <w:proofErr w:type="spellStart"/>
        <w:r w:rsidR="00921EEC">
          <w:rPr>
            <w:rFonts w:ascii="Times New Roman" w:hAnsi="Times New Roman" w:cs="Times New Roman"/>
            <w:lang w:val="ru-RU"/>
          </w:rPr>
          <w:t>знаходиться</w:t>
        </w:r>
        <w:proofErr w:type="spellEnd"/>
        <w:r w:rsidR="00921EEC">
          <w:rPr>
            <w:rFonts w:ascii="Times New Roman" w:hAnsi="Times New Roman" w:cs="Times New Roman"/>
            <w:lang w:val="ru-RU"/>
          </w:rPr>
          <w:t xml:space="preserve"> </w:t>
        </w:r>
        <w:proofErr w:type="spellStart"/>
        <w:r w:rsidR="00921EEC">
          <w:rPr>
            <w:rFonts w:ascii="Times New Roman" w:hAnsi="Times New Roman" w:cs="Times New Roman"/>
            <w:lang w:val="ru-RU"/>
          </w:rPr>
          <w:t>під</w:t>
        </w:r>
        <w:proofErr w:type="spellEnd"/>
        <w:r w:rsidR="00921EEC">
          <w:rPr>
            <w:rFonts w:ascii="Times New Roman" w:hAnsi="Times New Roman" w:cs="Times New Roman"/>
            <w:lang w:val="ru-RU"/>
          </w:rPr>
          <w:t xml:space="preserve"> </w:t>
        </w:r>
        <w:proofErr w:type="spellStart"/>
        <w:r w:rsidR="00921EEC">
          <w:rPr>
            <w:rFonts w:ascii="Times New Roman" w:hAnsi="Times New Roman" w:cs="Times New Roman"/>
            <w:lang w:val="ru-RU"/>
          </w:rPr>
          <w:t>арештом</w:t>
        </w:r>
        <w:proofErr w:type="spellEnd"/>
        <w:r w:rsidR="00921EEC">
          <w:rPr>
            <w:rFonts w:ascii="Times New Roman" w:hAnsi="Times New Roman" w:cs="Times New Roman"/>
            <w:lang w:val="ru-RU"/>
          </w:rPr>
          <w:t xml:space="preserve">, </w:t>
        </w:r>
      </w:ins>
      <w:del w:id="125" w:author="OLENA PASHKOVA (NEPTUNE.UA)" w:date="2023-11-16T04:30:00Z">
        <w:r w:rsidRPr="001B0877" w:rsidDel="00921EEC">
          <w:rPr>
            <w:rFonts w:ascii="Times New Roman" w:hAnsi="Times New Roman" w:cs="Times New Roman"/>
            <w:lang w:val="ru-RU"/>
          </w:rPr>
          <w:delText>судовим процесам та / або виконавчому провадженню, не підлягає арешту</w:delText>
        </w:r>
      </w:del>
      <w:proofErr w:type="spellStart"/>
      <w:ins w:id="126" w:author="OLENA PASHKOVA (NEPTUNE.UA)" w:date="2023-11-16T04:30:00Z">
        <w:r w:rsidR="000435F5">
          <w:rPr>
            <w:rFonts w:ascii="Times New Roman" w:hAnsi="Times New Roman" w:cs="Times New Roman"/>
            <w:lang w:val="ru-RU"/>
          </w:rPr>
          <w:t>відносно</w:t>
        </w:r>
        <w:proofErr w:type="spellEnd"/>
        <w:r w:rsidR="000435F5">
          <w:rPr>
            <w:rFonts w:ascii="Times New Roman" w:hAnsi="Times New Roman" w:cs="Times New Roman"/>
            <w:lang w:val="ru-RU"/>
          </w:rPr>
          <w:t xml:space="preserve"> </w:t>
        </w:r>
        <w:proofErr w:type="spellStart"/>
        <w:r w:rsidR="000435F5">
          <w:rPr>
            <w:rFonts w:ascii="Times New Roman" w:hAnsi="Times New Roman" w:cs="Times New Roman"/>
            <w:lang w:val="ru-RU"/>
          </w:rPr>
          <w:t>нього</w:t>
        </w:r>
        <w:proofErr w:type="spellEnd"/>
        <w:r w:rsidR="000435F5">
          <w:rPr>
            <w:rFonts w:ascii="Times New Roman" w:hAnsi="Times New Roman" w:cs="Times New Roman"/>
            <w:lang w:val="ru-RU"/>
          </w:rPr>
          <w:t xml:space="preserve"> </w:t>
        </w:r>
      </w:ins>
      <w:proofErr w:type="spellStart"/>
      <w:ins w:id="127" w:author="OLENA PASHKOVA (NEPTUNE.UA)" w:date="2023-11-16T04:31:00Z">
        <w:r w:rsidR="000435F5">
          <w:rPr>
            <w:rFonts w:ascii="Times New Roman" w:hAnsi="Times New Roman" w:cs="Times New Roman"/>
            <w:lang w:val="ru-RU"/>
          </w:rPr>
          <w:t>відсутні</w:t>
        </w:r>
        <w:proofErr w:type="spellEnd"/>
        <w:r w:rsidR="000435F5">
          <w:rPr>
            <w:rFonts w:ascii="Times New Roman" w:hAnsi="Times New Roman" w:cs="Times New Roman"/>
            <w:lang w:val="ru-RU"/>
          </w:rPr>
          <w:t xml:space="preserve"> </w:t>
        </w:r>
        <w:proofErr w:type="spellStart"/>
        <w:r w:rsidR="000435F5">
          <w:rPr>
            <w:rFonts w:ascii="Times New Roman" w:hAnsi="Times New Roman" w:cs="Times New Roman"/>
            <w:lang w:val="ru-RU"/>
          </w:rPr>
          <w:t>претензії</w:t>
        </w:r>
        <w:proofErr w:type="spellEnd"/>
        <w:r w:rsidR="000435F5">
          <w:rPr>
            <w:rFonts w:ascii="Times New Roman" w:hAnsi="Times New Roman" w:cs="Times New Roman"/>
            <w:lang w:val="ru-RU"/>
          </w:rPr>
          <w:t xml:space="preserve"> з боку </w:t>
        </w:r>
        <w:proofErr w:type="spellStart"/>
        <w:r w:rsidR="000435F5">
          <w:rPr>
            <w:rFonts w:ascii="Times New Roman" w:hAnsi="Times New Roman" w:cs="Times New Roman"/>
            <w:lang w:val="ru-RU"/>
          </w:rPr>
          <w:t>третіх</w:t>
        </w:r>
        <w:proofErr w:type="spellEnd"/>
        <w:r w:rsidR="000435F5">
          <w:rPr>
            <w:rFonts w:ascii="Times New Roman" w:hAnsi="Times New Roman" w:cs="Times New Roman"/>
            <w:lang w:val="ru-RU"/>
          </w:rPr>
          <w:t xml:space="preserve"> </w:t>
        </w:r>
        <w:proofErr w:type="spellStart"/>
        <w:r w:rsidR="000435F5">
          <w:rPr>
            <w:rFonts w:ascii="Times New Roman" w:hAnsi="Times New Roman" w:cs="Times New Roman"/>
            <w:lang w:val="ru-RU"/>
          </w:rPr>
          <w:t>осіб</w:t>
        </w:r>
      </w:ins>
      <w:proofErr w:type="spellEnd"/>
      <w:r w:rsidRPr="001B0877">
        <w:rPr>
          <w:rFonts w:ascii="Times New Roman" w:hAnsi="Times New Roman" w:cs="Times New Roman"/>
          <w:lang w:val="ru-RU"/>
        </w:rPr>
        <w:t xml:space="preserve">, </w:t>
      </w:r>
      <w:del w:id="128" w:author="OLENA PASHKOVA (NEPTUNE.UA)" w:date="2023-11-16T04:31:00Z">
        <w:r w:rsidRPr="001B0877" w:rsidDel="000435F5">
          <w:rPr>
            <w:rFonts w:ascii="Times New Roman" w:hAnsi="Times New Roman" w:cs="Times New Roman"/>
            <w:lang w:val="ru-RU"/>
          </w:rPr>
          <w:delText xml:space="preserve">немає претензій третіх осіб щодо такого зерна та Зерно </w:delText>
        </w:r>
      </w:del>
      <w:proofErr w:type="spellStart"/>
      <w:ins w:id="129" w:author="OLENA PASHKOVA (NEPTUNE.UA)" w:date="2023-11-16T04:31:00Z">
        <w:r w:rsidR="000435F5">
          <w:rPr>
            <w:rFonts w:ascii="Times New Roman" w:hAnsi="Times New Roman" w:cs="Times New Roman"/>
            <w:lang w:val="ru-RU"/>
          </w:rPr>
          <w:t>воно</w:t>
        </w:r>
        <w:proofErr w:type="spellEnd"/>
        <w:r w:rsidR="000435F5">
          <w:rPr>
            <w:rFonts w:ascii="Times New Roman" w:hAnsi="Times New Roman" w:cs="Times New Roman"/>
            <w:lang w:val="ru-RU"/>
          </w:rPr>
          <w:t xml:space="preserve"> </w:t>
        </w:r>
      </w:ins>
      <w:r w:rsidRPr="001B0877">
        <w:rPr>
          <w:rFonts w:ascii="Times New Roman" w:hAnsi="Times New Roman" w:cs="Times New Roman"/>
          <w:lang w:val="ru-RU"/>
        </w:rPr>
        <w:t xml:space="preserve">не завезено з </w:t>
      </w:r>
      <w:proofErr w:type="spellStart"/>
      <w:r w:rsidRPr="001B0877">
        <w:rPr>
          <w:rFonts w:ascii="Times New Roman" w:hAnsi="Times New Roman" w:cs="Times New Roman"/>
          <w:lang w:val="ru-RU"/>
        </w:rPr>
        <w:t>тимчасово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окупованих</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непідконтрольних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територій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України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w:t>
      </w:r>
      <w:proofErr w:type="spellEnd"/>
      <w:r w:rsidRPr="001B0877">
        <w:rPr>
          <w:rFonts w:ascii="Times New Roman" w:hAnsi="Times New Roman" w:cs="Times New Roman"/>
          <w:lang w:val="ru-RU"/>
        </w:rPr>
        <w:t xml:space="preserve"> </w:t>
      </w:r>
      <w:proofErr w:type="spellStart"/>
      <w:ins w:id="130" w:author="OLENA PASHKOVA (NEPTUNE.UA)" w:date="2023-11-16T04:31:00Z">
        <w:r w:rsidR="000435F5">
          <w:rPr>
            <w:rFonts w:ascii="Times New Roman" w:hAnsi="Times New Roman" w:cs="Times New Roman"/>
            <w:lang w:val="ru-RU"/>
          </w:rPr>
          <w:t>приймає</w:t>
        </w:r>
        <w:proofErr w:type="spellEnd"/>
        <w:r w:rsidR="000435F5">
          <w:rPr>
            <w:rFonts w:ascii="Times New Roman" w:hAnsi="Times New Roman" w:cs="Times New Roman"/>
            <w:lang w:val="ru-RU"/>
          </w:rPr>
          <w:t xml:space="preserve"> </w:t>
        </w:r>
      </w:ins>
      <w:del w:id="131" w:author="OLENA PASHKOVA (NEPTUNE.UA)" w:date="2023-11-16T04:31:00Z">
        <w:r w:rsidRPr="001B0877" w:rsidDel="000435F5">
          <w:rPr>
            <w:rFonts w:ascii="Times New Roman" w:hAnsi="Times New Roman" w:cs="Times New Roman"/>
            <w:lang w:val="ru-RU"/>
          </w:rPr>
          <w:delText>бере</w:delText>
        </w:r>
      </w:del>
      <w:r w:rsidRPr="001B0877">
        <w:rPr>
          <w:rFonts w:ascii="Times New Roman" w:hAnsi="Times New Roman" w:cs="Times New Roman"/>
          <w:lang w:val="ru-RU"/>
        </w:rPr>
        <w:t xml:space="preserve"> на себе </w:t>
      </w:r>
      <w:proofErr w:type="spellStart"/>
      <w:r w:rsidRPr="001B0877">
        <w:rPr>
          <w:rFonts w:ascii="Times New Roman" w:hAnsi="Times New Roman" w:cs="Times New Roman"/>
          <w:lang w:val="ru-RU"/>
        </w:rPr>
        <w:t>всі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ризики</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наслідки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невиконання</w:t>
      </w:r>
      <w:proofErr w:type="spellEnd"/>
      <w:r w:rsidRPr="001B0877">
        <w:rPr>
          <w:rFonts w:ascii="Times New Roman" w:hAnsi="Times New Roman" w:cs="Times New Roman"/>
          <w:lang w:val="ru-RU"/>
        </w:rPr>
        <w:t xml:space="preserve"> </w:t>
      </w:r>
      <w:proofErr w:type="spellStart"/>
      <w:ins w:id="132" w:author="OLENA PASHKOVA (NEPTUNE.UA)" w:date="2023-11-16T04:32:00Z">
        <w:r w:rsidR="000435F5">
          <w:rPr>
            <w:rFonts w:ascii="Times New Roman" w:hAnsi="Times New Roman" w:cs="Times New Roman"/>
            <w:lang w:val="ru-RU"/>
          </w:rPr>
          <w:t>наданої</w:t>
        </w:r>
        <w:proofErr w:type="spellEnd"/>
        <w:r w:rsidR="000435F5">
          <w:rPr>
            <w:rFonts w:ascii="Times New Roman" w:hAnsi="Times New Roman" w:cs="Times New Roman"/>
            <w:lang w:val="ru-RU"/>
          </w:rPr>
          <w:t xml:space="preserve"> </w:t>
        </w:r>
        <w:proofErr w:type="spellStart"/>
        <w:r w:rsidR="000435F5">
          <w:rPr>
            <w:rFonts w:ascii="Times New Roman" w:hAnsi="Times New Roman" w:cs="Times New Roman"/>
            <w:lang w:val="ru-RU"/>
          </w:rPr>
          <w:t>цим</w:t>
        </w:r>
        <w:proofErr w:type="spellEnd"/>
        <w:r w:rsidR="000435F5">
          <w:rPr>
            <w:rFonts w:ascii="Times New Roman" w:hAnsi="Times New Roman" w:cs="Times New Roman"/>
            <w:lang w:val="ru-RU"/>
          </w:rPr>
          <w:t xml:space="preserve"> пунктом Договору </w:t>
        </w:r>
        <w:proofErr w:type="spellStart"/>
        <w:r w:rsidR="000435F5">
          <w:rPr>
            <w:rFonts w:ascii="Times New Roman" w:hAnsi="Times New Roman" w:cs="Times New Roman"/>
            <w:lang w:val="ru-RU"/>
          </w:rPr>
          <w:t>гарантії</w:t>
        </w:r>
        <w:proofErr w:type="spellEnd"/>
        <w:r w:rsidR="000435F5">
          <w:rPr>
            <w:rFonts w:ascii="Times New Roman" w:hAnsi="Times New Roman" w:cs="Times New Roman"/>
            <w:lang w:val="ru-RU"/>
          </w:rPr>
          <w:t xml:space="preserve">  шляхом </w:t>
        </w:r>
        <w:proofErr w:type="spellStart"/>
        <w:r w:rsidR="000435F5">
          <w:rPr>
            <w:rFonts w:ascii="Times New Roman" w:hAnsi="Times New Roman" w:cs="Times New Roman"/>
            <w:lang w:val="ru-RU"/>
          </w:rPr>
          <w:t>відшкодування</w:t>
        </w:r>
        <w:proofErr w:type="spellEnd"/>
        <w:r w:rsidR="000435F5">
          <w:rPr>
            <w:rFonts w:ascii="Times New Roman" w:hAnsi="Times New Roman" w:cs="Times New Roman"/>
            <w:lang w:val="ru-RU"/>
          </w:rPr>
          <w:t xml:space="preserve"> </w:t>
        </w:r>
        <w:proofErr w:type="spellStart"/>
        <w:r w:rsidR="000435F5">
          <w:rPr>
            <w:rFonts w:ascii="Times New Roman" w:hAnsi="Times New Roman" w:cs="Times New Roman"/>
            <w:lang w:val="ru-RU"/>
          </w:rPr>
          <w:t>Виконавцю</w:t>
        </w:r>
        <w:proofErr w:type="spellEnd"/>
        <w:r w:rsidR="000435F5">
          <w:rPr>
            <w:rFonts w:ascii="Times New Roman" w:hAnsi="Times New Roman" w:cs="Times New Roman"/>
            <w:lang w:val="ru-RU"/>
          </w:rPr>
          <w:t xml:space="preserve"> </w:t>
        </w:r>
        <w:proofErr w:type="spellStart"/>
        <w:r w:rsidR="000435F5">
          <w:rPr>
            <w:rFonts w:ascii="Times New Roman" w:hAnsi="Times New Roman" w:cs="Times New Roman"/>
            <w:lang w:val="ru-RU"/>
          </w:rPr>
          <w:t>всіх</w:t>
        </w:r>
        <w:proofErr w:type="spellEnd"/>
        <w:r w:rsidR="000435F5">
          <w:rPr>
            <w:rFonts w:ascii="Times New Roman" w:hAnsi="Times New Roman" w:cs="Times New Roman"/>
            <w:lang w:val="ru-RU"/>
          </w:rPr>
          <w:t xml:space="preserve"> </w:t>
        </w:r>
        <w:proofErr w:type="spellStart"/>
        <w:r w:rsidR="000435F5">
          <w:rPr>
            <w:rFonts w:ascii="Times New Roman" w:hAnsi="Times New Roman" w:cs="Times New Roman"/>
            <w:lang w:val="ru-RU"/>
          </w:rPr>
          <w:t>понесених</w:t>
        </w:r>
        <w:proofErr w:type="spellEnd"/>
        <w:r w:rsidR="000435F5">
          <w:rPr>
            <w:rFonts w:ascii="Times New Roman" w:hAnsi="Times New Roman" w:cs="Times New Roman"/>
            <w:lang w:val="ru-RU"/>
          </w:rPr>
          <w:t xml:space="preserve"> через </w:t>
        </w:r>
        <w:proofErr w:type="spellStart"/>
        <w:r w:rsidR="000435F5">
          <w:rPr>
            <w:rFonts w:ascii="Times New Roman" w:hAnsi="Times New Roman" w:cs="Times New Roman"/>
            <w:lang w:val="ru-RU"/>
          </w:rPr>
          <w:t>порушення</w:t>
        </w:r>
        <w:proofErr w:type="spellEnd"/>
        <w:r w:rsidR="000435F5">
          <w:rPr>
            <w:rFonts w:ascii="Times New Roman" w:hAnsi="Times New Roman" w:cs="Times New Roman"/>
            <w:lang w:val="ru-RU"/>
          </w:rPr>
          <w:t xml:space="preserve"> </w:t>
        </w:r>
        <w:proofErr w:type="spellStart"/>
        <w:r w:rsidR="000435F5">
          <w:rPr>
            <w:rFonts w:ascii="Times New Roman" w:hAnsi="Times New Roman" w:cs="Times New Roman"/>
            <w:lang w:val="ru-RU"/>
          </w:rPr>
          <w:t>цієї</w:t>
        </w:r>
        <w:proofErr w:type="spellEnd"/>
        <w:r w:rsidR="000435F5">
          <w:rPr>
            <w:rFonts w:ascii="Times New Roman" w:hAnsi="Times New Roman" w:cs="Times New Roman"/>
            <w:lang w:val="ru-RU"/>
          </w:rPr>
          <w:t xml:space="preserve"> </w:t>
        </w:r>
        <w:proofErr w:type="spellStart"/>
        <w:r w:rsidR="000435F5">
          <w:rPr>
            <w:rFonts w:ascii="Times New Roman" w:hAnsi="Times New Roman" w:cs="Times New Roman"/>
            <w:lang w:val="ru-RU"/>
          </w:rPr>
          <w:t>гар</w:t>
        </w:r>
      </w:ins>
      <w:ins w:id="133" w:author="OLENA PASHKOVA (NEPTUNE.UA)" w:date="2023-11-16T04:33:00Z">
        <w:r w:rsidR="000435F5">
          <w:rPr>
            <w:rFonts w:ascii="Times New Roman" w:hAnsi="Times New Roman" w:cs="Times New Roman"/>
            <w:lang w:val="ru-RU"/>
          </w:rPr>
          <w:t>антії</w:t>
        </w:r>
        <w:proofErr w:type="spellEnd"/>
        <w:r w:rsidR="000435F5">
          <w:rPr>
            <w:rFonts w:ascii="Times New Roman" w:hAnsi="Times New Roman" w:cs="Times New Roman"/>
            <w:lang w:val="ru-RU"/>
          </w:rPr>
          <w:t xml:space="preserve"> документально </w:t>
        </w:r>
        <w:proofErr w:type="spellStart"/>
        <w:r w:rsidR="000435F5">
          <w:rPr>
            <w:rFonts w:ascii="Times New Roman" w:hAnsi="Times New Roman" w:cs="Times New Roman"/>
            <w:lang w:val="ru-RU"/>
          </w:rPr>
          <w:t>підтверджених</w:t>
        </w:r>
        <w:proofErr w:type="spellEnd"/>
        <w:r w:rsidR="000435F5">
          <w:rPr>
            <w:rFonts w:ascii="Times New Roman" w:hAnsi="Times New Roman" w:cs="Times New Roman"/>
            <w:lang w:val="ru-RU"/>
          </w:rPr>
          <w:t xml:space="preserve"> </w:t>
        </w:r>
        <w:proofErr w:type="spellStart"/>
        <w:r w:rsidR="000435F5">
          <w:rPr>
            <w:rFonts w:ascii="Times New Roman" w:hAnsi="Times New Roman" w:cs="Times New Roman"/>
            <w:lang w:val="ru-RU"/>
          </w:rPr>
          <w:t>збитків</w:t>
        </w:r>
        <w:proofErr w:type="spellEnd"/>
        <w:r w:rsidR="000435F5">
          <w:rPr>
            <w:rFonts w:ascii="Times New Roman" w:hAnsi="Times New Roman" w:cs="Times New Roman"/>
            <w:lang w:val="ru-RU"/>
          </w:rPr>
          <w:t xml:space="preserve"> та </w:t>
        </w:r>
        <w:proofErr w:type="spellStart"/>
        <w:r w:rsidR="000435F5">
          <w:rPr>
            <w:rFonts w:ascii="Times New Roman" w:hAnsi="Times New Roman" w:cs="Times New Roman"/>
            <w:lang w:val="ru-RU"/>
          </w:rPr>
          <w:t>витрат</w:t>
        </w:r>
      </w:ins>
      <w:proofErr w:type="spellEnd"/>
      <w:del w:id="134" w:author="OLENA PASHKOVA (NEPTUNE.UA)" w:date="2023-11-16T04:33:00Z">
        <w:r w:rsidRPr="001B0877" w:rsidDel="000435F5">
          <w:rPr>
            <w:rFonts w:ascii="Times New Roman" w:hAnsi="Times New Roman" w:cs="Times New Roman"/>
            <w:lang w:val="ru-RU"/>
          </w:rPr>
          <w:delText>цієї гарантійної статті, компенсуючи Виконавцеві всі прямі та документально підтверджені втрати та витрати</w:delText>
        </w:r>
      </w:del>
      <w:r w:rsidRPr="001B0877">
        <w:rPr>
          <w:rFonts w:ascii="Times New Roman" w:hAnsi="Times New Roman" w:cs="Times New Roman"/>
          <w:lang w:val="ru-RU"/>
        </w:rPr>
        <w:t xml:space="preserve">, за </w:t>
      </w:r>
      <w:proofErr w:type="spellStart"/>
      <w:r w:rsidRPr="001B0877">
        <w:rPr>
          <w:rFonts w:ascii="Times New Roman" w:hAnsi="Times New Roman" w:cs="Times New Roman"/>
          <w:lang w:val="ru-RU"/>
        </w:rPr>
        <w:t>винятком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втраченого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прибутку</w:t>
      </w:r>
      <w:proofErr w:type="spellEnd"/>
      <w:del w:id="135" w:author="OLENA PASHKOVA (NEPTUNE.UA)" w:date="2023-11-16T04:34:00Z">
        <w:r w:rsidRPr="001B0877" w:rsidDel="000435F5">
          <w:rPr>
            <w:rFonts w:ascii="Times New Roman" w:hAnsi="Times New Roman" w:cs="Times New Roman"/>
            <w:lang w:val="ru-RU"/>
          </w:rPr>
          <w:delText>, понесеного через порушення цієї гарантії</w:delText>
        </w:r>
      </w:del>
      <w:r w:rsidRPr="001B0877">
        <w:rPr>
          <w:rFonts w:ascii="Times New Roman" w:hAnsi="Times New Roman" w:cs="Times New Roman"/>
          <w:lang w:val="ru-RU"/>
        </w:rPr>
        <w:t xml:space="preserve">. </w:t>
      </w:r>
    </w:p>
    <w:p w14:paraId="5D8F7608" w14:textId="1581230A" w:rsidR="00F1205D" w:rsidRPr="001B0877" w:rsidRDefault="00F1205D" w:rsidP="00922E9D">
      <w:pPr>
        <w:contextualSpacing/>
        <w:jc w:val="both"/>
        <w:rPr>
          <w:rFonts w:ascii="Times New Roman" w:hAnsi="Times New Roman" w:cs="Times New Roman"/>
          <w:lang w:val="ru-RU"/>
        </w:rPr>
        <w:pPrChange w:id="136" w:author="OLENA PASHKOVA (NEPTUNE.UA)" w:date="2023-11-16T03:58:00Z">
          <w:pPr>
            <w:contextualSpacing/>
          </w:pPr>
        </w:pPrChange>
      </w:pPr>
      <w:r w:rsidRPr="00F1205D">
        <w:rPr>
          <w:rFonts w:ascii="Times New Roman" w:hAnsi="Times New Roman" w:cs="Times New Roman"/>
          <w:b/>
          <w:bCs/>
          <w:lang w:val="ru-RU"/>
        </w:rPr>
        <w:t>2.</w:t>
      </w:r>
      <w:r>
        <w:rPr>
          <w:rFonts w:ascii="Times New Roman" w:hAnsi="Times New Roman" w:cs="Times New Roman"/>
          <w:b/>
          <w:bCs/>
          <w:lang w:val="ru-RU"/>
        </w:rPr>
        <w:t>7</w:t>
      </w:r>
      <w:r w:rsidRPr="00F1205D">
        <w:rPr>
          <w:rFonts w:ascii="Times New Roman" w:hAnsi="Times New Roman" w:cs="Times New Roman"/>
          <w:b/>
          <w:bCs/>
          <w:lang w:val="ru-RU"/>
        </w:rPr>
        <w:t>.</w:t>
      </w:r>
      <w:r>
        <w:rPr>
          <w:rFonts w:ascii="Times New Roman" w:hAnsi="Times New Roman" w:cs="Times New Roman"/>
          <w:lang w:val="ru-RU"/>
        </w:rPr>
        <w:t xml:space="preserve"> </w:t>
      </w:r>
      <w:proofErr w:type="spellStart"/>
      <w:r w:rsidRPr="00F1205D">
        <w:rPr>
          <w:rFonts w:ascii="Times New Roman" w:hAnsi="Times New Roman" w:cs="Times New Roman"/>
          <w:lang w:val="ru-RU"/>
        </w:rPr>
        <w:t>Прийом</w:t>
      </w:r>
      <w:proofErr w:type="spellEnd"/>
      <w:r w:rsidRPr="00F1205D">
        <w:rPr>
          <w:rFonts w:ascii="Times New Roman" w:hAnsi="Times New Roman" w:cs="Times New Roman"/>
          <w:lang w:val="ru-RU"/>
        </w:rPr>
        <w:t xml:space="preserve"> та </w:t>
      </w:r>
      <w:proofErr w:type="spellStart"/>
      <w:r w:rsidRPr="00F1205D">
        <w:rPr>
          <w:rFonts w:ascii="Times New Roman" w:hAnsi="Times New Roman" w:cs="Times New Roman"/>
          <w:lang w:val="ru-RU"/>
        </w:rPr>
        <w:t>відвантаження</w:t>
      </w:r>
      <w:proofErr w:type="spellEnd"/>
      <w:r w:rsidRPr="00F1205D">
        <w:rPr>
          <w:rFonts w:ascii="Times New Roman" w:hAnsi="Times New Roman" w:cs="Times New Roman"/>
          <w:lang w:val="ru-RU"/>
        </w:rPr>
        <w:t xml:space="preserve"> Зерна </w:t>
      </w:r>
      <w:proofErr w:type="spellStart"/>
      <w:r w:rsidRPr="00F1205D">
        <w:rPr>
          <w:rFonts w:ascii="Times New Roman" w:hAnsi="Times New Roman" w:cs="Times New Roman"/>
          <w:lang w:val="ru-RU"/>
        </w:rPr>
        <w:t>здійснюється</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Виконавцем</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лише</w:t>
      </w:r>
      <w:proofErr w:type="spellEnd"/>
      <w:r w:rsidRPr="00F1205D">
        <w:rPr>
          <w:rFonts w:ascii="Times New Roman" w:hAnsi="Times New Roman" w:cs="Times New Roman"/>
          <w:lang w:val="ru-RU"/>
        </w:rPr>
        <w:t xml:space="preserve"> за </w:t>
      </w:r>
      <w:proofErr w:type="spellStart"/>
      <w:r w:rsidRPr="00F1205D">
        <w:rPr>
          <w:rFonts w:ascii="Times New Roman" w:hAnsi="Times New Roman" w:cs="Times New Roman"/>
          <w:lang w:val="ru-RU"/>
        </w:rPr>
        <w:t>письмовими</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інструкціями</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Замовника</w:t>
      </w:r>
      <w:proofErr w:type="spellEnd"/>
      <w:r w:rsidRPr="00F1205D">
        <w:rPr>
          <w:rFonts w:ascii="Times New Roman" w:hAnsi="Times New Roman" w:cs="Times New Roman"/>
          <w:lang w:val="ru-RU"/>
        </w:rPr>
        <w:t xml:space="preserve"> за </w:t>
      </w:r>
      <w:proofErr w:type="spellStart"/>
      <w:r w:rsidRPr="00F1205D">
        <w:rPr>
          <w:rFonts w:ascii="Times New Roman" w:hAnsi="Times New Roman" w:cs="Times New Roman"/>
          <w:lang w:val="ru-RU"/>
        </w:rPr>
        <w:t>погодженням</w:t>
      </w:r>
      <w:proofErr w:type="spellEnd"/>
      <w:r w:rsidRPr="00F1205D">
        <w:rPr>
          <w:rFonts w:ascii="Times New Roman" w:hAnsi="Times New Roman" w:cs="Times New Roman"/>
          <w:lang w:val="ru-RU"/>
        </w:rPr>
        <w:t xml:space="preserve"> з </w:t>
      </w:r>
      <w:proofErr w:type="spellStart"/>
      <w:r w:rsidRPr="00F1205D">
        <w:rPr>
          <w:rFonts w:ascii="Times New Roman" w:hAnsi="Times New Roman" w:cs="Times New Roman"/>
          <w:lang w:val="ru-RU"/>
        </w:rPr>
        <w:t>Виконавцем</w:t>
      </w:r>
      <w:proofErr w:type="spellEnd"/>
      <w:r w:rsidRPr="00F1205D">
        <w:rPr>
          <w:rFonts w:ascii="Times New Roman" w:hAnsi="Times New Roman" w:cs="Times New Roman"/>
          <w:lang w:val="ru-RU"/>
        </w:rPr>
        <w:t xml:space="preserve">, та при </w:t>
      </w:r>
      <w:proofErr w:type="spellStart"/>
      <w:r w:rsidRPr="00F1205D">
        <w:rPr>
          <w:rFonts w:ascii="Times New Roman" w:hAnsi="Times New Roman" w:cs="Times New Roman"/>
          <w:lang w:val="ru-RU"/>
        </w:rPr>
        <w:t>відсутності</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заборгованості</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Замовника</w:t>
      </w:r>
      <w:proofErr w:type="spellEnd"/>
      <w:r w:rsidRPr="00F1205D">
        <w:rPr>
          <w:rFonts w:ascii="Times New Roman" w:hAnsi="Times New Roman" w:cs="Times New Roman"/>
          <w:lang w:val="ru-RU"/>
        </w:rPr>
        <w:t xml:space="preserve"> за </w:t>
      </w:r>
      <w:proofErr w:type="spellStart"/>
      <w:r w:rsidRPr="00F1205D">
        <w:rPr>
          <w:rFonts w:ascii="Times New Roman" w:hAnsi="Times New Roman" w:cs="Times New Roman"/>
          <w:lang w:val="ru-RU"/>
        </w:rPr>
        <w:t>попередні</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рахунки</w:t>
      </w:r>
      <w:proofErr w:type="spellEnd"/>
      <w:r w:rsidRPr="00F1205D">
        <w:rPr>
          <w:rFonts w:ascii="Times New Roman" w:hAnsi="Times New Roman" w:cs="Times New Roman"/>
          <w:lang w:val="ru-RU"/>
        </w:rPr>
        <w:t xml:space="preserve">, за </w:t>
      </w:r>
      <w:proofErr w:type="spellStart"/>
      <w:r w:rsidRPr="00F1205D">
        <w:rPr>
          <w:rFonts w:ascii="Times New Roman" w:hAnsi="Times New Roman" w:cs="Times New Roman"/>
          <w:lang w:val="ru-RU"/>
        </w:rPr>
        <w:t>умови</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що</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такі</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рахунки</w:t>
      </w:r>
      <w:proofErr w:type="spellEnd"/>
      <w:r w:rsidRPr="00F1205D">
        <w:rPr>
          <w:rFonts w:ascii="Times New Roman" w:hAnsi="Times New Roman" w:cs="Times New Roman"/>
          <w:lang w:val="ru-RU"/>
        </w:rPr>
        <w:t xml:space="preserve"> правильно та </w:t>
      </w:r>
      <w:proofErr w:type="spellStart"/>
      <w:r w:rsidRPr="00F1205D">
        <w:rPr>
          <w:rFonts w:ascii="Times New Roman" w:hAnsi="Times New Roman" w:cs="Times New Roman"/>
          <w:lang w:val="ru-RU"/>
        </w:rPr>
        <w:t>своєчасно</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виставлені</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Якщо</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Виконавець</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вирішить</w:t>
      </w:r>
      <w:proofErr w:type="spellEnd"/>
      <w:r w:rsidRPr="00F1205D">
        <w:rPr>
          <w:rFonts w:ascii="Times New Roman" w:hAnsi="Times New Roman" w:cs="Times New Roman"/>
          <w:lang w:val="ru-RU"/>
        </w:rPr>
        <w:t xml:space="preserve"> перенести дату </w:t>
      </w:r>
      <w:proofErr w:type="spellStart"/>
      <w:r w:rsidRPr="00F1205D">
        <w:rPr>
          <w:rFonts w:ascii="Times New Roman" w:hAnsi="Times New Roman" w:cs="Times New Roman"/>
          <w:lang w:val="ru-RU"/>
        </w:rPr>
        <w:t>валютування</w:t>
      </w:r>
      <w:proofErr w:type="spellEnd"/>
      <w:r w:rsidRPr="00F1205D">
        <w:rPr>
          <w:rFonts w:ascii="Times New Roman" w:hAnsi="Times New Roman" w:cs="Times New Roman"/>
          <w:lang w:val="ru-RU"/>
        </w:rPr>
        <w:t xml:space="preserve"> для таких </w:t>
      </w:r>
      <w:proofErr w:type="spellStart"/>
      <w:r w:rsidRPr="00F1205D">
        <w:rPr>
          <w:rFonts w:ascii="Times New Roman" w:hAnsi="Times New Roman" w:cs="Times New Roman"/>
          <w:lang w:val="ru-RU"/>
        </w:rPr>
        <w:t>рахунків</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це</w:t>
      </w:r>
      <w:proofErr w:type="spellEnd"/>
      <w:r w:rsidRPr="00F1205D">
        <w:rPr>
          <w:rFonts w:ascii="Times New Roman" w:hAnsi="Times New Roman" w:cs="Times New Roman"/>
          <w:lang w:val="ru-RU"/>
        </w:rPr>
        <w:t xml:space="preserve"> не повинно </w:t>
      </w:r>
      <w:proofErr w:type="spellStart"/>
      <w:r w:rsidRPr="00F1205D">
        <w:rPr>
          <w:rFonts w:ascii="Times New Roman" w:hAnsi="Times New Roman" w:cs="Times New Roman"/>
          <w:lang w:val="ru-RU"/>
        </w:rPr>
        <w:t>перешкоджати</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Виконавцю</w:t>
      </w:r>
      <w:proofErr w:type="spellEnd"/>
      <w:r w:rsidRPr="00F1205D">
        <w:rPr>
          <w:rFonts w:ascii="Times New Roman" w:hAnsi="Times New Roman" w:cs="Times New Roman"/>
          <w:lang w:val="ru-RU"/>
        </w:rPr>
        <w:t xml:space="preserve"> </w:t>
      </w:r>
      <w:proofErr w:type="spellStart"/>
      <w:r w:rsidRPr="00F1205D">
        <w:rPr>
          <w:rFonts w:ascii="Times New Roman" w:hAnsi="Times New Roman" w:cs="Times New Roman"/>
          <w:lang w:val="ru-RU"/>
        </w:rPr>
        <w:t>приймати</w:t>
      </w:r>
      <w:proofErr w:type="spellEnd"/>
      <w:r w:rsidRPr="00F1205D">
        <w:rPr>
          <w:rFonts w:ascii="Times New Roman" w:hAnsi="Times New Roman" w:cs="Times New Roman"/>
          <w:lang w:val="ru-RU"/>
        </w:rPr>
        <w:t xml:space="preserve"> та </w:t>
      </w:r>
      <w:proofErr w:type="spellStart"/>
      <w:r w:rsidRPr="00F1205D">
        <w:rPr>
          <w:rFonts w:ascii="Times New Roman" w:hAnsi="Times New Roman" w:cs="Times New Roman"/>
          <w:lang w:val="ru-RU"/>
        </w:rPr>
        <w:t>відвантажувати</w:t>
      </w:r>
      <w:proofErr w:type="spellEnd"/>
      <w:r w:rsidRPr="00F1205D">
        <w:rPr>
          <w:rFonts w:ascii="Times New Roman" w:hAnsi="Times New Roman" w:cs="Times New Roman"/>
          <w:lang w:val="ru-RU"/>
        </w:rPr>
        <w:t xml:space="preserve"> зерно.</w:t>
      </w:r>
    </w:p>
    <w:p w14:paraId="3429B870" w14:textId="3CB6C728" w:rsidR="001B0877" w:rsidRPr="001B0877" w:rsidRDefault="001B0877" w:rsidP="00922E9D">
      <w:pPr>
        <w:contextualSpacing/>
        <w:jc w:val="both"/>
        <w:rPr>
          <w:rFonts w:ascii="Times New Roman" w:hAnsi="Times New Roman" w:cs="Times New Roman"/>
          <w:lang w:val="ru-RU"/>
        </w:rPr>
        <w:pPrChange w:id="137" w:author="OLENA PASHKOVA (NEPTUNE.UA)" w:date="2023-11-16T03:58:00Z">
          <w:pPr>
            <w:contextualSpacing/>
          </w:pPr>
        </w:pPrChange>
      </w:pPr>
      <w:r w:rsidRPr="00DE711B">
        <w:rPr>
          <w:rFonts w:ascii="Times New Roman" w:hAnsi="Times New Roman" w:cs="Times New Roman"/>
          <w:b/>
          <w:lang w:val="ru-RU"/>
        </w:rPr>
        <w:t>2.8.</w:t>
      </w:r>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Сторони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погодились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використовувати</w:t>
      </w:r>
      <w:proofErr w:type="spellEnd"/>
      <w:r w:rsidRPr="001B0877">
        <w:rPr>
          <w:rFonts w:ascii="Times New Roman" w:hAnsi="Times New Roman" w:cs="Times New Roman"/>
          <w:lang w:val="ru-RU"/>
        </w:rPr>
        <w:t xml:space="preserve"> </w:t>
      </w:r>
      <w:ins w:id="138" w:author="OLENA PASHKOVA (NEPTUNE.UA)" w:date="2023-11-16T04:34:00Z">
        <w:r w:rsidR="000435F5">
          <w:rPr>
            <w:rFonts w:ascii="Times New Roman" w:hAnsi="Times New Roman" w:cs="Times New Roman"/>
            <w:lang w:val="ru-RU"/>
          </w:rPr>
          <w:t>24</w:t>
        </w:r>
      </w:ins>
      <w:ins w:id="139" w:author="OLENA PASHKOVA (NEPTUNE.UA)" w:date="2023-11-16T04:35:00Z">
        <w:r w:rsidR="000435F5">
          <w:rPr>
            <w:rFonts w:ascii="Times New Roman" w:hAnsi="Times New Roman" w:cs="Times New Roman"/>
            <w:lang w:val="ru-RU"/>
          </w:rPr>
          <w:t xml:space="preserve">-часову систему </w:t>
        </w:r>
        <w:proofErr w:type="spellStart"/>
        <w:r w:rsidR="000435F5">
          <w:rPr>
            <w:rFonts w:ascii="Times New Roman" w:hAnsi="Times New Roman" w:cs="Times New Roman"/>
            <w:lang w:val="ru-RU"/>
          </w:rPr>
          <w:t>відліку</w:t>
        </w:r>
        <w:proofErr w:type="spellEnd"/>
        <w:r w:rsidR="000435F5">
          <w:rPr>
            <w:rFonts w:ascii="Times New Roman" w:hAnsi="Times New Roman" w:cs="Times New Roman"/>
            <w:lang w:val="ru-RU"/>
          </w:rPr>
          <w:t xml:space="preserve"> часу</w:t>
        </w:r>
      </w:ins>
      <w:del w:id="140" w:author="OLENA PASHKOVA (NEPTUNE.UA)" w:date="2023-11-16T04:35:00Z">
        <w:r w:rsidRPr="001B0877" w:rsidDel="000435F5">
          <w:rPr>
            <w:rFonts w:ascii="Times New Roman" w:hAnsi="Times New Roman" w:cs="Times New Roman"/>
            <w:lang w:val="ru-RU"/>
          </w:rPr>
          <w:delText>цілодобову систему</w:delText>
        </w:r>
      </w:del>
      <w:r w:rsidRPr="001B0877">
        <w:rPr>
          <w:rFonts w:ascii="Times New Roman" w:hAnsi="Times New Roman" w:cs="Times New Roman"/>
          <w:lang w:val="ru-RU"/>
        </w:rPr>
        <w:t>.</w:t>
      </w:r>
    </w:p>
    <w:p w14:paraId="3F957D60" w14:textId="77777777" w:rsidR="001B0877" w:rsidRPr="001B0877" w:rsidRDefault="001B0877" w:rsidP="00922E9D">
      <w:pPr>
        <w:jc w:val="both"/>
        <w:rPr>
          <w:rFonts w:ascii="Times New Roman" w:hAnsi="Times New Roman" w:cs="Times New Roman"/>
          <w:lang w:val="ru-RU"/>
        </w:rPr>
        <w:pPrChange w:id="141" w:author="OLENA PASHKOVA (NEPTUNE.UA)" w:date="2023-11-16T03:58:00Z">
          <w:pPr/>
        </w:pPrChange>
      </w:pPr>
    </w:p>
    <w:p w14:paraId="64F799CC" w14:textId="77777777" w:rsidR="001B0877" w:rsidRPr="00DE711B" w:rsidRDefault="001B0877" w:rsidP="00922E9D">
      <w:pPr>
        <w:jc w:val="both"/>
        <w:rPr>
          <w:rFonts w:ascii="Times New Roman" w:hAnsi="Times New Roman" w:cs="Times New Roman"/>
          <w:b/>
          <w:lang w:val="ru-RU"/>
        </w:rPr>
        <w:pPrChange w:id="142" w:author="OLENA PASHKOVA (NEPTUNE.UA)" w:date="2023-11-16T03:58:00Z">
          <w:pPr/>
        </w:pPrChange>
      </w:pPr>
      <w:r w:rsidRPr="00DE711B">
        <w:rPr>
          <w:rFonts w:ascii="Times New Roman" w:hAnsi="Times New Roman" w:cs="Times New Roman"/>
          <w:b/>
          <w:lang w:val="ru-RU"/>
        </w:rPr>
        <w:t>3. ТЕРМІН ДІЇ ДОГОВОРУ</w:t>
      </w:r>
    </w:p>
    <w:p w14:paraId="09D423B8" w14:textId="56C5CE60" w:rsidR="001B0877" w:rsidRPr="001B0877" w:rsidRDefault="001B0877" w:rsidP="00922E9D">
      <w:pPr>
        <w:contextualSpacing/>
        <w:jc w:val="both"/>
        <w:rPr>
          <w:rFonts w:ascii="Times New Roman" w:hAnsi="Times New Roman" w:cs="Times New Roman"/>
          <w:lang w:val="ru-RU"/>
        </w:rPr>
        <w:pPrChange w:id="143" w:author="OLENA PASHKOVA (NEPTUNE.UA)" w:date="2023-11-16T03:58:00Z">
          <w:pPr>
            <w:contextualSpacing/>
          </w:pPr>
        </w:pPrChange>
      </w:pPr>
      <w:r w:rsidRPr="00DE711B">
        <w:rPr>
          <w:rFonts w:ascii="Times New Roman" w:hAnsi="Times New Roman" w:cs="Times New Roman"/>
          <w:b/>
          <w:lang w:val="ru-RU"/>
        </w:rPr>
        <w:t>3.1.</w:t>
      </w:r>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Цей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договір</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набуває</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чинності</w:t>
      </w:r>
      <w:proofErr w:type="spellEnd"/>
      <w:r w:rsidRPr="001B0877">
        <w:rPr>
          <w:rFonts w:ascii="Times New Roman" w:hAnsi="Times New Roman" w:cs="Times New Roman"/>
          <w:lang w:val="ru-RU"/>
        </w:rPr>
        <w:t xml:space="preserve"> з моменту </w:t>
      </w:r>
      <w:proofErr w:type="spellStart"/>
      <w:r w:rsidRPr="001B0877">
        <w:rPr>
          <w:rFonts w:ascii="Times New Roman" w:hAnsi="Times New Roman" w:cs="Times New Roman"/>
          <w:lang w:val="ru-RU"/>
        </w:rPr>
        <w:t>його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підписання</w:t>
      </w:r>
      <w:proofErr w:type="spellEnd"/>
      <w:r w:rsidRPr="001B0877">
        <w:rPr>
          <w:rFonts w:ascii="Times New Roman" w:hAnsi="Times New Roman" w:cs="Times New Roman"/>
          <w:lang w:val="ru-RU"/>
        </w:rPr>
        <w:t xml:space="preserve"> Сторонами та </w:t>
      </w:r>
      <w:proofErr w:type="spellStart"/>
      <w:r w:rsidRPr="001B0877">
        <w:rPr>
          <w:rFonts w:ascii="Times New Roman" w:hAnsi="Times New Roman" w:cs="Times New Roman"/>
          <w:lang w:val="ru-RU"/>
        </w:rPr>
        <w:t>скріплення</w:t>
      </w:r>
      <w:proofErr w:type="spellEnd"/>
      <w:r w:rsidRPr="001B0877">
        <w:rPr>
          <w:rFonts w:ascii="Times New Roman" w:hAnsi="Times New Roman" w:cs="Times New Roman"/>
          <w:lang w:val="ru-RU"/>
        </w:rPr>
        <w:t xml:space="preserve"> печатками </w:t>
      </w:r>
      <w:proofErr w:type="spellStart"/>
      <w:r w:rsidRPr="001B0877">
        <w:rPr>
          <w:rFonts w:ascii="Times New Roman" w:hAnsi="Times New Roman" w:cs="Times New Roman"/>
          <w:lang w:val="ru-RU"/>
        </w:rPr>
        <w:t>сторін</w:t>
      </w:r>
      <w:proofErr w:type="spellEnd"/>
      <w:r w:rsidRPr="001B0877">
        <w:rPr>
          <w:rFonts w:ascii="Times New Roman" w:hAnsi="Times New Roman" w:cs="Times New Roman"/>
          <w:lang w:val="ru-RU"/>
        </w:rPr>
        <w:t xml:space="preserve"> (за </w:t>
      </w:r>
      <w:proofErr w:type="spellStart"/>
      <w:r w:rsidRPr="001B0877">
        <w:rPr>
          <w:rFonts w:ascii="Times New Roman" w:hAnsi="Times New Roman" w:cs="Times New Roman"/>
          <w:lang w:val="ru-RU"/>
        </w:rPr>
        <w:t>наявності</w:t>
      </w:r>
      <w:proofErr w:type="spellEnd"/>
      <w:r w:rsidRPr="001B0877">
        <w:rPr>
          <w:rFonts w:ascii="Times New Roman" w:hAnsi="Times New Roman" w:cs="Times New Roman"/>
          <w:lang w:val="ru-RU"/>
        </w:rPr>
        <w:t xml:space="preserve">) і </w:t>
      </w:r>
      <w:proofErr w:type="spellStart"/>
      <w:r w:rsidRPr="001B0877">
        <w:rPr>
          <w:rFonts w:ascii="Times New Roman" w:hAnsi="Times New Roman" w:cs="Times New Roman"/>
          <w:lang w:val="ru-RU"/>
        </w:rPr>
        <w:t>діє</w:t>
      </w:r>
      <w:proofErr w:type="spellEnd"/>
      <w:r w:rsidRPr="001B0877">
        <w:rPr>
          <w:rFonts w:ascii="Times New Roman" w:hAnsi="Times New Roman" w:cs="Times New Roman"/>
          <w:lang w:val="ru-RU"/>
        </w:rPr>
        <w:t xml:space="preserve"> до 30 червня 202</w:t>
      </w:r>
      <w:ins w:id="144" w:author="SERHII SULIMA (NEPTUNE.UA)" w:date="2023-11-14T13:50:00Z">
        <w:r w:rsidR="00E04FEC">
          <w:rPr>
            <w:rFonts w:ascii="Times New Roman" w:hAnsi="Times New Roman" w:cs="Times New Roman"/>
            <w:lang w:val="ru-RU"/>
          </w:rPr>
          <w:t>4</w:t>
        </w:r>
      </w:ins>
      <w:r w:rsidRPr="001B0877">
        <w:rPr>
          <w:rFonts w:ascii="Times New Roman" w:hAnsi="Times New Roman" w:cs="Times New Roman"/>
          <w:lang w:val="ru-RU"/>
        </w:rPr>
        <w:t xml:space="preserve"> р.</w:t>
      </w:r>
    </w:p>
    <w:p w14:paraId="2A6AFFF2" w14:textId="77777777" w:rsidR="001B0877" w:rsidRPr="001B0877" w:rsidRDefault="001B0877" w:rsidP="00922E9D">
      <w:pPr>
        <w:contextualSpacing/>
        <w:jc w:val="both"/>
        <w:rPr>
          <w:rFonts w:ascii="Times New Roman" w:hAnsi="Times New Roman" w:cs="Times New Roman"/>
          <w:lang w:val="ru-RU"/>
        </w:rPr>
        <w:pPrChange w:id="145" w:author="OLENA PASHKOVA (NEPTUNE.UA)" w:date="2023-11-16T03:58:00Z">
          <w:pPr>
            <w:contextualSpacing/>
          </w:pPr>
        </w:pPrChange>
      </w:pPr>
      <w:r w:rsidRPr="00DE711B">
        <w:rPr>
          <w:rFonts w:ascii="Times New Roman" w:hAnsi="Times New Roman" w:cs="Times New Roman"/>
          <w:b/>
          <w:lang w:val="ru-RU"/>
        </w:rPr>
        <w:t>3.2.</w:t>
      </w:r>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Цей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Договір</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може</w:t>
      </w:r>
      <w:proofErr w:type="spellEnd"/>
      <w:r w:rsidRPr="001B0877">
        <w:rPr>
          <w:rFonts w:ascii="Times New Roman" w:hAnsi="Times New Roman" w:cs="Times New Roman"/>
          <w:lang w:val="ru-RU"/>
        </w:rPr>
        <w:t xml:space="preserve"> бути </w:t>
      </w:r>
      <w:proofErr w:type="spellStart"/>
      <w:r w:rsidRPr="001B0877">
        <w:rPr>
          <w:rFonts w:ascii="Times New Roman" w:hAnsi="Times New Roman" w:cs="Times New Roman"/>
          <w:lang w:val="ru-RU"/>
        </w:rPr>
        <w:t>змінений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тільки</w:t>
      </w:r>
      <w:proofErr w:type="spellEnd"/>
      <w:r w:rsidRPr="001B0877">
        <w:rPr>
          <w:rFonts w:ascii="Times New Roman" w:hAnsi="Times New Roman" w:cs="Times New Roman"/>
          <w:lang w:val="ru-RU"/>
        </w:rPr>
        <w:t xml:space="preserve"> у </w:t>
      </w:r>
      <w:proofErr w:type="spellStart"/>
      <w:r w:rsidRPr="001B0877">
        <w:rPr>
          <w:rFonts w:ascii="Times New Roman" w:hAnsi="Times New Roman" w:cs="Times New Roman"/>
          <w:lang w:val="ru-RU"/>
        </w:rPr>
        <w:t>письмовому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вигляді</w:t>
      </w:r>
      <w:proofErr w:type="spellEnd"/>
      <w:r w:rsidRPr="001B0877">
        <w:rPr>
          <w:rFonts w:ascii="Times New Roman" w:hAnsi="Times New Roman" w:cs="Times New Roman"/>
          <w:lang w:val="ru-RU"/>
        </w:rPr>
        <w:t xml:space="preserve"> шляхом </w:t>
      </w:r>
      <w:proofErr w:type="spellStart"/>
      <w:r w:rsidRPr="001B0877">
        <w:rPr>
          <w:rFonts w:ascii="Times New Roman" w:hAnsi="Times New Roman" w:cs="Times New Roman"/>
          <w:lang w:val="ru-RU"/>
        </w:rPr>
        <w:t>укладення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відповівдної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додаткової</w:t>
      </w:r>
      <w:proofErr w:type="spellEnd"/>
      <w:r w:rsidRPr="001B0877">
        <w:rPr>
          <w:rFonts w:ascii="Times New Roman" w:hAnsi="Times New Roman" w:cs="Times New Roman"/>
          <w:lang w:val="ru-RU"/>
        </w:rPr>
        <w:t xml:space="preserve"> угоди, </w:t>
      </w:r>
      <w:proofErr w:type="spellStart"/>
      <w:r w:rsidRPr="001B0877">
        <w:rPr>
          <w:rFonts w:ascii="Times New Roman" w:hAnsi="Times New Roman" w:cs="Times New Roman"/>
          <w:lang w:val="ru-RU"/>
        </w:rPr>
        <w:t>підписаної</w:t>
      </w:r>
      <w:proofErr w:type="spellEnd"/>
      <w:r w:rsidRPr="001B0877">
        <w:rPr>
          <w:rFonts w:ascii="Times New Roman" w:hAnsi="Times New Roman" w:cs="Times New Roman"/>
          <w:lang w:val="ru-RU"/>
        </w:rPr>
        <w:t xml:space="preserve"> Сторонами та </w:t>
      </w:r>
      <w:proofErr w:type="spellStart"/>
      <w:r w:rsidRPr="001B0877">
        <w:rPr>
          <w:rFonts w:ascii="Times New Roman" w:hAnsi="Times New Roman" w:cs="Times New Roman"/>
          <w:lang w:val="ru-RU"/>
        </w:rPr>
        <w:t>скріпленою</w:t>
      </w:r>
      <w:proofErr w:type="spellEnd"/>
      <w:r w:rsidRPr="001B0877">
        <w:rPr>
          <w:rFonts w:ascii="Times New Roman" w:hAnsi="Times New Roman" w:cs="Times New Roman"/>
          <w:lang w:val="ru-RU"/>
        </w:rPr>
        <w:t xml:space="preserve"> печатками </w:t>
      </w:r>
      <w:proofErr w:type="spellStart"/>
      <w:r w:rsidRPr="001B0877">
        <w:rPr>
          <w:rFonts w:ascii="Times New Roman" w:hAnsi="Times New Roman" w:cs="Times New Roman"/>
          <w:lang w:val="ru-RU"/>
        </w:rPr>
        <w:t>Сторін</w:t>
      </w:r>
      <w:proofErr w:type="spellEnd"/>
      <w:r w:rsidRPr="001B0877">
        <w:rPr>
          <w:rFonts w:ascii="Times New Roman" w:hAnsi="Times New Roman" w:cs="Times New Roman"/>
          <w:lang w:val="ru-RU"/>
        </w:rPr>
        <w:t>.</w:t>
      </w:r>
    </w:p>
    <w:p w14:paraId="65E99FEF" w14:textId="77777777" w:rsidR="001B0877" w:rsidRPr="001B0877" w:rsidRDefault="001B0877" w:rsidP="00922E9D">
      <w:pPr>
        <w:contextualSpacing/>
        <w:jc w:val="both"/>
        <w:rPr>
          <w:rFonts w:ascii="Times New Roman" w:hAnsi="Times New Roman" w:cs="Times New Roman"/>
          <w:lang w:val="ru-RU"/>
        </w:rPr>
        <w:pPrChange w:id="146" w:author="OLENA PASHKOVA (NEPTUNE.UA)" w:date="2023-11-16T03:58:00Z">
          <w:pPr>
            <w:contextualSpacing/>
          </w:pPr>
        </w:pPrChange>
      </w:pPr>
      <w:r w:rsidRPr="00DE711B">
        <w:rPr>
          <w:rFonts w:ascii="Times New Roman" w:hAnsi="Times New Roman" w:cs="Times New Roman"/>
          <w:b/>
          <w:lang w:val="ru-RU"/>
        </w:rPr>
        <w:t>3.3.</w:t>
      </w:r>
      <w:r w:rsidRPr="001B0877">
        <w:rPr>
          <w:rFonts w:ascii="Times New Roman" w:hAnsi="Times New Roman" w:cs="Times New Roman"/>
          <w:lang w:val="ru-RU"/>
        </w:rPr>
        <w:tab/>
        <w:t xml:space="preserve">По </w:t>
      </w:r>
      <w:proofErr w:type="spellStart"/>
      <w:r w:rsidRPr="001B0877">
        <w:rPr>
          <w:rFonts w:ascii="Times New Roman" w:hAnsi="Times New Roman" w:cs="Times New Roman"/>
          <w:lang w:val="ru-RU"/>
        </w:rPr>
        <w:t>закінченні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дії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цього</w:t>
      </w:r>
      <w:proofErr w:type="spellEnd"/>
      <w:r w:rsidRPr="001B0877">
        <w:rPr>
          <w:rFonts w:ascii="Times New Roman" w:hAnsi="Times New Roman" w:cs="Times New Roman"/>
          <w:lang w:val="ru-RU"/>
        </w:rPr>
        <w:t xml:space="preserve"> Договору </w:t>
      </w:r>
      <w:proofErr w:type="spellStart"/>
      <w:r w:rsidRPr="001B0877">
        <w:rPr>
          <w:rFonts w:ascii="Times New Roman" w:hAnsi="Times New Roman" w:cs="Times New Roman"/>
          <w:lang w:val="ru-RU"/>
        </w:rPr>
        <w:t>Сторони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зобов'язуються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зробити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повний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взаєморозрахунок</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протягом</w:t>
      </w:r>
      <w:proofErr w:type="spellEnd"/>
      <w:r w:rsidRPr="001B0877">
        <w:rPr>
          <w:rFonts w:ascii="Times New Roman" w:hAnsi="Times New Roman" w:cs="Times New Roman"/>
          <w:lang w:val="ru-RU"/>
        </w:rPr>
        <w:t xml:space="preserve"> 5 (</w:t>
      </w:r>
      <w:proofErr w:type="spellStart"/>
      <w:r w:rsidRPr="001B0877">
        <w:rPr>
          <w:rFonts w:ascii="Times New Roman" w:hAnsi="Times New Roman" w:cs="Times New Roman"/>
          <w:lang w:val="ru-RU"/>
        </w:rPr>
        <w:t>п'яти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банківських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днів</w:t>
      </w:r>
      <w:proofErr w:type="spellEnd"/>
      <w:r w:rsidRPr="001B0877">
        <w:rPr>
          <w:rFonts w:ascii="Times New Roman" w:hAnsi="Times New Roman" w:cs="Times New Roman"/>
          <w:lang w:val="ru-RU"/>
        </w:rPr>
        <w:t xml:space="preserve"> з моменту </w:t>
      </w:r>
      <w:proofErr w:type="spellStart"/>
      <w:r w:rsidRPr="001B0877">
        <w:rPr>
          <w:rFonts w:ascii="Times New Roman" w:hAnsi="Times New Roman" w:cs="Times New Roman"/>
          <w:lang w:val="ru-RU"/>
        </w:rPr>
        <w:t>його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закінчення</w:t>
      </w:r>
      <w:proofErr w:type="spellEnd"/>
      <w:r w:rsidRPr="001B0877">
        <w:rPr>
          <w:rFonts w:ascii="Times New Roman" w:hAnsi="Times New Roman" w:cs="Times New Roman"/>
          <w:lang w:val="ru-RU"/>
        </w:rPr>
        <w:t>.</w:t>
      </w:r>
    </w:p>
    <w:p w14:paraId="4EA9766E" w14:textId="77777777" w:rsidR="00DE711B" w:rsidRPr="00DE711B" w:rsidRDefault="00DE711B" w:rsidP="00922E9D">
      <w:pPr>
        <w:jc w:val="both"/>
        <w:rPr>
          <w:rFonts w:ascii="Times New Roman" w:hAnsi="Times New Roman" w:cs="Times New Roman"/>
          <w:b/>
          <w:lang w:val="ru-RU"/>
        </w:rPr>
        <w:pPrChange w:id="147" w:author="OLENA PASHKOVA (NEPTUNE.UA)" w:date="2023-11-16T03:58:00Z">
          <w:pPr/>
        </w:pPrChange>
      </w:pPr>
    </w:p>
    <w:p w14:paraId="5631354C" w14:textId="77777777" w:rsidR="001B0877" w:rsidRPr="00DE711B" w:rsidRDefault="001B0877" w:rsidP="00922E9D">
      <w:pPr>
        <w:jc w:val="both"/>
        <w:rPr>
          <w:rFonts w:ascii="Times New Roman" w:hAnsi="Times New Roman" w:cs="Times New Roman"/>
          <w:b/>
          <w:lang w:val="ru-RU"/>
        </w:rPr>
        <w:pPrChange w:id="148" w:author="OLENA PASHKOVA (NEPTUNE.UA)" w:date="2023-11-16T03:58:00Z">
          <w:pPr/>
        </w:pPrChange>
      </w:pPr>
      <w:r w:rsidRPr="00DE711B">
        <w:rPr>
          <w:rFonts w:ascii="Times New Roman" w:hAnsi="Times New Roman" w:cs="Times New Roman"/>
          <w:b/>
          <w:lang w:val="ru-RU"/>
        </w:rPr>
        <w:t>4. ЗОБОВ’ЯЗАННЯ ТА ПРАВА ВИКОНАВЦЯ:</w:t>
      </w:r>
    </w:p>
    <w:p w14:paraId="38D68E8F" w14:textId="1BF85FF3" w:rsidR="00121D46" w:rsidRDefault="001B0877" w:rsidP="00922E9D">
      <w:pPr>
        <w:contextualSpacing/>
        <w:jc w:val="both"/>
        <w:rPr>
          <w:rFonts w:ascii="Times New Roman" w:hAnsi="Times New Roman" w:cs="Times New Roman"/>
          <w:lang w:val="ru-RU"/>
        </w:rPr>
        <w:pPrChange w:id="149" w:author="OLENA PASHKOVA (NEPTUNE.UA)" w:date="2023-11-16T03:58:00Z">
          <w:pPr>
            <w:contextualSpacing/>
          </w:pPr>
        </w:pPrChange>
      </w:pPr>
      <w:r w:rsidRPr="00DE711B">
        <w:rPr>
          <w:rFonts w:ascii="Times New Roman" w:hAnsi="Times New Roman" w:cs="Times New Roman"/>
          <w:b/>
          <w:lang w:val="ru-RU"/>
        </w:rPr>
        <w:t>4.1</w:t>
      </w:r>
      <w:r w:rsidRPr="001B0877">
        <w:rPr>
          <w:rFonts w:ascii="Times New Roman" w:hAnsi="Times New Roman" w:cs="Times New Roman"/>
          <w:lang w:val="ru-RU"/>
        </w:rPr>
        <w:t>.</w:t>
      </w:r>
      <w:r w:rsidR="00DE711B">
        <w:rPr>
          <w:rFonts w:ascii="Times New Roman" w:hAnsi="Times New Roman" w:cs="Times New Roman"/>
          <w:lang w:val="ru-RU"/>
        </w:rPr>
        <w:t xml:space="preserve"> </w:t>
      </w:r>
      <w:proofErr w:type="spellStart"/>
      <w:r w:rsidRPr="001B0877">
        <w:rPr>
          <w:rFonts w:ascii="Times New Roman" w:hAnsi="Times New Roman" w:cs="Times New Roman"/>
          <w:lang w:val="ru-RU"/>
        </w:rPr>
        <w:t>Виконавець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зо</w:t>
      </w:r>
      <w:r w:rsidRPr="000435F5">
        <w:rPr>
          <w:rFonts w:ascii="Times New Roman" w:hAnsi="Times New Roman" w:cs="Times New Roman"/>
          <w:highlight w:val="yellow"/>
          <w:lang w:val="ru-RU"/>
          <w:rPrChange w:id="150" w:author="OLENA PASHKOVA (NEPTUNE.UA)" w:date="2023-11-16T04:36:00Z">
            <w:rPr>
              <w:rFonts w:ascii="Times New Roman" w:hAnsi="Times New Roman" w:cs="Times New Roman"/>
              <w:lang w:val="ru-RU"/>
            </w:rPr>
          </w:rPrChange>
        </w:rPr>
        <w:t>бовязани</w:t>
      </w:r>
      <w:r w:rsidRPr="001B0877">
        <w:rPr>
          <w:rFonts w:ascii="Times New Roman" w:hAnsi="Times New Roman" w:cs="Times New Roman"/>
          <w:lang w:val="ru-RU"/>
        </w:rPr>
        <w:t>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підтвердити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місячний</w:t>
      </w:r>
      <w:proofErr w:type="spellEnd"/>
      <w:r w:rsidRPr="001B0877">
        <w:rPr>
          <w:rFonts w:ascii="Times New Roman" w:hAnsi="Times New Roman" w:cs="Times New Roman"/>
          <w:lang w:val="ru-RU"/>
        </w:rPr>
        <w:t xml:space="preserve"> план </w:t>
      </w:r>
      <w:proofErr w:type="spellStart"/>
      <w:r w:rsidRPr="001B0877">
        <w:rPr>
          <w:rFonts w:ascii="Times New Roman" w:hAnsi="Times New Roman" w:cs="Times New Roman"/>
          <w:lang w:val="ru-RU"/>
        </w:rPr>
        <w:t>завезення</w:t>
      </w:r>
      <w:proofErr w:type="spellEnd"/>
      <w:r w:rsidRPr="001B0877">
        <w:rPr>
          <w:rFonts w:ascii="Times New Roman" w:hAnsi="Times New Roman" w:cs="Times New Roman"/>
          <w:lang w:val="ru-RU"/>
        </w:rPr>
        <w:t xml:space="preserve"> Зерна та постановки суден </w:t>
      </w:r>
      <w:proofErr w:type="spellStart"/>
      <w:r w:rsidRPr="001B0877">
        <w:rPr>
          <w:rFonts w:ascii="Times New Roman" w:hAnsi="Times New Roman" w:cs="Times New Roman"/>
          <w:lang w:val="ru-RU"/>
        </w:rPr>
        <w:t>або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надати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зустрічні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пропозиції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щодо</w:t>
      </w:r>
      <w:proofErr w:type="spellEnd"/>
      <w:r w:rsidRPr="001B0877">
        <w:rPr>
          <w:rFonts w:ascii="Times New Roman" w:hAnsi="Times New Roman" w:cs="Times New Roman"/>
          <w:lang w:val="ru-RU"/>
        </w:rPr>
        <w:t xml:space="preserve"> плану постановки суден та </w:t>
      </w:r>
      <w:proofErr w:type="spellStart"/>
      <w:r w:rsidRPr="001B0877">
        <w:rPr>
          <w:rFonts w:ascii="Times New Roman" w:hAnsi="Times New Roman" w:cs="Times New Roman"/>
          <w:lang w:val="ru-RU"/>
        </w:rPr>
        <w:t>завезення</w:t>
      </w:r>
      <w:proofErr w:type="spellEnd"/>
      <w:r w:rsidRPr="001B0877">
        <w:rPr>
          <w:rFonts w:ascii="Times New Roman" w:hAnsi="Times New Roman" w:cs="Times New Roman"/>
          <w:lang w:val="ru-RU"/>
        </w:rPr>
        <w:t xml:space="preserve"> Зерна у </w:t>
      </w:r>
      <w:proofErr w:type="spellStart"/>
      <w:r w:rsidRPr="001B0877">
        <w:rPr>
          <w:rFonts w:ascii="Times New Roman" w:hAnsi="Times New Roman" w:cs="Times New Roman"/>
          <w:lang w:val="ru-RU"/>
        </w:rPr>
        <w:t>відповідному</w:t>
      </w:r>
      <w:proofErr w:type="spellEnd"/>
      <w:r w:rsidRPr="001B0877">
        <w:rPr>
          <w:rFonts w:ascii="Times New Roman" w:hAnsi="Times New Roman" w:cs="Times New Roman"/>
          <w:lang w:val="ru-RU"/>
        </w:rPr>
        <w:t xml:space="preserve"> плановому </w:t>
      </w:r>
      <w:proofErr w:type="spellStart"/>
      <w:r w:rsidRPr="001B0877">
        <w:rPr>
          <w:rFonts w:ascii="Times New Roman" w:hAnsi="Times New Roman" w:cs="Times New Roman"/>
          <w:lang w:val="ru-RU"/>
        </w:rPr>
        <w:t>місяці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протягом</w:t>
      </w:r>
      <w:proofErr w:type="spellEnd"/>
      <w:r w:rsidRPr="001B0877">
        <w:rPr>
          <w:rFonts w:ascii="Times New Roman" w:hAnsi="Times New Roman" w:cs="Times New Roman"/>
          <w:lang w:val="ru-RU"/>
        </w:rPr>
        <w:t xml:space="preserve"> одного (</w:t>
      </w:r>
      <w:ins w:id="151" w:author="SERHII SULIMA (NEPTUNE.UA)" w:date="2023-11-14T13:53:00Z">
        <w:r w:rsidR="006D4729">
          <w:rPr>
            <w:rFonts w:ascii="Times New Roman" w:hAnsi="Times New Roman" w:cs="Times New Roman"/>
            <w:lang w:val="ru-RU"/>
          </w:rPr>
          <w:t>3</w:t>
        </w:r>
      </w:ins>
      <w:del w:id="152" w:author="SERHII SULIMA (NEPTUNE.UA)" w:date="2023-11-14T13:53:00Z">
        <w:r w:rsidRPr="001B0877" w:rsidDel="006D4729">
          <w:rPr>
            <w:rFonts w:ascii="Times New Roman" w:hAnsi="Times New Roman" w:cs="Times New Roman"/>
            <w:lang w:val="ru-RU"/>
          </w:rPr>
          <w:delText>1</w:delText>
        </w:r>
      </w:del>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робоч</w:t>
      </w:r>
      <w:ins w:id="153" w:author="SERHII SULIMA (NEPTUNE.UA)" w:date="2023-11-14T13:53:00Z">
        <w:r w:rsidR="006D4729">
          <w:rPr>
            <w:rFonts w:ascii="Times New Roman" w:hAnsi="Times New Roman" w:cs="Times New Roman"/>
            <w:lang w:val="ru-RU"/>
          </w:rPr>
          <w:t>их</w:t>
        </w:r>
      </w:ins>
      <w:proofErr w:type="spellEnd"/>
      <w:del w:id="154" w:author="SERHII SULIMA (NEPTUNE.UA)" w:date="2023-11-14T13:53:00Z">
        <w:r w:rsidRPr="001B0877" w:rsidDel="006D4729">
          <w:rPr>
            <w:rFonts w:ascii="Times New Roman" w:hAnsi="Times New Roman" w:cs="Times New Roman"/>
            <w:lang w:val="ru-RU"/>
          </w:rPr>
          <w:delText>ого</w:delText>
        </w:r>
      </w:del>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дн</w:t>
      </w:r>
      <w:ins w:id="155" w:author="SERHII SULIMA (NEPTUNE.UA)" w:date="2023-11-14T13:53:00Z">
        <w:r w:rsidR="006D4729">
          <w:rPr>
            <w:rFonts w:ascii="Times New Roman" w:hAnsi="Times New Roman" w:cs="Times New Roman"/>
            <w:lang w:val="ru-RU"/>
          </w:rPr>
          <w:t>ів</w:t>
        </w:r>
      </w:ins>
      <w:proofErr w:type="spellEnd"/>
      <w:del w:id="156" w:author="SERHII SULIMA (NEPTUNE.UA)" w:date="2023-11-14T13:53:00Z">
        <w:r w:rsidRPr="001B0877" w:rsidDel="006D4729">
          <w:rPr>
            <w:rFonts w:ascii="Times New Roman" w:hAnsi="Times New Roman" w:cs="Times New Roman"/>
            <w:lang w:val="ru-RU"/>
          </w:rPr>
          <w:delText>я</w:delText>
        </w:r>
      </w:del>
      <w:r w:rsidRPr="001B0877">
        <w:rPr>
          <w:rFonts w:ascii="Times New Roman" w:hAnsi="Times New Roman" w:cs="Times New Roman"/>
          <w:lang w:val="ru-RU"/>
        </w:rPr>
        <w:t xml:space="preserve"> з дня </w:t>
      </w:r>
      <w:proofErr w:type="spellStart"/>
      <w:r w:rsidRPr="001B0877">
        <w:rPr>
          <w:rFonts w:ascii="Times New Roman" w:hAnsi="Times New Roman" w:cs="Times New Roman"/>
          <w:lang w:val="ru-RU"/>
        </w:rPr>
        <w:t>отримання</w:t>
      </w:r>
      <w:proofErr w:type="spellEnd"/>
      <w:r w:rsidRPr="001B0877">
        <w:rPr>
          <w:rFonts w:ascii="Times New Roman" w:hAnsi="Times New Roman" w:cs="Times New Roman"/>
          <w:lang w:val="ru-RU"/>
        </w:rPr>
        <w:t xml:space="preserve"> такого плану </w:t>
      </w:r>
      <w:proofErr w:type="spellStart"/>
      <w:r w:rsidRPr="001B0877">
        <w:rPr>
          <w:rFonts w:ascii="Times New Roman" w:hAnsi="Times New Roman" w:cs="Times New Roman"/>
          <w:lang w:val="ru-RU"/>
        </w:rPr>
        <w:t>від</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w:t>
      </w:r>
      <w:proofErr w:type="spellEnd"/>
      <w:r w:rsidRPr="001B0877">
        <w:rPr>
          <w:rFonts w:ascii="Times New Roman" w:hAnsi="Times New Roman" w:cs="Times New Roman"/>
          <w:lang w:val="ru-RU"/>
        </w:rPr>
        <w:t xml:space="preserve">, на </w:t>
      </w:r>
      <w:proofErr w:type="spellStart"/>
      <w:r w:rsidRPr="001B0877">
        <w:rPr>
          <w:rFonts w:ascii="Times New Roman" w:hAnsi="Times New Roman" w:cs="Times New Roman"/>
          <w:lang w:val="ru-RU"/>
        </w:rPr>
        <w:t>власний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розсуд</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має</w:t>
      </w:r>
      <w:proofErr w:type="spellEnd"/>
      <w:r w:rsidRPr="001B0877">
        <w:rPr>
          <w:rFonts w:ascii="Times New Roman" w:hAnsi="Times New Roman" w:cs="Times New Roman"/>
          <w:lang w:val="ru-RU"/>
        </w:rPr>
        <w:t xml:space="preserve"> право </w:t>
      </w:r>
      <w:proofErr w:type="spellStart"/>
      <w:r w:rsidRPr="001B0877">
        <w:rPr>
          <w:rFonts w:ascii="Times New Roman" w:hAnsi="Times New Roman" w:cs="Times New Roman"/>
          <w:lang w:val="ru-RU"/>
        </w:rPr>
        <w:t>або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прийняти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зустрічні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пропозиції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Виконавця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або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відмовитись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w:t>
      </w:r>
      <w:proofErr w:type="spellEnd"/>
      <w:r w:rsidRPr="001B0877">
        <w:rPr>
          <w:rFonts w:ascii="Times New Roman" w:hAnsi="Times New Roman" w:cs="Times New Roman"/>
          <w:lang w:val="ru-RU"/>
        </w:rPr>
        <w:t xml:space="preserve"> них, без </w:t>
      </w:r>
      <w:proofErr w:type="spellStart"/>
      <w:r w:rsidRPr="001B0877">
        <w:rPr>
          <w:rFonts w:ascii="Times New Roman" w:hAnsi="Times New Roman" w:cs="Times New Roman"/>
          <w:lang w:val="ru-RU"/>
        </w:rPr>
        <w:t>відшкодуван</w:t>
      </w:r>
      <w:r w:rsidR="00121D46">
        <w:rPr>
          <w:rFonts w:ascii="Times New Roman" w:hAnsi="Times New Roman" w:cs="Times New Roman"/>
          <w:lang w:val="ru-RU"/>
        </w:rPr>
        <w:t>ня</w:t>
      </w:r>
      <w:proofErr w:type="spellEnd"/>
      <w:r w:rsidR="00121D46">
        <w:rPr>
          <w:rFonts w:ascii="Times New Roman" w:hAnsi="Times New Roman" w:cs="Times New Roman"/>
          <w:lang w:val="ru-RU"/>
        </w:rPr>
        <w:t xml:space="preserve"> будь-</w:t>
      </w:r>
      <w:proofErr w:type="spellStart"/>
      <w:r w:rsidR="00121D46">
        <w:rPr>
          <w:rFonts w:ascii="Times New Roman" w:hAnsi="Times New Roman" w:cs="Times New Roman"/>
          <w:lang w:val="ru-RU"/>
        </w:rPr>
        <w:t>яких</w:t>
      </w:r>
      <w:proofErr w:type="spellEnd"/>
      <w:r w:rsidR="00121D46">
        <w:rPr>
          <w:rFonts w:ascii="Times New Roman" w:hAnsi="Times New Roman" w:cs="Times New Roman"/>
          <w:lang w:val="ru-RU"/>
        </w:rPr>
        <w:t xml:space="preserve"> </w:t>
      </w:r>
      <w:proofErr w:type="spellStart"/>
      <w:r w:rsidR="00121D46">
        <w:rPr>
          <w:rFonts w:ascii="Times New Roman" w:hAnsi="Times New Roman" w:cs="Times New Roman"/>
          <w:lang w:val="ru-RU"/>
        </w:rPr>
        <w:t>збитків</w:t>
      </w:r>
      <w:proofErr w:type="spellEnd"/>
      <w:r w:rsidR="00121D46">
        <w:rPr>
          <w:rFonts w:ascii="Times New Roman" w:hAnsi="Times New Roman" w:cs="Times New Roman"/>
          <w:lang w:val="ru-RU"/>
        </w:rPr>
        <w:t xml:space="preserve"> </w:t>
      </w:r>
      <w:proofErr w:type="spellStart"/>
      <w:r w:rsidR="00121D46">
        <w:rPr>
          <w:rFonts w:ascii="Times New Roman" w:hAnsi="Times New Roman" w:cs="Times New Roman"/>
          <w:lang w:val="ru-RU"/>
        </w:rPr>
        <w:t>Виконавцю</w:t>
      </w:r>
      <w:proofErr w:type="spellEnd"/>
      <w:r w:rsidR="00121D46">
        <w:rPr>
          <w:rFonts w:ascii="Times New Roman" w:hAnsi="Times New Roman" w:cs="Times New Roman"/>
          <w:lang w:val="ru-RU"/>
        </w:rPr>
        <w:t>.</w:t>
      </w:r>
    </w:p>
    <w:p w14:paraId="1A27D7A6" w14:textId="639614AD" w:rsidR="001B0877" w:rsidRPr="001B0877" w:rsidRDefault="001B0877" w:rsidP="00922E9D">
      <w:pPr>
        <w:contextualSpacing/>
        <w:jc w:val="both"/>
        <w:rPr>
          <w:rFonts w:ascii="Times New Roman" w:hAnsi="Times New Roman" w:cs="Times New Roman"/>
          <w:lang w:val="ru-RU"/>
        </w:rPr>
        <w:pPrChange w:id="157" w:author="OLENA PASHKOVA (NEPTUNE.UA)" w:date="2023-11-16T03:58:00Z">
          <w:pPr>
            <w:contextualSpacing/>
          </w:pPr>
        </w:pPrChange>
      </w:pPr>
      <w:r w:rsidRPr="00DE711B">
        <w:rPr>
          <w:rFonts w:ascii="Times New Roman" w:hAnsi="Times New Roman" w:cs="Times New Roman"/>
          <w:b/>
          <w:lang w:val="ru-RU"/>
        </w:rPr>
        <w:t>4.2.</w:t>
      </w:r>
      <w:r w:rsidRPr="001B0877">
        <w:rPr>
          <w:rFonts w:ascii="Times New Roman" w:hAnsi="Times New Roman" w:cs="Times New Roman"/>
          <w:lang w:val="ru-RU"/>
        </w:rPr>
        <w:tab/>
      </w:r>
      <w:proofErr w:type="spellStart"/>
      <w:r w:rsidR="00534CFA">
        <w:rPr>
          <w:rFonts w:ascii="Times New Roman" w:hAnsi="Times New Roman" w:cs="Times New Roman"/>
          <w:lang w:val="ru-RU"/>
        </w:rPr>
        <w:t>В</w:t>
      </w:r>
      <w:r w:rsidRPr="001B0877">
        <w:rPr>
          <w:rFonts w:ascii="Times New Roman" w:hAnsi="Times New Roman" w:cs="Times New Roman"/>
          <w:lang w:val="ru-RU"/>
        </w:rPr>
        <w:t>ідповідно</w:t>
      </w:r>
      <w:proofErr w:type="spellEnd"/>
      <w:r w:rsidRPr="001B0877">
        <w:rPr>
          <w:rFonts w:ascii="Times New Roman" w:hAnsi="Times New Roman" w:cs="Times New Roman"/>
          <w:lang w:val="ru-RU"/>
        </w:rPr>
        <w:t xml:space="preserve"> до п. 4.2.1 </w:t>
      </w:r>
      <w:proofErr w:type="spellStart"/>
      <w:r w:rsidRPr="001B0877">
        <w:rPr>
          <w:rFonts w:ascii="Times New Roman" w:hAnsi="Times New Roman" w:cs="Times New Roman"/>
          <w:lang w:val="ru-RU"/>
        </w:rPr>
        <w:t>цього</w:t>
      </w:r>
      <w:proofErr w:type="spellEnd"/>
      <w:r w:rsidRPr="001B0877">
        <w:rPr>
          <w:rFonts w:ascii="Times New Roman" w:hAnsi="Times New Roman" w:cs="Times New Roman"/>
          <w:lang w:val="ru-RU"/>
        </w:rPr>
        <w:t xml:space="preserve"> Договору </w:t>
      </w:r>
      <w:proofErr w:type="spellStart"/>
      <w:r w:rsidRPr="001B0877">
        <w:rPr>
          <w:rFonts w:ascii="Times New Roman" w:hAnsi="Times New Roman" w:cs="Times New Roman"/>
          <w:lang w:val="ru-RU"/>
        </w:rPr>
        <w:t>підтвердити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приймання</w:t>
      </w:r>
      <w:proofErr w:type="spellEnd"/>
      <w:r w:rsidRPr="001B0877">
        <w:rPr>
          <w:rFonts w:ascii="Times New Roman" w:hAnsi="Times New Roman" w:cs="Times New Roman"/>
          <w:lang w:val="ru-RU"/>
        </w:rPr>
        <w:t xml:space="preserve"> Зерна </w:t>
      </w:r>
      <w:proofErr w:type="spellStart"/>
      <w:r w:rsidRPr="001B0877">
        <w:rPr>
          <w:rFonts w:ascii="Times New Roman" w:hAnsi="Times New Roman" w:cs="Times New Roman"/>
          <w:lang w:val="ru-RU"/>
        </w:rPr>
        <w:t>залізничним</w:t>
      </w:r>
      <w:proofErr w:type="spellEnd"/>
      <w:r w:rsidRPr="001B0877">
        <w:rPr>
          <w:rFonts w:ascii="Times New Roman" w:hAnsi="Times New Roman" w:cs="Times New Roman"/>
          <w:lang w:val="ru-RU"/>
        </w:rPr>
        <w:t xml:space="preserve"> транспортом в </w:t>
      </w:r>
      <w:proofErr w:type="spellStart"/>
      <w:r w:rsidRPr="001B0877">
        <w:rPr>
          <w:rFonts w:ascii="Times New Roman" w:hAnsi="Times New Roman" w:cs="Times New Roman"/>
          <w:lang w:val="ru-RU"/>
        </w:rPr>
        <w:t>системі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планування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залізничних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перевезень</w:t>
      </w:r>
      <w:proofErr w:type="spellEnd"/>
      <w:r w:rsidRPr="001B0877">
        <w:rPr>
          <w:rFonts w:ascii="Times New Roman" w:hAnsi="Times New Roman" w:cs="Times New Roman"/>
          <w:lang w:val="ru-RU"/>
        </w:rPr>
        <w:t xml:space="preserve"> (МЕСПЛАН) </w:t>
      </w:r>
      <w:proofErr w:type="spellStart"/>
      <w:r w:rsidRPr="001B0877">
        <w:rPr>
          <w:rFonts w:ascii="Times New Roman" w:hAnsi="Times New Roman" w:cs="Times New Roman"/>
          <w:lang w:val="ru-RU"/>
        </w:rPr>
        <w:t>відповідно</w:t>
      </w:r>
      <w:proofErr w:type="spellEnd"/>
      <w:r w:rsidRPr="001B0877">
        <w:rPr>
          <w:rFonts w:ascii="Times New Roman" w:hAnsi="Times New Roman" w:cs="Times New Roman"/>
          <w:lang w:val="ru-RU"/>
        </w:rPr>
        <w:t xml:space="preserve"> до заявки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в межах </w:t>
      </w:r>
      <w:proofErr w:type="spellStart"/>
      <w:r w:rsidRPr="001B0877">
        <w:rPr>
          <w:rFonts w:ascii="Times New Roman" w:hAnsi="Times New Roman" w:cs="Times New Roman"/>
          <w:lang w:val="ru-RU"/>
        </w:rPr>
        <w:t>раніше</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погодженого</w:t>
      </w:r>
      <w:proofErr w:type="spellEnd"/>
      <w:r w:rsidRPr="001B0877">
        <w:rPr>
          <w:rFonts w:ascii="Times New Roman" w:hAnsi="Times New Roman" w:cs="Times New Roman"/>
          <w:lang w:val="ru-RU"/>
        </w:rPr>
        <w:t xml:space="preserve"> Сторонами </w:t>
      </w:r>
      <w:proofErr w:type="spellStart"/>
      <w:r w:rsidRPr="001B0877">
        <w:rPr>
          <w:rFonts w:ascii="Times New Roman" w:hAnsi="Times New Roman" w:cs="Times New Roman"/>
          <w:lang w:val="ru-RU"/>
        </w:rPr>
        <w:t>місячного</w:t>
      </w:r>
      <w:proofErr w:type="spellEnd"/>
      <w:r w:rsidRPr="001B0877">
        <w:rPr>
          <w:rFonts w:ascii="Times New Roman" w:hAnsi="Times New Roman" w:cs="Times New Roman"/>
          <w:lang w:val="ru-RU"/>
        </w:rPr>
        <w:t xml:space="preserve"> плану </w:t>
      </w:r>
      <w:proofErr w:type="spellStart"/>
      <w:r w:rsidRPr="001B0877">
        <w:rPr>
          <w:rFonts w:ascii="Times New Roman" w:hAnsi="Times New Roman" w:cs="Times New Roman"/>
          <w:lang w:val="ru-RU"/>
        </w:rPr>
        <w:t>завезення</w:t>
      </w:r>
      <w:proofErr w:type="spellEnd"/>
      <w:r w:rsidRPr="001B0877">
        <w:rPr>
          <w:rFonts w:ascii="Times New Roman" w:hAnsi="Times New Roman" w:cs="Times New Roman"/>
          <w:lang w:val="ru-RU"/>
        </w:rPr>
        <w:t xml:space="preserve"> Зерна </w:t>
      </w:r>
      <w:proofErr w:type="spellStart"/>
      <w:r w:rsidRPr="001B0877">
        <w:rPr>
          <w:rFonts w:ascii="Times New Roman" w:hAnsi="Times New Roman" w:cs="Times New Roman"/>
          <w:lang w:val="ru-RU"/>
        </w:rPr>
        <w:t>наступним</w:t>
      </w:r>
      <w:proofErr w:type="spellEnd"/>
      <w:r w:rsidRPr="001B0877">
        <w:rPr>
          <w:rFonts w:ascii="Times New Roman" w:hAnsi="Times New Roman" w:cs="Times New Roman"/>
          <w:lang w:val="ru-RU"/>
        </w:rPr>
        <w:t xml:space="preserve"> чином:</w:t>
      </w:r>
    </w:p>
    <w:p w14:paraId="0588AAAA" w14:textId="77777777" w:rsidR="001B0877" w:rsidRPr="001B0877" w:rsidRDefault="001B0877" w:rsidP="00922E9D">
      <w:pPr>
        <w:jc w:val="both"/>
        <w:rPr>
          <w:rFonts w:ascii="Times New Roman" w:hAnsi="Times New Roman" w:cs="Times New Roman"/>
          <w:lang w:val="ru-RU"/>
        </w:rPr>
        <w:pPrChange w:id="158" w:author="OLENA PASHKOVA (NEPTUNE.UA)" w:date="2023-11-16T03:58:00Z">
          <w:pPr/>
        </w:pPrChange>
      </w:pPr>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вагони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замовлені</w:t>
      </w:r>
      <w:proofErr w:type="spellEnd"/>
      <w:r w:rsidRPr="001B0877">
        <w:rPr>
          <w:rFonts w:ascii="Times New Roman" w:hAnsi="Times New Roman" w:cs="Times New Roman"/>
          <w:lang w:val="ru-RU"/>
        </w:rPr>
        <w:t xml:space="preserve"> до 15:00 </w:t>
      </w:r>
      <w:proofErr w:type="spellStart"/>
      <w:r w:rsidRPr="001B0877">
        <w:rPr>
          <w:rFonts w:ascii="Times New Roman" w:hAnsi="Times New Roman" w:cs="Times New Roman"/>
          <w:lang w:val="ru-RU"/>
        </w:rPr>
        <w:t>робочого</w:t>
      </w:r>
      <w:proofErr w:type="spellEnd"/>
      <w:r w:rsidRPr="001B0877">
        <w:rPr>
          <w:rFonts w:ascii="Times New Roman" w:hAnsi="Times New Roman" w:cs="Times New Roman"/>
          <w:lang w:val="ru-RU"/>
        </w:rPr>
        <w:t xml:space="preserve"> дня, </w:t>
      </w:r>
      <w:proofErr w:type="spellStart"/>
      <w:r w:rsidRPr="001B0877">
        <w:rPr>
          <w:rFonts w:ascii="Times New Roman" w:hAnsi="Times New Roman" w:cs="Times New Roman"/>
          <w:lang w:val="ru-RU"/>
        </w:rPr>
        <w:t>підтверджуються</w:t>
      </w:r>
      <w:proofErr w:type="spellEnd"/>
      <w:r w:rsidRPr="001B0877">
        <w:rPr>
          <w:rFonts w:ascii="Times New Roman" w:hAnsi="Times New Roman" w:cs="Times New Roman"/>
          <w:lang w:val="ru-RU"/>
        </w:rPr>
        <w:t xml:space="preserve"> до 17:00 того ж самого </w:t>
      </w:r>
      <w:proofErr w:type="spellStart"/>
      <w:r w:rsidRPr="001B0877">
        <w:rPr>
          <w:rFonts w:ascii="Times New Roman" w:hAnsi="Times New Roman" w:cs="Times New Roman"/>
          <w:lang w:val="ru-RU"/>
        </w:rPr>
        <w:t>робочого</w:t>
      </w:r>
      <w:proofErr w:type="spellEnd"/>
      <w:r w:rsidRPr="001B0877">
        <w:rPr>
          <w:rFonts w:ascii="Times New Roman" w:hAnsi="Times New Roman" w:cs="Times New Roman"/>
          <w:lang w:val="ru-RU"/>
        </w:rPr>
        <w:t xml:space="preserve"> дня;</w:t>
      </w:r>
    </w:p>
    <w:p w14:paraId="6707E770" w14:textId="77777777" w:rsidR="001B0877" w:rsidRPr="001B0877" w:rsidRDefault="001B0877" w:rsidP="00922E9D">
      <w:pPr>
        <w:jc w:val="both"/>
        <w:rPr>
          <w:rFonts w:ascii="Times New Roman" w:hAnsi="Times New Roman" w:cs="Times New Roman"/>
          <w:lang w:val="ru-RU"/>
        </w:rPr>
        <w:pPrChange w:id="159" w:author="OLENA PASHKOVA (NEPTUNE.UA)" w:date="2023-11-16T03:58:00Z">
          <w:pPr/>
        </w:pPrChange>
      </w:pPr>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щоденний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обсяг</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приймання</w:t>
      </w:r>
      <w:proofErr w:type="spellEnd"/>
      <w:r w:rsidRPr="001B0877">
        <w:rPr>
          <w:rFonts w:ascii="Times New Roman" w:hAnsi="Times New Roman" w:cs="Times New Roman"/>
          <w:lang w:val="ru-RU"/>
        </w:rPr>
        <w:t xml:space="preserve"> повинен бути </w:t>
      </w:r>
      <w:proofErr w:type="spellStart"/>
      <w:r w:rsidRPr="001B0877">
        <w:rPr>
          <w:rFonts w:ascii="Times New Roman" w:hAnsi="Times New Roman" w:cs="Times New Roman"/>
          <w:lang w:val="ru-RU"/>
        </w:rPr>
        <w:t>проставлений</w:t>
      </w:r>
      <w:proofErr w:type="spellEnd"/>
      <w:r w:rsidRPr="001B0877">
        <w:rPr>
          <w:rFonts w:ascii="Times New Roman" w:hAnsi="Times New Roman" w:cs="Times New Roman"/>
          <w:lang w:val="ru-RU"/>
        </w:rPr>
        <w:t xml:space="preserve"> до 16:00 того ж </w:t>
      </w:r>
      <w:proofErr w:type="spellStart"/>
      <w:r w:rsidRPr="001B0877">
        <w:rPr>
          <w:rFonts w:ascii="Times New Roman" w:hAnsi="Times New Roman" w:cs="Times New Roman"/>
          <w:lang w:val="ru-RU"/>
        </w:rPr>
        <w:t>робочого</w:t>
      </w:r>
      <w:proofErr w:type="spellEnd"/>
      <w:r w:rsidRPr="001B0877">
        <w:rPr>
          <w:rFonts w:ascii="Times New Roman" w:hAnsi="Times New Roman" w:cs="Times New Roman"/>
          <w:lang w:val="ru-RU"/>
        </w:rPr>
        <w:t xml:space="preserve"> дня;</w:t>
      </w:r>
    </w:p>
    <w:p w14:paraId="3546AFEB" w14:textId="77777777" w:rsidR="001B0877" w:rsidRPr="001B0877" w:rsidRDefault="001B0877" w:rsidP="00922E9D">
      <w:pPr>
        <w:jc w:val="both"/>
        <w:rPr>
          <w:rFonts w:ascii="Times New Roman" w:hAnsi="Times New Roman" w:cs="Times New Roman"/>
          <w:lang w:val="ru-RU"/>
        </w:rPr>
        <w:pPrChange w:id="160" w:author="OLENA PASHKOVA (NEPTUNE.UA)" w:date="2023-11-16T03:58:00Z">
          <w:pPr/>
        </w:pPrChange>
      </w:pPr>
      <w:r w:rsidRPr="001B0877">
        <w:rPr>
          <w:rFonts w:ascii="Times New Roman" w:hAnsi="Times New Roman" w:cs="Times New Roman"/>
          <w:lang w:val="ru-RU"/>
        </w:rPr>
        <w:t xml:space="preserve">- не </w:t>
      </w:r>
      <w:proofErr w:type="spellStart"/>
      <w:r w:rsidRPr="001B0877">
        <w:rPr>
          <w:rFonts w:ascii="Times New Roman" w:hAnsi="Times New Roman" w:cs="Times New Roman"/>
          <w:lang w:val="ru-RU"/>
        </w:rPr>
        <w:t>пізніше</w:t>
      </w:r>
      <w:proofErr w:type="spellEnd"/>
      <w:r w:rsidRPr="001B0877">
        <w:rPr>
          <w:rFonts w:ascii="Times New Roman" w:hAnsi="Times New Roman" w:cs="Times New Roman"/>
          <w:lang w:val="ru-RU"/>
        </w:rPr>
        <w:t xml:space="preserve"> 16:00 у </w:t>
      </w:r>
      <w:proofErr w:type="spellStart"/>
      <w:r w:rsidRPr="001B0877">
        <w:rPr>
          <w:rFonts w:ascii="Times New Roman" w:hAnsi="Times New Roman" w:cs="Times New Roman"/>
          <w:lang w:val="ru-RU"/>
        </w:rPr>
        <w:t>робочий</w:t>
      </w:r>
      <w:proofErr w:type="spellEnd"/>
      <w:r w:rsidRPr="001B0877">
        <w:rPr>
          <w:rFonts w:ascii="Times New Roman" w:hAnsi="Times New Roman" w:cs="Times New Roman"/>
          <w:lang w:val="ru-RU"/>
        </w:rPr>
        <w:t xml:space="preserve"> день </w:t>
      </w:r>
      <w:proofErr w:type="spellStart"/>
      <w:r w:rsidRPr="001B0877">
        <w:rPr>
          <w:rFonts w:ascii="Times New Roman" w:hAnsi="Times New Roman" w:cs="Times New Roman"/>
          <w:lang w:val="ru-RU"/>
        </w:rPr>
        <w:t>Виконавець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зобов’язаний</w:t>
      </w:r>
      <w:proofErr w:type="spellEnd"/>
      <w:r w:rsidRPr="001B0877">
        <w:rPr>
          <w:rFonts w:ascii="Times New Roman" w:hAnsi="Times New Roman" w:cs="Times New Roman"/>
          <w:lang w:val="ru-RU"/>
        </w:rPr>
        <w:t xml:space="preserve"> в телефонному </w:t>
      </w:r>
      <w:proofErr w:type="spellStart"/>
      <w:r w:rsidRPr="001B0877">
        <w:rPr>
          <w:rFonts w:ascii="Times New Roman" w:hAnsi="Times New Roman" w:cs="Times New Roman"/>
          <w:lang w:val="ru-RU"/>
        </w:rPr>
        <w:t>режимі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узгодити</w:t>
      </w:r>
      <w:proofErr w:type="spellEnd"/>
      <w:r w:rsidRPr="001B0877">
        <w:rPr>
          <w:rFonts w:ascii="Times New Roman" w:hAnsi="Times New Roman" w:cs="Times New Roman"/>
          <w:lang w:val="ru-RU"/>
        </w:rPr>
        <w:t xml:space="preserve"> з </w:t>
      </w:r>
      <w:proofErr w:type="spellStart"/>
      <w:r w:rsidRPr="001B0877">
        <w:rPr>
          <w:rFonts w:ascii="Times New Roman" w:hAnsi="Times New Roman" w:cs="Times New Roman"/>
          <w:lang w:val="ru-RU"/>
        </w:rPr>
        <w:t>Замовником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проставляння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проблемних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станцій</w:t>
      </w:r>
      <w:proofErr w:type="spellEnd"/>
      <w:r w:rsidRPr="001B0877">
        <w:rPr>
          <w:rFonts w:ascii="Times New Roman" w:hAnsi="Times New Roman" w:cs="Times New Roman"/>
          <w:lang w:val="ru-RU"/>
        </w:rPr>
        <w:t>/</w:t>
      </w:r>
      <w:proofErr w:type="spellStart"/>
      <w:r w:rsidRPr="001B0877">
        <w:rPr>
          <w:rFonts w:ascii="Times New Roman" w:hAnsi="Times New Roman" w:cs="Times New Roman"/>
          <w:lang w:val="ru-RU"/>
        </w:rPr>
        <w:t>обсягів</w:t>
      </w:r>
      <w:proofErr w:type="spellEnd"/>
      <w:r w:rsidRPr="001B0877">
        <w:rPr>
          <w:rFonts w:ascii="Times New Roman" w:hAnsi="Times New Roman" w:cs="Times New Roman"/>
          <w:lang w:val="ru-RU"/>
        </w:rPr>
        <w:t xml:space="preserve"> та внести </w:t>
      </w:r>
      <w:proofErr w:type="spellStart"/>
      <w:r w:rsidRPr="001B0877">
        <w:rPr>
          <w:rFonts w:ascii="Times New Roman" w:hAnsi="Times New Roman" w:cs="Times New Roman"/>
          <w:lang w:val="ru-RU"/>
        </w:rPr>
        <w:t>необхідні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корективи</w:t>
      </w:r>
      <w:proofErr w:type="spellEnd"/>
      <w:r w:rsidRPr="001B0877">
        <w:rPr>
          <w:rFonts w:ascii="Times New Roman" w:hAnsi="Times New Roman" w:cs="Times New Roman"/>
          <w:lang w:val="ru-RU"/>
        </w:rPr>
        <w:t>;</w:t>
      </w:r>
    </w:p>
    <w:p w14:paraId="73D7AA5A" w14:textId="3A37C0F7" w:rsidR="001B0877" w:rsidRPr="001B0877" w:rsidDel="0006672F" w:rsidRDefault="001B0877" w:rsidP="00922E9D">
      <w:pPr>
        <w:jc w:val="both"/>
        <w:rPr>
          <w:del w:id="161" w:author="SERHII SULIMA (NEPTUNE.UA)" w:date="2023-11-14T13:56:00Z"/>
          <w:rFonts w:ascii="Times New Roman" w:hAnsi="Times New Roman" w:cs="Times New Roman"/>
          <w:lang w:val="ru-RU"/>
        </w:rPr>
        <w:pPrChange w:id="162" w:author="OLENA PASHKOVA (NEPTUNE.UA)" w:date="2023-11-16T03:58:00Z">
          <w:pPr/>
        </w:pPrChange>
      </w:pPr>
      <w:del w:id="163" w:author="SERHII SULIMA (NEPTUNE.UA)" w:date="2023-11-14T13:56:00Z">
        <w:r w:rsidRPr="001B0877" w:rsidDel="0006672F">
          <w:rPr>
            <w:rFonts w:ascii="Times New Roman" w:hAnsi="Times New Roman" w:cs="Times New Roman"/>
            <w:lang w:val="ru-RU"/>
          </w:rPr>
          <w:delText>- виконавець має право на відхилення +/- 2 (два) календарних дні стосовно дат, на які Замовником будуть замовлені А</w:delText>
        </w:r>
        <w:r w:rsidRPr="001B0877" w:rsidDel="0006672F">
          <w:rPr>
            <w:rFonts w:ascii="Times New Roman" w:hAnsi="Times New Roman" w:cs="Times New Roman"/>
          </w:rPr>
          <w:delText>R</w:delText>
        </w:r>
        <w:r w:rsidRPr="001B0877" w:rsidDel="0006672F">
          <w:rPr>
            <w:rFonts w:ascii="Times New Roman" w:hAnsi="Times New Roman" w:cs="Times New Roman"/>
            <w:lang w:val="ru-RU"/>
          </w:rPr>
          <w:delText>М</w:delText>
        </w:r>
        <w:r w:rsidRPr="001B0877" w:rsidDel="0006672F">
          <w:rPr>
            <w:rFonts w:ascii="Times New Roman" w:hAnsi="Times New Roman" w:cs="Times New Roman"/>
          </w:rPr>
          <w:delText>s</w:delText>
        </w:r>
        <w:r w:rsidRPr="001B0877" w:rsidDel="0006672F">
          <w:rPr>
            <w:rFonts w:ascii="Times New Roman" w:hAnsi="Times New Roman" w:cs="Times New Roman"/>
            <w:lang w:val="ru-RU"/>
          </w:rPr>
          <w:delText xml:space="preserve"> (залізничні вагони);</w:delText>
        </w:r>
      </w:del>
    </w:p>
    <w:p w14:paraId="33AF32AF" w14:textId="77777777" w:rsidR="001B0877" w:rsidRPr="001B0877" w:rsidRDefault="001B0877" w:rsidP="00922E9D">
      <w:pPr>
        <w:jc w:val="both"/>
        <w:rPr>
          <w:rFonts w:ascii="Times New Roman" w:hAnsi="Times New Roman" w:cs="Times New Roman"/>
          <w:lang w:val="ru-RU"/>
        </w:rPr>
        <w:pPrChange w:id="164" w:author="OLENA PASHKOVA (NEPTUNE.UA)" w:date="2023-11-16T03:58:00Z">
          <w:pPr/>
        </w:pPrChange>
      </w:pPr>
      <w:r w:rsidRPr="001B0877">
        <w:rPr>
          <w:rFonts w:ascii="Times New Roman" w:hAnsi="Times New Roman" w:cs="Times New Roman"/>
          <w:lang w:val="ru-RU"/>
        </w:rPr>
        <w:lastRenderedPageBreak/>
        <w:t>-</w:t>
      </w:r>
      <w:proofErr w:type="spellStart"/>
      <w:r w:rsidRPr="001B0877">
        <w:rPr>
          <w:rFonts w:ascii="Times New Roman" w:hAnsi="Times New Roman" w:cs="Times New Roman"/>
          <w:lang w:val="ru-RU"/>
        </w:rPr>
        <w:t>після</w:t>
      </w:r>
      <w:proofErr w:type="spellEnd"/>
      <w:r w:rsidRPr="001B0877">
        <w:rPr>
          <w:rFonts w:ascii="Times New Roman" w:hAnsi="Times New Roman" w:cs="Times New Roman"/>
          <w:lang w:val="ru-RU"/>
        </w:rPr>
        <w:t xml:space="preserve"> 16:30 до 17:00 </w:t>
      </w:r>
      <w:proofErr w:type="spellStart"/>
      <w:r w:rsidRPr="001B0877">
        <w:rPr>
          <w:rFonts w:ascii="Times New Roman" w:hAnsi="Times New Roman" w:cs="Times New Roman"/>
          <w:lang w:val="ru-RU"/>
        </w:rPr>
        <w:t>Виконавець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підтверждує</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всі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узгоджені</w:t>
      </w:r>
      <w:proofErr w:type="spellEnd"/>
      <w:r w:rsidRPr="001B0877">
        <w:rPr>
          <w:rFonts w:ascii="Times New Roman" w:hAnsi="Times New Roman" w:cs="Times New Roman"/>
          <w:lang w:val="ru-RU"/>
        </w:rPr>
        <w:t xml:space="preserve"> з </w:t>
      </w:r>
      <w:proofErr w:type="spellStart"/>
      <w:r w:rsidRPr="001B0877">
        <w:rPr>
          <w:rFonts w:ascii="Times New Roman" w:hAnsi="Times New Roman" w:cs="Times New Roman"/>
          <w:lang w:val="ru-RU"/>
        </w:rPr>
        <w:t>Замовником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зміни</w:t>
      </w:r>
      <w:proofErr w:type="spellEnd"/>
      <w:r w:rsidRPr="001B0877">
        <w:rPr>
          <w:rFonts w:ascii="Times New Roman" w:hAnsi="Times New Roman" w:cs="Times New Roman"/>
          <w:lang w:val="ru-RU"/>
        </w:rPr>
        <w:t>.</w:t>
      </w:r>
    </w:p>
    <w:p w14:paraId="6338444E" w14:textId="241B0986" w:rsidR="00DE711B" w:rsidRDefault="001B0877" w:rsidP="00922E9D">
      <w:pPr>
        <w:contextualSpacing/>
        <w:jc w:val="both"/>
        <w:rPr>
          <w:rFonts w:ascii="Times New Roman" w:hAnsi="Times New Roman" w:cs="Times New Roman"/>
          <w:lang w:val="ru-RU"/>
        </w:rPr>
        <w:pPrChange w:id="165" w:author="OLENA PASHKOVA (NEPTUNE.UA)" w:date="2023-11-16T03:58:00Z">
          <w:pPr>
            <w:contextualSpacing/>
          </w:pPr>
        </w:pPrChange>
      </w:pPr>
      <w:r w:rsidRPr="00DE711B">
        <w:rPr>
          <w:rFonts w:ascii="Times New Roman" w:hAnsi="Times New Roman" w:cs="Times New Roman"/>
          <w:b/>
          <w:lang w:val="ru-RU"/>
        </w:rPr>
        <w:t>4.2.1.</w:t>
      </w:r>
      <w:r w:rsidRPr="001B0877">
        <w:rPr>
          <w:rFonts w:ascii="Times New Roman" w:hAnsi="Times New Roman" w:cs="Times New Roman"/>
          <w:lang w:val="ru-RU"/>
        </w:rPr>
        <w:tab/>
      </w:r>
      <w:r w:rsidR="00534CFA">
        <w:rPr>
          <w:rFonts w:ascii="Times New Roman" w:hAnsi="Times New Roman" w:cs="Times New Roman"/>
          <w:lang w:val="ru-RU"/>
        </w:rPr>
        <w:t>З</w:t>
      </w:r>
      <w:r w:rsidRPr="001B0877">
        <w:rPr>
          <w:rFonts w:ascii="Times New Roman" w:hAnsi="Times New Roman" w:cs="Times New Roman"/>
          <w:lang w:val="ru-RU"/>
        </w:rPr>
        <w:t xml:space="preserve">а </w:t>
      </w:r>
      <w:proofErr w:type="spellStart"/>
      <w:r w:rsidRPr="001B0877">
        <w:rPr>
          <w:rFonts w:ascii="Times New Roman" w:hAnsi="Times New Roman" w:cs="Times New Roman"/>
          <w:lang w:val="ru-RU"/>
        </w:rPr>
        <w:t>заявою</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щомісячно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підтвержувати</w:t>
      </w:r>
      <w:proofErr w:type="spellEnd"/>
      <w:r w:rsidRPr="001B0877">
        <w:rPr>
          <w:rFonts w:ascii="Times New Roman" w:hAnsi="Times New Roman" w:cs="Times New Roman"/>
          <w:lang w:val="ru-RU"/>
        </w:rPr>
        <w:t xml:space="preserve"> у МЕСПЛАН </w:t>
      </w:r>
      <w:proofErr w:type="spellStart"/>
      <w:r w:rsidRPr="001B0877">
        <w:rPr>
          <w:rFonts w:ascii="Times New Roman" w:hAnsi="Times New Roman" w:cs="Times New Roman"/>
          <w:lang w:val="ru-RU"/>
        </w:rPr>
        <w:t>узгоджений</w:t>
      </w:r>
      <w:proofErr w:type="spellEnd"/>
      <w:r w:rsidRPr="001B0877">
        <w:rPr>
          <w:rFonts w:ascii="Times New Roman" w:hAnsi="Times New Roman" w:cs="Times New Roman"/>
          <w:lang w:val="ru-RU"/>
        </w:rPr>
        <w:t xml:space="preserve"> з </w:t>
      </w:r>
      <w:proofErr w:type="spellStart"/>
      <w:r w:rsidRPr="001B0877">
        <w:rPr>
          <w:rFonts w:ascii="Times New Roman" w:hAnsi="Times New Roman" w:cs="Times New Roman"/>
          <w:lang w:val="ru-RU"/>
        </w:rPr>
        <w:t>Виконавцем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місячний</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обсяг</w:t>
      </w:r>
      <w:proofErr w:type="spellEnd"/>
      <w:r w:rsidRPr="001B0877">
        <w:rPr>
          <w:rFonts w:ascii="Times New Roman" w:hAnsi="Times New Roman" w:cs="Times New Roman"/>
          <w:lang w:val="ru-RU"/>
        </w:rPr>
        <w:t xml:space="preserve"> завозу зерна </w:t>
      </w:r>
      <w:proofErr w:type="spellStart"/>
      <w:r w:rsidRPr="001B0877">
        <w:rPr>
          <w:rFonts w:ascii="Times New Roman" w:hAnsi="Times New Roman" w:cs="Times New Roman"/>
          <w:lang w:val="ru-RU"/>
        </w:rPr>
        <w:t>залізничним</w:t>
      </w:r>
      <w:proofErr w:type="spellEnd"/>
      <w:r w:rsidRPr="001B0877">
        <w:rPr>
          <w:rFonts w:ascii="Times New Roman" w:hAnsi="Times New Roman" w:cs="Times New Roman"/>
          <w:lang w:val="ru-RU"/>
        </w:rPr>
        <w:t xml:space="preserve"> транспортом у </w:t>
      </w:r>
      <w:proofErr w:type="spellStart"/>
      <w:r w:rsidR="00DE711B">
        <w:rPr>
          <w:rFonts w:ascii="Times New Roman" w:hAnsi="Times New Roman" w:cs="Times New Roman"/>
          <w:lang w:val="ru-RU"/>
        </w:rPr>
        <w:t>погодженому</w:t>
      </w:r>
      <w:proofErr w:type="spellEnd"/>
      <w:r w:rsidR="00DE711B">
        <w:rPr>
          <w:rFonts w:ascii="Times New Roman" w:hAnsi="Times New Roman" w:cs="Times New Roman"/>
          <w:lang w:val="ru-RU"/>
        </w:rPr>
        <w:t xml:space="preserve"> Сторонами </w:t>
      </w:r>
      <w:proofErr w:type="spellStart"/>
      <w:r w:rsidR="00DE711B">
        <w:rPr>
          <w:rFonts w:ascii="Times New Roman" w:hAnsi="Times New Roman" w:cs="Times New Roman"/>
          <w:lang w:val="ru-RU"/>
        </w:rPr>
        <w:t>обсязі</w:t>
      </w:r>
      <w:proofErr w:type="spellEnd"/>
      <w:r w:rsidR="00DE711B">
        <w:rPr>
          <w:rFonts w:ascii="Times New Roman" w:hAnsi="Times New Roman" w:cs="Times New Roman"/>
          <w:lang w:val="ru-RU"/>
        </w:rPr>
        <w:t xml:space="preserve">.  </w:t>
      </w:r>
    </w:p>
    <w:p w14:paraId="17E40B12" w14:textId="0832B58A" w:rsidR="00534CFA" w:rsidRPr="00534CFA" w:rsidRDefault="001B0877" w:rsidP="00922E9D">
      <w:pPr>
        <w:contextualSpacing/>
        <w:jc w:val="both"/>
        <w:rPr>
          <w:ins w:id="166" w:author="SERHII SULIMA (NEPTUNE.UA)" w:date="2023-11-14T13:57:00Z"/>
          <w:rFonts w:ascii="Times New Roman" w:hAnsi="Times New Roman" w:cs="Times New Roman"/>
          <w:lang w:val="ru-RU"/>
        </w:rPr>
        <w:pPrChange w:id="167" w:author="OLENA PASHKOVA (NEPTUNE.UA)" w:date="2023-11-16T03:58:00Z">
          <w:pPr>
            <w:contextualSpacing/>
          </w:pPr>
        </w:pPrChange>
      </w:pPr>
      <w:r w:rsidRPr="00DE711B">
        <w:rPr>
          <w:rFonts w:ascii="Times New Roman" w:hAnsi="Times New Roman" w:cs="Times New Roman"/>
          <w:b/>
          <w:lang w:val="ru-RU"/>
        </w:rPr>
        <w:t>4.3.</w:t>
      </w:r>
      <w:r w:rsidRPr="001B0877">
        <w:rPr>
          <w:rFonts w:ascii="Times New Roman" w:hAnsi="Times New Roman" w:cs="Times New Roman"/>
          <w:lang w:val="ru-RU"/>
        </w:rPr>
        <w:tab/>
      </w:r>
      <w:proofErr w:type="spellStart"/>
      <w:ins w:id="168" w:author="SERHII SULIMA (NEPTUNE.UA)" w:date="2023-11-14T13:58:00Z">
        <w:r w:rsidR="00534CFA">
          <w:rPr>
            <w:rFonts w:ascii="Times New Roman" w:hAnsi="Times New Roman" w:cs="Times New Roman"/>
            <w:lang w:val="ru-RU"/>
          </w:rPr>
          <w:t>З</w:t>
        </w:r>
      </w:ins>
      <w:ins w:id="169" w:author="SERHII SULIMA (NEPTUNE.UA)" w:date="2023-11-14T13:57:00Z">
        <w:r w:rsidR="00534CFA" w:rsidRPr="00534CFA">
          <w:rPr>
            <w:rFonts w:ascii="Times New Roman" w:hAnsi="Times New Roman" w:cs="Times New Roman"/>
            <w:lang w:val="ru-RU"/>
          </w:rPr>
          <w:t>абезпечити</w:t>
        </w:r>
        <w:proofErr w:type="spellEnd"/>
        <w:r w:rsidR="00534CFA" w:rsidRPr="00534CFA">
          <w:rPr>
            <w:rFonts w:ascii="Times New Roman" w:hAnsi="Times New Roman" w:cs="Times New Roman"/>
            <w:lang w:val="ru-RU"/>
          </w:rPr>
          <w:t xml:space="preserve"> </w:t>
        </w:r>
        <w:proofErr w:type="spellStart"/>
        <w:r w:rsidR="00534CFA" w:rsidRPr="00534CFA">
          <w:rPr>
            <w:rFonts w:ascii="Times New Roman" w:hAnsi="Times New Roman" w:cs="Times New Roman"/>
            <w:lang w:val="ru-RU"/>
          </w:rPr>
          <w:t>приймання</w:t>
        </w:r>
        <w:proofErr w:type="spellEnd"/>
        <w:r w:rsidR="00534CFA" w:rsidRPr="00534CFA">
          <w:rPr>
            <w:rFonts w:ascii="Times New Roman" w:hAnsi="Times New Roman" w:cs="Times New Roman"/>
            <w:lang w:val="ru-RU"/>
          </w:rPr>
          <w:t xml:space="preserve">, </w:t>
        </w:r>
        <w:proofErr w:type="spellStart"/>
        <w:r w:rsidR="00534CFA" w:rsidRPr="00534CFA">
          <w:rPr>
            <w:rFonts w:ascii="Times New Roman" w:hAnsi="Times New Roman" w:cs="Times New Roman"/>
            <w:lang w:val="ru-RU"/>
          </w:rPr>
          <w:t>маневрові</w:t>
        </w:r>
        <w:proofErr w:type="spellEnd"/>
        <w:r w:rsidR="00534CFA" w:rsidRPr="00534CFA">
          <w:rPr>
            <w:rFonts w:ascii="Times New Roman" w:hAnsi="Times New Roman" w:cs="Times New Roman"/>
            <w:lang w:val="ru-RU"/>
          </w:rPr>
          <w:t xml:space="preserve"> </w:t>
        </w:r>
        <w:proofErr w:type="spellStart"/>
        <w:r w:rsidR="00534CFA" w:rsidRPr="00534CFA">
          <w:rPr>
            <w:rFonts w:ascii="Times New Roman" w:hAnsi="Times New Roman" w:cs="Times New Roman"/>
            <w:lang w:val="ru-RU"/>
          </w:rPr>
          <w:t>роботи</w:t>
        </w:r>
        <w:proofErr w:type="spellEnd"/>
        <w:r w:rsidR="00534CFA" w:rsidRPr="00534CFA">
          <w:rPr>
            <w:rFonts w:ascii="Times New Roman" w:hAnsi="Times New Roman" w:cs="Times New Roman"/>
            <w:lang w:val="ru-RU"/>
          </w:rPr>
          <w:t xml:space="preserve"> (подачу та </w:t>
        </w:r>
        <w:proofErr w:type="spellStart"/>
        <w:r w:rsidR="00534CFA" w:rsidRPr="00534CFA">
          <w:rPr>
            <w:rFonts w:ascii="Times New Roman" w:hAnsi="Times New Roman" w:cs="Times New Roman"/>
            <w:lang w:val="ru-RU"/>
          </w:rPr>
          <w:t>забирання</w:t>
        </w:r>
        <w:proofErr w:type="spellEnd"/>
        <w:r w:rsidR="00534CFA" w:rsidRPr="00534CFA">
          <w:rPr>
            <w:rFonts w:ascii="Times New Roman" w:hAnsi="Times New Roman" w:cs="Times New Roman"/>
            <w:lang w:val="ru-RU"/>
          </w:rPr>
          <w:t xml:space="preserve"> </w:t>
        </w:r>
        <w:proofErr w:type="spellStart"/>
        <w:r w:rsidR="00534CFA" w:rsidRPr="00534CFA">
          <w:rPr>
            <w:rFonts w:ascii="Times New Roman" w:hAnsi="Times New Roman" w:cs="Times New Roman"/>
            <w:lang w:val="ru-RU"/>
          </w:rPr>
          <w:t>вагонів</w:t>
        </w:r>
        <w:proofErr w:type="spellEnd"/>
        <w:r w:rsidR="00534CFA" w:rsidRPr="00534CFA">
          <w:rPr>
            <w:rFonts w:ascii="Times New Roman" w:hAnsi="Times New Roman" w:cs="Times New Roman"/>
            <w:lang w:val="ru-RU"/>
          </w:rPr>
          <w:t xml:space="preserve">) і </w:t>
        </w:r>
        <w:proofErr w:type="spellStart"/>
        <w:r w:rsidR="00534CFA" w:rsidRPr="00534CFA">
          <w:rPr>
            <w:rFonts w:ascii="Times New Roman" w:hAnsi="Times New Roman" w:cs="Times New Roman"/>
            <w:lang w:val="ru-RU"/>
          </w:rPr>
          <w:t>розвантаження</w:t>
        </w:r>
        <w:proofErr w:type="spellEnd"/>
        <w:r w:rsidR="00534CFA" w:rsidRPr="00534CFA">
          <w:rPr>
            <w:rFonts w:ascii="Times New Roman" w:hAnsi="Times New Roman" w:cs="Times New Roman"/>
            <w:lang w:val="ru-RU"/>
          </w:rPr>
          <w:t xml:space="preserve"> </w:t>
        </w:r>
        <w:proofErr w:type="spellStart"/>
        <w:r w:rsidR="00534CFA" w:rsidRPr="00534CFA">
          <w:rPr>
            <w:rFonts w:ascii="Times New Roman" w:hAnsi="Times New Roman" w:cs="Times New Roman"/>
            <w:lang w:val="ru-RU"/>
          </w:rPr>
          <w:t>вагонів</w:t>
        </w:r>
        <w:proofErr w:type="spellEnd"/>
        <w:r w:rsidR="00534CFA" w:rsidRPr="00534CFA">
          <w:rPr>
            <w:rFonts w:ascii="Times New Roman" w:hAnsi="Times New Roman" w:cs="Times New Roman"/>
            <w:lang w:val="ru-RU"/>
          </w:rPr>
          <w:t xml:space="preserve"> та </w:t>
        </w:r>
        <w:proofErr w:type="spellStart"/>
        <w:r w:rsidR="00534CFA" w:rsidRPr="00534CFA">
          <w:rPr>
            <w:rFonts w:ascii="Times New Roman" w:hAnsi="Times New Roman" w:cs="Times New Roman"/>
            <w:lang w:val="ru-RU"/>
          </w:rPr>
          <w:t>вантажних</w:t>
        </w:r>
        <w:proofErr w:type="spellEnd"/>
        <w:r w:rsidR="00534CFA" w:rsidRPr="00534CFA">
          <w:rPr>
            <w:rFonts w:ascii="Times New Roman" w:hAnsi="Times New Roman" w:cs="Times New Roman"/>
            <w:lang w:val="ru-RU"/>
          </w:rPr>
          <w:t xml:space="preserve"> </w:t>
        </w:r>
        <w:proofErr w:type="spellStart"/>
        <w:r w:rsidR="00534CFA" w:rsidRPr="00534CFA">
          <w:rPr>
            <w:rFonts w:ascii="Times New Roman" w:hAnsi="Times New Roman" w:cs="Times New Roman"/>
            <w:lang w:val="ru-RU"/>
          </w:rPr>
          <w:t>автомобілів</w:t>
        </w:r>
        <w:proofErr w:type="spellEnd"/>
        <w:r w:rsidR="00534CFA" w:rsidRPr="00534CFA">
          <w:rPr>
            <w:rFonts w:ascii="Times New Roman" w:hAnsi="Times New Roman" w:cs="Times New Roman"/>
            <w:lang w:val="ru-RU"/>
          </w:rPr>
          <w:t xml:space="preserve"> з зерном </w:t>
        </w:r>
        <w:proofErr w:type="spellStart"/>
        <w:r w:rsidR="00534CFA" w:rsidRPr="00534CFA">
          <w:rPr>
            <w:rFonts w:ascii="Times New Roman" w:hAnsi="Times New Roman" w:cs="Times New Roman"/>
            <w:lang w:val="ru-RU"/>
          </w:rPr>
          <w:t>Замовника</w:t>
        </w:r>
        <w:proofErr w:type="spellEnd"/>
        <w:r w:rsidR="00534CFA" w:rsidRPr="00534CFA">
          <w:rPr>
            <w:rFonts w:ascii="Times New Roman" w:hAnsi="Times New Roman" w:cs="Times New Roman"/>
            <w:lang w:val="ru-RU"/>
          </w:rPr>
          <w:t xml:space="preserve"> при 100% </w:t>
        </w:r>
        <w:proofErr w:type="spellStart"/>
        <w:r w:rsidR="00534CFA" w:rsidRPr="00534CFA">
          <w:rPr>
            <w:rFonts w:ascii="Times New Roman" w:hAnsi="Times New Roman" w:cs="Times New Roman"/>
            <w:lang w:val="ru-RU"/>
          </w:rPr>
          <w:t>зважуванні</w:t>
        </w:r>
        <w:proofErr w:type="spellEnd"/>
        <w:r w:rsidR="00534CFA" w:rsidRPr="00534CFA">
          <w:rPr>
            <w:rFonts w:ascii="Times New Roman" w:hAnsi="Times New Roman" w:cs="Times New Roman"/>
            <w:lang w:val="ru-RU"/>
          </w:rPr>
          <w:t xml:space="preserve"> зерна на вагах </w:t>
        </w:r>
        <w:proofErr w:type="spellStart"/>
        <w:r w:rsidR="00534CFA" w:rsidRPr="00534CFA">
          <w:rPr>
            <w:rFonts w:ascii="Times New Roman" w:hAnsi="Times New Roman" w:cs="Times New Roman"/>
            <w:lang w:val="ru-RU"/>
          </w:rPr>
          <w:t>Виконавця</w:t>
        </w:r>
        <w:proofErr w:type="spellEnd"/>
        <w:r w:rsidR="00534CFA" w:rsidRPr="00534CFA">
          <w:rPr>
            <w:rFonts w:ascii="Times New Roman" w:hAnsi="Times New Roman" w:cs="Times New Roman"/>
            <w:lang w:val="ru-RU"/>
          </w:rPr>
          <w:t xml:space="preserve">. </w:t>
        </w:r>
      </w:ins>
    </w:p>
    <w:p w14:paraId="22896697" w14:textId="77777777" w:rsidR="00534CFA" w:rsidRPr="00534CFA" w:rsidRDefault="00534CFA" w:rsidP="00922E9D">
      <w:pPr>
        <w:contextualSpacing/>
        <w:jc w:val="both"/>
        <w:rPr>
          <w:ins w:id="170" w:author="SERHII SULIMA (NEPTUNE.UA)" w:date="2023-11-14T13:57:00Z"/>
          <w:rFonts w:ascii="Times New Roman" w:hAnsi="Times New Roman" w:cs="Times New Roman"/>
          <w:lang w:val="ru-RU"/>
        </w:rPr>
        <w:pPrChange w:id="171" w:author="OLENA PASHKOVA (NEPTUNE.UA)" w:date="2023-11-16T03:58:00Z">
          <w:pPr>
            <w:contextualSpacing/>
          </w:pPr>
        </w:pPrChange>
      </w:pPr>
      <w:proofErr w:type="spellStart"/>
      <w:ins w:id="172" w:author="SERHII SULIMA (NEPTUNE.UA)" w:date="2023-11-14T13:57:00Z">
        <w:r w:rsidRPr="00534CFA">
          <w:rPr>
            <w:rFonts w:ascii="Times New Roman" w:hAnsi="Times New Roman" w:cs="Times New Roman"/>
            <w:lang w:val="ru-RU"/>
          </w:rPr>
          <w:t>Норми</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приймання</w:t>
        </w:r>
        <w:proofErr w:type="spellEnd"/>
        <w:r w:rsidRPr="00534CFA">
          <w:rPr>
            <w:rFonts w:ascii="Times New Roman" w:hAnsi="Times New Roman" w:cs="Times New Roman"/>
            <w:lang w:val="ru-RU"/>
          </w:rPr>
          <w:t xml:space="preserve"> і </w:t>
        </w:r>
        <w:proofErr w:type="spellStart"/>
        <w:r w:rsidRPr="00534CFA">
          <w:rPr>
            <w:rFonts w:ascii="Times New Roman" w:hAnsi="Times New Roman" w:cs="Times New Roman"/>
            <w:lang w:val="ru-RU"/>
          </w:rPr>
          <w:t>розвантаження</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вагонів</w:t>
        </w:r>
        <w:proofErr w:type="spellEnd"/>
        <w:r w:rsidRPr="00534CFA">
          <w:rPr>
            <w:rFonts w:ascii="Times New Roman" w:hAnsi="Times New Roman" w:cs="Times New Roman"/>
            <w:lang w:val="ru-RU"/>
          </w:rPr>
          <w:t xml:space="preserve"> та </w:t>
        </w:r>
        <w:proofErr w:type="spellStart"/>
        <w:r w:rsidRPr="00534CFA">
          <w:rPr>
            <w:rFonts w:ascii="Times New Roman" w:hAnsi="Times New Roman" w:cs="Times New Roman"/>
            <w:lang w:val="ru-RU"/>
          </w:rPr>
          <w:t>вантажних</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автомобілів</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встановлюються</w:t>
        </w:r>
        <w:proofErr w:type="spellEnd"/>
        <w:r w:rsidRPr="00534CFA">
          <w:rPr>
            <w:rFonts w:ascii="Times New Roman" w:hAnsi="Times New Roman" w:cs="Times New Roman"/>
            <w:lang w:val="ru-RU"/>
          </w:rPr>
          <w:t xml:space="preserve"> Сторонами </w:t>
        </w:r>
        <w:proofErr w:type="spellStart"/>
        <w:r w:rsidRPr="00534CFA">
          <w:rPr>
            <w:rFonts w:ascii="Times New Roman" w:hAnsi="Times New Roman" w:cs="Times New Roman"/>
            <w:lang w:val="ru-RU"/>
          </w:rPr>
          <w:t>згідно</w:t>
        </w:r>
        <w:proofErr w:type="spellEnd"/>
        <w:r w:rsidRPr="00534CFA">
          <w:rPr>
            <w:rFonts w:ascii="Times New Roman" w:hAnsi="Times New Roman" w:cs="Times New Roman"/>
            <w:lang w:val="ru-RU"/>
          </w:rPr>
          <w:t xml:space="preserve"> п. 4.9 </w:t>
        </w:r>
        <w:proofErr w:type="spellStart"/>
        <w:r w:rsidRPr="00534CFA">
          <w:rPr>
            <w:rFonts w:ascii="Times New Roman" w:hAnsi="Times New Roman" w:cs="Times New Roman"/>
            <w:lang w:val="ru-RU"/>
          </w:rPr>
          <w:t>під</w:t>
        </w:r>
        <w:proofErr w:type="spellEnd"/>
        <w:r w:rsidRPr="00534CFA">
          <w:rPr>
            <w:rFonts w:ascii="Times New Roman" w:hAnsi="Times New Roman" w:cs="Times New Roman"/>
            <w:lang w:val="ru-RU"/>
          </w:rPr>
          <w:t xml:space="preserve"> час </w:t>
        </w:r>
        <w:proofErr w:type="spellStart"/>
        <w:r w:rsidRPr="00534CFA">
          <w:rPr>
            <w:rFonts w:ascii="Times New Roman" w:hAnsi="Times New Roman" w:cs="Times New Roman"/>
            <w:lang w:val="ru-RU"/>
          </w:rPr>
          <w:t>затвердження</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місячного</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графіка</w:t>
        </w:r>
        <w:proofErr w:type="spellEnd"/>
        <w:r w:rsidRPr="00534CFA">
          <w:rPr>
            <w:rFonts w:ascii="Times New Roman" w:hAnsi="Times New Roman" w:cs="Times New Roman"/>
            <w:lang w:val="ru-RU"/>
          </w:rPr>
          <w:t xml:space="preserve"> доставки зерна на </w:t>
        </w:r>
        <w:proofErr w:type="spellStart"/>
        <w:r w:rsidRPr="00534CFA">
          <w:rPr>
            <w:rFonts w:ascii="Times New Roman" w:hAnsi="Times New Roman" w:cs="Times New Roman"/>
            <w:lang w:val="ru-RU"/>
          </w:rPr>
          <w:t>термінал</w:t>
        </w:r>
        <w:proofErr w:type="spellEnd"/>
        <w:r w:rsidRPr="00534CFA">
          <w:rPr>
            <w:rFonts w:ascii="Times New Roman" w:hAnsi="Times New Roman" w:cs="Times New Roman"/>
            <w:lang w:val="ru-RU"/>
          </w:rPr>
          <w:t>.</w:t>
        </w:r>
      </w:ins>
    </w:p>
    <w:p w14:paraId="11D37F28" w14:textId="0C31796A" w:rsidR="001B0877" w:rsidRPr="001B0877" w:rsidRDefault="00534CFA" w:rsidP="00922E9D">
      <w:pPr>
        <w:contextualSpacing/>
        <w:jc w:val="both"/>
        <w:rPr>
          <w:rFonts w:ascii="Times New Roman" w:hAnsi="Times New Roman" w:cs="Times New Roman"/>
          <w:lang w:val="ru-RU"/>
        </w:rPr>
        <w:pPrChange w:id="173" w:author="OLENA PASHKOVA (NEPTUNE.UA)" w:date="2023-11-16T03:58:00Z">
          <w:pPr>
            <w:contextualSpacing/>
          </w:pPr>
        </w:pPrChange>
      </w:pPr>
      <w:proofErr w:type="spellStart"/>
      <w:ins w:id="174" w:author="SERHII SULIMA (NEPTUNE.UA)" w:date="2023-11-14T13:57:00Z">
        <w:r w:rsidRPr="00534CFA">
          <w:rPr>
            <w:rFonts w:ascii="Times New Roman" w:hAnsi="Times New Roman" w:cs="Times New Roman"/>
            <w:lang w:val="ru-RU"/>
          </w:rPr>
          <w:t>Сторони</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розуміють</w:t>
        </w:r>
        <w:proofErr w:type="spellEnd"/>
        <w:r w:rsidRPr="00534CFA">
          <w:rPr>
            <w:rFonts w:ascii="Times New Roman" w:hAnsi="Times New Roman" w:cs="Times New Roman"/>
            <w:lang w:val="ru-RU"/>
          </w:rPr>
          <w:t xml:space="preserve"> та </w:t>
        </w:r>
        <w:proofErr w:type="spellStart"/>
        <w:r w:rsidRPr="00534CFA">
          <w:rPr>
            <w:rFonts w:ascii="Times New Roman" w:hAnsi="Times New Roman" w:cs="Times New Roman"/>
            <w:lang w:val="ru-RU"/>
          </w:rPr>
          <w:t>погоджують</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що</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такі</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норми</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приймання</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застосовуються</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виключно</w:t>
        </w:r>
        <w:proofErr w:type="spellEnd"/>
        <w:r w:rsidRPr="00534CFA">
          <w:rPr>
            <w:rFonts w:ascii="Times New Roman" w:hAnsi="Times New Roman" w:cs="Times New Roman"/>
            <w:lang w:val="ru-RU"/>
          </w:rPr>
          <w:t xml:space="preserve"> у </w:t>
        </w:r>
        <w:proofErr w:type="spellStart"/>
        <w:r w:rsidRPr="00534CFA">
          <w:rPr>
            <w:rFonts w:ascii="Times New Roman" w:hAnsi="Times New Roman" w:cs="Times New Roman"/>
            <w:lang w:val="ru-RU"/>
          </w:rPr>
          <w:t>разі</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постачання</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протягом</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доби</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однієї</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культури</w:t>
        </w:r>
        <w:proofErr w:type="spellEnd"/>
        <w:r w:rsidRPr="00534CFA">
          <w:rPr>
            <w:rFonts w:ascii="Times New Roman" w:hAnsi="Times New Roman" w:cs="Times New Roman"/>
            <w:lang w:val="ru-RU"/>
          </w:rPr>
          <w:t xml:space="preserve"> та одного </w:t>
        </w:r>
        <w:proofErr w:type="spellStart"/>
        <w:r w:rsidRPr="00534CFA">
          <w:rPr>
            <w:rFonts w:ascii="Times New Roman" w:hAnsi="Times New Roman" w:cs="Times New Roman"/>
            <w:lang w:val="ru-RU"/>
          </w:rPr>
          <w:t>класу</w:t>
        </w:r>
        <w:proofErr w:type="spellEnd"/>
        <w:r w:rsidRPr="00534CFA">
          <w:rPr>
            <w:rFonts w:ascii="Times New Roman" w:hAnsi="Times New Roman" w:cs="Times New Roman"/>
            <w:lang w:val="ru-RU"/>
          </w:rPr>
          <w:t xml:space="preserve"> Зерна. У </w:t>
        </w:r>
        <w:proofErr w:type="spellStart"/>
        <w:r w:rsidRPr="00534CFA">
          <w:rPr>
            <w:rFonts w:ascii="Times New Roman" w:hAnsi="Times New Roman" w:cs="Times New Roman"/>
            <w:lang w:val="ru-RU"/>
          </w:rPr>
          <w:t>разі</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постачання</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різних</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видів</w:t>
        </w:r>
        <w:proofErr w:type="spellEnd"/>
        <w:r w:rsidRPr="00534CFA">
          <w:rPr>
            <w:rFonts w:ascii="Times New Roman" w:hAnsi="Times New Roman" w:cs="Times New Roman"/>
            <w:lang w:val="ru-RU"/>
          </w:rPr>
          <w:t xml:space="preserve"> Зерна, </w:t>
        </w:r>
        <w:proofErr w:type="spellStart"/>
        <w:r w:rsidRPr="00534CFA">
          <w:rPr>
            <w:rFonts w:ascii="Times New Roman" w:hAnsi="Times New Roman" w:cs="Times New Roman"/>
            <w:lang w:val="ru-RU"/>
          </w:rPr>
          <w:t>різного</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класу</w:t>
        </w:r>
        <w:proofErr w:type="spellEnd"/>
        <w:r w:rsidRPr="00534CFA">
          <w:rPr>
            <w:rFonts w:ascii="Times New Roman" w:hAnsi="Times New Roman" w:cs="Times New Roman"/>
            <w:lang w:val="ru-RU"/>
          </w:rPr>
          <w:t xml:space="preserve"> одного виду зерна </w:t>
        </w:r>
        <w:proofErr w:type="spellStart"/>
        <w:r w:rsidRPr="00534CFA">
          <w:rPr>
            <w:rFonts w:ascii="Times New Roman" w:hAnsi="Times New Roman" w:cs="Times New Roman"/>
            <w:lang w:val="ru-RU"/>
          </w:rPr>
          <w:t>протягом</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доби</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Сторони</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погоджують</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норми</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приймання</w:t>
        </w:r>
        <w:proofErr w:type="spellEnd"/>
        <w:r w:rsidRPr="00534CFA">
          <w:rPr>
            <w:rFonts w:ascii="Times New Roman" w:hAnsi="Times New Roman" w:cs="Times New Roman"/>
            <w:lang w:val="ru-RU"/>
          </w:rPr>
          <w:t xml:space="preserve"> і </w:t>
        </w:r>
        <w:proofErr w:type="spellStart"/>
        <w:r w:rsidRPr="00534CFA">
          <w:rPr>
            <w:rFonts w:ascii="Times New Roman" w:hAnsi="Times New Roman" w:cs="Times New Roman"/>
            <w:lang w:val="ru-RU"/>
          </w:rPr>
          <w:t>розвантаження</w:t>
        </w:r>
        <w:proofErr w:type="spellEnd"/>
        <w:r w:rsidRPr="00534CFA">
          <w:rPr>
            <w:rFonts w:ascii="Times New Roman" w:hAnsi="Times New Roman" w:cs="Times New Roman"/>
            <w:lang w:val="ru-RU"/>
          </w:rPr>
          <w:t xml:space="preserve"> Зерна в кожному </w:t>
        </w:r>
        <w:proofErr w:type="spellStart"/>
        <w:r w:rsidRPr="00534CFA">
          <w:rPr>
            <w:rFonts w:ascii="Times New Roman" w:hAnsi="Times New Roman" w:cs="Times New Roman"/>
            <w:lang w:val="ru-RU"/>
          </w:rPr>
          <w:t>випадку</w:t>
        </w:r>
        <w:proofErr w:type="spellEnd"/>
        <w:r w:rsidRPr="00534CFA">
          <w:rPr>
            <w:rFonts w:ascii="Times New Roman" w:hAnsi="Times New Roman" w:cs="Times New Roman"/>
            <w:lang w:val="ru-RU"/>
          </w:rPr>
          <w:t xml:space="preserve"> </w:t>
        </w:r>
        <w:proofErr w:type="spellStart"/>
        <w:r w:rsidRPr="00534CFA">
          <w:rPr>
            <w:rFonts w:ascii="Times New Roman" w:hAnsi="Times New Roman" w:cs="Times New Roman"/>
            <w:lang w:val="ru-RU"/>
          </w:rPr>
          <w:t>окремо</w:t>
        </w:r>
        <w:proofErr w:type="spellEnd"/>
        <w:r w:rsidRPr="00534CFA">
          <w:rPr>
            <w:rFonts w:ascii="Times New Roman" w:hAnsi="Times New Roman" w:cs="Times New Roman"/>
            <w:lang w:val="ru-RU"/>
          </w:rPr>
          <w:t>.</w:t>
        </w:r>
      </w:ins>
    </w:p>
    <w:p w14:paraId="79C1E0EB" w14:textId="77777777" w:rsidR="001B0877" w:rsidRPr="001B0877" w:rsidRDefault="001B0877" w:rsidP="00922E9D">
      <w:pPr>
        <w:contextualSpacing/>
        <w:jc w:val="both"/>
        <w:rPr>
          <w:rFonts w:ascii="Times New Roman" w:hAnsi="Times New Roman" w:cs="Times New Roman"/>
          <w:lang w:val="ru-RU"/>
        </w:rPr>
        <w:pPrChange w:id="175" w:author="OLENA PASHKOVA (NEPTUNE.UA)" w:date="2023-11-16T03:58:00Z">
          <w:pPr>
            <w:contextualSpacing/>
          </w:pPr>
        </w:pPrChange>
      </w:pPr>
      <w:r w:rsidRPr="001F0C7E">
        <w:rPr>
          <w:rFonts w:ascii="Times New Roman" w:hAnsi="Times New Roman" w:cs="Times New Roman"/>
          <w:b/>
          <w:lang w:val="ru-RU"/>
        </w:rPr>
        <w:t>4.4.</w:t>
      </w:r>
      <w:r w:rsidRPr="001B0877">
        <w:rPr>
          <w:rFonts w:ascii="Times New Roman" w:hAnsi="Times New Roman" w:cs="Times New Roman"/>
          <w:lang w:val="ru-RU"/>
        </w:rPr>
        <w:tab/>
        <w:t xml:space="preserve">Документально </w:t>
      </w:r>
      <w:proofErr w:type="spellStart"/>
      <w:r w:rsidRPr="001B0877">
        <w:rPr>
          <w:rFonts w:ascii="Times New Roman" w:hAnsi="Times New Roman" w:cs="Times New Roman"/>
          <w:lang w:val="ru-RU"/>
        </w:rPr>
        <w:t>оформляти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нестачу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надлишки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пошкодження</w:t>
      </w:r>
      <w:proofErr w:type="spellEnd"/>
      <w:r w:rsidRPr="001B0877">
        <w:rPr>
          <w:rFonts w:ascii="Times New Roman" w:hAnsi="Times New Roman" w:cs="Times New Roman"/>
          <w:lang w:val="ru-RU"/>
        </w:rPr>
        <w:t xml:space="preserve"> Зерна та/</w:t>
      </w:r>
      <w:proofErr w:type="spellStart"/>
      <w:r w:rsidRPr="001B0877">
        <w:rPr>
          <w:rFonts w:ascii="Times New Roman" w:hAnsi="Times New Roman" w:cs="Times New Roman"/>
          <w:lang w:val="ru-RU"/>
        </w:rPr>
        <w:t>або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вагонів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виявлені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під</w:t>
      </w:r>
      <w:proofErr w:type="spellEnd"/>
      <w:r w:rsidRPr="001B0877">
        <w:rPr>
          <w:rFonts w:ascii="Times New Roman" w:hAnsi="Times New Roman" w:cs="Times New Roman"/>
          <w:lang w:val="ru-RU"/>
        </w:rPr>
        <w:t xml:space="preserve"> час </w:t>
      </w:r>
      <w:proofErr w:type="spellStart"/>
      <w:r w:rsidRPr="001B0877">
        <w:rPr>
          <w:rFonts w:ascii="Times New Roman" w:hAnsi="Times New Roman" w:cs="Times New Roman"/>
          <w:lang w:val="ru-RU"/>
        </w:rPr>
        <w:t>приймання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залізниці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або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автомобільного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перевізника</w:t>
      </w:r>
      <w:proofErr w:type="spellEnd"/>
      <w:r w:rsidRPr="001B0877">
        <w:rPr>
          <w:rFonts w:ascii="Times New Roman" w:hAnsi="Times New Roman" w:cs="Times New Roman"/>
          <w:lang w:val="ru-RU"/>
        </w:rPr>
        <w:t>.</w:t>
      </w:r>
    </w:p>
    <w:p w14:paraId="1DDE8AD7" w14:textId="77777777" w:rsidR="001B0877" w:rsidRPr="001B0877" w:rsidRDefault="001B0877" w:rsidP="00922E9D">
      <w:pPr>
        <w:contextualSpacing/>
        <w:jc w:val="both"/>
        <w:rPr>
          <w:rFonts w:ascii="Times New Roman" w:hAnsi="Times New Roman" w:cs="Times New Roman"/>
          <w:lang w:val="ru-RU"/>
        </w:rPr>
        <w:pPrChange w:id="176" w:author="OLENA PASHKOVA (NEPTUNE.UA)" w:date="2023-11-16T03:58:00Z">
          <w:pPr>
            <w:contextualSpacing/>
          </w:pPr>
        </w:pPrChange>
      </w:pPr>
      <w:r w:rsidRPr="001B0877">
        <w:rPr>
          <w:rFonts w:ascii="Times New Roman" w:hAnsi="Times New Roman" w:cs="Times New Roman"/>
          <w:lang w:val="ru-RU"/>
        </w:rPr>
        <w:t xml:space="preserve">За </w:t>
      </w:r>
      <w:proofErr w:type="spellStart"/>
      <w:r w:rsidRPr="001B0877">
        <w:rPr>
          <w:rFonts w:ascii="Times New Roman" w:hAnsi="Times New Roman" w:cs="Times New Roman"/>
          <w:lang w:val="ru-RU"/>
        </w:rPr>
        <w:t>попереднім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погодженням</w:t>
      </w:r>
      <w:proofErr w:type="spellEnd"/>
      <w:r w:rsidRPr="001B0877">
        <w:rPr>
          <w:rFonts w:ascii="Times New Roman" w:hAnsi="Times New Roman" w:cs="Times New Roman"/>
          <w:lang w:val="ru-RU"/>
        </w:rPr>
        <w:t xml:space="preserve"> з </w:t>
      </w:r>
      <w:proofErr w:type="spellStart"/>
      <w:r w:rsidRPr="001B0877">
        <w:rPr>
          <w:rFonts w:ascii="Times New Roman" w:hAnsi="Times New Roman" w:cs="Times New Roman"/>
          <w:lang w:val="ru-RU"/>
        </w:rPr>
        <w:t>Замовником</w:t>
      </w:r>
      <w:proofErr w:type="spellEnd"/>
      <w:r w:rsidRPr="001B0877">
        <w:rPr>
          <w:rFonts w:ascii="Times New Roman" w:hAnsi="Times New Roman" w:cs="Times New Roman"/>
          <w:lang w:val="ru-RU"/>
        </w:rPr>
        <w:t xml:space="preserve"> та за </w:t>
      </w:r>
      <w:proofErr w:type="spellStart"/>
      <w:r w:rsidRPr="001B0877">
        <w:rPr>
          <w:rFonts w:ascii="Times New Roman" w:hAnsi="Times New Roman" w:cs="Times New Roman"/>
          <w:lang w:val="ru-RU"/>
        </w:rPr>
        <w:t>його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рахунок</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залучати</w:t>
      </w:r>
      <w:proofErr w:type="spellEnd"/>
      <w:r w:rsidRPr="001B0877">
        <w:rPr>
          <w:rFonts w:ascii="Times New Roman" w:hAnsi="Times New Roman" w:cs="Times New Roman"/>
          <w:lang w:val="ru-RU"/>
        </w:rPr>
        <w:t xml:space="preserve"> ТПП та </w:t>
      </w:r>
      <w:proofErr w:type="spellStart"/>
      <w:r w:rsidRPr="001B0877">
        <w:rPr>
          <w:rFonts w:ascii="Times New Roman" w:hAnsi="Times New Roman" w:cs="Times New Roman"/>
          <w:lang w:val="ru-RU"/>
        </w:rPr>
        <w:t>інші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служби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якщо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знадобиться</w:t>
      </w:r>
      <w:proofErr w:type="spellEnd"/>
      <w:r w:rsidRPr="001B0877">
        <w:rPr>
          <w:rFonts w:ascii="Times New Roman" w:hAnsi="Times New Roman" w:cs="Times New Roman"/>
          <w:lang w:val="ru-RU"/>
        </w:rPr>
        <w:t xml:space="preserve">, для </w:t>
      </w:r>
      <w:proofErr w:type="spellStart"/>
      <w:r w:rsidRPr="001B0877">
        <w:rPr>
          <w:rFonts w:ascii="Times New Roman" w:hAnsi="Times New Roman" w:cs="Times New Roman"/>
          <w:lang w:val="ru-RU"/>
        </w:rPr>
        <w:t>оформлення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необхідних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актів</w:t>
      </w:r>
      <w:proofErr w:type="spellEnd"/>
      <w:r w:rsidRPr="001B0877">
        <w:rPr>
          <w:rFonts w:ascii="Times New Roman" w:hAnsi="Times New Roman" w:cs="Times New Roman"/>
          <w:lang w:val="ru-RU"/>
        </w:rPr>
        <w:t>.</w:t>
      </w:r>
    </w:p>
    <w:p w14:paraId="7D810A22" w14:textId="77777777" w:rsidR="001B0877" w:rsidRPr="001B0877" w:rsidRDefault="001B0877" w:rsidP="00922E9D">
      <w:pPr>
        <w:contextualSpacing/>
        <w:jc w:val="both"/>
        <w:rPr>
          <w:rFonts w:ascii="Times New Roman" w:hAnsi="Times New Roman" w:cs="Times New Roman"/>
          <w:lang w:val="ru-RU"/>
        </w:rPr>
        <w:pPrChange w:id="177" w:author="OLENA PASHKOVA (NEPTUNE.UA)" w:date="2023-11-16T03:58:00Z">
          <w:pPr>
            <w:contextualSpacing/>
          </w:pPr>
        </w:pPrChange>
      </w:pPr>
      <w:r w:rsidRPr="001F0C7E">
        <w:rPr>
          <w:rFonts w:ascii="Times New Roman" w:hAnsi="Times New Roman" w:cs="Times New Roman"/>
          <w:b/>
          <w:lang w:val="ru-RU"/>
        </w:rPr>
        <w:t>4.4.1.</w:t>
      </w:r>
      <w:r w:rsidRPr="001B0877">
        <w:rPr>
          <w:rFonts w:ascii="Times New Roman" w:hAnsi="Times New Roman" w:cs="Times New Roman"/>
          <w:lang w:val="ru-RU"/>
        </w:rPr>
        <w:t xml:space="preserve"> За </w:t>
      </w:r>
      <w:proofErr w:type="spellStart"/>
      <w:r w:rsidRPr="001B0877">
        <w:rPr>
          <w:rFonts w:ascii="Times New Roman" w:hAnsi="Times New Roman" w:cs="Times New Roman"/>
          <w:lang w:val="ru-RU"/>
        </w:rPr>
        <w:t>заявкою</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сприяти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здійсненню</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провадження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претензійної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роботи</w:t>
      </w:r>
      <w:proofErr w:type="spellEnd"/>
      <w:r w:rsidRPr="001B0877">
        <w:rPr>
          <w:rFonts w:ascii="Times New Roman" w:hAnsi="Times New Roman" w:cs="Times New Roman"/>
          <w:lang w:val="ru-RU"/>
        </w:rPr>
        <w:t xml:space="preserve"> з УЗ </w:t>
      </w:r>
      <w:proofErr w:type="spellStart"/>
      <w:r w:rsidRPr="001B0877">
        <w:rPr>
          <w:rFonts w:ascii="Times New Roman" w:hAnsi="Times New Roman" w:cs="Times New Roman"/>
          <w:lang w:val="ru-RU"/>
        </w:rPr>
        <w:t>згідно</w:t>
      </w:r>
      <w:proofErr w:type="spellEnd"/>
      <w:r w:rsidRPr="001B0877">
        <w:rPr>
          <w:rFonts w:ascii="Times New Roman" w:hAnsi="Times New Roman" w:cs="Times New Roman"/>
          <w:lang w:val="ru-RU"/>
        </w:rPr>
        <w:t xml:space="preserve"> Правил </w:t>
      </w:r>
      <w:proofErr w:type="spellStart"/>
      <w:r w:rsidRPr="001B0877">
        <w:rPr>
          <w:rFonts w:ascii="Times New Roman" w:hAnsi="Times New Roman" w:cs="Times New Roman"/>
          <w:lang w:val="ru-RU"/>
        </w:rPr>
        <w:t>перевезення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вантажу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Залізницями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України</w:t>
      </w:r>
      <w:proofErr w:type="spellEnd"/>
      <w:r w:rsidRPr="001B0877">
        <w:rPr>
          <w:rFonts w:ascii="Times New Roman" w:hAnsi="Times New Roman" w:cs="Times New Roman"/>
          <w:lang w:val="ru-RU"/>
        </w:rPr>
        <w:t xml:space="preserve"> та Статуту </w:t>
      </w:r>
      <w:proofErr w:type="spellStart"/>
      <w:r w:rsidRPr="001B0877">
        <w:rPr>
          <w:rFonts w:ascii="Times New Roman" w:hAnsi="Times New Roman" w:cs="Times New Roman"/>
          <w:lang w:val="ru-RU"/>
        </w:rPr>
        <w:t>Залізниць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України</w:t>
      </w:r>
      <w:proofErr w:type="spellEnd"/>
      <w:r w:rsidRPr="001B0877">
        <w:rPr>
          <w:rFonts w:ascii="Times New Roman" w:hAnsi="Times New Roman" w:cs="Times New Roman"/>
          <w:lang w:val="ru-RU"/>
        </w:rPr>
        <w:t xml:space="preserve"> у </w:t>
      </w:r>
      <w:proofErr w:type="spellStart"/>
      <w:r w:rsidRPr="001B0877">
        <w:rPr>
          <w:rFonts w:ascii="Times New Roman" w:hAnsi="Times New Roman" w:cs="Times New Roman"/>
          <w:lang w:val="ru-RU"/>
        </w:rPr>
        <w:t>разі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винекнення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підстав</w:t>
      </w:r>
      <w:proofErr w:type="spellEnd"/>
      <w:r w:rsidRPr="001B0877">
        <w:rPr>
          <w:rFonts w:ascii="Times New Roman" w:hAnsi="Times New Roman" w:cs="Times New Roman"/>
          <w:lang w:val="ru-RU"/>
        </w:rPr>
        <w:t>.</w:t>
      </w:r>
    </w:p>
    <w:p w14:paraId="5A6EA4C0" w14:textId="77777777" w:rsidR="001B0877" w:rsidRPr="001B0877" w:rsidRDefault="001B0877" w:rsidP="00922E9D">
      <w:pPr>
        <w:contextualSpacing/>
        <w:jc w:val="both"/>
        <w:rPr>
          <w:rFonts w:ascii="Times New Roman" w:hAnsi="Times New Roman" w:cs="Times New Roman"/>
          <w:lang w:val="ru-RU"/>
        </w:rPr>
        <w:pPrChange w:id="178" w:author="OLENA PASHKOVA (NEPTUNE.UA)" w:date="2023-11-16T03:58:00Z">
          <w:pPr>
            <w:contextualSpacing/>
          </w:pPr>
        </w:pPrChange>
      </w:pPr>
      <w:r w:rsidRPr="006760A4">
        <w:rPr>
          <w:rFonts w:ascii="Times New Roman" w:hAnsi="Times New Roman" w:cs="Times New Roman"/>
          <w:b/>
          <w:lang w:val="ru-RU"/>
        </w:rPr>
        <w:t>4.5.</w:t>
      </w:r>
      <w:r w:rsidRPr="001B0877">
        <w:rPr>
          <w:rFonts w:ascii="Times New Roman" w:hAnsi="Times New Roman" w:cs="Times New Roman"/>
          <w:lang w:val="ru-RU"/>
        </w:rPr>
        <w:tab/>
      </w:r>
      <w:proofErr w:type="spellStart"/>
      <w:r w:rsidRPr="001B0877">
        <w:rPr>
          <w:rFonts w:ascii="Times New Roman" w:hAnsi="Times New Roman" w:cs="Times New Roman"/>
          <w:lang w:val="ru-RU"/>
        </w:rPr>
        <w:t>Незважаючи</w:t>
      </w:r>
      <w:proofErr w:type="spellEnd"/>
      <w:r w:rsidRPr="001B0877">
        <w:rPr>
          <w:rFonts w:ascii="Times New Roman" w:hAnsi="Times New Roman" w:cs="Times New Roman"/>
          <w:lang w:val="ru-RU"/>
        </w:rPr>
        <w:t xml:space="preserve"> на </w:t>
      </w:r>
      <w:proofErr w:type="spellStart"/>
      <w:r w:rsidRPr="001B0877">
        <w:rPr>
          <w:rFonts w:ascii="Times New Roman" w:hAnsi="Times New Roman" w:cs="Times New Roman"/>
          <w:lang w:val="ru-RU"/>
        </w:rPr>
        <w:t>положення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п.п</w:t>
      </w:r>
      <w:proofErr w:type="spellEnd"/>
      <w:r w:rsidRPr="001B0877">
        <w:rPr>
          <w:rFonts w:ascii="Times New Roman" w:hAnsi="Times New Roman" w:cs="Times New Roman"/>
          <w:lang w:val="ru-RU"/>
        </w:rPr>
        <w:t xml:space="preserve">. 4.2, 4.2.1 та 4.3 </w:t>
      </w:r>
      <w:proofErr w:type="spellStart"/>
      <w:r w:rsidRPr="001B0877">
        <w:rPr>
          <w:rFonts w:ascii="Times New Roman" w:hAnsi="Times New Roman" w:cs="Times New Roman"/>
          <w:lang w:val="ru-RU"/>
        </w:rPr>
        <w:t>цього</w:t>
      </w:r>
      <w:proofErr w:type="spellEnd"/>
      <w:r w:rsidRPr="001B0877">
        <w:rPr>
          <w:rFonts w:ascii="Times New Roman" w:hAnsi="Times New Roman" w:cs="Times New Roman"/>
          <w:lang w:val="ru-RU"/>
        </w:rPr>
        <w:t xml:space="preserve"> Договору, з </w:t>
      </w:r>
      <w:proofErr w:type="spellStart"/>
      <w:r w:rsidRPr="001B0877">
        <w:rPr>
          <w:rFonts w:ascii="Times New Roman" w:hAnsi="Times New Roman" w:cs="Times New Roman"/>
          <w:lang w:val="ru-RU"/>
        </w:rPr>
        <w:t>огляду</w:t>
      </w:r>
      <w:proofErr w:type="spellEnd"/>
      <w:r w:rsidRPr="001B0877">
        <w:rPr>
          <w:rFonts w:ascii="Times New Roman" w:hAnsi="Times New Roman" w:cs="Times New Roman"/>
          <w:lang w:val="ru-RU"/>
        </w:rPr>
        <w:t xml:space="preserve"> на те,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місткість</w:t>
      </w:r>
      <w:proofErr w:type="spellEnd"/>
      <w:r w:rsidRPr="001B0877">
        <w:rPr>
          <w:rFonts w:ascii="Times New Roman" w:hAnsi="Times New Roman" w:cs="Times New Roman"/>
          <w:lang w:val="ru-RU"/>
        </w:rPr>
        <w:t xml:space="preserve"> ст. </w:t>
      </w:r>
      <w:proofErr w:type="spellStart"/>
      <w:r w:rsidRPr="001B0877">
        <w:rPr>
          <w:rFonts w:ascii="Times New Roman" w:hAnsi="Times New Roman" w:cs="Times New Roman"/>
          <w:lang w:val="ru-RU"/>
        </w:rPr>
        <w:t>Хімічна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під’їзні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залізничні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колії</w:t>
      </w:r>
      <w:proofErr w:type="spellEnd"/>
      <w:r w:rsidRPr="001B0877">
        <w:rPr>
          <w:rFonts w:ascii="Times New Roman" w:hAnsi="Times New Roman" w:cs="Times New Roman"/>
          <w:lang w:val="ru-RU"/>
        </w:rPr>
        <w:t xml:space="preserve"> ТОВ «ТІС») </w:t>
      </w:r>
      <w:proofErr w:type="spellStart"/>
      <w:r w:rsidRPr="001B0877">
        <w:rPr>
          <w:rFonts w:ascii="Times New Roman" w:hAnsi="Times New Roman" w:cs="Times New Roman"/>
          <w:lang w:val="ru-RU"/>
        </w:rPr>
        <w:t>обмежена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Виконавець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має</w:t>
      </w:r>
      <w:proofErr w:type="spellEnd"/>
      <w:r w:rsidRPr="001B0877">
        <w:rPr>
          <w:rFonts w:ascii="Times New Roman" w:hAnsi="Times New Roman" w:cs="Times New Roman"/>
          <w:lang w:val="ru-RU"/>
        </w:rPr>
        <w:t xml:space="preserve"> право </w:t>
      </w:r>
      <w:proofErr w:type="spellStart"/>
      <w:r w:rsidRPr="001B0877">
        <w:rPr>
          <w:rFonts w:ascii="Times New Roman" w:hAnsi="Times New Roman" w:cs="Times New Roman"/>
          <w:lang w:val="ru-RU"/>
        </w:rPr>
        <w:t>встановити</w:t>
      </w:r>
      <w:proofErr w:type="spellEnd"/>
      <w:r w:rsidRPr="001B0877">
        <w:rPr>
          <w:rFonts w:ascii="Times New Roman" w:hAnsi="Times New Roman" w:cs="Times New Roman"/>
          <w:lang w:val="ru-RU"/>
        </w:rPr>
        <w:t xml:space="preserve"> норму </w:t>
      </w:r>
      <w:proofErr w:type="spellStart"/>
      <w:r w:rsidRPr="001B0877">
        <w:rPr>
          <w:rFonts w:ascii="Times New Roman" w:hAnsi="Times New Roman" w:cs="Times New Roman"/>
          <w:lang w:val="ru-RU"/>
        </w:rPr>
        <w:t>одночасного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знаходження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вагонів</w:t>
      </w:r>
      <w:proofErr w:type="spellEnd"/>
      <w:r w:rsidRPr="001B0877">
        <w:rPr>
          <w:rFonts w:ascii="Times New Roman" w:hAnsi="Times New Roman" w:cs="Times New Roman"/>
          <w:lang w:val="ru-RU"/>
        </w:rPr>
        <w:t xml:space="preserve"> з зерном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простоюють</w:t>
      </w:r>
      <w:proofErr w:type="spellEnd"/>
      <w:r w:rsidRPr="001B0877">
        <w:rPr>
          <w:rFonts w:ascii="Times New Roman" w:hAnsi="Times New Roman" w:cs="Times New Roman"/>
          <w:lang w:val="ru-RU"/>
        </w:rPr>
        <w:t xml:space="preserve"> з причин </w:t>
      </w:r>
      <w:proofErr w:type="spellStart"/>
      <w:r w:rsidRPr="001B0877">
        <w:rPr>
          <w:rFonts w:ascii="Times New Roman" w:hAnsi="Times New Roman" w:cs="Times New Roman"/>
          <w:lang w:val="ru-RU"/>
        </w:rPr>
        <w:t>незалежних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Виконавця</w:t>
      </w:r>
      <w:proofErr w:type="spellEnd"/>
      <w:r w:rsidRPr="001B0877">
        <w:rPr>
          <w:rFonts w:ascii="Times New Roman" w:hAnsi="Times New Roman" w:cs="Times New Roman"/>
          <w:lang w:val="ru-RU"/>
        </w:rPr>
        <w:t xml:space="preserve"> на </w:t>
      </w:r>
      <w:proofErr w:type="spellStart"/>
      <w:r w:rsidRPr="001B0877">
        <w:rPr>
          <w:rFonts w:ascii="Times New Roman" w:hAnsi="Times New Roman" w:cs="Times New Roman"/>
          <w:lang w:val="ru-RU"/>
        </w:rPr>
        <w:t>коліях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станції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Хімічна</w:t>
      </w:r>
      <w:proofErr w:type="spellEnd"/>
      <w:r w:rsidRPr="001B0877">
        <w:rPr>
          <w:rFonts w:ascii="Times New Roman" w:hAnsi="Times New Roman" w:cs="Times New Roman"/>
          <w:lang w:val="ru-RU"/>
        </w:rPr>
        <w:t xml:space="preserve">. В будь </w:t>
      </w:r>
      <w:proofErr w:type="spellStart"/>
      <w:r w:rsidRPr="001B0877">
        <w:rPr>
          <w:rFonts w:ascii="Times New Roman" w:hAnsi="Times New Roman" w:cs="Times New Roman"/>
          <w:lang w:val="ru-RU"/>
        </w:rPr>
        <w:t>якому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разі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така</w:t>
      </w:r>
      <w:proofErr w:type="spellEnd"/>
      <w:r w:rsidRPr="001B0877">
        <w:rPr>
          <w:rFonts w:ascii="Times New Roman" w:hAnsi="Times New Roman" w:cs="Times New Roman"/>
          <w:lang w:val="ru-RU"/>
        </w:rPr>
        <w:t xml:space="preserve"> норма </w:t>
      </w:r>
      <w:proofErr w:type="spellStart"/>
      <w:r w:rsidRPr="001B0877">
        <w:rPr>
          <w:rFonts w:ascii="Times New Roman" w:hAnsi="Times New Roman" w:cs="Times New Roman"/>
          <w:lang w:val="ru-RU"/>
        </w:rPr>
        <w:t>має</w:t>
      </w:r>
      <w:proofErr w:type="spellEnd"/>
      <w:r w:rsidRPr="001B0877">
        <w:rPr>
          <w:rFonts w:ascii="Times New Roman" w:hAnsi="Times New Roman" w:cs="Times New Roman"/>
          <w:lang w:val="ru-RU"/>
        </w:rPr>
        <w:t xml:space="preserve"> бути не </w:t>
      </w:r>
      <w:proofErr w:type="spellStart"/>
      <w:r w:rsidRPr="001B0877">
        <w:rPr>
          <w:rFonts w:ascii="Times New Roman" w:hAnsi="Times New Roman" w:cs="Times New Roman"/>
          <w:lang w:val="ru-RU"/>
        </w:rPr>
        <w:t>більшою</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ніж</w:t>
      </w:r>
      <w:proofErr w:type="spellEnd"/>
      <w:r w:rsidRPr="001B0877">
        <w:rPr>
          <w:rFonts w:ascii="Times New Roman" w:hAnsi="Times New Roman" w:cs="Times New Roman"/>
          <w:lang w:val="ru-RU"/>
        </w:rPr>
        <w:t xml:space="preserve"> 100 </w:t>
      </w:r>
      <w:proofErr w:type="spellStart"/>
      <w:r w:rsidRPr="001B0877">
        <w:rPr>
          <w:rFonts w:ascii="Times New Roman" w:hAnsi="Times New Roman" w:cs="Times New Roman"/>
          <w:lang w:val="ru-RU"/>
        </w:rPr>
        <w:t>вагонів</w:t>
      </w:r>
      <w:proofErr w:type="spellEnd"/>
      <w:r w:rsidRPr="001B0877">
        <w:rPr>
          <w:rFonts w:ascii="Times New Roman" w:hAnsi="Times New Roman" w:cs="Times New Roman"/>
          <w:lang w:val="ru-RU"/>
        </w:rPr>
        <w:t>.</w:t>
      </w:r>
    </w:p>
    <w:p w14:paraId="61B330E4" w14:textId="77777777" w:rsidR="001B0877" w:rsidRPr="001B0877" w:rsidRDefault="001B0877" w:rsidP="00922E9D">
      <w:pPr>
        <w:contextualSpacing/>
        <w:jc w:val="both"/>
        <w:rPr>
          <w:rFonts w:ascii="Times New Roman" w:hAnsi="Times New Roman" w:cs="Times New Roman"/>
          <w:lang w:val="ru-RU"/>
        </w:rPr>
        <w:pPrChange w:id="179" w:author="OLENA PASHKOVA (NEPTUNE.UA)" w:date="2023-11-16T03:58:00Z">
          <w:pPr>
            <w:contextualSpacing/>
          </w:pPr>
        </w:pPrChange>
      </w:pPr>
      <w:proofErr w:type="spellStart"/>
      <w:r w:rsidRPr="001B0877">
        <w:rPr>
          <w:rFonts w:ascii="Times New Roman" w:hAnsi="Times New Roman" w:cs="Times New Roman"/>
          <w:lang w:val="ru-RU"/>
        </w:rPr>
        <w:t>Під</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простоєм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вагонів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Сторони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розуміють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знаходження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залізничних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вагонів</w:t>
      </w:r>
      <w:proofErr w:type="spellEnd"/>
      <w:r w:rsidRPr="001B0877">
        <w:rPr>
          <w:rFonts w:ascii="Times New Roman" w:hAnsi="Times New Roman" w:cs="Times New Roman"/>
          <w:lang w:val="ru-RU"/>
        </w:rPr>
        <w:t xml:space="preserve"> на </w:t>
      </w:r>
      <w:proofErr w:type="spellStart"/>
      <w:r w:rsidRPr="001B0877">
        <w:rPr>
          <w:rFonts w:ascii="Times New Roman" w:hAnsi="Times New Roman" w:cs="Times New Roman"/>
          <w:lang w:val="ru-RU"/>
        </w:rPr>
        <w:t>під’їзних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коліях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36 годин.</w:t>
      </w:r>
    </w:p>
    <w:p w14:paraId="32677E2F" w14:textId="77777777" w:rsidR="001B0877" w:rsidRPr="001B0877" w:rsidRDefault="001B0877" w:rsidP="00922E9D">
      <w:pPr>
        <w:contextualSpacing/>
        <w:jc w:val="both"/>
        <w:rPr>
          <w:rFonts w:ascii="Times New Roman" w:hAnsi="Times New Roman" w:cs="Times New Roman"/>
          <w:lang w:val="ru-RU"/>
        </w:rPr>
        <w:pPrChange w:id="180" w:author="OLENA PASHKOVA (NEPTUNE.UA)" w:date="2023-11-16T03:58:00Z">
          <w:pPr>
            <w:contextualSpacing/>
          </w:pPr>
        </w:pPrChange>
      </w:pPr>
      <w:proofErr w:type="spellStart"/>
      <w:r w:rsidRPr="001B0877">
        <w:rPr>
          <w:rFonts w:ascii="Times New Roman" w:hAnsi="Times New Roman" w:cs="Times New Roman"/>
          <w:lang w:val="ru-RU"/>
        </w:rPr>
        <w:t>Облік</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вагонів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ведеться</w:t>
      </w:r>
      <w:proofErr w:type="spellEnd"/>
      <w:r w:rsidRPr="001B0877">
        <w:rPr>
          <w:rFonts w:ascii="Times New Roman" w:hAnsi="Times New Roman" w:cs="Times New Roman"/>
          <w:lang w:val="ru-RU"/>
        </w:rPr>
        <w:t xml:space="preserve"> за станом на 08:00 годину </w:t>
      </w:r>
      <w:proofErr w:type="spellStart"/>
      <w:r w:rsidRPr="001B0877">
        <w:rPr>
          <w:rFonts w:ascii="Times New Roman" w:hAnsi="Times New Roman" w:cs="Times New Roman"/>
          <w:lang w:val="ru-RU"/>
        </w:rPr>
        <w:t>поточної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доби</w:t>
      </w:r>
      <w:proofErr w:type="spellEnd"/>
      <w:r w:rsidRPr="001B0877">
        <w:rPr>
          <w:rFonts w:ascii="Times New Roman" w:hAnsi="Times New Roman" w:cs="Times New Roman"/>
          <w:lang w:val="ru-RU"/>
        </w:rPr>
        <w:t xml:space="preserve">. </w:t>
      </w:r>
    </w:p>
    <w:p w14:paraId="4760A55E" w14:textId="77777777" w:rsidR="001B0877" w:rsidRPr="001B0877" w:rsidRDefault="001B0877" w:rsidP="00922E9D">
      <w:pPr>
        <w:contextualSpacing/>
        <w:jc w:val="both"/>
        <w:rPr>
          <w:rFonts w:ascii="Times New Roman" w:hAnsi="Times New Roman" w:cs="Times New Roman"/>
          <w:lang w:val="ru-RU"/>
        </w:rPr>
        <w:pPrChange w:id="181" w:author="OLENA PASHKOVA (NEPTUNE.UA)" w:date="2023-11-16T03:58:00Z">
          <w:pPr>
            <w:contextualSpacing/>
          </w:pPr>
        </w:pPrChange>
      </w:pPr>
      <w:r w:rsidRPr="001B0877">
        <w:rPr>
          <w:rFonts w:ascii="Times New Roman" w:hAnsi="Times New Roman" w:cs="Times New Roman"/>
          <w:lang w:val="ru-RU"/>
        </w:rPr>
        <w:t xml:space="preserve">До </w:t>
      </w:r>
      <w:proofErr w:type="spellStart"/>
      <w:r w:rsidRPr="001B0877">
        <w:rPr>
          <w:rFonts w:ascii="Times New Roman" w:hAnsi="Times New Roman" w:cs="Times New Roman"/>
          <w:lang w:val="ru-RU"/>
        </w:rPr>
        <w:t>норми</w:t>
      </w:r>
      <w:proofErr w:type="spellEnd"/>
      <w:r w:rsidRPr="001B0877">
        <w:rPr>
          <w:rFonts w:ascii="Times New Roman" w:hAnsi="Times New Roman" w:cs="Times New Roman"/>
          <w:lang w:val="ru-RU"/>
        </w:rPr>
        <w:t xml:space="preserve"> однократного </w:t>
      </w:r>
      <w:proofErr w:type="spellStart"/>
      <w:r w:rsidRPr="001B0877">
        <w:rPr>
          <w:rFonts w:ascii="Times New Roman" w:hAnsi="Times New Roman" w:cs="Times New Roman"/>
          <w:lang w:val="ru-RU"/>
        </w:rPr>
        <w:t>знаходження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включені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всі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вагони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які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простоюють</w:t>
      </w:r>
      <w:proofErr w:type="spellEnd"/>
      <w:r w:rsidRPr="001B0877">
        <w:rPr>
          <w:rFonts w:ascii="Times New Roman" w:hAnsi="Times New Roman" w:cs="Times New Roman"/>
          <w:lang w:val="ru-RU"/>
        </w:rPr>
        <w:t xml:space="preserve"> з причин не </w:t>
      </w:r>
      <w:proofErr w:type="spellStart"/>
      <w:r w:rsidRPr="001B0877">
        <w:rPr>
          <w:rFonts w:ascii="Times New Roman" w:hAnsi="Times New Roman" w:cs="Times New Roman"/>
          <w:lang w:val="ru-RU"/>
        </w:rPr>
        <w:t>залежних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Виконавця</w:t>
      </w:r>
      <w:proofErr w:type="spellEnd"/>
      <w:r w:rsidRPr="001B0877">
        <w:rPr>
          <w:rFonts w:ascii="Times New Roman" w:hAnsi="Times New Roman" w:cs="Times New Roman"/>
          <w:lang w:val="ru-RU"/>
        </w:rPr>
        <w:t xml:space="preserve"> на </w:t>
      </w:r>
      <w:proofErr w:type="spellStart"/>
      <w:r w:rsidRPr="001B0877">
        <w:rPr>
          <w:rFonts w:ascii="Times New Roman" w:hAnsi="Times New Roman" w:cs="Times New Roman"/>
          <w:lang w:val="ru-RU"/>
        </w:rPr>
        <w:t>станції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Хімічна</w:t>
      </w:r>
      <w:proofErr w:type="spellEnd"/>
      <w:r w:rsidRPr="001B0877">
        <w:rPr>
          <w:rFonts w:ascii="Times New Roman" w:hAnsi="Times New Roman" w:cs="Times New Roman"/>
          <w:lang w:val="ru-RU"/>
        </w:rPr>
        <w:t xml:space="preserve"> - </w:t>
      </w:r>
      <w:proofErr w:type="spellStart"/>
      <w:r w:rsidRPr="001B0877">
        <w:rPr>
          <w:rFonts w:ascii="Times New Roman" w:hAnsi="Times New Roman" w:cs="Times New Roman"/>
          <w:lang w:val="ru-RU"/>
        </w:rPr>
        <w:t>навантажені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порожні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вагони</w:t>
      </w:r>
      <w:proofErr w:type="spellEnd"/>
      <w:r w:rsidRPr="001B0877">
        <w:rPr>
          <w:rFonts w:ascii="Times New Roman" w:hAnsi="Times New Roman" w:cs="Times New Roman"/>
          <w:lang w:val="ru-RU"/>
        </w:rPr>
        <w:t xml:space="preserve"> на </w:t>
      </w:r>
      <w:proofErr w:type="spellStart"/>
      <w:r w:rsidRPr="001B0877">
        <w:rPr>
          <w:rFonts w:ascii="Times New Roman" w:hAnsi="Times New Roman" w:cs="Times New Roman"/>
          <w:lang w:val="ru-RU"/>
        </w:rPr>
        <w:t>контролі</w:t>
      </w:r>
      <w:proofErr w:type="spellEnd"/>
      <w:r w:rsidRPr="001B0877">
        <w:rPr>
          <w:rFonts w:ascii="Times New Roman" w:hAnsi="Times New Roman" w:cs="Times New Roman"/>
          <w:lang w:val="ru-RU"/>
        </w:rPr>
        <w:t xml:space="preserve">, на </w:t>
      </w:r>
      <w:proofErr w:type="spellStart"/>
      <w:r w:rsidRPr="001B0877">
        <w:rPr>
          <w:rFonts w:ascii="Times New Roman" w:hAnsi="Times New Roman" w:cs="Times New Roman"/>
          <w:lang w:val="ru-RU"/>
        </w:rPr>
        <w:t>митному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оформленні</w:t>
      </w:r>
      <w:proofErr w:type="spellEnd"/>
      <w:r w:rsidRPr="001B0877">
        <w:rPr>
          <w:rFonts w:ascii="Times New Roman" w:hAnsi="Times New Roman" w:cs="Times New Roman"/>
          <w:lang w:val="ru-RU"/>
        </w:rPr>
        <w:t xml:space="preserve">, не </w:t>
      </w:r>
      <w:proofErr w:type="spellStart"/>
      <w:r w:rsidRPr="001B0877">
        <w:rPr>
          <w:rFonts w:ascii="Times New Roman" w:hAnsi="Times New Roman" w:cs="Times New Roman"/>
          <w:lang w:val="ru-RU"/>
        </w:rPr>
        <w:t>повністю</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розвантажені</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які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знаходяться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під</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вантажними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операціями</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інше</w:t>
      </w:r>
      <w:proofErr w:type="spellEnd"/>
      <w:r w:rsidRPr="001B0877">
        <w:rPr>
          <w:rFonts w:ascii="Times New Roman" w:hAnsi="Times New Roman" w:cs="Times New Roman"/>
          <w:lang w:val="ru-RU"/>
        </w:rPr>
        <w:t xml:space="preserve"> за </w:t>
      </w:r>
      <w:proofErr w:type="spellStart"/>
      <w:r w:rsidRPr="001B0877">
        <w:rPr>
          <w:rFonts w:ascii="Times New Roman" w:hAnsi="Times New Roman" w:cs="Times New Roman"/>
          <w:lang w:val="ru-RU"/>
        </w:rPr>
        <w:t>виключенням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вагонів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щодо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яких</w:t>
      </w:r>
      <w:proofErr w:type="spellEnd"/>
      <w:r w:rsidRPr="001B0877">
        <w:rPr>
          <w:rFonts w:ascii="Times New Roman" w:hAnsi="Times New Roman" w:cs="Times New Roman"/>
          <w:lang w:val="ru-RU"/>
        </w:rPr>
        <w:t xml:space="preserve"> проводиться </w:t>
      </w:r>
      <w:proofErr w:type="spellStart"/>
      <w:r w:rsidRPr="001B0877">
        <w:rPr>
          <w:rFonts w:ascii="Times New Roman" w:hAnsi="Times New Roman" w:cs="Times New Roman"/>
          <w:lang w:val="ru-RU"/>
        </w:rPr>
        <w:t>спір</w:t>
      </w:r>
      <w:proofErr w:type="spellEnd"/>
      <w:r w:rsidRPr="001B0877">
        <w:rPr>
          <w:rFonts w:ascii="Times New Roman" w:hAnsi="Times New Roman" w:cs="Times New Roman"/>
          <w:lang w:val="ru-RU"/>
        </w:rPr>
        <w:t xml:space="preserve"> по </w:t>
      </w:r>
      <w:proofErr w:type="spellStart"/>
      <w:r w:rsidRPr="001B0877">
        <w:rPr>
          <w:rFonts w:ascii="Times New Roman" w:hAnsi="Times New Roman" w:cs="Times New Roman"/>
          <w:lang w:val="ru-RU"/>
        </w:rPr>
        <w:t>якості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згідно</w:t>
      </w:r>
      <w:proofErr w:type="spellEnd"/>
      <w:r w:rsidRPr="001B0877">
        <w:rPr>
          <w:rFonts w:ascii="Times New Roman" w:hAnsi="Times New Roman" w:cs="Times New Roman"/>
          <w:lang w:val="ru-RU"/>
        </w:rPr>
        <w:t xml:space="preserve"> з п. 6.9 </w:t>
      </w:r>
      <w:proofErr w:type="spellStart"/>
      <w:r w:rsidRPr="001B0877">
        <w:rPr>
          <w:rFonts w:ascii="Times New Roman" w:hAnsi="Times New Roman" w:cs="Times New Roman"/>
          <w:lang w:val="ru-RU"/>
        </w:rPr>
        <w:t>цього</w:t>
      </w:r>
      <w:proofErr w:type="spellEnd"/>
      <w:r w:rsidRPr="001B0877">
        <w:rPr>
          <w:rFonts w:ascii="Times New Roman" w:hAnsi="Times New Roman" w:cs="Times New Roman"/>
          <w:lang w:val="ru-RU"/>
        </w:rPr>
        <w:t xml:space="preserve"> Договору. </w:t>
      </w:r>
    </w:p>
    <w:p w14:paraId="61B4EE3F" w14:textId="36659DEB" w:rsidR="001B0877" w:rsidRPr="001B0877" w:rsidRDefault="001B0877" w:rsidP="00922E9D">
      <w:pPr>
        <w:contextualSpacing/>
        <w:jc w:val="both"/>
        <w:rPr>
          <w:rFonts w:ascii="Times New Roman" w:hAnsi="Times New Roman" w:cs="Times New Roman"/>
          <w:lang w:val="ru-RU"/>
        </w:rPr>
        <w:pPrChange w:id="182" w:author="OLENA PASHKOVA (NEPTUNE.UA)" w:date="2023-11-16T03:58:00Z">
          <w:pPr>
            <w:contextualSpacing/>
          </w:pPr>
        </w:pPrChange>
      </w:pPr>
      <w:r w:rsidRPr="006760A4">
        <w:rPr>
          <w:rFonts w:ascii="Times New Roman" w:hAnsi="Times New Roman" w:cs="Times New Roman"/>
          <w:b/>
          <w:lang w:val="ru-RU"/>
        </w:rPr>
        <w:t>4.6.</w:t>
      </w:r>
      <w:r w:rsidRPr="001B0877">
        <w:rPr>
          <w:rFonts w:ascii="Times New Roman" w:hAnsi="Times New Roman" w:cs="Times New Roman"/>
          <w:lang w:val="ru-RU"/>
        </w:rPr>
        <w:tab/>
      </w:r>
      <w:proofErr w:type="spellStart"/>
      <w:r w:rsidRPr="001B0877">
        <w:rPr>
          <w:rFonts w:ascii="Times New Roman" w:hAnsi="Times New Roman" w:cs="Times New Roman"/>
          <w:lang w:val="ru-RU"/>
        </w:rPr>
        <w:t>проводити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лабораторні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випробування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зразків</w:t>
      </w:r>
      <w:proofErr w:type="spellEnd"/>
      <w:r w:rsidRPr="001B0877">
        <w:rPr>
          <w:rFonts w:ascii="Times New Roman" w:hAnsi="Times New Roman" w:cs="Times New Roman"/>
          <w:lang w:val="ru-RU"/>
        </w:rPr>
        <w:t xml:space="preserve">, </w:t>
      </w:r>
      <w:proofErr w:type="spellStart"/>
      <w:ins w:id="183" w:author="SERHII SULIMA (NEPTUNE.UA)" w:date="2023-11-14T14:00:00Z">
        <w:r w:rsidR="00D967A4" w:rsidRPr="00D967A4">
          <w:rPr>
            <w:rFonts w:ascii="Times New Roman" w:hAnsi="Times New Roman" w:cs="Times New Roman"/>
            <w:lang w:val="ru-RU"/>
          </w:rPr>
          <w:t>відібраних</w:t>
        </w:r>
        <w:proofErr w:type="spellEnd"/>
        <w:r w:rsidR="00D967A4" w:rsidRPr="00D967A4">
          <w:rPr>
            <w:rFonts w:ascii="Times New Roman" w:hAnsi="Times New Roman" w:cs="Times New Roman"/>
            <w:lang w:val="ru-RU"/>
          </w:rPr>
          <w:t xml:space="preserve"> з кожного </w:t>
        </w:r>
        <w:proofErr w:type="spellStart"/>
        <w:r w:rsidR="00D967A4" w:rsidRPr="00D967A4">
          <w:rPr>
            <w:rFonts w:ascii="Times New Roman" w:hAnsi="Times New Roman" w:cs="Times New Roman"/>
            <w:lang w:val="ru-RU"/>
          </w:rPr>
          <w:t>залізничного</w:t>
        </w:r>
        <w:proofErr w:type="spellEnd"/>
        <w:r w:rsidR="00D967A4" w:rsidRPr="00D967A4">
          <w:rPr>
            <w:rFonts w:ascii="Times New Roman" w:hAnsi="Times New Roman" w:cs="Times New Roman"/>
            <w:lang w:val="ru-RU"/>
          </w:rPr>
          <w:t xml:space="preserve"> вагона/</w:t>
        </w:r>
        <w:proofErr w:type="spellStart"/>
        <w:r w:rsidR="00D967A4" w:rsidRPr="00D967A4">
          <w:rPr>
            <w:rFonts w:ascii="Times New Roman" w:hAnsi="Times New Roman" w:cs="Times New Roman"/>
            <w:lang w:val="ru-RU"/>
          </w:rPr>
          <w:t>вантажівки</w:t>
        </w:r>
      </w:ins>
      <w:proofErr w:type="spellEnd"/>
      <w:del w:id="184" w:author="SERHII SULIMA (NEPTUNE.UA)" w:date="2023-11-14T14:00:00Z">
        <w:r w:rsidRPr="001B0877" w:rsidDel="00D967A4">
          <w:rPr>
            <w:rFonts w:ascii="Times New Roman" w:hAnsi="Times New Roman" w:cs="Times New Roman"/>
            <w:lang w:val="ru-RU"/>
          </w:rPr>
          <w:delText>відібраних з кожного транспортного засобу</w:delText>
        </w:r>
      </w:del>
      <w:r w:rsidRPr="001B0877">
        <w:rPr>
          <w:rFonts w:ascii="Times New Roman" w:hAnsi="Times New Roman" w:cs="Times New Roman"/>
          <w:lang w:val="ru-RU"/>
        </w:rPr>
        <w:t>.</w:t>
      </w:r>
    </w:p>
    <w:p w14:paraId="7524E4B0" w14:textId="0C01AA70" w:rsidR="001B0877" w:rsidRPr="001B0877" w:rsidRDefault="001B0877" w:rsidP="00922E9D">
      <w:pPr>
        <w:contextualSpacing/>
        <w:jc w:val="both"/>
        <w:rPr>
          <w:rFonts w:ascii="Times New Roman" w:hAnsi="Times New Roman" w:cs="Times New Roman"/>
          <w:lang w:val="ru-RU"/>
        </w:rPr>
        <w:pPrChange w:id="185" w:author="OLENA PASHKOVA (NEPTUNE.UA)" w:date="2023-11-16T03:58:00Z">
          <w:pPr>
            <w:contextualSpacing/>
          </w:pPr>
        </w:pPrChange>
      </w:pPr>
      <w:proofErr w:type="spellStart"/>
      <w:r w:rsidRPr="001B0877">
        <w:rPr>
          <w:rFonts w:ascii="Times New Roman" w:hAnsi="Times New Roman" w:cs="Times New Roman"/>
          <w:lang w:val="ru-RU"/>
        </w:rPr>
        <w:t>Деталі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щодо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вимог</w:t>
      </w:r>
      <w:proofErr w:type="spellEnd"/>
      <w:r w:rsidRPr="001B0877">
        <w:rPr>
          <w:rFonts w:ascii="Times New Roman" w:hAnsi="Times New Roman" w:cs="Times New Roman"/>
          <w:lang w:val="ru-RU"/>
        </w:rPr>
        <w:t xml:space="preserve"> по </w:t>
      </w:r>
      <w:proofErr w:type="spellStart"/>
      <w:r w:rsidRPr="001B0877">
        <w:rPr>
          <w:rFonts w:ascii="Times New Roman" w:hAnsi="Times New Roman" w:cs="Times New Roman"/>
          <w:lang w:val="ru-RU"/>
        </w:rPr>
        <w:t>якості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визазначаються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цим</w:t>
      </w:r>
      <w:proofErr w:type="spellEnd"/>
      <w:r w:rsidRPr="001B0877">
        <w:rPr>
          <w:rFonts w:ascii="Times New Roman" w:hAnsi="Times New Roman" w:cs="Times New Roman"/>
          <w:lang w:val="ru-RU"/>
        </w:rPr>
        <w:t xml:space="preserve"> Договором та/</w:t>
      </w:r>
      <w:proofErr w:type="spellStart"/>
      <w:r w:rsidRPr="001B0877">
        <w:rPr>
          <w:rFonts w:ascii="Times New Roman" w:hAnsi="Times New Roman" w:cs="Times New Roman"/>
          <w:lang w:val="ru-RU"/>
        </w:rPr>
        <w:t>або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Специфікацями</w:t>
      </w:r>
      <w:proofErr w:type="spellEnd"/>
      <w:r w:rsidRPr="001B0877">
        <w:rPr>
          <w:rFonts w:ascii="Times New Roman" w:hAnsi="Times New Roman" w:cs="Times New Roman"/>
          <w:lang w:val="ru-RU"/>
        </w:rPr>
        <w:t xml:space="preserve"> до </w:t>
      </w:r>
      <w:proofErr w:type="spellStart"/>
      <w:r w:rsidRPr="001B0877">
        <w:rPr>
          <w:rFonts w:ascii="Times New Roman" w:hAnsi="Times New Roman" w:cs="Times New Roman"/>
          <w:lang w:val="ru-RU"/>
        </w:rPr>
        <w:t>нього</w:t>
      </w:r>
      <w:proofErr w:type="spellEnd"/>
      <w:del w:id="186" w:author="SERHII SULIMA (NEPTUNE.UA)" w:date="2023-11-14T14:00:00Z">
        <w:r w:rsidRPr="001B0877" w:rsidDel="00DF1F45">
          <w:rPr>
            <w:rFonts w:ascii="Times New Roman" w:hAnsi="Times New Roman" w:cs="Times New Roman"/>
            <w:lang w:val="ru-RU"/>
          </w:rPr>
          <w:delText>, за умови погодження їх Виконавцем</w:delText>
        </w:r>
      </w:del>
      <w:r w:rsidRPr="001B0877">
        <w:rPr>
          <w:rFonts w:ascii="Times New Roman" w:hAnsi="Times New Roman" w:cs="Times New Roman"/>
          <w:lang w:val="ru-RU"/>
        </w:rPr>
        <w:t xml:space="preserve">. </w:t>
      </w:r>
    </w:p>
    <w:p w14:paraId="2366332B" w14:textId="77777777" w:rsidR="001B0877" w:rsidRPr="001B0877" w:rsidRDefault="001B0877" w:rsidP="00922E9D">
      <w:pPr>
        <w:contextualSpacing/>
        <w:jc w:val="both"/>
        <w:rPr>
          <w:rFonts w:ascii="Times New Roman" w:hAnsi="Times New Roman" w:cs="Times New Roman"/>
          <w:lang w:val="ru-RU"/>
        </w:rPr>
        <w:pPrChange w:id="187" w:author="OLENA PASHKOVA (NEPTUNE.UA)" w:date="2023-11-16T03:58:00Z">
          <w:pPr>
            <w:contextualSpacing/>
          </w:pPr>
        </w:pPrChange>
      </w:pPr>
      <w:r w:rsidRPr="006760A4">
        <w:rPr>
          <w:rFonts w:ascii="Times New Roman" w:hAnsi="Times New Roman" w:cs="Times New Roman"/>
          <w:b/>
          <w:lang w:val="ru-RU"/>
        </w:rPr>
        <w:t>4.7.</w:t>
      </w:r>
      <w:r w:rsidRPr="001B0877">
        <w:rPr>
          <w:rFonts w:ascii="Times New Roman" w:hAnsi="Times New Roman" w:cs="Times New Roman"/>
          <w:lang w:val="ru-RU"/>
        </w:rPr>
        <w:tab/>
      </w:r>
      <w:proofErr w:type="spellStart"/>
      <w:r w:rsidRPr="001B0877">
        <w:rPr>
          <w:rFonts w:ascii="Times New Roman" w:hAnsi="Times New Roman" w:cs="Times New Roman"/>
          <w:lang w:val="ru-RU"/>
        </w:rPr>
        <w:t>щоденно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надавати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реєстр</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прийнятого</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відвантаженого</w:t>
      </w:r>
      <w:proofErr w:type="spellEnd"/>
      <w:r w:rsidRPr="001B0877">
        <w:rPr>
          <w:rFonts w:ascii="Times New Roman" w:hAnsi="Times New Roman" w:cs="Times New Roman"/>
          <w:lang w:val="ru-RU"/>
        </w:rPr>
        <w:t xml:space="preserve"> Зерна за </w:t>
      </w:r>
      <w:proofErr w:type="spellStart"/>
      <w:r w:rsidRPr="001B0877">
        <w:rPr>
          <w:rFonts w:ascii="Times New Roman" w:hAnsi="Times New Roman" w:cs="Times New Roman"/>
          <w:lang w:val="ru-RU"/>
        </w:rPr>
        <w:t>попередню</w:t>
      </w:r>
      <w:proofErr w:type="spellEnd"/>
      <w:r w:rsidRPr="001B0877">
        <w:rPr>
          <w:rFonts w:ascii="Times New Roman" w:hAnsi="Times New Roman" w:cs="Times New Roman"/>
          <w:lang w:val="ru-RU"/>
        </w:rPr>
        <w:t xml:space="preserve"> добу. </w:t>
      </w:r>
    </w:p>
    <w:p w14:paraId="22C5BC95" w14:textId="3CC0B2D5" w:rsidR="001B0877" w:rsidRPr="001B0877" w:rsidRDefault="001B0877" w:rsidP="00922E9D">
      <w:pPr>
        <w:contextualSpacing/>
        <w:jc w:val="both"/>
        <w:rPr>
          <w:rFonts w:ascii="Times New Roman" w:hAnsi="Times New Roman" w:cs="Times New Roman"/>
          <w:lang w:val="ru-RU"/>
        </w:rPr>
        <w:pPrChange w:id="188" w:author="OLENA PASHKOVA (NEPTUNE.UA)" w:date="2023-11-16T03:58:00Z">
          <w:pPr>
            <w:contextualSpacing/>
          </w:pPr>
        </w:pPrChange>
      </w:pPr>
      <w:proofErr w:type="spellStart"/>
      <w:r w:rsidRPr="001B0877">
        <w:rPr>
          <w:rFonts w:ascii="Times New Roman" w:hAnsi="Times New Roman" w:cs="Times New Roman"/>
          <w:lang w:val="ru-RU"/>
        </w:rPr>
        <w:t>Реєстр</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прийнятих</w:t>
      </w:r>
      <w:proofErr w:type="spellEnd"/>
      <w:r w:rsidRPr="001B0877">
        <w:rPr>
          <w:rFonts w:ascii="Times New Roman" w:hAnsi="Times New Roman" w:cs="Times New Roman"/>
          <w:lang w:val="ru-RU"/>
        </w:rPr>
        <w:t xml:space="preserve"> </w:t>
      </w:r>
      <w:del w:id="189" w:author="SERHII SULIMA (NEPTUNE.UA)" w:date="2023-11-14T14:01:00Z">
        <w:r w:rsidRPr="001B0877" w:rsidDel="00BC364C">
          <w:rPr>
            <w:rFonts w:ascii="Times New Roman" w:hAnsi="Times New Roman" w:cs="Times New Roman"/>
            <w:lang w:val="ru-RU"/>
          </w:rPr>
          <w:delText>транспортних засобів</w:delText>
        </w:r>
      </w:del>
      <w:proofErr w:type="spellStart"/>
      <w:ins w:id="190" w:author="SERHII SULIMA (NEPTUNE.UA)" w:date="2023-11-14T14:01:00Z">
        <w:r w:rsidR="00BC364C">
          <w:rPr>
            <w:rFonts w:ascii="Times New Roman" w:hAnsi="Times New Roman" w:cs="Times New Roman"/>
            <w:lang w:val="ru-RU"/>
          </w:rPr>
          <w:t>залізничних</w:t>
        </w:r>
        <w:proofErr w:type="spellEnd"/>
        <w:r w:rsidR="00BC364C">
          <w:rPr>
            <w:rFonts w:ascii="Times New Roman" w:hAnsi="Times New Roman" w:cs="Times New Roman"/>
            <w:lang w:val="ru-RU"/>
          </w:rPr>
          <w:t xml:space="preserve"> </w:t>
        </w:r>
        <w:proofErr w:type="spellStart"/>
        <w:r w:rsidR="00BC364C">
          <w:rPr>
            <w:rFonts w:ascii="Times New Roman" w:hAnsi="Times New Roman" w:cs="Times New Roman"/>
            <w:lang w:val="ru-RU"/>
          </w:rPr>
          <w:t>вагонів</w:t>
        </w:r>
        <w:proofErr w:type="spellEnd"/>
        <w:r w:rsidR="005A3284">
          <w:rPr>
            <w:rFonts w:ascii="Times New Roman" w:hAnsi="Times New Roman" w:cs="Times New Roman"/>
            <w:lang w:val="ru-RU"/>
          </w:rPr>
          <w:t>/</w:t>
        </w:r>
        <w:proofErr w:type="spellStart"/>
        <w:r w:rsidR="005A3284">
          <w:rPr>
            <w:rFonts w:ascii="Times New Roman" w:hAnsi="Times New Roman" w:cs="Times New Roman"/>
            <w:lang w:val="ru-RU"/>
          </w:rPr>
          <w:t>вантажівок</w:t>
        </w:r>
      </w:ins>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надається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щоденно</w:t>
      </w:r>
      <w:proofErr w:type="spellEnd"/>
      <w:r w:rsidRPr="001B0877">
        <w:rPr>
          <w:rFonts w:ascii="Times New Roman" w:hAnsi="Times New Roman" w:cs="Times New Roman"/>
          <w:lang w:val="ru-RU"/>
        </w:rPr>
        <w:t xml:space="preserve"> в </w:t>
      </w:r>
      <w:proofErr w:type="spellStart"/>
      <w:r w:rsidRPr="001B0877">
        <w:rPr>
          <w:rFonts w:ascii="Times New Roman" w:hAnsi="Times New Roman" w:cs="Times New Roman"/>
          <w:lang w:val="ru-RU"/>
        </w:rPr>
        <w:t>електронному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вигляді</w:t>
      </w:r>
      <w:proofErr w:type="spellEnd"/>
      <w:r w:rsidRPr="001B0877">
        <w:rPr>
          <w:rFonts w:ascii="Times New Roman" w:hAnsi="Times New Roman" w:cs="Times New Roman"/>
          <w:lang w:val="ru-RU"/>
        </w:rPr>
        <w:t xml:space="preserve"> до 10:00 ранку </w:t>
      </w:r>
      <w:proofErr w:type="spellStart"/>
      <w:r w:rsidRPr="001B0877">
        <w:rPr>
          <w:rFonts w:ascii="Times New Roman" w:hAnsi="Times New Roman" w:cs="Times New Roman"/>
          <w:lang w:val="ru-RU"/>
        </w:rPr>
        <w:t>доби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слідує</w:t>
      </w:r>
      <w:proofErr w:type="spellEnd"/>
      <w:r w:rsidRPr="001B0877">
        <w:rPr>
          <w:rFonts w:ascii="Times New Roman" w:hAnsi="Times New Roman" w:cs="Times New Roman"/>
          <w:lang w:val="ru-RU"/>
        </w:rPr>
        <w:t xml:space="preserve"> за </w:t>
      </w:r>
      <w:proofErr w:type="spellStart"/>
      <w:r w:rsidRPr="001B0877">
        <w:rPr>
          <w:rFonts w:ascii="Times New Roman" w:hAnsi="Times New Roman" w:cs="Times New Roman"/>
          <w:lang w:val="ru-RU"/>
        </w:rPr>
        <w:t>звітною</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крім</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вихідних</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святкових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днів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реєстри</w:t>
      </w:r>
      <w:proofErr w:type="spellEnd"/>
      <w:r w:rsidRPr="001B0877">
        <w:rPr>
          <w:rFonts w:ascii="Times New Roman" w:hAnsi="Times New Roman" w:cs="Times New Roman"/>
          <w:lang w:val="ru-RU"/>
        </w:rPr>
        <w:t xml:space="preserve"> за </w:t>
      </w:r>
      <w:proofErr w:type="spellStart"/>
      <w:r w:rsidRPr="001B0877">
        <w:rPr>
          <w:rFonts w:ascii="Times New Roman" w:hAnsi="Times New Roman" w:cs="Times New Roman"/>
          <w:lang w:val="ru-RU"/>
        </w:rPr>
        <w:t>які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надаються</w:t>
      </w:r>
      <w:proofErr w:type="spellEnd"/>
      <w:r w:rsidRPr="001B0877">
        <w:rPr>
          <w:rFonts w:ascii="Times New Roman" w:hAnsi="Times New Roman" w:cs="Times New Roman"/>
          <w:lang w:val="ru-RU"/>
        </w:rPr>
        <w:t xml:space="preserve"> в перший </w:t>
      </w:r>
      <w:proofErr w:type="spellStart"/>
      <w:r w:rsidRPr="001B0877">
        <w:rPr>
          <w:rFonts w:ascii="Times New Roman" w:hAnsi="Times New Roman" w:cs="Times New Roman"/>
          <w:lang w:val="ru-RU"/>
        </w:rPr>
        <w:t>робочий</w:t>
      </w:r>
      <w:proofErr w:type="spellEnd"/>
      <w:r w:rsidRPr="001B0877">
        <w:rPr>
          <w:rFonts w:ascii="Times New Roman" w:hAnsi="Times New Roman" w:cs="Times New Roman"/>
          <w:lang w:val="ru-RU"/>
        </w:rPr>
        <w:t xml:space="preserve"> день до 12:00</w:t>
      </w:r>
      <w:proofErr w:type="gramStart"/>
      <w:r w:rsidRPr="001B0877">
        <w:rPr>
          <w:rFonts w:ascii="Times New Roman" w:hAnsi="Times New Roman" w:cs="Times New Roman"/>
          <w:lang w:val="ru-RU"/>
        </w:rPr>
        <w:t>).</w:t>
      </w:r>
      <w:proofErr w:type="spellStart"/>
      <w:r w:rsidRPr="001B0877">
        <w:rPr>
          <w:rFonts w:ascii="Times New Roman" w:hAnsi="Times New Roman" w:cs="Times New Roman"/>
          <w:lang w:val="ru-RU"/>
        </w:rPr>
        <w:t>Реєстр</w:t>
      </w:r>
      <w:proofErr w:type="spellEnd"/>
      <w:proofErr w:type="gram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має</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містити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наступну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інформацію</w:t>
      </w:r>
      <w:proofErr w:type="spellEnd"/>
      <w:r w:rsidRPr="001B0877">
        <w:rPr>
          <w:rFonts w:ascii="Times New Roman" w:hAnsi="Times New Roman" w:cs="Times New Roman"/>
          <w:lang w:val="ru-RU"/>
        </w:rPr>
        <w:t>:</w:t>
      </w:r>
    </w:p>
    <w:p w14:paraId="16E0704E" w14:textId="77777777" w:rsidR="001B0877" w:rsidRPr="001B0877" w:rsidRDefault="001B0877" w:rsidP="00922E9D">
      <w:pPr>
        <w:contextualSpacing/>
        <w:jc w:val="both"/>
        <w:rPr>
          <w:rFonts w:ascii="Times New Roman" w:hAnsi="Times New Roman" w:cs="Times New Roman"/>
          <w:lang w:val="ru-RU"/>
        </w:rPr>
        <w:pPrChange w:id="191" w:author="OLENA PASHKOVA (NEPTUNE.UA)" w:date="2023-11-16T03:58:00Z">
          <w:pPr>
            <w:contextualSpacing/>
          </w:pPr>
        </w:pPrChange>
      </w:pPr>
      <w:r w:rsidRPr="001B0877">
        <w:rPr>
          <w:rFonts w:ascii="Times New Roman" w:hAnsi="Times New Roman" w:cs="Times New Roman"/>
          <w:lang w:val="ru-RU"/>
        </w:rPr>
        <w:t>-</w:t>
      </w:r>
      <w:r w:rsidRPr="001B0877">
        <w:rPr>
          <w:rFonts w:ascii="Times New Roman" w:hAnsi="Times New Roman" w:cs="Times New Roman"/>
          <w:lang w:val="ru-RU"/>
        </w:rPr>
        <w:tab/>
        <w:t xml:space="preserve">номер </w:t>
      </w:r>
      <w:proofErr w:type="spellStart"/>
      <w:r w:rsidRPr="001B0877">
        <w:rPr>
          <w:rFonts w:ascii="Times New Roman" w:hAnsi="Times New Roman" w:cs="Times New Roman"/>
          <w:lang w:val="ru-RU"/>
        </w:rPr>
        <w:t>транспортної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одиниці</w:t>
      </w:r>
      <w:proofErr w:type="spellEnd"/>
      <w:r w:rsidRPr="001B0877">
        <w:rPr>
          <w:rFonts w:ascii="Times New Roman" w:hAnsi="Times New Roman" w:cs="Times New Roman"/>
          <w:lang w:val="ru-RU"/>
        </w:rPr>
        <w:t>,</w:t>
      </w:r>
    </w:p>
    <w:p w14:paraId="3B412173" w14:textId="77777777" w:rsidR="001B0877" w:rsidRPr="001B0877" w:rsidRDefault="001B0877" w:rsidP="00922E9D">
      <w:pPr>
        <w:contextualSpacing/>
        <w:jc w:val="both"/>
        <w:rPr>
          <w:rFonts w:ascii="Times New Roman" w:hAnsi="Times New Roman" w:cs="Times New Roman"/>
          <w:lang w:val="ru-RU"/>
        </w:rPr>
        <w:pPrChange w:id="192" w:author="OLENA PASHKOVA (NEPTUNE.UA)" w:date="2023-11-16T03:58:00Z">
          <w:pPr>
            <w:contextualSpacing/>
          </w:pPr>
        </w:pPrChange>
      </w:pPr>
      <w:r w:rsidRPr="001B0877">
        <w:rPr>
          <w:rFonts w:ascii="Times New Roman" w:hAnsi="Times New Roman" w:cs="Times New Roman"/>
          <w:lang w:val="ru-RU"/>
        </w:rPr>
        <w:t>-</w:t>
      </w:r>
      <w:r w:rsidRPr="001B0877">
        <w:rPr>
          <w:rFonts w:ascii="Times New Roman" w:hAnsi="Times New Roman" w:cs="Times New Roman"/>
          <w:lang w:val="ru-RU"/>
        </w:rPr>
        <w:tab/>
        <w:t>дата та номер транспортного документу,</w:t>
      </w:r>
    </w:p>
    <w:p w14:paraId="4CAD0CB2" w14:textId="77777777" w:rsidR="001B0877" w:rsidRPr="001B0877" w:rsidRDefault="001B0877" w:rsidP="00922E9D">
      <w:pPr>
        <w:contextualSpacing/>
        <w:jc w:val="both"/>
        <w:rPr>
          <w:rFonts w:ascii="Times New Roman" w:hAnsi="Times New Roman" w:cs="Times New Roman"/>
          <w:lang w:val="ru-RU"/>
        </w:rPr>
        <w:pPrChange w:id="193" w:author="OLENA PASHKOVA (NEPTUNE.UA)" w:date="2023-11-16T03:58:00Z">
          <w:pPr>
            <w:contextualSpacing/>
          </w:pPr>
        </w:pPrChange>
      </w:pPr>
      <w:r w:rsidRPr="001B0877">
        <w:rPr>
          <w:rFonts w:ascii="Times New Roman" w:hAnsi="Times New Roman" w:cs="Times New Roman"/>
          <w:lang w:val="ru-RU"/>
        </w:rPr>
        <w:t>-</w:t>
      </w:r>
      <w:r w:rsidRPr="001B0877">
        <w:rPr>
          <w:rFonts w:ascii="Times New Roman" w:hAnsi="Times New Roman" w:cs="Times New Roman"/>
          <w:lang w:val="ru-RU"/>
        </w:rPr>
        <w:tab/>
        <w:t xml:space="preserve">дата </w:t>
      </w:r>
      <w:proofErr w:type="spellStart"/>
      <w:r w:rsidRPr="001B0877">
        <w:rPr>
          <w:rFonts w:ascii="Times New Roman" w:hAnsi="Times New Roman" w:cs="Times New Roman"/>
          <w:lang w:val="ru-RU"/>
        </w:rPr>
        <w:t>відвантаження</w:t>
      </w:r>
      <w:proofErr w:type="spellEnd"/>
      <w:r w:rsidRPr="001B0877">
        <w:rPr>
          <w:rFonts w:ascii="Times New Roman" w:hAnsi="Times New Roman" w:cs="Times New Roman"/>
          <w:lang w:val="ru-RU"/>
        </w:rPr>
        <w:t>,</w:t>
      </w:r>
    </w:p>
    <w:p w14:paraId="25CCF34A" w14:textId="77777777" w:rsidR="001B0877" w:rsidRPr="001B0877" w:rsidRDefault="001B0877" w:rsidP="00922E9D">
      <w:pPr>
        <w:contextualSpacing/>
        <w:jc w:val="both"/>
        <w:rPr>
          <w:rFonts w:ascii="Times New Roman" w:hAnsi="Times New Roman" w:cs="Times New Roman"/>
          <w:lang w:val="ru-RU"/>
        </w:rPr>
        <w:pPrChange w:id="194" w:author="OLENA PASHKOVA (NEPTUNE.UA)" w:date="2023-11-16T03:58:00Z">
          <w:pPr>
            <w:contextualSpacing/>
          </w:pPr>
        </w:pPrChange>
      </w:pPr>
      <w:r w:rsidRPr="001B0877">
        <w:rPr>
          <w:rFonts w:ascii="Times New Roman" w:hAnsi="Times New Roman" w:cs="Times New Roman"/>
          <w:lang w:val="ru-RU"/>
        </w:rPr>
        <w:t>-</w:t>
      </w:r>
      <w:r w:rsidRPr="001B0877">
        <w:rPr>
          <w:rFonts w:ascii="Times New Roman" w:hAnsi="Times New Roman" w:cs="Times New Roman"/>
          <w:lang w:val="ru-RU"/>
        </w:rPr>
        <w:tab/>
        <w:t xml:space="preserve">пункт </w:t>
      </w:r>
      <w:proofErr w:type="spellStart"/>
      <w:r w:rsidRPr="001B0877">
        <w:rPr>
          <w:rFonts w:ascii="Times New Roman" w:hAnsi="Times New Roman" w:cs="Times New Roman"/>
          <w:lang w:val="ru-RU"/>
        </w:rPr>
        <w:t>відвантаження</w:t>
      </w:r>
      <w:proofErr w:type="spellEnd"/>
      <w:r w:rsidRPr="001B0877">
        <w:rPr>
          <w:rFonts w:ascii="Times New Roman" w:hAnsi="Times New Roman" w:cs="Times New Roman"/>
          <w:lang w:val="ru-RU"/>
        </w:rPr>
        <w:t>,</w:t>
      </w:r>
    </w:p>
    <w:p w14:paraId="429E2391" w14:textId="77777777" w:rsidR="001B0877" w:rsidRPr="001B0877" w:rsidRDefault="001B0877" w:rsidP="00922E9D">
      <w:pPr>
        <w:contextualSpacing/>
        <w:jc w:val="both"/>
        <w:rPr>
          <w:rFonts w:ascii="Times New Roman" w:hAnsi="Times New Roman" w:cs="Times New Roman"/>
          <w:lang w:val="ru-RU"/>
        </w:rPr>
        <w:pPrChange w:id="195" w:author="OLENA PASHKOVA (NEPTUNE.UA)" w:date="2023-11-16T03:58:00Z">
          <w:pPr>
            <w:contextualSpacing/>
          </w:pPr>
        </w:pPrChange>
      </w:pPr>
      <w:r w:rsidRPr="001B0877">
        <w:rPr>
          <w:rFonts w:ascii="Times New Roman" w:hAnsi="Times New Roman" w:cs="Times New Roman"/>
          <w:lang w:val="ru-RU"/>
        </w:rPr>
        <w:t>-</w:t>
      </w:r>
      <w:r w:rsidRPr="001B0877">
        <w:rPr>
          <w:rFonts w:ascii="Times New Roman" w:hAnsi="Times New Roman" w:cs="Times New Roman"/>
          <w:lang w:val="ru-RU"/>
        </w:rPr>
        <w:tab/>
        <w:t xml:space="preserve">дата фактичного </w:t>
      </w:r>
      <w:proofErr w:type="spellStart"/>
      <w:r w:rsidRPr="001B0877">
        <w:rPr>
          <w:rFonts w:ascii="Times New Roman" w:hAnsi="Times New Roman" w:cs="Times New Roman"/>
          <w:lang w:val="ru-RU"/>
        </w:rPr>
        <w:t>надходження</w:t>
      </w:r>
      <w:proofErr w:type="spellEnd"/>
      <w:r w:rsidRPr="001B0877">
        <w:rPr>
          <w:rFonts w:ascii="Times New Roman" w:hAnsi="Times New Roman" w:cs="Times New Roman"/>
          <w:lang w:val="ru-RU"/>
        </w:rPr>
        <w:t xml:space="preserve"> зерна,</w:t>
      </w:r>
    </w:p>
    <w:p w14:paraId="47C748AB" w14:textId="77777777" w:rsidR="001B0877" w:rsidRPr="001B0877" w:rsidRDefault="001B0877" w:rsidP="00922E9D">
      <w:pPr>
        <w:contextualSpacing/>
        <w:jc w:val="both"/>
        <w:rPr>
          <w:rFonts w:ascii="Times New Roman" w:hAnsi="Times New Roman" w:cs="Times New Roman"/>
          <w:lang w:val="ru-RU"/>
        </w:rPr>
        <w:pPrChange w:id="196" w:author="OLENA PASHKOVA (NEPTUNE.UA)" w:date="2023-11-16T03:58:00Z">
          <w:pPr>
            <w:contextualSpacing/>
          </w:pPr>
        </w:pPrChange>
      </w:pPr>
      <w:r w:rsidRPr="001B0877">
        <w:rPr>
          <w:rFonts w:ascii="Times New Roman" w:hAnsi="Times New Roman" w:cs="Times New Roman"/>
          <w:lang w:val="ru-RU"/>
        </w:rPr>
        <w:t>-</w:t>
      </w:r>
      <w:r w:rsidRPr="001B0877">
        <w:rPr>
          <w:rFonts w:ascii="Times New Roman" w:hAnsi="Times New Roman" w:cs="Times New Roman"/>
          <w:lang w:val="ru-RU"/>
        </w:rPr>
        <w:tab/>
        <w:t xml:space="preserve">дата </w:t>
      </w:r>
      <w:proofErr w:type="spellStart"/>
      <w:r w:rsidRPr="001B0877">
        <w:rPr>
          <w:rFonts w:ascii="Times New Roman" w:hAnsi="Times New Roman" w:cs="Times New Roman"/>
          <w:lang w:val="ru-RU"/>
        </w:rPr>
        <w:t>приймання</w:t>
      </w:r>
      <w:proofErr w:type="spellEnd"/>
      <w:r w:rsidRPr="001B0877">
        <w:rPr>
          <w:rFonts w:ascii="Times New Roman" w:hAnsi="Times New Roman" w:cs="Times New Roman"/>
          <w:lang w:val="ru-RU"/>
        </w:rPr>
        <w:t xml:space="preserve"> Зерна,</w:t>
      </w:r>
    </w:p>
    <w:p w14:paraId="433B9D8A" w14:textId="77777777" w:rsidR="001B0877" w:rsidRPr="001B0877" w:rsidRDefault="001B0877" w:rsidP="00922E9D">
      <w:pPr>
        <w:contextualSpacing/>
        <w:jc w:val="both"/>
        <w:rPr>
          <w:rFonts w:ascii="Times New Roman" w:hAnsi="Times New Roman" w:cs="Times New Roman"/>
          <w:lang w:val="ru-RU"/>
        </w:rPr>
        <w:pPrChange w:id="197" w:author="OLENA PASHKOVA (NEPTUNE.UA)" w:date="2023-11-16T03:58:00Z">
          <w:pPr>
            <w:contextualSpacing/>
          </w:pPr>
        </w:pPrChange>
      </w:pPr>
      <w:r w:rsidRPr="001B0877">
        <w:rPr>
          <w:rFonts w:ascii="Times New Roman" w:hAnsi="Times New Roman" w:cs="Times New Roman"/>
          <w:lang w:val="ru-RU"/>
        </w:rPr>
        <w:t>-</w:t>
      </w:r>
      <w:r w:rsidRPr="001B0877">
        <w:rPr>
          <w:rFonts w:ascii="Times New Roman" w:hAnsi="Times New Roman" w:cs="Times New Roman"/>
          <w:lang w:val="ru-RU"/>
        </w:rPr>
        <w:tab/>
      </w:r>
      <w:proofErr w:type="spellStart"/>
      <w:r w:rsidRPr="001B0877">
        <w:rPr>
          <w:rFonts w:ascii="Times New Roman" w:hAnsi="Times New Roman" w:cs="Times New Roman"/>
          <w:lang w:val="ru-RU"/>
        </w:rPr>
        <w:t>вантажовідправник</w:t>
      </w:r>
      <w:proofErr w:type="spellEnd"/>
      <w:r w:rsidRPr="001B0877">
        <w:rPr>
          <w:rFonts w:ascii="Times New Roman" w:hAnsi="Times New Roman" w:cs="Times New Roman"/>
          <w:lang w:val="ru-RU"/>
        </w:rPr>
        <w:t>,</w:t>
      </w:r>
    </w:p>
    <w:p w14:paraId="611793AB" w14:textId="10A97BE2" w:rsidR="001B0877" w:rsidRPr="001B0877" w:rsidRDefault="001B0877" w:rsidP="00922E9D">
      <w:pPr>
        <w:contextualSpacing/>
        <w:jc w:val="both"/>
        <w:rPr>
          <w:rFonts w:ascii="Times New Roman" w:hAnsi="Times New Roman" w:cs="Times New Roman"/>
          <w:lang w:val="ru-RU"/>
        </w:rPr>
        <w:pPrChange w:id="198" w:author="OLENA PASHKOVA (NEPTUNE.UA)" w:date="2023-11-16T03:58:00Z">
          <w:pPr>
            <w:contextualSpacing/>
          </w:pPr>
        </w:pPrChange>
      </w:pPr>
      <w:r w:rsidRPr="001B0877">
        <w:rPr>
          <w:rFonts w:ascii="Times New Roman" w:hAnsi="Times New Roman" w:cs="Times New Roman"/>
          <w:lang w:val="ru-RU"/>
        </w:rPr>
        <w:t>-</w:t>
      </w:r>
      <w:r w:rsidRPr="001B0877">
        <w:rPr>
          <w:rFonts w:ascii="Times New Roman" w:hAnsi="Times New Roman" w:cs="Times New Roman"/>
          <w:lang w:val="ru-RU"/>
        </w:rPr>
        <w:tab/>
      </w:r>
      <w:proofErr w:type="spellStart"/>
      <w:r w:rsidRPr="001B0877">
        <w:rPr>
          <w:rFonts w:ascii="Times New Roman" w:hAnsi="Times New Roman" w:cs="Times New Roman"/>
          <w:lang w:val="ru-RU"/>
        </w:rPr>
        <w:t>експортер</w:t>
      </w:r>
      <w:proofErr w:type="spellEnd"/>
      <w:r w:rsidRPr="001B0877">
        <w:rPr>
          <w:rFonts w:ascii="Times New Roman" w:hAnsi="Times New Roman" w:cs="Times New Roman"/>
          <w:lang w:val="ru-RU"/>
        </w:rPr>
        <w:t xml:space="preserve"> (</w:t>
      </w:r>
      <w:ins w:id="199" w:author="SERHII SULIMA (NEPTUNE.UA)" w:date="2023-11-14T14:03:00Z">
        <w:r w:rsidR="00056353" w:rsidRPr="00056353">
          <w:rPr>
            <w:rFonts w:ascii="Times New Roman" w:hAnsi="Times New Roman" w:cs="Times New Roman"/>
            <w:lang w:val="ru-RU"/>
          </w:rPr>
          <w:t xml:space="preserve">за </w:t>
        </w:r>
        <w:proofErr w:type="spellStart"/>
        <w:r w:rsidR="00056353" w:rsidRPr="00056353">
          <w:rPr>
            <w:rFonts w:ascii="Times New Roman" w:hAnsi="Times New Roman" w:cs="Times New Roman"/>
            <w:lang w:val="ru-RU"/>
          </w:rPr>
          <w:t>наявності</w:t>
        </w:r>
        <w:proofErr w:type="spellEnd"/>
        <w:r w:rsidR="00056353" w:rsidRPr="00056353">
          <w:rPr>
            <w:rFonts w:ascii="Times New Roman" w:hAnsi="Times New Roman" w:cs="Times New Roman"/>
            <w:lang w:val="ru-RU"/>
          </w:rPr>
          <w:t xml:space="preserve"> </w:t>
        </w:r>
        <w:proofErr w:type="spellStart"/>
        <w:r w:rsidR="00056353" w:rsidRPr="00056353">
          <w:rPr>
            <w:rFonts w:ascii="Times New Roman" w:hAnsi="Times New Roman" w:cs="Times New Roman"/>
            <w:lang w:val="ru-RU"/>
          </w:rPr>
          <w:t>такої</w:t>
        </w:r>
        <w:proofErr w:type="spellEnd"/>
        <w:r w:rsidR="00056353" w:rsidRPr="00056353">
          <w:rPr>
            <w:rFonts w:ascii="Times New Roman" w:hAnsi="Times New Roman" w:cs="Times New Roman"/>
            <w:lang w:val="ru-RU"/>
          </w:rPr>
          <w:t xml:space="preserve"> </w:t>
        </w:r>
        <w:proofErr w:type="spellStart"/>
        <w:r w:rsidR="00056353" w:rsidRPr="00056353">
          <w:rPr>
            <w:rFonts w:ascii="Times New Roman" w:hAnsi="Times New Roman" w:cs="Times New Roman"/>
            <w:lang w:val="ru-RU"/>
          </w:rPr>
          <w:t>інформації</w:t>
        </w:r>
        <w:proofErr w:type="spellEnd"/>
        <w:r w:rsidR="00056353" w:rsidRPr="00056353">
          <w:rPr>
            <w:rFonts w:ascii="Times New Roman" w:hAnsi="Times New Roman" w:cs="Times New Roman"/>
            <w:lang w:val="ru-RU"/>
          </w:rPr>
          <w:t xml:space="preserve"> в </w:t>
        </w:r>
        <w:proofErr w:type="spellStart"/>
        <w:r w:rsidR="00056353" w:rsidRPr="00056353">
          <w:rPr>
            <w:rFonts w:ascii="Times New Roman" w:hAnsi="Times New Roman" w:cs="Times New Roman"/>
            <w:lang w:val="ru-RU"/>
          </w:rPr>
          <w:t>транспортних</w:t>
        </w:r>
        <w:proofErr w:type="spellEnd"/>
        <w:r w:rsidR="00056353" w:rsidRPr="00056353">
          <w:rPr>
            <w:rFonts w:ascii="Times New Roman" w:hAnsi="Times New Roman" w:cs="Times New Roman"/>
            <w:lang w:val="ru-RU"/>
          </w:rPr>
          <w:t xml:space="preserve"> документах та </w:t>
        </w:r>
        <w:proofErr w:type="spellStart"/>
        <w:r w:rsidR="00056353" w:rsidRPr="00056353">
          <w:rPr>
            <w:rFonts w:ascii="Times New Roman" w:hAnsi="Times New Roman" w:cs="Times New Roman"/>
            <w:lang w:val="ru-RU"/>
          </w:rPr>
          <w:t>це</w:t>
        </w:r>
        <w:proofErr w:type="spellEnd"/>
        <w:r w:rsidR="00056353" w:rsidRPr="00056353">
          <w:rPr>
            <w:rFonts w:ascii="Times New Roman" w:hAnsi="Times New Roman" w:cs="Times New Roman"/>
            <w:lang w:val="ru-RU"/>
          </w:rPr>
          <w:t xml:space="preserve"> </w:t>
        </w:r>
        <w:proofErr w:type="spellStart"/>
        <w:r w:rsidR="00056353" w:rsidRPr="00056353">
          <w:rPr>
            <w:rFonts w:ascii="Times New Roman" w:hAnsi="Times New Roman" w:cs="Times New Roman"/>
            <w:lang w:val="ru-RU"/>
          </w:rPr>
          <w:t>визначено</w:t>
        </w:r>
        <w:proofErr w:type="spellEnd"/>
        <w:r w:rsidR="00056353" w:rsidRPr="00056353">
          <w:rPr>
            <w:rFonts w:ascii="Times New Roman" w:hAnsi="Times New Roman" w:cs="Times New Roman"/>
            <w:lang w:val="ru-RU"/>
          </w:rPr>
          <w:t xml:space="preserve"> </w:t>
        </w:r>
        <w:proofErr w:type="spellStart"/>
        <w:r w:rsidR="00056353" w:rsidRPr="00056353">
          <w:rPr>
            <w:rFonts w:ascii="Times New Roman" w:hAnsi="Times New Roman" w:cs="Times New Roman"/>
            <w:lang w:val="ru-RU"/>
          </w:rPr>
          <w:t>згідно</w:t>
        </w:r>
        <w:proofErr w:type="spellEnd"/>
        <w:r w:rsidR="00056353" w:rsidRPr="00056353">
          <w:rPr>
            <w:rFonts w:ascii="Times New Roman" w:hAnsi="Times New Roman" w:cs="Times New Roman"/>
            <w:lang w:val="ru-RU"/>
          </w:rPr>
          <w:t xml:space="preserve"> з </w:t>
        </w:r>
        <w:proofErr w:type="spellStart"/>
        <w:r w:rsidR="00056353" w:rsidRPr="00056353">
          <w:rPr>
            <w:rFonts w:ascii="Times New Roman" w:hAnsi="Times New Roman" w:cs="Times New Roman"/>
            <w:lang w:val="ru-RU"/>
          </w:rPr>
          <w:t>інструкціями</w:t>
        </w:r>
        <w:proofErr w:type="spellEnd"/>
        <w:r w:rsidR="00056353" w:rsidRPr="00056353">
          <w:rPr>
            <w:rFonts w:ascii="Times New Roman" w:hAnsi="Times New Roman" w:cs="Times New Roman"/>
            <w:lang w:val="ru-RU"/>
          </w:rPr>
          <w:t xml:space="preserve"> </w:t>
        </w:r>
        <w:proofErr w:type="spellStart"/>
        <w:r w:rsidR="00056353" w:rsidRPr="00056353">
          <w:rPr>
            <w:rFonts w:ascii="Times New Roman" w:hAnsi="Times New Roman" w:cs="Times New Roman"/>
            <w:lang w:val="ru-RU"/>
          </w:rPr>
          <w:t>Замовника</w:t>
        </w:r>
      </w:ins>
      <w:proofErr w:type="spellEnd"/>
      <w:del w:id="200" w:author="SERHII SULIMA (NEPTUNE.UA)" w:date="2023-11-14T14:03:00Z">
        <w:r w:rsidRPr="001B0877" w:rsidDel="00056353">
          <w:rPr>
            <w:rFonts w:ascii="Times New Roman" w:hAnsi="Times New Roman" w:cs="Times New Roman"/>
            <w:lang w:val="ru-RU"/>
          </w:rPr>
          <w:delText>за наявності такої інформації в транспортних документах</w:delText>
        </w:r>
      </w:del>
      <w:r w:rsidRPr="001B0877">
        <w:rPr>
          <w:rFonts w:ascii="Times New Roman" w:hAnsi="Times New Roman" w:cs="Times New Roman"/>
          <w:lang w:val="ru-RU"/>
        </w:rPr>
        <w:t>),</w:t>
      </w:r>
    </w:p>
    <w:p w14:paraId="6088ED79" w14:textId="77777777" w:rsidR="001B0877" w:rsidRPr="001B0877" w:rsidRDefault="001B0877" w:rsidP="00922E9D">
      <w:pPr>
        <w:contextualSpacing/>
        <w:jc w:val="both"/>
        <w:rPr>
          <w:rFonts w:ascii="Times New Roman" w:hAnsi="Times New Roman" w:cs="Times New Roman"/>
          <w:lang w:val="ru-RU"/>
        </w:rPr>
        <w:pPrChange w:id="201" w:author="OLENA PASHKOVA (NEPTUNE.UA)" w:date="2023-11-16T03:58:00Z">
          <w:pPr>
            <w:contextualSpacing/>
          </w:pPr>
        </w:pPrChange>
      </w:pPr>
      <w:r w:rsidRPr="001B0877">
        <w:rPr>
          <w:rFonts w:ascii="Times New Roman" w:hAnsi="Times New Roman" w:cs="Times New Roman"/>
          <w:lang w:val="ru-RU"/>
        </w:rPr>
        <w:t>-</w:t>
      </w:r>
      <w:r w:rsidRPr="001B0877">
        <w:rPr>
          <w:rFonts w:ascii="Times New Roman" w:hAnsi="Times New Roman" w:cs="Times New Roman"/>
          <w:lang w:val="ru-RU"/>
        </w:rPr>
        <w:tab/>
      </w:r>
      <w:proofErr w:type="spellStart"/>
      <w:r w:rsidRPr="001B0877">
        <w:rPr>
          <w:rFonts w:ascii="Times New Roman" w:hAnsi="Times New Roman" w:cs="Times New Roman"/>
          <w:lang w:val="ru-RU"/>
        </w:rPr>
        <w:t>найменування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вантажу</w:t>
      </w:r>
      <w:proofErr w:type="spellEnd"/>
      <w:r w:rsidRPr="001B0877">
        <w:rPr>
          <w:rFonts w:ascii="Times New Roman" w:hAnsi="Times New Roman" w:cs="Times New Roman"/>
          <w:lang w:val="ru-RU"/>
        </w:rPr>
        <w:t>,</w:t>
      </w:r>
    </w:p>
    <w:p w14:paraId="000B1972" w14:textId="05E50517" w:rsidR="001B0877" w:rsidRPr="001B0877" w:rsidRDefault="001B0877" w:rsidP="00922E9D">
      <w:pPr>
        <w:contextualSpacing/>
        <w:jc w:val="both"/>
        <w:rPr>
          <w:rFonts w:ascii="Times New Roman" w:hAnsi="Times New Roman" w:cs="Times New Roman"/>
          <w:lang w:val="ru-RU"/>
        </w:rPr>
        <w:pPrChange w:id="202" w:author="OLENA PASHKOVA (NEPTUNE.UA)" w:date="2023-11-16T03:58:00Z">
          <w:pPr>
            <w:contextualSpacing/>
          </w:pPr>
        </w:pPrChange>
      </w:pPr>
      <w:r w:rsidRPr="001B0877">
        <w:rPr>
          <w:rFonts w:ascii="Times New Roman" w:hAnsi="Times New Roman" w:cs="Times New Roman"/>
          <w:lang w:val="ru-RU"/>
        </w:rPr>
        <w:t>-</w:t>
      </w:r>
      <w:r w:rsidRPr="001B0877">
        <w:rPr>
          <w:rFonts w:ascii="Times New Roman" w:hAnsi="Times New Roman" w:cs="Times New Roman"/>
          <w:lang w:val="ru-RU"/>
        </w:rPr>
        <w:tab/>
      </w:r>
      <w:proofErr w:type="spellStart"/>
      <w:r w:rsidRPr="001B0877">
        <w:rPr>
          <w:rFonts w:ascii="Times New Roman" w:hAnsi="Times New Roman" w:cs="Times New Roman"/>
          <w:lang w:val="ru-RU"/>
        </w:rPr>
        <w:t>кількість</w:t>
      </w:r>
      <w:proofErr w:type="spellEnd"/>
      <w:r w:rsidRPr="001B0877">
        <w:rPr>
          <w:rFonts w:ascii="Times New Roman" w:hAnsi="Times New Roman" w:cs="Times New Roman"/>
          <w:lang w:val="ru-RU"/>
        </w:rPr>
        <w:t xml:space="preserve"> (брутто, тара, нетто) та </w:t>
      </w:r>
      <w:proofErr w:type="spellStart"/>
      <w:r w:rsidRPr="001B0877">
        <w:rPr>
          <w:rFonts w:ascii="Times New Roman" w:hAnsi="Times New Roman" w:cs="Times New Roman"/>
          <w:lang w:val="ru-RU"/>
        </w:rPr>
        <w:t>якість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згідно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транспортним</w:t>
      </w:r>
      <w:proofErr w:type="spellEnd"/>
      <w:r w:rsidRPr="001B0877">
        <w:rPr>
          <w:rFonts w:ascii="Times New Roman" w:hAnsi="Times New Roman" w:cs="Times New Roman"/>
          <w:lang w:val="ru-RU"/>
        </w:rPr>
        <w:t xml:space="preserve"> документам,</w:t>
      </w:r>
    </w:p>
    <w:p w14:paraId="37CF9AF5" w14:textId="7CCC8B87" w:rsidR="00CA3198" w:rsidRDefault="001B0877" w:rsidP="00922E9D">
      <w:pPr>
        <w:contextualSpacing/>
        <w:jc w:val="both"/>
        <w:rPr>
          <w:rFonts w:ascii="Times New Roman" w:hAnsi="Times New Roman" w:cs="Times New Roman"/>
          <w:lang w:val="ru-RU"/>
        </w:rPr>
        <w:pPrChange w:id="203" w:author="OLENA PASHKOVA (NEPTUNE.UA)" w:date="2023-11-16T03:58:00Z">
          <w:pPr>
            <w:contextualSpacing/>
          </w:pPr>
        </w:pPrChange>
      </w:pPr>
      <w:r w:rsidRPr="001B0877">
        <w:rPr>
          <w:rFonts w:ascii="Times New Roman" w:hAnsi="Times New Roman" w:cs="Times New Roman"/>
          <w:lang w:val="ru-RU"/>
        </w:rPr>
        <w:t>-</w:t>
      </w:r>
      <w:r w:rsidRPr="001B0877">
        <w:rPr>
          <w:rFonts w:ascii="Times New Roman" w:hAnsi="Times New Roman" w:cs="Times New Roman"/>
          <w:lang w:val="ru-RU"/>
        </w:rPr>
        <w:tab/>
      </w:r>
      <w:proofErr w:type="spellStart"/>
      <w:r w:rsidRPr="001B0877">
        <w:rPr>
          <w:rFonts w:ascii="Times New Roman" w:hAnsi="Times New Roman" w:cs="Times New Roman"/>
          <w:lang w:val="ru-RU"/>
        </w:rPr>
        <w:t>фактична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кількість</w:t>
      </w:r>
      <w:proofErr w:type="spellEnd"/>
      <w:r w:rsidRPr="001B0877">
        <w:rPr>
          <w:rFonts w:ascii="Times New Roman" w:hAnsi="Times New Roman" w:cs="Times New Roman"/>
          <w:lang w:val="ru-RU"/>
        </w:rPr>
        <w:t xml:space="preserve"> (брутто, тара, нетто)</w:t>
      </w:r>
      <w:r w:rsidR="00CA3198">
        <w:rPr>
          <w:rFonts w:ascii="Times New Roman" w:hAnsi="Times New Roman" w:cs="Times New Roman"/>
          <w:lang w:val="ru-RU"/>
        </w:rPr>
        <w:t>,</w:t>
      </w:r>
      <w:r w:rsidRPr="001B0877">
        <w:rPr>
          <w:rFonts w:ascii="Times New Roman" w:hAnsi="Times New Roman" w:cs="Times New Roman"/>
          <w:lang w:val="ru-RU"/>
        </w:rPr>
        <w:t xml:space="preserve"> </w:t>
      </w:r>
    </w:p>
    <w:p w14:paraId="44DBDFC3" w14:textId="738AF19B" w:rsidR="001B0877" w:rsidRPr="001B0877" w:rsidRDefault="003B5AA9" w:rsidP="00922E9D">
      <w:pPr>
        <w:contextualSpacing/>
        <w:jc w:val="both"/>
        <w:rPr>
          <w:rFonts w:ascii="Times New Roman" w:hAnsi="Times New Roman" w:cs="Times New Roman"/>
          <w:lang w:val="ru-RU"/>
        </w:rPr>
        <w:pPrChange w:id="204" w:author="OLENA PASHKOVA (NEPTUNE.UA)" w:date="2023-11-16T03:58:00Z">
          <w:pPr>
            <w:contextualSpacing/>
          </w:pPr>
        </w:pPrChange>
      </w:pPr>
      <w:r>
        <w:rPr>
          <w:rFonts w:ascii="Times New Roman" w:hAnsi="Times New Roman" w:cs="Times New Roman"/>
          <w:lang w:val="ru-RU"/>
        </w:rPr>
        <w:t xml:space="preserve">-            </w:t>
      </w:r>
      <w:proofErr w:type="spellStart"/>
      <w:r w:rsidR="00CC07C7" w:rsidRPr="00CC07C7">
        <w:rPr>
          <w:rFonts w:ascii="Times New Roman" w:hAnsi="Times New Roman" w:cs="Times New Roman"/>
          <w:lang w:val="ru-RU"/>
        </w:rPr>
        <w:t>якість</w:t>
      </w:r>
      <w:proofErr w:type="spellEnd"/>
      <w:r w:rsidR="00CC07C7" w:rsidRPr="00CC07C7">
        <w:rPr>
          <w:rFonts w:ascii="Times New Roman" w:hAnsi="Times New Roman" w:cs="Times New Roman"/>
          <w:lang w:val="ru-RU"/>
        </w:rPr>
        <w:t xml:space="preserve"> </w:t>
      </w:r>
      <w:proofErr w:type="spellStart"/>
      <w:r w:rsidR="00CC07C7" w:rsidRPr="00CC07C7">
        <w:rPr>
          <w:rFonts w:ascii="Times New Roman" w:hAnsi="Times New Roman" w:cs="Times New Roman"/>
          <w:lang w:val="ru-RU"/>
        </w:rPr>
        <w:t>згідно</w:t>
      </w:r>
      <w:proofErr w:type="spellEnd"/>
      <w:r w:rsidR="00CC07C7" w:rsidRPr="00CC07C7">
        <w:rPr>
          <w:rFonts w:ascii="Times New Roman" w:hAnsi="Times New Roman" w:cs="Times New Roman"/>
          <w:lang w:val="ru-RU"/>
        </w:rPr>
        <w:t xml:space="preserve"> </w:t>
      </w:r>
      <w:proofErr w:type="spellStart"/>
      <w:r w:rsidR="00CC07C7" w:rsidRPr="00CC07C7">
        <w:rPr>
          <w:rFonts w:ascii="Times New Roman" w:hAnsi="Times New Roman" w:cs="Times New Roman"/>
          <w:lang w:val="ru-RU"/>
        </w:rPr>
        <w:t>сертифікату</w:t>
      </w:r>
      <w:proofErr w:type="spellEnd"/>
      <w:r w:rsidR="00CC07C7" w:rsidRPr="00CC07C7">
        <w:rPr>
          <w:rFonts w:ascii="Times New Roman" w:hAnsi="Times New Roman" w:cs="Times New Roman"/>
          <w:lang w:val="ru-RU"/>
        </w:rPr>
        <w:t xml:space="preserve"> </w:t>
      </w:r>
      <w:proofErr w:type="spellStart"/>
      <w:r w:rsidR="00CC07C7" w:rsidRPr="00CC07C7">
        <w:rPr>
          <w:rFonts w:ascii="Times New Roman" w:hAnsi="Times New Roman" w:cs="Times New Roman"/>
          <w:lang w:val="ru-RU"/>
        </w:rPr>
        <w:t>якості</w:t>
      </w:r>
      <w:proofErr w:type="spellEnd"/>
      <w:r w:rsidR="001B0877" w:rsidRPr="001B0877">
        <w:rPr>
          <w:rFonts w:ascii="Times New Roman" w:hAnsi="Times New Roman" w:cs="Times New Roman"/>
          <w:lang w:val="ru-RU"/>
        </w:rPr>
        <w:t>,</w:t>
      </w:r>
    </w:p>
    <w:p w14:paraId="42242245" w14:textId="4B8CD704" w:rsidR="001B0877" w:rsidRPr="001B0877" w:rsidRDefault="001B0877" w:rsidP="00922E9D">
      <w:pPr>
        <w:contextualSpacing/>
        <w:jc w:val="both"/>
        <w:rPr>
          <w:rFonts w:ascii="Times New Roman" w:hAnsi="Times New Roman" w:cs="Times New Roman"/>
          <w:lang w:val="ru-RU"/>
        </w:rPr>
        <w:pPrChange w:id="205" w:author="OLENA PASHKOVA (NEPTUNE.UA)" w:date="2023-11-16T03:58:00Z">
          <w:pPr>
            <w:contextualSpacing/>
          </w:pPr>
        </w:pPrChange>
      </w:pPr>
      <w:r w:rsidRPr="001B0877">
        <w:rPr>
          <w:rFonts w:ascii="Times New Roman" w:hAnsi="Times New Roman" w:cs="Times New Roman"/>
          <w:lang w:val="ru-RU"/>
        </w:rPr>
        <w:lastRenderedPageBreak/>
        <w:t>-</w:t>
      </w:r>
      <w:r w:rsidRPr="001B0877">
        <w:rPr>
          <w:rFonts w:ascii="Times New Roman" w:hAnsi="Times New Roman" w:cs="Times New Roman"/>
          <w:lang w:val="ru-RU"/>
        </w:rPr>
        <w:tab/>
      </w:r>
      <w:proofErr w:type="spellStart"/>
      <w:ins w:id="206" w:author="SERHII SULIMA (NEPTUNE.UA)" w:date="2023-11-14T14:05:00Z">
        <w:r w:rsidR="00CF169F" w:rsidRPr="00CF169F">
          <w:rPr>
            <w:rFonts w:ascii="Times New Roman" w:hAnsi="Times New Roman" w:cs="Times New Roman"/>
            <w:lang w:val="ru-RU"/>
          </w:rPr>
          <w:t>фактична</w:t>
        </w:r>
        <w:proofErr w:type="spellEnd"/>
        <w:r w:rsidR="00CF169F" w:rsidRPr="00CF169F">
          <w:rPr>
            <w:rFonts w:ascii="Times New Roman" w:hAnsi="Times New Roman" w:cs="Times New Roman"/>
            <w:lang w:val="ru-RU"/>
          </w:rPr>
          <w:t xml:space="preserve"> </w:t>
        </w:r>
        <w:proofErr w:type="spellStart"/>
        <w:r w:rsidR="00CF169F" w:rsidRPr="00CF169F">
          <w:rPr>
            <w:rFonts w:ascii="Times New Roman" w:hAnsi="Times New Roman" w:cs="Times New Roman"/>
            <w:lang w:val="ru-RU"/>
          </w:rPr>
          <w:t>якість</w:t>
        </w:r>
        <w:proofErr w:type="spellEnd"/>
        <w:r w:rsidR="00CF169F" w:rsidRPr="00CF169F">
          <w:rPr>
            <w:rFonts w:ascii="Times New Roman" w:hAnsi="Times New Roman" w:cs="Times New Roman"/>
            <w:lang w:val="ru-RU"/>
          </w:rPr>
          <w:t xml:space="preserve"> </w:t>
        </w:r>
        <w:proofErr w:type="spellStart"/>
        <w:r w:rsidR="00CF169F" w:rsidRPr="00CF169F">
          <w:rPr>
            <w:rFonts w:ascii="Times New Roman" w:hAnsi="Times New Roman" w:cs="Times New Roman"/>
            <w:lang w:val="ru-RU"/>
          </w:rPr>
          <w:t>прийнятого</w:t>
        </w:r>
        <w:proofErr w:type="spellEnd"/>
        <w:r w:rsidR="00CF169F" w:rsidRPr="00CF169F">
          <w:rPr>
            <w:rFonts w:ascii="Times New Roman" w:hAnsi="Times New Roman" w:cs="Times New Roman"/>
            <w:lang w:val="ru-RU"/>
          </w:rPr>
          <w:t xml:space="preserve"> зерна, </w:t>
        </w:r>
        <w:proofErr w:type="spellStart"/>
        <w:r w:rsidR="00CF169F" w:rsidRPr="00CF169F">
          <w:rPr>
            <w:rFonts w:ascii="Times New Roman" w:hAnsi="Times New Roman" w:cs="Times New Roman"/>
            <w:lang w:val="ru-RU"/>
          </w:rPr>
          <w:t>визначена</w:t>
        </w:r>
        <w:proofErr w:type="spellEnd"/>
        <w:r w:rsidR="00CF169F">
          <w:rPr>
            <w:rFonts w:ascii="Times New Roman" w:hAnsi="Times New Roman" w:cs="Times New Roman"/>
            <w:lang w:val="ru-RU"/>
          </w:rPr>
          <w:t xml:space="preserve"> </w:t>
        </w:r>
        <w:proofErr w:type="spellStart"/>
        <w:r w:rsidR="00CF169F">
          <w:rPr>
            <w:rFonts w:ascii="Times New Roman" w:hAnsi="Times New Roman" w:cs="Times New Roman"/>
            <w:lang w:val="ru-RU"/>
          </w:rPr>
          <w:t>Лабораторією</w:t>
        </w:r>
        <w:proofErr w:type="spellEnd"/>
        <w:r w:rsidR="00CF169F" w:rsidRPr="00CF169F">
          <w:rPr>
            <w:rFonts w:ascii="Times New Roman" w:hAnsi="Times New Roman" w:cs="Times New Roman"/>
            <w:lang w:val="ru-RU"/>
          </w:rPr>
          <w:t xml:space="preserve"> </w:t>
        </w:r>
        <w:proofErr w:type="spellStart"/>
        <w:r w:rsidR="00CF169F">
          <w:rPr>
            <w:rFonts w:ascii="Times New Roman" w:hAnsi="Times New Roman" w:cs="Times New Roman"/>
            <w:lang w:val="ru-RU"/>
          </w:rPr>
          <w:t>т</w:t>
        </w:r>
        <w:r w:rsidR="00CF169F" w:rsidRPr="00CF169F">
          <w:rPr>
            <w:rFonts w:ascii="Times New Roman" w:hAnsi="Times New Roman" w:cs="Times New Roman"/>
            <w:lang w:val="ru-RU"/>
          </w:rPr>
          <w:t>ермінал</w:t>
        </w:r>
        <w:r w:rsidR="00CF169F">
          <w:rPr>
            <w:rFonts w:ascii="Times New Roman" w:hAnsi="Times New Roman" w:cs="Times New Roman"/>
            <w:lang w:val="ru-RU"/>
          </w:rPr>
          <w:t>а</w:t>
        </w:r>
      </w:ins>
      <w:proofErr w:type="spellEnd"/>
      <w:r w:rsidRPr="001B0877">
        <w:rPr>
          <w:rFonts w:ascii="Times New Roman" w:hAnsi="Times New Roman" w:cs="Times New Roman"/>
          <w:lang w:val="ru-RU"/>
        </w:rPr>
        <w:t>.</w:t>
      </w:r>
    </w:p>
    <w:p w14:paraId="7F437DCA" w14:textId="19974C73" w:rsidR="001B0877" w:rsidRPr="001B0877" w:rsidRDefault="001B0877" w:rsidP="00922E9D">
      <w:pPr>
        <w:contextualSpacing/>
        <w:jc w:val="both"/>
        <w:rPr>
          <w:rFonts w:ascii="Times New Roman" w:hAnsi="Times New Roman" w:cs="Times New Roman"/>
          <w:lang w:val="ru-RU"/>
        </w:rPr>
        <w:pPrChange w:id="207" w:author="OLENA PASHKOVA (NEPTUNE.UA)" w:date="2023-11-16T03:58:00Z">
          <w:pPr>
            <w:contextualSpacing/>
          </w:pPr>
        </w:pPrChange>
      </w:pPr>
      <w:r w:rsidRPr="006760A4">
        <w:rPr>
          <w:rFonts w:ascii="Times New Roman" w:hAnsi="Times New Roman" w:cs="Times New Roman"/>
          <w:b/>
          <w:lang w:val="ru-RU"/>
        </w:rPr>
        <w:t>4.8.</w:t>
      </w:r>
      <w:r w:rsidRPr="001B0877">
        <w:rPr>
          <w:rFonts w:ascii="Times New Roman" w:hAnsi="Times New Roman" w:cs="Times New Roman"/>
          <w:lang w:val="ru-RU"/>
        </w:rPr>
        <w:tab/>
      </w:r>
      <w:proofErr w:type="spellStart"/>
      <w:r w:rsidR="004153C3">
        <w:rPr>
          <w:rFonts w:ascii="Times New Roman" w:hAnsi="Times New Roman" w:cs="Times New Roman"/>
          <w:lang w:val="ru-RU"/>
        </w:rPr>
        <w:t>Щ</w:t>
      </w:r>
      <w:r w:rsidRPr="001B0877">
        <w:rPr>
          <w:rFonts w:ascii="Times New Roman" w:hAnsi="Times New Roman" w:cs="Times New Roman"/>
          <w:lang w:val="ru-RU"/>
        </w:rPr>
        <w:t>оденно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надавати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Замовнику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інформацію</w:t>
      </w:r>
      <w:proofErr w:type="spellEnd"/>
      <w:r w:rsidRPr="001B0877">
        <w:rPr>
          <w:rFonts w:ascii="Times New Roman" w:hAnsi="Times New Roman" w:cs="Times New Roman"/>
          <w:lang w:val="ru-RU"/>
        </w:rPr>
        <w:t xml:space="preserve"> про </w:t>
      </w:r>
      <w:proofErr w:type="spellStart"/>
      <w:r w:rsidRPr="001B0877">
        <w:rPr>
          <w:rFonts w:ascii="Times New Roman" w:hAnsi="Times New Roman" w:cs="Times New Roman"/>
          <w:lang w:val="ru-RU"/>
        </w:rPr>
        <w:t>дислокацію</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вагонів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рухаються</w:t>
      </w:r>
      <w:proofErr w:type="spellEnd"/>
      <w:r w:rsidRPr="001B0877">
        <w:rPr>
          <w:rFonts w:ascii="Times New Roman" w:hAnsi="Times New Roman" w:cs="Times New Roman"/>
          <w:lang w:val="ru-RU"/>
        </w:rPr>
        <w:t xml:space="preserve"> </w:t>
      </w:r>
      <w:proofErr w:type="gramStart"/>
      <w:r w:rsidRPr="001B0877">
        <w:rPr>
          <w:rFonts w:ascii="Times New Roman" w:hAnsi="Times New Roman" w:cs="Times New Roman"/>
          <w:lang w:val="ru-RU"/>
        </w:rPr>
        <w:t>на адресу</w:t>
      </w:r>
      <w:proofErr w:type="gram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Виконавця</w:t>
      </w:r>
      <w:proofErr w:type="spellEnd"/>
      <w:r w:rsidRPr="001B0877">
        <w:rPr>
          <w:rFonts w:ascii="Times New Roman" w:hAnsi="Times New Roman" w:cs="Times New Roman"/>
          <w:lang w:val="ru-RU"/>
        </w:rPr>
        <w:t xml:space="preserve"> о 10:00 ранку, а у </w:t>
      </w:r>
      <w:proofErr w:type="spellStart"/>
      <w:r w:rsidRPr="001B0877">
        <w:rPr>
          <w:rFonts w:ascii="Times New Roman" w:hAnsi="Times New Roman" w:cs="Times New Roman"/>
          <w:lang w:val="ru-RU"/>
        </w:rPr>
        <w:t>випадках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завершення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формування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судової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партії</w:t>
      </w:r>
      <w:proofErr w:type="spellEnd"/>
      <w:r w:rsidRPr="001B0877">
        <w:rPr>
          <w:rFonts w:ascii="Times New Roman" w:hAnsi="Times New Roman" w:cs="Times New Roman"/>
          <w:lang w:val="ru-RU"/>
        </w:rPr>
        <w:t xml:space="preserve"> – </w:t>
      </w:r>
      <w:proofErr w:type="spellStart"/>
      <w:r w:rsidRPr="001B0877">
        <w:rPr>
          <w:rFonts w:ascii="Times New Roman" w:hAnsi="Times New Roman" w:cs="Times New Roman"/>
          <w:lang w:val="ru-RU"/>
        </w:rPr>
        <w:t>також</w:t>
      </w:r>
      <w:proofErr w:type="spellEnd"/>
      <w:r w:rsidRPr="001B0877">
        <w:rPr>
          <w:rFonts w:ascii="Times New Roman" w:hAnsi="Times New Roman" w:cs="Times New Roman"/>
          <w:lang w:val="ru-RU"/>
        </w:rPr>
        <w:t xml:space="preserve"> о 17:00.</w:t>
      </w:r>
    </w:p>
    <w:p w14:paraId="3D99538D" w14:textId="7B2A4FC0" w:rsidR="005E7A31" w:rsidRPr="005E7A31" w:rsidRDefault="001B0877" w:rsidP="00922E9D">
      <w:pPr>
        <w:contextualSpacing/>
        <w:jc w:val="both"/>
        <w:rPr>
          <w:rFonts w:ascii="Times New Roman" w:hAnsi="Times New Roman" w:cs="Times New Roman"/>
          <w:lang w:val="ru-RU"/>
        </w:rPr>
        <w:pPrChange w:id="208" w:author="OLENA PASHKOVA (NEPTUNE.UA)" w:date="2023-11-16T03:58:00Z">
          <w:pPr>
            <w:contextualSpacing/>
          </w:pPr>
        </w:pPrChange>
      </w:pPr>
      <w:r w:rsidRPr="006760A4">
        <w:rPr>
          <w:rFonts w:ascii="Times New Roman" w:hAnsi="Times New Roman" w:cs="Times New Roman"/>
          <w:b/>
          <w:lang w:val="ru-RU"/>
        </w:rPr>
        <w:t>4.9.</w:t>
      </w:r>
      <w:r w:rsidRPr="001B0877">
        <w:rPr>
          <w:rFonts w:ascii="Times New Roman" w:hAnsi="Times New Roman" w:cs="Times New Roman"/>
          <w:lang w:val="ru-RU"/>
        </w:rPr>
        <w:tab/>
      </w:r>
      <w:proofErr w:type="spellStart"/>
      <w:r w:rsidR="005E7A31" w:rsidRPr="005E7A31">
        <w:rPr>
          <w:rFonts w:ascii="Times New Roman" w:hAnsi="Times New Roman" w:cs="Times New Roman"/>
          <w:lang w:val="ru-RU"/>
        </w:rPr>
        <w:t>Забезпечити</w:t>
      </w:r>
      <w:proofErr w:type="spellEnd"/>
      <w:r w:rsidR="005E7A31" w:rsidRPr="005E7A31">
        <w:rPr>
          <w:rFonts w:ascii="Times New Roman" w:hAnsi="Times New Roman" w:cs="Times New Roman"/>
          <w:lang w:val="ru-RU"/>
        </w:rPr>
        <w:t xml:space="preserve"> </w:t>
      </w:r>
      <w:proofErr w:type="spellStart"/>
      <w:r w:rsidR="005E7A31" w:rsidRPr="005E7A31">
        <w:rPr>
          <w:rFonts w:ascii="Times New Roman" w:hAnsi="Times New Roman" w:cs="Times New Roman"/>
          <w:lang w:val="ru-RU"/>
        </w:rPr>
        <w:t>одночасне</w:t>
      </w:r>
      <w:proofErr w:type="spellEnd"/>
      <w:r w:rsidR="005E7A31" w:rsidRPr="005E7A31">
        <w:rPr>
          <w:rFonts w:ascii="Times New Roman" w:hAnsi="Times New Roman" w:cs="Times New Roman"/>
          <w:lang w:val="ru-RU"/>
        </w:rPr>
        <w:t xml:space="preserve"> </w:t>
      </w:r>
      <w:proofErr w:type="spellStart"/>
      <w:r w:rsidR="005E7A31" w:rsidRPr="005E7A31">
        <w:rPr>
          <w:rFonts w:ascii="Times New Roman" w:hAnsi="Times New Roman" w:cs="Times New Roman"/>
          <w:lang w:val="ru-RU"/>
        </w:rPr>
        <w:t>зберігання</w:t>
      </w:r>
      <w:proofErr w:type="spellEnd"/>
      <w:r w:rsidR="005E7A31" w:rsidRPr="005E7A31">
        <w:rPr>
          <w:rFonts w:ascii="Times New Roman" w:hAnsi="Times New Roman" w:cs="Times New Roman"/>
          <w:lang w:val="ru-RU"/>
        </w:rPr>
        <w:t xml:space="preserve"> зерна </w:t>
      </w:r>
      <w:proofErr w:type="spellStart"/>
      <w:r w:rsidR="005E7A31" w:rsidRPr="005E7A31">
        <w:rPr>
          <w:rFonts w:ascii="Times New Roman" w:hAnsi="Times New Roman" w:cs="Times New Roman"/>
          <w:lang w:val="ru-RU"/>
        </w:rPr>
        <w:t>Замовника</w:t>
      </w:r>
      <w:proofErr w:type="spellEnd"/>
      <w:r w:rsidR="005E7A31" w:rsidRPr="005E7A31">
        <w:rPr>
          <w:rFonts w:ascii="Times New Roman" w:hAnsi="Times New Roman" w:cs="Times New Roman"/>
          <w:lang w:val="ru-RU"/>
        </w:rPr>
        <w:t xml:space="preserve"> в </w:t>
      </w:r>
      <w:proofErr w:type="spellStart"/>
      <w:r w:rsidR="005E7A31" w:rsidRPr="005E7A31">
        <w:rPr>
          <w:rFonts w:ascii="Times New Roman" w:hAnsi="Times New Roman" w:cs="Times New Roman"/>
          <w:lang w:val="ru-RU"/>
        </w:rPr>
        <w:t>кількості</w:t>
      </w:r>
      <w:proofErr w:type="spellEnd"/>
      <w:r w:rsidR="005E7A31" w:rsidRPr="005E7A31">
        <w:rPr>
          <w:rFonts w:ascii="Times New Roman" w:hAnsi="Times New Roman" w:cs="Times New Roman"/>
          <w:lang w:val="ru-RU"/>
        </w:rPr>
        <w:t xml:space="preserve">, </w:t>
      </w:r>
      <w:proofErr w:type="spellStart"/>
      <w:r w:rsidR="005E7A31" w:rsidRPr="005E7A31">
        <w:rPr>
          <w:rFonts w:ascii="Times New Roman" w:hAnsi="Times New Roman" w:cs="Times New Roman"/>
          <w:lang w:val="ru-RU"/>
        </w:rPr>
        <w:t>узгодженій</w:t>
      </w:r>
      <w:proofErr w:type="spellEnd"/>
      <w:r w:rsidR="005E7A31" w:rsidRPr="005E7A31">
        <w:rPr>
          <w:rFonts w:ascii="Times New Roman" w:hAnsi="Times New Roman" w:cs="Times New Roman"/>
          <w:lang w:val="ru-RU"/>
        </w:rPr>
        <w:t xml:space="preserve"> Сторонами </w:t>
      </w:r>
      <w:proofErr w:type="spellStart"/>
      <w:r w:rsidR="005E7A31" w:rsidRPr="005E7A31">
        <w:rPr>
          <w:rFonts w:ascii="Times New Roman" w:hAnsi="Times New Roman" w:cs="Times New Roman"/>
          <w:lang w:val="ru-RU"/>
        </w:rPr>
        <w:t>під</w:t>
      </w:r>
      <w:proofErr w:type="spellEnd"/>
      <w:r w:rsidR="005E7A31" w:rsidRPr="005E7A31">
        <w:rPr>
          <w:rFonts w:ascii="Times New Roman" w:hAnsi="Times New Roman" w:cs="Times New Roman"/>
          <w:lang w:val="ru-RU"/>
        </w:rPr>
        <w:t xml:space="preserve"> час </w:t>
      </w:r>
      <w:proofErr w:type="spellStart"/>
      <w:r w:rsidR="005E7A31" w:rsidRPr="005E7A31">
        <w:rPr>
          <w:rFonts w:ascii="Times New Roman" w:hAnsi="Times New Roman" w:cs="Times New Roman"/>
          <w:lang w:val="ru-RU"/>
        </w:rPr>
        <w:t>затвердження</w:t>
      </w:r>
      <w:proofErr w:type="spellEnd"/>
      <w:r w:rsidR="005E7A31" w:rsidRPr="005E7A31">
        <w:rPr>
          <w:rFonts w:ascii="Times New Roman" w:hAnsi="Times New Roman" w:cs="Times New Roman"/>
          <w:lang w:val="ru-RU"/>
        </w:rPr>
        <w:t xml:space="preserve"> </w:t>
      </w:r>
      <w:proofErr w:type="spellStart"/>
      <w:r w:rsidR="005E7A31" w:rsidRPr="005E7A31">
        <w:rPr>
          <w:rFonts w:ascii="Times New Roman" w:hAnsi="Times New Roman" w:cs="Times New Roman"/>
          <w:lang w:val="ru-RU"/>
        </w:rPr>
        <w:t>Місячного</w:t>
      </w:r>
      <w:proofErr w:type="spellEnd"/>
      <w:r w:rsidR="005E7A31" w:rsidRPr="005E7A31">
        <w:rPr>
          <w:rFonts w:ascii="Times New Roman" w:hAnsi="Times New Roman" w:cs="Times New Roman"/>
          <w:lang w:val="ru-RU"/>
        </w:rPr>
        <w:t xml:space="preserve"> плану </w:t>
      </w:r>
      <w:proofErr w:type="spellStart"/>
      <w:r w:rsidR="005E7A31" w:rsidRPr="005E7A31">
        <w:rPr>
          <w:rFonts w:ascii="Times New Roman" w:hAnsi="Times New Roman" w:cs="Times New Roman"/>
          <w:lang w:val="ru-RU"/>
        </w:rPr>
        <w:t>завезення</w:t>
      </w:r>
      <w:proofErr w:type="spellEnd"/>
      <w:r w:rsidR="005E7A31" w:rsidRPr="005E7A31">
        <w:rPr>
          <w:rFonts w:ascii="Times New Roman" w:hAnsi="Times New Roman" w:cs="Times New Roman"/>
          <w:lang w:val="ru-RU"/>
        </w:rPr>
        <w:t xml:space="preserve"> Зерна на </w:t>
      </w:r>
      <w:proofErr w:type="spellStart"/>
      <w:r w:rsidR="005E7A31" w:rsidRPr="005E7A31">
        <w:rPr>
          <w:rFonts w:ascii="Times New Roman" w:hAnsi="Times New Roman" w:cs="Times New Roman"/>
          <w:lang w:val="ru-RU"/>
        </w:rPr>
        <w:t>Термінал</w:t>
      </w:r>
      <w:proofErr w:type="spellEnd"/>
      <w:r w:rsidR="005E7A31" w:rsidRPr="005E7A31">
        <w:rPr>
          <w:rFonts w:ascii="Times New Roman" w:hAnsi="Times New Roman" w:cs="Times New Roman"/>
          <w:lang w:val="ru-RU"/>
        </w:rPr>
        <w:t xml:space="preserve">, як описано </w:t>
      </w:r>
      <w:proofErr w:type="spellStart"/>
      <w:r w:rsidR="005E7A31" w:rsidRPr="005E7A31">
        <w:rPr>
          <w:rFonts w:ascii="Times New Roman" w:hAnsi="Times New Roman" w:cs="Times New Roman"/>
          <w:lang w:val="ru-RU"/>
        </w:rPr>
        <w:t>нижче</w:t>
      </w:r>
      <w:proofErr w:type="spellEnd"/>
      <w:r w:rsidR="005E7A31" w:rsidRPr="005E7A31">
        <w:rPr>
          <w:rFonts w:ascii="Times New Roman" w:hAnsi="Times New Roman" w:cs="Times New Roman"/>
          <w:lang w:val="ru-RU"/>
        </w:rPr>
        <w:t xml:space="preserve">, шляхом </w:t>
      </w:r>
      <w:proofErr w:type="spellStart"/>
      <w:r w:rsidR="005E7A31" w:rsidRPr="005E7A31">
        <w:rPr>
          <w:rFonts w:ascii="Times New Roman" w:hAnsi="Times New Roman" w:cs="Times New Roman"/>
          <w:lang w:val="ru-RU"/>
        </w:rPr>
        <w:t>забезпечення</w:t>
      </w:r>
      <w:proofErr w:type="spellEnd"/>
      <w:r w:rsidR="005E7A31" w:rsidRPr="005E7A31">
        <w:rPr>
          <w:rFonts w:ascii="Times New Roman" w:hAnsi="Times New Roman" w:cs="Times New Roman"/>
          <w:lang w:val="ru-RU"/>
        </w:rPr>
        <w:t xml:space="preserve"> </w:t>
      </w:r>
      <w:proofErr w:type="spellStart"/>
      <w:r w:rsidR="005E7A31" w:rsidRPr="005E7A31">
        <w:rPr>
          <w:rFonts w:ascii="Times New Roman" w:hAnsi="Times New Roman" w:cs="Times New Roman"/>
          <w:lang w:val="ru-RU"/>
        </w:rPr>
        <w:t>збереження</w:t>
      </w:r>
      <w:proofErr w:type="spellEnd"/>
      <w:r w:rsidR="005E7A31" w:rsidRPr="005E7A31">
        <w:rPr>
          <w:rFonts w:ascii="Times New Roman" w:hAnsi="Times New Roman" w:cs="Times New Roman"/>
          <w:lang w:val="ru-RU"/>
        </w:rPr>
        <w:t xml:space="preserve"> </w:t>
      </w:r>
      <w:proofErr w:type="spellStart"/>
      <w:r w:rsidR="005E7A31" w:rsidRPr="005E7A31">
        <w:rPr>
          <w:rFonts w:ascii="Times New Roman" w:hAnsi="Times New Roman" w:cs="Times New Roman"/>
          <w:lang w:val="ru-RU"/>
        </w:rPr>
        <w:t>параметрів</w:t>
      </w:r>
      <w:proofErr w:type="spellEnd"/>
      <w:r w:rsidR="005E7A31" w:rsidRPr="005E7A31">
        <w:rPr>
          <w:rFonts w:ascii="Times New Roman" w:hAnsi="Times New Roman" w:cs="Times New Roman"/>
          <w:lang w:val="ru-RU"/>
        </w:rPr>
        <w:t xml:space="preserve"> </w:t>
      </w:r>
      <w:proofErr w:type="spellStart"/>
      <w:r w:rsidR="005E7A31" w:rsidRPr="005E7A31">
        <w:rPr>
          <w:rFonts w:ascii="Times New Roman" w:hAnsi="Times New Roman" w:cs="Times New Roman"/>
          <w:lang w:val="ru-RU"/>
        </w:rPr>
        <w:t>якості</w:t>
      </w:r>
      <w:proofErr w:type="spellEnd"/>
      <w:r w:rsidR="005E7A31" w:rsidRPr="005E7A31">
        <w:rPr>
          <w:rFonts w:ascii="Times New Roman" w:hAnsi="Times New Roman" w:cs="Times New Roman"/>
          <w:lang w:val="ru-RU"/>
        </w:rPr>
        <w:t xml:space="preserve"> такого зерна </w:t>
      </w:r>
      <w:proofErr w:type="spellStart"/>
      <w:r w:rsidR="005E7A31" w:rsidRPr="005E7A31">
        <w:rPr>
          <w:rFonts w:ascii="Times New Roman" w:hAnsi="Times New Roman" w:cs="Times New Roman"/>
          <w:lang w:val="ru-RU"/>
        </w:rPr>
        <w:t>протягом</w:t>
      </w:r>
      <w:proofErr w:type="spellEnd"/>
      <w:r w:rsidR="005E7A31" w:rsidRPr="005E7A31">
        <w:rPr>
          <w:rFonts w:ascii="Times New Roman" w:hAnsi="Times New Roman" w:cs="Times New Roman"/>
          <w:lang w:val="ru-RU"/>
        </w:rPr>
        <w:t xml:space="preserve"> не </w:t>
      </w:r>
      <w:proofErr w:type="spellStart"/>
      <w:r w:rsidR="005E7A31" w:rsidRPr="005E7A31">
        <w:rPr>
          <w:rFonts w:ascii="Times New Roman" w:hAnsi="Times New Roman" w:cs="Times New Roman"/>
          <w:lang w:val="ru-RU"/>
        </w:rPr>
        <w:t>менше</w:t>
      </w:r>
      <w:proofErr w:type="spellEnd"/>
      <w:r w:rsidR="005E7A31" w:rsidRPr="005E7A31">
        <w:rPr>
          <w:rFonts w:ascii="Times New Roman" w:hAnsi="Times New Roman" w:cs="Times New Roman"/>
          <w:lang w:val="ru-RU"/>
        </w:rPr>
        <w:t xml:space="preserve"> </w:t>
      </w:r>
      <w:proofErr w:type="spellStart"/>
      <w:r w:rsidR="005E7A31" w:rsidRPr="005E7A31">
        <w:rPr>
          <w:rFonts w:ascii="Times New Roman" w:hAnsi="Times New Roman" w:cs="Times New Roman"/>
          <w:lang w:val="ru-RU"/>
        </w:rPr>
        <w:t>більше</w:t>
      </w:r>
      <w:proofErr w:type="spellEnd"/>
      <w:r w:rsidR="005E7A31" w:rsidRPr="005E7A31">
        <w:rPr>
          <w:rFonts w:ascii="Times New Roman" w:hAnsi="Times New Roman" w:cs="Times New Roman"/>
          <w:lang w:val="ru-RU"/>
        </w:rPr>
        <w:t xml:space="preserve"> 60 (</w:t>
      </w:r>
      <w:proofErr w:type="spellStart"/>
      <w:r w:rsidR="005E7A31" w:rsidRPr="005E7A31">
        <w:rPr>
          <w:rFonts w:ascii="Times New Roman" w:hAnsi="Times New Roman" w:cs="Times New Roman"/>
          <w:lang w:val="ru-RU"/>
        </w:rPr>
        <w:t>шістдесяти</w:t>
      </w:r>
      <w:proofErr w:type="spellEnd"/>
      <w:r w:rsidR="005E7A31" w:rsidRPr="005E7A31">
        <w:rPr>
          <w:rFonts w:ascii="Times New Roman" w:hAnsi="Times New Roman" w:cs="Times New Roman"/>
          <w:lang w:val="ru-RU"/>
        </w:rPr>
        <w:t xml:space="preserve">) </w:t>
      </w:r>
      <w:proofErr w:type="spellStart"/>
      <w:r w:rsidR="005E7A31" w:rsidRPr="005E7A31">
        <w:rPr>
          <w:rFonts w:ascii="Times New Roman" w:hAnsi="Times New Roman" w:cs="Times New Roman"/>
          <w:lang w:val="ru-RU"/>
        </w:rPr>
        <w:t>календарних</w:t>
      </w:r>
      <w:proofErr w:type="spellEnd"/>
      <w:r w:rsidR="005E7A31" w:rsidRPr="005E7A31">
        <w:rPr>
          <w:rFonts w:ascii="Times New Roman" w:hAnsi="Times New Roman" w:cs="Times New Roman"/>
          <w:lang w:val="ru-RU"/>
        </w:rPr>
        <w:t xml:space="preserve"> </w:t>
      </w:r>
      <w:proofErr w:type="spellStart"/>
      <w:r w:rsidR="005E7A31" w:rsidRPr="005E7A31">
        <w:rPr>
          <w:rFonts w:ascii="Times New Roman" w:hAnsi="Times New Roman" w:cs="Times New Roman"/>
          <w:lang w:val="ru-RU"/>
        </w:rPr>
        <w:t>днів</w:t>
      </w:r>
      <w:proofErr w:type="spellEnd"/>
      <w:r w:rsidR="005E7A31" w:rsidRPr="005E7A31">
        <w:rPr>
          <w:rFonts w:ascii="Times New Roman" w:hAnsi="Times New Roman" w:cs="Times New Roman"/>
          <w:lang w:val="ru-RU"/>
        </w:rPr>
        <w:t xml:space="preserve"> з </w:t>
      </w:r>
      <w:proofErr w:type="spellStart"/>
      <w:r w:rsidR="005E7A31" w:rsidRPr="005E7A31">
        <w:rPr>
          <w:rFonts w:ascii="Times New Roman" w:hAnsi="Times New Roman" w:cs="Times New Roman"/>
          <w:lang w:val="ru-RU"/>
        </w:rPr>
        <w:t>дати</w:t>
      </w:r>
      <w:proofErr w:type="spellEnd"/>
      <w:r w:rsidR="005E7A31" w:rsidRPr="005E7A31">
        <w:rPr>
          <w:rFonts w:ascii="Times New Roman" w:hAnsi="Times New Roman" w:cs="Times New Roman"/>
          <w:lang w:val="ru-RU"/>
        </w:rPr>
        <w:t xml:space="preserve"> </w:t>
      </w:r>
      <w:proofErr w:type="spellStart"/>
      <w:r w:rsidR="005E7A31" w:rsidRPr="005E7A31">
        <w:rPr>
          <w:rFonts w:ascii="Times New Roman" w:hAnsi="Times New Roman" w:cs="Times New Roman"/>
          <w:lang w:val="ru-RU"/>
        </w:rPr>
        <w:t>приймання</w:t>
      </w:r>
      <w:proofErr w:type="spellEnd"/>
      <w:r w:rsidR="005E7A31" w:rsidRPr="005E7A31">
        <w:rPr>
          <w:rFonts w:ascii="Times New Roman" w:hAnsi="Times New Roman" w:cs="Times New Roman"/>
          <w:lang w:val="ru-RU"/>
        </w:rPr>
        <w:t xml:space="preserve"> Зерна на </w:t>
      </w:r>
      <w:proofErr w:type="spellStart"/>
      <w:r w:rsidR="005E7A31" w:rsidRPr="005E7A31">
        <w:rPr>
          <w:rFonts w:ascii="Times New Roman" w:hAnsi="Times New Roman" w:cs="Times New Roman"/>
          <w:lang w:val="ru-RU"/>
        </w:rPr>
        <w:t>Термінал</w:t>
      </w:r>
      <w:proofErr w:type="spellEnd"/>
      <w:r w:rsidR="005E7A31" w:rsidRPr="005E7A31">
        <w:rPr>
          <w:rFonts w:ascii="Times New Roman" w:hAnsi="Times New Roman" w:cs="Times New Roman"/>
          <w:lang w:val="ru-RU"/>
        </w:rPr>
        <w:t>.</w:t>
      </w:r>
    </w:p>
    <w:p w14:paraId="3E272E47" w14:textId="77777777" w:rsidR="005E7A31" w:rsidRPr="005E7A31" w:rsidRDefault="005E7A31" w:rsidP="00922E9D">
      <w:pPr>
        <w:contextualSpacing/>
        <w:jc w:val="both"/>
        <w:rPr>
          <w:rFonts w:ascii="Times New Roman" w:hAnsi="Times New Roman" w:cs="Times New Roman"/>
          <w:lang w:val="ru-RU"/>
        </w:rPr>
        <w:pPrChange w:id="209" w:author="OLENA PASHKOVA (NEPTUNE.UA)" w:date="2023-11-16T03:58:00Z">
          <w:pPr>
            <w:contextualSpacing/>
          </w:pPr>
        </w:pPrChange>
      </w:pPr>
      <w:proofErr w:type="spellStart"/>
      <w:r w:rsidRPr="005E7A31">
        <w:rPr>
          <w:rFonts w:ascii="Times New Roman" w:hAnsi="Times New Roman" w:cs="Times New Roman"/>
          <w:lang w:val="ru-RU"/>
        </w:rPr>
        <w:t>Підтвердження</w:t>
      </w:r>
      <w:proofErr w:type="spellEnd"/>
      <w:r w:rsidRPr="005E7A31">
        <w:rPr>
          <w:rFonts w:ascii="Times New Roman" w:hAnsi="Times New Roman" w:cs="Times New Roman"/>
          <w:lang w:val="ru-RU"/>
        </w:rPr>
        <w:t xml:space="preserve"> норм </w:t>
      </w:r>
      <w:proofErr w:type="spellStart"/>
      <w:r w:rsidRPr="005E7A31">
        <w:rPr>
          <w:rFonts w:ascii="Times New Roman" w:hAnsi="Times New Roman" w:cs="Times New Roman"/>
          <w:lang w:val="ru-RU"/>
        </w:rPr>
        <w:t>одночасного</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зберігання</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відбувається</w:t>
      </w:r>
      <w:proofErr w:type="spellEnd"/>
      <w:r w:rsidRPr="005E7A31">
        <w:rPr>
          <w:rFonts w:ascii="Times New Roman" w:hAnsi="Times New Roman" w:cs="Times New Roman"/>
          <w:lang w:val="ru-RU"/>
        </w:rPr>
        <w:t xml:space="preserve"> в межах </w:t>
      </w:r>
      <w:proofErr w:type="spellStart"/>
      <w:r w:rsidRPr="005E7A31">
        <w:rPr>
          <w:rFonts w:ascii="Times New Roman" w:hAnsi="Times New Roman" w:cs="Times New Roman"/>
          <w:lang w:val="ru-RU"/>
        </w:rPr>
        <w:t>затвердження</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Графіка</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завезення</w:t>
      </w:r>
      <w:proofErr w:type="spellEnd"/>
      <w:r w:rsidRPr="005E7A31">
        <w:rPr>
          <w:rFonts w:ascii="Times New Roman" w:hAnsi="Times New Roman" w:cs="Times New Roman"/>
          <w:lang w:val="ru-RU"/>
        </w:rPr>
        <w:t xml:space="preserve"> зерна та </w:t>
      </w:r>
      <w:proofErr w:type="spellStart"/>
      <w:r w:rsidRPr="005E7A31">
        <w:rPr>
          <w:rFonts w:ascii="Times New Roman" w:hAnsi="Times New Roman" w:cs="Times New Roman"/>
          <w:lang w:val="ru-RU"/>
        </w:rPr>
        <w:t>графіка</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відвантаження</w:t>
      </w:r>
      <w:proofErr w:type="spellEnd"/>
      <w:r w:rsidRPr="005E7A31">
        <w:rPr>
          <w:rFonts w:ascii="Times New Roman" w:hAnsi="Times New Roman" w:cs="Times New Roman"/>
          <w:lang w:val="ru-RU"/>
        </w:rPr>
        <w:t xml:space="preserve"> зерна на судно (авто) на </w:t>
      </w:r>
      <w:proofErr w:type="spellStart"/>
      <w:r w:rsidRPr="005E7A31">
        <w:rPr>
          <w:rFonts w:ascii="Times New Roman" w:hAnsi="Times New Roman" w:cs="Times New Roman"/>
          <w:lang w:val="ru-RU"/>
        </w:rPr>
        <w:t>місяць</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наступний</w:t>
      </w:r>
      <w:proofErr w:type="spellEnd"/>
      <w:r w:rsidRPr="005E7A31">
        <w:rPr>
          <w:rFonts w:ascii="Times New Roman" w:hAnsi="Times New Roman" w:cs="Times New Roman"/>
          <w:lang w:val="ru-RU"/>
        </w:rPr>
        <w:t xml:space="preserve"> за </w:t>
      </w:r>
      <w:proofErr w:type="spellStart"/>
      <w:r w:rsidRPr="005E7A31">
        <w:rPr>
          <w:rFonts w:ascii="Times New Roman" w:hAnsi="Times New Roman" w:cs="Times New Roman"/>
          <w:lang w:val="ru-RU"/>
        </w:rPr>
        <w:t>поточним</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щомісячно</w:t>
      </w:r>
      <w:proofErr w:type="spellEnd"/>
      <w:r w:rsidRPr="005E7A31">
        <w:rPr>
          <w:rFonts w:ascii="Times New Roman" w:hAnsi="Times New Roman" w:cs="Times New Roman"/>
          <w:lang w:val="ru-RU"/>
        </w:rPr>
        <w:t xml:space="preserve"> до 20 числа поточного </w:t>
      </w:r>
      <w:proofErr w:type="spellStart"/>
      <w:r w:rsidRPr="005E7A31">
        <w:rPr>
          <w:rFonts w:ascii="Times New Roman" w:hAnsi="Times New Roman" w:cs="Times New Roman"/>
          <w:lang w:val="ru-RU"/>
        </w:rPr>
        <w:t>місяця</w:t>
      </w:r>
      <w:proofErr w:type="spellEnd"/>
      <w:r w:rsidRPr="005E7A31">
        <w:rPr>
          <w:rFonts w:ascii="Times New Roman" w:hAnsi="Times New Roman" w:cs="Times New Roman"/>
          <w:lang w:val="ru-RU"/>
        </w:rPr>
        <w:t xml:space="preserve"> </w:t>
      </w:r>
      <w:proofErr w:type="gramStart"/>
      <w:r w:rsidRPr="005E7A31">
        <w:rPr>
          <w:rFonts w:ascii="Times New Roman" w:hAnsi="Times New Roman" w:cs="Times New Roman"/>
          <w:lang w:val="ru-RU"/>
        </w:rPr>
        <w:t>в такому порядку</w:t>
      </w:r>
      <w:proofErr w:type="gramEnd"/>
      <w:r w:rsidRPr="005E7A31">
        <w:rPr>
          <w:rFonts w:ascii="Times New Roman" w:hAnsi="Times New Roman" w:cs="Times New Roman"/>
          <w:lang w:val="ru-RU"/>
        </w:rPr>
        <w:t xml:space="preserve">: </w:t>
      </w:r>
    </w:p>
    <w:p w14:paraId="00271C69" w14:textId="77777777" w:rsidR="005E7A31" w:rsidRPr="005E7A31" w:rsidRDefault="005E7A31" w:rsidP="00922E9D">
      <w:pPr>
        <w:contextualSpacing/>
        <w:jc w:val="both"/>
        <w:rPr>
          <w:rFonts w:ascii="Times New Roman" w:hAnsi="Times New Roman" w:cs="Times New Roman"/>
          <w:lang w:val="ru-RU"/>
        </w:rPr>
        <w:pPrChange w:id="210" w:author="OLENA PASHKOVA (NEPTUNE.UA)" w:date="2023-11-16T03:58:00Z">
          <w:pPr>
            <w:contextualSpacing/>
          </w:pPr>
        </w:pPrChange>
      </w:pPr>
      <w:proofErr w:type="spellStart"/>
      <w:r w:rsidRPr="005E7A31">
        <w:rPr>
          <w:rFonts w:ascii="Times New Roman" w:hAnsi="Times New Roman" w:cs="Times New Roman"/>
          <w:lang w:val="ru-RU"/>
        </w:rPr>
        <w:t>Загальний</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обсяг</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зберігання</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частка</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замовника</w:t>
      </w:r>
      <w:proofErr w:type="spellEnd"/>
      <w:r w:rsidRPr="005E7A31">
        <w:rPr>
          <w:rFonts w:ascii="Times New Roman" w:hAnsi="Times New Roman" w:cs="Times New Roman"/>
          <w:lang w:val="ru-RU"/>
        </w:rPr>
        <w:t xml:space="preserve"> в </w:t>
      </w:r>
      <w:proofErr w:type="spellStart"/>
      <w:r w:rsidRPr="005E7A31">
        <w:rPr>
          <w:rFonts w:ascii="Times New Roman" w:hAnsi="Times New Roman" w:cs="Times New Roman"/>
          <w:lang w:val="ru-RU"/>
        </w:rPr>
        <w:t>загальному</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місячному</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обсязі</w:t>
      </w:r>
      <w:proofErr w:type="spellEnd"/>
      <w:r w:rsidRPr="005E7A31">
        <w:rPr>
          <w:rFonts w:ascii="Times New Roman" w:hAnsi="Times New Roman" w:cs="Times New Roman"/>
          <w:lang w:val="ru-RU"/>
        </w:rPr>
        <w:t xml:space="preserve"> перевалки на </w:t>
      </w:r>
      <w:proofErr w:type="spellStart"/>
      <w:r w:rsidRPr="005E7A31">
        <w:rPr>
          <w:rFonts w:ascii="Times New Roman" w:hAnsi="Times New Roman" w:cs="Times New Roman"/>
          <w:lang w:val="ru-RU"/>
        </w:rPr>
        <w:t>основі</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загальної</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ємності</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логістичного</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зберігання</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терміналу</w:t>
      </w:r>
      <w:proofErr w:type="spellEnd"/>
      <w:r w:rsidRPr="005E7A31">
        <w:rPr>
          <w:rFonts w:ascii="Times New Roman" w:hAnsi="Times New Roman" w:cs="Times New Roman"/>
          <w:lang w:val="ru-RU"/>
        </w:rPr>
        <w:t xml:space="preserve"> 228 000 тонн, </w:t>
      </w:r>
      <w:proofErr w:type="spellStart"/>
      <w:r w:rsidRPr="005E7A31">
        <w:rPr>
          <w:rFonts w:ascii="Times New Roman" w:hAnsi="Times New Roman" w:cs="Times New Roman"/>
          <w:lang w:val="ru-RU"/>
        </w:rPr>
        <w:t>що</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застосовується</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пропорційно</w:t>
      </w:r>
      <w:proofErr w:type="spellEnd"/>
      <w:r w:rsidRPr="005E7A31">
        <w:rPr>
          <w:rFonts w:ascii="Times New Roman" w:hAnsi="Times New Roman" w:cs="Times New Roman"/>
          <w:lang w:val="ru-RU"/>
        </w:rPr>
        <w:t>.</w:t>
      </w:r>
    </w:p>
    <w:p w14:paraId="6AD104A4" w14:textId="77777777" w:rsidR="004153C3" w:rsidRDefault="005E7A31" w:rsidP="00922E9D">
      <w:pPr>
        <w:contextualSpacing/>
        <w:jc w:val="both"/>
        <w:rPr>
          <w:rFonts w:ascii="Times New Roman" w:hAnsi="Times New Roman" w:cs="Times New Roman"/>
          <w:lang w:val="ru-RU"/>
        </w:rPr>
        <w:pPrChange w:id="211" w:author="OLENA PASHKOVA (NEPTUNE.UA)" w:date="2023-11-16T03:58:00Z">
          <w:pPr>
            <w:contextualSpacing/>
          </w:pPr>
        </w:pPrChange>
      </w:pPr>
      <w:proofErr w:type="spellStart"/>
      <w:r w:rsidRPr="005E7A31">
        <w:rPr>
          <w:rFonts w:ascii="Times New Roman" w:hAnsi="Times New Roman" w:cs="Times New Roman"/>
          <w:lang w:val="ru-RU"/>
        </w:rPr>
        <w:t>Додатковий</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обсяг</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зберігання</w:t>
      </w:r>
      <w:proofErr w:type="spellEnd"/>
      <w:r w:rsidRPr="005E7A31">
        <w:rPr>
          <w:rFonts w:ascii="Times New Roman" w:hAnsi="Times New Roman" w:cs="Times New Roman"/>
          <w:lang w:val="ru-RU"/>
        </w:rPr>
        <w:t xml:space="preserve"> на </w:t>
      </w:r>
      <w:proofErr w:type="spellStart"/>
      <w:r w:rsidRPr="005E7A31">
        <w:rPr>
          <w:rFonts w:ascii="Times New Roman" w:hAnsi="Times New Roman" w:cs="Times New Roman"/>
          <w:lang w:val="ru-RU"/>
        </w:rPr>
        <w:t>основі</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загальної</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ємності</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зберігання</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Терміналу</w:t>
      </w:r>
      <w:proofErr w:type="spellEnd"/>
      <w:r w:rsidRPr="005E7A31">
        <w:rPr>
          <w:rFonts w:ascii="Times New Roman" w:hAnsi="Times New Roman" w:cs="Times New Roman"/>
          <w:lang w:val="ru-RU"/>
        </w:rPr>
        <w:t xml:space="preserve"> 280 000 тонн – </w:t>
      </w:r>
      <w:proofErr w:type="spellStart"/>
      <w:r w:rsidRPr="005E7A31">
        <w:rPr>
          <w:rFonts w:ascii="Times New Roman" w:hAnsi="Times New Roman" w:cs="Times New Roman"/>
          <w:lang w:val="ru-RU"/>
        </w:rPr>
        <w:t>може</w:t>
      </w:r>
      <w:proofErr w:type="spellEnd"/>
      <w:r w:rsidRPr="005E7A31">
        <w:rPr>
          <w:rFonts w:ascii="Times New Roman" w:hAnsi="Times New Roman" w:cs="Times New Roman"/>
          <w:lang w:val="ru-RU"/>
        </w:rPr>
        <w:t xml:space="preserve"> бути </w:t>
      </w:r>
      <w:proofErr w:type="spellStart"/>
      <w:r w:rsidRPr="005E7A31">
        <w:rPr>
          <w:rFonts w:ascii="Times New Roman" w:hAnsi="Times New Roman" w:cs="Times New Roman"/>
          <w:lang w:val="ru-RU"/>
        </w:rPr>
        <w:t>застосований</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пропорційно</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залежно</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від</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частки</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Замовника</w:t>
      </w:r>
      <w:proofErr w:type="spellEnd"/>
      <w:r w:rsidRPr="005E7A31">
        <w:rPr>
          <w:rFonts w:ascii="Times New Roman" w:hAnsi="Times New Roman" w:cs="Times New Roman"/>
          <w:lang w:val="ru-RU"/>
        </w:rPr>
        <w:t xml:space="preserve"> в </w:t>
      </w:r>
      <w:proofErr w:type="spellStart"/>
      <w:r w:rsidRPr="005E7A31">
        <w:rPr>
          <w:rFonts w:ascii="Times New Roman" w:hAnsi="Times New Roman" w:cs="Times New Roman"/>
          <w:lang w:val="ru-RU"/>
        </w:rPr>
        <w:t>загальному</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місячному</w:t>
      </w:r>
      <w:proofErr w:type="spellEnd"/>
      <w:r w:rsidRPr="005E7A31">
        <w:rPr>
          <w:rFonts w:ascii="Times New Roman" w:hAnsi="Times New Roman" w:cs="Times New Roman"/>
          <w:lang w:val="ru-RU"/>
        </w:rPr>
        <w:t xml:space="preserve"> </w:t>
      </w:r>
      <w:proofErr w:type="spellStart"/>
      <w:r w:rsidRPr="005E7A31">
        <w:rPr>
          <w:rFonts w:ascii="Times New Roman" w:hAnsi="Times New Roman" w:cs="Times New Roman"/>
          <w:lang w:val="ru-RU"/>
        </w:rPr>
        <w:t>обсязі</w:t>
      </w:r>
      <w:proofErr w:type="spellEnd"/>
      <w:r w:rsidRPr="005E7A31">
        <w:rPr>
          <w:rFonts w:ascii="Times New Roman" w:hAnsi="Times New Roman" w:cs="Times New Roman"/>
          <w:lang w:val="ru-RU"/>
        </w:rPr>
        <w:t>.</w:t>
      </w:r>
    </w:p>
    <w:p w14:paraId="1EF48A49" w14:textId="069C8614" w:rsidR="00E07DDA" w:rsidRPr="00E07DDA" w:rsidRDefault="001B0877" w:rsidP="00922E9D">
      <w:pPr>
        <w:contextualSpacing/>
        <w:jc w:val="both"/>
        <w:rPr>
          <w:rFonts w:ascii="Times New Roman" w:hAnsi="Times New Roman" w:cs="Times New Roman"/>
          <w:lang w:val="ru-RU"/>
        </w:rPr>
        <w:pPrChange w:id="212" w:author="OLENA PASHKOVA (NEPTUNE.UA)" w:date="2023-11-16T03:58:00Z">
          <w:pPr>
            <w:contextualSpacing/>
          </w:pPr>
        </w:pPrChange>
      </w:pPr>
      <w:r w:rsidRPr="006760A4">
        <w:rPr>
          <w:rFonts w:ascii="Times New Roman" w:hAnsi="Times New Roman" w:cs="Times New Roman"/>
          <w:b/>
          <w:lang w:val="ru-RU"/>
        </w:rPr>
        <w:t>4.1</w:t>
      </w:r>
      <w:r w:rsidR="005062FE">
        <w:rPr>
          <w:rFonts w:ascii="Times New Roman" w:hAnsi="Times New Roman" w:cs="Times New Roman"/>
          <w:b/>
          <w:lang w:val="ru-RU"/>
        </w:rPr>
        <w:t>0</w:t>
      </w:r>
      <w:r w:rsidRPr="006760A4">
        <w:rPr>
          <w:rFonts w:ascii="Times New Roman" w:hAnsi="Times New Roman" w:cs="Times New Roman"/>
          <w:b/>
          <w:lang w:val="ru-RU"/>
        </w:rPr>
        <w:t>.</w:t>
      </w:r>
      <w:r w:rsidRPr="001B0877">
        <w:rPr>
          <w:rFonts w:ascii="Times New Roman" w:hAnsi="Times New Roman" w:cs="Times New Roman"/>
          <w:lang w:val="ru-RU"/>
        </w:rPr>
        <w:tab/>
      </w:r>
      <w:proofErr w:type="spellStart"/>
      <w:r w:rsidR="00E07DDA" w:rsidRPr="00E07DDA">
        <w:rPr>
          <w:rFonts w:ascii="Times New Roman" w:hAnsi="Times New Roman" w:cs="Times New Roman"/>
          <w:lang w:val="ru-RU"/>
        </w:rPr>
        <w:t>Виконавець</w:t>
      </w:r>
      <w:proofErr w:type="spellEnd"/>
      <w:r w:rsidR="00E07DDA" w:rsidRPr="00E07DDA">
        <w:rPr>
          <w:rFonts w:ascii="Times New Roman" w:hAnsi="Times New Roman" w:cs="Times New Roman"/>
          <w:lang w:val="ru-RU"/>
        </w:rPr>
        <w:t xml:space="preserve"> </w:t>
      </w:r>
      <w:proofErr w:type="spellStart"/>
      <w:r w:rsidR="00E07DDA" w:rsidRPr="00E07DDA">
        <w:rPr>
          <w:rFonts w:ascii="Times New Roman" w:hAnsi="Times New Roman" w:cs="Times New Roman"/>
          <w:lang w:val="ru-RU"/>
        </w:rPr>
        <w:t>щомісяця</w:t>
      </w:r>
      <w:proofErr w:type="spellEnd"/>
      <w:r w:rsidR="00E07DDA" w:rsidRPr="00E07DDA">
        <w:rPr>
          <w:rFonts w:ascii="Times New Roman" w:hAnsi="Times New Roman" w:cs="Times New Roman"/>
          <w:lang w:val="ru-RU"/>
        </w:rPr>
        <w:t xml:space="preserve"> до 20 числа поточного </w:t>
      </w:r>
      <w:proofErr w:type="spellStart"/>
      <w:r w:rsidR="00E07DDA" w:rsidRPr="00E07DDA">
        <w:rPr>
          <w:rFonts w:ascii="Times New Roman" w:hAnsi="Times New Roman" w:cs="Times New Roman"/>
          <w:lang w:val="ru-RU"/>
        </w:rPr>
        <w:t>місяця</w:t>
      </w:r>
      <w:proofErr w:type="spellEnd"/>
      <w:r w:rsidR="00E07DDA" w:rsidRPr="00E07DDA">
        <w:rPr>
          <w:rFonts w:ascii="Times New Roman" w:hAnsi="Times New Roman" w:cs="Times New Roman"/>
          <w:lang w:val="ru-RU"/>
        </w:rPr>
        <w:t xml:space="preserve"> </w:t>
      </w:r>
      <w:proofErr w:type="spellStart"/>
      <w:r w:rsidR="00E07DDA" w:rsidRPr="00E07DDA">
        <w:rPr>
          <w:rFonts w:ascii="Times New Roman" w:hAnsi="Times New Roman" w:cs="Times New Roman"/>
          <w:lang w:val="ru-RU"/>
        </w:rPr>
        <w:t>затверджує</w:t>
      </w:r>
      <w:proofErr w:type="spellEnd"/>
      <w:r w:rsidR="00E07DDA" w:rsidRPr="00E07DDA">
        <w:rPr>
          <w:rFonts w:ascii="Times New Roman" w:hAnsi="Times New Roman" w:cs="Times New Roman"/>
          <w:lang w:val="ru-RU"/>
        </w:rPr>
        <w:t xml:space="preserve"> </w:t>
      </w:r>
      <w:proofErr w:type="spellStart"/>
      <w:r w:rsidR="00E07DDA" w:rsidRPr="00E07DDA">
        <w:rPr>
          <w:rFonts w:ascii="Times New Roman" w:hAnsi="Times New Roman" w:cs="Times New Roman"/>
          <w:lang w:val="ru-RU"/>
        </w:rPr>
        <w:t>графік</w:t>
      </w:r>
      <w:proofErr w:type="spellEnd"/>
      <w:r w:rsidR="00E07DDA" w:rsidRPr="00E07DDA">
        <w:rPr>
          <w:rFonts w:ascii="Times New Roman" w:hAnsi="Times New Roman" w:cs="Times New Roman"/>
          <w:lang w:val="ru-RU"/>
        </w:rPr>
        <w:t xml:space="preserve"> </w:t>
      </w:r>
      <w:proofErr w:type="spellStart"/>
      <w:r w:rsidR="00E07DDA" w:rsidRPr="00E07DDA">
        <w:rPr>
          <w:rFonts w:ascii="Times New Roman" w:hAnsi="Times New Roman" w:cs="Times New Roman"/>
          <w:lang w:val="ru-RU"/>
        </w:rPr>
        <w:t>залізничних</w:t>
      </w:r>
      <w:proofErr w:type="spellEnd"/>
      <w:r w:rsidR="00E07DDA" w:rsidRPr="00E07DDA">
        <w:rPr>
          <w:rFonts w:ascii="Times New Roman" w:hAnsi="Times New Roman" w:cs="Times New Roman"/>
          <w:lang w:val="ru-RU"/>
        </w:rPr>
        <w:t xml:space="preserve"> поставок на </w:t>
      </w:r>
      <w:proofErr w:type="spellStart"/>
      <w:r w:rsidR="00E07DDA" w:rsidRPr="00E07DDA">
        <w:rPr>
          <w:rFonts w:ascii="Times New Roman" w:hAnsi="Times New Roman" w:cs="Times New Roman"/>
          <w:lang w:val="ru-RU"/>
        </w:rPr>
        <w:t>наступний</w:t>
      </w:r>
      <w:proofErr w:type="spellEnd"/>
      <w:r w:rsidR="00E07DDA" w:rsidRPr="00E07DDA">
        <w:rPr>
          <w:rFonts w:ascii="Times New Roman" w:hAnsi="Times New Roman" w:cs="Times New Roman"/>
          <w:lang w:val="ru-RU"/>
        </w:rPr>
        <w:t xml:space="preserve"> </w:t>
      </w:r>
      <w:proofErr w:type="spellStart"/>
      <w:r w:rsidR="00E07DDA" w:rsidRPr="00E07DDA">
        <w:rPr>
          <w:rFonts w:ascii="Times New Roman" w:hAnsi="Times New Roman" w:cs="Times New Roman"/>
          <w:lang w:val="ru-RU"/>
        </w:rPr>
        <w:t>місяць</w:t>
      </w:r>
      <w:proofErr w:type="spellEnd"/>
      <w:r w:rsidR="00E07DDA" w:rsidRPr="00E07DDA">
        <w:rPr>
          <w:rFonts w:ascii="Times New Roman" w:hAnsi="Times New Roman" w:cs="Times New Roman"/>
          <w:lang w:val="ru-RU"/>
        </w:rPr>
        <w:t>.</w:t>
      </w:r>
    </w:p>
    <w:p w14:paraId="2669CA6B" w14:textId="77777777" w:rsidR="00E07DDA" w:rsidRPr="00E07DDA" w:rsidRDefault="00E07DDA" w:rsidP="00922E9D">
      <w:pPr>
        <w:contextualSpacing/>
        <w:jc w:val="both"/>
        <w:rPr>
          <w:rFonts w:ascii="Times New Roman" w:hAnsi="Times New Roman" w:cs="Times New Roman"/>
          <w:lang w:val="ru-RU"/>
        </w:rPr>
        <w:pPrChange w:id="213" w:author="OLENA PASHKOVA (NEPTUNE.UA)" w:date="2023-11-16T03:58:00Z">
          <w:pPr>
            <w:contextualSpacing/>
          </w:pPr>
        </w:pPrChange>
      </w:pPr>
      <w:proofErr w:type="spellStart"/>
      <w:r w:rsidRPr="00E07DDA">
        <w:rPr>
          <w:rFonts w:ascii="Times New Roman" w:hAnsi="Times New Roman" w:cs="Times New Roman"/>
          <w:lang w:val="ru-RU"/>
        </w:rPr>
        <w:t>Добова</w:t>
      </w:r>
      <w:proofErr w:type="spellEnd"/>
      <w:r w:rsidRPr="00E07DDA">
        <w:rPr>
          <w:rFonts w:ascii="Times New Roman" w:hAnsi="Times New Roman" w:cs="Times New Roman"/>
          <w:lang w:val="ru-RU"/>
        </w:rPr>
        <w:t xml:space="preserve"> норма ARM </w:t>
      </w:r>
      <w:proofErr w:type="spellStart"/>
      <w:r w:rsidRPr="00E07DDA">
        <w:rPr>
          <w:rFonts w:ascii="Times New Roman" w:hAnsi="Times New Roman" w:cs="Times New Roman"/>
          <w:lang w:val="ru-RU"/>
        </w:rPr>
        <w:t>залежить</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від</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частки</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Замовника</w:t>
      </w:r>
      <w:proofErr w:type="spellEnd"/>
      <w:r w:rsidRPr="00E07DDA">
        <w:rPr>
          <w:rFonts w:ascii="Times New Roman" w:hAnsi="Times New Roman" w:cs="Times New Roman"/>
          <w:lang w:val="ru-RU"/>
        </w:rPr>
        <w:t xml:space="preserve"> в </w:t>
      </w:r>
      <w:proofErr w:type="spellStart"/>
      <w:r w:rsidRPr="00E07DDA">
        <w:rPr>
          <w:rFonts w:ascii="Times New Roman" w:hAnsi="Times New Roman" w:cs="Times New Roman"/>
          <w:lang w:val="ru-RU"/>
        </w:rPr>
        <w:t>загальному</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місячному</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обсязі</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перевантаження</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підтвердженого</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Виконавцем</w:t>
      </w:r>
      <w:proofErr w:type="spellEnd"/>
      <w:r w:rsidRPr="00E07DDA">
        <w:rPr>
          <w:rFonts w:ascii="Times New Roman" w:hAnsi="Times New Roman" w:cs="Times New Roman"/>
          <w:lang w:val="ru-RU"/>
        </w:rPr>
        <w:t xml:space="preserve"> для </w:t>
      </w:r>
      <w:proofErr w:type="spellStart"/>
      <w:r w:rsidRPr="00E07DDA">
        <w:rPr>
          <w:rFonts w:ascii="Times New Roman" w:hAnsi="Times New Roman" w:cs="Times New Roman"/>
          <w:lang w:val="ru-RU"/>
        </w:rPr>
        <w:t>всіх</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клієнтів</w:t>
      </w:r>
      <w:proofErr w:type="spellEnd"/>
      <w:r w:rsidRPr="00E07DDA">
        <w:rPr>
          <w:rFonts w:ascii="Times New Roman" w:hAnsi="Times New Roman" w:cs="Times New Roman"/>
          <w:lang w:val="ru-RU"/>
        </w:rPr>
        <w:t xml:space="preserve">, і </w:t>
      </w:r>
      <w:proofErr w:type="spellStart"/>
      <w:r w:rsidRPr="00E07DDA">
        <w:rPr>
          <w:rFonts w:ascii="Times New Roman" w:hAnsi="Times New Roman" w:cs="Times New Roman"/>
          <w:lang w:val="ru-RU"/>
        </w:rPr>
        <w:t>розраховується</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наступним</w:t>
      </w:r>
      <w:proofErr w:type="spellEnd"/>
      <w:r w:rsidRPr="00E07DDA">
        <w:rPr>
          <w:rFonts w:ascii="Times New Roman" w:hAnsi="Times New Roman" w:cs="Times New Roman"/>
          <w:lang w:val="ru-RU"/>
        </w:rPr>
        <w:t xml:space="preserve"> чином:</w:t>
      </w:r>
    </w:p>
    <w:p w14:paraId="3B1D9E49" w14:textId="77777777" w:rsidR="005062FE" w:rsidRDefault="00E07DDA" w:rsidP="00922E9D">
      <w:pPr>
        <w:contextualSpacing/>
        <w:jc w:val="both"/>
        <w:rPr>
          <w:rFonts w:ascii="Times New Roman" w:hAnsi="Times New Roman" w:cs="Times New Roman"/>
          <w:lang w:val="ru-RU"/>
        </w:rPr>
        <w:pPrChange w:id="214" w:author="OLENA PASHKOVA (NEPTUNE.UA)" w:date="2023-11-16T03:58:00Z">
          <w:pPr>
            <w:contextualSpacing/>
          </w:pPr>
        </w:pPrChange>
      </w:pPr>
      <w:proofErr w:type="spellStart"/>
      <w:r w:rsidRPr="00E07DDA">
        <w:rPr>
          <w:rFonts w:ascii="Times New Roman" w:hAnsi="Times New Roman" w:cs="Times New Roman"/>
          <w:lang w:val="ru-RU"/>
        </w:rPr>
        <w:t>Щоденна</w:t>
      </w:r>
      <w:proofErr w:type="spellEnd"/>
      <w:r w:rsidRPr="00E07DDA">
        <w:rPr>
          <w:rFonts w:ascii="Times New Roman" w:hAnsi="Times New Roman" w:cs="Times New Roman"/>
          <w:lang w:val="ru-RU"/>
        </w:rPr>
        <w:t xml:space="preserve"> норма ARM = (164 * </w:t>
      </w:r>
      <w:proofErr w:type="spellStart"/>
      <w:r w:rsidRPr="00E07DDA">
        <w:rPr>
          <w:rFonts w:ascii="Times New Roman" w:hAnsi="Times New Roman" w:cs="Times New Roman"/>
          <w:lang w:val="ru-RU"/>
        </w:rPr>
        <w:t>частка</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Замовника</w:t>
      </w:r>
      <w:proofErr w:type="spellEnd"/>
      <w:r w:rsidRPr="00E07DDA">
        <w:rPr>
          <w:rFonts w:ascii="Times New Roman" w:hAnsi="Times New Roman" w:cs="Times New Roman"/>
          <w:lang w:val="ru-RU"/>
        </w:rPr>
        <w:t xml:space="preserve"> в </w:t>
      </w:r>
      <w:proofErr w:type="spellStart"/>
      <w:r w:rsidRPr="00E07DDA">
        <w:rPr>
          <w:rFonts w:ascii="Times New Roman" w:hAnsi="Times New Roman" w:cs="Times New Roman"/>
          <w:lang w:val="ru-RU"/>
        </w:rPr>
        <w:t>загальному</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місячному</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обсязі</w:t>
      </w:r>
      <w:proofErr w:type="spellEnd"/>
      <w:r w:rsidRPr="00E07DDA">
        <w:rPr>
          <w:rFonts w:ascii="Times New Roman" w:hAnsi="Times New Roman" w:cs="Times New Roman"/>
          <w:lang w:val="ru-RU"/>
        </w:rPr>
        <w:t xml:space="preserve"> </w:t>
      </w:r>
      <w:proofErr w:type="spellStart"/>
      <w:r w:rsidRPr="00E07DDA">
        <w:rPr>
          <w:rFonts w:ascii="Times New Roman" w:hAnsi="Times New Roman" w:cs="Times New Roman"/>
          <w:lang w:val="ru-RU"/>
        </w:rPr>
        <w:t>перевантаження</w:t>
      </w:r>
      <w:proofErr w:type="spellEnd"/>
      <w:r w:rsidRPr="00E07DDA">
        <w:rPr>
          <w:rFonts w:ascii="Times New Roman" w:hAnsi="Times New Roman" w:cs="Times New Roman"/>
          <w:lang w:val="ru-RU"/>
        </w:rPr>
        <w:t>)/100.</w:t>
      </w:r>
    </w:p>
    <w:p w14:paraId="3DF6CE38" w14:textId="77777777" w:rsidR="007252C5" w:rsidRDefault="001B0877" w:rsidP="00922E9D">
      <w:pPr>
        <w:contextualSpacing/>
        <w:jc w:val="both"/>
        <w:rPr>
          <w:rFonts w:ascii="Times New Roman" w:hAnsi="Times New Roman" w:cs="Times New Roman"/>
          <w:lang w:val="ru-RU"/>
        </w:rPr>
        <w:pPrChange w:id="215" w:author="OLENA PASHKOVA (NEPTUNE.UA)" w:date="2023-11-16T03:58:00Z">
          <w:pPr>
            <w:contextualSpacing/>
          </w:pPr>
        </w:pPrChange>
      </w:pPr>
      <w:r w:rsidRPr="006760A4">
        <w:rPr>
          <w:rFonts w:ascii="Times New Roman" w:hAnsi="Times New Roman" w:cs="Times New Roman"/>
          <w:b/>
          <w:lang w:val="ru-RU"/>
        </w:rPr>
        <w:t>4.</w:t>
      </w:r>
      <w:r w:rsidR="007252C5">
        <w:rPr>
          <w:rFonts w:ascii="Times New Roman" w:hAnsi="Times New Roman" w:cs="Times New Roman"/>
          <w:b/>
          <w:lang w:val="ru-RU"/>
        </w:rPr>
        <w:t>10</w:t>
      </w:r>
      <w:r w:rsidRPr="006760A4">
        <w:rPr>
          <w:rFonts w:ascii="Times New Roman" w:hAnsi="Times New Roman" w:cs="Times New Roman"/>
          <w:b/>
          <w:lang w:val="ru-RU"/>
        </w:rPr>
        <w:t>.</w:t>
      </w:r>
      <w:r w:rsidR="007252C5">
        <w:rPr>
          <w:rFonts w:ascii="Times New Roman" w:hAnsi="Times New Roman" w:cs="Times New Roman"/>
          <w:b/>
          <w:lang w:val="ru-RU"/>
        </w:rPr>
        <w:t>1.</w:t>
      </w:r>
      <w:r w:rsidRPr="001B0877">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Добова</w:t>
      </w:r>
      <w:proofErr w:type="spellEnd"/>
      <w:r w:rsidR="007252C5" w:rsidRPr="007252C5">
        <w:rPr>
          <w:rFonts w:ascii="Times New Roman" w:hAnsi="Times New Roman" w:cs="Times New Roman"/>
          <w:lang w:val="ru-RU"/>
        </w:rPr>
        <w:t xml:space="preserve"> норма </w:t>
      </w:r>
      <w:proofErr w:type="spellStart"/>
      <w:r w:rsidR="007252C5" w:rsidRPr="007252C5">
        <w:rPr>
          <w:rFonts w:ascii="Times New Roman" w:hAnsi="Times New Roman" w:cs="Times New Roman"/>
          <w:lang w:val="ru-RU"/>
        </w:rPr>
        <w:t>завезення</w:t>
      </w:r>
      <w:proofErr w:type="spellEnd"/>
      <w:r w:rsidR="007252C5" w:rsidRPr="007252C5">
        <w:rPr>
          <w:rFonts w:ascii="Times New Roman" w:hAnsi="Times New Roman" w:cs="Times New Roman"/>
          <w:lang w:val="ru-RU"/>
        </w:rPr>
        <w:t xml:space="preserve"> </w:t>
      </w:r>
      <w:proofErr w:type="spellStart"/>
      <w:proofErr w:type="gramStart"/>
      <w:r w:rsidR="007252C5" w:rsidRPr="007252C5">
        <w:rPr>
          <w:rFonts w:ascii="Times New Roman" w:hAnsi="Times New Roman" w:cs="Times New Roman"/>
          <w:lang w:val="ru-RU"/>
        </w:rPr>
        <w:t>Замовником</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автомобільним</w:t>
      </w:r>
      <w:proofErr w:type="spellEnd"/>
      <w:proofErr w:type="gramEnd"/>
      <w:r w:rsidR="007252C5" w:rsidRPr="007252C5">
        <w:rPr>
          <w:rFonts w:ascii="Times New Roman" w:hAnsi="Times New Roman" w:cs="Times New Roman"/>
          <w:lang w:val="ru-RU"/>
        </w:rPr>
        <w:t xml:space="preserve"> транспортом є </w:t>
      </w:r>
      <w:proofErr w:type="spellStart"/>
      <w:r w:rsidR="007252C5" w:rsidRPr="007252C5">
        <w:rPr>
          <w:rFonts w:ascii="Times New Roman" w:hAnsi="Times New Roman" w:cs="Times New Roman"/>
          <w:lang w:val="ru-RU"/>
        </w:rPr>
        <w:t>пропорційною</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частці</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Замовника</w:t>
      </w:r>
      <w:proofErr w:type="spellEnd"/>
      <w:r w:rsidR="007252C5" w:rsidRPr="007252C5">
        <w:rPr>
          <w:rFonts w:ascii="Times New Roman" w:hAnsi="Times New Roman" w:cs="Times New Roman"/>
          <w:lang w:val="ru-RU"/>
        </w:rPr>
        <w:t xml:space="preserve"> в </w:t>
      </w:r>
      <w:proofErr w:type="spellStart"/>
      <w:r w:rsidR="007252C5" w:rsidRPr="007252C5">
        <w:rPr>
          <w:rFonts w:ascii="Times New Roman" w:hAnsi="Times New Roman" w:cs="Times New Roman"/>
          <w:lang w:val="ru-RU"/>
        </w:rPr>
        <w:t>загальному</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місячному</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обсязі</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перевантаження</w:t>
      </w:r>
      <w:proofErr w:type="spellEnd"/>
      <w:r w:rsidR="007252C5" w:rsidRPr="007252C5">
        <w:rPr>
          <w:rFonts w:ascii="Times New Roman" w:hAnsi="Times New Roman" w:cs="Times New Roman"/>
          <w:lang w:val="ru-RU"/>
        </w:rPr>
        <w:t xml:space="preserve"> на </w:t>
      </w:r>
      <w:proofErr w:type="spellStart"/>
      <w:r w:rsidR="007252C5" w:rsidRPr="007252C5">
        <w:rPr>
          <w:rFonts w:ascii="Times New Roman" w:hAnsi="Times New Roman" w:cs="Times New Roman"/>
          <w:lang w:val="ru-RU"/>
        </w:rPr>
        <w:t>основі</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загальної</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середньої</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пропускної</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здатності</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вантажівок</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Терміналу</w:t>
      </w:r>
      <w:proofErr w:type="spellEnd"/>
      <w:r w:rsidR="007252C5" w:rsidRPr="007252C5">
        <w:rPr>
          <w:rFonts w:ascii="Times New Roman" w:hAnsi="Times New Roman" w:cs="Times New Roman"/>
          <w:lang w:val="ru-RU"/>
        </w:rPr>
        <w:t xml:space="preserve"> 300 </w:t>
      </w:r>
      <w:proofErr w:type="spellStart"/>
      <w:r w:rsidR="007252C5" w:rsidRPr="007252C5">
        <w:rPr>
          <w:rFonts w:ascii="Times New Roman" w:hAnsi="Times New Roman" w:cs="Times New Roman"/>
          <w:lang w:val="ru-RU"/>
        </w:rPr>
        <w:t>вантажівок</w:t>
      </w:r>
      <w:proofErr w:type="spellEnd"/>
      <w:r w:rsidR="007252C5" w:rsidRPr="007252C5">
        <w:rPr>
          <w:rFonts w:ascii="Times New Roman" w:hAnsi="Times New Roman" w:cs="Times New Roman"/>
          <w:lang w:val="ru-RU"/>
        </w:rPr>
        <w:t xml:space="preserve"> на день. </w:t>
      </w:r>
      <w:proofErr w:type="spellStart"/>
      <w:r w:rsidR="007252C5" w:rsidRPr="007252C5">
        <w:rPr>
          <w:rFonts w:ascii="Times New Roman" w:hAnsi="Times New Roman" w:cs="Times New Roman"/>
          <w:lang w:val="ru-RU"/>
        </w:rPr>
        <w:t>Це</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стосується</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лише</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випадку</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відсутності</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додаткових</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послуг</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сушіння</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під</w:t>
      </w:r>
      <w:proofErr w:type="spellEnd"/>
      <w:r w:rsidR="007252C5" w:rsidRPr="007252C5">
        <w:rPr>
          <w:rFonts w:ascii="Times New Roman" w:hAnsi="Times New Roman" w:cs="Times New Roman"/>
          <w:lang w:val="ru-RU"/>
        </w:rPr>
        <w:t xml:space="preserve"> час </w:t>
      </w:r>
      <w:proofErr w:type="spellStart"/>
      <w:r w:rsidR="007252C5" w:rsidRPr="007252C5">
        <w:rPr>
          <w:rFonts w:ascii="Times New Roman" w:hAnsi="Times New Roman" w:cs="Times New Roman"/>
          <w:lang w:val="ru-RU"/>
        </w:rPr>
        <w:t>прийому</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вантажівок</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Добова</w:t>
      </w:r>
      <w:proofErr w:type="spellEnd"/>
      <w:r w:rsidR="007252C5" w:rsidRPr="007252C5">
        <w:rPr>
          <w:rFonts w:ascii="Times New Roman" w:hAnsi="Times New Roman" w:cs="Times New Roman"/>
          <w:lang w:val="ru-RU"/>
        </w:rPr>
        <w:t xml:space="preserve"> норма </w:t>
      </w:r>
      <w:proofErr w:type="spellStart"/>
      <w:r w:rsidR="007252C5" w:rsidRPr="007252C5">
        <w:rPr>
          <w:rFonts w:ascii="Times New Roman" w:hAnsi="Times New Roman" w:cs="Times New Roman"/>
          <w:lang w:val="ru-RU"/>
        </w:rPr>
        <w:t>Замовника</w:t>
      </w:r>
      <w:proofErr w:type="spellEnd"/>
      <w:r w:rsidR="007252C5" w:rsidRPr="007252C5">
        <w:rPr>
          <w:rFonts w:ascii="Times New Roman" w:hAnsi="Times New Roman" w:cs="Times New Roman"/>
          <w:lang w:val="ru-RU"/>
        </w:rPr>
        <w:t xml:space="preserve"> на </w:t>
      </w:r>
      <w:proofErr w:type="spellStart"/>
      <w:r w:rsidR="007252C5" w:rsidRPr="007252C5">
        <w:rPr>
          <w:rFonts w:ascii="Times New Roman" w:hAnsi="Times New Roman" w:cs="Times New Roman"/>
          <w:lang w:val="ru-RU"/>
        </w:rPr>
        <w:t>послуги</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із</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сушіння</w:t>
      </w:r>
      <w:proofErr w:type="spellEnd"/>
      <w:r w:rsidR="007252C5" w:rsidRPr="007252C5">
        <w:rPr>
          <w:rFonts w:ascii="Times New Roman" w:hAnsi="Times New Roman" w:cs="Times New Roman"/>
          <w:lang w:val="ru-RU"/>
        </w:rPr>
        <w:t xml:space="preserve"> є </w:t>
      </w:r>
      <w:proofErr w:type="spellStart"/>
      <w:r w:rsidR="007252C5" w:rsidRPr="007252C5">
        <w:rPr>
          <w:rFonts w:ascii="Times New Roman" w:hAnsi="Times New Roman" w:cs="Times New Roman"/>
          <w:lang w:val="ru-RU"/>
        </w:rPr>
        <w:t>пропорційною</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частці</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Замовника</w:t>
      </w:r>
      <w:proofErr w:type="spellEnd"/>
      <w:r w:rsidR="007252C5" w:rsidRPr="007252C5">
        <w:rPr>
          <w:rFonts w:ascii="Times New Roman" w:hAnsi="Times New Roman" w:cs="Times New Roman"/>
          <w:lang w:val="ru-RU"/>
        </w:rPr>
        <w:t xml:space="preserve"> у </w:t>
      </w:r>
      <w:proofErr w:type="spellStart"/>
      <w:r w:rsidR="007252C5" w:rsidRPr="007252C5">
        <w:rPr>
          <w:rFonts w:ascii="Times New Roman" w:hAnsi="Times New Roman" w:cs="Times New Roman"/>
          <w:lang w:val="ru-RU"/>
        </w:rPr>
        <w:t>загальному</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місячному</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обсязі</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перевантаження</w:t>
      </w:r>
      <w:proofErr w:type="spellEnd"/>
      <w:r w:rsidR="007252C5" w:rsidRPr="007252C5">
        <w:rPr>
          <w:rFonts w:ascii="Times New Roman" w:hAnsi="Times New Roman" w:cs="Times New Roman"/>
          <w:lang w:val="ru-RU"/>
        </w:rPr>
        <w:t xml:space="preserve"> з </w:t>
      </w:r>
      <w:proofErr w:type="spellStart"/>
      <w:r w:rsidR="007252C5" w:rsidRPr="007252C5">
        <w:rPr>
          <w:rFonts w:ascii="Times New Roman" w:hAnsi="Times New Roman" w:cs="Times New Roman"/>
          <w:lang w:val="ru-RU"/>
        </w:rPr>
        <w:t>розрахунку</w:t>
      </w:r>
      <w:proofErr w:type="spellEnd"/>
      <w:r w:rsidR="007252C5" w:rsidRPr="007252C5">
        <w:rPr>
          <w:rFonts w:ascii="Times New Roman" w:hAnsi="Times New Roman" w:cs="Times New Roman"/>
          <w:lang w:val="ru-RU"/>
        </w:rPr>
        <w:t xml:space="preserve"> на </w:t>
      </w:r>
      <w:proofErr w:type="spellStart"/>
      <w:r w:rsidR="007252C5" w:rsidRPr="007252C5">
        <w:rPr>
          <w:rFonts w:ascii="Times New Roman" w:hAnsi="Times New Roman" w:cs="Times New Roman"/>
          <w:lang w:val="ru-RU"/>
        </w:rPr>
        <w:t>загальну</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середню</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потужність</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сушіння</w:t>
      </w:r>
      <w:proofErr w:type="spellEnd"/>
      <w:r w:rsidR="007252C5" w:rsidRPr="007252C5">
        <w:rPr>
          <w:rFonts w:ascii="Times New Roman" w:hAnsi="Times New Roman" w:cs="Times New Roman"/>
          <w:lang w:val="ru-RU"/>
        </w:rPr>
        <w:t xml:space="preserve"> </w:t>
      </w:r>
      <w:proofErr w:type="spellStart"/>
      <w:r w:rsidR="007252C5" w:rsidRPr="007252C5">
        <w:rPr>
          <w:rFonts w:ascii="Times New Roman" w:hAnsi="Times New Roman" w:cs="Times New Roman"/>
          <w:lang w:val="ru-RU"/>
        </w:rPr>
        <w:t>Терміналу</w:t>
      </w:r>
      <w:proofErr w:type="spellEnd"/>
      <w:r w:rsidR="007252C5" w:rsidRPr="007252C5">
        <w:rPr>
          <w:rFonts w:ascii="Times New Roman" w:hAnsi="Times New Roman" w:cs="Times New Roman"/>
          <w:lang w:val="ru-RU"/>
        </w:rPr>
        <w:t xml:space="preserve"> 1500 т на добу для </w:t>
      </w:r>
      <w:proofErr w:type="spellStart"/>
      <w:r w:rsidR="007252C5" w:rsidRPr="007252C5">
        <w:rPr>
          <w:rFonts w:ascii="Times New Roman" w:hAnsi="Times New Roman" w:cs="Times New Roman"/>
          <w:lang w:val="ru-RU"/>
        </w:rPr>
        <w:t>кукурудзи</w:t>
      </w:r>
      <w:proofErr w:type="spellEnd"/>
      <w:r w:rsidR="007252C5" w:rsidRPr="007252C5">
        <w:rPr>
          <w:rFonts w:ascii="Times New Roman" w:hAnsi="Times New Roman" w:cs="Times New Roman"/>
          <w:lang w:val="ru-RU"/>
        </w:rPr>
        <w:t xml:space="preserve"> з </w:t>
      </w:r>
      <w:proofErr w:type="spellStart"/>
      <w:r w:rsidR="007252C5" w:rsidRPr="007252C5">
        <w:rPr>
          <w:rFonts w:ascii="Times New Roman" w:hAnsi="Times New Roman" w:cs="Times New Roman"/>
          <w:lang w:val="ru-RU"/>
        </w:rPr>
        <w:t>вологістю</w:t>
      </w:r>
      <w:proofErr w:type="spellEnd"/>
      <w:r w:rsidR="007252C5" w:rsidRPr="007252C5">
        <w:rPr>
          <w:rFonts w:ascii="Times New Roman" w:hAnsi="Times New Roman" w:cs="Times New Roman"/>
          <w:lang w:val="ru-RU"/>
        </w:rPr>
        <w:t xml:space="preserve"> не </w:t>
      </w:r>
      <w:proofErr w:type="spellStart"/>
      <w:r w:rsidR="007252C5" w:rsidRPr="007252C5">
        <w:rPr>
          <w:rFonts w:ascii="Times New Roman" w:hAnsi="Times New Roman" w:cs="Times New Roman"/>
          <w:lang w:val="ru-RU"/>
        </w:rPr>
        <w:t>більше</w:t>
      </w:r>
      <w:proofErr w:type="spellEnd"/>
      <w:r w:rsidR="007252C5" w:rsidRPr="007252C5">
        <w:rPr>
          <w:rFonts w:ascii="Times New Roman" w:hAnsi="Times New Roman" w:cs="Times New Roman"/>
          <w:lang w:val="ru-RU"/>
        </w:rPr>
        <w:t xml:space="preserve"> 19%.</w:t>
      </w:r>
    </w:p>
    <w:p w14:paraId="370737CD" w14:textId="481CA474" w:rsidR="001B0877" w:rsidRPr="001B0877" w:rsidRDefault="001B0877" w:rsidP="00922E9D">
      <w:pPr>
        <w:contextualSpacing/>
        <w:jc w:val="both"/>
        <w:rPr>
          <w:rFonts w:ascii="Times New Roman" w:hAnsi="Times New Roman" w:cs="Times New Roman"/>
          <w:lang w:val="ru-RU"/>
        </w:rPr>
        <w:pPrChange w:id="216" w:author="OLENA PASHKOVA (NEPTUNE.UA)" w:date="2023-11-16T03:58:00Z">
          <w:pPr>
            <w:contextualSpacing/>
          </w:pPr>
        </w:pPrChange>
      </w:pPr>
      <w:r w:rsidRPr="006760A4">
        <w:rPr>
          <w:rFonts w:ascii="Times New Roman" w:hAnsi="Times New Roman" w:cs="Times New Roman"/>
          <w:b/>
          <w:lang w:val="ru-RU"/>
        </w:rPr>
        <w:t>4.11.</w:t>
      </w:r>
      <w:r w:rsidRPr="001B0877">
        <w:rPr>
          <w:rFonts w:ascii="Times New Roman" w:hAnsi="Times New Roman" w:cs="Times New Roman"/>
          <w:lang w:val="ru-RU"/>
        </w:rPr>
        <w:tab/>
      </w:r>
      <w:proofErr w:type="spellStart"/>
      <w:r w:rsidR="00BE382F" w:rsidRPr="00BE382F">
        <w:rPr>
          <w:rFonts w:ascii="Times New Roman" w:hAnsi="Times New Roman" w:cs="Times New Roman"/>
          <w:lang w:val="ru-RU"/>
        </w:rPr>
        <w:t>Виконавець</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забов‘язаний</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постійно</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слідкувати</w:t>
      </w:r>
      <w:proofErr w:type="spellEnd"/>
      <w:r w:rsidR="00BE382F" w:rsidRPr="00BE382F">
        <w:rPr>
          <w:rFonts w:ascii="Times New Roman" w:hAnsi="Times New Roman" w:cs="Times New Roman"/>
          <w:lang w:val="ru-RU"/>
        </w:rPr>
        <w:t xml:space="preserve"> за станом Зерна та </w:t>
      </w:r>
      <w:proofErr w:type="spellStart"/>
      <w:r w:rsidR="00BE382F" w:rsidRPr="00BE382F">
        <w:rPr>
          <w:rFonts w:ascii="Times New Roman" w:hAnsi="Times New Roman" w:cs="Times New Roman"/>
          <w:lang w:val="ru-RU"/>
        </w:rPr>
        <w:t>своєчасно</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інформувати</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Замовника</w:t>
      </w:r>
      <w:proofErr w:type="spellEnd"/>
      <w:r w:rsidR="00BE382F" w:rsidRPr="00BE382F">
        <w:rPr>
          <w:rFonts w:ascii="Times New Roman" w:hAnsi="Times New Roman" w:cs="Times New Roman"/>
          <w:lang w:val="ru-RU"/>
        </w:rPr>
        <w:t xml:space="preserve"> про </w:t>
      </w:r>
      <w:proofErr w:type="spellStart"/>
      <w:r w:rsidR="00BE382F" w:rsidRPr="00BE382F">
        <w:rPr>
          <w:rFonts w:ascii="Times New Roman" w:hAnsi="Times New Roman" w:cs="Times New Roman"/>
          <w:lang w:val="ru-RU"/>
        </w:rPr>
        <w:t>втрату</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чи</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пошкодження</w:t>
      </w:r>
      <w:proofErr w:type="spellEnd"/>
      <w:r w:rsidR="00BE382F" w:rsidRPr="00BE382F">
        <w:rPr>
          <w:rFonts w:ascii="Times New Roman" w:hAnsi="Times New Roman" w:cs="Times New Roman"/>
          <w:lang w:val="ru-RU"/>
        </w:rPr>
        <w:t xml:space="preserve"> Зерна (в тому </w:t>
      </w:r>
      <w:proofErr w:type="spellStart"/>
      <w:r w:rsidR="00BE382F" w:rsidRPr="00BE382F">
        <w:rPr>
          <w:rFonts w:ascii="Times New Roman" w:hAnsi="Times New Roman" w:cs="Times New Roman"/>
          <w:lang w:val="ru-RU"/>
        </w:rPr>
        <w:t>числі</w:t>
      </w:r>
      <w:proofErr w:type="spellEnd"/>
      <w:r w:rsidR="00BE382F" w:rsidRPr="00BE382F">
        <w:rPr>
          <w:rFonts w:ascii="Times New Roman" w:hAnsi="Times New Roman" w:cs="Times New Roman"/>
          <w:lang w:val="ru-RU"/>
        </w:rPr>
        <w:t xml:space="preserve"> про </w:t>
      </w:r>
      <w:proofErr w:type="spellStart"/>
      <w:r w:rsidR="00BE382F" w:rsidRPr="00BE382F">
        <w:rPr>
          <w:rFonts w:ascii="Times New Roman" w:hAnsi="Times New Roman" w:cs="Times New Roman"/>
          <w:lang w:val="ru-RU"/>
        </w:rPr>
        <w:t>підвищення</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температури</w:t>
      </w:r>
      <w:proofErr w:type="spellEnd"/>
      <w:r w:rsidR="00BE382F" w:rsidRPr="00BE382F">
        <w:rPr>
          <w:rFonts w:ascii="Times New Roman" w:hAnsi="Times New Roman" w:cs="Times New Roman"/>
          <w:lang w:val="ru-RU"/>
        </w:rPr>
        <w:t xml:space="preserve"> зерна) </w:t>
      </w:r>
      <w:proofErr w:type="spellStart"/>
      <w:r w:rsidR="00BE382F" w:rsidRPr="00BE382F">
        <w:rPr>
          <w:rFonts w:ascii="Times New Roman" w:hAnsi="Times New Roman" w:cs="Times New Roman"/>
          <w:lang w:val="ru-RU"/>
        </w:rPr>
        <w:t>протягом</w:t>
      </w:r>
      <w:proofErr w:type="spellEnd"/>
      <w:r w:rsidR="00BE382F" w:rsidRPr="00BE382F">
        <w:rPr>
          <w:rFonts w:ascii="Times New Roman" w:hAnsi="Times New Roman" w:cs="Times New Roman"/>
          <w:lang w:val="ru-RU"/>
        </w:rPr>
        <w:t xml:space="preserve"> одного </w:t>
      </w:r>
      <w:proofErr w:type="spellStart"/>
      <w:r w:rsidR="00BE382F" w:rsidRPr="00BE382F">
        <w:rPr>
          <w:rFonts w:ascii="Times New Roman" w:hAnsi="Times New Roman" w:cs="Times New Roman"/>
          <w:lang w:val="ru-RU"/>
        </w:rPr>
        <w:t>робочого</w:t>
      </w:r>
      <w:proofErr w:type="spellEnd"/>
      <w:r w:rsidR="00BE382F" w:rsidRPr="00BE382F">
        <w:rPr>
          <w:rFonts w:ascii="Times New Roman" w:hAnsi="Times New Roman" w:cs="Times New Roman"/>
          <w:lang w:val="ru-RU"/>
        </w:rPr>
        <w:t xml:space="preserve"> дня коли стало </w:t>
      </w:r>
      <w:proofErr w:type="spellStart"/>
      <w:r w:rsidR="00BE382F" w:rsidRPr="00BE382F">
        <w:rPr>
          <w:rFonts w:ascii="Times New Roman" w:hAnsi="Times New Roman" w:cs="Times New Roman"/>
          <w:lang w:val="ru-RU"/>
        </w:rPr>
        <w:t>відомо</w:t>
      </w:r>
      <w:proofErr w:type="spellEnd"/>
      <w:r w:rsidR="00BE382F" w:rsidRPr="00BE382F">
        <w:rPr>
          <w:rFonts w:ascii="Times New Roman" w:hAnsi="Times New Roman" w:cs="Times New Roman"/>
          <w:lang w:val="ru-RU"/>
        </w:rPr>
        <w:t xml:space="preserve"> про </w:t>
      </w:r>
      <w:proofErr w:type="spellStart"/>
      <w:r w:rsidR="00BE382F" w:rsidRPr="00BE382F">
        <w:rPr>
          <w:rFonts w:ascii="Times New Roman" w:hAnsi="Times New Roman" w:cs="Times New Roman"/>
          <w:lang w:val="ru-RU"/>
        </w:rPr>
        <w:t>таку</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втрату</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чи</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пошкодження</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Вразі</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підвищення</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температури</w:t>
      </w:r>
      <w:proofErr w:type="spellEnd"/>
      <w:r w:rsidR="00BE382F" w:rsidRPr="00BE382F">
        <w:rPr>
          <w:rFonts w:ascii="Times New Roman" w:hAnsi="Times New Roman" w:cs="Times New Roman"/>
          <w:lang w:val="ru-RU"/>
        </w:rPr>
        <w:t xml:space="preserve"> Зерна, росту </w:t>
      </w:r>
      <w:proofErr w:type="spellStart"/>
      <w:r w:rsidR="00BE382F" w:rsidRPr="00BE382F">
        <w:rPr>
          <w:rFonts w:ascii="Times New Roman" w:hAnsi="Times New Roman" w:cs="Times New Roman"/>
          <w:lang w:val="ru-RU"/>
        </w:rPr>
        <w:t>зараженості</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під</w:t>
      </w:r>
      <w:proofErr w:type="spellEnd"/>
      <w:r w:rsidR="00BE382F" w:rsidRPr="00BE382F">
        <w:rPr>
          <w:rFonts w:ascii="Times New Roman" w:hAnsi="Times New Roman" w:cs="Times New Roman"/>
          <w:lang w:val="ru-RU"/>
        </w:rPr>
        <w:t xml:space="preserve"> час </w:t>
      </w:r>
      <w:proofErr w:type="spellStart"/>
      <w:r w:rsidR="00BE382F" w:rsidRPr="00BE382F">
        <w:rPr>
          <w:rFonts w:ascii="Times New Roman" w:hAnsi="Times New Roman" w:cs="Times New Roman"/>
          <w:lang w:val="ru-RU"/>
        </w:rPr>
        <w:t>зберігання</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Виконавець</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інформує</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Замовника</w:t>
      </w:r>
      <w:proofErr w:type="spellEnd"/>
      <w:r w:rsidR="00BE382F" w:rsidRPr="00BE382F">
        <w:rPr>
          <w:rFonts w:ascii="Times New Roman" w:hAnsi="Times New Roman" w:cs="Times New Roman"/>
          <w:lang w:val="ru-RU"/>
        </w:rPr>
        <w:t xml:space="preserve"> та за </w:t>
      </w:r>
      <w:proofErr w:type="spellStart"/>
      <w:r w:rsidR="00BE382F" w:rsidRPr="00BE382F">
        <w:rPr>
          <w:rFonts w:ascii="Times New Roman" w:hAnsi="Times New Roman" w:cs="Times New Roman"/>
          <w:lang w:val="ru-RU"/>
        </w:rPr>
        <w:t>погодженням</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із</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Замовником</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вживає</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всі</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можливі</w:t>
      </w:r>
      <w:proofErr w:type="spellEnd"/>
      <w:r w:rsidR="00BE382F" w:rsidRPr="00BE382F">
        <w:rPr>
          <w:rFonts w:ascii="Times New Roman" w:hAnsi="Times New Roman" w:cs="Times New Roman"/>
          <w:lang w:val="ru-RU"/>
        </w:rPr>
        <w:t xml:space="preserve"> заходи по </w:t>
      </w:r>
      <w:proofErr w:type="spellStart"/>
      <w:r w:rsidR="00BE382F" w:rsidRPr="00BE382F">
        <w:rPr>
          <w:rFonts w:ascii="Times New Roman" w:hAnsi="Times New Roman" w:cs="Times New Roman"/>
          <w:lang w:val="ru-RU"/>
        </w:rPr>
        <w:t>збереженню</w:t>
      </w:r>
      <w:proofErr w:type="spellEnd"/>
      <w:r w:rsidR="00BE382F" w:rsidRPr="00BE382F">
        <w:rPr>
          <w:rFonts w:ascii="Times New Roman" w:hAnsi="Times New Roman" w:cs="Times New Roman"/>
          <w:lang w:val="ru-RU"/>
        </w:rPr>
        <w:t xml:space="preserve"> зерна в </w:t>
      </w:r>
      <w:proofErr w:type="spellStart"/>
      <w:r w:rsidR="00BE382F" w:rsidRPr="00BE382F">
        <w:rPr>
          <w:rFonts w:ascii="Times New Roman" w:hAnsi="Times New Roman" w:cs="Times New Roman"/>
          <w:lang w:val="ru-RU"/>
        </w:rPr>
        <w:t>цілому</w:t>
      </w:r>
      <w:proofErr w:type="spellEnd"/>
      <w:r w:rsidR="00BE382F" w:rsidRPr="00BE382F">
        <w:rPr>
          <w:rFonts w:ascii="Times New Roman" w:hAnsi="Times New Roman" w:cs="Times New Roman"/>
          <w:lang w:val="ru-RU"/>
        </w:rPr>
        <w:t xml:space="preserve">. При </w:t>
      </w:r>
      <w:proofErr w:type="spellStart"/>
      <w:r w:rsidR="00BE382F" w:rsidRPr="00BE382F">
        <w:rPr>
          <w:rFonts w:ascii="Times New Roman" w:hAnsi="Times New Roman" w:cs="Times New Roman"/>
          <w:lang w:val="ru-RU"/>
        </w:rPr>
        <w:t>цьому</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Виконавець</w:t>
      </w:r>
      <w:proofErr w:type="spellEnd"/>
      <w:r w:rsidR="00BE382F" w:rsidRPr="00BE382F">
        <w:rPr>
          <w:rFonts w:ascii="Times New Roman" w:hAnsi="Times New Roman" w:cs="Times New Roman"/>
          <w:lang w:val="ru-RU"/>
        </w:rPr>
        <w:t xml:space="preserve"> не </w:t>
      </w:r>
      <w:proofErr w:type="spellStart"/>
      <w:r w:rsidR="00BE382F" w:rsidRPr="00BE382F">
        <w:rPr>
          <w:rFonts w:ascii="Times New Roman" w:hAnsi="Times New Roman" w:cs="Times New Roman"/>
          <w:lang w:val="ru-RU"/>
        </w:rPr>
        <w:t>несе</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відповідальність</w:t>
      </w:r>
      <w:proofErr w:type="spellEnd"/>
      <w:r w:rsidR="00BE382F" w:rsidRPr="00BE382F">
        <w:rPr>
          <w:rFonts w:ascii="Times New Roman" w:hAnsi="Times New Roman" w:cs="Times New Roman"/>
          <w:lang w:val="ru-RU"/>
        </w:rPr>
        <w:t xml:space="preserve"> за </w:t>
      </w:r>
      <w:proofErr w:type="spellStart"/>
      <w:r w:rsidR="00BE382F" w:rsidRPr="00BE382F">
        <w:rPr>
          <w:rFonts w:ascii="Times New Roman" w:hAnsi="Times New Roman" w:cs="Times New Roman"/>
          <w:lang w:val="ru-RU"/>
        </w:rPr>
        <w:t>можливе</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погіршення</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параметрів</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якості</w:t>
      </w:r>
      <w:proofErr w:type="spellEnd"/>
      <w:r w:rsidR="00BE382F" w:rsidRPr="00BE382F">
        <w:rPr>
          <w:rFonts w:ascii="Times New Roman" w:hAnsi="Times New Roman" w:cs="Times New Roman"/>
          <w:lang w:val="ru-RU"/>
        </w:rPr>
        <w:t xml:space="preserve"> при </w:t>
      </w:r>
      <w:proofErr w:type="spellStart"/>
      <w:r w:rsidR="00BE382F" w:rsidRPr="00BE382F">
        <w:rPr>
          <w:rFonts w:ascii="Times New Roman" w:hAnsi="Times New Roman" w:cs="Times New Roman"/>
          <w:lang w:val="ru-RU"/>
        </w:rPr>
        <w:t>зберіганні</w:t>
      </w:r>
      <w:proofErr w:type="spellEnd"/>
      <w:r w:rsidR="00BE382F" w:rsidRPr="00BE382F">
        <w:rPr>
          <w:rFonts w:ascii="Times New Roman" w:hAnsi="Times New Roman" w:cs="Times New Roman"/>
          <w:lang w:val="ru-RU"/>
        </w:rPr>
        <w:t xml:space="preserve"> Зерна </w:t>
      </w:r>
      <w:proofErr w:type="spellStart"/>
      <w:r w:rsidR="00BE382F" w:rsidRPr="00BE382F">
        <w:rPr>
          <w:rFonts w:ascii="Times New Roman" w:hAnsi="Times New Roman" w:cs="Times New Roman"/>
          <w:lang w:val="ru-RU"/>
        </w:rPr>
        <w:t>понад</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термін</w:t>
      </w:r>
      <w:proofErr w:type="spellEnd"/>
      <w:r w:rsidR="00BE382F" w:rsidRPr="00BE382F">
        <w:rPr>
          <w:rFonts w:ascii="Times New Roman" w:hAnsi="Times New Roman" w:cs="Times New Roman"/>
          <w:lang w:val="ru-RU"/>
        </w:rPr>
        <w:t xml:space="preserve">, </w:t>
      </w:r>
      <w:proofErr w:type="spellStart"/>
      <w:r w:rsidR="00BE382F" w:rsidRPr="00BE382F">
        <w:rPr>
          <w:rFonts w:ascii="Times New Roman" w:hAnsi="Times New Roman" w:cs="Times New Roman"/>
          <w:lang w:val="ru-RU"/>
        </w:rPr>
        <w:t>зазначений</w:t>
      </w:r>
      <w:proofErr w:type="spellEnd"/>
      <w:r w:rsidR="00BE382F" w:rsidRPr="00BE382F">
        <w:rPr>
          <w:rFonts w:ascii="Times New Roman" w:hAnsi="Times New Roman" w:cs="Times New Roman"/>
          <w:lang w:val="ru-RU"/>
        </w:rPr>
        <w:t xml:space="preserve"> у п. 4.9.</w:t>
      </w:r>
    </w:p>
    <w:p w14:paraId="2AF489DE" w14:textId="177E4F05" w:rsidR="001B0877" w:rsidRPr="00E24898" w:rsidRDefault="001B0877" w:rsidP="00922E9D">
      <w:pPr>
        <w:contextualSpacing/>
        <w:jc w:val="both"/>
        <w:rPr>
          <w:rFonts w:ascii="Times New Roman" w:hAnsi="Times New Roman" w:cs="Times New Roman"/>
          <w:lang w:val="ru-RU"/>
        </w:rPr>
        <w:pPrChange w:id="217" w:author="OLENA PASHKOVA (NEPTUNE.UA)" w:date="2023-11-16T03:58:00Z">
          <w:pPr>
            <w:contextualSpacing/>
          </w:pPr>
        </w:pPrChange>
      </w:pPr>
      <w:r w:rsidRPr="006760A4">
        <w:rPr>
          <w:rFonts w:ascii="Times New Roman" w:hAnsi="Times New Roman" w:cs="Times New Roman"/>
          <w:b/>
          <w:lang w:val="ru-RU"/>
        </w:rPr>
        <w:t>4.12.</w:t>
      </w:r>
      <w:r w:rsidRPr="001B0877">
        <w:rPr>
          <w:rFonts w:ascii="Times New Roman" w:hAnsi="Times New Roman" w:cs="Times New Roman"/>
          <w:lang w:val="ru-RU"/>
        </w:rPr>
        <w:tab/>
      </w:r>
      <w:proofErr w:type="spellStart"/>
      <w:r w:rsidR="00A1279D" w:rsidRPr="00A1279D">
        <w:rPr>
          <w:rFonts w:ascii="Times New Roman" w:hAnsi="Times New Roman" w:cs="Times New Roman"/>
          <w:lang w:val="ru-RU"/>
        </w:rPr>
        <w:t>Забезпечити</w:t>
      </w:r>
      <w:proofErr w:type="spellEnd"/>
      <w:r w:rsidR="00A1279D" w:rsidRPr="00A1279D">
        <w:rPr>
          <w:rFonts w:ascii="Times New Roman" w:hAnsi="Times New Roman" w:cs="Times New Roman"/>
          <w:lang w:val="ru-RU"/>
        </w:rPr>
        <w:t xml:space="preserve"> доступ </w:t>
      </w:r>
      <w:proofErr w:type="spellStart"/>
      <w:r w:rsidR="00A1279D" w:rsidRPr="00A1279D">
        <w:rPr>
          <w:rFonts w:ascii="Times New Roman" w:hAnsi="Times New Roman" w:cs="Times New Roman"/>
          <w:lang w:val="ru-RU"/>
        </w:rPr>
        <w:t>сюрвейора</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призначеного</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Замовником</w:t>
      </w:r>
      <w:proofErr w:type="spellEnd"/>
      <w:r w:rsidR="00A1279D" w:rsidRPr="00A1279D">
        <w:rPr>
          <w:rFonts w:ascii="Times New Roman" w:hAnsi="Times New Roman" w:cs="Times New Roman"/>
          <w:lang w:val="ru-RU"/>
        </w:rPr>
        <w:t xml:space="preserve">, до зерна, </w:t>
      </w:r>
      <w:proofErr w:type="spellStart"/>
      <w:r w:rsidR="00A1279D" w:rsidRPr="00A1279D">
        <w:rPr>
          <w:rFonts w:ascii="Times New Roman" w:hAnsi="Times New Roman" w:cs="Times New Roman"/>
          <w:lang w:val="ru-RU"/>
        </w:rPr>
        <w:t>зерносховищ</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включаючи</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перевірку</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об‘єкта</w:t>
      </w:r>
      <w:proofErr w:type="spellEnd"/>
      <w:proofErr w:type="gramStart"/>
      <w:r w:rsidR="00A1279D" w:rsidRPr="00A1279D">
        <w:rPr>
          <w:rFonts w:ascii="Times New Roman" w:hAnsi="Times New Roman" w:cs="Times New Roman"/>
          <w:lang w:val="ru-RU"/>
        </w:rPr>
        <w:t>) ,</w:t>
      </w:r>
      <w:proofErr w:type="gramEnd"/>
      <w:r w:rsidR="00A1279D" w:rsidRPr="00A1279D">
        <w:rPr>
          <w:rFonts w:ascii="Times New Roman" w:hAnsi="Times New Roman" w:cs="Times New Roman"/>
          <w:lang w:val="ru-RU"/>
        </w:rPr>
        <w:t xml:space="preserve"> судна, </w:t>
      </w:r>
      <w:proofErr w:type="spellStart"/>
      <w:r w:rsidR="00A1279D" w:rsidRPr="00A1279D">
        <w:rPr>
          <w:rFonts w:ascii="Times New Roman" w:hAnsi="Times New Roman" w:cs="Times New Roman"/>
          <w:lang w:val="ru-RU"/>
        </w:rPr>
        <w:t>арбітражу</w:t>
      </w:r>
      <w:proofErr w:type="spellEnd"/>
      <w:r w:rsidR="00A1279D" w:rsidRPr="00A1279D">
        <w:rPr>
          <w:rFonts w:ascii="Times New Roman" w:hAnsi="Times New Roman" w:cs="Times New Roman"/>
          <w:lang w:val="ru-RU"/>
        </w:rPr>
        <w:t xml:space="preserve"> для </w:t>
      </w:r>
      <w:proofErr w:type="spellStart"/>
      <w:r w:rsidR="00A1279D" w:rsidRPr="00A1279D">
        <w:rPr>
          <w:rFonts w:ascii="Times New Roman" w:hAnsi="Times New Roman" w:cs="Times New Roman"/>
          <w:lang w:val="ru-RU"/>
        </w:rPr>
        <w:t>участі</w:t>
      </w:r>
      <w:proofErr w:type="spellEnd"/>
      <w:r w:rsidR="00A1279D" w:rsidRPr="00A1279D">
        <w:rPr>
          <w:rFonts w:ascii="Times New Roman" w:hAnsi="Times New Roman" w:cs="Times New Roman"/>
          <w:lang w:val="ru-RU"/>
        </w:rPr>
        <w:t xml:space="preserve"> такого </w:t>
      </w:r>
      <w:proofErr w:type="spellStart"/>
      <w:r w:rsidR="00A1279D" w:rsidRPr="00A1279D">
        <w:rPr>
          <w:rFonts w:ascii="Times New Roman" w:hAnsi="Times New Roman" w:cs="Times New Roman"/>
          <w:lang w:val="ru-RU"/>
        </w:rPr>
        <w:t>сюрвейєора</w:t>
      </w:r>
      <w:proofErr w:type="spellEnd"/>
      <w:r w:rsidR="00A1279D" w:rsidRPr="00A1279D">
        <w:rPr>
          <w:rFonts w:ascii="Times New Roman" w:hAnsi="Times New Roman" w:cs="Times New Roman"/>
          <w:lang w:val="ru-RU"/>
        </w:rPr>
        <w:t xml:space="preserve"> в </w:t>
      </w:r>
      <w:proofErr w:type="spellStart"/>
      <w:r w:rsidR="00A1279D" w:rsidRPr="00A1279D">
        <w:rPr>
          <w:rFonts w:ascii="Times New Roman" w:hAnsi="Times New Roman" w:cs="Times New Roman"/>
          <w:lang w:val="ru-RU"/>
        </w:rPr>
        <w:t>зважуванні</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відборі</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зразків</w:t>
      </w:r>
      <w:proofErr w:type="spellEnd"/>
      <w:r w:rsidR="00A1279D" w:rsidRPr="00A1279D">
        <w:rPr>
          <w:rFonts w:ascii="Times New Roman" w:hAnsi="Times New Roman" w:cs="Times New Roman"/>
          <w:lang w:val="ru-RU"/>
        </w:rPr>
        <w:t xml:space="preserve"> зерна при </w:t>
      </w:r>
      <w:proofErr w:type="spellStart"/>
      <w:r w:rsidR="00A1279D" w:rsidRPr="00A1279D">
        <w:rPr>
          <w:rFonts w:ascii="Times New Roman" w:hAnsi="Times New Roman" w:cs="Times New Roman"/>
          <w:lang w:val="ru-RU"/>
        </w:rPr>
        <w:t>прийманні</w:t>
      </w:r>
      <w:proofErr w:type="spellEnd"/>
      <w:r w:rsidR="00A1279D" w:rsidRPr="00A1279D">
        <w:rPr>
          <w:rFonts w:ascii="Times New Roman" w:hAnsi="Times New Roman" w:cs="Times New Roman"/>
          <w:lang w:val="ru-RU"/>
        </w:rPr>
        <w:t xml:space="preserve"> і </w:t>
      </w:r>
      <w:proofErr w:type="spellStart"/>
      <w:r w:rsidR="00A1279D" w:rsidRPr="00A1279D">
        <w:rPr>
          <w:rFonts w:ascii="Times New Roman" w:hAnsi="Times New Roman" w:cs="Times New Roman"/>
          <w:lang w:val="ru-RU"/>
        </w:rPr>
        <w:t>відвантаженні</w:t>
      </w:r>
      <w:proofErr w:type="spellEnd"/>
      <w:r w:rsidR="00A1279D" w:rsidRPr="00A1279D">
        <w:rPr>
          <w:rFonts w:ascii="Times New Roman" w:hAnsi="Times New Roman" w:cs="Times New Roman"/>
          <w:lang w:val="ru-RU"/>
        </w:rPr>
        <w:t xml:space="preserve">, а </w:t>
      </w:r>
      <w:proofErr w:type="spellStart"/>
      <w:r w:rsidR="00A1279D" w:rsidRPr="00A1279D">
        <w:rPr>
          <w:rFonts w:ascii="Times New Roman" w:hAnsi="Times New Roman" w:cs="Times New Roman"/>
          <w:lang w:val="ru-RU"/>
        </w:rPr>
        <w:t>також</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надати</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необхідну</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інформацію</w:t>
      </w:r>
      <w:proofErr w:type="spellEnd"/>
      <w:r w:rsidR="00A1279D" w:rsidRPr="00A1279D">
        <w:rPr>
          <w:rFonts w:ascii="Times New Roman" w:hAnsi="Times New Roman" w:cs="Times New Roman"/>
          <w:lang w:val="ru-RU"/>
        </w:rPr>
        <w:t>/</w:t>
      </w:r>
      <w:proofErr w:type="spellStart"/>
      <w:r w:rsidR="00A1279D" w:rsidRPr="00A1279D">
        <w:rPr>
          <w:rFonts w:ascii="Times New Roman" w:hAnsi="Times New Roman" w:cs="Times New Roman"/>
          <w:lang w:val="ru-RU"/>
        </w:rPr>
        <w:t>свідоцтва</w:t>
      </w:r>
      <w:proofErr w:type="spellEnd"/>
      <w:r w:rsidR="00A1279D" w:rsidRPr="00A1279D">
        <w:rPr>
          <w:rFonts w:ascii="Times New Roman" w:hAnsi="Times New Roman" w:cs="Times New Roman"/>
          <w:lang w:val="ru-RU"/>
        </w:rPr>
        <w:t xml:space="preserve"> з </w:t>
      </w:r>
      <w:proofErr w:type="spellStart"/>
      <w:r w:rsidR="00A1279D" w:rsidRPr="00A1279D">
        <w:rPr>
          <w:rFonts w:ascii="Times New Roman" w:hAnsi="Times New Roman" w:cs="Times New Roman"/>
          <w:lang w:val="ru-RU"/>
        </w:rPr>
        <w:t>повірки</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залізничних</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автомобільних</w:t>
      </w:r>
      <w:proofErr w:type="spellEnd"/>
      <w:r w:rsidR="00A1279D" w:rsidRPr="00A1279D">
        <w:rPr>
          <w:rFonts w:ascii="Times New Roman" w:hAnsi="Times New Roman" w:cs="Times New Roman"/>
          <w:lang w:val="ru-RU"/>
        </w:rPr>
        <w:t xml:space="preserve"> та </w:t>
      </w:r>
      <w:proofErr w:type="spellStart"/>
      <w:r w:rsidR="00A1279D" w:rsidRPr="00A1279D">
        <w:rPr>
          <w:rFonts w:ascii="Times New Roman" w:hAnsi="Times New Roman" w:cs="Times New Roman"/>
          <w:lang w:val="ru-RU"/>
        </w:rPr>
        <w:t>бункерних</w:t>
      </w:r>
      <w:proofErr w:type="spellEnd"/>
      <w:r w:rsidR="00A1279D" w:rsidRPr="00A1279D">
        <w:rPr>
          <w:rFonts w:ascii="Times New Roman" w:hAnsi="Times New Roman" w:cs="Times New Roman"/>
          <w:lang w:val="ru-RU"/>
        </w:rPr>
        <w:t xml:space="preserve"> ваг, </w:t>
      </w:r>
      <w:proofErr w:type="spellStart"/>
      <w:r w:rsidR="00A1279D" w:rsidRPr="00A1279D">
        <w:rPr>
          <w:rFonts w:ascii="Times New Roman" w:hAnsi="Times New Roman" w:cs="Times New Roman"/>
          <w:lang w:val="ru-RU"/>
        </w:rPr>
        <w:t>які</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використовуються</w:t>
      </w:r>
      <w:proofErr w:type="spellEnd"/>
      <w:r w:rsidR="00A1279D" w:rsidRPr="00A1279D">
        <w:rPr>
          <w:rFonts w:ascii="Times New Roman" w:hAnsi="Times New Roman" w:cs="Times New Roman"/>
          <w:lang w:val="ru-RU"/>
        </w:rPr>
        <w:t xml:space="preserve"> для </w:t>
      </w:r>
      <w:proofErr w:type="spellStart"/>
      <w:r w:rsidR="00A1279D" w:rsidRPr="00A1279D">
        <w:rPr>
          <w:rFonts w:ascii="Times New Roman" w:hAnsi="Times New Roman" w:cs="Times New Roman"/>
          <w:lang w:val="ru-RU"/>
        </w:rPr>
        <w:t>зважування</w:t>
      </w:r>
      <w:proofErr w:type="spellEnd"/>
      <w:r w:rsidR="00A1279D" w:rsidRPr="00A1279D">
        <w:rPr>
          <w:rFonts w:ascii="Times New Roman" w:hAnsi="Times New Roman" w:cs="Times New Roman"/>
          <w:lang w:val="ru-RU"/>
        </w:rPr>
        <w:t xml:space="preserve"> </w:t>
      </w:r>
      <w:proofErr w:type="spellStart"/>
      <w:r w:rsidR="00A1279D" w:rsidRPr="00A1279D">
        <w:rPr>
          <w:rFonts w:ascii="Times New Roman" w:hAnsi="Times New Roman" w:cs="Times New Roman"/>
          <w:lang w:val="ru-RU"/>
        </w:rPr>
        <w:t>вагонів</w:t>
      </w:r>
      <w:proofErr w:type="spellEnd"/>
      <w:r w:rsidR="00A1279D" w:rsidRPr="00A1279D">
        <w:rPr>
          <w:rFonts w:ascii="Times New Roman" w:hAnsi="Times New Roman" w:cs="Times New Roman"/>
          <w:lang w:val="ru-RU"/>
        </w:rPr>
        <w:t>/</w:t>
      </w:r>
      <w:proofErr w:type="spellStart"/>
      <w:r w:rsidR="00A1279D" w:rsidRPr="00A1279D">
        <w:rPr>
          <w:rFonts w:ascii="Times New Roman" w:hAnsi="Times New Roman" w:cs="Times New Roman"/>
          <w:lang w:val="ru-RU"/>
        </w:rPr>
        <w:t>автомобілів</w:t>
      </w:r>
      <w:proofErr w:type="spellEnd"/>
      <w:r w:rsidR="00A1279D" w:rsidRPr="00A1279D">
        <w:rPr>
          <w:rFonts w:ascii="Times New Roman" w:hAnsi="Times New Roman" w:cs="Times New Roman"/>
          <w:lang w:val="ru-RU"/>
        </w:rPr>
        <w:t xml:space="preserve"> та </w:t>
      </w:r>
      <w:proofErr w:type="spellStart"/>
      <w:r w:rsidR="00A1279D" w:rsidRPr="00A1279D">
        <w:rPr>
          <w:rFonts w:ascii="Times New Roman" w:hAnsi="Times New Roman" w:cs="Times New Roman"/>
          <w:lang w:val="ru-RU"/>
        </w:rPr>
        <w:t>зважування</w:t>
      </w:r>
      <w:proofErr w:type="spellEnd"/>
      <w:r w:rsidR="00A1279D" w:rsidRPr="00A1279D">
        <w:rPr>
          <w:rFonts w:ascii="Times New Roman" w:hAnsi="Times New Roman" w:cs="Times New Roman"/>
          <w:lang w:val="ru-RU"/>
        </w:rPr>
        <w:t xml:space="preserve"> зерна </w:t>
      </w:r>
      <w:proofErr w:type="spellStart"/>
      <w:r w:rsidR="00A1279D" w:rsidRPr="00A1279D">
        <w:rPr>
          <w:rFonts w:ascii="Times New Roman" w:hAnsi="Times New Roman" w:cs="Times New Roman"/>
          <w:lang w:val="ru-RU"/>
        </w:rPr>
        <w:t>під</w:t>
      </w:r>
      <w:proofErr w:type="spellEnd"/>
      <w:r w:rsidR="00A1279D" w:rsidRPr="00A1279D">
        <w:rPr>
          <w:rFonts w:ascii="Times New Roman" w:hAnsi="Times New Roman" w:cs="Times New Roman"/>
          <w:lang w:val="ru-RU"/>
        </w:rPr>
        <w:t xml:space="preserve"> час </w:t>
      </w:r>
      <w:proofErr w:type="spellStart"/>
      <w:r w:rsidR="00A1279D" w:rsidRPr="00A1279D">
        <w:rPr>
          <w:rFonts w:ascii="Times New Roman" w:hAnsi="Times New Roman" w:cs="Times New Roman"/>
          <w:lang w:val="ru-RU"/>
        </w:rPr>
        <w:t>навантаження</w:t>
      </w:r>
      <w:proofErr w:type="spellEnd"/>
      <w:r w:rsidR="00A1279D" w:rsidRPr="00A1279D">
        <w:rPr>
          <w:rFonts w:ascii="Times New Roman" w:hAnsi="Times New Roman" w:cs="Times New Roman"/>
          <w:lang w:val="ru-RU"/>
        </w:rPr>
        <w:t xml:space="preserve"> на судно.</w:t>
      </w:r>
    </w:p>
    <w:p w14:paraId="0259CDB0" w14:textId="588FC289" w:rsidR="001B0877" w:rsidRPr="001B0877" w:rsidRDefault="001B0877" w:rsidP="00922E9D">
      <w:pPr>
        <w:contextualSpacing/>
        <w:jc w:val="both"/>
        <w:rPr>
          <w:rFonts w:ascii="Times New Roman" w:hAnsi="Times New Roman" w:cs="Times New Roman"/>
          <w:lang w:val="ru-RU"/>
        </w:rPr>
        <w:pPrChange w:id="218" w:author="OLENA PASHKOVA (NEPTUNE.UA)" w:date="2023-11-16T03:58:00Z">
          <w:pPr>
            <w:contextualSpacing/>
          </w:pPr>
        </w:pPrChange>
      </w:pPr>
      <w:r w:rsidRPr="006760A4">
        <w:rPr>
          <w:rFonts w:ascii="Times New Roman" w:hAnsi="Times New Roman" w:cs="Times New Roman"/>
          <w:b/>
          <w:lang w:val="ru-RU"/>
        </w:rPr>
        <w:t>4.13.</w:t>
      </w:r>
      <w:r w:rsidRPr="001B0877">
        <w:rPr>
          <w:rFonts w:ascii="Times New Roman" w:hAnsi="Times New Roman" w:cs="Times New Roman"/>
          <w:lang w:val="ru-RU"/>
        </w:rPr>
        <w:tab/>
      </w:r>
      <w:proofErr w:type="spellStart"/>
      <w:r w:rsidR="00F00392" w:rsidRPr="00F00392">
        <w:rPr>
          <w:rFonts w:ascii="Times New Roman" w:hAnsi="Times New Roman" w:cs="Times New Roman"/>
          <w:lang w:val="ru-RU"/>
        </w:rPr>
        <w:t>Надавати</w:t>
      </w:r>
      <w:proofErr w:type="spellEnd"/>
      <w:r w:rsidR="00F00392" w:rsidRPr="00F00392">
        <w:rPr>
          <w:rFonts w:ascii="Times New Roman" w:hAnsi="Times New Roman" w:cs="Times New Roman"/>
          <w:lang w:val="ru-RU"/>
        </w:rPr>
        <w:t xml:space="preserve"> </w:t>
      </w:r>
      <w:proofErr w:type="spellStart"/>
      <w:r w:rsidR="00F00392" w:rsidRPr="00F00392">
        <w:rPr>
          <w:rFonts w:ascii="Times New Roman" w:hAnsi="Times New Roman" w:cs="Times New Roman"/>
          <w:lang w:val="ru-RU"/>
        </w:rPr>
        <w:t>Замовнику</w:t>
      </w:r>
      <w:proofErr w:type="spellEnd"/>
      <w:r w:rsidR="00F00392" w:rsidRPr="00F00392">
        <w:rPr>
          <w:rFonts w:ascii="Times New Roman" w:hAnsi="Times New Roman" w:cs="Times New Roman"/>
          <w:lang w:val="ru-RU"/>
        </w:rPr>
        <w:t xml:space="preserve"> </w:t>
      </w:r>
      <w:proofErr w:type="spellStart"/>
      <w:r w:rsidR="00F00392" w:rsidRPr="00F00392">
        <w:rPr>
          <w:rFonts w:ascii="Times New Roman" w:hAnsi="Times New Roman" w:cs="Times New Roman"/>
          <w:lang w:val="ru-RU"/>
        </w:rPr>
        <w:t>письмові</w:t>
      </w:r>
      <w:proofErr w:type="spellEnd"/>
      <w:r w:rsidR="00F00392" w:rsidRPr="00F00392">
        <w:rPr>
          <w:rFonts w:ascii="Times New Roman" w:hAnsi="Times New Roman" w:cs="Times New Roman"/>
          <w:lang w:val="ru-RU"/>
        </w:rPr>
        <w:t xml:space="preserve"> </w:t>
      </w:r>
      <w:proofErr w:type="spellStart"/>
      <w:r w:rsidR="00F00392" w:rsidRPr="00F00392">
        <w:rPr>
          <w:rFonts w:ascii="Times New Roman" w:hAnsi="Times New Roman" w:cs="Times New Roman"/>
          <w:lang w:val="ru-RU"/>
        </w:rPr>
        <w:t>інструкції</w:t>
      </w:r>
      <w:proofErr w:type="spellEnd"/>
      <w:r w:rsidR="00F00392" w:rsidRPr="00F00392">
        <w:rPr>
          <w:rFonts w:ascii="Times New Roman" w:hAnsi="Times New Roman" w:cs="Times New Roman"/>
          <w:lang w:val="ru-RU"/>
        </w:rPr>
        <w:t xml:space="preserve"> </w:t>
      </w:r>
      <w:proofErr w:type="spellStart"/>
      <w:r w:rsidR="00F00392" w:rsidRPr="00F00392">
        <w:rPr>
          <w:rFonts w:ascii="Times New Roman" w:hAnsi="Times New Roman" w:cs="Times New Roman"/>
          <w:lang w:val="ru-RU"/>
        </w:rPr>
        <w:t>щодо</w:t>
      </w:r>
      <w:proofErr w:type="spellEnd"/>
      <w:r w:rsidR="00F00392" w:rsidRPr="00F00392">
        <w:rPr>
          <w:rFonts w:ascii="Times New Roman" w:hAnsi="Times New Roman" w:cs="Times New Roman"/>
          <w:lang w:val="ru-RU"/>
        </w:rPr>
        <w:t xml:space="preserve"> </w:t>
      </w:r>
      <w:proofErr w:type="spellStart"/>
      <w:r w:rsidR="00F00392" w:rsidRPr="00F00392">
        <w:rPr>
          <w:rFonts w:ascii="Times New Roman" w:hAnsi="Times New Roman" w:cs="Times New Roman"/>
          <w:lang w:val="ru-RU"/>
        </w:rPr>
        <w:t>заповнення</w:t>
      </w:r>
      <w:proofErr w:type="spellEnd"/>
      <w:r w:rsidR="00F00392" w:rsidRPr="00F00392">
        <w:rPr>
          <w:rFonts w:ascii="Times New Roman" w:hAnsi="Times New Roman" w:cs="Times New Roman"/>
          <w:lang w:val="ru-RU"/>
        </w:rPr>
        <w:t xml:space="preserve"> </w:t>
      </w:r>
      <w:proofErr w:type="spellStart"/>
      <w:r w:rsidR="00F00392" w:rsidRPr="00F00392">
        <w:rPr>
          <w:rFonts w:ascii="Times New Roman" w:hAnsi="Times New Roman" w:cs="Times New Roman"/>
          <w:lang w:val="ru-RU"/>
        </w:rPr>
        <w:t>документів</w:t>
      </w:r>
      <w:proofErr w:type="spellEnd"/>
      <w:r w:rsidR="00F00392" w:rsidRPr="00F00392">
        <w:rPr>
          <w:rFonts w:ascii="Times New Roman" w:hAnsi="Times New Roman" w:cs="Times New Roman"/>
          <w:lang w:val="ru-RU"/>
        </w:rPr>
        <w:t xml:space="preserve"> (ТТН та </w:t>
      </w:r>
      <w:proofErr w:type="spellStart"/>
      <w:r w:rsidR="00F00392" w:rsidRPr="00F00392">
        <w:rPr>
          <w:rFonts w:ascii="Times New Roman" w:hAnsi="Times New Roman" w:cs="Times New Roman"/>
          <w:lang w:val="ru-RU"/>
        </w:rPr>
        <w:t>залізничних</w:t>
      </w:r>
      <w:proofErr w:type="spellEnd"/>
      <w:r w:rsidR="00F00392" w:rsidRPr="00F00392">
        <w:rPr>
          <w:rFonts w:ascii="Times New Roman" w:hAnsi="Times New Roman" w:cs="Times New Roman"/>
          <w:lang w:val="ru-RU"/>
        </w:rPr>
        <w:t xml:space="preserve"> </w:t>
      </w:r>
      <w:proofErr w:type="spellStart"/>
      <w:r w:rsidR="00F00392" w:rsidRPr="00F00392">
        <w:rPr>
          <w:rFonts w:ascii="Times New Roman" w:hAnsi="Times New Roman" w:cs="Times New Roman"/>
          <w:lang w:val="ru-RU"/>
        </w:rPr>
        <w:t>накладних</w:t>
      </w:r>
      <w:proofErr w:type="spellEnd"/>
      <w:r w:rsidR="00F00392" w:rsidRPr="00F00392">
        <w:rPr>
          <w:rFonts w:ascii="Times New Roman" w:hAnsi="Times New Roman" w:cs="Times New Roman"/>
          <w:lang w:val="ru-RU"/>
        </w:rPr>
        <w:t>).</w:t>
      </w:r>
    </w:p>
    <w:p w14:paraId="349E7FB9" w14:textId="77777777" w:rsidR="00036BE8" w:rsidRDefault="001B0877" w:rsidP="00922E9D">
      <w:pPr>
        <w:contextualSpacing/>
        <w:jc w:val="both"/>
        <w:rPr>
          <w:rFonts w:ascii="Times New Roman" w:hAnsi="Times New Roman" w:cs="Times New Roman"/>
          <w:lang w:val="ru-RU"/>
        </w:rPr>
        <w:pPrChange w:id="219" w:author="OLENA PASHKOVA (NEPTUNE.UA)" w:date="2023-11-16T03:58:00Z">
          <w:pPr>
            <w:contextualSpacing/>
          </w:pPr>
        </w:pPrChange>
      </w:pPr>
      <w:r w:rsidRPr="006760A4">
        <w:rPr>
          <w:rFonts w:ascii="Times New Roman" w:hAnsi="Times New Roman" w:cs="Times New Roman"/>
          <w:b/>
          <w:lang w:val="ru-RU"/>
        </w:rPr>
        <w:t>4.14.</w:t>
      </w:r>
      <w:r w:rsidRPr="001B0877">
        <w:rPr>
          <w:rFonts w:ascii="Times New Roman" w:hAnsi="Times New Roman" w:cs="Times New Roman"/>
          <w:lang w:val="ru-RU"/>
        </w:rPr>
        <w:t xml:space="preserve"> </w:t>
      </w:r>
      <w:r w:rsidR="00036BE8" w:rsidRPr="00036BE8">
        <w:rPr>
          <w:rFonts w:ascii="Times New Roman" w:hAnsi="Times New Roman" w:cs="Times New Roman"/>
          <w:lang w:val="ru-RU"/>
        </w:rPr>
        <w:t xml:space="preserve">За </w:t>
      </w:r>
      <w:proofErr w:type="spellStart"/>
      <w:r w:rsidR="00036BE8" w:rsidRPr="00036BE8">
        <w:rPr>
          <w:rFonts w:ascii="Times New Roman" w:hAnsi="Times New Roman" w:cs="Times New Roman"/>
          <w:lang w:val="ru-RU"/>
        </w:rPr>
        <w:t>письмовим</w:t>
      </w:r>
      <w:proofErr w:type="spellEnd"/>
      <w:r w:rsidR="00036BE8" w:rsidRPr="00036BE8">
        <w:rPr>
          <w:rFonts w:ascii="Times New Roman" w:hAnsi="Times New Roman" w:cs="Times New Roman"/>
          <w:lang w:val="ru-RU"/>
        </w:rPr>
        <w:t xml:space="preserve"> </w:t>
      </w:r>
      <w:proofErr w:type="spellStart"/>
      <w:r w:rsidR="00036BE8" w:rsidRPr="00036BE8">
        <w:rPr>
          <w:rFonts w:ascii="Times New Roman" w:hAnsi="Times New Roman" w:cs="Times New Roman"/>
          <w:lang w:val="ru-RU"/>
        </w:rPr>
        <w:t>погодженням</w:t>
      </w:r>
      <w:proofErr w:type="spellEnd"/>
      <w:r w:rsidR="00036BE8" w:rsidRPr="00036BE8">
        <w:rPr>
          <w:rFonts w:ascii="Times New Roman" w:hAnsi="Times New Roman" w:cs="Times New Roman"/>
          <w:lang w:val="ru-RU"/>
        </w:rPr>
        <w:t xml:space="preserve"> </w:t>
      </w:r>
      <w:proofErr w:type="spellStart"/>
      <w:r w:rsidR="00036BE8" w:rsidRPr="00036BE8">
        <w:rPr>
          <w:rFonts w:ascii="Times New Roman" w:hAnsi="Times New Roman" w:cs="Times New Roman"/>
          <w:lang w:val="ru-RU"/>
        </w:rPr>
        <w:t>із</w:t>
      </w:r>
      <w:proofErr w:type="spellEnd"/>
      <w:r w:rsidR="00036BE8" w:rsidRPr="00036BE8">
        <w:rPr>
          <w:rFonts w:ascii="Times New Roman" w:hAnsi="Times New Roman" w:cs="Times New Roman"/>
          <w:lang w:val="ru-RU"/>
        </w:rPr>
        <w:t xml:space="preserve"> </w:t>
      </w:r>
      <w:proofErr w:type="spellStart"/>
      <w:r w:rsidR="00036BE8" w:rsidRPr="00036BE8">
        <w:rPr>
          <w:rFonts w:ascii="Times New Roman" w:hAnsi="Times New Roman" w:cs="Times New Roman"/>
          <w:lang w:val="ru-RU"/>
        </w:rPr>
        <w:t>Замовником</w:t>
      </w:r>
      <w:proofErr w:type="spellEnd"/>
      <w:r w:rsidR="00036BE8" w:rsidRPr="00036BE8">
        <w:rPr>
          <w:rFonts w:ascii="Times New Roman" w:hAnsi="Times New Roman" w:cs="Times New Roman"/>
          <w:lang w:val="ru-RU"/>
        </w:rPr>
        <w:t xml:space="preserve"> </w:t>
      </w:r>
      <w:proofErr w:type="spellStart"/>
      <w:r w:rsidR="00036BE8" w:rsidRPr="00036BE8">
        <w:rPr>
          <w:rFonts w:ascii="Times New Roman" w:hAnsi="Times New Roman" w:cs="Times New Roman"/>
          <w:lang w:val="ru-RU"/>
        </w:rPr>
        <w:t>забезпечувати</w:t>
      </w:r>
      <w:proofErr w:type="spellEnd"/>
      <w:r w:rsidR="00036BE8" w:rsidRPr="00036BE8">
        <w:rPr>
          <w:rFonts w:ascii="Times New Roman" w:hAnsi="Times New Roman" w:cs="Times New Roman"/>
          <w:lang w:val="ru-RU"/>
        </w:rPr>
        <w:t xml:space="preserve"> </w:t>
      </w:r>
      <w:proofErr w:type="spellStart"/>
      <w:r w:rsidR="00036BE8" w:rsidRPr="00036BE8">
        <w:rPr>
          <w:rFonts w:ascii="Times New Roman" w:hAnsi="Times New Roman" w:cs="Times New Roman"/>
          <w:lang w:val="ru-RU"/>
        </w:rPr>
        <w:t>виконання</w:t>
      </w:r>
      <w:proofErr w:type="spellEnd"/>
      <w:r w:rsidR="00036BE8" w:rsidRPr="00036BE8">
        <w:rPr>
          <w:rFonts w:ascii="Times New Roman" w:hAnsi="Times New Roman" w:cs="Times New Roman"/>
          <w:lang w:val="ru-RU"/>
        </w:rPr>
        <w:t xml:space="preserve"> </w:t>
      </w:r>
      <w:proofErr w:type="spellStart"/>
      <w:r w:rsidR="00036BE8" w:rsidRPr="00036BE8">
        <w:rPr>
          <w:rFonts w:ascii="Times New Roman" w:hAnsi="Times New Roman" w:cs="Times New Roman"/>
          <w:lang w:val="ru-RU"/>
        </w:rPr>
        <w:t>додаткових</w:t>
      </w:r>
      <w:proofErr w:type="spellEnd"/>
      <w:r w:rsidR="00036BE8" w:rsidRPr="00036BE8">
        <w:rPr>
          <w:rFonts w:ascii="Times New Roman" w:hAnsi="Times New Roman" w:cs="Times New Roman"/>
          <w:lang w:val="ru-RU"/>
        </w:rPr>
        <w:t xml:space="preserve"> </w:t>
      </w:r>
      <w:proofErr w:type="spellStart"/>
      <w:r w:rsidR="00036BE8" w:rsidRPr="00036BE8">
        <w:rPr>
          <w:rFonts w:ascii="Times New Roman" w:hAnsi="Times New Roman" w:cs="Times New Roman"/>
          <w:lang w:val="ru-RU"/>
        </w:rPr>
        <w:t>робіт</w:t>
      </w:r>
      <w:proofErr w:type="spellEnd"/>
      <w:r w:rsidR="00036BE8" w:rsidRPr="00036BE8">
        <w:rPr>
          <w:rFonts w:ascii="Times New Roman" w:hAnsi="Times New Roman" w:cs="Times New Roman"/>
          <w:lang w:val="ru-RU"/>
        </w:rPr>
        <w:t xml:space="preserve">, не </w:t>
      </w:r>
      <w:proofErr w:type="spellStart"/>
      <w:r w:rsidR="00036BE8" w:rsidRPr="00036BE8">
        <w:rPr>
          <w:rFonts w:ascii="Times New Roman" w:hAnsi="Times New Roman" w:cs="Times New Roman"/>
          <w:lang w:val="ru-RU"/>
        </w:rPr>
        <w:t>зазначених</w:t>
      </w:r>
      <w:proofErr w:type="spellEnd"/>
      <w:r w:rsidR="00036BE8" w:rsidRPr="00036BE8">
        <w:rPr>
          <w:rFonts w:ascii="Times New Roman" w:hAnsi="Times New Roman" w:cs="Times New Roman"/>
          <w:lang w:val="ru-RU"/>
        </w:rPr>
        <w:t xml:space="preserve"> у </w:t>
      </w:r>
      <w:proofErr w:type="spellStart"/>
      <w:r w:rsidR="00036BE8" w:rsidRPr="00036BE8">
        <w:rPr>
          <w:rFonts w:ascii="Times New Roman" w:hAnsi="Times New Roman" w:cs="Times New Roman"/>
          <w:lang w:val="ru-RU"/>
        </w:rPr>
        <w:t>цьому</w:t>
      </w:r>
      <w:proofErr w:type="spellEnd"/>
      <w:r w:rsidR="00036BE8" w:rsidRPr="00036BE8">
        <w:rPr>
          <w:rFonts w:ascii="Times New Roman" w:hAnsi="Times New Roman" w:cs="Times New Roman"/>
          <w:lang w:val="ru-RU"/>
        </w:rPr>
        <w:t xml:space="preserve"> </w:t>
      </w:r>
      <w:proofErr w:type="spellStart"/>
      <w:r w:rsidR="00036BE8" w:rsidRPr="00036BE8">
        <w:rPr>
          <w:rFonts w:ascii="Times New Roman" w:hAnsi="Times New Roman" w:cs="Times New Roman"/>
          <w:lang w:val="ru-RU"/>
        </w:rPr>
        <w:t>Договорі</w:t>
      </w:r>
      <w:proofErr w:type="spellEnd"/>
      <w:r w:rsidR="00036BE8" w:rsidRPr="00036BE8">
        <w:rPr>
          <w:rFonts w:ascii="Times New Roman" w:hAnsi="Times New Roman" w:cs="Times New Roman"/>
          <w:lang w:val="ru-RU"/>
        </w:rPr>
        <w:t xml:space="preserve">, за </w:t>
      </w:r>
      <w:proofErr w:type="spellStart"/>
      <w:r w:rsidR="00036BE8" w:rsidRPr="00036BE8">
        <w:rPr>
          <w:rFonts w:ascii="Times New Roman" w:hAnsi="Times New Roman" w:cs="Times New Roman"/>
          <w:lang w:val="ru-RU"/>
        </w:rPr>
        <w:t>окрему</w:t>
      </w:r>
      <w:proofErr w:type="spellEnd"/>
      <w:r w:rsidR="00036BE8" w:rsidRPr="00036BE8">
        <w:rPr>
          <w:rFonts w:ascii="Times New Roman" w:hAnsi="Times New Roman" w:cs="Times New Roman"/>
          <w:lang w:val="ru-RU"/>
        </w:rPr>
        <w:t xml:space="preserve"> плату </w:t>
      </w:r>
      <w:proofErr w:type="spellStart"/>
      <w:r w:rsidR="00036BE8" w:rsidRPr="00036BE8">
        <w:rPr>
          <w:rFonts w:ascii="Times New Roman" w:hAnsi="Times New Roman" w:cs="Times New Roman"/>
          <w:lang w:val="ru-RU"/>
        </w:rPr>
        <w:t>узгоджену</w:t>
      </w:r>
      <w:proofErr w:type="spellEnd"/>
      <w:r w:rsidR="00036BE8" w:rsidRPr="00036BE8">
        <w:rPr>
          <w:rFonts w:ascii="Times New Roman" w:hAnsi="Times New Roman" w:cs="Times New Roman"/>
          <w:lang w:val="ru-RU"/>
        </w:rPr>
        <w:t xml:space="preserve"> Сторонами </w:t>
      </w:r>
      <w:proofErr w:type="spellStart"/>
      <w:r w:rsidR="00036BE8" w:rsidRPr="00036BE8">
        <w:rPr>
          <w:rFonts w:ascii="Times New Roman" w:hAnsi="Times New Roman" w:cs="Times New Roman"/>
          <w:lang w:val="ru-RU"/>
        </w:rPr>
        <w:t>окремою</w:t>
      </w:r>
      <w:proofErr w:type="spellEnd"/>
      <w:r w:rsidR="00036BE8" w:rsidRPr="00036BE8">
        <w:rPr>
          <w:rFonts w:ascii="Times New Roman" w:hAnsi="Times New Roman" w:cs="Times New Roman"/>
          <w:lang w:val="ru-RU"/>
        </w:rPr>
        <w:t xml:space="preserve"> </w:t>
      </w:r>
      <w:proofErr w:type="spellStart"/>
      <w:r w:rsidR="00036BE8" w:rsidRPr="00036BE8">
        <w:rPr>
          <w:rFonts w:ascii="Times New Roman" w:hAnsi="Times New Roman" w:cs="Times New Roman"/>
          <w:lang w:val="ru-RU"/>
        </w:rPr>
        <w:t>Додатковою</w:t>
      </w:r>
      <w:proofErr w:type="spellEnd"/>
      <w:r w:rsidR="00036BE8" w:rsidRPr="00036BE8">
        <w:rPr>
          <w:rFonts w:ascii="Times New Roman" w:hAnsi="Times New Roman" w:cs="Times New Roman"/>
          <w:lang w:val="ru-RU"/>
        </w:rPr>
        <w:t xml:space="preserve"> угодою до Договору.</w:t>
      </w:r>
    </w:p>
    <w:p w14:paraId="7E68E7A7" w14:textId="77777777" w:rsidR="007914E1" w:rsidRDefault="001B0877" w:rsidP="00922E9D">
      <w:pPr>
        <w:contextualSpacing/>
        <w:jc w:val="both"/>
        <w:rPr>
          <w:rFonts w:ascii="Times New Roman" w:hAnsi="Times New Roman" w:cs="Times New Roman"/>
          <w:lang w:val="ru-RU"/>
        </w:rPr>
        <w:pPrChange w:id="220" w:author="OLENA PASHKOVA (NEPTUNE.UA)" w:date="2023-11-16T03:58:00Z">
          <w:pPr>
            <w:contextualSpacing/>
          </w:pPr>
        </w:pPrChange>
      </w:pPr>
      <w:r w:rsidRPr="006760A4">
        <w:rPr>
          <w:rFonts w:ascii="Times New Roman" w:hAnsi="Times New Roman" w:cs="Times New Roman"/>
          <w:b/>
          <w:lang w:val="ru-RU"/>
        </w:rPr>
        <w:t>4.15.</w:t>
      </w:r>
      <w:r w:rsidRPr="001B0877">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Виконавець</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має</w:t>
      </w:r>
      <w:proofErr w:type="spellEnd"/>
      <w:r w:rsidR="007914E1" w:rsidRPr="007914E1">
        <w:rPr>
          <w:rFonts w:ascii="Times New Roman" w:hAnsi="Times New Roman" w:cs="Times New Roman"/>
          <w:lang w:val="ru-RU"/>
        </w:rPr>
        <w:t xml:space="preserve"> право </w:t>
      </w:r>
      <w:proofErr w:type="spellStart"/>
      <w:r w:rsidR="007914E1" w:rsidRPr="007914E1">
        <w:rPr>
          <w:rFonts w:ascii="Times New Roman" w:hAnsi="Times New Roman" w:cs="Times New Roman"/>
          <w:lang w:val="ru-RU"/>
        </w:rPr>
        <w:t>відмовити</w:t>
      </w:r>
      <w:proofErr w:type="spellEnd"/>
      <w:r w:rsidR="007914E1" w:rsidRPr="007914E1">
        <w:rPr>
          <w:rFonts w:ascii="Times New Roman" w:hAnsi="Times New Roman" w:cs="Times New Roman"/>
          <w:lang w:val="ru-RU"/>
        </w:rPr>
        <w:t xml:space="preserve"> в </w:t>
      </w:r>
      <w:proofErr w:type="spellStart"/>
      <w:r w:rsidR="007914E1" w:rsidRPr="007914E1">
        <w:rPr>
          <w:rFonts w:ascii="Times New Roman" w:hAnsi="Times New Roman" w:cs="Times New Roman"/>
          <w:lang w:val="ru-RU"/>
        </w:rPr>
        <w:t>підтвердженні</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Графіка</w:t>
      </w:r>
      <w:proofErr w:type="spellEnd"/>
      <w:r w:rsidR="007914E1" w:rsidRPr="007914E1">
        <w:rPr>
          <w:rFonts w:ascii="Times New Roman" w:hAnsi="Times New Roman" w:cs="Times New Roman"/>
          <w:lang w:val="ru-RU"/>
        </w:rPr>
        <w:t xml:space="preserve"> поставок </w:t>
      </w:r>
      <w:proofErr w:type="spellStart"/>
      <w:r w:rsidR="007914E1" w:rsidRPr="007914E1">
        <w:rPr>
          <w:rFonts w:ascii="Times New Roman" w:hAnsi="Times New Roman" w:cs="Times New Roman"/>
          <w:lang w:val="ru-RU"/>
        </w:rPr>
        <w:t>лише</w:t>
      </w:r>
      <w:proofErr w:type="spellEnd"/>
      <w:r w:rsidR="007914E1" w:rsidRPr="007914E1">
        <w:rPr>
          <w:rFonts w:ascii="Times New Roman" w:hAnsi="Times New Roman" w:cs="Times New Roman"/>
          <w:lang w:val="ru-RU"/>
        </w:rPr>
        <w:t xml:space="preserve"> у </w:t>
      </w:r>
      <w:proofErr w:type="spellStart"/>
      <w:r w:rsidR="007914E1" w:rsidRPr="007914E1">
        <w:rPr>
          <w:rFonts w:ascii="Times New Roman" w:hAnsi="Times New Roman" w:cs="Times New Roman"/>
          <w:lang w:val="ru-RU"/>
        </w:rPr>
        <w:t>випадку</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якщо</w:t>
      </w:r>
      <w:proofErr w:type="spellEnd"/>
      <w:r w:rsidR="007914E1" w:rsidRPr="007914E1">
        <w:rPr>
          <w:rFonts w:ascii="Times New Roman" w:hAnsi="Times New Roman" w:cs="Times New Roman"/>
          <w:lang w:val="ru-RU"/>
        </w:rPr>
        <w:t xml:space="preserve">: а) </w:t>
      </w:r>
      <w:proofErr w:type="spellStart"/>
      <w:r w:rsidR="007914E1" w:rsidRPr="007914E1">
        <w:rPr>
          <w:rFonts w:ascii="Times New Roman" w:hAnsi="Times New Roman" w:cs="Times New Roman"/>
          <w:lang w:val="ru-RU"/>
        </w:rPr>
        <w:t>Замовник</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перевищив</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об’єм</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одночасного</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зберігання</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узгоджений</w:t>
      </w:r>
      <w:proofErr w:type="spellEnd"/>
      <w:r w:rsidR="007914E1" w:rsidRPr="007914E1">
        <w:rPr>
          <w:rFonts w:ascii="Times New Roman" w:hAnsi="Times New Roman" w:cs="Times New Roman"/>
          <w:lang w:val="ru-RU"/>
        </w:rPr>
        <w:t xml:space="preserve"> Сторонами; б) </w:t>
      </w:r>
      <w:proofErr w:type="spellStart"/>
      <w:r w:rsidR="007914E1" w:rsidRPr="007914E1">
        <w:rPr>
          <w:rFonts w:ascii="Times New Roman" w:hAnsi="Times New Roman" w:cs="Times New Roman"/>
          <w:lang w:val="ru-RU"/>
        </w:rPr>
        <w:t>відсутність</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вільних</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складських</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площ</w:t>
      </w:r>
      <w:proofErr w:type="spellEnd"/>
      <w:r w:rsidR="007914E1" w:rsidRPr="007914E1">
        <w:rPr>
          <w:rFonts w:ascii="Times New Roman" w:hAnsi="Times New Roman" w:cs="Times New Roman"/>
          <w:lang w:val="ru-RU"/>
        </w:rPr>
        <w:t xml:space="preserve"> на </w:t>
      </w:r>
      <w:proofErr w:type="spellStart"/>
      <w:r w:rsidR="007914E1" w:rsidRPr="007914E1">
        <w:rPr>
          <w:rFonts w:ascii="Times New Roman" w:hAnsi="Times New Roman" w:cs="Times New Roman"/>
          <w:lang w:val="ru-RU"/>
        </w:rPr>
        <w:t>наступний</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місяць</w:t>
      </w:r>
      <w:proofErr w:type="spellEnd"/>
      <w:r w:rsidR="007914E1" w:rsidRPr="007914E1">
        <w:rPr>
          <w:rFonts w:ascii="Times New Roman" w:hAnsi="Times New Roman" w:cs="Times New Roman"/>
          <w:lang w:val="ru-RU"/>
        </w:rPr>
        <w:t xml:space="preserve">; в) </w:t>
      </w:r>
      <w:proofErr w:type="spellStart"/>
      <w:r w:rsidR="007914E1" w:rsidRPr="007914E1">
        <w:rPr>
          <w:rFonts w:ascii="Times New Roman" w:hAnsi="Times New Roman" w:cs="Times New Roman"/>
          <w:lang w:val="ru-RU"/>
        </w:rPr>
        <w:t>Замовник</w:t>
      </w:r>
      <w:proofErr w:type="spellEnd"/>
      <w:r w:rsidR="007914E1" w:rsidRPr="007914E1">
        <w:rPr>
          <w:rFonts w:ascii="Times New Roman" w:hAnsi="Times New Roman" w:cs="Times New Roman"/>
          <w:lang w:val="ru-RU"/>
        </w:rPr>
        <w:t xml:space="preserve"> не </w:t>
      </w:r>
      <w:proofErr w:type="spellStart"/>
      <w:r w:rsidR="007914E1" w:rsidRPr="007914E1">
        <w:rPr>
          <w:rFonts w:ascii="Times New Roman" w:hAnsi="Times New Roman" w:cs="Times New Roman"/>
          <w:lang w:val="ru-RU"/>
        </w:rPr>
        <w:t>розрахувався</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безспірні</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прострочені</w:t>
      </w:r>
      <w:proofErr w:type="spellEnd"/>
      <w:r w:rsidR="007914E1" w:rsidRPr="007914E1">
        <w:rPr>
          <w:rFonts w:ascii="Times New Roman" w:hAnsi="Times New Roman" w:cs="Times New Roman"/>
          <w:lang w:val="ru-RU"/>
        </w:rPr>
        <w:t xml:space="preserve"> </w:t>
      </w:r>
      <w:proofErr w:type="spellStart"/>
      <w:r w:rsidR="007914E1" w:rsidRPr="007914E1">
        <w:rPr>
          <w:rFonts w:ascii="Times New Roman" w:hAnsi="Times New Roman" w:cs="Times New Roman"/>
          <w:lang w:val="ru-RU"/>
        </w:rPr>
        <w:t>рахунки-фактури</w:t>
      </w:r>
      <w:proofErr w:type="spellEnd"/>
      <w:r w:rsidR="007914E1" w:rsidRPr="007914E1">
        <w:rPr>
          <w:rFonts w:ascii="Times New Roman" w:hAnsi="Times New Roman" w:cs="Times New Roman"/>
          <w:lang w:val="ru-RU"/>
        </w:rPr>
        <w:t xml:space="preserve">. </w:t>
      </w:r>
    </w:p>
    <w:p w14:paraId="5A6018FF" w14:textId="0938ED17" w:rsidR="005F5299" w:rsidRPr="005F5299" w:rsidRDefault="001B0877" w:rsidP="00922E9D">
      <w:pPr>
        <w:contextualSpacing/>
        <w:jc w:val="both"/>
        <w:rPr>
          <w:rFonts w:ascii="Times New Roman" w:hAnsi="Times New Roman" w:cs="Times New Roman"/>
          <w:lang w:val="ru-RU"/>
        </w:rPr>
        <w:pPrChange w:id="221" w:author="OLENA PASHKOVA (NEPTUNE.UA)" w:date="2023-11-16T03:58:00Z">
          <w:pPr>
            <w:contextualSpacing/>
          </w:pPr>
        </w:pPrChange>
      </w:pPr>
      <w:r w:rsidRPr="00121D46">
        <w:rPr>
          <w:rFonts w:ascii="Times New Roman" w:hAnsi="Times New Roman" w:cs="Times New Roman"/>
          <w:b/>
          <w:lang w:val="ru-RU"/>
        </w:rPr>
        <w:lastRenderedPageBreak/>
        <w:t>4.16.</w:t>
      </w:r>
      <w:r w:rsidRPr="001B0877">
        <w:rPr>
          <w:rFonts w:ascii="Times New Roman" w:hAnsi="Times New Roman" w:cs="Times New Roman"/>
          <w:lang w:val="ru-RU"/>
        </w:rPr>
        <w:t xml:space="preserve"> </w:t>
      </w:r>
      <w:proofErr w:type="spellStart"/>
      <w:r w:rsidR="005F5299" w:rsidRPr="005F5299">
        <w:rPr>
          <w:rFonts w:ascii="Times New Roman" w:hAnsi="Times New Roman" w:cs="Times New Roman"/>
          <w:lang w:val="ru-RU"/>
        </w:rPr>
        <w:t>Виконавець</w:t>
      </w:r>
      <w:proofErr w:type="spellEnd"/>
      <w:r w:rsidR="005F5299" w:rsidRPr="005F5299">
        <w:rPr>
          <w:rFonts w:ascii="Times New Roman" w:hAnsi="Times New Roman" w:cs="Times New Roman"/>
          <w:lang w:val="ru-RU"/>
        </w:rPr>
        <w:t xml:space="preserve"> </w:t>
      </w:r>
      <w:proofErr w:type="spellStart"/>
      <w:r w:rsidR="005F5299" w:rsidRPr="005F5299">
        <w:rPr>
          <w:rFonts w:ascii="Times New Roman" w:hAnsi="Times New Roman" w:cs="Times New Roman"/>
          <w:lang w:val="ru-RU"/>
        </w:rPr>
        <w:t>вправі</w:t>
      </w:r>
      <w:proofErr w:type="spellEnd"/>
      <w:r w:rsidR="005F5299" w:rsidRPr="005F5299">
        <w:rPr>
          <w:rFonts w:ascii="Times New Roman" w:hAnsi="Times New Roman" w:cs="Times New Roman"/>
          <w:lang w:val="ru-RU"/>
        </w:rPr>
        <w:t xml:space="preserve"> без будь-</w:t>
      </w:r>
      <w:proofErr w:type="spellStart"/>
      <w:r w:rsidR="005F5299" w:rsidRPr="005F5299">
        <w:rPr>
          <w:rFonts w:ascii="Times New Roman" w:hAnsi="Times New Roman" w:cs="Times New Roman"/>
          <w:lang w:val="ru-RU"/>
        </w:rPr>
        <w:t>якої</w:t>
      </w:r>
      <w:proofErr w:type="spellEnd"/>
      <w:r w:rsidR="005F5299" w:rsidRPr="005F5299">
        <w:rPr>
          <w:rFonts w:ascii="Times New Roman" w:hAnsi="Times New Roman" w:cs="Times New Roman"/>
          <w:lang w:val="ru-RU"/>
        </w:rPr>
        <w:t xml:space="preserve"> </w:t>
      </w:r>
      <w:proofErr w:type="spellStart"/>
      <w:r w:rsidR="005F5299" w:rsidRPr="005F5299">
        <w:rPr>
          <w:rFonts w:ascii="Times New Roman" w:hAnsi="Times New Roman" w:cs="Times New Roman"/>
          <w:lang w:val="ru-RU"/>
        </w:rPr>
        <w:t>відповідальності</w:t>
      </w:r>
      <w:proofErr w:type="spellEnd"/>
      <w:r w:rsidR="005F5299" w:rsidRPr="005F5299">
        <w:rPr>
          <w:rFonts w:ascii="Times New Roman" w:hAnsi="Times New Roman" w:cs="Times New Roman"/>
          <w:lang w:val="ru-RU"/>
        </w:rPr>
        <w:t xml:space="preserve"> </w:t>
      </w:r>
      <w:proofErr w:type="spellStart"/>
      <w:r w:rsidR="005F5299" w:rsidRPr="005F5299">
        <w:rPr>
          <w:rFonts w:ascii="Times New Roman" w:hAnsi="Times New Roman" w:cs="Times New Roman"/>
          <w:lang w:val="ru-RU"/>
        </w:rPr>
        <w:t>відмовити</w:t>
      </w:r>
      <w:proofErr w:type="spellEnd"/>
      <w:r w:rsidR="005F5299" w:rsidRPr="005F5299">
        <w:rPr>
          <w:rFonts w:ascii="Times New Roman" w:hAnsi="Times New Roman" w:cs="Times New Roman"/>
          <w:lang w:val="ru-RU"/>
        </w:rPr>
        <w:t xml:space="preserve"> </w:t>
      </w:r>
      <w:proofErr w:type="spellStart"/>
      <w:r w:rsidR="005F5299" w:rsidRPr="005F5299">
        <w:rPr>
          <w:rFonts w:ascii="Times New Roman" w:hAnsi="Times New Roman" w:cs="Times New Roman"/>
          <w:lang w:val="ru-RU"/>
        </w:rPr>
        <w:t>Замовнику</w:t>
      </w:r>
      <w:proofErr w:type="spellEnd"/>
      <w:r w:rsidR="005F5299" w:rsidRPr="005F5299">
        <w:rPr>
          <w:rFonts w:ascii="Times New Roman" w:hAnsi="Times New Roman" w:cs="Times New Roman"/>
          <w:lang w:val="ru-RU"/>
        </w:rPr>
        <w:t xml:space="preserve"> у </w:t>
      </w:r>
      <w:proofErr w:type="spellStart"/>
      <w:r w:rsidR="005F5299" w:rsidRPr="005F5299">
        <w:rPr>
          <w:rFonts w:ascii="Times New Roman" w:hAnsi="Times New Roman" w:cs="Times New Roman"/>
          <w:lang w:val="ru-RU"/>
        </w:rPr>
        <w:t>прийманні</w:t>
      </w:r>
      <w:proofErr w:type="spellEnd"/>
      <w:r w:rsidR="005F5299" w:rsidRPr="005F5299">
        <w:rPr>
          <w:rFonts w:ascii="Times New Roman" w:hAnsi="Times New Roman" w:cs="Times New Roman"/>
          <w:lang w:val="ru-RU"/>
        </w:rPr>
        <w:t xml:space="preserve"> </w:t>
      </w:r>
      <w:proofErr w:type="spellStart"/>
      <w:r w:rsidR="005F5299" w:rsidRPr="005F5299">
        <w:rPr>
          <w:rFonts w:ascii="Times New Roman" w:hAnsi="Times New Roman" w:cs="Times New Roman"/>
          <w:lang w:val="ru-RU"/>
        </w:rPr>
        <w:t>Вантажу</w:t>
      </w:r>
      <w:proofErr w:type="spellEnd"/>
      <w:r w:rsidR="005F5299" w:rsidRPr="005F5299">
        <w:rPr>
          <w:rFonts w:ascii="Times New Roman" w:hAnsi="Times New Roman" w:cs="Times New Roman"/>
          <w:lang w:val="ru-RU"/>
        </w:rPr>
        <w:t xml:space="preserve">, </w:t>
      </w:r>
      <w:proofErr w:type="spellStart"/>
      <w:r w:rsidR="005F5299" w:rsidRPr="005F5299">
        <w:rPr>
          <w:rFonts w:ascii="Times New Roman" w:hAnsi="Times New Roman" w:cs="Times New Roman"/>
          <w:lang w:val="ru-RU"/>
        </w:rPr>
        <w:t>що</w:t>
      </w:r>
      <w:proofErr w:type="spellEnd"/>
      <w:r w:rsidR="005F5299" w:rsidRPr="005F5299">
        <w:rPr>
          <w:rFonts w:ascii="Times New Roman" w:hAnsi="Times New Roman" w:cs="Times New Roman"/>
          <w:lang w:val="ru-RU"/>
        </w:rPr>
        <w:t xml:space="preserve"> </w:t>
      </w:r>
      <w:proofErr w:type="spellStart"/>
      <w:r w:rsidR="005F5299" w:rsidRPr="005F5299">
        <w:rPr>
          <w:rFonts w:ascii="Times New Roman" w:hAnsi="Times New Roman" w:cs="Times New Roman"/>
          <w:lang w:val="ru-RU"/>
        </w:rPr>
        <w:t>прибув</w:t>
      </w:r>
      <w:proofErr w:type="spellEnd"/>
      <w:r w:rsidR="005F5299" w:rsidRPr="005F5299">
        <w:rPr>
          <w:rFonts w:ascii="Times New Roman" w:hAnsi="Times New Roman" w:cs="Times New Roman"/>
          <w:lang w:val="ru-RU"/>
        </w:rPr>
        <w:t xml:space="preserve"> на </w:t>
      </w:r>
      <w:proofErr w:type="spellStart"/>
      <w:r w:rsidR="005F5299" w:rsidRPr="005F5299">
        <w:rPr>
          <w:rFonts w:ascii="Times New Roman" w:hAnsi="Times New Roman" w:cs="Times New Roman"/>
          <w:lang w:val="ru-RU"/>
        </w:rPr>
        <w:t>Термінал</w:t>
      </w:r>
      <w:proofErr w:type="spellEnd"/>
      <w:r w:rsidR="005F5299" w:rsidRPr="005F5299">
        <w:rPr>
          <w:rFonts w:ascii="Times New Roman" w:hAnsi="Times New Roman" w:cs="Times New Roman"/>
          <w:lang w:val="ru-RU"/>
        </w:rPr>
        <w:t xml:space="preserve"> та не </w:t>
      </w:r>
      <w:proofErr w:type="spellStart"/>
      <w:r w:rsidR="005F5299" w:rsidRPr="005F5299">
        <w:rPr>
          <w:rFonts w:ascii="Times New Roman" w:hAnsi="Times New Roman" w:cs="Times New Roman"/>
          <w:lang w:val="ru-RU"/>
        </w:rPr>
        <w:t>підтверджувати</w:t>
      </w:r>
      <w:proofErr w:type="spellEnd"/>
      <w:r w:rsidR="005F5299" w:rsidRPr="005F5299">
        <w:rPr>
          <w:rFonts w:ascii="Times New Roman" w:hAnsi="Times New Roman" w:cs="Times New Roman"/>
          <w:lang w:val="ru-RU"/>
        </w:rPr>
        <w:t xml:space="preserve"> </w:t>
      </w:r>
      <w:proofErr w:type="spellStart"/>
      <w:r w:rsidR="005F5299" w:rsidRPr="005F5299">
        <w:rPr>
          <w:rFonts w:ascii="Times New Roman" w:hAnsi="Times New Roman" w:cs="Times New Roman"/>
          <w:lang w:val="ru-RU"/>
        </w:rPr>
        <w:t>вагони</w:t>
      </w:r>
      <w:proofErr w:type="spellEnd"/>
      <w:r w:rsidR="005F5299" w:rsidRPr="005F5299">
        <w:rPr>
          <w:rFonts w:ascii="Times New Roman" w:hAnsi="Times New Roman" w:cs="Times New Roman"/>
          <w:lang w:val="ru-RU"/>
        </w:rPr>
        <w:t xml:space="preserve"> в </w:t>
      </w:r>
      <w:proofErr w:type="spellStart"/>
      <w:r w:rsidR="005F5299" w:rsidRPr="005F5299">
        <w:rPr>
          <w:rFonts w:ascii="Times New Roman" w:hAnsi="Times New Roman" w:cs="Times New Roman"/>
          <w:lang w:val="ru-RU"/>
        </w:rPr>
        <w:t>системі</w:t>
      </w:r>
      <w:proofErr w:type="spellEnd"/>
      <w:r w:rsidR="005F5299" w:rsidRPr="005F5299">
        <w:rPr>
          <w:rFonts w:ascii="Times New Roman" w:hAnsi="Times New Roman" w:cs="Times New Roman"/>
          <w:lang w:val="ru-RU"/>
        </w:rPr>
        <w:t xml:space="preserve"> </w:t>
      </w:r>
      <w:proofErr w:type="spellStart"/>
      <w:r w:rsidR="005F5299" w:rsidRPr="005F5299">
        <w:rPr>
          <w:rFonts w:ascii="Times New Roman" w:hAnsi="Times New Roman" w:cs="Times New Roman"/>
          <w:lang w:val="ru-RU"/>
        </w:rPr>
        <w:t>планування</w:t>
      </w:r>
      <w:proofErr w:type="spellEnd"/>
      <w:r w:rsidR="005F5299" w:rsidRPr="005F5299">
        <w:rPr>
          <w:rFonts w:ascii="Times New Roman" w:hAnsi="Times New Roman" w:cs="Times New Roman"/>
          <w:lang w:val="ru-RU"/>
        </w:rPr>
        <w:t xml:space="preserve"> </w:t>
      </w:r>
      <w:proofErr w:type="spellStart"/>
      <w:r w:rsidR="005F5299" w:rsidRPr="005F5299">
        <w:rPr>
          <w:rFonts w:ascii="Times New Roman" w:hAnsi="Times New Roman" w:cs="Times New Roman"/>
          <w:lang w:val="ru-RU"/>
        </w:rPr>
        <w:t>залізничного</w:t>
      </w:r>
      <w:proofErr w:type="spellEnd"/>
      <w:r w:rsidR="005F5299" w:rsidRPr="005F5299">
        <w:rPr>
          <w:rFonts w:ascii="Times New Roman" w:hAnsi="Times New Roman" w:cs="Times New Roman"/>
          <w:lang w:val="ru-RU"/>
        </w:rPr>
        <w:t xml:space="preserve"> транспорту (в </w:t>
      </w:r>
      <w:proofErr w:type="spellStart"/>
      <w:r w:rsidR="005F5299" w:rsidRPr="005F5299">
        <w:rPr>
          <w:rFonts w:ascii="Times New Roman" w:hAnsi="Times New Roman" w:cs="Times New Roman"/>
          <w:lang w:val="ru-RU"/>
        </w:rPr>
        <w:t>системі</w:t>
      </w:r>
      <w:proofErr w:type="spellEnd"/>
      <w:r w:rsidR="005F5299" w:rsidRPr="005F5299">
        <w:rPr>
          <w:rFonts w:ascii="Times New Roman" w:hAnsi="Times New Roman" w:cs="Times New Roman"/>
          <w:lang w:val="ru-RU"/>
        </w:rPr>
        <w:t xml:space="preserve"> АРМ), у </w:t>
      </w:r>
      <w:proofErr w:type="spellStart"/>
      <w:r w:rsidR="005F5299" w:rsidRPr="005F5299">
        <w:rPr>
          <w:rFonts w:ascii="Times New Roman" w:hAnsi="Times New Roman" w:cs="Times New Roman"/>
          <w:lang w:val="ru-RU"/>
        </w:rPr>
        <w:t>випадках</w:t>
      </w:r>
      <w:proofErr w:type="spellEnd"/>
      <w:r w:rsidR="005F5299" w:rsidRPr="005F5299">
        <w:rPr>
          <w:rFonts w:ascii="Times New Roman" w:hAnsi="Times New Roman" w:cs="Times New Roman"/>
          <w:lang w:val="ru-RU"/>
        </w:rPr>
        <w:t>:</w:t>
      </w:r>
    </w:p>
    <w:p w14:paraId="33ABD60A" w14:textId="77777777" w:rsidR="005F5299" w:rsidRPr="005F5299" w:rsidRDefault="005F5299" w:rsidP="00922E9D">
      <w:pPr>
        <w:contextualSpacing/>
        <w:jc w:val="both"/>
        <w:rPr>
          <w:rFonts w:ascii="Times New Roman" w:hAnsi="Times New Roman" w:cs="Times New Roman"/>
          <w:lang w:val="ru-RU"/>
        </w:rPr>
        <w:pPrChange w:id="222" w:author="OLENA PASHKOVA (NEPTUNE.UA)" w:date="2023-11-16T03:58:00Z">
          <w:pPr>
            <w:contextualSpacing/>
          </w:pPr>
        </w:pPrChange>
      </w:pPr>
      <w:r w:rsidRPr="005F5299">
        <w:rPr>
          <w:rFonts w:ascii="Times New Roman" w:hAnsi="Times New Roman" w:cs="Times New Roman"/>
          <w:lang w:val="ru-RU"/>
        </w:rPr>
        <w:t xml:space="preserve"> •  </w:t>
      </w:r>
      <w:proofErr w:type="spellStart"/>
      <w:r w:rsidRPr="005F5299">
        <w:rPr>
          <w:rFonts w:ascii="Times New Roman" w:hAnsi="Times New Roman" w:cs="Times New Roman"/>
          <w:lang w:val="ru-RU"/>
        </w:rPr>
        <w:t>невідповідності</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вантажного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автомобіля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вказаним</w:t>
      </w:r>
      <w:proofErr w:type="spellEnd"/>
      <w:r w:rsidRPr="005F5299">
        <w:rPr>
          <w:rFonts w:ascii="Times New Roman" w:hAnsi="Times New Roman" w:cs="Times New Roman"/>
          <w:lang w:val="ru-RU"/>
        </w:rPr>
        <w:t xml:space="preserve"> в </w:t>
      </w:r>
      <w:proofErr w:type="spellStart"/>
      <w:r w:rsidRPr="005F5299">
        <w:rPr>
          <w:rFonts w:ascii="Times New Roman" w:hAnsi="Times New Roman" w:cs="Times New Roman"/>
          <w:lang w:val="ru-RU"/>
        </w:rPr>
        <w:t>Договорі</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вимогам</w:t>
      </w:r>
      <w:proofErr w:type="spellEnd"/>
      <w:r w:rsidRPr="005F5299">
        <w:rPr>
          <w:rFonts w:ascii="Times New Roman" w:hAnsi="Times New Roman" w:cs="Times New Roman"/>
          <w:lang w:val="ru-RU"/>
        </w:rPr>
        <w:t xml:space="preserve"> та/</w:t>
      </w:r>
      <w:proofErr w:type="spellStart"/>
      <w:r w:rsidRPr="005F5299">
        <w:rPr>
          <w:rFonts w:ascii="Times New Roman" w:hAnsi="Times New Roman" w:cs="Times New Roman"/>
          <w:lang w:val="ru-RU"/>
        </w:rPr>
        <w:t>або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перевищення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дозволеної</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максимальної</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маси</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вантажного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автомобіля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Замовника</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зазначеної</w:t>
      </w:r>
      <w:proofErr w:type="spellEnd"/>
      <w:r w:rsidRPr="005F5299">
        <w:rPr>
          <w:rFonts w:ascii="Times New Roman" w:hAnsi="Times New Roman" w:cs="Times New Roman"/>
          <w:lang w:val="ru-RU"/>
        </w:rPr>
        <w:t xml:space="preserve"> в </w:t>
      </w:r>
      <w:proofErr w:type="spellStart"/>
      <w:r w:rsidRPr="005F5299">
        <w:rPr>
          <w:rFonts w:ascii="Times New Roman" w:hAnsi="Times New Roman" w:cs="Times New Roman"/>
          <w:lang w:val="ru-RU"/>
        </w:rPr>
        <w:t>паспортних</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даних</w:t>
      </w:r>
      <w:proofErr w:type="spellEnd"/>
      <w:r w:rsidRPr="005F5299">
        <w:rPr>
          <w:rFonts w:ascii="Times New Roman" w:hAnsi="Times New Roman" w:cs="Times New Roman"/>
          <w:lang w:val="ru-RU"/>
        </w:rPr>
        <w:t xml:space="preserve"> такого </w:t>
      </w:r>
      <w:proofErr w:type="spellStart"/>
      <w:r w:rsidRPr="005F5299">
        <w:rPr>
          <w:rFonts w:ascii="Times New Roman" w:hAnsi="Times New Roman" w:cs="Times New Roman"/>
          <w:lang w:val="ru-RU"/>
        </w:rPr>
        <w:t>вантажного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автомобіля</w:t>
      </w:r>
      <w:proofErr w:type="spellEnd"/>
      <w:r w:rsidRPr="005F5299">
        <w:rPr>
          <w:rFonts w:ascii="Times New Roman" w:hAnsi="Times New Roman" w:cs="Times New Roman"/>
          <w:lang w:val="ru-RU"/>
        </w:rPr>
        <w:t xml:space="preserve"> та/</w:t>
      </w:r>
      <w:proofErr w:type="spellStart"/>
      <w:r w:rsidRPr="005F5299">
        <w:rPr>
          <w:rFonts w:ascii="Times New Roman" w:hAnsi="Times New Roman" w:cs="Times New Roman"/>
          <w:lang w:val="ru-RU"/>
        </w:rPr>
        <w:t>або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згідно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вимог</w:t>
      </w:r>
      <w:proofErr w:type="spellEnd"/>
      <w:r w:rsidRPr="005F5299">
        <w:rPr>
          <w:rFonts w:ascii="Times New Roman" w:hAnsi="Times New Roman" w:cs="Times New Roman"/>
          <w:lang w:val="ru-RU"/>
        </w:rPr>
        <w:t xml:space="preserve"> чинного </w:t>
      </w:r>
      <w:proofErr w:type="spellStart"/>
      <w:r w:rsidRPr="005F5299">
        <w:rPr>
          <w:rFonts w:ascii="Times New Roman" w:hAnsi="Times New Roman" w:cs="Times New Roman"/>
          <w:lang w:val="ru-RU"/>
        </w:rPr>
        <w:t>законодавства</w:t>
      </w:r>
      <w:proofErr w:type="spellEnd"/>
      <w:r w:rsidRPr="005F5299">
        <w:rPr>
          <w:rFonts w:ascii="Times New Roman" w:hAnsi="Times New Roman" w:cs="Times New Roman"/>
          <w:lang w:val="ru-RU"/>
        </w:rPr>
        <w:t>;</w:t>
      </w:r>
    </w:p>
    <w:p w14:paraId="623F0A95" w14:textId="77777777" w:rsidR="005F5299" w:rsidRPr="005F5299" w:rsidRDefault="005F5299" w:rsidP="00922E9D">
      <w:pPr>
        <w:contextualSpacing/>
        <w:jc w:val="both"/>
        <w:rPr>
          <w:rFonts w:ascii="Times New Roman" w:hAnsi="Times New Roman" w:cs="Times New Roman"/>
          <w:lang w:val="ru-RU"/>
        </w:rPr>
        <w:pPrChange w:id="223" w:author="OLENA PASHKOVA (NEPTUNE.UA)" w:date="2023-11-16T03:58:00Z">
          <w:pPr>
            <w:contextualSpacing/>
          </w:pPr>
        </w:pPrChange>
      </w:pPr>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Якщо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якість</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визначена</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лабораторією</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Виконавця</w:t>
      </w:r>
      <w:proofErr w:type="spellEnd"/>
      <w:r w:rsidRPr="005F5299">
        <w:rPr>
          <w:rFonts w:ascii="Times New Roman" w:hAnsi="Times New Roman" w:cs="Times New Roman"/>
          <w:lang w:val="ru-RU"/>
        </w:rPr>
        <w:t xml:space="preserve">, не </w:t>
      </w:r>
      <w:proofErr w:type="spellStart"/>
      <w:r w:rsidRPr="005F5299">
        <w:rPr>
          <w:rFonts w:ascii="Times New Roman" w:hAnsi="Times New Roman" w:cs="Times New Roman"/>
          <w:lang w:val="ru-RU"/>
        </w:rPr>
        <w:t>відповідає</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встановленим</w:t>
      </w:r>
      <w:proofErr w:type="spellEnd"/>
      <w:r w:rsidRPr="005F5299">
        <w:rPr>
          <w:rFonts w:ascii="Times New Roman" w:hAnsi="Times New Roman" w:cs="Times New Roman"/>
          <w:lang w:val="ru-RU"/>
        </w:rPr>
        <w:t xml:space="preserve"> стандартам, </w:t>
      </w:r>
      <w:proofErr w:type="spellStart"/>
      <w:r w:rsidRPr="005F5299">
        <w:rPr>
          <w:rFonts w:ascii="Times New Roman" w:hAnsi="Times New Roman" w:cs="Times New Roman"/>
          <w:lang w:val="ru-RU"/>
        </w:rPr>
        <w:t>узгодженим</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обмеженням</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або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специфікації</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експортного</w:t>
      </w:r>
      <w:proofErr w:type="spellEnd"/>
      <w:r w:rsidRPr="005F5299">
        <w:rPr>
          <w:rFonts w:ascii="Times New Roman" w:hAnsi="Times New Roman" w:cs="Times New Roman"/>
          <w:lang w:val="ru-RU"/>
        </w:rPr>
        <w:t xml:space="preserve"> контракту; • </w:t>
      </w:r>
      <w:proofErr w:type="spellStart"/>
      <w:r w:rsidRPr="005F5299">
        <w:rPr>
          <w:rFonts w:ascii="Times New Roman" w:hAnsi="Times New Roman" w:cs="Times New Roman"/>
          <w:lang w:val="ru-RU"/>
        </w:rPr>
        <w:t>якщо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це</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може</w:t>
      </w:r>
      <w:proofErr w:type="spellEnd"/>
      <w:r w:rsidRPr="005F5299">
        <w:rPr>
          <w:rFonts w:ascii="Times New Roman" w:hAnsi="Times New Roman" w:cs="Times New Roman"/>
          <w:lang w:val="ru-RU"/>
        </w:rPr>
        <w:t xml:space="preserve"> </w:t>
      </w:r>
      <w:proofErr w:type="gramStart"/>
      <w:r w:rsidRPr="005F5299">
        <w:rPr>
          <w:rFonts w:ascii="Times New Roman" w:hAnsi="Times New Roman" w:cs="Times New Roman"/>
          <w:lang w:val="ru-RU"/>
        </w:rPr>
        <w:t>привести  до</w:t>
      </w:r>
      <w:proofErr w:type="gram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погіршення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якості</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всієї</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партії</w:t>
      </w:r>
      <w:proofErr w:type="spellEnd"/>
      <w:r w:rsidRPr="005F5299">
        <w:rPr>
          <w:rFonts w:ascii="Times New Roman" w:hAnsi="Times New Roman" w:cs="Times New Roman"/>
          <w:lang w:val="ru-RU"/>
        </w:rPr>
        <w:t xml:space="preserve"> зерна;</w:t>
      </w:r>
    </w:p>
    <w:p w14:paraId="2785E4E0" w14:textId="77777777" w:rsidR="005F5299" w:rsidRPr="005F5299" w:rsidRDefault="005F5299" w:rsidP="00922E9D">
      <w:pPr>
        <w:contextualSpacing/>
        <w:jc w:val="both"/>
        <w:rPr>
          <w:rFonts w:ascii="Times New Roman" w:hAnsi="Times New Roman" w:cs="Times New Roman"/>
          <w:lang w:val="ru-RU"/>
        </w:rPr>
        <w:pPrChange w:id="224" w:author="OLENA PASHKOVA (NEPTUNE.UA)" w:date="2023-11-16T03:58:00Z">
          <w:pPr>
            <w:contextualSpacing/>
          </w:pPr>
        </w:pPrChange>
      </w:pPr>
      <w:r w:rsidRPr="005F5299">
        <w:rPr>
          <w:rFonts w:ascii="Times New Roman" w:hAnsi="Times New Roman" w:cs="Times New Roman"/>
          <w:lang w:val="ru-RU"/>
        </w:rPr>
        <w:t>•</w:t>
      </w:r>
      <w:r w:rsidRPr="005F5299">
        <w:rPr>
          <w:rFonts w:ascii="Times New Roman" w:hAnsi="Times New Roman" w:cs="Times New Roman"/>
          <w:lang w:val="ru-RU"/>
        </w:rPr>
        <w:tab/>
      </w:r>
      <w:proofErr w:type="spellStart"/>
      <w:r w:rsidRPr="005F5299">
        <w:rPr>
          <w:rFonts w:ascii="Times New Roman" w:hAnsi="Times New Roman" w:cs="Times New Roman"/>
          <w:lang w:val="ru-RU"/>
        </w:rPr>
        <w:t>прибуття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Вантажу</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понад</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погодженої</w:t>
      </w:r>
      <w:proofErr w:type="spellEnd"/>
      <w:r w:rsidRPr="005F5299">
        <w:rPr>
          <w:rFonts w:ascii="Times New Roman" w:hAnsi="Times New Roman" w:cs="Times New Roman"/>
          <w:lang w:val="ru-RU"/>
        </w:rPr>
        <w:t xml:space="preserve"> до </w:t>
      </w:r>
      <w:proofErr w:type="spellStart"/>
      <w:r w:rsidRPr="005F5299">
        <w:rPr>
          <w:rFonts w:ascii="Times New Roman" w:hAnsi="Times New Roman" w:cs="Times New Roman"/>
          <w:lang w:val="ru-RU"/>
        </w:rPr>
        <w:t>завезення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кількості</w:t>
      </w:r>
      <w:proofErr w:type="spellEnd"/>
      <w:r w:rsidRPr="005F5299">
        <w:rPr>
          <w:rFonts w:ascii="Times New Roman" w:hAnsi="Times New Roman" w:cs="Times New Roman"/>
          <w:lang w:val="ru-RU"/>
        </w:rPr>
        <w:t>;</w:t>
      </w:r>
    </w:p>
    <w:p w14:paraId="56AA2AAF" w14:textId="77777777" w:rsidR="005F5299" w:rsidRPr="005F5299" w:rsidRDefault="005F5299" w:rsidP="00922E9D">
      <w:pPr>
        <w:contextualSpacing/>
        <w:jc w:val="both"/>
        <w:rPr>
          <w:rFonts w:ascii="Times New Roman" w:hAnsi="Times New Roman" w:cs="Times New Roman"/>
          <w:lang w:val="ru-RU"/>
        </w:rPr>
        <w:pPrChange w:id="225" w:author="OLENA PASHKOVA (NEPTUNE.UA)" w:date="2023-11-16T03:58:00Z">
          <w:pPr>
            <w:contextualSpacing/>
          </w:pPr>
        </w:pPrChange>
      </w:pPr>
      <w:r w:rsidRPr="005F5299">
        <w:rPr>
          <w:rFonts w:ascii="Times New Roman" w:hAnsi="Times New Roman" w:cs="Times New Roman"/>
          <w:lang w:val="ru-RU"/>
        </w:rPr>
        <w:t>•</w:t>
      </w:r>
      <w:r w:rsidRPr="005F5299">
        <w:rPr>
          <w:rFonts w:ascii="Times New Roman" w:hAnsi="Times New Roman" w:cs="Times New Roman"/>
          <w:lang w:val="ru-RU"/>
        </w:rPr>
        <w:tab/>
      </w:r>
      <w:proofErr w:type="spellStart"/>
      <w:r w:rsidRPr="005F5299">
        <w:rPr>
          <w:rFonts w:ascii="Times New Roman" w:hAnsi="Times New Roman" w:cs="Times New Roman"/>
          <w:lang w:val="ru-RU"/>
        </w:rPr>
        <w:t>прибуття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Вантажу</w:t>
      </w:r>
      <w:proofErr w:type="spellEnd"/>
      <w:r w:rsidRPr="005F5299">
        <w:rPr>
          <w:rFonts w:ascii="Times New Roman" w:hAnsi="Times New Roman" w:cs="Times New Roman"/>
          <w:lang w:val="ru-RU"/>
        </w:rPr>
        <w:t xml:space="preserve"> з </w:t>
      </w:r>
      <w:proofErr w:type="spellStart"/>
      <w:r w:rsidRPr="005F5299">
        <w:rPr>
          <w:rFonts w:ascii="Times New Roman" w:hAnsi="Times New Roman" w:cs="Times New Roman"/>
          <w:lang w:val="ru-RU"/>
        </w:rPr>
        <w:t>порушенням</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погоджених</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строків</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завезення</w:t>
      </w:r>
      <w:proofErr w:type="spellEnd"/>
      <w:r w:rsidRPr="005F5299">
        <w:rPr>
          <w:rFonts w:ascii="Times New Roman" w:hAnsi="Times New Roman" w:cs="Times New Roman"/>
          <w:lang w:val="ru-RU"/>
        </w:rPr>
        <w:t>;</w:t>
      </w:r>
    </w:p>
    <w:p w14:paraId="59345616" w14:textId="77777777" w:rsidR="005F5299" w:rsidRPr="005F5299" w:rsidRDefault="005F5299" w:rsidP="00922E9D">
      <w:pPr>
        <w:contextualSpacing/>
        <w:jc w:val="both"/>
        <w:rPr>
          <w:rFonts w:ascii="Times New Roman" w:hAnsi="Times New Roman" w:cs="Times New Roman"/>
          <w:lang w:val="ru-RU"/>
        </w:rPr>
        <w:pPrChange w:id="226" w:author="OLENA PASHKOVA (NEPTUNE.UA)" w:date="2023-11-16T03:58:00Z">
          <w:pPr>
            <w:contextualSpacing/>
          </w:pPr>
        </w:pPrChange>
      </w:pPr>
      <w:r w:rsidRPr="005F5299">
        <w:rPr>
          <w:rFonts w:ascii="Times New Roman" w:hAnsi="Times New Roman" w:cs="Times New Roman"/>
          <w:lang w:val="ru-RU"/>
        </w:rPr>
        <w:t>•</w:t>
      </w:r>
      <w:r w:rsidRPr="005F5299">
        <w:rPr>
          <w:rFonts w:ascii="Times New Roman" w:hAnsi="Times New Roman" w:cs="Times New Roman"/>
          <w:lang w:val="ru-RU"/>
        </w:rPr>
        <w:tab/>
      </w:r>
      <w:proofErr w:type="spellStart"/>
      <w:r w:rsidRPr="005F5299">
        <w:rPr>
          <w:rFonts w:ascii="Times New Roman" w:hAnsi="Times New Roman" w:cs="Times New Roman"/>
          <w:lang w:val="ru-RU"/>
        </w:rPr>
        <w:t>перевищення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одночасного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зберігання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Вантажу</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понад</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наданої</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Замовникові</w:t>
      </w:r>
      <w:proofErr w:type="spellEnd"/>
      <w:r w:rsidRPr="005F5299">
        <w:rPr>
          <w:rFonts w:ascii="Times New Roman" w:hAnsi="Times New Roman" w:cs="Times New Roman"/>
          <w:lang w:val="ru-RU"/>
        </w:rPr>
        <w:t xml:space="preserve"> </w:t>
      </w:r>
      <w:proofErr w:type="spellStart"/>
      <w:proofErr w:type="gramStart"/>
      <w:r w:rsidRPr="005F5299">
        <w:rPr>
          <w:rFonts w:ascii="Times New Roman" w:hAnsi="Times New Roman" w:cs="Times New Roman"/>
          <w:lang w:val="ru-RU"/>
        </w:rPr>
        <w:t>квоти</w:t>
      </w:r>
      <w:proofErr w:type="spellEnd"/>
      <w:r w:rsidRPr="005F5299">
        <w:rPr>
          <w:rFonts w:ascii="Times New Roman" w:hAnsi="Times New Roman" w:cs="Times New Roman"/>
          <w:lang w:val="ru-RU"/>
        </w:rPr>
        <w:t>;.</w:t>
      </w:r>
      <w:proofErr w:type="gramEnd"/>
      <w:r w:rsidRPr="005F5299">
        <w:rPr>
          <w:rFonts w:ascii="Times New Roman" w:hAnsi="Times New Roman" w:cs="Times New Roman"/>
          <w:lang w:val="ru-RU"/>
        </w:rPr>
        <w:t xml:space="preserve"> </w:t>
      </w:r>
    </w:p>
    <w:p w14:paraId="47D77404" w14:textId="77777777" w:rsidR="005F5299" w:rsidRPr="005F5299" w:rsidRDefault="005F5299" w:rsidP="00922E9D">
      <w:pPr>
        <w:contextualSpacing/>
        <w:jc w:val="both"/>
        <w:rPr>
          <w:rFonts w:ascii="Times New Roman" w:hAnsi="Times New Roman" w:cs="Times New Roman"/>
          <w:lang w:val="ru-RU"/>
        </w:rPr>
        <w:pPrChange w:id="227" w:author="OLENA PASHKOVA (NEPTUNE.UA)" w:date="2023-11-16T03:58:00Z">
          <w:pPr>
            <w:contextualSpacing/>
          </w:pPr>
        </w:pPrChange>
      </w:pPr>
      <w:r w:rsidRPr="005F5299">
        <w:rPr>
          <w:rFonts w:ascii="Times New Roman" w:hAnsi="Times New Roman" w:cs="Times New Roman"/>
          <w:lang w:val="ru-RU"/>
        </w:rPr>
        <w:t xml:space="preserve">• у </w:t>
      </w:r>
      <w:proofErr w:type="spellStart"/>
      <w:r w:rsidRPr="005F5299">
        <w:rPr>
          <w:rFonts w:ascii="Times New Roman" w:hAnsi="Times New Roman" w:cs="Times New Roman"/>
          <w:lang w:val="ru-RU"/>
        </w:rPr>
        <w:t>разі</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несвоєчасного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подання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Замовником</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або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уповноваженими</w:t>
      </w:r>
      <w:proofErr w:type="spellEnd"/>
      <w:r w:rsidRPr="005F5299">
        <w:rPr>
          <w:rFonts w:ascii="Times New Roman" w:hAnsi="Times New Roman" w:cs="Times New Roman"/>
          <w:lang w:val="ru-RU"/>
        </w:rPr>
        <w:t xml:space="preserve"> особами </w:t>
      </w:r>
      <w:proofErr w:type="spellStart"/>
      <w:r w:rsidRPr="005F5299">
        <w:rPr>
          <w:rFonts w:ascii="Times New Roman" w:hAnsi="Times New Roman" w:cs="Times New Roman"/>
          <w:lang w:val="ru-RU"/>
        </w:rPr>
        <w:t>Замовника</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документів</w:t>
      </w:r>
      <w:proofErr w:type="spellEnd"/>
      <w:r w:rsidRPr="005F5299">
        <w:rPr>
          <w:rFonts w:ascii="Times New Roman" w:hAnsi="Times New Roman" w:cs="Times New Roman"/>
          <w:lang w:val="ru-RU"/>
        </w:rPr>
        <w:t xml:space="preserve"> на </w:t>
      </w:r>
      <w:proofErr w:type="spellStart"/>
      <w:r w:rsidRPr="005F5299">
        <w:rPr>
          <w:rFonts w:ascii="Times New Roman" w:hAnsi="Times New Roman" w:cs="Times New Roman"/>
          <w:lang w:val="ru-RU"/>
        </w:rPr>
        <w:t>порожні</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вагони</w:t>
      </w:r>
      <w:proofErr w:type="spellEnd"/>
      <w:r w:rsidRPr="005F5299">
        <w:rPr>
          <w:rFonts w:ascii="Times New Roman" w:hAnsi="Times New Roman" w:cs="Times New Roman"/>
          <w:lang w:val="ru-RU"/>
        </w:rPr>
        <w:t>.</w:t>
      </w:r>
    </w:p>
    <w:p w14:paraId="2F8A981E" w14:textId="77777777" w:rsidR="005F5299" w:rsidRPr="005F5299" w:rsidRDefault="005F5299" w:rsidP="00922E9D">
      <w:pPr>
        <w:contextualSpacing/>
        <w:jc w:val="both"/>
        <w:rPr>
          <w:rFonts w:ascii="Times New Roman" w:hAnsi="Times New Roman" w:cs="Times New Roman"/>
          <w:lang w:val="ru-RU"/>
        </w:rPr>
        <w:pPrChange w:id="228" w:author="OLENA PASHKOVA (NEPTUNE.UA)" w:date="2023-11-16T03:58:00Z">
          <w:pPr>
            <w:contextualSpacing/>
          </w:pPr>
        </w:pPrChange>
      </w:pPr>
      <w:r w:rsidRPr="005F5299">
        <w:rPr>
          <w:rFonts w:ascii="Times New Roman" w:hAnsi="Times New Roman" w:cs="Times New Roman"/>
          <w:lang w:val="ru-RU"/>
        </w:rPr>
        <w:t>•</w:t>
      </w:r>
      <w:r w:rsidRPr="005F5299">
        <w:rPr>
          <w:rFonts w:ascii="Times New Roman" w:hAnsi="Times New Roman" w:cs="Times New Roman"/>
          <w:lang w:val="ru-RU"/>
        </w:rPr>
        <w:tab/>
      </w:r>
      <w:proofErr w:type="spellStart"/>
      <w:r w:rsidRPr="005F5299">
        <w:rPr>
          <w:rFonts w:ascii="Times New Roman" w:hAnsi="Times New Roman" w:cs="Times New Roman"/>
          <w:lang w:val="ru-RU"/>
        </w:rPr>
        <w:t>прибуття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Вантажу</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що</w:t>
      </w:r>
      <w:proofErr w:type="spellEnd"/>
      <w:r w:rsidRPr="005F5299">
        <w:rPr>
          <w:rFonts w:ascii="Times New Roman" w:hAnsi="Times New Roman" w:cs="Times New Roman"/>
          <w:lang w:val="ru-RU"/>
        </w:rPr>
        <w:t xml:space="preserve"> не </w:t>
      </w:r>
      <w:proofErr w:type="spellStart"/>
      <w:r w:rsidRPr="005F5299">
        <w:rPr>
          <w:rFonts w:ascii="Times New Roman" w:hAnsi="Times New Roman" w:cs="Times New Roman"/>
          <w:lang w:val="ru-RU"/>
        </w:rPr>
        <w:t>відповідає</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погодженій</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номенклатурі</w:t>
      </w:r>
      <w:proofErr w:type="spellEnd"/>
      <w:r w:rsidRPr="005F5299">
        <w:rPr>
          <w:rFonts w:ascii="Times New Roman" w:hAnsi="Times New Roman" w:cs="Times New Roman"/>
          <w:lang w:val="ru-RU"/>
        </w:rPr>
        <w:t>;</w:t>
      </w:r>
    </w:p>
    <w:p w14:paraId="72FA887E" w14:textId="77777777" w:rsidR="005F5299" w:rsidRPr="005F5299" w:rsidRDefault="005F5299" w:rsidP="00922E9D">
      <w:pPr>
        <w:contextualSpacing/>
        <w:jc w:val="both"/>
        <w:rPr>
          <w:rFonts w:ascii="Times New Roman" w:hAnsi="Times New Roman" w:cs="Times New Roman"/>
          <w:lang w:val="ru-RU"/>
        </w:rPr>
        <w:pPrChange w:id="229" w:author="OLENA PASHKOVA (NEPTUNE.UA)" w:date="2023-11-16T03:58:00Z">
          <w:pPr>
            <w:contextualSpacing/>
          </w:pPr>
        </w:pPrChange>
      </w:pPr>
      <w:r w:rsidRPr="005F5299">
        <w:rPr>
          <w:rFonts w:ascii="Times New Roman" w:hAnsi="Times New Roman" w:cs="Times New Roman"/>
          <w:lang w:val="ru-RU"/>
        </w:rPr>
        <w:t>•</w:t>
      </w:r>
      <w:r w:rsidRPr="005F5299">
        <w:rPr>
          <w:rFonts w:ascii="Times New Roman" w:hAnsi="Times New Roman" w:cs="Times New Roman"/>
          <w:lang w:val="ru-RU"/>
        </w:rPr>
        <w:tab/>
      </w:r>
      <w:proofErr w:type="spellStart"/>
      <w:r w:rsidRPr="005F5299">
        <w:rPr>
          <w:rFonts w:ascii="Times New Roman" w:hAnsi="Times New Roman" w:cs="Times New Roman"/>
          <w:lang w:val="ru-RU"/>
        </w:rPr>
        <w:t>прибуття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Вантажу</w:t>
      </w:r>
      <w:proofErr w:type="spellEnd"/>
      <w:r w:rsidRPr="005F5299">
        <w:rPr>
          <w:rFonts w:ascii="Times New Roman" w:hAnsi="Times New Roman" w:cs="Times New Roman"/>
          <w:lang w:val="ru-RU"/>
        </w:rPr>
        <w:t xml:space="preserve"> без </w:t>
      </w:r>
      <w:proofErr w:type="spellStart"/>
      <w:r w:rsidRPr="005F5299">
        <w:rPr>
          <w:rFonts w:ascii="Times New Roman" w:hAnsi="Times New Roman" w:cs="Times New Roman"/>
          <w:lang w:val="ru-RU"/>
        </w:rPr>
        <w:t>належним</w:t>
      </w:r>
      <w:proofErr w:type="spellEnd"/>
      <w:r w:rsidRPr="005F5299">
        <w:rPr>
          <w:rFonts w:ascii="Times New Roman" w:hAnsi="Times New Roman" w:cs="Times New Roman"/>
          <w:lang w:val="ru-RU"/>
        </w:rPr>
        <w:t xml:space="preserve"> чином </w:t>
      </w:r>
      <w:proofErr w:type="spellStart"/>
      <w:r w:rsidRPr="005F5299">
        <w:rPr>
          <w:rFonts w:ascii="Times New Roman" w:hAnsi="Times New Roman" w:cs="Times New Roman"/>
          <w:lang w:val="ru-RU"/>
        </w:rPr>
        <w:t>оформленого</w:t>
      </w:r>
      <w:proofErr w:type="spellEnd"/>
      <w:r w:rsidRPr="005F5299">
        <w:rPr>
          <w:rFonts w:ascii="Times New Roman" w:hAnsi="Times New Roman" w:cs="Times New Roman"/>
          <w:lang w:val="ru-RU"/>
        </w:rPr>
        <w:t xml:space="preserve"> комплекту </w:t>
      </w:r>
      <w:proofErr w:type="spellStart"/>
      <w:r w:rsidRPr="005F5299">
        <w:rPr>
          <w:rFonts w:ascii="Times New Roman" w:hAnsi="Times New Roman" w:cs="Times New Roman"/>
          <w:lang w:val="ru-RU"/>
        </w:rPr>
        <w:t>документів</w:t>
      </w:r>
      <w:proofErr w:type="spellEnd"/>
      <w:r w:rsidRPr="005F5299">
        <w:rPr>
          <w:rFonts w:ascii="Times New Roman" w:hAnsi="Times New Roman" w:cs="Times New Roman"/>
          <w:lang w:val="ru-RU"/>
        </w:rPr>
        <w:t>;</w:t>
      </w:r>
    </w:p>
    <w:p w14:paraId="10534290" w14:textId="77777777" w:rsidR="005F5299" w:rsidRPr="005F5299" w:rsidRDefault="005F5299" w:rsidP="00922E9D">
      <w:pPr>
        <w:contextualSpacing/>
        <w:jc w:val="both"/>
        <w:rPr>
          <w:rFonts w:ascii="Times New Roman" w:hAnsi="Times New Roman" w:cs="Times New Roman"/>
          <w:lang w:val="ru-RU"/>
        </w:rPr>
        <w:pPrChange w:id="230" w:author="OLENA PASHKOVA (NEPTUNE.UA)" w:date="2023-11-16T03:58:00Z">
          <w:pPr>
            <w:contextualSpacing/>
          </w:pPr>
        </w:pPrChange>
      </w:pPr>
      <w:r w:rsidRPr="005F5299">
        <w:rPr>
          <w:rFonts w:ascii="Times New Roman" w:hAnsi="Times New Roman" w:cs="Times New Roman"/>
          <w:lang w:val="ru-RU"/>
        </w:rPr>
        <w:t>•</w:t>
      </w:r>
      <w:r w:rsidRPr="005F5299">
        <w:rPr>
          <w:rFonts w:ascii="Times New Roman" w:hAnsi="Times New Roman" w:cs="Times New Roman"/>
          <w:lang w:val="ru-RU"/>
        </w:rPr>
        <w:tab/>
      </w:r>
      <w:proofErr w:type="spellStart"/>
      <w:r w:rsidRPr="005F5299">
        <w:rPr>
          <w:rFonts w:ascii="Times New Roman" w:hAnsi="Times New Roman" w:cs="Times New Roman"/>
          <w:lang w:val="ru-RU"/>
        </w:rPr>
        <w:t>Порушення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водіями</w:t>
      </w:r>
      <w:proofErr w:type="spellEnd"/>
      <w:r w:rsidRPr="005F5299">
        <w:rPr>
          <w:rFonts w:ascii="Times New Roman" w:hAnsi="Times New Roman" w:cs="Times New Roman"/>
          <w:lang w:val="ru-RU"/>
        </w:rPr>
        <w:t xml:space="preserve"> правил пропускного режиму, правил </w:t>
      </w:r>
      <w:proofErr w:type="spellStart"/>
      <w:r w:rsidRPr="005F5299">
        <w:rPr>
          <w:rFonts w:ascii="Times New Roman" w:hAnsi="Times New Roman" w:cs="Times New Roman"/>
          <w:lang w:val="ru-RU"/>
        </w:rPr>
        <w:t>безпеки</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охорони</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праці</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встановлених</w:t>
      </w:r>
      <w:proofErr w:type="spellEnd"/>
      <w:r w:rsidRPr="005F5299">
        <w:rPr>
          <w:rFonts w:ascii="Times New Roman" w:hAnsi="Times New Roman" w:cs="Times New Roman"/>
          <w:lang w:val="ru-RU"/>
        </w:rPr>
        <w:t xml:space="preserve"> на </w:t>
      </w:r>
      <w:proofErr w:type="spellStart"/>
      <w:r w:rsidRPr="005F5299">
        <w:rPr>
          <w:rFonts w:ascii="Times New Roman" w:hAnsi="Times New Roman" w:cs="Times New Roman"/>
          <w:lang w:val="ru-RU"/>
        </w:rPr>
        <w:t>терміналі</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або</w:t>
      </w:r>
      <w:proofErr w:type="spellEnd"/>
      <w:r w:rsidRPr="005F5299">
        <w:rPr>
          <w:rFonts w:ascii="Times New Roman" w:hAnsi="Times New Roman" w:cs="Times New Roman"/>
          <w:lang w:val="ru-RU"/>
        </w:rPr>
        <w:t xml:space="preserve"> в порту, </w:t>
      </w:r>
      <w:proofErr w:type="spellStart"/>
      <w:r w:rsidRPr="005F5299">
        <w:rPr>
          <w:rFonts w:ascii="Times New Roman" w:hAnsi="Times New Roman" w:cs="Times New Roman"/>
          <w:lang w:val="ru-RU"/>
        </w:rPr>
        <w:t>вимог</w:t>
      </w:r>
      <w:proofErr w:type="spellEnd"/>
      <w:r w:rsidRPr="005F5299">
        <w:rPr>
          <w:rFonts w:ascii="Times New Roman" w:hAnsi="Times New Roman" w:cs="Times New Roman"/>
          <w:lang w:val="ru-RU"/>
        </w:rPr>
        <w:t xml:space="preserve"> чинного </w:t>
      </w:r>
      <w:proofErr w:type="spellStart"/>
      <w:r w:rsidRPr="005F5299">
        <w:rPr>
          <w:rFonts w:ascii="Times New Roman" w:hAnsi="Times New Roman" w:cs="Times New Roman"/>
          <w:lang w:val="ru-RU"/>
        </w:rPr>
        <w:t>законодавства</w:t>
      </w:r>
      <w:proofErr w:type="spellEnd"/>
      <w:r w:rsidRPr="005F5299">
        <w:rPr>
          <w:rFonts w:ascii="Times New Roman" w:hAnsi="Times New Roman" w:cs="Times New Roman"/>
          <w:lang w:val="ru-RU"/>
        </w:rPr>
        <w:t xml:space="preserve"> про </w:t>
      </w:r>
      <w:proofErr w:type="spellStart"/>
      <w:r w:rsidRPr="005F5299">
        <w:rPr>
          <w:rFonts w:ascii="Times New Roman" w:hAnsi="Times New Roman" w:cs="Times New Roman"/>
          <w:lang w:val="ru-RU"/>
        </w:rPr>
        <w:t>вантажні</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операції</w:t>
      </w:r>
      <w:proofErr w:type="spellEnd"/>
      <w:r w:rsidRPr="005F5299">
        <w:rPr>
          <w:rFonts w:ascii="Times New Roman" w:hAnsi="Times New Roman" w:cs="Times New Roman"/>
          <w:lang w:val="ru-RU"/>
        </w:rPr>
        <w:t xml:space="preserve">, а </w:t>
      </w:r>
      <w:proofErr w:type="spellStart"/>
      <w:r w:rsidRPr="005F5299">
        <w:rPr>
          <w:rFonts w:ascii="Times New Roman" w:hAnsi="Times New Roman" w:cs="Times New Roman"/>
          <w:lang w:val="ru-RU"/>
        </w:rPr>
        <w:t>також</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інших</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вимог</w:t>
      </w:r>
      <w:proofErr w:type="spellEnd"/>
      <w:r w:rsidRPr="005F5299">
        <w:rPr>
          <w:rFonts w:ascii="Times New Roman" w:hAnsi="Times New Roman" w:cs="Times New Roman"/>
          <w:lang w:val="ru-RU"/>
        </w:rPr>
        <w:t xml:space="preserve"> і правил, </w:t>
      </w:r>
      <w:proofErr w:type="spellStart"/>
      <w:r w:rsidRPr="005F5299">
        <w:rPr>
          <w:rFonts w:ascii="Times New Roman" w:hAnsi="Times New Roman" w:cs="Times New Roman"/>
          <w:lang w:val="ru-RU"/>
        </w:rPr>
        <w:t>визначених</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Виконавцем</w:t>
      </w:r>
      <w:proofErr w:type="spellEnd"/>
      <w:r w:rsidRPr="005F5299">
        <w:rPr>
          <w:rFonts w:ascii="Times New Roman" w:hAnsi="Times New Roman" w:cs="Times New Roman"/>
          <w:lang w:val="ru-RU"/>
        </w:rPr>
        <w:t xml:space="preserve"> на </w:t>
      </w:r>
      <w:proofErr w:type="spellStart"/>
      <w:r w:rsidRPr="005F5299">
        <w:rPr>
          <w:rFonts w:ascii="Times New Roman" w:hAnsi="Times New Roman" w:cs="Times New Roman"/>
          <w:lang w:val="ru-RU"/>
        </w:rPr>
        <w:t>підставі</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локальних</w:t>
      </w:r>
      <w:proofErr w:type="spellEnd"/>
      <w:r w:rsidRPr="005F5299">
        <w:rPr>
          <w:rFonts w:ascii="Times New Roman" w:hAnsi="Times New Roman" w:cs="Times New Roman"/>
          <w:lang w:val="ru-RU"/>
        </w:rPr>
        <w:t xml:space="preserve"> та </w:t>
      </w:r>
      <w:proofErr w:type="spellStart"/>
      <w:r w:rsidRPr="005F5299">
        <w:rPr>
          <w:rFonts w:ascii="Times New Roman" w:hAnsi="Times New Roman" w:cs="Times New Roman"/>
          <w:lang w:val="ru-RU"/>
        </w:rPr>
        <w:t>нормативних</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актів</w:t>
      </w:r>
      <w:proofErr w:type="spellEnd"/>
      <w:r w:rsidRPr="005F5299">
        <w:rPr>
          <w:rFonts w:ascii="Times New Roman" w:hAnsi="Times New Roman" w:cs="Times New Roman"/>
          <w:lang w:val="ru-RU"/>
        </w:rPr>
        <w:t xml:space="preserve">, правила </w:t>
      </w:r>
      <w:proofErr w:type="spellStart"/>
      <w:r w:rsidRPr="005F5299">
        <w:rPr>
          <w:rFonts w:ascii="Times New Roman" w:hAnsi="Times New Roman" w:cs="Times New Roman"/>
          <w:lang w:val="ru-RU"/>
        </w:rPr>
        <w:t>митного</w:t>
      </w:r>
      <w:proofErr w:type="spellEnd"/>
      <w:r w:rsidRPr="005F5299">
        <w:rPr>
          <w:rFonts w:ascii="Times New Roman" w:hAnsi="Times New Roman" w:cs="Times New Roman"/>
          <w:lang w:val="ru-RU"/>
        </w:rPr>
        <w:t xml:space="preserve"> та </w:t>
      </w:r>
      <w:proofErr w:type="spellStart"/>
      <w:r w:rsidRPr="005F5299">
        <w:rPr>
          <w:rFonts w:ascii="Times New Roman" w:hAnsi="Times New Roman" w:cs="Times New Roman"/>
          <w:lang w:val="ru-RU"/>
        </w:rPr>
        <w:t>прикордонного</w:t>
      </w:r>
      <w:proofErr w:type="spellEnd"/>
      <w:r w:rsidRPr="005F5299">
        <w:rPr>
          <w:rFonts w:ascii="Times New Roman" w:hAnsi="Times New Roman" w:cs="Times New Roman"/>
          <w:lang w:val="ru-RU"/>
        </w:rPr>
        <w:t xml:space="preserve"> контролю;</w:t>
      </w:r>
    </w:p>
    <w:p w14:paraId="652D3A4B" w14:textId="77777777" w:rsidR="005F5299" w:rsidRPr="005F5299" w:rsidRDefault="005F5299" w:rsidP="00922E9D">
      <w:pPr>
        <w:contextualSpacing/>
        <w:jc w:val="both"/>
        <w:rPr>
          <w:rFonts w:ascii="Times New Roman" w:hAnsi="Times New Roman" w:cs="Times New Roman"/>
          <w:lang w:val="ru-RU"/>
        </w:rPr>
        <w:pPrChange w:id="231" w:author="OLENA PASHKOVA (NEPTUNE.UA)" w:date="2023-11-16T03:58:00Z">
          <w:pPr>
            <w:contextualSpacing/>
          </w:pPr>
        </w:pPrChange>
      </w:pPr>
      <w:r w:rsidRPr="005F5299">
        <w:rPr>
          <w:rFonts w:ascii="Times New Roman" w:hAnsi="Times New Roman" w:cs="Times New Roman"/>
          <w:lang w:val="ru-RU"/>
        </w:rPr>
        <w:t>•</w:t>
      </w:r>
      <w:r w:rsidRPr="005F5299">
        <w:rPr>
          <w:rFonts w:ascii="Times New Roman" w:hAnsi="Times New Roman" w:cs="Times New Roman"/>
          <w:lang w:val="ru-RU"/>
        </w:rPr>
        <w:tab/>
        <w:t xml:space="preserve"> </w:t>
      </w:r>
      <w:proofErr w:type="spellStart"/>
      <w:r w:rsidRPr="005F5299">
        <w:rPr>
          <w:rFonts w:ascii="Times New Roman" w:hAnsi="Times New Roman" w:cs="Times New Roman"/>
          <w:lang w:val="ru-RU"/>
        </w:rPr>
        <w:t>якщо</w:t>
      </w:r>
      <w:proofErr w:type="spellEnd"/>
      <w:r w:rsidRPr="005F5299">
        <w:rPr>
          <w:rFonts w:ascii="Times New Roman" w:hAnsi="Times New Roman" w:cs="Times New Roman"/>
          <w:lang w:val="ru-RU"/>
        </w:rPr>
        <w:t xml:space="preserve"> є </w:t>
      </w:r>
      <w:proofErr w:type="spellStart"/>
      <w:r w:rsidRPr="005F5299">
        <w:rPr>
          <w:rFonts w:ascii="Times New Roman" w:hAnsi="Times New Roman" w:cs="Times New Roman"/>
          <w:lang w:val="ru-RU"/>
        </w:rPr>
        <w:t>документальне</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підтвердження</w:t>
      </w:r>
      <w:proofErr w:type="spellEnd"/>
      <w:r w:rsidRPr="005F5299">
        <w:rPr>
          <w:rFonts w:ascii="Times New Roman" w:hAnsi="Times New Roman" w:cs="Times New Roman"/>
          <w:lang w:val="ru-RU"/>
        </w:rPr>
        <w:t xml:space="preserve"> </w:t>
      </w:r>
      <w:proofErr w:type="gramStart"/>
      <w:r w:rsidRPr="005F5299">
        <w:rPr>
          <w:rFonts w:ascii="Times New Roman" w:hAnsi="Times New Roman" w:cs="Times New Roman"/>
          <w:lang w:val="ru-RU"/>
        </w:rPr>
        <w:t xml:space="preserve">того,  </w:t>
      </w:r>
      <w:proofErr w:type="spellStart"/>
      <w:r w:rsidRPr="005F5299">
        <w:rPr>
          <w:rFonts w:ascii="Times New Roman" w:hAnsi="Times New Roman" w:cs="Times New Roman"/>
          <w:lang w:val="ru-RU"/>
        </w:rPr>
        <w:t>що</w:t>
      </w:r>
      <w:proofErr w:type="spellEnd"/>
      <w:proofErr w:type="gramEnd"/>
      <w:r w:rsidRPr="005F5299">
        <w:rPr>
          <w:rFonts w:ascii="Times New Roman" w:hAnsi="Times New Roman" w:cs="Times New Roman"/>
          <w:lang w:val="ru-RU"/>
        </w:rPr>
        <w:t xml:space="preserve"> на Зерно </w:t>
      </w:r>
      <w:proofErr w:type="spellStart"/>
      <w:r w:rsidRPr="005F5299">
        <w:rPr>
          <w:rFonts w:ascii="Times New Roman" w:hAnsi="Times New Roman" w:cs="Times New Roman"/>
          <w:lang w:val="ru-RU"/>
        </w:rPr>
        <w:t>накладено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арешт</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або</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іншим</w:t>
      </w:r>
      <w:proofErr w:type="spellEnd"/>
      <w:r w:rsidRPr="005F5299">
        <w:rPr>
          <w:rFonts w:ascii="Times New Roman" w:hAnsi="Times New Roman" w:cs="Times New Roman"/>
          <w:lang w:val="ru-RU"/>
        </w:rPr>
        <w:t xml:space="preserve"> чином </w:t>
      </w:r>
      <w:proofErr w:type="spellStart"/>
      <w:r w:rsidRPr="005F5299">
        <w:rPr>
          <w:rFonts w:ascii="Times New Roman" w:hAnsi="Times New Roman" w:cs="Times New Roman"/>
          <w:lang w:val="ru-RU"/>
        </w:rPr>
        <w:t>обтяжено</w:t>
      </w:r>
      <w:proofErr w:type="spellEnd"/>
      <w:r w:rsidRPr="005F5299">
        <w:rPr>
          <w:rFonts w:ascii="Times New Roman" w:hAnsi="Times New Roman" w:cs="Times New Roman"/>
          <w:lang w:val="ru-RU"/>
        </w:rPr>
        <w:t xml:space="preserve">. </w:t>
      </w:r>
    </w:p>
    <w:p w14:paraId="132240FE" w14:textId="5A04E71F" w:rsidR="005F5299" w:rsidRPr="005F5299" w:rsidRDefault="005F5299" w:rsidP="00922E9D">
      <w:pPr>
        <w:contextualSpacing/>
        <w:jc w:val="both"/>
        <w:rPr>
          <w:rFonts w:ascii="Times New Roman" w:hAnsi="Times New Roman" w:cs="Times New Roman"/>
          <w:lang w:val="ru-RU"/>
        </w:rPr>
        <w:pPrChange w:id="232" w:author="OLENA PASHKOVA (NEPTUNE.UA)" w:date="2023-11-16T03:58:00Z">
          <w:pPr>
            <w:contextualSpacing/>
          </w:pPr>
        </w:pPrChange>
      </w:pPr>
      <w:r w:rsidRPr="005F5299">
        <w:rPr>
          <w:rFonts w:ascii="Times New Roman" w:hAnsi="Times New Roman" w:cs="Times New Roman"/>
          <w:lang w:val="ru-RU"/>
        </w:rPr>
        <w:t>•</w:t>
      </w:r>
      <w:r w:rsidRPr="005F5299">
        <w:rPr>
          <w:rFonts w:ascii="Times New Roman" w:hAnsi="Times New Roman" w:cs="Times New Roman"/>
          <w:lang w:val="ru-RU"/>
        </w:rPr>
        <w:tab/>
        <w:t xml:space="preserve"> коли </w:t>
      </w:r>
      <w:proofErr w:type="spellStart"/>
      <w:r w:rsidRPr="005F5299">
        <w:rPr>
          <w:rFonts w:ascii="Times New Roman" w:hAnsi="Times New Roman" w:cs="Times New Roman"/>
          <w:lang w:val="ru-RU"/>
        </w:rPr>
        <w:t>прибувають</w:t>
      </w:r>
      <w:proofErr w:type="spellEnd"/>
      <w:ins w:id="233" w:author="SERHII SULIMA (NEPTUNE.UA)" w:date="2023-11-14T14:26:00Z">
        <w:r w:rsidR="008032F2">
          <w:rPr>
            <w:rFonts w:ascii="Times New Roman" w:hAnsi="Times New Roman" w:cs="Times New Roman"/>
            <w:lang w:val="ru-RU"/>
          </w:rPr>
          <w:t xml:space="preserve"> </w:t>
        </w:r>
      </w:ins>
      <w:proofErr w:type="spellStart"/>
      <w:ins w:id="234" w:author="SERHII SULIMA (NEPTUNE.UA)" w:date="2023-11-14T14:25:00Z">
        <w:r w:rsidR="008032F2" w:rsidRPr="008032F2">
          <w:rPr>
            <w:rFonts w:ascii="Times New Roman" w:hAnsi="Times New Roman" w:cs="Times New Roman"/>
            <w:lang w:val="ru-RU"/>
          </w:rPr>
          <w:t>залізничні</w:t>
        </w:r>
        <w:proofErr w:type="spellEnd"/>
        <w:r w:rsidR="008032F2" w:rsidRPr="008032F2">
          <w:rPr>
            <w:rFonts w:ascii="Times New Roman" w:hAnsi="Times New Roman" w:cs="Times New Roman"/>
            <w:lang w:val="ru-RU"/>
          </w:rPr>
          <w:t xml:space="preserve"> </w:t>
        </w:r>
        <w:proofErr w:type="spellStart"/>
        <w:r w:rsidR="008032F2" w:rsidRPr="008032F2">
          <w:rPr>
            <w:rFonts w:ascii="Times New Roman" w:hAnsi="Times New Roman" w:cs="Times New Roman"/>
            <w:lang w:val="ru-RU"/>
          </w:rPr>
          <w:t>вагони</w:t>
        </w:r>
        <w:proofErr w:type="spellEnd"/>
        <w:r w:rsidR="008032F2" w:rsidRPr="008032F2">
          <w:rPr>
            <w:rFonts w:ascii="Times New Roman" w:hAnsi="Times New Roman" w:cs="Times New Roman"/>
            <w:lang w:val="ru-RU"/>
          </w:rPr>
          <w:t xml:space="preserve"> та/</w:t>
        </w:r>
        <w:proofErr w:type="spellStart"/>
        <w:r w:rsidR="008032F2" w:rsidRPr="008032F2">
          <w:rPr>
            <w:rFonts w:ascii="Times New Roman" w:hAnsi="Times New Roman" w:cs="Times New Roman"/>
            <w:lang w:val="ru-RU"/>
          </w:rPr>
          <w:t>або</w:t>
        </w:r>
        <w:proofErr w:type="spellEnd"/>
        <w:r w:rsidR="008032F2" w:rsidRPr="008032F2">
          <w:rPr>
            <w:rFonts w:ascii="Times New Roman" w:hAnsi="Times New Roman" w:cs="Times New Roman"/>
            <w:lang w:val="ru-RU"/>
          </w:rPr>
          <w:t xml:space="preserve"> автотранспорт з Зерном з </w:t>
        </w:r>
        <w:proofErr w:type="spellStart"/>
        <w:r w:rsidR="008032F2" w:rsidRPr="008032F2">
          <w:rPr>
            <w:rFonts w:ascii="Times New Roman" w:hAnsi="Times New Roman" w:cs="Times New Roman"/>
            <w:lang w:val="ru-RU"/>
          </w:rPr>
          <w:t>перевишенням</w:t>
        </w:r>
        <w:proofErr w:type="spellEnd"/>
        <w:r w:rsidR="008032F2" w:rsidRPr="008032F2">
          <w:rPr>
            <w:rFonts w:ascii="Times New Roman" w:hAnsi="Times New Roman" w:cs="Times New Roman"/>
            <w:lang w:val="ru-RU"/>
          </w:rPr>
          <w:t xml:space="preserve"> ГДК </w:t>
        </w:r>
        <w:proofErr w:type="spellStart"/>
        <w:r w:rsidR="008032F2" w:rsidRPr="008032F2">
          <w:rPr>
            <w:rFonts w:ascii="Times New Roman" w:hAnsi="Times New Roman" w:cs="Times New Roman"/>
            <w:lang w:val="ru-RU"/>
          </w:rPr>
          <w:t>фосфінів</w:t>
        </w:r>
        <w:proofErr w:type="spellEnd"/>
        <w:r w:rsidR="008032F2" w:rsidRPr="008032F2">
          <w:rPr>
            <w:rFonts w:ascii="Times New Roman" w:hAnsi="Times New Roman" w:cs="Times New Roman"/>
            <w:lang w:val="ru-RU"/>
          </w:rPr>
          <w:t xml:space="preserve"> (</w:t>
        </w:r>
        <w:proofErr w:type="spellStart"/>
        <w:r w:rsidR="008032F2" w:rsidRPr="008032F2">
          <w:rPr>
            <w:rFonts w:ascii="Times New Roman" w:hAnsi="Times New Roman" w:cs="Times New Roman"/>
            <w:lang w:val="ru-RU"/>
          </w:rPr>
          <w:t>понад</w:t>
        </w:r>
        <w:proofErr w:type="spellEnd"/>
        <w:r w:rsidR="008032F2" w:rsidRPr="008032F2">
          <w:rPr>
            <w:rFonts w:ascii="Times New Roman" w:hAnsi="Times New Roman" w:cs="Times New Roman"/>
            <w:lang w:val="ru-RU"/>
          </w:rPr>
          <w:t xml:space="preserve"> 0,1%)</w:t>
        </w:r>
      </w:ins>
      <w:r w:rsidRPr="005F5299">
        <w:rPr>
          <w:rFonts w:ascii="Times New Roman" w:hAnsi="Times New Roman" w:cs="Times New Roman"/>
          <w:lang w:val="ru-RU"/>
        </w:rPr>
        <w:t xml:space="preserve">.  </w:t>
      </w:r>
    </w:p>
    <w:p w14:paraId="3F306D04" w14:textId="77777777" w:rsidR="005F5299" w:rsidRDefault="005F5299" w:rsidP="00922E9D">
      <w:pPr>
        <w:contextualSpacing/>
        <w:jc w:val="both"/>
        <w:rPr>
          <w:rFonts w:ascii="Times New Roman" w:hAnsi="Times New Roman" w:cs="Times New Roman"/>
          <w:lang w:val="ru-RU"/>
        </w:rPr>
        <w:pPrChange w:id="235" w:author="OLENA PASHKOVA (NEPTUNE.UA)" w:date="2023-11-16T03:58:00Z">
          <w:pPr>
            <w:contextualSpacing/>
          </w:pPr>
        </w:pPrChange>
      </w:pPr>
      <w:r w:rsidRPr="005F5299">
        <w:rPr>
          <w:rFonts w:ascii="Times New Roman" w:hAnsi="Times New Roman" w:cs="Times New Roman"/>
          <w:lang w:val="ru-RU"/>
        </w:rPr>
        <w:t xml:space="preserve">• у </w:t>
      </w:r>
      <w:proofErr w:type="spellStart"/>
      <w:r w:rsidRPr="005F5299">
        <w:rPr>
          <w:rFonts w:ascii="Times New Roman" w:hAnsi="Times New Roman" w:cs="Times New Roman"/>
          <w:lang w:val="ru-RU"/>
        </w:rPr>
        <w:t>разі</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затримки</w:t>
      </w:r>
      <w:proofErr w:type="spellEnd"/>
      <w:r w:rsidRPr="005F5299">
        <w:rPr>
          <w:rFonts w:ascii="Times New Roman" w:hAnsi="Times New Roman" w:cs="Times New Roman"/>
          <w:lang w:val="ru-RU"/>
        </w:rPr>
        <w:t xml:space="preserve"> оплати </w:t>
      </w:r>
      <w:proofErr w:type="spellStart"/>
      <w:r w:rsidRPr="005F5299">
        <w:rPr>
          <w:rFonts w:ascii="Times New Roman" w:hAnsi="Times New Roman" w:cs="Times New Roman"/>
          <w:lang w:val="ru-RU"/>
        </w:rPr>
        <w:t>безспірних</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рахунків</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Виконавця</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більше</w:t>
      </w:r>
      <w:proofErr w:type="spellEnd"/>
      <w:r w:rsidRPr="005F5299">
        <w:rPr>
          <w:rFonts w:ascii="Times New Roman" w:hAnsi="Times New Roman" w:cs="Times New Roman"/>
          <w:lang w:val="ru-RU"/>
        </w:rPr>
        <w:t xml:space="preserve"> 10 </w:t>
      </w:r>
      <w:proofErr w:type="spellStart"/>
      <w:r w:rsidRPr="005F5299">
        <w:rPr>
          <w:rFonts w:ascii="Times New Roman" w:hAnsi="Times New Roman" w:cs="Times New Roman"/>
          <w:lang w:val="ru-RU"/>
        </w:rPr>
        <w:t>календарних</w:t>
      </w:r>
      <w:proofErr w:type="spellEnd"/>
      <w:r w:rsidRPr="005F5299">
        <w:rPr>
          <w:rFonts w:ascii="Times New Roman" w:hAnsi="Times New Roman" w:cs="Times New Roman"/>
          <w:lang w:val="ru-RU"/>
        </w:rPr>
        <w:t xml:space="preserve"> </w:t>
      </w:r>
      <w:proofErr w:type="spellStart"/>
      <w:r w:rsidRPr="005F5299">
        <w:rPr>
          <w:rFonts w:ascii="Times New Roman" w:hAnsi="Times New Roman" w:cs="Times New Roman"/>
          <w:lang w:val="ru-RU"/>
        </w:rPr>
        <w:t>днів</w:t>
      </w:r>
      <w:proofErr w:type="spellEnd"/>
      <w:r w:rsidRPr="005F5299">
        <w:rPr>
          <w:rFonts w:ascii="Times New Roman" w:hAnsi="Times New Roman" w:cs="Times New Roman"/>
          <w:lang w:val="ru-RU"/>
        </w:rPr>
        <w:t xml:space="preserve">, з </w:t>
      </w:r>
      <w:proofErr w:type="spellStart"/>
      <w:r w:rsidRPr="005F5299">
        <w:rPr>
          <w:rFonts w:ascii="Times New Roman" w:hAnsi="Times New Roman" w:cs="Times New Roman"/>
          <w:lang w:val="ru-RU"/>
        </w:rPr>
        <w:t>урахуванням</w:t>
      </w:r>
      <w:proofErr w:type="spellEnd"/>
      <w:r w:rsidRPr="005F5299">
        <w:rPr>
          <w:rFonts w:ascii="Times New Roman" w:hAnsi="Times New Roman" w:cs="Times New Roman"/>
          <w:lang w:val="ru-RU"/>
        </w:rPr>
        <w:t xml:space="preserve"> п. 2.7.</w:t>
      </w:r>
    </w:p>
    <w:p w14:paraId="643A2415" w14:textId="77777777" w:rsidR="00472471" w:rsidRDefault="001B0877" w:rsidP="00922E9D">
      <w:pPr>
        <w:contextualSpacing/>
        <w:jc w:val="both"/>
        <w:rPr>
          <w:rFonts w:ascii="Times New Roman" w:hAnsi="Times New Roman" w:cs="Times New Roman"/>
          <w:lang w:val="ru-RU"/>
        </w:rPr>
        <w:pPrChange w:id="236" w:author="OLENA PASHKOVA (NEPTUNE.UA)" w:date="2023-11-16T03:58:00Z">
          <w:pPr>
            <w:contextualSpacing/>
          </w:pPr>
        </w:pPrChange>
      </w:pPr>
      <w:r w:rsidRPr="00121D46">
        <w:rPr>
          <w:rFonts w:ascii="Times New Roman" w:hAnsi="Times New Roman" w:cs="Times New Roman"/>
          <w:b/>
          <w:lang w:val="ru-RU"/>
        </w:rPr>
        <w:t>4.17.</w:t>
      </w:r>
      <w:r w:rsidRPr="001B0877">
        <w:rPr>
          <w:rFonts w:ascii="Times New Roman" w:hAnsi="Times New Roman" w:cs="Times New Roman"/>
          <w:lang w:val="ru-RU"/>
        </w:rPr>
        <w:t xml:space="preserve"> </w:t>
      </w:r>
      <w:proofErr w:type="spellStart"/>
      <w:r w:rsidR="00472471" w:rsidRPr="00472471">
        <w:rPr>
          <w:rFonts w:ascii="Times New Roman" w:hAnsi="Times New Roman" w:cs="Times New Roman"/>
          <w:lang w:val="ru-RU"/>
        </w:rPr>
        <w:t>Виконавець</w:t>
      </w:r>
      <w:proofErr w:type="spellEnd"/>
      <w:r w:rsidR="00472471" w:rsidRPr="00472471">
        <w:rPr>
          <w:rFonts w:ascii="Times New Roman" w:hAnsi="Times New Roman" w:cs="Times New Roman"/>
          <w:lang w:val="ru-RU"/>
        </w:rPr>
        <w:t xml:space="preserve"> </w:t>
      </w:r>
      <w:proofErr w:type="spellStart"/>
      <w:r w:rsidR="00472471" w:rsidRPr="00472471">
        <w:rPr>
          <w:rFonts w:ascii="Times New Roman" w:hAnsi="Times New Roman" w:cs="Times New Roman"/>
          <w:lang w:val="ru-RU"/>
        </w:rPr>
        <w:t>має</w:t>
      </w:r>
      <w:proofErr w:type="spellEnd"/>
      <w:r w:rsidR="00472471" w:rsidRPr="00472471">
        <w:rPr>
          <w:rFonts w:ascii="Times New Roman" w:hAnsi="Times New Roman" w:cs="Times New Roman"/>
          <w:lang w:val="ru-RU"/>
        </w:rPr>
        <w:t xml:space="preserve"> право без будь-</w:t>
      </w:r>
      <w:proofErr w:type="spellStart"/>
      <w:r w:rsidR="00472471" w:rsidRPr="00472471">
        <w:rPr>
          <w:rFonts w:ascii="Times New Roman" w:hAnsi="Times New Roman" w:cs="Times New Roman"/>
          <w:lang w:val="ru-RU"/>
        </w:rPr>
        <w:t>якої</w:t>
      </w:r>
      <w:proofErr w:type="spellEnd"/>
      <w:r w:rsidR="00472471" w:rsidRPr="00472471">
        <w:rPr>
          <w:rFonts w:ascii="Times New Roman" w:hAnsi="Times New Roman" w:cs="Times New Roman"/>
          <w:lang w:val="ru-RU"/>
        </w:rPr>
        <w:t xml:space="preserve"> </w:t>
      </w:r>
      <w:proofErr w:type="spellStart"/>
      <w:r w:rsidR="00472471" w:rsidRPr="00472471">
        <w:rPr>
          <w:rFonts w:ascii="Times New Roman" w:hAnsi="Times New Roman" w:cs="Times New Roman"/>
          <w:lang w:val="ru-RU"/>
        </w:rPr>
        <w:t>відповідальності</w:t>
      </w:r>
      <w:proofErr w:type="spellEnd"/>
      <w:r w:rsidR="00472471" w:rsidRPr="00472471">
        <w:rPr>
          <w:rFonts w:ascii="Times New Roman" w:hAnsi="Times New Roman" w:cs="Times New Roman"/>
          <w:lang w:val="ru-RU"/>
        </w:rPr>
        <w:t xml:space="preserve"> за </w:t>
      </w:r>
      <w:proofErr w:type="spellStart"/>
      <w:r w:rsidR="00472471" w:rsidRPr="00472471">
        <w:rPr>
          <w:rFonts w:ascii="Times New Roman" w:hAnsi="Times New Roman" w:cs="Times New Roman"/>
          <w:lang w:val="ru-RU"/>
        </w:rPr>
        <w:t>це</w:t>
      </w:r>
      <w:proofErr w:type="spellEnd"/>
      <w:r w:rsidR="00472471" w:rsidRPr="00472471">
        <w:rPr>
          <w:rFonts w:ascii="Times New Roman" w:hAnsi="Times New Roman" w:cs="Times New Roman"/>
          <w:lang w:val="ru-RU"/>
        </w:rPr>
        <w:t xml:space="preserve"> не </w:t>
      </w:r>
      <w:proofErr w:type="spellStart"/>
      <w:r w:rsidR="00472471" w:rsidRPr="00472471">
        <w:rPr>
          <w:rFonts w:ascii="Times New Roman" w:hAnsi="Times New Roman" w:cs="Times New Roman"/>
          <w:lang w:val="ru-RU"/>
        </w:rPr>
        <w:t>підтверджувати</w:t>
      </w:r>
      <w:proofErr w:type="spellEnd"/>
      <w:r w:rsidR="00472471" w:rsidRPr="00472471">
        <w:rPr>
          <w:rFonts w:ascii="Times New Roman" w:hAnsi="Times New Roman" w:cs="Times New Roman"/>
          <w:lang w:val="ru-RU"/>
        </w:rPr>
        <w:t xml:space="preserve"> </w:t>
      </w:r>
      <w:proofErr w:type="spellStart"/>
      <w:proofErr w:type="gramStart"/>
      <w:r w:rsidR="00472471" w:rsidRPr="00472471">
        <w:rPr>
          <w:rFonts w:ascii="Times New Roman" w:hAnsi="Times New Roman" w:cs="Times New Roman"/>
          <w:lang w:val="ru-RU"/>
        </w:rPr>
        <w:t>номінацію</w:t>
      </w:r>
      <w:proofErr w:type="spellEnd"/>
      <w:r w:rsidR="00472471" w:rsidRPr="00472471">
        <w:rPr>
          <w:rFonts w:ascii="Times New Roman" w:hAnsi="Times New Roman" w:cs="Times New Roman"/>
          <w:lang w:val="ru-RU"/>
        </w:rPr>
        <w:t xml:space="preserve">  та</w:t>
      </w:r>
      <w:proofErr w:type="gramEnd"/>
      <w:r w:rsidR="00472471" w:rsidRPr="00472471">
        <w:rPr>
          <w:rFonts w:ascii="Times New Roman" w:hAnsi="Times New Roman" w:cs="Times New Roman"/>
          <w:lang w:val="ru-RU"/>
        </w:rPr>
        <w:t xml:space="preserve"> </w:t>
      </w:r>
      <w:proofErr w:type="spellStart"/>
      <w:r w:rsidR="00472471" w:rsidRPr="00472471">
        <w:rPr>
          <w:rFonts w:ascii="Times New Roman" w:hAnsi="Times New Roman" w:cs="Times New Roman"/>
          <w:lang w:val="ru-RU"/>
        </w:rPr>
        <w:t>відмовити</w:t>
      </w:r>
      <w:proofErr w:type="spellEnd"/>
      <w:r w:rsidR="00472471" w:rsidRPr="00472471">
        <w:rPr>
          <w:rFonts w:ascii="Times New Roman" w:hAnsi="Times New Roman" w:cs="Times New Roman"/>
          <w:lang w:val="ru-RU"/>
        </w:rPr>
        <w:t xml:space="preserve"> в </w:t>
      </w:r>
      <w:proofErr w:type="spellStart"/>
      <w:r w:rsidR="00472471" w:rsidRPr="00472471">
        <w:rPr>
          <w:rFonts w:ascii="Times New Roman" w:hAnsi="Times New Roman" w:cs="Times New Roman"/>
          <w:lang w:val="ru-RU"/>
        </w:rPr>
        <w:t>прийнятті</w:t>
      </w:r>
      <w:proofErr w:type="spellEnd"/>
      <w:r w:rsidR="00472471" w:rsidRPr="00472471">
        <w:rPr>
          <w:rFonts w:ascii="Times New Roman" w:hAnsi="Times New Roman" w:cs="Times New Roman"/>
          <w:lang w:val="ru-RU"/>
        </w:rPr>
        <w:t xml:space="preserve"> Судна, </w:t>
      </w:r>
      <w:proofErr w:type="spellStart"/>
      <w:r w:rsidR="00472471" w:rsidRPr="00472471">
        <w:rPr>
          <w:rFonts w:ascii="Times New Roman" w:hAnsi="Times New Roman" w:cs="Times New Roman"/>
          <w:lang w:val="ru-RU"/>
        </w:rPr>
        <w:t>якщо</w:t>
      </w:r>
      <w:proofErr w:type="spellEnd"/>
      <w:r w:rsidR="00472471" w:rsidRPr="00472471">
        <w:rPr>
          <w:rFonts w:ascii="Times New Roman" w:hAnsi="Times New Roman" w:cs="Times New Roman"/>
          <w:lang w:val="ru-RU"/>
        </w:rPr>
        <w:t xml:space="preserve"> на момент </w:t>
      </w:r>
      <w:proofErr w:type="spellStart"/>
      <w:r w:rsidR="00472471" w:rsidRPr="00472471">
        <w:rPr>
          <w:rFonts w:ascii="Times New Roman" w:hAnsi="Times New Roman" w:cs="Times New Roman"/>
          <w:lang w:val="ru-RU"/>
        </w:rPr>
        <w:t>подання</w:t>
      </w:r>
      <w:proofErr w:type="spellEnd"/>
      <w:r w:rsidR="00472471" w:rsidRPr="00472471">
        <w:rPr>
          <w:rFonts w:ascii="Times New Roman" w:hAnsi="Times New Roman" w:cs="Times New Roman"/>
          <w:lang w:val="ru-RU"/>
        </w:rPr>
        <w:t xml:space="preserve"> </w:t>
      </w:r>
      <w:proofErr w:type="spellStart"/>
      <w:r w:rsidR="00472471" w:rsidRPr="00472471">
        <w:rPr>
          <w:rFonts w:ascii="Times New Roman" w:hAnsi="Times New Roman" w:cs="Times New Roman"/>
          <w:lang w:val="ru-RU"/>
        </w:rPr>
        <w:t>номінації</w:t>
      </w:r>
      <w:proofErr w:type="spellEnd"/>
      <w:r w:rsidR="00472471" w:rsidRPr="00472471">
        <w:rPr>
          <w:rFonts w:ascii="Times New Roman" w:hAnsi="Times New Roman" w:cs="Times New Roman"/>
          <w:lang w:val="ru-RU"/>
        </w:rPr>
        <w:t xml:space="preserve"> </w:t>
      </w:r>
      <w:proofErr w:type="spellStart"/>
      <w:r w:rsidR="00472471" w:rsidRPr="00472471">
        <w:rPr>
          <w:rFonts w:ascii="Times New Roman" w:hAnsi="Times New Roman" w:cs="Times New Roman"/>
          <w:lang w:val="ru-RU"/>
        </w:rPr>
        <w:t>Замовником</w:t>
      </w:r>
      <w:proofErr w:type="spellEnd"/>
      <w:r w:rsidR="00472471" w:rsidRPr="00472471">
        <w:rPr>
          <w:rFonts w:ascii="Times New Roman" w:hAnsi="Times New Roman" w:cs="Times New Roman"/>
          <w:lang w:val="ru-RU"/>
        </w:rPr>
        <w:t xml:space="preserve"> завезено </w:t>
      </w:r>
      <w:proofErr w:type="spellStart"/>
      <w:r w:rsidR="00472471" w:rsidRPr="00472471">
        <w:rPr>
          <w:rFonts w:ascii="Times New Roman" w:hAnsi="Times New Roman" w:cs="Times New Roman"/>
          <w:lang w:val="ru-RU"/>
        </w:rPr>
        <w:t>менш</w:t>
      </w:r>
      <w:proofErr w:type="spellEnd"/>
      <w:r w:rsidR="00472471" w:rsidRPr="00472471">
        <w:rPr>
          <w:rFonts w:ascii="Times New Roman" w:hAnsi="Times New Roman" w:cs="Times New Roman"/>
          <w:lang w:val="ru-RU"/>
        </w:rPr>
        <w:t xml:space="preserve"> </w:t>
      </w:r>
      <w:proofErr w:type="spellStart"/>
      <w:r w:rsidR="00472471" w:rsidRPr="00472471">
        <w:rPr>
          <w:rFonts w:ascii="Times New Roman" w:hAnsi="Times New Roman" w:cs="Times New Roman"/>
          <w:lang w:val="ru-RU"/>
        </w:rPr>
        <w:t>ніж</w:t>
      </w:r>
      <w:proofErr w:type="spellEnd"/>
      <w:r w:rsidR="00472471" w:rsidRPr="00472471">
        <w:rPr>
          <w:rFonts w:ascii="Times New Roman" w:hAnsi="Times New Roman" w:cs="Times New Roman"/>
          <w:lang w:val="ru-RU"/>
        </w:rPr>
        <w:t xml:space="preserve">  80% </w:t>
      </w:r>
      <w:proofErr w:type="spellStart"/>
      <w:r w:rsidR="00472471" w:rsidRPr="00472471">
        <w:rPr>
          <w:rFonts w:ascii="Times New Roman" w:hAnsi="Times New Roman" w:cs="Times New Roman"/>
          <w:lang w:val="ru-RU"/>
        </w:rPr>
        <w:t>заявленого</w:t>
      </w:r>
      <w:proofErr w:type="spellEnd"/>
      <w:r w:rsidR="00472471" w:rsidRPr="00472471">
        <w:rPr>
          <w:rFonts w:ascii="Times New Roman" w:hAnsi="Times New Roman" w:cs="Times New Roman"/>
          <w:lang w:val="ru-RU"/>
        </w:rPr>
        <w:t xml:space="preserve"> до </w:t>
      </w:r>
      <w:proofErr w:type="spellStart"/>
      <w:r w:rsidR="00472471" w:rsidRPr="00472471">
        <w:rPr>
          <w:rFonts w:ascii="Times New Roman" w:hAnsi="Times New Roman" w:cs="Times New Roman"/>
          <w:lang w:val="ru-RU"/>
        </w:rPr>
        <w:t>перевантаження</w:t>
      </w:r>
      <w:proofErr w:type="spellEnd"/>
      <w:r w:rsidR="00472471" w:rsidRPr="00472471">
        <w:rPr>
          <w:rFonts w:ascii="Times New Roman" w:hAnsi="Times New Roman" w:cs="Times New Roman"/>
          <w:lang w:val="ru-RU"/>
        </w:rPr>
        <w:t xml:space="preserve"> Зерна.</w:t>
      </w:r>
    </w:p>
    <w:p w14:paraId="1AA95DAF" w14:textId="7560F630" w:rsidR="001B0877" w:rsidRDefault="001B0877" w:rsidP="00922E9D">
      <w:pPr>
        <w:contextualSpacing/>
        <w:jc w:val="both"/>
        <w:rPr>
          <w:rFonts w:ascii="Times New Roman" w:hAnsi="Times New Roman" w:cs="Times New Roman"/>
          <w:lang w:val="ru-RU"/>
        </w:rPr>
        <w:pPrChange w:id="237" w:author="OLENA PASHKOVA (NEPTUNE.UA)" w:date="2023-11-16T03:58:00Z">
          <w:pPr>
            <w:contextualSpacing/>
          </w:pPr>
        </w:pPrChange>
      </w:pPr>
      <w:r w:rsidRPr="00121D46">
        <w:rPr>
          <w:rFonts w:ascii="Times New Roman" w:hAnsi="Times New Roman" w:cs="Times New Roman"/>
          <w:b/>
          <w:lang w:val="ru-RU"/>
        </w:rPr>
        <w:t>4.18.</w:t>
      </w:r>
      <w:r w:rsidRPr="001B0877">
        <w:rPr>
          <w:rFonts w:ascii="Times New Roman" w:hAnsi="Times New Roman" w:cs="Times New Roman"/>
          <w:lang w:val="ru-RU"/>
        </w:rPr>
        <w:t xml:space="preserve"> </w:t>
      </w:r>
      <w:proofErr w:type="spellStart"/>
      <w:r w:rsidR="00C2450D" w:rsidRPr="00C2450D">
        <w:rPr>
          <w:rFonts w:ascii="Times New Roman" w:hAnsi="Times New Roman" w:cs="Times New Roman"/>
          <w:lang w:val="ru-RU"/>
        </w:rPr>
        <w:t>Виконавець</w:t>
      </w:r>
      <w:proofErr w:type="spellEnd"/>
      <w:r w:rsidR="00C2450D" w:rsidRPr="00C2450D">
        <w:rPr>
          <w:rFonts w:ascii="Times New Roman" w:hAnsi="Times New Roman" w:cs="Times New Roman"/>
          <w:lang w:val="ru-RU"/>
        </w:rPr>
        <w:t xml:space="preserve"> </w:t>
      </w:r>
      <w:proofErr w:type="spellStart"/>
      <w:r w:rsidR="00C2450D" w:rsidRPr="00C2450D">
        <w:rPr>
          <w:rFonts w:ascii="Times New Roman" w:hAnsi="Times New Roman" w:cs="Times New Roman"/>
          <w:lang w:val="ru-RU"/>
        </w:rPr>
        <w:t>має</w:t>
      </w:r>
      <w:proofErr w:type="spellEnd"/>
      <w:r w:rsidR="00C2450D" w:rsidRPr="00C2450D">
        <w:rPr>
          <w:rFonts w:ascii="Times New Roman" w:hAnsi="Times New Roman" w:cs="Times New Roman"/>
          <w:lang w:val="ru-RU"/>
        </w:rPr>
        <w:t xml:space="preserve"> право без будь-</w:t>
      </w:r>
      <w:proofErr w:type="spellStart"/>
      <w:r w:rsidR="00C2450D" w:rsidRPr="00C2450D">
        <w:rPr>
          <w:rFonts w:ascii="Times New Roman" w:hAnsi="Times New Roman" w:cs="Times New Roman"/>
          <w:lang w:val="ru-RU"/>
        </w:rPr>
        <w:t>якої</w:t>
      </w:r>
      <w:proofErr w:type="spellEnd"/>
      <w:r w:rsidR="00C2450D" w:rsidRPr="00C2450D">
        <w:rPr>
          <w:rFonts w:ascii="Times New Roman" w:hAnsi="Times New Roman" w:cs="Times New Roman"/>
          <w:lang w:val="ru-RU"/>
        </w:rPr>
        <w:t xml:space="preserve"> </w:t>
      </w:r>
      <w:proofErr w:type="spellStart"/>
      <w:r w:rsidR="00C2450D" w:rsidRPr="00C2450D">
        <w:rPr>
          <w:rFonts w:ascii="Times New Roman" w:hAnsi="Times New Roman" w:cs="Times New Roman"/>
          <w:lang w:val="ru-RU"/>
        </w:rPr>
        <w:t>відповідальності</w:t>
      </w:r>
      <w:proofErr w:type="spellEnd"/>
      <w:r w:rsidR="00C2450D" w:rsidRPr="00C2450D">
        <w:rPr>
          <w:rFonts w:ascii="Times New Roman" w:hAnsi="Times New Roman" w:cs="Times New Roman"/>
          <w:lang w:val="ru-RU"/>
        </w:rPr>
        <w:t xml:space="preserve"> не </w:t>
      </w:r>
      <w:proofErr w:type="spellStart"/>
      <w:r w:rsidR="00C2450D" w:rsidRPr="00C2450D">
        <w:rPr>
          <w:rFonts w:ascii="Times New Roman" w:hAnsi="Times New Roman" w:cs="Times New Roman"/>
          <w:lang w:val="ru-RU"/>
        </w:rPr>
        <w:t>перевантажувати</w:t>
      </w:r>
      <w:proofErr w:type="spellEnd"/>
      <w:r w:rsidR="00C2450D" w:rsidRPr="00C2450D">
        <w:rPr>
          <w:rFonts w:ascii="Times New Roman" w:hAnsi="Times New Roman" w:cs="Times New Roman"/>
          <w:lang w:val="ru-RU"/>
        </w:rPr>
        <w:t xml:space="preserve"> </w:t>
      </w:r>
      <w:proofErr w:type="spellStart"/>
      <w:r w:rsidR="00C2450D" w:rsidRPr="00C2450D">
        <w:rPr>
          <w:rFonts w:ascii="Times New Roman" w:hAnsi="Times New Roman" w:cs="Times New Roman"/>
          <w:lang w:val="ru-RU"/>
        </w:rPr>
        <w:t>Вантажі</w:t>
      </w:r>
      <w:proofErr w:type="spellEnd"/>
      <w:r w:rsidR="00C2450D" w:rsidRPr="00C2450D">
        <w:rPr>
          <w:rFonts w:ascii="Times New Roman" w:hAnsi="Times New Roman" w:cs="Times New Roman"/>
          <w:lang w:val="ru-RU"/>
        </w:rPr>
        <w:t xml:space="preserve"> </w:t>
      </w:r>
      <w:proofErr w:type="spellStart"/>
      <w:r w:rsidR="00C2450D" w:rsidRPr="00C2450D">
        <w:rPr>
          <w:rFonts w:ascii="Times New Roman" w:hAnsi="Times New Roman" w:cs="Times New Roman"/>
          <w:lang w:val="ru-RU"/>
        </w:rPr>
        <w:t>Замовника</w:t>
      </w:r>
      <w:proofErr w:type="spellEnd"/>
      <w:r w:rsidR="00C2450D" w:rsidRPr="00C2450D">
        <w:rPr>
          <w:rFonts w:ascii="Times New Roman" w:hAnsi="Times New Roman" w:cs="Times New Roman"/>
          <w:lang w:val="ru-RU"/>
        </w:rPr>
        <w:t xml:space="preserve"> у </w:t>
      </w:r>
      <w:proofErr w:type="spellStart"/>
      <w:r w:rsidR="00C2450D" w:rsidRPr="00C2450D">
        <w:rPr>
          <w:rFonts w:ascii="Times New Roman" w:hAnsi="Times New Roman" w:cs="Times New Roman"/>
          <w:lang w:val="ru-RU"/>
        </w:rPr>
        <w:t>разі</w:t>
      </w:r>
      <w:proofErr w:type="spellEnd"/>
      <w:r w:rsidR="00C2450D" w:rsidRPr="00C2450D">
        <w:rPr>
          <w:rFonts w:ascii="Times New Roman" w:hAnsi="Times New Roman" w:cs="Times New Roman"/>
          <w:lang w:val="ru-RU"/>
        </w:rPr>
        <w:t xml:space="preserve"> </w:t>
      </w:r>
      <w:proofErr w:type="spellStart"/>
      <w:r w:rsidR="00C2450D" w:rsidRPr="00C2450D">
        <w:rPr>
          <w:rFonts w:ascii="Times New Roman" w:hAnsi="Times New Roman" w:cs="Times New Roman"/>
          <w:lang w:val="ru-RU"/>
        </w:rPr>
        <w:t>затримки</w:t>
      </w:r>
      <w:proofErr w:type="spellEnd"/>
      <w:r w:rsidR="00C2450D" w:rsidRPr="00C2450D">
        <w:rPr>
          <w:rFonts w:ascii="Times New Roman" w:hAnsi="Times New Roman" w:cs="Times New Roman"/>
          <w:lang w:val="ru-RU"/>
        </w:rPr>
        <w:t xml:space="preserve"> з боку </w:t>
      </w:r>
      <w:proofErr w:type="spellStart"/>
      <w:r w:rsidR="00C2450D" w:rsidRPr="00C2450D">
        <w:rPr>
          <w:rFonts w:ascii="Times New Roman" w:hAnsi="Times New Roman" w:cs="Times New Roman"/>
          <w:lang w:val="ru-RU"/>
        </w:rPr>
        <w:t>Замовника</w:t>
      </w:r>
      <w:proofErr w:type="spellEnd"/>
      <w:r w:rsidR="00C2450D" w:rsidRPr="00C2450D">
        <w:rPr>
          <w:rFonts w:ascii="Times New Roman" w:hAnsi="Times New Roman" w:cs="Times New Roman"/>
          <w:lang w:val="ru-RU"/>
        </w:rPr>
        <w:t xml:space="preserve"> </w:t>
      </w:r>
      <w:proofErr w:type="spellStart"/>
      <w:r w:rsidR="00C2450D" w:rsidRPr="00C2450D">
        <w:rPr>
          <w:rFonts w:ascii="Times New Roman" w:hAnsi="Times New Roman" w:cs="Times New Roman"/>
          <w:lang w:val="ru-RU"/>
        </w:rPr>
        <w:t>більше</w:t>
      </w:r>
      <w:proofErr w:type="spellEnd"/>
      <w:r w:rsidR="00C2450D" w:rsidRPr="00C2450D">
        <w:rPr>
          <w:rFonts w:ascii="Times New Roman" w:hAnsi="Times New Roman" w:cs="Times New Roman"/>
          <w:lang w:val="ru-RU"/>
        </w:rPr>
        <w:t xml:space="preserve"> </w:t>
      </w:r>
      <w:proofErr w:type="spellStart"/>
      <w:r w:rsidR="00C2450D" w:rsidRPr="00C2450D">
        <w:rPr>
          <w:rFonts w:ascii="Times New Roman" w:hAnsi="Times New Roman" w:cs="Times New Roman"/>
          <w:lang w:val="ru-RU"/>
        </w:rPr>
        <w:t>ніж</w:t>
      </w:r>
      <w:proofErr w:type="spellEnd"/>
      <w:r w:rsidR="00C2450D" w:rsidRPr="00C2450D">
        <w:rPr>
          <w:rFonts w:ascii="Times New Roman" w:hAnsi="Times New Roman" w:cs="Times New Roman"/>
          <w:lang w:val="ru-RU"/>
        </w:rPr>
        <w:t xml:space="preserve"> на 10 </w:t>
      </w:r>
      <w:proofErr w:type="spellStart"/>
      <w:r w:rsidR="00C2450D" w:rsidRPr="00C2450D">
        <w:rPr>
          <w:rFonts w:ascii="Times New Roman" w:hAnsi="Times New Roman" w:cs="Times New Roman"/>
          <w:lang w:val="ru-RU"/>
        </w:rPr>
        <w:t>календарних</w:t>
      </w:r>
      <w:proofErr w:type="spellEnd"/>
      <w:r w:rsidR="00C2450D" w:rsidRPr="00C2450D">
        <w:rPr>
          <w:rFonts w:ascii="Times New Roman" w:hAnsi="Times New Roman" w:cs="Times New Roman"/>
          <w:lang w:val="ru-RU"/>
        </w:rPr>
        <w:t xml:space="preserve"> </w:t>
      </w:r>
      <w:proofErr w:type="spellStart"/>
      <w:r w:rsidR="00C2450D" w:rsidRPr="00C2450D">
        <w:rPr>
          <w:rFonts w:ascii="Times New Roman" w:hAnsi="Times New Roman" w:cs="Times New Roman"/>
          <w:lang w:val="ru-RU"/>
        </w:rPr>
        <w:t>днів</w:t>
      </w:r>
      <w:proofErr w:type="spellEnd"/>
      <w:r w:rsidR="00C2450D" w:rsidRPr="00C2450D">
        <w:rPr>
          <w:rFonts w:ascii="Times New Roman" w:hAnsi="Times New Roman" w:cs="Times New Roman"/>
          <w:lang w:val="ru-RU"/>
        </w:rPr>
        <w:t xml:space="preserve"> з оплатою </w:t>
      </w:r>
      <w:proofErr w:type="spellStart"/>
      <w:r w:rsidR="00C2450D" w:rsidRPr="00C2450D">
        <w:rPr>
          <w:rFonts w:ascii="Times New Roman" w:hAnsi="Times New Roman" w:cs="Times New Roman"/>
          <w:lang w:val="ru-RU"/>
        </w:rPr>
        <w:t>безспірних</w:t>
      </w:r>
      <w:proofErr w:type="spellEnd"/>
      <w:r w:rsidR="00C2450D" w:rsidRPr="00C2450D">
        <w:rPr>
          <w:rFonts w:ascii="Times New Roman" w:hAnsi="Times New Roman" w:cs="Times New Roman"/>
          <w:lang w:val="ru-RU"/>
        </w:rPr>
        <w:t xml:space="preserve"> </w:t>
      </w:r>
      <w:proofErr w:type="spellStart"/>
      <w:r w:rsidR="00C2450D" w:rsidRPr="00C2450D">
        <w:rPr>
          <w:rFonts w:ascii="Times New Roman" w:hAnsi="Times New Roman" w:cs="Times New Roman"/>
          <w:lang w:val="ru-RU"/>
        </w:rPr>
        <w:t>рахунків</w:t>
      </w:r>
      <w:proofErr w:type="spellEnd"/>
      <w:r w:rsidR="00C2450D" w:rsidRPr="00C2450D">
        <w:rPr>
          <w:rFonts w:ascii="Times New Roman" w:hAnsi="Times New Roman" w:cs="Times New Roman"/>
          <w:lang w:val="ru-RU"/>
        </w:rPr>
        <w:t xml:space="preserve"> </w:t>
      </w:r>
      <w:proofErr w:type="spellStart"/>
      <w:r w:rsidR="00C2450D" w:rsidRPr="00C2450D">
        <w:rPr>
          <w:rFonts w:ascii="Times New Roman" w:hAnsi="Times New Roman" w:cs="Times New Roman"/>
          <w:lang w:val="ru-RU"/>
        </w:rPr>
        <w:t>Виконавця</w:t>
      </w:r>
      <w:proofErr w:type="spellEnd"/>
      <w:r w:rsidR="00C2450D" w:rsidRPr="00C2450D">
        <w:rPr>
          <w:rFonts w:ascii="Times New Roman" w:hAnsi="Times New Roman" w:cs="Times New Roman"/>
          <w:lang w:val="ru-RU"/>
        </w:rPr>
        <w:t xml:space="preserve"> з </w:t>
      </w:r>
      <w:proofErr w:type="spellStart"/>
      <w:r w:rsidR="00C2450D" w:rsidRPr="00C2450D">
        <w:rPr>
          <w:rFonts w:ascii="Times New Roman" w:hAnsi="Times New Roman" w:cs="Times New Roman"/>
          <w:lang w:val="ru-RU"/>
        </w:rPr>
        <w:t>урахуванням</w:t>
      </w:r>
      <w:proofErr w:type="spellEnd"/>
      <w:r w:rsidR="00C2450D" w:rsidRPr="00C2450D">
        <w:rPr>
          <w:rFonts w:ascii="Times New Roman" w:hAnsi="Times New Roman" w:cs="Times New Roman"/>
          <w:lang w:val="ru-RU"/>
        </w:rPr>
        <w:t xml:space="preserve"> п. 2.7.</w:t>
      </w:r>
    </w:p>
    <w:p w14:paraId="7521ABE9" w14:textId="77777777" w:rsidR="00F82844" w:rsidRPr="00F82844" w:rsidRDefault="00F82844" w:rsidP="00922E9D">
      <w:pPr>
        <w:contextualSpacing/>
        <w:jc w:val="both"/>
        <w:rPr>
          <w:rFonts w:ascii="Times New Roman" w:hAnsi="Times New Roman" w:cs="Times New Roman"/>
          <w:lang w:val="ru-RU"/>
        </w:rPr>
        <w:pPrChange w:id="238" w:author="OLENA PASHKOVA (NEPTUNE.UA)" w:date="2023-11-16T03:58:00Z">
          <w:pPr>
            <w:contextualSpacing/>
          </w:pPr>
        </w:pPrChange>
      </w:pPr>
      <w:r w:rsidRPr="00F82844">
        <w:rPr>
          <w:rFonts w:ascii="Times New Roman" w:hAnsi="Times New Roman" w:cs="Times New Roman"/>
          <w:b/>
          <w:bCs/>
          <w:lang w:val="ru-RU"/>
        </w:rPr>
        <w:t>4.19.</w:t>
      </w:r>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Виконавець</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має</w:t>
      </w:r>
      <w:proofErr w:type="spellEnd"/>
      <w:r w:rsidRPr="00F82844">
        <w:rPr>
          <w:rFonts w:ascii="Times New Roman" w:hAnsi="Times New Roman" w:cs="Times New Roman"/>
          <w:lang w:val="ru-RU"/>
        </w:rPr>
        <w:t xml:space="preserve"> право на </w:t>
      </w:r>
      <w:proofErr w:type="spellStart"/>
      <w:r w:rsidRPr="00F82844">
        <w:rPr>
          <w:rFonts w:ascii="Times New Roman" w:hAnsi="Times New Roman" w:cs="Times New Roman"/>
          <w:lang w:val="ru-RU"/>
        </w:rPr>
        <w:t>власний</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розсуд</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надавати</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Замовнику</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знижки</w:t>
      </w:r>
      <w:proofErr w:type="spellEnd"/>
      <w:r w:rsidRPr="00F82844">
        <w:rPr>
          <w:rFonts w:ascii="Times New Roman" w:hAnsi="Times New Roman" w:cs="Times New Roman"/>
          <w:lang w:val="ru-RU"/>
        </w:rPr>
        <w:t xml:space="preserve"> до </w:t>
      </w:r>
      <w:proofErr w:type="spellStart"/>
      <w:r w:rsidRPr="00F82844">
        <w:rPr>
          <w:rFonts w:ascii="Times New Roman" w:hAnsi="Times New Roman" w:cs="Times New Roman"/>
          <w:lang w:val="ru-RU"/>
        </w:rPr>
        <w:t>встановлених</w:t>
      </w:r>
      <w:proofErr w:type="spellEnd"/>
      <w:r w:rsidRPr="00F82844">
        <w:rPr>
          <w:rFonts w:ascii="Times New Roman" w:hAnsi="Times New Roman" w:cs="Times New Roman"/>
          <w:lang w:val="ru-RU"/>
        </w:rPr>
        <w:t xml:space="preserve"> ставок, </w:t>
      </w:r>
      <w:proofErr w:type="spellStart"/>
      <w:r w:rsidRPr="00F82844">
        <w:rPr>
          <w:rFonts w:ascii="Times New Roman" w:hAnsi="Times New Roman" w:cs="Times New Roman"/>
          <w:lang w:val="ru-RU"/>
        </w:rPr>
        <w:t>окрім</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встановлених</w:t>
      </w:r>
      <w:proofErr w:type="spellEnd"/>
      <w:r w:rsidRPr="00F82844">
        <w:rPr>
          <w:rFonts w:ascii="Times New Roman" w:hAnsi="Times New Roman" w:cs="Times New Roman"/>
          <w:lang w:val="ru-RU"/>
        </w:rPr>
        <w:t xml:space="preserve"> </w:t>
      </w:r>
      <w:proofErr w:type="gramStart"/>
      <w:r w:rsidRPr="00F82844">
        <w:rPr>
          <w:rFonts w:ascii="Times New Roman" w:hAnsi="Times New Roman" w:cs="Times New Roman"/>
          <w:lang w:val="ru-RU"/>
        </w:rPr>
        <w:t xml:space="preserve">Договором,  </w:t>
      </w:r>
      <w:proofErr w:type="spellStart"/>
      <w:r w:rsidRPr="00F82844">
        <w:rPr>
          <w:rFonts w:ascii="Times New Roman" w:hAnsi="Times New Roman" w:cs="Times New Roman"/>
          <w:lang w:val="ru-RU"/>
        </w:rPr>
        <w:t>що</w:t>
      </w:r>
      <w:proofErr w:type="spellEnd"/>
      <w:proofErr w:type="gram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оформлюється</w:t>
      </w:r>
      <w:proofErr w:type="spellEnd"/>
      <w:r w:rsidRPr="00F82844">
        <w:rPr>
          <w:rFonts w:ascii="Times New Roman" w:hAnsi="Times New Roman" w:cs="Times New Roman"/>
          <w:lang w:val="ru-RU"/>
        </w:rPr>
        <w:t xml:space="preserve"> Сторонами </w:t>
      </w:r>
      <w:proofErr w:type="spellStart"/>
      <w:r w:rsidRPr="00F82844">
        <w:rPr>
          <w:rFonts w:ascii="Times New Roman" w:hAnsi="Times New Roman" w:cs="Times New Roman"/>
          <w:lang w:val="ru-RU"/>
        </w:rPr>
        <w:t>відповідною</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додатковою</w:t>
      </w:r>
      <w:proofErr w:type="spellEnd"/>
      <w:r w:rsidRPr="00F82844">
        <w:rPr>
          <w:rFonts w:ascii="Times New Roman" w:hAnsi="Times New Roman" w:cs="Times New Roman"/>
          <w:lang w:val="ru-RU"/>
        </w:rPr>
        <w:t xml:space="preserve"> угодою/</w:t>
      </w:r>
      <w:proofErr w:type="spellStart"/>
      <w:r w:rsidRPr="00F82844">
        <w:rPr>
          <w:rFonts w:ascii="Times New Roman" w:hAnsi="Times New Roman" w:cs="Times New Roman"/>
          <w:lang w:val="ru-RU"/>
        </w:rPr>
        <w:t>ами</w:t>
      </w:r>
      <w:proofErr w:type="spellEnd"/>
      <w:r w:rsidRPr="00F82844">
        <w:rPr>
          <w:rFonts w:ascii="Times New Roman" w:hAnsi="Times New Roman" w:cs="Times New Roman"/>
          <w:lang w:val="ru-RU"/>
        </w:rPr>
        <w:t xml:space="preserve"> до Договору. </w:t>
      </w:r>
    </w:p>
    <w:p w14:paraId="27CD0222" w14:textId="77777777" w:rsidR="00F82844" w:rsidRPr="00F82844" w:rsidRDefault="00F82844" w:rsidP="00922E9D">
      <w:pPr>
        <w:contextualSpacing/>
        <w:jc w:val="both"/>
        <w:rPr>
          <w:rFonts w:ascii="Times New Roman" w:hAnsi="Times New Roman" w:cs="Times New Roman"/>
          <w:lang w:val="ru-RU"/>
        </w:rPr>
        <w:pPrChange w:id="239" w:author="OLENA PASHKOVA (NEPTUNE.UA)" w:date="2023-11-16T03:58:00Z">
          <w:pPr>
            <w:contextualSpacing/>
          </w:pPr>
        </w:pPrChange>
      </w:pPr>
      <w:r w:rsidRPr="00F82844">
        <w:rPr>
          <w:rFonts w:ascii="Times New Roman" w:hAnsi="Times New Roman" w:cs="Times New Roman"/>
          <w:b/>
          <w:bCs/>
          <w:lang w:val="ru-RU"/>
        </w:rPr>
        <w:t>4.20.</w:t>
      </w:r>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Виконавець</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зобов'язується</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повідомляти</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Замовника</w:t>
      </w:r>
      <w:proofErr w:type="spellEnd"/>
      <w:r w:rsidRPr="00F82844">
        <w:rPr>
          <w:rFonts w:ascii="Times New Roman" w:hAnsi="Times New Roman" w:cs="Times New Roman"/>
          <w:lang w:val="ru-RU"/>
        </w:rPr>
        <w:t xml:space="preserve"> про будь-</w:t>
      </w:r>
      <w:proofErr w:type="spellStart"/>
      <w:r w:rsidRPr="00F82844">
        <w:rPr>
          <w:rFonts w:ascii="Times New Roman" w:hAnsi="Times New Roman" w:cs="Times New Roman"/>
          <w:lang w:val="ru-RU"/>
        </w:rPr>
        <w:t>які</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заплановані</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зупинки</w:t>
      </w:r>
      <w:proofErr w:type="spellEnd"/>
      <w:r w:rsidRPr="00F82844">
        <w:rPr>
          <w:rFonts w:ascii="Times New Roman" w:hAnsi="Times New Roman" w:cs="Times New Roman"/>
          <w:lang w:val="ru-RU"/>
        </w:rPr>
        <w:t>/</w:t>
      </w:r>
      <w:proofErr w:type="spellStart"/>
      <w:r w:rsidRPr="00F82844">
        <w:rPr>
          <w:rFonts w:ascii="Times New Roman" w:hAnsi="Times New Roman" w:cs="Times New Roman"/>
          <w:lang w:val="ru-RU"/>
        </w:rPr>
        <w:t>затримки</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прийому</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Вантажу</w:t>
      </w:r>
      <w:proofErr w:type="spellEnd"/>
      <w:r w:rsidRPr="00F82844">
        <w:rPr>
          <w:rFonts w:ascii="Times New Roman" w:hAnsi="Times New Roman" w:cs="Times New Roman"/>
          <w:lang w:val="ru-RU"/>
        </w:rPr>
        <w:t xml:space="preserve"> не </w:t>
      </w:r>
      <w:proofErr w:type="spellStart"/>
      <w:r w:rsidRPr="00F82844">
        <w:rPr>
          <w:rFonts w:ascii="Times New Roman" w:hAnsi="Times New Roman" w:cs="Times New Roman"/>
          <w:lang w:val="ru-RU"/>
        </w:rPr>
        <w:t>менше</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ніж</w:t>
      </w:r>
      <w:proofErr w:type="spellEnd"/>
      <w:r w:rsidRPr="00F82844">
        <w:rPr>
          <w:rFonts w:ascii="Times New Roman" w:hAnsi="Times New Roman" w:cs="Times New Roman"/>
          <w:lang w:val="ru-RU"/>
        </w:rPr>
        <w:t xml:space="preserve"> </w:t>
      </w:r>
      <w:proofErr w:type="gramStart"/>
      <w:r w:rsidRPr="00F82844">
        <w:rPr>
          <w:rFonts w:ascii="Times New Roman" w:hAnsi="Times New Roman" w:cs="Times New Roman"/>
          <w:lang w:val="ru-RU"/>
        </w:rPr>
        <w:t>за  36</w:t>
      </w:r>
      <w:proofErr w:type="gram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тридцять</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шість</w:t>
      </w:r>
      <w:proofErr w:type="spellEnd"/>
      <w:r w:rsidRPr="00F82844">
        <w:rPr>
          <w:rFonts w:ascii="Times New Roman" w:hAnsi="Times New Roman" w:cs="Times New Roman"/>
          <w:lang w:val="ru-RU"/>
        </w:rPr>
        <w:t xml:space="preserve">) годин. У </w:t>
      </w:r>
      <w:proofErr w:type="spellStart"/>
      <w:r w:rsidRPr="00F82844">
        <w:rPr>
          <w:rFonts w:ascii="Times New Roman" w:hAnsi="Times New Roman" w:cs="Times New Roman"/>
          <w:lang w:val="ru-RU"/>
        </w:rPr>
        <w:t>випадку</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неповідомлення</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Замовника</w:t>
      </w:r>
      <w:proofErr w:type="spellEnd"/>
      <w:r w:rsidRPr="00F82844">
        <w:rPr>
          <w:rFonts w:ascii="Times New Roman" w:hAnsi="Times New Roman" w:cs="Times New Roman"/>
          <w:lang w:val="ru-RU"/>
        </w:rPr>
        <w:t xml:space="preserve"> про </w:t>
      </w:r>
      <w:proofErr w:type="spellStart"/>
      <w:r w:rsidRPr="00F82844">
        <w:rPr>
          <w:rFonts w:ascii="Times New Roman" w:hAnsi="Times New Roman" w:cs="Times New Roman"/>
          <w:lang w:val="ru-RU"/>
        </w:rPr>
        <w:t>такі</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зупинки</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Виконавець</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зобов’язаний</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відшкодувати</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Замовнику</w:t>
      </w:r>
      <w:proofErr w:type="spellEnd"/>
      <w:r w:rsidRPr="00F82844">
        <w:rPr>
          <w:rFonts w:ascii="Times New Roman" w:hAnsi="Times New Roman" w:cs="Times New Roman"/>
          <w:lang w:val="ru-RU"/>
        </w:rPr>
        <w:t xml:space="preserve"> документально </w:t>
      </w:r>
      <w:proofErr w:type="spellStart"/>
      <w:r w:rsidRPr="00F82844">
        <w:rPr>
          <w:rFonts w:ascii="Times New Roman" w:hAnsi="Times New Roman" w:cs="Times New Roman"/>
          <w:lang w:val="ru-RU"/>
        </w:rPr>
        <w:t>підтверджені</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витрати</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пов’язані</w:t>
      </w:r>
      <w:proofErr w:type="spellEnd"/>
      <w:r w:rsidRPr="00F82844">
        <w:rPr>
          <w:rFonts w:ascii="Times New Roman" w:hAnsi="Times New Roman" w:cs="Times New Roman"/>
          <w:lang w:val="ru-RU"/>
        </w:rPr>
        <w:t xml:space="preserve"> з </w:t>
      </w:r>
      <w:proofErr w:type="spellStart"/>
      <w:r w:rsidRPr="00F82844">
        <w:rPr>
          <w:rFonts w:ascii="Times New Roman" w:hAnsi="Times New Roman" w:cs="Times New Roman"/>
          <w:lang w:val="ru-RU"/>
        </w:rPr>
        <w:t>простоєм</w:t>
      </w:r>
      <w:proofErr w:type="spellEnd"/>
      <w:r w:rsidRPr="00F82844">
        <w:rPr>
          <w:rFonts w:ascii="Times New Roman" w:hAnsi="Times New Roman" w:cs="Times New Roman"/>
          <w:lang w:val="ru-RU"/>
        </w:rPr>
        <w:t>/</w:t>
      </w:r>
      <w:proofErr w:type="spellStart"/>
      <w:r w:rsidRPr="00F82844">
        <w:rPr>
          <w:rFonts w:ascii="Times New Roman" w:hAnsi="Times New Roman" w:cs="Times New Roman"/>
          <w:lang w:val="ru-RU"/>
        </w:rPr>
        <w:t>поверненням</w:t>
      </w:r>
      <w:proofErr w:type="spellEnd"/>
      <w:r w:rsidRPr="00F82844">
        <w:rPr>
          <w:rFonts w:ascii="Times New Roman" w:hAnsi="Times New Roman" w:cs="Times New Roman"/>
          <w:lang w:val="ru-RU"/>
        </w:rPr>
        <w:t>/</w:t>
      </w:r>
      <w:proofErr w:type="spellStart"/>
      <w:r w:rsidRPr="00F82844">
        <w:rPr>
          <w:rFonts w:ascii="Times New Roman" w:hAnsi="Times New Roman" w:cs="Times New Roman"/>
          <w:lang w:val="ru-RU"/>
        </w:rPr>
        <w:t>переадресуванням</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вагонів</w:t>
      </w:r>
      <w:proofErr w:type="spellEnd"/>
      <w:r w:rsidRPr="00F82844">
        <w:rPr>
          <w:rFonts w:ascii="Times New Roman" w:hAnsi="Times New Roman" w:cs="Times New Roman"/>
          <w:lang w:val="ru-RU"/>
        </w:rPr>
        <w:t>/</w:t>
      </w:r>
      <w:proofErr w:type="spellStart"/>
      <w:r w:rsidRPr="00F82844">
        <w:rPr>
          <w:rFonts w:ascii="Times New Roman" w:hAnsi="Times New Roman" w:cs="Times New Roman"/>
          <w:lang w:val="ru-RU"/>
        </w:rPr>
        <w:t>вантажівок</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понесені</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Замовником</w:t>
      </w:r>
      <w:proofErr w:type="spellEnd"/>
      <w:r w:rsidRPr="00F82844">
        <w:rPr>
          <w:rFonts w:ascii="Times New Roman" w:hAnsi="Times New Roman" w:cs="Times New Roman"/>
          <w:lang w:val="ru-RU"/>
        </w:rPr>
        <w:t>.</w:t>
      </w:r>
    </w:p>
    <w:p w14:paraId="6E7BD046" w14:textId="390C737C" w:rsidR="001B0877" w:rsidRPr="00121D46" w:rsidRDefault="00F82844" w:rsidP="00922E9D">
      <w:pPr>
        <w:jc w:val="both"/>
        <w:rPr>
          <w:rFonts w:ascii="Times New Roman" w:hAnsi="Times New Roman" w:cs="Times New Roman"/>
          <w:b/>
          <w:lang w:val="ru-RU"/>
        </w:rPr>
        <w:pPrChange w:id="240" w:author="OLENA PASHKOVA (NEPTUNE.UA)" w:date="2023-11-16T03:58:00Z">
          <w:pPr/>
        </w:pPrChange>
      </w:pPr>
      <w:r w:rsidRPr="00F82844">
        <w:rPr>
          <w:rFonts w:ascii="Times New Roman" w:hAnsi="Times New Roman" w:cs="Times New Roman"/>
          <w:b/>
          <w:bCs/>
          <w:lang w:val="ru-RU"/>
        </w:rPr>
        <w:t>4.21.</w:t>
      </w:r>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Виконавець</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має</w:t>
      </w:r>
      <w:proofErr w:type="spellEnd"/>
      <w:r w:rsidRPr="00F82844">
        <w:rPr>
          <w:rFonts w:ascii="Times New Roman" w:hAnsi="Times New Roman" w:cs="Times New Roman"/>
          <w:lang w:val="ru-RU"/>
        </w:rPr>
        <w:t xml:space="preserve"> право без будь-</w:t>
      </w:r>
      <w:proofErr w:type="spellStart"/>
      <w:r w:rsidRPr="00F82844">
        <w:rPr>
          <w:rFonts w:ascii="Times New Roman" w:hAnsi="Times New Roman" w:cs="Times New Roman"/>
          <w:lang w:val="ru-RU"/>
        </w:rPr>
        <w:t>якого</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узгодження</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із</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Замовником</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надавати</w:t>
      </w:r>
      <w:proofErr w:type="spellEnd"/>
      <w:r w:rsidRPr="00F82844">
        <w:rPr>
          <w:rFonts w:ascii="Times New Roman" w:hAnsi="Times New Roman" w:cs="Times New Roman"/>
          <w:lang w:val="ru-RU"/>
        </w:rPr>
        <w:t xml:space="preserve"> у будь-</w:t>
      </w:r>
      <w:proofErr w:type="spellStart"/>
      <w:r w:rsidRPr="00F82844">
        <w:rPr>
          <w:rFonts w:ascii="Times New Roman" w:hAnsi="Times New Roman" w:cs="Times New Roman"/>
          <w:lang w:val="ru-RU"/>
        </w:rPr>
        <w:t>якому</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вигляді</w:t>
      </w:r>
      <w:proofErr w:type="spellEnd"/>
      <w:r w:rsidRPr="00F82844">
        <w:rPr>
          <w:rFonts w:ascii="Times New Roman" w:hAnsi="Times New Roman" w:cs="Times New Roman"/>
          <w:lang w:val="ru-RU"/>
        </w:rPr>
        <w:t xml:space="preserve"> на </w:t>
      </w:r>
      <w:proofErr w:type="spellStart"/>
      <w:r w:rsidRPr="00F82844">
        <w:rPr>
          <w:rFonts w:ascii="Times New Roman" w:hAnsi="Times New Roman" w:cs="Times New Roman"/>
          <w:lang w:val="ru-RU"/>
        </w:rPr>
        <w:t>власний</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розсуд</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інформацію</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іншим</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Клієнтам</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які</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купують</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послуги</w:t>
      </w:r>
      <w:proofErr w:type="spellEnd"/>
      <w:r w:rsidRPr="00F82844">
        <w:rPr>
          <w:rFonts w:ascii="Times New Roman" w:hAnsi="Times New Roman" w:cs="Times New Roman"/>
          <w:lang w:val="ru-RU"/>
        </w:rPr>
        <w:t xml:space="preserve"> з перевалки у </w:t>
      </w:r>
      <w:proofErr w:type="spellStart"/>
      <w:r w:rsidRPr="00F82844">
        <w:rPr>
          <w:rFonts w:ascii="Times New Roman" w:hAnsi="Times New Roman" w:cs="Times New Roman"/>
          <w:lang w:val="ru-RU"/>
        </w:rPr>
        <w:t>Виконавця</w:t>
      </w:r>
      <w:proofErr w:type="spellEnd"/>
      <w:r w:rsidRPr="00F82844">
        <w:rPr>
          <w:rFonts w:ascii="Times New Roman" w:hAnsi="Times New Roman" w:cs="Times New Roman"/>
          <w:lang w:val="ru-RU"/>
        </w:rPr>
        <w:t xml:space="preserve">, на </w:t>
      </w:r>
      <w:proofErr w:type="spellStart"/>
      <w:r w:rsidRPr="00F82844">
        <w:rPr>
          <w:rFonts w:ascii="Times New Roman" w:hAnsi="Times New Roman" w:cs="Times New Roman"/>
          <w:lang w:val="ru-RU"/>
        </w:rPr>
        <w:t>їх</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вимогу</w:t>
      </w:r>
      <w:proofErr w:type="spellEnd"/>
      <w:r w:rsidRPr="00F82844">
        <w:rPr>
          <w:rFonts w:ascii="Times New Roman" w:hAnsi="Times New Roman" w:cs="Times New Roman"/>
          <w:lang w:val="ru-RU"/>
        </w:rPr>
        <w:t xml:space="preserve"> про </w:t>
      </w:r>
      <w:proofErr w:type="spellStart"/>
      <w:r w:rsidRPr="00F82844">
        <w:rPr>
          <w:rFonts w:ascii="Times New Roman" w:hAnsi="Times New Roman" w:cs="Times New Roman"/>
          <w:lang w:val="ru-RU"/>
        </w:rPr>
        <w:t>вільні</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потужності</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зберігання</w:t>
      </w:r>
      <w:proofErr w:type="spellEnd"/>
      <w:r w:rsidRPr="00F82844">
        <w:rPr>
          <w:rFonts w:ascii="Times New Roman" w:hAnsi="Times New Roman" w:cs="Times New Roman"/>
          <w:lang w:val="ru-RU"/>
        </w:rPr>
        <w:t xml:space="preserve"> зерна на </w:t>
      </w:r>
      <w:proofErr w:type="spellStart"/>
      <w:r w:rsidRPr="00F82844">
        <w:rPr>
          <w:rFonts w:ascii="Times New Roman" w:hAnsi="Times New Roman" w:cs="Times New Roman"/>
          <w:lang w:val="ru-RU"/>
        </w:rPr>
        <w:t>терміналі</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із</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визначенням</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залишків</w:t>
      </w:r>
      <w:proofErr w:type="spellEnd"/>
      <w:r w:rsidRPr="00F82844">
        <w:rPr>
          <w:rFonts w:ascii="Times New Roman" w:hAnsi="Times New Roman" w:cs="Times New Roman"/>
          <w:lang w:val="ru-RU"/>
        </w:rPr>
        <w:t xml:space="preserve"> по кожному </w:t>
      </w:r>
      <w:proofErr w:type="spellStart"/>
      <w:r w:rsidRPr="00F82844">
        <w:rPr>
          <w:rFonts w:ascii="Times New Roman" w:hAnsi="Times New Roman" w:cs="Times New Roman"/>
          <w:lang w:val="ru-RU"/>
        </w:rPr>
        <w:t>Клієнту</w:t>
      </w:r>
      <w:proofErr w:type="spellEnd"/>
      <w:r w:rsidRPr="00F82844">
        <w:rPr>
          <w:rFonts w:ascii="Times New Roman" w:hAnsi="Times New Roman" w:cs="Times New Roman"/>
          <w:lang w:val="ru-RU"/>
        </w:rPr>
        <w:t xml:space="preserve">, в тому </w:t>
      </w:r>
      <w:proofErr w:type="spellStart"/>
      <w:r w:rsidRPr="00F82844">
        <w:rPr>
          <w:rFonts w:ascii="Times New Roman" w:hAnsi="Times New Roman" w:cs="Times New Roman"/>
          <w:lang w:val="ru-RU"/>
        </w:rPr>
        <w:t>числі</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Замовника</w:t>
      </w:r>
      <w:proofErr w:type="spellEnd"/>
      <w:r w:rsidRPr="00F82844">
        <w:rPr>
          <w:rFonts w:ascii="Times New Roman" w:hAnsi="Times New Roman" w:cs="Times New Roman"/>
          <w:lang w:val="ru-RU"/>
        </w:rPr>
        <w:t xml:space="preserve">, та </w:t>
      </w:r>
      <w:proofErr w:type="spellStart"/>
      <w:r w:rsidRPr="00F82844">
        <w:rPr>
          <w:rFonts w:ascii="Times New Roman" w:hAnsi="Times New Roman" w:cs="Times New Roman"/>
          <w:lang w:val="ru-RU"/>
        </w:rPr>
        <w:t>інформацію</w:t>
      </w:r>
      <w:proofErr w:type="spellEnd"/>
      <w:r w:rsidRPr="00F82844">
        <w:rPr>
          <w:rFonts w:ascii="Times New Roman" w:hAnsi="Times New Roman" w:cs="Times New Roman"/>
          <w:lang w:val="ru-RU"/>
        </w:rPr>
        <w:t xml:space="preserve"> по </w:t>
      </w:r>
      <w:r w:rsidRPr="00F82844">
        <w:rPr>
          <w:rFonts w:ascii="Times New Roman" w:hAnsi="Times New Roman" w:cs="Times New Roman"/>
        </w:rPr>
        <w:t>line</w:t>
      </w:r>
      <w:r w:rsidRPr="00F82844">
        <w:rPr>
          <w:rFonts w:ascii="Times New Roman" w:hAnsi="Times New Roman" w:cs="Times New Roman"/>
          <w:lang w:val="ru-RU"/>
        </w:rPr>
        <w:t>-</w:t>
      </w:r>
      <w:r w:rsidRPr="00F82844">
        <w:rPr>
          <w:rFonts w:ascii="Times New Roman" w:hAnsi="Times New Roman" w:cs="Times New Roman"/>
        </w:rPr>
        <w:t>up</w:t>
      </w:r>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із</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визначенням</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черговості</w:t>
      </w:r>
      <w:proofErr w:type="spellEnd"/>
      <w:r w:rsidRPr="00F82844">
        <w:rPr>
          <w:rFonts w:ascii="Times New Roman" w:hAnsi="Times New Roman" w:cs="Times New Roman"/>
          <w:lang w:val="ru-RU"/>
        </w:rPr>
        <w:t xml:space="preserve"> та </w:t>
      </w:r>
      <w:proofErr w:type="gramStart"/>
      <w:r w:rsidRPr="00F82844">
        <w:rPr>
          <w:rFonts w:ascii="Times New Roman" w:hAnsi="Times New Roman" w:cs="Times New Roman"/>
          <w:lang w:val="ru-RU"/>
        </w:rPr>
        <w:t>часу  заходу</w:t>
      </w:r>
      <w:proofErr w:type="gramEnd"/>
      <w:r w:rsidRPr="00F82844">
        <w:rPr>
          <w:rFonts w:ascii="Times New Roman" w:hAnsi="Times New Roman" w:cs="Times New Roman"/>
          <w:lang w:val="ru-RU"/>
        </w:rPr>
        <w:t xml:space="preserve">  суден </w:t>
      </w:r>
      <w:proofErr w:type="spellStart"/>
      <w:r w:rsidRPr="00F82844">
        <w:rPr>
          <w:rFonts w:ascii="Times New Roman" w:hAnsi="Times New Roman" w:cs="Times New Roman"/>
          <w:lang w:val="ru-RU"/>
        </w:rPr>
        <w:t>під</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завантаження</w:t>
      </w:r>
      <w:proofErr w:type="spellEnd"/>
      <w:r w:rsidRPr="00F82844">
        <w:rPr>
          <w:rFonts w:ascii="Times New Roman" w:hAnsi="Times New Roman" w:cs="Times New Roman"/>
          <w:lang w:val="ru-RU"/>
        </w:rPr>
        <w:t xml:space="preserve"> по кожному </w:t>
      </w:r>
      <w:proofErr w:type="spellStart"/>
      <w:r w:rsidRPr="00F82844">
        <w:rPr>
          <w:rFonts w:ascii="Times New Roman" w:hAnsi="Times New Roman" w:cs="Times New Roman"/>
          <w:lang w:val="ru-RU"/>
        </w:rPr>
        <w:t>Клієнту</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включаючи</w:t>
      </w:r>
      <w:proofErr w:type="spellEnd"/>
      <w:r w:rsidRPr="00F82844">
        <w:rPr>
          <w:rFonts w:ascii="Times New Roman" w:hAnsi="Times New Roman" w:cs="Times New Roman"/>
          <w:lang w:val="ru-RU"/>
        </w:rPr>
        <w:t xml:space="preserve"> </w:t>
      </w:r>
      <w:proofErr w:type="spellStart"/>
      <w:r w:rsidRPr="00F82844">
        <w:rPr>
          <w:rFonts w:ascii="Times New Roman" w:hAnsi="Times New Roman" w:cs="Times New Roman"/>
          <w:lang w:val="ru-RU"/>
        </w:rPr>
        <w:t>Замовника</w:t>
      </w:r>
      <w:proofErr w:type="spellEnd"/>
      <w:r w:rsidRPr="00F82844">
        <w:rPr>
          <w:rFonts w:ascii="Times New Roman" w:hAnsi="Times New Roman" w:cs="Times New Roman"/>
          <w:lang w:val="ru-RU"/>
        </w:rPr>
        <w:t>.</w:t>
      </w:r>
    </w:p>
    <w:p w14:paraId="1EF1F522" w14:textId="77777777" w:rsidR="001B0877" w:rsidRPr="00121D46" w:rsidRDefault="001B0877" w:rsidP="00922E9D">
      <w:pPr>
        <w:jc w:val="both"/>
        <w:rPr>
          <w:rFonts w:ascii="Times New Roman" w:hAnsi="Times New Roman" w:cs="Times New Roman"/>
          <w:b/>
          <w:lang w:val="ru-RU"/>
        </w:rPr>
        <w:pPrChange w:id="241" w:author="OLENA PASHKOVA (NEPTUNE.UA)" w:date="2023-11-16T03:58:00Z">
          <w:pPr/>
        </w:pPrChange>
      </w:pPr>
      <w:r w:rsidRPr="00121D46">
        <w:rPr>
          <w:rFonts w:ascii="Times New Roman" w:hAnsi="Times New Roman" w:cs="Times New Roman"/>
          <w:b/>
          <w:lang w:val="ru-RU"/>
        </w:rPr>
        <w:t>5. ОБОВ’ЯЗКИ ЗАМОВНИКА:</w:t>
      </w:r>
    </w:p>
    <w:p w14:paraId="0D50D444" w14:textId="77777777" w:rsidR="00C81782" w:rsidRDefault="001B0877" w:rsidP="00922E9D">
      <w:pPr>
        <w:contextualSpacing/>
        <w:jc w:val="both"/>
        <w:rPr>
          <w:rFonts w:ascii="Times New Roman" w:hAnsi="Times New Roman" w:cs="Times New Roman"/>
          <w:lang w:val="ru-RU"/>
        </w:rPr>
        <w:pPrChange w:id="242" w:author="OLENA PASHKOVA (NEPTUNE.UA)" w:date="2023-11-16T03:58:00Z">
          <w:pPr>
            <w:contextualSpacing/>
          </w:pPr>
        </w:pPrChange>
      </w:pPr>
      <w:r w:rsidRPr="00121D46">
        <w:rPr>
          <w:rFonts w:ascii="Times New Roman" w:hAnsi="Times New Roman" w:cs="Times New Roman"/>
          <w:b/>
          <w:lang w:val="ru-RU"/>
        </w:rPr>
        <w:t>5.1.</w:t>
      </w:r>
      <w:r w:rsidRPr="001B0877">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Замовник</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зобов’язується</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забезпечити</w:t>
      </w:r>
      <w:proofErr w:type="spellEnd"/>
      <w:r w:rsidR="00C81782" w:rsidRPr="00C81782">
        <w:rPr>
          <w:rFonts w:ascii="Times New Roman" w:hAnsi="Times New Roman" w:cs="Times New Roman"/>
          <w:lang w:val="ru-RU"/>
        </w:rPr>
        <w:t xml:space="preserve"> поставку зерна на </w:t>
      </w:r>
      <w:proofErr w:type="spellStart"/>
      <w:r w:rsidR="00C81782" w:rsidRPr="00C81782">
        <w:rPr>
          <w:rFonts w:ascii="Times New Roman" w:hAnsi="Times New Roman" w:cs="Times New Roman"/>
          <w:lang w:val="ru-RU"/>
        </w:rPr>
        <w:t>Термінал</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залізничним</w:t>
      </w:r>
      <w:proofErr w:type="spellEnd"/>
      <w:r w:rsidR="00C81782" w:rsidRPr="00C81782">
        <w:rPr>
          <w:rFonts w:ascii="Times New Roman" w:hAnsi="Times New Roman" w:cs="Times New Roman"/>
          <w:lang w:val="ru-RU"/>
        </w:rPr>
        <w:t xml:space="preserve"> та/</w:t>
      </w:r>
      <w:proofErr w:type="spellStart"/>
      <w:r w:rsidR="00C81782" w:rsidRPr="00C81782">
        <w:rPr>
          <w:rFonts w:ascii="Times New Roman" w:hAnsi="Times New Roman" w:cs="Times New Roman"/>
          <w:lang w:val="ru-RU"/>
        </w:rPr>
        <w:t>або</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автомобільним</w:t>
      </w:r>
      <w:proofErr w:type="spellEnd"/>
      <w:r w:rsidR="00C81782" w:rsidRPr="00C81782">
        <w:rPr>
          <w:rFonts w:ascii="Times New Roman" w:hAnsi="Times New Roman" w:cs="Times New Roman"/>
          <w:lang w:val="ru-RU"/>
        </w:rPr>
        <w:t xml:space="preserve"> транспортом у </w:t>
      </w:r>
      <w:proofErr w:type="spellStart"/>
      <w:r w:rsidR="00C81782" w:rsidRPr="00C81782">
        <w:rPr>
          <w:rFonts w:ascii="Times New Roman" w:hAnsi="Times New Roman" w:cs="Times New Roman"/>
          <w:lang w:val="ru-RU"/>
        </w:rPr>
        <w:t>кількості</w:t>
      </w:r>
      <w:proofErr w:type="spellEnd"/>
      <w:r w:rsidR="00C81782" w:rsidRPr="00C81782">
        <w:rPr>
          <w:rFonts w:ascii="Times New Roman" w:hAnsi="Times New Roman" w:cs="Times New Roman"/>
          <w:lang w:val="ru-RU"/>
        </w:rPr>
        <w:t xml:space="preserve"> та в строки </w:t>
      </w:r>
      <w:proofErr w:type="spellStart"/>
      <w:r w:rsidR="00C81782" w:rsidRPr="00C81782">
        <w:rPr>
          <w:rFonts w:ascii="Times New Roman" w:hAnsi="Times New Roman" w:cs="Times New Roman"/>
          <w:lang w:val="ru-RU"/>
        </w:rPr>
        <w:t>відповідно</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погодженого</w:t>
      </w:r>
      <w:proofErr w:type="spellEnd"/>
      <w:r w:rsidR="00C81782" w:rsidRPr="00C81782">
        <w:rPr>
          <w:rFonts w:ascii="Times New Roman" w:hAnsi="Times New Roman" w:cs="Times New Roman"/>
          <w:lang w:val="ru-RU"/>
        </w:rPr>
        <w:t xml:space="preserve"> </w:t>
      </w:r>
      <w:proofErr w:type="gramStart"/>
      <w:r w:rsidR="00C81782" w:rsidRPr="00C81782">
        <w:rPr>
          <w:rFonts w:ascii="Times New Roman" w:hAnsi="Times New Roman" w:cs="Times New Roman"/>
          <w:lang w:val="ru-RU"/>
        </w:rPr>
        <w:t xml:space="preserve">Сторонами  </w:t>
      </w:r>
      <w:proofErr w:type="spellStart"/>
      <w:r w:rsidR="00C81782" w:rsidRPr="00C81782">
        <w:rPr>
          <w:rFonts w:ascii="Times New Roman" w:hAnsi="Times New Roman" w:cs="Times New Roman"/>
          <w:lang w:val="ru-RU"/>
        </w:rPr>
        <w:t>місячного</w:t>
      </w:r>
      <w:proofErr w:type="spellEnd"/>
      <w:proofErr w:type="gramEnd"/>
      <w:r w:rsidR="00C81782" w:rsidRPr="00C81782">
        <w:rPr>
          <w:rFonts w:ascii="Times New Roman" w:hAnsi="Times New Roman" w:cs="Times New Roman"/>
          <w:lang w:val="ru-RU"/>
        </w:rPr>
        <w:t xml:space="preserve"> </w:t>
      </w:r>
      <w:r w:rsidR="00C81782" w:rsidRPr="00C81782">
        <w:rPr>
          <w:rFonts w:ascii="Times New Roman" w:hAnsi="Times New Roman" w:cs="Times New Roman"/>
          <w:lang w:val="ru-RU"/>
        </w:rPr>
        <w:lastRenderedPageBreak/>
        <w:t xml:space="preserve">Плану </w:t>
      </w:r>
      <w:proofErr w:type="spellStart"/>
      <w:r w:rsidR="00C81782" w:rsidRPr="00C81782">
        <w:rPr>
          <w:rFonts w:ascii="Times New Roman" w:hAnsi="Times New Roman" w:cs="Times New Roman"/>
          <w:lang w:val="ru-RU"/>
        </w:rPr>
        <w:t>завезення</w:t>
      </w:r>
      <w:proofErr w:type="spellEnd"/>
      <w:r w:rsidR="00C81782" w:rsidRPr="00C81782">
        <w:rPr>
          <w:rFonts w:ascii="Times New Roman" w:hAnsi="Times New Roman" w:cs="Times New Roman"/>
          <w:lang w:val="ru-RU"/>
        </w:rPr>
        <w:t xml:space="preserve"> Зерна на </w:t>
      </w:r>
      <w:proofErr w:type="spellStart"/>
      <w:r w:rsidR="00C81782" w:rsidRPr="00C81782">
        <w:rPr>
          <w:rFonts w:ascii="Times New Roman" w:hAnsi="Times New Roman" w:cs="Times New Roman"/>
          <w:lang w:val="ru-RU"/>
        </w:rPr>
        <w:t>Термінал</w:t>
      </w:r>
      <w:proofErr w:type="spellEnd"/>
      <w:r w:rsidR="00C81782" w:rsidRPr="00C81782">
        <w:rPr>
          <w:rFonts w:ascii="Times New Roman" w:hAnsi="Times New Roman" w:cs="Times New Roman"/>
          <w:lang w:val="ru-RU"/>
        </w:rPr>
        <w:t xml:space="preserve"> та норм </w:t>
      </w:r>
      <w:proofErr w:type="spellStart"/>
      <w:r w:rsidR="00C81782" w:rsidRPr="00C81782">
        <w:rPr>
          <w:rFonts w:ascii="Times New Roman" w:hAnsi="Times New Roman" w:cs="Times New Roman"/>
          <w:lang w:val="ru-RU"/>
        </w:rPr>
        <w:t>приймання</w:t>
      </w:r>
      <w:proofErr w:type="spellEnd"/>
      <w:r w:rsidR="00C81782" w:rsidRPr="00C81782">
        <w:rPr>
          <w:rFonts w:ascii="Times New Roman" w:hAnsi="Times New Roman" w:cs="Times New Roman"/>
          <w:lang w:val="ru-RU"/>
        </w:rPr>
        <w:t xml:space="preserve"> та </w:t>
      </w:r>
      <w:proofErr w:type="spellStart"/>
      <w:r w:rsidR="00C81782" w:rsidRPr="00C81782">
        <w:rPr>
          <w:rFonts w:ascii="Times New Roman" w:hAnsi="Times New Roman" w:cs="Times New Roman"/>
          <w:lang w:val="ru-RU"/>
        </w:rPr>
        <w:t>розвантаження</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вагонів</w:t>
      </w:r>
      <w:proofErr w:type="spellEnd"/>
      <w:r w:rsidR="00C81782" w:rsidRPr="00C81782">
        <w:rPr>
          <w:rFonts w:ascii="Times New Roman" w:hAnsi="Times New Roman" w:cs="Times New Roman"/>
          <w:lang w:val="ru-RU"/>
        </w:rPr>
        <w:t xml:space="preserve"> та </w:t>
      </w:r>
      <w:proofErr w:type="spellStart"/>
      <w:r w:rsidR="00C81782" w:rsidRPr="00C81782">
        <w:rPr>
          <w:rFonts w:ascii="Times New Roman" w:hAnsi="Times New Roman" w:cs="Times New Roman"/>
          <w:lang w:val="ru-RU"/>
        </w:rPr>
        <w:t>вантажних</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автомобілів</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Замовник</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забезпечує</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справність</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залізничних</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вагонів</w:t>
      </w:r>
      <w:proofErr w:type="spellEnd"/>
      <w:r w:rsidR="00C81782" w:rsidRPr="00C81782">
        <w:rPr>
          <w:rFonts w:ascii="Times New Roman" w:hAnsi="Times New Roman" w:cs="Times New Roman"/>
          <w:lang w:val="ru-RU"/>
        </w:rPr>
        <w:t xml:space="preserve">. Вид </w:t>
      </w:r>
      <w:proofErr w:type="spellStart"/>
      <w:r w:rsidR="00C81782" w:rsidRPr="00C81782">
        <w:rPr>
          <w:rFonts w:ascii="Times New Roman" w:hAnsi="Times New Roman" w:cs="Times New Roman"/>
          <w:lang w:val="ru-RU"/>
        </w:rPr>
        <w:t>залізничних</w:t>
      </w:r>
      <w:proofErr w:type="spellEnd"/>
      <w:r w:rsidR="00C81782" w:rsidRPr="00C81782">
        <w:rPr>
          <w:rFonts w:ascii="Times New Roman" w:hAnsi="Times New Roman" w:cs="Times New Roman"/>
          <w:lang w:val="ru-RU"/>
        </w:rPr>
        <w:t xml:space="preserve"> </w:t>
      </w:r>
      <w:proofErr w:type="spellStart"/>
      <w:r w:rsidR="00C81782" w:rsidRPr="00C81782">
        <w:rPr>
          <w:rFonts w:ascii="Times New Roman" w:hAnsi="Times New Roman" w:cs="Times New Roman"/>
          <w:lang w:val="ru-RU"/>
        </w:rPr>
        <w:t>вагонів</w:t>
      </w:r>
      <w:proofErr w:type="spellEnd"/>
      <w:r w:rsidR="00C81782" w:rsidRPr="00C81782">
        <w:rPr>
          <w:rFonts w:ascii="Times New Roman" w:hAnsi="Times New Roman" w:cs="Times New Roman"/>
          <w:lang w:val="ru-RU"/>
        </w:rPr>
        <w:t xml:space="preserve"> - </w:t>
      </w:r>
      <w:proofErr w:type="spellStart"/>
      <w:r w:rsidR="00C81782" w:rsidRPr="00C81782">
        <w:rPr>
          <w:rFonts w:ascii="Times New Roman" w:hAnsi="Times New Roman" w:cs="Times New Roman"/>
          <w:lang w:val="ru-RU"/>
        </w:rPr>
        <w:t>спеціалізований</w:t>
      </w:r>
      <w:proofErr w:type="spellEnd"/>
      <w:r w:rsidR="00C81782" w:rsidRPr="00C81782">
        <w:rPr>
          <w:rFonts w:ascii="Times New Roman" w:hAnsi="Times New Roman" w:cs="Times New Roman"/>
          <w:lang w:val="ru-RU"/>
        </w:rPr>
        <w:t xml:space="preserve"> хопер-зерновоз.</w:t>
      </w:r>
    </w:p>
    <w:p w14:paraId="03790D88" w14:textId="31B3F534" w:rsidR="005A403A" w:rsidRPr="005A403A" w:rsidRDefault="001B0877" w:rsidP="00922E9D">
      <w:pPr>
        <w:contextualSpacing/>
        <w:jc w:val="both"/>
        <w:rPr>
          <w:rFonts w:ascii="Times New Roman" w:hAnsi="Times New Roman" w:cs="Times New Roman"/>
          <w:lang w:val="ru-RU"/>
        </w:rPr>
        <w:pPrChange w:id="243" w:author="OLENA PASHKOVA (NEPTUNE.UA)" w:date="2023-11-16T03:58:00Z">
          <w:pPr>
            <w:contextualSpacing/>
          </w:pPr>
        </w:pPrChange>
      </w:pPr>
      <w:r w:rsidRPr="00121D46">
        <w:rPr>
          <w:rFonts w:ascii="Times New Roman" w:hAnsi="Times New Roman" w:cs="Times New Roman"/>
          <w:b/>
          <w:lang w:val="ru-RU"/>
        </w:rPr>
        <w:t>5.2.</w:t>
      </w:r>
      <w:r w:rsidRPr="001B0877">
        <w:rPr>
          <w:rFonts w:ascii="Times New Roman" w:hAnsi="Times New Roman" w:cs="Times New Roman"/>
          <w:lang w:val="ru-RU"/>
        </w:rPr>
        <w:tab/>
      </w:r>
      <w:proofErr w:type="spellStart"/>
      <w:r w:rsidR="005A403A" w:rsidRPr="005A403A">
        <w:rPr>
          <w:rFonts w:ascii="Times New Roman" w:hAnsi="Times New Roman" w:cs="Times New Roman"/>
          <w:lang w:val="ru-RU"/>
        </w:rPr>
        <w:t>Замовник</w:t>
      </w:r>
      <w:proofErr w:type="spellEnd"/>
      <w:r w:rsidR="005A403A" w:rsidRPr="005A403A">
        <w:rPr>
          <w:rFonts w:ascii="Times New Roman" w:hAnsi="Times New Roman" w:cs="Times New Roman"/>
          <w:lang w:val="ru-RU"/>
        </w:rPr>
        <w:t xml:space="preserve"> </w:t>
      </w:r>
      <w:proofErr w:type="spellStart"/>
      <w:r w:rsidR="005A403A" w:rsidRPr="005A403A">
        <w:rPr>
          <w:rFonts w:ascii="Times New Roman" w:hAnsi="Times New Roman" w:cs="Times New Roman"/>
          <w:lang w:val="ru-RU"/>
        </w:rPr>
        <w:t>щомісячно</w:t>
      </w:r>
      <w:proofErr w:type="spellEnd"/>
      <w:r w:rsidR="005A403A" w:rsidRPr="005A403A">
        <w:rPr>
          <w:rFonts w:ascii="Times New Roman" w:hAnsi="Times New Roman" w:cs="Times New Roman"/>
          <w:lang w:val="ru-RU"/>
        </w:rPr>
        <w:t xml:space="preserve"> до 20-го числа поточного </w:t>
      </w:r>
      <w:proofErr w:type="spellStart"/>
      <w:r w:rsidR="005A403A" w:rsidRPr="005A403A">
        <w:rPr>
          <w:rFonts w:ascii="Times New Roman" w:hAnsi="Times New Roman" w:cs="Times New Roman"/>
          <w:lang w:val="ru-RU"/>
        </w:rPr>
        <w:t>місяця</w:t>
      </w:r>
      <w:proofErr w:type="spellEnd"/>
      <w:r w:rsidR="005A403A" w:rsidRPr="005A403A">
        <w:rPr>
          <w:rFonts w:ascii="Times New Roman" w:hAnsi="Times New Roman" w:cs="Times New Roman"/>
          <w:lang w:val="ru-RU"/>
        </w:rPr>
        <w:t xml:space="preserve"> </w:t>
      </w:r>
      <w:proofErr w:type="spellStart"/>
      <w:r w:rsidR="005A403A" w:rsidRPr="005A403A">
        <w:rPr>
          <w:rFonts w:ascii="Times New Roman" w:hAnsi="Times New Roman" w:cs="Times New Roman"/>
          <w:lang w:val="ru-RU"/>
        </w:rPr>
        <w:t>надати</w:t>
      </w:r>
      <w:proofErr w:type="spellEnd"/>
      <w:r w:rsidR="005A403A" w:rsidRPr="005A403A">
        <w:rPr>
          <w:rFonts w:ascii="Times New Roman" w:hAnsi="Times New Roman" w:cs="Times New Roman"/>
          <w:lang w:val="ru-RU"/>
        </w:rPr>
        <w:t xml:space="preserve"> для </w:t>
      </w:r>
      <w:proofErr w:type="spellStart"/>
      <w:r w:rsidR="005A403A" w:rsidRPr="005A403A">
        <w:rPr>
          <w:rFonts w:ascii="Times New Roman" w:hAnsi="Times New Roman" w:cs="Times New Roman"/>
          <w:lang w:val="ru-RU"/>
        </w:rPr>
        <w:t>узгодження</w:t>
      </w:r>
      <w:proofErr w:type="spellEnd"/>
      <w:r w:rsidR="005A403A" w:rsidRPr="005A403A">
        <w:rPr>
          <w:rFonts w:ascii="Times New Roman" w:hAnsi="Times New Roman" w:cs="Times New Roman"/>
          <w:lang w:val="ru-RU"/>
        </w:rPr>
        <w:t xml:space="preserve"> з </w:t>
      </w:r>
      <w:proofErr w:type="spellStart"/>
      <w:r w:rsidR="005A403A" w:rsidRPr="005A403A">
        <w:rPr>
          <w:rFonts w:ascii="Times New Roman" w:hAnsi="Times New Roman" w:cs="Times New Roman"/>
          <w:lang w:val="ru-RU"/>
        </w:rPr>
        <w:t>Виконавцем</w:t>
      </w:r>
      <w:proofErr w:type="spellEnd"/>
      <w:r w:rsidR="005A403A" w:rsidRPr="005A403A">
        <w:rPr>
          <w:rFonts w:ascii="Times New Roman" w:hAnsi="Times New Roman" w:cs="Times New Roman"/>
          <w:lang w:val="ru-RU"/>
        </w:rPr>
        <w:t xml:space="preserve"> план завозу Зерна на </w:t>
      </w:r>
      <w:proofErr w:type="spellStart"/>
      <w:r w:rsidR="005A403A" w:rsidRPr="005A403A">
        <w:rPr>
          <w:rFonts w:ascii="Times New Roman" w:hAnsi="Times New Roman" w:cs="Times New Roman"/>
          <w:lang w:val="ru-RU"/>
        </w:rPr>
        <w:t>Термінал</w:t>
      </w:r>
      <w:proofErr w:type="spellEnd"/>
      <w:r w:rsidR="005A403A" w:rsidRPr="005A403A">
        <w:rPr>
          <w:rFonts w:ascii="Times New Roman" w:hAnsi="Times New Roman" w:cs="Times New Roman"/>
          <w:lang w:val="ru-RU"/>
        </w:rPr>
        <w:t xml:space="preserve"> та план </w:t>
      </w:r>
      <w:proofErr w:type="spellStart"/>
      <w:r w:rsidR="005A403A" w:rsidRPr="005A403A">
        <w:rPr>
          <w:rFonts w:ascii="Times New Roman" w:hAnsi="Times New Roman" w:cs="Times New Roman"/>
          <w:lang w:val="ru-RU"/>
        </w:rPr>
        <w:t>відвантаження</w:t>
      </w:r>
      <w:proofErr w:type="spellEnd"/>
      <w:r w:rsidR="005A403A" w:rsidRPr="005A403A">
        <w:rPr>
          <w:rFonts w:ascii="Times New Roman" w:hAnsi="Times New Roman" w:cs="Times New Roman"/>
          <w:lang w:val="ru-RU"/>
        </w:rPr>
        <w:t xml:space="preserve"> Зерна на Судно/</w:t>
      </w:r>
      <w:proofErr w:type="spellStart"/>
      <w:r w:rsidR="005A403A" w:rsidRPr="005A403A">
        <w:rPr>
          <w:rFonts w:ascii="Times New Roman" w:hAnsi="Times New Roman" w:cs="Times New Roman"/>
          <w:lang w:val="ru-RU"/>
        </w:rPr>
        <w:t>автомобільний</w:t>
      </w:r>
      <w:proofErr w:type="spellEnd"/>
      <w:r w:rsidR="005A403A" w:rsidRPr="005A403A">
        <w:rPr>
          <w:rFonts w:ascii="Times New Roman" w:hAnsi="Times New Roman" w:cs="Times New Roman"/>
          <w:lang w:val="ru-RU"/>
        </w:rPr>
        <w:t xml:space="preserve"> транспорт на </w:t>
      </w:r>
      <w:proofErr w:type="spellStart"/>
      <w:r w:rsidR="005A403A" w:rsidRPr="005A403A">
        <w:rPr>
          <w:rFonts w:ascii="Times New Roman" w:hAnsi="Times New Roman" w:cs="Times New Roman"/>
          <w:lang w:val="ru-RU"/>
        </w:rPr>
        <w:t>місяць</w:t>
      </w:r>
      <w:proofErr w:type="spellEnd"/>
      <w:r w:rsidR="005A403A" w:rsidRPr="005A403A">
        <w:rPr>
          <w:rFonts w:ascii="Times New Roman" w:hAnsi="Times New Roman" w:cs="Times New Roman"/>
          <w:lang w:val="ru-RU"/>
        </w:rPr>
        <w:t xml:space="preserve">, </w:t>
      </w:r>
      <w:proofErr w:type="spellStart"/>
      <w:r w:rsidR="005A403A" w:rsidRPr="005A403A">
        <w:rPr>
          <w:rFonts w:ascii="Times New Roman" w:hAnsi="Times New Roman" w:cs="Times New Roman"/>
          <w:lang w:val="ru-RU"/>
        </w:rPr>
        <w:t>наступний</w:t>
      </w:r>
      <w:proofErr w:type="spellEnd"/>
      <w:r w:rsidR="005A403A" w:rsidRPr="005A403A">
        <w:rPr>
          <w:rFonts w:ascii="Times New Roman" w:hAnsi="Times New Roman" w:cs="Times New Roman"/>
          <w:lang w:val="ru-RU"/>
        </w:rPr>
        <w:t xml:space="preserve"> за </w:t>
      </w:r>
      <w:proofErr w:type="spellStart"/>
      <w:r w:rsidR="005A403A" w:rsidRPr="005A403A">
        <w:rPr>
          <w:rFonts w:ascii="Times New Roman" w:hAnsi="Times New Roman" w:cs="Times New Roman"/>
          <w:lang w:val="ru-RU"/>
        </w:rPr>
        <w:t>поточним</w:t>
      </w:r>
      <w:proofErr w:type="spellEnd"/>
      <w:r w:rsidR="005A403A" w:rsidRPr="005A403A">
        <w:rPr>
          <w:rFonts w:ascii="Times New Roman" w:hAnsi="Times New Roman" w:cs="Times New Roman"/>
          <w:lang w:val="ru-RU"/>
        </w:rPr>
        <w:t xml:space="preserve">, </w:t>
      </w:r>
      <w:proofErr w:type="spellStart"/>
      <w:r w:rsidR="005A403A" w:rsidRPr="005A403A">
        <w:rPr>
          <w:rFonts w:ascii="Times New Roman" w:hAnsi="Times New Roman" w:cs="Times New Roman"/>
          <w:lang w:val="ru-RU"/>
        </w:rPr>
        <w:t>який</w:t>
      </w:r>
      <w:proofErr w:type="spellEnd"/>
      <w:r w:rsidR="005A403A" w:rsidRPr="005A403A">
        <w:rPr>
          <w:rFonts w:ascii="Times New Roman" w:hAnsi="Times New Roman" w:cs="Times New Roman"/>
          <w:lang w:val="ru-RU"/>
        </w:rPr>
        <w:t xml:space="preserve"> </w:t>
      </w:r>
      <w:proofErr w:type="spellStart"/>
      <w:r w:rsidR="005A403A" w:rsidRPr="005A403A">
        <w:rPr>
          <w:rFonts w:ascii="Times New Roman" w:hAnsi="Times New Roman" w:cs="Times New Roman"/>
          <w:lang w:val="ru-RU"/>
        </w:rPr>
        <w:t>має</w:t>
      </w:r>
      <w:proofErr w:type="spellEnd"/>
      <w:r w:rsidR="005A403A" w:rsidRPr="005A403A">
        <w:rPr>
          <w:rFonts w:ascii="Times New Roman" w:hAnsi="Times New Roman" w:cs="Times New Roman"/>
          <w:lang w:val="ru-RU"/>
        </w:rPr>
        <w:t xml:space="preserve"> </w:t>
      </w:r>
      <w:proofErr w:type="spellStart"/>
      <w:r w:rsidR="005A403A" w:rsidRPr="005A403A">
        <w:rPr>
          <w:rFonts w:ascii="Times New Roman" w:hAnsi="Times New Roman" w:cs="Times New Roman"/>
          <w:lang w:val="ru-RU"/>
        </w:rPr>
        <w:t>включати</w:t>
      </w:r>
      <w:proofErr w:type="spellEnd"/>
      <w:r w:rsidR="005A403A" w:rsidRPr="005A403A">
        <w:rPr>
          <w:rFonts w:ascii="Times New Roman" w:hAnsi="Times New Roman" w:cs="Times New Roman"/>
          <w:lang w:val="ru-RU"/>
        </w:rPr>
        <w:t>:</w:t>
      </w:r>
    </w:p>
    <w:p w14:paraId="2A003216" w14:textId="77777777" w:rsidR="005A403A" w:rsidRPr="005A403A" w:rsidRDefault="005A403A" w:rsidP="00922E9D">
      <w:pPr>
        <w:contextualSpacing/>
        <w:jc w:val="both"/>
        <w:rPr>
          <w:rFonts w:ascii="Times New Roman" w:hAnsi="Times New Roman" w:cs="Times New Roman"/>
          <w:lang w:val="ru-RU"/>
        </w:rPr>
        <w:pPrChange w:id="244" w:author="OLENA PASHKOVA (NEPTUNE.UA)" w:date="2023-11-16T03:58:00Z">
          <w:pPr>
            <w:contextualSpacing/>
          </w:pPr>
        </w:pPrChange>
      </w:pPr>
      <w:r w:rsidRPr="005A403A">
        <w:rPr>
          <w:rFonts w:ascii="Times New Roman" w:hAnsi="Times New Roman" w:cs="Times New Roman"/>
          <w:lang w:val="ru-RU"/>
        </w:rPr>
        <w:t>•</w:t>
      </w:r>
      <w:r w:rsidRPr="005A403A">
        <w:rPr>
          <w:rFonts w:ascii="Times New Roman" w:hAnsi="Times New Roman" w:cs="Times New Roman"/>
          <w:lang w:val="ru-RU"/>
        </w:rPr>
        <w:tab/>
      </w:r>
      <w:proofErr w:type="spellStart"/>
      <w:r w:rsidRPr="005A403A">
        <w:rPr>
          <w:rFonts w:ascii="Times New Roman" w:hAnsi="Times New Roman" w:cs="Times New Roman"/>
          <w:lang w:val="ru-RU"/>
        </w:rPr>
        <w:t>кількість</w:t>
      </w:r>
      <w:proofErr w:type="spellEnd"/>
      <w:r w:rsidRPr="005A403A">
        <w:rPr>
          <w:rFonts w:ascii="Times New Roman" w:hAnsi="Times New Roman" w:cs="Times New Roman"/>
          <w:lang w:val="ru-RU"/>
        </w:rPr>
        <w:t xml:space="preserve"> та </w:t>
      </w:r>
      <w:proofErr w:type="spellStart"/>
      <w:r w:rsidRPr="005A403A">
        <w:rPr>
          <w:rFonts w:ascii="Times New Roman" w:hAnsi="Times New Roman" w:cs="Times New Roman"/>
          <w:lang w:val="ru-RU"/>
        </w:rPr>
        <w:t>якість</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вантажу</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відповідно</w:t>
      </w:r>
      <w:proofErr w:type="spellEnd"/>
      <w:r w:rsidRPr="005A403A">
        <w:rPr>
          <w:rFonts w:ascii="Times New Roman" w:hAnsi="Times New Roman" w:cs="Times New Roman"/>
          <w:lang w:val="ru-RU"/>
        </w:rPr>
        <w:t xml:space="preserve"> до </w:t>
      </w:r>
      <w:proofErr w:type="spellStart"/>
      <w:r w:rsidRPr="005A403A">
        <w:rPr>
          <w:rFonts w:ascii="Times New Roman" w:hAnsi="Times New Roman" w:cs="Times New Roman"/>
          <w:lang w:val="ru-RU"/>
        </w:rPr>
        <w:t>номенклатури</w:t>
      </w:r>
      <w:proofErr w:type="spellEnd"/>
      <w:r w:rsidRPr="005A403A">
        <w:rPr>
          <w:rFonts w:ascii="Times New Roman" w:hAnsi="Times New Roman" w:cs="Times New Roman"/>
          <w:lang w:val="ru-RU"/>
        </w:rPr>
        <w:t>;</w:t>
      </w:r>
    </w:p>
    <w:p w14:paraId="648E4531" w14:textId="77777777" w:rsidR="005A403A" w:rsidRPr="005A403A" w:rsidRDefault="005A403A" w:rsidP="00922E9D">
      <w:pPr>
        <w:contextualSpacing/>
        <w:jc w:val="both"/>
        <w:rPr>
          <w:rFonts w:ascii="Times New Roman" w:hAnsi="Times New Roman" w:cs="Times New Roman"/>
          <w:lang w:val="ru-RU"/>
        </w:rPr>
        <w:pPrChange w:id="245" w:author="OLENA PASHKOVA (NEPTUNE.UA)" w:date="2023-11-16T03:58:00Z">
          <w:pPr>
            <w:contextualSpacing/>
          </w:pPr>
        </w:pPrChange>
      </w:pPr>
      <w:r w:rsidRPr="005A403A">
        <w:rPr>
          <w:rFonts w:ascii="Times New Roman" w:hAnsi="Times New Roman" w:cs="Times New Roman"/>
          <w:lang w:val="ru-RU"/>
        </w:rPr>
        <w:t>•</w:t>
      </w:r>
      <w:r w:rsidRPr="005A403A">
        <w:rPr>
          <w:rFonts w:ascii="Times New Roman" w:hAnsi="Times New Roman" w:cs="Times New Roman"/>
          <w:lang w:val="ru-RU"/>
        </w:rPr>
        <w:tab/>
      </w:r>
      <w:proofErr w:type="spellStart"/>
      <w:r w:rsidRPr="005A403A">
        <w:rPr>
          <w:rFonts w:ascii="Times New Roman" w:hAnsi="Times New Roman" w:cs="Times New Roman"/>
          <w:lang w:val="ru-RU"/>
        </w:rPr>
        <w:t>попередній</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графік</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номінацій</w:t>
      </w:r>
      <w:proofErr w:type="spellEnd"/>
      <w:r w:rsidRPr="005A403A">
        <w:rPr>
          <w:rFonts w:ascii="Times New Roman" w:hAnsi="Times New Roman" w:cs="Times New Roman"/>
          <w:lang w:val="ru-RU"/>
        </w:rPr>
        <w:t xml:space="preserve"> суден;</w:t>
      </w:r>
    </w:p>
    <w:p w14:paraId="4101426A" w14:textId="77777777" w:rsidR="005A403A" w:rsidRPr="005A403A" w:rsidRDefault="005A403A" w:rsidP="00922E9D">
      <w:pPr>
        <w:contextualSpacing/>
        <w:jc w:val="both"/>
        <w:rPr>
          <w:rFonts w:ascii="Times New Roman" w:hAnsi="Times New Roman" w:cs="Times New Roman"/>
          <w:lang w:val="ru-RU"/>
        </w:rPr>
        <w:pPrChange w:id="246" w:author="OLENA PASHKOVA (NEPTUNE.UA)" w:date="2023-11-16T03:58:00Z">
          <w:pPr>
            <w:contextualSpacing/>
          </w:pPr>
        </w:pPrChange>
      </w:pPr>
      <w:r w:rsidRPr="005A403A">
        <w:rPr>
          <w:rFonts w:ascii="Times New Roman" w:hAnsi="Times New Roman" w:cs="Times New Roman"/>
          <w:lang w:val="ru-RU"/>
        </w:rPr>
        <w:t>•</w:t>
      </w:r>
      <w:r w:rsidRPr="005A403A">
        <w:rPr>
          <w:rFonts w:ascii="Times New Roman" w:hAnsi="Times New Roman" w:cs="Times New Roman"/>
          <w:lang w:val="ru-RU"/>
        </w:rPr>
        <w:tab/>
      </w:r>
      <w:proofErr w:type="spellStart"/>
      <w:r w:rsidRPr="005A403A">
        <w:rPr>
          <w:rFonts w:ascii="Times New Roman" w:hAnsi="Times New Roman" w:cs="Times New Roman"/>
          <w:lang w:val="ru-RU"/>
        </w:rPr>
        <w:t>графік</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відвантаження</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вагонів</w:t>
      </w:r>
      <w:proofErr w:type="spellEnd"/>
      <w:r w:rsidRPr="005A403A">
        <w:rPr>
          <w:rFonts w:ascii="Times New Roman" w:hAnsi="Times New Roman" w:cs="Times New Roman"/>
          <w:lang w:val="ru-RU"/>
        </w:rPr>
        <w:t xml:space="preserve"> та автотранспорту.</w:t>
      </w:r>
    </w:p>
    <w:p w14:paraId="685DBFA3" w14:textId="77777777" w:rsidR="005A403A" w:rsidRPr="005A403A" w:rsidRDefault="005A403A" w:rsidP="00922E9D">
      <w:pPr>
        <w:contextualSpacing/>
        <w:jc w:val="both"/>
        <w:rPr>
          <w:rFonts w:ascii="Times New Roman" w:hAnsi="Times New Roman" w:cs="Times New Roman"/>
          <w:lang w:val="ru-RU"/>
        </w:rPr>
        <w:pPrChange w:id="247" w:author="OLENA PASHKOVA (NEPTUNE.UA)" w:date="2023-11-16T03:58:00Z">
          <w:pPr>
            <w:contextualSpacing/>
          </w:pPr>
        </w:pPrChange>
      </w:pPr>
      <w:r w:rsidRPr="005A403A">
        <w:rPr>
          <w:rFonts w:ascii="Times New Roman" w:hAnsi="Times New Roman" w:cs="Times New Roman"/>
          <w:lang w:val="ru-RU"/>
        </w:rPr>
        <w:t xml:space="preserve">План </w:t>
      </w:r>
      <w:proofErr w:type="spellStart"/>
      <w:r w:rsidRPr="005A403A">
        <w:rPr>
          <w:rFonts w:ascii="Times New Roman" w:hAnsi="Times New Roman" w:cs="Times New Roman"/>
          <w:lang w:val="ru-RU"/>
        </w:rPr>
        <w:t>відвантаження</w:t>
      </w:r>
      <w:proofErr w:type="spellEnd"/>
      <w:r w:rsidRPr="005A403A">
        <w:rPr>
          <w:rFonts w:ascii="Times New Roman" w:hAnsi="Times New Roman" w:cs="Times New Roman"/>
          <w:lang w:val="ru-RU"/>
        </w:rPr>
        <w:t xml:space="preserve">/завозу повинен </w:t>
      </w:r>
      <w:proofErr w:type="spellStart"/>
      <w:r w:rsidRPr="005A403A">
        <w:rPr>
          <w:rFonts w:ascii="Times New Roman" w:hAnsi="Times New Roman" w:cs="Times New Roman"/>
          <w:lang w:val="ru-RU"/>
        </w:rPr>
        <w:t>відповідати</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наступним</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вимогам</w:t>
      </w:r>
      <w:proofErr w:type="spellEnd"/>
      <w:r w:rsidRPr="005A403A">
        <w:rPr>
          <w:rFonts w:ascii="Times New Roman" w:hAnsi="Times New Roman" w:cs="Times New Roman"/>
          <w:lang w:val="ru-RU"/>
        </w:rPr>
        <w:t>:</w:t>
      </w:r>
    </w:p>
    <w:p w14:paraId="6F8DB5F7" w14:textId="77777777" w:rsidR="005A403A" w:rsidRPr="005A403A" w:rsidRDefault="005A403A" w:rsidP="00922E9D">
      <w:pPr>
        <w:contextualSpacing/>
        <w:jc w:val="both"/>
        <w:rPr>
          <w:rFonts w:ascii="Times New Roman" w:hAnsi="Times New Roman" w:cs="Times New Roman"/>
          <w:lang w:val="ru-RU"/>
        </w:rPr>
        <w:pPrChange w:id="248" w:author="OLENA PASHKOVA (NEPTUNE.UA)" w:date="2023-11-16T03:58:00Z">
          <w:pPr>
            <w:contextualSpacing/>
          </w:pPr>
        </w:pPrChange>
      </w:pPr>
      <w:r w:rsidRPr="005A403A">
        <w:rPr>
          <w:rFonts w:ascii="Times New Roman" w:hAnsi="Times New Roman" w:cs="Times New Roman"/>
          <w:lang w:val="ru-RU"/>
        </w:rPr>
        <w:t>•</w:t>
      </w:r>
      <w:r w:rsidRPr="005A403A">
        <w:rPr>
          <w:rFonts w:ascii="Times New Roman" w:hAnsi="Times New Roman" w:cs="Times New Roman"/>
          <w:lang w:val="ru-RU"/>
        </w:rPr>
        <w:tab/>
      </w:r>
      <w:proofErr w:type="spellStart"/>
      <w:r w:rsidRPr="005A403A">
        <w:rPr>
          <w:rFonts w:ascii="Times New Roman" w:hAnsi="Times New Roman" w:cs="Times New Roman"/>
          <w:lang w:val="ru-RU"/>
        </w:rPr>
        <w:t>забезпечувати</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надходження</w:t>
      </w:r>
      <w:proofErr w:type="spellEnd"/>
      <w:r w:rsidRPr="005A403A">
        <w:rPr>
          <w:rFonts w:ascii="Times New Roman" w:hAnsi="Times New Roman" w:cs="Times New Roman"/>
          <w:lang w:val="ru-RU"/>
        </w:rPr>
        <w:t xml:space="preserve"> 80% </w:t>
      </w:r>
      <w:proofErr w:type="spellStart"/>
      <w:r w:rsidRPr="005A403A">
        <w:rPr>
          <w:rFonts w:ascii="Times New Roman" w:hAnsi="Times New Roman" w:cs="Times New Roman"/>
          <w:lang w:val="ru-RU"/>
        </w:rPr>
        <w:t>вантажу</w:t>
      </w:r>
      <w:proofErr w:type="spellEnd"/>
      <w:r w:rsidRPr="005A403A">
        <w:rPr>
          <w:rFonts w:ascii="Times New Roman" w:hAnsi="Times New Roman" w:cs="Times New Roman"/>
          <w:lang w:val="ru-RU"/>
        </w:rPr>
        <w:t xml:space="preserve"> на </w:t>
      </w:r>
      <w:proofErr w:type="spellStart"/>
      <w:r w:rsidRPr="005A403A">
        <w:rPr>
          <w:rFonts w:ascii="Times New Roman" w:hAnsi="Times New Roman" w:cs="Times New Roman"/>
          <w:lang w:val="ru-RU"/>
        </w:rPr>
        <w:t>Термінал</w:t>
      </w:r>
      <w:proofErr w:type="spellEnd"/>
      <w:r w:rsidRPr="005A403A">
        <w:rPr>
          <w:rFonts w:ascii="Times New Roman" w:hAnsi="Times New Roman" w:cs="Times New Roman"/>
          <w:lang w:val="ru-RU"/>
        </w:rPr>
        <w:t xml:space="preserve"> до </w:t>
      </w:r>
      <w:proofErr w:type="spellStart"/>
      <w:r w:rsidRPr="005A403A">
        <w:rPr>
          <w:rFonts w:ascii="Times New Roman" w:hAnsi="Times New Roman" w:cs="Times New Roman"/>
          <w:lang w:val="ru-RU"/>
        </w:rPr>
        <w:t>номінації</w:t>
      </w:r>
      <w:proofErr w:type="spellEnd"/>
      <w:r w:rsidRPr="005A403A">
        <w:rPr>
          <w:rFonts w:ascii="Times New Roman" w:hAnsi="Times New Roman" w:cs="Times New Roman"/>
          <w:lang w:val="ru-RU"/>
        </w:rPr>
        <w:t xml:space="preserve"> Судна;</w:t>
      </w:r>
    </w:p>
    <w:p w14:paraId="2A8AB832" w14:textId="77777777" w:rsidR="005A403A" w:rsidRPr="005A403A" w:rsidRDefault="005A403A" w:rsidP="00922E9D">
      <w:pPr>
        <w:contextualSpacing/>
        <w:jc w:val="both"/>
        <w:rPr>
          <w:rFonts w:ascii="Times New Roman" w:hAnsi="Times New Roman" w:cs="Times New Roman"/>
          <w:lang w:val="ru-RU"/>
        </w:rPr>
        <w:pPrChange w:id="249" w:author="OLENA PASHKOVA (NEPTUNE.UA)" w:date="2023-11-16T03:58:00Z">
          <w:pPr>
            <w:contextualSpacing/>
          </w:pPr>
        </w:pPrChange>
      </w:pPr>
      <w:r w:rsidRPr="005A403A">
        <w:rPr>
          <w:rFonts w:ascii="Times New Roman" w:hAnsi="Times New Roman" w:cs="Times New Roman"/>
          <w:lang w:val="ru-RU"/>
        </w:rPr>
        <w:t>•</w:t>
      </w:r>
      <w:r w:rsidRPr="005A403A">
        <w:rPr>
          <w:rFonts w:ascii="Times New Roman" w:hAnsi="Times New Roman" w:cs="Times New Roman"/>
          <w:lang w:val="ru-RU"/>
        </w:rPr>
        <w:tab/>
      </w:r>
      <w:proofErr w:type="spellStart"/>
      <w:r w:rsidRPr="005A403A">
        <w:rPr>
          <w:rFonts w:ascii="Times New Roman" w:hAnsi="Times New Roman" w:cs="Times New Roman"/>
          <w:lang w:val="ru-RU"/>
        </w:rPr>
        <w:t>забезпечувати</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надходження</w:t>
      </w:r>
      <w:proofErr w:type="spellEnd"/>
      <w:r w:rsidRPr="005A403A">
        <w:rPr>
          <w:rFonts w:ascii="Times New Roman" w:hAnsi="Times New Roman" w:cs="Times New Roman"/>
          <w:lang w:val="ru-RU"/>
        </w:rPr>
        <w:t xml:space="preserve"> 20% </w:t>
      </w:r>
      <w:proofErr w:type="spellStart"/>
      <w:r w:rsidRPr="005A403A">
        <w:rPr>
          <w:rFonts w:ascii="Times New Roman" w:hAnsi="Times New Roman" w:cs="Times New Roman"/>
          <w:lang w:val="ru-RU"/>
        </w:rPr>
        <w:t>вантажу</w:t>
      </w:r>
      <w:proofErr w:type="spellEnd"/>
      <w:r w:rsidRPr="005A403A">
        <w:rPr>
          <w:rFonts w:ascii="Times New Roman" w:hAnsi="Times New Roman" w:cs="Times New Roman"/>
          <w:lang w:val="ru-RU"/>
        </w:rPr>
        <w:t xml:space="preserve"> на </w:t>
      </w:r>
      <w:proofErr w:type="spellStart"/>
      <w:r w:rsidRPr="005A403A">
        <w:rPr>
          <w:rFonts w:ascii="Times New Roman" w:hAnsi="Times New Roman" w:cs="Times New Roman"/>
          <w:lang w:val="ru-RU"/>
        </w:rPr>
        <w:t>Термінал</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після</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номінації</w:t>
      </w:r>
      <w:proofErr w:type="spellEnd"/>
      <w:r w:rsidRPr="005A403A">
        <w:rPr>
          <w:rFonts w:ascii="Times New Roman" w:hAnsi="Times New Roman" w:cs="Times New Roman"/>
          <w:lang w:val="ru-RU"/>
        </w:rPr>
        <w:t xml:space="preserve"> судна, але до постановки Судна </w:t>
      </w:r>
      <w:proofErr w:type="gramStart"/>
      <w:r w:rsidRPr="005A403A">
        <w:rPr>
          <w:rFonts w:ascii="Times New Roman" w:hAnsi="Times New Roman" w:cs="Times New Roman"/>
          <w:lang w:val="ru-RU"/>
        </w:rPr>
        <w:t>до причалу</w:t>
      </w:r>
      <w:proofErr w:type="gramEnd"/>
      <w:r w:rsidRPr="005A403A">
        <w:rPr>
          <w:rFonts w:ascii="Times New Roman" w:hAnsi="Times New Roman" w:cs="Times New Roman"/>
          <w:lang w:val="ru-RU"/>
        </w:rPr>
        <w:t>;</w:t>
      </w:r>
    </w:p>
    <w:p w14:paraId="26C92C8F" w14:textId="71F9BA10" w:rsidR="005A403A" w:rsidRPr="005A403A" w:rsidRDefault="005A403A" w:rsidP="00922E9D">
      <w:pPr>
        <w:contextualSpacing/>
        <w:jc w:val="both"/>
        <w:rPr>
          <w:rFonts w:ascii="Times New Roman" w:hAnsi="Times New Roman" w:cs="Times New Roman"/>
          <w:lang w:val="ru-RU"/>
        </w:rPr>
        <w:pPrChange w:id="250" w:author="OLENA PASHKOVA (NEPTUNE.UA)" w:date="2023-11-16T03:58:00Z">
          <w:pPr>
            <w:contextualSpacing/>
          </w:pPr>
        </w:pPrChange>
      </w:pPr>
      <w:ins w:id="251" w:author="SERHII SULIMA (NEPTUNE.UA)" w:date="2023-11-14T14:23:00Z">
        <w:r>
          <w:rPr>
            <w:rFonts w:ascii="Times New Roman" w:hAnsi="Times New Roman" w:cs="Times New Roman"/>
            <w:lang w:val="ru-RU"/>
          </w:rPr>
          <w:t>та</w:t>
        </w:r>
      </w:ins>
      <w:del w:id="252" w:author="SERHII SULIMA (NEPTUNE.UA)" w:date="2023-11-14T14:23:00Z">
        <w:r w:rsidRPr="005A403A" w:rsidDel="005A403A">
          <w:rPr>
            <w:rFonts w:ascii="Times New Roman" w:hAnsi="Times New Roman" w:cs="Times New Roman"/>
            <w:lang w:val="ru-RU"/>
          </w:rPr>
          <w:delText>але</w:delText>
        </w:r>
      </w:del>
      <w:r w:rsidRPr="005A403A">
        <w:rPr>
          <w:rFonts w:ascii="Times New Roman" w:hAnsi="Times New Roman" w:cs="Times New Roman"/>
          <w:lang w:val="ru-RU"/>
        </w:rPr>
        <w:t>, в будь-</w:t>
      </w:r>
      <w:proofErr w:type="spellStart"/>
      <w:r w:rsidRPr="005A403A">
        <w:rPr>
          <w:rFonts w:ascii="Times New Roman" w:hAnsi="Times New Roman" w:cs="Times New Roman"/>
          <w:lang w:val="ru-RU"/>
        </w:rPr>
        <w:t>якому</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випадку</w:t>
      </w:r>
      <w:proofErr w:type="spellEnd"/>
      <w:r w:rsidRPr="005A403A">
        <w:rPr>
          <w:rFonts w:ascii="Times New Roman" w:hAnsi="Times New Roman" w:cs="Times New Roman"/>
          <w:lang w:val="ru-RU"/>
        </w:rPr>
        <w:t xml:space="preserve">, не </w:t>
      </w:r>
      <w:proofErr w:type="spellStart"/>
      <w:proofErr w:type="gramStart"/>
      <w:r w:rsidRPr="005A403A">
        <w:rPr>
          <w:rFonts w:ascii="Times New Roman" w:hAnsi="Times New Roman" w:cs="Times New Roman"/>
          <w:lang w:val="ru-RU"/>
        </w:rPr>
        <w:t>меншої</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кількості</w:t>
      </w:r>
      <w:proofErr w:type="spellEnd"/>
      <w:proofErr w:type="gram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ніж</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узгоджено</w:t>
      </w:r>
      <w:proofErr w:type="spellEnd"/>
      <w:r w:rsidRPr="005A403A">
        <w:rPr>
          <w:rFonts w:ascii="Times New Roman" w:hAnsi="Times New Roman" w:cs="Times New Roman"/>
          <w:lang w:val="ru-RU"/>
        </w:rPr>
        <w:t xml:space="preserve"> Сторонами.</w:t>
      </w:r>
    </w:p>
    <w:p w14:paraId="0E1D15DB" w14:textId="281FFBC5" w:rsidR="005A403A" w:rsidRDefault="005A403A" w:rsidP="00922E9D">
      <w:pPr>
        <w:contextualSpacing/>
        <w:jc w:val="both"/>
        <w:rPr>
          <w:rFonts w:ascii="Times New Roman" w:hAnsi="Times New Roman" w:cs="Times New Roman"/>
          <w:lang w:val="ru-RU"/>
        </w:rPr>
        <w:pPrChange w:id="253" w:author="OLENA PASHKOVA (NEPTUNE.UA)" w:date="2023-11-16T03:58:00Z">
          <w:pPr>
            <w:contextualSpacing/>
          </w:pPr>
        </w:pPrChange>
      </w:pPr>
      <w:r w:rsidRPr="005A403A">
        <w:rPr>
          <w:rFonts w:ascii="Times New Roman" w:hAnsi="Times New Roman" w:cs="Times New Roman"/>
          <w:lang w:val="ru-RU"/>
        </w:rPr>
        <w:t xml:space="preserve">Заявка </w:t>
      </w:r>
      <w:proofErr w:type="spellStart"/>
      <w:r w:rsidRPr="005A403A">
        <w:rPr>
          <w:rFonts w:ascii="Times New Roman" w:hAnsi="Times New Roman" w:cs="Times New Roman"/>
          <w:lang w:val="ru-RU"/>
        </w:rPr>
        <w:t>вважається</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поданою</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якщо</w:t>
      </w:r>
      <w:proofErr w:type="spellEnd"/>
      <w:r w:rsidRPr="005A403A">
        <w:rPr>
          <w:rFonts w:ascii="Times New Roman" w:hAnsi="Times New Roman" w:cs="Times New Roman"/>
          <w:lang w:val="ru-RU"/>
        </w:rPr>
        <w:t xml:space="preserve"> вона </w:t>
      </w:r>
      <w:proofErr w:type="spellStart"/>
      <w:r w:rsidRPr="005A403A">
        <w:rPr>
          <w:rFonts w:ascii="Times New Roman" w:hAnsi="Times New Roman" w:cs="Times New Roman"/>
          <w:lang w:val="ru-RU"/>
        </w:rPr>
        <w:t>надіслана</w:t>
      </w:r>
      <w:proofErr w:type="spellEnd"/>
      <w:r w:rsidRPr="005A403A">
        <w:rPr>
          <w:rFonts w:ascii="Times New Roman" w:hAnsi="Times New Roman" w:cs="Times New Roman"/>
          <w:lang w:val="ru-RU"/>
        </w:rPr>
        <w:t xml:space="preserve"> по </w:t>
      </w:r>
      <w:proofErr w:type="spellStart"/>
      <w:r w:rsidRPr="005A403A">
        <w:rPr>
          <w:rFonts w:ascii="Times New Roman" w:hAnsi="Times New Roman" w:cs="Times New Roman"/>
          <w:lang w:val="ru-RU"/>
        </w:rPr>
        <w:t>електронній</w:t>
      </w:r>
      <w:proofErr w:type="spellEnd"/>
      <w:r w:rsidRPr="005A403A">
        <w:rPr>
          <w:rFonts w:ascii="Times New Roman" w:hAnsi="Times New Roman" w:cs="Times New Roman"/>
          <w:lang w:val="ru-RU"/>
        </w:rPr>
        <w:t xml:space="preserve"> </w:t>
      </w:r>
      <w:proofErr w:type="spellStart"/>
      <w:r w:rsidRPr="005A403A">
        <w:rPr>
          <w:rFonts w:ascii="Times New Roman" w:hAnsi="Times New Roman" w:cs="Times New Roman"/>
          <w:lang w:val="ru-RU"/>
        </w:rPr>
        <w:t>пошті</w:t>
      </w:r>
      <w:proofErr w:type="spellEnd"/>
      <w:r w:rsidRPr="005A403A">
        <w:rPr>
          <w:rFonts w:ascii="Times New Roman" w:hAnsi="Times New Roman" w:cs="Times New Roman"/>
          <w:lang w:val="ru-RU"/>
        </w:rPr>
        <w:t xml:space="preserve"> </w:t>
      </w:r>
      <w:proofErr w:type="gramStart"/>
      <w:r w:rsidRPr="005A403A">
        <w:rPr>
          <w:rFonts w:ascii="Times New Roman" w:hAnsi="Times New Roman" w:cs="Times New Roman"/>
          <w:lang w:val="ru-RU"/>
        </w:rPr>
        <w:t>на адресу</w:t>
      </w:r>
      <w:proofErr w:type="gramEnd"/>
      <w:r w:rsidRPr="005A403A">
        <w:rPr>
          <w:rFonts w:ascii="Times New Roman" w:hAnsi="Times New Roman" w:cs="Times New Roman"/>
          <w:lang w:val="ru-RU"/>
        </w:rPr>
        <w:t xml:space="preserve"> </w:t>
      </w:r>
      <w:r>
        <w:fldChar w:fldCharType="begin"/>
      </w:r>
      <w:r>
        <w:instrText>HYPERLINK</w:instrText>
      </w:r>
      <w:r w:rsidRPr="00E24898">
        <w:rPr>
          <w:lang w:val="ru-RU"/>
          <w:rPrChange w:id="254" w:author="SERHII SULIMA (NEPTUNE.UA)" w:date="2023-11-14T15:40:00Z">
            <w:rPr/>
          </w:rPrChange>
        </w:rPr>
        <w:instrText xml:space="preserve"> "</w:instrText>
      </w:r>
      <w:r>
        <w:instrText>mailto</w:instrText>
      </w:r>
      <w:r w:rsidRPr="00E24898">
        <w:rPr>
          <w:lang w:val="ru-RU"/>
          <w:rPrChange w:id="255" w:author="SERHII SULIMA (NEPTUNE.UA)" w:date="2023-11-14T15:40:00Z">
            <w:rPr/>
          </w:rPrChange>
        </w:rPr>
        <w:instrText>:</w:instrText>
      </w:r>
      <w:r>
        <w:instrText>Kostiantyn</w:instrText>
      </w:r>
      <w:r w:rsidRPr="00E24898">
        <w:rPr>
          <w:lang w:val="ru-RU"/>
          <w:rPrChange w:id="256" w:author="SERHII SULIMA (NEPTUNE.UA)" w:date="2023-11-14T15:40:00Z">
            <w:rPr/>
          </w:rPrChange>
        </w:rPr>
        <w:instrText>_</w:instrText>
      </w:r>
      <w:r>
        <w:instrText>Tarnavskyi</w:instrText>
      </w:r>
      <w:r w:rsidRPr="00E24898">
        <w:rPr>
          <w:lang w:val="ru-RU"/>
          <w:rPrChange w:id="257" w:author="SERHII SULIMA (NEPTUNE.UA)" w:date="2023-11-14T15:40:00Z">
            <w:rPr/>
          </w:rPrChange>
        </w:rPr>
        <w:instrText>@</w:instrText>
      </w:r>
      <w:r>
        <w:instrText>neptune</w:instrText>
      </w:r>
      <w:r w:rsidRPr="00E24898">
        <w:rPr>
          <w:lang w:val="ru-RU"/>
          <w:rPrChange w:id="258" w:author="SERHII SULIMA (NEPTUNE.UA)" w:date="2023-11-14T15:40:00Z">
            <w:rPr/>
          </w:rPrChange>
        </w:rPr>
        <w:instrText>.</w:instrText>
      </w:r>
      <w:r>
        <w:instrText>ua</w:instrText>
      </w:r>
      <w:r w:rsidRPr="00E24898">
        <w:rPr>
          <w:lang w:val="ru-RU"/>
          <w:rPrChange w:id="259" w:author="SERHII SULIMA (NEPTUNE.UA)" w:date="2023-11-14T15:40:00Z">
            <w:rPr/>
          </w:rPrChange>
        </w:rPr>
        <w:instrText>"</w:instrText>
      </w:r>
      <w:r>
        <w:fldChar w:fldCharType="separate"/>
      </w:r>
      <w:r w:rsidRPr="003A74F4">
        <w:rPr>
          <w:rStyle w:val="a4"/>
          <w:rFonts w:ascii="Times New Roman" w:hAnsi="Times New Roman" w:cs="Times New Roman"/>
          <w:lang w:val="ru-RU"/>
        </w:rPr>
        <w:t>Kostiantyn_Tarnavskyi@neptune.ua</w:t>
      </w:r>
      <w:r>
        <w:rPr>
          <w:rStyle w:val="a4"/>
          <w:rFonts w:ascii="Times New Roman" w:hAnsi="Times New Roman" w:cs="Times New Roman"/>
          <w:lang w:val="ru-RU"/>
        </w:rPr>
        <w:fldChar w:fldCharType="end"/>
      </w:r>
    </w:p>
    <w:p w14:paraId="363F1305" w14:textId="3A0E1FDE" w:rsidR="001B0877" w:rsidRPr="001B0877" w:rsidDel="00B276F8" w:rsidRDefault="001B0877" w:rsidP="00922E9D">
      <w:pPr>
        <w:contextualSpacing/>
        <w:jc w:val="both"/>
        <w:rPr>
          <w:del w:id="260" w:author="SERHII SULIMA (NEPTUNE.UA)" w:date="2023-11-14T14:25:00Z"/>
          <w:rFonts w:ascii="Times New Roman" w:hAnsi="Times New Roman" w:cs="Times New Roman"/>
          <w:lang w:val="ru-RU"/>
        </w:rPr>
        <w:pPrChange w:id="261" w:author="OLENA PASHKOVA (NEPTUNE.UA)" w:date="2023-11-16T03:58:00Z">
          <w:pPr>
            <w:contextualSpacing/>
          </w:pPr>
        </w:pPrChange>
      </w:pPr>
      <w:del w:id="262" w:author="SERHII SULIMA (NEPTUNE.UA)" w:date="2023-11-14T14:25:00Z">
        <w:r w:rsidRPr="00121D46" w:rsidDel="00B276F8">
          <w:rPr>
            <w:rFonts w:ascii="Times New Roman" w:hAnsi="Times New Roman" w:cs="Times New Roman"/>
            <w:b/>
            <w:lang w:val="ru-RU"/>
          </w:rPr>
          <w:delText>5.2.1.</w:delText>
        </w:r>
        <w:r w:rsidRPr="001B0877" w:rsidDel="00B276F8">
          <w:rPr>
            <w:rFonts w:ascii="Times New Roman" w:hAnsi="Times New Roman" w:cs="Times New Roman"/>
            <w:lang w:val="ru-RU"/>
          </w:rPr>
          <w:delText xml:space="preserve"> Забезпечити надання приблизного щотижневого оперативного плану доставки зерна вантажними автомобілями згідно заявки Виконавця не пізніше ніж за 2 календарний день після отримання такого запиту. Щотижневий оперативний план доставки вантажними автомобілями включає запланований обсяг, вид та клас зерна, які плануються для доставки протягом наступних 7 (семи) календарних днів.</w:delText>
        </w:r>
      </w:del>
    </w:p>
    <w:p w14:paraId="2CC97172" w14:textId="4C9C5185" w:rsidR="001B0877" w:rsidRPr="001B0877" w:rsidRDefault="001B0877" w:rsidP="00922E9D">
      <w:pPr>
        <w:contextualSpacing/>
        <w:jc w:val="both"/>
        <w:rPr>
          <w:rFonts w:ascii="Times New Roman" w:hAnsi="Times New Roman" w:cs="Times New Roman"/>
          <w:lang w:val="ru-RU"/>
        </w:rPr>
        <w:pPrChange w:id="263" w:author="OLENA PASHKOVA (NEPTUNE.UA)" w:date="2023-11-16T03:58:00Z">
          <w:pPr>
            <w:contextualSpacing/>
          </w:pPr>
        </w:pPrChange>
      </w:pPr>
      <w:r w:rsidRPr="00121D46">
        <w:rPr>
          <w:rFonts w:ascii="Times New Roman" w:hAnsi="Times New Roman" w:cs="Times New Roman"/>
          <w:b/>
          <w:lang w:val="ru-RU"/>
        </w:rPr>
        <w:t>5.3.</w:t>
      </w:r>
      <w:r w:rsidRPr="001B0877">
        <w:rPr>
          <w:rFonts w:ascii="Times New Roman" w:hAnsi="Times New Roman" w:cs="Times New Roman"/>
          <w:lang w:val="ru-RU"/>
        </w:rPr>
        <w:tab/>
      </w:r>
      <w:proofErr w:type="spellStart"/>
      <w:r w:rsidR="00AA34C7" w:rsidRPr="00AA34C7">
        <w:rPr>
          <w:rFonts w:ascii="Times New Roman" w:hAnsi="Times New Roman" w:cs="Times New Roman"/>
          <w:lang w:val="ru-RU"/>
        </w:rPr>
        <w:t>Забезпечує</w:t>
      </w:r>
      <w:proofErr w:type="spellEnd"/>
      <w:r w:rsidR="00AA34C7" w:rsidRPr="00AA34C7">
        <w:rPr>
          <w:rFonts w:ascii="Times New Roman" w:hAnsi="Times New Roman" w:cs="Times New Roman"/>
          <w:lang w:val="ru-RU"/>
        </w:rPr>
        <w:t xml:space="preserve"> подачу суден в </w:t>
      </w:r>
      <w:proofErr w:type="spellStart"/>
      <w:r w:rsidR="00AA34C7" w:rsidRPr="00AA34C7">
        <w:rPr>
          <w:rFonts w:ascii="Times New Roman" w:hAnsi="Times New Roman" w:cs="Times New Roman"/>
          <w:lang w:val="ru-RU"/>
        </w:rPr>
        <w:t>узгоджений</w:t>
      </w:r>
      <w:proofErr w:type="spellEnd"/>
      <w:r w:rsidR="00AA34C7" w:rsidRPr="00AA34C7">
        <w:rPr>
          <w:rFonts w:ascii="Times New Roman" w:hAnsi="Times New Roman" w:cs="Times New Roman"/>
          <w:lang w:val="ru-RU"/>
        </w:rPr>
        <w:t xml:space="preserve"> Сторонами строк (</w:t>
      </w:r>
      <w:proofErr w:type="spellStart"/>
      <w:r w:rsidR="00AA34C7" w:rsidRPr="00AA34C7">
        <w:rPr>
          <w:rFonts w:ascii="Times New Roman" w:hAnsi="Times New Roman" w:cs="Times New Roman"/>
          <w:lang w:val="ru-RU"/>
        </w:rPr>
        <w:t>lаусаn</w:t>
      </w:r>
      <w:proofErr w:type="spellEnd"/>
      <w:r w:rsidR="00AA34C7" w:rsidRPr="00AA34C7">
        <w:rPr>
          <w:rFonts w:ascii="Times New Roman" w:hAnsi="Times New Roman" w:cs="Times New Roman"/>
          <w:lang w:val="ru-RU"/>
        </w:rPr>
        <w:t xml:space="preserve">) </w:t>
      </w:r>
      <w:proofErr w:type="spellStart"/>
      <w:r w:rsidR="00AA34C7" w:rsidRPr="00AA34C7">
        <w:rPr>
          <w:rFonts w:ascii="Times New Roman" w:hAnsi="Times New Roman" w:cs="Times New Roman"/>
          <w:lang w:val="ru-RU"/>
        </w:rPr>
        <w:t>відповідно</w:t>
      </w:r>
      <w:proofErr w:type="spellEnd"/>
      <w:r w:rsidR="00AA34C7" w:rsidRPr="00AA34C7">
        <w:rPr>
          <w:rFonts w:ascii="Times New Roman" w:hAnsi="Times New Roman" w:cs="Times New Roman"/>
          <w:lang w:val="ru-RU"/>
        </w:rPr>
        <w:t xml:space="preserve"> п. 10.3 </w:t>
      </w:r>
      <w:proofErr w:type="spellStart"/>
      <w:r w:rsidR="00AA34C7" w:rsidRPr="00AA34C7">
        <w:rPr>
          <w:rFonts w:ascii="Times New Roman" w:hAnsi="Times New Roman" w:cs="Times New Roman"/>
          <w:lang w:val="ru-RU"/>
        </w:rPr>
        <w:t>цього</w:t>
      </w:r>
      <w:proofErr w:type="spellEnd"/>
      <w:r w:rsidR="00AA34C7" w:rsidRPr="00AA34C7">
        <w:rPr>
          <w:rFonts w:ascii="Times New Roman" w:hAnsi="Times New Roman" w:cs="Times New Roman"/>
          <w:lang w:val="ru-RU"/>
        </w:rPr>
        <w:t xml:space="preserve"> Договору</w:t>
      </w:r>
      <w:r w:rsidR="00AA34C7">
        <w:rPr>
          <w:rFonts w:ascii="Times New Roman" w:hAnsi="Times New Roman" w:cs="Times New Roman"/>
          <w:lang w:val="ru-RU"/>
        </w:rPr>
        <w:t>.</w:t>
      </w:r>
    </w:p>
    <w:p w14:paraId="7B19B19A" w14:textId="77777777" w:rsidR="00307024" w:rsidRDefault="001B0877" w:rsidP="00922E9D">
      <w:pPr>
        <w:contextualSpacing/>
        <w:jc w:val="both"/>
        <w:rPr>
          <w:rFonts w:ascii="Times New Roman" w:hAnsi="Times New Roman" w:cs="Times New Roman"/>
          <w:lang w:val="ru-RU"/>
        </w:rPr>
        <w:pPrChange w:id="264" w:author="OLENA PASHKOVA (NEPTUNE.UA)" w:date="2023-11-16T03:58:00Z">
          <w:pPr>
            <w:contextualSpacing/>
          </w:pPr>
        </w:pPrChange>
      </w:pPr>
      <w:r w:rsidRPr="00121D46">
        <w:rPr>
          <w:rFonts w:ascii="Times New Roman" w:hAnsi="Times New Roman" w:cs="Times New Roman"/>
          <w:b/>
          <w:lang w:val="ru-RU"/>
        </w:rPr>
        <w:t>5.4.</w:t>
      </w:r>
      <w:r w:rsidRPr="001B0877">
        <w:rPr>
          <w:rFonts w:ascii="Times New Roman" w:hAnsi="Times New Roman" w:cs="Times New Roman"/>
          <w:lang w:val="ru-RU"/>
        </w:rPr>
        <w:tab/>
      </w:r>
      <w:proofErr w:type="spellStart"/>
      <w:r w:rsidR="00307024" w:rsidRPr="00307024">
        <w:rPr>
          <w:rFonts w:ascii="Times New Roman" w:hAnsi="Times New Roman" w:cs="Times New Roman"/>
          <w:lang w:val="ru-RU"/>
        </w:rPr>
        <w:t>Своєчасно</w:t>
      </w:r>
      <w:proofErr w:type="spellEnd"/>
      <w:r w:rsidR="00307024" w:rsidRPr="00307024">
        <w:rPr>
          <w:rFonts w:ascii="Times New Roman" w:hAnsi="Times New Roman" w:cs="Times New Roman"/>
          <w:lang w:val="ru-RU"/>
        </w:rPr>
        <w:t xml:space="preserve"> </w:t>
      </w:r>
      <w:proofErr w:type="spellStart"/>
      <w:r w:rsidR="00307024" w:rsidRPr="00307024">
        <w:rPr>
          <w:rFonts w:ascii="Times New Roman" w:hAnsi="Times New Roman" w:cs="Times New Roman"/>
          <w:lang w:val="ru-RU"/>
        </w:rPr>
        <w:t>надати</w:t>
      </w:r>
      <w:proofErr w:type="spellEnd"/>
      <w:r w:rsidR="00307024" w:rsidRPr="00307024">
        <w:rPr>
          <w:rFonts w:ascii="Times New Roman" w:hAnsi="Times New Roman" w:cs="Times New Roman"/>
          <w:lang w:val="ru-RU"/>
        </w:rPr>
        <w:t xml:space="preserve"> </w:t>
      </w:r>
      <w:proofErr w:type="spellStart"/>
      <w:r w:rsidR="00307024" w:rsidRPr="00307024">
        <w:rPr>
          <w:rFonts w:ascii="Times New Roman" w:hAnsi="Times New Roman" w:cs="Times New Roman"/>
          <w:lang w:val="ru-RU"/>
        </w:rPr>
        <w:t>належним</w:t>
      </w:r>
      <w:proofErr w:type="spellEnd"/>
      <w:r w:rsidR="00307024" w:rsidRPr="00307024">
        <w:rPr>
          <w:rFonts w:ascii="Times New Roman" w:hAnsi="Times New Roman" w:cs="Times New Roman"/>
          <w:lang w:val="ru-RU"/>
        </w:rPr>
        <w:t xml:space="preserve"> чином </w:t>
      </w:r>
      <w:proofErr w:type="spellStart"/>
      <w:r w:rsidR="00307024" w:rsidRPr="00307024">
        <w:rPr>
          <w:rFonts w:ascii="Times New Roman" w:hAnsi="Times New Roman" w:cs="Times New Roman"/>
          <w:lang w:val="ru-RU"/>
        </w:rPr>
        <w:t>заповнені</w:t>
      </w:r>
      <w:proofErr w:type="spellEnd"/>
      <w:r w:rsidR="00307024" w:rsidRPr="00307024">
        <w:rPr>
          <w:rFonts w:ascii="Times New Roman" w:hAnsi="Times New Roman" w:cs="Times New Roman"/>
          <w:lang w:val="ru-RU"/>
        </w:rPr>
        <w:t xml:space="preserve"> та правильно </w:t>
      </w:r>
      <w:proofErr w:type="spellStart"/>
      <w:r w:rsidR="00307024" w:rsidRPr="00307024">
        <w:rPr>
          <w:rFonts w:ascii="Times New Roman" w:hAnsi="Times New Roman" w:cs="Times New Roman"/>
          <w:lang w:val="ru-RU"/>
        </w:rPr>
        <w:t>оформлені</w:t>
      </w:r>
      <w:proofErr w:type="spellEnd"/>
      <w:r w:rsidR="00307024" w:rsidRPr="00307024">
        <w:rPr>
          <w:rFonts w:ascii="Times New Roman" w:hAnsi="Times New Roman" w:cs="Times New Roman"/>
          <w:lang w:val="ru-RU"/>
        </w:rPr>
        <w:t xml:space="preserve"> </w:t>
      </w:r>
      <w:proofErr w:type="spellStart"/>
      <w:r w:rsidR="00307024" w:rsidRPr="00307024">
        <w:rPr>
          <w:rFonts w:ascii="Times New Roman" w:hAnsi="Times New Roman" w:cs="Times New Roman"/>
          <w:lang w:val="ru-RU"/>
        </w:rPr>
        <w:t>товаро-транспортні</w:t>
      </w:r>
      <w:proofErr w:type="spellEnd"/>
      <w:r w:rsidR="00307024" w:rsidRPr="00307024">
        <w:rPr>
          <w:rFonts w:ascii="Times New Roman" w:hAnsi="Times New Roman" w:cs="Times New Roman"/>
          <w:lang w:val="ru-RU"/>
        </w:rPr>
        <w:t xml:space="preserve"> та </w:t>
      </w:r>
      <w:proofErr w:type="spellStart"/>
      <w:r w:rsidR="00307024" w:rsidRPr="00307024">
        <w:rPr>
          <w:rFonts w:ascii="Times New Roman" w:hAnsi="Times New Roman" w:cs="Times New Roman"/>
          <w:lang w:val="ru-RU"/>
        </w:rPr>
        <w:t>супровідні</w:t>
      </w:r>
      <w:proofErr w:type="spellEnd"/>
      <w:r w:rsidR="00307024" w:rsidRPr="00307024">
        <w:rPr>
          <w:rFonts w:ascii="Times New Roman" w:hAnsi="Times New Roman" w:cs="Times New Roman"/>
          <w:lang w:val="ru-RU"/>
        </w:rPr>
        <w:t xml:space="preserve"> </w:t>
      </w:r>
      <w:proofErr w:type="spellStart"/>
      <w:r w:rsidR="00307024" w:rsidRPr="00307024">
        <w:rPr>
          <w:rFonts w:ascii="Times New Roman" w:hAnsi="Times New Roman" w:cs="Times New Roman"/>
          <w:lang w:val="ru-RU"/>
        </w:rPr>
        <w:t>документи</w:t>
      </w:r>
      <w:proofErr w:type="spellEnd"/>
      <w:r w:rsidR="00307024" w:rsidRPr="00307024">
        <w:rPr>
          <w:rFonts w:ascii="Times New Roman" w:hAnsi="Times New Roman" w:cs="Times New Roman"/>
          <w:lang w:val="ru-RU"/>
        </w:rPr>
        <w:t xml:space="preserve"> </w:t>
      </w:r>
      <w:proofErr w:type="spellStart"/>
      <w:r w:rsidR="00307024" w:rsidRPr="00307024">
        <w:rPr>
          <w:rFonts w:ascii="Times New Roman" w:hAnsi="Times New Roman" w:cs="Times New Roman"/>
          <w:lang w:val="ru-RU"/>
        </w:rPr>
        <w:t>відповідно</w:t>
      </w:r>
      <w:proofErr w:type="spellEnd"/>
      <w:r w:rsidR="00307024" w:rsidRPr="00307024">
        <w:rPr>
          <w:rFonts w:ascii="Times New Roman" w:hAnsi="Times New Roman" w:cs="Times New Roman"/>
          <w:lang w:val="ru-RU"/>
        </w:rPr>
        <w:t xml:space="preserve"> до </w:t>
      </w:r>
      <w:proofErr w:type="spellStart"/>
      <w:r w:rsidR="00307024" w:rsidRPr="00307024">
        <w:rPr>
          <w:rFonts w:ascii="Times New Roman" w:hAnsi="Times New Roman" w:cs="Times New Roman"/>
          <w:lang w:val="ru-RU"/>
        </w:rPr>
        <w:t>письмових</w:t>
      </w:r>
      <w:proofErr w:type="spellEnd"/>
      <w:r w:rsidR="00307024" w:rsidRPr="00307024">
        <w:rPr>
          <w:rFonts w:ascii="Times New Roman" w:hAnsi="Times New Roman" w:cs="Times New Roman"/>
          <w:lang w:val="ru-RU"/>
        </w:rPr>
        <w:t xml:space="preserve"> </w:t>
      </w:r>
      <w:proofErr w:type="spellStart"/>
      <w:r w:rsidR="00307024" w:rsidRPr="00307024">
        <w:rPr>
          <w:rFonts w:ascii="Times New Roman" w:hAnsi="Times New Roman" w:cs="Times New Roman"/>
          <w:lang w:val="ru-RU"/>
        </w:rPr>
        <w:t>інструкцій</w:t>
      </w:r>
      <w:proofErr w:type="spellEnd"/>
      <w:r w:rsidR="00307024" w:rsidRPr="00307024">
        <w:rPr>
          <w:rFonts w:ascii="Times New Roman" w:hAnsi="Times New Roman" w:cs="Times New Roman"/>
          <w:lang w:val="ru-RU"/>
        </w:rPr>
        <w:t xml:space="preserve"> </w:t>
      </w:r>
      <w:proofErr w:type="spellStart"/>
      <w:r w:rsidR="00307024" w:rsidRPr="00307024">
        <w:rPr>
          <w:rFonts w:ascii="Times New Roman" w:hAnsi="Times New Roman" w:cs="Times New Roman"/>
          <w:lang w:val="ru-RU"/>
        </w:rPr>
        <w:t>Виконавця</w:t>
      </w:r>
      <w:proofErr w:type="spellEnd"/>
      <w:r w:rsidR="00307024" w:rsidRPr="00307024">
        <w:rPr>
          <w:rFonts w:ascii="Times New Roman" w:hAnsi="Times New Roman" w:cs="Times New Roman"/>
          <w:lang w:val="ru-RU"/>
        </w:rPr>
        <w:t xml:space="preserve">. </w:t>
      </w:r>
    </w:p>
    <w:p w14:paraId="1CC99244" w14:textId="7FE955DA" w:rsidR="00CF5814" w:rsidRPr="00CF5814" w:rsidRDefault="001B0877" w:rsidP="00922E9D">
      <w:pPr>
        <w:contextualSpacing/>
        <w:jc w:val="both"/>
        <w:rPr>
          <w:rFonts w:ascii="Times New Roman" w:hAnsi="Times New Roman" w:cs="Times New Roman"/>
          <w:lang w:val="ru-RU"/>
        </w:rPr>
        <w:pPrChange w:id="265" w:author="OLENA PASHKOVA (NEPTUNE.UA)" w:date="2023-11-16T03:58:00Z">
          <w:pPr>
            <w:contextualSpacing/>
          </w:pPr>
        </w:pPrChange>
      </w:pPr>
      <w:r w:rsidRPr="00121D46">
        <w:rPr>
          <w:rFonts w:ascii="Times New Roman" w:hAnsi="Times New Roman" w:cs="Times New Roman"/>
          <w:b/>
          <w:lang w:val="ru-RU"/>
        </w:rPr>
        <w:t>5.5.</w:t>
      </w:r>
      <w:r w:rsidRPr="001B0877">
        <w:rPr>
          <w:rFonts w:ascii="Times New Roman" w:hAnsi="Times New Roman" w:cs="Times New Roman"/>
          <w:lang w:val="ru-RU"/>
        </w:rPr>
        <w:tab/>
      </w:r>
      <w:proofErr w:type="spellStart"/>
      <w:r w:rsidR="00CF5814" w:rsidRPr="00CF5814">
        <w:rPr>
          <w:rFonts w:ascii="Times New Roman" w:hAnsi="Times New Roman" w:cs="Times New Roman"/>
          <w:lang w:val="ru-RU"/>
        </w:rPr>
        <w:t>Замовник</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направляє</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Виконавцю</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інформацію</w:t>
      </w:r>
      <w:proofErr w:type="spellEnd"/>
      <w:r w:rsidR="00CF5814" w:rsidRPr="00CF5814">
        <w:rPr>
          <w:rFonts w:ascii="Times New Roman" w:hAnsi="Times New Roman" w:cs="Times New Roman"/>
          <w:lang w:val="ru-RU"/>
        </w:rPr>
        <w:t xml:space="preserve"> про </w:t>
      </w:r>
      <w:proofErr w:type="spellStart"/>
      <w:r w:rsidR="00CF5814" w:rsidRPr="00CF5814">
        <w:rPr>
          <w:rFonts w:ascii="Times New Roman" w:hAnsi="Times New Roman" w:cs="Times New Roman"/>
          <w:lang w:val="ru-RU"/>
        </w:rPr>
        <w:t>якісні</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показники</w:t>
      </w:r>
      <w:proofErr w:type="spellEnd"/>
      <w:r w:rsidR="00CF5814" w:rsidRPr="00CF5814">
        <w:rPr>
          <w:rFonts w:ascii="Times New Roman" w:hAnsi="Times New Roman" w:cs="Times New Roman"/>
          <w:lang w:val="ru-RU"/>
        </w:rPr>
        <w:t xml:space="preserve"> для </w:t>
      </w:r>
      <w:proofErr w:type="spellStart"/>
      <w:r w:rsidR="00CF5814" w:rsidRPr="00CF5814">
        <w:rPr>
          <w:rFonts w:ascii="Times New Roman" w:hAnsi="Times New Roman" w:cs="Times New Roman"/>
          <w:lang w:val="ru-RU"/>
        </w:rPr>
        <w:t>кожної</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партії</w:t>
      </w:r>
      <w:proofErr w:type="spellEnd"/>
      <w:r w:rsidR="00CF5814" w:rsidRPr="00CF5814">
        <w:rPr>
          <w:rFonts w:ascii="Times New Roman" w:hAnsi="Times New Roman" w:cs="Times New Roman"/>
          <w:lang w:val="ru-RU"/>
        </w:rPr>
        <w:t xml:space="preserve"> Зерна (</w:t>
      </w:r>
      <w:proofErr w:type="spellStart"/>
      <w:r w:rsidR="00CF5814" w:rsidRPr="00CF5814">
        <w:rPr>
          <w:rFonts w:ascii="Times New Roman" w:hAnsi="Times New Roman" w:cs="Times New Roman"/>
          <w:lang w:val="ru-RU"/>
        </w:rPr>
        <w:t>Вантажу</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що</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слідує</w:t>
      </w:r>
      <w:proofErr w:type="spellEnd"/>
      <w:r w:rsidR="00CF5814" w:rsidRPr="00CF5814">
        <w:rPr>
          <w:rFonts w:ascii="Times New Roman" w:hAnsi="Times New Roman" w:cs="Times New Roman"/>
          <w:lang w:val="ru-RU"/>
        </w:rPr>
        <w:t xml:space="preserve"> до </w:t>
      </w:r>
      <w:proofErr w:type="spellStart"/>
      <w:r w:rsidR="00CF5814" w:rsidRPr="00CF5814">
        <w:rPr>
          <w:rFonts w:ascii="Times New Roman" w:hAnsi="Times New Roman" w:cs="Times New Roman"/>
          <w:lang w:val="ru-RU"/>
        </w:rPr>
        <w:t>Терміналу</w:t>
      </w:r>
      <w:proofErr w:type="spellEnd"/>
      <w:r w:rsidR="00CF5814" w:rsidRPr="00CF5814">
        <w:rPr>
          <w:rFonts w:ascii="Times New Roman" w:hAnsi="Times New Roman" w:cs="Times New Roman"/>
          <w:lang w:val="ru-RU"/>
        </w:rPr>
        <w:t xml:space="preserve">, а </w:t>
      </w:r>
      <w:proofErr w:type="spellStart"/>
      <w:r w:rsidR="00CF5814" w:rsidRPr="00CF5814">
        <w:rPr>
          <w:rFonts w:ascii="Times New Roman" w:hAnsi="Times New Roman" w:cs="Times New Roman"/>
          <w:lang w:val="ru-RU"/>
        </w:rPr>
        <w:t>також</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забезпечує</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щоб</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кожен</w:t>
      </w:r>
      <w:proofErr w:type="spellEnd"/>
      <w:r w:rsidR="00CF5814" w:rsidRPr="00CF5814">
        <w:rPr>
          <w:rFonts w:ascii="Times New Roman" w:hAnsi="Times New Roman" w:cs="Times New Roman"/>
          <w:lang w:val="ru-RU"/>
        </w:rPr>
        <w:t xml:space="preserve"> вагон/</w:t>
      </w:r>
      <w:proofErr w:type="spellStart"/>
      <w:r w:rsidR="00CF5814" w:rsidRPr="00CF5814">
        <w:rPr>
          <w:rFonts w:ascii="Times New Roman" w:hAnsi="Times New Roman" w:cs="Times New Roman"/>
          <w:lang w:val="ru-RU"/>
        </w:rPr>
        <w:t>вантажівка</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супроводжувалась</w:t>
      </w:r>
      <w:proofErr w:type="spellEnd"/>
      <w:r w:rsidR="00CF5814" w:rsidRPr="00CF5814">
        <w:rPr>
          <w:rFonts w:ascii="Times New Roman" w:hAnsi="Times New Roman" w:cs="Times New Roman"/>
          <w:lang w:val="ru-RU"/>
        </w:rPr>
        <w:t xml:space="preserve"> </w:t>
      </w:r>
      <w:proofErr w:type="spellStart"/>
      <w:r w:rsidR="00CF5814" w:rsidRPr="00CF5814">
        <w:rPr>
          <w:rFonts w:ascii="Times New Roman" w:hAnsi="Times New Roman" w:cs="Times New Roman"/>
          <w:lang w:val="ru-RU"/>
        </w:rPr>
        <w:t>наступними</w:t>
      </w:r>
      <w:proofErr w:type="spellEnd"/>
      <w:r w:rsidR="00CF5814" w:rsidRPr="00CF5814">
        <w:rPr>
          <w:rFonts w:ascii="Times New Roman" w:hAnsi="Times New Roman" w:cs="Times New Roman"/>
          <w:lang w:val="ru-RU"/>
        </w:rPr>
        <w:t xml:space="preserve"> документами:</w:t>
      </w:r>
    </w:p>
    <w:p w14:paraId="7BFCF6DE" w14:textId="77777777" w:rsidR="00CF5814" w:rsidRPr="00CF5814" w:rsidRDefault="00CF5814" w:rsidP="00922E9D">
      <w:pPr>
        <w:contextualSpacing/>
        <w:jc w:val="both"/>
        <w:rPr>
          <w:rFonts w:ascii="Times New Roman" w:hAnsi="Times New Roman" w:cs="Times New Roman"/>
          <w:lang w:val="ru-RU"/>
        </w:rPr>
        <w:pPrChange w:id="266" w:author="OLENA PASHKOVA (NEPTUNE.UA)" w:date="2023-11-16T03:58:00Z">
          <w:pPr>
            <w:contextualSpacing/>
          </w:pPr>
        </w:pPrChange>
      </w:pPr>
      <w:r w:rsidRPr="00CF5814">
        <w:rPr>
          <w:rFonts w:ascii="Times New Roman" w:hAnsi="Times New Roman" w:cs="Times New Roman"/>
          <w:lang w:val="ru-RU"/>
        </w:rPr>
        <w:t xml:space="preserve">• </w:t>
      </w:r>
      <w:proofErr w:type="spellStart"/>
      <w:r w:rsidRPr="00CF5814">
        <w:rPr>
          <w:rFonts w:ascii="Times New Roman" w:hAnsi="Times New Roman" w:cs="Times New Roman"/>
          <w:lang w:val="ru-RU"/>
        </w:rPr>
        <w:t>Посвідченням</w:t>
      </w:r>
      <w:proofErr w:type="spellEnd"/>
      <w:r w:rsidRPr="00CF5814">
        <w:rPr>
          <w:rFonts w:ascii="Times New Roman" w:hAnsi="Times New Roman" w:cs="Times New Roman"/>
          <w:lang w:val="ru-RU"/>
        </w:rPr>
        <w:t xml:space="preserve"> </w:t>
      </w:r>
      <w:proofErr w:type="spellStart"/>
      <w:r w:rsidRPr="00CF5814">
        <w:rPr>
          <w:rFonts w:ascii="Times New Roman" w:hAnsi="Times New Roman" w:cs="Times New Roman"/>
          <w:lang w:val="ru-RU"/>
        </w:rPr>
        <w:t>якості</w:t>
      </w:r>
      <w:proofErr w:type="spellEnd"/>
      <w:r w:rsidRPr="00CF5814">
        <w:rPr>
          <w:rFonts w:ascii="Times New Roman" w:hAnsi="Times New Roman" w:cs="Times New Roman"/>
          <w:lang w:val="ru-RU"/>
        </w:rPr>
        <w:t xml:space="preserve"> Ф-42 </w:t>
      </w:r>
      <w:proofErr w:type="gramStart"/>
      <w:r w:rsidRPr="00CF5814">
        <w:rPr>
          <w:rFonts w:ascii="Times New Roman" w:hAnsi="Times New Roman" w:cs="Times New Roman"/>
          <w:lang w:val="ru-RU"/>
        </w:rPr>
        <w:t>( для</w:t>
      </w:r>
      <w:proofErr w:type="gramEnd"/>
      <w:r w:rsidRPr="00CF5814">
        <w:rPr>
          <w:rFonts w:ascii="Times New Roman" w:hAnsi="Times New Roman" w:cs="Times New Roman"/>
          <w:lang w:val="ru-RU"/>
        </w:rPr>
        <w:t xml:space="preserve"> </w:t>
      </w:r>
      <w:proofErr w:type="spellStart"/>
      <w:r w:rsidRPr="00CF5814">
        <w:rPr>
          <w:rFonts w:ascii="Times New Roman" w:hAnsi="Times New Roman" w:cs="Times New Roman"/>
          <w:lang w:val="ru-RU"/>
        </w:rPr>
        <w:t>сої</w:t>
      </w:r>
      <w:proofErr w:type="spellEnd"/>
      <w:r w:rsidRPr="00CF5814">
        <w:rPr>
          <w:rFonts w:ascii="Times New Roman" w:hAnsi="Times New Roman" w:cs="Times New Roman"/>
          <w:lang w:val="ru-RU"/>
        </w:rPr>
        <w:t xml:space="preserve"> -– </w:t>
      </w:r>
      <w:proofErr w:type="spellStart"/>
      <w:r w:rsidRPr="00CF5814">
        <w:rPr>
          <w:rFonts w:ascii="Times New Roman" w:hAnsi="Times New Roman" w:cs="Times New Roman"/>
          <w:lang w:val="ru-RU"/>
        </w:rPr>
        <w:t>вміст</w:t>
      </w:r>
      <w:proofErr w:type="spellEnd"/>
      <w:r w:rsidRPr="00CF5814">
        <w:rPr>
          <w:rFonts w:ascii="Times New Roman" w:hAnsi="Times New Roman" w:cs="Times New Roman"/>
          <w:lang w:val="ru-RU"/>
        </w:rPr>
        <w:t xml:space="preserve">  </w:t>
      </w:r>
      <w:proofErr w:type="spellStart"/>
      <w:r w:rsidRPr="00CF5814">
        <w:rPr>
          <w:rFonts w:ascii="Times New Roman" w:hAnsi="Times New Roman" w:cs="Times New Roman"/>
          <w:lang w:val="ru-RU"/>
        </w:rPr>
        <w:t>білка</w:t>
      </w:r>
      <w:proofErr w:type="spellEnd"/>
      <w:r w:rsidRPr="00CF5814">
        <w:rPr>
          <w:rFonts w:ascii="Times New Roman" w:hAnsi="Times New Roman" w:cs="Times New Roman"/>
          <w:lang w:val="ru-RU"/>
        </w:rPr>
        <w:t>)</w:t>
      </w:r>
    </w:p>
    <w:p w14:paraId="6AD637B2" w14:textId="77777777" w:rsidR="00CF5814" w:rsidRDefault="00CF5814" w:rsidP="00922E9D">
      <w:pPr>
        <w:contextualSpacing/>
        <w:jc w:val="both"/>
        <w:rPr>
          <w:rFonts w:ascii="Times New Roman" w:hAnsi="Times New Roman" w:cs="Times New Roman"/>
          <w:lang w:val="ru-RU"/>
        </w:rPr>
        <w:pPrChange w:id="267" w:author="OLENA PASHKOVA (NEPTUNE.UA)" w:date="2023-11-16T03:58:00Z">
          <w:pPr>
            <w:contextualSpacing/>
          </w:pPr>
        </w:pPrChange>
      </w:pPr>
      <w:r w:rsidRPr="00CF5814">
        <w:rPr>
          <w:rFonts w:ascii="Times New Roman" w:hAnsi="Times New Roman" w:cs="Times New Roman"/>
          <w:lang w:val="ru-RU"/>
        </w:rPr>
        <w:t xml:space="preserve">• Протоколами </w:t>
      </w:r>
      <w:proofErr w:type="spellStart"/>
      <w:r w:rsidRPr="00CF5814">
        <w:rPr>
          <w:rFonts w:ascii="Times New Roman" w:hAnsi="Times New Roman" w:cs="Times New Roman"/>
          <w:lang w:val="ru-RU"/>
        </w:rPr>
        <w:t>показників</w:t>
      </w:r>
      <w:proofErr w:type="spellEnd"/>
      <w:r w:rsidRPr="00CF5814">
        <w:rPr>
          <w:rFonts w:ascii="Times New Roman" w:hAnsi="Times New Roman" w:cs="Times New Roman"/>
          <w:lang w:val="ru-RU"/>
        </w:rPr>
        <w:t xml:space="preserve"> </w:t>
      </w:r>
      <w:proofErr w:type="spellStart"/>
      <w:r w:rsidRPr="00CF5814">
        <w:rPr>
          <w:rFonts w:ascii="Times New Roman" w:hAnsi="Times New Roman" w:cs="Times New Roman"/>
          <w:lang w:val="ru-RU"/>
        </w:rPr>
        <w:t>безпечності</w:t>
      </w:r>
      <w:proofErr w:type="spellEnd"/>
      <w:r w:rsidRPr="00CF5814">
        <w:rPr>
          <w:rFonts w:ascii="Times New Roman" w:hAnsi="Times New Roman" w:cs="Times New Roman"/>
          <w:lang w:val="ru-RU"/>
        </w:rPr>
        <w:t xml:space="preserve"> (</w:t>
      </w:r>
      <w:proofErr w:type="spellStart"/>
      <w:r w:rsidRPr="00CF5814">
        <w:rPr>
          <w:rFonts w:ascii="Times New Roman" w:hAnsi="Times New Roman" w:cs="Times New Roman"/>
          <w:lang w:val="ru-RU"/>
        </w:rPr>
        <w:t>надалі</w:t>
      </w:r>
      <w:proofErr w:type="spellEnd"/>
      <w:r w:rsidRPr="00CF5814">
        <w:rPr>
          <w:rFonts w:ascii="Times New Roman" w:hAnsi="Times New Roman" w:cs="Times New Roman"/>
          <w:lang w:val="ru-RU"/>
        </w:rPr>
        <w:t xml:space="preserve"> - ПБ) та ГМО </w:t>
      </w:r>
      <w:proofErr w:type="spellStart"/>
      <w:r w:rsidRPr="00CF5814">
        <w:rPr>
          <w:rFonts w:ascii="Times New Roman" w:hAnsi="Times New Roman" w:cs="Times New Roman"/>
          <w:lang w:val="ru-RU"/>
        </w:rPr>
        <w:t>згідно</w:t>
      </w:r>
      <w:proofErr w:type="spellEnd"/>
      <w:r w:rsidRPr="00CF5814">
        <w:rPr>
          <w:rFonts w:ascii="Times New Roman" w:hAnsi="Times New Roman" w:cs="Times New Roman"/>
          <w:lang w:val="ru-RU"/>
        </w:rPr>
        <w:t xml:space="preserve"> </w:t>
      </w:r>
      <w:proofErr w:type="spellStart"/>
      <w:r w:rsidRPr="00CF5814">
        <w:rPr>
          <w:rFonts w:ascii="Times New Roman" w:hAnsi="Times New Roman" w:cs="Times New Roman"/>
          <w:lang w:val="ru-RU"/>
        </w:rPr>
        <w:t>вимог</w:t>
      </w:r>
      <w:proofErr w:type="spellEnd"/>
      <w:r w:rsidRPr="00CF5814">
        <w:rPr>
          <w:rFonts w:ascii="Times New Roman" w:hAnsi="Times New Roman" w:cs="Times New Roman"/>
          <w:lang w:val="ru-RU"/>
        </w:rPr>
        <w:t xml:space="preserve"> </w:t>
      </w:r>
      <w:proofErr w:type="spellStart"/>
      <w:r w:rsidRPr="00CF5814">
        <w:rPr>
          <w:rFonts w:ascii="Times New Roman" w:hAnsi="Times New Roman" w:cs="Times New Roman"/>
          <w:lang w:val="ru-RU"/>
        </w:rPr>
        <w:t>діючих</w:t>
      </w:r>
      <w:proofErr w:type="spellEnd"/>
      <w:r w:rsidRPr="00CF5814">
        <w:rPr>
          <w:rFonts w:ascii="Times New Roman" w:hAnsi="Times New Roman" w:cs="Times New Roman"/>
          <w:lang w:val="ru-RU"/>
        </w:rPr>
        <w:t xml:space="preserve"> на </w:t>
      </w:r>
      <w:proofErr w:type="spellStart"/>
      <w:r w:rsidRPr="00CF5814">
        <w:rPr>
          <w:rFonts w:ascii="Times New Roman" w:hAnsi="Times New Roman" w:cs="Times New Roman"/>
          <w:lang w:val="ru-RU"/>
        </w:rPr>
        <w:t>території</w:t>
      </w:r>
      <w:proofErr w:type="spellEnd"/>
      <w:r w:rsidRPr="00CF5814">
        <w:rPr>
          <w:rFonts w:ascii="Times New Roman" w:hAnsi="Times New Roman" w:cs="Times New Roman"/>
          <w:lang w:val="ru-RU"/>
        </w:rPr>
        <w:t xml:space="preserve"> </w:t>
      </w:r>
      <w:proofErr w:type="spellStart"/>
      <w:r w:rsidRPr="00CF5814">
        <w:rPr>
          <w:rFonts w:ascii="Times New Roman" w:hAnsi="Times New Roman" w:cs="Times New Roman"/>
          <w:lang w:val="ru-RU"/>
        </w:rPr>
        <w:t>України</w:t>
      </w:r>
      <w:proofErr w:type="spellEnd"/>
      <w:r w:rsidRPr="00CF5814">
        <w:rPr>
          <w:rFonts w:ascii="Times New Roman" w:hAnsi="Times New Roman" w:cs="Times New Roman"/>
          <w:lang w:val="ru-RU"/>
        </w:rPr>
        <w:t xml:space="preserve"> </w:t>
      </w:r>
      <w:proofErr w:type="spellStart"/>
      <w:r w:rsidRPr="00CF5814">
        <w:rPr>
          <w:rFonts w:ascii="Times New Roman" w:hAnsi="Times New Roman" w:cs="Times New Roman"/>
          <w:lang w:val="ru-RU"/>
        </w:rPr>
        <w:t>стандартів</w:t>
      </w:r>
      <w:proofErr w:type="spellEnd"/>
      <w:r w:rsidRPr="00CF5814">
        <w:rPr>
          <w:rFonts w:ascii="Times New Roman" w:hAnsi="Times New Roman" w:cs="Times New Roman"/>
          <w:lang w:val="ru-RU"/>
        </w:rPr>
        <w:t xml:space="preserve"> на </w:t>
      </w:r>
      <w:proofErr w:type="spellStart"/>
      <w:r w:rsidRPr="00CF5814">
        <w:rPr>
          <w:rFonts w:ascii="Times New Roman" w:hAnsi="Times New Roman" w:cs="Times New Roman"/>
          <w:lang w:val="ru-RU"/>
        </w:rPr>
        <w:t>кожну</w:t>
      </w:r>
      <w:proofErr w:type="spellEnd"/>
      <w:r w:rsidRPr="00CF5814">
        <w:rPr>
          <w:rFonts w:ascii="Times New Roman" w:hAnsi="Times New Roman" w:cs="Times New Roman"/>
          <w:lang w:val="ru-RU"/>
        </w:rPr>
        <w:t xml:space="preserve"> культуру, </w:t>
      </w:r>
      <w:proofErr w:type="spellStart"/>
      <w:r w:rsidRPr="00CF5814">
        <w:rPr>
          <w:rFonts w:ascii="Times New Roman" w:hAnsi="Times New Roman" w:cs="Times New Roman"/>
          <w:lang w:val="ru-RU"/>
        </w:rPr>
        <w:t>крім</w:t>
      </w:r>
      <w:proofErr w:type="spellEnd"/>
      <w:r w:rsidRPr="00CF5814">
        <w:rPr>
          <w:rFonts w:ascii="Times New Roman" w:hAnsi="Times New Roman" w:cs="Times New Roman"/>
          <w:lang w:val="ru-RU"/>
        </w:rPr>
        <w:t xml:space="preserve"> </w:t>
      </w:r>
      <w:proofErr w:type="spellStart"/>
      <w:r w:rsidRPr="00CF5814">
        <w:rPr>
          <w:rFonts w:ascii="Times New Roman" w:hAnsi="Times New Roman" w:cs="Times New Roman"/>
          <w:lang w:val="ru-RU"/>
        </w:rPr>
        <w:t>вантажівок</w:t>
      </w:r>
      <w:proofErr w:type="spellEnd"/>
      <w:r w:rsidRPr="00CF5814">
        <w:rPr>
          <w:rFonts w:ascii="Times New Roman" w:hAnsi="Times New Roman" w:cs="Times New Roman"/>
          <w:lang w:val="ru-RU"/>
        </w:rPr>
        <w:t>.</w:t>
      </w:r>
    </w:p>
    <w:p w14:paraId="356A5005" w14:textId="6CF5FF78" w:rsidR="00463A23" w:rsidRPr="00463A23" w:rsidRDefault="001B0877" w:rsidP="00922E9D">
      <w:pPr>
        <w:contextualSpacing/>
        <w:jc w:val="both"/>
        <w:rPr>
          <w:rFonts w:ascii="Times New Roman" w:hAnsi="Times New Roman" w:cs="Times New Roman"/>
          <w:lang w:val="ru-RU"/>
        </w:rPr>
        <w:pPrChange w:id="268" w:author="OLENA PASHKOVA (NEPTUNE.UA)" w:date="2023-11-16T03:58:00Z">
          <w:pPr>
            <w:contextualSpacing/>
          </w:pPr>
        </w:pPrChange>
      </w:pPr>
      <w:r w:rsidRPr="00121D46">
        <w:rPr>
          <w:rFonts w:ascii="Times New Roman" w:hAnsi="Times New Roman" w:cs="Times New Roman"/>
          <w:b/>
          <w:lang w:val="ru-RU"/>
        </w:rPr>
        <w:t>5.6.</w:t>
      </w:r>
      <w:r w:rsidRPr="001B0877">
        <w:rPr>
          <w:rFonts w:ascii="Times New Roman" w:hAnsi="Times New Roman" w:cs="Times New Roman"/>
          <w:lang w:val="ru-RU"/>
        </w:rPr>
        <w:tab/>
      </w:r>
      <w:proofErr w:type="spellStart"/>
      <w:r w:rsidR="00463A23" w:rsidRPr="00463A23">
        <w:rPr>
          <w:rFonts w:ascii="Times New Roman" w:hAnsi="Times New Roman" w:cs="Times New Roman"/>
          <w:lang w:val="ru-RU"/>
        </w:rPr>
        <w:t>Замовник</w:t>
      </w:r>
      <w:proofErr w:type="spellEnd"/>
      <w:r w:rsidR="00463A23" w:rsidRPr="00463A23">
        <w:rPr>
          <w:rFonts w:ascii="Times New Roman" w:hAnsi="Times New Roman" w:cs="Times New Roman"/>
          <w:lang w:val="ru-RU"/>
        </w:rPr>
        <w:t xml:space="preserve"> </w:t>
      </w:r>
      <w:proofErr w:type="spellStart"/>
      <w:r w:rsidR="00463A23" w:rsidRPr="00463A23">
        <w:rPr>
          <w:rFonts w:ascii="Times New Roman" w:hAnsi="Times New Roman" w:cs="Times New Roman"/>
          <w:lang w:val="ru-RU"/>
        </w:rPr>
        <w:t>зобов'язаний</w:t>
      </w:r>
      <w:proofErr w:type="spellEnd"/>
      <w:r w:rsidR="00463A23" w:rsidRPr="00463A23">
        <w:rPr>
          <w:rFonts w:ascii="Times New Roman" w:hAnsi="Times New Roman" w:cs="Times New Roman"/>
          <w:lang w:val="ru-RU"/>
        </w:rPr>
        <w:t xml:space="preserve"> </w:t>
      </w:r>
      <w:proofErr w:type="spellStart"/>
      <w:r w:rsidR="00463A23" w:rsidRPr="00463A23">
        <w:rPr>
          <w:rFonts w:ascii="Times New Roman" w:hAnsi="Times New Roman" w:cs="Times New Roman"/>
          <w:lang w:val="ru-RU"/>
        </w:rPr>
        <w:t>надати</w:t>
      </w:r>
      <w:proofErr w:type="spellEnd"/>
      <w:r w:rsidR="00463A23" w:rsidRPr="00463A23">
        <w:rPr>
          <w:rFonts w:ascii="Times New Roman" w:hAnsi="Times New Roman" w:cs="Times New Roman"/>
          <w:lang w:val="ru-RU"/>
        </w:rPr>
        <w:t xml:space="preserve"> </w:t>
      </w:r>
      <w:proofErr w:type="spellStart"/>
      <w:r w:rsidR="00463A23" w:rsidRPr="00463A23">
        <w:rPr>
          <w:rFonts w:ascii="Times New Roman" w:hAnsi="Times New Roman" w:cs="Times New Roman"/>
          <w:lang w:val="ru-RU"/>
        </w:rPr>
        <w:t>номінацію</w:t>
      </w:r>
      <w:proofErr w:type="spellEnd"/>
      <w:r w:rsidR="00463A23" w:rsidRPr="00463A23">
        <w:rPr>
          <w:rFonts w:ascii="Times New Roman" w:hAnsi="Times New Roman" w:cs="Times New Roman"/>
          <w:lang w:val="ru-RU"/>
        </w:rPr>
        <w:t xml:space="preserve"> суден, не </w:t>
      </w:r>
      <w:proofErr w:type="spellStart"/>
      <w:r w:rsidR="00463A23" w:rsidRPr="00463A23">
        <w:rPr>
          <w:rFonts w:ascii="Times New Roman" w:hAnsi="Times New Roman" w:cs="Times New Roman"/>
          <w:lang w:val="ru-RU"/>
        </w:rPr>
        <w:t>пізніше</w:t>
      </w:r>
      <w:proofErr w:type="spellEnd"/>
      <w:r w:rsidR="00463A23" w:rsidRPr="00463A23">
        <w:rPr>
          <w:rFonts w:ascii="Times New Roman" w:hAnsi="Times New Roman" w:cs="Times New Roman"/>
          <w:lang w:val="ru-RU"/>
        </w:rPr>
        <w:t xml:space="preserve"> </w:t>
      </w:r>
      <w:proofErr w:type="spellStart"/>
      <w:r w:rsidR="00463A23" w:rsidRPr="00463A23">
        <w:rPr>
          <w:rFonts w:ascii="Times New Roman" w:hAnsi="Times New Roman" w:cs="Times New Roman"/>
          <w:lang w:val="ru-RU"/>
        </w:rPr>
        <w:t>ніж</w:t>
      </w:r>
      <w:proofErr w:type="spellEnd"/>
      <w:r w:rsidR="00463A23" w:rsidRPr="00463A23">
        <w:rPr>
          <w:rFonts w:ascii="Times New Roman" w:hAnsi="Times New Roman" w:cs="Times New Roman"/>
          <w:lang w:val="ru-RU"/>
        </w:rPr>
        <w:t xml:space="preserve"> за 7 (</w:t>
      </w:r>
      <w:proofErr w:type="spellStart"/>
      <w:r w:rsidR="00463A23" w:rsidRPr="00463A23">
        <w:rPr>
          <w:rFonts w:ascii="Times New Roman" w:hAnsi="Times New Roman" w:cs="Times New Roman"/>
          <w:lang w:val="ru-RU"/>
        </w:rPr>
        <w:t>сім</w:t>
      </w:r>
      <w:proofErr w:type="spellEnd"/>
      <w:r w:rsidR="00463A23" w:rsidRPr="00463A23">
        <w:rPr>
          <w:rFonts w:ascii="Times New Roman" w:hAnsi="Times New Roman" w:cs="Times New Roman"/>
          <w:lang w:val="ru-RU"/>
        </w:rPr>
        <w:t xml:space="preserve">) </w:t>
      </w:r>
      <w:proofErr w:type="spellStart"/>
      <w:r w:rsidR="00463A23" w:rsidRPr="00463A23">
        <w:rPr>
          <w:rFonts w:ascii="Times New Roman" w:hAnsi="Times New Roman" w:cs="Times New Roman"/>
          <w:lang w:val="ru-RU"/>
        </w:rPr>
        <w:t>календарних</w:t>
      </w:r>
      <w:proofErr w:type="spellEnd"/>
      <w:r w:rsidR="00463A23" w:rsidRPr="00463A23">
        <w:rPr>
          <w:rFonts w:ascii="Times New Roman" w:hAnsi="Times New Roman" w:cs="Times New Roman"/>
          <w:lang w:val="ru-RU"/>
        </w:rPr>
        <w:t xml:space="preserve"> </w:t>
      </w:r>
      <w:proofErr w:type="spellStart"/>
      <w:r w:rsidR="00463A23" w:rsidRPr="00463A23">
        <w:rPr>
          <w:rFonts w:ascii="Times New Roman" w:hAnsi="Times New Roman" w:cs="Times New Roman"/>
          <w:lang w:val="ru-RU"/>
        </w:rPr>
        <w:t>днів</w:t>
      </w:r>
      <w:proofErr w:type="spellEnd"/>
      <w:r w:rsidR="00463A23" w:rsidRPr="00463A23">
        <w:rPr>
          <w:rFonts w:ascii="Times New Roman" w:hAnsi="Times New Roman" w:cs="Times New Roman"/>
          <w:lang w:val="ru-RU"/>
        </w:rPr>
        <w:t xml:space="preserve"> до </w:t>
      </w:r>
      <w:proofErr w:type="spellStart"/>
      <w:r w:rsidR="00463A23" w:rsidRPr="00463A23">
        <w:rPr>
          <w:rFonts w:ascii="Times New Roman" w:hAnsi="Times New Roman" w:cs="Times New Roman"/>
          <w:lang w:val="ru-RU"/>
        </w:rPr>
        <w:t>орієнтовної</w:t>
      </w:r>
      <w:proofErr w:type="spellEnd"/>
      <w:r w:rsidR="00463A23" w:rsidRPr="00463A23">
        <w:rPr>
          <w:rFonts w:ascii="Times New Roman" w:hAnsi="Times New Roman" w:cs="Times New Roman"/>
          <w:lang w:val="ru-RU"/>
        </w:rPr>
        <w:t xml:space="preserve"> </w:t>
      </w:r>
      <w:proofErr w:type="spellStart"/>
      <w:r w:rsidR="00463A23" w:rsidRPr="00463A23">
        <w:rPr>
          <w:rFonts w:ascii="Times New Roman" w:hAnsi="Times New Roman" w:cs="Times New Roman"/>
          <w:lang w:val="ru-RU"/>
        </w:rPr>
        <w:t>дати</w:t>
      </w:r>
      <w:proofErr w:type="spellEnd"/>
      <w:r w:rsidR="00463A23" w:rsidRPr="00463A23">
        <w:rPr>
          <w:rFonts w:ascii="Times New Roman" w:hAnsi="Times New Roman" w:cs="Times New Roman"/>
          <w:lang w:val="ru-RU"/>
        </w:rPr>
        <w:t xml:space="preserve"> приходу судна до Порту, </w:t>
      </w:r>
      <w:proofErr w:type="spellStart"/>
      <w:r w:rsidR="00463A23" w:rsidRPr="00463A23">
        <w:rPr>
          <w:rFonts w:ascii="Times New Roman" w:hAnsi="Times New Roman" w:cs="Times New Roman"/>
          <w:lang w:val="ru-RU"/>
        </w:rPr>
        <w:t>що</w:t>
      </w:r>
      <w:proofErr w:type="spellEnd"/>
      <w:r w:rsidR="00463A23" w:rsidRPr="00463A23">
        <w:rPr>
          <w:rFonts w:ascii="Times New Roman" w:hAnsi="Times New Roman" w:cs="Times New Roman"/>
          <w:lang w:val="ru-RU"/>
        </w:rPr>
        <w:t xml:space="preserve"> </w:t>
      </w:r>
      <w:proofErr w:type="spellStart"/>
      <w:r w:rsidR="00463A23" w:rsidRPr="00463A23">
        <w:rPr>
          <w:rFonts w:ascii="Times New Roman" w:hAnsi="Times New Roman" w:cs="Times New Roman"/>
          <w:lang w:val="ru-RU"/>
        </w:rPr>
        <w:t>містить</w:t>
      </w:r>
      <w:proofErr w:type="spellEnd"/>
      <w:r w:rsidR="00463A23" w:rsidRPr="00463A23">
        <w:rPr>
          <w:rFonts w:ascii="Times New Roman" w:hAnsi="Times New Roman" w:cs="Times New Roman"/>
          <w:lang w:val="ru-RU"/>
        </w:rPr>
        <w:t xml:space="preserve"> </w:t>
      </w:r>
      <w:proofErr w:type="spellStart"/>
      <w:r w:rsidR="00463A23" w:rsidRPr="00463A23">
        <w:rPr>
          <w:rFonts w:ascii="Times New Roman" w:hAnsi="Times New Roman" w:cs="Times New Roman"/>
          <w:lang w:val="ru-RU"/>
        </w:rPr>
        <w:t>наступні</w:t>
      </w:r>
      <w:proofErr w:type="spellEnd"/>
      <w:r w:rsidR="00463A23" w:rsidRPr="00463A23">
        <w:rPr>
          <w:rFonts w:ascii="Times New Roman" w:hAnsi="Times New Roman" w:cs="Times New Roman"/>
          <w:lang w:val="ru-RU"/>
        </w:rPr>
        <w:t xml:space="preserve"> </w:t>
      </w:r>
      <w:proofErr w:type="spellStart"/>
      <w:r w:rsidR="00463A23" w:rsidRPr="00463A23">
        <w:rPr>
          <w:rFonts w:ascii="Times New Roman" w:hAnsi="Times New Roman" w:cs="Times New Roman"/>
          <w:lang w:val="ru-RU"/>
        </w:rPr>
        <w:t>дані</w:t>
      </w:r>
      <w:proofErr w:type="spellEnd"/>
      <w:r w:rsidR="00463A23" w:rsidRPr="00463A23">
        <w:rPr>
          <w:rFonts w:ascii="Times New Roman" w:hAnsi="Times New Roman" w:cs="Times New Roman"/>
          <w:lang w:val="ru-RU"/>
        </w:rPr>
        <w:t xml:space="preserve">, але не </w:t>
      </w:r>
      <w:proofErr w:type="spellStart"/>
      <w:r w:rsidR="00463A23" w:rsidRPr="00463A23">
        <w:rPr>
          <w:rFonts w:ascii="Times New Roman" w:hAnsi="Times New Roman" w:cs="Times New Roman"/>
          <w:lang w:val="ru-RU"/>
        </w:rPr>
        <w:t>обмежуючись</w:t>
      </w:r>
      <w:proofErr w:type="spellEnd"/>
      <w:r w:rsidR="00463A23" w:rsidRPr="00463A23">
        <w:rPr>
          <w:rFonts w:ascii="Times New Roman" w:hAnsi="Times New Roman" w:cs="Times New Roman"/>
          <w:lang w:val="ru-RU"/>
        </w:rPr>
        <w:t xml:space="preserve"> </w:t>
      </w:r>
      <w:proofErr w:type="spellStart"/>
      <w:r w:rsidR="00463A23" w:rsidRPr="00463A23">
        <w:rPr>
          <w:rFonts w:ascii="Times New Roman" w:hAnsi="Times New Roman" w:cs="Times New Roman"/>
          <w:lang w:val="ru-RU"/>
        </w:rPr>
        <w:t>цим</w:t>
      </w:r>
      <w:proofErr w:type="spellEnd"/>
      <w:r w:rsidR="00463A23" w:rsidRPr="00463A23">
        <w:rPr>
          <w:rFonts w:ascii="Times New Roman" w:hAnsi="Times New Roman" w:cs="Times New Roman"/>
          <w:lang w:val="ru-RU"/>
        </w:rPr>
        <w:t>:</w:t>
      </w:r>
    </w:p>
    <w:p w14:paraId="4A8CB186" w14:textId="77777777" w:rsidR="00463A23" w:rsidRPr="00463A23" w:rsidRDefault="00463A23" w:rsidP="00922E9D">
      <w:pPr>
        <w:contextualSpacing/>
        <w:jc w:val="both"/>
        <w:rPr>
          <w:rFonts w:ascii="Times New Roman" w:hAnsi="Times New Roman" w:cs="Times New Roman"/>
          <w:lang w:val="ru-RU"/>
        </w:rPr>
        <w:pPrChange w:id="269" w:author="OLENA PASHKOVA (NEPTUNE.UA)" w:date="2023-11-16T03:58:00Z">
          <w:pPr>
            <w:contextualSpacing/>
          </w:pPr>
        </w:pPrChange>
      </w:pPr>
      <w:r w:rsidRPr="00463A23">
        <w:rPr>
          <w:rFonts w:ascii="Times New Roman" w:hAnsi="Times New Roman" w:cs="Times New Roman"/>
          <w:lang w:val="ru-RU"/>
        </w:rPr>
        <w:t>•</w:t>
      </w:r>
      <w:r w:rsidRPr="00463A23">
        <w:rPr>
          <w:rFonts w:ascii="Times New Roman" w:hAnsi="Times New Roman" w:cs="Times New Roman"/>
          <w:lang w:val="ru-RU"/>
        </w:rPr>
        <w:tab/>
        <w:t xml:space="preserve">дату </w:t>
      </w:r>
      <w:proofErr w:type="spellStart"/>
      <w:r w:rsidRPr="00463A23">
        <w:rPr>
          <w:rFonts w:ascii="Times New Roman" w:hAnsi="Times New Roman" w:cs="Times New Roman"/>
          <w:lang w:val="ru-RU"/>
        </w:rPr>
        <w:t>укладання</w:t>
      </w:r>
      <w:proofErr w:type="spellEnd"/>
      <w:r w:rsidRPr="00463A23">
        <w:rPr>
          <w:rFonts w:ascii="Times New Roman" w:hAnsi="Times New Roman" w:cs="Times New Roman"/>
          <w:lang w:val="ru-RU"/>
        </w:rPr>
        <w:t xml:space="preserve"> договору </w:t>
      </w:r>
      <w:proofErr w:type="spellStart"/>
      <w:r w:rsidRPr="00463A23">
        <w:rPr>
          <w:rFonts w:ascii="Times New Roman" w:hAnsi="Times New Roman" w:cs="Times New Roman"/>
          <w:lang w:val="ru-RU"/>
        </w:rPr>
        <w:t>фрахтування</w:t>
      </w:r>
      <w:proofErr w:type="spellEnd"/>
      <w:r w:rsidRPr="00463A23">
        <w:rPr>
          <w:rFonts w:ascii="Times New Roman" w:hAnsi="Times New Roman" w:cs="Times New Roman"/>
          <w:lang w:val="ru-RU"/>
        </w:rPr>
        <w:t xml:space="preserve"> судна та ставку демереджа та диспача за таким договором </w:t>
      </w:r>
      <w:proofErr w:type="spellStart"/>
      <w:r w:rsidRPr="00463A23">
        <w:rPr>
          <w:rFonts w:ascii="Times New Roman" w:hAnsi="Times New Roman" w:cs="Times New Roman"/>
          <w:lang w:val="ru-RU"/>
        </w:rPr>
        <w:t>фрахтування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окрім</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випадків</w:t>
      </w:r>
      <w:proofErr w:type="spellEnd"/>
      <w:r w:rsidRPr="00463A23">
        <w:rPr>
          <w:rFonts w:ascii="Times New Roman" w:hAnsi="Times New Roman" w:cs="Times New Roman"/>
          <w:lang w:val="ru-RU"/>
        </w:rPr>
        <w:t xml:space="preserve"> ФОБ/ФОБ, у </w:t>
      </w:r>
      <w:proofErr w:type="spellStart"/>
      <w:r w:rsidRPr="00463A23">
        <w:rPr>
          <w:rFonts w:ascii="Times New Roman" w:hAnsi="Times New Roman" w:cs="Times New Roman"/>
          <w:lang w:val="ru-RU"/>
        </w:rPr>
        <w:t>випадках</w:t>
      </w:r>
      <w:proofErr w:type="spellEnd"/>
      <w:r w:rsidRPr="00463A23">
        <w:rPr>
          <w:rFonts w:ascii="Times New Roman" w:hAnsi="Times New Roman" w:cs="Times New Roman"/>
          <w:lang w:val="ru-RU"/>
        </w:rPr>
        <w:t xml:space="preserve"> ФОБ/ФОБ </w:t>
      </w:r>
      <w:proofErr w:type="spellStart"/>
      <w:r w:rsidRPr="00463A23">
        <w:rPr>
          <w:rFonts w:ascii="Times New Roman" w:hAnsi="Times New Roman" w:cs="Times New Roman"/>
          <w:lang w:val="ru-RU"/>
        </w:rPr>
        <w:t>Замовник</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надає</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таку</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інформацію</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після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отримання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від</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покупця</w:t>
      </w:r>
      <w:proofErr w:type="spellEnd"/>
      <w:r w:rsidRPr="00463A23">
        <w:rPr>
          <w:rFonts w:ascii="Times New Roman" w:hAnsi="Times New Roman" w:cs="Times New Roman"/>
          <w:lang w:val="ru-RU"/>
        </w:rPr>
        <w:t>;</w:t>
      </w:r>
    </w:p>
    <w:p w14:paraId="12833621" w14:textId="77777777" w:rsidR="00463A23" w:rsidRPr="00463A23" w:rsidRDefault="00463A23" w:rsidP="00922E9D">
      <w:pPr>
        <w:contextualSpacing/>
        <w:jc w:val="both"/>
        <w:rPr>
          <w:rFonts w:ascii="Times New Roman" w:hAnsi="Times New Roman" w:cs="Times New Roman"/>
          <w:lang w:val="ru-RU"/>
        </w:rPr>
        <w:pPrChange w:id="270" w:author="OLENA PASHKOVA (NEPTUNE.UA)" w:date="2023-11-16T03:58:00Z">
          <w:pPr>
            <w:contextualSpacing/>
          </w:pPr>
        </w:pPrChange>
      </w:pPr>
      <w:r w:rsidRPr="00463A23">
        <w:rPr>
          <w:rFonts w:ascii="Times New Roman" w:hAnsi="Times New Roman" w:cs="Times New Roman"/>
          <w:lang w:val="ru-RU"/>
        </w:rPr>
        <w:t>•</w:t>
      </w:r>
      <w:r w:rsidRPr="00463A23">
        <w:rPr>
          <w:rFonts w:ascii="Times New Roman" w:hAnsi="Times New Roman" w:cs="Times New Roman"/>
          <w:lang w:val="ru-RU"/>
        </w:rPr>
        <w:tab/>
        <w:t xml:space="preserve"> </w:t>
      </w:r>
      <w:proofErr w:type="spellStart"/>
      <w:r w:rsidRPr="00463A23">
        <w:rPr>
          <w:rFonts w:ascii="Times New Roman" w:hAnsi="Times New Roman" w:cs="Times New Roman"/>
          <w:lang w:val="ru-RU"/>
        </w:rPr>
        <w:t>очікувану</w:t>
      </w:r>
      <w:proofErr w:type="spellEnd"/>
      <w:r w:rsidRPr="00463A23">
        <w:rPr>
          <w:rFonts w:ascii="Times New Roman" w:hAnsi="Times New Roman" w:cs="Times New Roman"/>
          <w:lang w:val="ru-RU"/>
        </w:rPr>
        <w:t xml:space="preserve"> дату </w:t>
      </w:r>
      <w:proofErr w:type="spellStart"/>
      <w:r w:rsidRPr="00463A23">
        <w:rPr>
          <w:rFonts w:ascii="Times New Roman" w:hAnsi="Times New Roman" w:cs="Times New Roman"/>
          <w:lang w:val="ru-RU"/>
        </w:rPr>
        <w:t>прибуття</w:t>
      </w:r>
      <w:proofErr w:type="spellEnd"/>
      <w:r w:rsidRPr="00463A23">
        <w:rPr>
          <w:rFonts w:ascii="Times New Roman" w:hAnsi="Times New Roman" w:cs="Times New Roman"/>
          <w:lang w:val="ru-RU"/>
        </w:rPr>
        <w:t xml:space="preserve"> судна (ЕТА);</w:t>
      </w:r>
    </w:p>
    <w:p w14:paraId="4EC0384D" w14:textId="77777777" w:rsidR="00463A23" w:rsidRPr="00463A23" w:rsidRDefault="00463A23" w:rsidP="00922E9D">
      <w:pPr>
        <w:contextualSpacing/>
        <w:jc w:val="both"/>
        <w:rPr>
          <w:rFonts w:ascii="Times New Roman" w:hAnsi="Times New Roman" w:cs="Times New Roman"/>
          <w:lang w:val="ru-RU"/>
        </w:rPr>
        <w:pPrChange w:id="271" w:author="OLENA PASHKOVA (NEPTUNE.UA)" w:date="2023-11-16T03:58:00Z">
          <w:pPr>
            <w:contextualSpacing/>
          </w:pPr>
        </w:pPrChange>
      </w:pPr>
      <w:r w:rsidRPr="00463A23">
        <w:rPr>
          <w:rFonts w:ascii="Times New Roman" w:hAnsi="Times New Roman" w:cs="Times New Roman"/>
          <w:lang w:val="ru-RU"/>
        </w:rPr>
        <w:t>•</w:t>
      </w:r>
      <w:r w:rsidRPr="00463A23">
        <w:rPr>
          <w:rFonts w:ascii="Times New Roman" w:hAnsi="Times New Roman" w:cs="Times New Roman"/>
          <w:lang w:val="ru-RU"/>
        </w:rPr>
        <w:tab/>
      </w:r>
      <w:proofErr w:type="spellStart"/>
      <w:r w:rsidRPr="00463A23">
        <w:rPr>
          <w:rFonts w:ascii="Times New Roman" w:hAnsi="Times New Roman" w:cs="Times New Roman"/>
          <w:lang w:val="ru-RU"/>
        </w:rPr>
        <w:t>назву</w:t>
      </w:r>
      <w:proofErr w:type="spellEnd"/>
      <w:r w:rsidRPr="00463A23">
        <w:rPr>
          <w:rFonts w:ascii="Times New Roman" w:hAnsi="Times New Roman" w:cs="Times New Roman"/>
          <w:lang w:val="ru-RU"/>
        </w:rPr>
        <w:t xml:space="preserve">, прапор та </w:t>
      </w:r>
      <w:proofErr w:type="spellStart"/>
      <w:r w:rsidRPr="00463A23">
        <w:rPr>
          <w:rFonts w:ascii="Times New Roman" w:hAnsi="Times New Roman" w:cs="Times New Roman"/>
          <w:lang w:val="ru-RU"/>
        </w:rPr>
        <w:t>розміри</w:t>
      </w:r>
      <w:proofErr w:type="spellEnd"/>
      <w:r w:rsidRPr="00463A23">
        <w:rPr>
          <w:rFonts w:ascii="Times New Roman" w:hAnsi="Times New Roman" w:cs="Times New Roman"/>
          <w:lang w:val="ru-RU"/>
        </w:rPr>
        <w:t xml:space="preserve"> судна (макс. </w:t>
      </w:r>
      <w:proofErr w:type="spellStart"/>
      <w:r w:rsidRPr="00463A23">
        <w:rPr>
          <w:rFonts w:ascii="Times New Roman" w:hAnsi="Times New Roman" w:cs="Times New Roman"/>
          <w:lang w:val="ru-RU"/>
        </w:rPr>
        <w:t>довжина</w:t>
      </w:r>
      <w:proofErr w:type="spellEnd"/>
      <w:r w:rsidRPr="00463A23">
        <w:rPr>
          <w:rFonts w:ascii="Times New Roman" w:hAnsi="Times New Roman" w:cs="Times New Roman"/>
          <w:lang w:val="ru-RU"/>
        </w:rPr>
        <w:t xml:space="preserve">, ширина, </w:t>
      </w:r>
      <w:proofErr w:type="spellStart"/>
      <w:r w:rsidRPr="00463A23">
        <w:rPr>
          <w:rFonts w:ascii="Times New Roman" w:hAnsi="Times New Roman" w:cs="Times New Roman"/>
          <w:lang w:val="ru-RU"/>
        </w:rPr>
        <w:t>розрахункова</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висота</w:t>
      </w:r>
      <w:proofErr w:type="spellEnd"/>
      <w:r w:rsidRPr="00463A23">
        <w:rPr>
          <w:rFonts w:ascii="Times New Roman" w:hAnsi="Times New Roman" w:cs="Times New Roman"/>
          <w:lang w:val="ru-RU"/>
        </w:rPr>
        <w:t xml:space="preserve"> борту);</w:t>
      </w:r>
    </w:p>
    <w:p w14:paraId="3F3CB12C" w14:textId="77777777" w:rsidR="00463A23" w:rsidRPr="00463A23" w:rsidRDefault="00463A23" w:rsidP="00922E9D">
      <w:pPr>
        <w:contextualSpacing/>
        <w:jc w:val="both"/>
        <w:rPr>
          <w:rFonts w:ascii="Times New Roman" w:hAnsi="Times New Roman" w:cs="Times New Roman"/>
          <w:lang w:val="ru-RU"/>
        </w:rPr>
        <w:pPrChange w:id="272" w:author="OLENA PASHKOVA (NEPTUNE.UA)" w:date="2023-11-16T03:58:00Z">
          <w:pPr>
            <w:contextualSpacing/>
          </w:pPr>
        </w:pPrChange>
      </w:pPr>
      <w:r w:rsidRPr="00463A23">
        <w:rPr>
          <w:rFonts w:ascii="Times New Roman" w:hAnsi="Times New Roman" w:cs="Times New Roman"/>
          <w:lang w:val="ru-RU"/>
        </w:rPr>
        <w:t>•</w:t>
      </w:r>
      <w:r w:rsidRPr="00463A23">
        <w:rPr>
          <w:rFonts w:ascii="Times New Roman" w:hAnsi="Times New Roman" w:cs="Times New Roman"/>
          <w:lang w:val="ru-RU"/>
        </w:rPr>
        <w:tab/>
        <w:t xml:space="preserve">дедвейт, тип судна, </w:t>
      </w:r>
      <w:proofErr w:type="spellStart"/>
      <w:r w:rsidRPr="00463A23">
        <w:rPr>
          <w:rFonts w:ascii="Times New Roman" w:hAnsi="Times New Roman" w:cs="Times New Roman"/>
          <w:lang w:val="ru-RU"/>
        </w:rPr>
        <w:t>його</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конструктивні</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особливості</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технічні</w:t>
      </w:r>
      <w:proofErr w:type="spellEnd"/>
      <w:r w:rsidRPr="00463A23">
        <w:rPr>
          <w:rFonts w:ascii="Times New Roman" w:hAnsi="Times New Roman" w:cs="Times New Roman"/>
          <w:lang w:val="ru-RU"/>
        </w:rPr>
        <w:t xml:space="preserve"> характеристики, </w:t>
      </w:r>
      <w:proofErr w:type="spellStart"/>
      <w:r w:rsidRPr="00463A23">
        <w:rPr>
          <w:rFonts w:ascii="Times New Roman" w:hAnsi="Times New Roman" w:cs="Times New Roman"/>
          <w:lang w:val="ru-RU"/>
        </w:rPr>
        <w:t>включаючи</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розміри</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трюмів</w:t>
      </w:r>
      <w:proofErr w:type="spellEnd"/>
      <w:r w:rsidRPr="00463A23">
        <w:rPr>
          <w:rFonts w:ascii="Times New Roman" w:hAnsi="Times New Roman" w:cs="Times New Roman"/>
          <w:lang w:val="ru-RU"/>
        </w:rPr>
        <w:t xml:space="preserve"> та </w:t>
      </w:r>
      <w:proofErr w:type="spellStart"/>
      <w:r w:rsidRPr="00463A23">
        <w:rPr>
          <w:rFonts w:ascii="Times New Roman" w:hAnsi="Times New Roman" w:cs="Times New Roman"/>
          <w:lang w:val="ru-RU"/>
        </w:rPr>
        <w:t>їх</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люків</w:t>
      </w:r>
      <w:proofErr w:type="spellEnd"/>
      <w:r w:rsidRPr="00463A23">
        <w:rPr>
          <w:rFonts w:ascii="Times New Roman" w:hAnsi="Times New Roman" w:cs="Times New Roman"/>
          <w:lang w:val="ru-RU"/>
        </w:rPr>
        <w:t>, номер ІМО;</w:t>
      </w:r>
    </w:p>
    <w:p w14:paraId="1665BE9A" w14:textId="77777777" w:rsidR="00463A23" w:rsidRPr="00463A23" w:rsidRDefault="00463A23" w:rsidP="00922E9D">
      <w:pPr>
        <w:contextualSpacing/>
        <w:jc w:val="both"/>
        <w:rPr>
          <w:rFonts w:ascii="Times New Roman" w:hAnsi="Times New Roman" w:cs="Times New Roman"/>
          <w:lang w:val="ru-RU"/>
        </w:rPr>
        <w:pPrChange w:id="273" w:author="OLENA PASHKOVA (NEPTUNE.UA)" w:date="2023-11-16T03:58:00Z">
          <w:pPr>
            <w:contextualSpacing/>
          </w:pPr>
        </w:pPrChange>
      </w:pPr>
      <w:r w:rsidRPr="00463A23">
        <w:rPr>
          <w:rFonts w:ascii="Times New Roman" w:hAnsi="Times New Roman" w:cs="Times New Roman"/>
          <w:lang w:val="ru-RU"/>
        </w:rPr>
        <w:t>•</w:t>
      </w:r>
      <w:r w:rsidRPr="00463A23">
        <w:rPr>
          <w:rFonts w:ascii="Times New Roman" w:hAnsi="Times New Roman" w:cs="Times New Roman"/>
          <w:lang w:val="ru-RU"/>
        </w:rPr>
        <w:tab/>
      </w:r>
      <w:proofErr w:type="spellStart"/>
      <w:r w:rsidRPr="00463A23">
        <w:rPr>
          <w:rFonts w:ascii="Times New Roman" w:hAnsi="Times New Roman" w:cs="Times New Roman"/>
          <w:lang w:val="ru-RU"/>
        </w:rPr>
        <w:t>Кількість</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найменування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якісні</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показники</w:t>
      </w:r>
      <w:proofErr w:type="spellEnd"/>
      <w:r w:rsidRPr="00463A23">
        <w:rPr>
          <w:rFonts w:ascii="Times New Roman" w:hAnsi="Times New Roman" w:cs="Times New Roman"/>
          <w:lang w:val="ru-RU"/>
        </w:rPr>
        <w:t xml:space="preserve"> Зерна, </w:t>
      </w:r>
      <w:proofErr w:type="spellStart"/>
      <w:r w:rsidRPr="00463A23">
        <w:rPr>
          <w:rFonts w:ascii="Times New Roman" w:hAnsi="Times New Roman" w:cs="Times New Roman"/>
          <w:lang w:val="ru-RU"/>
        </w:rPr>
        <w:t>що</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має</w:t>
      </w:r>
      <w:proofErr w:type="spellEnd"/>
      <w:r w:rsidRPr="00463A23">
        <w:rPr>
          <w:rFonts w:ascii="Times New Roman" w:hAnsi="Times New Roman" w:cs="Times New Roman"/>
          <w:lang w:val="ru-RU"/>
        </w:rPr>
        <w:t xml:space="preserve"> бути </w:t>
      </w:r>
      <w:proofErr w:type="spellStart"/>
      <w:r w:rsidRPr="00463A23">
        <w:rPr>
          <w:rFonts w:ascii="Times New Roman" w:hAnsi="Times New Roman" w:cs="Times New Roman"/>
          <w:lang w:val="ru-RU"/>
        </w:rPr>
        <w:t>завантаженим</w:t>
      </w:r>
      <w:proofErr w:type="spellEnd"/>
      <w:r w:rsidRPr="00463A23">
        <w:rPr>
          <w:rFonts w:ascii="Times New Roman" w:hAnsi="Times New Roman" w:cs="Times New Roman"/>
          <w:lang w:val="ru-RU"/>
        </w:rPr>
        <w:t xml:space="preserve"> на судно. У </w:t>
      </w:r>
      <w:proofErr w:type="spellStart"/>
      <w:r w:rsidRPr="00463A23">
        <w:rPr>
          <w:rFonts w:ascii="Times New Roman" w:hAnsi="Times New Roman" w:cs="Times New Roman"/>
          <w:lang w:val="ru-RU"/>
        </w:rPr>
        <w:t>разі</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якщо</w:t>
      </w:r>
      <w:proofErr w:type="spellEnd"/>
      <w:r w:rsidRPr="00463A23">
        <w:rPr>
          <w:rFonts w:ascii="Times New Roman" w:hAnsi="Times New Roman" w:cs="Times New Roman"/>
          <w:lang w:val="ru-RU"/>
        </w:rPr>
        <w:t xml:space="preserve"> вони </w:t>
      </w:r>
      <w:proofErr w:type="spellStart"/>
      <w:r w:rsidRPr="00463A23">
        <w:rPr>
          <w:rFonts w:ascii="Times New Roman" w:hAnsi="Times New Roman" w:cs="Times New Roman"/>
          <w:lang w:val="ru-RU"/>
        </w:rPr>
        <w:t>відрізняються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від</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визначених</w:t>
      </w:r>
      <w:proofErr w:type="spellEnd"/>
      <w:r w:rsidRPr="00463A23">
        <w:rPr>
          <w:rFonts w:ascii="Times New Roman" w:hAnsi="Times New Roman" w:cs="Times New Roman"/>
          <w:lang w:val="ru-RU"/>
        </w:rPr>
        <w:t xml:space="preserve"> Договором </w:t>
      </w:r>
      <w:proofErr w:type="spellStart"/>
      <w:r w:rsidRPr="00463A23">
        <w:rPr>
          <w:rFonts w:ascii="Times New Roman" w:hAnsi="Times New Roman" w:cs="Times New Roman"/>
          <w:lang w:val="ru-RU"/>
        </w:rPr>
        <w:t>якісних</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показників</w:t>
      </w:r>
      <w:proofErr w:type="spellEnd"/>
      <w:r w:rsidRPr="00463A23">
        <w:rPr>
          <w:rFonts w:ascii="Times New Roman" w:hAnsi="Times New Roman" w:cs="Times New Roman"/>
          <w:lang w:val="ru-RU"/>
        </w:rPr>
        <w:t xml:space="preserve"> – </w:t>
      </w:r>
      <w:proofErr w:type="spellStart"/>
      <w:r w:rsidRPr="00463A23">
        <w:rPr>
          <w:rFonts w:ascii="Times New Roman" w:hAnsi="Times New Roman" w:cs="Times New Roman"/>
          <w:lang w:val="ru-RU"/>
        </w:rPr>
        <w:t>можливість</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прийняття</w:t>
      </w:r>
      <w:proofErr w:type="spellEnd"/>
      <w:r w:rsidRPr="00463A23">
        <w:rPr>
          <w:rFonts w:ascii="Times New Roman" w:hAnsi="Times New Roman" w:cs="Times New Roman"/>
          <w:lang w:val="ru-RU"/>
        </w:rPr>
        <w:t xml:space="preserve"> такого Зерна </w:t>
      </w:r>
      <w:proofErr w:type="spellStart"/>
      <w:r w:rsidRPr="00463A23">
        <w:rPr>
          <w:rFonts w:ascii="Times New Roman" w:hAnsi="Times New Roman" w:cs="Times New Roman"/>
          <w:lang w:val="ru-RU"/>
        </w:rPr>
        <w:t>узгоджується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Виконавцем</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додатково</w:t>
      </w:r>
      <w:proofErr w:type="spellEnd"/>
      <w:r w:rsidRPr="00463A23">
        <w:rPr>
          <w:rFonts w:ascii="Times New Roman" w:hAnsi="Times New Roman" w:cs="Times New Roman"/>
          <w:lang w:val="ru-RU"/>
        </w:rPr>
        <w:t xml:space="preserve">; </w:t>
      </w:r>
    </w:p>
    <w:p w14:paraId="584DD6B6" w14:textId="77777777" w:rsidR="00463A23" w:rsidRPr="00463A23" w:rsidRDefault="00463A23" w:rsidP="00922E9D">
      <w:pPr>
        <w:contextualSpacing/>
        <w:jc w:val="both"/>
        <w:rPr>
          <w:rFonts w:ascii="Times New Roman" w:hAnsi="Times New Roman" w:cs="Times New Roman"/>
          <w:lang w:val="ru-RU"/>
        </w:rPr>
        <w:pPrChange w:id="274" w:author="OLENA PASHKOVA (NEPTUNE.UA)" w:date="2023-11-16T03:58:00Z">
          <w:pPr>
            <w:contextualSpacing/>
          </w:pPr>
        </w:pPrChange>
      </w:pPr>
      <w:r w:rsidRPr="00463A23">
        <w:rPr>
          <w:rFonts w:ascii="Times New Roman" w:hAnsi="Times New Roman" w:cs="Times New Roman"/>
          <w:lang w:val="ru-RU"/>
        </w:rPr>
        <w:t>•</w:t>
      </w:r>
      <w:r w:rsidRPr="00463A23">
        <w:rPr>
          <w:rFonts w:ascii="Times New Roman" w:hAnsi="Times New Roman" w:cs="Times New Roman"/>
          <w:lang w:val="ru-RU"/>
        </w:rPr>
        <w:tab/>
      </w:r>
      <w:proofErr w:type="spellStart"/>
      <w:r w:rsidRPr="00463A23">
        <w:rPr>
          <w:rFonts w:ascii="Times New Roman" w:hAnsi="Times New Roman" w:cs="Times New Roman"/>
          <w:lang w:val="ru-RU"/>
        </w:rPr>
        <w:t>найменування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країни</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призначення</w:t>
      </w:r>
      <w:proofErr w:type="spellEnd"/>
      <w:r w:rsidRPr="00463A23">
        <w:rPr>
          <w:rFonts w:ascii="Times New Roman" w:hAnsi="Times New Roman" w:cs="Times New Roman"/>
          <w:lang w:val="ru-RU"/>
        </w:rPr>
        <w:t xml:space="preserve"> та порту </w:t>
      </w:r>
      <w:proofErr w:type="spellStart"/>
      <w:r w:rsidRPr="00463A23">
        <w:rPr>
          <w:rFonts w:ascii="Times New Roman" w:hAnsi="Times New Roman" w:cs="Times New Roman"/>
          <w:lang w:val="ru-RU"/>
        </w:rPr>
        <w:t>розвантаження</w:t>
      </w:r>
      <w:proofErr w:type="spellEnd"/>
      <w:r w:rsidRPr="00463A23">
        <w:rPr>
          <w:rFonts w:ascii="Times New Roman" w:hAnsi="Times New Roman" w:cs="Times New Roman"/>
          <w:lang w:val="ru-RU"/>
        </w:rPr>
        <w:t>;</w:t>
      </w:r>
    </w:p>
    <w:p w14:paraId="3D32E9DF" w14:textId="77777777" w:rsidR="00463A23" w:rsidRPr="00463A23" w:rsidRDefault="00463A23" w:rsidP="00922E9D">
      <w:pPr>
        <w:contextualSpacing/>
        <w:jc w:val="both"/>
        <w:rPr>
          <w:rFonts w:ascii="Times New Roman" w:hAnsi="Times New Roman" w:cs="Times New Roman"/>
          <w:lang w:val="ru-RU"/>
        </w:rPr>
        <w:pPrChange w:id="275" w:author="OLENA PASHKOVA (NEPTUNE.UA)" w:date="2023-11-16T03:58:00Z">
          <w:pPr>
            <w:contextualSpacing/>
          </w:pPr>
        </w:pPrChange>
      </w:pPr>
      <w:r w:rsidRPr="00463A23">
        <w:rPr>
          <w:rFonts w:ascii="Times New Roman" w:hAnsi="Times New Roman" w:cs="Times New Roman"/>
          <w:lang w:val="ru-RU"/>
        </w:rPr>
        <w:t>•</w:t>
      </w:r>
      <w:r w:rsidRPr="00463A23">
        <w:rPr>
          <w:rFonts w:ascii="Times New Roman" w:hAnsi="Times New Roman" w:cs="Times New Roman"/>
          <w:lang w:val="ru-RU"/>
        </w:rPr>
        <w:tab/>
      </w:r>
      <w:proofErr w:type="spellStart"/>
      <w:r w:rsidRPr="00463A23">
        <w:rPr>
          <w:rFonts w:ascii="Times New Roman" w:hAnsi="Times New Roman" w:cs="Times New Roman"/>
          <w:lang w:val="ru-RU"/>
        </w:rPr>
        <w:t>добову</w:t>
      </w:r>
      <w:proofErr w:type="spellEnd"/>
      <w:r w:rsidRPr="00463A23">
        <w:rPr>
          <w:rFonts w:ascii="Times New Roman" w:hAnsi="Times New Roman" w:cs="Times New Roman"/>
          <w:lang w:val="ru-RU"/>
        </w:rPr>
        <w:t xml:space="preserve"> норму </w:t>
      </w:r>
      <w:proofErr w:type="spellStart"/>
      <w:r w:rsidRPr="00463A23">
        <w:rPr>
          <w:rFonts w:ascii="Times New Roman" w:hAnsi="Times New Roman" w:cs="Times New Roman"/>
          <w:lang w:val="ru-RU"/>
        </w:rPr>
        <w:t>навантаження</w:t>
      </w:r>
      <w:proofErr w:type="spellEnd"/>
      <w:r w:rsidRPr="00463A23">
        <w:rPr>
          <w:rFonts w:ascii="Times New Roman" w:hAnsi="Times New Roman" w:cs="Times New Roman"/>
          <w:lang w:val="ru-RU"/>
        </w:rPr>
        <w:t>;</w:t>
      </w:r>
    </w:p>
    <w:p w14:paraId="6542DD1C" w14:textId="77777777" w:rsidR="00463A23" w:rsidRPr="00463A23" w:rsidRDefault="00463A23" w:rsidP="00922E9D">
      <w:pPr>
        <w:contextualSpacing/>
        <w:jc w:val="both"/>
        <w:rPr>
          <w:rFonts w:ascii="Times New Roman" w:hAnsi="Times New Roman" w:cs="Times New Roman"/>
          <w:lang w:val="ru-RU"/>
        </w:rPr>
        <w:pPrChange w:id="276" w:author="OLENA PASHKOVA (NEPTUNE.UA)" w:date="2023-11-16T03:58:00Z">
          <w:pPr>
            <w:contextualSpacing/>
          </w:pPr>
        </w:pPrChange>
      </w:pPr>
      <w:r w:rsidRPr="00463A23">
        <w:rPr>
          <w:rFonts w:ascii="Times New Roman" w:hAnsi="Times New Roman" w:cs="Times New Roman"/>
          <w:lang w:val="ru-RU"/>
        </w:rPr>
        <w:t>•</w:t>
      </w:r>
      <w:r w:rsidRPr="00463A23">
        <w:rPr>
          <w:rFonts w:ascii="Times New Roman" w:hAnsi="Times New Roman" w:cs="Times New Roman"/>
          <w:lang w:val="ru-RU"/>
        </w:rPr>
        <w:tab/>
        <w:t xml:space="preserve">у </w:t>
      </w:r>
      <w:proofErr w:type="spellStart"/>
      <w:r w:rsidRPr="00463A23">
        <w:rPr>
          <w:rFonts w:ascii="Times New Roman" w:hAnsi="Times New Roman" w:cs="Times New Roman"/>
          <w:lang w:val="ru-RU"/>
        </w:rPr>
        <w:t>період</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льодової</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кампанії</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Замовник</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додатково</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повідомляє</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Виконавця</w:t>
      </w:r>
      <w:proofErr w:type="spellEnd"/>
      <w:r w:rsidRPr="00463A23">
        <w:rPr>
          <w:rFonts w:ascii="Times New Roman" w:hAnsi="Times New Roman" w:cs="Times New Roman"/>
          <w:lang w:val="ru-RU"/>
        </w:rPr>
        <w:t xml:space="preserve"> про </w:t>
      </w:r>
      <w:proofErr w:type="spellStart"/>
      <w:r w:rsidRPr="00463A23">
        <w:rPr>
          <w:rFonts w:ascii="Times New Roman" w:hAnsi="Times New Roman" w:cs="Times New Roman"/>
          <w:lang w:val="ru-RU"/>
        </w:rPr>
        <w:t>льодовий</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клас</w:t>
      </w:r>
      <w:proofErr w:type="spellEnd"/>
      <w:r w:rsidRPr="00463A23">
        <w:rPr>
          <w:rFonts w:ascii="Times New Roman" w:hAnsi="Times New Roman" w:cs="Times New Roman"/>
          <w:lang w:val="ru-RU"/>
        </w:rPr>
        <w:t xml:space="preserve"> судна, </w:t>
      </w:r>
      <w:proofErr w:type="spellStart"/>
      <w:r w:rsidRPr="00463A23">
        <w:rPr>
          <w:rFonts w:ascii="Times New Roman" w:hAnsi="Times New Roman" w:cs="Times New Roman"/>
          <w:lang w:val="ru-RU"/>
        </w:rPr>
        <w:t>потужність</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машинної</w:t>
      </w:r>
      <w:proofErr w:type="spellEnd"/>
      <w:r w:rsidRPr="00463A23">
        <w:rPr>
          <w:rFonts w:ascii="Times New Roman" w:hAnsi="Times New Roman" w:cs="Times New Roman"/>
          <w:lang w:val="ru-RU"/>
        </w:rPr>
        <w:t xml:space="preserve"> установки, </w:t>
      </w:r>
      <w:proofErr w:type="spellStart"/>
      <w:r w:rsidRPr="00463A23">
        <w:rPr>
          <w:rFonts w:ascii="Times New Roman" w:hAnsi="Times New Roman" w:cs="Times New Roman"/>
          <w:lang w:val="ru-RU"/>
        </w:rPr>
        <w:t>матеріал</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гвинта</w:t>
      </w:r>
      <w:proofErr w:type="spellEnd"/>
      <w:r w:rsidRPr="00463A23">
        <w:rPr>
          <w:rFonts w:ascii="Times New Roman" w:hAnsi="Times New Roman" w:cs="Times New Roman"/>
          <w:lang w:val="ru-RU"/>
        </w:rPr>
        <w:t xml:space="preserve">, запаси </w:t>
      </w:r>
      <w:proofErr w:type="spellStart"/>
      <w:r w:rsidRPr="00463A23">
        <w:rPr>
          <w:rFonts w:ascii="Times New Roman" w:hAnsi="Times New Roman" w:cs="Times New Roman"/>
          <w:lang w:val="ru-RU"/>
        </w:rPr>
        <w:t>палива</w:t>
      </w:r>
      <w:proofErr w:type="spellEnd"/>
      <w:r w:rsidRPr="00463A23">
        <w:rPr>
          <w:rFonts w:ascii="Times New Roman" w:hAnsi="Times New Roman" w:cs="Times New Roman"/>
          <w:lang w:val="ru-RU"/>
        </w:rPr>
        <w:t xml:space="preserve">, води, </w:t>
      </w:r>
      <w:proofErr w:type="spellStart"/>
      <w:r w:rsidRPr="00463A23">
        <w:rPr>
          <w:rFonts w:ascii="Times New Roman" w:hAnsi="Times New Roman" w:cs="Times New Roman"/>
          <w:lang w:val="ru-RU"/>
        </w:rPr>
        <w:t>провізії</w:t>
      </w:r>
      <w:proofErr w:type="spellEnd"/>
      <w:r w:rsidRPr="00463A23">
        <w:rPr>
          <w:rFonts w:ascii="Times New Roman" w:hAnsi="Times New Roman" w:cs="Times New Roman"/>
          <w:lang w:val="ru-RU"/>
        </w:rPr>
        <w:t xml:space="preserve"> у добах </w:t>
      </w:r>
      <w:proofErr w:type="spellStart"/>
      <w:r w:rsidRPr="00463A23">
        <w:rPr>
          <w:rFonts w:ascii="Times New Roman" w:hAnsi="Times New Roman" w:cs="Times New Roman"/>
          <w:lang w:val="ru-RU"/>
        </w:rPr>
        <w:t>роботи</w:t>
      </w:r>
      <w:proofErr w:type="spellEnd"/>
      <w:r w:rsidRPr="00463A23">
        <w:rPr>
          <w:rFonts w:ascii="Times New Roman" w:hAnsi="Times New Roman" w:cs="Times New Roman"/>
          <w:lang w:val="ru-RU"/>
        </w:rPr>
        <w:t>.</w:t>
      </w:r>
    </w:p>
    <w:p w14:paraId="512977DA" w14:textId="77777777" w:rsidR="00463A23" w:rsidRPr="00463A23" w:rsidRDefault="00463A23" w:rsidP="00922E9D">
      <w:pPr>
        <w:contextualSpacing/>
        <w:jc w:val="both"/>
        <w:rPr>
          <w:rFonts w:ascii="Times New Roman" w:hAnsi="Times New Roman" w:cs="Times New Roman"/>
          <w:lang w:val="ru-RU"/>
        </w:rPr>
        <w:pPrChange w:id="277" w:author="OLENA PASHKOVA (NEPTUNE.UA)" w:date="2023-11-16T03:58:00Z">
          <w:pPr>
            <w:contextualSpacing/>
          </w:pPr>
        </w:pPrChange>
      </w:pPr>
      <w:proofErr w:type="spellStart"/>
      <w:r w:rsidRPr="00463A23">
        <w:rPr>
          <w:rFonts w:ascii="Times New Roman" w:hAnsi="Times New Roman" w:cs="Times New Roman"/>
          <w:lang w:val="ru-RU"/>
        </w:rPr>
        <w:t>Виконавець</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має</w:t>
      </w:r>
      <w:proofErr w:type="spellEnd"/>
      <w:r w:rsidRPr="00463A23">
        <w:rPr>
          <w:rFonts w:ascii="Times New Roman" w:hAnsi="Times New Roman" w:cs="Times New Roman"/>
          <w:lang w:val="ru-RU"/>
        </w:rPr>
        <w:t xml:space="preserve"> право </w:t>
      </w:r>
      <w:proofErr w:type="spellStart"/>
      <w:r w:rsidRPr="00463A23">
        <w:rPr>
          <w:rFonts w:ascii="Times New Roman" w:hAnsi="Times New Roman" w:cs="Times New Roman"/>
          <w:lang w:val="ru-RU"/>
        </w:rPr>
        <w:t>запитати</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деяку</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додаткову</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інформацію</w:t>
      </w:r>
      <w:proofErr w:type="spellEnd"/>
      <w:r w:rsidRPr="00463A23">
        <w:rPr>
          <w:rFonts w:ascii="Times New Roman" w:hAnsi="Times New Roman" w:cs="Times New Roman"/>
          <w:lang w:val="ru-RU"/>
        </w:rPr>
        <w:t xml:space="preserve"> про Судно та/</w:t>
      </w:r>
      <w:proofErr w:type="spellStart"/>
      <w:r w:rsidRPr="00463A23">
        <w:rPr>
          <w:rFonts w:ascii="Times New Roman" w:hAnsi="Times New Roman" w:cs="Times New Roman"/>
          <w:lang w:val="ru-RU"/>
        </w:rPr>
        <w:t>або</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Вантаж</w:t>
      </w:r>
      <w:proofErr w:type="spellEnd"/>
      <w:r w:rsidRPr="00463A23">
        <w:rPr>
          <w:rFonts w:ascii="Times New Roman" w:hAnsi="Times New Roman" w:cs="Times New Roman"/>
          <w:lang w:val="ru-RU"/>
        </w:rPr>
        <w:t xml:space="preserve">, та </w:t>
      </w:r>
      <w:proofErr w:type="spellStart"/>
      <w:r w:rsidRPr="00463A23">
        <w:rPr>
          <w:rFonts w:ascii="Times New Roman" w:hAnsi="Times New Roman" w:cs="Times New Roman"/>
          <w:lang w:val="ru-RU"/>
        </w:rPr>
        <w:t>Замовник</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зобов'язаний</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надати</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таку</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інформацію</w:t>
      </w:r>
      <w:proofErr w:type="spellEnd"/>
      <w:r w:rsidRPr="00463A23">
        <w:rPr>
          <w:rFonts w:ascii="Times New Roman" w:hAnsi="Times New Roman" w:cs="Times New Roman"/>
          <w:lang w:val="ru-RU"/>
        </w:rPr>
        <w:t xml:space="preserve"> в </w:t>
      </w:r>
      <w:proofErr w:type="spellStart"/>
      <w:r w:rsidRPr="00463A23">
        <w:rPr>
          <w:rFonts w:ascii="Times New Roman" w:hAnsi="Times New Roman" w:cs="Times New Roman"/>
          <w:lang w:val="ru-RU"/>
        </w:rPr>
        <w:t>обсягах</w:t>
      </w:r>
      <w:proofErr w:type="spellEnd"/>
      <w:r w:rsidRPr="00463A23">
        <w:rPr>
          <w:rFonts w:ascii="Times New Roman" w:hAnsi="Times New Roman" w:cs="Times New Roman"/>
          <w:lang w:val="ru-RU"/>
        </w:rPr>
        <w:t xml:space="preserve"> та </w:t>
      </w:r>
      <w:proofErr w:type="spellStart"/>
      <w:r w:rsidRPr="00463A23">
        <w:rPr>
          <w:rFonts w:ascii="Times New Roman" w:hAnsi="Times New Roman" w:cs="Times New Roman"/>
          <w:lang w:val="ru-RU"/>
        </w:rPr>
        <w:t>терміни</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визначені</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Виконавцем</w:t>
      </w:r>
      <w:proofErr w:type="spellEnd"/>
      <w:r w:rsidRPr="00463A23">
        <w:rPr>
          <w:rFonts w:ascii="Times New Roman" w:hAnsi="Times New Roman" w:cs="Times New Roman"/>
          <w:lang w:val="ru-RU"/>
        </w:rPr>
        <w:t xml:space="preserve">. </w:t>
      </w:r>
    </w:p>
    <w:p w14:paraId="3EE7C9A0" w14:textId="77777777" w:rsidR="00463A23" w:rsidRPr="00463A23" w:rsidRDefault="00463A23" w:rsidP="00922E9D">
      <w:pPr>
        <w:contextualSpacing/>
        <w:jc w:val="both"/>
        <w:rPr>
          <w:rFonts w:ascii="Times New Roman" w:hAnsi="Times New Roman" w:cs="Times New Roman"/>
          <w:lang w:val="ru-RU"/>
        </w:rPr>
        <w:pPrChange w:id="278" w:author="OLENA PASHKOVA (NEPTUNE.UA)" w:date="2023-11-16T03:58:00Z">
          <w:pPr>
            <w:contextualSpacing/>
          </w:pPr>
        </w:pPrChange>
      </w:pPr>
      <w:r w:rsidRPr="00463A23">
        <w:rPr>
          <w:rFonts w:ascii="Times New Roman" w:hAnsi="Times New Roman" w:cs="Times New Roman"/>
          <w:lang w:val="ru-RU"/>
        </w:rPr>
        <w:lastRenderedPageBreak/>
        <w:t xml:space="preserve">Не </w:t>
      </w:r>
      <w:proofErr w:type="spellStart"/>
      <w:r w:rsidRPr="00463A23">
        <w:rPr>
          <w:rFonts w:ascii="Times New Roman" w:hAnsi="Times New Roman" w:cs="Times New Roman"/>
          <w:lang w:val="ru-RU"/>
        </w:rPr>
        <w:t>пізніше</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ніж</w:t>
      </w:r>
      <w:proofErr w:type="spellEnd"/>
      <w:r w:rsidRPr="00463A23">
        <w:rPr>
          <w:rFonts w:ascii="Times New Roman" w:hAnsi="Times New Roman" w:cs="Times New Roman"/>
          <w:lang w:val="ru-RU"/>
        </w:rPr>
        <w:t xml:space="preserve"> за 3 </w:t>
      </w:r>
      <w:proofErr w:type="spellStart"/>
      <w:r w:rsidRPr="00463A23">
        <w:rPr>
          <w:rFonts w:ascii="Times New Roman" w:hAnsi="Times New Roman" w:cs="Times New Roman"/>
          <w:lang w:val="ru-RU"/>
        </w:rPr>
        <w:t>робочих</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дні</w:t>
      </w:r>
      <w:proofErr w:type="spellEnd"/>
      <w:r w:rsidRPr="00463A23">
        <w:rPr>
          <w:rFonts w:ascii="Times New Roman" w:hAnsi="Times New Roman" w:cs="Times New Roman"/>
          <w:lang w:val="ru-RU"/>
        </w:rPr>
        <w:t xml:space="preserve"> до </w:t>
      </w:r>
      <w:proofErr w:type="spellStart"/>
      <w:r w:rsidRPr="00463A23">
        <w:rPr>
          <w:rFonts w:ascii="Times New Roman" w:hAnsi="Times New Roman" w:cs="Times New Roman"/>
          <w:lang w:val="ru-RU"/>
        </w:rPr>
        <w:t>очікуваної</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дати</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підходу</w:t>
      </w:r>
      <w:proofErr w:type="spellEnd"/>
      <w:r w:rsidRPr="00463A23">
        <w:rPr>
          <w:rFonts w:ascii="Times New Roman" w:hAnsi="Times New Roman" w:cs="Times New Roman"/>
          <w:lang w:val="ru-RU"/>
        </w:rPr>
        <w:t xml:space="preserve"> судна </w:t>
      </w:r>
      <w:proofErr w:type="spellStart"/>
      <w:r w:rsidRPr="00463A23">
        <w:rPr>
          <w:rFonts w:ascii="Times New Roman" w:hAnsi="Times New Roman" w:cs="Times New Roman"/>
          <w:lang w:val="ru-RU"/>
        </w:rPr>
        <w:t>Замовник</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зобов’язаний</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надати</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інформацію</w:t>
      </w:r>
      <w:proofErr w:type="spellEnd"/>
      <w:r w:rsidRPr="00463A23">
        <w:rPr>
          <w:rFonts w:ascii="Times New Roman" w:hAnsi="Times New Roman" w:cs="Times New Roman"/>
          <w:lang w:val="ru-RU"/>
        </w:rPr>
        <w:t xml:space="preserve"> про </w:t>
      </w:r>
      <w:proofErr w:type="spellStart"/>
      <w:r w:rsidRPr="00463A23">
        <w:rPr>
          <w:rFonts w:ascii="Times New Roman" w:hAnsi="Times New Roman" w:cs="Times New Roman"/>
          <w:lang w:val="ru-RU"/>
        </w:rPr>
        <w:t>компанію</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номіновану</w:t>
      </w:r>
      <w:proofErr w:type="spellEnd"/>
      <w:r w:rsidRPr="00463A23">
        <w:rPr>
          <w:rFonts w:ascii="Times New Roman" w:hAnsi="Times New Roman" w:cs="Times New Roman"/>
          <w:lang w:val="ru-RU"/>
        </w:rPr>
        <w:t xml:space="preserve"> для </w:t>
      </w:r>
      <w:proofErr w:type="spellStart"/>
      <w:r w:rsidRPr="00463A23">
        <w:rPr>
          <w:rFonts w:ascii="Times New Roman" w:hAnsi="Times New Roman" w:cs="Times New Roman"/>
          <w:lang w:val="ru-RU"/>
        </w:rPr>
        <w:t>проведення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сюрвейєрських</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робіт</w:t>
      </w:r>
      <w:proofErr w:type="spellEnd"/>
      <w:r w:rsidRPr="00463A23">
        <w:rPr>
          <w:rFonts w:ascii="Times New Roman" w:hAnsi="Times New Roman" w:cs="Times New Roman"/>
          <w:lang w:val="ru-RU"/>
        </w:rPr>
        <w:t xml:space="preserve"> та </w:t>
      </w:r>
      <w:proofErr w:type="spellStart"/>
      <w:r w:rsidRPr="00463A23">
        <w:rPr>
          <w:rFonts w:ascii="Times New Roman" w:hAnsi="Times New Roman" w:cs="Times New Roman"/>
          <w:lang w:val="ru-RU"/>
        </w:rPr>
        <w:t>фумігації</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Ці</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компанії</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повинні</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отримати</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перепустки</w:t>
      </w:r>
      <w:proofErr w:type="spellEnd"/>
      <w:r w:rsidRPr="00463A23">
        <w:rPr>
          <w:rFonts w:ascii="Times New Roman" w:hAnsi="Times New Roman" w:cs="Times New Roman"/>
          <w:lang w:val="ru-RU"/>
        </w:rPr>
        <w:t xml:space="preserve"> </w:t>
      </w:r>
      <w:proofErr w:type="gramStart"/>
      <w:r w:rsidRPr="00463A23">
        <w:rPr>
          <w:rFonts w:ascii="Times New Roman" w:hAnsi="Times New Roman" w:cs="Times New Roman"/>
          <w:lang w:val="ru-RU"/>
        </w:rPr>
        <w:t>для входу</w:t>
      </w:r>
      <w:proofErr w:type="gramEnd"/>
      <w:r w:rsidRPr="00463A23">
        <w:rPr>
          <w:rFonts w:ascii="Times New Roman" w:hAnsi="Times New Roman" w:cs="Times New Roman"/>
          <w:lang w:val="ru-RU"/>
        </w:rPr>
        <w:t xml:space="preserve"> в </w:t>
      </w:r>
      <w:proofErr w:type="spellStart"/>
      <w:r w:rsidRPr="00463A23">
        <w:rPr>
          <w:rFonts w:ascii="Times New Roman" w:hAnsi="Times New Roman" w:cs="Times New Roman"/>
          <w:lang w:val="ru-RU"/>
        </w:rPr>
        <w:t>термінал</w:t>
      </w:r>
      <w:proofErr w:type="spellEnd"/>
      <w:r w:rsidRPr="00463A23">
        <w:rPr>
          <w:rFonts w:ascii="Times New Roman" w:hAnsi="Times New Roman" w:cs="Times New Roman"/>
          <w:lang w:val="ru-RU"/>
        </w:rPr>
        <w:t>.</w:t>
      </w:r>
    </w:p>
    <w:p w14:paraId="5D2EDA63" w14:textId="77777777" w:rsidR="00463A23" w:rsidRPr="00463A23" w:rsidRDefault="00463A23" w:rsidP="00922E9D">
      <w:pPr>
        <w:contextualSpacing/>
        <w:jc w:val="both"/>
        <w:rPr>
          <w:rFonts w:ascii="Times New Roman" w:hAnsi="Times New Roman" w:cs="Times New Roman"/>
          <w:lang w:val="ru-RU"/>
        </w:rPr>
        <w:pPrChange w:id="279" w:author="OLENA PASHKOVA (NEPTUNE.UA)" w:date="2023-11-16T03:58:00Z">
          <w:pPr>
            <w:contextualSpacing/>
          </w:pPr>
        </w:pPrChange>
      </w:pPr>
      <w:proofErr w:type="spellStart"/>
      <w:r w:rsidRPr="00463A23">
        <w:rPr>
          <w:rFonts w:ascii="Times New Roman" w:hAnsi="Times New Roman" w:cs="Times New Roman"/>
          <w:lang w:val="ru-RU"/>
        </w:rPr>
        <w:t>Замовник</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подає</w:t>
      </w:r>
      <w:proofErr w:type="spellEnd"/>
      <w:r w:rsidRPr="00463A23">
        <w:rPr>
          <w:rFonts w:ascii="Times New Roman" w:hAnsi="Times New Roman" w:cs="Times New Roman"/>
          <w:lang w:val="ru-RU"/>
        </w:rPr>
        <w:t xml:space="preserve"> Судно </w:t>
      </w:r>
      <w:proofErr w:type="spellStart"/>
      <w:r w:rsidRPr="00463A23">
        <w:rPr>
          <w:rFonts w:ascii="Times New Roman" w:hAnsi="Times New Roman" w:cs="Times New Roman"/>
          <w:lang w:val="ru-RU"/>
        </w:rPr>
        <w:t>під</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навантаження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тільки</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після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отримання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письмових</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підтверджень</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Виконавця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що</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займає</w:t>
      </w:r>
      <w:proofErr w:type="spellEnd"/>
      <w:r w:rsidRPr="00463A23">
        <w:rPr>
          <w:rFonts w:ascii="Times New Roman" w:hAnsi="Times New Roman" w:cs="Times New Roman"/>
          <w:lang w:val="ru-RU"/>
        </w:rPr>
        <w:t xml:space="preserve"> не </w:t>
      </w:r>
      <w:proofErr w:type="spellStart"/>
      <w:r w:rsidRPr="00463A23">
        <w:rPr>
          <w:rFonts w:ascii="Times New Roman" w:hAnsi="Times New Roman" w:cs="Times New Roman"/>
          <w:lang w:val="ru-RU"/>
        </w:rPr>
        <w:t>більше</w:t>
      </w:r>
      <w:proofErr w:type="spellEnd"/>
      <w:r w:rsidRPr="00463A23">
        <w:rPr>
          <w:rFonts w:ascii="Times New Roman" w:hAnsi="Times New Roman" w:cs="Times New Roman"/>
          <w:lang w:val="ru-RU"/>
        </w:rPr>
        <w:t xml:space="preserve"> 1 (одного) календарного дня, та АМПУ, а за </w:t>
      </w:r>
      <w:proofErr w:type="spellStart"/>
      <w:r w:rsidRPr="00463A23">
        <w:rPr>
          <w:rFonts w:ascii="Times New Roman" w:hAnsi="Times New Roman" w:cs="Times New Roman"/>
          <w:lang w:val="ru-RU"/>
        </w:rPr>
        <w:t>умови</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перевищення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вимог</w:t>
      </w:r>
      <w:proofErr w:type="spellEnd"/>
      <w:r w:rsidRPr="00463A23">
        <w:rPr>
          <w:rFonts w:ascii="Times New Roman" w:hAnsi="Times New Roman" w:cs="Times New Roman"/>
          <w:lang w:val="ru-RU"/>
        </w:rPr>
        <w:t xml:space="preserve"> «Своду </w:t>
      </w:r>
      <w:proofErr w:type="spellStart"/>
      <w:r w:rsidRPr="00463A23">
        <w:rPr>
          <w:rFonts w:ascii="Times New Roman" w:hAnsi="Times New Roman" w:cs="Times New Roman"/>
          <w:lang w:val="ru-RU"/>
        </w:rPr>
        <w:t>звичаїв</w:t>
      </w:r>
      <w:proofErr w:type="spellEnd"/>
      <w:r w:rsidRPr="00463A23">
        <w:rPr>
          <w:rFonts w:ascii="Times New Roman" w:hAnsi="Times New Roman" w:cs="Times New Roman"/>
          <w:lang w:val="ru-RU"/>
        </w:rPr>
        <w:t xml:space="preserve"> порту», </w:t>
      </w:r>
      <w:proofErr w:type="spellStart"/>
      <w:r w:rsidRPr="00463A23">
        <w:rPr>
          <w:rFonts w:ascii="Times New Roman" w:hAnsi="Times New Roman" w:cs="Times New Roman"/>
          <w:lang w:val="ru-RU"/>
        </w:rPr>
        <w:t>Капітана</w:t>
      </w:r>
      <w:proofErr w:type="spellEnd"/>
      <w:r w:rsidRPr="00463A23">
        <w:rPr>
          <w:rFonts w:ascii="Times New Roman" w:hAnsi="Times New Roman" w:cs="Times New Roman"/>
          <w:lang w:val="ru-RU"/>
        </w:rPr>
        <w:t xml:space="preserve"> порта, на </w:t>
      </w:r>
      <w:proofErr w:type="spellStart"/>
      <w:r w:rsidRPr="00463A23">
        <w:rPr>
          <w:rFonts w:ascii="Times New Roman" w:hAnsi="Times New Roman" w:cs="Times New Roman"/>
          <w:lang w:val="ru-RU"/>
        </w:rPr>
        <w:t>прийняття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зазначеного</w:t>
      </w:r>
      <w:proofErr w:type="spellEnd"/>
      <w:r w:rsidRPr="00463A23">
        <w:rPr>
          <w:rFonts w:ascii="Times New Roman" w:hAnsi="Times New Roman" w:cs="Times New Roman"/>
          <w:lang w:val="ru-RU"/>
        </w:rPr>
        <w:t xml:space="preserve"> Судна в </w:t>
      </w:r>
      <w:proofErr w:type="spellStart"/>
      <w:r w:rsidRPr="00463A23">
        <w:rPr>
          <w:rFonts w:ascii="Times New Roman" w:hAnsi="Times New Roman" w:cs="Times New Roman"/>
          <w:lang w:val="ru-RU"/>
        </w:rPr>
        <w:t>узгодженний</w:t>
      </w:r>
      <w:proofErr w:type="spellEnd"/>
      <w:r w:rsidRPr="00463A23">
        <w:rPr>
          <w:rFonts w:ascii="Times New Roman" w:hAnsi="Times New Roman" w:cs="Times New Roman"/>
          <w:lang w:val="ru-RU"/>
        </w:rPr>
        <w:t xml:space="preserve"> з </w:t>
      </w:r>
      <w:proofErr w:type="spellStart"/>
      <w:r w:rsidRPr="00463A23">
        <w:rPr>
          <w:rFonts w:ascii="Times New Roman" w:hAnsi="Times New Roman" w:cs="Times New Roman"/>
          <w:lang w:val="ru-RU"/>
        </w:rPr>
        <w:t>Виконавцем</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термін</w:t>
      </w:r>
      <w:proofErr w:type="spellEnd"/>
      <w:r w:rsidRPr="00463A23">
        <w:rPr>
          <w:rFonts w:ascii="Times New Roman" w:hAnsi="Times New Roman" w:cs="Times New Roman"/>
          <w:lang w:val="ru-RU"/>
        </w:rPr>
        <w:t>.</w:t>
      </w:r>
    </w:p>
    <w:p w14:paraId="07351E3C" w14:textId="77777777" w:rsidR="00463A23" w:rsidRDefault="00463A23" w:rsidP="00922E9D">
      <w:pPr>
        <w:contextualSpacing/>
        <w:jc w:val="both"/>
        <w:rPr>
          <w:rFonts w:ascii="Times New Roman" w:hAnsi="Times New Roman" w:cs="Times New Roman"/>
          <w:lang w:val="ru-RU"/>
        </w:rPr>
        <w:pPrChange w:id="280" w:author="OLENA PASHKOVA (NEPTUNE.UA)" w:date="2023-11-16T03:58:00Z">
          <w:pPr>
            <w:contextualSpacing/>
          </w:pPr>
        </w:pPrChange>
      </w:pPr>
      <w:proofErr w:type="spellStart"/>
      <w:r w:rsidRPr="00463A23">
        <w:rPr>
          <w:rFonts w:ascii="Times New Roman" w:hAnsi="Times New Roman" w:cs="Times New Roman"/>
          <w:lang w:val="ru-RU"/>
        </w:rPr>
        <w:t>Замовник</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забезпечує</w:t>
      </w:r>
      <w:proofErr w:type="spellEnd"/>
      <w:r w:rsidRPr="00463A23">
        <w:rPr>
          <w:rFonts w:ascii="Times New Roman" w:hAnsi="Times New Roman" w:cs="Times New Roman"/>
          <w:lang w:val="ru-RU"/>
        </w:rPr>
        <w:t xml:space="preserve"> за </w:t>
      </w:r>
      <w:proofErr w:type="spellStart"/>
      <w:r w:rsidRPr="00463A23">
        <w:rPr>
          <w:rFonts w:ascii="Times New Roman" w:hAnsi="Times New Roman" w:cs="Times New Roman"/>
          <w:lang w:val="ru-RU"/>
        </w:rPr>
        <w:t>свій</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рахунок</w:t>
      </w:r>
      <w:proofErr w:type="spellEnd"/>
      <w:r w:rsidRPr="00463A23">
        <w:rPr>
          <w:rFonts w:ascii="Times New Roman" w:hAnsi="Times New Roman" w:cs="Times New Roman"/>
          <w:lang w:val="ru-RU"/>
        </w:rPr>
        <w:t xml:space="preserve">, без </w:t>
      </w:r>
      <w:proofErr w:type="spellStart"/>
      <w:r w:rsidRPr="00463A23">
        <w:rPr>
          <w:rFonts w:ascii="Times New Roman" w:hAnsi="Times New Roman" w:cs="Times New Roman"/>
          <w:lang w:val="ru-RU"/>
        </w:rPr>
        <w:t>участі</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Виконавця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оформлення</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відходу</w:t>
      </w:r>
      <w:proofErr w:type="spellEnd"/>
      <w:r w:rsidRPr="00463A23">
        <w:rPr>
          <w:rFonts w:ascii="Times New Roman" w:hAnsi="Times New Roman" w:cs="Times New Roman"/>
          <w:lang w:val="ru-RU"/>
        </w:rPr>
        <w:t xml:space="preserve"> судна портовою </w:t>
      </w:r>
      <w:proofErr w:type="spellStart"/>
      <w:r w:rsidRPr="00463A23">
        <w:rPr>
          <w:rFonts w:ascii="Times New Roman" w:hAnsi="Times New Roman" w:cs="Times New Roman"/>
          <w:lang w:val="ru-RU"/>
        </w:rPr>
        <w:t>владою</w:t>
      </w:r>
      <w:proofErr w:type="spellEnd"/>
      <w:r w:rsidRPr="00463A23">
        <w:rPr>
          <w:rFonts w:ascii="Times New Roman" w:hAnsi="Times New Roman" w:cs="Times New Roman"/>
          <w:lang w:val="ru-RU"/>
        </w:rPr>
        <w:t xml:space="preserve"> </w:t>
      </w:r>
      <w:proofErr w:type="spellStart"/>
      <w:r w:rsidRPr="00463A23">
        <w:rPr>
          <w:rFonts w:ascii="Times New Roman" w:hAnsi="Times New Roman" w:cs="Times New Roman"/>
          <w:lang w:val="ru-RU"/>
        </w:rPr>
        <w:t>біля</w:t>
      </w:r>
      <w:proofErr w:type="spellEnd"/>
      <w:r w:rsidRPr="00463A23">
        <w:rPr>
          <w:rFonts w:ascii="Times New Roman" w:hAnsi="Times New Roman" w:cs="Times New Roman"/>
          <w:lang w:val="ru-RU"/>
        </w:rPr>
        <w:t xml:space="preserve"> причалу та на </w:t>
      </w:r>
      <w:proofErr w:type="spellStart"/>
      <w:r w:rsidRPr="00463A23">
        <w:rPr>
          <w:rFonts w:ascii="Times New Roman" w:hAnsi="Times New Roman" w:cs="Times New Roman"/>
          <w:lang w:val="ru-RU"/>
        </w:rPr>
        <w:t>рейді</w:t>
      </w:r>
      <w:proofErr w:type="spellEnd"/>
      <w:r w:rsidRPr="00463A23">
        <w:rPr>
          <w:rFonts w:ascii="Times New Roman" w:hAnsi="Times New Roman" w:cs="Times New Roman"/>
          <w:lang w:val="ru-RU"/>
        </w:rPr>
        <w:t xml:space="preserve">. </w:t>
      </w:r>
    </w:p>
    <w:p w14:paraId="15B16C10" w14:textId="08C6B759" w:rsidR="00463A23" w:rsidRDefault="00916F33" w:rsidP="00922E9D">
      <w:pPr>
        <w:contextualSpacing/>
        <w:jc w:val="both"/>
        <w:rPr>
          <w:ins w:id="281" w:author="SERHII SULIMA (NEPTUNE.UA)" w:date="2023-11-14T15:46:00Z"/>
          <w:rFonts w:ascii="Times New Roman" w:hAnsi="Times New Roman" w:cs="Times New Roman"/>
          <w:lang w:val="uk-UA"/>
        </w:rPr>
        <w:pPrChange w:id="282" w:author="OLENA PASHKOVA (NEPTUNE.UA)" w:date="2023-11-16T03:58:00Z">
          <w:pPr>
            <w:contextualSpacing/>
          </w:pPr>
        </w:pPrChange>
      </w:pPr>
      <w:proofErr w:type="spellStart"/>
      <w:ins w:id="283" w:author="SERHII SULIMA (NEPTUNE.UA)" w:date="2023-11-14T14:31:00Z">
        <w:r w:rsidRPr="00916F33">
          <w:rPr>
            <w:rFonts w:ascii="Times New Roman" w:hAnsi="Times New Roman" w:cs="Times New Roman"/>
            <w:lang w:val="ru-RU"/>
          </w:rPr>
          <w:t>Замовник</w:t>
        </w:r>
        <w:proofErr w:type="spellEnd"/>
        <w:r w:rsidRPr="00916F33">
          <w:rPr>
            <w:rFonts w:ascii="Times New Roman" w:hAnsi="Times New Roman" w:cs="Times New Roman"/>
            <w:lang w:val="ru-RU"/>
          </w:rPr>
          <w:t xml:space="preserve"> </w:t>
        </w:r>
        <w:proofErr w:type="spellStart"/>
        <w:r w:rsidRPr="00916F33">
          <w:rPr>
            <w:rFonts w:ascii="Times New Roman" w:hAnsi="Times New Roman" w:cs="Times New Roman"/>
            <w:lang w:val="ru-RU"/>
          </w:rPr>
          <w:t>зобов’язаний</w:t>
        </w:r>
        <w:proofErr w:type="spellEnd"/>
        <w:r w:rsidRPr="00916F33">
          <w:rPr>
            <w:rFonts w:ascii="Times New Roman" w:hAnsi="Times New Roman" w:cs="Times New Roman"/>
            <w:lang w:val="ru-RU"/>
          </w:rPr>
          <w:t xml:space="preserve"> </w:t>
        </w:r>
        <w:proofErr w:type="spellStart"/>
        <w:r w:rsidRPr="00916F33">
          <w:rPr>
            <w:rFonts w:ascii="Times New Roman" w:hAnsi="Times New Roman" w:cs="Times New Roman"/>
            <w:lang w:val="ru-RU"/>
          </w:rPr>
          <w:t>здійснювати</w:t>
        </w:r>
        <w:proofErr w:type="spellEnd"/>
        <w:r w:rsidRPr="00916F33">
          <w:rPr>
            <w:rFonts w:ascii="Times New Roman" w:hAnsi="Times New Roman" w:cs="Times New Roman"/>
            <w:lang w:val="ru-RU"/>
          </w:rPr>
          <w:t xml:space="preserve"> </w:t>
        </w:r>
        <w:proofErr w:type="spellStart"/>
        <w:r w:rsidRPr="00916F33">
          <w:rPr>
            <w:rFonts w:ascii="Times New Roman" w:hAnsi="Times New Roman" w:cs="Times New Roman"/>
            <w:lang w:val="ru-RU"/>
          </w:rPr>
          <w:t>усі</w:t>
        </w:r>
        <w:proofErr w:type="spellEnd"/>
        <w:r w:rsidRPr="00916F33">
          <w:rPr>
            <w:rFonts w:ascii="Times New Roman" w:hAnsi="Times New Roman" w:cs="Times New Roman"/>
            <w:lang w:val="ru-RU"/>
          </w:rPr>
          <w:t xml:space="preserve"> заходи для </w:t>
        </w:r>
        <w:proofErr w:type="spellStart"/>
        <w:r w:rsidRPr="00916F33">
          <w:rPr>
            <w:rFonts w:ascii="Times New Roman" w:hAnsi="Times New Roman" w:cs="Times New Roman"/>
            <w:lang w:val="ru-RU"/>
          </w:rPr>
          <w:t>забезпечення</w:t>
        </w:r>
        <w:proofErr w:type="spellEnd"/>
        <w:r w:rsidRPr="00916F33">
          <w:rPr>
            <w:rFonts w:ascii="Times New Roman" w:hAnsi="Times New Roman" w:cs="Times New Roman"/>
            <w:lang w:val="ru-RU"/>
          </w:rPr>
          <w:t xml:space="preserve"> </w:t>
        </w:r>
        <w:proofErr w:type="spellStart"/>
        <w:r w:rsidRPr="00916F33">
          <w:rPr>
            <w:rFonts w:ascii="Times New Roman" w:hAnsi="Times New Roman" w:cs="Times New Roman"/>
            <w:lang w:val="ru-RU"/>
          </w:rPr>
          <w:t>звільнення</w:t>
        </w:r>
        <w:proofErr w:type="spellEnd"/>
        <w:r w:rsidRPr="00916F33">
          <w:rPr>
            <w:rFonts w:ascii="Times New Roman" w:hAnsi="Times New Roman" w:cs="Times New Roman"/>
            <w:lang w:val="ru-RU"/>
          </w:rPr>
          <w:t xml:space="preserve"> </w:t>
        </w:r>
        <w:proofErr w:type="spellStart"/>
        <w:r w:rsidRPr="00916F33">
          <w:rPr>
            <w:rFonts w:ascii="Times New Roman" w:hAnsi="Times New Roman" w:cs="Times New Roman"/>
            <w:lang w:val="ru-RU"/>
          </w:rPr>
          <w:t>причалів</w:t>
        </w:r>
        <w:proofErr w:type="spellEnd"/>
        <w:r w:rsidRPr="00916F33">
          <w:rPr>
            <w:rFonts w:ascii="Times New Roman" w:hAnsi="Times New Roman" w:cs="Times New Roman"/>
            <w:lang w:val="ru-RU"/>
          </w:rPr>
          <w:t xml:space="preserve"> у </w:t>
        </w:r>
        <w:proofErr w:type="spellStart"/>
        <w:r w:rsidRPr="00916F33">
          <w:rPr>
            <w:rFonts w:ascii="Times New Roman" w:hAnsi="Times New Roman" w:cs="Times New Roman"/>
            <w:lang w:val="ru-RU"/>
          </w:rPr>
          <w:t>найкоротший</w:t>
        </w:r>
        <w:proofErr w:type="spellEnd"/>
        <w:r w:rsidRPr="00916F33">
          <w:rPr>
            <w:rFonts w:ascii="Times New Roman" w:hAnsi="Times New Roman" w:cs="Times New Roman"/>
            <w:lang w:val="ru-RU"/>
          </w:rPr>
          <w:t xml:space="preserve"> </w:t>
        </w:r>
        <w:proofErr w:type="spellStart"/>
        <w:r w:rsidRPr="00916F33">
          <w:rPr>
            <w:rFonts w:ascii="Times New Roman" w:hAnsi="Times New Roman" w:cs="Times New Roman"/>
            <w:lang w:val="ru-RU"/>
          </w:rPr>
          <w:t>термін</w:t>
        </w:r>
        <w:proofErr w:type="spellEnd"/>
        <w:r w:rsidRPr="00916F33">
          <w:rPr>
            <w:rFonts w:ascii="Times New Roman" w:hAnsi="Times New Roman" w:cs="Times New Roman"/>
            <w:lang w:val="ru-RU"/>
          </w:rPr>
          <w:t xml:space="preserve">, </w:t>
        </w:r>
        <w:proofErr w:type="spellStart"/>
        <w:r w:rsidRPr="00916F33">
          <w:rPr>
            <w:rFonts w:ascii="Times New Roman" w:hAnsi="Times New Roman" w:cs="Times New Roman"/>
            <w:lang w:val="ru-RU"/>
          </w:rPr>
          <w:t>що</w:t>
        </w:r>
        <w:proofErr w:type="spellEnd"/>
        <w:r w:rsidRPr="00916F33">
          <w:rPr>
            <w:rFonts w:ascii="Times New Roman" w:hAnsi="Times New Roman" w:cs="Times New Roman"/>
            <w:lang w:val="ru-RU"/>
          </w:rPr>
          <w:t xml:space="preserve"> не повинен </w:t>
        </w:r>
        <w:proofErr w:type="spellStart"/>
        <w:r w:rsidRPr="00916F33">
          <w:rPr>
            <w:rFonts w:ascii="Times New Roman" w:hAnsi="Times New Roman" w:cs="Times New Roman"/>
            <w:lang w:val="ru-RU"/>
          </w:rPr>
          <w:t>перевищувати</w:t>
        </w:r>
        <w:proofErr w:type="spellEnd"/>
        <w:r w:rsidRPr="00916F33">
          <w:rPr>
            <w:rFonts w:ascii="Times New Roman" w:hAnsi="Times New Roman" w:cs="Times New Roman"/>
            <w:lang w:val="ru-RU"/>
          </w:rPr>
          <w:t xml:space="preserve"> 5 годин з моменту </w:t>
        </w:r>
        <w:proofErr w:type="spellStart"/>
        <w:r w:rsidRPr="00916F33">
          <w:rPr>
            <w:rFonts w:ascii="Times New Roman" w:hAnsi="Times New Roman" w:cs="Times New Roman"/>
            <w:lang w:val="ru-RU"/>
          </w:rPr>
          <w:t>закінчення</w:t>
        </w:r>
        <w:proofErr w:type="spellEnd"/>
        <w:r w:rsidRPr="00916F33">
          <w:rPr>
            <w:rFonts w:ascii="Times New Roman" w:hAnsi="Times New Roman" w:cs="Times New Roman"/>
            <w:lang w:val="ru-RU"/>
          </w:rPr>
          <w:t xml:space="preserve"> </w:t>
        </w:r>
        <w:proofErr w:type="spellStart"/>
        <w:r w:rsidRPr="00916F33">
          <w:rPr>
            <w:rFonts w:ascii="Times New Roman" w:hAnsi="Times New Roman" w:cs="Times New Roman"/>
            <w:lang w:val="ru-RU"/>
          </w:rPr>
          <w:t>навантажувальних</w:t>
        </w:r>
        <w:proofErr w:type="spellEnd"/>
        <w:r w:rsidRPr="00916F33">
          <w:rPr>
            <w:rFonts w:ascii="Times New Roman" w:hAnsi="Times New Roman" w:cs="Times New Roman"/>
            <w:lang w:val="ru-RU"/>
          </w:rPr>
          <w:t xml:space="preserve"> </w:t>
        </w:r>
        <w:proofErr w:type="spellStart"/>
        <w:r w:rsidRPr="00916F33">
          <w:rPr>
            <w:rFonts w:ascii="Times New Roman" w:hAnsi="Times New Roman" w:cs="Times New Roman"/>
            <w:lang w:val="ru-RU"/>
          </w:rPr>
          <w:t>робіт</w:t>
        </w:r>
        <w:proofErr w:type="spellEnd"/>
        <w:r w:rsidRPr="00916F33">
          <w:rPr>
            <w:rFonts w:ascii="Times New Roman" w:hAnsi="Times New Roman" w:cs="Times New Roman"/>
            <w:lang w:val="ru-RU"/>
          </w:rPr>
          <w:t xml:space="preserve"> </w:t>
        </w:r>
        <w:proofErr w:type="spellStart"/>
        <w:r w:rsidRPr="00916F33">
          <w:rPr>
            <w:rFonts w:ascii="Times New Roman" w:hAnsi="Times New Roman" w:cs="Times New Roman"/>
            <w:lang w:val="ru-RU"/>
          </w:rPr>
          <w:t>Виконавцем</w:t>
        </w:r>
      </w:ins>
      <w:proofErr w:type="spellEnd"/>
      <w:ins w:id="284" w:author="SERHII SULIMA (NEPTUNE.UA)" w:date="2023-11-14T15:41:00Z">
        <w:r w:rsidR="00E24898">
          <w:rPr>
            <w:rFonts w:ascii="Times New Roman" w:hAnsi="Times New Roman" w:cs="Times New Roman"/>
            <w:lang w:val="uk-UA"/>
          </w:rPr>
          <w:t>.</w:t>
        </w:r>
        <w:r w:rsidR="00E14EE5">
          <w:rPr>
            <w:rFonts w:ascii="Times New Roman" w:hAnsi="Times New Roman" w:cs="Times New Roman"/>
            <w:lang w:val="uk-UA"/>
          </w:rPr>
          <w:t xml:space="preserve"> </w:t>
        </w:r>
        <w:r w:rsidR="00E14EE5" w:rsidRPr="00E14EE5">
          <w:rPr>
            <w:rFonts w:ascii="Times New Roman" w:hAnsi="Times New Roman" w:cs="Times New Roman"/>
            <w:lang w:val="uk-UA"/>
          </w:rPr>
          <w:t>Ця вимога не застосовується у разі будь-якої офіційної заборони навігації Адміністрацією морських портів України або місцевою військовою адміністрацією.</w:t>
        </w:r>
      </w:ins>
    </w:p>
    <w:p w14:paraId="79C433CD" w14:textId="77777777" w:rsidR="00022668" w:rsidRPr="00022668" w:rsidRDefault="00022668" w:rsidP="00922E9D">
      <w:pPr>
        <w:contextualSpacing/>
        <w:jc w:val="both"/>
        <w:rPr>
          <w:ins w:id="285" w:author="SERHII SULIMA (NEPTUNE.UA)" w:date="2023-11-14T15:46:00Z"/>
          <w:rFonts w:ascii="Times New Roman" w:hAnsi="Times New Roman" w:cs="Times New Roman"/>
          <w:b/>
          <w:bCs/>
          <w:lang w:val="uk-UA"/>
        </w:rPr>
        <w:pPrChange w:id="286" w:author="OLENA PASHKOVA (NEPTUNE.UA)" w:date="2023-11-16T03:58:00Z">
          <w:pPr>
            <w:contextualSpacing/>
          </w:pPr>
        </w:pPrChange>
      </w:pPr>
      <w:ins w:id="287" w:author="SERHII SULIMA (NEPTUNE.UA)" w:date="2023-11-14T15:46:00Z">
        <w:r w:rsidRPr="00022668">
          <w:rPr>
            <w:rFonts w:ascii="Times New Roman" w:hAnsi="Times New Roman" w:cs="Times New Roman"/>
            <w:b/>
            <w:bCs/>
            <w:lang w:val="uk-UA"/>
          </w:rPr>
          <w:t>Замовник у сфері охорони праці:</w:t>
        </w:r>
      </w:ins>
    </w:p>
    <w:p w14:paraId="770429F1" w14:textId="77777777" w:rsidR="00022668" w:rsidRPr="00022668" w:rsidRDefault="00022668" w:rsidP="00922E9D">
      <w:pPr>
        <w:contextualSpacing/>
        <w:jc w:val="both"/>
        <w:rPr>
          <w:ins w:id="288" w:author="SERHII SULIMA (NEPTUNE.UA)" w:date="2023-11-14T15:46:00Z"/>
          <w:rFonts w:ascii="Times New Roman" w:hAnsi="Times New Roman" w:cs="Times New Roman"/>
          <w:lang w:val="uk-UA"/>
        </w:rPr>
        <w:pPrChange w:id="289" w:author="OLENA PASHKOVA (NEPTUNE.UA)" w:date="2023-11-16T03:58:00Z">
          <w:pPr>
            <w:contextualSpacing/>
          </w:pPr>
        </w:pPrChange>
      </w:pPr>
      <w:ins w:id="290" w:author="SERHII SULIMA (NEPTUNE.UA)" w:date="2023-11-14T15:46:00Z">
        <w:r w:rsidRPr="00022668">
          <w:rPr>
            <w:rFonts w:ascii="Times New Roman" w:hAnsi="Times New Roman" w:cs="Times New Roman"/>
            <w:lang w:val="uk-UA"/>
          </w:rPr>
          <w:t>•</w:t>
        </w:r>
        <w:r w:rsidRPr="00022668">
          <w:rPr>
            <w:rFonts w:ascii="Times New Roman" w:hAnsi="Times New Roman" w:cs="Times New Roman"/>
            <w:lang w:val="uk-UA"/>
          </w:rPr>
          <w:tab/>
          <w:t>організовує робочий процес своїх співробітників щодо безпечного виконання робіт на території Терміналу, згідно з чинним законодавством України;</w:t>
        </w:r>
      </w:ins>
    </w:p>
    <w:p w14:paraId="75CA0719" w14:textId="77777777" w:rsidR="00022668" w:rsidRPr="00022668" w:rsidRDefault="00022668" w:rsidP="00922E9D">
      <w:pPr>
        <w:contextualSpacing/>
        <w:jc w:val="both"/>
        <w:rPr>
          <w:ins w:id="291" w:author="SERHII SULIMA (NEPTUNE.UA)" w:date="2023-11-14T15:46:00Z"/>
          <w:rFonts w:ascii="Times New Roman" w:hAnsi="Times New Roman" w:cs="Times New Roman"/>
          <w:lang w:val="uk-UA"/>
        </w:rPr>
        <w:pPrChange w:id="292" w:author="OLENA PASHKOVA (NEPTUNE.UA)" w:date="2023-11-16T03:58:00Z">
          <w:pPr>
            <w:contextualSpacing/>
          </w:pPr>
        </w:pPrChange>
      </w:pPr>
      <w:ins w:id="293" w:author="SERHII SULIMA (NEPTUNE.UA)" w:date="2023-11-14T15:46:00Z">
        <w:r w:rsidRPr="00022668">
          <w:rPr>
            <w:rFonts w:ascii="Times New Roman" w:hAnsi="Times New Roman" w:cs="Times New Roman"/>
            <w:lang w:val="uk-UA"/>
          </w:rPr>
          <w:t>•</w:t>
        </w:r>
        <w:r w:rsidRPr="00022668">
          <w:rPr>
            <w:rFonts w:ascii="Times New Roman" w:hAnsi="Times New Roman" w:cs="Times New Roman"/>
            <w:lang w:val="uk-UA"/>
          </w:rPr>
          <w:tab/>
          <w:t>забезпечує проходження співробітниками Замовника інструктажів з охорони праці, пожежної безпеки та техногенної безпеки;</w:t>
        </w:r>
      </w:ins>
    </w:p>
    <w:p w14:paraId="627F305B" w14:textId="77777777" w:rsidR="00022668" w:rsidRPr="00022668" w:rsidRDefault="00022668" w:rsidP="00922E9D">
      <w:pPr>
        <w:contextualSpacing/>
        <w:jc w:val="both"/>
        <w:rPr>
          <w:ins w:id="294" w:author="SERHII SULIMA (NEPTUNE.UA)" w:date="2023-11-14T15:46:00Z"/>
          <w:rFonts w:ascii="Times New Roman" w:hAnsi="Times New Roman" w:cs="Times New Roman"/>
          <w:lang w:val="uk-UA"/>
        </w:rPr>
        <w:pPrChange w:id="295" w:author="OLENA PASHKOVA (NEPTUNE.UA)" w:date="2023-11-16T03:58:00Z">
          <w:pPr>
            <w:contextualSpacing/>
          </w:pPr>
        </w:pPrChange>
      </w:pPr>
      <w:ins w:id="296" w:author="SERHII SULIMA (NEPTUNE.UA)" w:date="2023-11-14T15:46:00Z">
        <w:r w:rsidRPr="00022668">
          <w:rPr>
            <w:rFonts w:ascii="Times New Roman" w:hAnsi="Times New Roman" w:cs="Times New Roman"/>
            <w:lang w:val="uk-UA"/>
          </w:rPr>
          <w:t>•</w:t>
        </w:r>
        <w:r w:rsidRPr="00022668">
          <w:rPr>
            <w:rFonts w:ascii="Times New Roman" w:hAnsi="Times New Roman" w:cs="Times New Roman"/>
            <w:lang w:val="uk-UA"/>
          </w:rPr>
          <w:tab/>
          <w:t>контролює дотримання ними діючих правил охорони праці, забезпечує всіх співробітників Замовника ЗІЗ (засобами індивідуального захисту);</w:t>
        </w:r>
      </w:ins>
    </w:p>
    <w:p w14:paraId="446F1103" w14:textId="77777777" w:rsidR="00022668" w:rsidRPr="00022668" w:rsidRDefault="00022668" w:rsidP="00922E9D">
      <w:pPr>
        <w:contextualSpacing/>
        <w:jc w:val="both"/>
        <w:rPr>
          <w:ins w:id="297" w:author="SERHII SULIMA (NEPTUNE.UA)" w:date="2023-11-14T15:46:00Z"/>
          <w:rFonts w:ascii="Times New Roman" w:hAnsi="Times New Roman" w:cs="Times New Roman"/>
          <w:lang w:val="uk-UA"/>
        </w:rPr>
        <w:pPrChange w:id="298" w:author="OLENA PASHKOVA (NEPTUNE.UA)" w:date="2023-11-16T03:58:00Z">
          <w:pPr>
            <w:contextualSpacing/>
          </w:pPr>
        </w:pPrChange>
      </w:pPr>
      <w:ins w:id="299" w:author="SERHII SULIMA (NEPTUNE.UA)" w:date="2023-11-14T15:46:00Z">
        <w:r w:rsidRPr="00022668">
          <w:rPr>
            <w:rFonts w:ascii="Times New Roman" w:hAnsi="Times New Roman" w:cs="Times New Roman"/>
            <w:lang w:val="uk-UA"/>
          </w:rPr>
          <w:t>•</w:t>
        </w:r>
        <w:r w:rsidRPr="00022668">
          <w:rPr>
            <w:rFonts w:ascii="Times New Roman" w:hAnsi="Times New Roman" w:cs="Times New Roman"/>
            <w:lang w:val="uk-UA"/>
          </w:rPr>
          <w:tab/>
        </w:r>
        <w:proofErr w:type="spellStart"/>
        <w:r w:rsidRPr="00022668">
          <w:rPr>
            <w:rFonts w:ascii="Times New Roman" w:hAnsi="Times New Roman" w:cs="Times New Roman"/>
            <w:lang w:val="uk-UA"/>
          </w:rPr>
          <w:t>орагнізовує</w:t>
        </w:r>
        <w:proofErr w:type="spellEnd"/>
        <w:r w:rsidRPr="00022668">
          <w:rPr>
            <w:rFonts w:ascii="Times New Roman" w:hAnsi="Times New Roman" w:cs="Times New Roman"/>
            <w:lang w:val="uk-UA"/>
          </w:rPr>
          <w:t xml:space="preserve"> та несе відповідальність за пожежну, екологічну безпеку на території Термінала, а також несе відповідальність у встановленому </w:t>
        </w:r>
        <w:proofErr w:type="spellStart"/>
        <w:r w:rsidRPr="00022668">
          <w:rPr>
            <w:rFonts w:ascii="Times New Roman" w:hAnsi="Times New Roman" w:cs="Times New Roman"/>
            <w:lang w:val="uk-UA"/>
          </w:rPr>
          <w:t>законодаством</w:t>
        </w:r>
        <w:proofErr w:type="spellEnd"/>
        <w:r w:rsidRPr="00022668">
          <w:rPr>
            <w:rFonts w:ascii="Times New Roman" w:hAnsi="Times New Roman" w:cs="Times New Roman"/>
            <w:lang w:val="uk-UA"/>
          </w:rPr>
          <w:t xml:space="preserve"> порядку за порушення заходів безпеки, допущених його співробітниками  (залученими ним третіми особами) в процесі їх діяльності на території Терміналу.</w:t>
        </w:r>
      </w:ins>
    </w:p>
    <w:p w14:paraId="73EC86E3" w14:textId="77777777" w:rsidR="00022668" w:rsidRPr="00022668" w:rsidRDefault="00022668" w:rsidP="00922E9D">
      <w:pPr>
        <w:contextualSpacing/>
        <w:jc w:val="both"/>
        <w:rPr>
          <w:ins w:id="300" w:author="SERHII SULIMA (NEPTUNE.UA)" w:date="2023-11-14T15:46:00Z"/>
          <w:rFonts w:ascii="Times New Roman" w:hAnsi="Times New Roman" w:cs="Times New Roman"/>
          <w:lang w:val="uk-UA"/>
        </w:rPr>
        <w:pPrChange w:id="301" w:author="OLENA PASHKOVA (NEPTUNE.UA)" w:date="2023-11-16T03:58:00Z">
          <w:pPr>
            <w:contextualSpacing/>
          </w:pPr>
        </w:pPrChange>
      </w:pPr>
      <w:ins w:id="302" w:author="SERHII SULIMA (NEPTUNE.UA)" w:date="2023-11-14T15:46:00Z">
        <w:r w:rsidRPr="00022668">
          <w:rPr>
            <w:rFonts w:ascii="Times New Roman" w:hAnsi="Times New Roman" w:cs="Times New Roman"/>
            <w:lang w:val="uk-UA"/>
          </w:rPr>
          <w:t>Замовник письмово повідомляє Виконавцю перелік уповноважених, яким надається право на приймання вантажу від імені Замовника з метою організації його відвантаження на судна на підставі належним чином оформленої Заявки-розпорядження на відвантаження з правом її підписання;</w:t>
        </w:r>
      </w:ins>
    </w:p>
    <w:p w14:paraId="53FFBAC2" w14:textId="77777777" w:rsidR="00022668" w:rsidRPr="00022668" w:rsidRDefault="00022668" w:rsidP="00922E9D">
      <w:pPr>
        <w:contextualSpacing/>
        <w:jc w:val="both"/>
        <w:rPr>
          <w:ins w:id="303" w:author="SERHII SULIMA (NEPTUNE.UA)" w:date="2023-11-14T15:46:00Z"/>
          <w:rFonts w:ascii="Times New Roman" w:hAnsi="Times New Roman" w:cs="Times New Roman"/>
          <w:lang w:val="uk-UA"/>
        </w:rPr>
        <w:pPrChange w:id="304" w:author="OLENA PASHKOVA (NEPTUNE.UA)" w:date="2023-11-16T03:58:00Z">
          <w:pPr>
            <w:contextualSpacing/>
          </w:pPr>
        </w:pPrChange>
      </w:pPr>
      <w:ins w:id="305" w:author="SERHII SULIMA (NEPTUNE.UA)" w:date="2023-11-14T15:46:00Z">
        <w:r w:rsidRPr="00022668">
          <w:rPr>
            <w:rFonts w:ascii="Times New Roman" w:hAnsi="Times New Roman" w:cs="Times New Roman"/>
            <w:lang w:val="uk-UA"/>
          </w:rPr>
          <w:t xml:space="preserve">•          у випадку оголошення в межах адміністративної території зберігання Зерна сигналу </w:t>
        </w:r>
      </w:ins>
    </w:p>
    <w:p w14:paraId="7D724CF0" w14:textId="14AC8DE7" w:rsidR="00022668" w:rsidRDefault="00022668" w:rsidP="00922E9D">
      <w:pPr>
        <w:contextualSpacing/>
        <w:jc w:val="both"/>
        <w:rPr>
          <w:ins w:id="306" w:author="SERHII SULIMA (NEPTUNE.UA)" w:date="2023-11-14T15:48:00Z"/>
          <w:rFonts w:ascii="Times New Roman" w:hAnsi="Times New Roman" w:cs="Times New Roman"/>
          <w:lang w:val="uk-UA"/>
        </w:rPr>
        <w:pPrChange w:id="307" w:author="OLENA PASHKOVA (NEPTUNE.UA)" w:date="2023-11-16T03:58:00Z">
          <w:pPr>
            <w:contextualSpacing/>
          </w:pPr>
        </w:pPrChange>
      </w:pPr>
      <w:ins w:id="308" w:author="SERHII SULIMA (NEPTUNE.UA)" w:date="2023-11-14T15:46:00Z">
        <w:r w:rsidRPr="00022668">
          <w:rPr>
            <w:rFonts w:ascii="Times New Roman" w:hAnsi="Times New Roman" w:cs="Times New Roman"/>
            <w:lang w:val="uk-UA"/>
          </w:rPr>
          <w:t>«Повітряна тривога» Виконавець припиняє будь-які операції з приймання, переміщення та відвантаження Зерна, працівники Терміналу, працівники/представники Замовника та водії транспортних засобів, що перебувають на території Виконавця зобов’язуються виконувати  вказівки уповноважених осіб Виконавця та направляються до найближчого укриття або у відведене місце перебування. Відновлення операційної діяльності Виконавця відбувається після оголошення відміни сигналу «Повітряна тривога». Виконавець не несе будь-якої відповідальності за простої транспорту, затримки, збитки та шкоду в цих випадках.</w:t>
        </w:r>
      </w:ins>
    </w:p>
    <w:p w14:paraId="3278E126" w14:textId="4DF489DC" w:rsidR="00323A9D" w:rsidRPr="00323A9D" w:rsidRDefault="00775049" w:rsidP="00922E9D">
      <w:pPr>
        <w:contextualSpacing/>
        <w:jc w:val="both"/>
        <w:rPr>
          <w:rFonts w:ascii="Times New Roman" w:hAnsi="Times New Roman" w:cs="Times New Roman"/>
          <w:bCs/>
          <w:lang w:val="uk-UA"/>
        </w:rPr>
        <w:pPrChange w:id="309" w:author="OLENA PASHKOVA (NEPTUNE.UA)" w:date="2023-11-16T03:58:00Z">
          <w:pPr>
            <w:contextualSpacing/>
          </w:pPr>
        </w:pPrChange>
      </w:pPr>
      <w:r w:rsidRPr="00323A9D">
        <w:rPr>
          <w:rFonts w:ascii="Times New Roman" w:hAnsi="Times New Roman" w:cs="Times New Roman"/>
          <w:b/>
          <w:lang w:val="ru-RU"/>
        </w:rPr>
        <w:t>5</w:t>
      </w:r>
      <w:r>
        <w:rPr>
          <w:rFonts w:ascii="Times New Roman" w:hAnsi="Times New Roman" w:cs="Times New Roman"/>
          <w:b/>
          <w:lang w:val="uk-UA"/>
        </w:rPr>
        <w:t xml:space="preserve">.6.1. </w:t>
      </w:r>
      <w:r w:rsidR="00323A9D" w:rsidRPr="00323A9D">
        <w:rPr>
          <w:rFonts w:ascii="Times New Roman" w:hAnsi="Times New Roman" w:cs="Times New Roman"/>
          <w:bCs/>
          <w:lang w:val="uk-UA"/>
        </w:rPr>
        <w:t xml:space="preserve">При здійсненні відвантаження на автомобільний транспорт Замовник зобов’язаний  не пізніше ніж за 7 (сім) календарних днів до дати такого відвантаження, повідомити Виконавцю дату запланованого навантаження та не пізніше ніж за 24 години до дати відвантаження надати письмову заявку з наступною інформацією: </w:t>
      </w:r>
    </w:p>
    <w:p w14:paraId="6262475E" w14:textId="77777777" w:rsidR="00323A9D" w:rsidRPr="00323A9D" w:rsidRDefault="00323A9D" w:rsidP="00922E9D">
      <w:pPr>
        <w:contextualSpacing/>
        <w:jc w:val="both"/>
        <w:rPr>
          <w:rFonts w:ascii="Times New Roman" w:hAnsi="Times New Roman" w:cs="Times New Roman"/>
          <w:bCs/>
          <w:lang w:val="uk-UA"/>
        </w:rPr>
        <w:pPrChange w:id="310" w:author="OLENA PASHKOVA (NEPTUNE.UA)" w:date="2023-11-16T03:58:00Z">
          <w:pPr>
            <w:contextualSpacing/>
          </w:pPr>
        </w:pPrChange>
      </w:pPr>
      <w:r w:rsidRPr="00323A9D">
        <w:rPr>
          <w:rFonts w:ascii="Times New Roman" w:hAnsi="Times New Roman" w:cs="Times New Roman"/>
          <w:bCs/>
          <w:lang w:val="uk-UA"/>
        </w:rPr>
        <w:tab/>
        <w:t>Обсяг до відвантаження з вказанням найменування сільськогосподарської культури Зерна та транспортних засобів, що відповідають даному обсягу до відвантаження на момент його вивантаження;</w:t>
      </w:r>
    </w:p>
    <w:p w14:paraId="6F58D5CF" w14:textId="77777777" w:rsidR="00323A9D" w:rsidRPr="00323A9D" w:rsidRDefault="00323A9D" w:rsidP="00922E9D">
      <w:pPr>
        <w:contextualSpacing/>
        <w:jc w:val="both"/>
        <w:rPr>
          <w:rFonts w:ascii="Times New Roman" w:hAnsi="Times New Roman" w:cs="Times New Roman"/>
          <w:bCs/>
          <w:lang w:val="uk-UA"/>
        </w:rPr>
        <w:pPrChange w:id="311" w:author="OLENA PASHKOVA (NEPTUNE.UA)" w:date="2023-11-16T03:58:00Z">
          <w:pPr>
            <w:contextualSpacing/>
          </w:pPr>
        </w:pPrChange>
      </w:pPr>
      <w:r w:rsidRPr="00323A9D">
        <w:rPr>
          <w:rFonts w:ascii="Times New Roman" w:hAnsi="Times New Roman" w:cs="Times New Roman"/>
          <w:bCs/>
          <w:lang w:val="uk-UA"/>
        </w:rPr>
        <w:t>-</w:t>
      </w:r>
      <w:r w:rsidRPr="00323A9D">
        <w:rPr>
          <w:rFonts w:ascii="Times New Roman" w:hAnsi="Times New Roman" w:cs="Times New Roman"/>
          <w:bCs/>
          <w:lang w:val="uk-UA"/>
        </w:rPr>
        <w:tab/>
        <w:t>Специфікація із зазначенням показників якості, яка повинна бути узгоджена з Виконавцем;</w:t>
      </w:r>
    </w:p>
    <w:p w14:paraId="3E0F5F49" w14:textId="77777777" w:rsidR="00323A9D" w:rsidRPr="00323A9D" w:rsidRDefault="00323A9D" w:rsidP="00922E9D">
      <w:pPr>
        <w:contextualSpacing/>
        <w:jc w:val="both"/>
        <w:rPr>
          <w:rFonts w:ascii="Times New Roman" w:hAnsi="Times New Roman" w:cs="Times New Roman"/>
          <w:bCs/>
          <w:lang w:val="uk-UA"/>
        </w:rPr>
        <w:pPrChange w:id="312" w:author="OLENA PASHKOVA (NEPTUNE.UA)" w:date="2023-11-16T03:58:00Z">
          <w:pPr>
            <w:contextualSpacing/>
          </w:pPr>
        </w:pPrChange>
      </w:pPr>
      <w:r w:rsidRPr="00323A9D">
        <w:rPr>
          <w:rFonts w:ascii="Times New Roman" w:hAnsi="Times New Roman" w:cs="Times New Roman"/>
          <w:bCs/>
          <w:lang w:val="uk-UA"/>
        </w:rPr>
        <w:t>-</w:t>
      </w:r>
      <w:r w:rsidRPr="00323A9D">
        <w:rPr>
          <w:rFonts w:ascii="Times New Roman" w:hAnsi="Times New Roman" w:cs="Times New Roman"/>
          <w:bCs/>
          <w:lang w:val="uk-UA"/>
        </w:rPr>
        <w:tab/>
        <w:t>Інструкцію для заповнення ТТН;</w:t>
      </w:r>
    </w:p>
    <w:p w14:paraId="6EC73B60" w14:textId="77777777" w:rsidR="00323A9D" w:rsidRPr="00323A9D" w:rsidRDefault="00323A9D" w:rsidP="00922E9D">
      <w:pPr>
        <w:contextualSpacing/>
        <w:jc w:val="both"/>
        <w:rPr>
          <w:rFonts w:ascii="Times New Roman" w:hAnsi="Times New Roman" w:cs="Times New Roman"/>
          <w:bCs/>
          <w:lang w:val="uk-UA"/>
        </w:rPr>
        <w:pPrChange w:id="313" w:author="OLENA PASHKOVA (NEPTUNE.UA)" w:date="2023-11-16T03:58:00Z">
          <w:pPr>
            <w:contextualSpacing/>
          </w:pPr>
        </w:pPrChange>
      </w:pPr>
      <w:r w:rsidRPr="00323A9D">
        <w:rPr>
          <w:rFonts w:ascii="Times New Roman" w:hAnsi="Times New Roman" w:cs="Times New Roman"/>
          <w:bCs/>
          <w:lang w:val="uk-UA"/>
        </w:rPr>
        <w:t>-</w:t>
      </w:r>
      <w:r w:rsidRPr="00323A9D">
        <w:rPr>
          <w:rFonts w:ascii="Times New Roman" w:hAnsi="Times New Roman" w:cs="Times New Roman"/>
          <w:bCs/>
          <w:lang w:val="uk-UA"/>
        </w:rPr>
        <w:tab/>
        <w:t>Лист-наказ на відвантаження;</w:t>
      </w:r>
    </w:p>
    <w:p w14:paraId="6C3DB321" w14:textId="77777777" w:rsidR="00323A9D" w:rsidRPr="00323A9D" w:rsidRDefault="00323A9D" w:rsidP="00922E9D">
      <w:pPr>
        <w:contextualSpacing/>
        <w:jc w:val="both"/>
        <w:rPr>
          <w:rFonts w:ascii="Times New Roman" w:hAnsi="Times New Roman" w:cs="Times New Roman"/>
          <w:bCs/>
          <w:lang w:val="uk-UA"/>
        </w:rPr>
        <w:pPrChange w:id="314" w:author="OLENA PASHKOVA (NEPTUNE.UA)" w:date="2023-11-16T03:58:00Z">
          <w:pPr>
            <w:contextualSpacing/>
          </w:pPr>
        </w:pPrChange>
      </w:pPr>
      <w:r w:rsidRPr="00323A9D">
        <w:rPr>
          <w:rFonts w:ascii="Times New Roman" w:hAnsi="Times New Roman" w:cs="Times New Roman"/>
          <w:bCs/>
          <w:lang w:val="uk-UA"/>
        </w:rPr>
        <w:t>-</w:t>
      </w:r>
      <w:r w:rsidRPr="00323A9D">
        <w:rPr>
          <w:rFonts w:ascii="Times New Roman" w:hAnsi="Times New Roman" w:cs="Times New Roman"/>
          <w:bCs/>
          <w:lang w:val="uk-UA"/>
        </w:rPr>
        <w:tab/>
        <w:t>Довіреність з вказанням номінованої особи;</w:t>
      </w:r>
    </w:p>
    <w:p w14:paraId="160DF080" w14:textId="77777777" w:rsidR="00323A9D" w:rsidRPr="00323A9D" w:rsidRDefault="00323A9D" w:rsidP="00922E9D">
      <w:pPr>
        <w:contextualSpacing/>
        <w:jc w:val="both"/>
        <w:rPr>
          <w:rFonts w:ascii="Times New Roman" w:hAnsi="Times New Roman" w:cs="Times New Roman"/>
          <w:bCs/>
          <w:lang w:val="uk-UA"/>
        </w:rPr>
        <w:pPrChange w:id="315" w:author="OLENA PASHKOVA (NEPTUNE.UA)" w:date="2023-11-16T03:58:00Z">
          <w:pPr>
            <w:contextualSpacing/>
          </w:pPr>
        </w:pPrChange>
      </w:pPr>
      <w:r w:rsidRPr="00323A9D">
        <w:rPr>
          <w:rFonts w:ascii="Times New Roman" w:hAnsi="Times New Roman" w:cs="Times New Roman"/>
          <w:bCs/>
          <w:lang w:val="uk-UA"/>
        </w:rPr>
        <w:t>-</w:t>
      </w:r>
      <w:r w:rsidRPr="00323A9D">
        <w:rPr>
          <w:rFonts w:ascii="Times New Roman" w:hAnsi="Times New Roman" w:cs="Times New Roman"/>
          <w:bCs/>
          <w:lang w:val="uk-UA"/>
        </w:rPr>
        <w:tab/>
        <w:t>Перелік номерів автотранспортних засобів та їх ваго-габаритні параметри;</w:t>
      </w:r>
    </w:p>
    <w:p w14:paraId="1AAB1A87" w14:textId="2FD02D8D" w:rsidR="00775049" w:rsidRDefault="00323A9D" w:rsidP="00922E9D">
      <w:pPr>
        <w:contextualSpacing/>
        <w:jc w:val="both"/>
        <w:rPr>
          <w:rFonts w:ascii="Times New Roman" w:hAnsi="Times New Roman" w:cs="Times New Roman"/>
          <w:bCs/>
          <w:lang w:val="uk-UA"/>
        </w:rPr>
        <w:pPrChange w:id="316" w:author="OLENA PASHKOVA (NEPTUNE.UA)" w:date="2023-11-16T03:58:00Z">
          <w:pPr>
            <w:contextualSpacing/>
          </w:pPr>
        </w:pPrChange>
      </w:pPr>
      <w:r w:rsidRPr="00323A9D">
        <w:rPr>
          <w:rFonts w:ascii="Times New Roman" w:hAnsi="Times New Roman" w:cs="Times New Roman"/>
          <w:bCs/>
          <w:lang w:val="uk-UA"/>
        </w:rPr>
        <w:t>-</w:t>
      </w:r>
      <w:r w:rsidRPr="00323A9D">
        <w:rPr>
          <w:rFonts w:ascii="Times New Roman" w:hAnsi="Times New Roman" w:cs="Times New Roman"/>
          <w:bCs/>
          <w:lang w:val="uk-UA"/>
        </w:rPr>
        <w:tab/>
        <w:t>Перелік водіїв, номери їх водійських посвідчень та їх контактні дані.</w:t>
      </w:r>
    </w:p>
    <w:p w14:paraId="53D09C6F" w14:textId="4552E5D9" w:rsidR="00323A9D" w:rsidRDefault="00323A9D" w:rsidP="00922E9D">
      <w:pPr>
        <w:contextualSpacing/>
        <w:jc w:val="both"/>
        <w:rPr>
          <w:rFonts w:ascii="Times New Roman" w:hAnsi="Times New Roman" w:cs="Times New Roman"/>
          <w:bCs/>
          <w:lang w:val="uk-UA"/>
        </w:rPr>
        <w:pPrChange w:id="317" w:author="OLENA PASHKOVA (NEPTUNE.UA)" w:date="2023-11-16T03:58:00Z">
          <w:pPr>
            <w:contextualSpacing/>
          </w:pPr>
        </w:pPrChange>
      </w:pPr>
      <w:r w:rsidRPr="00FE36C8">
        <w:rPr>
          <w:rFonts w:ascii="Times New Roman" w:hAnsi="Times New Roman" w:cs="Times New Roman"/>
          <w:b/>
          <w:lang w:val="uk-UA"/>
        </w:rPr>
        <w:t>5.6.2.</w:t>
      </w:r>
      <w:r>
        <w:rPr>
          <w:rFonts w:ascii="Times New Roman" w:hAnsi="Times New Roman" w:cs="Times New Roman"/>
          <w:bCs/>
          <w:lang w:val="uk-UA"/>
        </w:rPr>
        <w:t xml:space="preserve"> </w:t>
      </w:r>
      <w:r w:rsidR="00ED3B7F" w:rsidRPr="00ED3B7F">
        <w:rPr>
          <w:rFonts w:ascii="Times New Roman" w:hAnsi="Times New Roman" w:cs="Times New Roman"/>
          <w:bCs/>
          <w:lang w:val="uk-UA"/>
        </w:rPr>
        <w:t xml:space="preserve"> При здійсненні відвантаження на автомобільний транспорт</w:t>
      </w:r>
      <w:r w:rsidR="000C5A28">
        <w:rPr>
          <w:rFonts w:ascii="Times New Roman" w:hAnsi="Times New Roman" w:cs="Times New Roman"/>
          <w:bCs/>
          <w:lang w:val="uk-UA"/>
        </w:rPr>
        <w:t>,</w:t>
      </w:r>
      <w:r w:rsidR="00ED3B7F" w:rsidRPr="00ED3B7F">
        <w:rPr>
          <w:rFonts w:ascii="Times New Roman" w:hAnsi="Times New Roman" w:cs="Times New Roman"/>
          <w:bCs/>
          <w:lang w:val="uk-UA"/>
        </w:rPr>
        <w:t xml:space="preserve"> Замовник зобов’язаний забезпечити прибуття до терміналу Виконавця в узгоджений термін автотранспорт в кількості щонайменше 15 транспортних засобів на добу. В разі неприбуття автотранспорту в узгоджений термін та/або прибуття </w:t>
      </w:r>
      <w:r w:rsidR="00ED3B7F" w:rsidRPr="00ED3B7F">
        <w:rPr>
          <w:rFonts w:ascii="Times New Roman" w:hAnsi="Times New Roman" w:cs="Times New Roman"/>
          <w:bCs/>
          <w:lang w:val="uk-UA"/>
        </w:rPr>
        <w:lastRenderedPageBreak/>
        <w:t xml:space="preserve">в кількості менше ніж 10 транспортних засобів на протязі доби, Виконавець залишає за собою право виставити Замовнику рахунок за понесені витрати на підготовку до відвантаження в розмірі </w:t>
      </w:r>
      <w:ins w:id="318" w:author="OLENA PASHKOVA (NEPTUNE.UA)" w:date="2023-11-16T04:47:00Z">
        <w:r w:rsidR="00FA240F">
          <w:rPr>
            <w:rFonts w:ascii="Times New Roman" w:hAnsi="Times New Roman" w:cs="Times New Roman"/>
            <w:bCs/>
            <w:lang w:val="uk-UA"/>
          </w:rPr>
          <w:t xml:space="preserve">що дорівнює еквіваленту </w:t>
        </w:r>
      </w:ins>
      <w:r w:rsidR="00ED3B7F" w:rsidRPr="00ED3B7F">
        <w:rPr>
          <w:rFonts w:ascii="Times New Roman" w:hAnsi="Times New Roman" w:cs="Times New Roman"/>
          <w:bCs/>
          <w:lang w:val="uk-UA"/>
        </w:rPr>
        <w:t xml:space="preserve">1000,0 доларів США </w:t>
      </w:r>
      <w:ins w:id="319" w:author="OLENA PASHKOVA (NEPTUNE.UA)" w:date="2023-11-16T04:47:00Z">
        <w:r w:rsidR="00FA240F">
          <w:rPr>
            <w:rFonts w:ascii="Times New Roman" w:hAnsi="Times New Roman" w:cs="Times New Roman"/>
            <w:bCs/>
            <w:lang w:val="uk-UA"/>
          </w:rPr>
          <w:t xml:space="preserve"> за кур</w:t>
        </w:r>
      </w:ins>
      <w:ins w:id="320" w:author="OLENA PASHKOVA (NEPTUNE.UA)" w:date="2023-11-16T04:48:00Z">
        <w:r w:rsidR="00FA240F">
          <w:rPr>
            <w:rFonts w:ascii="Times New Roman" w:hAnsi="Times New Roman" w:cs="Times New Roman"/>
            <w:bCs/>
            <w:lang w:val="uk-UA"/>
          </w:rPr>
          <w:t xml:space="preserve">сом НБУ на момент виставлення рахунку </w:t>
        </w:r>
      </w:ins>
      <w:r w:rsidR="00ED3B7F" w:rsidRPr="00ED3B7F">
        <w:rPr>
          <w:rFonts w:ascii="Times New Roman" w:hAnsi="Times New Roman" w:cs="Times New Roman"/>
          <w:bCs/>
          <w:lang w:val="uk-UA"/>
        </w:rPr>
        <w:t>за добу без врахування податку на додану вартість. В такому разі Замовник зобов’язаний сплатити понесені Виконавцем витрати згідно виставленого рахунку.</w:t>
      </w:r>
    </w:p>
    <w:p w14:paraId="4A1A4629" w14:textId="214EC62D" w:rsidR="00ED3B7F" w:rsidRDefault="004C6AD0" w:rsidP="00922E9D">
      <w:pPr>
        <w:contextualSpacing/>
        <w:jc w:val="both"/>
        <w:rPr>
          <w:ins w:id="321" w:author="SERHII SULIMA (NEPTUNE.UA)" w:date="2023-11-15T10:35:00Z"/>
          <w:rFonts w:ascii="Times New Roman" w:hAnsi="Times New Roman" w:cs="Times New Roman"/>
          <w:bCs/>
          <w:lang w:val="uk-UA"/>
        </w:rPr>
        <w:pPrChange w:id="322" w:author="OLENA PASHKOVA (NEPTUNE.UA)" w:date="2023-11-16T03:58:00Z">
          <w:pPr>
            <w:contextualSpacing/>
          </w:pPr>
        </w:pPrChange>
      </w:pPr>
      <w:ins w:id="323" w:author="SERHII SULIMA (NEPTUNE.UA)" w:date="2023-11-15T10:35:00Z">
        <w:r w:rsidRPr="004C6AD0">
          <w:rPr>
            <w:rFonts w:ascii="Times New Roman" w:hAnsi="Times New Roman" w:cs="Times New Roman"/>
            <w:bCs/>
            <w:lang w:val="uk-UA"/>
          </w:rPr>
          <w:t xml:space="preserve">Цей пункт не застосовується, якщо </w:t>
        </w:r>
        <w:commentRangeStart w:id="324"/>
        <w:proofErr w:type="spellStart"/>
        <w:r w:rsidRPr="004C6AD0">
          <w:rPr>
            <w:rFonts w:ascii="Times New Roman" w:hAnsi="Times New Roman" w:cs="Times New Roman"/>
            <w:bCs/>
            <w:lang w:val="uk-UA"/>
          </w:rPr>
          <w:t>Підрядни</w:t>
        </w:r>
      </w:ins>
      <w:commentRangeEnd w:id="324"/>
      <w:r w:rsidR="00FA240F">
        <w:rPr>
          <w:rStyle w:val="a8"/>
        </w:rPr>
        <w:commentReference w:id="324"/>
      </w:r>
      <w:ins w:id="325" w:author="OLENA PASHKOVA (NEPTUNE.UA)" w:date="2023-11-16T04:50:00Z">
        <w:r w:rsidR="00FA240F">
          <w:rPr>
            <w:rFonts w:ascii="Times New Roman" w:hAnsi="Times New Roman" w:cs="Times New Roman"/>
            <w:bCs/>
            <w:lang w:val="uk-UA"/>
          </w:rPr>
          <w:t>х</w:t>
        </w:r>
      </w:ins>
      <w:ins w:id="326" w:author="SERHII SULIMA (NEPTUNE.UA)" w:date="2023-11-15T10:35:00Z">
        <w:r w:rsidRPr="004C6AD0">
          <w:rPr>
            <w:rFonts w:ascii="Times New Roman" w:hAnsi="Times New Roman" w:cs="Times New Roman"/>
            <w:bCs/>
            <w:lang w:val="uk-UA"/>
          </w:rPr>
          <w:t>к</w:t>
        </w:r>
        <w:proofErr w:type="spellEnd"/>
        <w:r w:rsidRPr="004C6AD0">
          <w:rPr>
            <w:rFonts w:ascii="Times New Roman" w:hAnsi="Times New Roman" w:cs="Times New Roman"/>
            <w:bCs/>
            <w:lang w:val="uk-UA"/>
          </w:rPr>
          <w:t xml:space="preserve"> не зміг завантажити поставлені вантажівки</w:t>
        </w:r>
        <w:r>
          <w:rPr>
            <w:rFonts w:ascii="Times New Roman" w:hAnsi="Times New Roman" w:cs="Times New Roman"/>
            <w:bCs/>
            <w:lang w:val="uk-UA"/>
          </w:rPr>
          <w:t>.</w:t>
        </w:r>
      </w:ins>
    </w:p>
    <w:p w14:paraId="21FDC051" w14:textId="77777777" w:rsidR="005C1027" w:rsidRDefault="001B0877" w:rsidP="00922E9D">
      <w:pPr>
        <w:contextualSpacing/>
        <w:jc w:val="both"/>
        <w:rPr>
          <w:rFonts w:ascii="Times New Roman" w:hAnsi="Times New Roman" w:cs="Times New Roman"/>
          <w:lang w:val="ru-RU"/>
        </w:rPr>
        <w:pPrChange w:id="327" w:author="OLENA PASHKOVA (NEPTUNE.UA)" w:date="2023-11-16T03:58:00Z">
          <w:pPr>
            <w:contextualSpacing/>
          </w:pPr>
        </w:pPrChange>
      </w:pPr>
      <w:r w:rsidRPr="00121D46">
        <w:rPr>
          <w:rFonts w:ascii="Times New Roman" w:hAnsi="Times New Roman" w:cs="Times New Roman"/>
          <w:b/>
          <w:lang w:val="ru-RU"/>
        </w:rPr>
        <w:t>5.7.</w:t>
      </w:r>
      <w:r w:rsidRPr="001B0877">
        <w:rPr>
          <w:rFonts w:ascii="Times New Roman" w:hAnsi="Times New Roman" w:cs="Times New Roman"/>
          <w:lang w:val="ru-RU"/>
        </w:rPr>
        <w:tab/>
      </w:r>
      <w:proofErr w:type="spellStart"/>
      <w:r w:rsidR="005C1027" w:rsidRPr="005C1027">
        <w:rPr>
          <w:rFonts w:ascii="Times New Roman" w:hAnsi="Times New Roman" w:cs="Times New Roman"/>
          <w:lang w:val="ru-RU"/>
        </w:rPr>
        <w:t>Замовник</w:t>
      </w:r>
      <w:proofErr w:type="spellEnd"/>
      <w:r w:rsidR="005C1027" w:rsidRPr="005C1027">
        <w:rPr>
          <w:rFonts w:ascii="Times New Roman" w:hAnsi="Times New Roman" w:cs="Times New Roman"/>
          <w:lang w:val="ru-RU"/>
        </w:rPr>
        <w:t xml:space="preserve"> </w:t>
      </w:r>
      <w:proofErr w:type="spellStart"/>
      <w:r w:rsidR="005C1027" w:rsidRPr="005C1027">
        <w:rPr>
          <w:rFonts w:ascii="Times New Roman" w:hAnsi="Times New Roman" w:cs="Times New Roman"/>
          <w:lang w:val="ru-RU"/>
        </w:rPr>
        <w:t>зобов’язаний</w:t>
      </w:r>
      <w:proofErr w:type="spellEnd"/>
      <w:r w:rsidR="005C1027" w:rsidRPr="005C1027">
        <w:rPr>
          <w:rFonts w:ascii="Times New Roman" w:hAnsi="Times New Roman" w:cs="Times New Roman"/>
          <w:lang w:val="ru-RU"/>
        </w:rPr>
        <w:t xml:space="preserve"> </w:t>
      </w:r>
      <w:proofErr w:type="spellStart"/>
      <w:r w:rsidR="005C1027" w:rsidRPr="005C1027">
        <w:rPr>
          <w:rFonts w:ascii="Times New Roman" w:hAnsi="Times New Roman" w:cs="Times New Roman"/>
          <w:lang w:val="ru-RU"/>
        </w:rPr>
        <w:t>оплачувати</w:t>
      </w:r>
      <w:proofErr w:type="spellEnd"/>
      <w:r w:rsidR="005C1027" w:rsidRPr="005C1027">
        <w:rPr>
          <w:rFonts w:ascii="Times New Roman" w:hAnsi="Times New Roman" w:cs="Times New Roman"/>
          <w:lang w:val="ru-RU"/>
        </w:rPr>
        <w:t xml:space="preserve"> </w:t>
      </w:r>
      <w:proofErr w:type="spellStart"/>
      <w:r w:rsidR="005C1027" w:rsidRPr="005C1027">
        <w:rPr>
          <w:rFonts w:ascii="Times New Roman" w:hAnsi="Times New Roman" w:cs="Times New Roman"/>
          <w:lang w:val="ru-RU"/>
        </w:rPr>
        <w:t>рахунки</w:t>
      </w:r>
      <w:proofErr w:type="spellEnd"/>
      <w:r w:rsidR="005C1027" w:rsidRPr="005C1027">
        <w:rPr>
          <w:rFonts w:ascii="Times New Roman" w:hAnsi="Times New Roman" w:cs="Times New Roman"/>
          <w:lang w:val="ru-RU"/>
        </w:rPr>
        <w:t xml:space="preserve"> </w:t>
      </w:r>
      <w:proofErr w:type="spellStart"/>
      <w:r w:rsidR="005C1027" w:rsidRPr="005C1027">
        <w:rPr>
          <w:rFonts w:ascii="Times New Roman" w:hAnsi="Times New Roman" w:cs="Times New Roman"/>
          <w:lang w:val="ru-RU"/>
        </w:rPr>
        <w:t>Виконавця</w:t>
      </w:r>
      <w:proofErr w:type="spellEnd"/>
      <w:r w:rsidR="005C1027" w:rsidRPr="005C1027">
        <w:rPr>
          <w:rFonts w:ascii="Times New Roman" w:hAnsi="Times New Roman" w:cs="Times New Roman"/>
          <w:lang w:val="ru-RU"/>
        </w:rPr>
        <w:t xml:space="preserve"> </w:t>
      </w:r>
      <w:proofErr w:type="spellStart"/>
      <w:r w:rsidR="005C1027" w:rsidRPr="005C1027">
        <w:rPr>
          <w:rFonts w:ascii="Times New Roman" w:hAnsi="Times New Roman" w:cs="Times New Roman"/>
          <w:lang w:val="ru-RU"/>
        </w:rPr>
        <w:t>згідно</w:t>
      </w:r>
      <w:proofErr w:type="spellEnd"/>
      <w:r w:rsidR="005C1027" w:rsidRPr="005C1027">
        <w:rPr>
          <w:rFonts w:ascii="Times New Roman" w:hAnsi="Times New Roman" w:cs="Times New Roman"/>
          <w:lang w:val="ru-RU"/>
        </w:rPr>
        <w:t xml:space="preserve"> з </w:t>
      </w:r>
      <w:proofErr w:type="spellStart"/>
      <w:r w:rsidR="005C1027" w:rsidRPr="005C1027">
        <w:rPr>
          <w:rFonts w:ascii="Times New Roman" w:hAnsi="Times New Roman" w:cs="Times New Roman"/>
          <w:lang w:val="ru-RU"/>
        </w:rPr>
        <w:t>умовами</w:t>
      </w:r>
      <w:proofErr w:type="spellEnd"/>
      <w:r w:rsidR="005C1027" w:rsidRPr="005C1027">
        <w:rPr>
          <w:rFonts w:ascii="Times New Roman" w:hAnsi="Times New Roman" w:cs="Times New Roman"/>
          <w:lang w:val="ru-RU"/>
        </w:rPr>
        <w:t xml:space="preserve"> </w:t>
      </w:r>
      <w:proofErr w:type="spellStart"/>
      <w:r w:rsidR="005C1027" w:rsidRPr="005C1027">
        <w:rPr>
          <w:rFonts w:ascii="Times New Roman" w:hAnsi="Times New Roman" w:cs="Times New Roman"/>
          <w:lang w:val="ru-RU"/>
        </w:rPr>
        <w:t>цього</w:t>
      </w:r>
      <w:proofErr w:type="spellEnd"/>
      <w:r w:rsidR="005C1027" w:rsidRPr="005C1027">
        <w:rPr>
          <w:rFonts w:ascii="Times New Roman" w:hAnsi="Times New Roman" w:cs="Times New Roman"/>
          <w:lang w:val="ru-RU"/>
        </w:rPr>
        <w:t xml:space="preserve"> </w:t>
      </w:r>
      <w:proofErr w:type="gramStart"/>
      <w:r w:rsidR="005C1027" w:rsidRPr="005C1027">
        <w:rPr>
          <w:rFonts w:ascii="Times New Roman" w:hAnsi="Times New Roman" w:cs="Times New Roman"/>
          <w:lang w:val="ru-RU"/>
        </w:rPr>
        <w:t xml:space="preserve">Договору,  </w:t>
      </w:r>
      <w:proofErr w:type="spellStart"/>
      <w:r w:rsidR="005C1027" w:rsidRPr="005C1027">
        <w:rPr>
          <w:rFonts w:ascii="Times New Roman" w:hAnsi="Times New Roman" w:cs="Times New Roman"/>
          <w:lang w:val="ru-RU"/>
        </w:rPr>
        <w:t>якщо</w:t>
      </w:r>
      <w:proofErr w:type="spellEnd"/>
      <w:proofErr w:type="gramEnd"/>
      <w:r w:rsidR="005C1027" w:rsidRPr="005C1027">
        <w:rPr>
          <w:rFonts w:ascii="Times New Roman" w:hAnsi="Times New Roman" w:cs="Times New Roman"/>
          <w:lang w:val="ru-RU"/>
        </w:rPr>
        <w:t xml:space="preserve"> </w:t>
      </w:r>
      <w:proofErr w:type="spellStart"/>
      <w:r w:rsidR="005C1027" w:rsidRPr="005C1027">
        <w:rPr>
          <w:rFonts w:ascii="Times New Roman" w:hAnsi="Times New Roman" w:cs="Times New Roman"/>
          <w:lang w:val="ru-RU"/>
        </w:rPr>
        <w:t>рахунки</w:t>
      </w:r>
      <w:proofErr w:type="spellEnd"/>
      <w:r w:rsidR="005C1027" w:rsidRPr="005C1027">
        <w:rPr>
          <w:rFonts w:ascii="Times New Roman" w:hAnsi="Times New Roman" w:cs="Times New Roman"/>
          <w:lang w:val="ru-RU"/>
        </w:rPr>
        <w:t xml:space="preserve"> </w:t>
      </w:r>
      <w:proofErr w:type="spellStart"/>
      <w:r w:rsidR="005C1027" w:rsidRPr="005C1027">
        <w:rPr>
          <w:rFonts w:ascii="Times New Roman" w:hAnsi="Times New Roman" w:cs="Times New Roman"/>
          <w:lang w:val="ru-RU"/>
        </w:rPr>
        <w:t>були</w:t>
      </w:r>
      <w:proofErr w:type="spellEnd"/>
      <w:r w:rsidR="005C1027" w:rsidRPr="005C1027">
        <w:rPr>
          <w:rFonts w:ascii="Times New Roman" w:hAnsi="Times New Roman" w:cs="Times New Roman"/>
          <w:lang w:val="ru-RU"/>
        </w:rPr>
        <w:t xml:space="preserve"> правильно </w:t>
      </w:r>
      <w:proofErr w:type="spellStart"/>
      <w:r w:rsidR="005C1027" w:rsidRPr="005C1027">
        <w:rPr>
          <w:rFonts w:ascii="Times New Roman" w:hAnsi="Times New Roman" w:cs="Times New Roman"/>
          <w:lang w:val="ru-RU"/>
        </w:rPr>
        <w:t>виставлені</w:t>
      </w:r>
      <w:proofErr w:type="spellEnd"/>
      <w:r w:rsidR="005C1027" w:rsidRPr="005C1027">
        <w:rPr>
          <w:rFonts w:ascii="Times New Roman" w:hAnsi="Times New Roman" w:cs="Times New Roman"/>
          <w:lang w:val="ru-RU"/>
        </w:rPr>
        <w:t xml:space="preserve"> та </w:t>
      </w:r>
      <w:proofErr w:type="spellStart"/>
      <w:r w:rsidR="005C1027" w:rsidRPr="005C1027">
        <w:rPr>
          <w:rFonts w:ascii="Times New Roman" w:hAnsi="Times New Roman" w:cs="Times New Roman"/>
          <w:lang w:val="ru-RU"/>
        </w:rPr>
        <w:t>своєчасно</w:t>
      </w:r>
      <w:proofErr w:type="spellEnd"/>
      <w:r w:rsidR="005C1027" w:rsidRPr="005C1027">
        <w:rPr>
          <w:rFonts w:ascii="Times New Roman" w:hAnsi="Times New Roman" w:cs="Times New Roman"/>
          <w:lang w:val="ru-RU"/>
        </w:rPr>
        <w:t xml:space="preserve"> </w:t>
      </w:r>
      <w:proofErr w:type="spellStart"/>
      <w:r w:rsidR="005C1027" w:rsidRPr="005C1027">
        <w:rPr>
          <w:rFonts w:ascii="Times New Roman" w:hAnsi="Times New Roman" w:cs="Times New Roman"/>
          <w:lang w:val="ru-RU"/>
        </w:rPr>
        <w:t>подані</w:t>
      </w:r>
      <w:proofErr w:type="spellEnd"/>
      <w:r w:rsidR="005C1027" w:rsidRPr="005C1027">
        <w:rPr>
          <w:rFonts w:ascii="Times New Roman" w:hAnsi="Times New Roman" w:cs="Times New Roman"/>
          <w:lang w:val="ru-RU"/>
        </w:rPr>
        <w:t xml:space="preserve">, з </w:t>
      </w:r>
      <w:proofErr w:type="spellStart"/>
      <w:r w:rsidR="005C1027" w:rsidRPr="005C1027">
        <w:rPr>
          <w:rFonts w:ascii="Times New Roman" w:hAnsi="Times New Roman" w:cs="Times New Roman"/>
          <w:lang w:val="ru-RU"/>
        </w:rPr>
        <w:t>урахуванням</w:t>
      </w:r>
      <w:proofErr w:type="spellEnd"/>
      <w:r w:rsidR="005C1027" w:rsidRPr="005C1027">
        <w:rPr>
          <w:rFonts w:ascii="Times New Roman" w:hAnsi="Times New Roman" w:cs="Times New Roman"/>
          <w:lang w:val="ru-RU"/>
        </w:rPr>
        <w:t xml:space="preserve"> п. 2.7.</w:t>
      </w:r>
    </w:p>
    <w:p w14:paraId="39371E55" w14:textId="4B0C1754" w:rsidR="001B0877" w:rsidRPr="001B0877" w:rsidRDefault="001B0877" w:rsidP="00922E9D">
      <w:pPr>
        <w:contextualSpacing/>
        <w:jc w:val="both"/>
        <w:rPr>
          <w:rFonts w:ascii="Times New Roman" w:hAnsi="Times New Roman" w:cs="Times New Roman"/>
          <w:lang w:val="ru-RU"/>
        </w:rPr>
        <w:pPrChange w:id="328" w:author="OLENA PASHKOVA (NEPTUNE.UA)" w:date="2023-11-16T03:58:00Z">
          <w:pPr>
            <w:contextualSpacing/>
          </w:pPr>
        </w:pPrChange>
      </w:pPr>
      <w:r w:rsidRPr="00121D46">
        <w:rPr>
          <w:rFonts w:ascii="Times New Roman" w:hAnsi="Times New Roman" w:cs="Times New Roman"/>
          <w:b/>
          <w:lang w:val="ru-RU"/>
        </w:rPr>
        <w:t>5.8.</w:t>
      </w:r>
      <w:r w:rsidRPr="001B0877">
        <w:rPr>
          <w:rFonts w:ascii="Times New Roman" w:hAnsi="Times New Roman" w:cs="Times New Roman"/>
          <w:lang w:val="ru-RU"/>
        </w:rPr>
        <w:tab/>
      </w:r>
      <w:proofErr w:type="spellStart"/>
      <w:r w:rsidR="005C1108" w:rsidRPr="005C1108">
        <w:rPr>
          <w:rFonts w:ascii="Times New Roman" w:hAnsi="Times New Roman" w:cs="Times New Roman"/>
          <w:lang w:val="ru-RU"/>
        </w:rPr>
        <w:t>Забезпечує</w:t>
      </w:r>
      <w:proofErr w:type="spellEnd"/>
      <w:r w:rsidR="005C1108" w:rsidRPr="005C1108">
        <w:rPr>
          <w:rFonts w:ascii="Times New Roman" w:hAnsi="Times New Roman" w:cs="Times New Roman"/>
          <w:lang w:val="ru-RU"/>
        </w:rPr>
        <w:t xml:space="preserve"> </w:t>
      </w:r>
      <w:proofErr w:type="spellStart"/>
      <w:r w:rsidR="005C1108" w:rsidRPr="005C1108">
        <w:rPr>
          <w:rFonts w:ascii="Times New Roman" w:hAnsi="Times New Roman" w:cs="Times New Roman"/>
          <w:lang w:val="ru-RU"/>
        </w:rPr>
        <w:t>своєчасне</w:t>
      </w:r>
      <w:proofErr w:type="spellEnd"/>
      <w:r w:rsidR="005C1108" w:rsidRPr="005C1108">
        <w:rPr>
          <w:rFonts w:ascii="Times New Roman" w:hAnsi="Times New Roman" w:cs="Times New Roman"/>
          <w:lang w:val="ru-RU"/>
        </w:rPr>
        <w:t xml:space="preserve"> та </w:t>
      </w:r>
      <w:proofErr w:type="spellStart"/>
      <w:r w:rsidR="005C1108" w:rsidRPr="005C1108">
        <w:rPr>
          <w:rFonts w:ascii="Times New Roman" w:hAnsi="Times New Roman" w:cs="Times New Roman"/>
          <w:lang w:val="ru-RU"/>
        </w:rPr>
        <w:t>належним</w:t>
      </w:r>
      <w:proofErr w:type="spellEnd"/>
      <w:r w:rsidR="005C1108" w:rsidRPr="005C1108">
        <w:rPr>
          <w:rFonts w:ascii="Times New Roman" w:hAnsi="Times New Roman" w:cs="Times New Roman"/>
          <w:lang w:val="ru-RU"/>
        </w:rPr>
        <w:t xml:space="preserve"> чином </w:t>
      </w:r>
      <w:proofErr w:type="spellStart"/>
      <w:r w:rsidR="005C1108" w:rsidRPr="005C1108">
        <w:rPr>
          <w:rFonts w:ascii="Times New Roman" w:hAnsi="Times New Roman" w:cs="Times New Roman"/>
          <w:lang w:val="ru-RU"/>
        </w:rPr>
        <w:t>оформлення</w:t>
      </w:r>
      <w:proofErr w:type="spellEnd"/>
      <w:r w:rsidR="005C1108" w:rsidRPr="005C1108">
        <w:rPr>
          <w:rFonts w:ascii="Times New Roman" w:hAnsi="Times New Roman" w:cs="Times New Roman"/>
          <w:lang w:val="ru-RU"/>
        </w:rPr>
        <w:t xml:space="preserve"> </w:t>
      </w:r>
      <w:proofErr w:type="spellStart"/>
      <w:r w:rsidR="005C1108" w:rsidRPr="005C1108">
        <w:rPr>
          <w:rFonts w:ascii="Times New Roman" w:hAnsi="Times New Roman" w:cs="Times New Roman"/>
          <w:lang w:val="ru-RU"/>
        </w:rPr>
        <w:t>документів</w:t>
      </w:r>
      <w:proofErr w:type="spellEnd"/>
      <w:r w:rsidR="005C1108" w:rsidRPr="005C1108">
        <w:rPr>
          <w:rFonts w:ascii="Times New Roman" w:hAnsi="Times New Roman" w:cs="Times New Roman"/>
          <w:lang w:val="ru-RU"/>
        </w:rPr>
        <w:t xml:space="preserve"> </w:t>
      </w:r>
      <w:proofErr w:type="spellStart"/>
      <w:r w:rsidR="005C1108" w:rsidRPr="005C1108">
        <w:rPr>
          <w:rFonts w:ascii="Times New Roman" w:hAnsi="Times New Roman" w:cs="Times New Roman"/>
          <w:lang w:val="ru-RU"/>
        </w:rPr>
        <w:t>необхідних</w:t>
      </w:r>
      <w:proofErr w:type="spellEnd"/>
      <w:r w:rsidR="005C1108" w:rsidRPr="005C1108">
        <w:rPr>
          <w:rFonts w:ascii="Times New Roman" w:hAnsi="Times New Roman" w:cs="Times New Roman"/>
          <w:lang w:val="ru-RU"/>
        </w:rPr>
        <w:t xml:space="preserve"> для </w:t>
      </w:r>
      <w:proofErr w:type="spellStart"/>
      <w:r w:rsidR="005C1108" w:rsidRPr="005C1108">
        <w:rPr>
          <w:rFonts w:ascii="Times New Roman" w:hAnsi="Times New Roman" w:cs="Times New Roman"/>
          <w:lang w:val="ru-RU"/>
        </w:rPr>
        <w:t>митного</w:t>
      </w:r>
      <w:proofErr w:type="spellEnd"/>
      <w:r w:rsidR="005C1108" w:rsidRPr="005C1108">
        <w:rPr>
          <w:rFonts w:ascii="Times New Roman" w:hAnsi="Times New Roman" w:cs="Times New Roman"/>
          <w:lang w:val="ru-RU"/>
        </w:rPr>
        <w:t xml:space="preserve"> </w:t>
      </w:r>
      <w:proofErr w:type="spellStart"/>
      <w:r w:rsidR="005C1108" w:rsidRPr="005C1108">
        <w:rPr>
          <w:rFonts w:ascii="Times New Roman" w:hAnsi="Times New Roman" w:cs="Times New Roman"/>
          <w:lang w:val="ru-RU"/>
        </w:rPr>
        <w:t>оформлення</w:t>
      </w:r>
      <w:proofErr w:type="spellEnd"/>
      <w:r w:rsidR="005C1108" w:rsidRPr="005C1108">
        <w:rPr>
          <w:rFonts w:ascii="Times New Roman" w:hAnsi="Times New Roman" w:cs="Times New Roman"/>
          <w:lang w:val="ru-RU"/>
        </w:rPr>
        <w:t xml:space="preserve"> та </w:t>
      </w:r>
      <w:proofErr w:type="spellStart"/>
      <w:r w:rsidR="005C1108" w:rsidRPr="005C1108">
        <w:rPr>
          <w:rFonts w:ascii="Times New Roman" w:hAnsi="Times New Roman" w:cs="Times New Roman"/>
          <w:lang w:val="ru-RU"/>
        </w:rPr>
        <w:t>випуску</w:t>
      </w:r>
      <w:proofErr w:type="spellEnd"/>
      <w:r w:rsidR="005C1108" w:rsidRPr="005C1108">
        <w:rPr>
          <w:rFonts w:ascii="Times New Roman" w:hAnsi="Times New Roman" w:cs="Times New Roman"/>
          <w:lang w:val="ru-RU"/>
        </w:rPr>
        <w:t xml:space="preserve"> </w:t>
      </w:r>
      <w:proofErr w:type="spellStart"/>
      <w:r w:rsidR="005C1108" w:rsidRPr="005C1108">
        <w:rPr>
          <w:rFonts w:ascii="Times New Roman" w:hAnsi="Times New Roman" w:cs="Times New Roman"/>
          <w:lang w:val="ru-RU"/>
        </w:rPr>
        <w:t>вантажу</w:t>
      </w:r>
      <w:proofErr w:type="spellEnd"/>
      <w:r w:rsidR="005C1108" w:rsidRPr="005C1108">
        <w:rPr>
          <w:rFonts w:ascii="Times New Roman" w:hAnsi="Times New Roman" w:cs="Times New Roman"/>
          <w:lang w:val="ru-RU"/>
        </w:rPr>
        <w:t>.</w:t>
      </w:r>
    </w:p>
    <w:p w14:paraId="046A6BA8" w14:textId="77777777" w:rsidR="00F8537E" w:rsidRDefault="001B0877" w:rsidP="00922E9D">
      <w:pPr>
        <w:contextualSpacing/>
        <w:jc w:val="both"/>
        <w:rPr>
          <w:rFonts w:ascii="Times New Roman" w:hAnsi="Times New Roman" w:cs="Times New Roman"/>
          <w:lang w:val="ru-RU"/>
        </w:rPr>
        <w:pPrChange w:id="329" w:author="OLENA PASHKOVA (NEPTUNE.UA)" w:date="2023-11-16T03:58:00Z">
          <w:pPr>
            <w:contextualSpacing/>
          </w:pPr>
        </w:pPrChange>
      </w:pPr>
      <w:r w:rsidRPr="00121D46">
        <w:rPr>
          <w:rFonts w:ascii="Times New Roman" w:hAnsi="Times New Roman" w:cs="Times New Roman"/>
          <w:b/>
          <w:lang w:val="ru-RU"/>
        </w:rPr>
        <w:t>5.9.</w:t>
      </w:r>
      <w:r w:rsidRPr="001B0877">
        <w:rPr>
          <w:rFonts w:ascii="Times New Roman" w:hAnsi="Times New Roman" w:cs="Times New Roman"/>
          <w:lang w:val="ru-RU"/>
        </w:rPr>
        <w:tab/>
      </w:r>
      <w:proofErr w:type="spellStart"/>
      <w:r w:rsidR="00F8537E" w:rsidRPr="00F8537E">
        <w:rPr>
          <w:rFonts w:ascii="Times New Roman" w:hAnsi="Times New Roman" w:cs="Times New Roman"/>
          <w:lang w:val="ru-RU"/>
        </w:rPr>
        <w:t>Забезпечує</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врегулювання</w:t>
      </w:r>
      <w:proofErr w:type="spellEnd"/>
      <w:r w:rsidR="00F8537E" w:rsidRPr="00F8537E">
        <w:rPr>
          <w:rFonts w:ascii="Times New Roman" w:hAnsi="Times New Roman" w:cs="Times New Roman"/>
          <w:lang w:val="ru-RU"/>
        </w:rPr>
        <w:t xml:space="preserve"> з </w:t>
      </w:r>
      <w:proofErr w:type="spellStart"/>
      <w:r w:rsidR="00F8537E" w:rsidRPr="00F8537E">
        <w:rPr>
          <w:rFonts w:ascii="Times New Roman" w:hAnsi="Times New Roman" w:cs="Times New Roman"/>
          <w:lang w:val="ru-RU"/>
        </w:rPr>
        <w:t>третіми</w:t>
      </w:r>
      <w:proofErr w:type="spellEnd"/>
      <w:r w:rsidR="00F8537E" w:rsidRPr="00F8537E">
        <w:rPr>
          <w:rFonts w:ascii="Times New Roman" w:hAnsi="Times New Roman" w:cs="Times New Roman"/>
          <w:lang w:val="ru-RU"/>
        </w:rPr>
        <w:t xml:space="preserve"> сторонами </w:t>
      </w:r>
      <w:proofErr w:type="spellStart"/>
      <w:r w:rsidR="00F8537E" w:rsidRPr="00F8537E">
        <w:rPr>
          <w:rFonts w:ascii="Times New Roman" w:hAnsi="Times New Roman" w:cs="Times New Roman"/>
          <w:lang w:val="ru-RU"/>
        </w:rPr>
        <w:t>питань</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пов'язані</w:t>
      </w:r>
      <w:proofErr w:type="spellEnd"/>
      <w:r w:rsidR="00F8537E" w:rsidRPr="00F8537E">
        <w:rPr>
          <w:rFonts w:ascii="Times New Roman" w:hAnsi="Times New Roman" w:cs="Times New Roman"/>
          <w:lang w:val="ru-RU"/>
        </w:rPr>
        <w:t xml:space="preserve"> з </w:t>
      </w:r>
      <w:proofErr w:type="spellStart"/>
      <w:r w:rsidR="00F8537E" w:rsidRPr="00F8537E">
        <w:rPr>
          <w:rFonts w:ascii="Times New Roman" w:hAnsi="Times New Roman" w:cs="Times New Roman"/>
          <w:lang w:val="ru-RU"/>
        </w:rPr>
        <w:t>невідповідністю</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якості</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вантажу</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якщо</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така</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невідповідність</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була</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виявлена</w:t>
      </w:r>
      <w:proofErr w:type="spellEnd"/>
      <w:r w:rsidR="00F8537E" w:rsidRPr="00F8537E">
        <w:rPr>
          <w:rFonts w:ascii="Times New Roman" w:hAnsi="Times New Roman" w:cs="Times New Roman"/>
          <w:lang w:val="ru-RU"/>
        </w:rPr>
        <w:t xml:space="preserve"> до </w:t>
      </w:r>
      <w:proofErr w:type="spellStart"/>
      <w:r w:rsidR="00F8537E" w:rsidRPr="00F8537E">
        <w:rPr>
          <w:rFonts w:ascii="Times New Roman" w:hAnsi="Times New Roman" w:cs="Times New Roman"/>
          <w:lang w:val="ru-RU"/>
        </w:rPr>
        <w:t>приймання</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вантажу</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Виконавцем</w:t>
      </w:r>
      <w:proofErr w:type="spellEnd"/>
      <w:r w:rsidR="00F8537E" w:rsidRPr="00F8537E">
        <w:rPr>
          <w:rFonts w:ascii="Times New Roman" w:hAnsi="Times New Roman" w:cs="Times New Roman"/>
          <w:lang w:val="ru-RU"/>
        </w:rPr>
        <w:t xml:space="preserve">, без </w:t>
      </w:r>
      <w:proofErr w:type="spellStart"/>
      <w:r w:rsidR="00F8537E" w:rsidRPr="00F8537E">
        <w:rPr>
          <w:rFonts w:ascii="Times New Roman" w:hAnsi="Times New Roman" w:cs="Times New Roman"/>
          <w:lang w:val="ru-RU"/>
        </w:rPr>
        <w:t>відповідальності</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Виконавця</w:t>
      </w:r>
      <w:proofErr w:type="spellEnd"/>
      <w:r w:rsidR="00F8537E" w:rsidRPr="00F8537E">
        <w:rPr>
          <w:rFonts w:ascii="Times New Roman" w:hAnsi="Times New Roman" w:cs="Times New Roman"/>
          <w:lang w:val="ru-RU"/>
        </w:rPr>
        <w:t xml:space="preserve">. При </w:t>
      </w:r>
      <w:proofErr w:type="spellStart"/>
      <w:r w:rsidR="00F8537E" w:rsidRPr="00F8537E">
        <w:rPr>
          <w:rFonts w:ascii="Times New Roman" w:hAnsi="Times New Roman" w:cs="Times New Roman"/>
          <w:lang w:val="ru-RU"/>
        </w:rPr>
        <w:t>цьому</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Виконавець</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надає</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Замовникові</w:t>
      </w:r>
      <w:proofErr w:type="spellEnd"/>
      <w:r w:rsidR="00F8537E" w:rsidRPr="00F8537E">
        <w:rPr>
          <w:rFonts w:ascii="Times New Roman" w:hAnsi="Times New Roman" w:cs="Times New Roman"/>
          <w:lang w:val="ru-RU"/>
        </w:rPr>
        <w:t xml:space="preserve"> максимально </w:t>
      </w:r>
      <w:proofErr w:type="spellStart"/>
      <w:r w:rsidR="00F8537E" w:rsidRPr="00F8537E">
        <w:rPr>
          <w:rFonts w:ascii="Times New Roman" w:hAnsi="Times New Roman" w:cs="Times New Roman"/>
          <w:lang w:val="ru-RU"/>
        </w:rPr>
        <w:t>можливе</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сприяння</w:t>
      </w:r>
      <w:proofErr w:type="spellEnd"/>
      <w:r w:rsidR="00F8537E" w:rsidRPr="00F8537E">
        <w:rPr>
          <w:rFonts w:ascii="Times New Roman" w:hAnsi="Times New Roman" w:cs="Times New Roman"/>
          <w:lang w:val="ru-RU"/>
        </w:rPr>
        <w:t xml:space="preserve"> у </w:t>
      </w:r>
      <w:proofErr w:type="spellStart"/>
      <w:r w:rsidR="00F8537E" w:rsidRPr="00F8537E">
        <w:rPr>
          <w:rFonts w:ascii="Times New Roman" w:hAnsi="Times New Roman" w:cs="Times New Roman"/>
          <w:lang w:val="ru-RU"/>
        </w:rPr>
        <w:t>вирішенні</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зазначених</w:t>
      </w:r>
      <w:proofErr w:type="spellEnd"/>
      <w:r w:rsidR="00F8537E" w:rsidRPr="00F8537E">
        <w:rPr>
          <w:rFonts w:ascii="Times New Roman" w:hAnsi="Times New Roman" w:cs="Times New Roman"/>
          <w:lang w:val="ru-RU"/>
        </w:rPr>
        <w:t xml:space="preserve"> </w:t>
      </w:r>
      <w:proofErr w:type="spellStart"/>
      <w:r w:rsidR="00F8537E" w:rsidRPr="00F8537E">
        <w:rPr>
          <w:rFonts w:ascii="Times New Roman" w:hAnsi="Times New Roman" w:cs="Times New Roman"/>
          <w:lang w:val="ru-RU"/>
        </w:rPr>
        <w:t>спорів</w:t>
      </w:r>
      <w:proofErr w:type="spellEnd"/>
      <w:r w:rsidR="00F8537E" w:rsidRPr="00F8537E">
        <w:rPr>
          <w:rFonts w:ascii="Times New Roman" w:hAnsi="Times New Roman" w:cs="Times New Roman"/>
          <w:lang w:val="ru-RU"/>
        </w:rPr>
        <w:t>.</w:t>
      </w:r>
    </w:p>
    <w:p w14:paraId="0F6EC110" w14:textId="38496C2F" w:rsidR="00D86626" w:rsidRPr="00D86626" w:rsidRDefault="001B0877" w:rsidP="00922E9D">
      <w:pPr>
        <w:contextualSpacing/>
        <w:jc w:val="both"/>
        <w:rPr>
          <w:rFonts w:ascii="Times New Roman" w:hAnsi="Times New Roman" w:cs="Times New Roman"/>
          <w:lang w:val="ru-RU"/>
        </w:rPr>
        <w:pPrChange w:id="330" w:author="OLENA PASHKOVA (NEPTUNE.UA)" w:date="2023-11-16T03:58:00Z">
          <w:pPr>
            <w:contextualSpacing/>
          </w:pPr>
        </w:pPrChange>
      </w:pPr>
      <w:r w:rsidRPr="00121D46">
        <w:rPr>
          <w:rFonts w:ascii="Times New Roman" w:hAnsi="Times New Roman" w:cs="Times New Roman"/>
          <w:b/>
          <w:lang w:val="ru-RU"/>
        </w:rPr>
        <w:t>5.10.</w:t>
      </w:r>
      <w:r w:rsidRPr="001B0877">
        <w:rPr>
          <w:rFonts w:ascii="Times New Roman" w:hAnsi="Times New Roman" w:cs="Times New Roman"/>
          <w:lang w:val="ru-RU"/>
        </w:rPr>
        <w:tab/>
      </w:r>
      <w:proofErr w:type="spellStart"/>
      <w:r w:rsidR="00D86626" w:rsidRPr="00D86626">
        <w:rPr>
          <w:rFonts w:ascii="Times New Roman" w:hAnsi="Times New Roman" w:cs="Times New Roman"/>
          <w:lang w:val="ru-RU"/>
        </w:rPr>
        <w:t>Замовник</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зобов'язаний</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забезпечити</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відведення</w:t>
      </w:r>
      <w:proofErr w:type="spellEnd"/>
      <w:r w:rsidR="00D86626" w:rsidRPr="00D86626">
        <w:rPr>
          <w:rFonts w:ascii="Times New Roman" w:hAnsi="Times New Roman" w:cs="Times New Roman"/>
          <w:lang w:val="ru-RU"/>
        </w:rPr>
        <w:t xml:space="preserve"> судна </w:t>
      </w:r>
      <w:proofErr w:type="spellStart"/>
      <w:r w:rsidR="00D86626" w:rsidRPr="00D86626">
        <w:rPr>
          <w:rFonts w:ascii="Times New Roman" w:hAnsi="Times New Roman" w:cs="Times New Roman"/>
          <w:lang w:val="ru-RU"/>
        </w:rPr>
        <w:t>від</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причалів</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Виконавця</w:t>
      </w:r>
      <w:proofErr w:type="spellEnd"/>
      <w:r w:rsidR="00D86626" w:rsidRPr="00D86626">
        <w:rPr>
          <w:rFonts w:ascii="Times New Roman" w:hAnsi="Times New Roman" w:cs="Times New Roman"/>
          <w:lang w:val="ru-RU"/>
        </w:rPr>
        <w:t xml:space="preserve"> </w:t>
      </w:r>
      <w:proofErr w:type="spellStart"/>
      <w:proofErr w:type="gramStart"/>
      <w:r w:rsidR="00D86626" w:rsidRPr="00D86626">
        <w:rPr>
          <w:rFonts w:ascii="Times New Roman" w:hAnsi="Times New Roman" w:cs="Times New Roman"/>
          <w:lang w:val="ru-RU"/>
        </w:rPr>
        <w:t>протягом</w:t>
      </w:r>
      <w:proofErr w:type="spellEnd"/>
      <w:r w:rsidR="00D86626" w:rsidRPr="00D86626">
        <w:rPr>
          <w:rFonts w:ascii="Times New Roman" w:hAnsi="Times New Roman" w:cs="Times New Roman"/>
          <w:lang w:val="ru-RU"/>
        </w:rPr>
        <w:t xml:space="preserve">  5</w:t>
      </w:r>
      <w:proofErr w:type="gram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п‘яти</w:t>
      </w:r>
      <w:proofErr w:type="spellEnd"/>
      <w:r w:rsidR="00D86626" w:rsidRPr="00D86626">
        <w:rPr>
          <w:rFonts w:ascii="Times New Roman" w:hAnsi="Times New Roman" w:cs="Times New Roman"/>
          <w:lang w:val="ru-RU"/>
        </w:rPr>
        <w:t xml:space="preserve">) годин з моменту </w:t>
      </w:r>
      <w:proofErr w:type="spellStart"/>
      <w:r w:rsidR="00D86626" w:rsidRPr="00D86626">
        <w:rPr>
          <w:rFonts w:ascii="Times New Roman" w:hAnsi="Times New Roman" w:cs="Times New Roman"/>
          <w:lang w:val="ru-RU"/>
        </w:rPr>
        <w:t>Закінчення</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навантажувальних</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робіт</w:t>
      </w:r>
      <w:proofErr w:type="spellEnd"/>
      <w:r w:rsidR="00D86626" w:rsidRPr="00D86626">
        <w:rPr>
          <w:rFonts w:ascii="Times New Roman" w:hAnsi="Times New Roman" w:cs="Times New Roman"/>
          <w:lang w:val="ru-RU"/>
        </w:rPr>
        <w:t xml:space="preserve">, за </w:t>
      </w:r>
      <w:proofErr w:type="spellStart"/>
      <w:r w:rsidR="00D86626" w:rsidRPr="00D86626">
        <w:rPr>
          <w:rFonts w:ascii="Times New Roman" w:hAnsi="Times New Roman" w:cs="Times New Roman"/>
          <w:lang w:val="ru-RU"/>
        </w:rPr>
        <w:t>умови</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гарної</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видимості</w:t>
      </w:r>
      <w:proofErr w:type="spellEnd"/>
      <w:r w:rsidR="00D86626" w:rsidRPr="00D86626">
        <w:rPr>
          <w:rFonts w:ascii="Times New Roman" w:hAnsi="Times New Roman" w:cs="Times New Roman"/>
          <w:lang w:val="ru-RU"/>
        </w:rPr>
        <w:t xml:space="preserve"> та </w:t>
      </w:r>
      <w:proofErr w:type="spellStart"/>
      <w:r w:rsidR="00D86626" w:rsidRPr="00D86626">
        <w:rPr>
          <w:rFonts w:ascii="Times New Roman" w:hAnsi="Times New Roman" w:cs="Times New Roman"/>
          <w:lang w:val="ru-RU"/>
        </w:rPr>
        <w:t>сприятливих</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погодних</w:t>
      </w:r>
      <w:proofErr w:type="spellEnd"/>
      <w:r w:rsidR="00D86626" w:rsidRPr="00D86626">
        <w:rPr>
          <w:rFonts w:ascii="Times New Roman" w:hAnsi="Times New Roman" w:cs="Times New Roman"/>
          <w:lang w:val="ru-RU"/>
        </w:rPr>
        <w:t xml:space="preserve"> умов, в тому </w:t>
      </w:r>
      <w:proofErr w:type="spellStart"/>
      <w:r w:rsidR="00D86626" w:rsidRPr="00D86626">
        <w:rPr>
          <w:rFonts w:ascii="Times New Roman" w:hAnsi="Times New Roman" w:cs="Times New Roman"/>
          <w:lang w:val="ru-RU"/>
        </w:rPr>
        <w:t>числі</w:t>
      </w:r>
      <w:proofErr w:type="spellEnd"/>
      <w:r w:rsidR="00D86626" w:rsidRPr="00D86626">
        <w:rPr>
          <w:rFonts w:ascii="Times New Roman" w:hAnsi="Times New Roman" w:cs="Times New Roman"/>
          <w:lang w:val="ru-RU"/>
        </w:rPr>
        <w:t xml:space="preserve"> в </w:t>
      </w:r>
      <w:proofErr w:type="spellStart"/>
      <w:r w:rsidR="00D86626" w:rsidRPr="00D86626">
        <w:rPr>
          <w:rFonts w:ascii="Times New Roman" w:hAnsi="Times New Roman" w:cs="Times New Roman"/>
          <w:lang w:val="ru-RU"/>
        </w:rPr>
        <w:t>разі</w:t>
      </w:r>
      <w:proofErr w:type="spellEnd"/>
      <w:r w:rsidR="00D86626" w:rsidRPr="00D86626">
        <w:rPr>
          <w:rFonts w:ascii="Times New Roman" w:hAnsi="Times New Roman" w:cs="Times New Roman"/>
          <w:lang w:val="ru-RU"/>
        </w:rPr>
        <w:t xml:space="preserve"> перерви у </w:t>
      </w:r>
      <w:proofErr w:type="spellStart"/>
      <w:r w:rsidR="00D86626" w:rsidRPr="00D86626">
        <w:rPr>
          <w:rFonts w:ascii="Times New Roman" w:hAnsi="Times New Roman" w:cs="Times New Roman"/>
          <w:lang w:val="ru-RU"/>
        </w:rPr>
        <w:t>навантаженні</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більше</w:t>
      </w:r>
      <w:proofErr w:type="spellEnd"/>
      <w:r w:rsidR="00D86626" w:rsidRPr="00D86626">
        <w:rPr>
          <w:rFonts w:ascii="Times New Roman" w:hAnsi="Times New Roman" w:cs="Times New Roman"/>
          <w:lang w:val="ru-RU"/>
        </w:rPr>
        <w:t xml:space="preserve"> 5 годин </w:t>
      </w:r>
      <w:proofErr w:type="spellStart"/>
      <w:r w:rsidR="00D86626" w:rsidRPr="00D86626">
        <w:rPr>
          <w:rFonts w:ascii="Times New Roman" w:hAnsi="Times New Roman" w:cs="Times New Roman"/>
          <w:lang w:val="ru-RU"/>
        </w:rPr>
        <w:t>незалежно</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від</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підстав</w:t>
      </w:r>
      <w:proofErr w:type="spellEnd"/>
      <w:r w:rsidR="00D86626" w:rsidRPr="00D86626">
        <w:rPr>
          <w:rFonts w:ascii="Times New Roman" w:hAnsi="Times New Roman" w:cs="Times New Roman"/>
          <w:lang w:val="ru-RU"/>
        </w:rPr>
        <w:t xml:space="preserve"> </w:t>
      </w:r>
      <w:proofErr w:type="spellStart"/>
      <w:r w:rsidR="00D86626" w:rsidRPr="00D86626">
        <w:rPr>
          <w:rFonts w:ascii="Times New Roman" w:hAnsi="Times New Roman" w:cs="Times New Roman"/>
          <w:lang w:val="ru-RU"/>
        </w:rPr>
        <w:t>такої</w:t>
      </w:r>
      <w:proofErr w:type="spellEnd"/>
      <w:r w:rsidR="00D86626" w:rsidRPr="00D86626">
        <w:rPr>
          <w:rFonts w:ascii="Times New Roman" w:hAnsi="Times New Roman" w:cs="Times New Roman"/>
          <w:lang w:val="ru-RU"/>
        </w:rPr>
        <w:t xml:space="preserve"> перерви, яка не </w:t>
      </w:r>
      <w:proofErr w:type="spellStart"/>
      <w:r w:rsidR="00D86626" w:rsidRPr="00D86626">
        <w:rPr>
          <w:rFonts w:ascii="Times New Roman" w:hAnsi="Times New Roman" w:cs="Times New Roman"/>
          <w:lang w:val="ru-RU"/>
        </w:rPr>
        <w:t>сталася</w:t>
      </w:r>
      <w:proofErr w:type="spellEnd"/>
      <w:r w:rsidR="00D86626" w:rsidRPr="00D86626">
        <w:rPr>
          <w:rFonts w:ascii="Times New Roman" w:hAnsi="Times New Roman" w:cs="Times New Roman"/>
          <w:lang w:val="ru-RU"/>
        </w:rPr>
        <w:t xml:space="preserve"> з вини </w:t>
      </w:r>
      <w:proofErr w:type="spellStart"/>
      <w:r w:rsidR="00D86626" w:rsidRPr="00D86626">
        <w:rPr>
          <w:rFonts w:ascii="Times New Roman" w:hAnsi="Times New Roman" w:cs="Times New Roman"/>
          <w:lang w:val="ru-RU"/>
        </w:rPr>
        <w:t>Виконавця</w:t>
      </w:r>
      <w:proofErr w:type="spellEnd"/>
      <w:r w:rsidR="00D86626" w:rsidRPr="00D86626">
        <w:rPr>
          <w:rFonts w:ascii="Times New Roman" w:hAnsi="Times New Roman" w:cs="Times New Roman"/>
          <w:lang w:val="ru-RU"/>
        </w:rPr>
        <w:t>.</w:t>
      </w:r>
    </w:p>
    <w:p w14:paraId="26F13E75" w14:textId="29385FCA" w:rsidR="00D86626" w:rsidRPr="00D86626" w:rsidRDefault="00D86626" w:rsidP="00922E9D">
      <w:pPr>
        <w:contextualSpacing/>
        <w:jc w:val="both"/>
        <w:rPr>
          <w:rFonts w:ascii="Times New Roman" w:hAnsi="Times New Roman" w:cs="Times New Roman"/>
          <w:lang w:val="ru-RU"/>
        </w:rPr>
        <w:pPrChange w:id="331" w:author="OLENA PASHKOVA (NEPTUNE.UA)" w:date="2023-11-16T03:58:00Z">
          <w:pPr>
            <w:contextualSpacing/>
          </w:pPr>
        </w:pPrChange>
      </w:pPr>
      <w:proofErr w:type="spellStart"/>
      <w:r w:rsidRPr="00D86626">
        <w:rPr>
          <w:rFonts w:ascii="Times New Roman" w:hAnsi="Times New Roman" w:cs="Times New Roman"/>
          <w:lang w:val="ru-RU"/>
        </w:rPr>
        <w:t>Якщо</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зупинка</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сталася</w:t>
      </w:r>
      <w:proofErr w:type="spellEnd"/>
      <w:r w:rsidRPr="00D86626">
        <w:rPr>
          <w:rFonts w:ascii="Times New Roman" w:hAnsi="Times New Roman" w:cs="Times New Roman"/>
          <w:lang w:val="ru-RU"/>
        </w:rPr>
        <w:t xml:space="preserve"> з вини </w:t>
      </w:r>
      <w:proofErr w:type="spellStart"/>
      <w:r w:rsidRPr="00D86626">
        <w:rPr>
          <w:rFonts w:ascii="Times New Roman" w:hAnsi="Times New Roman" w:cs="Times New Roman"/>
          <w:lang w:val="ru-RU"/>
        </w:rPr>
        <w:t>Виконавця</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Замовник</w:t>
      </w:r>
      <w:proofErr w:type="spellEnd"/>
      <w:r w:rsidRPr="00D86626">
        <w:rPr>
          <w:rFonts w:ascii="Times New Roman" w:hAnsi="Times New Roman" w:cs="Times New Roman"/>
          <w:lang w:val="ru-RU"/>
        </w:rPr>
        <w:t xml:space="preserve"> не </w:t>
      </w:r>
      <w:proofErr w:type="spellStart"/>
      <w:r w:rsidRPr="00D86626">
        <w:rPr>
          <w:rFonts w:ascii="Times New Roman" w:hAnsi="Times New Roman" w:cs="Times New Roman"/>
          <w:lang w:val="ru-RU"/>
        </w:rPr>
        <w:t>відводитиме</w:t>
      </w:r>
      <w:proofErr w:type="spellEnd"/>
      <w:r w:rsidRPr="00D86626">
        <w:rPr>
          <w:rFonts w:ascii="Times New Roman" w:hAnsi="Times New Roman" w:cs="Times New Roman"/>
          <w:lang w:val="ru-RU"/>
        </w:rPr>
        <w:t xml:space="preserve"> судно за </w:t>
      </w:r>
      <w:proofErr w:type="spellStart"/>
      <w:r w:rsidRPr="00D86626">
        <w:rPr>
          <w:rFonts w:ascii="Times New Roman" w:hAnsi="Times New Roman" w:cs="Times New Roman"/>
          <w:lang w:val="ru-RU"/>
        </w:rPr>
        <w:t>його</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рахунок</w:t>
      </w:r>
      <w:proofErr w:type="spellEnd"/>
      <w:r w:rsidRPr="00D86626">
        <w:rPr>
          <w:rFonts w:ascii="Times New Roman" w:hAnsi="Times New Roman" w:cs="Times New Roman"/>
          <w:lang w:val="ru-RU"/>
        </w:rPr>
        <w:t>.</w:t>
      </w:r>
      <w:ins w:id="332" w:author="SERHII SULIMA (NEPTUNE.UA)" w:date="2023-11-15T10:40:00Z">
        <w:r w:rsidR="00C62A0E" w:rsidRPr="00C62A0E">
          <w:rPr>
            <w:lang w:val="ru-RU"/>
          </w:rPr>
          <w:t xml:space="preserve"> </w:t>
        </w:r>
        <w:proofErr w:type="spellStart"/>
        <w:r w:rsidR="00C62A0E" w:rsidRPr="00C62A0E">
          <w:rPr>
            <w:rFonts w:ascii="Times New Roman" w:hAnsi="Times New Roman" w:cs="Times New Roman"/>
            <w:lang w:val="ru-RU"/>
          </w:rPr>
          <w:t>Ця</w:t>
        </w:r>
        <w:proofErr w:type="spellEnd"/>
        <w:r w:rsidR="00C62A0E" w:rsidRPr="00C62A0E">
          <w:rPr>
            <w:rFonts w:ascii="Times New Roman" w:hAnsi="Times New Roman" w:cs="Times New Roman"/>
            <w:lang w:val="ru-RU"/>
          </w:rPr>
          <w:t xml:space="preserve"> </w:t>
        </w:r>
        <w:proofErr w:type="spellStart"/>
        <w:r w:rsidR="00C62A0E" w:rsidRPr="00C62A0E">
          <w:rPr>
            <w:rFonts w:ascii="Times New Roman" w:hAnsi="Times New Roman" w:cs="Times New Roman"/>
            <w:lang w:val="ru-RU"/>
          </w:rPr>
          <w:t>вимога</w:t>
        </w:r>
        <w:proofErr w:type="spellEnd"/>
        <w:r w:rsidR="00C62A0E" w:rsidRPr="00C62A0E">
          <w:rPr>
            <w:rFonts w:ascii="Times New Roman" w:hAnsi="Times New Roman" w:cs="Times New Roman"/>
            <w:lang w:val="ru-RU"/>
          </w:rPr>
          <w:t xml:space="preserve"> не </w:t>
        </w:r>
        <w:proofErr w:type="spellStart"/>
        <w:r w:rsidR="00C62A0E" w:rsidRPr="00C62A0E">
          <w:rPr>
            <w:rFonts w:ascii="Times New Roman" w:hAnsi="Times New Roman" w:cs="Times New Roman"/>
            <w:lang w:val="ru-RU"/>
          </w:rPr>
          <w:t>застосовується</w:t>
        </w:r>
        <w:proofErr w:type="spellEnd"/>
        <w:r w:rsidR="00C62A0E" w:rsidRPr="00C62A0E">
          <w:rPr>
            <w:rFonts w:ascii="Times New Roman" w:hAnsi="Times New Roman" w:cs="Times New Roman"/>
            <w:lang w:val="ru-RU"/>
          </w:rPr>
          <w:t xml:space="preserve"> у </w:t>
        </w:r>
        <w:proofErr w:type="spellStart"/>
        <w:r w:rsidR="00C62A0E" w:rsidRPr="00C62A0E">
          <w:rPr>
            <w:rFonts w:ascii="Times New Roman" w:hAnsi="Times New Roman" w:cs="Times New Roman"/>
            <w:lang w:val="ru-RU"/>
          </w:rPr>
          <w:t>разі</w:t>
        </w:r>
        <w:proofErr w:type="spellEnd"/>
        <w:r w:rsidR="00C62A0E" w:rsidRPr="00C62A0E">
          <w:rPr>
            <w:rFonts w:ascii="Times New Roman" w:hAnsi="Times New Roman" w:cs="Times New Roman"/>
            <w:lang w:val="ru-RU"/>
          </w:rPr>
          <w:t xml:space="preserve"> будь-</w:t>
        </w:r>
        <w:proofErr w:type="spellStart"/>
        <w:r w:rsidR="00C62A0E" w:rsidRPr="00C62A0E">
          <w:rPr>
            <w:rFonts w:ascii="Times New Roman" w:hAnsi="Times New Roman" w:cs="Times New Roman"/>
            <w:lang w:val="ru-RU"/>
          </w:rPr>
          <w:t>якої</w:t>
        </w:r>
        <w:proofErr w:type="spellEnd"/>
        <w:r w:rsidR="00C62A0E" w:rsidRPr="00C62A0E">
          <w:rPr>
            <w:rFonts w:ascii="Times New Roman" w:hAnsi="Times New Roman" w:cs="Times New Roman"/>
            <w:lang w:val="ru-RU"/>
          </w:rPr>
          <w:t xml:space="preserve"> </w:t>
        </w:r>
        <w:proofErr w:type="spellStart"/>
        <w:r w:rsidR="00C62A0E" w:rsidRPr="00C62A0E">
          <w:rPr>
            <w:rFonts w:ascii="Times New Roman" w:hAnsi="Times New Roman" w:cs="Times New Roman"/>
            <w:lang w:val="ru-RU"/>
          </w:rPr>
          <w:t>офіційної</w:t>
        </w:r>
        <w:proofErr w:type="spellEnd"/>
        <w:r w:rsidR="00C62A0E" w:rsidRPr="00C62A0E">
          <w:rPr>
            <w:rFonts w:ascii="Times New Roman" w:hAnsi="Times New Roman" w:cs="Times New Roman"/>
            <w:lang w:val="ru-RU"/>
          </w:rPr>
          <w:t xml:space="preserve"> заборони </w:t>
        </w:r>
        <w:proofErr w:type="spellStart"/>
        <w:r w:rsidR="00C62A0E" w:rsidRPr="00C62A0E">
          <w:rPr>
            <w:rFonts w:ascii="Times New Roman" w:hAnsi="Times New Roman" w:cs="Times New Roman"/>
            <w:lang w:val="ru-RU"/>
          </w:rPr>
          <w:t>навігації</w:t>
        </w:r>
        <w:proofErr w:type="spellEnd"/>
        <w:r w:rsidR="00C62A0E" w:rsidRPr="00C62A0E">
          <w:rPr>
            <w:rFonts w:ascii="Times New Roman" w:hAnsi="Times New Roman" w:cs="Times New Roman"/>
            <w:lang w:val="ru-RU"/>
          </w:rPr>
          <w:t xml:space="preserve"> </w:t>
        </w:r>
        <w:proofErr w:type="spellStart"/>
        <w:r w:rsidR="00C62A0E" w:rsidRPr="00C62A0E">
          <w:rPr>
            <w:rFonts w:ascii="Times New Roman" w:hAnsi="Times New Roman" w:cs="Times New Roman"/>
            <w:lang w:val="ru-RU"/>
          </w:rPr>
          <w:t>Адміністрацією</w:t>
        </w:r>
        <w:proofErr w:type="spellEnd"/>
        <w:r w:rsidR="00C62A0E" w:rsidRPr="00C62A0E">
          <w:rPr>
            <w:rFonts w:ascii="Times New Roman" w:hAnsi="Times New Roman" w:cs="Times New Roman"/>
            <w:lang w:val="ru-RU"/>
          </w:rPr>
          <w:t xml:space="preserve"> </w:t>
        </w:r>
        <w:proofErr w:type="spellStart"/>
        <w:r w:rsidR="00C62A0E" w:rsidRPr="00C62A0E">
          <w:rPr>
            <w:rFonts w:ascii="Times New Roman" w:hAnsi="Times New Roman" w:cs="Times New Roman"/>
            <w:lang w:val="ru-RU"/>
          </w:rPr>
          <w:t>морських</w:t>
        </w:r>
        <w:proofErr w:type="spellEnd"/>
        <w:r w:rsidR="00C62A0E" w:rsidRPr="00C62A0E">
          <w:rPr>
            <w:rFonts w:ascii="Times New Roman" w:hAnsi="Times New Roman" w:cs="Times New Roman"/>
            <w:lang w:val="ru-RU"/>
          </w:rPr>
          <w:t xml:space="preserve"> </w:t>
        </w:r>
        <w:proofErr w:type="spellStart"/>
        <w:r w:rsidR="00C62A0E" w:rsidRPr="00C62A0E">
          <w:rPr>
            <w:rFonts w:ascii="Times New Roman" w:hAnsi="Times New Roman" w:cs="Times New Roman"/>
            <w:lang w:val="ru-RU"/>
          </w:rPr>
          <w:t>портів</w:t>
        </w:r>
        <w:proofErr w:type="spellEnd"/>
        <w:r w:rsidR="00C62A0E" w:rsidRPr="00C62A0E">
          <w:rPr>
            <w:rFonts w:ascii="Times New Roman" w:hAnsi="Times New Roman" w:cs="Times New Roman"/>
            <w:lang w:val="ru-RU"/>
          </w:rPr>
          <w:t xml:space="preserve"> </w:t>
        </w:r>
        <w:proofErr w:type="spellStart"/>
        <w:r w:rsidR="00C62A0E" w:rsidRPr="00C62A0E">
          <w:rPr>
            <w:rFonts w:ascii="Times New Roman" w:hAnsi="Times New Roman" w:cs="Times New Roman"/>
            <w:lang w:val="ru-RU"/>
          </w:rPr>
          <w:t>України</w:t>
        </w:r>
        <w:proofErr w:type="spellEnd"/>
        <w:r w:rsidR="00C62A0E" w:rsidRPr="00C62A0E">
          <w:rPr>
            <w:rFonts w:ascii="Times New Roman" w:hAnsi="Times New Roman" w:cs="Times New Roman"/>
            <w:lang w:val="ru-RU"/>
          </w:rPr>
          <w:t xml:space="preserve"> </w:t>
        </w:r>
        <w:proofErr w:type="spellStart"/>
        <w:r w:rsidR="00C62A0E" w:rsidRPr="00C62A0E">
          <w:rPr>
            <w:rFonts w:ascii="Times New Roman" w:hAnsi="Times New Roman" w:cs="Times New Roman"/>
            <w:lang w:val="ru-RU"/>
          </w:rPr>
          <w:t>або</w:t>
        </w:r>
        <w:proofErr w:type="spellEnd"/>
        <w:r w:rsidR="00C62A0E" w:rsidRPr="00C62A0E">
          <w:rPr>
            <w:rFonts w:ascii="Times New Roman" w:hAnsi="Times New Roman" w:cs="Times New Roman"/>
            <w:lang w:val="ru-RU"/>
          </w:rPr>
          <w:t xml:space="preserve"> </w:t>
        </w:r>
        <w:proofErr w:type="spellStart"/>
        <w:r w:rsidR="00C62A0E" w:rsidRPr="00C62A0E">
          <w:rPr>
            <w:rFonts w:ascii="Times New Roman" w:hAnsi="Times New Roman" w:cs="Times New Roman"/>
            <w:lang w:val="ru-RU"/>
          </w:rPr>
          <w:t>місцевою</w:t>
        </w:r>
        <w:proofErr w:type="spellEnd"/>
        <w:r w:rsidR="00C62A0E" w:rsidRPr="00C62A0E">
          <w:rPr>
            <w:rFonts w:ascii="Times New Roman" w:hAnsi="Times New Roman" w:cs="Times New Roman"/>
            <w:lang w:val="ru-RU"/>
          </w:rPr>
          <w:t xml:space="preserve"> </w:t>
        </w:r>
        <w:proofErr w:type="spellStart"/>
        <w:r w:rsidR="00C62A0E" w:rsidRPr="00C62A0E">
          <w:rPr>
            <w:rFonts w:ascii="Times New Roman" w:hAnsi="Times New Roman" w:cs="Times New Roman"/>
            <w:lang w:val="ru-RU"/>
          </w:rPr>
          <w:t>військовою</w:t>
        </w:r>
        <w:proofErr w:type="spellEnd"/>
        <w:r w:rsidR="00C62A0E" w:rsidRPr="00C62A0E">
          <w:rPr>
            <w:rFonts w:ascii="Times New Roman" w:hAnsi="Times New Roman" w:cs="Times New Roman"/>
            <w:lang w:val="ru-RU"/>
          </w:rPr>
          <w:t xml:space="preserve"> </w:t>
        </w:r>
        <w:proofErr w:type="spellStart"/>
        <w:r w:rsidR="00C62A0E" w:rsidRPr="00C62A0E">
          <w:rPr>
            <w:rFonts w:ascii="Times New Roman" w:hAnsi="Times New Roman" w:cs="Times New Roman"/>
            <w:lang w:val="ru-RU"/>
          </w:rPr>
          <w:t>адміністрацією</w:t>
        </w:r>
        <w:proofErr w:type="spellEnd"/>
        <w:r w:rsidR="00C62A0E" w:rsidRPr="00C62A0E">
          <w:rPr>
            <w:rFonts w:ascii="Times New Roman" w:hAnsi="Times New Roman" w:cs="Times New Roman"/>
            <w:lang w:val="ru-RU"/>
          </w:rPr>
          <w:t>.</w:t>
        </w:r>
      </w:ins>
      <w:r w:rsidRPr="00D86626">
        <w:rPr>
          <w:rFonts w:ascii="Times New Roman" w:hAnsi="Times New Roman" w:cs="Times New Roman"/>
          <w:lang w:val="ru-RU"/>
        </w:rPr>
        <w:t xml:space="preserve"> </w:t>
      </w:r>
    </w:p>
    <w:p w14:paraId="0FF5D876" w14:textId="77777777" w:rsidR="00D86626" w:rsidRPr="00D86626" w:rsidRDefault="00D86626" w:rsidP="00922E9D">
      <w:pPr>
        <w:contextualSpacing/>
        <w:jc w:val="both"/>
        <w:rPr>
          <w:rFonts w:ascii="Times New Roman" w:hAnsi="Times New Roman" w:cs="Times New Roman"/>
          <w:lang w:val="ru-RU"/>
        </w:rPr>
        <w:pPrChange w:id="333" w:author="OLENA PASHKOVA (NEPTUNE.UA)" w:date="2023-11-16T03:58:00Z">
          <w:pPr>
            <w:contextualSpacing/>
          </w:pPr>
        </w:pPrChange>
      </w:pPr>
      <w:proofErr w:type="spellStart"/>
      <w:r w:rsidRPr="00D86626">
        <w:rPr>
          <w:rFonts w:ascii="Times New Roman" w:hAnsi="Times New Roman" w:cs="Times New Roman"/>
          <w:lang w:val="ru-RU"/>
        </w:rPr>
        <w:t>Якщо</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Замовник</w:t>
      </w:r>
      <w:proofErr w:type="spellEnd"/>
      <w:r w:rsidRPr="00D86626">
        <w:rPr>
          <w:rFonts w:ascii="Times New Roman" w:hAnsi="Times New Roman" w:cs="Times New Roman"/>
          <w:lang w:val="ru-RU"/>
        </w:rPr>
        <w:t xml:space="preserve"> не </w:t>
      </w:r>
      <w:proofErr w:type="spellStart"/>
      <w:r w:rsidRPr="00D86626">
        <w:rPr>
          <w:rFonts w:ascii="Times New Roman" w:hAnsi="Times New Roman" w:cs="Times New Roman"/>
          <w:lang w:val="ru-RU"/>
        </w:rPr>
        <w:t>забезпечує</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відведення</w:t>
      </w:r>
      <w:proofErr w:type="spellEnd"/>
      <w:r w:rsidRPr="00D86626">
        <w:rPr>
          <w:rFonts w:ascii="Times New Roman" w:hAnsi="Times New Roman" w:cs="Times New Roman"/>
          <w:lang w:val="ru-RU"/>
        </w:rPr>
        <w:t xml:space="preserve"> судна </w:t>
      </w:r>
      <w:proofErr w:type="spellStart"/>
      <w:r w:rsidRPr="00D86626">
        <w:rPr>
          <w:rFonts w:ascii="Times New Roman" w:hAnsi="Times New Roman" w:cs="Times New Roman"/>
          <w:lang w:val="ru-RU"/>
        </w:rPr>
        <w:t>від</w:t>
      </w:r>
      <w:proofErr w:type="spellEnd"/>
      <w:r w:rsidRPr="00D86626">
        <w:rPr>
          <w:rFonts w:ascii="Times New Roman" w:hAnsi="Times New Roman" w:cs="Times New Roman"/>
          <w:lang w:val="ru-RU"/>
        </w:rPr>
        <w:t xml:space="preserve"> причалу в </w:t>
      </w:r>
      <w:proofErr w:type="spellStart"/>
      <w:r w:rsidRPr="00D86626">
        <w:rPr>
          <w:rFonts w:ascii="Times New Roman" w:hAnsi="Times New Roman" w:cs="Times New Roman"/>
          <w:lang w:val="ru-RU"/>
        </w:rPr>
        <w:t>зазначений</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період</w:t>
      </w:r>
      <w:proofErr w:type="spellEnd"/>
      <w:r w:rsidRPr="00D86626">
        <w:rPr>
          <w:rFonts w:ascii="Times New Roman" w:hAnsi="Times New Roman" w:cs="Times New Roman"/>
          <w:lang w:val="ru-RU"/>
        </w:rPr>
        <w:t xml:space="preserve"> часу, </w:t>
      </w:r>
      <w:proofErr w:type="spellStart"/>
      <w:r w:rsidRPr="00D86626">
        <w:rPr>
          <w:rFonts w:ascii="Times New Roman" w:hAnsi="Times New Roman" w:cs="Times New Roman"/>
          <w:lang w:val="ru-RU"/>
        </w:rPr>
        <w:t>Виконавець</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має</w:t>
      </w:r>
      <w:proofErr w:type="spellEnd"/>
      <w:r w:rsidRPr="00D86626">
        <w:rPr>
          <w:rFonts w:ascii="Times New Roman" w:hAnsi="Times New Roman" w:cs="Times New Roman"/>
          <w:lang w:val="ru-RU"/>
        </w:rPr>
        <w:t xml:space="preserve"> право </w:t>
      </w:r>
      <w:proofErr w:type="spellStart"/>
      <w:r w:rsidRPr="00D86626">
        <w:rPr>
          <w:rFonts w:ascii="Times New Roman" w:hAnsi="Times New Roman" w:cs="Times New Roman"/>
          <w:lang w:val="ru-RU"/>
        </w:rPr>
        <w:t>самостійно</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здійснити</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дії</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щодо</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відведення</w:t>
      </w:r>
      <w:proofErr w:type="spellEnd"/>
      <w:r w:rsidRPr="00D86626">
        <w:rPr>
          <w:rFonts w:ascii="Times New Roman" w:hAnsi="Times New Roman" w:cs="Times New Roman"/>
          <w:lang w:val="ru-RU"/>
        </w:rPr>
        <w:t xml:space="preserve"> судна </w:t>
      </w:r>
      <w:proofErr w:type="spellStart"/>
      <w:r w:rsidRPr="00D86626">
        <w:rPr>
          <w:rFonts w:ascii="Times New Roman" w:hAnsi="Times New Roman" w:cs="Times New Roman"/>
          <w:lang w:val="ru-RU"/>
        </w:rPr>
        <w:t>від</w:t>
      </w:r>
      <w:proofErr w:type="spellEnd"/>
      <w:r w:rsidRPr="00D86626">
        <w:rPr>
          <w:rFonts w:ascii="Times New Roman" w:hAnsi="Times New Roman" w:cs="Times New Roman"/>
          <w:lang w:val="ru-RU"/>
        </w:rPr>
        <w:t xml:space="preserve"> причалу </w:t>
      </w:r>
      <w:proofErr w:type="spellStart"/>
      <w:r w:rsidRPr="00D86626">
        <w:rPr>
          <w:rFonts w:ascii="Times New Roman" w:hAnsi="Times New Roman" w:cs="Times New Roman"/>
          <w:lang w:val="ru-RU"/>
        </w:rPr>
        <w:t>Виконавця</w:t>
      </w:r>
      <w:proofErr w:type="spellEnd"/>
      <w:r w:rsidRPr="00D86626">
        <w:rPr>
          <w:rFonts w:ascii="Times New Roman" w:hAnsi="Times New Roman" w:cs="Times New Roman"/>
          <w:lang w:val="ru-RU"/>
        </w:rPr>
        <w:t xml:space="preserve"> за </w:t>
      </w:r>
      <w:proofErr w:type="spellStart"/>
      <w:r w:rsidRPr="00D86626">
        <w:rPr>
          <w:rFonts w:ascii="Times New Roman" w:hAnsi="Times New Roman" w:cs="Times New Roman"/>
          <w:lang w:val="ru-RU"/>
        </w:rPr>
        <w:t>загальноприйнятою</w:t>
      </w:r>
      <w:proofErr w:type="spellEnd"/>
      <w:r w:rsidRPr="00D86626">
        <w:rPr>
          <w:rFonts w:ascii="Times New Roman" w:hAnsi="Times New Roman" w:cs="Times New Roman"/>
          <w:lang w:val="ru-RU"/>
        </w:rPr>
        <w:t xml:space="preserve"> практикою Порту, з </w:t>
      </w:r>
      <w:proofErr w:type="spellStart"/>
      <w:r w:rsidRPr="00D86626">
        <w:rPr>
          <w:rFonts w:ascii="Times New Roman" w:hAnsi="Times New Roman" w:cs="Times New Roman"/>
          <w:lang w:val="ru-RU"/>
        </w:rPr>
        <w:t>віднесенням</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всіх</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витрат</w:t>
      </w:r>
      <w:proofErr w:type="spellEnd"/>
      <w:r w:rsidRPr="00D86626">
        <w:rPr>
          <w:rFonts w:ascii="Times New Roman" w:hAnsi="Times New Roman" w:cs="Times New Roman"/>
          <w:lang w:val="ru-RU"/>
        </w:rPr>
        <w:t xml:space="preserve"> на </w:t>
      </w:r>
      <w:proofErr w:type="spellStart"/>
      <w:r w:rsidRPr="00D86626">
        <w:rPr>
          <w:rFonts w:ascii="Times New Roman" w:hAnsi="Times New Roman" w:cs="Times New Roman"/>
          <w:lang w:val="ru-RU"/>
        </w:rPr>
        <w:t>рахунок</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Замовника</w:t>
      </w:r>
      <w:proofErr w:type="spellEnd"/>
      <w:r w:rsidRPr="00D86626">
        <w:rPr>
          <w:rFonts w:ascii="Times New Roman" w:hAnsi="Times New Roman" w:cs="Times New Roman"/>
          <w:lang w:val="ru-RU"/>
        </w:rPr>
        <w:t>.</w:t>
      </w:r>
    </w:p>
    <w:p w14:paraId="07723221" w14:textId="77777777" w:rsidR="00D86626" w:rsidRDefault="00D86626" w:rsidP="00922E9D">
      <w:pPr>
        <w:contextualSpacing/>
        <w:jc w:val="both"/>
        <w:rPr>
          <w:rFonts w:ascii="Times New Roman" w:hAnsi="Times New Roman" w:cs="Times New Roman"/>
          <w:lang w:val="ru-RU"/>
        </w:rPr>
        <w:pPrChange w:id="334" w:author="OLENA PASHKOVA (NEPTUNE.UA)" w:date="2023-11-16T03:58:00Z">
          <w:pPr>
            <w:contextualSpacing/>
          </w:pPr>
        </w:pPrChange>
      </w:pPr>
      <w:proofErr w:type="spellStart"/>
      <w:r w:rsidRPr="00D86626">
        <w:rPr>
          <w:rFonts w:ascii="Times New Roman" w:hAnsi="Times New Roman" w:cs="Times New Roman"/>
          <w:lang w:val="ru-RU"/>
        </w:rPr>
        <w:t>Якщо</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перерва</w:t>
      </w:r>
      <w:proofErr w:type="spellEnd"/>
      <w:r w:rsidRPr="00D86626">
        <w:rPr>
          <w:rFonts w:ascii="Times New Roman" w:hAnsi="Times New Roman" w:cs="Times New Roman"/>
          <w:lang w:val="ru-RU"/>
        </w:rPr>
        <w:t xml:space="preserve"> у </w:t>
      </w:r>
      <w:proofErr w:type="spellStart"/>
      <w:r w:rsidRPr="00D86626">
        <w:rPr>
          <w:rFonts w:ascii="Times New Roman" w:hAnsi="Times New Roman" w:cs="Times New Roman"/>
          <w:lang w:val="ru-RU"/>
        </w:rPr>
        <w:t>навантаженні</w:t>
      </w:r>
      <w:proofErr w:type="spellEnd"/>
      <w:r w:rsidRPr="00D86626">
        <w:rPr>
          <w:rFonts w:ascii="Times New Roman" w:hAnsi="Times New Roman" w:cs="Times New Roman"/>
          <w:lang w:val="ru-RU"/>
        </w:rPr>
        <w:t xml:space="preserve"> є результатом </w:t>
      </w:r>
      <w:proofErr w:type="spellStart"/>
      <w:r w:rsidRPr="00D86626">
        <w:rPr>
          <w:rFonts w:ascii="Times New Roman" w:hAnsi="Times New Roman" w:cs="Times New Roman"/>
          <w:lang w:val="ru-RU"/>
        </w:rPr>
        <w:t>дій</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або</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бездіяльності</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Виконавця</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відведення</w:t>
      </w:r>
      <w:proofErr w:type="spellEnd"/>
      <w:r w:rsidRPr="00D86626">
        <w:rPr>
          <w:rFonts w:ascii="Times New Roman" w:hAnsi="Times New Roman" w:cs="Times New Roman"/>
          <w:lang w:val="ru-RU"/>
        </w:rPr>
        <w:t xml:space="preserve"> судна </w:t>
      </w:r>
      <w:proofErr w:type="spellStart"/>
      <w:r w:rsidRPr="00D86626">
        <w:rPr>
          <w:rFonts w:ascii="Times New Roman" w:hAnsi="Times New Roman" w:cs="Times New Roman"/>
          <w:lang w:val="ru-RU"/>
        </w:rPr>
        <w:t>від</w:t>
      </w:r>
      <w:proofErr w:type="spellEnd"/>
      <w:r w:rsidRPr="00D86626">
        <w:rPr>
          <w:rFonts w:ascii="Times New Roman" w:hAnsi="Times New Roman" w:cs="Times New Roman"/>
          <w:lang w:val="ru-RU"/>
        </w:rPr>
        <w:t xml:space="preserve"> причалу </w:t>
      </w:r>
      <w:proofErr w:type="spellStart"/>
      <w:r w:rsidRPr="00D86626">
        <w:rPr>
          <w:rFonts w:ascii="Times New Roman" w:hAnsi="Times New Roman" w:cs="Times New Roman"/>
          <w:lang w:val="ru-RU"/>
        </w:rPr>
        <w:t>здійснюється</w:t>
      </w:r>
      <w:proofErr w:type="spellEnd"/>
      <w:r w:rsidRPr="00D86626">
        <w:rPr>
          <w:rFonts w:ascii="Times New Roman" w:hAnsi="Times New Roman" w:cs="Times New Roman"/>
          <w:lang w:val="ru-RU"/>
        </w:rPr>
        <w:t xml:space="preserve"> з </w:t>
      </w:r>
      <w:proofErr w:type="spellStart"/>
      <w:r w:rsidRPr="00D86626">
        <w:rPr>
          <w:rFonts w:ascii="Times New Roman" w:hAnsi="Times New Roman" w:cs="Times New Roman"/>
          <w:lang w:val="ru-RU"/>
        </w:rPr>
        <w:t>віднесенням</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всіх</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витрат</w:t>
      </w:r>
      <w:proofErr w:type="spellEnd"/>
      <w:r w:rsidRPr="00D86626">
        <w:rPr>
          <w:rFonts w:ascii="Times New Roman" w:hAnsi="Times New Roman" w:cs="Times New Roman"/>
          <w:lang w:val="ru-RU"/>
        </w:rPr>
        <w:t xml:space="preserve"> на </w:t>
      </w:r>
      <w:proofErr w:type="spellStart"/>
      <w:r w:rsidRPr="00D86626">
        <w:rPr>
          <w:rFonts w:ascii="Times New Roman" w:hAnsi="Times New Roman" w:cs="Times New Roman"/>
          <w:lang w:val="ru-RU"/>
        </w:rPr>
        <w:t>рахунок</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Виконавця</w:t>
      </w:r>
      <w:proofErr w:type="spellEnd"/>
      <w:r w:rsidRPr="00D86626">
        <w:rPr>
          <w:rFonts w:ascii="Times New Roman" w:hAnsi="Times New Roman" w:cs="Times New Roman"/>
          <w:lang w:val="ru-RU"/>
        </w:rPr>
        <w:t xml:space="preserve"> та /</w:t>
      </w:r>
      <w:proofErr w:type="spellStart"/>
      <w:r w:rsidRPr="00D86626">
        <w:rPr>
          <w:rFonts w:ascii="Times New Roman" w:hAnsi="Times New Roman" w:cs="Times New Roman"/>
          <w:lang w:val="ru-RU"/>
        </w:rPr>
        <w:t>або</w:t>
      </w:r>
      <w:proofErr w:type="spellEnd"/>
      <w:r w:rsidRPr="00D86626">
        <w:rPr>
          <w:rFonts w:ascii="Times New Roman" w:hAnsi="Times New Roman" w:cs="Times New Roman"/>
          <w:lang w:val="ru-RU"/>
        </w:rPr>
        <w:t xml:space="preserve"> (на </w:t>
      </w:r>
      <w:proofErr w:type="spellStart"/>
      <w:r w:rsidRPr="00D86626">
        <w:rPr>
          <w:rFonts w:ascii="Times New Roman" w:hAnsi="Times New Roman" w:cs="Times New Roman"/>
          <w:lang w:val="ru-RU"/>
        </w:rPr>
        <w:t>власний</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розсуд</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Виконавець</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має</w:t>
      </w:r>
      <w:proofErr w:type="spellEnd"/>
      <w:r w:rsidRPr="00D86626">
        <w:rPr>
          <w:rFonts w:ascii="Times New Roman" w:hAnsi="Times New Roman" w:cs="Times New Roman"/>
          <w:lang w:val="ru-RU"/>
        </w:rPr>
        <w:t xml:space="preserve"> право </w:t>
      </w:r>
      <w:proofErr w:type="spellStart"/>
      <w:r w:rsidRPr="00D86626">
        <w:rPr>
          <w:rFonts w:ascii="Times New Roman" w:hAnsi="Times New Roman" w:cs="Times New Roman"/>
          <w:lang w:val="ru-RU"/>
        </w:rPr>
        <w:t>самостійно</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здійснити</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дії</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щодо</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відведення</w:t>
      </w:r>
      <w:proofErr w:type="spellEnd"/>
      <w:r w:rsidRPr="00D86626">
        <w:rPr>
          <w:rFonts w:ascii="Times New Roman" w:hAnsi="Times New Roman" w:cs="Times New Roman"/>
          <w:lang w:val="ru-RU"/>
        </w:rPr>
        <w:t xml:space="preserve"> судна </w:t>
      </w:r>
      <w:proofErr w:type="spellStart"/>
      <w:r w:rsidRPr="00D86626">
        <w:rPr>
          <w:rFonts w:ascii="Times New Roman" w:hAnsi="Times New Roman" w:cs="Times New Roman"/>
          <w:lang w:val="ru-RU"/>
        </w:rPr>
        <w:t>від</w:t>
      </w:r>
      <w:proofErr w:type="spellEnd"/>
      <w:r w:rsidRPr="00D86626">
        <w:rPr>
          <w:rFonts w:ascii="Times New Roman" w:hAnsi="Times New Roman" w:cs="Times New Roman"/>
          <w:lang w:val="ru-RU"/>
        </w:rPr>
        <w:t xml:space="preserve"> причалу </w:t>
      </w:r>
      <w:proofErr w:type="spellStart"/>
      <w:r w:rsidRPr="00D86626">
        <w:rPr>
          <w:rFonts w:ascii="Times New Roman" w:hAnsi="Times New Roman" w:cs="Times New Roman"/>
          <w:lang w:val="ru-RU"/>
        </w:rPr>
        <w:t>Виконавця</w:t>
      </w:r>
      <w:proofErr w:type="spellEnd"/>
      <w:r w:rsidRPr="00D86626">
        <w:rPr>
          <w:rFonts w:ascii="Times New Roman" w:hAnsi="Times New Roman" w:cs="Times New Roman"/>
          <w:lang w:val="ru-RU"/>
        </w:rPr>
        <w:t xml:space="preserve">.  </w:t>
      </w:r>
      <w:proofErr w:type="spellStart"/>
      <w:r w:rsidRPr="00D86626">
        <w:rPr>
          <w:rFonts w:ascii="Times New Roman" w:hAnsi="Times New Roman" w:cs="Times New Roman"/>
          <w:lang w:val="ru-RU"/>
        </w:rPr>
        <w:t>Відвід</w:t>
      </w:r>
      <w:proofErr w:type="spellEnd"/>
      <w:r w:rsidRPr="00D86626">
        <w:rPr>
          <w:rFonts w:ascii="Times New Roman" w:hAnsi="Times New Roman" w:cs="Times New Roman"/>
          <w:lang w:val="ru-RU"/>
        </w:rPr>
        <w:t xml:space="preserve"> судна </w:t>
      </w:r>
      <w:proofErr w:type="spellStart"/>
      <w:r w:rsidRPr="00D86626">
        <w:rPr>
          <w:rFonts w:ascii="Times New Roman" w:hAnsi="Times New Roman" w:cs="Times New Roman"/>
          <w:lang w:val="ru-RU"/>
        </w:rPr>
        <w:t>виконується</w:t>
      </w:r>
      <w:proofErr w:type="spellEnd"/>
      <w:r w:rsidRPr="00D86626">
        <w:rPr>
          <w:rFonts w:ascii="Times New Roman" w:hAnsi="Times New Roman" w:cs="Times New Roman"/>
          <w:lang w:val="ru-RU"/>
        </w:rPr>
        <w:t xml:space="preserve"> за </w:t>
      </w:r>
      <w:proofErr w:type="spellStart"/>
      <w:r w:rsidRPr="00D86626">
        <w:rPr>
          <w:rFonts w:ascii="Times New Roman" w:hAnsi="Times New Roman" w:cs="Times New Roman"/>
          <w:lang w:val="ru-RU"/>
        </w:rPr>
        <w:t>загальноприйнятою</w:t>
      </w:r>
      <w:proofErr w:type="spellEnd"/>
      <w:r w:rsidRPr="00D86626">
        <w:rPr>
          <w:rFonts w:ascii="Times New Roman" w:hAnsi="Times New Roman" w:cs="Times New Roman"/>
          <w:lang w:val="ru-RU"/>
        </w:rPr>
        <w:t xml:space="preserve"> практикою Порту.</w:t>
      </w:r>
    </w:p>
    <w:p w14:paraId="3179A407" w14:textId="0F7E745E" w:rsidR="006B5CA6" w:rsidRDefault="001B0877" w:rsidP="00922E9D">
      <w:pPr>
        <w:contextualSpacing/>
        <w:jc w:val="both"/>
        <w:rPr>
          <w:rFonts w:ascii="Times New Roman" w:hAnsi="Times New Roman" w:cs="Times New Roman"/>
          <w:lang w:val="ru-RU"/>
        </w:rPr>
        <w:pPrChange w:id="335" w:author="OLENA PASHKOVA (NEPTUNE.UA)" w:date="2023-11-16T03:58:00Z">
          <w:pPr>
            <w:contextualSpacing/>
          </w:pPr>
        </w:pPrChange>
      </w:pPr>
      <w:r w:rsidRPr="00121D46">
        <w:rPr>
          <w:rFonts w:ascii="Times New Roman" w:hAnsi="Times New Roman" w:cs="Times New Roman"/>
          <w:b/>
          <w:lang w:val="ru-RU"/>
        </w:rPr>
        <w:t>5.11.</w:t>
      </w:r>
      <w:r w:rsidRPr="001B0877">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Виконавець</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має</w:t>
      </w:r>
      <w:proofErr w:type="spellEnd"/>
      <w:r w:rsidR="006B5CA6" w:rsidRPr="006B5CA6">
        <w:rPr>
          <w:rFonts w:ascii="Times New Roman" w:hAnsi="Times New Roman" w:cs="Times New Roman"/>
          <w:lang w:val="ru-RU"/>
        </w:rPr>
        <w:t xml:space="preserve"> право </w:t>
      </w:r>
      <w:proofErr w:type="spellStart"/>
      <w:r w:rsidR="006B5CA6" w:rsidRPr="006B5CA6">
        <w:rPr>
          <w:rFonts w:ascii="Times New Roman" w:hAnsi="Times New Roman" w:cs="Times New Roman"/>
          <w:lang w:val="ru-RU"/>
        </w:rPr>
        <w:t>збільшити</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зазначений</w:t>
      </w:r>
      <w:proofErr w:type="spellEnd"/>
      <w:r w:rsidR="006B5CA6" w:rsidRPr="006B5CA6">
        <w:rPr>
          <w:rFonts w:ascii="Times New Roman" w:hAnsi="Times New Roman" w:cs="Times New Roman"/>
          <w:lang w:val="ru-RU"/>
        </w:rPr>
        <w:t xml:space="preserve"> у п. 5.10 </w:t>
      </w:r>
      <w:proofErr w:type="spellStart"/>
      <w:r w:rsidR="006B5CA6" w:rsidRPr="006B5CA6">
        <w:rPr>
          <w:rFonts w:ascii="Times New Roman" w:hAnsi="Times New Roman" w:cs="Times New Roman"/>
          <w:lang w:val="ru-RU"/>
        </w:rPr>
        <w:t>цього</w:t>
      </w:r>
      <w:proofErr w:type="spellEnd"/>
      <w:r w:rsidR="006B5CA6" w:rsidRPr="006B5CA6">
        <w:rPr>
          <w:rFonts w:ascii="Times New Roman" w:hAnsi="Times New Roman" w:cs="Times New Roman"/>
          <w:lang w:val="ru-RU"/>
        </w:rPr>
        <w:t xml:space="preserve"> Договору час/</w:t>
      </w:r>
      <w:proofErr w:type="spellStart"/>
      <w:r w:rsidR="006B5CA6" w:rsidRPr="006B5CA6">
        <w:rPr>
          <w:rFonts w:ascii="Times New Roman" w:hAnsi="Times New Roman" w:cs="Times New Roman"/>
          <w:lang w:val="ru-RU"/>
        </w:rPr>
        <w:t>період</w:t>
      </w:r>
      <w:proofErr w:type="spellEnd"/>
      <w:r w:rsidR="006B5CA6" w:rsidRPr="006B5CA6">
        <w:rPr>
          <w:rFonts w:ascii="Times New Roman" w:hAnsi="Times New Roman" w:cs="Times New Roman"/>
          <w:lang w:val="ru-RU"/>
        </w:rPr>
        <w:t xml:space="preserve"> стоянки судна </w:t>
      </w:r>
      <w:proofErr w:type="spellStart"/>
      <w:r w:rsidR="006B5CA6" w:rsidRPr="006B5CA6">
        <w:rPr>
          <w:rFonts w:ascii="Times New Roman" w:hAnsi="Times New Roman" w:cs="Times New Roman"/>
          <w:lang w:val="ru-RU"/>
        </w:rPr>
        <w:t>Замовника</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біля</w:t>
      </w:r>
      <w:proofErr w:type="spellEnd"/>
      <w:r w:rsidR="006B5CA6" w:rsidRPr="006B5CA6">
        <w:rPr>
          <w:rFonts w:ascii="Times New Roman" w:hAnsi="Times New Roman" w:cs="Times New Roman"/>
          <w:lang w:val="ru-RU"/>
        </w:rPr>
        <w:t xml:space="preserve"> причалу, за </w:t>
      </w:r>
      <w:proofErr w:type="spellStart"/>
      <w:r w:rsidR="006B5CA6" w:rsidRPr="006B5CA6">
        <w:rPr>
          <w:rFonts w:ascii="Times New Roman" w:hAnsi="Times New Roman" w:cs="Times New Roman"/>
          <w:lang w:val="ru-RU"/>
        </w:rPr>
        <w:t>умови</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відсутності</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інших</w:t>
      </w:r>
      <w:proofErr w:type="spellEnd"/>
      <w:r w:rsidR="006B5CA6" w:rsidRPr="006B5CA6">
        <w:rPr>
          <w:rFonts w:ascii="Times New Roman" w:hAnsi="Times New Roman" w:cs="Times New Roman"/>
          <w:lang w:val="ru-RU"/>
        </w:rPr>
        <w:t xml:space="preserve"> суден на постановку </w:t>
      </w:r>
      <w:proofErr w:type="gramStart"/>
      <w:r w:rsidR="006B5CA6" w:rsidRPr="006B5CA6">
        <w:rPr>
          <w:rFonts w:ascii="Times New Roman" w:hAnsi="Times New Roman" w:cs="Times New Roman"/>
          <w:lang w:val="ru-RU"/>
        </w:rPr>
        <w:t>до причалу</w:t>
      </w:r>
      <w:proofErr w:type="gramEnd"/>
      <w:r w:rsidR="006B5CA6" w:rsidRPr="006B5CA6">
        <w:rPr>
          <w:rFonts w:ascii="Times New Roman" w:hAnsi="Times New Roman" w:cs="Times New Roman"/>
          <w:lang w:val="ru-RU"/>
        </w:rPr>
        <w:t xml:space="preserve">, на </w:t>
      </w:r>
      <w:proofErr w:type="spellStart"/>
      <w:r w:rsidR="006B5CA6" w:rsidRPr="006B5CA6">
        <w:rPr>
          <w:rFonts w:ascii="Times New Roman" w:hAnsi="Times New Roman" w:cs="Times New Roman"/>
          <w:lang w:val="ru-RU"/>
        </w:rPr>
        <w:t>якому</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завантажується</w:t>
      </w:r>
      <w:proofErr w:type="spellEnd"/>
      <w:r w:rsidR="006B5CA6" w:rsidRPr="006B5CA6">
        <w:rPr>
          <w:rFonts w:ascii="Times New Roman" w:hAnsi="Times New Roman" w:cs="Times New Roman"/>
          <w:lang w:val="ru-RU"/>
        </w:rPr>
        <w:t xml:space="preserve"> судно </w:t>
      </w:r>
      <w:proofErr w:type="spellStart"/>
      <w:r w:rsidR="006B5CA6" w:rsidRPr="006B5CA6">
        <w:rPr>
          <w:rFonts w:ascii="Times New Roman" w:hAnsi="Times New Roman" w:cs="Times New Roman"/>
          <w:lang w:val="ru-RU"/>
        </w:rPr>
        <w:t>Замовника</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Якщо</w:t>
      </w:r>
      <w:proofErr w:type="spellEnd"/>
      <w:r w:rsidR="006B5CA6" w:rsidRPr="006B5CA6">
        <w:rPr>
          <w:rFonts w:ascii="Times New Roman" w:hAnsi="Times New Roman" w:cs="Times New Roman"/>
          <w:lang w:val="ru-RU"/>
        </w:rPr>
        <w:t xml:space="preserve"> в </w:t>
      </w:r>
      <w:proofErr w:type="spellStart"/>
      <w:r w:rsidR="006B5CA6" w:rsidRPr="006B5CA6">
        <w:rPr>
          <w:rFonts w:ascii="Times New Roman" w:hAnsi="Times New Roman" w:cs="Times New Roman"/>
          <w:lang w:val="ru-RU"/>
        </w:rPr>
        <w:t>черзі</w:t>
      </w:r>
      <w:proofErr w:type="spellEnd"/>
      <w:r w:rsidR="006B5CA6" w:rsidRPr="006B5CA6">
        <w:rPr>
          <w:rFonts w:ascii="Times New Roman" w:hAnsi="Times New Roman" w:cs="Times New Roman"/>
          <w:lang w:val="ru-RU"/>
        </w:rPr>
        <w:t xml:space="preserve"> стоять </w:t>
      </w:r>
      <w:proofErr w:type="spellStart"/>
      <w:r w:rsidR="006B5CA6" w:rsidRPr="006B5CA6">
        <w:rPr>
          <w:rFonts w:ascii="Times New Roman" w:hAnsi="Times New Roman" w:cs="Times New Roman"/>
          <w:lang w:val="ru-RU"/>
        </w:rPr>
        <w:t>інші</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прибулі</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під</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завантаження</w:t>
      </w:r>
      <w:proofErr w:type="spellEnd"/>
      <w:r w:rsidR="006B5CA6" w:rsidRPr="006B5CA6">
        <w:rPr>
          <w:rFonts w:ascii="Times New Roman" w:hAnsi="Times New Roman" w:cs="Times New Roman"/>
          <w:lang w:val="ru-RU"/>
        </w:rPr>
        <w:t xml:space="preserve"> судна, </w:t>
      </w:r>
      <w:proofErr w:type="spellStart"/>
      <w:r w:rsidR="006B5CA6" w:rsidRPr="006B5CA6">
        <w:rPr>
          <w:rFonts w:ascii="Times New Roman" w:hAnsi="Times New Roman" w:cs="Times New Roman"/>
          <w:lang w:val="ru-RU"/>
        </w:rPr>
        <w:t>Виконавець</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має</w:t>
      </w:r>
      <w:proofErr w:type="spellEnd"/>
      <w:r w:rsidR="006B5CA6" w:rsidRPr="006B5CA6">
        <w:rPr>
          <w:rFonts w:ascii="Times New Roman" w:hAnsi="Times New Roman" w:cs="Times New Roman"/>
          <w:lang w:val="ru-RU"/>
        </w:rPr>
        <w:t xml:space="preserve"> право </w:t>
      </w:r>
      <w:proofErr w:type="spellStart"/>
      <w:r w:rsidR="006B5CA6" w:rsidRPr="006B5CA6">
        <w:rPr>
          <w:rFonts w:ascii="Times New Roman" w:hAnsi="Times New Roman" w:cs="Times New Roman"/>
          <w:lang w:val="ru-RU"/>
        </w:rPr>
        <w:t>виставити</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Замовнику</w:t>
      </w:r>
      <w:proofErr w:type="spellEnd"/>
      <w:r w:rsidR="006B5CA6" w:rsidRPr="006B5CA6">
        <w:rPr>
          <w:rFonts w:ascii="Times New Roman" w:hAnsi="Times New Roman" w:cs="Times New Roman"/>
          <w:lang w:val="ru-RU"/>
        </w:rPr>
        <w:t xml:space="preserve"> </w:t>
      </w:r>
      <w:proofErr w:type="spellStart"/>
      <w:r w:rsidR="006B5CA6" w:rsidRPr="002B525E">
        <w:rPr>
          <w:rFonts w:ascii="Times New Roman" w:hAnsi="Times New Roman" w:cs="Times New Roman"/>
          <w:highlight w:val="yellow"/>
          <w:lang w:val="ru-RU"/>
          <w:rPrChange w:id="336" w:author="OLENA PASHKOVA (NEPTUNE.UA)" w:date="2023-11-16T04:52:00Z">
            <w:rPr>
              <w:rFonts w:ascii="Times New Roman" w:hAnsi="Times New Roman" w:cs="Times New Roman"/>
              <w:lang w:val="ru-RU"/>
            </w:rPr>
          </w:rPrChange>
        </w:rPr>
        <w:t>рахунок</w:t>
      </w:r>
      <w:proofErr w:type="spellEnd"/>
      <w:r w:rsidR="006B5CA6" w:rsidRPr="002B525E">
        <w:rPr>
          <w:rFonts w:ascii="Times New Roman" w:hAnsi="Times New Roman" w:cs="Times New Roman"/>
          <w:highlight w:val="yellow"/>
          <w:lang w:val="ru-RU"/>
          <w:rPrChange w:id="337" w:author="OLENA PASHKOVA (NEPTUNE.UA)" w:date="2023-11-16T04:52:00Z">
            <w:rPr>
              <w:rFonts w:ascii="Times New Roman" w:hAnsi="Times New Roman" w:cs="Times New Roman"/>
              <w:lang w:val="ru-RU"/>
            </w:rPr>
          </w:rPrChange>
        </w:rPr>
        <w:t xml:space="preserve"> у </w:t>
      </w:r>
      <w:proofErr w:type="spellStart"/>
      <w:r w:rsidR="006B5CA6" w:rsidRPr="002B525E">
        <w:rPr>
          <w:rFonts w:ascii="Times New Roman" w:hAnsi="Times New Roman" w:cs="Times New Roman"/>
          <w:highlight w:val="yellow"/>
          <w:lang w:val="ru-RU"/>
          <w:rPrChange w:id="338" w:author="OLENA PASHKOVA (NEPTUNE.UA)" w:date="2023-11-16T04:52:00Z">
            <w:rPr>
              <w:rFonts w:ascii="Times New Roman" w:hAnsi="Times New Roman" w:cs="Times New Roman"/>
              <w:lang w:val="ru-RU"/>
            </w:rPr>
          </w:rPrChange>
        </w:rPr>
        <w:t>розмірі</w:t>
      </w:r>
      <w:proofErr w:type="spellEnd"/>
      <w:r w:rsidR="006B5CA6" w:rsidRPr="002B525E">
        <w:rPr>
          <w:rFonts w:ascii="Times New Roman" w:hAnsi="Times New Roman" w:cs="Times New Roman"/>
          <w:highlight w:val="yellow"/>
          <w:lang w:val="ru-RU"/>
          <w:rPrChange w:id="339" w:author="OLENA PASHKOVA (NEPTUNE.UA)" w:date="2023-11-16T04:52:00Z">
            <w:rPr>
              <w:rFonts w:ascii="Times New Roman" w:hAnsi="Times New Roman" w:cs="Times New Roman"/>
              <w:lang w:val="ru-RU"/>
            </w:rPr>
          </w:rPrChange>
        </w:rPr>
        <w:t xml:space="preserve"> 500,00 </w:t>
      </w:r>
      <w:proofErr w:type="spellStart"/>
      <w:r w:rsidR="006B5CA6" w:rsidRPr="002B525E">
        <w:rPr>
          <w:rFonts w:ascii="Times New Roman" w:hAnsi="Times New Roman" w:cs="Times New Roman"/>
          <w:highlight w:val="yellow"/>
          <w:lang w:val="ru-RU"/>
          <w:rPrChange w:id="340" w:author="OLENA PASHKOVA (NEPTUNE.UA)" w:date="2023-11-16T04:52:00Z">
            <w:rPr>
              <w:rFonts w:ascii="Times New Roman" w:hAnsi="Times New Roman" w:cs="Times New Roman"/>
              <w:lang w:val="ru-RU"/>
            </w:rPr>
          </w:rPrChange>
        </w:rPr>
        <w:t>доларів</w:t>
      </w:r>
      <w:proofErr w:type="spellEnd"/>
      <w:r w:rsidR="006B5CA6" w:rsidRPr="002B525E">
        <w:rPr>
          <w:rFonts w:ascii="Times New Roman" w:hAnsi="Times New Roman" w:cs="Times New Roman"/>
          <w:highlight w:val="yellow"/>
          <w:lang w:val="ru-RU"/>
          <w:rPrChange w:id="341" w:author="OLENA PASHKOVA (NEPTUNE.UA)" w:date="2023-11-16T04:52:00Z">
            <w:rPr>
              <w:rFonts w:ascii="Times New Roman" w:hAnsi="Times New Roman" w:cs="Times New Roman"/>
              <w:lang w:val="ru-RU"/>
            </w:rPr>
          </w:rPrChange>
        </w:rPr>
        <w:t xml:space="preserve"> США за годину за весь </w:t>
      </w:r>
      <w:proofErr w:type="spellStart"/>
      <w:r w:rsidR="006B5CA6" w:rsidRPr="002B525E">
        <w:rPr>
          <w:rFonts w:ascii="Times New Roman" w:hAnsi="Times New Roman" w:cs="Times New Roman"/>
          <w:highlight w:val="yellow"/>
          <w:lang w:val="ru-RU"/>
          <w:rPrChange w:id="342" w:author="OLENA PASHKOVA (NEPTUNE.UA)" w:date="2023-11-16T04:52:00Z">
            <w:rPr>
              <w:rFonts w:ascii="Times New Roman" w:hAnsi="Times New Roman" w:cs="Times New Roman"/>
              <w:lang w:val="ru-RU"/>
            </w:rPr>
          </w:rPrChange>
        </w:rPr>
        <w:t>додатковий</w:t>
      </w:r>
      <w:proofErr w:type="spellEnd"/>
      <w:r w:rsidR="006B5CA6" w:rsidRPr="002B525E">
        <w:rPr>
          <w:rFonts w:ascii="Times New Roman" w:hAnsi="Times New Roman" w:cs="Times New Roman"/>
          <w:highlight w:val="yellow"/>
          <w:lang w:val="ru-RU"/>
          <w:rPrChange w:id="343" w:author="OLENA PASHKOVA (NEPTUNE.UA)" w:date="2023-11-16T04:52:00Z">
            <w:rPr>
              <w:rFonts w:ascii="Times New Roman" w:hAnsi="Times New Roman" w:cs="Times New Roman"/>
              <w:lang w:val="ru-RU"/>
            </w:rPr>
          </w:rPrChange>
        </w:rPr>
        <w:t xml:space="preserve"> </w:t>
      </w:r>
      <w:proofErr w:type="spellStart"/>
      <w:r w:rsidR="006B5CA6" w:rsidRPr="002B525E">
        <w:rPr>
          <w:rFonts w:ascii="Times New Roman" w:hAnsi="Times New Roman" w:cs="Times New Roman"/>
          <w:highlight w:val="yellow"/>
          <w:lang w:val="ru-RU"/>
          <w:rPrChange w:id="344" w:author="OLENA PASHKOVA (NEPTUNE.UA)" w:date="2023-11-16T04:52:00Z">
            <w:rPr>
              <w:rFonts w:ascii="Times New Roman" w:hAnsi="Times New Roman" w:cs="Times New Roman"/>
              <w:lang w:val="ru-RU"/>
            </w:rPr>
          </w:rPrChange>
        </w:rPr>
        <w:t>період</w:t>
      </w:r>
      <w:proofErr w:type="spellEnd"/>
      <w:r w:rsidR="006B5CA6" w:rsidRPr="002B525E">
        <w:rPr>
          <w:rFonts w:ascii="Times New Roman" w:hAnsi="Times New Roman" w:cs="Times New Roman"/>
          <w:highlight w:val="yellow"/>
          <w:lang w:val="ru-RU"/>
          <w:rPrChange w:id="345" w:author="OLENA PASHKOVA (NEPTUNE.UA)" w:date="2023-11-16T04:52:00Z">
            <w:rPr>
              <w:rFonts w:ascii="Times New Roman" w:hAnsi="Times New Roman" w:cs="Times New Roman"/>
              <w:lang w:val="ru-RU"/>
            </w:rPr>
          </w:rPrChange>
        </w:rPr>
        <w:t xml:space="preserve"> стоянки </w:t>
      </w:r>
      <w:proofErr w:type="spellStart"/>
      <w:r w:rsidR="006B5CA6" w:rsidRPr="002B525E">
        <w:rPr>
          <w:rFonts w:ascii="Times New Roman" w:hAnsi="Times New Roman" w:cs="Times New Roman"/>
          <w:highlight w:val="yellow"/>
          <w:lang w:val="ru-RU"/>
          <w:rPrChange w:id="346" w:author="OLENA PASHKOVA (NEPTUNE.UA)" w:date="2023-11-16T04:52:00Z">
            <w:rPr>
              <w:rFonts w:ascii="Times New Roman" w:hAnsi="Times New Roman" w:cs="Times New Roman"/>
              <w:lang w:val="ru-RU"/>
            </w:rPr>
          </w:rPrChange>
        </w:rPr>
        <w:t>біля</w:t>
      </w:r>
      <w:proofErr w:type="spellEnd"/>
      <w:r w:rsidR="006B5CA6" w:rsidRPr="002B525E">
        <w:rPr>
          <w:rFonts w:ascii="Times New Roman" w:hAnsi="Times New Roman" w:cs="Times New Roman"/>
          <w:highlight w:val="yellow"/>
          <w:lang w:val="ru-RU"/>
          <w:rPrChange w:id="347" w:author="OLENA PASHKOVA (NEPTUNE.UA)" w:date="2023-11-16T04:52:00Z">
            <w:rPr>
              <w:rFonts w:ascii="Times New Roman" w:hAnsi="Times New Roman" w:cs="Times New Roman"/>
              <w:lang w:val="ru-RU"/>
            </w:rPr>
          </w:rPrChange>
        </w:rPr>
        <w:t xml:space="preserve"> причалу, </w:t>
      </w:r>
      <w:proofErr w:type="spellStart"/>
      <w:r w:rsidR="006B5CA6" w:rsidRPr="002B525E">
        <w:rPr>
          <w:rFonts w:ascii="Times New Roman" w:hAnsi="Times New Roman" w:cs="Times New Roman"/>
          <w:highlight w:val="yellow"/>
          <w:lang w:val="ru-RU"/>
          <w:rPrChange w:id="348" w:author="OLENA PASHKOVA (NEPTUNE.UA)" w:date="2023-11-16T04:52:00Z">
            <w:rPr>
              <w:rFonts w:ascii="Times New Roman" w:hAnsi="Times New Roman" w:cs="Times New Roman"/>
              <w:lang w:val="ru-RU"/>
            </w:rPr>
          </w:rPrChange>
        </w:rPr>
        <w:t>який</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Замовник</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зобов’язаний</w:t>
      </w:r>
      <w:proofErr w:type="spellEnd"/>
      <w:r w:rsidR="006B5CA6" w:rsidRPr="006B5CA6">
        <w:rPr>
          <w:rFonts w:ascii="Times New Roman" w:hAnsi="Times New Roman" w:cs="Times New Roman"/>
          <w:lang w:val="ru-RU"/>
        </w:rPr>
        <w:t xml:space="preserve"> </w:t>
      </w:r>
      <w:proofErr w:type="spellStart"/>
      <w:r w:rsidR="006B5CA6" w:rsidRPr="006B5CA6">
        <w:rPr>
          <w:rFonts w:ascii="Times New Roman" w:hAnsi="Times New Roman" w:cs="Times New Roman"/>
          <w:lang w:val="ru-RU"/>
        </w:rPr>
        <w:t>сплатити</w:t>
      </w:r>
      <w:proofErr w:type="spellEnd"/>
      <w:ins w:id="349" w:author="SERHII SULIMA (NEPTUNE.UA)" w:date="2023-11-15T10:42:00Z">
        <w:r w:rsidR="000C51EC">
          <w:rPr>
            <w:rFonts w:ascii="Times New Roman" w:hAnsi="Times New Roman" w:cs="Times New Roman"/>
            <w:lang w:val="ru-RU"/>
          </w:rPr>
          <w:t>,</w:t>
        </w:r>
        <w:r w:rsidR="000C51EC" w:rsidRPr="000C51EC">
          <w:rPr>
            <w:lang w:val="ru-RU"/>
          </w:rPr>
          <w:t xml:space="preserve"> </w:t>
        </w:r>
        <w:proofErr w:type="spellStart"/>
        <w:r w:rsidR="000C51EC" w:rsidRPr="000C51EC">
          <w:rPr>
            <w:rFonts w:ascii="Times New Roman" w:hAnsi="Times New Roman" w:cs="Times New Roman"/>
            <w:lang w:val="ru-RU"/>
          </w:rPr>
          <w:t>якщо</w:t>
        </w:r>
        <w:proofErr w:type="spellEnd"/>
        <w:r w:rsidR="000C51EC" w:rsidRPr="000C51EC">
          <w:rPr>
            <w:rFonts w:ascii="Times New Roman" w:hAnsi="Times New Roman" w:cs="Times New Roman"/>
            <w:lang w:val="ru-RU"/>
          </w:rPr>
          <w:t xml:space="preserve"> </w:t>
        </w:r>
        <w:proofErr w:type="spellStart"/>
        <w:r w:rsidR="000C51EC" w:rsidRPr="000C51EC">
          <w:rPr>
            <w:rFonts w:ascii="Times New Roman" w:hAnsi="Times New Roman" w:cs="Times New Roman"/>
            <w:lang w:val="ru-RU"/>
          </w:rPr>
          <w:t>затримка</w:t>
        </w:r>
        <w:proofErr w:type="spellEnd"/>
        <w:r w:rsidR="000C51EC" w:rsidRPr="000C51EC">
          <w:rPr>
            <w:rFonts w:ascii="Times New Roman" w:hAnsi="Times New Roman" w:cs="Times New Roman"/>
            <w:lang w:val="ru-RU"/>
          </w:rPr>
          <w:t xml:space="preserve"> </w:t>
        </w:r>
        <w:proofErr w:type="spellStart"/>
        <w:r w:rsidR="000C51EC" w:rsidRPr="000C51EC">
          <w:rPr>
            <w:rFonts w:ascii="Times New Roman" w:hAnsi="Times New Roman" w:cs="Times New Roman"/>
            <w:lang w:val="ru-RU"/>
          </w:rPr>
          <w:t>сталася</w:t>
        </w:r>
        <w:proofErr w:type="spellEnd"/>
        <w:r w:rsidR="000C51EC" w:rsidRPr="000C51EC">
          <w:rPr>
            <w:rFonts w:ascii="Times New Roman" w:hAnsi="Times New Roman" w:cs="Times New Roman"/>
            <w:lang w:val="ru-RU"/>
          </w:rPr>
          <w:t xml:space="preserve"> з вини </w:t>
        </w:r>
        <w:proofErr w:type="spellStart"/>
        <w:r w:rsidR="000C51EC" w:rsidRPr="000C51EC">
          <w:rPr>
            <w:rFonts w:ascii="Times New Roman" w:hAnsi="Times New Roman" w:cs="Times New Roman"/>
            <w:lang w:val="ru-RU"/>
          </w:rPr>
          <w:t>Замовника</w:t>
        </w:r>
        <w:proofErr w:type="spellEnd"/>
        <w:r w:rsidR="000C51EC" w:rsidRPr="000C51EC">
          <w:rPr>
            <w:rFonts w:ascii="Times New Roman" w:hAnsi="Times New Roman" w:cs="Times New Roman"/>
            <w:lang w:val="ru-RU"/>
          </w:rPr>
          <w:t>.</w:t>
        </w:r>
      </w:ins>
    </w:p>
    <w:p w14:paraId="772B5B3C" w14:textId="77777777" w:rsidR="00E8550E" w:rsidRDefault="001B0877" w:rsidP="00922E9D">
      <w:pPr>
        <w:contextualSpacing/>
        <w:jc w:val="both"/>
        <w:rPr>
          <w:rFonts w:ascii="Times New Roman" w:hAnsi="Times New Roman" w:cs="Times New Roman"/>
          <w:lang w:val="ru-RU"/>
        </w:rPr>
        <w:pPrChange w:id="350" w:author="OLENA PASHKOVA (NEPTUNE.UA)" w:date="2023-11-16T03:58:00Z">
          <w:pPr>
            <w:contextualSpacing/>
          </w:pPr>
        </w:pPrChange>
      </w:pPr>
      <w:r w:rsidRPr="00121D46">
        <w:rPr>
          <w:rFonts w:ascii="Times New Roman" w:hAnsi="Times New Roman" w:cs="Times New Roman"/>
          <w:b/>
          <w:lang w:val="ru-RU"/>
        </w:rPr>
        <w:t>5.12.</w:t>
      </w:r>
      <w:r w:rsidRPr="001B0877">
        <w:rPr>
          <w:rFonts w:ascii="Times New Roman" w:hAnsi="Times New Roman" w:cs="Times New Roman"/>
          <w:lang w:val="ru-RU"/>
        </w:rPr>
        <w:tab/>
      </w:r>
      <w:proofErr w:type="spellStart"/>
      <w:r w:rsidR="00E8550E" w:rsidRPr="00E8550E">
        <w:rPr>
          <w:rFonts w:ascii="Times New Roman" w:hAnsi="Times New Roman" w:cs="Times New Roman"/>
          <w:lang w:val="ru-RU"/>
        </w:rPr>
        <w:t>Замовник</w:t>
      </w:r>
      <w:proofErr w:type="spellEnd"/>
      <w:r w:rsidR="00E8550E" w:rsidRPr="00E8550E">
        <w:rPr>
          <w:rFonts w:ascii="Times New Roman" w:hAnsi="Times New Roman" w:cs="Times New Roman"/>
          <w:lang w:val="ru-RU"/>
        </w:rPr>
        <w:t xml:space="preserve"> </w:t>
      </w:r>
      <w:proofErr w:type="spellStart"/>
      <w:r w:rsidR="00E8550E" w:rsidRPr="00E8550E">
        <w:rPr>
          <w:rFonts w:ascii="Times New Roman" w:hAnsi="Times New Roman" w:cs="Times New Roman"/>
          <w:lang w:val="ru-RU"/>
        </w:rPr>
        <w:t>забезпечує</w:t>
      </w:r>
      <w:proofErr w:type="spellEnd"/>
      <w:r w:rsidR="00E8550E" w:rsidRPr="00E8550E">
        <w:rPr>
          <w:rFonts w:ascii="Times New Roman" w:hAnsi="Times New Roman" w:cs="Times New Roman"/>
          <w:lang w:val="ru-RU"/>
        </w:rPr>
        <w:t xml:space="preserve"> </w:t>
      </w:r>
      <w:proofErr w:type="spellStart"/>
      <w:r w:rsidR="00E8550E" w:rsidRPr="00E8550E">
        <w:rPr>
          <w:rFonts w:ascii="Times New Roman" w:hAnsi="Times New Roman" w:cs="Times New Roman"/>
          <w:lang w:val="ru-RU"/>
        </w:rPr>
        <w:t>своєчасну</w:t>
      </w:r>
      <w:proofErr w:type="spellEnd"/>
      <w:r w:rsidR="00E8550E" w:rsidRPr="00E8550E">
        <w:rPr>
          <w:rFonts w:ascii="Times New Roman" w:hAnsi="Times New Roman" w:cs="Times New Roman"/>
          <w:lang w:val="ru-RU"/>
        </w:rPr>
        <w:t xml:space="preserve"> подачу суден, </w:t>
      </w:r>
      <w:proofErr w:type="spellStart"/>
      <w:r w:rsidR="00E8550E" w:rsidRPr="00E8550E">
        <w:rPr>
          <w:rFonts w:ascii="Times New Roman" w:hAnsi="Times New Roman" w:cs="Times New Roman"/>
          <w:lang w:val="ru-RU"/>
        </w:rPr>
        <w:t>придатних</w:t>
      </w:r>
      <w:proofErr w:type="spellEnd"/>
      <w:r w:rsidR="00E8550E" w:rsidRPr="00E8550E">
        <w:rPr>
          <w:rFonts w:ascii="Times New Roman" w:hAnsi="Times New Roman" w:cs="Times New Roman"/>
          <w:lang w:val="ru-RU"/>
        </w:rPr>
        <w:t xml:space="preserve"> до </w:t>
      </w:r>
      <w:proofErr w:type="spellStart"/>
      <w:r w:rsidR="00E8550E" w:rsidRPr="00E8550E">
        <w:rPr>
          <w:rFonts w:ascii="Times New Roman" w:hAnsi="Times New Roman" w:cs="Times New Roman"/>
          <w:lang w:val="ru-RU"/>
        </w:rPr>
        <w:t>навантаження</w:t>
      </w:r>
      <w:proofErr w:type="spellEnd"/>
      <w:r w:rsidR="00E8550E" w:rsidRPr="00E8550E">
        <w:rPr>
          <w:rFonts w:ascii="Times New Roman" w:hAnsi="Times New Roman" w:cs="Times New Roman"/>
          <w:lang w:val="ru-RU"/>
        </w:rPr>
        <w:t xml:space="preserve"> </w:t>
      </w:r>
      <w:proofErr w:type="spellStart"/>
      <w:r w:rsidR="00E8550E" w:rsidRPr="00E8550E">
        <w:rPr>
          <w:rFonts w:ascii="Times New Roman" w:hAnsi="Times New Roman" w:cs="Times New Roman"/>
          <w:lang w:val="ru-RU"/>
        </w:rPr>
        <w:t>згідно</w:t>
      </w:r>
      <w:proofErr w:type="spellEnd"/>
      <w:r w:rsidR="00E8550E" w:rsidRPr="00E8550E">
        <w:rPr>
          <w:rFonts w:ascii="Times New Roman" w:hAnsi="Times New Roman" w:cs="Times New Roman"/>
          <w:lang w:val="ru-RU"/>
        </w:rPr>
        <w:t xml:space="preserve"> з пунктами 7 та 8 </w:t>
      </w:r>
      <w:proofErr w:type="spellStart"/>
      <w:r w:rsidR="00E8550E" w:rsidRPr="00E8550E">
        <w:rPr>
          <w:rFonts w:ascii="Times New Roman" w:hAnsi="Times New Roman" w:cs="Times New Roman"/>
          <w:lang w:val="ru-RU"/>
        </w:rPr>
        <w:t>цього</w:t>
      </w:r>
      <w:proofErr w:type="spellEnd"/>
      <w:r w:rsidR="00E8550E" w:rsidRPr="00E8550E">
        <w:rPr>
          <w:rFonts w:ascii="Times New Roman" w:hAnsi="Times New Roman" w:cs="Times New Roman"/>
          <w:lang w:val="ru-RU"/>
        </w:rPr>
        <w:t xml:space="preserve"> Договору.</w:t>
      </w:r>
    </w:p>
    <w:p w14:paraId="38AC84FF" w14:textId="371F27A5" w:rsidR="001B0877" w:rsidRPr="001B0877" w:rsidRDefault="001B0877" w:rsidP="00922E9D">
      <w:pPr>
        <w:contextualSpacing/>
        <w:jc w:val="both"/>
        <w:rPr>
          <w:rFonts w:ascii="Times New Roman" w:hAnsi="Times New Roman" w:cs="Times New Roman"/>
          <w:lang w:val="ru-RU"/>
        </w:rPr>
        <w:pPrChange w:id="351" w:author="OLENA PASHKOVA (NEPTUNE.UA)" w:date="2023-11-16T03:58:00Z">
          <w:pPr>
            <w:contextualSpacing/>
          </w:pPr>
        </w:pPrChange>
      </w:pPr>
      <w:r w:rsidRPr="00121D46">
        <w:rPr>
          <w:rFonts w:ascii="Times New Roman" w:hAnsi="Times New Roman" w:cs="Times New Roman"/>
          <w:b/>
          <w:lang w:val="ru-RU"/>
        </w:rPr>
        <w:t>5.13.</w:t>
      </w:r>
      <w:r w:rsidRPr="001B0877">
        <w:rPr>
          <w:rFonts w:ascii="Times New Roman" w:hAnsi="Times New Roman" w:cs="Times New Roman"/>
          <w:lang w:val="ru-RU"/>
        </w:rPr>
        <w:t xml:space="preserve"> </w:t>
      </w:r>
      <w:proofErr w:type="spellStart"/>
      <w:r w:rsidR="002A3314" w:rsidRPr="002A3314">
        <w:rPr>
          <w:rFonts w:ascii="Times New Roman" w:hAnsi="Times New Roman" w:cs="Times New Roman"/>
          <w:lang w:val="ru-RU"/>
        </w:rPr>
        <w:t>Замовник</w:t>
      </w:r>
      <w:proofErr w:type="spellEnd"/>
      <w:r w:rsidR="002A3314" w:rsidRPr="002A3314">
        <w:rPr>
          <w:rFonts w:ascii="Times New Roman" w:hAnsi="Times New Roman" w:cs="Times New Roman"/>
          <w:lang w:val="ru-RU"/>
        </w:rPr>
        <w:t xml:space="preserve"> </w:t>
      </w:r>
      <w:proofErr w:type="spellStart"/>
      <w:r w:rsidR="002A3314" w:rsidRPr="002A3314">
        <w:rPr>
          <w:rFonts w:ascii="Times New Roman" w:hAnsi="Times New Roman" w:cs="Times New Roman"/>
          <w:lang w:val="ru-RU"/>
        </w:rPr>
        <w:t>зобов'язується</w:t>
      </w:r>
      <w:proofErr w:type="spellEnd"/>
      <w:r w:rsidR="002A3314" w:rsidRPr="002A3314">
        <w:rPr>
          <w:rFonts w:ascii="Times New Roman" w:hAnsi="Times New Roman" w:cs="Times New Roman"/>
          <w:lang w:val="ru-RU"/>
        </w:rPr>
        <w:t xml:space="preserve"> </w:t>
      </w:r>
      <w:proofErr w:type="spellStart"/>
      <w:r w:rsidR="002A3314" w:rsidRPr="002A3314">
        <w:rPr>
          <w:rFonts w:ascii="Times New Roman" w:hAnsi="Times New Roman" w:cs="Times New Roman"/>
          <w:lang w:val="ru-RU"/>
        </w:rPr>
        <w:t>забезпечувати</w:t>
      </w:r>
      <w:proofErr w:type="spellEnd"/>
      <w:r w:rsidR="002A3314" w:rsidRPr="002A3314">
        <w:rPr>
          <w:rFonts w:ascii="Times New Roman" w:hAnsi="Times New Roman" w:cs="Times New Roman"/>
          <w:lang w:val="ru-RU"/>
        </w:rPr>
        <w:t xml:space="preserve"> </w:t>
      </w:r>
      <w:proofErr w:type="spellStart"/>
      <w:r w:rsidR="002A3314" w:rsidRPr="002A3314">
        <w:rPr>
          <w:rFonts w:ascii="Times New Roman" w:hAnsi="Times New Roman" w:cs="Times New Roman"/>
          <w:lang w:val="ru-RU"/>
        </w:rPr>
        <w:t>своєчасне</w:t>
      </w:r>
      <w:proofErr w:type="spellEnd"/>
      <w:r w:rsidR="002A3314" w:rsidRPr="002A3314">
        <w:rPr>
          <w:rFonts w:ascii="Times New Roman" w:hAnsi="Times New Roman" w:cs="Times New Roman"/>
          <w:lang w:val="ru-RU"/>
        </w:rPr>
        <w:t xml:space="preserve"> </w:t>
      </w:r>
      <w:proofErr w:type="spellStart"/>
      <w:r w:rsidR="002A3314" w:rsidRPr="002A3314">
        <w:rPr>
          <w:rFonts w:ascii="Times New Roman" w:hAnsi="Times New Roman" w:cs="Times New Roman"/>
          <w:lang w:val="ru-RU"/>
        </w:rPr>
        <w:t>завезення</w:t>
      </w:r>
      <w:proofErr w:type="spellEnd"/>
      <w:r w:rsidR="002A3314" w:rsidRPr="002A3314">
        <w:rPr>
          <w:rFonts w:ascii="Times New Roman" w:hAnsi="Times New Roman" w:cs="Times New Roman"/>
          <w:lang w:val="ru-RU"/>
        </w:rPr>
        <w:t xml:space="preserve"> </w:t>
      </w:r>
      <w:proofErr w:type="spellStart"/>
      <w:r w:rsidR="002A3314" w:rsidRPr="002A3314">
        <w:rPr>
          <w:rFonts w:ascii="Times New Roman" w:hAnsi="Times New Roman" w:cs="Times New Roman"/>
          <w:lang w:val="ru-RU"/>
        </w:rPr>
        <w:t>вантажу</w:t>
      </w:r>
      <w:proofErr w:type="spellEnd"/>
      <w:r w:rsidR="002A3314" w:rsidRPr="002A3314">
        <w:rPr>
          <w:rFonts w:ascii="Times New Roman" w:hAnsi="Times New Roman" w:cs="Times New Roman"/>
          <w:lang w:val="ru-RU"/>
        </w:rPr>
        <w:t xml:space="preserve"> на </w:t>
      </w:r>
      <w:proofErr w:type="spellStart"/>
      <w:r w:rsidR="002A3314" w:rsidRPr="002A3314">
        <w:rPr>
          <w:rFonts w:ascii="Times New Roman" w:hAnsi="Times New Roman" w:cs="Times New Roman"/>
          <w:lang w:val="ru-RU"/>
        </w:rPr>
        <w:t>Термінал</w:t>
      </w:r>
      <w:proofErr w:type="spellEnd"/>
      <w:r w:rsidR="002A3314" w:rsidRPr="002A3314">
        <w:rPr>
          <w:rFonts w:ascii="Times New Roman" w:hAnsi="Times New Roman" w:cs="Times New Roman"/>
          <w:lang w:val="ru-RU"/>
        </w:rPr>
        <w:t xml:space="preserve"> </w:t>
      </w:r>
      <w:proofErr w:type="spellStart"/>
      <w:r w:rsidR="002A3314" w:rsidRPr="002A3314">
        <w:rPr>
          <w:rFonts w:ascii="Times New Roman" w:hAnsi="Times New Roman" w:cs="Times New Roman"/>
          <w:lang w:val="ru-RU"/>
        </w:rPr>
        <w:t>Виконавця</w:t>
      </w:r>
      <w:proofErr w:type="spellEnd"/>
      <w:r w:rsidR="002A3314" w:rsidRPr="002A3314">
        <w:rPr>
          <w:rFonts w:ascii="Times New Roman" w:hAnsi="Times New Roman" w:cs="Times New Roman"/>
          <w:lang w:val="ru-RU"/>
        </w:rPr>
        <w:t xml:space="preserve"> та </w:t>
      </w:r>
      <w:proofErr w:type="spellStart"/>
      <w:r w:rsidR="002A3314" w:rsidRPr="002A3314">
        <w:rPr>
          <w:rFonts w:ascii="Times New Roman" w:hAnsi="Times New Roman" w:cs="Times New Roman"/>
          <w:lang w:val="ru-RU"/>
        </w:rPr>
        <w:t>вивіз</w:t>
      </w:r>
      <w:proofErr w:type="spellEnd"/>
      <w:r w:rsidR="002A3314" w:rsidRPr="002A3314">
        <w:rPr>
          <w:rFonts w:ascii="Times New Roman" w:hAnsi="Times New Roman" w:cs="Times New Roman"/>
          <w:lang w:val="ru-RU"/>
        </w:rPr>
        <w:t xml:space="preserve"> </w:t>
      </w:r>
      <w:proofErr w:type="spellStart"/>
      <w:r w:rsidR="002A3314" w:rsidRPr="002A3314">
        <w:rPr>
          <w:rFonts w:ascii="Times New Roman" w:hAnsi="Times New Roman" w:cs="Times New Roman"/>
          <w:lang w:val="ru-RU"/>
        </w:rPr>
        <w:t>Вантажу</w:t>
      </w:r>
      <w:proofErr w:type="spellEnd"/>
      <w:r w:rsidR="002A3314" w:rsidRPr="002A3314">
        <w:rPr>
          <w:rFonts w:ascii="Times New Roman" w:hAnsi="Times New Roman" w:cs="Times New Roman"/>
          <w:lang w:val="ru-RU"/>
        </w:rPr>
        <w:t xml:space="preserve"> з </w:t>
      </w:r>
      <w:proofErr w:type="spellStart"/>
      <w:r w:rsidR="002A3314" w:rsidRPr="002A3314">
        <w:rPr>
          <w:rFonts w:ascii="Times New Roman" w:hAnsi="Times New Roman" w:cs="Times New Roman"/>
          <w:lang w:val="ru-RU"/>
        </w:rPr>
        <w:t>Термінала</w:t>
      </w:r>
      <w:proofErr w:type="spellEnd"/>
      <w:r w:rsidR="002A3314" w:rsidRPr="002A3314">
        <w:rPr>
          <w:rFonts w:ascii="Times New Roman" w:hAnsi="Times New Roman" w:cs="Times New Roman"/>
          <w:lang w:val="ru-RU"/>
        </w:rPr>
        <w:t xml:space="preserve"> </w:t>
      </w:r>
      <w:proofErr w:type="spellStart"/>
      <w:r w:rsidR="002A3314" w:rsidRPr="002A3314">
        <w:rPr>
          <w:rFonts w:ascii="Times New Roman" w:hAnsi="Times New Roman" w:cs="Times New Roman"/>
          <w:lang w:val="ru-RU"/>
        </w:rPr>
        <w:t>Виконавця</w:t>
      </w:r>
      <w:proofErr w:type="spellEnd"/>
      <w:r w:rsidR="002A3314" w:rsidRPr="002A3314">
        <w:rPr>
          <w:rFonts w:ascii="Times New Roman" w:hAnsi="Times New Roman" w:cs="Times New Roman"/>
          <w:lang w:val="ru-RU"/>
        </w:rPr>
        <w:t xml:space="preserve"> </w:t>
      </w:r>
      <w:proofErr w:type="spellStart"/>
      <w:r w:rsidR="002A3314" w:rsidRPr="002A3314">
        <w:rPr>
          <w:rFonts w:ascii="Times New Roman" w:hAnsi="Times New Roman" w:cs="Times New Roman"/>
          <w:lang w:val="ru-RU"/>
        </w:rPr>
        <w:t>відповідно</w:t>
      </w:r>
      <w:proofErr w:type="spellEnd"/>
      <w:r w:rsidR="002A3314" w:rsidRPr="002A3314">
        <w:rPr>
          <w:rFonts w:ascii="Times New Roman" w:hAnsi="Times New Roman" w:cs="Times New Roman"/>
          <w:lang w:val="ru-RU"/>
        </w:rPr>
        <w:t xml:space="preserve"> до </w:t>
      </w:r>
      <w:proofErr w:type="spellStart"/>
      <w:r w:rsidR="002A3314" w:rsidRPr="002A3314">
        <w:rPr>
          <w:rFonts w:ascii="Times New Roman" w:hAnsi="Times New Roman" w:cs="Times New Roman"/>
          <w:lang w:val="ru-RU"/>
        </w:rPr>
        <w:t>погоджених</w:t>
      </w:r>
      <w:proofErr w:type="spellEnd"/>
      <w:r w:rsidR="002A3314" w:rsidRPr="002A3314">
        <w:rPr>
          <w:rFonts w:ascii="Times New Roman" w:hAnsi="Times New Roman" w:cs="Times New Roman"/>
          <w:lang w:val="ru-RU"/>
        </w:rPr>
        <w:t xml:space="preserve"> сторонами плану </w:t>
      </w:r>
      <w:proofErr w:type="spellStart"/>
      <w:r w:rsidR="002A3314" w:rsidRPr="002A3314">
        <w:rPr>
          <w:rFonts w:ascii="Times New Roman" w:hAnsi="Times New Roman" w:cs="Times New Roman"/>
          <w:lang w:val="ru-RU"/>
        </w:rPr>
        <w:t>відвантаження</w:t>
      </w:r>
      <w:proofErr w:type="spellEnd"/>
      <w:r w:rsidR="002A3314" w:rsidRPr="002A3314">
        <w:rPr>
          <w:rFonts w:ascii="Times New Roman" w:hAnsi="Times New Roman" w:cs="Times New Roman"/>
          <w:lang w:val="ru-RU"/>
        </w:rPr>
        <w:t xml:space="preserve"> Зерна на Судно.</w:t>
      </w:r>
    </w:p>
    <w:p w14:paraId="64E6C988" w14:textId="77777777" w:rsidR="00BF0B9B" w:rsidRDefault="001B0877" w:rsidP="00922E9D">
      <w:pPr>
        <w:contextualSpacing/>
        <w:jc w:val="both"/>
        <w:rPr>
          <w:rFonts w:ascii="Times New Roman" w:hAnsi="Times New Roman" w:cs="Times New Roman"/>
          <w:lang w:val="ru-RU"/>
        </w:rPr>
        <w:pPrChange w:id="352" w:author="OLENA PASHKOVA (NEPTUNE.UA)" w:date="2023-11-16T03:58:00Z">
          <w:pPr>
            <w:contextualSpacing/>
          </w:pPr>
        </w:pPrChange>
      </w:pPr>
      <w:r w:rsidRPr="00121D46">
        <w:rPr>
          <w:rFonts w:ascii="Times New Roman" w:hAnsi="Times New Roman" w:cs="Times New Roman"/>
          <w:b/>
          <w:lang w:val="ru-RU"/>
        </w:rPr>
        <w:t>5.14.</w:t>
      </w:r>
      <w:r w:rsidRPr="001B0877">
        <w:rPr>
          <w:rFonts w:ascii="Times New Roman" w:hAnsi="Times New Roman" w:cs="Times New Roman"/>
          <w:lang w:val="ru-RU"/>
        </w:rPr>
        <w:t xml:space="preserve"> </w:t>
      </w:r>
      <w:proofErr w:type="spellStart"/>
      <w:r w:rsidR="00BF0B9B" w:rsidRPr="00BF0B9B">
        <w:rPr>
          <w:rFonts w:ascii="Times New Roman" w:hAnsi="Times New Roman" w:cs="Times New Roman"/>
          <w:lang w:val="ru-RU"/>
        </w:rPr>
        <w:t>Замовник</w:t>
      </w:r>
      <w:proofErr w:type="spellEnd"/>
      <w:r w:rsidR="00BF0B9B" w:rsidRPr="00BF0B9B">
        <w:rPr>
          <w:rFonts w:ascii="Times New Roman" w:hAnsi="Times New Roman" w:cs="Times New Roman"/>
          <w:lang w:val="ru-RU"/>
        </w:rPr>
        <w:t xml:space="preserve"> </w:t>
      </w:r>
      <w:proofErr w:type="spellStart"/>
      <w:r w:rsidR="00BF0B9B" w:rsidRPr="00BF0B9B">
        <w:rPr>
          <w:rFonts w:ascii="Times New Roman" w:hAnsi="Times New Roman" w:cs="Times New Roman"/>
          <w:lang w:val="ru-RU"/>
        </w:rPr>
        <w:t>забезпечує</w:t>
      </w:r>
      <w:proofErr w:type="spellEnd"/>
      <w:r w:rsidR="00BF0B9B" w:rsidRPr="00BF0B9B">
        <w:rPr>
          <w:rFonts w:ascii="Times New Roman" w:hAnsi="Times New Roman" w:cs="Times New Roman"/>
          <w:lang w:val="ru-RU"/>
        </w:rPr>
        <w:t xml:space="preserve"> </w:t>
      </w:r>
      <w:proofErr w:type="spellStart"/>
      <w:r w:rsidR="00BF0B9B" w:rsidRPr="00BF0B9B">
        <w:rPr>
          <w:rFonts w:ascii="Times New Roman" w:hAnsi="Times New Roman" w:cs="Times New Roman"/>
          <w:lang w:val="ru-RU"/>
        </w:rPr>
        <w:t>відповідність</w:t>
      </w:r>
      <w:proofErr w:type="spellEnd"/>
      <w:r w:rsidR="00BF0B9B" w:rsidRPr="00BF0B9B">
        <w:rPr>
          <w:rFonts w:ascii="Times New Roman" w:hAnsi="Times New Roman" w:cs="Times New Roman"/>
          <w:lang w:val="ru-RU"/>
        </w:rPr>
        <w:t xml:space="preserve"> </w:t>
      </w:r>
      <w:proofErr w:type="spellStart"/>
      <w:r w:rsidR="00BF0B9B" w:rsidRPr="00BF0B9B">
        <w:rPr>
          <w:rFonts w:ascii="Times New Roman" w:hAnsi="Times New Roman" w:cs="Times New Roman"/>
          <w:lang w:val="ru-RU"/>
        </w:rPr>
        <w:t>якості</w:t>
      </w:r>
      <w:proofErr w:type="spellEnd"/>
      <w:r w:rsidR="00BF0B9B" w:rsidRPr="00BF0B9B">
        <w:rPr>
          <w:rFonts w:ascii="Times New Roman" w:hAnsi="Times New Roman" w:cs="Times New Roman"/>
          <w:lang w:val="ru-RU"/>
        </w:rPr>
        <w:t xml:space="preserve"> Зерна, </w:t>
      </w:r>
      <w:proofErr w:type="spellStart"/>
      <w:r w:rsidR="00BF0B9B" w:rsidRPr="00BF0B9B">
        <w:rPr>
          <w:rFonts w:ascii="Times New Roman" w:hAnsi="Times New Roman" w:cs="Times New Roman"/>
          <w:lang w:val="ru-RU"/>
        </w:rPr>
        <w:t>що</w:t>
      </w:r>
      <w:proofErr w:type="spellEnd"/>
      <w:r w:rsidR="00BF0B9B" w:rsidRPr="00BF0B9B">
        <w:rPr>
          <w:rFonts w:ascii="Times New Roman" w:hAnsi="Times New Roman" w:cs="Times New Roman"/>
          <w:lang w:val="ru-RU"/>
        </w:rPr>
        <w:t xml:space="preserve"> </w:t>
      </w:r>
      <w:proofErr w:type="spellStart"/>
      <w:r w:rsidR="00BF0B9B" w:rsidRPr="00BF0B9B">
        <w:rPr>
          <w:rFonts w:ascii="Times New Roman" w:hAnsi="Times New Roman" w:cs="Times New Roman"/>
          <w:lang w:val="ru-RU"/>
        </w:rPr>
        <w:t>прибуває</w:t>
      </w:r>
      <w:proofErr w:type="spellEnd"/>
      <w:r w:rsidR="00BF0B9B" w:rsidRPr="00BF0B9B">
        <w:rPr>
          <w:rFonts w:ascii="Times New Roman" w:hAnsi="Times New Roman" w:cs="Times New Roman"/>
          <w:lang w:val="ru-RU"/>
        </w:rPr>
        <w:t xml:space="preserve"> до </w:t>
      </w:r>
      <w:proofErr w:type="spellStart"/>
      <w:r w:rsidR="00BF0B9B" w:rsidRPr="00BF0B9B">
        <w:rPr>
          <w:rFonts w:ascii="Times New Roman" w:hAnsi="Times New Roman" w:cs="Times New Roman"/>
          <w:lang w:val="ru-RU"/>
        </w:rPr>
        <w:t>Терміналу</w:t>
      </w:r>
      <w:proofErr w:type="spellEnd"/>
      <w:r w:rsidR="00BF0B9B" w:rsidRPr="00BF0B9B">
        <w:rPr>
          <w:rFonts w:ascii="Times New Roman" w:hAnsi="Times New Roman" w:cs="Times New Roman"/>
          <w:lang w:val="ru-RU"/>
        </w:rPr>
        <w:t xml:space="preserve"> </w:t>
      </w:r>
      <w:proofErr w:type="spellStart"/>
      <w:r w:rsidR="00BF0B9B" w:rsidRPr="00BF0B9B">
        <w:rPr>
          <w:rFonts w:ascii="Times New Roman" w:hAnsi="Times New Roman" w:cs="Times New Roman"/>
          <w:lang w:val="ru-RU"/>
        </w:rPr>
        <w:t>Виконавця</w:t>
      </w:r>
      <w:proofErr w:type="spellEnd"/>
      <w:r w:rsidR="00BF0B9B" w:rsidRPr="00BF0B9B">
        <w:rPr>
          <w:rFonts w:ascii="Times New Roman" w:hAnsi="Times New Roman" w:cs="Times New Roman"/>
          <w:lang w:val="ru-RU"/>
        </w:rPr>
        <w:t xml:space="preserve">, </w:t>
      </w:r>
      <w:proofErr w:type="spellStart"/>
      <w:r w:rsidR="00BF0B9B" w:rsidRPr="00BF0B9B">
        <w:rPr>
          <w:rFonts w:ascii="Times New Roman" w:hAnsi="Times New Roman" w:cs="Times New Roman"/>
          <w:lang w:val="ru-RU"/>
        </w:rPr>
        <w:t>узгодженим</w:t>
      </w:r>
      <w:proofErr w:type="spellEnd"/>
      <w:r w:rsidR="00BF0B9B" w:rsidRPr="00BF0B9B">
        <w:rPr>
          <w:rFonts w:ascii="Times New Roman" w:hAnsi="Times New Roman" w:cs="Times New Roman"/>
          <w:lang w:val="ru-RU"/>
        </w:rPr>
        <w:t xml:space="preserve"> </w:t>
      </w:r>
      <w:proofErr w:type="spellStart"/>
      <w:r w:rsidR="00BF0B9B" w:rsidRPr="00BF0B9B">
        <w:rPr>
          <w:rFonts w:ascii="Times New Roman" w:hAnsi="Times New Roman" w:cs="Times New Roman"/>
          <w:lang w:val="ru-RU"/>
        </w:rPr>
        <w:t>цим</w:t>
      </w:r>
      <w:proofErr w:type="spellEnd"/>
      <w:r w:rsidR="00BF0B9B" w:rsidRPr="00BF0B9B">
        <w:rPr>
          <w:rFonts w:ascii="Times New Roman" w:hAnsi="Times New Roman" w:cs="Times New Roman"/>
          <w:lang w:val="ru-RU"/>
        </w:rPr>
        <w:t xml:space="preserve"> Договором </w:t>
      </w:r>
      <w:proofErr w:type="spellStart"/>
      <w:r w:rsidR="00BF0B9B" w:rsidRPr="00BF0B9B">
        <w:rPr>
          <w:rFonts w:ascii="Times New Roman" w:hAnsi="Times New Roman" w:cs="Times New Roman"/>
          <w:lang w:val="ru-RU"/>
        </w:rPr>
        <w:t>специфікаціям</w:t>
      </w:r>
      <w:proofErr w:type="spellEnd"/>
      <w:r w:rsidR="00BF0B9B" w:rsidRPr="00BF0B9B">
        <w:rPr>
          <w:rFonts w:ascii="Times New Roman" w:hAnsi="Times New Roman" w:cs="Times New Roman"/>
          <w:lang w:val="ru-RU"/>
        </w:rPr>
        <w:t xml:space="preserve"> та стандартам.</w:t>
      </w:r>
    </w:p>
    <w:p w14:paraId="4677379F" w14:textId="0FC62FD5" w:rsidR="00B7163D" w:rsidRDefault="001B0877" w:rsidP="00922E9D">
      <w:pPr>
        <w:contextualSpacing/>
        <w:jc w:val="both"/>
        <w:rPr>
          <w:rFonts w:ascii="Times New Roman" w:hAnsi="Times New Roman" w:cs="Times New Roman"/>
          <w:lang w:val="ru-RU"/>
        </w:rPr>
        <w:pPrChange w:id="353" w:author="OLENA PASHKOVA (NEPTUNE.UA)" w:date="2023-11-16T03:58:00Z">
          <w:pPr>
            <w:contextualSpacing/>
          </w:pPr>
        </w:pPrChange>
      </w:pPr>
      <w:r w:rsidRPr="00121D46">
        <w:rPr>
          <w:rFonts w:ascii="Times New Roman" w:hAnsi="Times New Roman" w:cs="Times New Roman"/>
          <w:b/>
          <w:lang w:val="ru-RU"/>
        </w:rPr>
        <w:t>5.15.</w:t>
      </w:r>
      <w:r w:rsidRPr="001B0877">
        <w:rPr>
          <w:rFonts w:ascii="Times New Roman" w:hAnsi="Times New Roman" w:cs="Times New Roman"/>
          <w:lang w:val="ru-RU"/>
        </w:rPr>
        <w:t xml:space="preserve"> </w:t>
      </w:r>
      <w:proofErr w:type="spellStart"/>
      <w:r w:rsidR="00B7163D" w:rsidRPr="00B7163D">
        <w:rPr>
          <w:rFonts w:ascii="Times New Roman" w:hAnsi="Times New Roman" w:cs="Times New Roman"/>
          <w:lang w:val="ru-RU"/>
        </w:rPr>
        <w:t>Замовник</w:t>
      </w:r>
      <w:proofErr w:type="spellEnd"/>
      <w:r w:rsidR="00B7163D" w:rsidRPr="00B7163D">
        <w:rPr>
          <w:rFonts w:ascii="Times New Roman" w:hAnsi="Times New Roman" w:cs="Times New Roman"/>
          <w:lang w:val="ru-RU"/>
        </w:rPr>
        <w:t xml:space="preserve"> </w:t>
      </w:r>
      <w:proofErr w:type="spellStart"/>
      <w:proofErr w:type="gramStart"/>
      <w:r w:rsidR="00B7163D" w:rsidRPr="00B7163D">
        <w:rPr>
          <w:rFonts w:ascii="Times New Roman" w:hAnsi="Times New Roman" w:cs="Times New Roman"/>
          <w:lang w:val="ru-RU"/>
        </w:rPr>
        <w:t>направляє</w:t>
      </w:r>
      <w:proofErr w:type="spellEnd"/>
      <w:r w:rsidR="00B7163D" w:rsidRPr="00B7163D">
        <w:rPr>
          <w:rFonts w:ascii="Times New Roman" w:hAnsi="Times New Roman" w:cs="Times New Roman"/>
          <w:lang w:val="ru-RU"/>
        </w:rPr>
        <w:t xml:space="preserve">  скан</w:t>
      </w:r>
      <w:proofErr w:type="gramEnd"/>
      <w:r w:rsidR="00B7163D" w:rsidRPr="00B7163D">
        <w:rPr>
          <w:rFonts w:ascii="Times New Roman" w:hAnsi="Times New Roman" w:cs="Times New Roman"/>
          <w:lang w:val="ru-RU"/>
        </w:rPr>
        <w:t>-</w:t>
      </w:r>
      <w:proofErr w:type="spellStart"/>
      <w:r w:rsidR="00B7163D" w:rsidRPr="00B7163D">
        <w:rPr>
          <w:rFonts w:ascii="Times New Roman" w:hAnsi="Times New Roman" w:cs="Times New Roman"/>
          <w:lang w:val="ru-RU"/>
        </w:rPr>
        <w:t>копії</w:t>
      </w:r>
      <w:proofErr w:type="spellEnd"/>
      <w:r w:rsidR="00B7163D" w:rsidRPr="00B7163D">
        <w:rPr>
          <w:rFonts w:ascii="Times New Roman" w:hAnsi="Times New Roman" w:cs="Times New Roman"/>
          <w:lang w:val="ru-RU"/>
        </w:rPr>
        <w:t xml:space="preserve"> </w:t>
      </w:r>
      <w:proofErr w:type="spellStart"/>
      <w:r w:rsidR="00B7163D" w:rsidRPr="00B7163D">
        <w:rPr>
          <w:rFonts w:ascii="Times New Roman" w:hAnsi="Times New Roman" w:cs="Times New Roman"/>
          <w:lang w:val="ru-RU"/>
        </w:rPr>
        <w:t>посвідчень</w:t>
      </w:r>
      <w:proofErr w:type="spellEnd"/>
      <w:r w:rsidR="00B7163D" w:rsidRPr="00B7163D">
        <w:rPr>
          <w:rFonts w:ascii="Times New Roman" w:hAnsi="Times New Roman" w:cs="Times New Roman"/>
          <w:lang w:val="ru-RU"/>
        </w:rPr>
        <w:t xml:space="preserve"> про </w:t>
      </w:r>
      <w:proofErr w:type="spellStart"/>
      <w:r w:rsidR="00B7163D" w:rsidRPr="00B7163D">
        <w:rPr>
          <w:rFonts w:ascii="Times New Roman" w:hAnsi="Times New Roman" w:cs="Times New Roman"/>
          <w:lang w:val="ru-RU"/>
        </w:rPr>
        <w:t>якість</w:t>
      </w:r>
      <w:proofErr w:type="spellEnd"/>
      <w:r w:rsidR="00B7163D" w:rsidRPr="00B7163D">
        <w:rPr>
          <w:rFonts w:ascii="Times New Roman" w:hAnsi="Times New Roman" w:cs="Times New Roman"/>
          <w:lang w:val="ru-RU"/>
        </w:rPr>
        <w:t xml:space="preserve"> на </w:t>
      </w:r>
      <w:proofErr w:type="spellStart"/>
      <w:r w:rsidR="00B7163D" w:rsidRPr="00B7163D">
        <w:rPr>
          <w:rFonts w:ascii="Times New Roman" w:hAnsi="Times New Roman" w:cs="Times New Roman"/>
          <w:lang w:val="ru-RU"/>
        </w:rPr>
        <w:t>електрону</w:t>
      </w:r>
      <w:proofErr w:type="spellEnd"/>
      <w:r w:rsidR="00B7163D" w:rsidRPr="00B7163D">
        <w:rPr>
          <w:rFonts w:ascii="Times New Roman" w:hAnsi="Times New Roman" w:cs="Times New Roman"/>
          <w:lang w:val="ru-RU"/>
        </w:rPr>
        <w:t xml:space="preserve"> адресу </w:t>
      </w:r>
      <w:proofErr w:type="spellStart"/>
      <w:r w:rsidR="00B7163D" w:rsidRPr="00B7163D">
        <w:rPr>
          <w:rFonts w:ascii="Times New Roman" w:hAnsi="Times New Roman" w:cs="Times New Roman"/>
          <w:lang w:val="ru-RU"/>
        </w:rPr>
        <w:t>Виконавця</w:t>
      </w:r>
      <w:proofErr w:type="spellEnd"/>
      <w:r w:rsidR="00B7163D" w:rsidRPr="00B7163D">
        <w:rPr>
          <w:rFonts w:ascii="Times New Roman" w:hAnsi="Times New Roman" w:cs="Times New Roman"/>
          <w:lang w:val="ru-RU"/>
        </w:rPr>
        <w:t xml:space="preserve">  </w:t>
      </w:r>
      <w:r w:rsidR="009138E8">
        <w:fldChar w:fldCharType="begin"/>
      </w:r>
      <w:r w:rsidR="009138E8">
        <w:instrText>HYPERLINK</w:instrText>
      </w:r>
      <w:r w:rsidR="009138E8" w:rsidRPr="00922E9D">
        <w:rPr>
          <w:lang w:val="ru-RU"/>
        </w:rPr>
        <w:instrText xml:space="preserve"> "</w:instrText>
      </w:r>
      <w:r w:rsidR="009138E8">
        <w:instrText>mailto</w:instrText>
      </w:r>
      <w:r w:rsidR="009138E8" w:rsidRPr="00922E9D">
        <w:rPr>
          <w:lang w:val="ru-RU"/>
        </w:rPr>
        <w:instrText>:</w:instrText>
      </w:r>
      <w:r w:rsidR="009138E8">
        <w:instrText>GD</w:instrText>
      </w:r>
      <w:r w:rsidR="009138E8" w:rsidRPr="00922E9D">
        <w:rPr>
          <w:lang w:val="ru-RU"/>
        </w:rPr>
        <w:instrText>_</w:instrText>
      </w:r>
      <w:r w:rsidR="009138E8">
        <w:instrText>Laboratoriya</w:instrText>
      </w:r>
      <w:r w:rsidR="009138E8" w:rsidRPr="00922E9D">
        <w:rPr>
          <w:lang w:val="ru-RU"/>
        </w:rPr>
        <w:instrText>@</w:instrText>
      </w:r>
      <w:r w:rsidR="009138E8">
        <w:instrText>neptune</w:instrText>
      </w:r>
      <w:r w:rsidR="009138E8" w:rsidRPr="00922E9D">
        <w:rPr>
          <w:lang w:val="ru-RU"/>
        </w:rPr>
        <w:instrText>.</w:instrText>
      </w:r>
      <w:r w:rsidR="009138E8">
        <w:instrText>ua</w:instrText>
      </w:r>
      <w:r w:rsidR="009138E8" w:rsidRPr="00922E9D">
        <w:rPr>
          <w:lang w:val="ru-RU"/>
        </w:rPr>
        <w:instrText>"</w:instrText>
      </w:r>
      <w:r w:rsidR="009138E8">
        <w:fldChar w:fldCharType="separate"/>
      </w:r>
      <w:r w:rsidR="00B7163D" w:rsidRPr="00F22F1C">
        <w:rPr>
          <w:rStyle w:val="a4"/>
          <w:rFonts w:ascii="Times New Roman" w:hAnsi="Times New Roman" w:cs="Times New Roman"/>
          <w:lang w:val="ru-RU"/>
        </w:rPr>
        <w:t>GD_Laboratoriya@neptune.ua</w:t>
      </w:r>
      <w:r w:rsidR="009138E8">
        <w:rPr>
          <w:rStyle w:val="a4"/>
          <w:rFonts w:ascii="Times New Roman" w:hAnsi="Times New Roman" w:cs="Times New Roman"/>
          <w:lang w:val="ru-RU"/>
        </w:rPr>
        <w:fldChar w:fldCharType="end"/>
      </w:r>
      <w:r w:rsidR="00B7163D">
        <w:rPr>
          <w:rFonts w:ascii="Times New Roman" w:hAnsi="Times New Roman" w:cs="Times New Roman"/>
          <w:lang w:val="ru-RU"/>
        </w:rPr>
        <w:t xml:space="preserve"> </w:t>
      </w:r>
      <w:r w:rsidR="00B7163D" w:rsidRPr="00B7163D">
        <w:rPr>
          <w:rFonts w:ascii="Times New Roman" w:hAnsi="Times New Roman" w:cs="Times New Roman"/>
          <w:lang w:val="ru-RU"/>
        </w:rPr>
        <w:t xml:space="preserve">до </w:t>
      </w:r>
      <w:proofErr w:type="spellStart"/>
      <w:r w:rsidR="00B7163D" w:rsidRPr="00B7163D">
        <w:rPr>
          <w:rFonts w:ascii="Times New Roman" w:hAnsi="Times New Roman" w:cs="Times New Roman"/>
          <w:lang w:val="ru-RU"/>
        </w:rPr>
        <w:t>прибуття</w:t>
      </w:r>
      <w:proofErr w:type="spellEnd"/>
      <w:r w:rsidR="00B7163D" w:rsidRPr="00B7163D">
        <w:rPr>
          <w:rFonts w:ascii="Times New Roman" w:hAnsi="Times New Roman" w:cs="Times New Roman"/>
          <w:lang w:val="ru-RU"/>
        </w:rPr>
        <w:t xml:space="preserve"> </w:t>
      </w:r>
      <w:proofErr w:type="spellStart"/>
      <w:r w:rsidR="00B7163D" w:rsidRPr="00B7163D">
        <w:rPr>
          <w:rFonts w:ascii="Times New Roman" w:hAnsi="Times New Roman" w:cs="Times New Roman"/>
          <w:lang w:val="ru-RU"/>
        </w:rPr>
        <w:t>вантажу</w:t>
      </w:r>
      <w:proofErr w:type="spellEnd"/>
      <w:r w:rsidR="00B7163D" w:rsidRPr="00B7163D">
        <w:rPr>
          <w:rFonts w:ascii="Times New Roman" w:hAnsi="Times New Roman" w:cs="Times New Roman"/>
          <w:lang w:val="ru-RU"/>
        </w:rPr>
        <w:t xml:space="preserve"> на </w:t>
      </w:r>
      <w:proofErr w:type="spellStart"/>
      <w:r w:rsidR="00B7163D" w:rsidRPr="00B7163D">
        <w:rPr>
          <w:rFonts w:ascii="Times New Roman" w:hAnsi="Times New Roman" w:cs="Times New Roman"/>
          <w:lang w:val="ru-RU"/>
        </w:rPr>
        <w:t>Термінал</w:t>
      </w:r>
      <w:proofErr w:type="spellEnd"/>
      <w:r w:rsidR="00B7163D" w:rsidRPr="00B7163D">
        <w:rPr>
          <w:rFonts w:ascii="Times New Roman" w:hAnsi="Times New Roman" w:cs="Times New Roman"/>
          <w:lang w:val="ru-RU"/>
        </w:rPr>
        <w:t>.</w:t>
      </w:r>
    </w:p>
    <w:p w14:paraId="14E9BD83" w14:textId="1A1AE995" w:rsidR="001B0877" w:rsidRDefault="001B0877" w:rsidP="00922E9D">
      <w:pPr>
        <w:contextualSpacing/>
        <w:jc w:val="both"/>
        <w:rPr>
          <w:rFonts w:ascii="Times New Roman" w:hAnsi="Times New Roman" w:cs="Times New Roman"/>
          <w:lang w:val="ru-RU"/>
        </w:rPr>
        <w:pPrChange w:id="354" w:author="OLENA PASHKOVA (NEPTUNE.UA)" w:date="2023-11-16T03:58:00Z">
          <w:pPr>
            <w:contextualSpacing/>
          </w:pPr>
        </w:pPrChange>
      </w:pPr>
      <w:r w:rsidRPr="00121D46">
        <w:rPr>
          <w:rFonts w:ascii="Times New Roman" w:hAnsi="Times New Roman" w:cs="Times New Roman"/>
          <w:b/>
          <w:lang w:val="ru-RU"/>
        </w:rPr>
        <w:t>5.16.</w:t>
      </w:r>
      <w:r w:rsidRPr="001B0877">
        <w:rPr>
          <w:rFonts w:ascii="Times New Roman" w:hAnsi="Times New Roman" w:cs="Times New Roman"/>
          <w:lang w:val="ru-RU"/>
        </w:rPr>
        <w:t xml:space="preserve"> </w:t>
      </w:r>
      <w:r w:rsidR="00EF3950" w:rsidRPr="00EF3950">
        <w:rPr>
          <w:rFonts w:ascii="Times New Roman" w:hAnsi="Times New Roman" w:cs="Times New Roman"/>
          <w:lang w:val="ru-RU"/>
        </w:rPr>
        <w:t xml:space="preserve">У </w:t>
      </w:r>
      <w:proofErr w:type="spellStart"/>
      <w:r w:rsidR="00EF3950" w:rsidRPr="00EF3950">
        <w:rPr>
          <w:rFonts w:ascii="Times New Roman" w:hAnsi="Times New Roman" w:cs="Times New Roman"/>
          <w:lang w:val="ru-RU"/>
        </w:rPr>
        <w:t>разі</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залізничних</w:t>
      </w:r>
      <w:proofErr w:type="spellEnd"/>
      <w:r w:rsidR="00EF3950" w:rsidRPr="00EF3950">
        <w:rPr>
          <w:rFonts w:ascii="Times New Roman" w:hAnsi="Times New Roman" w:cs="Times New Roman"/>
          <w:lang w:val="ru-RU"/>
        </w:rPr>
        <w:t xml:space="preserve"> поставок </w:t>
      </w:r>
      <w:proofErr w:type="spellStart"/>
      <w:r w:rsidR="00EF3950" w:rsidRPr="00EF3950">
        <w:rPr>
          <w:rFonts w:ascii="Times New Roman" w:hAnsi="Times New Roman" w:cs="Times New Roman"/>
          <w:lang w:val="ru-RU"/>
        </w:rPr>
        <w:t>Замовник</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сплачує</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Виконавцю</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фактичну</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вартість</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всіх</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додаткових</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витрат</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Виконавця</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включаючи</w:t>
      </w:r>
      <w:proofErr w:type="spellEnd"/>
      <w:r w:rsidR="00EF3950" w:rsidRPr="00EF3950">
        <w:rPr>
          <w:rFonts w:ascii="Times New Roman" w:hAnsi="Times New Roman" w:cs="Times New Roman"/>
          <w:lang w:val="ru-RU"/>
        </w:rPr>
        <w:t xml:space="preserve"> але не </w:t>
      </w:r>
      <w:proofErr w:type="spellStart"/>
      <w:r w:rsidR="00EF3950" w:rsidRPr="00EF3950">
        <w:rPr>
          <w:rFonts w:ascii="Times New Roman" w:hAnsi="Times New Roman" w:cs="Times New Roman"/>
          <w:lang w:val="ru-RU"/>
        </w:rPr>
        <w:t>обмежуючись</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цим</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які</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можуть</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виникнути</w:t>
      </w:r>
      <w:proofErr w:type="spellEnd"/>
      <w:r w:rsidR="00EF3950" w:rsidRPr="00EF3950">
        <w:rPr>
          <w:rFonts w:ascii="Times New Roman" w:hAnsi="Times New Roman" w:cs="Times New Roman"/>
          <w:lang w:val="ru-RU"/>
        </w:rPr>
        <w:t xml:space="preserve"> у </w:t>
      </w:r>
      <w:proofErr w:type="spellStart"/>
      <w:r w:rsidR="00EF3950" w:rsidRPr="00EF3950">
        <w:rPr>
          <w:rFonts w:ascii="Times New Roman" w:hAnsi="Times New Roman" w:cs="Times New Roman"/>
          <w:lang w:val="ru-RU"/>
        </w:rPr>
        <w:t>зв'язку</w:t>
      </w:r>
      <w:proofErr w:type="spellEnd"/>
      <w:r w:rsidR="00EF3950" w:rsidRPr="00EF3950">
        <w:rPr>
          <w:rFonts w:ascii="Times New Roman" w:hAnsi="Times New Roman" w:cs="Times New Roman"/>
          <w:lang w:val="ru-RU"/>
        </w:rPr>
        <w:t xml:space="preserve"> з часом </w:t>
      </w:r>
      <w:proofErr w:type="spellStart"/>
      <w:r w:rsidR="00EF3950" w:rsidRPr="00EF3950">
        <w:rPr>
          <w:rFonts w:ascii="Times New Roman" w:hAnsi="Times New Roman" w:cs="Times New Roman"/>
          <w:lang w:val="ru-RU"/>
        </w:rPr>
        <w:t>очікування</w:t>
      </w:r>
      <w:proofErr w:type="spellEnd"/>
      <w:r w:rsidR="00EF3950" w:rsidRPr="00EF3950">
        <w:rPr>
          <w:rFonts w:ascii="Times New Roman" w:hAnsi="Times New Roman" w:cs="Times New Roman"/>
          <w:lang w:val="ru-RU"/>
        </w:rPr>
        <w:t xml:space="preserve"> до </w:t>
      </w:r>
      <w:proofErr w:type="spellStart"/>
      <w:r w:rsidR="00EF3950" w:rsidRPr="00EF3950">
        <w:rPr>
          <w:rFonts w:ascii="Times New Roman" w:hAnsi="Times New Roman" w:cs="Times New Roman"/>
          <w:lang w:val="ru-RU"/>
        </w:rPr>
        <w:t>вивантаження</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пошкодженого</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вантажу</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надконсолідованого</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зліпленого</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або</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інші</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вантажі</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які</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неможливо</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розвантажити</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звичайним</w:t>
      </w:r>
      <w:proofErr w:type="spellEnd"/>
      <w:r w:rsidR="00EF3950" w:rsidRPr="00EF3950">
        <w:rPr>
          <w:rFonts w:ascii="Times New Roman" w:hAnsi="Times New Roman" w:cs="Times New Roman"/>
          <w:lang w:val="ru-RU"/>
        </w:rPr>
        <w:t xml:space="preserve"> способом, </w:t>
      </w:r>
      <w:proofErr w:type="spellStart"/>
      <w:r w:rsidR="00EF3950" w:rsidRPr="00EF3950">
        <w:rPr>
          <w:rFonts w:ascii="Times New Roman" w:hAnsi="Times New Roman" w:cs="Times New Roman"/>
          <w:lang w:val="ru-RU"/>
        </w:rPr>
        <w:t>надлишкові</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домішки</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або</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залишки</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отруйних</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фумігантів</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вологість</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тощо</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додаткові</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маневрові</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операції</w:t>
      </w:r>
      <w:proofErr w:type="spellEnd"/>
      <w:r w:rsidR="00EF3950" w:rsidRPr="00EF3950">
        <w:rPr>
          <w:rFonts w:ascii="Times New Roman" w:hAnsi="Times New Roman" w:cs="Times New Roman"/>
          <w:lang w:val="ru-RU"/>
        </w:rPr>
        <w:t xml:space="preserve"> одного </w:t>
      </w:r>
      <w:proofErr w:type="spellStart"/>
      <w:r w:rsidR="00EF3950" w:rsidRPr="00EF3950">
        <w:rPr>
          <w:rFonts w:ascii="Times New Roman" w:hAnsi="Times New Roman" w:cs="Times New Roman"/>
          <w:lang w:val="ru-RU"/>
        </w:rPr>
        <w:t>залізничного</w:t>
      </w:r>
      <w:proofErr w:type="spellEnd"/>
      <w:r w:rsidR="00EF3950" w:rsidRPr="00EF3950">
        <w:rPr>
          <w:rFonts w:ascii="Times New Roman" w:hAnsi="Times New Roman" w:cs="Times New Roman"/>
          <w:lang w:val="ru-RU"/>
        </w:rPr>
        <w:t xml:space="preserve"> вагона </w:t>
      </w:r>
      <w:proofErr w:type="spellStart"/>
      <w:r w:rsidR="00EF3950" w:rsidRPr="00EF3950">
        <w:rPr>
          <w:rFonts w:ascii="Times New Roman" w:hAnsi="Times New Roman" w:cs="Times New Roman"/>
          <w:lang w:val="ru-RU"/>
        </w:rPr>
        <w:t>або</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групи</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lastRenderedPageBreak/>
        <w:t>залізничних</w:t>
      </w:r>
      <w:proofErr w:type="spellEnd"/>
      <w:r w:rsidR="00EF3950" w:rsidRPr="00EF3950">
        <w:rPr>
          <w:rFonts w:ascii="Times New Roman" w:hAnsi="Times New Roman" w:cs="Times New Roman"/>
          <w:lang w:val="ru-RU"/>
        </w:rPr>
        <w:t xml:space="preserve"> </w:t>
      </w:r>
      <w:proofErr w:type="spellStart"/>
      <w:r w:rsidR="00EF3950" w:rsidRPr="00EF3950">
        <w:rPr>
          <w:rFonts w:ascii="Times New Roman" w:hAnsi="Times New Roman" w:cs="Times New Roman"/>
          <w:lang w:val="ru-RU"/>
        </w:rPr>
        <w:t>вагонів</w:t>
      </w:r>
      <w:proofErr w:type="spellEnd"/>
      <w:r w:rsidR="00EF3950" w:rsidRPr="00EF3950">
        <w:rPr>
          <w:rFonts w:ascii="Times New Roman" w:hAnsi="Times New Roman" w:cs="Times New Roman"/>
          <w:lang w:val="ru-RU"/>
        </w:rPr>
        <w:t xml:space="preserve">, </w:t>
      </w:r>
      <w:ins w:id="355" w:author="SERHII SULIMA (NEPTUNE.UA)" w:date="2023-11-15T10:45:00Z">
        <w:r w:rsidR="00014120" w:rsidRPr="00014120">
          <w:rPr>
            <w:rFonts w:ascii="Times New Roman" w:hAnsi="Times New Roman" w:cs="Times New Roman"/>
            <w:lang w:val="ru-RU"/>
          </w:rPr>
          <w:t xml:space="preserve">за </w:t>
        </w:r>
        <w:proofErr w:type="spellStart"/>
        <w:r w:rsidR="00014120" w:rsidRPr="00014120">
          <w:rPr>
            <w:rFonts w:ascii="Times New Roman" w:hAnsi="Times New Roman" w:cs="Times New Roman"/>
            <w:lang w:val="ru-RU"/>
          </w:rPr>
          <w:t>умови</w:t>
        </w:r>
        <w:proofErr w:type="spellEnd"/>
        <w:r w:rsidR="00014120" w:rsidRPr="00014120">
          <w:rPr>
            <w:rFonts w:ascii="Times New Roman" w:hAnsi="Times New Roman" w:cs="Times New Roman"/>
            <w:lang w:val="ru-RU"/>
          </w:rPr>
          <w:t xml:space="preserve">, </w:t>
        </w:r>
        <w:proofErr w:type="spellStart"/>
        <w:r w:rsidR="00014120" w:rsidRPr="00014120">
          <w:rPr>
            <w:rFonts w:ascii="Times New Roman" w:hAnsi="Times New Roman" w:cs="Times New Roman"/>
            <w:lang w:val="ru-RU"/>
          </w:rPr>
          <w:t>що</w:t>
        </w:r>
        <w:proofErr w:type="spellEnd"/>
        <w:r w:rsidR="00014120" w:rsidRPr="00014120">
          <w:rPr>
            <w:rFonts w:ascii="Times New Roman" w:hAnsi="Times New Roman" w:cs="Times New Roman"/>
            <w:lang w:val="ru-RU"/>
          </w:rPr>
          <w:t xml:space="preserve"> </w:t>
        </w:r>
        <w:proofErr w:type="spellStart"/>
        <w:r w:rsidR="00014120" w:rsidRPr="00014120">
          <w:rPr>
            <w:rFonts w:ascii="Times New Roman" w:hAnsi="Times New Roman" w:cs="Times New Roman"/>
            <w:lang w:val="ru-RU"/>
          </w:rPr>
          <w:t>такі</w:t>
        </w:r>
        <w:proofErr w:type="spellEnd"/>
        <w:r w:rsidR="00014120" w:rsidRPr="00014120">
          <w:rPr>
            <w:rFonts w:ascii="Times New Roman" w:hAnsi="Times New Roman" w:cs="Times New Roman"/>
            <w:lang w:val="ru-RU"/>
          </w:rPr>
          <w:t xml:space="preserve"> </w:t>
        </w:r>
        <w:proofErr w:type="spellStart"/>
        <w:r w:rsidR="00014120" w:rsidRPr="00014120">
          <w:rPr>
            <w:rFonts w:ascii="Times New Roman" w:hAnsi="Times New Roman" w:cs="Times New Roman"/>
            <w:lang w:val="ru-RU"/>
          </w:rPr>
          <w:t>витрати</w:t>
        </w:r>
        <w:proofErr w:type="spellEnd"/>
        <w:r w:rsidR="00014120" w:rsidRPr="00014120">
          <w:rPr>
            <w:rFonts w:ascii="Times New Roman" w:hAnsi="Times New Roman" w:cs="Times New Roman"/>
            <w:lang w:val="ru-RU"/>
          </w:rPr>
          <w:t xml:space="preserve"> не </w:t>
        </w:r>
        <w:proofErr w:type="spellStart"/>
        <w:r w:rsidR="00014120" w:rsidRPr="00014120">
          <w:rPr>
            <w:rFonts w:ascii="Times New Roman" w:hAnsi="Times New Roman" w:cs="Times New Roman"/>
            <w:lang w:val="ru-RU"/>
          </w:rPr>
          <w:t>спричинені</w:t>
        </w:r>
        <w:proofErr w:type="spellEnd"/>
        <w:r w:rsidR="00014120" w:rsidRPr="00014120">
          <w:rPr>
            <w:rFonts w:ascii="Times New Roman" w:hAnsi="Times New Roman" w:cs="Times New Roman"/>
            <w:lang w:val="ru-RU"/>
          </w:rPr>
          <w:t xml:space="preserve"> </w:t>
        </w:r>
        <w:proofErr w:type="spellStart"/>
        <w:r w:rsidR="00014120" w:rsidRPr="00014120">
          <w:rPr>
            <w:rFonts w:ascii="Times New Roman" w:hAnsi="Times New Roman" w:cs="Times New Roman"/>
            <w:lang w:val="ru-RU"/>
          </w:rPr>
          <w:t>Виконавцем</w:t>
        </w:r>
        <w:proofErr w:type="spellEnd"/>
        <w:r w:rsidR="00014120" w:rsidRPr="00014120">
          <w:rPr>
            <w:rFonts w:ascii="Times New Roman" w:hAnsi="Times New Roman" w:cs="Times New Roman"/>
            <w:lang w:val="ru-RU"/>
          </w:rPr>
          <w:t xml:space="preserve"> та </w:t>
        </w:r>
        <w:proofErr w:type="spellStart"/>
        <w:r w:rsidR="00014120" w:rsidRPr="00014120">
          <w:rPr>
            <w:rFonts w:ascii="Times New Roman" w:hAnsi="Times New Roman" w:cs="Times New Roman"/>
            <w:lang w:val="ru-RU"/>
          </w:rPr>
          <w:t>підтверджуються</w:t>
        </w:r>
        <w:proofErr w:type="spellEnd"/>
        <w:r w:rsidR="00014120" w:rsidRPr="00014120">
          <w:rPr>
            <w:rFonts w:ascii="Times New Roman" w:hAnsi="Times New Roman" w:cs="Times New Roman"/>
            <w:lang w:val="ru-RU"/>
          </w:rPr>
          <w:t xml:space="preserve"> </w:t>
        </w:r>
        <w:proofErr w:type="spellStart"/>
        <w:r w:rsidR="00014120" w:rsidRPr="00014120">
          <w:rPr>
            <w:rFonts w:ascii="Times New Roman" w:hAnsi="Times New Roman" w:cs="Times New Roman"/>
            <w:lang w:val="ru-RU"/>
          </w:rPr>
          <w:t>відповідними</w:t>
        </w:r>
        <w:proofErr w:type="spellEnd"/>
        <w:r w:rsidR="00014120" w:rsidRPr="00014120">
          <w:rPr>
            <w:rFonts w:ascii="Times New Roman" w:hAnsi="Times New Roman" w:cs="Times New Roman"/>
            <w:lang w:val="ru-RU"/>
          </w:rPr>
          <w:t xml:space="preserve"> документами</w:t>
        </w:r>
      </w:ins>
      <w:r w:rsidR="00EF3950" w:rsidRPr="00EF3950">
        <w:rPr>
          <w:rFonts w:ascii="Times New Roman" w:hAnsi="Times New Roman" w:cs="Times New Roman"/>
          <w:lang w:val="ru-RU"/>
        </w:rPr>
        <w:t>.</w:t>
      </w:r>
    </w:p>
    <w:p w14:paraId="67A141C3" w14:textId="78E2C806" w:rsidR="00770E73" w:rsidRDefault="00770E73" w:rsidP="00922E9D">
      <w:pPr>
        <w:contextualSpacing/>
        <w:jc w:val="both"/>
        <w:rPr>
          <w:rFonts w:ascii="Times New Roman" w:hAnsi="Times New Roman" w:cs="Times New Roman"/>
          <w:lang w:val="ru-RU"/>
        </w:rPr>
        <w:pPrChange w:id="356" w:author="OLENA PASHKOVA (NEPTUNE.UA)" w:date="2023-11-16T03:58:00Z">
          <w:pPr>
            <w:contextualSpacing/>
          </w:pPr>
        </w:pPrChange>
      </w:pPr>
      <w:r w:rsidRPr="002850A8">
        <w:rPr>
          <w:rFonts w:ascii="Times New Roman" w:hAnsi="Times New Roman" w:cs="Times New Roman"/>
          <w:b/>
          <w:bCs/>
          <w:lang w:val="ru-RU"/>
        </w:rPr>
        <w:t>5.17.</w:t>
      </w:r>
      <w:r>
        <w:rPr>
          <w:rFonts w:ascii="Times New Roman" w:hAnsi="Times New Roman" w:cs="Times New Roman"/>
          <w:lang w:val="ru-RU"/>
        </w:rPr>
        <w:t xml:space="preserve"> </w:t>
      </w:r>
      <w:proofErr w:type="spellStart"/>
      <w:r w:rsidR="00F94B1C" w:rsidRPr="00F94B1C">
        <w:rPr>
          <w:rFonts w:ascii="Times New Roman" w:hAnsi="Times New Roman" w:cs="Times New Roman"/>
          <w:lang w:val="ru-RU"/>
        </w:rPr>
        <w:t>Замовник</w:t>
      </w:r>
      <w:proofErr w:type="spellEnd"/>
      <w:r w:rsidR="00F94B1C" w:rsidRPr="00F94B1C">
        <w:rPr>
          <w:rFonts w:ascii="Times New Roman" w:hAnsi="Times New Roman" w:cs="Times New Roman"/>
          <w:lang w:val="ru-RU"/>
        </w:rPr>
        <w:t xml:space="preserve"> </w:t>
      </w:r>
      <w:proofErr w:type="spellStart"/>
      <w:r w:rsidR="00F94B1C" w:rsidRPr="00F94B1C">
        <w:rPr>
          <w:rFonts w:ascii="Times New Roman" w:hAnsi="Times New Roman" w:cs="Times New Roman"/>
          <w:lang w:val="ru-RU"/>
        </w:rPr>
        <w:t>зобов’язаний</w:t>
      </w:r>
      <w:proofErr w:type="spellEnd"/>
      <w:r w:rsidR="00F94B1C" w:rsidRPr="00F94B1C">
        <w:rPr>
          <w:rFonts w:ascii="Times New Roman" w:hAnsi="Times New Roman" w:cs="Times New Roman"/>
          <w:lang w:val="ru-RU"/>
        </w:rPr>
        <w:t xml:space="preserve"> </w:t>
      </w:r>
      <w:proofErr w:type="spellStart"/>
      <w:r w:rsidR="00F94B1C" w:rsidRPr="00F94B1C">
        <w:rPr>
          <w:rFonts w:ascii="Times New Roman" w:hAnsi="Times New Roman" w:cs="Times New Roman"/>
          <w:lang w:val="ru-RU"/>
        </w:rPr>
        <w:t>забезпечити</w:t>
      </w:r>
      <w:proofErr w:type="spellEnd"/>
      <w:r w:rsidR="00F94B1C" w:rsidRPr="00F94B1C">
        <w:rPr>
          <w:rFonts w:ascii="Times New Roman" w:hAnsi="Times New Roman" w:cs="Times New Roman"/>
          <w:lang w:val="ru-RU"/>
        </w:rPr>
        <w:t xml:space="preserve"> </w:t>
      </w:r>
      <w:proofErr w:type="spellStart"/>
      <w:r w:rsidR="00F94B1C" w:rsidRPr="00F94B1C">
        <w:rPr>
          <w:rFonts w:ascii="Times New Roman" w:hAnsi="Times New Roman" w:cs="Times New Roman"/>
          <w:lang w:val="ru-RU"/>
        </w:rPr>
        <w:t>протягом</w:t>
      </w:r>
      <w:proofErr w:type="spellEnd"/>
      <w:r w:rsidR="00F94B1C" w:rsidRPr="00F94B1C">
        <w:rPr>
          <w:rFonts w:ascii="Times New Roman" w:hAnsi="Times New Roman" w:cs="Times New Roman"/>
          <w:lang w:val="ru-RU"/>
        </w:rPr>
        <w:t xml:space="preserve"> планового календарного </w:t>
      </w:r>
      <w:proofErr w:type="spellStart"/>
      <w:r w:rsidR="00F94B1C" w:rsidRPr="00F94B1C">
        <w:rPr>
          <w:rFonts w:ascii="Times New Roman" w:hAnsi="Times New Roman" w:cs="Times New Roman"/>
          <w:lang w:val="ru-RU"/>
        </w:rPr>
        <w:t>місяця</w:t>
      </w:r>
      <w:proofErr w:type="spellEnd"/>
      <w:r w:rsidR="00F94B1C">
        <w:rPr>
          <w:rFonts w:ascii="Times New Roman" w:hAnsi="Times New Roman" w:cs="Times New Roman"/>
          <w:lang w:val="ru-RU"/>
        </w:rPr>
        <w:t xml:space="preserve">, </w:t>
      </w:r>
      <w:proofErr w:type="spellStart"/>
      <w:r w:rsidR="00F94B1C">
        <w:rPr>
          <w:rFonts w:ascii="Times New Roman" w:hAnsi="Times New Roman" w:cs="Times New Roman"/>
          <w:lang w:val="ru-RU"/>
        </w:rPr>
        <w:t>узгоджений</w:t>
      </w:r>
      <w:proofErr w:type="spellEnd"/>
      <w:r w:rsidR="00F94B1C" w:rsidRPr="00F94B1C">
        <w:rPr>
          <w:rFonts w:ascii="Times New Roman" w:hAnsi="Times New Roman" w:cs="Times New Roman"/>
          <w:lang w:val="ru-RU"/>
        </w:rPr>
        <w:t xml:space="preserve"> </w:t>
      </w:r>
      <w:proofErr w:type="spellStart"/>
      <w:r w:rsidR="00F94B1C" w:rsidRPr="00F94B1C">
        <w:rPr>
          <w:rFonts w:ascii="Times New Roman" w:hAnsi="Times New Roman" w:cs="Times New Roman"/>
          <w:lang w:val="ru-RU"/>
        </w:rPr>
        <w:t>обсяг</w:t>
      </w:r>
      <w:proofErr w:type="spellEnd"/>
      <w:r w:rsidR="00F94B1C" w:rsidRPr="00F94B1C">
        <w:rPr>
          <w:rFonts w:ascii="Times New Roman" w:hAnsi="Times New Roman" w:cs="Times New Roman"/>
          <w:lang w:val="ru-RU"/>
        </w:rPr>
        <w:t xml:space="preserve"> Зерна +/- 10%.</w:t>
      </w:r>
    </w:p>
    <w:p w14:paraId="75313948" w14:textId="77777777" w:rsidR="004D3A5E" w:rsidRPr="004D3A5E" w:rsidRDefault="002850A8" w:rsidP="00922E9D">
      <w:pPr>
        <w:contextualSpacing/>
        <w:jc w:val="both"/>
        <w:rPr>
          <w:rFonts w:ascii="Times New Roman" w:hAnsi="Times New Roman" w:cs="Times New Roman"/>
          <w:lang w:val="ru-RU"/>
        </w:rPr>
        <w:pPrChange w:id="357" w:author="OLENA PASHKOVA (NEPTUNE.UA)" w:date="2023-11-16T03:58:00Z">
          <w:pPr>
            <w:contextualSpacing/>
          </w:pPr>
        </w:pPrChange>
      </w:pPr>
      <w:r w:rsidRPr="004D3A5E">
        <w:rPr>
          <w:rFonts w:ascii="Times New Roman" w:hAnsi="Times New Roman" w:cs="Times New Roman"/>
          <w:b/>
          <w:bCs/>
          <w:lang w:val="ru-RU"/>
        </w:rPr>
        <w:t>5.18.</w:t>
      </w:r>
      <w:r>
        <w:rPr>
          <w:rFonts w:ascii="Times New Roman" w:hAnsi="Times New Roman" w:cs="Times New Roman"/>
          <w:lang w:val="ru-RU"/>
        </w:rPr>
        <w:t xml:space="preserve"> </w:t>
      </w:r>
      <w:proofErr w:type="spellStart"/>
      <w:r w:rsidR="004D3A5E" w:rsidRPr="004D3A5E">
        <w:rPr>
          <w:rFonts w:ascii="Times New Roman" w:hAnsi="Times New Roman" w:cs="Times New Roman"/>
          <w:lang w:val="ru-RU"/>
        </w:rPr>
        <w:t>Замовник</w:t>
      </w:r>
      <w:proofErr w:type="spellEnd"/>
      <w:r w:rsidR="004D3A5E" w:rsidRPr="004D3A5E">
        <w:rPr>
          <w:rFonts w:ascii="Times New Roman" w:hAnsi="Times New Roman" w:cs="Times New Roman"/>
          <w:lang w:val="ru-RU"/>
        </w:rPr>
        <w:t xml:space="preserve"> не </w:t>
      </w:r>
      <w:proofErr w:type="spellStart"/>
      <w:r w:rsidR="004D3A5E" w:rsidRPr="004D3A5E">
        <w:rPr>
          <w:rFonts w:ascii="Times New Roman" w:hAnsi="Times New Roman" w:cs="Times New Roman"/>
          <w:lang w:val="ru-RU"/>
        </w:rPr>
        <w:t>звернеться</w:t>
      </w:r>
      <w:proofErr w:type="spellEnd"/>
      <w:r w:rsidR="004D3A5E" w:rsidRPr="004D3A5E">
        <w:rPr>
          <w:rFonts w:ascii="Times New Roman" w:hAnsi="Times New Roman" w:cs="Times New Roman"/>
          <w:lang w:val="ru-RU"/>
        </w:rPr>
        <w:t xml:space="preserve"> до </w:t>
      </w:r>
      <w:proofErr w:type="spellStart"/>
      <w:r w:rsidR="004D3A5E" w:rsidRPr="004D3A5E">
        <w:rPr>
          <w:rFonts w:ascii="Times New Roman" w:hAnsi="Times New Roman" w:cs="Times New Roman"/>
          <w:lang w:val="ru-RU"/>
        </w:rPr>
        <w:t>Виконавця</w:t>
      </w:r>
      <w:proofErr w:type="spellEnd"/>
      <w:r w:rsidR="004D3A5E" w:rsidRPr="004D3A5E">
        <w:rPr>
          <w:rFonts w:ascii="Times New Roman" w:hAnsi="Times New Roman" w:cs="Times New Roman"/>
          <w:lang w:val="ru-RU"/>
        </w:rPr>
        <w:t xml:space="preserve"> </w:t>
      </w:r>
      <w:proofErr w:type="spellStart"/>
      <w:r w:rsidR="004D3A5E" w:rsidRPr="004D3A5E">
        <w:rPr>
          <w:rFonts w:ascii="Times New Roman" w:hAnsi="Times New Roman" w:cs="Times New Roman"/>
          <w:lang w:val="ru-RU"/>
        </w:rPr>
        <w:t>із</w:t>
      </w:r>
      <w:proofErr w:type="spellEnd"/>
      <w:r w:rsidR="004D3A5E" w:rsidRPr="004D3A5E">
        <w:rPr>
          <w:rFonts w:ascii="Times New Roman" w:hAnsi="Times New Roman" w:cs="Times New Roman"/>
          <w:lang w:val="ru-RU"/>
        </w:rPr>
        <w:t xml:space="preserve"> </w:t>
      </w:r>
      <w:proofErr w:type="spellStart"/>
      <w:r w:rsidR="004D3A5E" w:rsidRPr="004D3A5E">
        <w:rPr>
          <w:rFonts w:ascii="Times New Roman" w:hAnsi="Times New Roman" w:cs="Times New Roman"/>
          <w:lang w:val="ru-RU"/>
        </w:rPr>
        <w:t>вимогою</w:t>
      </w:r>
      <w:proofErr w:type="spellEnd"/>
      <w:r w:rsidR="004D3A5E" w:rsidRPr="004D3A5E">
        <w:rPr>
          <w:rFonts w:ascii="Times New Roman" w:hAnsi="Times New Roman" w:cs="Times New Roman"/>
          <w:lang w:val="ru-RU"/>
        </w:rPr>
        <w:t xml:space="preserve"> </w:t>
      </w:r>
      <w:proofErr w:type="spellStart"/>
      <w:r w:rsidR="004D3A5E" w:rsidRPr="004D3A5E">
        <w:rPr>
          <w:rFonts w:ascii="Times New Roman" w:hAnsi="Times New Roman" w:cs="Times New Roman"/>
          <w:lang w:val="ru-RU"/>
        </w:rPr>
        <w:t>зберігати</w:t>
      </w:r>
      <w:proofErr w:type="spellEnd"/>
      <w:r w:rsidR="004D3A5E" w:rsidRPr="004D3A5E">
        <w:rPr>
          <w:rFonts w:ascii="Times New Roman" w:hAnsi="Times New Roman" w:cs="Times New Roman"/>
          <w:lang w:val="ru-RU"/>
        </w:rPr>
        <w:t xml:space="preserve"> </w:t>
      </w:r>
      <w:proofErr w:type="spellStart"/>
      <w:r w:rsidR="004D3A5E" w:rsidRPr="004D3A5E">
        <w:rPr>
          <w:rFonts w:ascii="Times New Roman" w:hAnsi="Times New Roman" w:cs="Times New Roman"/>
          <w:lang w:val="ru-RU"/>
        </w:rPr>
        <w:t>або</w:t>
      </w:r>
      <w:proofErr w:type="spellEnd"/>
      <w:r w:rsidR="004D3A5E" w:rsidRPr="004D3A5E">
        <w:rPr>
          <w:rFonts w:ascii="Times New Roman" w:hAnsi="Times New Roman" w:cs="Times New Roman"/>
          <w:lang w:val="ru-RU"/>
        </w:rPr>
        <w:t xml:space="preserve"> </w:t>
      </w:r>
      <w:proofErr w:type="spellStart"/>
      <w:r w:rsidR="004D3A5E" w:rsidRPr="004D3A5E">
        <w:rPr>
          <w:rFonts w:ascii="Times New Roman" w:hAnsi="Times New Roman" w:cs="Times New Roman"/>
          <w:lang w:val="ru-RU"/>
        </w:rPr>
        <w:t>перевантажувати</w:t>
      </w:r>
      <w:proofErr w:type="spellEnd"/>
      <w:r w:rsidR="004D3A5E" w:rsidRPr="004D3A5E">
        <w:rPr>
          <w:rFonts w:ascii="Times New Roman" w:hAnsi="Times New Roman" w:cs="Times New Roman"/>
          <w:lang w:val="ru-RU"/>
        </w:rPr>
        <w:t xml:space="preserve"> Зерно у </w:t>
      </w:r>
      <w:proofErr w:type="spellStart"/>
      <w:r w:rsidR="004D3A5E" w:rsidRPr="004D3A5E">
        <w:rPr>
          <w:rFonts w:ascii="Times New Roman" w:hAnsi="Times New Roman" w:cs="Times New Roman"/>
          <w:lang w:val="ru-RU"/>
        </w:rPr>
        <w:t>небезпечний</w:t>
      </w:r>
      <w:proofErr w:type="spellEnd"/>
      <w:r w:rsidR="004D3A5E" w:rsidRPr="004D3A5E">
        <w:rPr>
          <w:rFonts w:ascii="Times New Roman" w:hAnsi="Times New Roman" w:cs="Times New Roman"/>
          <w:lang w:val="ru-RU"/>
        </w:rPr>
        <w:t xml:space="preserve"> </w:t>
      </w:r>
      <w:proofErr w:type="spellStart"/>
      <w:r w:rsidR="004D3A5E" w:rsidRPr="004D3A5E">
        <w:rPr>
          <w:rFonts w:ascii="Times New Roman" w:hAnsi="Times New Roman" w:cs="Times New Roman"/>
          <w:lang w:val="ru-RU"/>
        </w:rPr>
        <w:t>або</w:t>
      </w:r>
      <w:proofErr w:type="spellEnd"/>
      <w:r w:rsidR="004D3A5E" w:rsidRPr="004D3A5E">
        <w:rPr>
          <w:rFonts w:ascii="Times New Roman" w:hAnsi="Times New Roman" w:cs="Times New Roman"/>
          <w:lang w:val="ru-RU"/>
        </w:rPr>
        <w:t xml:space="preserve"> </w:t>
      </w:r>
      <w:proofErr w:type="spellStart"/>
      <w:r w:rsidR="004D3A5E" w:rsidRPr="004D3A5E">
        <w:rPr>
          <w:rFonts w:ascii="Times New Roman" w:hAnsi="Times New Roman" w:cs="Times New Roman"/>
          <w:lang w:val="ru-RU"/>
        </w:rPr>
        <w:t>незаконний</w:t>
      </w:r>
      <w:proofErr w:type="spellEnd"/>
      <w:r w:rsidR="004D3A5E" w:rsidRPr="004D3A5E">
        <w:rPr>
          <w:rFonts w:ascii="Times New Roman" w:hAnsi="Times New Roman" w:cs="Times New Roman"/>
          <w:lang w:val="ru-RU"/>
        </w:rPr>
        <w:t xml:space="preserve"> </w:t>
      </w:r>
      <w:proofErr w:type="spellStart"/>
      <w:r w:rsidR="004D3A5E" w:rsidRPr="004D3A5E">
        <w:rPr>
          <w:rFonts w:ascii="Times New Roman" w:hAnsi="Times New Roman" w:cs="Times New Roman"/>
          <w:lang w:val="ru-RU"/>
        </w:rPr>
        <w:t>спосіб</w:t>
      </w:r>
      <w:proofErr w:type="spellEnd"/>
      <w:r w:rsidR="004D3A5E" w:rsidRPr="004D3A5E">
        <w:rPr>
          <w:rFonts w:ascii="Times New Roman" w:hAnsi="Times New Roman" w:cs="Times New Roman"/>
          <w:lang w:val="ru-RU"/>
        </w:rPr>
        <w:t xml:space="preserve">. </w:t>
      </w:r>
    </w:p>
    <w:p w14:paraId="7C6F7158" w14:textId="77777777" w:rsidR="004D3A5E" w:rsidRPr="004D3A5E" w:rsidRDefault="004D3A5E" w:rsidP="00922E9D">
      <w:pPr>
        <w:contextualSpacing/>
        <w:jc w:val="both"/>
        <w:rPr>
          <w:ins w:id="358" w:author="SERHII SULIMA (NEPTUNE.UA)" w:date="2023-11-15T10:48:00Z"/>
          <w:rFonts w:ascii="Times New Roman" w:hAnsi="Times New Roman" w:cs="Times New Roman"/>
          <w:lang w:val="ru-RU"/>
        </w:rPr>
        <w:pPrChange w:id="359" w:author="OLENA PASHKOVA (NEPTUNE.UA)" w:date="2023-11-16T03:58:00Z">
          <w:pPr>
            <w:contextualSpacing/>
          </w:pPr>
        </w:pPrChange>
      </w:pPr>
      <w:ins w:id="360" w:author="SERHII SULIMA (NEPTUNE.UA)" w:date="2023-11-15T10:48:00Z">
        <w:r w:rsidRPr="004D3A5E">
          <w:rPr>
            <w:rFonts w:ascii="Times New Roman" w:hAnsi="Times New Roman" w:cs="Times New Roman"/>
            <w:lang w:val="ru-RU"/>
          </w:rPr>
          <w:t xml:space="preserve">5.19. У </w:t>
        </w:r>
        <w:proofErr w:type="spellStart"/>
        <w:r w:rsidRPr="004D3A5E">
          <w:rPr>
            <w:rFonts w:ascii="Times New Roman" w:hAnsi="Times New Roman" w:cs="Times New Roman"/>
            <w:lang w:val="ru-RU"/>
          </w:rPr>
          <w:t>зв’язку</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із</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укладенням</w:t>
        </w:r>
        <w:proofErr w:type="spellEnd"/>
        <w:r w:rsidRPr="004D3A5E">
          <w:rPr>
            <w:rFonts w:ascii="Times New Roman" w:hAnsi="Times New Roman" w:cs="Times New Roman"/>
            <w:lang w:val="ru-RU"/>
          </w:rPr>
          <w:t xml:space="preserve"> Договору в </w:t>
        </w:r>
        <w:proofErr w:type="spellStart"/>
        <w:r w:rsidRPr="004D3A5E">
          <w:rPr>
            <w:rFonts w:ascii="Times New Roman" w:hAnsi="Times New Roman" w:cs="Times New Roman"/>
            <w:lang w:val="ru-RU"/>
          </w:rPr>
          <w:t>період</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дії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воєнного</w:t>
        </w:r>
        <w:proofErr w:type="spellEnd"/>
        <w:r w:rsidRPr="004D3A5E">
          <w:rPr>
            <w:rFonts w:ascii="Times New Roman" w:hAnsi="Times New Roman" w:cs="Times New Roman"/>
            <w:lang w:val="ru-RU"/>
          </w:rPr>
          <w:t xml:space="preserve"> стану, </w:t>
        </w:r>
        <w:proofErr w:type="spellStart"/>
        <w:r w:rsidRPr="004D3A5E">
          <w:rPr>
            <w:rFonts w:ascii="Times New Roman" w:hAnsi="Times New Roman" w:cs="Times New Roman"/>
            <w:lang w:val="ru-RU"/>
          </w:rPr>
          <w:t>підписуючи</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цей</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Договір</w:t>
        </w:r>
        <w:proofErr w:type="spellEnd"/>
        <w:r w:rsidRPr="004D3A5E">
          <w:rPr>
            <w:rFonts w:ascii="Times New Roman" w:hAnsi="Times New Roman" w:cs="Times New Roman"/>
            <w:lang w:val="ru-RU"/>
          </w:rPr>
          <w:t xml:space="preserve"> </w:t>
        </w:r>
      </w:ins>
    </w:p>
    <w:p w14:paraId="5A5C3647" w14:textId="77777777" w:rsidR="004D3A5E" w:rsidRPr="004D3A5E" w:rsidRDefault="004D3A5E" w:rsidP="00922E9D">
      <w:pPr>
        <w:contextualSpacing/>
        <w:jc w:val="both"/>
        <w:rPr>
          <w:ins w:id="361" w:author="SERHII SULIMA (NEPTUNE.UA)" w:date="2023-11-15T10:48:00Z"/>
          <w:rFonts w:ascii="Times New Roman" w:hAnsi="Times New Roman" w:cs="Times New Roman"/>
          <w:lang w:val="ru-RU"/>
        </w:rPr>
        <w:pPrChange w:id="362" w:author="OLENA PASHKOVA (NEPTUNE.UA)" w:date="2023-11-16T03:58:00Z">
          <w:pPr>
            <w:contextualSpacing/>
          </w:pPr>
        </w:pPrChange>
      </w:pPr>
      <w:proofErr w:type="spellStart"/>
      <w:ins w:id="363" w:author="SERHII SULIMA (NEPTUNE.UA)" w:date="2023-11-15T10:48:00Z">
        <w:r w:rsidRPr="004D3A5E">
          <w:rPr>
            <w:rFonts w:ascii="Times New Roman" w:hAnsi="Times New Roman" w:cs="Times New Roman"/>
            <w:lang w:val="ru-RU"/>
          </w:rPr>
          <w:t>Замовник</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одночасно</w:t>
        </w:r>
        <w:proofErr w:type="spellEnd"/>
        <w:r w:rsidRPr="004D3A5E">
          <w:rPr>
            <w:rFonts w:ascii="Times New Roman" w:hAnsi="Times New Roman" w:cs="Times New Roman"/>
            <w:lang w:val="ru-RU"/>
          </w:rPr>
          <w:t xml:space="preserve">: </w:t>
        </w:r>
      </w:ins>
    </w:p>
    <w:p w14:paraId="1E9B1EA2" w14:textId="77777777" w:rsidR="004D3A5E" w:rsidRPr="004D3A5E" w:rsidRDefault="004D3A5E" w:rsidP="00922E9D">
      <w:pPr>
        <w:contextualSpacing/>
        <w:jc w:val="both"/>
        <w:rPr>
          <w:ins w:id="364" w:author="SERHII SULIMA (NEPTUNE.UA)" w:date="2023-11-15T10:48:00Z"/>
          <w:rFonts w:ascii="Times New Roman" w:hAnsi="Times New Roman" w:cs="Times New Roman"/>
          <w:lang w:val="ru-RU"/>
        </w:rPr>
        <w:pPrChange w:id="365" w:author="OLENA PASHKOVA (NEPTUNE.UA)" w:date="2023-11-16T03:58:00Z">
          <w:pPr>
            <w:contextualSpacing/>
          </w:pPr>
        </w:pPrChange>
      </w:pPr>
      <w:ins w:id="366" w:author="SERHII SULIMA (NEPTUNE.UA)" w:date="2023-11-15T10:48:00Z">
        <w:r w:rsidRPr="004D3A5E">
          <w:rPr>
            <w:rFonts w:ascii="Times New Roman" w:hAnsi="Times New Roman" w:cs="Times New Roman"/>
            <w:lang w:val="ru-RU"/>
          </w:rPr>
          <w:t xml:space="preserve">а) </w:t>
        </w:r>
        <w:proofErr w:type="spellStart"/>
        <w:r w:rsidRPr="004D3A5E">
          <w:rPr>
            <w:rFonts w:ascii="Times New Roman" w:hAnsi="Times New Roman" w:cs="Times New Roman"/>
            <w:lang w:val="ru-RU"/>
          </w:rPr>
          <w:t>підтверджує</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що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він</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був</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завчасно</w:t>
        </w:r>
        <w:proofErr w:type="spellEnd"/>
        <w:r w:rsidRPr="004D3A5E">
          <w:rPr>
            <w:rFonts w:ascii="Times New Roman" w:hAnsi="Times New Roman" w:cs="Times New Roman"/>
            <w:lang w:val="ru-RU"/>
          </w:rPr>
          <w:t xml:space="preserve"> та в </w:t>
        </w:r>
        <w:proofErr w:type="spellStart"/>
        <w:r w:rsidRPr="004D3A5E">
          <w:rPr>
            <w:rFonts w:ascii="Times New Roman" w:hAnsi="Times New Roman" w:cs="Times New Roman"/>
            <w:lang w:val="ru-RU"/>
          </w:rPr>
          <w:t>повному</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обсязі</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повідомлений</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Виконавцем</w:t>
        </w:r>
        <w:proofErr w:type="spellEnd"/>
        <w:r w:rsidRPr="004D3A5E">
          <w:rPr>
            <w:rFonts w:ascii="Times New Roman" w:hAnsi="Times New Roman" w:cs="Times New Roman"/>
            <w:lang w:val="ru-RU"/>
          </w:rPr>
          <w:t xml:space="preserve"> про </w:t>
        </w:r>
        <w:proofErr w:type="spellStart"/>
        <w:r w:rsidRPr="004D3A5E">
          <w:rPr>
            <w:rFonts w:ascii="Times New Roman" w:hAnsi="Times New Roman" w:cs="Times New Roman"/>
            <w:lang w:val="ru-RU"/>
          </w:rPr>
          <w:t>всі</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ризики</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передачі</w:t>
        </w:r>
        <w:proofErr w:type="spellEnd"/>
        <w:r w:rsidRPr="004D3A5E">
          <w:rPr>
            <w:rFonts w:ascii="Times New Roman" w:hAnsi="Times New Roman" w:cs="Times New Roman"/>
            <w:lang w:val="ru-RU"/>
          </w:rPr>
          <w:t xml:space="preserve"> Зерна на </w:t>
        </w:r>
        <w:proofErr w:type="spellStart"/>
        <w:r w:rsidRPr="004D3A5E">
          <w:rPr>
            <w:rFonts w:ascii="Times New Roman" w:hAnsi="Times New Roman" w:cs="Times New Roman"/>
            <w:lang w:val="ru-RU"/>
          </w:rPr>
          <w:t>зберігання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під</w:t>
        </w:r>
        <w:proofErr w:type="spellEnd"/>
        <w:r w:rsidRPr="004D3A5E">
          <w:rPr>
            <w:rFonts w:ascii="Times New Roman" w:hAnsi="Times New Roman" w:cs="Times New Roman"/>
            <w:lang w:val="ru-RU"/>
          </w:rPr>
          <w:t xml:space="preserve"> час </w:t>
        </w:r>
        <w:proofErr w:type="spellStart"/>
        <w:r w:rsidRPr="004D3A5E">
          <w:rPr>
            <w:rFonts w:ascii="Times New Roman" w:hAnsi="Times New Roman" w:cs="Times New Roman"/>
            <w:lang w:val="ru-RU"/>
          </w:rPr>
          <w:t>збройної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агресії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російської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федерації</w:t>
        </w:r>
        <w:proofErr w:type="spellEnd"/>
        <w:r w:rsidRPr="004D3A5E">
          <w:rPr>
            <w:rFonts w:ascii="Times New Roman" w:hAnsi="Times New Roman" w:cs="Times New Roman"/>
            <w:lang w:val="ru-RU"/>
          </w:rPr>
          <w:t xml:space="preserve"> та </w:t>
        </w:r>
        <w:proofErr w:type="spellStart"/>
        <w:r w:rsidRPr="004D3A5E">
          <w:rPr>
            <w:rFonts w:ascii="Times New Roman" w:hAnsi="Times New Roman" w:cs="Times New Roman"/>
            <w:lang w:val="ru-RU"/>
          </w:rPr>
          <w:t>неможливість</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Виконавця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забезпечити</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безпеку</w:t>
        </w:r>
        <w:proofErr w:type="spellEnd"/>
        <w:r w:rsidRPr="004D3A5E">
          <w:rPr>
            <w:rFonts w:ascii="Times New Roman" w:hAnsi="Times New Roman" w:cs="Times New Roman"/>
            <w:lang w:val="ru-RU"/>
          </w:rPr>
          <w:t xml:space="preserve"> Зерна </w:t>
        </w:r>
        <w:proofErr w:type="spellStart"/>
        <w:r w:rsidRPr="004D3A5E">
          <w:rPr>
            <w:rFonts w:ascii="Times New Roman" w:hAnsi="Times New Roman" w:cs="Times New Roman"/>
            <w:lang w:val="ru-RU"/>
          </w:rPr>
          <w:t>проти</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збройної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агресії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російської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федерації</w:t>
        </w:r>
        <w:proofErr w:type="spellEnd"/>
        <w:r w:rsidRPr="004D3A5E">
          <w:rPr>
            <w:rFonts w:ascii="Times New Roman" w:hAnsi="Times New Roman" w:cs="Times New Roman"/>
            <w:lang w:val="ru-RU"/>
          </w:rPr>
          <w:t xml:space="preserve">, а  </w:t>
        </w:r>
        <w:proofErr w:type="spellStart"/>
        <w:r w:rsidRPr="004D3A5E">
          <w:rPr>
            <w:rFonts w:ascii="Times New Roman" w:hAnsi="Times New Roman" w:cs="Times New Roman"/>
            <w:lang w:val="ru-RU"/>
          </w:rPr>
          <w:t>саме</w:t>
        </w:r>
        <w:proofErr w:type="spellEnd"/>
        <w:r w:rsidRPr="004D3A5E">
          <w:rPr>
            <w:rFonts w:ascii="Times New Roman" w:hAnsi="Times New Roman" w:cs="Times New Roman"/>
            <w:lang w:val="ru-RU"/>
          </w:rPr>
          <w:t xml:space="preserve"> про </w:t>
        </w:r>
        <w:proofErr w:type="spellStart"/>
        <w:r w:rsidRPr="004D3A5E">
          <w:rPr>
            <w:rFonts w:ascii="Times New Roman" w:hAnsi="Times New Roman" w:cs="Times New Roman"/>
            <w:lang w:val="ru-RU"/>
          </w:rPr>
          <w:t>можливу</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втрату</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чи</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пошкодження</w:t>
        </w:r>
        <w:proofErr w:type="spellEnd"/>
        <w:r w:rsidRPr="004D3A5E">
          <w:rPr>
            <w:rFonts w:ascii="Times New Roman" w:hAnsi="Times New Roman" w:cs="Times New Roman"/>
            <w:lang w:val="ru-RU"/>
          </w:rPr>
          <w:t xml:space="preserve"> Зерна </w:t>
        </w:r>
        <w:proofErr w:type="spellStart"/>
        <w:r w:rsidRPr="004D3A5E">
          <w:rPr>
            <w:rFonts w:ascii="Times New Roman" w:hAnsi="Times New Roman" w:cs="Times New Roman"/>
            <w:lang w:val="ru-RU"/>
          </w:rPr>
          <w:t>внаслідок</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збройної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агресії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російської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федерації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окупація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території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розташування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потужностей</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Виконавця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можливі</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бойові</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дії</w:t>
        </w:r>
        <w:proofErr w:type="spellEnd"/>
        <w:r w:rsidRPr="004D3A5E">
          <w:rPr>
            <w:rFonts w:ascii="Times New Roman" w:hAnsi="Times New Roman" w:cs="Times New Roman"/>
            <w:lang w:val="ru-RU"/>
          </w:rPr>
          <w:t xml:space="preserve"> на </w:t>
        </w:r>
        <w:proofErr w:type="spellStart"/>
        <w:r w:rsidRPr="004D3A5E">
          <w:rPr>
            <w:rFonts w:ascii="Times New Roman" w:hAnsi="Times New Roman" w:cs="Times New Roman"/>
            <w:lang w:val="ru-RU"/>
          </w:rPr>
          <w:t>території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Виконавця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чи</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поблизу</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нього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влучання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засобів</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ураження</w:t>
        </w:r>
        <w:proofErr w:type="spellEnd"/>
        <w:r w:rsidRPr="004D3A5E">
          <w:rPr>
            <w:rFonts w:ascii="Times New Roman" w:hAnsi="Times New Roman" w:cs="Times New Roman"/>
            <w:lang w:val="ru-RU"/>
          </w:rPr>
          <w:t xml:space="preserve"> в </w:t>
        </w:r>
        <w:proofErr w:type="spellStart"/>
        <w:r w:rsidRPr="004D3A5E">
          <w:rPr>
            <w:rFonts w:ascii="Times New Roman" w:hAnsi="Times New Roman" w:cs="Times New Roman"/>
            <w:lang w:val="ru-RU"/>
          </w:rPr>
          <w:t>потужності</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Виконавця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втрати</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Виконавцем</w:t>
        </w:r>
        <w:proofErr w:type="spellEnd"/>
        <w:r w:rsidRPr="004D3A5E">
          <w:rPr>
            <w:rFonts w:ascii="Times New Roman" w:hAnsi="Times New Roman" w:cs="Times New Roman"/>
            <w:lang w:val="ru-RU"/>
          </w:rPr>
          <w:t xml:space="preserve"> контролю над </w:t>
        </w:r>
        <w:proofErr w:type="spellStart"/>
        <w:r w:rsidRPr="004D3A5E">
          <w:rPr>
            <w:rFonts w:ascii="Times New Roman" w:hAnsi="Times New Roman" w:cs="Times New Roman"/>
            <w:lang w:val="ru-RU"/>
          </w:rPr>
          <w:t>потужностями</w:t>
        </w:r>
        <w:proofErr w:type="spellEnd"/>
        <w:r w:rsidRPr="004D3A5E">
          <w:rPr>
            <w:rFonts w:ascii="Times New Roman" w:hAnsi="Times New Roman" w:cs="Times New Roman"/>
            <w:lang w:val="ru-RU"/>
          </w:rPr>
          <w:t xml:space="preserve">, де </w:t>
        </w:r>
        <w:proofErr w:type="spellStart"/>
        <w:r w:rsidRPr="004D3A5E">
          <w:rPr>
            <w:rFonts w:ascii="Times New Roman" w:hAnsi="Times New Roman" w:cs="Times New Roman"/>
            <w:lang w:val="ru-RU"/>
          </w:rPr>
          <w:t>зберігається</w:t>
        </w:r>
        <w:proofErr w:type="spellEnd"/>
        <w:r w:rsidRPr="004D3A5E">
          <w:rPr>
            <w:rFonts w:ascii="Times New Roman" w:hAnsi="Times New Roman" w:cs="Times New Roman"/>
            <w:lang w:val="ru-RU"/>
          </w:rPr>
          <w:t xml:space="preserve"> Зерно, </w:t>
        </w:r>
        <w:proofErr w:type="spellStart"/>
        <w:r w:rsidRPr="004D3A5E">
          <w:rPr>
            <w:rFonts w:ascii="Times New Roman" w:hAnsi="Times New Roman" w:cs="Times New Roman"/>
            <w:lang w:val="ru-RU"/>
          </w:rPr>
          <w:t>незаконне</w:t>
        </w:r>
        <w:proofErr w:type="spellEnd"/>
        <w:r w:rsidRPr="004D3A5E">
          <w:rPr>
            <w:rFonts w:ascii="Times New Roman" w:hAnsi="Times New Roman" w:cs="Times New Roman"/>
            <w:lang w:val="ru-RU"/>
          </w:rPr>
          <w:t xml:space="preserve"> та </w:t>
        </w:r>
        <w:proofErr w:type="spellStart"/>
        <w:r w:rsidRPr="004D3A5E">
          <w:rPr>
            <w:rFonts w:ascii="Times New Roman" w:hAnsi="Times New Roman" w:cs="Times New Roman"/>
            <w:lang w:val="ru-RU"/>
          </w:rPr>
          <w:t>протиправне</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заволодіння</w:t>
        </w:r>
        <w:proofErr w:type="spellEnd"/>
        <w:r w:rsidRPr="004D3A5E">
          <w:rPr>
            <w:rFonts w:ascii="Times New Roman" w:hAnsi="Times New Roman" w:cs="Times New Roman"/>
            <w:lang w:val="ru-RU"/>
          </w:rPr>
          <w:t xml:space="preserve"> Зерном будь-</w:t>
        </w:r>
        <w:proofErr w:type="spellStart"/>
        <w:r w:rsidRPr="004D3A5E">
          <w:rPr>
            <w:rFonts w:ascii="Times New Roman" w:hAnsi="Times New Roman" w:cs="Times New Roman"/>
            <w:lang w:val="ru-RU"/>
          </w:rPr>
          <w:t>якими</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третіми</w:t>
        </w:r>
        <w:proofErr w:type="spellEnd"/>
        <w:r w:rsidRPr="004D3A5E">
          <w:rPr>
            <w:rFonts w:ascii="Times New Roman" w:hAnsi="Times New Roman" w:cs="Times New Roman"/>
            <w:lang w:val="ru-RU"/>
          </w:rPr>
          <w:t xml:space="preserve"> особами </w:t>
        </w:r>
        <w:proofErr w:type="spellStart"/>
        <w:r w:rsidRPr="004D3A5E">
          <w:rPr>
            <w:rFonts w:ascii="Times New Roman" w:hAnsi="Times New Roman" w:cs="Times New Roman"/>
            <w:lang w:val="ru-RU"/>
          </w:rPr>
          <w:t>тощо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Рішення</w:t>
        </w:r>
        <w:proofErr w:type="spellEnd"/>
        <w:r w:rsidRPr="004D3A5E">
          <w:rPr>
            <w:rFonts w:ascii="Times New Roman" w:hAnsi="Times New Roman" w:cs="Times New Roman"/>
            <w:lang w:val="ru-RU"/>
          </w:rPr>
          <w:t xml:space="preserve"> про передачу Зерна на </w:t>
        </w:r>
        <w:proofErr w:type="spellStart"/>
        <w:r w:rsidRPr="004D3A5E">
          <w:rPr>
            <w:rFonts w:ascii="Times New Roman" w:hAnsi="Times New Roman" w:cs="Times New Roman"/>
            <w:lang w:val="ru-RU"/>
          </w:rPr>
          <w:t>зберігання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прийнято</w:t>
        </w:r>
        <w:proofErr w:type="spellEnd"/>
        <w:r w:rsidRPr="004D3A5E">
          <w:rPr>
            <w:rFonts w:ascii="Times New Roman" w:hAnsi="Times New Roman" w:cs="Times New Roman"/>
            <w:lang w:val="ru-RU"/>
          </w:rPr>
          <w:t xml:space="preserve"> </w:t>
        </w:r>
        <w:proofErr w:type="spellStart"/>
        <w:proofErr w:type="gramStart"/>
        <w:r w:rsidRPr="004D3A5E">
          <w:rPr>
            <w:rFonts w:ascii="Times New Roman" w:hAnsi="Times New Roman" w:cs="Times New Roman"/>
            <w:lang w:val="ru-RU"/>
          </w:rPr>
          <w:t>Замовником</w:t>
        </w:r>
        <w:proofErr w:type="spellEnd"/>
        <w:r w:rsidRPr="004D3A5E">
          <w:rPr>
            <w:rFonts w:ascii="Times New Roman" w:hAnsi="Times New Roman" w:cs="Times New Roman"/>
            <w:lang w:val="ru-RU"/>
          </w:rPr>
          <w:t xml:space="preserve">  з</w:t>
        </w:r>
        <w:proofErr w:type="gram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урахуванням</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всіх</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вищезазначених</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ризиків</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Ризик</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знищення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або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пошкодження</w:t>
        </w:r>
        <w:proofErr w:type="spellEnd"/>
        <w:r w:rsidRPr="004D3A5E">
          <w:rPr>
            <w:rFonts w:ascii="Times New Roman" w:hAnsi="Times New Roman" w:cs="Times New Roman"/>
            <w:lang w:val="ru-RU"/>
          </w:rPr>
          <w:t xml:space="preserve"> Зерна </w:t>
        </w:r>
        <w:proofErr w:type="spellStart"/>
        <w:r w:rsidRPr="004D3A5E">
          <w:rPr>
            <w:rFonts w:ascii="Times New Roman" w:hAnsi="Times New Roman" w:cs="Times New Roman"/>
            <w:lang w:val="ru-RU"/>
          </w:rPr>
          <w:t>внаслідок</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збройної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агресії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російської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федерації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несе</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Замовник</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Це</w:t>
        </w:r>
        <w:proofErr w:type="spellEnd"/>
        <w:r w:rsidRPr="004D3A5E">
          <w:rPr>
            <w:rFonts w:ascii="Times New Roman" w:hAnsi="Times New Roman" w:cs="Times New Roman"/>
            <w:lang w:val="ru-RU"/>
          </w:rPr>
          <w:t xml:space="preserve"> </w:t>
        </w:r>
        <w:proofErr w:type="spellStart"/>
        <w:proofErr w:type="gramStart"/>
        <w:r w:rsidRPr="004D3A5E">
          <w:rPr>
            <w:rFonts w:ascii="Times New Roman" w:hAnsi="Times New Roman" w:cs="Times New Roman"/>
            <w:lang w:val="ru-RU"/>
          </w:rPr>
          <w:t>застереження</w:t>
        </w:r>
        <w:proofErr w:type="spellEnd"/>
        <w:r w:rsidRPr="004D3A5E">
          <w:rPr>
            <w:rFonts w:ascii="Times New Roman" w:hAnsi="Times New Roman" w:cs="Times New Roman"/>
            <w:lang w:val="ru-RU"/>
          </w:rPr>
          <w:t xml:space="preserve">  є</w:t>
        </w:r>
        <w:proofErr w:type="gram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попередженням</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зі</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сторони</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Виконавця</w:t>
        </w:r>
        <w:proofErr w:type="spellEnd"/>
        <w:r w:rsidRPr="004D3A5E">
          <w:rPr>
            <w:rFonts w:ascii="Times New Roman" w:hAnsi="Times New Roman" w:cs="Times New Roman"/>
            <w:lang w:val="ru-RU"/>
          </w:rPr>
          <w:t xml:space="preserve"> про </w:t>
        </w:r>
        <w:proofErr w:type="spellStart"/>
        <w:r w:rsidRPr="004D3A5E">
          <w:rPr>
            <w:rFonts w:ascii="Times New Roman" w:hAnsi="Times New Roman" w:cs="Times New Roman"/>
            <w:lang w:val="ru-RU"/>
          </w:rPr>
          <w:t>неможливість</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зобов’язань</w:t>
        </w:r>
        <w:proofErr w:type="spellEnd"/>
        <w:r w:rsidRPr="004D3A5E">
          <w:rPr>
            <w:rFonts w:ascii="Times New Roman" w:hAnsi="Times New Roman" w:cs="Times New Roman"/>
            <w:lang w:val="ru-RU"/>
          </w:rPr>
          <w:t xml:space="preserve"> в </w:t>
        </w:r>
        <w:proofErr w:type="spellStart"/>
        <w:r w:rsidRPr="004D3A5E">
          <w:rPr>
            <w:rFonts w:ascii="Times New Roman" w:hAnsi="Times New Roman" w:cs="Times New Roman"/>
            <w:lang w:val="ru-RU"/>
          </w:rPr>
          <w:t>розумінні</w:t>
        </w:r>
        <w:proofErr w:type="spellEnd"/>
        <w:r w:rsidRPr="004D3A5E">
          <w:rPr>
            <w:rFonts w:ascii="Times New Roman" w:hAnsi="Times New Roman" w:cs="Times New Roman"/>
            <w:lang w:val="ru-RU"/>
          </w:rPr>
          <w:t xml:space="preserve"> ст. 226 </w:t>
        </w:r>
        <w:proofErr w:type="spellStart"/>
        <w:r w:rsidRPr="004D3A5E">
          <w:rPr>
            <w:rFonts w:ascii="Times New Roman" w:hAnsi="Times New Roman" w:cs="Times New Roman"/>
            <w:lang w:val="ru-RU"/>
          </w:rPr>
          <w:t>Господарського</w:t>
        </w:r>
        <w:proofErr w:type="spellEnd"/>
        <w:r w:rsidRPr="004D3A5E">
          <w:rPr>
            <w:rFonts w:ascii="Times New Roman" w:hAnsi="Times New Roman" w:cs="Times New Roman"/>
            <w:lang w:val="ru-RU"/>
          </w:rPr>
          <w:t xml:space="preserve"> Кодексу </w:t>
        </w:r>
        <w:proofErr w:type="spellStart"/>
        <w:r w:rsidRPr="004D3A5E">
          <w:rPr>
            <w:rFonts w:ascii="Times New Roman" w:hAnsi="Times New Roman" w:cs="Times New Roman"/>
            <w:lang w:val="ru-RU"/>
          </w:rPr>
          <w:t>України</w:t>
        </w:r>
        <w:proofErr w:type="spellEnd"/>
        <w:r w:rsidRPr="004D3A5E">
          <w:rPr>
            <w:rFonts w:ascii="Times New Roman" w:hAnsi="Times New Roman" w:cs="Times New Roman"/>
            <w:lang w:val="ru-RU"/>
          </w:rPr>
          <w:t>.</w:t>
        </w:r>
      </w:ins>
    </w:p>
    <w:p w14:paraId="3FF2E25A" w14:textId="77777777" w:rsidR="004D3A5E" w:rsidRPr="004D3A5E" w:rsidRDefault="004D3A5E" w:rsidP="00922E9D">
      <w:pPr>
        <w:contextualSpacing/>
        <w:jc w:val="both"/>
        <w:rPr>
          <w:ins w:id="367" w:author="SERHII SULIMA (NEPTUNE.UA)" w:date="2023-11-15T10:48:00Z"/>
          <w:rFonts w:ascii="Times New Roman" w:hAnsi="Times New Roman" w:cs="Times New Roman"/>
          <w:lang w:val="ru-RU"/>
        </w:rPr>
        <w:pPrChange w:id="368" w:author="OLENA PASHKOVA (NEPTUNE.UA)" w:date="2023-11-16T03:58:00Z">
          <w:pPr>
            <w:contextualSpacing/>
          </w:pPr>
        </w:pPrChange>
      </w:pPr>
      <w:ins w:id="369" w:author="SERHII SULIMA (NEPTUNE.UA)" w:date="2023-11-15T10:48:00Z">
        <w:r w:rsidRPr="004D3A5E">
          <w:rPr>
            <w:rFonts w:ascii="Times New Roman" w:hAnsi="Times New Roman" w:cs="Times New Roman"/>
            <w:lang w:val="ru-RU"/>
          </w:rPr>
          <w:t xml:space="preserve">б) </w:t>
        </w:r>
        <w:proofErr w:type="spellStart"/>
        <w:r w:rsidRPr="004D3A5E">
          <w:rPr>
            <w:rFonts w:ascii="Times New Roman" w:hAnsi="Times New Roman" w:cs="Times New Roman"/>
            <w:lang w:val="ru-RU"/>
          </w:rPr>
          <w:t>зобов’язується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самостійно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відслідковувати</w:t>
        </w:r>
        <w:proofErr w:type="spellEnd"/>
        <w:r w:rsidRPr="004D3A5E">
          <w:rPr>
            <w:rFonts w:ascii="Times New Roman" w:hAnsi="Times New Roman" w:cs="Times New Roman"/>
            <w:lang w:val="ru-RU"/>
          </w:rPr>
          <w:t xml:space="preserve"> будь-яку </w:t>
        </w:r>
        <w:proofErr w:type="spellStart"/>
        <w:r w:rsidRPr="004D3A5E">
          <w:rPr>
            <w:rFonts w:ascii="Times New Roman" w:hAnsi="Times New Roman" w:cs="Times New Roman"/>
            <w:lang w:val="ru-RU"/>
          </w:rPr>
          <w:t>інформацію</w:t>
        </w:r>
        <w:proofErr w:type="spellEnd"/>
        <w:r w:rsidRPr="004D3A5E">
          <w:rPr>
            <w:rFonts w:ascii="Times New Roman" w:hAnsi="Times New Roman" w:cs="Times New Roman"/>
            <w:lang w:val="ru-RU"/>
          </w:rPr>
          <w:t xml:space="preserve"> про </w:t>
        </w:r>
        <w:proofErr w:type="spellStart"/>
        <w:r w:rsidRPr="004D3A5E">
          <w:rPr>
            <w:rFonts w:ascii="Times New Roman" w:hAnsi="Times New Roman" w:cs="Times New Roman"/>
            <w:lang w:val="ru-RU"/>
          </w:rPr>
          <w:t>ведення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бойових</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дій</w:t>
        </w:r>
        <w:proofErr w:type="spellEnd"/>
        <w:r w:rsidRPr="004D3A5E">
          <w:rPr>
            <w:rFonts w:ascii="Times New Roman" w:hAnsi="Times New Roman" w:cs="Times New Roman"/>
            <w:lang w:val="ru-RU"/>
          </w:rPr>
          <w:t xml:space="preserve"> в </w:t>
        </w:r>
        <w:proofErr w:type="spellStart"/>
        <w:r w:rsidRPr="004D3A5E">
          <w:rPr>
            <w:rFonts w:ascii="Times New Roman" w:hAnsi="Times New Roman" w:cs="Times New Roman"/>
            <w:lang w:val="ru-RU"/>
          </w:rPr>
          <w:t>регіоні</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розміщення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потужностей</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Виконавця</w:t>
        </w:r>
        <w:proofErr w:type="spellEnd"/>
        <w:r w:rsidRPr="004D3A5E">
          <w:rPr>
            <w:rFonts w:ascii="Times New Roman" w:hAnsi="Times New Roman" w:cs="Times New Roman"/>
            <w:lang w:val="ru-RU"/>
          </w:rPr>
          <w:t>;</w:t>
        </w:r>
      </w:ins>
    </w:p>
    <w:p w14:paraId="63E264B2" w14:textId="77777777" w:rsidR="004D3A5E" w:rsidRPr="004D3A5E" w:rsidRDefault="004D3A5E" w:rsidP="00922E9D">
      <w:pPr>
        <w:contextualSpacing/>
        <w:jc w:val="both"/>
        <w:rPr>
          <w:ins w:id="370" w:author="SERHII SULIMA (NEPTUNE.UA)" w:date="2023-11-15T10:48:00Z"/>
          <w:rFonts w:ascii="Times New Roman" w:hAnsi="Times New Roman" w:cs="Times New Roman"/>
          <w:lang w:val="ru-RU"/>
        </w:rPr>
        <w:pPrChange w:id="371" w:author="OLENA PASHKOVA (NEPTUNE.UA)" w:date="2023-11-16T03:58:00Z">
          <w:pPr>
            <w:contextualSpacing/>
          </w:pPr>
        </w:pPrChange>
      </w:pPr>
      <w:ins w:id="372" w:author="SERHII SULIMA (NEPTUNE.UA)" w:date="2023-11-15T10:48:00Z">
        <w:r w:rsidRPr="004D3A5E">
          <w:rPr>
            <w:rFonts w:ascii="Times New Roman" w:hAnsi="Times New Roman" w:cs="Times New Roman"/>
            <w:lang w:val="ru-RU"/>
          </w:rPr>
          <w:t xml:space="preserve">в) </w:t>
        </w:r>
        <w:proofErr w:type="spellStart"/>
        <w:r w:rsidRPr="004D3A5E">
          <w:rPr>
            <w:rFonts w:ascii="Times New Roman" w:hAnsi="Times New Roman" w:cs="Times New Roman"/>
            <w:lang w:val="ru-RU"/>
          </w:rPr>
          <w:t>визнає</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що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втрата</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повна</w:t>
        </w:r>
        <w:proofErr w:type="spellEnd"/>
        <w:r w:rsidRPr="004D3A5E">
          <w:rPr>
            <w:rFonts w:ascii="Times New Roman" w:hAnsi="Times New Roman" w:cs="Times New Roman"/>
            <w:lang w:val="ru-RU"/>
          </w:rPr>
          <w:t>/</w:t>
        </w:r>
        <w:proofErr w:type="spellStart"/>
        <w:r w:rsidRPr="004D3A5E">
          <w:rPr>
            <w:rFonts w:ascii="Times New Roman" w:hAnsi="Times New Roman" w:cs="Times New Roman"/>
            <w:lang w:val="ru-RU"/>
          </w:rPr>
          <w:t>часткова</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погіршення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якості</w:t>
        </w:r>
        <w:proofErr w:type="spellEnd"/>
        <w:r w:rsidRPr="004D3A5E">
          <w:rPr>
            <w:rFonts w:ascii="Times New Roman" w:hAnsi="Times New Roman" w:cs="Times New Roman"/>
            <w:lang w:val="ru-RU"/>
          </w:rPr>
          <w:t xml:space="preserve"> Зерна </w:t>
        </w:r>
        <w:proofErr w:type="spellStart"/>
        <w:r w:rsidRPr="004D3A5E">
          <w:rPr>
            <w:rFonts w:ascii="Times New Roman" w:hAnsi="Times New Roman" w:cs="Times New Roman"/>
            <w:lang w:val="ru-RU"/>
          </w:rPr>
          <w:t>Замовника</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внаслідок</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збройної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агресії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російської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федерації</w:t>
        </w:r>
        <w:proofErr w:type="spellEnd"/>
        <w:r w:rsidRPr="004D3A5E">
          <w:rPr>
            <w:rFonts w:ascii="Times New Roman" w:hAnsi="Times New Roman" w:cs="Times New Roman"/>
            <w:lang w:val="ru-RU"/>
          </w:rPr>
          <w:t xml:space="preserve"> не </w:t>
        </w:r>
        <w:proofErr w:type="spellStart"/>
        <w:r w:rsidRPr="004D3A5E">
          <w:rPr>
            <w:rFonts w:ascii="Times New Roman" w:hAnsi="Times New Roman" w:cs="Times New Roman"/>
            <w:lang w:val="ru-RU"/>
          </w:rPr>
          <w:t>будуть</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вважатися</w:t>
        </w:r>
        <w:proofErr w:type="spellEnd"/>
        <w:r w:rsidRPr="004D3A5E">
          <w:rPr>
            <w:rFonts w:ascii="Times New Roman" w:hAnsi="Times New Roman" w:cs="Times New Roman"/>
            <w:lang w:val="ru-RU"/>
          </w:rPr>
          <w:t xml:space="preserve"> такими, </w:t>
        </w:r>
        <w:proofErr w:type="spellStart"/>
        <w:r w:rsidRPr="004D3A5E">
          <w:rPr>
            <w:rFonts w:ascii="Times New Roman" w:hAnsi="Times New Roman" w:cs="Times New Roman"/>
            <w:lang w:val="ru-RU"/>
          </w:rPr>
          <w:t>що</w:t>
        </w:r>
        <w:proofErr w:type="spellEnd"/>
        <w:r w:rsidRPr="004D3A5E">
          <w:rPr>
            <w:rFonts w:ascii="Times New Roman" w:hAnsi="Times New Roman" w:cs="Times New Roman"/>
            <w:lang w:val="ru-RU"/>
          </w:rPr>
          <w:t xml:space="preserve"> настали </w:t>
        </w:r>
        <w:proofErr w:type="spellStart"/>
        <w:r w:rsidRPr="004D3A5E">
          <w:rPr>
            <w:rFonts w:ascii="Times New Roman" w:hAnsi="Times New Roman" w:cs="Times New Roman"/>
            <w:lang w:val="ru-RU"/>
          </w:rPr>
          <w:t>внаслідок</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протиправної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поведінки</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Виконавця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або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його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бездіяльності</w:t>
        </w:r>
        <w:proofErr w:type="spellEnd"/>
        <w:r w:rsidRPr="004D3A5E">
          <w:rPr>
            <w:rFonts w:ascii="Times New Roman" w:hAnsi="Times New Roman" w:cs="Times New Roman"/>
            <w:lang w:val="ru-RU"/>
          </w:rPr>
          <w:t xml:space="preserve">, а </w:t>
        </w:r>
        <w:proofErr w:type="spellStart"/>
        <w:r w:rsidRPr="004D3A5E">
          <w:rPr>
            <w:rFonts w:ascii="Times New Roman" w:hAnsi="Times New Roman" w:cs="Times New Roman"/>
            <w:lang w:val="ru-RU"/>
          </w:rPr>
          <w:t>відсутність</w:t>
        </w:r>
        <w:proofErr w:type="spellEnd"/>
        <w:r w:rsidRPr="004D3A5E">
          <w:rPr>
            <w:rFonts w:ascii="Times New Roman" w:hAnsi="Times New Roman" w:cs="Times New Roman"/>
            <w:lang w:val="ru-RU"/>
          </w:rPr>
          <w:t xml:space="preserve"> причинно-</w:t>
        </w:r>
        <w:proofErr w:type="spellStart"/>
        <w:r w:rsidRPr="004D3A5E">
          <w:rPr>
            <w:rFonts w:ascii="Times New Roman" w:hAnsi="Times New Roman" w:cs="Times New Roman"/>
            <w:lang w:val="ru-RU"/>
          </w:rPr>
          <w:t>наслідкового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зв’язку</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між</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втратою</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повною</w:t>
        </w:r>
        <w:proofErr w:type="spellEnd"/>
        <w:r w:rsidRPr="004D3A5E">
          <w:rPr>
            <w:rFonts w:ascii="Times New Roman" w:hAnsi="Times New Roman" w:cs="Times New Roman"/>
            <w:lang w:val="ru-RU"/>
          </w:rPr>
          <w:t>/</w:t>
        </w:r>
        <w:proofErr w:type="spellStart"/>
        <w:r w:rsidRPr="004D3A5E">
          <w:rPr>
            <w:rFonts w:ascii="Times New Roman" w:hAnsi="Times New Roman" w:cs="Times New Roman"/>
            <w:lang w:val="ru-RU"/>
          </w:rPr>
          <w:t>частковою</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або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погіршенням</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якості</w:t>
        </w:r>
        <w:proofErr w:type="spellEnd"/>
        <w:r w:rsidRPr="004D3A5E">
          <w:rPr>
            <w:rFonts w:ascii="Times New Roman" w:hAnsi="Times New Roman" w:cs="Times New Roman"/>
            <w:lang w:val="ru-RU"/>
          </w:rPr>
          <w:t xml:space="preserve"> Зерна та </w:t>
        </w:r>
        <w:proofErr w:type="spellStart"/>
        <w:r w:rsidRPr="004D3A5E">
          <w:rPr>
            <w:rFonts w:ascii="Times New Roman" w:hAnsi="Times New Roman" w:cs="Times New Roman"/>
            <w:lang w:val="ru-RU"/>
          </w:rPr>
          <w:t>діями</w:t>
        </w:r>
        <w:proofErr w:type="spellEnd"/>
        <w:r w:rsidRPr="004D3A5E">
          <w:rPr>
            <w:rFonts w:ascii="Times New Roman" w:hAnsi="Times New Roman" w:cs="Times New Roman"/>
            <w:lang w:val="ru-RU"/>
          </w:rPr>
          <w:t>/</w:t>
        </w:r>
        <w:proofErr w:type="spellStart"/>
        <w:r w:rsidRPr="004D3A5E">
          <w:rPr>
            <w:rFonts w:ascii="Times New Roman" w:hAnsi="Times New Roman" w:cs="Times New Roman"/>
            <w:lang w:val="ru-RU"/>
          </w:rPr>
          <w:t>бездіяльністю</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Виконавця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презюмується</w:t>
        </w:r>
        <w:proofErr w:type="spellEnd"/>
        <w:r w:rsidRPr="004D3A5E">
          <w:rPr>
            <w:rFonts w:ascii="Times New Roman" w:hAnsi="Times New Roman" w:cs="Times New Roman"/>
            <w:lang w:val="ru-RU"/>
          </w:rPr>
          <w:t>;</w:t>
        </w:r>
      </w:ins>
    </w:p>
    <w:p w14:paraId="7F3DDDDF" w14:textId="77777777" w:rsidR="004D3A5E" w:rsidRPr="004D3A5E" w:rsidRDefault="004D3A5E" w:rsidP="00922E9D">
      <w:pPr>
        <w:contextualSpacing/>
        <w:jc w:val="both"/>
        <w:rPr>
          <w:ins w:id="373" w:author="SERHII SULIMA (NEPTUNE.UA)" w:date="2023-11-15T10:48:00Z"/>
          <w:rFonts w:ascii="Times New Roman" w:hAnsi="Times New Roman" w:cs="Times New Roman"/>
          <w:lang w:val="ru-RU"/>
        </w:rPr>
        <w:pPrChange w:id="374" w:author="OLENA PASHKOVA (NEPTUNE.UA)" w:date="2023-11-16T03:58:00Z">
          <w:pPr>
            <w:contextualSpacing/>
          </w:pPr>
        </w:pPrChange>
      </w:pPr>
      <w:ins w:id="375" w:author="SERHII SULIMA (NEPTUNE.UA)" w:date="2023-11-15T10:48:00Z">
        <w:r w:rsidRPr="004D3A5E">
          <w:rPr>
            <w:rFonts w:ascii="Times New Roman" w:hAnsi="Times New Roman" w:cs="Times New Roman"/>
            <w:lang w:val="ru-RU"/>
          </w:rPr>
          <w:t xml:space="preserve">г) </w:t>
        </w:r>
        <w:proofErr w:type="spellStart"/>
        <w:r w:rsidRPr="004D3A5E">
          <w:rPr>
            <w:rFonts w:ascii="Times New Roman" w:hAnsi="Times New Roman" w:cs="Times New Roman"/>
            <w:lang w:val="ru-RU"/>
          </w:rPr>
          <w:t>визнає</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що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втрата</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повна</w:t>
        </w:r>
        <w:proofErr w:type="spellEnd"/>
        <w:r w:rsidRPr="004D3A5E">
          <w:rPr>
            <w:rFonts w:ascii="Times New Roman" w:hAnsi="Times New Roman" w:cs="Times New Roman"/>
            <w:lang w:val="ru-RU"/>
          </w:rPr>
          <w:t>/</w:t>
        </w:r>
        <w:proofErr w:type="spellStart"/>
        <w:r w:rsidRPr="004D3A5E">
          <w:rPr>
            <w:rFonts w:ascii="Times New Roman" w:hAnsi="Times New Roman" w:cs="Times New Roman"/>
            <w:lang w:val="ru-RU"/>
          </w:rPr>
          <w:t>часткова</w:t>
        </w:r>
        <w:proofErr w:type="spellEnd"/>
        <w:r w:rsidRPr="004D3A5E">
          <w:rPr>
            <w:rFonts w:ascii="Times New Roman" w:hAnsi="Times New Roman" w:cs="Times New Roman"/>
            <w:lang w:val="ru-RU"/>
          </w:rPr>
          <w:t>) та/</w:t>
        </w:r>
        <w:proofErr w:type="spellStart"/>
        <w:r w:rsidRPr="004D3A5E">
          <w:rPr>
            <w:rFonts w:ascii="Times New Roman" w:hAnsi="Times New Roman" w:cs="Times New Roman"/>
            <w:lang w:val="ru-RU"/>
          </w:rPr>
          <w:t>або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погіршення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якості</w:t>
        </w:r>
        <w:proofErr w:type="spellEnd"/>
        <w:r w:rsidRPr="004D3A5E">
          <w:rPr>
            <w:rFonts w:ascii="Times New Roman" w:hAnsi="Times New Roman" w:cs="Times New Roman"/>
            <w:lang w:val="ru-RU"/>
          </w:rPr>
          <w:t xml:space="preserve"> Зерна </w:t>
        </w:r>
        <w:proofErr w:type="spellStart"/>
        <w:r w:rsidRPr="004D3A5E">
          <w:rPr>
            <w:rFonts w:ascii="Times New Roman" w:hAnsi="Times New Roman" w:cs="Times New Roman"/>
            <w:lang w:val="ru-RU"/>
          </w:rPr>
          <w:t>внаслідок</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збройної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агресії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російської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федерації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виключають</w:t>
        </w:r>
        <w:proofErr w:type="spellEnd"/>
        <w:r w:rsidRPr="004D3A5E">
          <w:rPr>
            <w:rFonts w:ascii="Times New Roman" w:hAnsi="Times New Roman" w:cs="Times New Roman"/>
            <w:lang w:val="ru-RU"/>
          </w:rPr>
          <w:t xml:space="preserve"> вину </w:t>
        </w:r>
        <w:proofErr w:type="spellStart"/>
        <w:r w:rsidRPr="004D3A5E">
          <w:rPr>
            <w:rFonts w:ascii="Times New Roman" w:hAnsi="Times New Roman" w:cs="Times New Roman"/>
            <w:lang w:val="ru-RU"/>
          </w:rPr>
          <w:t>Виконавця</w:t>
        </w:r>
        <w:proofErr w:type="spellEnd"/>
        <w:r w:rsidRPr="004D3A5E">
          <w:rPr>
            <w:rFonts w:ascii="Times New Roman" w:hAnsi="Times New Roman" w:cs="Times New Roman"/>
            <w:lang w:val="ru-RU"/>
          </w:rPr>
          <w:t xml:space="preserve"> у </w:t>
        </w:r>
        <w:proofErr w:type="spellStart"/>
        <w:r w:rsidRPr="004D3A5E">
          <w:rPr>
            <w:rFonts w:ascii="Times New Roman" w:hAnsi="Times New Roman" w:cs="Times New Roman"/>
            <w:lang w:val="ru-RU"/>
          </w:rPr>
          <w:t>завданні</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збитків</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Замовнику</w:t>
        </w:r>
        <w:proofErr w:type="spellEnd"/>
        <w:r w:rsidRPr="004D3A5E">
          <w:rPr>
            <w:rFonts w:ascii="Times New Roman" w:hAnsi="Times New Roman" w:cs="Times New Roman"/>
            <w:lang w:val="ru-RU"/>
          </w:rPr>
          <w:t>;</w:t>
        </w:r>
      </w:ins>
    </w:p>
    <w:p w14:paraId="0375B2B8" w14:textId="77777777" w:rsidR="004D3A5E" w:rsidRPr="004D3A5E" w:rsidRDefault="004D3A5E" w:rsidP="00922E9D">
      <w:pPr>
        <w:contextualSpacing/>
        <w:jc w:val="both"/>
        <w:rPr>
          <w:ins w:id="376" w:author="SERHII SULIMA (NEPTUNE.UA)" w:date="2023-11-15T10:48:00Z"/>
          <w:rFonts w:ascii="Times New Roman" w:hAnsi="Times New Roman" w:cs="Times New Roman"/>
          <w:lang w:val="ru-RU"/>
        </w:rPr>
        <w:pPrChange w:id="377" w:author="OLENA PASHKOVA (NEPTUNE.UA)" w:date="2023-11-16T03:58:00Z">
          <w:pPr>
            <w:contextualSpacing/>
          </w:pPr>
        </w:pPrChange>
      </w:pPr>
    </w:p>
    <w:p w14:paraId="5555F650" w14:textId="17F8FD29" w:rsidR="004D3A5E" w:rsidRPr="004D3A5E" w:rsidRDefault="004D3A5E" w:rsidP="00922E9D">
      <w:pPr>
        <w:contextualSpacing/>
        <w:jc w:val="both"/>
        <w:rPr>
          <w:ins w:id="378" w:author="SERHII SULIMA (NEPTUNE.UA)" w:date="2023-11-15T10:48:00Z"/>
          <w:rFonts w:ascii="Times New Roman" w:hAnsi="Times New Roman" w:cs="Times New Roman"/>
          <w:lang w:val="ru-RU"/>
        </w:rPr>
        <w:pPrChange w:id="379" w:author="OLENA PASHKOVA (NEPTUNE.UA)" w:date="2023-11-16T03:58:00Z">
          <w:pPr>
            <w:contextualSpacing/>
          </w:pPr>
        </w:pPrChange>
      </w:pPr>
      <w:ins w:id="380" w:author="SERHII SULIMA (NEPTUNE.UA)" w:date="2023-11-15T10:48:00Z">
        <w:r w:rsidRPr="004D3A5E">
          <w:rPr>
            <w:rFonts w:ascii="Times New Roman" w:hAnsi="Times New Roman" w:cs="Times New Roman"/>
            <w:lang w:val="ru-RU"/>
          </w:rPr>
          <w:t xml:space="preserve">д) </w:t>
        </w:r>
        <w:proofErr w:type="spellStart"/>
        <w:r w:rsidRPr="004D3A5E">
          <w:rPr>
            <w:rFonts w:ascii="Times New Roman" w:hAnsi="Times New Roman" w:cs="Times New Roman"/>
            <w:lang w:val="ru-RU"/>
          </w:rPr>
          <w:t>приймає</w:t>
        </w:r>
        <w:proofErr w:type="spellEnd"/>
        <w:r w:rsidRPr="004D3A5E">
          <w:rPr>
            <w:rFonts w:ascii="Times New Roman" w:hAnsi="Times New Roman" w:cs="Times New Roman"/>
            <w:lang w:val="ru-RU"/>
          </w:rPr>
          <w:t xml:space="preserve"> на себе </w:t>
        </w:r>
        <w:proofErr w:type="spellStart"/>
        <w:r w:rsidRPr="004D3A5E">
          <w:rPr>
            <w:rFonts w:ascii="Times New Roman" w:hAnsi="Times New Roman" w:cs="Times New Roman"/>
            <w:lang w:val="ru-RU"/>
          </w:rPr>
          <w:t>всі</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ризики</w:t>
        </w:r>
        <w:proofErr w:type="spellEnd"/>
        <w:r w:rsidRPr="004D3A5E">
          <w:rPr>
            <w:rFonts w:ascii="Times New Roman" w:hAnsi="Times New Roman" w:cs="Times New Roman"/>
            <w:lang w:val="ru-RU"/>
          </w:rPr>
          <w:t xml:space="preserve"> та </w:t>
        </w:r>
        <w:proofErr w:type="spellStart"/>
        <w:r w:rsidRPr="004D3A5E">
          <w:rPr>
            <w:rFonts w:ascii="Times New Roman" w:hAnsi="Times New Roman" w:cs="Times New Roman"/>
            <w:lang w:val="ru-RU"/>
          </w:rPr>
          <w:t>відповідальність</w:t>
        </w:r>
        <w:proofErr w:type="spellEnd"/>
        <w:r w:rsidRPr="004D3A5E">
          <w:rPr>
            <w:rFonts w:ascii="Times New Roman" w:hAnsi="Times New Roman" w:cs="Times New Roman"/>
            <w:lang w:val="ru-RU"/>
          </w:rPr>
          <w:t xml:space="preserve"> (в тому </w:t>
        </w:r>
        <w:proofErr w:type="spellStart"/>
        <w:r w:rsidRPr="004D3A5E">
          <w:rPr>
            <w:rFonts w:ascii="Times New Roman" w:hAnsi="Times New Roman" w:cs="Times New Roman"/>
            <w:lang w:val="ru-RU"/>
          </w:rPr>
          <w:t>числі</w:t>
        </w:r>
        <w:proofErr w:type="spellEnd"/>
        <w:r w:rsidRPr="004D3A5E">
          <w:rPr>
            <w:rFonts w:ascii="Times New Roman" w:hAnsi="Times New Roman" w:cs="Times New Roman"/>
            <w:lang w:val="ru-RU"/>
          </w:rPr>
          <w:t xml:space="preserve"> за </w:t>
        </w:r>
        <w:proofErr w:type="spellStart"/>
        <w:r w:rsidRPr="004D3A5E">
          <w:rPr>
            <w:rFonts w:ascii="Times New Roman" w:hAnsi="Times New Roman" w:cs="Times New Roman"/>
            <w:lang w:val="ru-RU"/>
          </w:rPr>
          <w:t>збитки</w:t>
        </w:r>
        <w:proofErr w:type="spellEnd"/>
        <w:r w:rsidRPr="004D3A5E">
          <w:rPr>
            <w:rFonts w:ascii="Times New Roman" w:hAnsi="Times New Roman" w:cs="Times New Roman"/>
            <w:lang w:val="ru-RU"/>
          </w:rPr>
          <w:t xml:space="preserve"> через </w:t>
        </w:r>
      </w:ins>
    </w:p>
    <w:p w14:paraId="0F1CECD1" w14:textId="5DD7411D" w:rsidR="002850A8" w:rsidRPr="001B0877" w:rsidRDefault="004D3A5E" w:rsidP="00922E9D">
      <w:pPr>
        <w:contextualSpacing/>
        <w:jc w:val="both"/>
        <w:rPr>
          <w:rFonts w:ascii="Times New Roman" w:hAnsi="Times New Roman" w:cs="Times New Roman"/>
          <w:lang w:val="ru-RU"/>
        </w:rPr>
        <w:pPrChange w:id="381" w:author="OLENA PASHKOVA (NEPTUNE.UA)" w:date="2023-11-16T03:58:00Z">
          <w:pPr>
            <w:contextualSpacing/>
          </w:pPr>
        </w:pPrChange>
      </w:pPr>
      <w:proofErr w:type="spellStart"/>
      <w:ins w:id="382" w:author="SERHII SULIMA (NEPTUNE.UA)" w:date="2023-11-15T10:48:00Z">
        <w:r w:rsidRPr="004D3A5E">
          <w:rPr>
            <w:rFonts w:ascii="Times New Roman" w:hAnsi="Times New Roman" w:cs="Times New Roman"/>
            <w:lang w:val="ru-RU"/>
          </w:rPr>
          <w:t>втрату</w:t>
        </w:r>
        <w:proofErr w:type="spellEnd"/>
        <w:r w:rsidRPr="004D3A5E">
          <w:rPr>
            <w:rFonts w:ascii="Times New Roman" w:hAnsi="Times New Roman" w:cs="Times New Roman"/>
            <w:lang w:val="ru-RU"/>
          </w:rPr>
          <w:t>/</w:t>
        </w:r>
        <w:proofErr w:type="spellStart"/>
        <w:r w:rsidRPr="004D3A5E">
          <w:rPr>
            <w:rFonts w:ascii="Times New Roman" w:hAnsi="Times New Roman" w:cs="Times New Roman"/>
            <w:lang w:val="ru-RU"/>
          </w:rPr>
          <w:t>погіршення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якості</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втрати</w:t>
        </w:r>
        <w:proofErr w:type="spellEnd"/>
        <w:r w:rsidRPr="004D3A5E">
          <w:rPr>
            <w:rFonts w:ascii="Times New Roman" w:hAnsi="Times New Roman" w:cs="Times New Roman"/>
            <w:lang w:val="ru-RU"/>
          </w:rPr>
          <w:t xml:space="preserve"> та/</w:t>
        </w:r>
        <w:proofErr w:type="spellStart"/>
        <w:r w:rsidRPr="004D3A5E">
          <w:rPr>
            <w:rFonts w:ascii="Times New Roman" w:hAnsi="Times New Roman" w:cs="Times New Roman"/>
            <w:lang w:val="ru-RU"/>
          </w:rPr>
          <w:t>або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погіршення</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якості</w:t>
        </w:r>
        <w:proofErr w:type="spellEnd"/>
        <w:r w:rsidRPr="004D3A5E">
          <w:rPr>
            <w:rFonts w:ascii="Times New Roman" w:hAnsi="Times New Roman" w:cs="Times New Roman"/>
            <w:lang w:val="ru-RU"/>
          </w:rPr>
          <w:t xml:space="preserve"> Зерна, та </w:t>
        </w:r>
        <w:proofErr w:type="spellStart"/>
        <w:r w:rsidRPr="004D3A5E">
          <w:rPr>
            <w:rFonts w:ascii="Times New Roman" w:hAnsi="Times New Roman" w:cs="Times New Roman"/>
            <w:lang w:val="ru-RU"/>
          </w:rPr>
          <w:t>зобов’язується</w:t>
        </w:r>
        <w:proofErr w:type="spellEnd"/>
        <w:r w:rsidRPr="004D3A5E">
          <w:rPr>
            <w:rFonts w:ascii="Times New Roman" w:hAnsi="Times New Roman" w:cs="Times New Roman"/>
            <w:lang w:val="ru-RU"/>
          </w:rPr>
          <w:t xml:space="preserve"> не </w:t>
        </w:r>
        <w:proofErr w:type="spellStart"/>
        <w:r w:rsidRPr="004D3A5E">
          <w:rPr>
            <w:rFonts w:ascii="Times New Roman" w:hAnsi="Times New Roman" w:cs="Times New Roman"/>
            <w:lang w:val="ru-RU"/>
          </w:rPr>
          <w:t>пред’являти</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Виконавцю</w:t>
        </w:r>
        <w:proofErr w:type="spellEnd"/>
        <w:r w:rsidRPr="004D3A5E">
          <w:rPr>
            <w:rFonts w:ascii="Times New Roman" w:hAnsi="Times New Roman" w:cs="Times New Roman"/>
            <w:lang w:val="ru-RU"/>
          </w:rPr>
          <w:t xml:space="preserve"> будь-</w:t>
        </w:r>
        <w:proofErr w:type="spellStart"/>
        <w:r w:rsidRPr="004D3A5E">
          <w:rPr>
            <w:rFonts w:ascii="Times New Roman" w:hAnsi="Times New Roman" w:cs="Times New Roman"/>
            <w:lang w:val="ru-RU"/>
          </w:rPr>
          <w:t>яких</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претензій</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позовів</w:t>
        </w:r>
        <w:proofErr w:type="spellEnd"/>
        <w:r w:rsidRPr="004D3A5E">
          <w:rPr>
            <w:rFonts w:ascii="Times New Roman" w:hAnsi="Times New Roman" w:cs="Times New Roman"/>
            <w:lang w:val="ru-RU"/>
          </w:rPr>
          <w:t xml:space="preserve"> у </w:t>
        </w:r>
        <w:proofErr w:type="spellStart"/>
        <w:r w:rsidRPr="004D3A5E">
          <w:rPr>
            <w:rFonts w:ascii="Times New Roman" w:hAnsi="Times New Roman" w:cs="Times New Roman"/>
            <w:lang w:val="ru-RU"/>
          </w:rPr>
          <w:t>зв’язку</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із</w:t>
        </w:r>
        <w:proofErr w:type="spellEnd"/>
        <w:r w:rsidRPr="004D3A5E">
          <w:rPr>
            <w:rFonts w:ascii="Times New Roman" w:hAnsi="Times New Roman" w:cs="Times New Roman"/>
            <w:lang w:val="ru-RU"/>
          </w:rPr>
          <w:t xml:space="preserve"> такою </w:t>
        </w:r>
        <w:proofErr w:type="spellStart"/>
        <w:r w:rsidRPr="004D3A5E">
          <w:rPr>
            <w:rFonts w:ascii="Times New Roman" w:hAnsi="Times New Roman" w:cs="Times New Roman"/>
            <w:lang w:val="ru-RU"/>
          </w:rPr>
          <w:t>втратою</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повною</w:t>
        </w:r>
        <w:proofErr w:type="spellEnd"/>
        <w:r w:rsidRPr="004D3A5E">
          <w:rPr>
            <w:rFonts w:ascii="Times New Roman" w:hAnsi="Times New Roman" w:cs="Times New Roman"/>
            <w:lang w:val="ru-RU"/>
          </w:rPr>
          <w:t>/</w:t>
        </w:r>
        <w:proofErr w:type="spellStart"/>
        <w:r w:rsidRPr="004D3A5E">
          <w:rPr>
            <w:rFonts w:ascii="Times New Roman" w:hAnsi="Times New Roman" w:cs="Times New Roman"/>
            <w:lang w:val="ru-RU"/>
          </w:rPr>
          <w:t>частковою</w:t>
        </w:r>
        <w:proofErr w:type="spellEnd"/>
        <w:r w:rsidRPr="004D3A5E">
          <w:rPr>
            <w:rFonts w:ascii="Times New Roman" w:hAnsi="Times New Roman" w:cs="Times New Roman"/>
            <w:lang w:val="ru-RU"/>
          </w:rPr>
          <w:t>) та/</w:t>
        </w:r>
        <w:proofErr w:type="spellStart"/>
        <w:r w:rsidRPr="004D3A5E">
          <w:rPr>
            <w:rFonts w:ascii="Times New Roman" w:hAnsi="Times New Roman" w:cs="Times New Roman"/>
            <w:lang w:val="ru-RU"/>
          </w:rPr>
          <w:t>або</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погіршенням</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якості</w:t>
        </w:r>
        <w:proofErr w:type="spellEnd"/>
        <w:r w:rsidRPr="004D3A5E">
          <w:rPr>
            <w:rFonts w:ascii="Times New Roman" w:hAnsi="Times New Roman" w:cs="Times New Roman"/>
            <w:lang w:val="ru-RU"/>
          </w:rPr>
          <w:t xml:space="preserve"> Зерна, </w:t>
        </w:r>
        <w:proofErr w:type="spellStart"/>
        <w:r w:rsidRPr="004D3A5E">
          <w:rPr>
            <w:rFonts w:ascii="Times New Roman" w:hAnsi="Times New Roman" w:cs="Times New Roman"/>
            <w:lang w:val="ru-RU"/>
          </w:rPr>
          <w:t>які</w:t>
        </w:r>
        <w:proofErr w:type="spellEnd"/>
        <w:r w:rsidRPr="004D3A5E">
          <w:rPr>
            <w:rFonts w:ascii="Times New Roman" w:hAnsi="Times New Roman" w:cs="Times New Roman"/>
            <w:lang w:val="ru-RU"/>
          </w:rPr>
          <w:t xml:space="preserve"> стались </w:t>
        </w:r>
        <w:proofErr w:type="spellStart"/>
        <w:r w:rsidRPr="004D3A5E">
          <w:rPr>
            <w:rFonts w:ascii="Times New Roman" w:hAnsi="Times New Roman" w:cs="Times New Roman"/>
            <w:lang w:val="ru-RU"/>
          </w:rPr>
          <w:t>внаслідок</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російської</w:t>
        </w:r>
        <w:proofErr w:type="spellEnd"/>
        <w:r w:rsidRPr="004D3A5E">
          <w:rPr>
            <w:rFonts w:ascii="Times New Roman" w:hAnsi="Times New Roman" w:cs="Times New Roman"/>
            <w:lang w:val="ru-RU"/>
          </w:rPr>
          <w:t xml:space="preserve"> </w:t>
        </w:r>
        <w:proofErr w:type="spellStart"/>
        <w:r w:rsidRPr="004D3A5E">
          <w:rPr>
            <w:rFonts w:ascii="Times New Roman" w:hAnsi="Times New Roman" w:cs="Times New Roman"/>
            <w:lang w:val="ru-RU"/>
          </w:rPr>
          <w:t>агресії</w:t>
        </w:r>
        <w:proofErr w:type="spellEnd"/>
        <w:r w:rsidRPr="004D3A5E">
          <w:rPr>
            <w:rFonts w:ascii="Times New Roman" w:hAnsi="Times New Roman" w:cs="Times New Roman"/>
            <w:lang w:val="ru-RU"/>
          </w:rPr>
          <w:t>.</w:t>
        </w:r>
      </w:ins>
    </w:p>
    <w:p w14:paraId="66180DA6" w14:textId="77777777" w:rsidR="001B0877" w:rsidRPr="001B0877" w:rsidRDefault="001B0877" w:rsidP="00922E9D">
      <w:pPr>
        <w:jc w:val="both"/>
        <w:rPr>
          <w:rFonts w:ascii="Times New Roman" w:hAnsi="Times New Roman" w:cs="Times New Roman"/>
          <w:lang w:val="ru-RU"/>
        </w:rPr>
        <w:pPrChange w:id="383" w:author="OLENA PASHKOVA (NEPTUNE.UA)" w:date="2023-11-16T03:58:00Z">
          <w:pPr/>
        </w:pPrChange>
      </w:pPr>
    </w:p>
    <w:p w14:paraId="43D088F3" w14:textId="77777777" w:rsidR="001B0877" w:rsidRPr="00121D46" w:rsidRDefault="001B0877" w:rsidP="00922E9D">
      <w:pPr>
        <w:jc w:val="both"/>
        <w:rPr>
          <w:rFonts w:ascii="Times New Roman" w:hAnsi="Times New Roman" w:cs="Times New Roman"/>
          <w:b/>
          <w:lang w:val="ru-RU"/>
        </w:rPr>
        <w:pPrChange w:id="384" w:author="OLENA PASHKOVA (NEPTUNE.UA)" w:date="2023-11-16T03:58:00Z">
          <w:pPr/>
        </w:pPrChange>
      </w:pPr>
      <w:r w:rsidRPr="00121D46">
        <w:rPr>
          <w:rFonts w:ascii="Times New Roman" w:hAnsi="Times New Roman" w:cs="Times New Roman"/>
          <w:b/>
          <w:lang w:val="ru-RU"/>
        </w:rPr>
        <w:t>6.</w:t>
      </w:r>
      <w:r w:rsidRPr="00121D46">
        <w:rPr>
          <w:rFonts w:ascii="Times New Roman" w:hAnsi="Times New Roman" w:cs="Times New Roman"/>
          <w:b/>
          <w:lang w:val="ru-RU"/>
        </w:rPr>
        <w:tab/>
        <w:t>УМОВИ ПРИЙМАННЯ ЗЕРНА.</w:t>
      </w:r>
    </w:p>
    <w:p w14:paraId="1DAB6D83" w14:textId="3ADB9252" w:rsidR="0090567C" w:rsidRPr="0090567C" w:rsidRDefault="001B0877" w:rsidP="00922E9D">
      <w:pPr>
        <w:jc w:val="both"/>
        <w:rPr>
          <w:rFonts w:ascii="Times New Roman" w:hAnsi="Times New Roman" w:cs="Times New Roman"/>
          <w:lang w:val="ru-RU"/>
        </w:rPr>
        <w:pPrChange w:id="385" w:author="OLENA PASHKOVA (NEPTUNE.UA)" w:date="2023-11-16T03:58:00Z">
          <w:pPr/>
        </w:pPrChange>
      </w:pPr>
      <w:r w:rsidRPr="00121D46">
        <w:rPr>
          <w:rFonts w:ascii="Times New Roman" w:hAnsi="Times New Roman" w:cs="Times New Roman"/>
          <w:b/>
          <w:lang w:val="ru-RU"/>
        </w:rPr>
        <w:t>6.1.</w:t>
      </w:r>
      <w:r w:rsidRPr="00121D46">
        <w:rPr>
          <w:rFonts w:ascii="Times New Roman" w:hAnsi="Times New Roman" w:cs="Times New Roman"/>
          <w:b/>
          <w:lang w:val="ru-RU"/>
        </w:rPr>
        <w:tab/>
      </w:r>
      <w:r w:rsidR="0090567C" w:rsidRPr="0090567C">
        <w:rPr>
          <w:rFonts w:ascii="Times New Roman" w:hAnsi="Times New Roman" w:cs="Times New Roman"/>
          <w:lang w:val="ru-RU"/>
        </w:rPr>
        <w:t xml:space="preserve">Контроль </w:t>
      </w:r>
      <w:proofErr w:type="spellStart"/>
      <w:r w:rsidR="0090567C" w:rsidRPr="0090567C">
        <w:rPr>
          <w:rFonts w:ascii="Times New Roman" w:hAnsi="Times New Roman" w:cs="Times New Roman"/>
          <w:lang w:val="ru-RU"/>
        </w:rPr>
        <w:t>кількісних</w:t>
      </w:r>
      <w:proofErr w:type="spellEnd"/>
      <w:r w:rsidR="0090567C" w:rsidRPr="0090567C">
        <w:rPr>
          <w:rFonts w:ascii="Times New Roman" w:hAnsi="Times New Roman" w:cs="Times New Roman"/>
          <w:lang w:val="ru-RU"/>
        </w:rPr>
        <w:t xml:space="preserve"> та </w:t>
      </w:r>
      <w:proofErr w:type="spellStart"/>
      <w:r w:rsidR="0090567C" w:rsidRPr="0090567C">
        <w:rPr>
          <w:rFonts w:ascii="Times New Roman" w:hAnsi="Times New Roman" w:cs="Times New Roman"/>
          <w:lang w:val="ru-RU"/>
        </w:rPr>
        <w:t>якісних</w:t>
      </w:r>
      <w:proofErr w:type="spellEnd"/>
      <w:r w:rsidR="0090567C" w:rsidRPr="0090567C">
        <w:rPr>
          <w:rFonts w:ascii="Times New Roman" w:hAnsi="Times New Roman" w:cs="Times New Roman"/>
          <w:lang w:val="ru-RU"/>
        </w:rPr>
        <w:t xml:space="preserve"> характеристик зерна:</w:t>
      </w:r>
    </w:p>
    <w:p w14:paraId="5494FC60" w14:textId="77777777" w:rsidR="0090567C" w:rsidRPr="0090567C" w:rsidRDefault="0090567C" w:rsidP="00922E9D">
      <w:pPr>
        <w:contextualSpacing/>
        <w:jc w:val="both"/>
        <w:rPr>
          <w:rFonts w:ascii="Times New Roman" w:hAnsi="Times New Roman" w:cs="Times New Roman"/>
          <w:lang w:val="ru-RU"/>
        </w:rPr>
        <w:pPrChange w:id="386" w:author="OLENA PASHKOVA (NEPTUNE.UA)" w:date="2023-11-16T03:58:00Z">
          <w:pPr>
            <w:contextualSpacing/>
          </w:pPr>
        </w:pPrChange>
      </w:pPr>
      <w:proofErr w:type="spellStart"/>
      <w:r w:rsidRPr="0090567C">
        <w:rPr>
          <w:rFonts w:ascii="Times New Roman" w:hAnsi="Times New Roman" w:cs="Times New Roman"/>
          <w:lang w:val="ru-RU"/>
        </w:rPr>
        <w:t>Сторони</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приймають</w:t>
      </w:r>
      <w:proofErr w:type="spellEnd"/>
      <w:r w:rsidRPr="0090567C">
        <w:rPr>
          <w:rFonts w:ascii="Times New Roman" w:hAnsi="Times New Roman" w:cs="Times New Roman"/>
          <w:lang w:val="ru-RU"/>
        </w:rPr>
        <w:t xml:space="preserve"> і </w:t>
      </w:r>
      <w:proofErr w:type="spellStart"/>
      <w:r w:rsidRPr="0090567C">
        <w:rPr>
          <w:rFonts w:ascii="Times New Roman" w:hAnsi="Times New Roman" w:cs="Times New Roman"/>
          <w:lang w:val="ru-RU"/>
        </w:rPr>
        <w:t>погоджуються</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що</w:t>
      </w:r>
      <w:proofErr w:type="spellEnd"/>
      <w:r w:rsidRPr="0090567C">
        <w:rPr>
          <w:rFonts w:ascii="Times New Roman" w:hAnsi="Times New Roman" w:cs="Times New Roman"/>
          <w:lang w:val="ru-RU"/>
        </w:rPr>
        <w:t xml:space="preserve"> допустима норма </w:t>
      </w:r>
      <w:proofErr w:type="spellStart"/>
      <w:r w:rsidRPr="0090567C">
        <w:rPr>
          <w:rFonts w:ascii="Times New Roman" w:hAnsi="Times New Roman" w:cs="Times New Roman"/>
          <w:lang w:val="ru-RU"/>
        </w:rPr>
        <w:t>нестачі</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маси</w:t>
      </w:r>
      <w:proofErr w:type="spellEnd"/>
      <w:r w:rsidRPr="0090567C">
        <w:rPr>
          <w:rFonts w:ascii="Times New Roman" w:hAnsi="Times New Roman" w:cs="Times New Roman"/>
          <w:lang w:val="ru-RU"/>
        </w:rPr>
        <w:t xml:space="preserve"> зерна при </w:t>
      </w:r>
      <w:proofErr w:type="spellStart"/>
      <w:r w:rsidRPr="0090567C">
        <w:rPr>
          <w:rFonts w:ascii="Times New Roman" w:hAnsi="Times New Roman" w:cs="Times New Roman"/>
          <w:lang w:val="ru-RU"/>
        </w:rPr>
        <w:t>перевезенні</w:t>
      </w:r>
      <w:proofErr w:type="spellEnd"/>
      <w:r w:rsidRPr="0090567C">
        <w:rPr>
          <w:rFonts w:ascii="Times New Roman" w:hAnsi="Times New Roman" w:cs="Times New Roman"/>
          <w:lang w:val="ru-RU"/>
        </w:rPr>
        <w:t xml:space="preserve">, не повинна </w:t>
      </w:r>
      <w:proofErr w:type="spellStart"/>
      <w:r w:rsidRPr="0090567C">
        <w:rPr>
          <w:rFonts w:ascii="Times New Roman" w:hAnsi="Times New Roman" w:cs="Times New Roman"/>
          <w:lang w:val="ru-RU"/>
        </w:rPr>
        <w:t>перевищувати</w:t>
      </w:r>
      <w:proofErr w:type="spellEnd"/>
      <w:r w:rsidRPr="0090567C">
        <w:rPr>
          <w:rFonts w:ascii="Times New Roman" w:hAnsi="Times New Roman" w:cs="Times New Roman"/>
          <w:lang w:val="ru-RU"/>
        </w:rPr>
        <w:t xml:space="preserve"> 0,5% </w:t>
      </w:r>
      <w:proofErr w:type="spellStart"/>
      <w:r w:rsidRPr="0090567C">
        <w:rPr>
          <w:rFonts w:ascii="Times New Roman" w:hAnsi="Times New Roman" w:cs="Times New Roman"/>
          <w:lang w:val="ru-RU"/>
        </w:rPr>
        <w:t>від</w:t>
      </w:r>
      <w:proofErr w:type="spellEnd"/>
      <w:r w:rsidRPr="0090567C">
        <w:rPr>
          <w:rFonts w:ascii="Times New Roman" w:hAnsi="Times New Roman" w:cs="Times New Roman"/>
          <w:lang w:val="ru-RU"/>
        </w:rPr>
        <w:t xml:space="preserve"> брутто ваги вагону-для </w:t>
      </w:r>
      <w:proofErr w:type="spellStart"/>
      <w:r w:rsidRPr="0090567C">
        <w:rPr>
          <w:rFonts w:ascii="Times New Roman" w:hAnsi="Times New Roman" w:cs="Times New Roman"/>
          <w:lang w:val="ru-RU"/>
        </w:rPr>
        <w:t>залізничних</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перевезень</w:t>
      </w:r>
      <w:proofErr w:type="spellEnd"/>
      <w:r w:rsidRPr="0090567C">
        <w:rPr>
          <w:rFonts w:ascii="Times New Roman" w:hAnsi="Times New Roman" w:cs="Times New Roman"/>
          <w:lang w:val="ru-RU"/>
        </w:rPr>
        <w:t xml:space="preserve"> і 0,2% </w:t>
      </w:r>
      <w:proofErr w:type="spellStart"/>
      <w:r w:rsidRPr="0090567C">
        <w:rPr>
          <w:rFonts w:ascii="Times New Roman" w:hAnsi="Times New Roman" w:cs="Times New Roman"/>
          <w:lang w:val="ru-RU"/>
        </w:rPr>
        <w:t>від</w:t>
      </w:r>
      <w:proofErr w:type="spellEnd"/>
      <w:r w:rsidRPr="0090567C">
        <w:rPr>
          <w:rFonts w:ascii="Times New Roman" w:hAnsi="Times New Roman" w:cs="Times New Roman"/>
          <w:lang w:val="ru-RU"/>
        </w:rPr>
        <w:t xml:space="preserve"> брутто ваги - для </w:t>
      </w:r>
      <w:proofErr w:type="spellStart"/>
      <w:r w:rsidRPr="0090567C">
        <w:rPr>
          <w:rFonts w:ascii="Times New Roman" w:hAnsi="Times New Roman" w:cs="Times New Roman"/>
          <w:lang w:val="ru-RU"/>
        </w:rPr>
        <w:t>автоперевезень</w:t>
      </w:r>
      <w:proofErr w:type="spellEnd"/>
      <w:r w:rsidRPr="0090567C">
        <w:rPr>
          <w:rFonts w:ascii="Times New Roman" w:hAnsi="Times New Roman" w:cs="Times New Roman"/>
          <w:lang w:val="ru-RU"/>
        </w:rPr>
        <w:t>.</w:t>
      </w:r>
    </w:p>
    <w:p w14:paraId="72A2DB25" w14:textId="77777777" w:rsidR="0090567C" w:rsidRPr="0090567C" w:rsidRDefault="0090567C" w:rsidP="00922E9D">
      <w:pPr>
        <w:contextualSpacing/>
        <w:jc w:val="both"/>
        <w:rPr>
          <w:rFonts w:ascii="Times New Roman" w:hAnsi="Times New Roman" w:cs="Times New Roman"/>
          <w:lang w:val="ru-RU"/>
        </w:rPr>
        <w:pPrChange w:id="387" w:author="OLENA PASHKOVA (NEPTUNE.UA)" w:date="2023-11-16T03:58:00Z">
          <w:pPr>
            <w:contextualSpacing/>
          </w:pPr>
        </w:pPrChange>
      </w:pPr>
      <w:r w:rsidRPr="0090567C">
        <w:rPr>
          <w:rFonts w:ascii="Times New Roman" w:hAnsi="Times New Roman" w:cs="Times New Roman"/>
          <w:lang w:val="ru-RU"/>
        </w:rPr>
        <w:t xml:space="preserve">При </w:t>
      </w:r>
      <w:proofErr w:type="spellStart"/>
      <w:r w:rsidRPr="0090567C">
        <w:rPr>
          <w:rFonts w:ascii="Times New Roman" w:hAnsi="Times New Roman" w:cs="Times New Roman"/>
          <w:lang w:val="ru-RU"/>
        </w:rPr>
        <w:t>розбіжності</w:t>
      </w:r>
      <w:proofErr w:type="spellEnd"/>
      <w:r w:rsidRPr="0090567C">
        <w:rPr>
          <w:rFonts w:ascii="Times New Roman" w:hAnsi="Times New Roman" w:cs="Times New Roman"/>
          <w:lang w:val="ru-RU"/>
        </w:rPr>
        <w:t xml:space="preserve"> у </w:t>
      </w:r>
      <w:proofErr w:type="spellStart"/>
      <w:r w:rsidRPr="0090567C">
        <w:rPr>
          <w:rFonts w:ascii="Times New Roman" w:hAnsi="Times New Roman" w:cs="Times New Roman"/>
          <w:lang w:val="ru-RU"/>
        </w:rPr>
        <w:t>вазі</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понад</w:t>
      </w:r>
      <w:proofErr w:type="spellEnd"/>
      <w:r w:rsidRPr="0090567C">
        <w:rPr>
          <w:rFonts w:ascii="Times New Roman" w:hAnsi="Times New Roman" w:cs="Times New Roman"/>
          <w:lang w:val="ru-RU"/>
        </w:rPr>
        <w:t xml:space="preserve"> норму </w:t>
      </w:r>
      <w:proofErr w:type="spellStart"/>
      <w:r w:rsidRPr="0090567C">
        <w:rPr>
          <w:rFonts w:ascii="Times New Roman" w:hAnsi="Times New Roman" w:cs="Times New Roman"/>
          <w:lang w:val="ru-RU"/>
        </w:rPr>
        <w:t>допустимих</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відхилень</w:t>
      </w:r>
      <w:proofErr w:type="spellEnd"/>
      <w:r w:rsidRPr="0090567C">
        <w:rPr>
          <w:rFonts w:ascii="Times New Roman" w:hAnsi="Times New Roman" w:cs="Times New Roman"/>
          <w:lang w:val="ru-RU"/>
        </w:rPr>
        <w:t xml:space="preserve">, а </w:t>
      </w:r>
      <w:proofErr w:type="spellStart"/>
      <w:r w:rsidRPr="0090567C">
        <w:rPr>
          <w:rFonts w:ascii="Times New Roman" w:hAnsi="Times New Roman" w:cs="Times New Roman"/>
          <w:lang w:val="ru-RU"/>
        </w:rPr>
        <w:t>умови</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відсутності</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пошкоджень</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залізничного</w:t>
      </w:r>
      <w:proofErr w:type="spellEnd"/>
      <w:r w:rsidRPr="0090567C">
        <w:rPr>
          <w:rFonts w:ascii="Times New Roman" w:hAnsi="Times New Roman" w:cs="Times New Roman"/>
          <w:lang w:val="ru-RU"/>
        </w:rPr>
        <w:t xml:space="preserve"> вагона, </w:t>
      </w:r>
      <w:proofErr w:type="spellStart"/>
      <w:r w:rsidRPr="0090567C">
        <w:rPr>
          <w:rFonts w:ascii="Times New Roman" w:hAnsi="Times New Roman" w:cs="Times New Roman"/>
          <w:lang w:val="ru-RU"/>
        </w:rPr>
        <w:t>Виконавець</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має</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повідомити</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Замовника</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протягом</w:t>
      </w:r>
      <w:proofErr w:type="spellEnd"/>
      <w:r w:rsidRPr="0090567C">
        <w:rPr>
          <w:rFonts w:ascii="Times New Roman" w:hAnsi="Times New Roman" w:cs="Times New Roman"/>
          <w:lang w:val="ru-RU"/>
        </w:rPr>
        <w:t xml:space="preserve"> 2-х (</w:t>
      </w:r>
      <w:proofErr w:type="spellStart"/>
      <w:r w:rsidRPr="0090567C">
        <w:rPr>
          <w:rFonts w:ascii="Times New Roman" w:hAnsi="Times New Roman" w:cs="Times New Roman"/>
          <w:lang w:val="ru-RU"/>
        </w:rPr>
        <w:t>двох</w:t>
      </w:r>
      <w:proofErr w:type="spellEnd"/>
      <w:r w:rsidRPr="0090567C">
        <w:rPr>
          <w:rFonts w:ascii="Times New Roman" w:hAnsi="Times New Roman" w:cs="Times New Roman"/>
          <w:lang w:val="ru-RU"/>
        </w:rPr>
        <w:t xml:space="preserve">) годин, </w:t>
      </w:r>
      <w:proofErr w:type="spellStart"/>
      <w:r w:rsidRPr="0090567C">
        <w:rPr>
          <w:rFonts w:ascii="Times New Roman" w:hAnsi="Times New Roman" w:cs="Times New Roman"/>
          <w:lang w:val="ru-RU"/>
        </w:rPr>
        <w:t>який</w:t>
      </w:r>
      <w:proofErr w:type="spellEnd"/>
      <w:r w:rsidRPr="0090567C">
        <w:rPr>
          <w:rFonts w:ascii="Times New Roman" w:hAnsi="Times New Roman" w:cs="Times New Roman"/>
          <w:lang w:val="ru-RU"/>
        </w:rPr>
        <w:t xml:space="preserve">, в свою </w:t>
      </w:r>
      <w:proofErr w:type="spellStart"/>
      <w:r w:rsidRPr="0090567C">
        <w:rPr>
          <w:rFonts w:ascii="Times New Roman" w:hAnsi="Times New Roman" w:cs="Times New Roman"/>
          <w:lang w:val="ru-RU"/>
        </w:rPr>
        <w:t>чергу</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зобов’язаний</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протягом</w:t>
      </w:r>
      <w:proofErr w:type="spellEnd"/>
      <w:r w:rsidRPr="0090567C">
        <w:rPr>
          <w:rFonts w:ascii="Times New Roman" w:hAnsi="Times New Roman" w:cs="Times New Roman"/>
          <w:lang w:val="ru-RU"/>
        </w:rPr>
        <w:t xml:space="preserve"> 4-х (</w:t>
      </w:r>
      <w:proofErr w:type="spellStart"/>
      <w:r w:rsidRPr="0090567C">
        <w:rPr>
          <w:rFonts w:ascii="Times New Roman" w:hAnsi="Times New Roman" w:cs="Times New Roman"/>
          <w:lang w:val="ru-RU"/>
        </w:rPr>
        <w:t>чотирьох</w:t>
      </w:r>
      <w:proofErr w:type="spellEnd"/>
      <w:r w:rsidRPr="0090567C">
        <w:rPr>
          <w:rFonts w:ascii="Times New Roman" w:hAnsi="Times New Roman" w:cs="Times New Roman"/>
          <w:lang w:val="ru-RU"/>
        </w:rPr>
        <w:t xml:space="preserve">) годин у </w:t>
      </w:r>
      <w:proofErr w:type="spellStart"/>
      <w:r w:rsidRPr="0090567C">
        <w:rPr>
          <w:rFonts w:ascii="Times New Roman" w:hAnsi="Times New Roman" w:cs="Times New Roman"/>
          <w:lang w:val="ru-RU"/>
        </w:rPr>
        <w:t>робочі</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дні</w:t>
      </w:r>
      <w:proofErr w:type="spellEnd"/>
      <w:r w:rsidRPr="0090567C">
        <w:rPr>
          <w:rFonts w:ascii="Times New Roman" w:hAnsi="Times New Roman" w:cs="Times New Roman"/>
          <w:lang w:val="ru-RU"/>
        </w:rPr>
        <w:t xml:space="preserve"> та 24-х (</w:t>
      </w:r>
      <w:proofErr w:type="spellStart"/>
      <w:r w:rsidRPr="0090567C">
        <w:rPr>
          <w:rFonts w:ascii="Times New Roman" w:hAnsi="Times New Roman" w:cs="Times New Roman"/>
          <w:lang w:val="ru-RU"/>
        </w:rPr>
        <w:t>двадцяти</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чотирьох</w:t>
      </w:r>
      <w:proofErr w:type="spellEnd"/>
      <w:r w:rsidRPr="0090567C">
        <w:rPr>
          <w:rFonts w:ascii="Times New Roman" w:hAnsi="Times New Roman" w:cs="Times New Roman"/>
          <w:lang w:val="ru-RU"/>
        </w:rPr>
        <w:t xml:space="preserve">) годин у </w:t>
      </w:r>
      <w:proofErr w:type="spellStart"/>
      <w:r w:rsidRPr="0090567C">
        <w:rPr>
          <w:rFonts w:ascii="Times New Roman" w:hAnsi="Times New Roman" w:cs="Times New Roman"/>
          <w:lang w:val="ru-RU"/>
        </w:rPr>
        <w:t>вихідні</w:t>
      </w:r>
      <w:proofErr w:type="spellEnd"/>
      <w:r w:rsidRPr="0090567C">
        <w:rPr>
          <w:rFonts w:ascii="Times New Roman" w:hAnsi="Times New Roman" w:cs="Times New Roman"/>
          <w:lang w:val="ru-RU"/>
        </w:rPr>
        <w:t xml:space="preserve"> та </w:t>
      </w:r>
      <w:proofErr w:type="spellStart"/>
      <w:r w:rsidRPr="0090567C">
        <w:rPr>
          <w:rFonts w:ascii="Times New Roman" w:hAnsi="Times New Roman" w:cs="Times New Roman"/>
          <w:lang w:val="ru-RU"/>
        </w:rPr>
        <w:t>святкові</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дні</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надати</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письмове</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розпорядження</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Виконавцю</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щодо</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поводження</w:t>
      </w:r>
      <w:proofErr w:type="spellEnd"/>
      <w:r w:rsidRPr="0090567C">
        <w:rPr>
          <w:rFonts w:ascii="Times New Roman" w:hAnsi="Times New Roman" w:cs="Times New Roman"/>
          <w:lang w:val="ru-RU"/>
        </w:rPr>
        <w:t xml:space="preserve"> з зерном. По </w:t>
      </w:r>
      <w:proofErr w:type="spellStart"/>
      <w:r w:rsidRPr="0090567C">
        <w:rPr>
          <w:rFonts w:ascii="Times New Roman" w:hAnsi="Times New Roman" w:cs="Times New Roman"/>
          <w:lang w:val="ru-RU"/>
        </w:rPr>
        <w:t>закінченню</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вказаного</w:t>
      </w:r>
      <w:proofErr w:type="spellEnd"/>
      <w:r w:rsidRPr="0090567C">
        <w:rPr>
          <w:rFonts w:ascii="Times New Roman" w:hAnsi="Times New Roman" w:cs="Times New Roman"/>
          <w:lang w:val="ru-RU"/>
        </w:rPr>
        <w:t xml:space="preserve"> </w:t>
      </w:r>
      <w:proofErr w:type="spellStart"/>
      <w:proofErr w:type="gramStart"/>
      <w:r w:rsidRPr="0090567C">
        <w:rPr>
          <w:rFonts w:ascii="Times New Roman" w:hAnsi="Times New Roman" w:cs="Times New Roman"/>
          <w:lang w:val="ru-RU"/>
        </w:rPr>
        <w:t>терміну</w:t>
      </w:r>
      <w:proofErr w:type="spellEnd"/>
      <w:r w:rsidRPr="0090567C">
        <w:rPr>
          <w:rFonts w:ascii="Times New Roman" w:hAnsi="Times New Roman" w:cs="Times New Roman"/>
          <w:lang w:val="ru-RU"/>
        </w:rPr>
        <w:t xml:space="preserve">  Сторона</w:t>
      </w:r>
      <w:proofErr w:type="gramEnd"/>
      <w:r w:rsidRPr="0090567C">
        <w:rPr>
          <w:rFonts w:ascii="Times New Roman" w:hAnsi="Times New Roman" w:cs="Times New Roman"/>
          <w:lang w:val="ru-RU"/>
        </w:rPr>
        <w:t xml:space="preserve">, з вини </w:t>
      </w:r>
      <w:proofErr w:type="spellStart"/>
      <w:r w:rsidRPr="0090567C">
        <w:rPr>
          <w:rFonts w:ascii="Times New Roman" w:hAnsi="Times New Roman" w:cs="Times New Roman"/>
          <w:lang w:val="ru-RU"/>
        </w:rPr>
        <w:t>якої</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виникли</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подальші</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простої</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залізничних</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вагонів</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зобов’язана</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оплатити</w:t>
      </w:r>
      <w:proofErr w:type="spellEnd"/>
      <w:r w:rsidRPr="0090567C">
        <w:rPr>
          <w:rFonts w:ascii="Times New Roman" w:hAnsi="Times New Roman" w:cs="Times New Roman"/>
          <w:lang w:val="ru-RU"/>
        </w:rPr>
        <w:t>/</w:t>
      </w:r>
      <w:proofErr w:type="spellStart"/>
      <w:r w:rsidRPr="0090567C">
        <w:rPr>
          <w:rFonts w:ascii="Times New Roman" w:hAnsi="Times New Roman" w:cs="Times New Roman"/>
          <w:lang w:val="ru-RU"/>
        </w:rPr>
        <w:t>відшкодувати</w:t>
      </w:r>
      <w:proofErr w:type="spellEnd"/>
      <w:r w:rsidRPr="0090567C">
        <w:rPr>
          <w:rFonts w:ascii="Times New Roman" w:hAnsi="Times New Roman" w:cs="Times New Roman"/>
          <w:lang w:val="ru-RU"/>
        </w:rPr>
        <w:t xml:space="preserve"> будь-</w:t>
      </w:r>
      <w:proofErr w:type="spellStart"/>
      <w:r w:rsidRPr="0090567C">
        <w:rPr>
          <w:rFonts w:ascii="Times New Roman" w:hAnsi="Times New Roman" w:cs="Times New Roman"/>
          <w:lang w:val="ru-RU"/>
        </w:rPr>
        <w:t>які</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подальші</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витрати</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пов’язані</w:t>
      </w:r>
      <w:proofErr w:type="spellEnd"/>
      <w:r w:rsidRPr="0090567C">
        <w:rPr>
          <w:rFonts w:ascii="Times New Roman" w:hAnsi="Times New Roman" w:cs="Times New Roman"/>
          <w:lang w:val="ru-RU"/>
        </w:rPr>
        <w:t xml:space="preserve"> з таким </w:t>
      </w:r>
      <w:proofErr w:type="spellStart"/>
      <w:r w:rsidRPr="0090567C">
        <w:rPr>
          <w:rFonts w:ascii="Times New Roman" w:hAnsi="Times New Roman" w:cs="Times New Roman"/>
          <w:lang w:val="ru-RU"/>
        </w:rPr>
        <w:t>простоєм</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залізничних</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вагонів</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відповідно</w:t>
      </w:r>
      <w:proofErr w:type="spellEnd"/>
      <w:r w:rsidRPr="0090567C">
        <w:rPr>
          <w:rFonts w:ascii="Times New Roman" w:hAnsi="Times New Roman" w:cs="Times New Roman"/>
          <w:lang w:val="ru-RU"/>
        </w:rPr>
        <w:t xml:space="preserve"> до </w:t>
      </w:r>
      <w:proofErr w:type="spellStart"/>
      <w:r w:rsidRPr="0090567C">
        <w:rPr>
          <w:rFonts w:ascii="Times New Roman" w:hAnsi="Times New Roman" w:cs="Times New Roman"/>
          <w:lang w:val="ru-RU"/>
        </w:rPr>
        <w:t>документів</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наданих</w:t>
      </w:r>
      <w:proofErr w:type="spellEnd"/>
      <w:r w:rsidRPr="0090567C">
        <w:rPr>
          <w:rFonts w:ascii="Times New Roman" w:hAnsi="Times New Roman" w:cs="Times New Roman"/>
          <w:lang w:val="ru-RU"/>
        </w:rPr>
        <w:t xml:space="preserve"> ПАТ «</w:t>
      </w:r>
      <w:proofErr w:type="spellStart"/>
      <w:r w:rsidRPr="0090567C">
        <w:rPr>
          <w:rFonts w:ascii="Times New Roman" w:hAnsi="Times New Roman" w:cs="Times New Roman"/>
          <w:lang w:val="ru-RU"/>
        </w:rPr>
        <w:t>Укрзалізниця</w:t>
      </w:r>
      <w:proofErr w:type="spellEnd"/>
      <w:r w:rsidRPr="0090567C">
        <w:rPr>
          <w:rFonts w:ascii="Times New Roman" w:hAnsi="Times New Roman" w:cs="Times New Roman"/>
          <w:lang w:val="ru-RU"/>
        </w:rPr>
        <w:t>».</w:t>
      </w:r>
    </w:p>
    <w:p w14:paraId="456CA4B4" w14:textId="2ECC4290" w:rsidR="0090567C" w:rsidRDefault="0090567C" w:rsidP="00922E9D">
      <w:pPr>
        <w:contextualSpacing/>
        <w:jc w:val="both"/>
        <w:rPr>
          <w:rFonts w:ascii="Times New Roman" w:hAnsi="Times New Roman" w:cs="Times New Roman"/>
          <w:lang w:val="ru-RU"/>
        </w:rPr>
        <w:pPrChange w:id="388" w:author="OLENA PASHKOVA (NEPTUNE.UA)" w:date="2023-11-16T03:58:00Z">
          <w:pPr>
            <w:contextualSpacing/>
          </w:pPr>
        </w:pPrChange>
      </w:pPr>
      <w:r w:rsidRPr="0090567C">
        <w:rPr>
          <w:rFonts w:ascii="Times New Roman" w:hAnsi="Times New Roman" w:cs="Times New Roman"/>
          <w:lang w:val="ru-RU"/>
        </w:rPr>
        <w:t xml:space="preserve">На </w:t>
      </w:r>
      <w:proofErr w:type="spellStart"/>
      <w:r w:rsidRPr="0090567C">
        <w:rPr>
          <w:rFonts w:ascii="Times New Roman" w:hAnsi="Times New Roman" w:cs="Times New Roman"/>
          <w:lang w:val="ru-RU"/>
        </w:rPr>
        <w:t>вимогу</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Замовника</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Контрольне</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зважування</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повинне</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здійснюватися</w:t>
      </w:r>
      <w:proofErr w:type="spellEnd"/>
      <w:r w:rsidRPr="0090567C">
        <w:rPr>
          <w:rFonts w:ascii="Times New Roman" w:hAnsi="Times New Roman" w:cs="Times New Roman"/>
          <w:lang w:val="ru-RU"/>
        </w:rPr>
        <w:t xml:space="preserve"> на </w:t>
      </w:r>
      <w:proofErr w:type="spellStart"/>
      <w:r w:rsidRPr="0090567C">
        <w:rPr>
          <w:rFonts w:ascii="Times New Roman" w:hAnsi="Times New Roman" w:cs="Times New Roman"/>
          <w:lang w:val="ru-RU"/>
        </w:rPr>
        <w:t>справних</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своєчасно</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повірених</w:t>
      </w:r>
      <w:proofErr w:type="spellEnd"/>
      <w:r w:rsidRPr="0090567C">
        <w:rPr>
          <w:rFonts w:ascii="Times New Roman" w:hAnsi="Times New Roman" w:cs="Times New Roman"/>
          <w:lang w:val="ru-RU"/>
        </w:rPr>
        <w:t xml:space="preserve"> вагах </w:t>
      </w:r>
      <w:proofErr w:type="spellStart"/>
      <w:r w:rsidRPr="0090567C">
        <w:rPr>
          <w:rFonts w:ascii="Times New Roman" w:hAnsi="Times New Roman" w:cs="Times New Roman"/>
          <w:lang w:val="ru-RU"/>
        </w:rPr>
        <w:t>Виконавця</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що</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засвідчено</w:t>
      </w:r>
      <w:proofErr w:type="spellEnd"/>
      <w:r w:rsidRPr="0090567C">
        <w:rPr>
          <w:rFonts w:ascii="Times New Roman" w:hAnsi="Times New Roman" w:cs="Times New Roman"/>
          <w:lang w:val="ru-RU"/>
        </w:rPr>
        <w:t xml:space="preserve"> документом </w:t>
      </w:r>
      <w:proofErr w:type="spellStart"/>
      <w:r w:rsidRPr="0090567C">
        <w:rPr>
          <w:rFonts w:ascii="Times New Roman" w:hAnsi="Times New Roman" w:cs="Times New Roman"/>
          <w:lang w:val="ru-RU"/>
        </w:rPr>
        <w:t>відповідного</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уповноваженого</w:t>
      </w:r>
      <w:proofErr w:type="spellEnd"/>
      <w:r w:rsidRPr="0090567C">
        <w:rPr>
          <w:rFonts w:ascii="Times New Roman" w:hAnsi="Times New Roman" w:cs="Times New Roman"/>
          <w:lang w:val="ru-RU"/>
        </w:rPr>
        <w:t xml:space="preserve"> органу. </w:t>
      </w:r>
      <w:proofErr w:type="spellStart"/>
      <w:r w:rsidRPr="0090567C">
        <w:rPr>
          <w:rFonts w:ascii="Times New Roman" w:hAnsi="Times New Roman" w:cs="Times New Roman"/>
          <w:lang w:val="ru-RU"/>
        </w:rPr>
        <w:t>Сторони</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домовились</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що</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результати</w:t>
      </w:r>
      <w:proofErr w:type="spellEnd"/>
      <w:r w:rsidRPr="0090567C">
        <w:rPr>
          <w:rFonts w:ascii="Times New Roman" w:hAnsi="Times New Roman" w:cs="Times New Roman"/>
          <w:lang w:val="ru-RU"/>
        </w:rPr>
        <w:t xml:space="preserve"> контрольного (</w:t>
      </w:r>
      <w:proofErr w:type="spellStart"/>
      <w:r w:rsidRPr="0090567C">
        <w:rPr>
          <w:rFonts w:ascii="Times New Roman" w:hAnsi="Times New Roman" w:cs="Times New Roman"/>
          <w:lang w:val="ru-RU"/>
        </w:rPr>
        <w:t>арбітражного</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зважування</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приймаються</w:t>
      </w:r>
      <w:proofErr w:type="spellEnd"/>
      <w:r w:rsidRPr="0090567C">
        <w:rPr>
          <w:rFonts w:ascii="Times New Roman" w:hAnsi="Times New Roman" w:cs="Times New Roman"/>
          <w:lang w:val="ru-RU"/>
        </w:rPr>
        <w:t xml:space="preserve"> в </w:t>
      </w:r>
      <w:proofErr w:type="spellStart"/>
      <w:r w:rsidRPr="0090567C">
        <w:rPr>
          <w:rFonts w:ascii="Times New Roman" w:hAnsi="Times New Roman" w:cs="Times New Roman"/>
          <w:lang w:val="ru-RU"/>
        </w:rPr>
        <w:t>якості</w:t>
      </w:r>
      <w:proofErr w:type="spellEnd"/>
      <w:r w:rsidRPr="0090567C">
        <w:rPr>
          <w:rFonts w:ascii="Times New Roman" w:hAnsi="Times New Roman" w:cs="Times New Roman"/>
          <w:lang w:val="ru-RU"/>
        </w:rPr>
        <w:t xml:space="preserve"> </w:t>
      </w:r>
      <w:r w:rsidRPr="0090567C">
        <w:rPr>
          <w:rFonts w:ascii="Times New Roman" w:hAnsi="Times New Roman" w:cs="Times New Roman"/>
          <w:lang w:val="ru-RU"/>
        </w:rPr>
        <w:lastRenderedPageBreak/>
        <w:t xml:space="preserve">остаточного результату. </w:t>
      </w:r>
      <w:proofErr w:type="spellStart"/>
      <w:r w:rsidRPr="0090567C">
        <w:rPr>
          <w:rFonts w:ascii="Times New Roman" w:hAnsi="Times New Roman" w:cs="Times New Roman"/>
          <w:lang w:val="ru-RU"/>
        </w:rPr>
        <w:t>Якщо</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під</w:t>
      </w:r>
      <w:proofErr w:type="spellEnd"/>
      <w:r w:rsidRPr="0090567C">
        <w:rPr>
          <w:rFonts w:ascii="Times New Roman" w:hAnsi="Times New Roman" w:cs="Times New Roman"/>
          <w:lang w:val="ru-RU"/>
        </w:rPr>
        <w:t xml:space="preserve"> час контрольного (</w:t>
      </w:r>
      <w:proofErr w:type="spellStart"/>
      <w:r w:rsidRPr="0090567C">
        <w:rPr>
          <w:rFonts w:ascii="Times New Roman" w:hAnsi="Times New Roman" w:cs="Times New Roman"/>
          <w:lang w:val="ru-RU"/>
        </w:rPr>
        <w:t>арбітражного</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зважування</w:t>
      </w:r>
      <w:proofErr w:type="spellEnd"/>
      <w:r w:rsidRPr="0090567C">
        <w:rPr>
          <w:rFonts w:ascii="Times New Roman" w:hAnsi="Times New Roman" w:cs="Times New Roman"/>
          <w:lang w:val="ru-RU"/>
        </w:rPr>
        <w:t xml:space="preserve"> брутто вага </w:t>
      </w:r>
      <w:proofErr w:type="spellStart"/>
      <w:r w:rsidRPr="0090567C">
        <w:rPr>
          <w:rFonts w:ascii="Times New Roman" w:hAnsi="Times New Roman" w:cs="Times New Roman"/>
          <w:lang w:val="ru-RU"/>
        </w:rPr>
        <w:t>підтверджує</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первинне</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зважування</w:t>
      </w:r>
      <w:proofErr w:type="spellEnd"/>
      <w:r w:rsidRPr="0090567C">
        <w:rPr>
          <w:rFonts w:ascii="Times New Roman" w:hAnsi="Times New Roman" w:cs="Times New Roman"/>
          <w:lang w:val="ru-RU"/>
        </w:rPr>
        <w:t xml:space="preserve"> з </w:t>
      </w:r>
      <w:proofErr w:type="spellStart"/>
      <w:r w:rsidRPr="0090567C">
        <w:rPr>
          <w:rFonts w:ascii="Times New Roman" w:hAnsi="Times New Roman" w:cs="Times New Roman"/>
          <w:lang w:val="ru-RU"/>
        </w:rPr>
        <w:t>врахуванням</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технологічної</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похибки</w:t>
      </w:r>
      <w:proofErr w:type="spellEnd"/>
      <w:r w:rsidRPr="0090567C">
        <w:rPr>
          <w:rFonts w:ascii="Times New Roman" w:hAnsi="Times New Roman" w:cs="Times New Roman"/>
          <w:lang w:val="ru-RU"/>
        </w:rPr>
        <w:t xml:space="preserve"> ваг, </w:t>
      </w:r>
      <w:proofErr w:type="spellStart"/>
      <w:r w:rsidRPr="0090567C">
        <w:rPr>
          <w:rFonts w:ascii="Times New Roman" w:hAnsi="Times New Roman" w:cs="Times New Roman"/>
          <w:lang w:val="ru-RU"/>
        </w:rPr>
        <w:t>згідно</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похибки</w:t>
      </w:r>
      <w:proofErr w:type="spellEnd"/>
      <w:r w:rsidRPr="0090567C">
        <w:rPr>
          <w:rFonts w:ascii="Times New Roman" w:hAnsi="Times New Roman" w:cs="Times New Roman"/>
          <w:lang w:val="ru-RU"/>
        </w:rPr>
        <w:t xml:space="preserve"> ваг, </w:t>
      </w:r>
      <w:proofErr w:type="spellStart"/>
      <w:r w:rsidRPr="0090567C">
        <w:rPr>
          <w:rFonts w:ascii="Times New Roman" w:hAnsi="Times New Roman" w:cs="Times New Roman"/>
          <w:lang w:val="ru-RU"/>
        </w:rPr>
        <w:t>зазначеної</w:t>
      </w:r>
      <w:proofErr w:type="spellEnd"/>
      <w:r w:rsidRPr="0090567C">
        <w:rPr>
          <w:rFonts w:ascii="Times New Roman" w:hAnsi="Times New Roman" w:cs="Times New Roman"/>
          <w:lang w:val="ru-RU"/>
        </w:rPr>
        <w:t xml:space="preserve"> в </w:t>
      </w:r>
      <w:proofErr w:type="spellStart"/>
      <w:r w:rsidRPr="0090567C">
        <w:rPr>
          <w:rFonts w:ascii="Times New Roman" w:hAnsi="Times New Roman" w:cs="Times New Roman"/>
          <w:lang w:val="ru-RU"/>
        </w:rPr>
        <w:t>документі</w:t>
      </w:r>
      <w:proofErr w:type="spellEnd"/>
      <w:r w:rsidRPr="0090567C">
        <w:rPr>
          <w:rFonts w:ascii="Times New Roman" w:hAnsi="Times New Roman" w:cs="Times New Roman"/>
          <w:lang w:val="ru-RU"/>
        </w:rPr>
        <w:t xml:space="preserve"> про </w:t>
      </w:r>
      <w:proofErr w:type="spellStart"/>
      <w:r w:rsidRPr="0090567C">
        <w:rPr>
          <w:rFonts w:ascii="Times New Roman" w:hAnsi="Times New Roman" w:cs="Times New Roman"/>
          <w:lang w:val="ru-RU"/>
        </w:rPr>
        <w:t>повірку</w:t>
      </w:r>
      <w:proofErr w:type="spellEnd"/>
      <w:r w:rsidRPr="0090567C">
        <w:rPr>
          <w:rFonts w:ascii="Times New Roman" w:hAnsi="Times New Roman" w:cs="Times New Roman"/>
          <w:lang w:val="ru-RU"/>
        </w:rPr>
        <w:t xml:space="preserve"> ваг, </w:t>
      </w:r>
      <w:proofErr w:type="spellStart"/>
      <w:r w:rsidRPr="0090567C">
        <w:rPr>
          <w:rFonts w:ascii="Times New Roman" w:hAnsi="Times New Roman" w:cs="Times New Roman"/>
          <w:lang w:val="ru-RU"/>
        </w:rPr>
        <w:t>всі</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витрати</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пов’язані</w:t>
      </w:r>
      <w:proofErr w:type="spellEnd"/>
      <w:r w:rsidRPr="0090567C">
        <w:rPr>
          <w:rFonts w:ascii="Times New Roman" w:hAnsi="Times New Roman" w:cs="Times New Roman"/>
          <w:lang w:val="ru-RU"/>
        </w:rPr>
        <w:t xml:space="preserve"> з </w:t>
      </w:r>
      <w:proofErr w:type="spellStart"/>
      <w:r w:rsidRPr="0090567C">
        <w:rPr>
          <w:rFonts w:ascii="Times New Roman" w:hAnsi="Times New Roman" w:cs="Times New Roman"/>
          <w:lang w:val="ru-RU"/>
        </w:rPr>
        <w:t>арбітражним</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зважуванням</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підтверджені</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відповідними</w:t>
      </w:r>
      <w:proofErr w:type="spellEnd"/>
      <w:r w:rsidRPr="0090567C">
        <w:rPr>
          <w:rFonts w:ascii="Times New Roman" w:hAnsi="Times New Roman" w:cs="Times New Roman"/>
          <w:lang w:val="ru-RU"/>
        </w:rPr>
        <w:t xml:space="preserve"> документами, </w:t>
      </w:r>
      <w:proofErr w:type="spellStart"/>
      <w:r w:rsidRPr="0090567C">
        <w:rPr>
          <w:rFonts w:ascii="Times New Roman" w:hAnsi="Times New Roman" w:cs="Times New Roman"/>
          <w:lang w:val="ru-RU"/>
        </w:rPr>
        <w:t>відносяться</w:t>
      </w:r>
      <w:proofErr w:type="spellEnd"/>
      <w:r w:rsidRPr="0090567C">
        <w:rPr>
          <w:rFonts w:ascii="Times New Roman" w:hAnsi="Times New Roman" w:cs="Times New Roman"/>
          <w:lang w:val="ru-RU"/>
        </w:rPr>
        <w:t xml:space="preserve"> на </w:t>
      </w:r>
      <w:proofErr w:type="spellStart"/>
      <w:r w:rsidRPr="0090567C">
        <w:rPr>
          <w:rFonts w:ascii="Times New Roman" w:hAnsi="Times New Roman" w:cs="Times New Roman"/>
          <w:lang w:val="ru-RU"/>
        </w:rPr>
        <w:t>рахунок</w:t>
      </w:r>
      <w:proofErr w:type="spellEnd"/>
      <w:r w:rsidRPr="0090567C">
        <w:rPr>
          <w:rFonts w:ascii="Times New Roman" w:hAnsi="Times New Roman" w:cs="Times New Roman"/>
          <w:lang w:val="ru-RU"/>
        </w:rPr>
        <w:t xml:space="preserve"> </w:t>
      </w:r>
      <w:proofErr w:type="spellStart"/>
      <w:r w:rsidRPr="0090567C">
        <w:rPr>
          <w:rFonts w:ascii="Times New Roman" w:hAnsi="Times New Roman" w:cs="Times New Roman"/>
          <w:lang w:val="ru-RU"/>
        </w:rPr>
        <w:t>Замовника</w:t>
      </w:r>
      <w:proofErr w:type="spellEnd"/>
      <w:r w:rsidRPr="0090567C">
        <w:rPr>
          <w:rFonts w:ascii="Times New Roman" w:hAnsi="Times New Roman" w:cs="Times New Roman"/>
          <w:lang w:val="ru-RU"/>
        </w:rPr>
        <w:t xml:space="preserve">. </w:t>
      </w:r>
    </w:p>
    <w:p w14:paraId="01E14077" w14:textId="6CC77CA4" w:rsidR="00E9572F" w:rsidRDefault="00E9572F" w:rsidP="00922E9D">
      <w:pPr>
        <w:contextualSpacing/>
        <w:jc w:val="both"/>
        <w:rPr>
          <w:rFonts w:ascii="Times New Roman" w:hAnsi="Times New Roman" w:cs="Times New Roman"/>
          <w:lang w:val="ru-RU"/>
        </w:rPr>
        <w:pPrChange w:id="389" w:author="OLENA PASHKOVA (NEPTUNE.UA)" w:date="2023-11-16T03:58:00Z">
          <w:pPr>
            <w:contextualSpacing/>
          </w:pPr>
        </w:pPrChange>
      </w:pPr>
      <w:r w:rsidRPr="00E9572F">
        <w:rPr>
          <w:rFonts w:ascii="Times New Roman" w:hAnsi="Times New Roman" w:cs="Times New Roman"/>
          <w:b/>
          <w:bCs/>
          <w:lang w:val="ru-RU"/>
        </w:rPr>
        <w:t>6.1.1.</w:t>
      </w:r>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Якщо</w:t>
      </w:r>
      <w:proofErr w:type="spellEnd"/>
      <w:r w:rsidRPr="00E9572F">
        <w:rPr>
          <w:rFonts w:ascii="Times New Roman" w:hAnsi="Times New Roman" w:cs="Times New Roman"/>
          <w:lang w:val="ru-RU"/>
        </w:rPr>
        <w:t xml:space="preserve"> за результатами </w:t>
      </w:r>
      <w:proofErr w:type="spellStart"/>
      <w:r w:rsidRPr="00E9572F">
        <w:rPr>
          <w:rFonts w:ascii="Times New Roman" w:hAnsi="Times New Roman" w:cs="Times New Roman"/>
          <w:lang w:val="ru-RU"/>
        </w:rPr>
        <w:t>випробувань</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Лабораторії</w:t>
      </w:r>
      <w:proofErr w:type="spellEnd"/>
      <w:r w:rsidRPr="00E9572F">
        <w:rPr>
          <w:rFonts w:ascii="Times New Roman" w:hAnsi="Times New Roman" w:cs="Times New Roman"/>
          <w:lang w:val="ru-RU"/>
        </w:rPr>
        <w:t xml:space="preserve"> </w:t>
      </w:r>
      <w:proofErr w:type="spellStart"/>
      <w:proofErr w:type="gramStart"/>
      <w:r w:rsidRPr="00E9572F">
        <w:rPr>
          <w:rFonts w:ascii="Times New Roman" w:hAnsi="Times New Roman" w:cs="Times New Roman"/>
          <w:lang w:val="ru-RU"/>
        </w:rPr>
        <w:t>Терміналу</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виявлено</w:t>
      </w:r>
      <w:proofErr w:type="spellEnd"/>
      <w:proofErr w:type="gram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невідповідність</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показників</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якості</w:t>
      </w:r>
      <w:proofErr w:type="spellEnd"/>
      <w:r w:rsidRPr="00E9572F">
        <w:rPr>
          <w:rFonts w:ascii="Times New Roman" w:hAnsi="Times New Roman" w:cs="Times New Roman"/>
          <w:lang w:val="ru-RU"/>
        </w:rPr>
        <w:t xml:space="preserve"> зерна, </w:t>
      </w:r>
      <w:proofErr w:type="spellStart"/>
      <w:r w:rsidRPr="00E9572F">
        <w:rPr>
          <w:rFonts w:ascii="Times New Roman" w:hAnsi="Times New Roman" w:cs="Times New Roman"/>
          <w:lang w:val="ru-RU"/>
        </w:rPr>
        <w:t>що</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виходять</w:t>
      </w:r>
      <w:proofErr w:type="spellEnd"/>
      <w:r w:rsidRPr="00E9572F">
        <w:rPr>
          <w:rFonts w:ascii="Times New Roman" w:hAnsi="Times New Roman" w:cs="Times New Roman"/>
          <w:lang w:val="ru-RU"/>
        </w:rPr>
        <w:t xml:space="preserve"> за </w:t>
      </w:r>
      <w:proofErr w:type="spellStart"/>
      <w:r w:rsidRPr="00E9572F">
        <w:rPr>
          <w:rFonts w:ascii="Times New Roman" w:hAnsi="Times New Roman" w:cs="Times New Roman"/>
          <w:lang w:val="ru-RU"/>
        </w:rPr>
        <w:t>межі</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нормальних</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допусків</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показникам</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якості</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зазначеним</w:t>
      </w:r>
      <w:proofErr w:type="spellEnd"/>
      <w:r w:rsidRPr="00E9572F">
        <w:rPr>
          <w:rFonts w:ascii="Times New Roman" w:hAnsi="Times New Roman" w:cs="Times New Roman"/>
          <w:lang w:val="ru-RU"/>
        </w:rPr>
        <w:t xml:space="preserve"> у </w:t>
      </w:r>
      <w:proofErr w:type="spellStart"/>
      <w:r w:rsidRPr="00E9572F">
        <w:rPr>
          <w:rFonts w:ascii="Times New Roman" w:hAnsi="Times New Roman" w:cs="Times New Roman"/>
          <w:lang w:val="ru-RU"/>
        </w:rPr>
        <w:t>супровідних</w:t>
      </w:r>
      <w:proofErr w:type="spellEnd"/>
      <w:r w:rsidRPr="00E9572F">
        <w:rPr>
          <w:rFonts w:ascii="Times New Roman" w:hAnsi="Times New Roman" w:cs="Times New Roman"/>
          <w:lang w:val="ru-RU"/>
        </w:rPr>
        <w:t xml:space="preserve"> документах з </w:t>
      </w:r>
      <w:proofErr w:type="spellStart"/>
      <w:r w:rsidRPr="00E9572F">
        <w:rPr>
          <w:rFonts w:ascii="Times New Roman" w:hAnsi="Times New Roman" w:cs="Times New Roman"/>
          <w:lang w:val="ru-RU"/>
        </w:rPr>
        <w:t>якості</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аналізних</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картках</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посвідченнях</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якості</w:t>
      </w:r>
      <w:proofErr w:type="spellEnd"/>
      <w:r w:rsidRPr="00E9572F">
        <w:rPr>
          <w:rFonts w:ascii="Times New Roman" w:hAnsi="Times New Roman" w:cs="Times New Roman"/>
          <w:lang w:val="ru-RU"/>
        </w:rPr>
        <w:t xml:space="preserve">), в такому </w:t>
      </w:r>
      <w:proofErr w:type="spellStart"/>
      <w:r w:rsidRPr="00E9572F">
        <w:rPr>
          <w:rFonts w:ascii="Times New Roman" w:hAnsi="Times New Roman" w:cs="Times New Roman"/>
          <w:lang w:val="ru-RU"/>
        </w:rPr>
        <w:t>випадку</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Сторони</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керується</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арбітражною</w:t>
      </w:r>
      <w:proofErr w:type="spellEnd"/>
      <w:r w:rsidRPr="00E9572F">
        <w:rPr>
          <w:rFonts w:ascii="Times New Roman" w:hAnsi="Times New Roman" w:cs="Times New Roman"/>
          <w:lang w:val="ru-RU"/>
        </w:rPr>
        <w:t xml:space="preserve"> процедурою (п. 6.9 Договору) </w:t>
      </w:r>
      <w:proofErr w:type="spellStart"/>
      <w:r w:rsidRPr="00E9572F">
        <w:rPr>
          <w:rFonts w:ascii="Times New Roman" w:hAnsi="Times New Roman" w:cs="Times New Roman"/>
          <w:lang w:val="ru-RU"/>
        </w:rPr>
        <w:t>далі</w:t>
      </w:r>
      <w:proofErr w:type="spellEnd"/>
      <w:r w:rsidRPr="00E9572F">
        <w:rPr>
          <w:rFonts w:ascii="Times New Roman" w:hAnsi="Times New Roman" w:cs="Times New Roman"/>
          <w:lang w:val="ru-RU"/>
        </w:rPr>
        <w:t xml:space="preserve"> – </w:t>
      </w:r>
      <w:proofErr w:type="spellStart"/>
      <w:r w:rsidRPr="00E9572F">
        <w:rPr>
          <w:rFonts w:ascii="Times New Roman" w:hAnsi="Times New Roman" w:cs="Times New Roman"/>
          <w:lang w:val="ru-RU"/>
        </w:rPr>
        <w:t>Арбітражне</w:t>
      </w:r>
      <w:proofErr w:type="spellEnd"/>
      <w:r w:rsidRPr="00E9572F">
        <w:rPr>
          <w:rFonts w:ascii="Times New Roman" w:hAnsi="Times New Roman" w:cs="Times New Roman"/>
          <w:lang w:val="ru-RU"/>
        </w:rPr>
        <w:t xml:space="preserve"> </w:t>
      </w:r>
      <w:proofErr w:type="spellStart"/>
      <w:r w:rsidRPr="00E9572F">
        <w:rPr>
          <w:rFonts w:ascii="Times New Roman" w:hAnsi="Times New Roman" w:cs="Times New Roman"/>
          <w:lang w:val="ru-RU"/>
        </w:rPr>
        <w:t>рішення</w:t>
      </w:r>
      <w:proofErr w:type="spellEnd"/>
      <w:r w:rsidRPr="00E9572F">
        <w:rPr>
          <w:rFonts w:ascii="Times New Roman" w:hAnsi="Times New Roman" w:cs="Times New Roman"/>
          <w:lang w:val="ru-RU"/>
        </w:rPr>
        <w:t>)).</w:t>
      </w:r>
    </w:p>
    <w:p w14:paraId="7AD8BA2B" w14:textId="5803EA73" w:rsidR="00462915" w:rsidRDefault="00462915" w:rsidP="00922E9D">
      <w:pPr>
        <w:contextualSpacing/>
        <w:jc w:val="both"/>
        <w:rPr>
          <w:rFonts w:ascii="Times New Roman" w:hAnsi="Times New Roman" w:cs="Times New Roman"/>
          <w:lang w:val="ru-RU"/>
        </w:rPr>
        <w:pPrChange w:id="390" w:author="OLENA PASHKOVA (NEPTUNE.UA)" w:date="2023-11-16T03:58:00Z">
          <w:pPr>
            <w:contextualSpacing/>
          </w:pPr>
        </w:pPrChange>
      </w:pPr>
      <w:r w:rsidRPr="00462915">
        <w:rPr>
          <w:rFonts w:ascii="Times New Roman" w:hAnsi="Times New Roman" w:cs="Times New Roman"/>
          <w:b/>
          <w:bCs/>
          <w:lang w:val="ru-RU"/>
        </w:rPr>
        <w:t>6.1.2.</w:t>
      </w:r>
      <w:r w:rsidRPr="00462915">
        <w:rPr>
          <w:rFonts w:ascii="Times New Roman" w:hAnsi="Times New Roman" w:cs="Times New Roman"/>
          <w:lang w:val="ru-RU"/>
        </w:rPr>
        <w:t xml:space="preserve"> </w:t>
      </w:r>
      <w:proofErr w:type="spellStart"/>
      <w:r w:rsidRPr="00462915">
        <w:rPr>
          <w:rFonts w:ascii="Times New Roman" w:hAnsi="Times New Roman" w:cs="Times New Roman"/>
          <w:lang w:val="ru-RU"/>
        </w:rPr>
        <w:t>Втрати</w:t>
      </w:r>
      <w:proofErr w:type="spellEnd"/>
      <w:r w:rsidRPr="00462915">
        <w:rPr>
          <w:rFonts w:ascii="Times New Roman" w:hAnsi="Times New Roman" w:cs="Times New Roman"/>
          <w:lang w:val="ru-RU"/>
        </w:rPr>
        <w:t xml:space="preserve"> </w:t>
      </w:r>
      <w:proofErr w:type="spellStart"/>
      <w:r w:rsidRPr="00462915">
        <w:rPr>
          <w:rFonts w:ascii="Times New Roman" w:hAnsi="Times New Roman" w:cs="Times New Roman"/>
          <w:lang w:val="ru-RU"/>
        </w:rPr>
        <w:t>вантажу</w:t>
      </w:r>
      <w:proofErr w:type="spellEnd"/>
      <w:r w:rsidRPr="00462915">
        <w:rPr>
          <w:rFonts w:ascii="Times New Roman" w:hAnsi="Times New Roman" w:cs="Times New Roman"/>
          <w:lang w:val="ru-RU"/>
        </w:rPr>
        <w:t xml:space="preserve"> при </w:t>
      </w:r>
      <w:proofErr w:type="spellStart"/>
      <w:r w:rsidRPr="00462915">
        <w:rPr>
          <w:rFonts w:ascii="Times New Roman" w:hAnsi="Times New Roman" w:cs="Times New Roman"/>
          <w:lang w:val="ru-RU"/>
        </w:rPr>
        <w:t>перевантаженні</w:t>
      </w:r>
      <w:proofErr w:type="spellEnd"/>
      <w:r w:rsidRPr="00462915">
        <w:rPr>
          <w:rFonts w:ascii="Times New Roman" w:hAnsi="Times New Roman" w:cs="Times New Roman"/>
          <w:lang w:val="ru-RU"/>
        </w:rPr>
        <w:t xml:space="preserve"> </w:t>
      </w:r>
      <w:r w:rsidR="004655E7" w:rsidRPr="004655E7">
        <w:rPr>
          <w:rFonts w:ascii="Times New Roman" w:hAnsi="Times New Roman" w:cs="Times New Roman"/>
          <w:lang w:val="ru-RU"/>
        </w:rPr>
        <w:t xml:space="preserve">не </w:t>
      </w:r>
      <w:proofErr w:type="spellStart"/>
      <w:r w:rsidR="004655E7" w:rsidRPr="004655E7">
        <w:rPr>
          <w:rFonts w:ascii="Times New Roman" w:hAnsi="Times New Roman" w:cs="Times New Roman"/>
          <w:lang w:val="ru-RU"/>
        </w:rPr>
        <w:t>можуть</w:t>
      </w:r>
      <w:proofErr w:type="spellEnd"/>
      <w:r w:rsidR="004655E7" w:rsidRPr="004655E7">
        <w:rPr>
          <w:rFonts w:ascii="Times New Roman" w:hAnsi="Times New Roman" w:cs="Times New Roman"/>
          <w:lang w:val="ru-RU"/>
        </w:rPr>
        <w:t xml:space="preserve"> </w:t>
      </w:r>
      <w:proofErr w:type="spellStart"/>
      <w:r w:rsidR="004655E7" w:rsidRPr="004655E7">
        <w:rPr>
          <w:rFonts w:ascii="Times New Roman" w:hAnsi="Times New Roman" w:cs="Times New Roman"/>
          <w:lang w:val="ru-RU"/>
        </w:rPr>
        <w:t>перевищувати</w:t>
      </w:r>
      <w:proofErr w:type="spellEnd"/>
      <w:r w:rsidR="004655E7" w:rsidRPr="004655E7">
        <w:rPr>
          <w:rFonts w:ascii="Times New Roman" w:hAnsi="Times New Roman" w:cs="Times New Roman"/>
          <w:lang w:val="ru-RU"/>
        </w:rPr>
        <w:t xml:space="preserve"> 0,2%</w:t>
      </w:r>
      <w:r w:rsidRPr="00462915">
        <w:rPr>
          <w:rFonts w:ascii="Times New Roman" w:hAnsi="Times New Roman" w:cs="Times New Roman"/>
          <w:lang w:val="ru-RU"/>
        </w:rPr>
        <w:t xml:space="preserve">. Вони </w:t>
      </w:r>
      <w:proofErr w:type="spellStart"/>
      <w:r w:rsidRPr="00462915">
        <w:rPr>
          <w:rFonts w:ascii="Times New Roman" w:hAnsi="Times New Roman" w:cs="Times New Roman"/>
          <w:lang w:val="ru-RU"/>
        </w:rPr>
        <w:t>списуються</w:t>
      </w:r>
      <w:proofErr w:type="spellEnd"/>
      <w:r w:rsidRPr="00462915">
        <w:rPr>
          <w:rFonts w:ascii="Times New Roman" w:hAnsi="Times New Roman" w:cs="Times New Roman"/>
          <w:lang w:val="ru-RU"/>
        </w:rPr>
        <w:t xml:space="preserve"> з </w:t>
      </w:r>
      <w:proofErr w:type="spellStart"/>
      <w:r w:rsidRPr="00462915">
        <w:rPr>
          <w:rFonts w:ascii="Times New Roman" w:hAnsi="Times New Roman" w:cs="Times New Roman"/>
          <w:lang w:val="ru-RU"/>
        </w:rPr>
        <w:t>особового</w:t>
      </w:r>
      <w:proofErr w:type="spellEnd"/>
      <w:r w:rsidRPr="00462915">
        <w:rPr>
          <w:rFonts w:ascii="Times New Roman" w:hAnsi="Times New Roman" w:cs="Times New Roman"/>
          <w:lang w:val="ru-RU"/>
        </w:rPr>
        <w:t xml:space="preserve"> </w:t>
      </w:r>
      <w:proofErr w:type="spellStart"/>
      <w:r w:rsidRPr="00462915">
        <w:rPr>
          <w:rFonts w:ascii="Times New Roman" w:hAnsi="Times New Roman" w:cs="Times New Roman"/>
          <w:lang w:val="ru-RU"/>
        </w:rPr>
        <w:t>рахунку</w:t>
      </w:r>
      <w:proofErr w:type="spellEnd"/>
      <w:r w:rsidRPr="00462915">
        <w:rPr>
          <w:rFonts w:ascii="Times New Roman" w:hAnsi="Times New Roman" w:cs="Times New Roman"/>
          <w:lang w:val="ru-RU"/>
        </w:rPr>
        <w:t xml:space="preserve"> </w:t>
      </w:r>
      <w:proofErr w:type="spellStart"/>
      <w:r w:rsidRPr="00462915">
        <w:rPr>
          <w:rFonts w:ascii="Times New Roman" w:hAnsi="Times New Roman" w:cs="Times New Roman"/>
          <w:lang w:val="ru-RU"/>
        </w:rPr>
        <w:t>Замовника</w:t>
      </w:r>
      <w:proofErr w:type="spellEnd"/>
      <w:r w:rsidRPr="00462915">
        <w:rPr>
          <w:rFonts w:ascii="Times New Roman" w:hAnsi="Times New Roman" w:cs="Times New Roman"/>
          <w:lang w:val="ru-RU"/>
        </w:rPr>
        <w:t xml:space="preserve"> перед </w:t>
      </w:r>
      <w:proofErr w:type="spellStart"/>
      <w:r w:rsidRPr="00462915">
        <w:rPr>
          <w:rFonts w:ascii="Times New Roman" w:hAnsi="Times New Roman" w:cs="Times New Roman"/>
          <w:lang w:val="ru-RU"/>
        </w:rPr>
        <w:t>навантаженням</w:t>
      </w:r>
      <w:proofErr w:type="spellEnd"/>
      <w:r w:rsidRPr="00462915">
        <w:rPr>
          <w:rFonts w:ascii="Times New Roman" w:hAnsi="Times New Roman" w:cs="Times New Roman"/>
          <w:lang w:val="ru-RU"/>
        </w:rPr>
        <w:t xml:space="preserve"> на судно. </w:t>
      </w:r>
      <w:proofErr w:type="spellStart"/>
      <w:r w:rsidRPr="00462915">
        <w:rPr>
          <w:rFonts w:ascii="Times New Roman" w:hAnsi="Times New Roman" w:cs="Times New Roman"/>
          <w:lang w:val="ru-RU"/>
        </w:rPr>
        <w:t>Ці</w:t>
      </w:r>
      <w:proofErr w:type="spellEnd"/>
      <w:r w:rsidRPr="00462915">
        <w:rPr>
          <w:rFonts w:ascii="Times New Roman" w:hAnsi="Times New Roman" w:cs="Times New Roman"/>
          <w:lang w:val="ru-RU"/>
        </w:rPr>
        <w:t xml:space="preserve"> </w:t>
      </w:r>
      <w:proofErr w:type="spellStart"/>
      <w:r w:rsidRPr="00462915">
        <w:rPr>
          <w:rFonts w:ascii="Times New Roman" w:hAnsi="Times New Roman" w:cs="Times New Roman"/>
          <w:lang w:val="ru-RU"/>
        </w:rPr>
        <w:t>збитки</w:t>
      </w:r>
      <w:proofErr w:type="spellEnd"/>
      <w:r w:rsidRPr="00462915">
        <w:rPr>
          <w:rFonts w:ascii="Times New Roman" w:hAnsi="Times New Roman" w:cs="Times New Roman"/>
          <w:lang w:val="ru-RU"/>
        </w:rPr>
        <w:t xml:space="preserve"> </w:t>
      </w:r>
      <w:proofErr w:type="spellStart"/>
      <w:r w:rsidRPr="00462915">
        <w:rPr>
          <w:rFonts w:ascii="Times New Roman" w:hAnsi="Times New Roman" w:cs="Times New Roman"/>
          <w:lang w:val="ru-RU"/>
        </w:rPr>
        <w:t>мають</w:t>
      </w:r>
      <w:proofErr w:type="spellEnd"/>
      <w:r w:rsidRPr="00462915">
        <w:rPr>
          <w:rFonts w:ascii="Times New Roman" w:hAnsi="Times New Roman" w:cs="Times New Roman"/>
          <w:lang w:val="ru-RU"/>
        </w:rPr>
        <w:t xml:space="preserve"> бути </w:t>
      </w:r>
      <w:proofErr w:type="spellStart"/>
      <w:r w:rsidRPr="00462915">
        <w:rPr>
          <w:rFonts w:ascii="Times New Roman" w:hAnsi="Times New Roman" w:cs="Times New Roman"/>
          <w:lang w:val="ru-RU"/>
        </w:rPr>
        <w:t>задокументовані</w:t>
      </w:r>
      <w:proofErr w:type="spellEnd"/>
      <w:r w:rsidRPr="00462915">
        <w:rPr>
          <w:rFonts w:ascii="Times New Roman" w:hAnsi="Times New Roman" w:cs="Times New Roman"/>
          <w:lang w:val="ru-RU"/>
        </w:rPr>
        <w:t xml:space="preserve"> з </w:t>
      </w:r>
      <w:proofErr w:type="spellStart"/>
      <w:r w:rsidRPr="00462915">
        <w:rPr>
          <w:rFonts w:ascii="Times New Roman" w:hAnsi="Times New Roman" w:cs="Times New Roman"/>
          <w:lang w:val="ru-RU"/>
        </w:rPr>
        <w:t>правдивими</w:t>
      </w:r>
      <w:proofErr w:type="spellEnd"/>
      <w:r w:rsidRPr="00462915">
        <w:rPr>
          <w:rFonts w:ascii="Times New Roman" w:hAnsi="Times New Roman" w:cs="Times New Roman"/>
          <w:lang w:val="ru-RU"/>
        </w:rPr>
        <w:t xml:space="preserve"> та </w:t>
      </w:r>
      <w:proofErr w:type="spellStart"/>
      <w:r w:rsidRPr="00462915">
        <w:rPr>
          <w:rFonts w:ascii="Times New Roman" w:hAnsi="Times New Roman" w:cs="Times New Roman"/>
          <w:lang w:val="ru-RU"/>
        </w:rPr>
        <w:t>дійсними</w:t>
      </w:r>
      <w:proofErr w:type="spellEnd"/>
      <w:r w:rsidRPr="00462915">
        <w:rPr>
          <w:rFonts w:ascii="Times New Roman" w:hAnsi="Times New Roman" w:cs="Times New Roman"/>
          <w:lang w:val="ru-RU"/>
        </w:rPr>
        <w:t xml:space="preserve"> </w:t>
      </w:r>
      <w:proofErr w:type="spellStart"/>
      <w:r w:rsidRPr="00462915">
        <w:rPr>
          <w:rFonts w:ascii="Times New Roman" w:hAnsi="Times New Roman" w:cs="Times New Roman"/>
          <w:lang w:val="ru-RU"/>
        </w:rPr>
        <w:t>розрахунками</w:t>
      </w:r>
      <w:proofErr w:type="spellEnd"/>
      <w:r w:rsidRPr="00462915">
        <w:rPr>
          <w:rFonts w:ascii="Times New Roman" w:hAnsi="Times New Roman" w:cs="Times New Roman"/>
          <w:lang w:val="ru-RU"/>
        </w:rPr>
        <w:t>.</w:t>
      </w:r>
    </w:p>
    <w:p w14:paraId="2E4CA7E8" w14:textId="66BD32E8" w:rsidR="001B0877" w:rsidRPr="00121D46" w:rsidRDefault="001B0877" w:rsidP="00922E9D">
      <w:pPr>
        <w:contextualSpacing/>
        <w:jc w:val="both"/>
        <w:rPr>
          <w:rFonts w:ascii="Times New Roman" w:hAnsi="Times New Roman" w:cs="Times New Roman"/>
          <w:b/>
          <w:lang w:val="ru-RU"/>
        </w:rPr>
        <w:pPrChange w:id="391" w:author="OLENA PASHKOVA (NEPTUNE.UA)" w:date="2023-11-16T03:58:00Z">
          <w:pPr>
            <w:contextualSpacing/>
          </w:pPr>
        </w:pPrChange>
      </w:pPr>
      <w:r w:rsidRPr="00121D46">
        <w:rPr>
          <w:rFonts w:ascii="Times New Roman" w:hAnsi="Times New Roman" w:cs="Times New Roman"/>
          <w:b/>
          <w:lang w:val="ru-RU"/>
        </w:rPr>
        <w:t>6.1.</w:t>
      </w:r>
      <w:r w:rsidR="00257780">
        <w:rPr>
          <w:rFonts w:ascii="Times New Roman" w:hAnsi="Times New Roman" w:cs="Times New Roman"/>
          <w:b/>
          <w:lang w:val="ru-RU"/>
        </w:rPr>
        <w:t>3</w:t>
      </w:r>
      <w:r w:rsidRPr="00121D46">
        <w:rPr>
          <w:rFonts w:ascii="Times New Roman" w:hAnsi="Times New Roman" w:cs="Times New Roman"/>
          <w:b/>
          <w:lang w:val="ru-RU"/>
        </w:rPr>
        <w:t xml:space="preserve">. </w:t>
      </w:r>
      <w:proofErr w:type="spellStart"/>
      <w:r w:rsidRPr="00121D46">
        <w:rPr>
          <w:rFonts w:ascii="Times New Roman" w:hAnsi="Times New Roman" w:cs="Times New Roman"/>
          <w:b/>
          <w:lang w:val="ru-RU"/>
        </w:rPr>
        <w:t>Встановлюються</w:t>
      </w:r>
      <w:proofErr w:type="spellEnd"/>
      <w:r w:rsidRPr="00121D46">
        <w:rPr>
          <w:rFonts w:ascii="Times New Roman" w:hAnsi="Times New Roman" w:cs="Times New Roman"/>
          <w:b/>
          <w:lang w:val="ru-RU"/>
        </w:rPr>
        <w:t xml:space="preserve"> </w:t>
      </w:r>
      <w:proofErr w:type="spellStart"/>
      <w:r w:rsidRPr="00121D46">
        <w:rPr>
          <w:rFonts w:ascii="Times New Roman" w:hAnsi="Times New Roman" w:cs="Times New Roman"/>
          <w:b/>
          <w:lang w:val="ru-RU"/>
        </w:rPr>
        <w:t>такі</w:t>
      </w:r>
      <w:proofErr w:type="spellEnd"/>
      <w:r w:rsidRPr="00121D46">
        <w:rPr>
          <w:rFonts w:ascii="Times New Roman" w:hAnsi="Times New Roman" w:cs="Times New Roman"/>
          <w:b/>
          <w:lang w:val="ru-RU"/>
        </w:rPr>
        <w:t xml:space="preserve"> </w:t>
      </w:r>
      <w:proofErr w:type="spellStart"/>
      <w:r w:rsidRPr="00121D46">
        <w:rPr>
          <w:rFonts w:ascii="Times New Roman" w:hAnsi="Times New Roman" w:cs="Times New Roman"/>
          <w:b/>
          <w:lang w:val="ru-RU"/>
        </w:rPr>
        <w:t>показники</w:t>
      </w:r>
      <w:proofErr w:type="spellEnd"/>
      <w:r w:rsidRPr="00121D46">
        <w:rPr>
          <w:rFonts w:ascii="Times New Roman" w:hAnsi="Times New Roman" w:cs="Times New Roman"/>
          <w:b/>
          <w:lang w:val="ru-RU"/>
        </w:rPr>
        <w:t xml:space="preserve"> </w:t>
      </w:r>
      <w:proofErr w:type="spellStart"/>
      <w:r w:rsidRPr="00121D46">
        <w:rPr>
          <w:rFonts w:ascii="Times New Roman" w:hAnsi="Times New Roman" w:cs="Times New Roman"/>
          <w:b/>
          <w:lang w:val="ru-RU"/>
        </w:rPr>
        <w:t>Вантажу</w:t>
      </w:r>
      <w:proofErr w:type="spellEnd"/>
      <w:r w:rsidRPr="00121D46">
        <w:rPr>
          <w:rFonts w:ascii="Times New Roman" w:hAnsi="Times New Roman" w:cs="Times New Roman"/>
          <w:b/>
          <w:lang w:val="ru-RU"/>
        </w:rPr>
        <w:t xml:space="preserve"> (</w:t>
      </w:r>
      <w:proofErr w:type="spellStart"/>
      <w:r w:rsidRPr="00121D46">
        <w:rPr>
          <w:rFonts w:ascii="Times New Roman" w:hAnsi="Times New Roman" w:cs="Times New Roman"/>
          <w:b/>
          <w:lang w:val="ru-RU"/>
        </w:rPr>
        <w:t>зернові</w:t>
      </w:r>
      <w:proofErr w:type="spellEnd"/>
      <w:r w:rsidRPr="00121D46">
        <w:rPr>
          <w:rFonts w:ascii="Times New Roman" w:hAnsi="Times New Roman" w:cs="Times New Roman"/>
          <w:b/>
          <w:lang w:val="ru-RU"/>
        </w:rPr>
        <w:t xml:space="preserve"> та </w:t>
      </w:r>
      <w:proofErr w:type="spellStart"/>
      <w:r w:rsidRPr="00121D46">
        <w:rPr>
          <w:rFonts w:ascii="Times New Roman" w:hAnsi="Times New Roman" w:cs="Times New Roman"/>
          <w:b/>
          <w:lang w:val="ru-RU"/>
        </w:rPr>
        <w:t>олійні</w:t>
      </w:r>
      <w:proofErr w:type="spellEnd"/>
      <w:r w:rsidRPr="00121D46">
        <w:rPr>
          <w:rFonts w:ascii="Times New Roman" w:hAnsi="Times New Roman" w:cs="Times New Roman"/>
          <w:b/>
          <w:lang w:val="ru-RU"/>
        </w:rPr>
        <w:t xml:space="preserve"> </w:t>
      </w:r>
      <w:proofErr w:type="spellStart"/>
      <w:r w:rsidRPr="00121D46">
        <w:rPr>
          <w:rFonts w:ascii="Times New Roman" w:hAnsi="Times New Roman" w:cs="Times New Roman"/>
          <w:b/>
          <w:lang w:val="ru-RU"/>
        </w:rPr>
        <w:t>культури</w:t>
      </w:r>
      <w:proofErr w:type="spellEnd"/>
      <w:r w:rsidRPr="00121D46">
        <w:rPr>
          <w:rFonts w:ascii="Times New Roman" w:hAnsi="Times New Roman" w:cs="Times New Roman"/>
          <w:b/>
          <w:lang w:val="ru-RU"/>
        </w:rPr>
        <w:t>):</w:t>
      </w:r>
    </w:p>
    <w:p w14:paraId="4DD22DB2" w14:textId="72ACD4FD" w:rsidR="001B0877" w:rsidRPr="00121D46" w:rsidRDefault="001B0877" w:rsidP="00922E9D">
      <w:pPr>
        <w:contextualSpacing/>
        <w:jc w:val="both"/>
        <w:rPr>
          <w:rFonts w:ascii="Times New Roman" w:hAnsi="Times New Roman" w:cs="Times New Roman"/>
          <w:b/>
          <w:lang w:val="ru-RU"/>
        </w:rPr>
        <w:pPrChange w:id="392" w:author="OLENA PASHKOVA (NEPTUNE.UA)" w:date="2023-11-16T03:58:00Z">
          <w:pPr>
            <w:contextualSpacing/>
          </w:pPr>
        </w:pPrChange>
      </w:pPr>
      <w:r w:rsidRPr="00121D46">
        <w:rPr>
          <w:rFonts w:ascii="Times New Roman" w:hAnsi="Times New Roman" w:cs="Times New Roman"/>
          <w:b/>
          <w:lang w:val="ru-RU"/>
        </w:rPr>
        <w:t>6.1.</w:t>
      </w:r>
      <w:r w:rsidR="00C21FC8">
        <w:rPr>
          <w:rFonts w:ascii="Times New Roman" w:hAnsi="Times New Roman" w:cs="Times New Roman"/>
          <w:b/>
          <w:lang w:val="ru-RU"/>
        </w:rPr>
        <w:t>3</w:t>
      </w:r>
      <w:r w:rsidRPr="00121D46">
        <w:rPr>
          <w:rFonts w:ascii="Times New Roman" w:hAnsi="Times New Roman" w:cs="Times New Roman"/>
          <w:b/>
          <w:lang w:val="ru-RU"/>
        </w:rPr>
        <w:t xml:space="preserve">.1. </w:t>
      </w:r>
      <w:proofErr w:type="spellStart"/>
      <w:r w:rsidRPr="00121D46">
        <w:rPr>
          <w:rFonts w:ascii="Times New Roman" w:hAnsi="Times New Roman" w:cs="Times New Roman"/>
          <w:b/>
          <w:lang w:val="ru-RU"/>
        </w:rPr>
        <w:t>Кукурудза</w:t>
      </w:r>
      <w:proofErr w:type="spellEnd"/>
      <w:r w:rsidRPr="00121D46">
        <w:rPr>
          <w:rFonts w:ascii="Times New Roman" w:hAnsi="Times New Roman" w:cs="Times New Roman"/>
          <w:b/>
          <w:lang w:val="ru-RU"/>
        </w:rPr>
        <w:t xml:space="preserve"> ДСТУ 4525:2006</w:t>
      </w:r>
    </w:p>
    <w:p w14:paraId="132FEB45" w14:textId="77777777" w:rsidR="001B0877" w:rsidRPr="001B0877" w:rsidRDefault="001B0877" w:rsidP="00922E9D">
      <w:pPr>
        <w:contextualSpacing/>
        <w:jc w:val="both"/>
        <w:rPr>
          <w:rFonts w:ascii="Times New Roman" w:hAnsi="Times New Roman" w:cs="Times New Roman"/>
          <w:lang w:val="ru-RU"/>
        </w:rPr>
        <w:pPrChange w:id="393" w:author="OLENA PASHKOVA (NEPTUNE.UA)" w:date="2023-11-16T03:58:00Z">
          <w:pPr>
            <w:contextualSpacing/>
          </w:pPr>
        </w:pPrChange>
      </w:pPr>
      <w:proofErr w:type="spellStart"/>
      <w:r w:rsidRPr="001B0877">
        <w:rPr>
          <w:rFonts w:ascii="Times New Roman" w:hAnsi="Times New Roman" w:cs="Times New Roman"/>
          <w:lang w:val="ru-RU"/>
        </w:rPr>
        <w:t>Вологість</w:t>
      </w:r>
      <w:proofErr w:type="spellEnd"/>
      <w:r w:rsidRPr="001B0877">
        <w:rPr>
          <w:rFonts w:ascii="Times New Roman" w:hAnsi="Times New Roman" w:cs="Times New Roman"/>
          <w:lang w:val="ru-RU"/>
        </w:rPr>
        <w:t xml:space="preserve"> – макс. 14,5%</w:t>
      </w:r>
    </w:p>
    <w:p w14:paraId="3061753B" w14:textId="77777777" w:rsidR="001B0877" w:rsidRPr="001B0877" w:rsidRDefault="001B0877" w:rsidP="00922E9D">
      <w:pPr>
        <w:contextualSpacing/>
        <w:jc w:val="both"/>
        <w:rPr>
          <w:rFonts w:ascii="Times New Roman" w:hAnsi="Times New Roman" w:cs="Times New Roman"/>
          <w:lang w:val="ru-RU"/>
        </w:rPr>
        <w:pPrChange w:id="394" w:author="OLENA PASHKOVA (NEPTUNE.UA)" w:date="2023-11-16T03:58:00Z">
          <w:pPr>
            <w:contextualSpacing/>
          </w:pPr>
        </w:pPrChange>
      </w:pPr>
      <w:proofErr w:type="spellStart"/>
      <w:r w:rsidRPr="001B0877">
        <w:rPr>
          <w:rFonts w:ascii="Times New Roman" w:hAnsi="Times New Roman" w:cs="Times New Roman"/>
          <w:lang w:val="ru-RU"/>
        </w:rPr>
        <w:t>Вміст</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смітної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домішки</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2,0%</w:t>
      </w:r>
    </w:p>
    <w:p w14:paraId="25DB36FF" w14:textId="77777777" w:rsidR="001B0877" w:rsidRPr="001B0877" w:rsidRDefault="001B0877" w:rsidP="00922E9D">
      <w:pPr>
        <w:contextualSpacing/>
        <w:jc w:val="both"/>
        <w:rPr>
          <w:rFonts w:ascii="Times New Roman" w:hAnsi="Times New Roman" w:cs="Times New Roman"/>
          <w:lang w:val="ru-RU"/>
        </w:rPr>
        <w:pPrChange w:id="395" w:author="OLENA PASHKOVA (NEPTUNE.UA)" w:date="2023-11-16T03:58:00Z">
          <w:pPr>
            <w:contextualSpacing/>
          </w:pPr>
        </w:pPrChange>
      </w:pPr>
      <w:proofErr w:type="spellStart"/>
      <w:r w:rsidRPr="001B0877">
        <w:rPr>
          <w:rFonts w:ascii="Times New Roman" w:hAnsi="Times New Roman" w:cs="Times New Roman"/>
          <w:lang w:val="ru-RU"/>
        </w:rPr>
        <w:t>Биті</w:t>
      </w:r>
      <w:proofErr w:type="spellEnd"/>
      <w:r w:rsidRPr="001B0877">
        <w:rPr>
          <w:rFonts w:ascii="Times New Roman" w:hAnsi="Times New Roman" w:cs="Times New Roman"/>
          <w:lang w:val="ru-RU"/>
        </w:rPr>
        <w:t xml:space="preserve"> зерна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5,0%</w:t>
      </w:r>
    </w:p>
    <w:p w14:paraId="65D990F4" w14:textId="77777777" w:rsidR="001B0877" w:rsidRPr="001B0877" w:rsidRDefault="001B0877" w:rsidP="00922E9D">
      <w:pPr>
        <w:contextualSpacing/>
        <w:jc w:val="both"/>
        <w:rPr>
          <w:rFonts w:ascii="Times New Roman" w:hAnsi="Times New Roman" w:cs="Times New Roman"/>
          <w:lang w:val="ru-RU"/>
        </w:rPr>
        <w:pPrChange w:id="396" w:author="OLENA PASHKOVA (NEPTUNE.UA)" w:date="2023-11-16T03:58:00Z">
          <w:pPr>
            <w:contextualSpacing/>
          </w:pPr>
        </w:pPrChange>
      </w:pPr>
      <w:proofErr w:type="spellStart"/>
      <w:r w:rsidRPr="001B0877">
        <w:rPr>
          <w:rFonts w:ascii="Times New Roman" w:hAnsi="Times New Roman" w:cs="Times New Roman"/>
          <w:lang w:val="ru-RU"/>
        </w:rPr>
        <w:t>Пошкоджені</w:t>
      </w:r>
      <w:proofErr w:type="spellEnd"/>
      <w:r w:rsidRPr="001B0877">
        <w:rPr>
          <w:rFonts w:ascii="Times New Roman" w:hAnsi="Times New Roman" w:cs="Times New Roman"/>
          <w:lang w:val="ru-RU"/>
        </w:rPr>
        <w:t xml:space="preserve"> зерна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5,0%</w:t>
      </w:r>
    </w:p>
    <w:p w14:paraId="669AC2F2" w14:textId="77777777" w:rsidR="001B0877" w:rsidRPr="001B0877" w:rsidRDefault="001B0877" w:rsidP="00922E9D">
      <w:pPr>
        <w:contextualSpacing/>
        <w:jc w:val="both"/>
        <w:rPr>
          <w:rFonts w:ascii="Times New Roman" w:hAnsi="Times New Roman" w:cs="Times New Roman"/>
          <w:lang w:val="ru-RU"/>
        </w:rPr>
        <w:pPrChange w:id="397" w:author="OLENA PASHKOVA (NEPTUNE.UA)" w:date="2023-11-16T03:58:00Z">
          <w:pPr>
            <w:contextualSpacing/>
          </w:pPr>
        </w:pPrChange>
      </w:pPr>
      <w:proofErr w:type="spellStart"/>
      <w:r w:rsidRPr="001B0877">
        <w:rPr>
          <w:rFonts w:ascii="Times New Roman" w:hAnsi="Times New Roman" w:cs="Times New Roman"/>
          <w:lang w:val="ru-RU"/>
        </w:rPr>
        <w:t>Амброзія</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10 </w:t>
      </w:r>
      <w:proofErr w:type="spellStart"/>
      <w:r w:rsidRPr="001B0877">
        <w:rPr>
          <w:rFonts w:ascii="Times New Roman" w:hAnsi="Times New Roman" w:cs="Times New Roman"/>
          <w:lang w:val="ru-RU"/>
        </w:rPr>
        <w:t>шт</w:t>
      </w:r>
      <w:proofErr w:type="spellEnd"/>
      <w:r w:rsidRPr="001B0877">
        <w:rPr>
          <w:rFonts w:ascii="Times New Roman" w:hAnsi="Times New Roman" w:cs="Times New Roman"/>
          <w:lang w:val="ru-RU"/>
        </w:rPr>
        <w:t>/кг.</w:t>
      </w:r>
    </w:p>
    <w:p w14:paraId="5A35A3BE" w14:textId="77777777" w:rsidR="001B0877" w:rsidRPr="001B0877" w:rsidRDefault="001B0877" w:rsidP="00922E9D">
      <w:pPr>
        <w:contextualSpacing/>
        <w:jc w:val="both"/>
        <w:rPr>
          <w:rFonts w:ascii="Times New Roman" w:hAnsi="Times New Roman" w:cs="Times New Roman"/>
          <w:lang w:val="ru-RU"/>
        </w:rPr>
        <w:pPrChange w:id="398" w:author="OLENA PASHKOVA (NEPTUNE.UA)" w:date="2023-11-16T03:58:00Z">
          <w:pPr>
            <w:contextualSpacing/>
          </w:pPr>
        </w:pPrChange>
      </w:pPr>
      <w:proofErr w:type="spellStart"/>
      <w:r w:rsidRPr="001B0877">
        <w:rPr>
          <w:rFonts w:ascii="Times New Roman" w:hAnsi="Times New Roman" w:cs="Times New Roman"/>
          <w:lang w:val="ru-RU"/>
        </w:rPr>
        <w:t>Інші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показники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відповідають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вимогам</w:t>
      </w:r>
      <w:proofErr w:type="spellEnd"/>
      <w:r w:rsidRPr="001B0877">
        <w:rPr>
          <w:rFonts w:ascii="Times New Roman" w:hAnsi="Times New Roman" w:cs="Times New Roman"/>
          <w:lang w:val="ru-RU"/>
        </w:rPr>
        <w:t xml:space="preserve"> ДСТУ 4525:2006 «</w:t>
      </w:r>
      <w:proofErr w:type="spellStart"/>
      <w:r w:rsidRPr="001B0877">
        <w:rPr>
          <w:rFonts w:ascii="Times New Roman" w:hAnsi="Times New Roman" w:cs="Times New Roman"/>
          <w:lang w:val="ru-RU"/>
        </w:rPr>
        <w:t>Кукурудза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Технічні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умови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Партії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кукурудзи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повинні</w:t>
      </w:r>
      <w:proofErr w:type="spellEnd"/>
      <w:r w:rsidRPr="001B0877">
        <w:rPr>
          <w:rFonts w:ascii="Times New Roman" w:hAnsi="Times New Roman" w:cs="Times New Roman"/>
          <w:lang w:val="ru-RU"/>
        </w:rPr>
        <w:t xml:space="preserve"> бути в здоровому </w:t>
      </w:r>
      <w:proofErr w:type="spellStart"/>
      <w:r w:rsidRPr="001B0877">
        <w:rPr>
          <w:rFonts w:ascii="Times New Roman" w:hAnsi="Times New Roman" w:cs="Times New Roman"/>
          <w:lang w:val="ru-RU"/>
        </w:rPr>
        <w:t>стані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мати</w:t>
      </w:r>
      <w:proofErr w:type="spellEnd"/>
      <w:r w:rsidRPr="001B0877">
        <w:rPr>
          <w:rFonts w:ascii="Times New Roman" w:hAnsi="Times New Roman" w:cs="Times New Roman"/>
          <w:lang w:val="ru-RU"/>
        </w:rPr>
        <w:t xml:space="preserve"> запах </w:t>
      </w:r>
      <w:proofErr w:type="spellStart"/>
      <w:r w:rsidRPr="001B0877">
        <w:rPr>
          <w:rFonts w:ascii="Times New Roman" w:hAnsi="Times New Roman" w:cs="Times New Roman"/>
          <w:lang w:val="ru-RU"/>
        </w:rPr>
        <w:t>властивий</w:t>
      </w:r>
      <w:proofErr w:type="spellEnd"/>
      <w:r w:rsidRPr="001B0877">
        <w:rPr>
          <w:rFonts w:ascii="Times New Roman" w:hAnsi="Times New Roman" w:cs="Times New Roman"/>
          <w:lang w:val="ru-RU"/>
        </w:rPr>
        <w:t xml:space="preserve"> здоровому зерну (без затхлого, солодового, </w:t>
      </w:r>
      <w:proofErr w:type="spellStart"/>
      <w:r w:rsidRPr="001B0877">
        <w:rPr>
          <w:rFonts w:ascii="Times New Roman" w:hAnsi="Times New Roman" w:cs="Times New Roman"/>
          <w:lang w:val="ru-RU"/>
        </w:rPr>
        <w:t>пліснявого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інших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сторонніх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запахів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колір</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властивий</w:t>
      </w:r>
      <w:proofErr w:type="spellEnd"/>
      <w:r w:rsidRPr="001B0877">
        <w:rPr>
          <w:rFonts w:ascii="Times New Roman" w:hAnsi="Times New Roman" w:cs="Times New Roman"/>
          <w:lang w:val="ru-RU"/>
        </w:rPr>
        <w:t xml:space="preserve"> здоровому зерну </w:t>
      </w:r>
      <w:proofErr w:type="spellStart"/>
      <w:r w:rsidRPr="001B0877">
        <w:rPr>
          <w:rFonts w:ascii="Times New Roman" w:hAnsi="Times New Roman" w:cs="Times New Roman"/>
          <w:lang w:val="ru-RU"/>
        </w:rPr>
        <w:t>відповідного</w:t>
      </w:r>
      <w:proofErr w:type="spellEnd"/>
      <w:r w:rsidRPr="001B0877">
        <w:rPr>
          <w:rFonts w:ascii="Times New Roman" w:hAnsi="Times New Roman" w:cs="Times New Roman"/>
          <w:lang w:val="ru-RU"/>
        </w:rPr>
        <w:t xml:space="preserve"> типу.</w:t>
      </w:r>
    </w:p>
    <w:p w14:paraId="7D7C02AC" w14:textId="2C6DD7FF" w:rsidR="001B0877" w:rsidRPr="00121D46" w:rsidRDefault="001B0877" w:rsidP="00922E9D">
      <w:pPr>
        <w:contextualSpacing/>
        <w:jc w:val="both"/>
        <w:rPr>
          <w:rFonts w:ascii="Times New Roman" w:hAnsi="Times New Roman" w:cs="Times New Roman"/>
          <w:b/>
          <w:lang w:val="ru-RU"/>
        </w:rPr>
        <w:pPrChange w:id="399" w:author="OLENA PASHKOVA (NEPTUNE.UA)" w:date="2023-11-16T03:58:00Z">
          <w:pPr>
            <w:contextualSpacing/>
          </w:pPr>
        </w:pPrChange>
      </w:pPr>
      <w:r w:rsidRPr="00121D46">
        <w:rPr>
          <w:rFonts w:ascii="Times New Roman" w:hAnsi="Times New Roman" w:cs="Times New Roman"/>
          <w:b/>
          <w:lang w:val="ru-RU"/>
        </w:rPr>
        <w:t>6.1.</w:t>
      </w:r>
      <w:r w:rsidR="008E655F">
        <w:rPr>
          <w:rFonts w:ascii="Times New Roman" w:hAnsi="Times New Roman" w:cs="Times New Roman"/>
          <w:b/>
          <w:lang w:val="ru-RU"/>
        </w:rPr>
        <w:t>3</w:t>
      </w:r>
      <w:r w:rsidRPr="00121D46">
        <w:rPr>
          <w:rFonts w:ascii="Times New Roman" w:hAnsi="Times New Roman" w:cs="Times New Roman"/>
          <w:b/>
          <w:lang w:val="ru-RU"/>
        </w:rPr>
        <w:t>.</w:t>
      </w:r>
      <w:r w:rsidR="008E655F">
        <w:rPr>
          <w:rFonts w:ascii="Times New Roman" w:hAnsi="Times New Roman" w:cs="Times New Roman"/>
          <w:b/>
          <w:lang w:val="ru-RU"/>
        </w:rPr>
        <w:t>2</w:t>
      </w:r>
      <w:r w:rsidRPr="00121D46">
        <w:rPr>
          <w:rFonts w:ascii="Times New Roman" w:hAnsi="Times New Roman" w:cs="Times New Roman"/>
          <w:b/>
          <w:lang w:val="ru-RU"/>
        </w:rPr>
        <w:t xml:space="preserve">. </w:t>
      </w:r>
      <w:proofErr w:type="spellStart"/>
      <w:r w:rsidRPr="00121D46">
        <w:rPr>
          <w:rFonts w:ascii="Times New Roman" w:hAnsi="Times New Roman" w:cs="Times New Roman"/>
          <w:b/>
          <w:lang w:val="ru-RU"/>
        </w:rPr>
        <w:t>Ячмінь</w:t>
      </w:r>
      <w:proofErr w:type="spellEnd"/>
      <w:r w:rsidRPr="00121D46">
        <w:rPr>
          <w:rFonts w:ascii="Times New Roman" w:hAnsi="Times New Roman" w:cs="Times New Roman"/>
          <w:b/>
          <w:lang w:val="ru-RU"/>
        </w:rPr>
        <w:t xml:space="preserve"> ДСТУ 3769:98</w:t>
      </w:r>
    </w:p>
    <w:p w14:paraId="197F803D" w14:textId="77777777" w:rsidR="001B0877" w:rsidRPr="001B0877" w:rsidRDefault="001B0877" w:rsidP="00922E9D">
      <w:pPr>
        <w:contextualSpacing/>
        <w:jc w:val="both"/>
        <w:rPr>
          <w:rFonts w:ascii="Times New Roman" w:hAnsi="Times New Roman" w:cs="Times New Roman"/>
          <w:lang w:val="ru-RU"/>
        </w:rPr>
        <w:pPrChange w:id="400" w:author="OLENA PASHKOVA (NEPTUNE.UA)" w:date="2023-11-16T03:58:00Z">
          <w:pPr>
            <w:contextualSpacing/>
          </w:pPr>
        </w:pPrChange>
      </w:pPr>
      <w:proofErr w:type="spellStart"/>
      <w:r w:rsidRPr="001B0877">
        <w:rPr>
          <w:rFonts w:ascii="Times New Roman" w:hAnsi="Times New Roman" w:cs="Times New Roman"/>
          <w:lang w:val="ru-RU"/>
        </w:rPr>
        <w:t>Вологість</w:t>
      </w:r>
      <w:proofErr w:type="spellEnd"/>
      <w:r w:rsidRPr="001B0877">
        <w:rPr>
          <w:rFonts w:ascii="Times New Roman" w:hAnsi="Times New Roman" w:cs="Times New Roman"/>
          <w:lang w:val="ru-RU"/>
        </w:rPr>
        <w:t xml:space="preserve"> – макс. 14,0%</w:t>
      </w:r>
    </w:p>
    <w:p w14:paraId="4B677276" w14:textId="77777777" w:rsidR="001B0877" w:rsidRPr="001B0877" w:rsidRDefault="001B0877" w:rsidP="00922E9D">
      <w:pPr>
        <w:contextualSpacing/>
        <w:jc w:val="both"/>
        <w:rPr>
          <w:rFonts w:ascii="Times New Roman" w:hAnsi="Times New Roman" w:cs="Times New Roman"/>
          <w:lang w:val="ru-RU"/>
        </w:rPr>
        <w:pPrChange w:id="401" w:author="OLENA PASHKOVA (NEPTUNE.UA)" w:date="2023-11-16T03:58:00Z">
          <w:pPr>
            <w:contextualSpacing/>
          </w:pPr>
        </w:pPrChange>
      </w:pPr>
      <w:proofErr w:type="spellStart"/>
      <w:r w:rsidRPr="001B0877">
        <w:rPr>
          <w:rFonts w:ascii="Times New Roman" w:hAnsi="Times New Roman" w:cs="Times New Roman"/>
          <w:lang w:val="ru-RU"/>
        </w:rPr>
        <w:t>Сміттєва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домішка</w:t>
      </w:r>
      <w:proofErr w:type="spellEnd"/>
      <w:r w:rsidRPr="001B0877">
        <w:rPr>
          <w:rFonts w:ascii="Times New Roman" w:hAnsi="Times New Roman" w:cs="Times New Roman"/>
          <w:lang w:val="ru-RU"/>
        </w:rPr>
        <w:t xml:space="preserve"> – макс. 2,0%</w:t>
      </w:r>
    </w:p>
    <w:p w14:paraId="5A9EEB96" w14:textId="77777777" w:rsidR="001B0877" w:rsidRPr="001B0877" w:rsidRDefault="001B0877" w:rsidP="00922E9D">
      <w:pPr>
        <w:contextualSpacing/>
        <w:jc w:val="both"/>
        <w:rPr>
          <w:rFonts w:ascii="Times New Roman" w:hAnsi="Times New Roman" w:cs="Times New Roman"/>
          <w:lang w:val="ru-RU"/>
        </w:rPr>
        <w:pPrChange w:id="402" w:author="OLENA PASHKOVA (NEPTUNE.UA)" w:date="2023-11-16T03:58:00Z">
          <w:pPr>
            <w:contextualSpacing/>
          </w:pPr>
        </w:pPrChange>
      </w:pPr>
      <w:r w:rsidRPr="001B0877">
        <w:rPr>
          <w:rFonts w:ascii="Times New Roman" w:hAnsi="Times New Roman" w:cs="Times New Roman"/>
          <w:lang w:val="ru-RU"/>
        </w:rPr>
        <w:t xml:space="preserve">Натура – не </w:t>
      </w:r>
      <w:proofErr w:type="spellStart"/>
      <w:r w:rsidRPr="001B0877">
        <w:rPr>
          <w:rFonts w:ascii="Times New Roman" w:hAnsi="Times New Roman" w:cs="Times New Roman"/>
          <w:lang w:val="ru-RU"/>
        </w:rPr>
        <w:t>менше</w:t>
      </w:r>
      <w:proofErr w:type="spellEnd"/>
      <w:r w:rsidRPr="001B0877">
        <w:rPr>
          <w:rFonts w:ascii="Times New Roman" w:hAnsi="Times New Roman" w:cs="Times New Roman"/>
          <w:lang w:val="ru-RU"/>
        </w:rPr>
        <w:t xml:space="preserve"> 620 г/л </w:t>
      </w:r>
    </w:p>
    <w:p w14:paraId="1DC0C7B7" w14:textId="77777777" w:rsidR="001B0877" w:rsidRPr="001B0877" w:rsidRDefault="001B0877" w:rsidP="00922E9D">
      <w:pPr>
        <w:contextualSpacing/>
        <w:jc w:val="both"/>
        <w:rPr>
          <w:rFonts w:ascii="Times New Roman" w:hAnsi="Times New Roman" w:cs="Times New Roman"/>
          <w:lang w:val="ru-RU"/>
        </w:rPr>
        <w:pPrChange w:id="403" w:author="OLENA PASHKOVA (NEPTUNE.UA)" w:date="2023-11-16T03:58:00Z">
          <w:pPr>
            <w:contextualSpacing/>
          </w:pPr>
        </w:pPrChange>
      </w:pPr>
      <w:proofErr w:type="spellStart"/>
      <w:r w:rsidRPr="001B0877">
        <w:rPr>
          <w:rFonts w:ascii="Times New Roman" w:hAnsi="Times New Roman" w:cs="Times New Roman"/>
          <w:lang w:val="ru-RU"/>
        </w:rPr>
        <w:t>Інші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показники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відповідають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вимогам</w:t>
      </w:r>
      <w:proofErr w:type="spellEnd"/>
      <w:r w:rsidRPr="001B0877">
        <w:rPr>
          <w:rFonts w:ascii="Times New Roman" w:hAnsi="Times New Roman" w:cs="Times New Roman"/>
          <w:lang w:val="ru-RU"/>
        </w:rPr>
        <w:t xml:space="preserve"> ДСТУ 3769:98 «</w:t>
      </w:r>
      <w:proofErr w:type="spellStart"/>
      <w:r w:rsidRPr="001B0877">
        <w:rPr>
          <w:rFonts w:ascii="Times New Roman" w:hAnsi="Times New Roman" w:cs="Times New Roman"/>
          <w:lang w:val="ru-RU"/>
        </w:rPr>
        <w:t>Ячмінь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Технічні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умови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Партії</w:t>
      </w:r>
      <w:proofErr w:type="spellEnd"/>
      <w:r w:rsidRPr="001B0877">
        <w:rPr>
          <w:rFonts w:ascii="Times New Roman" w:hAnsi="Times New Roman" w:cs="Times New Roman"/>
          <w:lang w:val="ru-RU"/>
        </w:rPr>
        <w:t xml:space="preserve"> ячменю </w:t>
      </w:r>
      <w:proofErr w:type="spellStart"/>
      <w:r w:rsidRPr="001B0877">
        <w:rPr>
          <w:rFonts w:ascii="Times New Roman" w:hAnsi="Times New Roman" w:cs="Times New Roman"/>
          <w:lang w:val="ru-RU"/>
        </w:rPr>
        <w:t>повинні</w:t>
      </w:r>
      <w:proofErr w:type="spellEnd"/>
      <w:r w:rsidRPr="001B0877">
        <w:rPr>
          <w:rFonts w:ascii="Times New Roman" w:hAnsi="Times New Roman" w:cs="Times New Roman"/>
          <w:lang w:val="ru-RU"/>
        </w:rPr>
        <w:t xml:space="preserve"> бути в здоровому </w:t>
      </w:r>
      <w:proofErr w:type="spellStart"/>
      <w:r w:rsidRPr="001B0877">
        <w:rPr>
          <w:rFonts w:ascii="Times New Roman" w:hAnsi="Times New Roman" w:cs="Times New Roman"/>
          <w:lang w:val="ru-RU"/>
        </w:rPr>
        <w:t>стані</w:t>
      </w:r>
      <w:proofErr w:type="spellEnd"/>
      <w:r w:rsidRPr="001B0877">
        <w:rPr>
          <w:rFonts w:ascii="Times New Roman" w:hAnsi="Times New Roman" w:cs="Times New Roman"/>
          <w:lang w:val="ru-RU"/>
        </w:rPr>
        <w:t xml:space="preserve">, без </w:t>
      </w:r>
      <w:proofErr w:type="spellStart"/>
      <w:r w:rsidRPr="001B0877">
        <w:rPr>
          <w:rFonts w:ascii="Times New Roman" w:hAnsi="Times New Roman" w:cs="Times New Roman"/>
          <w:lang w:val="ru-RU"/>
        </w:rPr>
        <w:t>самоз</w:t>
      </w:r>
      <w:r w:rsidRPr="001B0877">
        <w:rPr>
          <w:rFonts w:ascii="Times New Roman" w:hAnsi="Times New Roman" w:cs="Times New Roman"/>
        </w:rPr>
        <w:t>i</w:t>
      </w:r>
      <w:r w:rsidRPr="001B0877">
        <w:rPr>
          <w:rFonts w:ascii="Times New Roman" w:hAnsi="Times New Roman" w:cs="Times New Roman"/>
          <w:lang w:val="ru-RU"/>
        </w:rPr>
        <w:t>грівання</w:t>
      </w:r>
      <w:proofErr w:type="spellEnd"/>
      <w:r w:rsidRPr="001B0877">
        <w:rPr>
          <w:rFonts w:ascii="Times New Roman" w:hAnsi="Times New Roman" w:cs="Times New Roman"/>
          <w:lang w:val="ru-RU"/>
        </w:rPr>
        <w:t xml:space="preserve">, природного запаху здорового зерна (без </w:t>
      </w:r>
      <w:proofErr w:type="spellStart"/>
      <w:r w:rsidRPr="001B0877">
        <w:rPr>
          <w:rFonts w:ascii="Times New Roman" w:hAnsi="Times New Roman" w:cs="Times New Roman"/>
          <w:lang w:val="ru-RU"/>
        </w:rPr>
        <w:t>копчення</w:t>
      </w:r>
      <w:proofErr w:type="spellEnd"/>
      <w:r w:rsidRPr="001B0877">
        <w:rPr>
          <w:rFonts w:ascii="Times New Roman" w:hAnsi="Times New Roman" w:cs="Times New Roman"/>
          <w:lang w:val="ru-RU"/>
        </w:rPr>
        <w:t xml:space="preserve">, солоду, </w:t>
      </w:r>
      <w:proofErr w:type="spellStart"/>
      <w:r w:rsidRPr="001B0877">
        <w:rPr>
          <w:rFonts w:ascii="Times New Roman" w:hAnsi="Times New Roman" w:cs="Times New Roman"/>
          <w:lang w:val="ru-RU"/>
        </w:rPr>
        <w:t>цвілі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інших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сторонніх</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запахів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кольору</w:t>
      </w:r>
      <w:proofErr w:type="spellEnd"/>
      <w:r w:rsidRPr="001B0877">
        <w:rPr>
          <w:rFonts w:ascii="Times New Roman" w:hAnsi="Times New Roman" w:cs="Times New Roman"/>
          <w:lang w:val="ru-RU"/>
        </w:rPr>
        <w:t xml:space="preserve"> здорового зерна.</w:t>
      </w:r>
    </w:p>
    <w:p w14:paraId="07BA7261" w14:textId="478F4ECB" w:rsidR="001B0877" w:rsidRPr="00121D46" w:rsidRDefault="001B0877" w:rsidP="00922E9D">
      <w:pPr>
        <w:contextualSpacing/>
        <w:jc w:val="both"/>
        <w:rPr>
          <w:rFonts w:ascii="Times New Roman" w:hAnsi="Times New Roman" w:cs="Times New Roman"/>
          <w:b/>
          <w:lang w:val="ru-RU"/>
        </w:rPr>
        <w:pPrChange w:id="404" w:author="OLENA PASHKOVA (NEPTUNE.UA)" w:date="2023-11-16T03:58:00Z">
          <w:pPr>
            <w:contextualSpacing/>
          </w:pPr>
        </w:pPrChange>
      </w:pPr>
      <w:r w:rsidRPr="00121D46">
        <w:rPr>
          <w:rFonts w:ascii="Times New Roman" w:hAnsi="Times New Roman" w:cs="Times New Roman"/>
          <w:b/>
          <w:lang w:val="ru-RU"/>
        </w:rPr>
        <w:t>6.1.</w:t>
      </w:r>
      <w:r w:rsidR="00752F75">
        <w:rPr>
          <w:rFonts w:ascii="Times New Roman" w:hAnsi="Times New Roman" w:cs="Times New Roman"/>
          <w:b/>
          <w:lang w:val="ru-RU"/>
        </w:rPr>
        <w:t>3</w:t>
      </w:r>
      <w:r w:rsidRPr="00121D46">
        <w:rPr>
          <w:rFonts w:ascii="Times New Roman" w:hAnsi="Times New Roman" w:cs="Times New Roman"/>
          <w:b/>
          <w:lang w:val="ru-RU"/>
        </w:rPr>
        <w:t>.</w:t>
      </w:r>
      <w:r w:rsidR="00752F75">
        <w:rPr>
          <w:rFonts w:ascii="Times New Roman" w:hAnsi="Times New Roman" w:cs="Times New Roman"/>
          <w:b/>
          <w:lang w:val="ru-RU"/>
        </w:rPr>
        <w:t>3</w:t>
      </w:r>
      <w:r w:rsidRPr="00121D46">
        <w:rPr>
          <w:rFonts w:ascii="Times New Roman" w:hAnsi="Times New Roman" w:cs="Times New Roman"/>
          <w:b/>
          <w:lang w:val="ru-RU"/>
        </w:rPr>
        <w:t xml:space="preserve">. </w:t>
      </w:r>
      <w:proofErr w:type="spellStart"/>
      <w:r w:rsidRPr="00121D46">
        <w:rPr>
          <w:rFonts w:ascii="Times New Roman" w:hAnsi="Times New Roman" w:cs="Times New Roman"/>
          <w:b/>
          <w:lang w:val="ru-RU"/>
        </w:rPr>
        <w:t>Пшениця</w:t>
      </w:r>
      <w:proofErr w:type="spellEnd"/>
      <w:r w:rsidRPr="00121D46">
        <w:rPr>
          <w:rFonts w:ascii="Times New Roman" w:hAnsi="Times New Roman" w:cs="Times New Roman"/>
          <w:b/>
          <w:lang w:val="ru-RU"/>
        </w:rPr>
        <w:t xml:space="preserve"> ДСТУ 3768:2019</w:t>
      </w:r>
    </w:p>
    <w:p w14:paraId="16C29DE0" w14:textId="77777777" w:rsidR="001B0877" w:rsidRPr="001B0877" w:rsidRDefault="001B0877" w:rsidP="00922E9D">
      <w:pPr>
        <w:contextualSpacing/>
        <w:jc w:val="both"/>
        <w:rPr>
          <w:rFonts w:ascii="Times New Roman" w:hAnsi="Times New Roman" w:cs="Times New Roman"/>
          <w:lang w:val="ru-RU"/>
        </w:rPr>
        <w:pPrChange w:id="405" w:author="OLENA PASHKOVA (NEPTUNE.UA)" w:date="2023-11-16T03:58:00Z">
          <w:pPr>
            <w:contextualSpacing/>
          </w:pPr>
        </w:pPrChange>
      </w:pPr>
      <w:proofErr w:type="spellStart"/>
      <w:r w:rsidRPr="001B0877">
        <w:rPr>
          <w:rFonts w:ascii="Times New Roman" w:hAnsi="Times New Roman" w:cs="Times New Roman"/>
          <w:lang w:val="ru-RU"/>
        </w:rPr>
        <w:t>Пшениця</w:t>
      </w:r>
      <w:proofErr w:type="spellEnd"/>
      <w:r w:rsidRPr="001B0877">
        <w:rPr>
          <w:rFonts w:ascii="Times New Roman" w:hAnsi="Times New Roman" w:cs="Times New Roman"/>
          <w:lang w:val="ru-RU"/>
        </w:rPr>
        <w:t xml:space="preserve"> 4 </w:t>
      </w:r>
      <w:proofErr w:type="spellStart"/>
      <w:r w:rsidRPr="001B0877">
        <w:rPr>
          <w:rFonts w:ascii="Times New Roman" w:hAnsi="Times New Roman" w:cs="Times New Roman"/>
          <w:lang w:val="ru-RU"/>
        </w:rPr>
        <w:t>клас</w:t>
      </w:r>
      <w:proofErr w:type="spellEnd"/>
    </w:p>
    <w:p w14:paraId="432F5B6A" w14:textId="77777777" w:rsidR="001B0877" w:rsidRPr="001B0877" w:rsidRDefault="001B0877" w:rsidP="00922E9D">
      <w:pPr>
        <w:contextualSpacing/>
        <w:jc w:val="both"/>
        <w:rPr>
          <w:rFonts w:ascii="Times New Roman" w:hAnsi="Times New Roman" w:cs="Times New Roman"/>
          <w:lang w:val="ru-RU"/>
        </w:rPr>
        <w:pPrChange w:id="406" w:author="OLENA PASHKOVA (NEPTUNE.UA)" w:date="2023-11-16T03:58:00Z">
          <w:pPr>
            <w:contextualSpacing/>
          </w:pPr>
        </w:pPrChange>
      </w:pPr>
      <w:r w:rsidRPr="001B0877">
        <w:rPr>
          <w:rFonts w:ascii="Times New Roman" w:hAnsi="Times New Roman" w:cs="Times New Roman"/>
          <w:lang w:val="ru-RU"/>
        </w:rPr>
        <w:t xml:space="preserve">Натура – не </w:t>
      </w:r>
      <w:proofErr w:type="spellStart"/>
      <w:r w:rsidRPr="001B0877">
        <w:rPr>
          <w:rFonts w:ascii="Times New Roman" w:hAnsi="Times New Roman" w:cs="Times New Roman"/>
          <w:lang w:val="ru-RU"/>
        </w:rPr>
        <w:t>менше</w:t>
      </w:r>
      <w:proofErr w:type="spellEnd"/>
      <w:r w:rsidRPr="001B0877">
        <w:rPr>
          <w:rFonts w:ascii="Times New Roman" w:hAnsi="Times New Roman" w:cs="Times New Roman"/>
          <w:lang w:val="ru-RU"/>
        </w:rPr>
        <w:t xml:space="preserve"> 720 г/л</w:t>
      </w:r>
    </w:p>
    <w:p w14:paraId="0AD2BE76" w14:textId="77777777" w:rsidR="001B0877" w:rsidRPr="001B0877" w:rsidRDefault="001B0877" w:rsidP="00922E9D">
      <w:pPr>
        <w:contextualSpacing/>
        <w:jc w:val="both"/>
        <w:rPr>
          <w:rFonts w:ascii="Times New Roman" w:hAnsi="Times New Roman" w:cs="Times New Roman"/>
          <w:lang w:val="ru-RU"/>
        </w:rPr>
        <w:pPrChange w:id="407" w:author="OLENA PASHKOVA (NEPTUNE.UA)" w:date="2023-11-16T03:58:00Z">
          <w:pPr>
            <w:contextualSpacing/>
          </w:pPr>
        </w:pPrChange>
      </w:pPr>
      <w:proofErr w:type="spellStart"/>
      <w:r w:rsidRPr="001B0877">
        <w:rPr>
          <w:rFonts w:ascii="Times New Roman" w:hAnsi="Times New Roman" w:cs="Times New Roman"/>
          <w:lang w:val="ru-RU"/>
        </w:rPr>
        <w:t>Вологість</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14,0%</w:t>
      </w:r>
    </w:p>
    <w:p w14:paraId="51E17D3F" w14:textId="77777777" w:rsidR="001B0877" w:rsidRPr="001B0877" w:rsidRDefault="001B0877" w:rsidP="00922E9D">
      <w:pPr>
        <w:contextualSpacing/>
        <w:jc w:val="both"/>
        <w:rPr>
          <w:rFonts w:ascii="Times New Roman" w:hAnsi="Times New Roman" w:cs="Times New Roman"/>
          <w:lang w:val="ru-RU"/>
        </w:rPr>
        <w:pPrChange w:id="408" w:author="OLENA PASHKOVA (NEPTUNE.UA)" w:date="2023-11-16T03:58:00Z">
          <w:pPr>
            <w:contextualSpacing/>
          </w:pPr>
        </w:pPrChange>
      </w:pPr>
      <w:proofErr w:type="spellStart"/>
      <w:r w:rsidRPr="001B0877">
        <w:rPr>
          <w:rFonts w:ascii="Times New Roman" w:hAnsi="Times New Roman" w:cs="Times New Roman"/>
          <w:lang w:val="ru-RU"/>
        </w:rPr>
        <w:t>Сміттєва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домішка</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2,0%</w:t>
      </w:r>
    </w:p>
    <w:p w14:paraId="528EC58F" w14:textId="77777777" w:rsidR="001B0877" w:rsidRPr="001B0877" w:rsidRDefault="001B0877" w:rsidP="00922E9D">
      <w:pPr>
        <w:contextualSpacing/>
        <w:jc w:val="both"/>
        <w:rPr>
          <w:rFonts w:ascii="Times New Roman" w:hAnsi="Times New Roman" w:cs="Times New Roman"/>
          <w:lang w:val="ru-RU"/>
        </w:rPr>
        <w:pPrChange w:id="409" w:author="OLENA PASHKOVA (NEPTUNE.UA)" w:date="2023-11-16T03:58:00Z">
          <w:pPr>
            <w:contextualSpacing/>
          </w:pPr>
        </w:pPrChange>
      </w:pPr>
      <w:proofErr w:type="spellStart"/>
      <w:r w:rsidRPr="001B0877">
        <w:rPr>
          <w:rFonts w:ascii="Times New Roman" w:hAnsi="Times New Roman" w:cs="Times New Roman"/>
          <w:lang w:val="ru-RU"/>
        </w:rPr>
        <w:t>Інші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показники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відповідають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вимогам</w:t>
      </w:r>
      <w:proofErr w:type="spellEnd"/>
      <w:r w:rsidRPr="001B0877">
        <w:rPr>
          <w:rFonts w:ascii="Times New Roman" w:hAnsi="Times New Roman" w:cs="Times New Roman"/>
          <w:lang w:val="ru-RU"/>
        </w:rPr>
        <w:t xml:space="preserve"> ДСТУ 3768:2019 «</w:t>
      </w:r>
      <w:proofErr w:type="spellStart"/>
      <w:r w:rsidRPr="001B0877">
        <w:rPr>
          <w:rFonts w:ascii="Times New Roman" w:hAnsi="Times New Roman" w:cs="Times New Roman"/>
          <w:lang w:val="ru-RU"/>
        </w:rPr>
        <w:t>Пшениця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Технічні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умови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Партії</w:t>
      </w:r>
      <w:proofErr w:type="spellEnd"/>
      <w:r w:rsidRPr="001B0877">
        <w:rPr>
          <w:rFonts w:ascii="Times New Roman" w:hAnsi="Times New Roman" w:cs="Times New Roman"/>
          <w:lang w:val="ru-RU"/>
        </w:rPr>
        <w:t xml:space="preserve"> зерна </w:t>
      </w:r>
      <w:proofErr w:type="spellStart"/>
      <w:r w:rsidRPr="001B0877">
        <w:rPr>
          <w:rFonts w:ascii="Times New Roman" w:hAnsi="Times New Roman" w:cs="Times New Roman"/>
          <w:lang w:val="ru-RU"/>
        </w:rPr>
        <w:t>пшениці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мають</w:t>
      </w:r>
      <w:proofErr w:type="spellEnd"/>
      <w:r w:rsidRPr="001B0877">
        <w:rPr>
          <w:rFonts w:ascii="Times New Roman" w:hAnsi="Times New Roman" w:cs="Times New Roman"/>
          <w:lang w:val="ru-RU"/>
        </w:rPr>
        <w:t xml:space="preserve"> бути в здоровому </w:t>
      </w:r>
      <w:proofErr w:type="spellStart"/>
      <w:r w:rsidRPr="001B0877">
        <w:rPr>
          <w:rFonts w:ascii="Times New Roman" w:hAnsi="Times New Roman" w:cs="Times New Roman"/>
          <w:lang w:val="ru-RU"/>
        </w:rPr>
        <w:t>стані</w:t>
      </w:r>
      <w:proofErr w:type="spellEnd"/>
      <w:r w:rsidRPr="001B0877">
        <w:rPr>
          <w:rFonts w:ascii="Times New Roman" w:hAnsi="Times New Roman" w:cs="Times New Roman"/>
          <w:lang w:val="ru-RU"/>
        </w:rPr>
        <w:t xml:space="preserve">, не </w:t>
      </w:r>
      <w:proofErr w:type="spellStart"/>
      <w:r w:rsidRPr="001B0877">
        <w:rPr>
          <w:rFonts w:ascii="Times New Roman" w:hAnsi="Times New Roman" w:cs="Times New Roman"/>
          <w:lang w:val="ru-RU"/>
        </w:rPr>
        <w:t>зіпріле</w:t>
      </w:r>
      <w:proofErr w:type="spellEnd"/>
      <w:r w:rsidRPr="001B0877">
        <w:rPr>
          <w:rFonts w:ascii="Times New Roman" w:hAnsi="Times New Roman" w:cs="Times New Roman"/>
          <w:lang w:val="ru-RU"/>
        </w:rPr>
        <w:t xml:space="preserve"> та без теплового </w:t>
      </w:r>
      <w:proofErr w:type="spellStart"/>
      <w:r w:rsidRPr="001B0877">
        <w:rPr>
          <w:rFonts w:ascii="Times New Roman" w:hAnsi="Times New Roman" w:cs="Times New Roman"/>
          <w:lang w:val="ru-RU"/>
        </w:rPr>
        <w:t>пошкодження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властивий</w:t>
      </w:r>
      <w:proofErr w:type="spellEnd"/>
      <w:r w:rsidRPr="001B0877">
        <w:rPr>
          <w:rFonts w:ascii="Times New Roman" w:hAnsi="Times New Roman" w:cs="Times New Roman"/>
          <w:lang w:val="ru-RU"/>
        </w:rPr>
        <w:t xml:space="preserve"> здоровому зерну запах (без затхлого, солодового, </w:t>
      </w:r>
      <w:proofErr w:type="spellStart"/>
      <w:r w:rsidRPr="001B0877">
        <w:rPr>
          <w:rFonts w:ascii="Times New Roman" w:hAnsi="Times New Roman" w:cs="Times New Roman"/>
          <w:lang w:val="ru-RU"/>
        </w:rPr>
        <w:t>пліснявого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гнильного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полинного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сажкового</w:t>
      </w:r>
      <w:proofErr w:type="spellEnd"/>
      <w:r w:rsidRPr="001B0877">
        <w:rPr>
          <w:rFonts w:ascii="Times New Roman" w:hAnsi="Times New Roman" w:cs="Times New Roman"/>
          <w:lang w:val="ru-RU"/>
        </w:rPr>
        <w:t xml:space="preserve">, запаху </w:t>
      </w:r>
      <w:proofErr w:type="spellStart"/>
      <w:r w:rsidRPr="001B0877">
        <w:rPr>
          <w:rFonts w:ascii="Times New Roman" w:hAnsi="Times New Roman" w:cs="Times New Roman"/>
          <w:lang w:val="ru-RU"/>
        </w:rPr>
        <w:t>нафтопродуктів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тощо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властивий</w:t>
      </w:r>
      <w:proofErr w:type="spellEnd"/>
      <w:r w:rsidRPr="001B0877">
        <w:rPr>
          <w:rFonts w:ascii="Times New Roman" w:hAnsi="Times New Roman" w:cs="Times New Roman"/>
          <w:lang w:val="ru-RU"/>
        </w:rPr>
        <w:t xml:space="preserve"> зерну </w:t>
      </w:r>
      <w:proofErr w:type="spellStart"/>
      <w:r w:rsidRPr="001B0877">
        <w:rPr>
          <w:rFonts w:ascii="Times New Roman" w:hAnsi="Times New Roman" w:cs="Times New Roman"/>
          <w:lang w:val="ru-RU"/>
        </w:rPr>
        <w:t>колір</w:t>
      </w:r>
      <w:proofErr w:type="spellEnd"/>
      <w:r w:rsidRPr="001B0877">
        <w:rPr>
          <w:rFonts w:ascii="Times New Roman" w:hAnsi="Times New Roman" w:cs="Times New Roman"/>
          <w:lang w:val="ru-RU"/>
        </w:rPr>
        <w:t>.</w:t>
      </w:r>
    </w:p>
    <w:p w14:paraId="4A3DD976" w14:textId="7CED301D" w:rsidR="001B0877" w:rsidRPr="00121D46" w:rsidRDefault="001B0877" w:rsidP="00922E9D">
      <w:pPr>
        <w:contextualSpacing/>
        <w:jc w:val="both"/>
        <w:rPr>
          <w:rFonts w:ascii="Times New Roman" w:hAnsi="Times New Roman" w:cs="Times New Roman"/>
          <w:b/>
          <w:lang w:val="ru-RU"/>
        </w:rPr>
        <w:pPrChange w:id="410" w:author="OLENA PASHKOVA (NEPTUNE.UA)" w:date="2023-11-16T03:58:00Z">
          <w:pPr>
            <w:contextualSpacing/>
          </w:pPr>
        </w:pPrChange>
      </w:pPr>
      <w:r w:rsidRPr="00121D46">
        <w:rPr>
          <w:rFonts w:ascii="Times New Roman" w:hAnsi="Times New Roman" w:cs="Times New Roman"/>
          <w:b/>
          <w:lang w:val="ru-RU"/>
        </w:rPr>
        <w:t>6.1.</w:t>
      </w:r>
      <w:r w:rsidR="00A94817">
        <w:rPr>
          <w:rFonts w:ascii="Times New Roman" w:hAnsi="Times New Roman" w:cs="Times New Roman"/>
          <w:b/>
          <w:lang w:val="ru-RU"/>
        </w:rPr>
        <w:t>3</w:t>
      </w:r>
      <w:r w:rsidRPr="00121D46">
        <w:rPr>
          <w:rFonts w:ascii="Times New Roman" w:hAnsi="Times New Roman" w:cs="Times New Roman"/>
          <w:b/>
          <w:lang w:val="ru-RU"/>
        </w:rPr>
        <w:t>.</w:t>
      </w:r>
      <w:r w:rsidR="00A94817">
        <w:rPr>
          <w:rFonts w:ascii="Times New Roman" w:hAnsi="Times New Roman" w:cs="Times New Roman"/>
          <w:b/>
          <w:lang w:val="ru-RU"/>
        </w:rPr>
        <w:t>4</w:t>
      </w:r>
      <w:r w:rsidRPr="00121D46">
        <w:rPr>
          <w:rFonts w:ascii="Times New Roman" w:hAnsi="Times New Roman" w:cs="Times New Roman"/>
          <w:b/>
          <w:lang w:val="ru-RU"/>
        </w:rPr>
        <w:t xml:space="preserve">. </w:t>
      </w:r>
      <w:proofErr w:type="spellStart"/>
      <w:r w:rsidRPr="00121D46">
        <w:rPr>
          <w:rFonts w:ascii="Times New Roman" w:hAnsi="Times New Roman" w:cs="Times New Roman"/>
          <w:b/>
          <w:lang w:val="ru-RU"/>
        </w:rPr>
        <w:t>Пшениця</w:t>
      </w:r>
      <w:proofErr w:type="spellEnd"/>
      <w:r w:rsidRPr="00121D46">
        <w:rPr>
          <w:rFonts w:ascii="Times New Roman" w:hAnsi="Times New Roman" w:cs="Times New Roman"/>
          <w:b/>
          <w:lang w:val="ru-RU"/>
        </w:rPr>
        <w:t xml:space="preserve"> ДСТУ 3768:2019</w:t>
      </w:r>
    </w:p>
    <w:p w14:paraId="41CC6DE4" w14:textId="77777777" w:rsidR="001B0877" w:rsidRPr="001B0877" w:rsidRDefault="001B0877" w:rsidP="00922E9D">
      <w:pPr>
        <w:contextualSpacing/>
        <w:jc w:val="both"/>
        <w:rPr>
          <w:rFonts w:ascii="Times New Roman" w:hAnsi="Times New Roman" w:cs="Times New Roman"/>
          <w:lang w:val="ru-RU"/>
        </w:rPr>
        <w:pPrChange w:id="411" w:author="OLENA PASHKOVA (NEPTUNE.UA)" w:date="2023-11-16T03:58:00Z">
          <w:pPr>
            <w:contextualSpacing/>
          </w:pPr>
        </w:pPrChange>
      </w:pPr>
      <w:proofErr w:type="spellStart"/>
      <w:r w:rsidRPr="001B0877">
        <w:rPr>
          <w:rFonts w:ascii="Times New Roman" w:hAnsi="Times New Roman" w:cs="Times New Roman"/>
          <w:lang w:val="ru-RU"/>
        </w:rPr>
        <w:t>Пшениця</w:t>
      </w:r>
      <w:proofErr w:type="spellEnd"/>
      <w:r w:rsidRPr="001B0877">
        <w:rPr>
          <w:rFonts w:ascii="Times New Roman" w:hAnsi="Times New Roman" w:cs="Times New Roman"/>
          <w:lang w:val="ru-RU"/>
        </w:rPr>
        <w:t xml:space="preserve"> 3 </w:t>
      </w:r>
      <w:proofErr w:type="spellStart"/>
      <w:r w:rsidRPr="001B0877">
        <w:rPr>
          <w:rFonts w:ascii="Times New Roman" w:hAnsi="Times New Roman" w:cs="Times New Roman"/>
          <w:lang w:val="ru-RU"/>
        </w:rPr>
        <w:t>класу</w:t>
      </w:r>
      <w:proofErr w:type="spellEnd"/>
      <w:r w:rsidRPr="001B0877">
        <w:rPr>
          <w:rFonts w:ascii="Times New Roman" w:hAnsi="Times New Roman" w:cs="Times New Roman"/>
          <w:lang w:val="ru-RU"/>
        </w:rPr>
        <w:t>:</w:t>
      </w:r>
    </w:p>
    <w:p w14:paraId="5AA09E7D" w14:textId="77777777" w:rsidR="001B0877" w:rsidRPr="001B0877" w:rsidRDefault="001B0877" w:rsidP="00922E9D">
      <w:pPr>
        <w:contextualSpacing/>
        <w:jc w:val="both"/>
        <w:rPr>
          <w:rFonts w:ascii="Times New Roman" w:hAnsi="Times New Roman" w:cs="Times New Roman"/>
          <w:lang w:val="ru-RU"/>
        </w:rPr>
        <w:pPrChange w:id="412" w:author="OLENA PASHKOVA (NEPTUNE.UA)" w:date="2023-11-16T03:58:00Z">
          <w:pPr>
            <w:contextualSpacing/>
          </w:pPr>
        </w:pPrChange>
      </w:pPr>
      <w:r w:rsidRPr="001B0877">
        <w:rPr>
          <w:rFonts w:ascii="Times New Roman" w:hAnsi="Times New Roman" w:cs="Times New Roman"/>
          <w:lang w:val="ru-RU"/>
        </w:rPr>
        <w:t xml:space="preserve">Натура – не </w:t>
      </w:r>
      <w:proofErr w:type="spellStart"/>
      <w:r w:rsidRPr="001B0877">
        <w:rPr>
          <w:rFonts w:ascii="Times New Roman" w:hAnsi="Times New Roman" w:cs="Times New Roman"/>
          <w:lang w:val="ru-RU"/>
        </w:rPr>
        <w:t>менше</w:t>
      </w:r>
      <w:proofErr w:type="spellEnd"/>
      <w:r w:rsidRPr="001B0877">
        <w:rPr>
          <w:rFonts w:ascii="Times New Roman" w:hAnsi="Times New Roman" w:cs="Times New Roman"/>
          <w:lang w:val="ru-RU"/>
        </w:rPr>
        <w:t xml:space="preserve"> 750 г/л</w:t>
      </w:r>
    </w:p>
    <w:p w14:paraId="5EED195E" w14:textId="77777777" w:rsidR="001B0877" w:rsidRPr="001B0877" w:rsidRDefault="001B0877" w:rsidP="00922E9D">
      <w:pPr>
        <w:contextualSpacing/>
        <w:jc w:val="both"/>
        <w:rPr>
          <w:rFonts w:ascii="Times New Roman" w:hAnsi="Times New Roman" w:cs="Times New Roman"/>
          <w:lang w:val="ru-RU"/>
        </w:rPr>
        <w:pPrChange w:id="413" w:author="OLENA PASHKOVA (NEPTUNE.UA)" w:date="2023-11-16T03:58:00Z">
          <w:pPr>
            <w:contextualSpacing/>
          </w:pPr>
        </w:pPrChange>
      </w:pPr>
      <w:proofErr w:type="spellStart"/>
      <w:r w:rsidRPr="001B0877">
        <w:rPr>
          <w:rFonts w:ascii="Times New Roman" w:hAnsi="Times New Roman" w:cs="Times New Roman"/>
          <w:lang w:val="ru-RU"/>
        </w:rPr>
        <w:t>Вологість</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14,0%</w:t>
      </w:r>
    </w:p>
    <w:p w14:paraId="48F323EF" w14:textId="77777777" w:rsidR="001B0877" w:rsidRPr="001B0877" w:rsidRDefault="001B0877" w:rsidP="00922E9D">
      <w:pPr>
        <w:contextualSpacing/>
        <w:jc w:val="both"/>
        <w:rPr>
          <w:rFonts w:ascii="Times New Roman" w:hAnsi="Times New Roman" w:cs="Times New Roman"/>
          <w:lang w:val="ru-RU"/>
        </w:rPr>
        <w:pPrChange w:id="414" w:author="OLENA PASHKOVA (NEPTUNE.UA)" w:date="2023-11-16T03:58:00Z">
          <w:pPr>
            <w:contextualSpacing/>
          </w:pPr>
        </w:pPrChange>
      </w:pPr>
      <w:proofErr w:type="spellStart"/>
      <w:r w:rsidRPr="001B0877">
        <w:rPr>
          <w:rFonts w:ascii="Times New Roman" w:hAnsi="Times New Roman" w:cs="Times New Roman"/>
          <w:lang w:val="ru-RU"/>
        </w:rPr>
        <w:t>Сміттєва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домішка</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2,0%</w:t>
      </w:r>
    </w:p>
    <w:p w14:paraId="32B65A2C" w14:textId="77777777" w:rsidR="001B0877" w:rsidRPr="001B0877" w:rsidRDefault="001B0877" w:rsidP="00922E9D">
      <w:pPr>
        <w:contextualSpacing/>
        <w:jc w:val="both"/>
        <w:rPr>
          <w:rFonts w:ascii="Times New Roman" w:hAnsi="Times New Roman" w:cs="Times New Roman"/>
          <w:lang w:val="ru-RU"/>
        </w:rPr>
        <w:pPrChange w:id="415" w:author="OLENA PASHKOVA (NEPTUNE.UA)" w:date="2023-11-16T03:58:00Z">
          <w:pPr>
            <w:contextualSpacing/>
          </w:pPr>
        </w:pPrChange>
      </w:pPr>
      <w:proofErr w:type="spellStart"/>
      <w:r w:rsidRPr="001B0877">
        <w:rPr>
          <w:rFonts w:ascii="Times New Roman" w:hAnsi="Times New Roman" w:cs="Times New Roman"/>
          <w:lang w:val="ru-RU"/>
        </w:rPr>
        <w:t>Масова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частка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білка</w:t>
      </w:r>
      <w:proofErr w:type="spellEnd"/>
      <w:r w:rsidRPr="001B0877">
        <w:rPr>
          <w:rFonts w:ascii="Times New Roman" w:hAnsi="Times New Roman" w:cs="Times New Roman"/>
          <w:lang w:val="ru-RU"/>
        </w:rPr>
        <w:t xml:space="preserve">, у </w:t>
      </w:r>
      <w:proofErr w:type="spellStart"/>
      <w:r w:rsidRPr="001B0877">
        <w:rPr>
          <w:rFonts w:ascii="Times New Roman" w:hAnsi="Times New Roman" w:cs="Times New Roman"/>
          <w:lang w:val="ru-RU"/>
        </w:rPr>
        <w:t>перерахунку</w:t>
      </w:r>
      <w:proofErr w:type="spellEnd"/>
      <w:r w:rsidRPr="001B0877">
        <w:rPr>
          <w:rFonts w:ascii="Times New Roman" w:hAnsi="Times New Roman" w:cs="Times New Roman"/>
          <w:lang w:val="ru-RU"/>
        </w:rPr>
        <w:t xml:space="preserve"> на </w:t>
      </w:r>
      <w:proofErr w:type="spellStart"/>
      <w:r w:rsidRPr="001B0877">
        <w:rPr>
          <w:rFonts w:ascii="Times New Roman" w:hAnsi="Times New Roman" w:cs="Times New Roman"/>
          <w:lang w:val="ru-RU"/>
        </w:rPr>
        <w:t>суху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речовину</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менше</w:t>
      </w:r>
      <w:proofErr w:type="spellEnd"/>
      <w:r w:rsidRPr="001B0877">
        <w:rPr>
          <w:rFonts w:ascii="Times New Roman" w:hAnsi="Times New Roman" w:cs="Times New Roman"/>
          <w:lang w:val="ru-RU"/>
        </w:rPr>
        <w:t xml:space="preserve"> 11,0%</w:t>
      </w:r>
    </w:p>
    <w:p w14:paraId="18AE155D" w14:textId="77777777" w:rsidR="001B0877" w:rsidRPr="001B0877" w:rsidRDefault="001B0877" w:rsidP="00922E9D">
      <w:pPr>
        <w:contextualSpacing/>
        <w:jc w:val="both"/>
        <w:rPr>
          <w:rFonts w:ascii="Times New Roman" w:hAnsi="Times New Roman" w:cs="Times New Roman"/>
          <w:lang w:val="ru-RU"/>
        </w:rPr>
        <w:pPrChange w:id="416" w:author="OLENA PASHKOVA (NEPTUNE.UA)" w:date="2023-11-16T03:58:00Z">
          <w:pPr>
            <w:contextualSpacing/>
          </w:pPr>
        </w:pPrChange>
      </w:pPr>
      <w:proofErr w:type="spellStart"/>
      <w:r w:rsidRPr="001B0877">
        <w:rPr>
          <w:rFonts w:ascii="Times New Roman" w:hAnsi="Times New Roman" w:cs="Times New Roman"/>
          <w:lang w:val="ru-RU"/>
        </w:rPr>
        <w:t>Вміст</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сирої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клейковини</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менше</w:t>
      </w:r>
      <w:proofErr w:type="spellEnd"/>
      <w:r w:rsidRPr="001B0877">
        <w:rPr>
          <w:rFonts w:ascii="Times New Roman" w:hAnsi="Times New Roman" w:cs="Times New Roman"/>
          <w:lang w:val="ru-RU"/>
        </w:rPr>
        <w:t xml:space="preserve"> 18,0% </w:t>
      </w:r>
    </w:p>
    <w:p w14:paraId="69766048" w14:textId="77777777" w:rsidR="001B0877" w:rsidRPr="001B0877" w:rsidRDefault="001B0877" w:rsidP="00922E9D">
      <w:pPr>
        <w:contextualSpacing/>
        <w:jc w:val="both"/>
        <w:rPr>
          <w:rFonts w:ascii="Times New Roman" w:hAnsi="Times New Roman" w:cs="Times New Roman"/>
          <w:lang w:val="ru-RU"/>
        </w:rPr>
        <w:pPrChange w:id="417" w:author="OLENA PASHKOVA (NEPTUNE.UA)" w:date="2023-11-16T03:58:00Z">
          <w:pPr>
            <w:contextualSpacing/>
          </w:pPr>
        </w:pPrChange>
      </w:pPr>
      <w:r w:rsidRPr="001B0877">
        <w:rPr>
          <w:rFonts w:ascii="Times New Roman" w:hAnsi="Times New Roman" w:cs="Times New Roman"/>
          <w:lang w:val="ru-RU"/>
        </w:rPr>
        <w:t xml:space="preserve">Число </w:t>
      </w:r>
      <w:proofErr w:type="spellStart"/>
      <w:r w:rsidRPr="001B0877">
        <w:rPr>
          <w:rFonts w:ascii="Times New Roman" w:hAnsi="Times New Roman" w:cs="Times New Roman"/>
          <w:lang w:val="ru-RU"/>
        </w:rPr>
        <w:t>падіння</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менше</w:t>
      </w:r>
      <w:proofErr w:type="spellEnd"/>
      <w:r w:rsidRPr="001B0877">
        <w:rPr>
          <w:rFonts w:ascii="Times New Roman" w:hAnsi="Times New Roman" w:cs="Times New Roman"/>
          <w:lang w:val="ru-RU"/>
        </w:rPr>
        <w:t xml:space="preserve"> 200 с.</w:t>
      </w:r>
    </w:p>
    <w:p w14:paraId="7D589FA4" w14:textId="77777777" w:rsidR="001B0877" w:rsidRPr="001B0877" w:rsidRDefault="001B0877" w:rsidP="00922E9D">
      <w:pPr>
        <w:contextualSpacing/>
        <w:jc w:val="both"/>
        <w:rPr>
          <w:rFonts w:ascii="Times New Roman" w:hAnsi="Times New Roman" w:cs="Times New Roman"/>
          <w:lang w:val="ru-RU"/>
        </w:rPr>
        <w:pPrChange w:id="418" w:author="OLENA PASHKOVA (NEPTUNE.UA)" w:date="2023-11-16T03:58:00Z">
          <w:pPr>
            <w:contextualSpacing/>
          </w:pPr>
        </w:pPrChange>
      </w:pPr>
      <w:r w:rsidRPr="001B0877">
        <w:rPr>
          <w:rFonts w:ascii="Times New Roman" w:hAnsi="Times New Roman" w:cs="Times New Roman"/>
          <w:lang w:val="ru-RU"/>
        </w:rPr>
        <w:t xml:space="preserve">Зерна, </w:t>
      </w:r>
      <w:proofErr w:type="spellStart"/>
      <w:proofErr w:type="gramStart"/>
      <w:r w:rsidRPr="001B0877">
        <w:rPr>
          <w:rFonts w:ascii="Times New Roman" w:hAnsi="Times New Roman" w:cs="Times New Roman"/>
          <w:lang w:val="ru-RU"/>
        </w:rPr>
        <w:t>пошкоджені</w:t>
      </w:r>
      <w:proofErr w:type="spellEnd"/>
      <w:r w:rsidRPr="001B0877">
        <w:rPr>
          <w:rFonts w:ascii="Times New Roman" w:hAnsi="Times New Roman" w:cs="Times New Roman"/>
          <w:lang w:val="ru-RU"/>
        </w:rPr>
        <w:t xml:space="preserve">  клопом</w:t>
      </w:r>
      <w:proofErr w:type="gramEnd"/>
      <w:r w:rsidRPr="001B0877">
        <w:rPr>
          <w:rFonts w:ascii="Times New Roman" w:hAnsi="Times New Roman" w:cs="Times New Roman"/>
          <w:lang w:val="ru-RU"/>
        </w:rPr>
        <w:t xml:space="preserve"> – черепашкою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2,0%</w:t>
      </w:r>
    </w:p>
    <w:p w14:paraId="4BF14F96" w14:textId="77777777" w:rsidR="001B0877" w:rsidRPr="001B0877" w:rsidRDefault="001B0877" w:rsidP="00922E9D">
      <w:pPr>
        <w:contextualSpacing/>
        <w:jc w:val="both"/>
        <w:rPr>
          <w:rFonts w:ascii="Times New Roman" w:hAnsi="Times New Roman" w:cs="Times New Roman"/>
          <w:lang w:val="ru-RU"/>
        </w:rPr>
        <w:pPrChange w:id="419" w:author="OLENA PASHKOVA (NEPTUNE.UA)" w:date="2023-11-16T03:58:00Z">
          <w:pPr>
            <w:contextualSpacing/>
          </w:pPr>
        </w:pPrChange>
      </w:pPr>
      <w:proofErr w:type="spellStart"/>
      <w:r w:rsidRPr="001B0877">
        <w:rPr>
          <w:rFonts w:ascii="Times New Roman" w:hAnsi="Times New Roman" w:cs="Times New Roman"/>
          <w:lang w:val="ru-RU"/>
        </w:rPr>
        <w:t>Інші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показники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відповідають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вимогам</w:t>
      </w:r>
      <w:proofErr w:type="spellEnd"/>
      <w:r w:rsidRPr="001B0877">
        <w:rPr>
          <w:rFonts w:ascii="Times New Roman" w:hAnsi="Times New Roman" w:cs="Times New Roman"/>
          <w:lang w:val="ru-RU"/>
        </w:rPr>
        <w:t xml:space="preserve"> ДСТУ 3768:2019 «</w:t>
      </w:r>
      <w:proofErr w:type="spellStart"/>
      <w:r w:rsidRPr="001B0877">
        <w:rPr>
          <w:rFonts w:ascii="Times New Roman" w:hAnsi="Times New Roman" w:cs="Times New Roman"/>
          <w:lang w:val="ru-RU"/>
        </w:rPr>
        <w:t>Пшениця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Технічні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умови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Партії</w:t>
      </w:r>
      <w:proofErr w:type="spellEnd"/>
      <w:r w:rsidRPr="001B0877">
        <w:rPr>
          <w:rFonts w:ascii="Times New Roman" w:hAnsi="Times New Roman" w:cs="Times New Roman"/>
          <w:lang w:val="ru-RU"/>
        </w:rPr>
        <w:t xml:space="preserve"> зерна </w:t>
      </w:r>
      <w:proofErr w:type="spellStart"/>
      <w:r w:rsidRPr="001B0877">
        <w:rPr>
          <w:rFonts w:ascii="Times New Roman" w:hAnsi="Times New Roman" w:cs="Times New Roman"/>
          <w:lang w:val="ru-RU"/>
        </w:rPr>
        <w:t>пшениці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мають</w:t>
      </w:r>
      <w:proofErr w:type="spellEnd"/>
      <w:r w:rsidRPr="001B0877">
        <w:rPr>
          <w:rFonts w:ascii="Times New Roman" w:hAnsi="Times New Roman" w:cs="Times New Roman"/>
          <w:lang w:val="ru-RU"/>
        </w:rPr>
        <w:t xml:space="preserve"> бути в здоровому </w:t>
      </w:r>
      <w:proofErr w:type="spellStart"/>
      <w:r w:rsidRPr="001B0877">
        <w:rPr>
          <w:rFonts w:ascii="Times New Roman" w:hAnsi="Times New Roman" w:cs="Times New Roman"/>
          <w:lang w:val="ru-RU"/>
        </w:rPr>
        <w:t>стані</w:t>
      </w:r>
      <w:proofErr w:type="spellEnd"/>
      <w:r w:rsidRPr="001B0877">
        <w:rPr>
          <w:rFonts w:ascii="Times New Roman" w:hAnsi="Times New Roman" w:cs="Times New Roman"/>
          <w:lang w:val="ru-RU"/>
        </w:rPr>
        <w:t xml:space="preserve">, не </w:t>
      </w:r>
      <w:proofErr w:type="spellStart"/>
      <w:r w:rsidRPr="001B0877">
        <w:rPr>
          <w:rFonts w:ascii="Times New Roman" w:hAnsi="Times New Roman" w:cs="Times New Roman"/>
          <w:lang w:val="ru-RU"/>
        </w:rPr>
        <w:t>зіпріле</w:t>
      </w:r>
      <w:proofErr w:type="spellEnd"/>
      <w:r w:rsidRPr="001B0877">
        <w:rPr>
          <w:rFonts w:ascii="Times New Roman" w:hAnsi="Times New Roman" w:cs="Times New Roman"/>
          <w:lang w:val="ru-RU"/>
        </w:rPr>
        <w:t xml:space="preserve"> та без теплового </w:t>
      </w:r>
      <w:proofErr w:type="spellStart"/>
      <w:r w:rsidRPr="001B0877">
        <w:rPr>
          <w:rFonts w:ascii="Times New Roman" w:hAnsi="Times New Roman" w:cs="Times New Roman"/>
          <w:lang w:val="ru-RU"/>
        </w:rPr>
        <w:t>пошкодження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властивий</w:t>
      </w:r>
      <w:proofErr w:type="spellEnd"/>
      <w:r w:rsidRPr="001B0877">
        <w:rPr>
          <w:rFonts w:ascii="Times New Roman" w:hAnsi="Times New Roman" w:cs="Times New Roman"/>
          <w:lang w:val="ru-RU"/>
        </w:rPr>
        <w:t xml:space="preserve"> </w:t>
      </w:r>
      <w:r w:rsidRPr="001B0877">
        <w:rPr>
          <w:rFonts w:ascii="Times New Roman" w:hAnsi="Times New Roman" w:cs="Times New Roman"/>
          <w:lang w:val="ru-RU"/>
        </w:rPr>
        <w:lastRenderedPageBreak/>
        <w:t xml:space="preserve">здоровому зерну запах (без затхлого, солодового, </w:t>
      </w:r>
      <w:proofErr w:type="spellStart"/>
      <w:r w:rsidRPr="001B0877">
        <w:rPr>
          <w:rFonts w:ascii="Times New Roman" w:hAnsi="Times New Roman" w:cs="Times New Roman"/>
          <w:lang w:val="ru-RU"/>
        </w:rPr>
        <w:t>пліснявого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гнильного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полинного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сажкового</w:t>
      </w:r>
      <w:proofErr w:type="spellEnd"/>
      <w:r w:rsidRPr="001B0877">
        <w:rPr>
          <w:rFonts w:ascii="Times New Roman" w:hAnsi="Times New Roman" w:cs="Times New Roman"/>
          <w:lang w:val="ru-RU"/>
        </w:rPr>
        <w:t xml:space="preserve">, запаху </w:t>
      </w:r>
      <w:proofErr w:type="spellStart"/>
      <w:r w:rsidRPr="001B0877">
        <w:rPr>
          <w:rFonts w:ascii="Times New Roman" w:hAnsi="Times New Roman" w:cs="Times New Roman"/>
          <w:lang w:val="ru-RU"/>
        </w:rPr>
        <w:t>нафтопродуктів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тощо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властивий</w:t>
      </w:r>
      <w:proofErr w:type="spellEnd"/>
      <w:r w:rsidRPr="001B0877">
        <w:rPr>
          <w:rFonts w:ascii="Times New Roman" w:hAnsi="Times New Roman" w:cs="Times New Roman"/>
          <w:lang w:val="ru-RU"/>
        </w:rPr>
        <w:t xml:space="preserve"> зерну </w:t>
      </w:r>
      <w:proofErr w:type="spellStart"/>
      <w:r w:rsidRPr="001B0877">
        <w:rPr>
          <w:rFonts w:ascii="Times New Roman" w:hAnsi="Times New Roman" w:cs="Times New Roman"/>
          <w:lang w:val="ru-RU"/>
        </w:rPr>
        <w:t>колір</w:t>
      </w:r>
      <w:proofErr w:type="spellEnd"/>
      <w:r w:rsidRPr="001B0877">
        <w:rPr>
          <w:rFonts w:ascii="Times New Roman" w:hAnsi="Times New Roman" w:cs="Times New Roman"/>
          <w:lang w:val="ru-RU"/>
        </w:rPr>
        <w:t>.</w:t>
      </w:r>
    </w:p>
    <w:p w14:paraId="038714D3" w14:textId="1EABC142" w:rsidR="001B0877" w:rsidRPr="00121D46" w:rsidRDefault="001B0877" w:rsidP="00922E9D">
      <w:pPr>
        <w:contextualSpacing/>
        <w:jc w:val="both"/>
        <w:rPr>
          <w:rFonts w:ascii="Times New Roman" w:hAnsi="Times New Roman" w:cs="Times New Roman"/>
          <w:b/>
          <w:lang w:val="ru-RU"/>
        </w:rPr>
        <w:pPrChange w:id="420" w:author="OLENA PASHKOVA (NEPTUNE.UA)" w:date="2023-11-16T03:58:00Z">
          <w:pPr>
            <w:contextualSpacing/>
          </w:pPr>
        </w:pPrChange>
      </w:pPr>
      <w:r w:rsidRPr="00121D46">
        <w:rPr>
          <w:rFonts w:ascii="Times New Roman" w:hAnsi="Times New Roman" w:cs="Times New Roman"/>
          <w:b/>
          <w:lang w:val="ru-RU"/>
        </w:rPr>
        <w:t>6.1.</w:t>
      </w:r>
      <w:r w:rsidR="00AD620B">
        <w:rPr>
          <w:rFonts w:ascii="Times New Roman" w:hAnsi="Times New Roman" w:cs="Times New Roman"/>
          <w:b/>
          <w:lang w:val="ru-RU"/>
        </w:rPr>
        <w:t>3</w:t>
      </w:r>
      <w:r w:rsidRPr="00121D46">
        <w:rPr>
          <w:rFonts w:ascii="Times New Roman" w:hAnsi="Times New Roman" w:cs="Times New Roman"/>
          <w:b/>
          <w:lang w:val="ru-RU"/>
        </w:rPr>
        <w:t>.</w:t>
      </w:r>
      <w:r w:rsidR="00AD620B">
        <w:rPr>
          <w:rFonts w:ascii="Times New Roman" w:hAnsi="Times New Roman" w:cs="Times New Roman"/>
          <w:b/>
          <w:lang w:val="ru-RU"/>
        </w:rPr>
        <w:t>5</w:t>
      </w:r>
      <w:r w:rsidRPr="00121D46">
        <w:rPr>
          <w:rFonts w:ascii="Times New Roman" w:hAnsi="Times New Roman" w:cs="Times New Roman"/>
          <w:b/>
          <w:lang w:val="ru-RU"/>
        </w:rPr>
        <w:t xml:space="preserve">. </w:t>
      </w:r>
      <w:proofErr w:type="spellStart"/>
      <w:r w:rsidRPr="00121D46">
        <w:rPr>
          <w:rFonts w:ascii="Times New Roman" w:hAnsi="Times New Roman" w:cs="Times New Roman"/>
          <w:b/>
          <w:lang w:val="ru-RU"/>
        </w:rPr>
        <w:t>Пшениця</w:t>
      </w:r>
      <w:proofErr w:type="spellEnd"/>
      <w:r w:rsidRPr="00121D46">
        <w:rPr>
          <w:rFonts w:ascii="Times New Roman" w:hAnsi="Times New Roman" w:cs="Times New Roman"/>
          <w:b/>
          <w:lang w:val="ru-RU"/>
        </w:rPr>
        <w:t xml:space="preserve"> ДСТУ 3768:2019</w:t>
      </w:r>
    </w:p>
    <w:p w14:paraId="70368245" w14:textId="77777777" w:rsidR="001B0877" w:rsidRPr="001B0877" w:rsidRDefault="001B0877" w:rsidP="00922E9D">
      <w:pPr>
        <w:contextualSpacing/>
        <w:jc w:val="both"/>
        <w:rPr>
          <w:rFonts w:ascii="Times New Roman" w:hAnsi="Times New Roman" w:cs="Times New Roman"/>
          <w:lang w:val="ru-RU"/>
        </w:rPr>
        <w:pPrChange w:id="421" w:author="OLENA PASHKOVA (NEPTUNE.UA)" w:date="2023-11-16T03:58:00Z">
          <w:pPr>
            <w:contextualSpacing/>
          </w:pPr>
        </w:pPrChange>
      </w:pPr>
      <w:proofErr w:type="spellStart"/>
      <w:r w:rsidRPr="001B0877">
        <w:rPr>
          <w:rFonts w:ascii="Times New Roman" w:hAnsi="Times New Roman" w:cs="Times New Roman"/>
          <w:lang w:val="ru-RU"/>
        </w:rPr>
        <w:t>Пшениця</w:t>
      </w:r>
      <w:proofErr w:type="spellEnd"/>
      <w:r w:rsidRPr="001B0877">
        <w:rPr>
          <w:rFonts w:ascii="Times New Roman" w:hAnsi="Times New Roman" w:cs="Times New Roman"/>
          <w:lang w:val="ru-RU"/>
        </w:rPr>
        <w:t xml:space="preserve"> 2 </w:t>
      </w:r>
      <w:proofErr w:type="spellStart"/>
      <w:r w:rsidRPr="001B0877">
        <w:rPr>
          <w:rFonts w:ascii="Times New Roman" w:hAnsi="Times New Roman" w:cs="Times New Roman"/>
          <w:lang w:val="ru-RU"/>
        </w:rPr>
        <w:t>класу</w:t>
      </w:r>
      <w:proofErr w:type="spellEnd"/>
      <w:r w:rsidRPr="001B0877">
        <w:rPr>
          <w:rFonts w:ascii="Times New Roman" w:hAnsi="Times New Roman" w:cs="Times New Roman"/>
          <w:lang w:val="ru-RU"/>
        </w:rPr>
        <w:t>:</w:t>
      </w:r>
    </w:p>
    <w:p w14:paraId="763083EE" w14:textId="77777777" w:rsidR="001B0877" w:rsidRPr="001B0877" w:rsidRDefault="001B0877" w:rsidP="00922E9D">
      <w:pPr>
        <w:contextualSpacing/>
        <w:jc w:val="both"/>
        <w:rPr>
          <w:rFonts w:ascii="Times New Roman" w:hAnsi="Times New Roman" w:cs="Times New Roman"/>
          <w:lang w:val="ru-RU"/>
        </w:rPr>
        <w:pPrChange w:id="422" w:author="OLENA PASHKOVA (NEPTUNE.UA)" w:date="2023-11-16T03:58:00Z">
          <w:pPr>
            <w:contextualSpacing/>
          </w:pPr>
        </w:pPrChange>
      </w:pPr>
      <w:r w:rsidRPr="001B0877">
        <w:rPr>
          <w:rFonts w:ascii="Times New Roman" w:hAnsi="Times New Roman" w:cs="Times New Roman"/>
          <w:lang w:val="ru-RU"/>
        </w:rPr>
        <w:t xml:space="preserve">Натура – не </w:t>
      </w:r>
      <w:proofErr w:type="spellStart"/>
      <w:r w:rsidRPr="001B0877">
        <w:rPr>
          <w:rFonts w:ascii="Times New Roman" w:hAnsi="Times New Roman" w:cs="Times New Roman"/>
          <w:lang w:val="ru-RU"/>
        </w:rPr>
        <w:t>менше</w:t>
      </w:r>
      <w:proofErr w:type="spellEnd"/>
      <w:r w:rsidRPr="001B0877">
        <w:rPr>
          <w:rFonts w:ascii="Times New Roman" w:hAnsi="Times New Roman" w:cs="Times New Roman"/>
          <w:lang w:val="ru-RU"/>
        </w:rPr>
        <w:t xml:space="preserve"> 760 г/л</w:t>
      </w:r>
    </w:p>
    <w:p w14:paraId="3E422CD5" w14:textId="77777777" w:rsidR="001B0877" w:rsidRPr="001B0877" w:rsidRDefault="001B0877" w:rsidP="00922E9D">
      <w:pPr>
        <w:contextualSpacing/>
        <w:jc w:val="both"/>
        <w:rPr>
          <w:rFonts w:ascii="Times New Roman" w:hAnsi="Times New Roman" w:cs="Times New Roman"/>
          <w:lang w:val="ru-RU"/>
        </w:rPr>
        <w:pPrChange w:id="423" w:author="OLENA PASHKOVA (NEPTUNE.UA)" w:date="2023-11-16T03:58:00Z">
          <w:pPr>
            <w:contextualSpacing/>
          </w:pPr>
        </w:pPrChange>
      </w:pPr>
      <w:proofErr w:type="spellStart"/>
      <w:r w:rsidRPr="001B0877">
        <w:rPr>
          <w:rFonts w:ascii="Times New Roman" w:hAnsi="Times New Roman" w:cs="Times New Roman"/>
          <w:lang w:val="ru-RU"/>
        </w:rPr>
        <w:t>Вологість</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14,0%</w:t>
      </w:r>
    </w:p>
    <w:p w14:paraId="0BBECC76" w14:textId="77777777" w:rsidR="001B0877" w:rsidRPr="001B0877" w:rsidRDefault="001B0877" w:rsidP="00922E9D">
      <w:pPr>
        <w:contextualSpacing/>
        <w:jc w:val="both"/>
        <w:rPr>
          <w:rFonts w:ascii="Times New Roman" w:hAnsi="Times New Roman" w:cs="Times New Roman"/>
          <w:lang w:val="ru-RU"/>
        </w:rPr>
        <w:pPrChange w:id="424" w:author="OLENA PASHKOVA (NEPTUNE.UA)" w:date="2023-11-16T03:58:00Z">
          <w:pPr>
            <w:contextualSpacing/>
          </w:pPr>
        </w:pPrChange>
      </w:pPr>
      <w:proofErr w:type="spellStart"/>
      <w:r w:rsidRPr="001B0877">
        <w:rPr>
          <w:rFonts w:ascii="Times New Roman" w:hAnsi="Times New Roman" w:cs="Times New Roman"/>
          <w:lang w:val="ru-RU"/>
        </w:rPr>
        <w:t>Сміттєва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домішка</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2,0%</w:t>
      </w:r>
    </w:p>
    <w:p w14:paraId="31B67F9E" w14:textId="77777777" w:rsidR="001B0877" w:rsidRPr="001B0877" w:rsidRDefault="001B0877" w:rsidP="00922E9D">
      <w:pPr>
        <w:contextualSpacing/>
        <w:jc w:val="both"/>
        <w:rPr>
          <w:rFonts w:ascii="Times New Roman" w:hAnsi="Times New Roman" w:cs="Times New Roman"/>
          <w:lang w:val="ru-RU"/>
        </w:rPr>
        <w:pPrChange w:id="425" w:author="OLENA PASHKOVA (NEPTUNE.UA)" w:date="2023-11-16T03:58:00Z">
          <w:pPr>
            <w:contextualSpacing/>
          </w:pPr>
        </w:pPrChange>
      </w:pPr>
      <w:proofErr w:type="spellStart"/>
      <w:r w:rsidRPr="001B0877">
        <w:rPr>
          <w:rFonts w:ascii="Times New Roman" w:hAnsi="Times New Roman" w:cs="Times New Roman"/>
          <w:lang w:val="ru-RU"/>
        </w:rPr>
        <w:t>Масова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частка</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білка</w:t>
      </w:r>
      <w:proofErr w:type="spellEnd"/>
      <w:r w:rsidRPr="001B0877">
        <w:rPr>
          <w:rFonts w:ascii="Times New Roman" w:hAnsi="Times New Roman" w:cs="Times New Roman"/>
          <w:lang w:val="ru-RU"/>
        </w:rPr>
        <w:t xml:space="preserve">, в </w:t>
      </w:r>
      <w:proofErr w:type="spellStart"/>
      <w:r w:rsidRPr="001B0877">
        <w:rPr>
          <w:rFonts w:ascii="Times New Roman" w:hAnsi="Times New Roman" w:cs="Times New Roman"/>
          <w:lang w:val="ru-RU"/>
        </w:rPr>
        <w:t>перерахунку</w:t>
      </w:r>
      <w:proofErr w:type="spellEnd"/>
      <w:r w:rsidRPr="001B0877">
        <w:rPr>
          <w:rFonts w:ascii="Times New Roman" w:hAnsi="Times New Roman" w:cs="Times New Roman"/>
          <w:lang w:val="ru-RU"/>
        </w:rPr>
        <w:t xml:space="preserve"> на </w:t>
      </w:r>
      <w:proofErr w:type="spellStart"/>
      <w:r w:rsidRPr="001B0877">
        <w:rPr>
          <w:rFonts w:ascii="Times New Roman" w:hAnsi="Times New Roman" w:cs="Times New Roman"/>
          <w:lang w:val="ru-RU"/>
        </w:rPr>
        <w:t>суху</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речовину</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менше</w:t>
      </w:r>
      <w:proofErr w:type="spellEnd"/>
      <w:r w:rsidRPr="001B0877">
        <w:rPr>
          <w:rFonts w:ascii="Times New Roman" w:hAnsi="Times New Roman" w:cs="Times New Roman"/>
          <w:lang w:val="ru-RU"/>
        </w:rPr>
        <w:t xml:space="preserve"> 12,5%</w:t>
      </w:r>
    </w:p>
    <w:p w14:paraId="414AA571" w14:textId="77777777" w:rsidR="001B0877" w:rsidRPr="001B0877" w:rsidRDefault="001B0877" w:rsidP="00922E9D">
      <w:pPr>
        <w:contextualSpacing/>
        <w:jc w:val="both"/>
        <w:rPr>
          <w:rFonts w:ascii="Times New Roman" w:hAnsi="Times New Roman" w:cs="Times New Roman"/>
          <w:lang w:val="ru-RU"/>
        </w:rPr>
        <w:pPrChange w:id="426" w:author="OLENA PASHKOVA (NEPTUNE.UA)" w:date="2023-11-16T03:58:00Z">
          <w:pPr>
            <w:contextualSpacing/>
          </w:pPr>
        </w:pPrChange>
      </w:pPr>
      <w:proofErr w:type="spellStart"/>
      <w:r w:rsidRPr="001B0877">
        <w:rPr>
          <w:rFonts w:ascii="Times New Roman" w:hAnsi="Times New Roman" w:cs="Times New Roman"/>
          <w:lang w:val="ru-RU"/>
        </w:rPr>
        <w:t>Вміст</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сирої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клейковини</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менше</w:t>
      </w:r>
      <w:proofErr w:type="spellEnd"/>
      <w:r w:rsidRPr="001B0877">
        <w:rPr>
          <w:rFonts w:ascii="Times New Roman" w:hAnsi="Times New Roman" w:cs="Times New Roman"/>
          <w:lang w:val="ru-RU"/>
        </w:rPr>
        <w:t xml:space="preserve"> 23,0% </w:t>
      </w:r>
    </w:p>
    <w:p w14:paraId="67B9C01B" w14:textId="77777777" w:rsidR="001B0877" w:rsidRPr="001B0877" w:rsidRDefault="001B0877" w:rsidP="00922E9D">
      <w:pPr>
        <w:contextualSpacing/>
        <w:jc w:val="both"/>
        <w:rPr>
          <w:rFonts w:ascii="Times New Roman" w:hAnsi="Times New Roman" w:cs="Times New Roman"/>
          <w:lang w:val="ru-RU"/>
        </w:rPr>
        <w:pPrChange w:id="427" w:author="OLENA PASHKOVA (NEPTUNE.UA)" w:date="2023-11-16T03:58:00Z">
          <w:pPr>
            <w:contextualSpacing/>
          </w:pPr>
        </w:pPrChange>
      </w:pPr>
      <w:r w:rsidRPr="001B0877">
        <w:rPr>
          <w:rFonts w:ascii="Times New Roman" w:hAnsi="Times New Roman" w:cs="Times New Roman"/>
          <w:lang w:val="ru-RU"/>
        </w:rPr>
        <w:t xml:space="preserve">Число </w:t>
      </w:r>
      <w:proofErr w:type="spellStart"/>
      <w:r w:rsidRPr="001B0877">
        <w:rPr>
          <w:rFonts w:ascii="Times New Roman" w:hAnsi="Times New Roman" w:cs="Times New Roman"/>
          <w:lang w:val="ru-RU"/>
        </w:rPr>
        <w:t>падіння</w:t>
      </w:r>
      <w:proofErr w:type="spellEnd"/>
      <w:r w:rsidRPr="001B0877">
        <w:rPr>
          <w:rFonts w:ascii="Times New Roman" w:hAnsi="Times New Roman" w:cs="Times New Roman"/>
          <w:lang w:val="ru-RU"/>
        </w:rPr>
        <w:t xml:space="preserve"> – не </w:t>
      </w:r>
      <w:proofErr w:type="spellStart"/>
      <w:r w:rsidRPr="001B0877">
        <w:rPr>
          <w:rFonts w:ascii="Times New Roman" w:hAnsi="Times New Roman" w:cs="Times New Roman"/>
          <w:lang w:val="ru-RU"/>
        </w:rPr>
        <w:t>менше</w:t>
      </w:r>
      <w:proofErr w:type="spellEnd"/>
      <w:r w:rsidRPr="001B0877">
        <w:rPr>
          <w:rFonts w:ascii="Times New Roman" w:hAnsi="Times New Roman" w:cs="Times New Roman"/>
          <w:lang w:val="ru-RU"/>
        </w:rPr>
        <w:t xml:space="preserve"> 230 сек</w:t>
      </w:r>
    </w:p>
    <w:p w14:paraId="5C0BC6C4" w14:textId="77777777" w:rsidR="001B0877" w:rsidRPr="001B0877" w:rsidRDefault="001B0877" w:rsidP="00922E9D">
      <w:pPr>
        <w:contextualSpacing/>
        <w:jc w:val="both"/>
        <w:rPr>
          <w:rFonts w:ascii="Times New Roman" w:hAnsi="Times New Roman" w:cs="Times New Roman"/>
          <w:lang w:val="ru-RU"/>
        </w:rPr>
        <w:pPrChange w:id="428" w:author="OLENA PASHKOVA (NEPTUNE.UA)" w:date="2023-11-16T03:58:00Z">
          <w:pPr>
            <w:contextualSpacing/>
          </w:pPr>
        </w:pPrChange>
      </w:pPr>
      <w:r w:rsidRPr="001B0877">
        <w:rPr>
          <w:rFonts w:ascii="Times New Roman" w:hAnsi="Times New Roman" w:cs="Times New Roman"/>
          <w:lang w:val="ru-RU"/>
        </w:rPr>
        <w:t xml:space="preserve">Зерна, </w:t>
      </w:r>
      <w:proofErr w:type="spellStart"/>
      <w:r w:rsidRPr="001B0877">
        <w:rPr>
          <w:rFonts w:ascii="Times New Roman" w:hAnsi="Times New Roman" w:cs="Times New Roman"/>
          <w:lang w:val="ru-RU"/>
        </w:rPr>
        <w:t>пошкоджені</w:t>
      </w:r>
      <w:proofErr w:type="spellEnd"/>
      <w:r w:rsidRPr="001B0877">
        <w:rPr>
          <w:rFonts w:ascii="Times New Roman" w:hAnsi="Times New Roman" w:cs="Times New Roman"/>
          <w:lang w:val="ru-RU"/>
        </w:rPr>
        <w:t xml:space="preserve"> клопом – черепашкою – не </w:t>
      </w:r>
      <w:proofErr w:type="spellStart"/>
      <w:r w:rsidRPr="001B0877">
        <w:rPr>
          <w:rFonts w:ascii="Times New Roman" w:hAnsi="Times New Roman" w:cs="Times New Roman"/>
          <w:lang w:val="ru-RU"/>
        </w:rPr>
        <w:t>більше</w:t>
      </w:r>
      <w:proofErr w:type="spellEnd"/>
      <w:r w:rsidRPr="001B0877">
        <w:rPr>
          <w:rFonts w:ascii="Times New Roman" w:hAnsi="Times New Roman" w:cs="Times New Roman"/>
          <w:lang w:val="ru-RU"/>
        </w:rPr>
        <w:t xml:space="preserve"> 2,0%</w:t>
      </w:r>
    </w:p>
    <w:p w14:paraId="4AD529D0" w14:textId="77777777" w:rsidR="001B0877" w:rsidRDefault="001B0877" w:rsidP="00922E9D">
      <w:pPr>
        <w:contextualSpacing/>
        <w:jc w:val="both"/>
        <w:rPr>
          <w:rFonts w:ascii="Times New Roman" w:hAnsi="Times New Roman" w:cs="Times New Roman"/>
          <w:lang w:val="ru-RU"/>
        </w:rPr>
        <w:pPrChange w:id="429" w:author="OLENA PASHKOVA (NEPTUNE.UA)" w:date="2023-11-16T03:58:00Z">
          <w:pPr>
            <w:contextualSpacing/>
          </w:pPr>
        </w:pPrChange>
      </w:pPr>
      <w:proofErr w:type="spellStart"/>
      <w:r w:rsidRPr="001B0877">
        <w:rPr>
          <w:rFonts w:ascii="Times New Roman" w:hAnsi="Times New Roman" w:cs="Times New Roman"/>
          <w:lang w:val="ru-RU"/>
        </w:rPr>
        <w:t>Інші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показники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відповідають</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вимогам</w:t>
      </w:r>
      <w:proofErr w:type="spellEnd"/>
      <w:r w:rsidRPr="001B0877">
        <w:rPr>
          <w:rFonts w:ascii="Times New Roman" w:hAnsi="Times New Roman" w:cs="Times New Roman"/>
          <w:lang w:val="ru-RU"/>
        </w:rPr>
        <w:t xml:space="preserve"> ДСТУ 3768:2019 «</w:t>
      </w:r>
      <w:proofErr w:type="spellStart"/>
      <w:r w:rsidRPr="001B0877">
        <w:rPr>
          <w:rFonts w:ascii="Times New Roman" w:hAnsi="Times New Roman" w:cs="Times New Roman"/>
          <w:lang w:val="ru-RU"/>
        </w:rPr>
        <w:t>Пшениця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Технічні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умови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Партії</w:t>
      </w:r>
      <w:proofErr w:type="spellEnd"/>
      <w:r w:rsidRPr="001B0877">
        <w:rPr>
          <w:rFonts w:ascii="Times New Roman" w:hAnsi="Times New Roman" w:cs="Times New Roman"/>
          <w:lang w:val="ru-RU"/>
        </w:rPr>
        <w:t xml:space="preserve"> зерна </w:t>
      </w:r>
      <w:proofErr w:type="spellStart"/>
      <w:r w:rsidRPr="001B0877">
        <w:rPr>
          <w:rFonts w:ascii="Times New Roman" w:hAnsi="Times New Roman" w:cs="Times New Roman"/>
          <w:lang w:val="ru-RU"/>
        </w:rPr>
        <w:t>пшениці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мають</w:t>
      </w:r>
      <w:proofErr w:type="spellEnd"/>
      <w:r w:rsidRPr="001B0877">
        <w:rPr>
          <w:rFonts w:ascii="Times New Roman" w:hAnsi="Times New Roman" w:cs="Times New Roman"/>
          <w:lang w:val="ru-RU"/>
        </w:rPr>
        <w:t xml:space="preserve"> бути в здоровому </w:t>
      </w:r>
      <w:proofErr w:type="spellStart"/>
      <w:r w:rsidRPr="001B0877">
        <w:rPr>
          <w:rFonts w:ascii="Times New Roman" w:hAnsi="Times New Roman" w:cs="Times New Roman"/>
          <w:lang w:val="ru-RU"/>
        </w:rPr>
        <w:t>стані</w:t>
      </w:r>
      <w:proofErr w:type="spellEnd"/>
      <w:r w:rsidRPr="001B0877">
        <w:rPr>
          <w:rFonts w:ascii="Times New Roman" w:hAnsi="Times New Roman" w:cs="Times New Roman"/>
          <w:lang w:val="ru-RU"/>
        </w:rPr>
        <w:t xml:space="preserve">, не </w:t>
      </w:r>
      <w:proofErr w:type="spellStart"/>
      <w:r w:rsidRPr="001B0877">
        <w:rPr>
          <w:rFonts w:ascii="Times New Roman" w:hAnsi="Times New Roman" w:cs="Times New Roman"/>
          <w:lang w:val="ru-RU"/>
        </w:rPr>
        <w:t>зіпріле</w:t>
      </w:r>
      <w:proofErr w:type="spellEnd"/>
      <w:r w:rsidRPr="001B0877">
        <w:rPr>
          <w:rFonts w:ascii="Times New Roman" w:hAnsi="Times New Roman" w:cs="Times New Roman"/>
          <w:lang w:val="ru-RU"/>
        </w:rPr>
        <w:t xml:space="preserve"> та без теплового </w:t>
      </w:r>
      <w:proofErr w:type="spellStart"/>
      <w:r w:rsidRPr="001B0877">
        <w:rPr>
          <w:rFonts w:ascii="Times New Roman" w:hAnsi="Times New Roman" w:cs="Times New Roman"/>
          <w:lang w:val="ru-RU"/>
        </w:rPr>
        <w:t>пошкодження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властивий</w:t>
      </w:r>
      <w:proofErr w:type="spellEnd"/>
      <w:r w:rsidRPr="001B0877">
        <w:rPr>
          <w:rFonts w:ascii="Times New Roman" w:hAnsi="Times New Roman" w:cs="Times New Roman"/>
          <w:lang w:val="ru-RU"/>
        </w:rPr>
        <w:t xml:space="preserve"> здоровому зерну запах (без затхлого, солодового, </w:t>
      </w:r>
      <w:proofErr w:type="spellStart"/>
      <w:r w:rsidRPr="001B0877">
        <w:rPr>
          <w:rFonts w:ascii="Times New Roman" w:hAnsi="Times New Roman" w:cs="Times New Roman"/>
          <w:lang w:val="ru-RU"/>
        </w:rPr>
        <w:t>пліснявого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гнильного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полинного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сажкового</w:t>
      </w:r>
      <w:proofErr w:type="spellEnd"/>
      <w:r w:rsidRPr="001B0877">
        <w:rPr>
          <w:rFonts w:ascii="Times New Roman" w:hAnsi="Times New Roman" w:cs="Times New Roman"/>
          <w:lang w:val="ru-RU"/>
        </w:rPr>
        <w:t xml:space="preserve">, запаху </w:t>
      </w:r>
      <w:proofErr w:type="spellStart"/>
      <w:r w:rsidRPr="001B0877">
        <w:rPr>
          <w:rFonts w:ascii="Times New Roman" w:hAnsi="Times New Roman" w:cs="Times New Roman"/>
          <w:lang w:val="ru-RU"/>
        </w:rPr>
        <w:t>нафтопродуктів</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тощо</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мати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властивий</w:t>
      </w:r>
      <w:proofErr w:type="spellEnd"/>
      <w:r w:rsidRPr="001B0877">
        <w:rPr>
          <w:rFonts w:ascii="Times New Roman" w:hAnsi="Times New Roman" w:cs="Times New Roman"/>
          <w:lang w:val="ru-RU"/>
        </w:rPr>
        <w:t xml:space="preserve"> зерну </w:t>
      </w:r>
      <w:proofErr w:type="spellStart"/>
      <w:r w:rsidRPr="001B0877">
        <w:rPr>
          <w:rFonts w:ascii="Times New Roman" w:hAnsi="Times New Roman" w:cs="Times New Roman"/>
          <w:lang w:val="ru-RU"/>
        </w:rPr>
        <w:t>колір</w:t>
      </w:r>
      <w:proofErr w:type="spellEnd"/>
      <w:r w:rsidRPr="001B0877">
        <w:rPr>
          <w:rFonts w:ascii="Times New Roman" w:hAnsi="Times New Roman" w:cs="Times New Roman"/>
          <w:lang w:val="ru-RU"/>
        </w:rPr>
        <w:t>.</w:t>
      </w:r>
    </w:p>
    <w:p w14:paraId="6D149496" w14:textId="77777777" w:rsidR="00E93945" w:rsidRPr="00E93945" w:rsidRDefault="00E93945" w:rsidP="00922E9D">
      <w:pPr>
        <w:contextualSpacing/>
        <w:jc w:val="both"/>
        <w:rPr>
          <w:rFonts w:ascii="Times New Roman" w:hAnsi="Times New Roman" w:cs="Times New Roman"/>
          <w:b/>
          <w:bCs/>
          <w:lang w:val="ru-RU"/>
        </w:rPr>
        <w:pPrChange w:id="430" w:author="OLENA PASHKOVA (NEPTUNE.UA)" w:date="2023-11-16T03:58:00Z">
          <w:pPr>
            <w:contextualSpacing/>
          </w:pPr>
        </w:pPrChange>
      </w:pPr>
      <w:r w:rsidRPr="00E93945">
        <w:rPr>
          <w:rFonts w:ascii="Times New Roman" w:hAnsi="Times New Roman" w:cs="Times New Roman"/>
          <w:b/>
          <w:bCs/>
          <w:lang w:val="ru-RU"/>
        </w:rPr>
        <w:t>6.1.3.6. Соя ДСТУ 4964:2008</w:t>
      </w:r>
    </w:p>
    <w:p w14:paraId="499541FE" w14:textId="77777777" w:rsidR="00E93945" w:rsidRPr="00E93945" w:rsidRDefault="00E93945" w:rsidP="00922E9D">
      <w:pPr>
        <w:contextualSpacing/>
        <w:jc w:val="both"/>
        <w:rPr>
          <w:rFonts w:ascii="Times New Roman" w:hAnsi="Times New Roman" w:cs="Times New Roman"/>
          <w:lang w:val="ru-RU"/>
        </w:rPr>
        <w:pPrChange w:id="431" w:author="OLENA PASHKOVA (NEPTUNE.UA)" w:date="2023-11-16T03:58:00Z">
          <w:pPr>
            <w:contextualSpacing/>
          </w:pPr>
        </w:pPrChange>
      </w:pPr>
      <w:proofErr w:type="spellStart"/>
      <w:r w:rsidRPr="00E93945">
        <w:rPr>
          <w:rFonts w:ascii="Times New Roman" w:hAnsi="Times New Roman" w:cs="Times New Roman"/>
          <w:lang w:val="ru-RU"/>
        </w:rPr>
        <w:t>Вологість</w:t>
      </w:r>
      <w:proofErr w:type="spellEnd"/>
      <w:r w:rsidRPr="00E93945">
        <w:rPr>
          <w:rFonts w:ascii="Times New Roman" w:hAnsi="Times New Roman" w:cs="Times New Roman"/>
          <w:lang w:val="ru-RU"/>
        </w:rPr>
        <w:t xml:space="preserve"> – макс. 12,0%</w:t>
      </w:r>
    </w:p>
    <w:p w14:paraId="7E117EB8" w14:textId="77777777" w:rsidR="00E93945" w:rsidRPr="00E93945" w:rsidRDefault="00E93945" w:rsidP="00922E9D">
      <w:pPr>
        <w:contextualSpacing/>
        <w:jc w:val="both"/>
        <w:rPr>
          <w:rFonts w:ascii="Times New Roman" w:hAnsi="Times New Roman" w:cs="Times New Roman"/>
          <w:lang w:val="ru-RU"/>
        </w:rPr>
        <w:pPrChange w:id="432" w:author="OLENA PASHKOVA (NEPTUNE.UA)" w:date="2023-11-16T03:58:00Z">
          <w:pPr>
            <w:contextualSpacing/>
          </w:pPr>
        </w:pPrChange>
      </w:pPr>
      <w:proofErr w:type="spellStart"/>
      <w:r w:rsidRPr="00E93945">
        <w:rPr>
          <w:rFonts w:ascii="Times New Roman" w:hAnsi="Times New Roman" w:cs="Times New Roman"/>
          <w:lang w:val="ru-RU"/>
        </w:rPr>
        <w:t>Масова</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частка</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білка</w:t>
      </w:r>
      <w:proofErr w:type="spellEnd"/>
      <w:r w:rsidRPr="00E93945">
        <w:rPr>
          <w:rFonts w:ascii="Times New Roman" w:hAnsi="Times New Roman" w:cs="Times New Roman"/>
          <w:lang w:val="ru-RU"/>
        </w:rPr>
        <w:t xml:space="preserve">, в </w:t>
      </w:r>
      <w:proofErr w:type="spellStart"/>
      <w:r w:rsidRPr="00E93945">
        <w:rPr>
          <w:rFonts w:ascii="Times New Roman" w:hAnsi="Times New Roman" w:cs="Times New Roman"/>
          <w:lang w:val="ru-RU"/>
        </w:rPr>
        <w:t>перерахунку</w:t>
      </w:r>
      <w:proofErr w:type="spellEnd"/>
      <w:r w:rsidRPr="00E93945">
        <w:rPr>
          <w:rFonts w:ascii="Times New Roman" w:hAnsi="Times New Roman" w:cs="Times New Roman"/>
          <w:lang w:val="ru-RU"/>
        </w:rPr>
        <w:t xml:space="preserve"> на </w:t>
      </w:r>
      <w:proofErr w:type="spellStart"/>
      <w:r w:rsidRPr="00E93945">
        <w:rPr>
          <w:rFonts w:ascii="Times New Roman" w:hAnsi="Times New Roman" w:cs="Times New Roman"/>
          <w:lang w:val="ru-RU"/>
        </w:rPr>
        <w:t>суху</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речовину</w:t>
      </w:r>
      <w:proofErr w:type="spellEnd"/>
      <w:r w:rsidRPr="00E93945">
        <w:rPr>
          <w:rFonts w:ascii="Times New Roman" w:hAnsi="Times New Roman" w:cs="Times New Roman"/>
          <w:lang w:val="ru-RU"/>
        </w:rPr>
        <w:t xml:space="preserve"> – </w:t>
      </w:r>
      <w:proofErr w:type="spellStart"/>
      <w:r w:rsidRPr="00E93945">
        <w:rPr>
          <w:rFonts w:ascii="Times New Roman" w:hAnsi="Times New Roman" w:cs="Times New Roman"/>
          <w:lang w:val="ru-RU"/>
        </w:rPr>
        <w:t>мін</w:t>
      </w:r>
      <w:proofErr w:type="spellEnd"/>
      <w:r w:rsidRPr="00E93945">
        <w:rPr>
          <w:rFonts w:ascii="Times New Roman" w:hAnsi="Times New Roman" w:cs="Times New Roman"/>
          <w:lang w:val="ru-RU"/>
        </w:rPr>
        <w:t>. 33,0%</w:t>
      </w:r>
    </w:p>
    <w:p w14:paraId="003743B2" w14:textId="77777777" w:rsidR="00E93945" w:rsidRPr="00E93945" w:rsidRDefault="00E93945" w:rsidP="00922E9D">
      <w:pPr>
        <w:contextualSpacing/>
        <w:jc w:val="both"/>
        <w:rPr>
          <w:rFonts w:ascii="Times New Roman" w:hAnsi="Times New Roman" w:cs="Times New Roman"/>
          <w:lang w:val="ru-RU"/>
        </w:rPr>
        <w:pPrChange w:id="433" w:author="OLENA PASHKOVA (NEPTUNE.UA)" w:date="2023-11-16T03:58:00Z">
          <w:pPr>
            <w:contextualSpacing/>
          </w:pPr>
        </w:pPrChange>
      </w:pPr>
      <w:proofErr w:type="spellStart"/>
      <w:r w:rsidRPr="00E93945">
        <w:rPr>
          <w:rFonts w:ascii="Times New Roman" w:hAnsi="Times New Roman" w:cs="Times New Roman"/>
          <w:lang w:val="ru-RU"/>
        </w:rPr>
        <w:t>Масова</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частка</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олії</w:t>
      </w:r>
      <w:proofErr w:type="spellEnd"/>
      <w:r w:rsidRPr="00E93945">
        <w:rPr>
          <w:rFonts w:ascii="Times New Roman" w:hAnsi="Times New Roman" w:cs="Times New Roman"/>
          <w:lang w:val="ru-RU"/>
        </w:rPr>
        <w:t xml:space="preserve">, в </w:t>
      </w:r>
      <w:proofErr w:type="spellStart"/>
      <w:r w:rsidRPr="00E93945">
        <w:rPr>
          <w:rFonts w:ascii="Times New Roman" w:hAnsi="Times New Roman" w:cs="Times New Roman"/>
          <w:lang w:val="ru-RU"/>
        </w:rPr>
        <w:t>перерахунку</w:t>
      </w:r>
      <w:proofErr w:type="spellEnd"/>
      <w:r w:rsidRPr="00E93945">
        <w:rPr>
          <w:rFonts w:ascii="Times New Roman" w:hAnsi="Times New Roman" w:cs="Times New Roman"/>
          <w:lang w:val="ru-RU"/>
        </w:rPr>
        <w:t xml:space="preserve"> на </w:t>
      </w:r>
      <w:proofErr w:type="spellStart"/>
      <w:r w:rsidRPr="00E93945">
        <w:rPr>
          <w:rFonts w:ascii="Times New Roman" w:hAnsi="Times New Roman" w:cs="Times New Roman"/>
          <w:lang w:val="ru-RU"/>
        </w:rPr>
        <w:t>суху</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речовину</w:t>
      </w:r>
      <w:proofErr w:type="spellEnd"/>
      <w:r w:rsidRPr="00E93945">
        <w:rPr>
          <w:rFonts w:ascii="Times New Roman" w:hAnsi="Times New Roman" w:cs="Times New Roman"/>
          <w:lang w:val="ru-RU"/>
        </w:rPr>
        <w:t xml:space="preserve"> – </w:t>
      </w:r>
      <w:proofErr w:type="spellStart"/>
      <w:r w:rsidRPr="00E93945">
        <w:rPr>
          <w:rFonts w:ascii="Times New Roman" w:hAnsi="Times New Roman" w:cs="Times New Roman"/>
          <w:lang w:val="ru-RU"/>
        </w:rPr>
        <w:t>мін</w:t>
      </w:r>
      <w:proofErr w:type="spellEnd"/>
      <w:r w:rsidRPr="00E93945">
        <w:rPr>
          <w:rFonts w:ascii="Times New Roman" w:hAnsi="Times New Roman" w:cs="Times New Roman"/>
          <w:lang w:val="ru-RU"/>
        </w:rPr>
        <w:t>. 18,5%</w:t>
      </w:r>
    </w:p>
    <w:p w14:paraId="632CB80A" w14:textId="77777777" w:rsidR="00E93945" w:rsidRPr="00E93945" w:rsidRDefault="00E93945" w:rsidP="00922E9D">
      <w:pPr>
        <w:contextualSpacing/>
        <w:jc w:val="both"/>
        <w:rPr>
          <w:rFonts w:ascii="Times New Roman" w:hAnsi="Times New Roman" w:cs="Times New Roman"/>
          <w:lang w:val="ru-RU"/>
        </w:rPr>
        <w:pPrChange w:id="434" w:author="OLENA PASHKOVA (NEPTUNE.UA)" w:date="2023-11-16T03:58:00Z">
          <w:pPr>
            <w:contextualSpacing/>
          </w:pPr>
        </w:pPrChange>
      </w:pPr>
      <w:proofErr w:type="spellStart"/>
      <w:r w:rsidRPr="00E93945">
        <w:rPr>
          <w:rFonts w:ascii="Times New Roman" w:hAnsi="Times New Roman" w:cs="Times New Roman"/>
          <w:lang w:val="ru-RU"/>
        </w:rPr>
        <w:t>Сміттєва</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домішка</w:t>
      </w:r>
      <w:proofErr w:type="spellEnd"/>
      <w:r w:rsidRPr="00E93945">
        <w:rPr>
          <w:rFonts w:ascii="Times New Roman" w:hAnsi="Times New Roman" w:cs="Times New Roman"/>
          <w:lang w:val="ru-RU"/>
        </w:rPr>
        <w:t xml:space="preserve"> – макс. 3,0%</w:t>
      </w:r>
    </w:p>
    <w:p w14:paraId="11FA7050" w14:textId="459D3033" w:rsidR="00E93945" w:rsidRPr="001B0877" w:rsidRDefault="00E93945" w:rsidP="00922E9D">
      <w:pPr>
        <w:contextualSpacing/>
        <w:jc w:val="both"/>
        <w:rPr>
          <w:rFonts w:ascii="Times New Roman" w:hAnsi="Times New Roman" w:cs="Times New Roman"/>
          <w:lang w:val="ru-RU"/>
        </w:rPr>
        <w:pPrChange w:id="435" w:author="OLENA PASHKOVA (NEPTUNE.UA)" w:date="2023-11-16T03:58:00Z">
          <w:pPr>
            <w:contextualSpacing/>
          </w:pPr>
        </w:pPrChange>
      </w:pPr>
      <w:proofErr w:type="spellStart"/>
      <w:r w:rsidRPr="00E93945">
        <w:rPr>
          <w:rFonts w:ascii="Times New Roman" w:hAnsi="Times New Roman" w:cs="Times New Roman"/>
          <w:lang w:val="ru-RU"/>
        </w:rPr>
        <w:t>Інші</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показники</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відповідають</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вимогам</w:t>
      </w:r>
      <w:proofErr w:type="spellEnd"/>
      <w:r w:rsidRPr="00E93945">
        <w:rPr>
          <w:rFonts w:ascii="Times New Roman" w:hAnsi="Times New Roman" w:cs="Times New Roman"/>
          <w:lang w:val="ru-RU"/>
        </w:rPr>
        <w:t xml:space="preserve"> ДСТУ 4964:2008 «Соя. </w:t>
      </w:r>
      <w:proofErr w:type="spellStart"/>
      <w:r w:rsidRPr="00E93945">
        <w:rPr>
          <w:rFonts w:ascii="Times New Roman" w:hAnsi="Times New Roman" w:cs="Times New Roman"/>
          <w:lang w:val="ru-RU"/>
        </w:rPr>
        <w:t>Технічні</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вимоги</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Партії</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насіння</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сої</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повинні</w:t>
      </w:r>
      <w:proofErr w:type="spellEnd"/>
      <w:r w:rsidRPr="00E93945">
        <w:rPr>
          <w:rFonts w:ascii="Times New Roman" w:hAnsi="Times New Roman" w:cs="Times New Roman"/>
          <w:lang w:val="ru-RU"/>
        </w:rPr>
        <w:t xml:space="preserve"> бути в здоровому </w:t>
      </w:r>
      <w:proofErr w:type="spellStart"/>
      <w:r w:rsidRPr="00E93945">
        <w:rPr>
          <w:rFonts w:ascii="Times New Roman" w:hAnsi="Times New Roman" w:cs="Times New Roman"/>
          <w:lang w:val="ru-RU"/>
        </w:rPr>
        <w:t>стані</w:t>
      </w:r>
      <w:proofErr w:type="spellEnd"/>
      <w:r w:rsidRPr="00E93945">
        <w:rPr>
          <w:rFonts w:ascii="Times New Roman" w:hAnsi="Times New Roman" w:cs="Times New Roman"/>
          <w:lang w:val="ru-RU"/>
        </w:rPr>
        <w:t xml:space="preserve">, без </w:t>
      </w:r>
      <w:proofErr w:type="spellStart"/>
      <w:r w:rsidRPr="00E93945">
        <w:rPr>
          <w:rFonts w:ascii="Times New Roman" w:hAnsi="Times New Roman" w:cs="Times New Roman"/>
          <w:lang w:val="ru-RU"/>
        </w:rPr>
        <w:t>самозігрівання</w:t>
      </w:r>
      <w:proofErr w:type="spellEnd"/>
      <w:r w:rsidRPr="00E93945">
        <w:rPr>
          <w:rFonts w:ascii="Times New Roman" w:hAnsi="Times New Roman" w:cs="Times New Roman"/>
          <w:lang w:val="ru-RU"/>
        </w:rPr>
        <w:t xml:space="preserve"> і теплового </w:t>
      </w:r>
      <w:proofErr w:type="spellStart"/>
      <w:r w:rsidRPr="00E93945">
        <w:rPr>
          <w:rFonts w:ascii="Times New Roman" w:hAnsi="Times New Roman" w:cs="Times New Roman"/>
          <w:lang w:val="ru-RU"/>
        </w:rPr>
        <w:t>ушкодження</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під</w:t>
      </w:r>
      <w:proofErr w:type="spellEnd"/>
      <w:r w:rsidRPr="00E93945">
        <w:rPr>
          <w:rFonts w:ascii="Times New Roman" w:hAnsi="Times New Roman" w:cs="Times New Roman"/>
          <w:lang w:val="ru-RU"/>
        </w:rPr>
        <w:t xml:space="preserve"> час </w:t>
      </w:r>
      <w:proofErr w:type="spellStart"/>
      <w:r w:rsidRPr="00E93945">
        <w:rPr>
          <w:rFonts w:ascii="Times New Roman" w:hAnsi="Times New Roman" w:cs="Times New Roman"/>
          <w:lang w:val="ru-RU"/>
        </w:rPr>
        <w:t>сушіння</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мати</w:t>
      </w:r>
      <w:proofErr w:type="spellEnd"/>
      <w:r w:rsidRPr="00E93945">
        <w:rPr>
          <w:rFonts w:ascii="Times New Roman" w:hAnsi="Times New Roman" w:cs="Times New Roman"/>
          <w:lang w:val="ru-RU"/>
        </w:rPr>
        <w:t xml:space="preserve"> форму, </w:t>
      </w:r>
      <w:proofErr w:type="spellStart"/>
      <w:r w:rsidRPr="00E93945">
        <w:rPr>
          <w:rFonts w:ascii="Times New Roman" w:hAnsi="Times New Roman" w:cs="Times New Roman"/>
          <w:lang w:val="ru-RU"/>
        </w:rPr>
        <w:t>колір</w:t>
      </w:r>
      <w:proofErr w:type="spellEnd"/>
      <w:r w:rsidRPr="00E93945">
        <w:rPr>
          <w:rFonts w:ascii="Times New Roman" w:hAnsi="Times New Roman" w:cs="Times New Roman"/>
          <w:lang w:val="ru-RU"/>
        </w:rPr>
        <w:t xml:space="preserve"> і запах </w:t>
      </w:r>
      <w:proofErr w:type="spellStart"/>
      <w:r w:rsidRPr="00E93945">
        <w:rPr>
          <w:rFonts w:ascii="Times New Roman" w:hAnsi="Times New Roman" w:cs="Times New Roman"/>
          <w:lang w:val="ru-RU"/>
        </w:rPr>
        <w:t>властивий</w:t>
      </w:r>
      <w:proofErr w:type="spellEnd"/>
      <w:r w:rsidRPr="00E93945">
        <w:rPr>
          <w:rFonts w:ascii="Times New Roman" w:hAnsi="Times New Roman" w:cs="Times New Roman"/>
          <w:lang w:val="ru-RU"/>
        </w:rPr>
        <w:t xml:space="preserve"> нормальному </w:t>
      </w:r>
      <w:proofErr w:type="spellStart"/>
      <w:r w:rsidRPr="00E93945">
        <w:rPr>
          <w:rFonts w:ascii="Times New Roman" w:hAnsi="Times New Roman" w:cs="Times New Roman"/>
          <w:lang w:val="ru-RU"/>
        </w:rPr>
        <w:t>насінню</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сої</w:t>
      </w:r>
      <w:proofErr w:type="spellEnd"/>
      <w:r w:rsidRPr="00E93945">
        <w:rPr>
          <w:rFonts w:ascii="Times New Roman" w:hAnsi="Times New Roman" w:cs="Times New Roman"/>
          <w:lang w:val="ru-RU"/>
        </w:rPr>
        <w:t xml:space="preserve"> (без затхлого, </w:t>
      </w:r>
      <w:proofErr w:type="spellStart"/>
      <w:r w:rsidRPr="00E93945">
        <w:rPr>
          <w:rFonts w:ascii="Times New Roman" w:hAnsi="Times New Roman" w:cs="Times New Roman"/>
          <w:lang w:val="ru-RU"/>
        </w:rPr>
        <w:t>пліснявого</w:t>
      </w:r>
      <w:proofErr w:type="spellEnd"/>
      <w:r w:rsidRPr="00E93945">
        <w:rPr>
          <w:rFonts w:ascii="Times New Roman" w:hAnsi="Times New Roman" w:cs="Times New Roman"/>
          <w:lang w:val="ru-RU"/>
        </w:rPr>
        <w:t xml:space="preserve"> та </w:t>
      </w:r>
      <w:proofErr w:type="spellStart"/>
      <w:r w:rsidRPr="00E93945">
        <w:rPr>
          <w:rFonts w:ascii="Times New Roman" w:hAnsi="Times New Roman" w:cs="Times New Roman"/>
          <w:lang w:val="ru-RU"/>
        </w:rPr>
        <w:t>сторонніх</w:t>
      </w:r>
      <w:proofErr w:type="spellEnd"/>
      <w:r w:rsidRPr="00E93945">
        <w:rPr>
          <w:rFonts w:ascii="Times New Roman" w:hAnsi="Times New Roman" w:cs="Times New Roman"/>
          <w:lang w:val="ru-RU"/>
        </w:rPr>
        <w:t xml:space="preserve"> </w:t>
      </w:r>
      <w:proofErr w:type="spellStart"/>
      <w:r w:rsidRPr="00E93945">
        <w:rPr>
          <w:rFonts w:ascii="Times New Roman" w:hAnsi="Times New Roman" w:cs="Times New Roman"/>
          <w:lang w:val="ru-RU"/>
        </w:rPr>
        <w:t>запахів</w:t>
      </w:r>
      <w:proofErr w:type="spellEnd"/>
      <w:r w:rsidRPr="00E93945">
        <w:rPr>
          <w:rFonts w:ascii="Times New Roman" w:hAnsi="Times New Roman" w:cs="Times New Roman"/>
          <w:lang w:val="ru-RU"/>
        </w:rPr>
        <w:t>)</w:t>
      </w:r>
    </w:p>
    <w:p w14:paraId="7A672CB2" w14:textId="4923BED4" w:rsidR="00811589" w:rsidRPr="00811589" w:rsidRDefault="001B0877" w:rsidP="00922E9D">
      <w:pPr>
        <w:contextualSpacing/>
        <w:jc w:val="both"/>
        <w:rPr>
          <w:rFonts w:ascii="Times New Roman" w:hAnsi="Times New Roman" w:cs="Times New Roman"/>
          <w:lang w:val="ru-RU"/>
        </w:rPr>
        <w:pPrChange w:id="436" w:author="OLENA PASHKOVA (NEPTUNE.UA)" w:date="2023-11-16T03:58:00Z">
          <w:pPr>
            <w:contextualSpacing/>
          </w:pPr>
        </w:pPrChange>
      </w:pPr>
      <w:r w:rsidRPr="00121D46">
        <w:rPr>
          <w:rFonts w:ascii="Times New Roman" w:hAnsi="Times New Roman" w:cs="Times New Roman"/>
          <w:b/>
          <w:lang w:val="ru-RU"/>
        </w:rPr>
        <w:t>6.1.</w:t>
      </w:r>
      <w:r w:rsidR="002150A1">
        <w:rPr>
          <w:rFonts w:ascii="Times New Roman" w:hAnsi="Times New Roman" w:cs="Times New Roman"/>
          <w:b/>
          <w:lang w:val="ru-RU"/>
        </w:rPr>
        <w:t>3</w:t>
      </w:r>
      <w:r w:rsidRPr="00121D46">
        <w:rPr>
          <w:rFonts w:ascii="Times New Roman" w:hAnsi="Times New Roman" w:cs="Times New Roman"/>
          <w:b/>
          <w:lang w:val="ru-RU"/>
        </w:rPr>
        <w:t>.</w:t>
      </w:r>
      <w:r w:rsidR="002150A1">
        <w:rPr>
          <w:rFonts w:ascii="Times New Roman" w:hAnsi="Times New Roman" w:cs="Times New Roman"/>
          <w:b/>
          <w:lang w:val="ru-RU"/>
        </w:rPr>
        <w:t>7.</w:t>
      </w:r>
      <w:r w:rsidRPr="001B0877">
        <w:rPr>
          <w:rFonts w:ascii="Times New Roman" w:hAnsi="Times New Roman" w:cs="Times New Roman"/>
          <w:lang w:val="ru-RU"/>
        </w:rPr>
        <w:t xml:space="preserve"> </w:t>
      </w:r>
      <w:r w:rsidR="00811589" w:rsidRPr="00811589">
        <w:rPr>
          <w:rFonts w:ascii="Times New Roman" w:hAnsi="Times New Roman" w:cs="Times New Roman"/>
          <w:lang w:val="ru-RU"/>
        </w:rPr>
        <w:t xml:space="preserve">У </w:t>
      </w:r>
      <w:proofErr w:type="spellStart"/>
      <w:r w:rsidR="00811589" w:rsidRPr="00811589">
        <w:rPr>
          <w:rFonts w:ascii="Times New Roman" w:hAnsi="Times New Roman" w:cs="Times New Roman"/>
          <w:lang w:val="ru-RU"/>
        </w:rPr>
        <w:t>разі</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невідповідності</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якісних</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показників</w:t>
      </w:r>
      <w:proofErr w:type="spellEnd"/>
      <w:r w:rsidR="00811589" w:rsidRPr="00811589">
        <w:rPr>
          <w:rFonts w:ascii="Times New Roman" w:hAnsi="Times New Roman" w:cs="Times New Roman"/>
          <w:lang w:val="ru-RU"/>
        </w:rPr>
        <w:t xml:space="preserve"> зерна (</w:t>
      </w:r>
      <w:proofErr w:type="spellStart"/>
      <w:r w:rsidR="00811589" w:rsidRPr="00811589">
        <w:rPr>
          <w:rFonts w:ascii="Times New Roman" w:hAnsi="Times New Roman" w:cs="Times New Roman"/>
          <w:lang w:val="ru-RU"/>
        </w:rPr>
        <w:t>вологість</w:t>
      </w:r>
      <w:proofErr w:type="spellEnd"/>
      <w:r w:rsidR="00811589" w:rsidRPr="00811589">
        <w:rPr>
          <w:rFonts w:ascii="Times New Roman" w:hAnsi="Times New Roman" w:cs="Times New Roman"/>
          <w:lang w:val="ru-RU"/>
        </w:rPr>
        <w:t xml:space="preserve"> та </w:t>
      </w:r>
      <w:proofErr w:type="spellStart"/>
      <w:r w:rsidR="00811589" w:rsidRPr="00811589">
        <w:rPr>
          <w:rFonts w:ascii="Times New Roman" w:hAnsi="Times New Roman" w:cs="Times New Roman"/>
          <w:lang w:val="ru-RU"/>
        </w:rPr>
        <w:t>смітна</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домішка</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що</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поставляється</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Замовником</w:t>
      </w:r>
      <w:proofErr w:type="spellEnd"/>
      <w:r w:rsidR="00811589" w:rsidRPr="00811589">
        <w:rPr>
          <w:rFonts w:ascii="Times New Roman" w:hAnsi="Times New Roman" w:cs="Times New Roman"/>
          <w:lang w:val="ru-RU"/>
        </w:rPr>
        <w:t xml:space="preserve"> на </w:t>
      </w:r>
      <w:proofErr w:type="spellStart"/>
      <w:r w:rsidR="00811589" w:rsidRPr="00811589">
        <w:rPr>
          <w:rFonts w:ascii="Times New Roman" w:hAnsi="Times New Roman" w:cs="Times New Roman"/>
          <w:lang w:val="ru-RU"/>
        </w:rPr>
        <w:t>Термінал</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вимогам</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визначеним</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цим</w:t>
      </w:r>
      <w:proofErr w:type="spellEnd"/>
      <w:r w:rsidR="00811589" w:rsidRPr="00811589">
        <w:rPr>
          <w:rFonts w:ascii="Times New Roman" w:hAnsi="Times New Roman" w:cs="Times New Roman"/>
          <w:lang w:val="ru-RU"/>
        </w:rPr>
        <w:t xml:space="preserve"> Договором та при </w:t>
      </w:r>
      <w:proofErr w:type="spellStart"/>
      <w:r w:rsidR="00811589" w:rsidRPr="00811589">
        <w:rPr>
          <w:rFonts w:ascii="Times New Roman" w:hAnsi="Times New Roman" w:cs="Times New Roman"/>
          <w:lang w:val="ru-RU"/>
        </w:rPr>
        <w:t>наявності</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технологічної</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можливості</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Терміналу</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Виконавець</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надає</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ці</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послуги</w:t>
      </w:r>
      <w:proofErr w:type="spellEnd"/>
      <w:r w:rsidR="00811589" w:rsidRPr="00811589">
        <w:rPr>
          <w:rFonts w:ascii="Times New Roman" w:hAnsi="Times New Roman" w:cs="Times New Roman"/>
          <w:lang w:val="ru-RU"/>
        </w:rPr>
        <w:t xml:space="preserve"> на </w:t>
      </w:r>
      <w:proofErr w:type="spellStart"/>
      <w:r w:rsidR="00811589" w:rsidRPr="00811589">
        <w:rPr>
          <w:rFonts w:ascii="Times New Roman" w:hAnsi="Times New Roman" w:cs="Times New Roman"/>
          <w:lang w:val="ru-RU"/>
        </w:rPr>
        <w:t>умовах</w:t>
      </w:r>
      <w:proofErr w:type="spellEnd"/>
      <w:r w:rsidR="00811589" w:rsidRPr="00811589">
        <w:rPr>
          <w:rFonts w:ascii="Times New Roman" w:hAnsi="Times New Roman" w:cs="Times New Roman"/>
          <w:lang w:val="ru-RU"/>
        </w:rPr>
        <w:t xml:space="preserve">, </w:t>
      </w:r>
      <w:proofErr w:type="spellStart"/>
      <w:r w:rsidR="00811589" w:rsidRPr="00811589">
        <w:rPr>
          <w:rFonts w:ascii="Times New Roman" w:hAnsi="Times New Roman" w:cs="Times New Roman"/>
          <w:lang w:val="ru-RU"/>
        </w:rPr>
        <w:t>зазначених</w:t>
      </w:r>
      <w:proofErr w:type="spellEnd"/>
      <w:r w:rsidR="00811589" w:rsidRPr="00811589">
        <w:rPr>
          <w:rFonts w:ascii="Times New Roman" w:hAnsi="Times New Roman" w:cs="Times New Roman"/>
          <w:lang w:val="ru-RU"/>
        </w:rPr>
        <w:t xml:space="preserve"> у </w:t>
      </w:r>
      <w:proofErr w:type="spellStart"/>
      <w:r w:rsidR="00811589" w:rsidRPr="00811589">
        <w:rPr>
          <w:rFonts w:ascii="Times New Roman" w:hAnsi="Times New Roman" w:cs="Times New Roman"/>
          <w:lang w:val="ru-RU"/>
        </w:rPr>
        <w:t>додатку</w:t>
      </w:r>
      <w:proofErr w:type="spellEnd"/>
      <w:r w:rsidR="00811589" w:rsidRPr="00811589">
        <w:rPr>
          <w:rFonts w:ascii="Times New Roman" w:hAnsi="Times New Roman" w:cs="Times New Roman"/>
          <w:lang w:val="ru-RU"/>
        </w:rPr>
        <w:t xml:space="preserve"> №1 до </w:t>
      </w:r>
      <w:proofErr w:type="spellStart"/>
      <w:r w:rsidR="00811589" w:rsidRPr="00811589">
        <w:rPr>
          <w:rFonts w:ascii="Times New Roman" w:hAnsi="Times New Roman" w:cs="Times New Roman"/>
          <w:lang w:val="ru-RU"/>
        </w:rPr>
        <w:t>цього</w:t>
      </w:r>
      <w:proofErr w:type="spellEnd"/>
      <w:r w:rsidR="00811589" w:rsidRPr="00811589">
        <w:rPr>
          <w:rFonts w:ascii="Times New Roman" w:hAnsi="Times New Roman" w:cs="Times New Roman"/>
          <w:lang w:val="ru-RU"/>
        </w:rPr>
        <w:t xml:space="preserve"> Договору.</w:t>
      </w:r>
    </w:p>
    <w:p w14:paraId="6EB1FDE1" w14:textId="2DF13447" w:rsidR="001B0877" w:rsidRDefault="00811589" w:rsidP="00922E9D">
      <w:pPr>
        <w:contextualSpacing/>
        <w:jc w:val="both"/>
        <w:rPr>
          <w:rFonts w:ascii="Times New Roman" w:hAnsi="Times New Roman" w:cs="Times New Roman"/>
          <w:lang w:val="ru-RU"/>
        </w:rPr>
        <w:pPrChange w:id="437" w:author="OLENA PASHKOVA (NEPTUNE.UA)" w:date="2023-11-16T03:58:00Z">
          <w:pPr>
            <w:contextualSpacing/>
          </w:pPr>
        </w:pPrChange>
      </w:pPr>
      <w:proofErr w:type="spellStart"/>
      <w:r w:rsidRPr="00811589">
        <w:rPr>
          <w:rFonts w:ascii="Times New Roman" w:hAnsi="Times New Roman" w:cs="Times New Roman"/>
          <w:lang w:val="ru-RU"/>
        </w:rPr>
        <w:t>Кількість</w:t>
      </w:r>
      <w:proofErr w:type="spellEnd"/>
      <w:r w:rsidRPr="00811589">
        <w:rPr>
          <w:rFonts w:ascii="Times New Roman" w:hAnsi="Times New Roman" w:cs="Times New Roman"/>
          <w:lang w:val="ru-RU"/>
        </w:rPr>
        <w:t xml:space="preserve"> </w:t>
      </w:r>
      <w:proofErr w:type="spellStart"/>
      <w:r w:rsidRPr="00811589">
        <w:rPr>
          <w:rFonts w:ascii="Times New Roman" w:hAnsi="Times New Roman" w:cs="Times New Roman"/>
          <w:lang w:val="ru-RU"/>
        </w:rPr>
        <w:t>прийнятого</w:t>
      </w:r>
      <w:proofErr w:type="spellEnd"/>
      <w:r w:rsidRPr="00811589">
        <w:rPr>
          <w:rFonts w:ascii="Times New Roman" w:hAnsi="Times New Roman" w:cs="Times New Roman"/>
          <w:lang w:val="ru-RU"/>
        </w:rPr>
        <w:t xml:space="preserve"> зерна </w:t>
      </w:r>
      <w:proofErr w:type="spellStart"/>
      <w:r w:rsidRPr="00811589">
        <w:rPr>
          <w:rFonts w:ascii="Times New Roman" w:hAnsi="Times New Roman" w:cs="Times New Roman"/>
          <w:lang w:val="ru-RU"/>
        </w:rPr>
        <w:t>слід</w:t>
      </w:r>
      <w:proofErr w:type="spellEnd"/>
      <w:r w:rsidRPr="00811589">
        <w:rPr>
          <w:rFonts w:ascii="Times New Roman" w:hAnsi="Times New Roman" w:cs="Times New Roman"/>
          <w:lang w:val="ru-RU"/>
        </w:rPr>
        <w:t xml:space="preserve"> </w:t>
      </w:r>
      <w:proofErr w:type="spellStart"/>
      <w:r w:rsidRPr="00811589">
        <w:rPr>
          <w:rFonts w:ascii="Times New Roman" w:hAnsi="Times New Roman" w:cs="Times New Roman"/>
          <w:lang w:val="ru-RU"/>
        </w:rPr>
        <w:t>перерахувати</w:t>
      </w:r>
      <w:proofErr w:type="spellEnd"/>
      <w:r w:rsidRPr="00811589">
        <w:rPr>
          <w:rFonts w:ascii="Times New Roman" w:hAnsi="Times New Roman" w:cs="Times New Roman"/>
          <w:lang w:val="ru-RU"/>
        </w:rPr>
        <w:t xml:space="preserve"> за основу </w:t>
      </w:r>
      <w:proofErr w:type="spellStart"/>
      <w:r w:rsidRPr="00811589">
        <w:rPr>
          <w:rFonts w:ascii="Times New Roman" w:hAnsi="Times New Roman" w:cs="Times New Roman"/>
          <w:lang w:val="ru-RU"/>
        </w:rPr>
        <w:t>видаленої</w:t>
      </w:r>
      <w:proofErr w:type="spellEnd"/>
      <w:r w:rsidRPr="00811589">
        <w:rPr>
          <w:rFonts w:ascii="Times New Roman" w:hAnsi="Times New Roman" w:cs="Times New Roman"/>
          <w:lang w:val="ru-RU"/>
        </w:rPr>
        <w:t xml:space="preserve"> </w:t>
      </w:r>
      <w:proofErr w:type="spellStart"/>
      <w:r w:rsidRPr="00811589">
        <w:rPr>
          <w:rFonts w:ascii="Times New Roman" w:hAnsi="Times New Roman" w:cs="Times New Roman"/>
          <w:lang w:val="ru-RU"/>
        </w:rPr>
        <w:t>зайвої</w:t>
      </w:r>
      <w:proofErr w:type="spellEnd"/>
      <w:r w:rsidRPr="00811589">
        <w:rPr>
          <w:rFonts w:ascii="Times New Roman" w:hAnsi="Times New Roman" w:cs="Times New Roman"/>
          <w:lang w:val="ru-RU"/>
        </w:rPr>
        <w:t xml:space="preserve"> </w:t>
      </w:r>
      <w:proofErr w:type="spellStart"/>
      <w:r w:rsidRPr="00811589">
        <w:rPr>
          <w:rFonts w:ascii="Times New Roman" w:hAnsi="Times New Roman" w:cs="Times New Roman"/>
          <w:lang w:val="ru-RU"/>
        </w:rPr>
        <w:t>вологи</w:t>
      </w:r>
      <w:proofErr w:type="spellEnd"/>
      <w:r w:rsidRPr="00811589">
        <w:rPr>
          <w:rFonts w:ascii="Times New Roman" w:hAnsi="Times New Roman" w:cs="Times New Roman"/>
          <w:lang w:val="ru-RU"/>
        </w:rPr>
        <w:t xml:space="preserve"> та </w:t>
      </w:r>
      <w:proofErr w:type="spellStart"/>
      <w:r w:rsidRPr="00811589">
        <w:rPr>
          <w:rFonts w:ascii="Times New Roman" w:hAnsi="Times New Roman" w:cs="Times New Roman"/>
          <w:lang w:val="ru-RU"/>
        </w:rPr>
        <w:t>сторонніх</w:t>
      </w:r>
      <w:proofErr w:type="spellEnd"/>
      <w:r w:rsidRPr="00811589">
        <w:rPr>
          <w:rFonts w:ascii="Times New Roman" w:hAnsi="Times New Roman" w:cs="Times New Roman"/>
          <w:lang w:val="ru-RU"/>
        </w:rPr>
        <w:t xml:space="preserve"> </w:t>
      </w:r>
      <w:proofErr w:type="spellStart"/>
      <w:r w:rsidRPr="00811589">
        <w:rPr>
          <w:rFonts w:ascii="Times New Roman" w:hAnsi="Times New Roman" w:cs="Times New Roman"/>
          <w:lang w:val="ru-RU"/>
        </w:rPr>
        <w:t>речовин</w:t>
      </w:r>
      <w:proofErr w:type="spellEnd"/>
      <w:r w:rsidRPr="00811589">
        <w:rPr>
          <w:rFonts w:ascii="Times New Roman" w:hAnsi="Times New Roman" w:cs="Times New Roman"/>
          <w:lang w:val="ru-RU"/>
        </w:rPr>
        <w:t>.</w:t>
      </w:r>
    </w:p>
    <w:p w14:paraId="34110F25" w14:textId="708CEA37" w:rsidR="00130073" w:rsidRPr="001B0877" w:rsidRDefault="00130073" w:rsidP="00922E9D">
      <w:pPr>
        <w:contextualSpacing/>
        <w:jc w:val="both"/>
        <w:rPr>
          <w:rFonts w:ascii="Times New Roman" w:hAnsi="Times New Roman" w:cs="Times New Roman"/>
          <w:lang w:val="ru-RU"/>
        </w:rPr>
        <w:pPrChange w:id="438" w:author="OLENA PASHKOVA (NEPTUNE.UA)" w:date="2023-11-16T03:58:00Z">
          <w:pPr>
            <w:contextualSpacing/>
          </w:pPr>
        </w:pPrChange>
      </w:pPr>
      <w:r w:rsidRPr="00130073">
        <w:rPr>
          <w:rFonts w:ascii="Times New Roman" w:hAnsi="Times New Roman" w:cs="Times New Roman"/>
          <w:b/>
          <w:bCs/>
          <w:lang w:val="ru-RU"/>
        </w:rPr>
        <w:t>6.1.3.8.</w:t>
      </w:r>
      <w:r>
        <w:rPr>
          <w:rFonts w:ascii="Times New Roman" w:hAnsi="Times New Roman" w:cs="Times New Roman"/>
          <w:lang w:val="ru-RU"/>
        </w:rPr>
        <w:t xml:space="preserve"> </w:t>
      </w:r>
      <w:proofErr w:type="spellStart"/>
      <w:r w:rsidRPr="00130073">
        <w:rPr>
          <w:rFonts w:ascii="Times New Roman" w:hAnsi="Times New Roman" w:cs="Times New Roman"/>
          <w:lang w:val="ru-RU"/>
        </w:rPr>
        <w:t>Замовник</w:t>
      </w:r>
      <w:proofErr w:type="spellEnd"/>
      <w:r w:rsidRPr="00130073">
        <w:rPr>
          <w:rFonts w:ascii="Times New Roman" w:hAnsi="Times New Roman" w:cs="Times New Roman"/>
          <w:lang w:val="ru-RU"/>
        </w:rPr>
        <w:t xml:space="preserve"> </w:t>
      </w:r>
      <w:proofErr w:type="spellStart"/>
      <w:r w:rsidRPr="00130073">
        <w:rPr>
          <w:rFonts w:ascii="Times New Roman" w:hAnsi="Times New Roman" w:cs="Times New Roman"/>
          <w:lang w:val="ru-RU"/>
        </w:rPr>
        <w:t>погоджується</w:t>
      </w:r>
      <w:proofErr w:type="spellEnd"/>
      <w:r w:rsidRPr="00130073">
        <w:rPr>
          <w:rFonts w:ascii="Times New Roman" w:hAnsi="Times New Roman" w:cs="Times New Roman"/>
          <w:lang w:val="ru-RU"/>
        </w:rPr>
        <w:t xml:space="preserve"> </w:t>
      </w:r>
      <w:proofErr w:type="spellStart"/>
      <w:r w:rsidRPr="00130073">
        <w:rPr>
          <w:rFonts w:ascii="Times New Roman" w:hAnsi="Times New Roman" w:cs="Times New Roman"/>
          <w:lang w:val="ru-RU"/>
        </w:rPr>
        <w:t>просушити</w:t>
      </w:r>
      <w:proofErr w:type="spellEnd"/>
      <w:r w:rsidRPr="00130073">
        <w:rPr>
          <w:rFonts w:ascii="Times New Roman" w:hAnsi="Times New Roman" w:cs="Times New Roman"/>
          <w:lang w:val="ru-RU"/>
        </w:rPr>
        <w:t>/</w:t>
      </w:r>
      <w:proofErr w:type="spellStart"/>
      <w:r w:rsidRPr="00130073">
        <w:rPr>
          <w:rFonts w:ascii="Times New Roman" w:hAnsi="Times New Roman" w:cs="Times New Roman"/>
          <w:lang w:val="ru-RU"/>
        </w:rPr>
        <w:t>очистити</w:t>
      </w:r>
      <w:proofErr w:type="spellEnd"/>
      <w:r w:rsidRPr="00130073">
        <w:rPr>
          <w:rFonts w:ascii="Times New Roman" w:hAnsi="Times New Roman" w:cs="Times New Roman"/>
          <w:lang w:val="ru-RU"/>
        </w:rPr>
        <w:t xml:space="preserve"> зерно, </w:t>
      </w:r>
      <w:proofErr w:type="spellStart"/>
      <w:r w:rsidRPr="00130073">
        <w:rPr>
          <w:rFonts w:ascii="Times New Roman" w:hAnsi="Times New Roman" w:cs="Times New Roman"/>
          <w:lang w:val="ru-RU"/>
        </w:rPr>
        <w:t>якщо</w:t>
      </w:r>
      <w:proofErr w:type="spellEnd"/>
      <w:r w:rsidRPr="00130073">
        <w:rPr>
          <w:rFonts w:ascii="Times New Roman" w:hAnsi="Times New Roman" w:cs="Times New Roman"/>
          <w:lang w:val="ru-RU"/>
        </w:rPr>
        <w:t xml:space="preserve"> </w:t>
      </w:r>
      <w:proofErr w:type="spellStart"/>
      <w:r w:rsidRPr="00130073">
        <w:rPr>
          <w:rFonts w:ascii="Times New Roman" w:hAnsi="Times New Roman" w:cs="Times New Roman"/>
          <w:lang w:val="ru-RU"/>
        </w:rPr>
        <w:t>воно</w:t>
      </w:r>
      <w:proofErr w:type="spellEnd"/>
      <w:r w:rsidRPr="00130073">
        <w:rPr>
          <w:rFonts w:ascii="Times New Roman" w:hAnsi="Times New Roman" w:cs="Times New Roman"/>
          <w:lang w:val="ru-RU"/>
        </w:rPr>
        <w:t xml:space="preserve"> не </w:t>
      </w:r>
      <w:proofErr w:type="spellStart"/>
      <w:r w:rsidRPr="00130073">
        <w:rPr>
          <w:rFonts w:ascii="Times New Roman" w:hAnsi="Times New Roman" w:cs="Times New Roman"/>
          <w:lang w:val="ru-RU"/>
        </w:rPr>
        <w:t>відповідає</w:t>
      </w:r>
      <w:proofErr w:type="spellEnd"/>
      <w:r w:rsidRPr="00130073">
        <w:rPr>
          <w:rFonts w:ascii="Times New Roman" w:hAnsi="Times New Roman" w:cs="Times New Roman"/>
          <w:lang w:val="ru-RU"/>
        </w:rPr>
        <w:t xml:space="preserve"> </w:t>
      </w:r>
      <w:proofErr w:type="spellStart"/>
      <w:r w:rsidRPr="00130073">
        <w:rPr>
          <w:rFonts w:ascii="Times New Roman" w:hAnsi="Times New Roman" w:cs="Times New Roman"/>
          <w:lang w:val="ru-RU"/>
        </w:rPr>
        <w:t>показникам</w:t>
      </w:r>
      <w:proofErr w:type="spellEnd"/>
      <w:r w:rsidRPr="00130073">
        <w:rPr>
          <w:rFonts w:ascii="Times New Roman" w:hAnsi="Times New Roman" w:cs="Times New Roman"/>
          <w:lang w:val="ru-RU"/>
        </w:rPr>
        <w:t xml:space="preserve">, </w:t>
      </w:r>
      <w:proofErr w:type="spellStart"/>
      <w:r w:rsidRPr="00130073">
        <w:rPr>
          <w:rFonts w:ascii="Times New Roman" w:hAnsi="Times New Roman" w:cs="Times New Roman"/>
          <w:lang w:val="ru-RU"/>
        </w:rPr>
        <w:t>вказаним</w:t>
      </w:r>
      <w:proofErr w:type="spellEnd"/>
      <w:r w:rsidRPr="00130073">
        <w:rPr>
          <w:rFonts w:ascii="Times New Roman" w:hAnsi="Times New Roman" w:cs="Times New Roman"/>
          <w:lang w:val="ru-RU"/>
        </w:rPr>
        <w:t xml:space="preserve"> в </w:t>
      </w:r>
      <w:proofErr w:type="spellStart"/>
      <w:r w:rsidRPr="00130073">
        <w:rPr>
          <w:rFonts w:ascii="Times New Roman" w:hAnsi="Times New Roman" w:cs="Times New Roman"/>
          <w:lang w:val="ru-RU"/>
        </w:rPr>
        <w:t>даному</w:t>
      </w:r>
      <w:proofErr w:type="spellEnd"/>
      <w:r w:rsidRPr="00130073">
        <w:rPr>
          <w:rFonts w:ascii="Times New Roman" w:hAnsi="Times New Roman" w:cs="Times New Roman"/>
          <w:lang w:val="ru-RU"/>
        </w:rPr>
        <w:t xml:space="preserve"> </w:t>
      </w:r>
      <w:proofErr w:type="spellStart"/>
      <w:r w:rsidRPr="00130073">
        <w:rPr>
          <w:rFonts w:ascii="Times New Roman" w:hAnsi="Times New Roman" w:cs="Times New Roman"/>
          <w:lang w:val="ru-RU"/>
        </w:rPr>
        <w:t>Договорі</w:t>
      </w:r>
      <w:proofErr w:type="spellEnd"/>
      <w:r w:rsidRPr="00130073">
        <w:rPr>
          <w:rFonts w:ascii="Times New Roman" w:hAnsi="Times New Roman" w:cs="Times New Roman"/>
          <w:lang w:val="ru-RU"/>
        </w:rPr>
        <w:t xml:space="preserve">, на </w:t>
      </w:r>
      <w:proofErr w:type="spellStart"/>
      <w:proofErr w:type="gramStart"/>
      <w:r w:rsidRPr="00130073">
        <w:rPr>
          <w:rFonts w:ascii="Times New Roman" w:hAnsi="Times New Roman" w:cs="Times New Roman"/>
          <w:lang w:val="ru-RU"/>
        </w:rPr>
        <w:t>підставі</w:t>
      </w:r>
      <w:proofErr w:type="spellEnd"/>
      <w:r w:rsidRPr="00130073">
        <w:rPr>
          <w:rFonts w:ascii="Times New Roman" w:hAnsi="Times New Roman" w:cs="Times New Roman"/>
          <w:lang w:val="ru-RU"/>
        </w:rPr>
        <w:t xml:space="preserve">  </w:t>
      </w:r>
      <w:proofErr w:type="spellStart"/>
      <w:r w:rsidRPr="00130073">
        <w:rPr>
          <w:rFonts w:ascii="Times New Roman" w:hAnsi="Times New Roman" w:cs="Times New Roman"/>
          <w:lang w:val="ru-RU"/>
        </w:rPr>
        <w:t>додатку</w:t>
      </w:r>
      <w:proofErr w:type="spellEnd"/>
      <w:proofErr w:type="gramEnd"/>
      <w:r w:rsidRPr="00130073">
        <w:rPr>
          <w:rFonts w:ascii="Times New Roman" w:hAnsi="Times New Roman" w:cs="Times New Roman"/>
          <w:lang w:val="ru-RU"/>
        </w:rPr>
        <w:t xml:space="preserve"> №1 до </w:t>
      </w:r>
      <w:proofErr w:type="spellStart"/>
      <w:r w:rsidRPr="00130073">
        <w:rPr>
          <w:rFonts w:ascii="Times New Roman" w:hAnsi="Times New Roman" w:cs="Times New Roman"/>
          <w:lang w:val="ru-RU"/>
        </w:rPr>
        <w:t>цього</w:t>
      </w:r>
      <w:proofErr w:type="spellEnd"/>
      <w:r w:rsidRPr="00130073">
        <w:rPr>
          <w:rFonts w:ascii="Times New Roman" w:hAnsi="Times New Roman" w:cs="Times New Roman"/>
          <w:lang w:val="ru-RU"/>
        </w:rPr>
        <w:t xml:space="preserve"> Договору, </w:t>
      </w:r>
      <w:proofErr w:type="spellStart"/>
      <w:r w:rsidRPr="00130073">
        <w:rPr>
          <w:rFonts w:ascii="Times New Roman" w:hAnsi="Times New Roman" w:cs="Times New Roman"/>
          <w:lang w:val="ru-RU"/>
        </w:rPr>
        <w:t>враховуючи</w:t>
      </w:r>
      <w:proofErr w:type="spellEnd"/>
      <w:r w:rsidRPr="00130073">
        <w:rPr>
          <w:rFonts w:ascii="Times New Roman" w:hAnsi="Times New Roman" w:cs="Times New Roman"/>
          <w:lang w:val="ru-RU"/>
        </w:rPr>
        <w:t xml:space="preserve"> </w:t>
      </w:r>
      <w:proofErr w:type="spellStart"/>
      <w:r w:rsidRPr="00130073">
        <w:rPr>
          <w:rFonts w:ascii="Times New Roman" w:hAnsi="Times New Roman" w:cs="Times New Roman"/>
          <w:lang w:val="ru-RU"/>
        </w:rPr>
        <w:t>технологічні</w:t>
      </w:r>
      <w:proofErr w:type="spellEnd"/>
      <w:r w:rsidRPr="00130073">
        <w:rPr>
          <w:rFonts w:ascii="Times New Roman" w:hAnsi="Times New Roman" w:cs="Times New Roman"/>
          <w:lang w:val="ru-RU"/>
        </w:rPr>
        <w:t xml:space="preserve"> </w:t>
      </w:r>
      <w:proofErr w:type="spellStart"/>
      <w:r w:rsidRPr="00130073">
        <w:rPr>
          <w:rFonts w:ascii="Times New Roman" w:hAnsi="Times New Roman" w:cs="Times New Roman"/>
          <w:lang w:val="ru-RU"/>
        </w:rPr>
        <w:t>можливості</w:t>
      </w:r>
      <w:proofErr w:type="spellEnd"/>
      <w:r w:rsidRPr="00130073">
        <w:rPr>
          <w:rFonts w:ascii="Times New Roman" w:hAnsi="Times New Roman" w:cs="Times New Roman"/>
          <w:lang w:val="ru-RU"/>
        </w:rPr>
        <w:t xml:space="preserve"> </w:t>
      </w:r>
      <w:proofErr w:type="spellStart"/>
      <w:r w:rsidRPr="00130073">
        <w:rPr>
          <w:rFonts w:ascii="Times New Roman" w:hAnsi="Times New Roman" w:cs="Times New Roman"/>
          <w:lang w:val="ru-RU"/>
        </w:rPr>
        <w:t>Виконавця</w:t>
      </w:r>
      <w:proofErr w:type="spellEnd"/>
      <w:r w:rsidRPr="00130073">
        <w:rPr>
          <w:rFonts w:ascii="Times New Roman" w:hAnsi="Times New Roman" w:cs="Times New Roman"/>
          <w:lang w:val="ru-RU"/>
        </w:rPr>
        <w:t>.</w:t>
      </w:r>
    </w:p>
    <w:p w14:paraId="7BEF454D" w14:textId="3330C4C2" w:rsidR="003C141D" w:rsidRDefault="001B0877" w:rsidP="00922E9D">
      <w:pPr>
        <w:contextualSpacing/>
        <w:jc w:val="both"/>
        <w:rPr>
          <w:rFonts w:ascii="Times New Roman" w:hAnsi="Times New Roman" w:cs="Times New Roman"/>
          <w:lang w:val="ru-RU"/>
        </w:rPr>
        <w:pPrChange w:id="439" w:author="OLENA PASHKOVA (NEPTUNE.UA)" w:date="2023-11-16T03:58:00Z">
          <w:pPr>
            <w:contextualSpacing/>
          </w:pPr>
        </w:pPrChange>
      </w:pPr>
      <w:r w:rsidRPr="00121D46">
        <w:rPr>
          <w:rFonts w:ascii="Times New Roman" w:hAnsi="Times New Roman" w:cs="Times New Roman"/>
          <w:b/>
          <w:lang w:val="ru-RU"/>
        </w:rPr>
        <w:t>6.1.3.</w:t>
      </w:r>
      <w:r w:rsidR="00130073">
        <w:rPr>
          <w:rFonts w:ascii="Times New Roman" w:hAnsi="Times New Roman" w:cs="Times New Roman"/>
          <w:b/>
          <w:lang w:val="ru-RU"/>
        </w:rPr>
        <w:t>9</w:t>
      </w:r>
      <w:r w:rsidR="003C141D">
        <w:rPr>
          <w:rFonts w:ascii="Times New Roman" w:hAnsi="Times New Roman" w:cs="Times New Roman"/>
          <w:b/>
          <w:lang w:val="ru-RU"/>
        </w:rPr>
        <w:t>.</w:t>
      </w:r>
      <w:r w:rsidRPr="001B0877">
        <w:rPr>
          <w:rFonts w:ascii="Times New Roman" w:hAnsi="Times New Roman" w:cs="Times New Roman"/>
          <w:lang w:val="ru-RU"/>
        </w:rPr>
        <w:t xml:space="preserve"> </w:t>
      </w:r>
      <w:r w:rsidR="003C141D" w:rsidRPr="003C141D">
        <w:rPr>
          <w:rFonts w:ascii="Times New Roman" w:hAnsi="Times New Roman" w:cs="Times New Roman"/>
          <w:lang w:val="ru-RU"/>
        </w:rPr>
        <w:t xml:space="preserve">У </w:t>
      </w:r>
      <w:proofErr w:type="spellStart"/>
      <w:r w:rsidR="003C141D" w:rsidRPr="003C141D">
        <w:rPr>
          <w:rFonts w:ascii="Times New Roman" w:hAnsi="Times New Roman" w:cs="Times New Roman"/>
          <w:lang w:val="ru-RU"/>
        </w:rPr>
        <w:t>разі</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відсутності</w:t>
      </w:r>
      <w:proofErr w:type="spellEnd"/>
      <w:r w:rsidR="003C141D" w:rsidRPr="003C141D">
        <w:rPr>
          <w:rFonts w:ascii="Times New Roman" w:hAnsi="Times New Roman" w:cs="Times New Roman"/>
          <w:lang w:val="ru-RU"/>
        </w:rPr>
        <w:t xml:space="preserve"> у </w:t>
      </w:r>
      <w:proofErr w:type="spellStart"/>
      <w:r w:rsidR="003C141D" w:rsidRPr="003C141D">
        <w:rPr>
          <w:rFonts w:ascii="Times New Roman" w:hAnsi="Times New Roman" w:cs="Times New Roman"/>
          <w:lang w:val="ru-RU"/>
        </w:rPr>
        <w:t>Виконавця</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технічних</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можливостей</w:t>
      </w:r>
      <w:proofErr w:type="spellEnd"/>
      <w:r w:rsidR="003C141D" w:rsidRPr="003C141D">
        <w:rPr>
          <w:rFonts w:ascii="Times New Roman" w:hAnsi="Times New Roman" w:cs="Times New Roman"/>
          <w:lang w:val="ru-RU"/>
        </w:rPr>
        <w:t xml:space="preserve"> для </w:t>
      </w:r>
      <w:proofErr w:type="spellStart"/>
      <w:r w:rsidR="003C141D" w:rsidRPr="003C141D">
        <w:rPr>
          <w:rFonts w:ascii="Times New Roman" w:hAnsi="Times New Roman" w:cs="Times New Roman"/>
          <w:lang w:val="ru-RU"/>
        </w:rPr>
        <w:t>доведення</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якісних</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показників</w:t>
      </w:r>
      <w:proofErr w:type="spellEnd"/>
      <w:r w:rsidR="003C141D" w:rsidRPr="003C141D">
        <w:rPr>
          <w:rFonts w:ascii="Times New Roman" w:hAnsi="Times New Roman" w:cs="Times New Roman"/>
          <w:lang w:val="ru-RU"/>
        </w:rPr>
        <w:t xml:space="preserve"> зерна до </w:t>
      </w:r>
      <w:proofErr w:type="gramStart"/>
      <w:r w:rsidR="003C141D" w:rsidRPr="003C141D">
        <w:rPr>
          <w:rFonts w:ascii="Times New Roman" w:hAnsi="Times New Roman" w:cs="Times New Roman"/>
          <w:lang w:val="ru-RU"/>
        </w:rPr>
        <w:t xml:space="preserve">норм,  </w:t>
      </w:r>
      <w:proofErr w:type="spellStart"/>
      <w:r w:rsidR="003C141D" w:rsidRPr="003C141D">
        <w:rPr>
          <w:rFonts w:ascii="Times New Roman" w:hAnsi="Times New Roman" w:cs="Times New Roman"/>
          <w:lang w:val="ru-RU"/>
        </w:rPr>
        <w:t>Виконавець</w:t>
      </w:r>
      <w:proofErr w:type="spellEnd"/>
      <w:proofErr w:type="gramEnd"/>
      <w:r w:rsidR="003C141D" w:rsidRPr="003C141D">
        <w:rPr>
          <w:rFonts w:ascii="Times New Roman" w:hAnsi="Times New Roman" w:cs="Times New Roman"/>
          <w:lang w:val="ru-RU"/>
        </w:rPr>
        <w:t xml:space="preserve"> повинен </w:t>
      </w:r>
      <w:proofErr w:type="spellStart"/>
      <w:r w:rsidR="003C141D" w:rsidRPr="003C141D">
        <w:rPr>
          <w:rFonts w:ascii="Times New Roman" w:hAnsi="Times New Roman" w:cs="Times New Roman"/>
          <w:lang w:val="ru-RU"/>
        </w:rPr>
        <w:t>оформити</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відмову</w:t>
      </w:r>
      <w:proofErr w:type="spellEnd"/>
      <w:r w:rsidR="003C141D" w:rsidRPr="003C141D">
        <w:rPr>
          <w:rFonts w:ascii="Times New Roman" w:hAnsi="Times New Roman" w:cs="Times New Roman"/>
          <w:lang w:val="ru-RU"/>
        </w:rPr>
        <w:t xml:space="preserve"> на Товарно-</w:t>
      </w:r>
      <w:proofErr w:type="spellStart"/>
      <w:r w:rsidR="003C141D" w:rsidRPr="003C141D">
        <w:rPr>
          <w:rFonts w:ascii="Times New Roman" w:hAnsi="Times New Roman" w:cs="Times New Roman"/>
          <w:lang w:val="ru-RU"/>
        </w:rPr>
        <w:t>транспортної</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накладній</w:t>
      </w:r>
      <w:proofErr w:type="spellEnd"/>
      <w:r w:rsidR="003C141D" w:rsidRPr="003C141D">
        <w:rPr>
          <w:rFonts w:ascii="Times New Roman" w:hAnsi="Times New Roman" w:cs="Times New Roman"/>
          <w:lang w:val="ru-RU"/>
        </w:rPr>
        <w:t xml:space="preserve"> з </w:t>
      </w:r>
      <w:proofErr w:type="spellStart"/>
      <w:r w:rsidR="003C141D" w:rsidRPr="003C141D">
        <w:rPr>
          <w:rFonts w:ascii="Times New Roman" w:hAnsi="Times New Roman" w:cs="Times New Roman"/>
          <w:lang w:val="ru-RU"/>
        </w:rPr>
        <w:t>відміткою</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Повернення</w:t>
      </w:r>
      <w:proofErr w:type="spellEnd"/>
      <w:r w:rsidR="003C141D" w:rsidRPr="003C141D">
        <w:rPr>
          <w:rFonts w:ascii="Times New Roman" w:hAnsi="Times New Roman" w:cs="Times New Roman"/>
          <w:lang w:val="ru-RU"/>
        </w:rPr>
        <w:t xml:space="preserve">» і </w:t>
      </w:r>
      <w:proofErr w:type="spellStart"/>
      <w:r w:rsidR="003C141D" w:rsidRPr="003C141D">
        <w:rPr>
          <w:rFonts w:ascii="Times New Roman" w:hAnsi="Times New Roman" w:cs="Times New Roman"/>
          <w:lang w:val="ru-RU"/>
        </w:rPr>
        <w:t>оформити</w:t>
      </w:r>
      <w:proofErr w:type="spellEnd"/>
      <w:r w:rsidR="003C141D" w:rsidRPr="003C141D">
        <w:rPr>
          <w:rFonts w:ascii="Times New Roman" w:hAnsi="Times New Roman" w:cs="Times New Roman"/>
          <w:lang w:val="ru-RU"/>
        </w:rPr>
        <w:t xml:space="preserve"> Акт </w:t>
      </w:r>
      <w:proofErr w:type="spellStart"/>
      <w:r w:rsidR="003C141D" w:rsidRPr="003C141D">
        <w:rPr>
          <w:rFonts w:ascii="Times New Roman" w:hAnsi="Times New Roman" w:cs="Times New Roman"/>
          <w:lang w:val="ru-RU"/>
        </w:rPr>
        <w:t>повернення</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із</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зазначенням</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якісного</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показника</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який</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перевищує</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обмеження</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технічних</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можливостей</w:t>
      </w:r>
      <w:proofErr w:type="spellEnd"/>
      <w:r w:rsidR="003C141D" w:rsidRPr="003C141D">
        <w:rPr>
          <w:rFonts w:ascii="Times New Roman" w:hAnsi="Times New Roman" w:cs="Times New Roman"/>
          <w:lang w:val="ru-RU"/>
        </w:rPr>
        <w:t xml:space="preserve"> </w:t>
      </w:r>
      <w:proofErr w:type="spellStart"/>
      <w:r w:rsidR="003C141D" w:rsidRPr="003C141D">
        <w:rPr>
          <w:rFonts w:ascii="Times New Roman" w:hAnsi="Times New Roman" w:cs="Times New Roman"/>
          <w:lang w:val="ru-RU"/>
        </w:rPr>
        <w:t>Терміналу</w:t>
      </w:r>
      <w:proofErr w:type="spellEnd"/>
      <w:r w:rsidR="003C141D" w:rsidRPr="003C141D">
        <w:rPr>
          <w:rFonts w:ascii="Times New Roman" w:hAnsi="Times New Roman" w:cs="Times New Roman"/>
          <w:lang w:val="ru-RU"/>
        </w:rPr>
        <w:t>.</w:t>
      </w:r>
    </w:p>
    <w:p w14:paraId="4559BEF5" w14:textId="77777777" w:rsidR="00A14219" w:rsidRDefault="001B0877" w:rsidP="00922E9D">
      <w:pPr>
        <w:contextualSpacing/>
        <w:jc w:val="both"/>
        <w:rPr>
          <w:rFonts w:ascii="Times New Roman" w:hAnsi="Times New Roman" w:cs="Times New Roman"/>
          <w:lang w:val="ru-RU"/>
        </w:rPr>
        <w:pPrChange w:id="440" w:author="OLENA PASHKOVA (NEPTUNE.UA)" w:date="2023-11-16T03:58:00Z">
          <w:pPr>
            <w:contextualSpacing/>
          </w:pPr>
        </w:pPrChange>
      </w:pPr>
      <w:r w:rsidRPr="00121D46">
        <w:rPr>
          <w:rFonts w:ascii="Times New Roman" w:hAnsi="Times New Roman" w:cs="Times New Roman"/>
          <w:b/>
          <w:lang w:val="ru-RU"/>
        </w:rPr>
        <w:t>6.2.</w:t>
      </w:r>
      <w:r w:rsidRPr="001B0877">
        <w:rPr>
          <w:rFonts w:ascii="Times New Roman" w:hAnsi="Times New Roman" w:cs="Times New Roman"/>
          <w:lang w:val="ru-RU"/>
        </w:rPr>
        <w:t xml:space="preserve"> </w:t>
      </w:r>
      <w:r w:rsidR="00A14219" w:rsidRPr="00A14219">
        <w:rPr>
          <w:rFonts w:ascii="Times New Roman" w:hAnsi="Times New Roman" w:cs="Times New Roman"/>
          <w:lang w:val="ru-RU"/>
        </w:rPr>
        <w:t xml:space="preserve">Вага </w:t>
      </w:r>
      <w:proofErr w:type="spellStart"/>
      <w:r w:rsidR="00A14219" w:rsidRPr="00A14219">
        <w:rPr>
          <w:rFonts w:ascii="Times New Roman" w:hAnsi="Times New Roman" w:cs="Times New Roman"/>
          <w:lang w:val="ru-RU"/>
        </w:rPr>
        <w:t>прийнятого</w:t>
      </w:r>
      <w:proofErr w:type="spellEnd"/>
      <w:r w:rsidR="00A14219" w:rsidRPr="00A14219">
        <w:rPr>
          <w:rFonts w:ascii="Times New Roman" w:hAnsi="Times New Roman" w:cs="Times New Roman"/>
          <w:lang w:val="ru-RU"/>
        </w:rPr>
        <w:t xml:space="preserve"> Зерна </w:t>
      </w:r>
      <w:proofErr w:type="spellStart"/>
      <w:r w:rsidR="00A14219" w:rsidRPr="00A14219">
        <w:rPr>
          <w:rFonts w:ascii="Times New Roman" w:hAnsi="Times New Roman" w:cs="Times New Roman"/>
          <w:lang w:val="ru-RU"/>
        </w:rPr>
        <w:t>визначається</w:t>
      </w:r>
      <w:proofErr w:type="spellEnd"/>
      <w:r w:rsidR="00A14219" w:rsidRPr="00A14219">
        <w:rPr>
          <w:rFonts w:ascii="Times New Roman" w:hAnsi="Times New Roman" w:cs="Times New Roman"/>
          <w:lang w:val="ru-RU"/>
        </w:rPr>
        <w:t xml:space="preserve"> </w:t>
      </w:r>
      <w:proofErr w:type="spellStart"/>
      <w:r w:rsidR="00A14219" w:rsidRPr="00A14219">
        <w:rPr>
          <w:rFonts w:ascii="Times New Roman" w:hAnsi="Times New Roman" w:cs="Times New Roman"/>
          <w:lang w:val="ru-RU"/>
        </w:rPr>
        <w:t>Терміналом</w:t>
      </w:r>
      <w:proofErr w:type="spellEnd"/>
      <w:r w:rsidR="00A14219" w:rsidRPr="00A14219">
        <w:rPr>
          <w:rFonts w:ascii="Times New Roman" w:hAnsi="Times New Roman" w:cs="Times New Roman"/>
          <w:lang w:val="ru-RU"/>
        </w:rPr>
        <w:t xml:space="preserve"> на </w:t>
      </w:r>
      <w:proofErr w:type="spellStart"/>
      <w:r w:rsidR="00A14219" w:rsidRPr="00A14219">
        <w:rPr>
          <w:rFonts w:ascii="Times New Roman" w:hAnsi="Times New Roman" w:cs="Times New Roman"/>
          <w:lang w:val="ru-RU"/>
        </w:rPr>
        <w:t>своїх</w:t>
      </w:r>
      <w:proofErr w:type="spellEnd"/>
      <w:r w:rsidR="00A14219" w:rsidRPr="00A14219">
        <w:rPr>
          <w:rFonts w:ascii="Times New Roman" w:hAnsi="Times New Roman" w:cs="Times New Roman"/>
          <w:lang w:val="ru-RU"/>
        </w:rPr>
        <w:t xml:space="preserve"> </w:t>
      </w:r>
      <w:proofErr w:type="spellStart"/>
      <w:r w:rsidR="00A14219" w:rsidRPr="00A14219">
        <w:rPr>
          <w:rFonts w:ascii="Times New Roman" w:hAnsi="Times New Roman" w:cs="Times New Roman"/>
          <w:lang w:val="ru-RU"/>
        </w:rPr>
        <w:t>повірених</w:t>
      </w:r>
      <w:proofErr w:type="spellEnd"/>
      <w:r w:rsidR="00A14219" w:rsidRPr="00A14219">
        <w:rPr>
          <w:rFonts w:ascii="Times New Roman" w:hAnsi="Times New Roman" w:cs="Times New Roman"/>
          <w:lang w:val="ru-RU"/>
        </w:rPr>
        <w:t xml:space="preserve"> </w:t>
      </w:r>
      <w:proofErr w:type="spellStart"/>
      <w:r w:rsidR="00A14219" w:rsidRPr="00A14219">
        <w:rPr>
          <w:rFonts w:ascii="Times New Roman" w:hAnsi="Times New Roman" w:cs="Times New Roman"/>
          <w:lang w:val="ru-RU"/>
        </w:rPr>
        <w:t>автомобільних</w:t>
      </w:r>
      <w:proofErr w:type="spellEnd"/>
      <w:r w:rsidR="00A14219" w:rsidRPr="00A14219">
        <w:rPr>
          <w:rFonts w:ascii="Times New Roman" w:hAnsi="Times New Roman" w:cs="Times New Roman"/>
          <w:lang w:val="ru-RU"/>
        </w:rPr>
        <w:t xml:space="preserve"> і </w:t>
      </w:r>
      <w:proofErr w:type="spellStart"/>
      <w:r w:rsidR="00A14219" w:rsidRPr="00A14219">
        <w:rPr>
          <w:rFonts w:ascii="Times New Roman" w:hAnsi="Times New Roman" w:cs="Times New Roman"/>
          <w:lang w:val="ru-RU"/>
        </w:rPr>
        <w:t>вагонних</w:t>
      </w:r>
      <w:proofErr w:type="spellEnd"/>
      <w:r w:rsidR="00A14219" w:rsidRPr="00A14219">
        <w:rPr>
          <w:rFonts w:ascii="Times New Roman" w:hAnsi="Times New Roman" w:cs="Times New Roman"/>
          <w:lang w:val="ru-RU"/>
        </w:rPr>
        <w:t xml:space="preserve"> </w:t>
      </w:r>
      <w:proofErr w:type="spellStart"/>
      <w:r w:rsidR="00A14219" w:rsidRPr="00A14219">
        <w:rPr>
          <w:rFonts w:ascii="Times New Roman" w:hAnsi="Times New Roman" w:cs="Times New Roman"/>
          <w:lang w:val="ru-RU"/>
        </w:rPr>
        <w:t>електронних</w:t>
      </w:r>
      <w:proofErr w:type="spellEnd"/>
      <w:r w:rsidR="00A14219" w:rsidRPr="00A14219">
        <w:rPr>
          <w:rFonts w:ascii="Times New Roman" w:hAnsi="Times New Roman" w:cs="Times New Roman"/>
          <w:lang w:val="ru-RU"/>
        </w:rPr>
        <w:t xml:space="preserve"> вагах для статичного та </w:t>
      </w:r>
      <w:proofErr w:type="spellStart"/>
      <w:r w:rsidR="00A14219" w:rsidRPr="00A14219">
        <w:rPr>
          <w:rFonts w:ascii="Times New Roman" w:hAnsi="Times New Roman" w:cs="Times New Roman"/>
          <w:lang w:val="ru-RU"/>
        </w:rPr>
        <w:t>динамічного</w:t>
      </w:r>
      <w:proofErr w:type="spellEnd"/>
      <w:r w:rsidR="00A14219" w:rsidRPr="00A14219">
        <w:rPr>
          <w:rFonts w:ascii="Times New Roman" w:hAnsi="Times New Roman" w:cs="Times New Roman"/>
          <w:lang w:val="ru-RU"/>
        </w:rPr>
        <w:t xml:space="preserve"> </w:t>
      </w:r>
      <w:proofErr w:type="spellStart"/>
      <w:r w:rsidR="00A14219" w:rsidRPr="00A14219">
        <w:rPr>
          <w:rFonts w:ascii="Times New Roman" w:hAnsi="Times New Roman" w:cs="Times New Roman"/>
          <w:lang w:val="ru-RU"/>
        </w:rPr>
        <w:t>зважування</w:t>
      </w:r>
      <w:proofErr w:type="spellEnd"/>
      <w:r w:rsidR="00A14219" w:rsidRPr="00A14219">
        <w:rPr>
          <w:rFonts w:ascii="Times New Roman" w:hAnsi="Times New Roman" w:cs="Times New Roman"/>
          <w:lang w:val="ru-RU"/>
        </w:rPr>
        <w:t xml:space="preserve">, </w:t>
      </w:r>
      <w:proofErr w:type="spellStart"/>
      <w:r w:rsidR="00A14219" w:rsidRPr="00A14219">
        <w:rPr>
          <w:rFonts w:ascii="Times New Roman" w:hAnsi="Times New Roman" w:cs="Times New Roman"/>
          <w:lang w:val="ru-RU"/>
        </w:rPr>
        <w:t>встановлених</w:t>
      </w:r>
      <w:proofErr w:type="spellEnd"/>
      <w:r w:rsidR="00A14219" w:rsidRPr="00A14219">
        <w:rPr>
          <w:rFonts w:ascii="Times New Roman" w:hAnsi="Times New Roman" w:cs="Times New Roman"/>
          <w:lang w:val="ru-RU"/>
        </w:rPr>
        <w:t xml:space="preserve"> на </w:t>
      </w:r>
      <w:proofErr w:type="spellStart"/>
      <w:r w:rsidR="00A14219" w:rsidRPr="00A14219">
        <w:rPr>
          <w:rFonts w:ascii="Times New Roman" w:hAnsi="Times New Roman" w:cs="Times New Roman"/>
          <w:lang w:val="ru-RU"/>
        </w:rPr>
        <w:t>Терміналі</w:t>
      </w:r>
      <w:proofErr w:type="spellEnd"/>
      <w:r w:rsidR="00A14219" w:rsidRPr="00A14219">
        <w:rPr>
          <w:rFonts w:ascii="Times New Roman" w:hAnsi="Times New Roman" w:cs="Times New Roman"/>
          <w:lang w:val="ru-RU"/>
        </w:rPr>
        <w:t>.</w:t>
      </w:r>
    </w:p>
    <w:p w14:paraId="0F28AB81" w14:textId="75C400F7" w:rsidR="0021465C" w:rsidRPr="0021465C" w:rsidRDefault="001B0877" w:rsidP="00922E9D">
      <w:pPr>
        <w:contextualSpacing/>
        <w:jc w:val="both"/>
        <w:rPr>
          <w:rFonts w:ascii="Times New Roman" w:hAnsi="Times New Roman" w:cs="Times New Roman"/>
          <w:lang w:val="ru-RU"/>
        </w:rPr>
        <w:pPrChange w:id="441" w:author="OLENA PASHKOVA (NEPTUNE.UA)" w:date="2023-11-16T03:58:00Z">
          <w:pPr>
            <w:contextualSpacing/>
          </w:pPr>
        </w:pPrChange>
      </w:pPr>
      <w:r w:rsidRPr="00121D46">
        <w:rPr>
          <w:rFonts w:ascii="Times New Roman" w:hAnsi="Times New Roman" w:cs="Times New Roman"/>
          <w:b/>
          <w:lang w:val="ru-RU"/>
        </w:rPr>
        <w:t>6.3.</w:t>
      </w:r>
      <w:r w:rsidRPr="001B0877">
        <w:rPr>
          <w:rFonts w:ascii="Times New Roman" w:hAnsi="Times New Roman" w:cs="Times New Roman"/>
          <w:lang w:val="ru-RU"/>
        </w:rPr>
        <w:t xml:space="preserve"> </w:t>
      </w:r>
      <w:r w:rsidR="0021465C" w:rsidRPr="0021465C">
        <w:rPr>
          <w:rFonts w:ascii="Times New Roman" w:hAnsi="Times New Roman" w:cs="Times New Roman"/>
          <w:lang w:val="ru-RU"/>
        </w:rPr>
        <w:t xml:space="preserve">У </w:t>
      </w:r>
      <w:proofErr w:type="spellStart"/>
      <w:r w:rsidR="0021465C" w:rsidRPr="0021465C">
        <w:rPr>
          <w:rFonts w:ascii="Times New Roman" w:hAnsi="Times New Roman" w:cs="Times New Roman"/>
          <w:lang w:val="ru-RU"/>
        </w:rPr>
        <w:t>разі</w:t>
      </w:r>
      <w:proofErr w:type="spellEnd"/>
      <w:r w:rsidR="0021465C" w:rsidRPr="0021465C">
        <w:rPr>
          <w:rFonts w:ascii="Times New Roman" w:hAnsi="Times New Roman" w:cs="Times New Roman"/>
          <w:lang w:val="ru-RU"/>
        </w:rPr>
        <w:t xml:space="preserve"> </w:t>
      </w:r>
      <w:proofErr w:type="spellStart"/>
      <w:r w:rsidR="0021465C" w:rsidRPr="0021465C">
        <w:rPr>
          <w:rFonts w:ascii="Times New Roman" w:hAnsi="Times New Roman" w:cs="Times New Roman"/>
          <w:lang w:val="ru-RU"/>
        </w:rPr>
        <w:t>передачі</w:t>
      </w:r>
      <w:proofErr w:type="spellEnd"/>
      <w:r w:rsidR="0021465C" w:rsidRPr="0021465C">
        <w:rPr>
          <w:rFonts w:ascii="Times New Roman" w:hAnsi="Times New Roman" w:cs="Times New Roman"/>
          <w:lang w:val="ru-RU"/>
        </w:rPr>
        <w:t xml:space="preserve"> </w:t>
      </w:r>
      <w:proofErr w:type="spellStart"/>
      <w:r w:rsidR="0021465C" w:rsidRPr="0021465C">
        <w:rPr>
          <w:rFonts w:ascii="Times New Roman" w:hAnsi="Times New Roman" w:cs="Times New Roman"/>
          <w:lang w:val="ru-RU"/>
        </w:rPr>
        <w:t>Замовником</w:t>
      </w:r>
      <w:proofErr w:type="spellEnd"/>
      <w:r w:rsidR="0021465C" w:rsidRPr="0021465C">
        <w:rPr>
          <w:rFonts w:ascii="Times New Roman" w:hAnsi="Times New Roman" w:cs="Times New Roman"/>
          <w:lang w:val="ru-RU"/>
        </w:rPr>
        <w:t xml:space="preserve"> </w:t>
      </w:r>
      <w:proofErr w:type="spellStart"/>
      <w:r w:rsidR="0021465C" w:rsidRPr="0021465C">
        <w:rPr>
          <w:rFonts w:ascii="Times New Roman" w:hAnsi="Times New Roman" w:cs="Times New Roman"/>
          <w:lang w:val="ru-RU"/>
        </w:rPr>
        <w:t>вантажу</w:t>
      </w:r>
      <w:proofErr w:type="spellEnd"/>
      <w:r w:rsidR="0021465C" w:rsidRPr="0021465C">
        <w:rPr>
          <w:rFonts w:ascii="Times New Roman" w:hAnsi="Times New Roman" w:cs="Times New Roman"/>
          <w:lang w:val="ru-RU"/>
        </w:rPr>
        <w:t xml:space="preserve"> </w:t>
      </w:r>
      <w:proofErr w:type="spellStart"/>
      <w:r w:rsidR="0021465C" w:rsidRPr="0021465C">
        <w:rPr>
          <w:rFonts w:ascii="Times New Roman" w:hAnsi="Times New Roman" w:cs="Times New Roman"/>
          <w:lang w:val="ru-RU"/>
        </w:rPr>
        <w:t>третій</w:t>
      </w:r>
      <w:proofErr w:type="spellEnd"/>
      <w:r w:rsidR="0021465C" w:rsidRPr="0021465C">
        <w:rPr>
          <w:rFonts w:ascii="Times New Roman" w:hAnsi="Times New Roman" w:cs="Times New Roman"/>
          <w:lang w:val="ru-RU"/>
        </w:rPr>
        <w:t xml:space="preserve"> </w:t>
      </w:r>
      <w:proofErr w:type="spellStart"/>
      <w:r w:rsidR="0021465C" w:rsidRPr="0021465C">
        <w:rPr>
          <w:rFonts w:ascii="Times New Roman" w:hAnsi="Times New Roman" w:cs="Times New Roman"/>
          <w:lang w:val="ru-RU"/>
        </w:rPr>
        <w:t>особі</w:t>
      </w:r>
      <w:proofErr w:type="spellEnd"/>
      <w:r w:rsidR="0021465C" w:rsidRPr="0021465C">
        <w:rPr>
          <w:rFonts w:ascii="Times New Roman" w:hAnsi="Times New Roman" w:cs="Times New Roman"/>
          <w:lang w:val="ru-RU"/>
        </w:rPr>
        <w:t xml:space="preserve"> </w:t>
      </w:r>
      <w:proofErr w:type="spellStart"/>
      <w:r w:rsidR="0021465C" w:rsidRPr="0021465C">
        <w:rPr>
          <w:rFonts w:ascii="Times New Roman" w:hAnsi="Times New Roman" w:cs="Times New Roman"/>
          <w:lang w:val="ru-RU"/>
        </w:rPr>
        <w:t>це</w:t>
      </w:r>
      <w:proofErr w:type="spellEnd"/>
      <w:r w:rsidR="0021465C" w:rsidRPr="0021465C">
        <w:rPr>
          <w:rFonts w:ascii="Times New Roman" w:hAnsi="Times New Roman" w:cs="Times New Roman"/>
          <w:lang w:val="ru-RU"/>
        </w:rPr>
        <w:t xml:space="preserve"> робиться на </w:t>
      </w:r>
      <w:proofErr w:type="spellStart"/>
      <w:r w:rsidR="0021465C" w:rsidRPr="0021465C">
        <w:rPr>
          <w:rFonts w:ascii="Times New Roman" w:hAnsi="Times New Roman" w:cs="Times New Roman"/>
          <w:lang w:val="ru-RU"/>
        </w:rPr>
        <w:t>підставі</w:t>
      </w:r>
      <w:proofErr w:type="spellEnd"/>
      <w:r w:rsidR="0021465C" w:rsidRPr="0021465C">
        <w:rPr>
          <w:rFonts w:ascii="Times New Roman" w:hAnsi="Times New Roman" w:cs="Times New Roman"/>
          <w:lang w:val="ru-RU"/>
        </w:rPr>
        <w:t xml:space="preserve"> </w:t>
      </w:r>
      <w:proofErr w:type="spellStart"/>
      <w:r w:rsidR="0021465C" w:rsidRPr="0021465C">
        <w:rPr>
          <w:rFonts w:ascii="Times New Roman" w:hAnsi="Times New Roman" w:cs="Times New Roman"/>
          <w:lang w:val="ru-RU"/>
        </w:rPr>
        <w:t>наступних</w:t>
      </w:r>
      <w:proofErr w:type="spellEnd"/>
      <w:r w:rsidR="0021465C" w:rsidRPr="0021465C">
        <w:rPr>
          <w:rFonts w:ascii="Times New Roman" w:hAnsi="Times New Roman" w:cs="Times New Roman"/>
          <w:lang w:val="ru-RU"/>
        </w:rPr>
        <w:t xml:space="preserve"> </w:t>
      </w:r>
      <w:proofErr w:type="spellStart"/>
      <w:r w:rsidR="0021465C" w:rsidRPr="0021465C">
        <w:rPr>
          <w:rFonts w:ascii="Times New Roman" w:hAnsi="Times New Roman" w:cs="Times New Roman"/>
          <w:lang w:val="ru-RU"/>
        </w:rPr>
        <w:t>документів</w:t>
      </w:r>
      <w:proofErr w:type="spellEnd"/>
      <w:r w:rsidR="0021465C" w:rsidRPr="0021465C">
        <w:rPr>
          <w:rFonts w:ascii="Times New Roman" w:hAnsi="Times New Roman" w:cs="Times New Roman"/>
          <w:lang w:val="ru-RU"/>
        </w:rPr>
        <w:t>:</w:t>
      </w:r>
    </w:p>
    <w:p w14:paraId="2648349A" w14:textId="77777777" w:rsidR="0021465C" w:rsidRPr="0021465C" w:rsidRDefault="0021465C" w:rsidP="00922E9D">
      <w:pPr>
        <w:contextualSpacing/>
        <w:jc w:val="both"/>
        <w:rPr>
          <w:rFonts w:ascii="Times New Roman" w:hAnsi="Times New Roman" w:cs="Times New Roman"/>
          <w:lang w:val="ru-RU"/>
        </w:rPr>
        <w:pPrChange w:id="442" w:author="OLENA PASHKOVA (NEPTUNE.UA)" w:date="2023-11-16T03:58:00Z">
          <w:pPr>
            <w:contextualSpacing/>
          </w:pPr>
        </w:pPrChange>
      </w:pPr>
      <w:r w:rsidRPr="0021465C">
        <w:rPr>
          <w:rFonts w:ascii="Times New Roman" w:hAnsi="Times New Roman" w:cs="Times New Roman"/>
          <w:lang w:val="ru-RU"/>
        </w:rPr>
        <w:t>•</w:t>
      </w:r>
      <w:r w:rsidRPr="0021465C">
        <w:rPr>
          <w:rFonts w:ascii="Times New Roman" w:hAnsi="Times New Roman" w:cs="Times New Roman"/>
          <w:lang w:val="ru-RU"/>
        </w:rPr>
        <w:tab/>
      </w:r>
      <w:proofErr w:type="spellStart"/>
      <w:r w:rsidRPr="0021465C">
        <w:rPr>
          <w:rFonts w:ascii="Times New Roman" w:hAnsi="Times New Roman" w:cs="Times New Roman"/>
          <w:lang w:val="ru-RU"/>
        </w:rPr>
        <w:t>оригіналу</w:t>
      </w:r>
      <w:proofErr w:type="spellEnd"/>
      <w:r w:rsidRPr="0021465C">
        <w:rPr>
          <w:rFonts w:ascii="Times New Roman" w:hAnsi="Times New Roman" w:cs="Times New Roman"/>
          <w:lang w:val="ru-RU"/>
        </w:rPr>
        <w:t xml:space="preserve"> листа з </w:t>
      </w:r>
      <w:proofErr w:type="spellStart"/>
      <w:r w:rsidRPr="0021465C">
        <w:rPr>
          <w:rFonts w:ascii="Times New Roman" w:hAnsi="Times New Roman" w:cs="Times New Roman"/>
          <w:lang w:val="ru-RU"/>
        </w:rPr>
        <w:t>проханням</w:t>
      </w:r>
      <w:proofErr w:type="spellEnd"/>
      <w:r w:rsidRPr="0021465C">
        <w:rPr>
          <w:rFonts w:ascii="Times New Roman" w:hAnsi="Times New Roman" w:cs="Times New Roman"/>
          <w:lang w:val="ru-RU"/>
        </w:rPr>
        <w:t xml:space="preserve"> </w:t>
      </w:r>
      <w:proofErr w:type="spellStart"/>
      <w:r w:rsidRPr="0021465C">
        <w:rPr>
          <w:rFonts w:ascii="Times New Roman" w:hAnsi="Times New Roman" w:cs="Times New Roman"/>
          <w:lang w:val="ru-RU"/>
        </w:rPr>
        <w:t>переоформити</w:t>
      </w:r>
      <w:proofErr w:type="spellEnd"/>
      <w:r w:rsidRPr="0021465C">
        <w:rPr>
          <w:rFonts w:ascii="Times New Roman" w:hAnsi="Times New Roman" w:cs="Times New Roman"/>
          <w:lang w:val="ru-RU"/>
        </w:rPr>
        <w:t xml:space="preserve"> </w:t>
      </w:r>
      <w:proofErr w:type="spellStart"/>
      <w:r w:rsidRPr="0021465C">
        <w:rPr>
          <w:rFonts w:ascii="Times New Roman" w:hAnsi="Times New Roman" w:cs="Times New Roman"/>
          <w:lang w:val="ru-RU"/>
        </w:rPr>
        <w:t>вантаж</w:t>
      </w:r>
      <w:proofErr w:type="spellEnd"/>
      <w:r w:rsidRPr="0021465C">
        <w:rPr>
          <w:rFonts w:ascii="Times New Roman" w:hAnsi="Times New Roman" w:cs="Times New Roman"/>
          <w:lang w:val="ru-RU"/>
        </w:rPr>
        <w:t xml:space="preserve"> на </w:t>
      </w:r>
      <w:proofErr w:type="spellStart"/>
      <w:r w:rsidRPr="0021465C">
        <w:rPr>
          <w:rFonts w:ascii="Times New Roman" w:hAnsi="Times New Roman" w:cs="Times New Roman"/>
          <w:lang w:val="ru-RU"/>
        </w:rPr>
        <w:t>третю</w:t>
      </w:r>
      <w:proofErr w:type="spellEnd"/>
      <w:r w:rsidRPr="0021465C">
        <w:rPr>
          <w:rFonts w:ascii="Times New Roman" w:hAnsi="Times New Roman" w:cs="Times New Roman"/>
          <w:lang w:val="ru-RU"/>
        </w:rPr>
        <w:t xml:space="preserve"> особу;</w:t>
      </w:r>
    </w:p>
    <w:p w14:paraId="3B16CF63" w14:textId="074ED79D" w:rsidR="0021465C" w:rsidRPr="0021465C" w:rsidRDefault="0021465C" w:rsidP="00922E9D">
      <w:pPr>
        <w:contextualSpacing/>
        <w:jc w:val="both"/>
        <w:rPr>
          <w:rFonts w:ascii="Times New Roman" w:hAnsi="Times New Roman" w:cs="Times New Roman"/>
          <w:lang w:val="ru-RU"/>
        </w:rPr>
        <w:pPrChange w:id="443" w:author="OLENA PASHKOVA (NEPTUNE.UA)" w:date="2023-11-16T03:58:00Z">
          <w:pPr>
            <w:contextualSpacing/>
          </w:pPr>
        </w:pPrChange>
      </w:pPr>
      <w:r w:rsidRPr="0021465C">
        <w:rPr>
          <w:rFonts w:ascii="Times New Roman" w:hAnsi="Times New Roman" w:cs="Times New Roman"/>
          <w:lang w:val="ru-RU"/>
        </w:rPr>
        <w:t>•</w:t>
      </w:r>
      <w:r w:rsidRPr="0021465C">
        <w:rPr>
          <w:rFonts w:ascii="Times New Roman" w:hAnsi="Times New Roman" w:cs="Times New Roman"/>
          <w:lang w:val="ru-RU"/>
        </w:rPr>
        <w:tab/>
      </w:r>
      <w:del w:id="444" w:author="SERHII SULIMA (NEPTUNE.UA)" w:date="2023-11-15T11:01:00Z">
        <w:r w:rsidRPr="0021465C" w:rsidDel="00CA3FFD">
          <w:rPr>
            <w:rFonts w:ascii="Times New Roman" w:hAnsi="Times New Roman" w:cs="Times New Roman"/>
            <w:lang w:val="ru-RU"/>
          </w:rPr>
          <w:delText>довіреності від Замовника</w:delText>
        </w:r>
      </w:del>
      <w:r w:rsidRPr="0021465C">
        <w:rPr>
          <w:rFonts w:ascii="Times New Roman" w:hAnsi="Times New Roman" w:cs="Times New Roman"/>
          <w:lang w:val="ru-RU"/>
        </w:rPr>
        <w:t>;</w:t>
      </w:r>
    </w:p>
    <w:p w14:paraId="751EE1D4" w14:textId="77777777" w:rsidR="0021465C" w:rsidRPr="0021465C" w:rsidRDefault="0021465C" w:rsidP="00922E9D">
      <w:pPr>
        <w:contextualSpacing/>
        <w:jc w:val="both"/>
        <w:rPr>
          <w:rFonts w:ascii="Times New Roman" w:hAnsi="Times New Roman" w:cs="Times New Roman"/>
          <w:lang w:val="ru-RU"/>
        </w:rPr>
        <w:pPrChange w:id="445" w:author="OLENA PASHKOVA (NEPTUNE.UA)" w:date="2023-11-16T03:58:00Z">
          <w:pPr>
            <w:contextualSpacing/>
          </w:pPr>
        </w:pPrChange>
      </w:pPr>
      <w:r w:rsidRPr="0021465C">
        <w:rPr>
          <w:rFonts w:ascii="Times New Roman" w:hAnsi="Times New Roman" w:cs="Times New Roman"/>
          <w:lang w:val="ru-RU"/>
        </w:rPr>
        <w:t>•</w:t>
      </w:r>
      <w:r w:rsidRPr="0021465C">
        <w:rPr>
          <w:rFonts w:ascii="Times New Roman" w:hAnsi="Times New Roman" w:cs="Times New Roman"/>
          <w:lang w:val="ru-RU"/>
        </w:rPr>
        <w:tab/>
      </w:r>
      <w:proofErr w:type="spellStart"/>
      <w:r w:rsidRPr="0021465C">
        <w:rPr>
          <w:rFonts w:ascii="Times New Roman" w:hAnsi="Times New Roman" w:cs="Times New Roman"/>
          <w:lang w:val="ru-RU"/>
        </w:rPr>
        <w:t>оригіналів</w:t>
      </w:r>
      <w:proofErr w:type="spellEnd"/>
      <w:r w:rsidRPr="0021465C">
        <w:rPr>
          <w:rFonts w:ascii="Times New Roman" w:hAnsi="Times New Roman" w:cs="Times New Roman"/>
          <w:lang w:val="ru-RU"/>
        </w:rPr>
        <w:t xml:space="preserve"> </w:t>
      </w:r>
      <w:proofErr w:type="spellStart"/>
      <w:r w:rsidRPr="0021465C">
        <w:rPr>
          <w:rFonts w:ascii="Times New Roman" w:hAnsi="Times New Roman" w:cs="Times New Roman"/>
          <w:lang w:val="ru-RU"/>
        </w:rPr>
        <w:t>складських</w:t>
      </w:r>
      <w:proofErr w:type="spellEnd"/>
      <w:r w:rsidRPr="0021465C">
        <w:rPr>
          <w:rFonts w:ascii="Times New Roman" w:hAnsi="Times New Roman" w:cs="Times New Roman"/>
          <w:lang w:val="ru-RU"/>
        </w:rPr>
        <w:t xml:space="preserve"> </w:t>
      </w:r>
      <w:proofErr w:type="spellStart"/>
      <w:r w:rsidRPr="0021465C">
        <w:rPr>
          <w:rFonts w:ascii="Times New Roman" w:hAnsi="Times New Roman" w:cs="Times New Roman"/>
          <w:lang w:val="ru-RU"/>
        </w:rPr>
        <w:t>документів</w:t>
      </w:r>
      <w:proofErr w:type="spellEnd"/>
      <w:r w:rsidRPr="0021465C">
        <w:rPr>
          <w:rFonts w:ascii="Times New Roman" w:hAnsi="Times New Roman" w:cs="Times New Roman"/>
          <w:lang w:val="ru-RU"/>
        </w:rPr>
        <w:t>;</w:t>
      </w:r>
    </w:p>
    <w:p w14:paraId="3CCA6C31" w14:textId="77777777" w:rsidR="0021465C" w:rsidRPr="0021465C" w:rsidRDefault="0021465C" w:rsidP="00922E9D">
      <w:pPr>
        <w:contextualSpacing/>
        <w:jc w:val="both"/>
        <w:rPr>
          <w:rFonts w:ascii="Times New Roman" w:hAnsi="Times New Roman" w:cs="Times New Roman"/>
          <w:lang w:val="ru-RU"/>
        </w:rPr>
        <w:pPrChange w:id="446" w:author="OLENA PASHKOVA (NEPTUNE.UA)" w:date="2023-11-16T03:58:00Z">
          <w:pPr>
            <w:contextualSpacing/>
          </w:pPr>
        </w:pPrChange>
      </w:pPr>
      <w:r w:rsidRPr="0021465C">
        <w:rPr>
          <w:rFonts w:ascii="Times New Roman" w:hAnsi="Times New Roman" w:cs="Times New Roman"/>
          <w:lang w:val="ru-RU"/>
        </w:rPr>
        <w:t>•</w:t>
      </w:r>
      <w:r w:rsidRPr="0021465C">
        <w:rPr>
          <w:rFonts w:ascii="Times New Roman" w:hAnsi="Times New Roman" w:cs="Times New Roman"/>
          <w:lang w:val="ru-RU"/>
        </w:rPr>
        <w:tab/>
      </w:r>
      <w:proofErr w:type="spellStart"/>
      <w:r w:rsidRPr="0021465C">
        <w:rPr>
          <w:rFonts w:ascii="Times New Roman" w:hAnsi="Times New Roman" w:cs="Times New Roman"/>
          <w:lang w:val="ru-RU"/>
        </w:rPr>
        <w:t>тристороннього</w:t>
      </w:r>
      <w:proofErr w:type="spellEnd"/>
      <w:r w:rsidRPr="0021465C">
        <w:rPr>
          <w:rFonts w:ascii="Times New Roman" w:hAnsi="Times New Roman" w:cs="Times New Roman"/>
          <w:lang w:val="ru-RU"/>
        </w:rPr>
        <w:t xml:space="preserve"> акту про </w:t>
      </w:r>
      <w:proofErr w:type="spellStart"/>
      <w:r w:rsidRPr="0021465C">
        <w:rPr>
          <w:rFonts w:ascii="Times New Roman" w:hAnsi="Times New Roman" w:cs="Times New Roman"/>
          <w:lang w:val="ru-RU"/>
        </w:rPr>
        <w:t>прийом</w:t>
      </w:r>
      <w:proofErr w:type="spellEnd"/>
      <w:r w:rsidRPr="0021465C">
        <w:rPr>
          <w:rFonts w:ascii="Times New Roman" w:hAnsi="Times New Roman" w:cs="Times New Roman"/>
          <w:lang w:val="ru-RU"/>
        </w:rPr>
        <w:t xml:space="preserve">-передачу права </w:t>
      </w:r>
      <w:proofErr w:type="spellStart"/>
      <w:r w:rsidRPr="0021465C">
        <w:rPr>
          <w:rFonts w:ascii="Times New Roman" w:hAnsi="Times New Roman" w:cs="Times New Roman"/>
          <w:lang w:val="ru-RU"/>
        </w:rPr>
        <w:t>власності</w:t>
      </w:r>
      <w:proofErr w:type="spellEnd"/>
      <w:r w:rsidRPr="0021465C">
        <w:rPr>
          <w:rFonts w:ascii="Times New Roman" w:hAnsi="Times New Roman" w:cs="Times New Roman"/>
          <w:lang w:val="ru-RU"/>
        </w:rPr>
        <w:t>;</w:t>
      </w:r>
    </w:p>
    <w:p w14:paraId="3CA5561D" w14:textId="77777777" w:rsidR="0021465C" w:rsidRPr="0021465C" w:rsidRDefault="0021465C" w:rsidP="00922E9D">
      <w:pPr>
        <w:contextualSpacing/>
        <w:jc w:val="both"/>
        <w:rPr>
          <w:rFonts w:ascii="Times New Roman" w:hAnsi="Times New Roman" w:cs="Times New Roman"/>
          <w:lang w:val="ru-RU"/>
        </w:rPr>
        <w:pPrChange w:id="447" w:author="OLENA PASHKOVA (NEPTUNE.UA)" w:date="2023-11-16T03:58:00Z">
          <w:pPr>
            <w:contextualSpacing/>
          </w:pPr>
        </w:pPrChange>
      </w:pPr>
      <w:r w:rsidRPr="0021465C">
        <w:rPr>
          <w:rFonts w:ascii="Times New Roman" w:hAnsi="Times New Roman" w:cs="Times New Roman"/>
          <w:lang w:val="ru-RU"/>
        </w:rPr>
        <w:t>•</w:t>
      </w:r>
      <w:r w:rsidRPr="0021465C">
        <w:rPr>
          <w:rFonts w:ascii="Times New Roman" w:hAnsi="Times New Roman" w:cs="Times New Roman"/>
          <w:lang w:val="ru-RU"/>
        </w:rPr>
        <w:tab/>
      </w:r>
      <w:proofErr w:type="spellStart"/>
      <w:r w:rsidRPr="0021465C">
        <w:rPr>
          <w:rFonts w:ascii="Times New Roman" w:hAnsi="Times New Roman" w:cs="Times New Roman"/>
          <w:lang w:val="ru-RU"/>
        </w:rPr>
        <w:t>Договір</w:t>
      </w:r>
      <w:proofErr w:type="spellEnd"/>
      <w:r w:rsidRPr="0021465C">
        <w:rPr>
          <w:rFonts w:ascii="Times New Roman" w:hAnsi="Times New Roman" w:cs="Times New Roman"/>
          <w:lang w:val="ru-RU"/>
        </w:rPr>
        <w:t xml:space="preserve"> </w:t>
      </w:r>
      <w:proofErr w:type="spellStart"/>
      <w:r w:rsidRPr="0021465C">
        <w:rPr>
          <w:rFonts w:ascii="Times New Roman" w:hAnsi="Times New Roman" w:cs="Times New Roman"/>
          <w:lang w:val="ru-RU"/>
        </w:rPr>
        <w:t>перевантаження</w:t>
      </w:r>
      <w:proofErr w:type="spellEnd"/>
      <w:r w:rsidRPr="0021465C">
        <w:rPr>
          <w:rFonts w:ascii="Times New Roman" w:hAnsi="Times New Roman" w:cs="Times New Roman"/>
          <w:lang w:val="ru-RU"/>
        </w:rPr>
        <w:t xml:space="preserve">, </w:t>
      </w:r>
      <w:proofErr w:type="spellStart"/>
      <w:r w:rsidRPr="0021465C">
        <w:rPr>
          <w:rFonts w:ascii="Times New Roman" w:hAnsi="Times New Roman" w:cs="Times New Roman"/>
          <w:lang w:val="ru-RU"/>
        </w:rPr>
        <w:t>укладений</w:t>
      </w:r>
      <w:proofErr w:type="spellEnd"/>
      <w:r w:rsidRPr="0021465C">
        <w:rPr>
          <w:rFonts w:ascii="Times New Roman" w:hAnsi="Times New Roman" w:cs="Times New Roman"/>
          <w:lang w:val="ru-RU"/>
        </w:rPr>
        <w:t xml:space="preserve"> </w:t>
      </w:r>
      <w:proofErr w:type="spellStart"/>
      <w:r w:rsidRPr="0021465C">
        <w:rPr>
          <w:rFonts w:ascii="Times New Roman" w:hAnsi="Times New Roman" w:cs="Times New Roman"/>
          <w:lang w:val="ru-RU"/>
        </w:rPr>
        <w:t>із</w:t>
      </w:r>
      <w:proofErr w:type="spellEnd"/>
      <w:r w:rsidRPr="0021465C">
        <w:rPr>
          <w:rFonts w:ascii="Times New Roman" w:hAnsi="Times New Roman" w:cs="Times New Roman"/>
          <w:lang w:val="ru-RU"/>
        </w:rPr>
        <w:t xml:space="preserve"> </w:t>
      </w:r>
      <w:proofErr w:type="spellStart"/>
      <w:r w:rsidRPr="0021465C">
        <w:rPr>
          <w:rFonts w:ascii="Times New Roman" w:hAnsi="Times New Roman" w:cs="Times New Roman"/>
          <w:lang w:val="ru-RU"/>
        </w:rPr>
        <w:t>третьою</w:t>
      </w:r>
      <w:proofErr w:type="spellEnd"/>
      <w:r w:rsidRPr="0021465C">
        <w:rPr>
          <w:rFonts w:ascii="Times New Roman" w:hAnsi="Times New Roman" w:cs="Times New Roman"/>
          <w:lang w:val="ru-RU"/>
        </w:rPr>
        <w:t xml:space="preserve"> особою.</w:t>
      </w:r>
    </w:p>
    <w:p w14:paraId="69848D12" w14:textId="77777777" w:rsidR="0021465C" w:rsidRDefault="0021465C" w:rsidP="00922E9D">
      <w:pPr>
        <w:contextualSpacing/>
        <w:jc w:val="both"/>
        <w:rPr>
          <w:rFonts w:ascii="Times New Roman" w:hAnsi="Times New Roman" w:cs="Times New Roman"/>
          <w:lang w:val="ru-RU"/>
        </w:rPr>
        <w:pPrChange w:id="448" w:author="OLENA PASHKOVA (NEPTUNE.UA)" w:date="2023-11-16T03:58:00Z">
          <w:pPr>
            <w:contextualSpacing/>
          </w:pPr>
        </w:pPrChange>
      </w:pPr>
      <w:r w:rsidRPr="0021465C">
        <w:rPr>
          <w:rFonts w:ascii="Times New Roman" w:hAnsi="Times New Roman" w:cs="Times New Roman"/>
          <w:lang w:val="ru-RU"/>
        </w:rPr>
        <w:t xml:space="preserve">Без </w:t>
      </w:r>
      <w:proofErr w:type="spellStart"/>
      <w:r w:rsidRPr="0021465C">
        <w:rPr>
          <w:rFonts w:ascii="Times New Roman" w:hAnsi="Times New Roman" w:cs="Times New Roman"/>
          <w:lang w:val="ru-RU"/>
        </w:rPr>
        <w:t>виконання</w:t>
      </w:r>
      <w:proofErr w:type="spellEnd"/>
      <w:r w:rsidRPr="0021465C">
        <w:rPr>
          <w:rFonts w:ascii="Times New Roman" w:hAnsi="Times New Roman" w:cs="Times New Roman"/>
          <w:lang w:val="ru-RU"/>
        </w:rPr>
        <w:t xml:space="preserve"> </w:t>
      </w:r>
      <w:proofErr w:type="spellStart"/>
      <w:r w:rsidRPr="0021465C">
        <w:rPr>
          <w:rFonts w:ascii="Times New Roman" w:hAnsi="Times New Roman" w:cs="Times New Roman"/>
          <w:lang w:val="ru-RU"/>
        </w:rPr>
        <w:t>даних</w:t>
      </w:r>
      <w:proofErr w:type="spellEnd"/>
      <w:r w:rsidRPr="0021465C">
        <w:rPr>
          <w:rFonts w:ascii="Times New Roman" w:hAnsi="Times New Roman" w:cs="Times New Roman"/>
          <w:lang w:val="ru-RU"/>
        </w:rPr>
        <w:t xml:space="preserve"> умов, </w:t>
      </w:r>
      <w:proofErr w:type="spellStart"/>
      <w:r w:rsidRPr="0021465C">
        <w:rPr>
          <w:rFonts w:ascii="Times New Roman" w:hAnsi="Times New Roman" w:cs="Times New Roman"/>
          <w:lang w:val="ru-RU"/>
        </w:rPr>
        <w:t>Вантаж</w:t>
      </w:r>
      <w:proofErr w:type="spellEnd"/>
      <w:r w:rsidRPr="0021465C">
        <w:rPr>
          <w:rFonts w:ascii="Times New Roman" w:hAnsi="Times New Roman" w:cs="Times New Roman"/>
          <w:lang w:val="ru-RU"/>
        </w:rPr>
        <w:t xml:space="preserve"> не </w:t>
      </w:r>
      <w:proofErr w:type="spellStart"/>
      <w:r w:rsidRPr="0021465C">
        <w:rPr>
          <w:rFonts w:ascii="Times New Roman" w:hAnsi="Times New Roman" w:cs="Times New Roman"/>
          <w:lang w:val="ru-RU"/>
        </w:rPr>
        <w:t>підлягає</w:t>
      </w:r>
      <w:proofErr w:type="spellEnd"/>
      <w:r w:rsidRPr="0021465C">
        <w:rPr>
          <w:rFonts w:ascii="Times New Roman" w:hAnsi="Times New Roman" w:cs="Times New Roman"/>
          <w:lang w:val="ru-RU"/>
        </w:rPr>
        <w:t xml:space="preserve"> </w:t>
      </w:r>
      <w:proofErr w:type="spellStart"/>
      <w:r w:rsidRPr="0021465C">
        <w:rPr>
          <w:rFonts w:ascii="Times New Roman" w:hAnsi="Times New Roman" w:cs="Times New Roman"/>
          <w:lang w:val="ru-RU"/>
        </w:rPr>
        <w:t>переоформленню</w:t>
      </w:r>
      <w:proofErr w:type="spellEnd"/>
      <w:r w:rsidRPr="0021465C">
        <w:rPr>
          <w:rFonts w:ascii="Times New Roman" w:hAnsi="Times New Roman" w:cs="Times New Roman"/>
          <w:lang w:val="ru-RU"/>
        </w:rPr>
        <w:t>.</w:t>
      </w:r>
    </w:p>
    <w:p w14:paraId="2F611902" w14:textId="77777777" w:rsidR="0096478E" w:rsidRDefault="001B0877" w:rsidP="00922E9D">
      <w:pPr>
        <w:contextualSpacing/>
        <w:jc w:val="both"/>
        <w:rPr>
          <w:rFonts w:ascii="Times New Roman" w:hAnsi="Times New Roman" w:cs="Times New Roman"/>
          <w:lang w:val="ru-RU"/>
        </w:rPr>
        <w:pPrChange w:id="449" w:author="OLENA PASHKOVA (NEPTUNE.UA)" w:date="2023-11-16T03:58:00Z">
          <w:pPr>
            <w:contextualSpacing/>
          </w:pPr>
        </w:pPrChange>
      </w:pPr>
      <w:r w:rsidRPr="00121D46">
        <w:rPr>
          <w:rFonts w:ascii="Times New Roman" w:hAnsi="Times New Roman" w:cs="Times New Roman"/>
          <w:b/>
          <w:lang w:val="ru-RU"/>
        </w:rPr>
        <w:t>6.4.</w:t>
      </w:r>
      <w:r w:rsidRPr="001B0877">
        <w:rPr>
          <w:rFonts w:ascii="Times New Roman" w:hAnsi="Times New Roman" w:cs="Times New Roman"/>
          <w:lang w:val="ru-RU"/>
        </w:rPr>
        <w:t xml:space="preserve"> </w:t>
      </w:r>
      <w:proofErr w:type="spellStart"/>
      <w:r w:rsidR="0096478E" w:rsidRPr="0096478E">
        <w:rPr>
          <w:rFonts w:ascii="Times New Roman" w:hAnsi="Times New Roman" w:cs="Times New Roman"/>
          <w:lang w:val="ru-RU"/>
        </w:rPr>
        <w:t>Переоформлення</w:t>
      </w:r>
      <w:proofErr w:type="spellEnd"/>
      <w:r w:rsidR="0096478E" w:rsidRPr="0096478E">
        <w:rPr>
          <w:rFonts w:ascii="Times New Roman" w:hAnsi="Times New Roman" w:cs="Times New Roman"/>
          <w:lang w:val="ru-RU"/>
        </w:rPr>
        <w:t xml:space="preserve"> </w:t>
      </w:r>
      <w:proofErr w:type="spellStart"/>
      <w:r w:rsidR="0096478E" w:rsidRPr="0096478E">
        <w:rPr>
          <w:rFonts w:ascii="Times New Roman" w:hAnsi="Times New Roman" w:cs="Times New Roman"/>
          <w:lang w:val="ru-RU"/>
        </w:rPr>
        <w:t>Вантажу</w:t>
      </w:r>
      <w:proofErr w:type="spellEnd"/>
      <w:r w:rsidR="0096478E" w:rsidRPr="0096478E">
        <w:rPr>
          <w:rFonts w:ascii="Times New Roman" w:hAnsi="Times New Roman" w:cs="Times New Roman"/>
          <w:lang w:val="ru-RU"/>
        </w:rPr>
        <w:t xml:space="preserve"> </w:t>
      </w:r>
      <w:proofErr w:type="spellStart"/>
      <w:r w:rsidR="0096478E" w:rsidRPr="0096478E">
        <w:rPr>
          <w:rFonts w:ascii="Times New Roman" w:hAnsi="Times New Roman" w:cs="Times New Roman"/>
          <w:lang w:val="ru-RU"/>
        </w:rPr>
        <w:t>здійснюється</w:t>
      </w:r>
      <w:proofErr w:type="spellEnd"/>
      <w:r w:rsidR="0096478E" w:rsidRPr="0096478E">
        <w:rPr>
          <w:rFonts w:ascii="Times New Roman" w:hAnsi="Times New Roman" w:cs="Times New Roman"/>
          <w:lang w:val="ru-RU"/>
        </w:rPr>
        <w:t xml:space="preserve"> за фактичною </w:t>
      </w:r>
      <w:proofErr w:type="spellStart"/>
      <w:r w:rsidR="0096478E" w:rsidRPr="0096478E">
        <w:rPr>
          <w:rFonts w:ascii="Times New Roman" w:hAnsi="Times New Roman" w:cs="Times New Roman"/>
          <w:lang w:val="ru-RU"/>
        </w:rPr>
        <w:t>якістю</w:t>
      </w:r>
      <w:proofErr w:type="spellEnd"/>
      <w:r w:rsidR="0096478E" w:rsidRPr="0096478E">
        <w:rPr>
          <w:rFonts w:ascii="Times New Roman" w:hAnsi="Times New Roman" w:cs="Times New Roman"/>
          <w:lang w:val="ru-RU"/>
        </w:rPr>
        <w:t xml:space="preserve"> в </w:t>
      </w:r>
      <w:proofErr w:type="spellStart"/>
      <w:r w:rsidR="0096478E" w:rsidRPr="0096478E">
        <w:rPr>
          <w:rFonts w:ascii="Times New Roman" w:hAnsi="Times New Roman" w:cs="Times New Roman"/>
          <w:lang w:val="ru-RU"/>
        </w:rPr>
        <w:t>загальній</w:t>
      </w:r>
      <w:proofErr w:type="spellEnd"/>
      <w:r w:rsidR="0096478E" w:rsidRPr="0096478E">
        <w:rPr>
          <w:rFonts w:ascii="Times New Roman" w:hAnsi="Times New Roman" w:cs="Times New Roman"/>
          <w:lang w:val="ru-RU"/>
        </w:rPr>
        <w:t xml:space="preserve"> </w:t>
      </w:r>
      <w:proofErr w:type="spellStart"/>
      <w:r w:rsidR="0096478E" w:rsidRPr="0096478E">
        <w:rPr>
          <w:rFonts w:ascii="Times New Roman" w:hAnsi="Times New Roman" w:cs="Times New Roman"/>
          <w:lang w:val="ru-RU"/>
        </w:rPr>
        <w:t>партії</w:t>
      </w:r>
      <w:proofErr w:type="spellEnd"/>
      <w:r w:rsidR="0096478E" w:rsidRPr="0096478E">
        <w:rPr>
          <w:rFonts w:ascii="Times New Roman" w:hAnsi="Times New Roman" w:cs="Times New Roman"/>
          <w:lang w:val="ru-RU"/>
        </w:rPr>
        <w:t xml:space="preserve"> зерна на момент </w:t>
      </w:r>
      <w:proofErr w:type="spellStart"/>
      <w:r w:rsidR="0096478E" w:rsidRPr="0096478E">
        <w:rPr>
          <w:rFonts w:ascii="Times New Roman" w:hAnsi="Times New Roman" w:cs="Times New Roman"/>
          <w:lang w:val="ru-RU"/>
        </w:rPr>
        <w:t>переоформлення</w:t>
      </w:r>
      <w:proofErr w:type="spellEnd"/>
      <w:r w:rsidR="0096478E" w:rsidRPr="0096478E">
        <w:rPr>
          <w:rFonts w:ascii="Times New Roman" w:hAnsi="Times New Roman" w:cs="Times New Roman"/>
          <w:lang w:val="ru-RU"/>
        </w:rPr>
        <w:t xml:space="preserve">, </w:t>
      </w:r>
      <w:proofErr w:type="spellStart"/>
      <w:r w:rsidR="0096478E" w:rsidRPr="0096478E">
        <w:rPr>
          <w:rFonts w:ascii="Times New Roman" w:hAnsi="Times New Roman" w:cs="Times New Roman"/>
          <w:lang w:val="ru-RU"/>
        </w:rPr>
        <w:t>що</w:t>
      </w:r>
      <w:proofErr w:type="spellEnd"/>
      <w:r w:rsidR="0096478E" w:rsidRPr="0096478E">
        <w:rPr>
          <w:rFonts w:ascii="Times New Roman" w:hAnsi="Times New Roman" w:cs="Times New Roman"/>
          <w:lang w:val="ru-RU"/>
        </w:rPr>
        <w:t xml:space="preserve"> повинно </w:t>
      </w:r>
      <w:proofErr w:type="spellStart"/>
      <w:r w:rsidR="0096478E" w:rsidRPr="0096478E">
        <w:rPr>
          <w:rFonts w:ascii="Times New Roman" w:hAnsi="Times New Roman" w:cs="Times New Roman"/>
          <w:lang w:val="ru-RU"/>
        </w:rPr>
        <w:t>підтверджуватися</w:t>
      </w:r>
      <w:proofErr w:type="spellEnd"/>
      <w:r w:rsidR="0096478E" w:rsidRPr="0096478E">
        <w:rPr>
          <w:rFonts w:ascii="Times New Roman" w:hAnsi="Times New Roman" w:cs="Times New Roman"/>
          <w:lang w:val="ru-RU"/>
        </w:rPr>
        <w:t xml:space="preserve"> </w:t>
      </w:r>
      <w:proofErr w:type="spellStart"/>
      <w:r w:rsidR="0096478E" w:rsidRPr="0096478E">
        <w:rPr>
          <w:rFonts w:ascii="Times New Roman" w:hAnsi="Times New Roman" w:cs="Times New Roman"/>
          <w:lang w:val="ru-RU"/>
        </w:rPr>
        <w:t>даними</w:t>
      </w:r>
      <w:proofErr w:type="spellEnd"/>
      <w:r w:rsidR="0096478E" w:rsidRPr="0096478E">
        <w:rPr>
          <w:rFonts w:ascii="Times New Roman" w:hAnsi="Times New Roman" w:cs="Times New Roman"/>
          <w:lang w:val="ru-RU"/>
        </w:rPr>
        <w:t xml:space="preserve"> </w:t>
      </w:r>
      <w:proofErr w:type="spellStart"/>
      <w:r w:rsidR="0096478E" w:rsidRPr="0096478E">
        <w:rPr>
          <w:rFonts w:ascii="Times New Roman" w:hAnsi="Times New Roman" w:cs="Times New Roman"/>
          <w:lang w:val="ru-RU"/>
        </w:rPr>
        <w:t>Лабораторії</w:t>
      </w:r>
      <w:proofErr w:type="spellEnd"/>
      <w:r w:rsidR="0096478E" w:rsidRPr="0096478E">
        <w:rPr>
          <w:rFonts w:ascii="Times New Roman" w:hAnsi="Times New Roman" w:cs="Times New Roman"/>
          <w:lang w:val="ru-RU"/>
        </w:rPr>
        <w:t xml:space="preserve"> </w:t>
      </w:r>
      <w:proofErr w:type="spellStart"/>
      <w:r w:rsidR="0096478E" w:rsidRPr="0096478E">
        <w:rPr>
          <w:rFonts w:ascii="Times New Roman" w:hAnsi="Times New Roman" w:cs="Times New Roman"/>
          <w:lang w:val="ru-RU"/>
        </w:rPr>
        <w:t>Виконавця</w:t>
      </w:r>
      <w:proofErr w:type="spellEnd"/>
      <w:r w:rsidR="0096478E" w:rsidRPr="0096478E">
        <w:rPr>
          <w:rFonts w:ascii="Times New Roman" w:hAnsi="Times New Roman" w:cs="Times New Roman"/>
          <w:lang w:val="ru-RU"/>
        </w:rPr>
        <w:t>.</w:t>
      </w:r>
    </w:p>
    <w:p w14:paraId="7E2D372D" w14:textId="4D23F266" w:rsidR="001B0877" w:rsidRPr="001B0877" w:rsidRDefault="001B0877" w:rsidP="00922E9D">
      <w:pPr>
        <w:contextualSpacing/>
        <w:jc w:val="both"/>
        <w:rPr>
          <w:rFonts w:ascii="Times New Roman" w:hAnsi="Times New Roman" w:cs="Times New Roman"/>
          <w:lang w:val="ru-RU"/>
        </w:rPr>
        <w:pPrChange w:id="450" w:author="OLENA PASHKOVA (NEPTUNE.UA)" w:date="2023-11-16T03:58:00Z">
          <w:pPr>
            <w:contextualSpacing/>
          </w:pPr>
        </w:pPrChange>
      </w:pPr>
      <w:r w:rsidRPr="00121D46">
        <w:rPr>
          <w:rFonts w:ascii="Times New Roman" w:hAnsi="Times New Roman" w:cs="Times New Roman"/>
          <w:b/>
          <w:lang w:val="ru-RU"/>
        </w:rPr>
        <w:t>6.5.</w:t>
      </w:r>
      <w:r w:rsidRPr="001B0877">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Виконавець</w:t>
      </w:r>
      <w:proofErr w:type="spellEnd"/>
      <w:r w:rsidR="00471EDB" w:rsidRPr="00471EDB">
        <w:rPr>
          <w:rFonts w:ascii="Times New Roman" w:hAnsi="Times New Roman" w:cs="Times New Roman"/>
          <w:lang w:val="ru-RU"/>
        </w:rPr>
        <w:t xml:space="preserve"> не </w:t>
      </w:r>
      <w:proofErr w:type="spellStart"/>
      <w:r w:rsidR="00471EDB" w:rsidRPr="00471EDB">
        <w:rPr>
          <w:rFonts w:ascii="Times New Roman" w:hAnsi="Times New Roman" w:cs="Times New Roman"/>
          <w:lang w:val="ru-RU"/>
        </w:rPr>
        <w:t>несе</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відповідальності</w:t>
      </w:r>
      <w:proofErr w:type="spellEnd"/>
      <w:r w:rsidR="00471EDB" w:rsidRPr="00471EDB">
        <w:rPr>
          <w:rFonts w:ascii="Times New Roman" w:hAnsi="Times New Roman" w:cs="Times New Roman"/>
          <w:lang w:val="ru-RU"/>
        </w:rPr>
        <w:t xml:space="preserve"> за </w:t>
      </w:r>
      <w:proofErr w:type="spellStart"/>
      <w:r w:rsidR="00471EDB" w:rsidRPr="00471EDB">
        <w:rPr>
          <w:rFonts w:ascii="Times New Roman" w:hAnsi="Times New Roman" w:cs="Times New Roman"/>
          <w:lang w:val="ru-RU"/>
        </w:rPr>
        <w:t>погіршення</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якості</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Вантажу</w:t>
      </w:r>
      <w:proofErr w:type="spellEnd"/>
      <w:r w:rsidR="00471EDB" w:rsidRPr="00471EDB">
        <w:rPr>
          <w:rFonts w:ascii="Times New Roman" w:hAnsi="Times New Roman" w:cs="Times New Roman"/>
          <w:lang w:val="ru-RU"/>
        </w:rPr>
        <w:t xml:space="preserve">, у </w:t>
      </w:r>
      <w:proofErr w:type="spellStart"/>
      <w:r w:rsidR="00471EDB" w:rsidRPr="00471EDB">
        <w:rPr>
          <w:rFonts w:ascii="Times New Roman" w:hAnsi="Times New Roman" w:cs="Times New Roman"/>
          <w:lang w:val="ru-RU"/>
        </w:rPr>
        <w:t>випадках</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його</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зберігання</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понад</w:t>
      </w:r>
      <w:proofErr w:type="spellEnd"/>
      <w:r w:rsidR="00471EDB" w:rsidRPr="00471EDB">
        <w:rPr>
          <w:rFonts w:ascii="Times New Roman" w:hAnsi="Times New Roman" w:cs="Times New Roman"/>
          <w:lang w:val="ru-RU"/>
        </w:rPr>
        <w:t xml:space="preserve"> 60 </w:t>
      </w:r>
      <w:proofErr w:type="spellStart"/>
      <w:r w:rsidR="00471EDB" w:rsidRPr="00471EDB">
        <w:rPr>
          <w:rFonts w:ascii="Times New Roman" w:hAnsi="Times New Roman" w:cs="Times New Roman"/>
          <w:lang w:val="ru-RU"/>
        </w:rPr>
        <w:t>календарних</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днів</w:t>
      </w:r>
      <w:proofErr w:type="spellEnd"/>
      <w:r w:rsidR="00471EDB" w:rsidRPr="00471EDB">
        <w:rPr>
          <w:rFonts w:ascii="Times New Roman" w:hAnsi="Times New Roman" w:cs="Times New Roman"/>
          <w:lang w:val="ru-RU"/>
        </w:rPr>
        <w:t xml:space="preserve">, за </w:t>
      </w:r>
      <w:proofErr w:type="spellStart"/>
      <w:r w:rsidR="00471EDB" w:rsidRPr="00471EDB">
        <w:rPr>
          <w:rFonts w:ascii="Times New Roman" w:hAnsi="Times New Roman" w:cs="Times New Roman"/>
          <w:lang w:val="ru-RU"/>
        </w:rPr>
        <w:t>умови</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неналежного</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виконання</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Замовником</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обов'язків</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даного</w:t>
      </w:r>
      <w:proofErr w:type="spellEnd"/>
      <w:r w:rsidR="00471EDB" w:rsidRPr="00471EDB">
        <w:rPr>
          <w:rFonts w:ascii="Times New Roman" w:hAnsi="Times New Roman" w:cs="Times New Roman"/>
          <w:lang w:val="ru-RU"/>
        </w:rPr>
        <w:t xml:space="preserve"> Договору та </w:t>
      </w:r>
      <w:proofErr w:type="spellStart"/>
      <w:r w:rsidR="00471EDB" w:rsidRPr="00471EDB">
        <w:rPr>
          <w:rFonts w:ascii="Times New Roman" w:hAnsi="Times New Roman" w:cs="Times New Roman"/>
          <w:lang w:val="ru-RU"/>
        </w:rPr>
        <w:t>інструкцій</w:t>
      </w:r>
      <w:proofErr w:type="spellEnd"/>
      <w:r w:rsidR="00471EDB" w:rsidRPr="00471EDB">
        <w:rPr>
          <w:rFonts w:ascii="Times New Roman" w:hAnsi="Times New Roman" w:cs="Times New Roman"/>
          <w:lang w:val="ru-RU"/>
        </w:rPr>
        <w:t xml:space="preserve"> </w:t>
      </w:r>
      <w:proofErr w:type="spellStart"/>
      <w:r w:rsidR="00471EDB" w:rsidRPr="00471EDB">
        <w:rPr>
          <w:rFonts w:ascii="Times New Roman" w:hAnsi="Times New Roman" w:cs="Times New Roman"/>
          <w:lang w:val="ru-RU"/>
        </w:rPr>
        <w:t>Виконавця</w:t>
      </w:r>
      <w:proofErr w:type="spellEnd"/>
      <w:r w:rsidR="00471EDB" w:rsidRPr="00471EDB">
        <w:rPr>
          <w:rFonts w:ascii="Times New Roman" w:hAnsi="Times New Roman" w:cs="Times New Roman"/>
          <w:lang w:val="ru-RU"/>
        </w:rPr>
        <w:t xml:space="preserve">. </w:t>
      </w:r>
      <w:r w:rsidRPr="001B0877">
        <w:rPr>
          <w:rFonts w:ascii="Times New Roman" w:hAnsi="Times New Roman" w:cs="Times New Roman"/>
          <w:lang w:val="ru-RU"/>
        </w:rPr>
        <w:t xml:space="preserve"> </w:t>
      </w:r>
    </w:p>
    <w:p w14:paraId="7128E9E6" w14:textId="39A85299" w:rsidR="00282F3F" w:rsidRPr="00282F3F" w:rsidRDefault="001B0877" w:rsidP="00922E9D">
      <w:pPr>
        <w:contextualSpacing/>
        <w:jc w:val="both"/>
        <w:rPr>
          <w:rFonts w:ascii="Times New Roman" w:hAnsi="Times New Roman" w:cs="Times New Roman"/>
          <w:lang w:val="ru-RU"/>
        </w:rPr>
        <w:pPrChange w:id="451" w:author="OLENA PASHKOVA (NEPTUNE.UA)" w:date="2023-11-16T03:58:00Z">
          <w:pPr>
            <w:contextualSpacing/>
          </w:pPr>
        </w:pPrChange>
      </w:pPr>
      <w:r w:rsidRPr="00121D46">
        <w:rPr>
          <w:rFonts w:ascii="Times New Roman" w:hAnsi="Times New Roman" w:cs="Times New Roman"/>
          <w:b/>
          <w:lang w:val="ru-RU"/>
        </w:rPr>
        <w:lastRenderedPageBreak/>
        <w:t>6.6.</w:t>
      </w:r>
      <w:r w:rsidRPr="001B0877">
        <w:rPr>
          <w:rFonts w:ascii="Times New Roman" w:hAnsi="Times New Roman" w:cs="Times New Roman"/>
          <w:lang w:val="ru-RU"/>
        </w:rPr>
        <w:tab/>
      </w:r>
      <w:r w:rsidR="00282F3F" w:rsidRPr="00282F3F">
        <w:rPr>
          <w:rFonts w:ascii="Times New Roman" w:hAnsi="Times New Roman" w:cs="Times New Roman"/>
          <w:lang w:val="ru-RU"/>
        </w:rPr>
        <w:t xml:space="preserve">У </w:t>
      </w:r>
      <w:proofErr w:type="spellStart"/>
      <w:r w:rsidR="00282F3F" w:rsidRPr="00282F3F">
        <w:rPr>
          <w:rFonts w:ascii="Times New Roman" w:hAnsi="Times New Roman" w:cs="Times New Roman"/>
          <w:lang w:val="ru-RU"/>
        </w:rPr>
        <w:t>разі</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прибуття</w:t>
      </w:r>
      <w:proofErr w:type="spellEnd"/>
      <w:r w:rsidR="00282F3F" w:rsidRPr="00282F3F">
        <w:rPr>
          <w:rFonts w:ascii="Times New Roman" w:hAnsi="Times New Roman" w:cs="Times New Roman"/>
          <w:lang w:val="ru-RU"/>
        </w:rPr>
        <w:t xml:space="preserve"> Зерна </w:t>
      </w:r>
      <w:proofErr w:type="spellStart"/>
      <w:r w:rsidR="00282F3F" w:rsidRPr="00282F3F">
        <w:rPr>
          <w:rFonts w:ascii="Times New Roman" w:hAnsi="Times New Roman" w:cs="Times New Roman"/>
          <w:lang w:val="ru-RU"/>
        </w:rPr>
        <w:t>залізничним</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чи</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автомобільним</w:t>
      </w:r>
      <w:proofErr w:type="spellEnd"/>
      <w:r w:rsidR="00282F3F" w:rsidRPr="00282F3F">
        <w:rPr>
          <w:rFonts w:ascii="Times New Roman" w:hAnsi="Times New Roman" w:cs="Times New Roman"/>
          <w:lang w:val="ru-RU"/>
        </w:rPr>
        <w:t xml:space="preserve"> транспортом з </w:t>
      </w:r>
      <w:proofErr w:type="spellStart"/>
      <w:r w:rsidR="00282F3F" w:rsidRPr="00282F3F">
        <w:rPr>
          <w:rFonts w:ascii="Times New Roman" w:hAnsi="Times New Roman" w:cs="Times New Roman"/>
          <w:lang w:val="ru-RU"/>
        </w:rPr>
        <w:t>візуальними</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ознаками</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нестачі</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чи</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несанкціонованого</w:t>
      </w:r>
      <w:proofErr w:type="spellEnd"/>
      <w:r w:rsidR="00282F3F" w:rsidRPr="00282F3F">
        <w:rPr>
          <w:rFonts w:ascii="Times New Roman" w:hAnsi="Times New Roman" w:cs="Times New Roman"/>
          <w:lang w:val="ru-RU"/>
        </w:rPr>
        <w:t xml:space="preserve"> доступу до Зерна, та/</w:t>
      </w:r>
      <w:proofErr w:type="spellStart"/>
      <w:r w:rsidR="00282F3F" w:rsidRPr="00282F3F">
        <w:rPr>
          <w:rFonts w:ascii="Times New Roman" w:hAnsi="Times New Roman" w:cs="Times New Roman"/>
          <w:lang w:val="ru-RU"/>
        </w:rPr>
        <w:t>або</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технічні</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пошкодження</w:t>
      </w:r>
      <w:proofErr w:type="spellEnd"/>
      <w:r w:rsidR="00282F3F" w:rsidRPr="00282F3F">
        <w:rPr>
          <w:rFonts w:ascii="Times New Roman" w:hAnsi="Times New Roman" w:cs="Times New Roman"/>
          <w:lang w:val="ru-RU"/>
        </w:rPr>
        <w:t xml:space="preserve"> транспортного </w:t>
      </w:r>
      <w:proofErr w:type="spellStart"/>
      <w:r w:rsidR="00282F3F" w:rsidRPr="00282F3F">
        <w:rPr>
          <w:rFonts w:ascii="Times New Roman" w:hAnsi="Times New Roman" w:cs="Times New Roman"/>
          <w:lang w:val="ru-RU"/>
        </w:rPr>
        <w:t>засобу</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Виконавець</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протягом</w:t>
      </w:r>
      <w:proofErr w:type="spellEnd"/>
      <w:r w:rsidR="00282F3F" w:rsidRPr="00282F3F">
        <w:rPr>
          <w:rFonts w:ascii="Times New Roman" w:hAnsi="Times New Roman" w:cs="Times New Roman"/>
          <w:lang w:val="ru-RU"/>
        </w:rPr>
        <w:t xml:space="preserve"> 4 (</w:t>
      </w:r>
      <w:proofErr w:type="spellStart"/>
      <w:r w:rsidR="00282F3F" w:rsidRPr="00282F3F">
        <w:rPr>
          <w:rFonts w:ascii="Times New Roman" w:hAnsi="Times New Roman" w:cs="Times New Roman"/>
          <w:lang w:val="ru-RU"/>
        </w:rPr>
        <w:t>чотирьох</w:t>
      </w:r>
      <w:proofErr w:type="spellEnd"/>
      <w:r w:rsidR="00282F3F" w:rsidRPr="00282F3F">
        <w:rPr>
          <w:rFonts w:ascii="Times New Roman" w:hAnsi="Times New Roman" w:cs="Times New Roman"/>
          <w:lang w:val="ru-RU"/>
        </w:rPr>
        <w:t xml:space="preserve">) годин </w:t>
      </w:r>
      <w:proofErr w:type="spellStart"/>
      <w:r w:rsidR="00282F3F" w:rsidRPr="00282F3F">
        <w:rPr>
          <w:rFonts w:ascii="Times New Roman" w:hAnsi="Times New Roman" w:cs="Times New Roman"/>
          <w:lang w:val="ru-RU"/>
        </w:rPr>
        <w:t>інформує</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Замовника</w:t>
      </w:r>
      <w:proofErr w:type="spellEnd"/>
      <w:r w:rsidR="00282F3F" w:rsidRPr="00282F3F">
        <w:rPr>
          <w:rFonts w:ascii="Times New Roman" w:hAnsi="Times New Roman" w:cs="Times New Roman"/>
          <w:lang w:val="ru-RU"/>
        </w:rPr>
        <w:t xml:space="preserve"> по телефону і </w:t>
      </w:r>
      <w:proofErr w:type="spellStart"/>
      <w:r w:rsidR="00282F3F" w:rsidRPr="00282F3F">
        <w:rPr>
          <w:rFonts w:ascii="Times New Roman" w:hAnsi="Times New Roman" w:cs="Times New Roman"/>
          <w:lang w:val="ru-RU"/>
        </w:rPr>
        <w:t>письмово</w:t>
      </w:r>
      <w:proofErr w:type="spellEnd"/>
      <w:r w:rsidR="00282F3F" w:rsidRPr="00282F3F">
        <w:rPr>
          <w:rFonts w:ascii="Times New Roman" w:hAnsi="Times New Roman" w:cs="Times New Roman"/>
          <w:lang w:val="ru-RU"/>
        </w:rPr>
        <w:t xml:space="preserve"> на </w:t>
      </w:r>
      <w:proofErr w:type="spellStart"/>
      <w:r w:rsidR="00282F3F" w:rsidRPr="00282F3F">
        <w:rPr>
          <w:rFonts w:ascii="Times New Roman" w:hAnsi="Times New Roman" w:cs="Times New Roman"/>
          <w:lang w:val="ru-RU"/>
        </w:rPr>
        <w:t>електронну</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пошту</w:t>
      </w:r>
      <w:proofErr w:type="spellEnd"/>
      <w:r w:rsidR="00282F3F" w:rsidRPr="00282F3F">
        <w:rPr>
          <w:rFonts w:ascii="Times New Roman" w:hAnsi="Times New Roman" w:cs="Times New Roman"/>
          <w:lang w:val="ru-RU"/>
        </w:rPr>
        <w:t xml:space="preserve"> kiev_grain_oilseeds@cargill.com   а </w:t>
      </w:r>
      <w:proofErr w:type="spellStart"/>
      <w:r w:rsidR="00282F3F" w:rsidRPr="00282F3F">
        <w:rPr>
          <w:rFonts w:ascii="Times New Roman" w:hAnsi="Times New Roman" w:cs="Times New Roman"/>
          <w:lang w:val="ru-RU"/>
        </w:rPr>
        <w:t>також</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організовує</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оформлення</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комерційних</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актів</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чи</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Актів</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загальної</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форми</w:t>
      </w:r>
      <w:proofErr w:type="spellEnd"/>
      <w:r w:rsidR="00282F3F" w:rsidRPr="00282F3F">
        <w:rPr>
          <w:rFonts w:ascii="Times New Roman" w:hAnsi="Times New Roman" w:cs="Times New Roman"/>
          <w:lang w:val="ru-RU"/>
        </w:rPr>
        <w:t xml:space="preserve">, для </w:t>
      </w:r>
      <w:proofErr w:type="spellStart"/>
      <w:r w:rsidR="00282F3F" w:rsidRPr="00282F3F">
        <w:rPr>
          <w:rFonts w:ascii="Times New Roman" w:hAnsi="Times New Roman" w:cs="Times New Roman"/>
          <w:lang w:val="ru-RU"/>
        </w:rPr>
        <w:t>подальшої</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передачі</w:t>
      </w:r>
      <w:proofErr w:type="spellEnd"/>
      <w:r w:rsidR="00282F3F" w:rsidRPr="00282F3F">
        <w:rPr>
          <w:rFonts w:ascii="Times New Roman" w:hAnsi="Times New Roman" w:cs="Times New Roman"/>
          <w:lang w:val="ru-RU"/>
        </w:rPr>
        <w:t xml:space="preserve"> </w:t>
      </w:r>
      <w:proofErr w:type="spellStart"/>
      <w:r w:rsidR="00282F3F" w:rsidRPr="00282F3F">
        <w:rPr>
          <w:rFonts w:ascii="Times New Roman" w:hAnsi="Times New Roman" w:cs="Times New Roman"/>
          <w:lang w:val="ru-RU"/>
        </w:rPr>
        <w:t>Замовнику</w:t>
      </w:r>
      <w:proofErr w:type="spellEnd"/>
      <w:r w:rsidR="00282F3F" w:rsidRPr="00282F3F">
        <w:rPr>
          <w:rFonts w:ascii="Times New Roman" w:hAnsi="Times New Roman" w:cs="Times New Roman"/>
          <w:lang w:val="ru-RU"/>
        </w:rPr>
        <w:t>.</w:t>
      </w:r>
    </w:p>
    <w:p w14:paraId="49A1FDBD" w14:textId="77777777" w:rsidR="00282F3F" w:rsidRPr="00282F3F" w:rsidRDefault="00282F3F" w:rsidP="00922E9D">
      <w:pPr>
        <w:contextualSpacing/>
        <w:jc w:val="both"/>
        <w:rPr>
          <w:rFonts w:ascii="Times New Roman" w:hAnsi="Times New Roman" w:cs="Times New Roman"/>
          <w:lang w:val="ru-RU"/>
        </w:rPr>
        <w:pPrChange w:id="452" w:author="OLENA PASHKOVA (NEPTUNE.UA)" w:date="2023-11-16T03:58:00Z">
          <w:pPr>
            <w:contextualSpacing/>
          </w:pPr>
        </w:pPrChange>
      </w:pPr>
      <w:r w:rsidRPr="00282F3F">
        <w:rPr>
          <w:rFonts w:ascii="Times New Roman" w:hAnsi="Times New Roman" w:cs="Times New Roman"/>
          <w:lang w:val="ru-RU"/>
        </w:rPr>
        <w:t xml:space="preserve">У </w:t>
      </w:r>
      <w:proofErr w:type="spellStart"/>
      <w:r w:rsidRPr="00282F3F">
        <w:rPr>
          <w:rFonts w:ascii="Times New Roman" w:hAnsi="Times New Roman" w:cs="Times New Roman"/>
          <w:lang w:val="ru-RU"/>
        </w:rPr>
        <w:t>разі</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прибуття</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залізничним</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чи</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автомобільним</w:t>
      </w:r>
      <w:proofErr w:type="spellEnd"/>
      <w:r w:rsidRPr="00282F3F">
        <w:rPr>
          <w:rFonts w:ascii="Times New Roman" w:hAnsi="Times New Roman" w:cs="Times New Roman"/>
          <w:lang w:val="ru-RU"/>
        </w:rPr>
        <w:t xml:space="preserve"> транспортом на адресу </w:t>
      </w:r>
      <w:proofErr w:type="spellStart"/>
      <w:r w:rsidRPr="00282F3F">
        <w:rPr>
          <w:rFonts w:ascii="Times New Roman" w:hAnsi="Times New Roman" w:cs="Times New Roman"/>
          <w:lang w:val="ru-RU"/>
        </w:rPr>
        <w:t>Виконавця</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некондиційного</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Вантажу</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злежаний</w:t>
      </w:r>
      <w:proofErr w:type="spellEnd"/>
      <w:r w:rsidRPr="00282F3F">
        <w:rPr>
          <w:rFonts w:ascii="Times New Roman" w:hAnsi="Times New Roman" w:cs="Times New Roman"/>
          <w:lang w:val="ru-RU"/>
        </w:rPr>
        <w:t>/</w:t>
      </w:r>
      <w:proofErr w:type="spellStart"/>
      <w:r w:rsidRPr="00282F3F">
        <w:rPr>
          <w:rFonts w:ascii="Times New Roman" w:hAnsi="Times New Roman" w:cs="Times New Roman"/>
          <w:lang w:val="ru-RU"/>
        </w:rPr>
        <w:t>спечений</w:t>
      </w:r>
      <w:proofErr w:type="spellEnd"/>
      <w:r w:rsidRPr="00282F3F">
        <w:rPr>
          <w:rFonts w:ascii="Times New Roman" w:hAnsi="Times New Roman" w:cs="Times New Roman"/>
          <w:lang w:val="ru-RU"/>
        </w:rPr>
        <w:t xml:space="preserve">, зерно </w:t>
      </w:r>
      <w:proofErr w:type="spellStart"/>
      <w:r w:rsidRPr="00282F3F">
        <w:rPr>
          <w:rFonts w:ascii="Times New Roman" w:hAnsi="Times New Roman" w:cs="Times New Roman"/>
          <w:lang w:val="ru-RU"/>
        </w:rPr>
        <w:t>зі</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сторонніми</w:t>
      </w:r>
      <w:proofErr w:type="spellEnd"/>
      <w:r w:rsidRPr="00282F3F">
        <w:rPr>
          <w:rFonts w:ascii="Times New Roman" w:hAnsi="Times New Roman" w:cs="Times New Roman"/>
          <w:lang w:val="ru-RU"/>
        </w:rPr>
        <w:t xml:space="preserve"> предметами/</w:t>
      </w:r>
      <w:proofErr w:type="spellStart"/>
      <w:r w:rsidRPr="00282F3F">
        <w:rPr>
          <w:rFonts w:ascii="Times New Roman" w:hAnsi="Times New Roman" w:cs="Times New Roman"/>
          <w:lang w:val="ru-RU"/>
        </w:rPr>
        <w:t>надлишковими</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домішками</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вологе</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пошкоджене</w:t>
      </w:r>
      <w:proofErr w:type="spellEnd"/>
      <w:r w:rsidRPr="00282F3F">
        <w:rPr>
          <w:rFonts w:ascii="Times New Roman" w:hAnsi="Times New Roman" w:cs="Times New Roman"/>
          <w:lang w:val="ru-RU"/>
        </w:rPr>
        <w:t xml:space="preserve"> зерно </w:t>
      </w:r>
      <w:proofErr w:type="spellStart"/>
      <w:r w:rsidRPr="00282F3F">
        <w:rPr>
          <w:rFonts w:ascii="Times New Roman" w:hAnsi="Times New Roman" w:cs="Times New Roman"/>
          <w:lang w:val="ru-RU"/>
        </w:rPr>
        <w:t>тощо</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Виконавець</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забезпечує</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складання</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відповідних</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актів</w:t>
      </w:r>
      <w:proofErr w:type="spellEnd"/>
      <w:r w:rsidRPr="00282F3F">
        <w:rPr>
          <w:rFonts w:ascii="Times New Roman" w:hAnsi="Times New Roman" w:cs="Times New Roman"/>
          <w:lang w:val="ru-RU"/>
        </w:rPr>
        <w:t xml:space="preserve">, на </w:t>
      </w:r>
      <w:proofErr w:type="spellStart"/>
      <w:r w:rsidRPr="00282F3F">
        <w:rPr>
          <w:rFonts w:ascii="Times New Roman" w:hAnsi="Times New Roman" w:cs="Times New Roman"/>
          <w:lang w:val="ru-RU"/>
        </w:rPr>
        <w:t>підставі</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яких</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Замовник</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відшкодовує</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додаткові</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витрати</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пов’язані</w:t>
      </w:r>
      <w:proofErr w:type="spellEnd"/>
      <w:r w:rsidRPr="00282F3F">
        <w:rPr>
          <w:rFonts w:ascii="Times New Roman" w:hAnsi="Times New Roman" w:cs="Times New Roman"/>
          <w:lang w:val="ru-RU"/>
        </w:rPr>
        <w:t xml:space="preserve"> з </w:t>
      </w:r>
      <w:proofErr w:type="spellStart"/>
      <w:proofErr w:type="gramStart"/>
      <w:r w:rsidRPr="00282F3F">
        <w:rPr>
          <w:rFonts w:ascii="Times New Roman" w:hAnsi="Times New Roman" w:cs="Times New Roman"/>
          <w:lang w:val="ru-RU"/>
        </w:rPr>
        <w:t>вивантаженням</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зберіганням</w:t>
      </w:r>
      <w:proofErr w:type="spellEnd"/>
      <w:proofErr w:type="gramEnd"/>
      <w:r w:rsidRPr="00282F3F">
        <w:rPr>
          <w:rFonts w:ascii="Times New Roman" w:hAnsi="Times New Roman" w:cs="Times New Roman"/>
          <w:lang w:val="ru-RU"/>
        </w:rPr>
        <w:t xml:space="preserve"> та </w:t>
      </w:r>
      <w:proofErr w:type="spellStart"/>
      <w:r w:rsidRPr="00282F3F">
        <w:rPr>
          <w:rFonts w:ascii="Times New Roman" w:hAnsi="Times New Roman" w:cs="Times New Roman"/>
          <w:lang w:val="ru-RU"/>
        </w:rPr>
        <w:t>поверненням</w:t>
      </w:r>
      <w:proofErr w:type="spellEnd"/>
      <w:r w:rsidRPr="00282F3F">
        <w:rPr>
          <w:rFonts w:ascii="Times New Roman" w:hAnsi="Times New Roman" w:cs="Times New Roman"/>
          <w:lang w:val="ru-RU"/>
        </w:rPr>
        <w:t xml:space="preserve"> такого </w:t>
      </w:r>
      <w:proofErr w:type="spellStart"/>
      <w:r w:rsidRPr="00282F3F">
        <w:rPr>
          <w:rFonts w:ascii="Times New Roman" w:hAnsi="Times New Roman" w:cs="Times New Roman"/>
          <w:lang w:val="ru-RU"/>
        </w:rPr>
        <w:t>вантажу</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включаючи</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простій</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вагонів</w:t>
      </w:r>
      <w:proofErr w:type="spellEnd"/>
      <w:r w:rsidRPr="00282F3F">
        <w:rPr>
          <w:rFonts w:ascii="Times New Roman" w:hAnsi="Times New Roman" w:cs="Times New Roman"/>
          <w:lang w:val="ru-RU"/>
        </w:rPr>
        <w:t>.</w:t>
      </w:r>
    </w:p>
    <w:p w14:paraId="352C5163" w14:textId="1D241422" w:rsidR="001B0877" w:rsidRPr="001B0877" w:rsidRDefault="00282F3F" w:rsidP="00922E9D">
      <w:pPr>
        <w:contextualSpacing/>
        <w:jc w:val="both"/>
        <w:rPr>
          <w:rFonts w:ascii="Times New Roman" w:hAnsi="Times New Roman" w:cs="Times New Roman"/>
          <w:lang w:val="ru-RU"/>
        </w:rPr>
        <w:pPrChange w:id="453" w:author="OLENA PASHKOVA (NEPTUNE.UA)" w:date="2023-11-16T03:58:00Z">
          <w:pPr>
            <w:contextualSpacing/>
          </w:pPr>
        </w:pPrChange>
      </w:pPr>
      <w:proofErr w:type="spellStart"/>
      <w:r w:rsidRPr="00282F3F">
        <w:rPr>
          <w:rFonts w:ascii="Times New Roman" w:hAnsi="Times New Roman" w:cs="Times New Roman"/>
          <w:lang w:val="ru-RU"/>
        </w:rPr>
        <w:t>Вагони</w:t>
      </w:r>
      <w:proofErr w:type="spellEnd"/>
      <w:r w:rsidRPr="00282F3F">
        <w:rPr>
          <w:rFonts w:ascii="Times New Roman" w:hAnsi="Times New Roman" w:cs="Times New Roman"/>
          <w:lang w:val="ru-RU"/>
        </w:rPr>
        <w:t xml:space="preserve"> з Зерном з </w:t>
      </w:r>
      <w:proofErr w:type="spellStart"/>
      <w:r w:rsidRPr="00282F3F">
        <w:rPr>
          <w:rFonts w:ascii="Times New Roman" w:hAnsi="Times New Roman" w:cs="Times New Roman"/>
          <w:lang w:val="ru-RU"/>
        </w:rPr>
        <w:t>перевищенням</w:t>
      </w:r>
      <w:proofErr w:type="spellEnd"/>
      <w:r w:rsidRPr="00282F3F">
        <w:rPr>
          <w:rFonts w:ascii="Times New Roman" w:hAnsi="Times New Roman" w:cs="Times New Roman"/>
          <w:lang w:val="ru-RU"/>
        </w:rPr>
        <w:t xml:space="preserve"> ГДК </w:t>
      </w:r>
      <w:proofErr w:type="spellStart"/>
      <w:r w:rsidRPr="00282F3F">
        <w:rPr>
          <w:rFonts w:ascii="Times New Roman" w:hAnsi="Times New Roman" w:cs="Times New Roman"/>
          <w:lang w:val="ru-RU"/>
        </w:rPr>
        <w:t>фосфінів</w:t>
      </w:r>
      <w:proofErr w:type="spellEnd"/>
      <w:r w:rsidRPr="00282F3F">
        <w:rPr>
          <w:rFonts w:ascii="Times New Roman" w:hAnsi="Times New Roman" w:cs="Times New Roman"/>
          <w:lang w:val="ru-RU"/>
        </w:rPr>
        <w:t xml:space="preserve"> </w:t>
      </w:r>
      <w:del w:id="454" w:author="SERHII SULIMA (NEPTUNE.UA)" w:date="2023-11-15T11:03:00Z">
        <w:r w:rsidRPr="00282F3F" w:rsidDel="004D6D22">
          <w:rPr>
            <w:rFonts w:ascii="Times New Roman" w:hAnsi="Times New Roman" w:cs="Times New Roman"/>
            <w:lang w:val="ru-RU"/>
          </w:rPr>
          <w:delText xml:space="preserve">залишками кількостей фумігантів </w:delText>
        </w:r>
      </w:del>
      <w:r w:rsidRPr="00282F3F">
        <w:rPr>
          <w:rFonts w:ascii="Times New Roman" w:hAnsi="Times New Roman" w:cs="Times New Roman"/>
          <w:lang w:val="ru-RU"/>
        </w:rPr>
        <w:t xml:space="preserve">не </w:t>
      </w:r>
      <w:proofErr w:type="spellStart"/>
      <w:r w:rsidRPr="00282F3F">
        <w:rPr>
          <w:rFonts w:ascii="Times New Roman" w:hAnsi="Times New Roman" w:cs="Times New Roman"/>
          <w:lang w:val="ru-RU"/>
        </w:rPr>
        <w:t>приймаються</w:t>
      </w:r>
      <w:proofErr w:type="spellEnd"/>
      <w:r w:rsidRPr="00282F3F">
        <w:rPr>
          <w:rFonts w:ascii="Times New Roman" w:hAnsi="Times New Roman" w:cs="Times New Roman"/>
          <w:lang w:val="ru-RU"/>
        </w:rPr>
        <w:t xml:space="preserve"> та </w:t>
      </w:r>
      <w:proofErr w:type="spellStart"/>
      <w:r w:rsidRPr="00282F3F">
        <w:rPr>
          <w:rFonts w:ascii="Times New Roman" w:hAnsi="Times New Roman" w:cs="Times New Roman"/>
          <w:lang w:val="ru-RU"/>
        </w:rPr>
        <w:t>мають</w:t>
      </w:r>
      <w:proofErr w:type="spellEnd"/>
      <w:r w:rsidRPr="00282F3F">
        <w:rPr>
          <w:rFonts w:ascii="Times New Roman" w:hAnsi="Times New Roman" w:cs="Times New Roman"/>
          <w:lang w:val="ru-RU"/>
        </w:rPr>
        <w:t xml:space="preserve"> бути </w:t>
      </w:r>
      <w:del w:id="455" w:author="SERHII SULIMA (NEPTUNE.UA)" w:date="2023-11-15T11:03:00Z">
        <w:r w:rsidRPr="00282F3F" w:rsidDel="00DF2070">
          <w:rPr>
            <w:rFonts w:ascii="Times New Roman" w:hAnsi="Times New Roman" w:cs="Times New Roman"/>
            <w:lang w:val="ru-RU"/>
          </w:rPr>
          <w:delText xml:space="preserve">перенаправлені </w:delText>
        </w:r>
      </w:del>
      <w:proofErr w:type="spellStart"/>
      <w:r w:rsidRPr="00282F3F">
        <w:rPr>
          <w:rFonts w:ascii="Times New Roman" w:hAnsi="Times New Roman" w:cs="Times New Roman"/>
          <w:lang w:val="ru-RU"/>
        </w:rPr>
        <w:t>переадресовані</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Замовником</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протягом</w:t>
      </w:r>
      <w:proofErr w:type="spellEnd"/>
      <w:r w:rsidRPr="00282F3F">
        <w:rPr>
          <w:rFonts w:ascii="Times New Roman" w:hAnsi="Times New Roman" w:cs="Times New Roman"/>
          <w:lang w:val="ru-RU"/>
        </w:rPr>
        <w:t xml:space="preserve"> 3 (</w:t>
      </w:r>
      <w:proofErr w:type="spellStart"/>
      <w:r w:rsidRPr="00282F3F">
        <w:rPr>
          <w:rFonts w:ascii="Times New Roman" w:hAnsi="Times New Roman" w:cs="Times New Roman"/>
          <w:lang w:val="ru-RU"/>
        </w:rPr>
        <w:t>трьох</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днів</w:t>
      </w:r>
      <w:proofErr w:type="spellEnd"/>
      <w:r w:rsidRPr="00282F3F">
        <w:rPr>
          <w:rFonts w:ascii="Times New Roman" w:hAnsi="Times New Roman" w:cs="Times New Roman"/>
          <w:lang w:val="ru-RU"/>
        </w:rPr>
        <w:t xml:space="preserve"> з моменту </w:t>
      </w:r>
      <w:proofErr w:type="spellStart"/>
      <w:r w:rsidRPr="00282F3F">
        <w:rPr>
          <w:rFonts w:ascii="Times New Roman" w:hAnsi="Times New Roman" w:cs="Times New Roman"/>
          <w:lang w:val="ru-RU"/>
        </w:rPr>
        <w:t>повідомлення</w:t>
      </w:r>
      <w:proofErr w:type="spellEnd"/>
      <w:r w:rsidRPr="00282F3F">
        <w:rPr>
          <w:rFonts w:ascii="Times New Roman" w:hAnsi="Times New Roman" w:cs="Times New Roman"/>
          <w:lang w:val="ru-RU"/>
        </w:rPr>
        <w:t xml:space="preserve"> </w:t>
      </w:r>
      <w:proofErr w:type="spellStart"/>
      <w:r w:rsidRPr="00282F3F">
        <w:rPr>
          <w:rFonts w:ascii="Times New Roman" w:hAnsi="Times New Roman" w:cs="Times New Roman"/>
          <w:lang w:val="ru-RU"/>
        </w:rPr>
        <w:t>Виконавця</w:t>
      </w:r>
      <w:proofErr w:type="spellEnd"/>
      <w:r w:rsidRPr="00282F3F">
        <w:rPr>
          <w:rFonts w:ascii="Times New Roman" w:hAnsi="Times New Roman" w:cs="Times New Roman"/>
          <w:lang w:val="ru-RU"/>
        </w:rPr>
        <w:t>.</w:t>
      </w:r>
    </w:p>
    <w:p w14:paraId="68B8B273" w14:textId="77777777" w:rsidR="00EA3E4D" w:rsidRDefault="001B0877" w:rsidP="00922E9D">
      <w:pPr>
        <w:contextualSpacing/>
        <w:jc w:val="both"/>
        <w:rPr>
          <w:rFonts w:ascii="Times New Roman" w:hAnsi="Times New Roman" w:cs="Times New Roman"/>
          <w:lang w:val="ru-RU"/>
        </w:rPr>
        <w:pPrChange w:id="456" w:author="OLENA PASHKOVA (NEPTUNE.UA)" w:date="2023-11-16T03:58:00Z">
          <w:pPr>
            <w:contextualSpacing/>
          </w:pPr>
        </w:pPrChange>
      </w:pPr>
      <w:r w:rsidRPr="00121D46">
        <w:rPr>
          <w:rFonts w:ascii="Times New Roman" w:hAnsi="Times New Roman" w:cs="Times New Roman"/>
          <w:b/>
          <w:lang w:val="ru-RU"/>
        </w:rPr>
        <w:t>6.7.</w:t>
      </w:r>
      <w:r w:rsidRPr="001B0877">
        <w:rPr>
          <w:rFonts w:ascii="Times New Roman" w:hAnsi="Times New Roman" w:cs="Times New Roman"/>
          <w:lang w:val="ru-RU"/>
        </w:rPr>
        <w:tab/>
      </w:r>
      <w:proofErr w:type="spellStart"/>
      <w:r w:rsidR="00EA3E4D" w:rsidRPr="00EA3E4D">
        <w:rPr>
          <w:rFonts w:ascii="Times New Roman" w:hAnsi="Times New Roman" w:cs="Times New Roman"/>
          <w:lang w:val="ru-RU"/>
        </w:rPr>
        <w:t>Якість</w:t>
      </w:r>
      <w:proofErr w:type="spellEnd"/>
      <w:r w:rsidR="00EA3E4D" w:rsidRPr="00EA3E4D">
        <w:rPr>
          <w:rFonts w:ascii="Times New Roman" w:hAnsi="Times New Roman" w:cs="Times New Roman"/>
          <w:lang w:val="ru-RU"/>
        </w:rPr>
        <w:t xml:space="preserve"> </w:t>
      </w:r>
      <w:proofErr w:type="spellStart"/>
      <w:r w:rsidR="00EA3E4D" w:rsidRPr="00EA3E4D">
        <w:rPr>
          <w:rFonts w:ascii="Times New Roman" w:hAnsi="Times New Roman" w:cs="Times New Roman"/>
          <w:lang w:val="ru-RU"/>
        </w:rPr>
        <w:t>прийнятого</w:t>
      </w:r>
      <w:proofErr w:type="spellEnd"/>
      <w:r w:rsidR="00EA3E4D" w:rsidRPr="00EA3E4D">
        <w:rPr>
          <w:rFonts w:ascii="Times New Roman" w:hAnsi="Times New Roman" w:cs="Times New Roman"/>
          <w:lang w:val="ru-RU"/>
        </w:rPr>
        <w:t xml:space="preserve"> зерна </w:t>
      </w:r>
      <w:proofErr w:type="spellStart"/>
      <w:r w:rsidR="00EA3E4D" w:rsidRPr="00EA3E4D">
        <w:rPr>
          <w:rFonts w:ascii="Times New Roman" w:hAnsi="Times New Roman" w:cs="Times New Roman"/>
          <w:lang w:val="ru-RU"/>
        </w:rPr>
        <w:t>визначається</w:t>
      </w:r>
      <w:proofErr w:type="spellEnd"/>
      <w:r w:rsidR="00EA3E4D" w:rsidRPr="00EA3E4D">
        <w:rPr>
          <w:rFonts w:ascii="Times New Roman" w:hAnsi="Times New Roman" w:cs="Times New Roman"/>
          <w:lang w:val="ru-RU"/>
        </w:rPr>
        <w:t xml:space="preserve"> </w:t>
      </w:r>
      <w:proofErr w:type="spellStart"/>
      <w:r w:rsidR="00EA3E4D" w:rsidRPr="00EA3E4D">
        <w:rPr>
          <w:rFonts w:ascii="Times New Roman" w:hAnsi="Times New Roman" w:cs="Times New Roman"/>
          <w:lang w:val="ru-RU"/>
        </w:rPr>
        <w:t>уповноваженою</w:t>
      </w:r>
      <w:proofErr w:type="spellEnd"/>
      <w:r w:rsidR="00EA3E4D" w:rsidRPr="00EA3E4D">
        <w:rPr>
          <w:rFonts w:ascii="Times New Roman" w:hAnsi="Times New Roman" w:cs="Times New Roman"/>
          <w:lang w:val="ru-RU"/>
        </w:rPr>
        <w:t xml:space="preserve"> </w:t>
      </w:r>
      <w:proofErr w:type="spellStart"/>
      <w:r w:rsidR="00EA3E4D" w:rsidRPr="00EA3E4D">
        <w:rPr>
          <w:rFonts w:ascii="Times New Roman" w:hAnsi="Times New Roman" w:cs="Times New Roman"/>
          <w:lang w:val="ru-RU"/>
        </w:rPr>
        <w:t>лабораторією</w:t>
      </w:r>
      <w:proofErr w:type="spellEnd"/>
      <w:r w:rsidR="00EA3E4D" w:rsidRPr="00EA3E4D">
        <w:rPr>
          <w:rFonts w:ascii="Times New Roman" w:hAnsi="Times New Roman" w:cs="Times New Roman"/>
          <w:lang w:val="ru-RU"/>
        </w:rPr>
        <w:t xml:space="preserve"> </w:t>
      </w:r>
      <w:proofErr w:type="spellStart"/>
      <w:r w:rsidR="00EA3E4D" w:rsidRPr="00EA3E4D">
        <w:rPr>
          <w:rFonts w:ascii="Times New Roman" w:hAnsi="Times New Roman" w:cs="Times New Roman"/>
          <w:lang w:val="ru-RU"/>
        </w:rPr>
        <w:t>Виконавця</w:t>
      </w:r>
      <w:proofErr w:type="spellEnd"/>
      <w:r w:rsidR="00EA3E4D" w:rsidRPr="00EA3E4D">
        <w:rPr>
          <w:rFonts w:ascii="Times New Roman" w:hAnsi="Times New Roman" w:cs="Times New Roman"/>
          <w:lang w:val="ru-RU"/>
        </w:rPr>
        <w:t xml:space="preserve"> (</w:t>
      </w:r>
      <w:proofErr w:type="spellStart"/>
      <w:r w:rsidR="00EA3E4D" w:rsidRPr="00EA3E4D">
        <w:rPr>
          <w:rFonts w:ascii="Times New Roman" w:hAnsi="Times New Roman" w:cs="Times New Roman"/>
          <w:lang w:val="ru-RU"/>
        </w:rPr>
        <w:t>далі</w:t>
      </w:r>
      <w:proofErr w:type="spellEnd"/>
      <w:r w:rsidR="00EA3E4D" w:rsidRPr="00EA3E4D">
        <w:rPr>
          <w:rFonts w:ascii="Times New Roman" w:hAnsi="Times New Roman" w:cs="Times New Roman"/>
          <w:lang w:val="ru-RU"/>
        </w:rPr>
        <w:t xml:space="preserve"> – </w:t>
      </w:r>
      <w:proofErr w:type="spellStart"/>
      <w:r w:rsidR="00EA3E4D" w:rsidRPr="00EA3E4D">
        <w:rPr>
          <w:rFonts w:ascii="Times New Roman" w:hAnsi="Times New Roman" w:cs="Times New Roman"/>
          <w:lang w:val="ru-RU"/>
        </w:rPr>
        <w:t>Лабораторія</w:t>
      </w:r>
      <w:proofErr w:type="spellEnd"/>
      <w:r w:rsidR="00EA3E4D" w:rsidRPr="00EA3E4D">
        <w:rPr>
          <w:rFonts w:ascii="Times New Roman" w:hAnsi="Times New Roman" w:cs="Times New Roman"/>
          <w:lang w:val="ru-RU"/>
        </w:rPr>
        <w:t xml:space="preserve">) та </w:t>
      </w:r>
      <w:proofErr w:type="spellStart"/>
      <w:r w:rsidR="00EA3E4D" w:rsidRPr="00EA3E4D">
        <w:rPr>
          <w:rFonts w:ascii="Times New Roman" w:hAnsi="Times New Roman" w:cs="Times New Roman"/>
          <w:lang w:val="ru-RU"/>
        </w:rPr>
        <w:t>відповідно</w:t>
      </w:r>
      <w:proofErr w:type="spellEnd"/>
      <w:r w:rsidR="00EA3E4D" w:rsidRPr="00EA3E4D">
        <w:rPr>
          <w:rFonts w:ascii="Times New Roman" w:hAnsi="Times New Roman" w:cs="Times New Roman"/>
          <w:lang w:val="ru-RU"/>
        </w:rPr>
        <w:t xml:space="preserve"> до умов </w:t>
      </w:r>
      <w:proofErr w:type="spellStart"/>
      <w:r w:rsidR="00EA3E4D" w:rsidRPr="00EA3E4D">
        <w:rPr>
          <w:rFonts w:ascii="Times New Roman" w:hAnsi="Times New Roman" w:cs="Times New Roman"/>
          <w:lang w:val="ru-RU"/>
        </w:rPr>
        <w:t>даного</w:t>
      </w:r>
      <w:proofErr w:type="spellEnd"/>
      <w:r w:rsidR="00EA3E4D" w:rsidRPr="00EA3E4D">
        <w:rPr>
          <w:rFonts w:ascii="Times New Roman" w:hAnsi="Times New Roman" w:cs="Times New Roman"/>
          <w:lang w:val="ru-RU"/>
        </w:rPr>
        <w:t xml:space="preserve"> Договору</w:t>
      </w:r>
      <w:r w:rsidR="00EA3E4D" w:rsidRPr="00EA3E4D" w:rsidDel="00EA3E4D">
        <w:rPr>
          <w:rFonts w:ascii="Times New Roman" w:hAnsi="Times New Roman" w:cs="Times New Roman"/>
          <w:lang w:val="ru-RU"/>
        </w:rPr>
        <w:t xml:space="preserve"> </w:t>
      </w:r>
    </w:p>
    <w:p w14:paraId="7A72F7B2" w14:textId="0E6032C8" w:rsidR="00432967" w:rsidRDefault="001B0877" w:rsidP="00922E9D">
      <w:pPr>
        <w:contextualSpacing/>
        <w:jc w:val="both"/>
        <w:rPr>
          <w:ins w:id="457" w:author="SERHII SULIMA (NEPTUNE.UA)" w:date="2023-11-15T11:06:00Z"/>
          <w:rFonts w:ascii="Times New Roman" w:hAnsi="Times New Roman" w:cs="Times New Roman"/>
          <w:lang w:val="ru-RU"/>
        </w:rPr>
        <w:pPrChange w:id="458" w:author="OLENA PASHKOVA (NEPTUNE.UA)" w:date="2023-11-16T03:58:00Z">
          <w:pPr>
            <w:contextualSpacing/>
          </w:pPr>
        </w:pPrChange>
      </w:pPr>
      <w:r w:rsidRPr="00121D46">
        <w:rPr>
          <w:rFonts w:ascii="Times New Roman" w:hAnsi="Times New Roman" w:cs="Times New Roman"/>
          <w:b/>
          <w:lang w:val="ru-RU"/>
        </w:rPr>
        <w:t>6.8.</w:t>
      </w:r>
      <w:r w:rsidRPr="001B0877">
        <w:rPr>
          <w:rFonts w:ascii="Times New Roman" w:hAnsi="Times New Roman" w:cs="Times New Roman"/>
          <w:lang w:val="ru-RU"/>
        </w:rPr>
        <w:tab/>
      </w:r>
      <w:ins w:id="459" w:author="SERHII SULIMA (NEPTUNE.UA)" w:date="2023-11-15T11:06:00Z">
        <w:r w:rsidR="00432967" w:rsidRPr="00432967">
          <w:rPr>
            <w:rFonts w:ascii="Times New Roman" w:hAnsi="Times New Roman" w:cs="Times New Roman"/>
            <w:lang w:val="ru-RU"/>
          </w:rPr>
          <w:t>АРБІТРАЖН</w:t>
        </w:r>
      </w:ins>
      <w:ins w:id="460" w:author="OLENA PASHKOVA (NEPTUNE.UA)" w:date="2023-11-16T04:55:00Z">
        <w:r w:rsidR="002B525E">
          <w:rPr>
            <w:rFonts w:ascii="Times New Roman" w:hAnsi="Times New Roman" w:cs="Times New Roman"/>
            <w:lang w:val="ru-RU"/>
          </w:rPr>
          <w:t>А ПРОЦЕДУРА</w:t>
        </w:r>
      </w:ins>
      <w:ins w:id="461" w:author="SERHII SULIMA (NEPTUNE.UA)" w:date="2023-11-15T11:06:00Z">
        <w:del w:id="462" w:author="OLENA PASHKOVA (NEPTUNE.UA)" w:date="2023-11-16T04:55:00Z">
          <w:r w:rsidR="00432967" w:rsidRPr="00432967" w:rsidDel="002B525E">
            <w:rPr>
              <w:rFonts w:ascii="Times New Roman" w:hAnsi="Times New Roman" w:cs="Times New Roman"/>
              <w:lang w:val="ru-RU"/>
            </w:rPr>
            <w:delText>Е РІШЕННЯ</w:delText>
          </w:r>
        </w:del>
        <w:r w:rsidR="00432967" w:rsidRPr="00432967" w:rsidDel="00432967">
          <w:rPr>
            <w:rFonts w:ascii="Times New Roman" w:hAnsi="Times New Roman" w:cs="Times New Roman"/>
            <w:lang w:val="ru-RU"/>
          </w:rPr>
          <w:t xml:space="preserve"> </w:t>
        </w:r>
      </w:ins>
    </w:p>
    <w:p w14:paraId="1E2B5ED2" w14:textId="77777777" w:rsidR="001A6AE6" w:rsidRPr="001A6AE6" w:rsidRDefault="001A6AE6" w:rsidP="00922E9D">
      <w:pPr>
        <w:contextualSpacing/>
        <w:jc w:val="both"/>
        <w:rPr>
          <w:ins w:id="463" w:author="SERHII SULIMA (NEPTUNE.UA)" w:date="2023-11-15T11:06:00Z"/>
          <w:rFonts w:ascii="Times New Roman" w:hAnsi="Times New Roman" w:cs="Times New Roman"/>
          <w:lang w:val="ru-RU"/>
        </w:rPr>
        <w:pPrChange w:id="464" w:author="OLENA PASHKOVA (NEPTUNE.UA)" w:date="2023-11-16T03:58:00Z">
          <w:pPr>
            <w:contextualSpacing/>
          </w:pPr>
        </w:pPrChange>
      </w:pPr>
      <w:ins w:id="465" w:author="SERHII SULIMA (NEPTUNE.UA)" w:date="2023-11-15T11:06:00Z">
        <w:r w:rsidRPr="001A6AE6">
          <w:rPr>
            <w:rFonts w:ascii="Times New Roman" w:hAnsi="Times New Roman" w:cs="Times New Roman"/>
            <w:lang w:val="ru-RU"/>
          </w:rPr>
          <w:t xml:space="preserve">У </w:t>
        </w:r>
        <w:proofErr w:type="spellStart"/>
        <w:r w:rsidRPr="001A6AE6">
          <w:rPr>
            <w:rFonts w:ascii="Times New Roman" w:hAnsi="Times New Roman" w:cs="Times New Roman"/>
            <w:lang w:val="ru-RU"/>
          </w:rPr>
          <w:t>разі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розбіжностей</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результатів</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аналізу</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проведеного</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лабораторією</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Виконавця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будуть</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виявлені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невідповідності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параметрів</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якості</w:t>
        </w:r>
        <w:proofErr w:type="spellEnd"/>
        <w:r w:rsidRPr="001A6AE6">
          <w:rPr>
            <w:rFonts w:ascii="Times New Roman" w:hAnsi="Times New Roman" w:cs="Times New Roman"/>
            <w:lang w:val="ru-RU"/>
          </w:rPr>
          <w:t xml:space="preserve"> зерна, </w:t>
        </w:r>
        <w:proofErr w:type="spellStart"/>
        <w:r w:rsidRPr="001A6AE6">
          <w:rPr>
            <w:rFonts w:ascii="Times New Roman" w:hAnsi="Times New Roman" w:cs="Times New Roman"/>
            <w:lang w:val="ru-RU"/>
          </w:rPr>
          <w:t>що</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виходять</w:t>
        </w:r>
        <w:proofErr w:type="spellEnd"/>
        <w:r w:rsidRPr="001A6AE6">
          <w:rPr>
            <w:rFonts w:ascii="Times New Roman" w:hAnsi="Times New Roman" w:cs="Times New Roman"/>
            <w:lang w:val="ru-RU"/>
          </w:rPr>
          <w:t xml:space="preserve"> за </w:t>
        </w:r>
        <w:proofErr w:type="spellStart"/>
        <w:r w:rsidRPr="001A6AE6">
          <w:rPr>
            <w:rFonts w:ascii="Times New Roman" w:hAnsi="Times New Roman" w:cs="Times New Roman"/>
            <w:lang w:val="ru-RU"/>
          </w:rPr>
          <w:t>межі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нормальних</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допусків</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щодо</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параметрів</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якості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зазначених</w:t>
        </w:r>
        <w:proofErr w:type="spellEnd"/>
        <w:r w:rsidRPr="001A6AE6">
          <w:rPr>
            <w:rFonts w:ascii="Times New Roman" w:hAnsi="Times New Roman" w:cs="Times New Roman"/>
            <w:lang w:val="ru-RU"/>
          </w:rPr>
          <w:t xml:space="preserve"> у </w:t>
        </w:r>
        <w:proofErr w:type="spellStart"/>
        <w:r w:rsidRPr="001A6AE6">
          <w:rPr>
            <w:rFonts w:ascii="Times New Roman" w:hAnsi="Times New Roman" w:cs="Times New Roman"/>
            <w:lang w:val="ru-RU"/>
          </w:rPr>
          <w:t>супровідних</w:t>
        </w:r>
        <w:proofErr w:type="spellEnd"/>
        <w:r w:rsidRPr="001A6AE6">
          <w:rPr>
            <w:rFonts w:ascii="Times New Roman" w:hAnsi="Times New Roman" w:cs="Times New Roman"/>
            <w:lang w:val="ru-RU"/>
          </w:rPr>
          <w:t xml:space="preserve"> документах </w:t>
        </w:r>
        <w:proofErr w:type="spellStart"/>
        <w:r w:rsidRPr="001A6AE6">
          <w:rPr>
            <w:rFonts w:ascii="Times New Roman" w:hAnsi="Times New Roman" w:cs="Times New Roman"/>
            <w:lang w:val="ru-RU"/>
          </w:rPr>
          <w:t>якості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наданих</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вантажовідправниками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аналітичні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картки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сертифікати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якості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Виконавець</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зобов’язаний</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протягом</w:t>
        </w:r>
        <w:proofErr w:type="spellEnd"/>
        <w:r w:rsidRPr="001A6AE6">
          <w:rPr>
            <w:rFonts w:ascii="Times New Roman" w:hAnsi="Times New Roman" w:cs="Times New Roman"/>
            <w:lang w:val="ru-RU"/>
          </w:rPr>
          <w:t xml:space="preserve"> 2-х (</w:t>
        </w:r>
        <w:proofErr w:type="spellStart"/>
        <w:r w:rsidRPr="001A6AE6">
          <w:rPr>
            <w:rFonts w:ascii="Times New Roman" w:hAnsi="Times New Roman" w:cs="Times New Roman"/>
            <w:lang w:val="ru-RU"/>
          </w:rPr>
          <w:t>двох</w:t>
        </w:r>
        <w:proofErr w:type="spellEnd"/>
        <w:r w:rsidRPr="001A6AE6">
          <w:rPr>
            <w:rFonts w:ascii="Times New Roman" w:hAnsi="Times New Roman" w:cs="Times New Roman"/>
            <w:lang w:val="ru-RU"/>
          </w:rPr>
          <w:t xml:space="preserve">) годин по телефону та </w:t>
        </w:r>
        <w:proofErr w:type="spellStart"/>
        <w:r w:rsidRPr="001A6AE6">
          <w:rPr>
            <w:rFonts w:ascii="Times New Roman" w:hAnsi="Times New Roman" w:cs="Times New Roman"/>
            <w:lang w:val="ru-RU"/>
          </w:rPr>
          <w:t>електронною</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поштою</w:t>
        </w:r>
        <w:proofErr w:type="spellEnd"/>
        <w:r w:rsidRPr="001A6AE6">
          <w:rPr>
            <w:rFonts w:ascii="Times New Roman" w:hAnsi="Times New Roman" w:cs="Times New Roman"/>
            <w:lang w:val="ru-RU"/>
          </w:rPr>
          <w:t xml:space="preserve"> про </w:t>
        </w:r>
        <w:proofErr w:type="spellStart"/>
        <w:r w:rsidRPr="001A6AE6">
          <w:rPr>
            <w:rFonts w:ascii="Times New Roman" w:hAnsi="Times New Roman" w:cs="Times New Roman"/>
            <w:lang w:val="ru-RU"/>
          </w:rPr>
          <w:t>невідповідність</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якості</w:t>
        </w:r>
        <w:proofErr w:type="spellEnd"/>
        <w:r w:rsidRPr="001A6AE6">
          <w:rPr>
            <w:rFonts w:ascii="Times New Roman" w:hAnsi="Times New Roman" w:cs="Times New Roman"/>
            <w:lang w:val="ru-RU"/>
          </w:rPr>
          <w:t xml:space="preserve">, а </w:t>
        </w:r>
        <w:proofErr w:type="spellStart"/>
        <w:r w:rsidRPr="001A6AE6">
          <w:rPr>
            <w:rFonts w:ascii="Times New Roman" w:hAnsi="Times New Roman" w:cs="Times New Roman"/>
            <w:lang w:val="ru-RU"/>
          </w:rPr>
          <w:t>транспортна</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одиниця</w:t>
        </w:r>
        <w:proofErr w:type="spellEnd"/>
        <w:r w:rsidRPr="001A6AE6">
          <w:rPr>
            <w:rFonts w:ascii="Times New Roman" w:hAnsi="Times New Roman" w:cs="Times New Roman"/>
            <w:lang w:val="ru-RU"/>
          </w:rPr>
          <w:t xml:space="preserve"> з </w:t>
        </w:r>
        <w:proofErr w:type="spellStart"/>
        <w:r w:rsidRPr="001A6AE6">
          <w:rPr>
            <w:rFonts w:ascii="Times New Roman" w:hAnsi="Times New Roman" w:cs="Times New Roman"/>
            <w:lang w:val="ru-RU"/>
          </w:rPr>
          <w:t>цим</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вантажем</w:t>
        </w:r>
        <w:proofErr w:type="spellEnd"/>
        <w:r w:rsidRPr="001A6AE6">
          <w:rPr>
            <w:rFonts w:ascii="Times New Roman" w:hAnsi="Times New Roman" w:cs="Times New Roman"/>
            <w:lang w:val="ru-RU"/>
          </w:rPr>
          <w:t xml:space="preserve"> не </w:t>
        </w:r>
        <w:proofErr w:type="spellStart"/>
        <w:r w:rsidRPr="001A6AE6">
          <w:rPr>
            <w:rFonts w:ascii="Times New Roman" w:hAnsi="Times New Roman" w:cs="Times New Roman"/>
            <w:lang w:val="ru-RU"/>
          </w:rPr>
          <w:t>розвантажується</w:t>
        </w:r>
        <w:proofErr w:type="spellEnd"/>
        <w:r w:rsidRPr="001A6AE6">
          <w:rPr>
            <w:rFonts w:ascii="Times New Roman" w:hAnsi="Times New Roman" w:cs="Times New Roman"/>
            <w:lang w:val="ru-RU"/>
          </w:rPr>
          <w:t xml:space="preserve"> до </w:t>
        </w:r>
        <w:proofErr w:type="spellStart"/>
        <w:r w:rsidRPr="001A6AE6">
          <w:rPr>
            <w:rFonts w:ascii="Times New Roman" w:hAnsi="Times New Roman" w:cs="Times New Roman"/>
            <w:lang w:val="ru-RU"/>
          </w:rPr>
          <w:t>вирішення</w:t>
        </w:r>
        <w:proofErr w:type="spellEnd"/>
        <w:r w:rsidRPr="001A6AE6">
          <w:rPr>
            <w:rFonts w:ascii="Times New Roman" w:hAnsi="Times New Roman" w:cs="Times New Roman"/>
            <w:lang w:val="ru-RU"/>
          </w:rPr>
          <w:t xml:space="preserve"> спору </w:t>
        </w:r>
        <w:proofErr w:type="spellStart"/>
        <w:r w:rsidRPr="001A6AE6">
          <w:rPr>
            <w:rFonts w:ascii="Times New Roman" w:hAnsi="Times New Roman" w:cs="Times New Roman"/>
            <w:lang w:val="ru-RU"/>
          </w:rPr>
          <w:t>щодо</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якості</w:t>
        </w:r>
        <w:proofErr w:type="spellEnd"/>
        <w:r w:rsidRPr="001A6AE6">
          <w:rPr>
            <w:rFonts w:ascii="Times New Roman" w:hAnsi="Times New Roman" w:cs="Times New Roman"/>
            <w:lang w:val="ru-RU"/>
          </w:rPr>
          <w:t>.</w:t>
        </w:r>
      </w:ins>
    </w:p>
    <w:p w14:paraId="00E1585D" w14:textId="32633E58" w:rsidR="001A6AE6" w:rsidRPr="001A6AE6" w:rsidRDefault="001A6AE6" w:rsidP="00922E9D">
      <w:pPr>
        <w:contextualSpacing/>
        <w:jc w:val="both"/>
        <w:rPr>
          <w:ins w:id="466" w:author="SERHII SULIMA (NEPTUNE.UA)" w:date="2023-11-15T11:06:00Z"/>
          <w:rFonts w:ascii="Times New Roman" w:hAnsi="Times New Roman" w:cs="Times New Roman"/>
          <w:lang w:val="ru-RU"/>
        </w:rPr>
        <w:pPrChange w:id="467" w:author="OLENA PASHKOVA (NEPTUNE.UA)" w:date="2023-11-16T03:58:00Z">
          <w:pPr>
            <w:contextualSpacing/>
          </w:pPr>
        </w:pPrChange>
      </w:pPr>
      <w:proofErr w:type="spellStart"/>
      <w:ins w:id="468" w:author="SERHII SULIMA (NEPTUNE.UA)" w:date="2023-11-15T11:06:00Z">
        <w:r w:rsidRPr="001A6AE6">
          <w:rPr>
            <w:rFonts w:ascii="Times New Roman" w:hAnsi="Times New Roman" w:cs="Times New Roman"/>
            <w:lang w:val="ru-RU"/>
          </w:rPr>
          <w:t>Замовник</w:t>
        </w:r>
        <w:proofErr w:type="spellEnd"/>
        <w:r w:rsidRPr="001A6AE6">
          <w:rPr>
            <w:rFonts w:ascii="Times New Roman" w:hAnsi="Times New Roman" w:cs="Times New Roman"/>
            <w:lang w:val="ru-RU"/>
          </w:rPr>
          <w:t xml:space="preserve"> та/</w:t>
        </w:r>
        <w:proofErr w:type="spellStart"/>
        <w:r w:rsidRPr="001A6AE6">
          <w:rPr>
            <w:rFonts w:ascii="Times New Roman" w:hAnsi="Times New Roman" w:cs="Times New Roman"/>
            <w:lang w:val="ru-RU"/>
          </w:rPr>
          <w:t>або</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його</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уповноважений</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представник</w:t>
        </w:r>
        <w:proofErr w:type="spellEnd"/>
        <w:r w:rsidRPr="001A6AE6">
          <w:rPr>
            <w:rFonts w:ascii="Times New Roman" w:hAnsi="Times New Roman" w:cs="Times New Roman"/>
            <w:lang w:val="ru-RU"/>
          </w:rPr>
          <w:t xml:space="preserve"> повинен </w:t>
        </w:r>
        <w:proofErr w:type="spellStart"/>
        <w:r w:rsidRPr="001A6AE6">
          <w:rPr>
            <w:rFonts w:ascii="Times New Roman" w:hAnsi="Times New Roman" w:cs="Times New Roman"/>
            <w:lang w:val="ru-RU"/>
          </w:rPr>
          <w:t>прибути</w:t>
        </w:r>
        <w:proofErr w:type="spellEnd"/>
        <w:r w:rsidRPr="001A6AE6">
          <w:rPr>
            <w:rFonts w:ascii="Times New Roman" w:hAnsi="Times New Roman" w:cs="Times New Roman"/>
            <w:lang w:val="ru-RU"/>
          </w:rPr>
          <w:t xml:space="preserve"> </w:t>
        </w:r>
      </w:ins>
      <w:ins w:id="469" w:author="OLENA PASHKOVA (NEPTUNE.UA)" w:date="2023-11-16T04:56:00Z">
        <w:r w:rsidR="002B525E">
          <w:rPr>
            <w:rFonts w:ascii="Times New Roman" w:hAnsi="Times New Roman" w:cs="Times New Roman"/>
            <w:lang w:val="ru-RU"/>
          </w:rPr>
          <w:t xml:space="preserve">на </w:t>
        </w:r>
      </w:ins>
      <w:ins w:id="470" w:author="SERHII SULIMA (NEPTUNE.UA)" w:date="2023-11-15T11:06:00Z">
        <w:del w:id="471" w:author="OLENA PASHKOVA (NEPTUNE.UA)" w:date="2023-11-16T04:56:00Z">
          <w:r w:rsidRPr="001A6AE6" w:rsidDel="002B525E">
            <w:rPr>
              <w:rFonts w:ascii="Times New Roman" w:hAnsi="Times New Roman" w:cs="Times New Roman"/>
              <w:lang w:val="ru-RU"/>
            </w:rPr>
            <w:delText>т</w:delText>
          </w:r>
        </w:del>
      </w:ins>
      <w:proofErr w:type="spellStart"/>
      <w:ins w:id="472" w:author="OLENA PASHKOVA (NEPTUNE.UA)" w:date="2023-11-16T04:56:00Z">
        <w:r w:rsidR="002B525E">
          <w:rPr>
            <w:rFonts w:ascii="Times New Roman" w:hAnsi="Times New Roman" w:cs="Times New Roman"/>
            <w:lang w:val="ru-RU"/>
          </w:rPr>
          <w:t>Т</w:t>
        </w:r>
      </w:ins>
      <w:ins w:id="473" w:author="SERHII SULIMA (NEPTUNE.UA)" w:date="2023-11-15T11:06:00Z">
        <w:r w:rsidRPr="001A6AE6">
          <w:rPr>
            <w:rFonts w:ascii="Times New Roman" w:hAnsi="Times New Roman" w:cs="Times New Roman"/>
            <w:lang w:val="ru-RU"/>
          </w:rPr>
          <w:t>ермінал</w:t>
        </w:r>
        <w:proofErr w:type="spellEnd"/>
        <w:r w:rsidRPr="001A6AE6">
          <w:rPr>
            <w:rFonts w:ascii="Times New Roman" w:hAnsi="Times New Roman" w:cs="Times New Roman"/>
            <w:lang w:val="ru-RU"/>
          </w:rPr>
          <w:t xml:space="preserve">  </w:t>
        </w:r>
        <w:del w:id="474" w:author="OLENA PASHKOVA (NEPTUNE.UA)" w:date="2023-11-16T04:56:00Z">
          <w:r w:rsidRPr="001A6AE6" w:rsidDel="002B525E">
            <w:rPr>
              <w:rFonts w:ascii="Times New Roman" w:hAnsi="Times New Roman" w:cs="Times New Roman"/>
              <w:lang w:val="ru-RU"/>
            </w:rPr>
            <w:delText xml:space="preserve">Виконавця </w:delText>
          </w:r>
        </w:del>
        <w:r w:rsidRPr="001A6AE6">
          <w:rPr>
            <w:rFonts w:ascii="Times New Roman" w:hAnsi="Times New Roman" w:cs="Times New Roman"/>
            <w:lang w:val="ru-RU"/>
          </w:rPr>
          <w:t xml:space="preserve">для </w:t>
        </w:r>
        <w:proofErr w:type="spellStart"/>
        <w:r w:rsidRPr="001A6AE6">
          <w:rPr>
            <w:rFonts w:ascii="Times New Roman" w:hAnsi="Times New Roman" w:cs="Times New Roman"/>
            <w:lang w:val="ru-RU"/>
          </w:rPr>
          <w:t>арбітражного</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відбору</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зразків</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протягом</w:t>
        </w:r>
        <w:proofErr w:type="spellEnd"/>
        <w:r w:rsidRPr="001A6AE6">
          <w:rPr>
            <w:rFonts w:ascii="Times New Roman" w:hAnsi="Times New Roman" w:cs="Times New Roman"/>
            <w:lang w:val="ru-RU"/>
          </w:rPr>
          <w:t xml:space="preserve"> 24 (</w:t>
        </w:r>
        <w:proofErr w:type="spellStart"/>
        <w:r w:rsidRPr="001A6AE6">
          <w:rPr>
            <w:rFonts w:ascii="Times New Roman" w:hAnsi="Times New Roman" w:cs="Times New Roman"/>
            <w:lang w:val="ru-RU"/>
          </w:rPr>
          <w:t>двадцяти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чотирьох</w:t>
        </w:r>
        <w:proofErr w:type="spellEnd"/>
        <w:r w:rsidRPr="001A6AE6">
          <w:rPr>
            <w:rFonts w:ascii="Times New Roman" w:hAnsi="Times New Roman" w:cs="Times New Roman"/>
            <w:lang w:val="ru-RU"/>
          </w:rPr>
          <w:t xml:space="preserve">) годин з моменту </w:t>
        </w:r>
        <w:proofErr w:type="spellStart"/>
        <w:r w:rsidRPr="001A6AE6">
          <w:rPr>
            <w:rFonts w:ascii="Times New Roman" w:hAnsi="Times New Roman" w:cs="Times New Roman"/>
            <w:lang w:val="ru-RU"/>
          </w:rPr>
          <w:t>отримання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повідомлення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від</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Виконавця</w:t>
        </w:r>
        <w:proofErr w:type="spellEnd"/>
        <w:r w:rsidRPr="001A6AE6">
          <w:rPr>
            <w:rFonts w:ascii="Times New Roman" w:hAnsi="Times New Roman" w:cs="Times New Roman"/>
            <w:lang w:val="ru-RU"/>
          </w:rPr>
          <w:t>.</w:t>
        </w:r>
      </w:ins>
    </w:p>
    <w:p w14:paraId="6007927E" w14:textId="03052709" w:rsidR="001A6AE6" w:rsidRPr="001A6AE6" w:rsidRDefault="001A6AE6" w:rsidP="00922E9D">
      <w:pPr>
        <w:contextualSpacing/>
        <w:jc w:val="both"/>
        <w:rPr>
          <w:ins w:id="475" w:author="SERHII SULIMA (NEPTUNE.UA)" w:date="2023-11-15T11:06:00Z"/>
          <w:rFonts w:ascii="Times New Roman" w:hAnsi="Times New Roman" w:cs="Times New Roman"/>
          <w:lang w:val="ru-RU"/>
        </w:rPr>
        <w:pPrChange w:id="476" w:author="OLENA PASHKOVA (NEPTUNE.UA)" w:date="2023-11-16T03:58:00Z">
          <w:pPr>
            <w:contextualSpacing/>
          </w:pPr>
        </w:pPrChange>
      </w:pPr>
      <w:ins w:id="477" w:author="SERHII SULIMA (NEPTUNE.UA)" w:date="2023-11-15T11:06:00Z">
        <w:r w:rsidRPr="001A6AE6">
          <w:rPr>
            <w:rFonts w:ascii="Times New Roman" w:hAnsi="Times New Roman" w:cs="Times New Roman"/>
            <w:lang w:val="ru-RU"/>
          </w:rPr>
          <w:t xml:space="preserve">У </w:t>
        </w:r>
        <w:proofErr w:type="spellStart"/>
        <w:r w:rsidRPr="001A6AE6">
          <w:rPr>
            <w:rFonts w:ascii="Times New Roman" w:hAnsi="Times New Roman" w:cs="Times New Roman"/>
            <w:lang w:val="ru-RU"/>
          </w:rPr>
          <w:t>разі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якщо</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представники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Замовника</w:t>
        </w:r>
        <w:proofErr w:type="spellEnd"/>
        <w:r w:rsidRPr="001A6AE6">
          <w:rPr>
            <w:rFonts w:ascii="Times New Roman" w:hAnsi="Times New Roman" w:cs="Times New Roman"/>
            <w:lang w:val="ru-RU"/>
          </w:rPr>
          <w:t xml:space="preserve"> не </w:t>
        </w:r>
        <w:proofErr w:type="spellStart"/>
        <w:r w:rsidRPr="001A6AE6">
          <w:rPr>
            <w:rFonts w:ascii="Times New Roman" w:hAnsi="Times New Roman" w:cs="Times New Roman"/>
            <w:lang w:val="ru-RU"/>
          </w:rPr>
          <w:t>прибувають</w:t>
        </w:r>
        <w:proofErr w:type="spellEnd"/>
        <w:r w:rsidRPr="001A6AE6">
          <w:rPr>
            <w:rFonts w:ascii="Times New Roman" w:hAnsi="Times New Roman" w:cs="Times New Roman"/>
            <w:lang w:val="ru-RU"/>
          </w:rPr>
          <w:t xml:space="preserve"> на </w:t>
        </w:r>
      </w:ins>
      <w:proofErr w:type="spellStart"/>
      <w:ins w:id="478" w:author="OLENA PASHKOVA (NEPTUNE.UA)" w:date="2023-11-16T04:57:00Z">
        <w:r w:rsidR="002B525E">
          <w:rPr>
            <w:rFonts w:ascii="Times New Roman" w:hAnsi="Times New Roman" w:cs="Times New Roman"/>
            <w:lang w:val="ru-RU"/>
          </w:rPr>
          <w:t>Т</w:t>
        </w:r>
      </w:ins>
      <w:ins w:id="479" w:author="SERHII SULIMA (NEPTUNE.UA)" w:date="2023-11-15T11:06:00Z">
        <w:del w:id="480" w:author="OLENA PASHKOVA (NEPTUNE.UA)" w:date="2023-11-16T04:57:00Z">
          <w:r w:rsidRPr="001A6AE6" w:rsidDel="002B525E">
            <w:rPr>
              <w:rFonts w:ascii="Times New Roman" w:hAnsi="Times New Roman" w:cs="Times New Roman"/>
              <w:lang w:val="ru-RU"/>
            </w:rPr>
            <w:delText>т</w:delText>
          </w:r>
        </w:del>
        <w:r w:rsidRPr="001A6AE6">
          <w:rPr>
            <w:rFonts w:ascii="Times New Roman" w:hAnsi="Times New Roman" w:cs="Times New Roman"/>
            <w:lang w:val="ru-RU"/>
          </w:rPr>
          <w:t>ермінал</w:t>
        </w:r>
        <w:proofErr w:type="spellEnd"/>
        <w:r w:rsidRPr="001A6AE6">
          <w:rPr>
            <w:rFonts w:ascii="Times New Roman" w:hAnsi="Times New Roman" w:cs="Times New Roman"/>
            <w:lang w:val="ru-RU"/>
          </w:rPr>
          <w:t xml:space="preserve"> </w:t>
        </w:r>
        <w:del w:id="481" w:author="OLENA PASHKOVA (NEPTUNE.UA)" w:date="2023-11-16T04:57:00Z">
          <w:r w:rsidRPr="001A6AE6" w:rsidDel="002B525E">
            <w:rPr>
              <w:rFonts w:ascii="Times New Roman" w:hAnsi="Times New Roman" w:cs="Times New Roman"/>
              <w:lang w:val="ru-RU"/>
            </w:rPr>
            <w:delText xml:space="preserve">Виконавця </w:delText>
          </w:r>
        </w:del>
        <w:proofErr w:type="spellStart"/>
        <w:r w:rsidRPr="001A6AE6">
          <w:rPr>
            <w:rFonts w:ascii="Times New Roman" w:hAnsi="Times New Roman" w:cs="Times New Roman"/>
            <w:lang w:val="ru-RU"/>
          </w:rPr>
          <w:t>протягом</w:t>
        </w:r>
        <w:proofErr w:type="spellEnd"/>
        <w:r w:rsidRPr="001A6AE6">
          <w:rPr>
            <w:rFonts w:ascii="Times New Roman" w:hAnsi="Times New Roman" w:cs="Times New Roman"/>
            <w:lang w:val="ru-RU"/>
          </w:rPr>
          <w:t xml:space="preserve"> 24 (</w:t>
        </w:r>
        <w:proofErr w:type="spellStart"/>
        <w:r w:rsidRPr="001A6AE6">
          <w:rPr>
            <w:rFonts w:ascii="Times New Roman" w:hAnsi="Times New Roman" w:cs="Times New Roman"/>
            <w:lang w:val="ru-RU"/>
          </w:rPr>
          <w:t>двадцяти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чотирьох</w:t>
        </w:r>
        <w:proofErr w:type="spellEnd"/>
        <w:r w:rsidRPr="001A6AE6">
          <w:rPr>
            <w:rFonts w:ascii="Times New Roman" w:hAnsi="Times New Roman" w:cs="Times New Roman"/>
            <w:lang w:val="ru-RU"/>
          </w:rPr>
          <w:t xml:space="preserve">) годин з моменту </w:t>
        </w:r>
        <w:proofErr w:type="spellStart"/>
        <w:r w:rsidRPr="001A6AE6">
          <w:rPr>
            <w:rFonts w:ascii="Times New Roman" w:hAnsi="Times New Roman" w:cs="Times New Roman"/>
            <w:lang w:val="ru-RU"/>
          </w:rPr>
          <w:t>отримання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повідомлення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від</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Виконавця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результати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випробувань</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лабораторії</w:t>
        </w:r>
        <w:proofErr w:type="spellEnd"/>
        <w:r w:rsidRPr="001A6AE6">
          <w:rPr>
            <w:rFonts w:ascii="Times New Roman" w:hAnsi="Times New Roman" w:cs="Times New Roman"/>
            <w:lang w:val="ru-RU"/>
          </w:rPr>
          <w:t xml:space="preserve"> </w:t>
        </w:r>
      </w:ins>
      <w:proofErr w:type="spellStart"/>
      <w:ins w:id="482" w:author="OLENA PASHKOVA (NEPTUNE.UA)" w:date="2023-11-16T04:57:00Z">
        <w:r w:rsidR="002B525E">
          <w:rPr>
            <w:rFonts w:ascii="Times New Roman" w:hAnsi="Times New Roman" w:cs="Times New Roman"/>
            <w:lang w:val="ru-RU"/>
          </w:rPr>
          <w:t>Виконавця</w:t>
        </w:r>
        <w:proofErr w:type="spellEnd"/>
        <w:r w:rsidR="002B525E">
          <w:rPr>
            <w:rFonts w:ascii="Times New Roman" w:hAnsi="Times New Roman" w:cs="Times New Roman"/>
            <w:lang w:val="ru-RU"/>
          </w:rPr>
          <w:t xml:space="preserve"> </w:t>
        </w:r>
      </w:ins>
      <w:proofErr w:type="spellStart"/>
      <w:ins w:id="483" w:author="SERHII SULIMA (NEPTUNE.UA)" w:date="2023-11-15T11:06:00Z">
        <w:r w:rsidRPr="001A6AE6">
          <w:rPr>
            <w:rFonts w:ascii="Times New Roman" w:hAnsi="Times New Roman" w:cs="Times New Roman"/>
            <w:lang w:val="ru-RU"/>
          </w:rPr>
          <w:t>вважаються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остаточними</w:t>
        </w:r>
        <w:proofErr w:type="spellEnd"/>
        <w:r w:rsidRPr="001A6AE6">
          <w:rPr>
            <w:rFonts w:ascii="Times New Roman" w:hAnsi="Times New Roman" w:cs="Times New Roman"/>
            <w:lang w:val="ru-RU"/>
          </w:rPr>
          <w:t>.</w:t>
        </w:r>
      </w:ins>
    </w:p>
    <w:p w14:paraId="1D8BDA25" w14:textId="77777777" w:rsidR="001A6AE6" w:rsidRPr="001A6AE6" w:rsidRDefault="001A6AE6" w:rsidP="00922E9D">
      <w:pPr>
        <w:contextualSpacing/>
        <w:jc w:val="both"/>
        <w:rPr>
          <w:ins w:id="484" w:author="SERHII SULIMA (NEPTUNE.UA)" w:date="2023-11-15T11:06:00Z"/>
          <w:rFonts w:ascii="Times New Roman" w:hAnsi="Times New Roman" w:cs="Times New Roman"/>
          <w:lang w:val="ru-RU"/>
        </w:rPr>
        <w:pPrChange w:id="485" w:author="OLENA PASHKOVA (NEPTUNE.UA)" w:date="2023-11-16T03:58:00Z">
          <w:pPr>
            <w:contextualSpacing/>
          </w:pPr>
        </w:pPrChange>
      </w:pPr>
      <w:ins w:id="486" w:author="SERHII SULIMA (NEPTUNE.UA)" w:date="2023-11-15T11:06:00Z">
        <w:r w:rsidRPr="001A6AE6">
          <w:rPr>
            <w:rFonts w:ascii="Times New Roman" w:hAnsi="Times New Roman" w:cs="Times New Roman"/>
            <w:lang w:val="ru-RU"/>
          </w:rPr>
          <w:t xml:space="preserve">У </w:t>
        </w:r>
        <w:proofErr w:type="spellStart"/>
        <w:r w:rsidRPr="001A6AE6">
          <w:rPr>
            <w:rFonts w:ascii="Times New Roman" w:hAnsi="Times New Roman" w:cs="Times New Roman"/>
            <w:lang w:val="ru-RU"/>
          </w:rPr>
          <w:t>разі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арбітражного</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відбору</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відбираються</w:t>
        </w:r>
        <w:proofErr w:type="spellEnd"/>
        <w:r w:rsidRPr="001A6AE6">
          <w:rPr>
            <w:rFonts w:ascii="Times New Roman" w:hAnsi="Times New Roman" w:cs="Times New Roman"/>
            <w:lang w:val="ru-RU"/>
          </w:rPr>
          <w:t xml:space="preserve"> 3 (три) </w:t>
        </w:r>
        <w:proofErr w:type="spellStart"/>
        <w:r w:rsidRPr="001A6AE6">
          <w:rPr>
            <w:rFonts w:ascii="Times New Roman" w:hAnsi="Times New Roman" w:cs="Times New Roman"/>
            <w:lang w:val="ru-RU"/>
          </w:rPr>
          <w:t>зразки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Відповідний</w:t>
        </w:r>
        <w:proofErr w:type="spellEnd"/>
        <w:r w:rsidRPr="001A6AE6">
          <w:rPr>
            <w:rFonts w:ascii="Times New Roman" w:hAnsi="Times New Roman" w:cs="Times New Roman"/>
            <w:lang w:val="ru-RU"/>
          </w:rPr>
          <w:t xml:space="preserve"> протокол </w:t>
        </w:r>
        <w:proofErr w:type="spellStart"/>
        <w:r w:rsidRPr="001A6AE6">
          <w:rPr>
            <w:rFonts w:ascii="Times New Roman" w:hAnsi="Times New Roman" w:cs="Times New Roman"/>
            <w:lang w:val="ru-RU"/>
          </w:rPr>
          <w:t>має</w:t>
        </w:r>
        <w:proofErr w:type="spellEnd"/>
        <w:r w:rsidRPr="001A6AE6">
          <w:rPr>
            <w:rFonts w:ascii="Times New Roman" w:hAnsi="Times New Roman" w:cs="Times New Roman"/>
            <w:lang w:val="ru-RU"/>
          </w:rPr>
          <w:t xml:space="preserve"> бути </w:t>
        </w:r>
        <w:proofErr w:type="spellStart"/>
        <w:r w:rsidRPr="001A6AE6">
          <w:rPr>
            <w:rFonts w:ascii="Times New Roman" w:hAnsi="Times New Roman" w:cs="Times New Roman"/>
            <w:lang w:val="ru-RU"/>
          </w:rPr>
          <w:t>підписаний</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залученими</w:t>
        </w:r>
        <w:proofErr w:type="spellEnd"/>
        <w:r w:rsidRPr="001A6AE6">
          <w:rPr>
            <w:rFonts w:ascii="Times New Roman" w:hAnsi="Times New Roman" w:cs="Times New Roman"/>
            <w:lang w:val="ru-RU"/>
          </w:rPr>
          <w:t xml:space="preserve"> сторонами.</w:t>
        </w:r>
      </w:ins>
    </w:p>
    <w:p w14:paraId="193C91BD" w14:textId="77777777" w:rsidR="001A6AE6" w:rsidRPr="001A6AE6" w:rsidRDefault="001A6AE6" w:rsidP="00922E9D">
      <w:pPr>
        <w:contextualSpacing/>
        <w:jc w:val="both"/>
        <w:rPr>
          <w:ins w:id="487" w:author="SERHII SULIMA (NEPTUNE.UA)" w:date="2023-11-15T11:06:00Z"/>
          <w:rFonts w:ascii="Times New Roman" w:hAnsi="Times New Roman" w:cs="Times New Roman"/>
          <w:lang w:val="ru-RU"/>
        </w:rPr>
        <w:pPrChange w:id="488" w:author="OLENA PASHKOVA (NEPTUNE.UA)" w:date="2023-11-16T03:58:00Z">
          <w:pPr>
            <w:contextualSpacing/>
          </w:pPr>
        </w:pPrChange>
      </w:pPr>
      <w:ins w:id="489" w:author="SERHII SULIMA (NEPTUNE.UA)" w:date="2023-11-15T11:06:00Z">
        <w:r w:rsidRPr="001A6AE6">
          <w:rPr>
            <w:rFonts w:ascii="Times New Roman" w:hAnsi="Times New Roman" w:cs="Times New Roman"/>
            <w:lang w:val="ru-RU"/>
          </w:rPr>
          <w:t xml:space="preserve">Один з </w:t>
        </w:r>
        <w:proofErr w:type="spellStart"/>
        <w:r w:rsidRPr="001A6AE6">
          <w:rPr>
            <w:rFonts w:ascii="Times New Roman" w:hAnsi="Times New Roman" w:cs="Times New Roman"/>
            <w:lang w:val="ru-RU"/>
          </w:rPr>
          <w:t>арбітражних</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зразків</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перевіряється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лабораторією</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Виконавця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Якщо</w:t>
        </w:r>
        <w:proofErr w:type="spellEnd"/>
        <w:r w:rsidRPr="001A6AE6">
          <w:rPr>
            <w:rFonts w:ascii="Times New Roman" w:hAnsi="Times New Roman" w:cs="Times New Roman"/>
            <w:lang w:val="ru-RU"/>
          </w:rPr>
          <w:t xml:space="preserve"> одна </w:t>
        </w:r>
        <w:proofErr w:type="spellStart"/>
        <w:r w:rsidRPr="001A6AE6">
          <w:rPr>
            <w:rFonts w:ascii="Times New Roman" w:hAnsi="Times New Roman" w:cs="Times New Roman"/>
            <w:lang w:val="ru-RU"/>
          </w:rPr>
          <w:t>із</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Сторін</w:t>
        </w:r>
        <w:proofErr w:type="spellEnd"/>
        <w:r w:rsidRPr="001A6AE6">
          <w:rPr>
            <w:rFonts w:ascii="Times New Roman" w:hAnsi="Times New Roman" w:cs="Times New Roman"/>
            <w:lang w:val="ru-RU"/>
          </w:rPr>
          <w:t xml:space="preserve"> не </w:t>
        </w:r>
        <w:proofErr w:type="spellStart"/>
        <w:r w:rsidRPr="001A6AE6">
          <w:rPr>
            <w:rFonts w:ascii="Times New Roman" w:hAnsi="Times New Roman" w:cs="Times New Roman"/>
            <w:lang w:val="ru-RU"/>
          </w:rPr>
          <w:t>погоджується</w:t>
        </w:r>
        <w:proofErr w:type="spellEnd"/>
        <w:r w:rsidRPr="001A6AE6">
          <w:rPr>
            <w:rFonts w:ascii="Times New Roman" w:hAnsi="Times New Roman" w:cs="Times New Roman"/>
            <w:lang w:val="ru-RU"/>
          </w:rPr>
          <w:t xml:space="preserve"> з результатами </w:t>
        </w:r>
        <w:proofErr w:type="spellStart"/>
        <w:r w:rsidRPr="001A6AE6">
          <w:rPr>
            <w:rFonts w:ascii="Times New Roman" w:hAnsi="Times New Roman" w:cs="Times New Roman"/>
            <w:lang w:val="ru-RU"/>
          </w:rPr>
          <w:t>випробувань</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лабораторії</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Виконавця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другий</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зразок</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належним</w:t>
        </w:r>
        <w:proofErr w:type="spellEnd"/>
        <w:r w:rsidRPr="001A6AE6">
          <w:rPr>
            <w:rFonts w:ascii="Times New Roman" w:hAnsi="Times New Roman" w:cs="Times New Roman"/>
            <w:lang w:val="ru-RU"/>
          </w:rPr>
          <w:t xml:space="preserve"> чином </w:t>
        </w:r>
        <w:proofErr w:type="spellStart"/>
        <w:r w:rsidRPr="001A6AE6">
          <w:rPr>
            <w:rFonts w:ascii="Times New Roman" w:hAnsi="Times New Roman" w:cs="Times New Roman"/>
            <w:lang w:val="ru-RU"/>
          </w:rPr>
          <w:t>запечатаний</w:t>
        </w:r>
        <w:proofErr w:type="spellEnd"/>
        <w:r w:rsidRPr="001A6AE6">
          <w:rPr>
            <w:rFonts w:ascii="Times New Roman" w:hAnsi="Times New Roman" w:cs="Times New Roman"/>
            <w:lang w:val="ru-RU"/>
          </w:rPr>
          <w:t>/</w:t>
        </w:r>
        <w:proofErr w:type="spellStart"/>
        <w:r w:rsidRPr="001A6AE6">
          <w:rPr>
            <w:rFonts w:ascii="Times New Roman" w:hAnsi="Times New Roman" w:cs="Times New Roman"/>
            <w:lang w:val="ru-RU"/>
          </w:rPr>
          <w:t>підписаний</w:t>
        </w:r>
        <w:proofErr w:type="spellEnd"/>
        <w:r w:rsidRPr="001A6AE6">
          <w:rPr>
            <w:rFonts w:ascii="Times New Roman" w:hAnsi="Times New Roman" w:cs="Times New Roman"/>
            <w:lang w:val="ru-RU"/>
          </w:rPr>
          <w:t xml:space="preserve"> та </w:t>
        </w:r>
        <w:proofErr w:type="spellStart"/>
        <w:r w:rsidRPr="001A6AE6">
          <w:rPr>
            <w:rFonts w:ascii="Times New Roman" w:hAnsi="Times New Roman" w:cs="Times New Roman"/>
            <w:lang w:val="ru-RU"/>
          </w:rPr>
          <w:t>супроводжуваний</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звітом</w:t>
        </w:r>
        <w:proofErr w:type="spellEnd"/>
        <w:r w:rsidRPr="001A6AE6">
          <w:rPr>
            <w:rFonts w:ascii="Times New Roman" w:hAnsi="Times New Roman" w:cs="Times New Roman"/>
            <w:lang w:val="ru-RU"/>
          </w:rPr>
          <w:t xml:space="preserve"> про </w:t>
        </w:r>
        <w:proofErr w:type="spellStart"/>
        <w:r w:rsidRPr="001A6AE6">
          <w:rPr>
            <w:rFonts w:ascii="Times New Roman" w:hAnsi="Times New Roman" w:cs="Times New Roman"/>
            <w:lang w:val="ru-RU"/>
          </w:rPr>
          <w:t>відбір</w:t>
        </w:r>
        <w:proofErr w:type="spellEnd"/>
        <w:r w:rsidRPr="001A6AE6">
          <w:rPr>
            <w:rFonts w:ascii="Times New Roman" w:hAnsi="Times New Roman" w:cs="Times New Roman"/>
            <w:lang w:val="ru-RU"/>
          </w:rPr>
          <w:t xml:space="preserve"> проб, </w:t>
        </w:r>
        <w:proofErr w:type="spellStart"/>
        <w:r w:rsidRPr="001A6AE6">
          <w:rPr>
            <w:rFonts w:ascii="Times New Roman" w:hAnsi="Times New Roman" w:cs="Times New Roman"/>
            <w:lang w:val="ru-RU"/>
          </w:rPr>
          <w:t>надсилається</w:t>
        </w:r>
        <w:proofErr w:type="spellEnd"/>
        <w:r w:rsidRPr="001A6AE6">
          <w:rPr>
            <w:rFonts w:ascii="Times New Roman" w:hAnsi="Times New Roman" w:cs="Times New Roman"/>
            <w:lang w:val="ru-RU"/>
          </w:rPr>
          <w:t xml:space="preserve"> Стороною спору до ДП «</w:t>
        </w:r>
        <w:proofErr w:type="spellStart"/>
        <w:r w:rsidRPr="001A6AE6">
          <w:rPr>
            <w:rFonts w:ascii="Times New Roman" w:hAnsi="Times New Roman" w:cs="Times New Roman"/>
            <w:lang w:val="ru-RU"/>
          </w:rPr>
          <w:t>Агмінтест</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або</w:t>
        </w:r>
        <w:proofErr w:type="spellEnd"/>
        <w:r w:rsidRPr="001A6AE6">
          <w:rPr>
            <w:rFonts w:ascii="Times New Roman" w:hAnsi="Times New Roman" w:cs="Times New Roman"/>
            <w:lang w:val="ru-RU"/>
          </w:rPr>
          <w:t xml:space="preserve"> SGS </w:t>
        </w:r>
        <w:proofErr w:type="spellStart"/>
        <w:r w:rsidRPr="001A6AE6">
          <w:rPr>
            <w:rFonts w:ascii="Times New Roman" w:hAnsi="Times New Roman" w:cs="Times New Roman"/>
            <w:lang w:val="ru-RU"/>
          </w:rPr>
          <w:t>Україна</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далі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Арбітражна</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лабораторія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протягом</w:t>
        </w:r>
        <w:proofErr w:type="spellEnd"/>
        <w:r w:rsidRPr="001A6AE6">
          <w:rPr>
            <w:rFonts w:ascii="Times New Roman" w:hAnsi="Times New Roman" w:cs="Times New Roman"/>
            <w:lang w:val="ru-RU"/>
          </w:rPr>
          <w:t xml:space="preserve"> 1 (одного) дня з дня </w:t>
        </w:r>
        <w:proofErr w:type="spellStart"/>
        <w:r w:rsidRPr="001A6AE6">
          <w:rPr>
            <w:rFonts w:ascii="Times New Roman" w:hAnsi="Times New Roman" w:cs="Times New Roman"/>
            <w:lang w:val="ru-RU"/>
          </w:rPr>
          <w:t>отримання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результатів</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перевірки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першої</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арбітражної</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проби</w:t>
        </w:r>
        <w:proofErr w:type="spellEnd"/>
        <w:r w:rsidRPr="001A6AE6">
          <w:rPr>
            <w:rFonts w:ascii="Times New Roman" w:hAnsi="Times New Roman" w:cs="Times New Roman"/>
            <w:lang w:val="ru-RU"/>
          </w:rPr>
          <w:t>.</w:t>
        </w:r>
      </w:ins>
    </w:p>
    <w:p w14:paraId="43AFC066" w14:textId="77777777" w:rsidR="001A6AE6" w:rsidRPr="001A6AE6" w:rsidRDefault="001A6AE6" w:rsidP="00922E9D">
      <w:pPr>
        <w:contextualSpacing/>
        <w:jc w:val="both"/>
        <w:rPr>
          <w:ins w:id="490" w:author="SERHII SULIMA (NEPTUNE.UA)" w:date="2023-11-15T11:06:00Z"/>
          <w:rFonts w:ascii="Times New Roman" w:hAnsi="Times New Roman" w:cs="Times New Roman"/>
          <w:lang w:val="ru-RU"/>
        </w:rPr>
        <w:pPrChange w:id="491" w:author="OLENA PASHKOVA (NEPTUNE.UA)" w:date="2023-11-16T03:58:00Z">
          <w:pPr>
            <w:contextualSpacing/>
          </w:pPr>
        </w:pPrChange>
      </w:pPr>
      <w:proofErr w:type="spellStart"/>
      <w:ins w:id="492" w:author="SERHII SULIMA (NEPTUNE.UA)" w:date="2023-11-15T11:06:00Z">
        <w:r w:rsidRPr="001A6AE6">
          <w:rPr>
            <w:rFonts w:ascii="Times New Roman" w:hAnsi="Times New Roman" w:cs="Times New Roman"/>
            <w:lang w:val="ru-RU"/>
          </w:rPr>
          <w:t>Результати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Арбітражної</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лабораторії</w:t>
        </w:r>
        <w:proofErr w:type="spellEnd"/>
        <w:r w:rsidRPr="001A6AE6">
          <w:rPr>
            <w:rFonts w:ascii="Times New Roman" w:hAnsi="Times New Roman" w:cs="Times New Roman"/>
            <w:lang w:val="ru-RU"/>
          </w:rPr>
          <w:t xml:space="preserve"> є </w:t>
        </w:r>
        <w:proofErr w:type="spellStart"/>
        <w:r w:rsidRPr="001A6AE6">
          <w:rPr>
            <w:rFonts w:ascii="Times New Roman" w:hAnsi="Times New Roman" w:cs="Times New Roman"/>
            <w:lang w:val="ru-RU"/>
          </w:rPr>
          <w:t>остаточними</w:t>
        </w:r>
        <w:proofErr w:type="spellEnd"/>
        <w:r w:rsidRPr="001A6AE6">
          <w:rPr>
            <w:rFonts w:ascii="Times New Roman" w:hAnsi="Times New Roman" w:cs="Times New Roman"/>
            <w:lang w:val="ru-RU"/>
          </w:rPr>
          <w:t xml:space="preserve"> та </w:t>
        </w:r>
        <w:proofErr w:type="spellStart"/>
        <w:r w:rsidRPr="001A6AE6">
          <w:rPr>
            <w:rFonts w:ascii="Times New Roman" w:hAnsi="Times New Roman" w:cs="Times New Roman"/>
            <w:lang w:val="ru-RU"/>
          </w:rPr>
          <w:t>обов’язковими</w:t>
        </w:r>
        <w:proofErr w:type="spellEnd"/>
        <w:r w:rsidRPr="001A6AE6">
          <w:rPr>
            <w:rFonts w:ascii="Times New Roman" w:hAnsi="Times New Roman" w:cs="Times New Roman"/>
            <w:lang w:val="ru-RU"/>
          </w:rPr>
          <w:t xml:space="preserve"> для </w:t>
        </w:r>
        <w:proofErr w:type="spellStart"/>
        <w:r w:rsidRPr="001A6AE6">
          <w:rPr>
            <w:rFonts w:ascii="Times New Roman" w:hAnsi="Times New Roman" w:cs="Times New Roman"/>
            <w:lang w:val="ru-RU"/>
          </w:rPr>
          <w:t>всіх</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залучених</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сторін</w:t>
        </w:r>
        <w:proofErr w:type="spellEnd"/>
        <w:r w:rsidRPr="001A6AE6">
          <w:rPr>
            <w:rFonts w:ascii="Times New Roman" w:hAnsi="Times New Roman" w:cs="Times New Roman"/>
            <w:lang w:val="ru-RU"/>
          </w:rPr>
          <w:t xml:space="preserve"> і </w:t>
        </w:r>
        <w:proofErr w:type="spellStart"/>
        <w:r w:rsidRPr="001A6AE6">
          <w:rPr>
            <w:rFonts w:ascii="Times New Roman" w:hAnsi="Times New Roman" w:cs="Times New Roman"/>
            <w:lang w:val="ru-RU"/>
          </w:rPr>
          <w:t>оскарженню</w:t>
        </w:r>
        <w:proofErr w:type="spellEnd"/>
        <w:r w:rsidRPr="001A6AE6">
          <w:rPr>
            <w:rFonts w:ascii="Times New Roman" w:hAnsi="Times New Roman" w:cs="Times New Roman"/>
            <w:lang w:val="ru-RU"/>
          </w:rPr>
          <w:t xml:space="preserve"> не </w:t>
        </w:r>
        <w:proofErr w:type="spellStart"/>
        <w:r w:rsidRPr="001A6AE6">
          <w:rPr>
            <w:rFonts w:ascii="Times New Roman" w:hAnsi="Times New Roman" w:cs="Times New Roman"/>
            <w:lang w:val="ru-RU"/>
          </w:rPr>
          <w:t>підлягають</w:t>
        </w:r>
        <w:proofErr w:type="spellEnd"/>
        <w:r w:rsidRPr="001A6AE6">
          <w:rPr>
            <w:rFonts w:ascii="Times New Roman" w:hAnsi="Times New Roman" w:cs="Times New Roman"/>
            <w:lang w:val="ru-RU"/>
          </w:rPr>
          <w:t>.</w:t>
        </w:r>
      </w:ins>
    </w:p>
    <w:p w14:paraId="4874E07F" w14:textId="1224624B" w:rsidR="001A6AE6" w:rsidRPr="001A6AE6" w:rsidRDefault="001A6AE6" w:rsidP="00922E9D">
      <w:pPr>
        <w:contextualSpacing/>
        <w:jc w:val="both"/>
        <w:rPr>
          <w:ins w:id="493" w:author="SERHII SULIMA (NEPTUNE.UA)" w:date="2023-11-15T11:06:00Z"/>
          <w:rFonts w:ascii="Times New Roman" w:hAnsi="Times New Roman" w:cs="Times New Roman"/>
          <w:lang w:val="ru-RU"/>
        </w:rPr>
        <w:pPrChange w:id="494" w:author="OLENA PASHKOVA (NEPTUNE.UA)" w:date="2023-11-16T03:58:00Z">
          <w:pPr>
            <w:contextualSpacing/>
          </w:pPr>
        </w:pPrChange>
      </w:pPr>
      <w:proofErr w:type="spellStart"/>
      <w:ins w:id="495" w:author="SERHII SULIMA (NEPTUNE.UA)" w:date="2023-11-15T11:06:00Z">
        <w:r w:rsidRPr="001A6AE6">
          <w:rPr>
            <w:rFonts w:ascii="Times New Roman" w:hAnsi="Times New Roman" w:cs="Times New Roman"/>
            <w:lang w:val="ru-RU"/>
          </w:rPr>
          <w:t>Усі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витрати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понесені</w:t>
        </w:r>
        <w:proofErr w:type="spellEnd"/>
        <w:r w:rsidRPr="001A6AE6">
          <w:rPr>
            <w:rFonts w:ascii="Times New Roman" w:hAnsi="Times New Roman" w:cs="Times New Roman"/>
            <w:lang w:val="ru-RU"/>
          </w:rPr>
          <w:t xml:space="preserve"> в </w:t>
        </w:r>
        <w:proofErr w:type="spellStart"/>
        <w:r w:rsidRPr="001A6AE6">
          <w:rPr>
            <w:rFonts w:ascii="Times New Roman" w:hAnsi="Times New Roman" w:cs="Times New Roman"/>
            <w:lang w:val="ru-RU"/>
          </w:rPr>
          <w:t>результаті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якісного</w:t>
        </w:r>
        <w:proofErr w:type="spellEnd"/>
        <w:r w:rsidRPr="001A6AE6">
          <w:rPr>
            <w:rFonts w:ascii="Times New Roman" w:hAnsi="Times New Roman" w:cs="Times New Roman"/>
            <w:lang w:val="ru-RU"/>
          </w:rPr>
          <w:t xml:space="preserve"> АРБІТРАЖУ, </w:t>
        </w:r>
        <w:proofErr w:type="spellStart"/>
        <w:r w:rsidRPr="001A6AE6">
          <w:rPr>
            <w:rFonts w:ascii="Times New Roman" w:hAnsi="Times New Roman" w:cs="Times New Roman"/>
            <w:lang w:val="ru-RU"/>
          </w:rPr>
          <w:t>такі</w:t>
        </w:r>
        <w:proofErr w:type="spellEnd"/>
        <w:r w:rsidRPr="001A6AE6">
          <w:rPr>
            <w:rFonts w:ascii="Times New Roman" w:hAnsi="Times New Roman" w:cs="Times New Roman"/>
            <w:lang w:val="ru-RU"/>
          </w:rPr>
          <w:t xml:space="preserve"> як </w:t>
        </w:r>
        <w:proofErr w:type="spellStart"/>
        <w:r w:rsidRPr="001A6AE6">
          <w:rPr>
            <w:rFonts w:ascii="Times New Roman" w:hAnsi="Times New Roman" w:cs="Times New Roman"/>
            <w:lang w:val="ru-RU"/>
          </w:rPr>
          <w:t>затримання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простій</w:t>
        </w:r>
        <w:proofErr w:type="spellEnd"/>
        <w:r w:rsidRPr="001A6AE6">
          <w:rPr>
            <w:rFonts w:ascii="Times New Roman" w:hAnsi="Times New Roman" w:cs="Times New Roman"/>
            <w:lang w:val="ru-RU"/>
          </w:rPr>
          <w:t xml:space="preserve"> та </w:t>
        </w:r>
        <w:proofErr w:type="spellStart"/>
        <w:r w:rsidRPr="001A6AE6">
          <w:rPr>
            <w:rFonts w:ascii="Times New Roman" w:hAnsi="Times New Roman" w:cs="Times New Roman"/>
            <w:lang w:val="ru-RU"/>
          </w:rPr>
          <w:t>використання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залізничних</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вагонів</w:t>
        </w:r>
        <w:proofErr w:type="spellEnd"/>
        <w:r w:rsidRPr="001A6AE6">
          <w:rPr>
            <w:rFonts w:ascii="Times New Roman" w:hAnsi="Times New Roman" w:cs="Times New Roman"/>
            <w:lang w:val="ru-RU"/>
          </w:rPr>
          <w:t xml:space="preserve"> (а </w:t>
        </w:r>
        <w:proofErr w:type="spellStart"/>
        <w:r w:rsidRPr="001A6AE6">
          <w:rPr>
            <w:rFonts w:ascii="Times New Roman" w:hAnsi="Times New Roman" w:cs="Times New Roman"/>
            <w:lang w:val="ru-RU"/>
          </w:rPr>
          <w:t>саме</w:t>
        </w:r>
        <w:proofErr w:type="spellEnd"/>
        <w:r w:rsidRPr="001A6AE6">
          <w:rPr>
            <w:rFonts w:ascii="Times New Roman" w:hAnsi="Times New Roman" w:cs="Times New Roman"/>
            <w:lang w:val="ru-RU"/>
          </w:rPr>
          <w:t xml:space="preserve">, але не </w:t>
        </w:r>
        <w:proofErr w:type="spellStart"/>
        <w:r w:rsidRPr="001A6AE6">
          <w:rPr>
            <w:rFonts w:ascii="Times New Roman" w:hAnsi="Times New Roman" w:cs="Times New Roman"/>
            <w:lang w:val="ru-RU"/>
          </w:rPr>
          <w:t>обмежуючись</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зазначені</w:t>
        </w:r>
        <w:proofErr w:type="spellEnd"/>
        <w:r w:rsidRPr="001A6AE6">
          <w:rPr>
            <w:rFonts w:ascii="Times New Roman" w:hAnsi="Times New Roman" w:cs="Times New Roman"/>
            <w:lang w:val="ru-RU"/>
          </w:rPr>
          <w:t xml:space="preserve"> в </w:t>
        </w:r>
        <w:proofErr w:type="spellStart"/>
        <w:r w:rsidRPr="001A6AE6">
          <w:rPr>
            <w:rFonts w:ascii="Times New Roman" w:hAnsi="Times New Roman" w:cs="Times New Roman"/>
            <w:lang w:val="ru-RU"/>
          </w:rPr>
          <w:t>пункті</w:t>
        </w:r>
        <w:proofErr w:type="spellEnd"/>
        <w:r w:rsidRPr="001A6AE6">
          <w:rPr>
            <w:rFonts w:ascii="Times New Roman" w:hAnsi="Times New Roman" w:cs="Times New Roman"/>
            <w:lang w:val="ru-RU"/>
          </w:rPr>
          <w:t xml:space="preserve"> 5.16 </w:t>
        </w:r>
        <w:proofErr w:type="spellStart"/>
        <w:r w:rsidRPr="001A6AE6">
          <w:rPr>
            <w:rFonts w:ascii="Times New Roman" w:hAnsi="Times New Roman" w:cs="Times New Roman"/>
            <w:lang w:val="ru-RU"/>
          </w:rPr>
          <w:t>цього</w:t>
        </w:r>
        <w:proofErr w:type="spellEnd"/>
        <w:r w:rsidRPr="001A6AE6">
          <w:rPr>
            <w:rFonts w:ascii="Times New Roman" w:hAnsi="Times New Roman" w:cs="Times New Roman"/>
            <w:lang w:val="ru-RU"/>
          </w:rPr>
          <w:t xml:space="preserve"> Договору) та </w:t>
        </w:r>
        <w:proofErr w:type="spellStart"/>
        <w:r w:rsidRPr="001A6AE6">
          <w:rPr>
            <w:rFonts w:ascii="Times New Roman" w:hAnsi="Times New Roman" w:cs="Times New Roman"/>
            <w:lang w:val="ru-RU"/>
          </w:rPr>
          <w:t>додаткові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маневрування</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залізничних</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вагонів</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покладаються</w:t>
        </w:r>
        <w:proofErr w:type="spellEnd"/>
        <w:r w:rsidRPr="001A6AE6">
          <w:rPr>
            <w:rFonts w:ascii="Times New Roman" w:hAnsi="Times New Roman" w:cs="Times New Roman"/>
            <w:lang w:val="ru-RU"/>
          </w:rPr>
          <w:t xml:space="preserve"> на сторону, яка </w:t>
        </w:r>
        <w:proofErr w:type="spellStart"/>
        <w:r w:rsidRPr="001A6AE6">
          <w:rPr>
            <w:rFonts w:ascii="Times New Roman" w:hAnsi="Times New Roman" w:cs="Times New Roman"/>
            <w:lang w:val="ru-RU"/>
          </w:rPr>
          <w:t>програла</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суперечк</w:t>
        </w:r>
        <w:del w:id="496" w:author="OLENA PASHKOVA (NEPTUNE.UA)" w:date="2023-11-16T04:58:00Z">
          <w:r w:rsidRPr="001A6AE6" w:rsidDel="002B525E">
            <w:rPr>
              <w:rFonts w:ascii="Times New Roman" w:hAnsi="Times New Roman" w:cs="Times New Roman"/>
              <w:lang w:val="ru-RU"/>
            </w:rPr>
            <w:delText>а</w:delText>
          </w:r>
        </w:del>
      </w:ins>
      <w:ins w:id="497" w:author="OLENA PASHKOVA (NEPTUNE.UA)" w:date="2023-11-16T04:58:00Z">
        <w:r w:rsidR="002B525E">
          <w:rPr>
            <w:rFonts w:ascii="Times New Roman" w:hAnsi="Times New Roman" w:cs="Times New Roman"/>
            <w:lang w:val="ru-RU"/>
          </w:rPr>
          <w:t>у</w:t>
        </w:r>
      </w:ins>
      <w:proofErr w:type="spellEnd"/>
      <w:ins w:id="498" w:author="SERHII SULIMA (NEPTUNE.UA)" w:date="2023-11-15T11:06:00Z">
        <w:r w:rsidRPr="001A6AE6">
          <w:rPr>
            <w:rFonts w:ascii="Times New Roman" w:hAnsi="Times New Roman" w:cs="Times New Roman"/>
            <w:lang w:val="ru-RU"/>
          </w:rPr>
          <w:t xml:space="preserve"> про </w:t>
        </w:r>
        <w:proofErr w:type="spellStart"/>
        <w:r w:rsidRPr="001A6AE6">
          <w:rPr>
            <w:rFonts w:ascii="Times New Roman" w:hAnsi="Times New Roman" w:cs="Times New Roman"/>
            <w:lang w:val="ru-RU"/>
          </w:rPr>
          <w:t>якість</w:t>
        </w:r>
        <w:proofErr w:type="spellEnd"/>
        <w:r w:rsidRPr="001A6AE6">
          <w:rPr>
            <w:rFonts w:ascii="Times New Roman" w:hAnsi="Times New Roman" w:cs="Times New Roman"/>
            <w:lang w:val="ru-RU"/>
          </w:rPr>
          <w:t>.</w:t>
        </w:r>
      </w:ins>
    </w:p>
    <w:p w14:paraId="7EEE292C" w14:textId="46D54100" w:rsidR="001A6AE6" w:rsidRDefault="001A6AE6" w:rsidP="00922E9D">
      <w:pPr>
        <w:contextualSpacing/>
        <w:jc w:val="both"/>
        <w:rPr>
          <w:ins w:id="499" w:author="SERHII SULIMA (NEPTUNE.UA)" w:date="2023-11-15T11:08:00Z"/>
          <w:rFonts w:ascii="Times New Roman" w:hAnsi="Times New Roman" w:cs="Times New Roman"/>
          <w:lang w:val="ru-RU"/>
        </w:rPr>
        <w:pPrChange w:id="500" w:author="OLENA PASHKOVA (NEPTUNE.UA)" w:date="2023-11-16T03:58:00Z">
          <w:pPr>
            <w:contextualSpacing/>
          </w:pPr>
        </w:pPrChange>
      </w:pPr>
      <w:proofErr w:type="spellStart"/>
      <w:ins w:id="501" w:author="SERHII SULIMA (NEPTUNE.UA)" w:date="2023-11-15T11:06:00Z">
        <w:r w:rsidRPr="001A6AE6">
          <w:rPr>
            <w:rFonts w:ascii="Times New Roman" w:hAnsi="Times New Roman" w:cs="Times New Roman"/>
            <w:lang w:val="ru-RU"/>
          </w:rPr>
          <w:t>Якщо</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вміст</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фосфіну</w:t>
        </w:r>
        <w:proofErr w:type="spellEnd"/>
        <w:r w:rsidRPr="001A6AE6">
          <w:rPr>
            <w:rFonts w:ascii="Times New Roman" w:hAnsi="Times New Roman" w:cs="Times New Roman"/>
            <w:lang w:val="ru-RU"/>
          </w:rPr>
          <w:t xml:space="preserve"> в </w:t>
        </w:r>
        <w:proofErr w:type="spellStart"/>
        <w:r w:rsidRPr="001A6AE6">
          <w:rPr>
            <w:rFonts w:ascii="Times New Roman" w:hAnsi="Times New Roman" w:cs="Times New Roman"/>
            <w:lang w:val="ru-RU"/>
          </w:rPr>
          <w:t>Зерні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перевищує</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дозволені</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ліміти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Сторони</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домовилися</w:t>
        </w:r>
        <w:proofErr w:type="spellEnd"/>
        <w:r w:rsidRPr="001A6AE6">
          <w:rPr>
            <w:rFonts w:ascii="Times New Roman" w:hAnsi="Times New Roman" w:cs="Times New Roman"/>
            <w:lang w:val="ru-RU"/>
          </w:rPr>
          <w:t xml:space="preserve"> про </w:t>
        </w:r>
        <w:proofErr w:type="spellStart"/>
        <w:r w:rsidRPr="001A6AE6">
          <w:rPr>
            <w:rFonts w:ascii="Times New Roman" w:hAnsi="Times New Roman" w:cs="Times New Roman"/>
            <w:lang w:val="ru-RU"/>
          </w:rPr>
          <w:t>наступну</w:t>
        </w:r>
        <w:proofErr w:type="spellEnd"/>
        <w:r w:rsidRPr="001A6AE6">
          <w:rPr>
            <w:rFonts w:ascii="Times New Roman" w:hAnsi="Times New Roman" w:cs="Times New Roman"/>
            <w:lang w:val="ru-RU"/>
          </w:rPr>
          <w:t xml:space="preserve"> </w:t>
        </w:r>
        <w:proofErr w:type="spellStart"/>
        <w:r w:rsidRPr="001A6AE6">
          <w:rPr>
            <w:rFonts w:ascii="Times New Roman" w:hAnsi="Times New Roman" w:cs="Times New Roman"/>
            <w:lang w:val="ru-RU"/>
          </w:rPr>
          <w:t>арбітражну</w:t>
        </w:r>
        <w:proofErr w:type="spellEnd"/>
        <w:r w:rsidRPr="001A6AE6">
          <w:rPr>
            <w:rFonts w:ascii="Times New Roman" w:hAnsi="Times New Roman" w:cs="Times New Roman"/>
            <w:lang w:val="ru-RU"/>
          </w:rPr>
          <w:t xml:space="preserve"> процедуру </w:t>
        </w:r>
        <w:proofErr w:type="gramStart"/>
        <w:r w:rsidRPr="001A6AE6">
          <w:rPr>
            <w:rFonts w:ascii="Times New Roman" w:hAnsi="Times New Roman" w:cs="Times New Roman"/>
            <w:lang w:val="ru-RU"/>
          </w:rPr>
          <w:t>для автотранспорту</w:t>
        </w:r>
        <w:proofErr w:type="gramEnd"/>
        <w:r w:rsidRPr="001A6AE6">
          <w:rPr>
            <w:rFonts w:ascii="Times New Roman" w:hAnsi="Times New Roman" w:cs="Times New Roman"/>
            <w:lang w:val="ru-RU"/>
          </w:rPr>
          <w:t>:</w:t>
        </w:r>
      </w:ins>
    </w:p>
    <w:p w14:paraId="1EE59993" w14:textId="77777777" w:rsidR="00D139F5" w:rsidRPr="00D139F5" w:rsidRDefault="00D139F5" w:rsidP="00922E9D">
      <w:pPr>
        <w:contextualSpacing/>
        <w:jc w:val="both"/>
        <w:rPr>
          <w:ins w:id="502" w:author="SERHII SULIMA (NEPTUNE.UA)" w:date="2023-11-15T11:08:00Z"/>
          <w:rFonts w:ascii="Times New Roman" w:hAnsi="Times New Roman" w:cs="Times New Roman"/>
          <w:lang w:val="ru-RU"/>
        </w:rPr>
        <w:pPrChange w:id="503" w:author="OLENA PASHKOVA (NEPTUNE.UA)" w:date="2023-11-16T03:58:00Z">
          <w:pPr>
            <w:contextualSpacing/>
          </w:pPr>
        </w:pPrChange>
      </w:pPr>
      <w:ins w:id="504" w:author="SERHII SULIMA (NEPTUNE.UA)" w:date="2023-11-15T11:08:00Z">
        <w:r w:rsidRPr="00D139F5">
          <w:rPr>
            <w:rFonts w:ascii="Times New Roman" w:hAnsi="Times New Roman" w:cs="Times New Roman"/>
            <w:lang w:val="ru-RU"/>
          </w:rPr>
          <w:t xml:space="preserve">а) для </w:t>
        </w:r>
        <w:proofErr w:type="spellStart"/>
        <w:r w:rsidRPr="00D139F5">
          <w:rPr>
            <w:rFonts w:ascii="Times New Roman" w:hAnsi="Times New Roman" w:cs="Times New Roman"/>
            <w:lang w:val="ru-RU"/>
          </w:rPr>
          <w:t>вантажівок</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Виконавець</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інформує</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водія</w:t>
        </w:r>
        <w:proofErr w:type="spellEnd"/>
        <w:r w:rsidRPr="00D139F5">
          <w:rPr>
            <w:rFonts w:ascii="Times New Roman" w:hAnsi="Times New Roman" w:cs="Times New Roman"/>
            <w:lang w:val="ru-RU"/>
          </w:rPr>
          <w:t xml:space="preserve"> про </w:t>
        </w:r>
        <w:proofErr w:type="spellStart"/>
        <w:r w:rsidRPr="00D139F5">
          <w:rPr>
            <w:rFonts w:ascii="Times New Roman" w:hAnsi="Times New Roman" w:cs="Times New Roman"/>
            <w:lang w:val="ru-RU"/>
          </w:rPr>
          <w:t>високий</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рівень</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фосфіну</w:t>
        </w:r>
        <w:proofErr w:type="spellEnd"/>
        <w:r w:rsidRPr="00D139F5">
          <w:rPr>
            <w:rFonts w:ascii="Times New Roman" w:hAnsi="Times New Roman" w:cs="Times New Roman"/>
            <w:lang w:val="ru-RU"/>
          </w:rPr>
          <w:t xml:space="preserve"> та </w:t>
        </w:r>
        <w:proofErr w:type="spellStart"/>
        <w:r w:rsidRPr="00D139F5">
          <w:rPr>
            <w:rFonts w:ascii="Times New Roman" w:hAnsi="Times New Roman" w:cs="Times New Roman"/>
            <w:lang w:val="ru-RU"/>
          </w:rPr>
          <w:t>пропонує</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підписати</w:t>
        </w:r>
        <w:proofErr w:type="spellEnd"/>
        <w:r w:rsidRPr="00D139F5">
          <w:rPr>
            <w:rFonts w:ascii="Times New Roman" w:hAnsi="Times New Roman" w:cs="Times New Roman"/>
            <w:lang w:val="ru-RU"/>
          </w:rPr>
          <w:t xml:space="preserve"> акт </w:t>
        </w:r>
        <w:proofErr w:type="spellStart"/>
        <w:r w:rsidRPr="00D139F5">
          <w:rPr>
            <w:rFonts w:ascii="Times New Roman" w:hAnsi="Times New Roman" w:cs="Times New Roman"/>
            <w:lang w:val="ru-RU"/>
          </w:rPr>
          <w:t>повернення</w:t>
        </w:r>
        <w:proofErr w:type="spellEnd"/>
        <w:r w:rsidRPr="00D139F5">
          <w:rPr>
            <w:rFonts w:ascii="Times New Roman" w:hAnsi="Times New Roman" w:cs="Times New Roman"/>
            <w:lang w:val="ru-RU"/>
          </w:rPr>
          <w:t>;</w:t>
        </w:r>
      </w:ins>
    </w:p>
    <w:p w14:paraId="7FD0C123" w14:textId="69414E14" w:rsidR="00D139F5" w:rsidRDefault="00D139F5" w:rsidP="00922E9D">
      <w:pPr>
        <w:contextualSpacing/>
        <w:jc w:val="both"/>
        <w:rPr>
          <w:ins w:id="505" w:author="SERHII SULIMA (NEPTUNE.UA)" w:date="2023-11-15T11:08:00Z"/>
          <w:rFonts w:ascii="Times New Roman" w:hAnsi="Times New Roman" w:cs="Times New Roman"/>
          <w:lang w:val="ru-RU"/>
        </w:rPr>
        <w:pPrChange w:id="506" w:author="OLENA PASHKOVA (NEPTUNE.UA)" w:date="2023-11-16T03:58:00Z">
          <w:pPr>
            <w:contextualSpacing/>
          </w:pPr>
        </w:pPrChange>
      </w:pPr>
      <w:ins w:id="507" w:author="SERHII SULIMA (NEPTUNE.UA)" w:date="2023-11-15T11:08:00Z">
        <w:r w:rsidRPr="00D139F5">
          <w:rPr>
            <w:rFonts w:ascii="Times New Roman" w:hAnsi="Times New Roman" w:cs="Times New Roman"/>
            <w:lang w:val="ru-RU"/>
          </w:rPr>
          <w:t xml:space="preserve">б) </w:t>
        </w:r>
        <w:proofErr w:type="spellStart"/>
        <w:r w:rsidRPr="00D139F5">
          <w:rPr>
            <w:rFonts w:ascii="Times New Roman" w:hAnsi="Times New Roman" w:cs="Times New Roman"/>
            <w:lang w:val="ru-RU"/>
          </w:rPr>
          <w:t>Водій</w:t>
        </w:r>
        <w:proofErr w:type="spellEnd"/>
        <w:r w:rsidRPr="00D139F5">
          <w:rPr>
            <w:rFonts w:ascii="Times New Roman" w:hAnsi="Times New Roman" w:cs="Times New Roman"/>
            <w:lang w:val="ru-RU"/>
          </w:rPr>
          <w:t xml:space="preserve">, як </w:t>
        </w:r>
        <w:proofErr w:type="spellStart"/>
        <w:r w:rsidRPr="00D139F5">
          <w:rPr>
            <w:rFonts w:ascii="Times New Roman" w:hAnsi="Times New Roman" w:cs="Times New Roman"/>
            <w:lang w:val="ru-RU"/>
          </w:rPr>
          <w:t>уповноважений</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представник</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перевізника</w:t>
        </w:r>
        <w:proofErr w:type="spellEnd"/>
        <w:r w:rsidRPr="00D139F5">
          <w:rPr>
            <w:rFonts w:ascii="Times New Roman" w:hAnsi="Times New Roman" w:cs="Times New Roman"/>
            <w:lang w:val="ru-RU"/>
          </w:rPr>
          <w:t xml:space="preserve"> та </w:t>
        </w:r>
        <w:proofErr w:type="spellStart"/>
        <w:r w:rsidRPr="00D139F5">
          <w:rPr>
            <w:rFonts w:ascii="Times New Roman" w:hAnsi="Times New Roman" w:cs="Times New Roman"/>
            <w:lang w:val="ru-RU"/>
          </w:rPr>
          <w:t>вантажовідправника</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має</w:t>
        </w:r>
        <w:proofErr w:type="spellEnd"/>
        <w:r w:rsidRPr="00D139F5">
          <w:rPr>
            <w:rFonts w:ascii="Times New Roman" w:hAnsi="Times New Roman" w:cs="Times New Roman"/>
            <w:lang w:val="ru-RU"/>
          </w:rPr>
          <w:t xml:space="preserve"> право не </w:t>
        </w:r>
        <w:proofErr w:type="spellStart"/>
        <w:r w:rsidRPr="00D139F5">
          <w:rPr>
            <w:rFonts w:ascii="Times New Roman" w:hAnsi="Times New Roman" w:cs="Times New Roman"/>
            <w:lang w:val="ru-RU"/>
          </w:rPr>
          <w:t>прийняти</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його</w:t>
        </w:r>
        <w:proofErr w:type="spellEnd"/>
        <w:r w:rsidRPr="00D139F5">
          <w:rPr>
            <w:rFonts w:ascii="Times New Roman" w:hAnsi="Times New Roman" w:cs="Times New Roman"/>
            <w:lang w:val="ru-RU"/>
          </w:rPr>
          <w:t xml:space="preserve"> та </w:t>
        </w:r>
        <w:proofErr w:type="spellStart"/>
        <w:r w:rsidRPr="00D139F5">
          <w:rPr>
            <w:rFonts w:ascii="Times New Roman" w:hAnsi="Times New Roman" w:cs="Times New Roman"/>
            <w:lang w:val="ru-RU"/>
          </w:rPr>
          <w:t>звернутися</w:t>
        </w:r>
        <w:proofErr w:type="spellEnd"/>
        <w:r w:rsidRPr="00D139F5">
          <w:rPr>
            <w:rFonts w:ascii="Times New Roman" w:hAnsi="Times New Roman" w:cs="Times New Roman"/>
            <w:lang w:val="ru-RU"/>
          </w:rPr>
          <w:t xml:space="preserve"> до </w:t>
        </w:r>
        <w:proofErr w:type="spellStart"/>
        <w:r w:rsidRPr="00D139F5">
          <w:rPr>
            <w:rFonts w:ascii="Times New Roman" w:hAnsi="Times New Roman" w:cs="Times New Roman"/>
            <w:lang w:val="ru-RU"/>
          </w:rPr>
          <w:t>арбітражу</w:t>
        </w:r>
        <w:proofErr w:type="spellEnd"/>
        <w:r w:rsidRPr="00D139F5">
          <w:rPr>
            <w:rFonts w:ascii="Times New Roman" w:hAnsi="Times New Roman" w:cs="Times New Roman"/>
            <w:lang w:val="ru-RU"/>
          </w:rPr>
          <w:t xml:space="preserve">. У </w:t>
        </w:r>
        <w:proofErr w:type="spellStart"/>
        <w:r w:rsidRPr="00D139F5">
          <w:rPr>
            <w:rFonts w:ascii="Times New Roman" w:hAnsi="Times New Roman" w:cs="Times New Roman"/>
            <w:lang w:val="ru-RU"/>
          </w:rPr>
          <w:t>цьому</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випадку</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вантажівка</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залишається</w:t>
        </w:r>
        <w:proofErr w:type="spellEnd"/>
        <w:r w:rsidRPr="00D139F5">
          <w:rPr>
            <w:rFonts w:ascii="Times New Roman" w:hAnsi="Times New Roman" w:cs="Times New Roman"/>
            <w:lang w:val="ru-RU"/>
          </w:rPr>
          <w:t xml:space="preserve"> на </w:t>
        </w:r>
        <w:proofErr w:type="spellStart"/>
        <w:r w:rsidRPr="00D139F5">
          <w:rPr>
            <w:rFonts w:ascii="Times New Roman" w:hAnsi="Times New Roman" w:cs="Times New Roman"/>
            <w:lang w:val="ru-RU"/>
          </w:rPr>
          <w:t>території</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Терміналу</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під</w:t>
        </w:r>
        <w:proofErr w:type="spellEnd"/>
        <w:r w:rsidRPr="00D139F5">
          <w:rPr>
            <w:rFonts w:ascii="Times New Roman" w:hAnsi="Times New Roman" w:cs="Times New Roman"/>
            <w:lang w:val="ru-RU"/>
          </w:rPr>
          <w:t xml:space="preserve"> наметом </w:t>
        </w:r>
        <w:proofErr w:type="gramStart"/>
        <w:r w:rsidRPr="00D139F5">
          <w:rPr>
            <w:rFonts w:ascii="Times New Roman" w:hAnsi="Times New Roman" w:cs="Times New Roman"/>
            <w:lang w:val="ru-RU"/>
          </w:rPr>
          <w:t>до початку</w:t>
        </w:r>
        <w:proofErr w:type="gram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арбітражу</w:t>
        </w:r>
        <w:proofErr w:type="spellEnd"/>
        <w:r w:rsidRPr="00D139F5">
          <w:rPr>
            <w:rFonts w:ascii="Times New Roman" w:hAnsi="Times New Roman" w:cs="Times New Roman"/>
            <w:lang w:val="ru-RU"/>
          </w:rPr>
          <w:t xml:space="preserve">, а </w:t>
        </w:r>
        <w:proofErr w:type="spellStart"/>
        <w:r w:rsidRPr="00D139F5">
          <w:rPr>
            <w:rFonts w:ascii="Times New Roman" w:hAnsi="Times New Roman" w:cs="Times New Roman"/>
            <w:lang w:val="ru-RU"/>
          </w:rPr>
          <w:t>представник</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Замовника</w:t>
        </w:r>
        <w:proofErr w:type="spellEnd"/>
        <w:r w:rsidRPr="00D139F5">
          <w:rPr>
            <w:rFonts w:ascii="Times New Roman" w:hAnsi="Times New Roman" w:cs="Times New Roman"/>
            <w:lang w:val="ru-RU"/>
          </w:rPr>
          <w:t xml:space="preserve"> повинен </w:t>
        </w:r>
        <w:proofErr w:type="spellStart"/>
        <w:r w:rsidRPr="00D139F5">
          <w:rPr>
            <w:rFonts w:ascii="Times New Roman" w:hAnsi="Times New Roman" w:cs="Times New Roman"/>
            <w:lang w:val="ru-RU"/>
          </w:rPr>
          <w:t>прибути</w:t>
        </w:r>
        <w:proofErr w:type="spellEnd"/>
        <w:r w:rsidRPr="00D139F5">
          <w:rPr>
            <w:rFonts w:ascii="Times New Roman" w:hAnsi="Times New Roman" w:cs="Times New Roman"/>
            <w:lang w:val="ru-RU"/>
          </w:rPr>
          <w:t xml:space="preserve"> на </w:t>
        </w:r>
        <w:proofErr w:type="spellStart"/>
        <w:r w:rsidRPr="00D139F5">
          <w:rPr>
            <w:rFonts w:ascii="Times New Roman" w:hAnsi="Times New Roman" w:cs="Times New Roman"/>
            <w:lang w:val="ru-RU"/>
          </w:rPr>
          <w:t>Термінал</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протягом</w:t>
        </w:r>
        <w:proofErr w:type="spellEnd"/>
        <w:r w:rsidRPr="00D139F5">
          <w:rPr>
            <w:rFonts w:ascii="Times New Roman" w:hAnsi="Times New Roman" w:cs="Times New Roman"/>
            <w:lang w:val="ru-RU"/>
          </w:rPr>
          <w:t xml:space="preserve"> 3 годин з моменту </w:t>
        </w:r>
        <w:proofErr w:type="spellStart"/>
        <w:r w:rsidRPr="00D139F5">
          <w:rPr>
            <w:rFonts w:ascii="Times New Roman" w:hAnsi="Times New Roman" w:cs="Times New Roman"/>
            <w:lang w:val="ru-RU"/>
          </w:rPr>
          <w:t>повідомлення</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Терміналу</w:t>
        </w:r>
        <w:proofErr w:type="spellEnd"/>
        <w:r w:rsidRPr="00D139F5">
          <w:rPr>
            <w:rFonts w:ascii="Times New Roman" w:hAnsi="Times New Roman" w:cs="Times New Roman"/>
            <w:lang w:val="ru-RU"/>
          </w:rPr>
          <w:t xml:space="preserve">. У </w:t>
        </w:r>
        <w:proofErr w:type="spellStart"/>
        <w:r w:rsidRPr="00D139F5">
          <w:rPr>
            <w:rFonts w:ascii="Times New Roman" w:hAnsi="Times New Roman" w:cs="Times New Roman"/>
            <w:lang w:val="ru-RU"/>
          </w:rPr>
          <w:t>разі</w:t>
        </w:r>
        <w:proofErr w:type="spellEnd"/>
        <w:r w:rsidRPr="00D139F5">
          <w:rPr>
            <w:rFonts w:ascii="Times New Roman" w:hAnsi="Times New Roman" w:cs="Times New Roman"/>
            <w:lang w:val="ru-RU"/>
          </w:rPr>
          <w:t xml:space="preserve"> неявки </w:t>
        </w:r>
        <w:proofErr w:type="spellStart"/>
        <w:r w:rsidRPr="00D139F5">
          <w:rPr>
            <w:rFonts w:ascii="Times New Roman" w:hAnsi="Times New Roman" w:cs="Times New Roman"/>
            <w:lang w:val="ru-RU"/>
          </w:rPr>
          <w:t>представників</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Замовника</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результати</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лабораторії</w:t>
        </w:r>
        <w:proofErr w:type="spellEnd"/>
        <w:r w:rsidRPr="00D139F5">
          <w:rPr>
            <w:rFonts w:ascii="Times New Roman" w:hAnsi="Times New Roman" w:cs="Times New Roman"/>
            <w:lang w:val="ru-RU"/>
          </w:rPr>
          <w:t xml:space="preserve"> </w:t>
        </w:r>
        <w:proofErr w:type="spellStart"/>
        <w:r w:rsidRPr="00D139F5">
          <w:rPr>
            <w:rFonts w:ascii="Times New Roman" w:hAnsi="Times New Roman" w:cs="Times New Roman"/>
            <w:lang w:val="ru-RU"/>
          </w:rPr>
          <w:t>Термінала</w:t>
        </w:r>
        <w:proofErr w:type="spellEnd"/>
        <w:r w:rsidRPr="00D139F5">
          <w:rPr>
            <w:rFonts w:ascii="Times New Roman" w:hAnsi="Times New Roman" w:cs="Times New Roman"/>
            <w:lang w:val="ru-RU"/>
          </w:rPr>
          <w:t xml:space="preserve"> є </w:t>
        </w:r>
        <w:proofErr w:type="spellStart"/>
        <w:r w:rsidRPr="00D139F5">
          <w:rPr>
            <w:rFonts w:ascii="Times New Roman" w:hAnsi="Times New Roman" w:cs="Times New Roman"/>
            <w:lang w:val="ru-RU"/>
          </w:rPr>
          <w:t>остаточними</w:t>
        </w:r>
        <w:proofErr w:type="spellEnd"/>
        <w:r w:rsidRPr="00D139F5">
          <w:rPr>
            <w:rFonts w:ascii="Times New Roman" w:hAnsi="Times New Roman" w:cs="Times New Roman"/>
            <w:lang w:val="ru-RU"/>
          </w:rPr>
          <w:t xml:space="preserve"> та </w:t>
        </w:r>
        <w:proofErr w:type="spellStart"/>
        <w:r w:rsidRPr="00D139F5">
          <w:rPr>
            <w:rFonts w:ascii="Times New Roman" w:hAnsi="Times New Roman" w:cs="Times New Roman"/>
            <w:lang w:val="ru-RU"/>
          </w:rPr>
          <w:t>обов’язковими</w:t>
        </w:r>
        <w:proofErr w:type="spellEnd"/>
        <w:r w:rsidRPr="00D139F5">
          <w:rPr>
            <w:rFonts w:ascii="Times New Roman" w:hAnsi="Times New Roman" w:cs="Times New Roman"/>
            <w:lang w:val="ru-RU"/>
          </w:rPr>
          <w:t>.</w:t>
        </w:r>
      </w:ins>
    </w:p>
    <w:p w14:paraId="79CAC3B3" w14:textId="2FAA7B31" w:rsidR="00D139F5" w:rsidRDefault="00403306" w:rsidP="00922E9D">
      <w:pPr>
        <w:contextualSpacing/>
        <w:jc w:val="both"/>
        <w:rPr>
          <w:ins w:id="508" w:author="SERHII SULIMA (NEPTUNE.UA)" w:date="2023-11-15T11:09:00Z"/>
          <w:rFonts w:ascii="Times New Roman" w:hAnsi="Times New Roman" w:cs="Times New Roman"/>
          <w:lang w:val="ru-RU"/>
        </w:rPr>
        <w:pPrChange w:id="509" w:author="OLENA PASHKOVA (NEPTUNE.UA)" w:date="2023-11-16T03:58:00Z">
          <w:pPr>
            <w:contextualSpacing/>
          </w:pPr>
        </w:pPrChange>
      </w:pPr>
      <w:proofErr w:type="spellStart"/>
      <w:ins w:id="510" w:author="SERHII SULIMA (NEPTUNE.UA)" w:date="2023-11-15T11:08:00Z">
        <w:r w:rsidRPr="00403306">
          <w:rPr>
            <w:rFonts w:ascii="Times New Roman" w:hAnsi="Times New Roman" w:cs="Times New Roman"/>
            <w:lang w:val="ru-RU"/>
          </w:rPr>
          <w:lastRenderedPageBreak/>
          <w:t>Якщо</w:t>
        </w:r>
        <w:proofErr w:type="spellEnd"/>
        <w:r w:rsidRPr="00403306">
          <w:rPr>
            <w:rFonts w:ascii="Times New Roman" w:hAnsi="Times New Roman" w:cs="Times New Roman"/>
            <w:lang w:val="ru-RU"/>
          </w:rPr>
          <w:t xml:space="preserve"> </w:t>
        </w:r>
        <w:proofErr w:type="spellStart"/>
        <w:r w:rsidRPr="00403306">
          <w:rPr>
            <w:rFonts w:ascii="Times New Roman" w:hAnsi="Times New Roman" w:cs="Times New Roman"/>
            <w:lang w:val="ru-RU"/>
          </w:rPr>
          <w:t>представник</w:t>
        </w:r>
        <w:proofErr w:type="spellEnd"/>
        <w:r w:rsidRPr="00403306">
          <w:rPr>
            <w:rFonts w:ascii="Times New Roman" w:hAnsi="Times New Roman" w:cs="Times New Roman"/>
            <w:lang w:val="ru-RU"/>
          </w:rPr>
          <w:t xml:space="preserve"> </w:t>
        </w:r>
        <w:proofErr w:type="spellStart"/>
        <w:r w:rsidRPr="00403306">
          <w:rPr>
            <w:rFonts w:ascii="Times New Roman" w:hAnsi="Times New Roman" w:cs="Times New Roman"/>
            <w:lang w:val="ru-RU"/>
          </w:rPr>
          <w:t>Замовника</w:t>
        </w:r>
        <w:proofErr w:type="spellEnd"/>
        <w:r w:rsidRPr="00403306">
          <w:rPr>
            <w:rFonts w:ascii="Times New Roman" w:hAnsi="Times New Roman" w:cs="Times New Roman"/>
            <w:lang w:val="ru-RU"/>
          </w:rPr>
          <w:t xml:space="preserve"> </w:t>
        </w:r>
        <w:proofErr w:type="spellStart"/>
        <w:r w:rsidRPr="00403306">
          <w:rPr>
            <w:rFonts w:ascii="Times New Roman" w:hAnsi="Times New Roman" w:cs="Times New Roman"/>
            <w:lang w:val="ru-RU"/>
          </w:rPr>
          <w:t>прибув</w:t>
        </w:r>
        <w:proofErr w:type="spellEnd"/>
        <w:r w:rsidRPr="00403306">
          <w:rPr>
            <w:rFonts w:ascii="Times New Roman" w:hAnsi="Times New Roman" w:cs="Times New Roman"/>
            <w:lang w:val="ru-RU"/>
          </w:rPr>
          <w:t xml:space="preserve"> </w:t>
        </w:r>
        <w:proofErr w:type="spellStart"/>
        <w:r w:rsidRPr="00403306">
          <w:rPr>
            <w:rFonts w:ascii="Times New Roman" w:hAnsi="Times New Roman" w:cs="Times New Roman"/>
            <w:lang w:val="ru-RU"/>
          </w:rPr>
          <w:t>вчасно</w:t>
        </w:r>
        <w:proofErr w:type="spellEnd"/>
        <w:r w:rsidRPr="00403306">
          <w:rPr>
            <w:rFonts w:ascii="Times New Roman" w:hAnsi="Times New Roman" w:cs="Times New Roman"/>
            <w:lang w:val="ru-RU"/>
          </w:rPr>
          <w:t xml:space="preserve">, </w:t>
        </w:r>
        <w:proofErr w:type="spellStart"/>
        <w:r w:rsidRPr="00403306">
          <w:rPr>
            <w:rFonts w:ascii="Times New Roman" w:hAnsi="Times New Roman" w:cs="Times New Roman"/>
            <w:lang w:val="ru-RU"/>
          </w:rPr>
          <w:t>тестування</w:t>
        </w:r>
        <w:proofErr w:type="spellEnd"/>
        <w:r w:rsidRPr="00403306">
          <w:rPr>
            <w:rFonts w:ascii="Times New Roman" w:hAnsi="Times New Roman" w:cs="Times New Roman"/>
            <w:lang w:val="ru-RU"/>
          </w:rPr>
          <w:t xml:space="preserve"> проводиться </w:t>
        </w:r>
        <w:proofErr w:type="spellStart"/>
        <w:r w:rsidRPr="00403306">
          <w:rPr>
            <w:rFonts w:ascii="Times New Roman" w:hAnsi="Times New Roman" w:cs="Times New Roman"/>
            <w:lang w:val="ru-RU"/>
          </w:rPr>
          <w:t>спільно</w:t>
        </w:r>
        <w:proofErr w:type="spellEnd"/>
        <w:r w:rsidRPr="00403306">
          <w:rPr>
            <w:rFonts w:ascii="Times New Roman" w:hAnsi="Times New Roman" w:cs="Times New Roman"/>
            <w:lang w:val="ru-RU"/>
          </w:rPr>
          <w:t xml:space="preserve"> </w:t>
        </w:r>
        <w:proofErr w:type="spellStart"/>
        <w:r w:rsidRPr="00403306">
          <w:rPr>
            <w:rFonts w:ascii="Times New Roman" w:hAnsi="Times New Roman" w:cs="Times New Roman"/>
            <w:lang w:val="ru-RU"/>
          </w:rPr>
          <w:t>погружним</w:t>
        </w:r>
        <w:proofErr w:type="spellEnd"/>
        <w:r w:rsidRPr="00403306">
          <w:rPr>
            <w:rFonts w:ascii="Times New Roman" w:hAnsi="Times New Roman" w:cs="Times New Roman"/>
            <w:lang w:val="ru-RU"/>
          </w:rPr>
          <w:t xml:space="preserve"> </w:t>
        </w:r>
        <w:proofErr w:type="spellStart"/>
        <w:r w:rsidRPr="00403306">
          <w:rPr>
            <w:rFonts w:ascii="Times New Roman" w:hAnsi="Times New Roman" w:cs="Times New Roman"/>
            <w:lang w:val="ru-RU"/>
          </w:rPr>
          <w:t>вимірювальнимй</w:t>
        </w:r>
        <w:proofErr w:type="spellEnd"/>
        <w:r w:rsidRPr="00403306">
          <w:rPr>
            <w:rFonts w:ascii="Times New Roman" w:hAnsi="Times New Roman" w:cs="Times New Roman"/>
            <w:lang w:val="ru-RU"/>
          </w:rPr>
          <w:t xml:space="preserve"> </w:t>
        </w:r>
        <w:proofErr w:type="spellStart"/>
        <w:r w:rsidRPr="00403306">
          <w:rPr>
            <w:rFonts w:ascii="Times New Roman" w:hAnsi="Times New Roman" w:cs="Times New Roman"/>
            <w:lang w:val="ru-RU"/>
          </w:rPr>
          <w:t>приладом</w:t>
        </w:r>
        <w:proofErr w:type="spellEnd"/>
        <w:r w:rsidRPr="00403306">
          <w:rPr>
            <w:rFonts w:ascii="Times New Roman" w:hAnsi="Times New Roman" w:cs="Times New Roman"/>
            <w:lang w:val="ru-RU"/>
          </w:rPr>
          <w:t xml:space="preserve"> </w:t>
        </w:r>
        <w:proofErr w:type="spellStart"/>
        <w:r w:rsidRPr="00403306">
          <w:rPr>
            <w:rFonts w:ascii="Times New Roman" w:hAnsi="Times New Roman" w:cs="Times New Roman"/>
            <w:lang w:val="ru-RU"/>
          </w:rPr>
          <w:t>Drager</w:t>
        </w:r>
      </w:ins>
      <w:proofErr w:type="spellEnd"/>
      <w:ins w:id="511" w:author="SERHII SULIMA (NEPTUNE.UA)" w:date="2023-11-15T11:09:00Z">
        <w:r w:rsidR="00815D25">
          <w:rPr>
            <w:rFonts w:ascii="Times New Roman" w:hAnsi="Times New Roman" w:cs="Times New Roman"/>
            <w:lang w:val="ru-RU"/>
          </w:rPr>
          <w:t>.</w:t>
        </w:r>
      </w:ins>
    </w:p>
    <w:p w14:paraId="68D99759" w14:textId="77777777" w:rsidR="00815D25" w:rsidRPr="00815D25" w:rsidRDefault="00815D25" w:rsidP="00922E9D">
      <w:pPr>
        <w:contextualSpacing/>
        <w:jc w:val="both"/>
        <w:rPr>
          <w:rFonts w:ascii="Times New Roman" w:hAnsi="Times New Roman" w:cs="Times New Roman"/>
          <w:lang w:val="ru-RU"/>
        </w:rPr>
        <w:pPrChange w:id="512" w:author="OLENA PASHKOVA (NEPTUNE.UA)" w:date="2023-11-16T03:58:00Z">
          <w:pPr>
            <w:contextualSpacing/>
          </w:pPr>
        </w:pPrChange>
      </w:pPr>
      <w:proofErr w:type="spellStart"/>
      <w:r w:rsidRPr="00815D25">
        <w:rPr>
          <w:rFonts w:ascii="Times New Roman" w:hAnsi="Times New Roman" w:cs="Times New Roman"/>
          <w:lang w:val="ru-RU"/>
        </w:rPr>
        <w:t>Якщо</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рівень</w:t>
      </w:r>
      <w:proofErr w:type="spellEnd"/>
      <w:r w:rsidRPr="00815D25">
        <w:rPr>
          <w:rFonts w:ascii="Times New Roman" w:hAnsi="Times New Roman" w:cs="Times New Roman"/>
          <w:lang w:val="ru-RU"/>
        </w:rPr>
        <w:t xml:space="preserve"> РН3 </w:t>
      </w:r>
      <w:proofErr w:type="spellStart"/>
      <w:r w:rsidRPr="00815D25">
        <w:rPr>
          <w:rFonts w:ascii="Times New Roman" w:hAnsi="Times New Roman" w:cs="Times New Roman"/>
          <w:lang w:val="ru-RU"/>
        </w:rPr>
        <w:t>вище</w:t>
      </w:r>
      <w:proofErr w:type="spellEnd"/>
      <w:r w:rsidRPr="00815D25">
        <w:rPr>
          <w:rFonts w:ascii="Times New Roman" w:hAnsi="Times New Roman" w:cs="Times New Roman"/>
          <w:lang w:val="ru-RU"/>
        </w:rPr>
        <w:t xml:space="preserve"> 0,1 мг/м3, </w:t>
      </w:r>
      <w:proofErr w:type="spellStart"/>
      <w:r w:rsidRPr="00815D25">
        <w:rPr>
          <w:rFonts w:ascii="Times New Roman" w:hAnsi="Times New Roman" w:cs="Times New Roman"/>
          <w:lang w:val="ru-RU"/>
        </w:rPr>
        <w:t>підписується</w:t>
      </w:r>
      <w:proofErr w:type="spellEnd"/>
      <w:r w:rsidRPr="00815D25">
        <w:rPr>
          <w:rFonts w:ascii="Times New Roman" w:hAnsi="Times New Roman" w:cs="Times New Roman"/>
          <w:lang w:val="ru-RU"/>
        </w:rPr>
        <w:t xml:space="preserve"> акт </w:t>
      </w:r>
      <w:proofErr w:type="spellStart"/>
      <w:r w:rsidRPr="00815D25">
        <w:rPr>
          <w:rFonts w:ascii="Times New Roman" w:hAnsi="Times New Roman" w:cs="Times New Roman"/>
          <w:lang w:val="ru-RU"/>
        </w:rPr>
        <w:t>повернення</w:t>
      </w:r>
      <w:proofErr w:type="spellEnd"/>
      <w:r w:rsidRPr="00815D25">
        <w:rPr>
          <w:rFonts w:ascii="Times New Roman" w:hAnsi="Times New Roman" w:cs="Times New Roman"/>
          <w:lang w:val="ru-RU"/>
        </w:rPr>
        <w:t>.</w:t>
      </w:r>
    </w:p>
    <w:p w14:paraId="7E90319B" w14:textId="77777777" w:rsidR="00815D25" w:rsidRPr="00815D25" w:rsidRDefault="00815D25" w:rsidP="00922E9D">
      <w:pPr>
        <w:contextualSpacing/>
        <w:jc w:val="both"/>
        <w:rPr>
          <w:rFonts w:ascii="Times New Roman" w:hAnsi="Times New Roman" w:cs="Times New Roman"/>
          <w:lang w:val="ru-RU"/>
        </w:rPr>
        <w:pPrChange w:id="513" w:author="OLENA PASHKOVA (NEPTUNE.UA)" w:date="2023-11-16T03:58:00Z">
          <w:pPr>
            <w:contextualSpacing/>
          </w:pPr>
        </w:pPrChange>
      </w:pPr>
      <w:proofErr w:type="spellStart"/>
      <w:r w:rsidRPr="00815D25">
        <w:rPr>
          <w:rFonts w:ascii="Times New Roman" w:hAnsi="Times New Roman" w:cs="Times New Roman"/>
          <w:lang w:val="ru-RU"/>
        </w:rPr>
        <w:t>Також</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має</w:t>
      </w:r>
      <w:proofErr w:type="spellEnd"/>
      <w:r w:rsidRPr="00815D25">
        <w:rPr>
          <w:rFonts w:ascii="Times New Roman" w:hAnsi="Times New Roman" w:cs="Times New Roman"/>
          <w:lang w:val="ru-RU"/>
        </w:rPr>
        <w:t xml:space="preserve"> бути </w:t>
      </w:r>
      <w:proofErr w:type="spellStart"/>
      <w:r w:rsidRPr="00815D25">
        <w:rPr>
          <w:rFonts w:ascii="Times New Roman" w:hAnsi="Times New Roman" w:cs="Times New Roman"/>
          <w:lang w:val="ru-RU"/>
        </w:rPr>
        <w:t>підписаний</w:t>
      </w:r>
      <w:proofErr w:type="spellEnd"/>
      <w:r w:rsidRPr="00815D25">
        <w:rPr>
          <w:rFonts w:ascii="Times New Roman" w:hAnsi="Times New Roman" w:cs="Times New Roman"/>
          <w:lang w:val="ru-RU"/>
        </w:rPr>
        <w:t xml:space="preserve"> акт про </w:t>
      </w:r>
      <w:proofErr w:type="spellStart"/>
      <w:r w:rsidRPr="00815D25">
        <w:rPr>
          <w:rFonts w:ascii="Times New Roman" w:hAnsi="Times New Roman" w:cs="Times New Roman"/>
          <w:lang w:val="ru-RU"/>
        </w:rPr>
        <w:t>результати</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вимірювання</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Виконавцем</w:t>
      </w:r>
      <w:proofErr w:type="spellEnd"/>
      <w:r w:rsidRPr="00815D25">
        <w:rPr>
          <w:rFonts w:ascii="Times New Roman" w:hAnsi="Times New Roman" w:cs="Times New Roman"/>
          <w:lang w:val="ru-RU"/>
        </w:rPr>
        <w:t xml:space="preserve"> та </w:t>
      </w:r>
      <w:proofErr w:type="spellStart"/>
      <w:r w:rsidRPr="00815D25">
        <w:rPr>
          <w:rFonts w:ascii="Times New Roman" w:hAnsi="Times New Roman" w:cs="Times New Roman"/>
          <w:lang w:val="ru-RU"/>
        </w:rPr>
        <w:t>представником</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Замовника</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Ці</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результати</w:t>
      </w:r>
      <w:proofErr w:type="spellEnd"/>
      <w:r w:rsidRPr="00815D25">
        <w:rPr>
          <w:rFonts w:ascii="Times New Roman" w:hAnsi="Times New Roman" w:cs="Times New Roman"/>
          <w:lang w:val="ru-RU"/>
        </w:rPr>
        <w:t xml:space="preserve"> є </w:t>
      </w:r>
      <w:proofErr w:type="spellStart"/>
      <w:r w:rsidRPr="00815D25">
        <w:rPr>
          <w:rFonts w:ascii="Times New Roman" w:hAnsi="Times New Roman" w:cs="Times New Roman"/>
          <w:lang w:val="ru-RU"/>
        </w:rPr>
        <w:t>остаточними</w:t>
      </w:r>
      <w:proofErr w:type="spellEnd"/>
      <w:r w:rsidRPr="00815D25">
        <w:rPr>
          <w:rFonts w:ascii="Times New Roman" w:hAnsi="Times New Roman" w:cs="Times New Roman"/>
          <w:lang w:val="ru-RU"/>
        </w:rPr>
        <w:t>.</w:t>
      </w:r>
    </w:p>
    <w:p w14:paraId="5EBF4238" w14:textId="7CCC064F" w:rsidR="00815D25" w:rsidRDefault="00815D25" w:rsidP="00922E9D">
      <w:pPr>
        <w:contextualSpacing/>
        <w:jc w:val="both"/>
        <w:rPr>
          <w:ins w:id="514" w:author="SERHII SULIMA (NEPTUNE.UA)" w:date="2023-11-15T11:10:00Z"/>
          <w:rFonts w:ascii="Times New Roman" w:hAnsi="Times New Roman" w:cs="Times New Roman"/>
          <w:lang w:val="ru-RU"/>
        </w:rPr>
        <w:pPrChange w:id="515" w:author="OLENA PASHKOVA (NEPTUNE.UA)" w:date="2023-11-16T03:58:00Z">
          <w:pPr>
            <w:contextualSpacing/>
          </w:pPr>
        </w:pPrChange>
      </w:pPr>
      <w:proofErr w:type="spellStart"/>
      <w:r w:rsidRPr="00815D25">
        <w:rPr>
          <w:rFonts w:ascii="Times New Roman" w:hAnsi="Times New Roman" w:cs="Times New Roman"/>
          <w:lang w:val="ru-RU"/>
        </w:rPr>
        <w:t>Якщо</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початкові</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вимірювання</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підтверджуються</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арбітражем</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Виконавець</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має</w:t>
      </w:r>
      <w:proofErr w:type="spellEnd"/>
      <w:r w:rsidRPr="00815D25">
        <w:rPr>
          <w:rFonts w:ascii="Times New Roman" w:hAnsi="Times New Roman" w:cs="Times New Roman"/>
          <w:lang w:val="ru-RU"/>
        </w:rPr>
        <w:t xml:space="preserve"> право </w:t>
      </w:r>
      <w:proofErr w:type="spellStart"/>
      <w:r w:rsidRPr="00815D25">
        <w:rPr>
          <w:rFonts w:ascii="Times New Roman" w:hAnsi="Times New Roman" w:cs="Times New Roman"/>
          <w:lang w:val="ru-RU"/>
        </w:rPr>
        <w:t>заборонити</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в‘їзд</w:t>
      </w:r>
      <w:proofErr w:type="spellEnd"/>
      <w:r w:rsidRPr="00815D25">
        <w:rPr>
          <w:rFonts w:ascii="Times New Roman" w:hAnsi="Times New Roman" w:cs="Times New Roman"/>
          <w:lang w:val="ru-RU"/>
        </w:rPr>
        <w:t xml:space="preserve"> до </w:t>
      </w:r>
      <w:proofErr w:type="spellStart"/>
      <w:r w:rsidRPr="00815D25">
        <w:rPr>
          <w:rFonts w:ascii="Times New Roman" w:hAnsi="Times New Roman" w:cs="Times New Roman"/>
          <w:lang w:val="ru-RU"/>
        </w:rPr>
        <w:t>терміналу</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вантажівці</w:t>
      </w:r>
      <w:proofErr w:type="spellEnd"/>
      <w:r w:rsidRPr="00815D25">
        <w:rPr>
          <w:rFonts w:ascii="Times New Roman" w:hAnsi="Times New Roman" w:cs="Times New Roman"/>
          <w:lang w:val="ru-RU"/>
        </w:rPr>
        <w:t xml:space="preserve"> та </w:t>
      </w:r>
      <w:proofErr w:type="spellStart"/>
      <w:r w:rsidRPr="00815D25">
        <w:rPr>
          <w:rFonts w:ascii="Times New Roman" w:hAnsi="Times New Roman" w:cs="Times New Roman"/>
          <w:lang w:val="ru-RU"/>
        </w:rPr>
        <w:t>її</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водія</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протягом</w:t>
      </w:r>
      <w:proofErr w:type="spellEnd"/>
      <w:r w:rsidRPr="00815D25">
        <w:rPr>
          <w:rFonts w:ascii="Times New Roman" w:hAnsi="Times New Roman" w:cs="Times New Roman"/>
          <w:lang w:val="ru-RU"/>
        </w:rPr>
        <w:t xml:space="preserve"> 10 </w:t>
      </w:r>
      <w:proofErr w:type="spellStart"/>
      <w:r w:rsidRPr="00815D25">
        <w:rPr>
          <w:rFonts w:ascii="Times New Roman" w:hAnsi="Times New Roman" w:cs="Times New Roman"/>
          <w:lang w:val="ru-RU"/>
        </w:rPr>
        <w:t>днів</w:t>
      </w:r>
      <w:proofErr w:type="spellEnd"/>
      <w:r w:rsidRPr="00815D25">
        <w:rPr>
          <w:rFonts w:ascii="Times New Roman" w:hAnsi="Times New Roman" w:cs="Times New Roman"/>
          <w:lang w:val="ru-RU"/>
        </w:rPr>
        <w:t xml:space="preserve"> </w:t>
      </w:r>
      <w:proofErr w:type="spellStart"/>
      <w:r w:rsidRPr="00815D25">
        <w:rPr>
          <w:rFonts w:ascii="Times New Roman" w:hAnsi="Times New Roman" w:cs="Times New Roman"/>
          <w:lang w:val="ru-RU"/>
        </w:rPr>
        <w:t>поспіль</w:t>
      </w:r>
      <w:proofErr w:type="spellEnd"/>
      <w:r w:rsidRPr="00815D25">
        <w:rPr>
          <w:rFonts w:ascii="Times New Roman" w:hAnsi="Times New Roman" w:cs="Times New Roman"/>
          <w:lang w:val="ru-RU"/>
        </w:rPr>
        <w:t>.</w:t>
      </w:r>
    </w:p>
    <w:p w14:paraId="2833CFC7" w14:textId="77777777" w:rsidR="008B18B0" w:rsidRPr="008B18B0" w:rsidRDefault="008B18B0" w:rsidP="00922E9D">
      <w:pPr>
        <w:contextualSpacing/>
        <w:jc w:val="both"/>
        <w:rPr>
          <w:ins w:id="516" w:author="SERHII SULIMA (NEPTUNE.UA)" w:date="2023-11-15T11:10:00Z"/>
          <w:rFonts w:ascii="Times New Roman" w:hAnsi="Times New Roman" w:cs="Times New Roman"/>
          <w:lang w:val="ru-RU"/>
        </w:rPr>
        <w:pPrChange w:id="517" w:author="OLENA PASHKOVA (NEPTUNE.UA)" w:date="2023-11-16T03:58:00Z">
          <w:pPr>
            <w:contextualSpacing/>
          </w:pPr>
        </w:pPrChange>
      </w:pPr>
      <w:proofErr w:type="spellStart"/>
      <w:ins w:id="518" w:author="SERHII SULIMA (NEPTUNE.UA)" w:date="2023-11-15T11:10:00Z">
        <w:r w:rsidRPr="008B18B0">
          <w:rPr>
            <w:rFonts w:ascii="Times New Roman" w:hAnsi="Times New Roman" w:cs="Times New Roman"/>
            <w:lang w:val="ru-RU"/>
          </w:rPr>
          <w:t>Якщо</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вміст</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фосфіну</w:t>
        </w:r>
        <w:proofErr w:type="spellEnd"/>
        <w:r w:rsidRPr="008B18B0">
          <w:rPr>
            <w:rFonts w:ascii="Times New Roman" w:hAnsi="Times New Roman" w:cs="Times New Roman"/>
            <w:lang w:val="ru-RU"/>
          </w:rPr>
          <w:t xml:space="preserve"> в </w:t>
        </w:r>
        <w:proofErr w:type="spellStart"/>
        <w:r w:rsidRPr="008B18B0">
          <w:rPr>
            <w:rFonts w:ascii="Times New Roman" w:hAnsi="Times New Roman" w:cs="Times New Roman"/>
            <w:lang w:val="ru-RU"/>
          </w:rPr>
          <w:t>Зерні</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перевищує</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дозволені</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ліміти</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Сторони</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домовилися</w:t>
        </w:r>
        <w:proofErr w:type="spellEnd"/>
        <w:r w:rsidRPr="008B18B0">
          <w:rPr>
            <w:rFonts w:ascii="Times New Roman" w:hAnsi="Times New Roman" w:cs="Times New Roman"/>
            <w:lang w:val="ru-RU"/>
          </w:rPr>
          <w:t xml:space="preserve"> про </w:t>
        </w:r>
        <w:proofErr w:type="spellStart"/>
        <w:r w:rsidRPr="008B18B0">
          <w:rPr>
            <w:rFonts w:ascii="Times New Roman" w:hAnsi="Times New Roman" w:cs="Times New Roman"/>
            <w:lang w:val="ru-RU"/>
          </w:rPr>
          <w:t>наступну</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арбітражну</w:t>
        </w:r>
        <w:proofErr w:type="spellEnd"/>
        <w:r w:rsidRPr="008B18B0">
          <w:rPr>
            <w:rFonts w:ascii="Times New Roman" w:hAnsi="Times New Roman" w:cs="Times New Roman"/>
            <w:lang w:val="ru-RU"/>
          </w:rPr>
          <w:t xml:space="preserve"> процедуру для </w:t>
        </w:r>
        <w:proofErr w:type="spellStart"/>
        <w:r w:rsidRPr="008B18B0">
          <w:rPr>
            <w:rFonts w:ascii="Times New Roman" w:hAnsi="Times New Roman" w:cs="Times New Roman"/>
            <w:lang w:val="ru-RU"/>
          </w:rPr>
          <w:t>залізничного</w:t>
        </w:r>
        <w:proofErr w:type="spellEnd"/>
        <w:r w:rsidRPr="008B18B0">
          <w:rPr>
            <w:rFonts w:ascii="Times New Roman" w:hAnsi="Times New Roman" w:cs="Times New Roman"/>
            <w:lang w:val="ru-RU"/>
          </w:rPr>
          <w:t xml:space="preserve"> транспорту:</w:t>
        </w:r>
      </w:ins>
    </w:p>
    <w:p w14:paraId="254AC8B4" w14:textId="66B6D910" w:rsidR="008B18B0" w:rsidRDefault="008B18B0" w:rsidP="00922E9D">
      <w:pPr>
        <w:contextualSpacing/>
        <w:jc w:val="both"/>
        <w:rPr>
          <w:rFonts w:ascii="Times New Roman" w:hAnsi="Times New Roman" w:cs="Times New Roman"/>
          <w:lang w:val="ru-RU"/>
        </w:rPr>
        <w:pPrChange w:id="519" w:author="OLENA PASHKOVA (NEPTUNE.UA)" w:date="2023-11-16T03:58:00Z">
          <w:pPr>
            <w:contextualSpacing/>
          </w:pPr>
        </w:pPrChange>
      </w:pPr>
      <w:ins w:id="520" w:author="SERHII SULIMA (NEPTUNE.UA)" w:date="2023-11-15T11:10:00Z">
        <w:r w:rsidRPr="008B18B0">
          <w:rPr>
            <w:rFonts w:ascii="Times New Roman" w:hAnsi="Times New Roman" w:cs="Times New Roman"/>
            <w:lang w:val="ru-RU"/>
          </w:rPr>
          <w:t>-</w:t>
        </w:r>
        <w:r w:rsidRPr="008B18B0">
          <w:rPr>
            <w:rFonts w:ascii="Times New Roman" w:hAnsi="Times New Roman" w:cs="Times New Roman"/>
            <w:lang w:val="ru-RU"/>
          </w:rPr>
          <w:tab/>
          <w:t xml:space="preserve">При </w:t>
        </w:r>
        <w:proofErr w:type="spellStart"/>
        <w:r w:rsidRPr="008B18B0">
          <w:rPr>
            <w:rFonts w:ascii="Times New Roman" w:hAnsi="Times New Roman" w:cs="Times New Roman"/>
            <w:lang w:val="ru-RU"/>
          </w:rPr>
          <w:t>виявленні</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перевищення</w:t>
        </w:r>
        <w:proofErr w:type="spellEnd"/>
        <w:r w:rsidRPr="008B18B0">
          <w:rPr>
            <w:rFonts w:ascii="Times New Roman" w:hAnsi="Times New Roman" w:cs="Times New Roman"/>
            <w:lang w:val="ru-RU"/>
          </w:rPr>
          <w:t xml:space="preserve"> ГДК </w:t>
        </w:r>
        <w:proofErr w:type="spellStart"/>
        <w:r w:rsidRPr="008B18B0">
          <w:rPr>
            <w:rFonts w:ascii="Times New Roman" w:hAnsi="Times New Roman" w:cs="Times New Roman"/>
            <w:lang w:val="ru-RU"/>
          </w:rPr>
          <w:t>фосфінів</w:t>
        </w:r>
        <w:proofErr w:type="spellEnd"/>
        <w:r w:rsidRPr="008B18B0">
          <w:rPr>
            <w:rFonts w:ascii="Times New Roman" w:hAnsi="Times New Roman" w:cs="Times New Roman"/>
            <w:lang w:val="ru-RU"/>
          </w:rPr>
          <w:t xml:space="preserve"> у </w:t>
        </w:r>
        <w:proofErr w:type="spellStart"/>
        <w:r w:rsidRPr="008B18B0">
          <w:rPr>
            <w:rFonts w:ascii="Times New Roman" w:hAnsi="Times New Roman" w:cs="Times New Roman"/>
            <w:lang w:val="ru-RU"/>
          </w:rPr>
          <w:t>залізничному</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вагоні</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подальший</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відбір</w:t>
        </w:r>
        <w:proofErr w:type="spellEnd"/>
        <w:r w:rsidRPr="008B18B0">
          <w:rPr>
            <w:rFonts w:ascii="Times New Roman" w:hAnsi="Times New Roman" w:cs="Times New Roman"/>
            <w:lang w:val="ru-RU"/>
          </w:rPr>
          <w:t xml:space="preserve"> проб зерна не </w:t>
        </w:r>
        <w:proofErr w:type="spellStart"/>
        <w:r w:rsidRPr="008B18B0">
          <w:rPr>
            <w:rFonts w:ascii="Times New Roman" w:hAnsi="Times New Roman" w:cs="Times New Roman"/>
            <w:lang w:val="ru-RU"/>
          </w:rPr>
          <w:t>здійснюється</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Виконавець</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складає</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відповідний</w:t>
        </w:r>
        <w:proofErr w:type="spellEnd"/>
        <w:r w:rsidRPr="008B18B0">
          <w:rPr>
            <w:rFonts w:ascii="Times New Roman" w:hAnsi="Times New Roman" w:cs="Times New Roman"/>
            <w:lang w:val="ru-RU"/>
          </w:rPr>
          <w:t xml:space="preserve"> «Акт </w:t>
        </w:r>
        <w:proofErr w:type="spellStart"/>
        <w:r w:rsidRPr="008B18B0">
          <w:rPr>
            <w:rFonts w:ascii="Times New Roman" w:hAnsi="Times New Roman" w:cs="Times New Roman"/>
            <w:lang w:val="ru-RU"/>
          </w:rPr>
          <w:t>замірів</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концентрації</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фосфінів</w:t>
        </w:r>
        <w:proofErr w:type="spellEnd"/>
        <w:r w:rsidRPr="008B18B0">
          <w:rPr>
            <w:rFonts w:ascii="Times New Roman" w:hAnsi="Times New Roman" w:cs="Times New Roman"/>
            <w:lang w:val="ru-RU"/>
          </w:rPr>
          <w:t xml:space="preserve">» та </w:t>
        </w:r>
        <w:proofErr w:type="spellStart"/>
        <w:r w:rsidRPr="008B18B0">
          <w:rPr>
            <w:rFonts w:ascii="Times New Roman" w:hAnsi="Times New Roman" w:cs="Times New Roman"/>
            <w:lang w:val="ru-RU"/>
          </w:rPr>
          <w:t>надсилає</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Замовнику</w:t>
        </w:r>
        <w:proofErr w:type="spellEnd"/>
        <w:r w:rsidRPr="008B18B0">
          <w:rPr>
            <w:rFonts w:ascii="Times New Roman" w:hAnsi="Times New Roman" w:cs="Times New Roman"/>
            <w:lang w:val="ru-RU"/>
          </w:rPr>
          <w:t xml:space="preserve">. В </w:t>
        </w:r>
        <w:proofErr w:type="spellStart"/>
        <w:r w:rsidRPr="008B18B0">
          <w:rPr>
            <w:rFonts w:ascii="Times New Roman" w:hAnsi="Times New Roman" w:cs="Times New Roman"/>
            <w:lang w:val="ru-RU"/>
          </w:rPr>
          <w:t>разі</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незгоди</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Замовник</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має</w:t>
        </w:r>
        <w:proofErr w:type="spellEnd"/>
        <w:r w:rsidRPr="008B18B0">
          <w:rPr>
            <w:rFonts w:ascii="Times New Roman" w:hAnsi="Times New Roman" w:cs="Times New Roman"/>
            <w:lang w:val="ru-RU"/>
          </w:rPr>
          <w:t xml:space="preserve"> право </w:t>
        </w:r>
        <w:proofErr w:type="spellStart"/>
        <w:r w:rsidRPr="008B18B0">
          <w:rPr>
            <w:rFonts w:ascii="Times New Roman" w:hAnsi="Times New Roman" w:cs="Times New Roman"/>
            <w:lang w:val="ru-RU"/>
          </w:rPr>
          <w:t>скористатися</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арбітражем</w:t>
        </w:r>
        <w:proofErr w:type="spellEnd"/>
        <w:r w:rsidRPr="008B18B0">
          <w:rPr>
            <w:rFonts w:ascii="Times New Roman" w:hAnsi="Times New Roman" w:cs="Times New Roman"/>
            <w:lang w:val="ru-RU"/>
          </w:rPr>
          <w:t xml:space="preserve"> та на </w:t>
        </w:r>
        <w:proofErr w:type="spellStart"/>
        <w:r w:rsidRPr="008B18B0">
          <w:rPr>
            <w:rFonts w:ascii="Times New Roman" w:hAnsi="Times New Roman" w:cs="Times New Roman"/>
            <w:lang w:val="ru-RU"/>
          </w:rPr>
          <w:t>протязі</w:t>
        </w:r>
        <w:proofErr w:type="spellEnd"/>
        <w:r w:rsidRPr="008B18B0">
          <w:rPr>
            <w:rFonts w:ascii="Times New Roman" w:hAnsi="Times New Roman" w:cs="Times New Roman"/>
            <w:lang w:val="ru-RU"/>
          </w:rPr>
          <w:t xml:space="preserve"> 24-х годин з моменту </w:t>
        </w:r>
        <w:proofErr w:type="spellStart"/>
        <w:r w:rsidRPr="008B18B0">
          <w:rPr>
            <w:rFonts w:ascii="Times New Roman" w:hAnsi="Times New Roman" w:cs="Times New Roman"/>
            <w:lang w:val="ru-RU"/>
          </w:rPr>
          <w:t>інформування</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направити</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свого</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уповноваженого</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представника</w:t>
        </w:r>
        <w:proofErr w:type="spellEnd"/>
        <w:r w:rsidRPr="008B18B0">
          <w:rPr>
            <w:rFonts w:ascii="Times New Roman" w:hAnsi="Times New Roman" w:cs="Times New Roman"/>
            <w:lang w:val="ru-RU"/>
          </w:rPr>
          <w:t xml:space="preserve"> та/</w:t>
        </w:r>
        <w:proofErr w:type="spellStart"/>
        <w:r w:rsidRPr="008B18B0">
          <w:rPr>
            <w:rFonts w:ascii="Times New Roman" w:hAnsi="Times New Roman" w:cs="Times New Roman"/>
            <w:lang w:val="ru-RU"/>
          </w:rPr>
          <w:t>або</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незалежну</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акредитовану</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лабораторію</w:t>
        </w:r>
        <w:proofErr w:type="spellEnd"/>
        <w:r w:rsidRPr="008B18B0">
          <w:rPr>
            <w:rFonts w:ascii="Times New Roman" w:hAnsi="Times New Roman" w:cs="Times New Roman"/>
            <w:lang w:val="ru-RU"/>
          </w:rPr>
          <w:t xml:space="preserve"> для </w:t>
        </w:r>
        <w:proofErr w:type="spellStart"/>
        <w:r w:rsidRPr="008B18B0">
          <w:rPr>
            <w:rFonts w:ascii="Times New Roman" w:hAnsi="Times New Roman" w:cs="Times New Roman"/>
            <w:lang w:val="ru-RU"/>
          </w:rPr>
          <w:t>проведення</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спільного</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арбітражного</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тестування</w:t>
        </w:r>
        <w:proofErr w:type="spellEnd"/>
        <w:r w:rsidRPr="008B18B0">
          <w:rPr>
            <w:rFonts w:ascii="Times New Roman" w:hAnsi="Times New Roman" w:cs="Times New Roman"/>
            <w:lang w:val="ru-RU"/>
          </w:rPr>
          <w:t xml:space="preserve"> на предмет </w:t>
        </w:r>
        <w:proofErr w:type="spellStart"/>
        <w:r w:rsidRPr="008B18B0">
          <w:rPr>
            <w:rFonts w:ascii="Times New Roman" w:hAnsi="Times New Roman" w:cs="Times New Roman"/>
            <w:lang w:val="ru-RU"/>
          </w:rPr>
          <w:t>вмісту</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фосфінів</w:t>
        </w:r>
        <w:proofErr w:type="spellEnd"/>
        <w:r w:rsidRPr="008B18B0">
          <w:rPr>
            <w:rFonts w:ascii="Times New Roman" w:hAnsi="Times New Roman" w:cs="Times New Roman"/>
            <w:lang w:val="ru-RU"/>
          </w:rPr>
          <w:t xml:space="preserve">. За результатами </w:t>
        </w:r>
        <w:proofErr w:type="spellStart"/>
        <w:r w:rsidRPr="008B18B0">
          <w:rPr>
            <w:rFonts w:ascii="Times New Roman" w:hAnsi="Times New Roman" w:cs="Times New Roman"/>
            <w:lang w:val="ru-RU"/>
          </w:rPr>
          <w:t>арбітражного</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тестування</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складається</w:t>
        </w:r>
        <w:proofErr w:type="spellEnd"/>
        <w:r w:rsidRPr="008B18B0">
          <w:rPr>
            <w:rFonts w:ascii="Times New Roman" w:hAnsi="Times New Roman" w:cs="Times New Roman"/>
            <w:lang w:val="ru-RU"/>
          </w:rPr>
          <w:t xml:space="preserve"> та </w:t>
        </w:r>
        <w:proofErr w:type="spellStart"/>
        <w:r w:rsidRPr="008B18B0">
          <w:rPr>
            <w:rFonts w:ascii="Times New Roman" w:hAnsi="Times New Roman" w:cs="Times New Roman"/>
            <w:lang w:val="ru-RU"/>
          </w:rPr>
          <w:t>підписується</w:t>
        </w:r>
        <w:proofErr w:type="spellEnd"/>
        <w:r w:rsidRPr="008B18B0">
          <w:rPr>
            <w:rFonts w:ascii="Times New Roman" w:hAnsi="Times New Roman" w:cs="Times New Roman"/>
            <w:lang w:val="ru-RU"/>
          </w:rPr>
          <w:t xml:space="preserve"> Сторонами </w:t>
        </w:r>
        <w:proofErr w:type="spellStart"/>
        <w:r w:rsidRPr="008B18B0">
          <w:rPr>
            <w:rFonts w:ascii="Times New Roman" w:hAnsi="Times New Roman" w:cs="Times New Roman"/>
            <w:lang w:val="ru-RU"/>
          </w:rPr>
          <w:t>відповідний</w:t>
        </w:r>
        <w:proofErr w:type="spellEnd"/>
        <w:r w:rsidRPr="008B18B0">
          <w:rPr>
            <w:rFonts w:ascii="Times New Roman" w:hAnsi="Times New Roman" w:cs="Times New Roman"/>
            <w:lang w:val="ru-RU"/>
          </w:rPr>
          <w:t xml:space="preserve"> акт. </w:t>
        </w:r>
        <w:proofErr w:type="spellStart"/>
        <w:r w:rsidRPr="008B18B0">
          <w:rPr>
            <w:rFonts w:ascii="Times New Roman" w:hAnsi="Times New Roman" w:cs="Times New Roman"/>
            <w:lang w:val="ru-RU"/>
          </w:rPr>
          <w:t>Арбітражне</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тестування</w:t>
        </w:r>
        <w:proofErr w:type="spellEnd"/>
        <w:r w:rsidRPr="008B18B0">
          <w:rPr>
            <w:rFonts w:ascii="Times New Roman" w:hAnsi="Times New Roman" w:cs="Times New Roman"/>
            <w:lang w:val="ru-RU"/>
          </w:rPr>
          <w:t xml:space="preserve"> на предмет </w:t>
        </w:r>
        <w:proofErr w:type="spellStart"/>
        <w:r w:rsidRPr="008B18B0">
          <w:rPr>
            <w:rFonts w:ascii="Times New Roman" w:hAnsi="Times New Roman" w:cs="Times New Roman"/>
            <w:lang w:val="ru-RU"/>
          </w:rPr>
          <w:t>вмісту</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фосфінів</w:t>
        </w:r>
        <w:proofErr w:type="spellEnd"/>
        <w:r w:rsidRPr="008B18B0">
          <w:rPr>
            <w:rFonts w:ascii="Times New Roman" w:hAnsi="Times New Roman" w:cs="Times New Roman"/>
            <w:lang w:val="ru-RU"/>
          </w:rPr>
          <w:t xml:space="preserve"> проводиться 1 раз і </w:t>
        </w:r>
        <w:proofErr w:type="spellStart"/>
        <w:r w:rsidRPr="008B18B0">
          <w:rPr>
            <w:rFonts w:ascii="Times New Roman" w:hAnsi="Times New Roman" w:cs="Times New Roman"/>
            <w:lang w:val="ru-RU"/>
          </w:rPr>
          <w:t>його</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результати</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вважаються</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остаточними</w:t>
        </w:r>
        <w:proofErr w:type="spellEnd"/>
        <w:r w:rsidRPr="008B18B0">
          <w:rPr>
            <w:rFonts w:ascii="Times New Roman" w:hAnsi="Times New Roman" w:cs="Times New Roman"/>
            <w:lang w:val="ru-RU"/>
          </w:rPr>
          <w:t xml:space="preserve">. У </w:t>
        </w:r>
        <w:proofErr w:type="spellStart"/>
        <w:r w:rsidRPr="008B18B0">
          <w:rPr>
            <w:rFonts w:ascii="Times New Roman" w:hAnsi="Times New Roman" w:cs="Times New Roman"/>
            <w:lang w:val="ru-RU"/>
          </w:rPr>
          <w:t>разі</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якщо</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представники</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Замовника</w:t>
        </w:r>
        <w:proofErr w:type="spellEnd"/>
        <w:r w:rsidRPr="008B18B0">
          <w:rPr>
            <w:rFonts w:ascii="Times New Roman" w:hAnsi="Times New Roman" w:cs="Times New Roman"/>
            <w:lang w:val="ru-RU"/>
          </w:rPr>
          <w:t xml:space="preserve"> не </w:t>
        </w:r>
        <w:proofErr w:type="spellStart"/>
        <w:r w:rsidRPr="008B18B0">
          <w:rPr>
            <w:rFonts w:ascii="Times New Roman" w:hAnsi="Times New Roman" w:cs="Times New Roman"/>
            <w:lang w:val="ru-RU"/>
          </w:rPr>
          <w:t>прибувають</w:t>
        </w:r>
        <w:proofErr w:type="spellEnd"/>
        <w:r w:rsidRPr="008B18B0">
          <w:rPr>
            <w:rFonts w:ascii="Times New Roman" w:hAnsi="Times New Roman" w:cs="Times New Roman"/>
            <w:lang w:val="ru-RU"/>
          </w:rPr>
          <w:t xml:space="preserve"> на </w:t>
        </w:r>
        <w:proofErr w:type="spellStart"/>
        <w:r w:rsidRPr="008B18B0">
          <w:rPr>
            <w:rFonts w:ascii="Times New Roman" w:hAnsi="Times New Roman" w:cs="Times New Roman"/>
            <w:lang w:val="ru-RU"/>
          </w:rPr>
          <w:t>термінал</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Виконавця</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протягом</w:t>
        </w:r>
        <w:proofErr w:type="spellEnd"/>
        <w:r w:rsidRPr="008B18B0">
          <w:rPr>
            <w:rFonts w:ascii="Times New Roman" w:hAnsi="Times New Roman" w:cs="Times New Roman"/>
            <w:lang w:val="ru-RU"/>
          </w:rPr>
          <w:t xml:space="preserve"> 24 (</w:t>
        </w:r>
        <w:proofErr w:type="spellStart"/>
        <w:r w:rsidRPr="008B18B0">
          <w:rPr>
            <w:rFonts w:ascii="Times New Roman" w:hAnsi="Times New Roman" w:cs="Times New Roman"/>
            <w:lang w:val="ru-RU"/>
          </w:rPr>
          <w:t>двадцяти</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чотирьох</w:t>
        </w:r>
        <w:proofErr w:type="spellEnd"/>
        <w:r w:rsidRPr="008B18B0">
          <w:rPr>
            <w:rFonts w:ascii="Times New Roman" w:hAnsi="Times New Roman" w:cs="Times New Roman"/>
            <w:lang w:val="ru-RU"/>
          </w:rPr>
          <w:t xml:space="preserve">) годин з моменту </w:t>
        </w:r>
        <w:proofErr w:type="spellStart"/>
        <w:r w:rsidRPr="008B18B0">
          <w:rPr>
            <w:rFonts w:ascii="Times New Roman" w:hAnsi="Times New Roman" w:cs="Times New Roman"/>
            <w:lang w:val="ru-RU"/>
          </w:rPr>
          <w:t>отримання</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повідомлення</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від</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Виконавця</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результати</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випробувань</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лабораторії</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вважаються</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остаточними</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Всі</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витрати</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пов’язані</w:t>
        </w:r>
        <w:proofErr w:type="spellEnd"/>
        <w:r w:rsidRPr="008B18B0">
          <w:rPr>
            <w:rFonts w:ascii="Times New Roman" w:hAnsi="Times New Roman" w:cs="Times New Roman"/>
            <w:lang w:val="ru-RU"/>
          </w:rPr>
          <w:t xml:space="preserve"> з </w:t>
        </w:r>
        <w:proofErr w:type="spellStart"/>
        <w:r w:rsidRPr="008B18B0">
          <w:rPr>
            <w:rFonts w:ascii="Times New Roman" w:hAnsi="Times New Roman" w:cs="Times New Roman"/>
            <w:lang w:val="ru-RU"/>
          </w:rPr>
          <w:t>арбітражним</w:t>
        </w:r>
        <w:proofErr w:type="spellEnd"/>
        <w:r w:rsidRPr="008B18B0">
          <w:rPr>
            <w:rFonts w:ascii="Times New Roman" w:hAnsi="Times New Roman" w:cs="Times New Roman"/>
            <w:lang w:val="ru-RU"/>
          </w:rPr>
          <w:t xml:space="preserve"> спором, </w:t>
        </w:r>
        <w:proofErr w:type="spellStart"/>
        <w:r w:rsidRPr="008B18B0">
          <w:rPr>
            <w:rFonts w:ascii="Times New Roman" w:hAnsi="Times New Roman" w:cs="Times New Roman"/>
            <w:lang w:val="ru-RU"/>
          </w:rPr>
          <w:t>сплачує</w:t>
        </w:r>
        <w:proofErr w:type="spellEnd"/>
        <w:r w:rsidRPr="008B18B0">
          <w:rPr>
            <w:rFonts w:ascii="Times New Roman" w:hAnsi="Times New Roman" w:cs="Times New Roman"/>
            <w:lang w:val="ru-RU"/>
          </w:rPr>
          <w:t xml:space="preserve"> Сторона, </w:t>
        </w:r>
        <w:proofErr w:type="spellStart"/>
        <w:r w:rsidRPr="008B18B0">
          <w:rPr>
            <w:rFonts w:ascii="Times New Roman" w:hAnsi="Times New Roman" w:cs="Times New Roman"/>
            <w:lang w:val="ru-RU"/>
          </w:rPr>
          <w:t>що</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програла</w:t>
        </w:r>
        <w:proofErr w:type="spellEnd"/>
        <w:r w:rsidRPr="008B18B0">
          <w:rPr>
            <w:rFonts w:ascii="Times New Roman" w:hAnsi="Times New Roman" w:cs="Times New Roman"/>
            <w:lang w:val="ru-RU"/>
          </w:rPr>
          <w:t xml:space="preserve"> </w:t>
        </w:r>
        <w:proofErr w:type="spellStart"/>
        <w:r w:rsidRPr="008B18B0">
          <w:rPr>
            <w:rFonts w:ascii="Times New Roman" w:hAnsi="Times New Roman" w:cs="Times New Roman"/>
            <w:lang w:val="ru-RU"/>
          </w:rPr>
          <w:t>спір</w:t>
        </w:r>
        <w:proofErr w:type="spellEnd"/>
        <w:r w:rsidRPr="008B18B0">
          <w:rPr>
            <w:rFonts w:ascii="Times New Roman" w:hAnsi="Times New Roman" w:cs="Times New Roman"/>
            <w:lang w:val="ru-RU"/>
          </w:rPr>
          <w:t>.</w:t>
        </w:r>
      </w:ins>
    </w:p>
    <w:p w14:paraId="6E69174C" w14:textId="1C4D26C5" w:rsidR="000A0E57" w:rsidRPr="000A0E57" w:rsidRDefault="001B0877" w:rsidP="00922E9D">
      <w:pPr>
        <w:contextualSpacing/>
        <w:jc w:val="both"/>
        <w:rPr>
          <w:rFonts w:ascii="Times New Roman" w:hAnsi="Times New Roman" w:cs="Times New Roman"/>
          <w:lang w:val="ru-RU"/>
        </w:rPr>
        <w:pPrChange w:id="521" w:author="OLENA PASHKOVA (NEPTUNE.UA)" w:date="2023-11-16T03:58:00Z">
          <w:pPr>
            <w:contextualSpacing/>
          </w:pPr>
        </w:pPrChange>
      </w:pPr>
      <w:r w:rsidRPr="00121D46">
        <w:rPr>
          <w:rFonts w:ascii="Times New Roman" w:hAnsi="Times New Roman" w:cs="Times New Roman"/>
          <w:b/>
          <w:lang w:val="ru-RU"/>
        </w:rPr>
        <w:t>6.9.</w:t>
      </w:r>
      <w:r w:rsidRPr="001B0877">
        <w:rPr>
          <w:rFonts w:ascii="Times New Roman" w:hAnsi="Times New Roman" w:cs="Times New Roman"/>
          <w:lang w:val="ru-RU"/>
        </w:rPr>
        <w:tab/>
      </w:r>
      <w:proofErr w:type="spellStart"/>
      <w:r w:rsidR="000A0E57" w:rsidRPr="000A0E57">
        <w:rPr>
          <w:rFonts w:ascii="Times New Roman" w:hAnsi="Times New Roman" w:cs="Times New Roman"/>
          <w:lang w:val="ru-RU"/>
        </w:rPr>
        <w:t>Втрати</w:t>
      </w:r>
      <w:proofErr w:type="spellEnd"/>
      <w:r w:rsidR="000A0E57" w:rsidRPr="000A0E57">
        <w:rPr>
          <w:rFonts w:ascii="Times New Roman" w:hAnsi="Times New Roman" w:cs="Times New Roman"/>
          <w:lang w:val="ru-RU"/>
        </w:rPr>
        <w:t xml:space="preserve"> у </w:t>
      </w:r>
      <w:proofErr w:type="spellStart"/>
      <w:r w:rsidR="000A0E57" w:rsidRPr="000A0E57">
        <w:rPr>
          <w:rFonts w:ascii="Times New Roman" w:hAnsi="Times New Roman" w:cs="Times New Roman"/>
          <w:lang w:val="ru-RU"/>
        </w:rPr>
        <w:t>вазі</w:t>
      </w:r>
      <w:proofErr w:type="spellEnd"/>
      <w:r w:rsidR="000A0E57" w:rsidRPr="000A0E57">
        <w:rPr>
          <w:rFonts w:ascii="Times New Roman" w:hAnsi="Times New Roman" w:cs="Times New Roman"/>
          <w:lang w:val="ru-RU"/>
        </w:rPr>
        <w:t xml:space="preserve"> Зерна, за </w:t>
      </w:r>
      <w:proofErr w:type="spellStart"/>
      <w:r w:rsidR="000A0E57" w:rsidRPr="000A0E57">
        <w:rPr>
          <w:rFonts w:ascii="Times New Roman" w:hAnsi="Times New Roman" w:cs="Times New Roman"/>
          <w:lang w:val="ru-RU"/>
        </w:rPr>
        <w:t>виключенням</w:t>
      </w:r>
      <w:proofErr w:type="spellEnd"/>
      <w:r w:rsidR="000A0E57" w:rsidRPr="000A0E57">
        <w:rPr>
          <w:rFonts w:ascii="Times New Roman" w:hAnsi="Times New Roman" w:cs="Times New Roman"/>
          <w:lang w:val="ru-RU"/>
        </w:rPr>
        <w:t xml:space="preserve"> </w:t>
      </w:r>
      <w:proofErr w:type="spellStart"/>
      <w:r w:rsidR="000A0E57" w:rsidRPr="000A0E57">
        <w:rPr>
          <w:rFonts w:ascii="Times New Roman" w:hAnsi="Times New Roman" w:cs="Times New Roman"/>
          <w:lang w:val="ru-RU"/>
        </w:rPr>
        <w:t>обґрунтованих</w:t>
      </w:r>
      <w:proofErr w:type="spellEnd"/>
      <w:r w:rsidR="000A0E57" w:rsidRPr="000A0E57">
        <w:rPr>
          <w:rFonts w:ascii="Times New Roman" w:hAnsi="Times New Roman" w:cs="Times New Roman"/>
          <w:lang w:val="ru-RU"/>
        </w:rPr>
        <w:t xml:space="preserve"> </w:t>
      </w:r>
      <w:proofErr w:type="spellStart"/>
      <w:r w:rsidR="000A0E57" w:rsidRPr="000A0E57">
        <w:rPr>
          <w:rFonts w:ascii="Times New Roman" w:hAnsi="Times New Roman" w:cs="Times New Roman"/>
          <w:lang w:val="ru-RU"/>
        </w:rPr>
        <w:t>втрат</w:t>
      </w:r>
      <w:proofErr w:type="spellEnd"/>
      <w:r w:rsidR="000A0E57" w:rsidRPr="000A0E57">
        <w:rPr>
          <w:rFonts w:ascii="Times New Roman" w:hAnsi="Times New Roman" w:cs="Times New Roman"/>
          <w:lang w:val="ru-RU"/>
        </w:rPr>
        <w:t xml:space="preserve">, </w:t>
      </w:r>
      <w:del w:id="522" w:author="SERHII SULIMA (NEPTUNE.UA)" w:date="2023-11-15T11:12:00Z">
        <w:r w:rsidR="000A0E57" w:rsidRPr="000A0E57" w:rsidDel="00224DD8">
          <w:rPr>
            <w:rFonts w:ascii="Times New Roman" w:hAnsi="Times New Roman" w:cs="Times New Roman"/>
            <w:lang w:val="ru-RU"/>
          </w:rPr>
          <w:delText xml:space="preserve">що підтверджені актами доробки та нормами убутку при зберіганні </w:delText>
        </w:r>
      </w:del>
      <w:r w:rsidR="000A0E57" w:rsidRPr="000A0E57">
        <w:rPr>
          <w:rFonts w:ascii="Times New Roman" w:hAnsi="Times New Roman" w:cs="Times New Roman"/>
          <w:lang w:val="ru-RU"/>
        </w:rPr>
        <w:t xml:space="preserve">не </w:t>
      </w:r>
      <w:proofErr w:type="spellStart"/>
      <w:r w:rsidR="000A0E57" w:rsidRPr="000A0E57">
        <w:rPr>
          <w:rFonts w:ascii="Times New Roman" w:hAnsi="Times New Roman" w:cs="Times New Roman"/>
          <w:lang w:val="ru-RU"/>
        </w:rPr>
        <w:t>можуть</w:t>
      </w:r>
      <w:proofErr w:type="spellEnd"/>
      <w:r w:rsidR="000A0E57" w:rsidRPr="000A0E57">
        <w:rPr>
          <w:rFonts w:ascii="Times New Roman" w:hAnsi="Times New Roman" w:cs="Times New Roman"/>
          <w:lang w:val="ru-RU"/>
        </w:rPr>
        <w:t xml:space="preserve"> </w:t>
      </w:r>
      <w:proofErr w:type="spellStart"/>
      <w:r w:rsidR="000A0E57" w:rsidRPr="000A0E57">
        <w:rPr>
          <w:rFonts w:ascii="Times New Roman" w:hAnsi="Times New Roman" w:cs="Times New Roman"/>
          <w:lang w:val="ru-RU"/>
        </w:rPr>
        <w:t>перевищувати</w:t>
      </w:r>
      <w:proofErr w:type="spellEnd"/>
      <w:r w:rsidR="000A0E57" w:rsidRPr="000A0E57">
        <w:rPr>
          <w:rFonts w:ascii="Times New Roman" w:hAnsi="Times New Roman" w:cs="Times New Roman"/>
          <w:lang w:val="ru-RU"/>
        </w:rPr>
        <w:t xml:space="preserve"> 0,2%.</w:t>
      </w:r>
    </w:p>
    <w:p w14:paraId="50AFBAB1" w14:textId="77777777" w:rsidR="000A0E57" w:rsidRPr="000A0E57" w:rsidRDefault="000A0E57" w:rsidP="00922E9D">
      <w:pPr>
        <w:contextualSpacing/>
        <w:jc w:val="both"/>
        <w:rPr>
          <w:rFonts w:ascii="Times New Roman" w:hAnsi="Times New Roman" w:cs="Times New Roman"/>
          <w:lang w:val="ru-RU"/>
        </w:rPr>
        <w:pPrChange w:id="523" w:author="OLENA PASHKOVA (NEPTUNE.UA)" w:date="2023-11-16T03:58:00Z">
          <w:pPr>
            <w:contextualSpacing/>
          </w:pPr>
        </w:pPrChange>
      </w:pPr>
      <w:r w:rsidRPr="000A0E57">
        <w:rPr>
          <w:rFonts w:ascii="Times New Roman" w:hAnsi="Times New Roman" w:cs="Times New Roman"/>
          <w:lang w:val="ru-RU"/>
        </w:rPr>
        <w:t xml:space="preserve">Вони </w:t>
      </w:r>
      <w:proofErr w:type="spellStart"/>
      <w:r w:rsidRPr="000A0E57">
        <w:rPr>
          <w:rFonts w:ascii="Times New Roman" w:hAnsi="Times New Roman" w:cs="Times New Roman"/>
          <w:lang w:val="ru-RU"/>
        </w:rPr>
        <w:t>вираховуються</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із</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зареєстрованої</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Замовником</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кількості</w:t>
      </w:r>
      <w:proofErr w:type="spellEnd"/>
      <w:r w:rsidRPr="000A0E57">
        <w:rPr>
          <w:rFonts w:ascii="Times New Roman" w:hAnsi="Times New Roman" w:cs="Times New Roman"/>
          <w:lang w:val="ru-RU"/>
        </w:rPr>
        <w:t xml:space="preserve"> перед </w:t>
      </w:r>
      <w:proofErr w:type="spellStart"/>
      <w:r w:rsidRPr="000A0E57">
        <w:rPr>
          <w:rFonts w:ascii="Times New Roman" w:hAnsi="Times New Roman" w:cs="Times New Roman"/>
          <w:lang w:val="ru-RU"/>
        </w:rPr>
        <w:t>завантаженням</w:t>
      </w:r>
      <w:proofErr w:type="spellEnd"/>
      <w:r w:rsidRPr="000A0E57">
        <w:rPr>
          <w:rFonts w:ascii="Times New Roman" w:hAnsi="Times New Roman" w:cs="Times New Roman"/>
          <w:lang w:val="ru-RU"/>
        </w:rPr>
        <w:t xml:space="preserve"> на судно.</w:t>
      </w:r>
    </w:p>
    <w:p w14:paraId="170796D8" w14:textId="77777777" w:rsidR="000A0E57" w:rsidRDefault="000A0E57" w:rsidP="00922E9D">
      <w:pPr>
        <w:contextualSpacing/>
        <w:jc w:val="both"/>
        <w:rPr>
          <w:rFonts w:ascii="Times New Roman" w:hAnsi="Times New Roman" w:cs="Times New Roman"/>
          <w:lang w:val="ru-RU"/>
        </w:rPr>
        <w:pPrChange w:id="524" w:author="OLENA PASHKOVA (NEPTUNE.UA)" w:date="2023-11-16T03:58:00Z">
          <w:pPr>
            <w:contextualSpacing/>
          </w:pPr>
        </w:pPrChange>
      </w:pPr>
      <w:proofErr w:type="spellStart"/>
      <w:r w:rsidRPr="000A0E57">
        <w:rPr>
          <w:rFonts w:ascii="Times New Roman" w:hAnsi="Times New Roman" w:cs="Times New Roman"/>
          <w:lang w:val="ru-RU"/>
        </w:rPr>
        <w:t>Виконавець</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надає</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Замовникові</w:t>
      </w:r>
      <w:proofErr w:type="spellEnd"/>
      <w:r w:rsidRPr="000A0E57">
        <w:rPr>
          <w:rFonts w:ascii="Times New Roman" w:hAnsi="Times New Roman" w:cs="Times New Roman"/>
          <w:lang w:val="ru-RU"/>
        </w:rPr>
        <w:t xml:space="preserve"> акт </w:t>
      </w:r>
      <w:proofErr w:type="spellStart"/>
      <w:r w:rsidRPr="000A0E57">
        <w:rPr>
          <w:rFonts w:ascii="Times New Roman" w:hAnsi="Times New Roman" w:cs="Times New Roman"/>
          <w:lang w:val="ru-RU"/>
        </w:rPr>
        <w:t>списання</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зазначених</w:t>
      </w:r>
      <w:proofErr w:type="spellEnd"/>
      <w:r w:rsidRPr="000A0E57">
        <w:rPr>
          <w:rFonts w:ascii="Times New Roman" w:hAnsi="Times New Roman" w:cs="Times New Roman"/>
          <w:lang w:val="ru-RU"/>
        </w:rPr>
        <w:t xml:space="preserve"> 0,2% </w:t>
      </w:r>
      <w:proofErr w:type="spellStart"/>
      <w:r w:rsidRPr="000A0E57">
        <w:rPr>
          <w:rFonts w:ascii="Times New Roman" w:hAnsi="Times New Roman" w:cs="Times New Roman"/>
          <w:lang w:val="ru-RU"/>
        </w:rPr>
        <w:t>від</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маси</w:t>
      </w:r>
      <w:proofErr w:type="spellEnd"/>
      <w:r w:rsidRPr="000A0E57">
        <w:rPr>
          <w:rFonts w:ascii="Times New Roman" w:hAnsi="Times New Roman" w:cs="Times New Roman"/>
          <w:lang w:val="ru-RU"/>
        </w:rPr>
        <w:t xml:space="preserve"> Зерна </w:t>
      </w:r>
      <w:proofErr w:type="spellStart"/>
      <w:r w:rsidRPr="000A0E57">
        <w:rPr>
          <w:rFonts w:ascii="Times New Roman" w:hAnsi="Times New Roman" w:cs="Times New Roman"/>
          <w:lang w:val="ru-RU"/>
        </w:rPr>
        <w:t>Замовника</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після</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навантаження</w:t>
      </w:r>
      <w:proofErr w:type="spellEnd"/>
      <w:r w:rsidRPr="000A0E57">
        <w:rPr>
          <w:rFonts w:ascii="Times New Roman" w:hAnsi="Times New Roman" w:cs="Times New Roman"/>
          <w:lang w:val="ru-RU"/>
        </w:rPr>
        <w:t xml:space="preserve"> кожного </w:t>
      </w:r>
      <w:proofErr w:type="spellStart"/>
      <w:r w:rsidRPr="000A0E57">
        <w:rPr>
          <w:rFonts w:ascii="Times New Roman" w:hAnsi="Times New Roman" w:cs="Times New Roman"/>
          <w:lang w:val="ru-RU"/>
        </w:rPr>
        <w:t>окремого</w:t>
      </w:r>
      <w:proofErr w:type="spellEnd"/>
      <w:r w:rsidRPr="000A0E57">
        <w:rPr>
          <w:rFonts w:ascii="Times New Roman" w:hAnsi="Times New Roman" w:cs="Times New Roman"/>
          <w:lang w:val="ru-RU"/>
        </w:rPr>
        <w:t xml:space="preserve"> судна </w:t>
      </w:r>
      <w:proofErr w:type="spellStart"/>
      <w:r w:rsidRPr="000A0E57">
        <w:rPr>
          <w:rFonts w:ascii="Times New Roman" w:hAnsi="Times New Roman" w:cs="Times New Roman"/>
          <w:lang w:val="ru-RU"/>
        </w:rPr>
        <w:t>або</w:t>
      </w:r>
      <w:proofErr w:type="spellEnd"/>
      <w:r w:rsidRPr="000A0E57">
        <w:rPr>
          <w:rFonts w:ascii="Times New Roman" w:hAnsi="Times New Roman" w:cs="Times New Roman"/>
          <w:lang w:val="ru-RU"/>
        </w:rPr>
        <w:t xml:space="preserve">, в </w:t>
      </w:r>
      <w:proofErr w:type="spellStart"/>
      <w:r w:rsidRPr="000A0E57">
        <w:rPr>
          <w:rFonts w:ascii="Times New Roman" w:hAnsi="Times New Roman" w:cs="Times New Roman"/>
          <w:lang w:val="ru-RU"/>
        </w:rPr>
        <w:t>окремих</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випадках</w:t>
      </w:r>
      <w:proofErr w:type="spellEnd"/>
      <w:r w:rsidRPr="000A0E57">
        <w:rPr>
          <w:rFonts w:ascii="Times New Roman" w:hAnsi="Times New Roman" w:cs="Times New Roman"/>
          <w:lang w:val="ru-RU"/>
        </w:rPr>
        <w:t xml:space="preserve">, </w:t>
      </w:r>
      <w:proofErr w:type="spellStart"/>
      <w:r w:rsidRPr="000A0E57">
        <w:rPr>
          <w:rFonts w:ascii="Times New Roman" w:hAnsi="Times New Roman" w:cs="Times New Roman"/>
          <w:lang w:val="ru-RU"/>
        </w:rPr>
        <w:t>іншого</w:t>
      </w:r>
      <w:proofErr w:type="spellEnd"/>
      <w:r w:rsidRPr="000A0E57">
        <w:rPr>
          <w:rFonts w:ascii="Times New Roman" w:hAnsi="Times New Roman" w:cs="Times New Roman"/>
          <w:lang w:val="ru-RU"/>
        </w:rPr>
        <w:t xml:space="preserve"> транспорту.</w:t>
      </w:r>
    </w:p>
    <w:p w14:paraId="5EE6955E" w14:textId="39CF3907" w:rsidR="001B0877" w:rsidRPr="001B0877" w:rsidRDefault="001B0877" w:rsidP="00922E9D">
      <w:pPr>
        <w:contextualSpacing/>
        <w:jc w:val="both"/>
        <w:rPr>
          <w:rFonts w:ascii="Times New Roman" w:hAnsi="Times New Roman" w:cs="Times New Roman"/>
          <w:lang w:val="ru-RU"/>
        </w:rPr>
        <w:pPrChange w:id="525" w:author="OLENA PASHKOVA (NEPTUNE.UA)" w:date="2023-11-16T03:58:00Z">
          <w:pPr>
            <w:contextualSpacing/>
          </w:pPr>
        </w:pPrChange>
      </w:pPr>
      <w:r w:rsidRPr="00DE0D6B">
        <w:rPr>
          <w:rFonts w:ascii="Times New Roman" w:hAnsi="Times New Roman" w:cs="Times New Roman"/>
          <w:b/>
          <w:lang w:val="ru-RU"/>
        </w:rPr>
        <w:t>6.10.</w:t>
      </w:r>
      <w:r w:rsidRPr="001B0877">
        <w:rPr>
          <w:rFonts w:ascii="Times New Roman" w:hAnsi="Times New Roman" w:cs="Times New Roman"/>
          <w:lang w:val="ru-RU"/>
        </w:rPr>
        <w:tab/>
      </w:r>
      <w:r w:rsidR="000C0955" w:rsidRPr="000C0955">
        <w:rPr>
          <w:rFonts w:ascii="Times New Roman" w:hAnsi="Times New Roman" w:cs="Times New Roman"/>
          <w:lang w:val="ru-RU"/>
        </w:rPr>
        <w:t xml:space="preserve">У </w:t>
      </w:r>
      <w:proofErr w:type="spellStart"/>
      <w:r w:rsidR="000C0955" w:rsidRPr="000C0955">
        <w:rPr>
          <w:rFonts w:ascii="Times New Roman" w:hAnsi="Times New Roman" w:cs="Times New Roman"/>
          <w:lang w:val="ru-RU"/>
        </w:rPr>
        <w:t>разі</w:t>
      </w:r>
      <w:proofErr w:type="spellEnd"/>
      <w:r w:rsidR="000C0955" w:rsidRPr="000C0955">
        <w:rPr>
          <w:rFonts w:ascii="Times New Roman" w:hAnsi="Times New Roman" w:cs="Times New Roman"/>
          <w:lang w:val="ru-RU"/>
        </w:rPr>
        <w:t xml:space="preserve"> </w:t>
      </w:r>
      <w:proofErr w:type="spellStart"/>
      <w:r w:rsidR="000C0955" w:rsidRPr="000C0955">
        <w:rPr>
          <w:rFonts w:ascii="Times New Roman" w:hAnsi="Times New Roman" w:cs="Times New Roman"/>
          <w:lang w:val="ru-RU"/>
        </w:rPr>
        <w:t>виявлення</w:t>
      </w:r>
      <w:proofErr w:type="spellEnd"/>
      <w:r w:rsidR="000C0955" w:rsidRPr="000C0955">
        <w:rPr>
          <w:rFonts w:ascii="Times New Roman" w:hAnsi="Times New Roman" w:cs="Times New Roman"/>
          <w:lang w:val="ru-RU"/>
        </w:rPr>
        <w:t xml:space="preserve"> за результатами </w:t>
      </w:r>
      <w:proofErr w:type="spellStart"/>
      <w:r w:rsidR="000C0955" w:rsidRPr="000C0955">
        <w:rPr>
          <w:rFonts w:ascii="Times New Roman" w:hAnsi="Times New Roman" w:cs="Times New Roman"/>
          <w:lang w:val="ru-RU"/>
        </w:rPr>
        <w:t>інвентаризації</w:t>
      </w:r>
      <w:proofErr w:type="spellEnd"/>
      <w:r w:rsidR="000C0955" w:rsidRPr="000C0955">
        <w:rPr>
          <w:rFonts w:ascii="Times New Roman" w:hAnsi="Times New Roman" w:cs="Times New Roman"/>
          <w:lang w:val="ru-RU"/>
        </w:rPr>
        <w:t xml:space="preserve"> </w:t>
      </w:r>
      <w:proofErr w:type="spellStart"/>
      <w:r w:rsidR="000C0955" w:rsidRPr="000C0955">
        <w:rPr>
          <w:rFonts w:ascii="Times New Roman" w:hAnsi="Times New Roman" w:cs="Times New Roman"/>
          <w:lang w:val="ru-RU"/>
        </w:rPr>
        <w:t>обґрунтованих</w:t>
      </w:r>
      <w:proofErr w:type="spellEnd"/>
      <w:r w:rsidR="000C0955" w:rsidRPr="000C0955">
        <w:rPr>
          <w:rFonts w:ascii="Times New Roman" w:hAnsi="Times New Roman" w:cs="Times New Roman"/>
          <w:lang w:val="ru-RU"/>
        </w:rPr>
        <w:t xml:space="preserve"> </w:t>
      </w:r>
      <w:proofErr w:type="spellStart"/>
      <w:r w:rsidR="000C0955" w:rsidRPr="000C0955">
        <w:rPr>
          <w:rFonts w:ascii="Times New Roman" w:hAnsi="Times New Roman" w:cs="Times New Roman"/>
          <w:lang w:val="ru-RU"/>
        </w:rPr>
        <w:t>надлишків</w:t>
      </w:r>
      <w:proofErr w:type="spellEnd"/>
      <w:r w:rsidR="000C0955" w:rsidRPr="000C0955">
        <w:rPr>
          <w:rFonts w:ascii="Times New Roman" w:hAnsi="Times New Roman" w:cs="Times New Roman"/>
          <w:lang w:val="ru-RU"/>
        </w:rPr>
        <w:t xml:space="preserve"> зерна в межах </w:t>
      </w:r>
      <w:proofErr w:type="spellStart"/>
      <w:r w:rsidR="000C0955" w:rsidRPr="000C0955">
        <w:rPr>
          <w:rFonts w:ascii="Times New Roman" w:hAnsi="Times New Roman" w:cs="Times New Roman"/>
          <w:lang w:val="ru-RU"/>
        </w:rPr>
        <w:t>допустимих</w:t>
      </w:r>
      <w:proofErr w:type="spellEnd"/>
      <w:r w:rsidR="000C0955" w:rsidRPr="000C0955">
        <w:rPr>
          <w:rFonts w:ascii="Times New Roman" w:hAnsi="Times New Roman" w:cs="Times New Roman"/>
          <w:lang w:val="ru-RU"/>
        </w:rPr>
        <w:t xml:space="preserve"> </w:t>
      </w:r>
      <w:proofErr w:type="spellStart"/>
      <w:r w:rsidR="000C0955" w:rsidRPr="000C0955">
        <w:rPr>
          <w:rFonts w:ascii="Times New Roman" w:hAnsi="Times New Roman" w:cs="Times New Roman"/>
          <w:lang w:val="ru-RU"/>
        </w:rPr>
        <w:t>відхилень</w:t>
      </w:r>
      <w:proofErr w:type="spellEnd"/>
      <w:r w:rsidR="000C0955" w:rsidRPr="000C0955">
        <w:rPr>
          <w:rFonts w:ascii="Times New Roman" w:hAnsi="Times New Roman" w:cs="Times New Roman"/>
          <w:lang w:val="ru-RU"/>
        </w:rPr>
        <w:t xml:space="preserve"> та </w:t>
      </w:r>
      <w:proofErr w:type="spellStart"/>
      <w:r w:rsidR="000C0955" w:rsidRPr="000C0955">
        <w:rPr>
          <w:rFonts w:ascii="Times New Roman" w:hAnsi="Times New Roman" w:cs="Times New Roman"/>
          <w:lang w:val="ru-RU"/>
        </w:rPr>
        <w:t>після</w:t>
      </w:r>
      <w:proofErr w:type="spellEnd"/>
      <w:r w:rsidR="000C0955" w:rsidRPr="000C0955">
        <w:rPr>
          <w:rFonts w:ascii="Times New Roman" w:hAnsi="Times New Roman" w:cs="Times New Roman"/>
          <w:lang w:val="ru-RU"/>
        </w:rPr>
        <w:t xml:space="preserve"> </w:t>
      </w:r>
      <w:proofErr w:type="spellStart"/>
      <w:r w:rsidR="000C0955" w:rsidRPr="000C0955">
        <w:rPr>
          <w:rFonts w:ascii="Times New Roman" w:hAnsi="Times New Roman" w:cs="Times New Roman"/>
          <w:lang w:val="ru-RU"/>
        </w:rPr>
        <w:t>складання</w:t>
      </w:r>
      <w:proofErr w:type="spellEnd"/>
      <w:r w:rsidR="000C0955" w:rsidRPr="000C0955">
        <w:rPr>
          <w:rFonts w:ascii="Times New Roman" w:hAnsi="Times New Roman" w:cs="Times New Roman"/>
          <w:lang w:val="ru-RU"/>
        </w:rPr>
        <w:t xml:space="preserve"> </w:t>
      </w:r>
      <w:proofErr w:type="spellStart"/>
      <w:r w:rsidR="000C0955" w:rsidRPr="000C0955">
        <w:rPr>
          <w:rFonts w:ascii="Times New Roman" w:hAnsi="Times New Roman" w:cs="Times New Roman"/>
          <w:lang w:val="ru-RU"/>
        </w:rPr>
        <w:t>актів</w:t>
      </w:r>
      <w:proofErr w:type="spellEnd"/>
      <w:r w:rsidR="000C0955" w:rsidRPr="000C0955">
        <w:rPr>
          <w:rFonts w:ascii="Times New Roman" w:hAnsi="Times New Roman" w:cs="Times New Roman"/>
          <w:lang w:val="ru-RU"/>
        </w:rPr>
        <w:t xml:space="preserve"> </w:t>
      </w:r>
      <w:proofErr w:type="spellStart"/>
      <w:r w:rsidR="000C0955" w:rsidRPr="000C0955">
        <w:rPr>
          <w:rFonts w:ascii="Times New Roman" w:hAnsi="Times New Roman" w:cs="Times New Roman"/>
          <w:lang w:val="ru-RU"/>
        </w:rPr>
        <w:t>обліку</w:t>
      </w:r>
      <w:proofErr w:type="spellEnd"/>
      <w:r w:rsidR="000C0955" w:rsidRPr="000C0955">
        <w:rPr>
          <w:rFonts w:ascii="Times New Roman" w:hAnsi="Times New Roman" w:cs="Times New Roman"/>
          <w:lang w:val="ru-RU"/>
        </w:rPr>
        <w:t xml:space="preserve"> зерна </w:t>
      </w:r>
      <w:proofErr w:type="spellStart"/>
      <w:r w:rsidR="000C0955" w:rsidRPr="000C0955">
        <w:rPr>
          <w:rFonts w:ascii="Times New Roman" w:hAnsi="Times New Roman" w:cs="Times New Roman"/>
          <w:lang w:val="ru-RU"/>
        </w:rPr>
        <w:t>такі</w:t>
      </w:r>
      <w:proofErr w:type="spellEnd"/>
      <w:r w:rsidR="000C0955" w:rsidRPr="000C0955">
        <w:rPr>
          <w:rFonts w:ascii="Times New Roman" w:hAnsi="Times New Roman" w:cs="Times New Roman"/>
          <w:lang w:val="ru-RU"/>
        </w:rPr>
        <w:t xml:space="preserve"> </w:t>
      </w:r>
      <w:proofErr w:type="spellStart"/>
      <w:r w:rsidR="000C0955" w:rsidRPr="000C0955">
        <w:rPr>
          <w:rFonts w:ascii="Times New Roman" w:hAnsi="Times New Roman" w:cs="Times New Roman"/>
          <w:lang w:val="ru-RU"/>
        </w:rPr>
        <w:t>надлишки</w:t>
      </w:r>
      <w:proofErr w:type="spellEnd"/>
      <w:r w:rsidR="000C0955" w:rsidRPr="000C0955">
        <w:rPr>
          <w:rFonts w:ascii="Times New Roman" w:hAnsi="Times New Roman" w:cs="Times New Roman"/>
          <w:lang w:val="ru-RU"/>
        </w:rPr>
        <w:t xml:space="preserve"> </w:t>
      </w:r>
      <w:proofErr w:type="spellStart"/>
      <w:r w:rsidR="000C0955" w:rsidRPr="000C0955">
        <w:rPr>
          <w:rFonts w:ascii="Times New Roman" w:hAnsi="Times New Roman" w:cs="Times New Roman"/>
          <w:lang w:val="ru-RU"/>
        </w:rPr>
        <w:t>переходять</w:t>
      </w:r>
      <w:proofErr w:type="spellEnd"/>
      <w:r w:rsidR="000C0955" w:rsidRPr="000C0955">
        <w:rPr>
          <w:rFonts w:ascii="Times New Roman" w:hAnsi="Times New Roman" w:cs="Times New Roman"/>
          <w:lang w:val="ru-RU"/>
        </w:rPr>
        <w:t xml:space="preserve"> у </w:t>
      </w:r>
      <w:proofErr w:type="spellStart"/>
      <w:r w:rsidR="000C0955" w:rsidRPr="000C0955">
        <w:rPr>
          <w:rFonts w:ascii="Times New Roman" w:hAnsi="Times New Roman" w:cs="Times New Roman"/>
          <w:lang w:val="ru-RU"/>
        </w:rPr>
        <w:t>власність</w:t>
      </w:r>
      <w:proofErr w:type="spellEnd"/>
      <w:r w:rsidR="000C0955" w:rsidRPr="000C0955">
        <w:rPr>
          <w:rFonts w:ascii="Times New Roman" w:hAnsi="Times New Roman" w:cs="Times New Roman"/>
          <w:lang w:val="ru-RU"/>
        </w:rPr>
        <w:t xml:space="preserve"> </w:t>
      </w:r>
      <w:proofErr w:type="spellStart"/>
      <w:r w:rsidR="000C0955" w:rsidRPr="000C0955">
        <w:rPr>
          <w:rFonts w:ascii="Times New Roman" w:hAnsi="Times New Roman" w:cs="Times New Roman"/>
          <w:lang w:val="ru-RU"/>
        </w:rPr>
        <w:t>Виконавця</w:t>
      </w:r>
      <w:proofErr w:type="spellEnd"/>
      <w:r w:rsidR="000C0955" w:rsidRPr="000C0955">
        <w:rPr>
          <w:rFonts w:ascii="Times New Roman" w:hAnsi="Times New Roman" w:cs="Times New Roman"/>
          <w:lang w:val="ru-RU"/>
        </w:rPr>
        <w:t>.</w:t>
      </w:r>
    </w:p>
    <w:p w14:paraId="7CDAEC9F" w14:textId="792D1F1E" w:rsidR="00F02139" w:rsidRPr="00F02139" w:rsidRDefault="001B0877" w:rsidP="00922E9D">
      <w:pPr>
        <w:contextualSpacing/>
        <w:jc w:val="both"/>
        <w:rPr>
          <w:rFonts w:ascii="Times New Roman" w:hAnsi="Times New Roman" w:cs="Times New Roman"/>
          <w:lang w:val="ru-RU"/>
        </w:rPr>
        <w:pPrChange w:id="526" w:author="OLENA PASHKOVA (NEPTUNE.UA)" w:date="2023-11-16T03:58:00Z">
          <w:pPr>
            <w:contextualSpacing/>
          </w:pPr>
        </w:pPrChange>
      </w:pPr>
      <w:r w:rsidRPr="00DE0D6B">
        <w:rPr>
          <w:rFonts w:ascii="Times New Roman" w:hAnsi="Times New Roman" w:cs="Times New Roman"/>
          <w:b/>
          <w:lang w:val="ru-RU"/>
        </w:rPr>
        <w:t>6.11.</w:t>
      </w:r>
      <w:r w:rsidRPr="001B0877">
        <w:rPr>
          <w:rFonts w:ascii="Times New Roman" w:hAnsi="Times New Roman" w:cs="Times New Roman"/>
          <w:lang w:val="ru-RU"/>
        </w:rPr>
        <w:tab/>
      </w:r>
      <w:proofErr w:type="spellStart"/>
      <w:r w:rsidR="00F02139" w:rsidRPr="00F02139">
        <w:rPr>
          <w:rFonts w:ascii="Times New Roman" w:hAnsi="Times New Roman" w:cs="Times New Roman"/>
          <w:lang w:val="ru-RU"/>
        </w:rPr>
        <w:t>Кількість</w:t>
      </w:r>
      <w:proofErr w:type="spellEnd"/>
      <w:r w:rsidR="00F02139" w:rsidRPr="00F02139">
        <w:rPr>
          <w:rFonts w:ascii="Times New Roman" w:hAnsi="Times New Roman" w:cs="Times New Roman"/>
          <w:lang w:val="ru-RU"/>
        </w:rPr>
        <w:t xml:space="preserve"> зерна, </w:t>
      </w:r>
      <w:proofErr w:type="spellStart"/>
      <w:r w:rsidR="00F02139" w:rsidRPr="00F02139">
        <w:rPr>
          <w:rFonts w:ascii="Times New Roman" w:hAnsi="Times New Roman" w:cs="Times New Roman"/>
          <w:lang w:val="ru-RU"/>
        </w:rPr>
        <w:t>завантаженого</w:t>
      </w:r>
      <w:proofErr w:type="spellEnd"/>
      <w:r w:rsidR="00F02139" w:rsidRPr="00F02139">
        <w:rPr>
          <w:rFonts w:ascii="Times New Roman" w:hAnsi="Times New Roman" w:cs="Times New Roman"/>
          <w:lang w:val="ru-RU"/>
        </w:rPr>
        <w:t xml:space="preserve"> на судно, </w:t>
      </w:r>
      <w:proofErr w:type="spellStart"/>
      <w:r w:rsidR="00F02139" w:rsidRPr="00F02139">
        <w:rPr>
          <w:rFonts w:ascii="Times New Roman" w:hAnsi="Times New Roman" w:cs="Times New Roman"/>
          <w:lang w:val="ru-RU"/>
        </w:rPr>
        <w:t>визначається</w:t>
      </w:r>
      <w:proofErr w:type="spellEnd"/>
      <w:r w:rsidR="00F02139" w:rsidRPr="00F02139">
        <w:rPr>
          <w:rFonts w:ascii="Times New Roman" w:hAnsi="Times New Roman" w:cs="Times New Roman"/>
          <w:lang w:val="ru-RU"/>
        </w:rPr>
        <w:t xml:space="preserve"> як вага, </w:t>
      </w:r>
      <w:proofErr w:type="spellStart"/>
      <w:r w:rsidR="00F02139" w:rsidRPr="00F02139">
        <w:rPr>
          <w:rFonts w:ascii="Times New Roman" w:hAnsi="Times New Roman" w:cs="Times New Roman"/>
          <w:lang w:val="ru-RU"/>
        </w:rPr>
        <w:t>зазначена</w:t>
      </w:r>
      <w:proofErr w:type="spellEnd"/>
      <w:r w:rsidR="00F02139" w:rsidRPr="00F02139">
        <w:rPr>
          <w:rFonts w:ascii="Times New Roman" w:hAnsi="Times New Roman" w:cs="Times New Roman"/>
          <w:lang w:val="ru-RU"/>
        </w:rPr>
        <w:t xml:space="preserve"> у </w:t>
      </w:r>
      <w:proofErr w:type="spellStart"/>
      <w:r w:rsidR="00F02139" w:rsidRPr="00F02139">
        <w:rPr>
          <w:rFonts w:ascii="Times New Roman" w:hAnsi="Times New Roman" w:cs="Times New Roman"/>
          <w:lang w:val="ru-RU"/>
        </w:rPr>
        <w:t>відповідному</w:t>
      </w:r>
      <w:proofErr w:type="spellEnd"/>
      <w:r w:rsidR="00F02139" w:rsidRPr="00F02139">
        <w:rPr>
          <w:rFonts w:ascii="Times New Roman" w:hAnsi="Times New Roman" w:cs="Times New Roman"/>
          <w:lang w:val="ru-RU"/>
        </w:rPr>
        <w:t xml:space="preserve"> </w:t>
      </w:r>
      <w:proofErr w:type="spellStart"/>
      <w:r w:rsidR="00F02139" w:rsidRPr="00F02139">
        <w:rPr>
          <w:rFonts w:ascii="Times New Roman" w:hAnsi="Times New Roman" w:cs="Times New Roman"/>
          <w:lang w:val="ru-RU"/>
        </w:rPr>
        <w:t>коносаменті</w:t>
      </w:r>
      <w:proofErr w:type="spellEnd"/>
      <w:r w:rsidR="00F02139" w:rsidRPr="00F02139">
        <w:rPr>
          <w:rFonts w:ascii="Times New Roman" w:hAnsi="Times New Roman" w:cs="Times New Roman"/>
          <w:lang w:val="ru-RU"/>
        </w:rPr>
        <w:t xml:space="preserve">, </w:t>
      </w:r>
      <w:proofErr w:type="spellStart"/>
      <w:r w:rsidR="00F02139" w:rsidRPr="00F02139">
        <w:rPr>
          <w:rFonts w:ascii="Times New Roman" w:hAnsi="Times New Roman" w:cs="Times New Roman"/>
          <w:lang w:val="ru-RU"/>
        </w:rPr>
        <w:t>підписаному</w:t>
      </w:r>
      <w:proofErr w:type="spellEnd"/>
      <w:r w:rsidR="00F02139" w:rsidRPr="00F02139">
        <w:rPr>
          <w:rFonts w:ascii="Times New Roman" w:hAnsi="Times New Roman" w:cs="Times New Roman"/>
          <w:lang w:val="ru-RU"/>
        </w:rPr>
        <w:t xml:space="preserve"> </w:t>
      </w:r>
      <w:proofErr w:type="spellStart"/>
      <w:r w:rsidR="00F02139" w:rsidRPr="00F02139">
        <w:rPr>
          <w:rFonts w:ascii="Times New Roman" w:hAnsi="Times New Roman" w:cs="Times New Roman"/>
          <w:lang w:val="ru-RU"/>
        </w:rPr>
        <w:t>капітаном</w:t>
      </w:r>
      <w:proofErr w:type="spellEnd"/>
      <w:r w:rsidR="00F02139" w:rsidRPr="00F02139">
        <w:rPr>
          <w:rFonts w:ascii="Times New Roman" w:hAnsi="Times New Roman" w:cs="Times New Roman"/>
          <w:lang w:val="ru-RU"/>
        </w:rPr>
        <w:t xml:space="preserve"> судна </w:t>
      </w:r>
      <w:proofErr w:type="spellStart"/>
      <w:r w:rsidR="00F02139" w:rsidRPr="00F02139">
        <w:rPr>
          <w:rFonts w:ascii="Times New Roman" w:hAnsi="Times New Roman" w:cs="Times New Roman"/>
          <w:lang w:val="ru-RU"/>
        </w:rPr>
        <w:t>або</w:t>
      </w:r>
      <w:proofErr w:type="spellEnd"/>
      <w:r w:rsidR="00F02139" w:rsidRPr="00F02139">
        <w:rPr>
          <w:rFonts w:ascii="Times New Roman" w:hAnsi="Times New Roman" w:cs="Times New Roman"/>
          <w:lang w:val="ru-RU"/>
        </w:rPr>
        <w:t xml:space="preserve"> </w:t>
      </w:r>
      <w:proofErr w:type="spellStart"/>
      <w:r w:rsidR="00F02139" w:rsidRPr="00F02139">
        <w:rPr>
          <w:rFonts w:ascii="Times New Roman" w:hAnsi="Times New Roman" w:cs="Times New Roman"/>
          <w:lang w:val="ru-RU"/>
        </w:rPr>
        <w:t>належним</w:t>
      </w:r>
      <w:proofErr w:type="spellEnd"/>
      <w:r w:rsidR="00F02139" w:rsidRPr="00F02139">
        <w:rPr>
          <w:rFonts w:ascii="Times New Roman" w:hAnsi="Times New Roman" w:cs="Times New Roman"/>
          <w:lang w:val="ru-RU"/>
        </w:rPr>
        <w:t xml:space="preserve"> чином </w:t>
      </w:r>
      <w:proofErr w:type="spellStart"/>
      <w:r w:rsidR="00F02139" w:rsidRPr="00F02139">
        <w:rPr>
          <w:rFonts w:ascii="Times New Roman" w:hAnsi="Times New Roman" w:cs="Times New Roman"/>
          <w:lang w:val="ru-RU"/>
        </w:rPr>
        <w:t>уповноваженим</w:t>
      </w:r>
      <w:proofErr w:type="spellEnd"/>
      <w:r w:rsidR="00F02139" w:rsidRPr="00F02139">
        <w:rPr>
          <w:rFonts w:ascii="Times New Roman" w:hAnsi="Times New Roman" w:cs="Times New Roman"/>
          <w:lang w:val="ru-RU"/>
        </w:rPr>
        <w:t xml:space="preserve"> </w:t>
      </w:r>
      <w:proofErr w:type="spellStart"/>
      <w:r w:rsidR="00F02139" w:rsidRPr="00F02139">
        <w:rPr>
          <w:rFonts w:ascii="Times New Roman" w:hAnsi="Times New Roman" w:cs="Times New Roman"/>
          <w:lang w:val="ru-RU"/>
        </w:rPr>
        <w:t>морським</w:t>
      </w:r>
      <w:proofErr w:type="spellEnd"/>
      <w:r w:rsidR="00F02139" w:rsidRPr="00F02139">
        <w:rPr>
          <w:rFonts w:ascii="Times New Roman" w:hAnsi="Times New Roman" w:cs="Times New Roman"/>
          <w:lang w:val="ru-RU"/>
        </w:rPr>
        <w:t xml:space="preserve"> агентом.</w:t>
      </w:r>
    </w:p>
    <w:p w14:paraId="4EFD2C90" w14:textId="02F3DA74" w:rsidR="001B0877" w:rsidRPr="001B0877" w:rsidRDefault="00F02139" w:rsidP="00922E9D">
      <w:pPr>
        <w:contextualSpacing/>
        <w:jc w:val="both"/>
        <w:rPr>
          <w:rFonts w:ascii="Times New Roman" w:hAnsi="Times New Roman" w:cs="Times New Roman"/>
          <w:lang w:val="ru-RU"/>
        </w:rPr>
        <w:pPrChange w:id="527" w:author="OLENA PASHKOVA (NEPTUNE.UA)" w:date="2023-11-16T03:58:00Z">
          <w:pPr>
            <w:contextualSpacing/>
          </w:pPr>
        </w:pPrChange>
      </w:pPr>
      <w:proofErr w:type="spellStart"/>
      <w:r w:rsidRPr="00F02139">
        <w:rPr>
          <w:rFonts w:ascii="Times New Roman" w:hAnsi="Times New Roman" w:cs="Times New Roman"/>
          <w:lang w:val="ru-RU"/>
        </w:rPr>
        <w:t>Сторони</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погодилися</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що</w:t>
      </w:r>
      <w:proofErr w:type="spellEnd"/>
      <w:r w:rsidRPr="00F02139">
        <w:rPr>
          <w:rFonts w:ascii="Times New Roman" w:hAnsi="Times New Roman" w:cs="Times New Roman"/>
          <w:lang w:val="ru-RU"/>
        </w:rPr>
        <w:t xml:space="preserve"> вага Зерна, </w:t>
      </w:r>
      <w:proofErr w:type="spellStart"/>
      <w:r w:rsidRPr="00F02139">
        <w:rPr>
          <w:rFonts w:ascii="Times New Roman" w:hAnsi="Times New Roman" w:cs="Times New Roman"/>
          <w:lang w:val="ru-RU"/>
        </w:rPr>
        <w:t>завантаженого</w:t>
      </w:r>
      <w:proofErr w:type="spellEnd"/>
      <w:r w:rsidRPr="00F02139">
        <w:rPr>
          <w:rFonts w:ascii="Times New Roman" w:hAnsi="Times New Roman" w:cs="Times New Roman"/>
          <w:lang w:val="ru-RU"/>
        </w:rPr>
        <w:t xml:space="preserve"> на судно, </w:t>
      </w:r>
      <w:proofErr w:type="spellStart"/>
      <w:r w:rsidRPr="00F02139">
        <w:rPr>
          <w:rFonts w:ascii="Times New Roman" w:hAnsi="Times New Roman" w:cs="Times New Roman"/>
          <w:lang w:val="ru-RU"/>
        </w:rPr>
        <w:t>визначається</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згідно</w:t>
      </w:r>
      <w:proofErr w:type="spellEnd"/>
      <w:r w:rsidRPr="00F02139">
        <w:rPr>
          <w:rFonts w:ascii="Times New Roman" w:hAnsi="Times New Roman" w:cs="Times New Roman"/>
          <w:lang w:val="ru-RU"/>
        </w:rPr>
        <w:t xml:space="preserve"> з </w:t>
      </w:r>
      <w:proofErr w:type="spellStart"/>
      <w:r w:rsidRPr="00F02139">
        <w:rPr>
          <w:rFonts w:ascii="Times New Roman" w:hAnsi="Times New Roman" w:cs="Times New Roman"/>
          <w:lang w:val="ru-RU"/>
        </w:rPr>
        <w:t>каліброваними</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бункерними</w:t>
      </w:r>
      <w:proofErr w:type="spellEnd"/>
      <w:r w:rsidRPr="00F02139">
        <w:rPr>
          <w:rFonts w:ascii="Times New Roman" w:hAnsi="Times New Roman" w:cs="Times New Roman"/>
          <w:lang w:val="ru-RU"/>
        </w:rPr>
        <w:t xml:space="preserve"> вагами та </w:t>
      </w:r>
      <w:proofErr w:type="spellStart"/>
      <w:r w:rsidRPr="00F02139">
        <w:rPr>
          <w:rFonts w:ascii="Times New Roman" w:hAnsi="Times New Roman" w:cs="Times New Roman"/>
          <w:lang w:val="ru-RU"/>
        </w:rPr>
        <w:t>відповідним</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Сертифікатом</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кількості</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завантаженого</w:t>
      </w:r>
      <w:proofErr w:type="spellEnd"/>
      <w:r w:rsidRPr="00F02139">
        <w:rPr>
          <w:rFonts w:ascii="Times New Roman" w:hAnsi="Times New Roman" w:cs="Times New Roman"/>
          <w:lang w:val="ru-RU"/>
        </w:rPr>
        <w:t xml:space="preserve"> Зерна, </w:t>
      </w:r>
      <w:proofErr w:type="spellStart"/>
      <w:r w:rsidRPr="00F02139">
        <w:rPr>
          <w:rFonts w:ascii="Times New Roman" w:hAnsi="Times New Roman" w:cs="Times New Roman"/>
          <w:lang w:val="ru-RU"/>
        </w:rPr>
        <w:t>виданим</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Виконавцем</w:t>
      </w:r>
      <w:proofErr w:type="spellEnd"/>
      <w:r w:rsidRPr="00F02139">
        <w:rPr>
          <w:rFonts w:ascii="Times New Roman" w:hAnsi="Times New Roman" w:cs="Times New Roman"/>
          <w:lang w:val="ru-RU"/>
        </w:rPr>
        <w:t xml:space="preserve"> і </w:t>
      </w:r>
      <w:proofErr w:type="spellStart"/>
      <w:r w:rsidRPr="00F02139">
        <w:rPr>
          <w:rFonts w:ascii="Times New Roman" w:hAnsi="Times New Roman" w:cs="Times New Roman"/>
          <w:lang w:val="ru-RU"/>
        </w:rPr>
        <w:t>наданим</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Замовнику</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протягом</w:t>
      </w:r>
      <w:proofErr w:type="spellEnd"/>
      <w:r w:rsidRPr="00F02139">
        <w:rPr>
          <w:rFonts w:ascii="Times New Roman" w:hAnsi="Times New Roman" w:cs="Times New Roman"/>
          <w:lang w:val="ru-RU"/>
        </w:rPr>
        <w:t xml:space="preserve"> 2 (</w:t>
      </w:r>
      <w:proofErr w:type="spellStart"/>
      <w:r w:rsidRPr="00F02139">
        <w:rPr>
          <w:rFonts w:ascii="Times New Roman" w:hAnsi="Times New Roman" w:cs="Times New Roman"/>
          <w:lang w:val="ru-RU"/>
        </w:rPr>
        <w:t>двох</w:t>
      </w:r>
      <w:proofErr w:type="spellEnd"/>
      <w:r w:rsidRPr="00F02139">
        <w:rPr>
          <w:rFonts w:ascii="Times New Roman" w:hAnsi="Times New Roman" w:cs="Times New Roman"/>
          <w:lang w:val="ru-RU"/>
        </w:rPr>
        <w:t xml:space="preserve"> годин) </w:t>
      </w:r>
      <w:proofErr w:type="spellStart"/>
      <w:r w:rsidRPr="00F02139">
        <w:rPr>
          <w:rFonts w:ascii="Times New Roman" w:hAnsi="Times New Roman" w:cs="Times New Roman"/>
          <w:lang w:val="ru-RU"/>
        </w:rPr>
        <w:t>після</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завершення</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завантаження</w:t>
      </w:r>
      <w:proofErr w:type="spellEnd"/>
      <w:r w:rsidRPr="00F02139">
        <w:rPr>
          <w:rFonts w:ascii="Times New Roman" w:hAnsi="Times New Roman" w:cs="Times New Roman"/>
          <w:lang w:val="ru-RU"/>
        </w:rPr>
        <w:t xml:space="preserve">. Вага Зерна у </w:t>
      </w:r>
      <w:proofErr w:type="spellStart"/>
      <w:r w:rsidRPr="00F02139">
        <w:rPr>
          <w:rFonts w:ascii="Times New Roman" w:hAnsi="Times New Roman" w:cs="Times New Roman"/>
          <w:lang w:val="ru-RU"/>
        </w:rPr>
        <w:t>коносаменті</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фіксується</w:t>
      </w:r>
      <w:proofErr w:type="spellEnd"/>
      <w:r w:rsidRPr="00F02139">
        <w:rPr>
          <w:rFonts w:ascii="Times New Roman" w:hAnsi="Times New Roman" w:cs="Times New Roman"/>
          <w:lang w:val="ru-RU"/>
        </w:rPr>
        <w:t xml:space="preserve"> на </w:t>
      </w:r>
      <w:proofErr w:type="spellStart"/>
      <w:r w:rsidRPr="00F02139">
        <w:rPr>
          <w:rFonts w:ascii="Times New Roman" w:hAnsi="Times New Roman" w:cs="Times New Roman"/>
          <w:lang w:val="ru-RU"/>
        </w:rPr>
        <w:t>підставі</w:t>
      </w:r>
      <w:proofErr w:type="spellEnd"/>
      <w:r w:rsidRPr="00F02139">
        <w:rPr>
          <w:rFonts w:ascii="Times New Roman" w:hAnsi="Times New Roman" w:cs="Times New Roman"/>
          <w:lang w:val="ru-RU"/>
        </w:rPr>
        <w:t xml:space="preserve"> </w:t>
      </w:r>
      <w:proofErr w:type="spellStart"/>
      <w:r w:rsidRPr="00F02139">
        <w:rPr>
          <w:rFonts w:ascii="Times New Roman" w:hAnsi="Times New Roman" w:cs="Times New Roman"/>
          <w:lang w:val="ru-RU"/>
        </w:rPr>
        <w:t>Свідоцтва</w:t>
      </w:r>
      <w:proofErr w:type="spellEnd"/>
      <w:r w:rsidRPr="00F02139">
        <w:rPr>
          <w:rFonts w:ascii="Times New Roman" w:hAnsi="Times New Roman" w:cs="Times New Roman"/>
          <w:lang w:val="ru-RU"/>
        </w:rPr>
        <w:t xml:space="preserve"> про </w:t>
      </w:r>
      <w:proofErr w:type="spellStart"/>
      <w:r w:rsidRPr="00F02139">
        <w:rPr>
          <w:rFonts w:ascii="Times New Roman" w:hAnsi="Times New Roman" w:cs="Times New Roman"/>
          <w:lang w:val="ru-RU"/>
        </w:rPr>
        <w:t>кількість</w:t>
      </w:r>
      <w:proofErr w:type="spellEnd"/>
      <w:r w:rsidRPr="00F02139">
        <w:rPr>
          <w:rFonts w:ascii="Times New Roman" w:hAnsi="Times New Roman" w:cs="Times New Roman"/>
          <w:lang w:val="ru-RU"/>
        </w:rPr>
        <w:t xml:space="preserve"> зерна, </w:t>
      </w:r>
      <w:proofErr w:type="spellStart"/>
      <w:r w:rsidRPr="00F02139">
        <w:rPr>
          <w:rFonts w:ascii="Times New Roman" w:hAnsi="Times New Roman" w:cs="Times New Roman"/>
          <w:lang w:val="ru-RU"/>
        </w:rPr>
        <w:t>завантаженого</w:t>
      </w:r>
      <w:proofErr w:type="spellEnd"/>
      <w:r w:rsidRPr="00F02139">
        <w:rPr>
          <w:rFonts w:ascii="Times New Roman" w:hAnsi="Times New Roman" w:cs="Times New Roman"/>
          <w:lang w:val="ru-RU"/>
        </w:rPr>
        <w:t xml:space="preserve"> на судно, і </w:t>
      </w:r>
      <w:proofErr w:type="spellStart"/>
      <w:r w:rsidRPr="00F02139">
        <w:rPr>
          <w:rFonts w:ascii="Times New Roman" w:hAnsi="Times New Roman" w:cs="Times New Roman"/>
          <w:lang w:val="ru-RU"/>
        </w:rPr>
        <w:t>береться</w:t>
      </w:r>
      <w:proofErr w:type="spellEnd"/>
      <w:r w:rsidRPr="00F02139">
        <w:rPr>
          <w:rFonts w:ascii="Times New Roman" w:hAnsi="Times New Roman" w:cs="Times New Roman"/>
          <w:lang w:val="ru-RU"/>
        </w:rPr>
        <w:t xml:space="preserve"> за основу для </w:t>
      </w:r>
      <w:proofErr w:type="spellStart"/>
      <w:r w:rsidRPr="00F02139">
        <w:rPr>
          <w:rFonts w:ascii="Times New Roman" w:hAnsi="Times New Roman" w:cs="Times New Roman"/>
          <w:lang w:val="ru-RU"/>
        </w:rPr>
        <w:t>виставлення</w:t>
      </w:r>
      <w:proofErr w:type="spellEnd"/>
      <w:r w:rsidRPr="00F02139">
        <w:rPr>
          <w:rFonts w:ascii="Times New Roman" w:hAnsi="Times New Roman" w:cs="Times New Roman"/>
          <w:lang w:val="ru-RU"/>
        </w:rPr>
        <w:t xml:space="preserve"> остаточного </w:t>
      </w:r>
      <w:proofErr w:type="spellStart"/>
      <w:r w:rsidRPr="00F02139">
        <w:rPr>
          <w:rFonts w:ascii="Times New Roman" w:hAnsi="Times New Roman" w:cs="Times New Roman"/>
          <w:lang w:val="ru-RU"/>
        </w:rPr>
        <w:t>рахунку</w:t>
      </w:r>
      <w:proofErr w:type="spellEnd"/>
      <w:r w:rsidRPr="00F02139">
        <w:rPr>
          <w:rFonts w:ascii="Times New Roman" w:hAnsi="Times New Roman" w:cs="Times New Roman"/>
          <w:lang w:val="ru-RU"/>
        </w:rPr>
        <w:t>.</w:t>
      </w:r>
    </w:p>
    <w:p w14:paraId="0ACC2EEB" w14:textId="42F79277" w:rsidR="00943B35" w:rsidRPr="00943B35" w:rsidRDefault="001B0877" w:rsidP="00922E9D">
      <w:pPr>
        <w:contextualSpacing/>
        <w:jc w:val="both"/>
        <w:rPr>
          <w:rFonts w:ascii="Times New Roman" w:hAnsi="Times New Roman" w:cs="Times New Roman"/>
          <w:lang w:val="ru-RU"/>
        </w:rPr>
        <w:pPrChange w:id="528" w:author="OLENA PASHKOVA (NEPTUNE.UA)" w:date="2023-11-16T03:58:00Z">
          <w:pPr>
            <w:contextualSpacing/>
          </w:pPr>
        </w:pPrChange>
      </w:pPr>
      <w:r w:rsidRPr="00DE0D6B">
        <w:rPr>
          <w:rFonts w:ascii="Times New Roman" w:hAnsi="Times New Roman" w:cs="Times New Roman"/>
          <w:b/>
          <w:lang w:val="ru-RU"/>
        </w:rPr>
        <w:t>6.12.</w:t>
      </w:r>
      <w:r w:rsidRPr="001B0877">
        <w:rPr>
          <w:rFonts w:ascii="Times New Roman" w:hAnsi="Times New Roman" w:cs="Times New Roman"/>
          <w:lang w:val="ru-RU"/>
        </w:rPr>
        <w:t xml:space="preserve"> </w:t>
      </w:r>
      <w:proofErr w:type="spellStart"/>
      <w:r w:rsidR="00943B35" w:rsidRPr="00943B35">
        <w:rPr>
          <w:rFonts w:ascii="Times New Roman" w:hAnsi="Times New Roman" w:cs="Times New Roman"/>
          <w:lang w:val="ru-RU"/>
        </w:rPr>
        <w:t>Кількість</w:t>
      </w:r>
      <w:proofErr w:type="spellEnd"/>
      <w:r w:rsidR="00943B35" w:rsidRPr="00943B35">
        <w:rPr>
          <w:rFonts w:ascii="Times New Roman" w:hAnsi="Times New Roman" w:cs="Times New Roman"/>
          <w:lang w:val="ru-RU"/>
        </w:rPr>
        <w:t xml:space="preserve"> </w:t>
      </w:r>
      <w:proofErr w:type="spellStart"/>
      <w:r w:rsidR="00943B35" w:rsidRPr="00943B35">
        <w:rPr>
          <w:rFonts w:ascii="Times New Roman" w:hAnsi="Times New Roman" w:cs="Times New Roman"/>
          <w:lang w:val="ru-RU"/>
        </w:rPr>
        <w:t>перевантаженого</w:t>
      </w:r>
      <w:proofErr w:type="spellEnd"/>
      <w:r w:rsidR="00943B35" w:rsidRPr="00943B35">
        <w:rPr>
          <w:rFonts w:ascii="Times New Roman" w:hAnsi="Times New Roman" w:cs="Times New Roman"/>
          <w:lang w:val="ru-RU"/>
        </w:rPr>
        <w:t xml:space="preserve"> зерна у </w:t>
      </w:r>
      <w:proofErr w:type="spellStart"/>
      <w:r w:rsidR="00943B35" w:rsidRPr="00943B35">
        <w:rPr>
          <w:rFonts w:ascii="Times New Roman" w:hAnsi="Times New Roman" w:cs="Times New Roman"/>
          <w:lang w:val="ru-RU"/>
        </w:rPr>
        <w:t>разі</w:t>
      </w:r>
      <w:proofErr w:type="spellEnd"/>
      <w:r w:rsidR="00943B35" w:rsidRPr="00943B35">
        <w:rPr>
          <w:rFonts w:ascii="Times New Roman" w:hAnsi="Times New Roman" w:cs="Times New Roman"/>
          <w:lang w:val="ru-RU"/>
        </w:rPr>
        <w:t xml:space="preserve"> </w:t>
      </w:r>
      <w:proofErr w:type="spellStart"/>
      <w:r w:rsidR="00943B35" w:rsidRPr="00943B35">
        <w:rPr>
          <w:rFonts w:ascii="Times New Roman" w:hAnsi="Times New Roman" w:cs="Times New Roman"/>
          <w:lang w:val="ru-RU"/>
        </w:rPr>
        <w:t>відвантаження</w:t>
      </w:r>
      <w:proofErr w:type="spellEnd"/>
      <w:r w:rsidR="00943B35" w:rsidRPr="00943B35">
        <w:rPr>
          <w:rFonts w:ascii="Times New Roman" w:hAnsi="Times New Roman" w:cs="Times New Roman"/>
          <w:lang w:val="ru-RU"/>
        </w:rPr>
        <w:t xml:space="preserve"> на </w:t>
      </w:r>
      <w:proofErr w:type="spellStart"/>
      <w:r w:rsidR="00943B35" w:rsidRPr="00943B35">
        <w:rPr>
          <w:rFonts w:ascii="Times New Roman" w:hAnsi="Times New Roman" w:cs="Times New Roman"/>
          <w:lang w:val="ru-RU"/>
        </w:rPr>
        <w:t>автомобільний</w:t>
      </w:r>
      <w:proofErr w:type="spellEnd"/>
      <w:r w:rsidR="00943B35" w:rsidRPr="00943B35">
        <w:rPr>
          <w:rFonts w:ascii="Times New Roman" w:hAnsi="Times New Roman" w:cs="Times New Roman"/>
          <w:lang w:val="ru-RU"/>
        </w:rPr>
        <w:t xml:space="preserve"> транспорт </w:t>
      </w:r>
      <w:proofErr w:type="spellStart"/>
      <w:r w:rsidR="00943B35" w:rsidRPr="00943B35">
        <w:rPr>
          <w:rFonts w:ascii="Times New Roman" w:hAnsi="Times New Roman" w:cs="Times New Roman"/>
          <w:lang w:val="ru-RU"/>
        </w:rPr>
        <w:t>визначається</w:t>
      </w:r>
      <w:proofErr w:type="spellEnd"/>
      <w:r w:rsidR="00943B35" w:rsidRPr="00943B35">
        <w:rPr>
          <w:rFonts w:ascii="Times New Roman" w:hAnsi="Times New Roman" w:cs="Times New Roman"/>
          <w:lang w:val="ru-RU"/>
        </w:rPr>
        <w:t xml:space="preserve"> Сторонами шляхом </w:t>
      </w:r>
      <w:proofErr w:type="spellStart"/>
      <w:r w:rsidR="00943B35" w:rsidRPr="00943B35">
        <w:rPr>
          <w:rFonts w:ascii="Times New Roman" w:hAnsi="Times New Roman" w:cs="Times New Roman"/>
          <w:lang w:val="ru-RU"/>
        </w:rPr>
        <w:t>зважування</w:t>
      </w:r>
      <w:proofErr w:type="spellEnd"/>
      <w:r w:rsidR="00943B35" w:rsidRPr="00943B35">
        <w:rPr>
          <w:rFonts w:ascii="Times New Roman" w:hAnsi="Times New Roman" w:cs="Times New Roman"/>
          <w:lang w:val="ru-RU"/>
        </w:rPr>
        <w:t xml:space="preserve"> на </w:t>
      </w:r>
      <w:proofErr w:type="spellStart"/>
      <w:r w:rsidR="00943B35" w:rsidRPr="00943B35">
        <w:rPr>
          <w:rFonts w:ascii="Times New Roman" w:hAnsi="Times New Roman" w:cs="Times New Roman"/>
          <w:lang w:val="ru-RU"/>
        </w:rPr>
        <w:t>повірених</w:t>
      </w:r>
      <w:proofErr w:type="spellEnd"/>
      <w:r w:rsidR="00943B35" w:rsidRPr="00943B35">
        <w:rPr>
          <w:rFonts w:ascii="Times New Roman" w:hAnsi="Times New Roman" w:cs="Times New Roman"/>
          <w:lang w:val="ru-RU"/>
        </w:rPr>
        <w:t xml:space="preserve"> вагах </w:t>
      </w:r>
      <w:proofErr w:type="spellStart"/>
      <w:r w:rsidR="00943B35" w:rsidRPr="00943B35">
        <w:rPr>
          <w:rFonts w:ascii="Times New Roman" w:hAnsi="Times New Roman" w:cs="Times New Roman"/>
          <w:lang w:val="ru-RU"/>
        </w:rPr>
        <w:t>Виконавця</w:t>
      </w:r>
      <w:proofErr w:type="spellEnd"/>
      <w:r w:rsidR="00943B35" w:rsidRPr="00943B35">
        <w:rPr>
          <w:rFonts w:ascii="Times New Roman" w:hAnsi="Times New Roman" w:cs="Times New Roman"/>
          <w:lang w:val="ru-RU"/>
        </w:rPr>
        <w:t xml:space="preserve"> та </w:t>
      </w:r>
      <w:proofErr w:type="spellStart"/>
      <w:r w:rsidR="00943B35" w:rsidRPr="00943B35">
        <w:rPr>
          <w:rFonts w:ascii="Times New Roman" w:hAnsi="Times New Roman" w:cs="Times New Roman"/>
          <w:lang w:val="ru-RU"/>
        </w:rPr>
        <w:t>зазначається</w:t>
      </w:r>
      <w:proofErr w:type="spellEnd"/>
      <w:r w:rsidR="00943B35" w:rsidRPr="00943B35">
        <w:rPr>
          <w:rFonts w:ascii="Times New Roman" w:hAnsi="Times New Roman" w:cs="Times New Roman"/>
          <w:lang w:val="ru-RU"/>
        </w:rPr>
        <w:t xml:space="preserve"> у товарно-</w:t>
      </w:r>
      <w:proofErr w:type="spellStart"/>
      <w:r w:rsidR="00943B35" w:rsidRPr="00943B35">
        <w:rPr>
          <w:rFonts w:ascii="Times New Roman" w:hAnsi="Times New Roman" w:cs="Times New Roman"/>
          <w:lang w:val="ru-RU"/>
        </w:rPr>
        <w:t>транспортних</w:t>
      </w:r>
      <w:proofErr w:type="spellEnd"/>
      <w:r w:rsidR="00943B35" w:rsidRPr="00943B35">
        <w:rPr>
          <w:rFonts w:ascii="Times New Roman" w:hAnsi="Times New Roman" w:cs="Times New Roman"/>
          <w:lang w:val="ru-RU"/>
        </w:rPr>
        <w:t xml:space="preserve"> </w:t>
      </w:r>
      <w:proofErr w:type="spellStart"/>
      <w:r w:rsidR="00943B35" w:rsidRPr="00943B35">
        <w:rPr>
          <w:rFonts w:ascii="Times New Roman" w:hAnsi="Times New Roman" w:cs="Times New Roman"/>
          <w:lang w:val="ru-RU"/>
        </w:rPr>
        <w:t>накладних</w:t>
      </w:r>
      <w:proofErr w:type="spellEnd"/>
      <w:r w:rsidR="00943B35" w:rsidRPr="00943B35">
        <w:rPr>
          <w:rFonts w:ascii="Times New Roman" w:hAnsi="Times New Roman" w:cs="Times New Roman"/>
          <w:lang w:val="ru-RU"/>
        </w:rPr>
        <w:t xml:space="preserve"> та/</w:t>
      </w:r>
      <w:proofErr w:type="spellStart"/>
      <w:r w:rsidR="00943B35" w:rsidRPr="00943B35">
        <w:rPr>
          <w:rFonts w:ascii="Times New Roman" w:hAnsi="Times New Roman" w:cs="Times New Roman"/>
          <w:lang w:val="ru-RU"/>
        </w:rPr>
        <w:t>або</w:t>
      </w:r>
      <w:proofErr w:type="spellEnd"/>
      <w:r w:rsidR="00943B35" w:rsidRPr="00943B35">
        <w:rPr>
          <w:rFonts w:ascii="Times New Roman" w:hAnsi="Times New Roman" w:cs="Times New Roman"/>
          <w:lang w:val="ru-RU"/>
        </w:rPr>
        <w:t xml:space="preserve"> Актах </w:t>
      </w:r>
      <w:proofErr w:type="spellStart"/>
      <w:r w:rsidR="00943B35" w:rsidRPr="00943B35">
        <w:rPr>
          <w:rFonts w:ascii="Times New Roman" w:hAnsi="Times New Roman" w:cs="Times New Roman"/>
          <w:lang w:val="ru-RU"/>
        </w:rPr>
        <w:t>приймання-передачі</w:t>
      </w:r>
      <w:proofErr w:type="spellEnd"/>
      <w:r w:rsidR="00943B35" w:rsidRPr="00943B35">
        <w:rPr>
          <w:rFonts w:ascii="Times New Roman" w:hAnsi="Times New Roman" w:cs="Times New Roman"/>
          <w:lang w:val="ru-RU"/>
        </w:rPr>
        <w:t xml:space="preserve"> Зерна. </w:t>
      </w:r>
    </w:p>
    <w:p w14:paraId="61A372FE" w14:textId="3BD2C8F0" w:rsidR="001B0877" w:rsidRPr="001B0877" w:rsidRDefault="00943B35" w:rsidP="00922E9D">
      <w:pPr>
        <w:contextualSpacing/>
        <w:jc w:val="both"/>
        <w:rPr>
          <w:rFonts w:ascii="Times New Roman" w:hAnsi="Times New Roman" w:cs="Times New Roman"/>
          <w:lang w:val="ru-RU"/>
        </w:rPr>
        <w:pPrChange w:id="529" w:author="OLENA PASHKOVA (NEPTUNE.UA)" w:date="2023-11-16T03:58:00Z">
          <w:pPr>
            <w:contextualSpacing/>
          </w:pPr>
        </w:pPrChange>
      </w:pPr>
      <w:proofErr w:type="spellStart"/>
      <w:r w:rsidRPr="00943B35">
        <w:rPr>
          <w:rFonts w:ascii="Times New Roman" w:hAnsi="Times New Roman" w:cs="Times New Roman"/>
          <w:lang w:val="ru-RU"/>
        </w:rPr>
        <w:t>Якість</w:t>
      </w:r>
      <w:proofErr w:type="spellEnd"/>
      <w:r w:rsidRPr="00943B35">
        <w:rPr>
          <w:rFonts w:ascii="Times New Roman" w:hAnsi="Times New Roman" w:cs="Times New Roman"/>
          <w:lang w:val="ru-RU"/>
        </w:rPr>
        <w:t xml:space="preserve"> Зерна, </w:t>
      </w:r>
      <w:proofErr w:type="spellStart"/>
      <w:r w:rsidRPr="00943B35">
        <w:rPr>
          <w:rFonts w:ascii="Times New Roman" w:hAnsi="Times New Roman" w:cs="Times New Roman"/>
          <w:lang w:val="ru-RU"/>
        </w:rPr>
        <w:t>відвантаженого</w:t>
      </w:r>
      <w:proofErr w:type="spellEnd"/>
      <w:r w:rsidRPr="00943B35">
        <w:rPr>
          <w:rFonts w:ascii="Times New Roman" w:hAnsi="Times New Roman" w:cs="Times New Roman"/>
          <w:lang w:val="ru-RU"/>
        </w:rPr>
        <w:t xml:space="preserve"> на авто- та/</w:t>
      </w:r>
      <w:proofErr w:type="spellStart"/>
      <w:r w:rsidRPr="00943B35">
        <w:rPr>
          <w:rFonts w:ascii="Times New Roman" w:hAnsi="Times New Roman" w:cs="Times New Roman"/>
          <w:lang w:val="ru-RU"/>
        </w:rPr>
        <w:t>або</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залізничний</w:t>
      </w:r>
      <w:proofErr w:type="spellEnd"/>
      <w:r w:rsidRPr="00943B35">
        <w:rPr>
          <w:rFonts w:ascii="Times New Roman" w:hAnsi="Times New Roman" w:cs="Times New Roman"/>
          <w:lang w:val="ru-RU"/>
        </w:rPr>
        <w:t xml:space="preserve"> транспорт, </w:t>
      </w:r>
      <w:proofErr w:type="spellStart"/>
      <w:r w:rsidRPr="00943B35">
        <w:rPr>
          <w:rFonts w:ascii="Times New Roman" w:hAnsi="Times New Roman" w:cs="Times New Roman"/>
          <w:lang w:val="ru-RU"/>
        </w:rPr>
        <w:t>визначається</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лабораторією</w:t>
      </w:r>
      <w:proofErr w:type="spellEnd"/>
      <w:r w:rsidRPr="00943B35">
        <w:rPr>
          <w:rFonts w:ascii="Times New Roman" w:hAnsi="Times New Roman" w:cs="Times New Roman"/>
          <w:lang w:val="ru-RU"/>
        </w:rPr>
        <w:t xml:space="preserve"> для кожного транспортного </w:t>
      </w:r>
      <w:proofErr w:type="spellStart"/>
      <w:r w:rsidRPr="00943B35">
        <w:rPr>
          <w:rFonts w:ascii="Times New Roman" w:hAnsi="Times New Roman" w:cs="Times New Roman"/>
          <w:lang w:val="ru-RU"/>
        </w:rPr>
        <w:t>засобу</w:t>
      </w:r>
      <w:proofErr w:type="spellEnd"/>
      <w:r w:rsidRPr="00943B35">
        <w:rPr>
          <w:rFonts w:ascii="Times New Roman" w:hAnsi="Times New Roman" w:cs="Times New Roman"/>
          <w:lang w:val="ru-RU"/>
        </w:rPr>
        <w:t xml:space="preserve"> та є остаточною. </w:t>
      </w:r>
      <w:proofErr w:type="spellStart"/>
      <w:r w:rsidRPr="00943B35">
        <w:rPr>
          <w:rFonts w:ascii="Times New Roman" w:hAnsi="Times New Roman" w:cs="Times New Roman"/>
          <w:lang w:val="ru-RU"/>
        </w:rPr>
        <w:t>Якість</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всієї</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партії</w:t>
      </w:r>
      <w:proofErr w:type="spellEnd"/>
      <w:r w:rsidRPr="00943B35">
        <w:rPr>
          <w:rFonts w:ascii="Times New Roman" w:hAnsi="Times New Roman" w:cs="Times New Roman"/>
          <w:lang w:val="ru-RU"/>
        </w:rPr>
        <w:t xml:space="preserve"> Зерна, </w:t>
      </w:r>
      <w:proofErr w:type="spellStart"/>
      <w:r w:rsidRPr="00943B35">
        <w:rPr>
          <w:rFonts w:ascii="Times New Roman" w:hAnsi="Times New Roman" w:cs="Times New Roman"/>
          <w:lang w:val="ru-RU"/>
        </w:rPr>
        <w:t>зазначеної</w:t>
      </w:r>
      <w:proofErr w:type="spellEnd"/>
      <w:r w:rsidRPr="00943B35">
        <w:rPr>
          <w:rFonts w:ascii="Times New Roman" w:hAnsi="Times New Roman" w:cs="Times New Roman"/>
          <w:lang w:val="ru-RU"/>
        </w:rPr>
        <w:t xml:space="preserve"> в </w:t>
      </w:r>
      <w:proofErr w:type="spellStart"/>
      <w:r w:rsidRPr="00943B35">
        <w:rPr>
          <w:rFonts w:ascii="Times New Roman" w:hAnsi="Times New Roman" w:cs="Times New Roman"/>
          <w:lang w:val="ru-RU"/>
        </w:rPr>
        <w:t>заявці</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Замовника</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визначається</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лабораторією</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Виконавця</w:t>
      </w:r>
      <w:proofErr w:type="spellEnd"/>
      <w:r w:rsidRPr="00943B35">
        <w:rPr>
          <w:rFonts w:ascii="Times New Roman" w:hAnsi="Times New Roman" w:cs="Times New Roman"/>
          <w:lang w:val="ru-RU"/>
        </w:rPr>
        <w:t xml:space="preserve"> за результатами </w:t>
      </w:r>
      <w:proofErr w:type="spellStart"/>
      <w:r w:rsidRPr="00943B35">
        <w:rPr>
          <w:rFonts w:ascii="Times New Roman" w:hAnsi="Times New Roman" w:cs="Times New Roman"/>
          <w:lang w:val="ru-RU"/>
        </w:rPr>
        <w:t>відвантаження</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всієї</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партії</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згідно</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середньозважених</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показників</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Якість</w:t>
      </w:r>
      <w:proofErr w:type="spellEnd"/>
      <w:r w:rsidRPr="00943B35">
        <w:rPr>
          <w:rFonts w:ascii="Times New Roman" w:hAnsi="Times New Roman" w:cs="Times New Roman"/>
          <w:lang w:val="ru-RU"/>
        </w:rPr>
        <w:t xml:space="preserve"> повинна </w:t>
      </w:r>
      <w:proofErr w:type="spellStart"/>
      <w:r w:rsidRPr="00943B35">
        <w:rPr>
          <w:rFonts w:ascii="Times New Roman" w:hAnsi="Times New Roman" w:cs="Times New Roman"/>
          <w:lang w:val="ru-RU"/>
        </w:rPr>
        <w:t>відповідати</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показникам</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узгодженим</w:t>
      </w:r>
      <w:proofErr w:type="spellEnd"/>
      <w:r w:rsidRPr="00943B35">
        <w:rPr>
          <w:rFonts w:ascii="Times New Roman" w:hAnsi="Times New Roman" w:cs="Times New Roman"/>
          <w:lang w:val="ru-RU"/>
        </w:rPr>
        <w:t xml:space="preserve"> Сторонами у </w:t>
      </w:r>
      <w:proofErr w:type="spellStart"/>
      <w:r w:rsidRPr="00943B35">
        <w:rPr>
          <w:rFonts w:ascii="Times New Roman" w:hAnsi="Times New Roman" w:cs="Times New Roman"/>
          <w:lang w:val="ru-RU"/>
        </w:rPr>
        <w:t>відповідній</w:t>
      </w:r>
      <w:proofErr w:type="spellEnd"/>
      <w:r w:rsidRPr="00943B35">
        <w:rPr>
          <w:rFonts w:ascii="Times New Roman" w:hAnsi="Times New Roman" w:cs="Times New Roman"/>
          <w:lang w:val="ru-RU"/>
        </w:rPr>
        <w:t xml:space="preserve"> </w:t>
      </w:r>
      <w:proofErr w:type="spellStart"/>
      <w:r w:rsidRPr="00943B35">
        <w:rPr>
          <w:rFonts w:ascii="Times New Roman" w:hAnsi="Times New Roman" w:cs="Times New Roman"/>
          <w:lang w:val="ru-RU"/>
        </w:rPr>
        <w:t>специфікації</w:t>
      </w:r>
      <w:proofErr w:type="spellEnd"/>
      <w:r w:rsidRPr="00943B35">
        <w:rPr>
          <w:rFonts w:ascii="Times New Roman" w:hAnsi="Times New Roman" w:cs="Times New Roman"/>
          <w:lang w:val="ru-RU"/>
        </w:rPr>
        <w:t>.</w:t>
      </w:r>
    </w:p>
    <w:p w14:paraId="6F0F7F97" w14:textId="77777777" w:rsidR="001B0877" w:rsidRPr="001B0877" w:rsidRDefault="001B0877" w:rsidP="00922E9D">
      <w:pPr>
        <w:jc w:val="both"/>
        <w:rPr>
          <w:rFonts w:ascii="Times New Roman" w:hAnsi="Times New Roman" w:cs="Times New Roman"/>
          <w:lang w:val="ru-RU"/>
        </w:rPr>
        <w:pPrChange w:id="530" w:author="OLENA PASHKOVA (NEPTUNE.UA)" w:date="2023-11-16T03:58:00Z">
          <w:pPr/>
        </w:pPrChange>
      </w:pPr>
    </w:p>
    <w:p w14:paraId="409EBE4A" w14:textId="77777777" w:rsidR="001B0877" w:rsidRPr="00DE0D6B" w:rsidRDefault="001B0877" w:rsidP="00922E9D">
      <w:pPr>
        <w:jc w:val="both"/>
        <w:rPr>
          <w:rFonts w:ascii="Times New Roman" w:hAnsi="Times New Roman" w:cs="Times New Roman"/>
          <w:b/>
          <w:lang w:val="ru-RU"/>
        </w:rPr>
        <w:pPrChange w:id="531" w:author="OLENA PASHKOVA (NEPTUNE.UA)" w:date="2023-11-16T03:58:00Z">
          <w:pPr/>
        </w:pPrChange>
      </w:pPr>
      <w:r w:rsidRPr="00DE0D6B">
        <w:rPr>
          <w:rFonts w:ascii="Times New Roman" w:hAnsi="Times New Roman" w:cs="Times New Roman"/>
          <w:b/>
          <w:lang w:val="ru-RU"/>
        </w:rPr>
        <w:t>7.</w:t>
      </w:r>
      <w:r w:rsidRPr="00DE0D6B">
        <w:rPr>
          <w:rFonts w:ascii="Times New Roman" w:hAnsi="Times New Roman" w:cs="Times New Roman"/>
          <w:b/>
          <w:lang w:val="ru-RU"/>
        </w:rPr>
        <w:tab/>
        <w:t>ТЕХНІЧНІ ХАРАКТЕРИСТИКИ ТРАНСПОРТУ:</w:t>
      </w:r>
    </w:p>
    <w:p w14:paraId="24F6EF3B" w14:textId="57021378" w:rsidR="001B0877" w:rsidRPr="001B0877" w:rsidRDefault="001B0877" w:rsidP="00922E9D">
      <w:pPr>
        <w:contextualSpacing/>
        <w:jc w:val="both"/>
        <w:rPr>
          <w:rFonts w:ascii="Times New Roman" w:hAnsi="Times New Roman" w:cs="Times New Roman"/>
          <w:lang w:val="ru-RU"/>
        </w:rPr>
        <w:pPrChange w:id="532" w:author="OLENA PASHKOVA (NEPTUNE.UA)" w:date="2023-11-16T03:58:00Z">
          <w:pPr>
            <w:contextualSpacing/>
          </w:pPr>
        </w:pPrChange>
      </w:pPr>
      <w:r w:rsidRPr="00DE0D6B">
        <w:rPr>
          <w:rFonts w:ascii="Times New Roman" w:hAnsi="Times New Roman" w:cs="Times New Roman"/>
          <w:b/>
          <w:lang w:val="ru-RU"/>
        </w:rPr>
        <w:t xml:space="preserve">7.1. </w:t>
      </w:r>
      <w:r w:rsidR="00674C1A" w:rsidRPr="00674C1A">
        <w:rPr>
          <w:rFonts w:ascii="Times New Roman" w:hAnsi="Times New Roman" w:cs="Times New Roman"/>
          <w:bCs/>
          <w:lang w:val="ru-RU"/>
        </w:rPr>
        <w:t xml:space="preserve">Судна </w:t>
      </w:r>
      <w:proofErr w:type="spellStart"/>
      <w:r w:rsidR="00674C1A" w:rsidRPr="00674C1A">
        <w:rPr>
          <w:rFonts w:ascii="Times New Roman" w:hAnsi="Times New Roman" w:cs="Times New Roman"/>
          <w:bCs/>
          <w:lang w:val="ru-RU"/>
        </w:rPr>
        <w:t>повинні</w:t>
      </w:r>
      <w:proofErr w:type="spellEnd"/>
      <w:r w:rsidR="00674C1A" w:rsidRPr="00674C1A">
        <w:rPr>
          <w:rFonts w:ascii="Times New Roman" w:hAnsi="Times New Roman" w:cs="Times New Roman"/>
          <w:bCs/>
          <w:lang w:val="ru-RU"/>
        </w:rPr>
        <w:t xml:space="preserve"> бути без </w:t>
      </w:r>
      <w:proofErr w:type="spellStart"/>
      <w:r w:rsidR="00674C1A" w:rsidRPr="00674C1A">
        <w:rPr>
          <w:rFonts w:ascii="Times New Roman" w:hAnsi="Times New Roman" w:cs="Times New Roman"/>
          <w:bCs/>
          <w:lang w:val="ru-RU"/>
        </w:rPr>
        <w:t>твіндеків</w:t>
      </w:r>
      <w:proofErr w:type="spellEnd"/>
      <w:r w:rsidR="00674C1A" w:rsidRPr="00674C1A">
        <w:rPr>
          <w:rFonts w:ascii="Times New Roman" w:hAnsi="Times New Roman" w:cs="Times New Roman"/>
          <w:bCs/>
          <w:lang w:val="ru-RU"/>
        </w:rPr>
        <w:t xml:space="preserve"> з </w:t>
      </w:r>
      <w:proofErr w:type="spellStart"/>
      <w:r w:rsidR="00674C1A" w:rsidRPr="00674C1A">
        <w:rPr>
          <w:rFonts w:ascii="Times New Roman" w:hAnsi="Times New Roman" w:cs="Times New Roman"/>
          <w:bCs/>
          <w:lang w:val="ru-RU"/>
        </w:rPr>
        <w:t>мінімальними</w:t>
      </w:r>
      <w:proofErr w:type="spellEnd"/>
      <w:r w:rsidR="00674C1A" w:rsidRPr="00674C1A">
        <w:rPr>
          <w:rFonts w:ascii="Times New Roman" w:hAnsi="Times New Roman" w:cs="Times New Roman"/>
          <w:bCs/>
          <w:lang w:val="ru-RU"/>
        </w:rPr>
        <w:t xml:space="preserve"> </w:t>
      </w:r>
      <w:proofErr w:type="spellStart"/>
      <w:r w:rsidR="00674C1A" w:rsidRPr="00674C1A">
        <w:rPr>
          <w:rFonts w:ascii="Times New Roman" w:hAnsi="Times New Roman" w:cs="Times New Roman"/>
          <w:bCs/>
          <w:lang w:val="ru-RU"/>
        </w:rPr>
        <w:t>підзорами</w:t>
      </w:r>
      <w:proofErr w:type="spellEnd"/>
      <w:r w:rsidR="00674C1A" w:rsidRPr="00674C1A">
        <w:rPr>
          <w:rFonts w:ascii="Times New Roman" w:hAnsi="Times New Roman" w:cs="Times New Roman"/>
          <w:bCs/>
          <w:lang w:val="ru-RU"/>
        </w:rPr>
        <w:t xml:space="preserve"> </w:t>
      </w:r>
      <w:proofErr w:type="spellStart"/>
      <w:r w:rsidR="00674C1A" w:rsidRPr="00674C1A">
        <w:rPr>
          <w:rFonts w:ascii="Times New Roman" w:hAnsi="Times New Roman" w:cs="Times New Roman"/>
          <w:bCs/>
          <w:lang w:val="ru-RU"/>
        </w:rPr>
        <w:t>підпалубного</w:t>
      </w:r>
      <w:proofErr w:type="spellEnd"/>
      <w:r w:rsidR="00674C1A" w:rsidRPr="00674C1A">
        <w:rPr>
          <w:rFonts w:ascii="Times New Roman" w:hAnsi="Times New Roman" w:cs="Times New Roman"/>
          <w:bCs/>
          <w:lang w:val="ru-RU"/>
        </w:rPr>
        <w:t xml:space="preserve"> простору, </w:t>
      </w:r>
      <w:proofErr w:type="spellStart"/>
      <w:r w:rsidR="00674C1A" w:rsidRPr="00674C1A">
        <w:rPr>
          <w:rFonts w:ascii="Times New Roman" w:hAnsi="Times New Roman" w:cs="Times New Roman"/>
          <w:bCs/>
          <w:lang w:val="ru-RU"/>
        </w:rPr>
        <w:t>технічно</w:t>
      </w:r>
      <w:proofErr w:type="spellEnd"/>
      <w:r w:rsidR="00674C1A" w:rsidRPr="00674C1A">
        <w:rPr>
          <w:rFonts w:ascii="Times New Roman" w:hAnsi="Times New Roman" w:cs="Times New Roman"/>
          <w:bCs/>
          <w:lang w:val="ru-RU"/>
        </w:rPr>
        <w:t xml:space="preserve"> </w:t>
      </w:r>
      <w:proofErr w:type="spellStart"/>
      <w:r w:rsidR="00674C1A" w:rsidRPr="00674C1A">
        <w:rPr>
          <w:rFonts w:ascii="Times New Roman" w:hAnsi="Times New Roman" w:cs="Times New Roman"/>
          <w:bCs/>
          <w:lang w:val="ru-RU"/>
        </w:rPr>
        <w:t>справними</w:t>
      </w:r>
      <w:proofErr w:type="spellEnd"/>
      <w:r w:rsidR="00674C1A" w:rsidRPr="00674C1A">
        <w:rPr>
          <w:rFonts w:ascii="Times New Roman" w:hAnsi="Times New Roman" w:cs="Times New Roman"/>
          <w:bCs/>
          <w:lang w:val="ru-RU"/>
        </w:rPr>
        <w:t xml:space="preserve">, </w:t>
      </w:r>
      <w:proofErr w:type="spellStart"/>
      <w:r w:rsidR="00674C1A" w:rsidRPr="00674C1A">
        <w:rPr>
          <w:rFonts w:ascii="Times New Roman" w:hAnsi="Times New Roman" w:cs="Times New Roman"/>
          <w:bCs/>
          <w:lang w:val="ru-RU"/>
        </w:rPr>
        <w:t>придатними</w:t>
      </w:r>
      <w:proofErr w:type="spellEnd"/>
      <w:r w:rsidR="00674C1A" w:rsidRPr="00674C1A">
        <w:rPr>
          <w:rFonts w:ascii="Times New Roman" w:hAnsi="Times New Roman" w:cs="Times New Roman"/>
          <w:bCs/>
          <w:lang w:val="ru-RU"/>
        </w:rPr>
        <w:t xml:space="preserve"> до </w:t>
      </w:r>
      <w:proofErr w:type="spellStart"/>
      <w:r w:rsidR="00674C1A" w:rsidRPr="00674C1A">
        <w:rPr>
          <w:rFonts w:ascii="Times New Roman" w:hAnsi="Times New Roman" w:cs="Times New Roman"/>
          <w:bCs/>
          <w:lang w:val="ru-RU"/>
        </w:rPr>
        <w:t>завантаження</w:t>
      </w:r>
      <w:proofErr w:type="spellEnd"/>
      <w:r w:rsidR="00674C1A" w:rsidRPr="00674C1A">
        <w:rPr>
          <w:rFonts w:ascii="Times New Roman" w:hAnsi="Times New Roman" w:cs="Times New Roman"/>
          <w:bCs/>
          <w:lang w:val="ru-RU"/>
        </w:rPr>
        <w:t xml:space="preserve"> та </w:t>
      </w:r>
      <w:proofErr w:type="spellStart"/>
      <w:r w:rsidR="00674C1A" w:rsidRPr="00674C1A">
        <w:rPr>
          <w:rFonts w:ascii="Times New Roman" w:hAnsi="Times New Roman" w:cs="Times New Roman"/>
          <w:bCs/>
          <w:lang w:val="ru-RU"/>
        </w:rPr>
        <w:t>мають</w:t>
      </w:r>
      <w:proofErr w:type="spellEnd"/>
      <w:r w:rsidR="00674C1A" w:rsidRPr="00674C1A">
        <w:rPr>
          <w:rFonts w:ascii="Times New Roman" w:hAnsi="Times New Roman" w:cs="Times New Roman"/>
          <w:bCs/>
          <w:lang w:val="ru-RU"/>
        </w:rPr>
        <w:t xml:space="preserve"> </w:t>
      </w:r>
      <w:proofErr w:type="spellStart"/>
      <w:r w:rsidR="00674C1A" w:rsidRPr="00674C1A">
        <w:rPr>
          <w:rFonts w:ascii="Times New Roman" w:hAnsi="Times New Roman" w:cs="Times New Roman"/>
          <w:bCs/>
          <w:lang w:val="ru-RU"/>
        </w:rPr>
        <w:t>забезпечувати</w:t>
      </w:r>
      <w:proofErr w:type="spellEnd"/>
      <w:r w:rsidR="00674C1A" w:rsidRPr="00674C1A">
        <w:rPr>
          <w:rFonts w:ascii="Times New Roman" w:hAnsi="Times New Roman" w:cs="Times New Roman"/>
          <w:bCs/>
          <w:lang w:val="ru-RU"/>
        </w:rPr>
        <w:t xml:space="preserve"> </w:t>
      </w:r>
      <w:proofErr w:type="spellStart"/>
      <w:r w:rsidR="00674C1A" w:rsidRPr="00674C1A">
        <w:rPr>
          <w:rFonts w:ascii="Times New Roman" w:hAnsi="Times New Roman" w:cs="Times New Roman"/>
          <w:bCs/>
          <w:lang w:val="ru-RU"/>
        </w:rPr>
        <w:t>надійне</w:t>
      </w:r>
      <w:proofErr w:type="spellEnd"/>
      <w:r w:rsidR="00674C1A" w:rsidRPr="00674C1A">
        <w:rPr>
          <w:rFonts w:ascii="Times New Roman" w:hAnsi="Times New Roman" w:cs="Times New Roman"/>
          <w:bCs/>
          <w:lang w:val="ru-RU"/>
        </w:rPr>
        <w:t xml:space="preserve"> </w:t>
      </w:r>
      <w:proofErr w:type="spellStart"/>
      <w:r w:rsidR="00674C1A" w:rsidRPr="00674C1A">
        <w:rPr>
          <w:rFonts w:ascii="Times New Roman" w:hAnsi="Times New Roman" w:cs="Times New Roman"/>
          <w:bCs/>
          <w:lang w:val="ru-RU"/>
        </w:rPr>
        <w:t>транспортування</w:t>
      </w:r>
      <w:proofErr w:type="spellEnd"/>
      <w:r w:rsidR="00674C1A" w:rsidRPr="00674C1A">
        <w:rPr>
          <w:rFonts w:ascii="Times New Roman" w:hAnsi="Times New Roman" w:cs="Times New Roman"/>
          <w:bCs/>
          <w:lang w:val="ru-RU"/>
        </w:rPr>
        <w:t xml:space="preserve"> </w:t>
      </w:r>
      <w:proofErr w:type="spellStart"/>
      <w:r w:rsidR="00674C1A" w:rsidRPr="00674C1A">
        <w:rPr>
          <w:rFonts w:ascii="Times New Roman" w:hAnsi="Times New Roman" w:cs="Times New Roman"/>
          <w:bCs/>
          <w:lang w:val="ru-RU"/>
        </w:rPr>
        <w:t>Вантажу</w:t>
      </w:r>
      <w:proofErr w:type="spellEnd"/>
      <w:r w:rsidR="00674C1A" w:rsidRPr="00674C1A">
        <w:rPr>
          <w:rFonts w:ascii="Times New Roman" w:hAnsi="Times New Roman" w:cs="Times New Roman"/>
          <w:bCs/>
          <w:lang w:val="ru-RU"/>
        </w:rPr>
        <w:t xml:space="preserve">. </w:t>
      </w:r>
      <w:proofErr w:type="spellStart"/>
      <w:r w:rsidR="00674C1A" w:rsidRPr="00674C1A">
        <w:rPr>
          <w:rFonts w:ascii="Times New Roman" w:hAnsi="Times New Roman" w:cs="Times New Roman"/>
          <w:bCs/>
          <w:lang w:val="ru-RU"/>
        </w:rPr>
        <w:t>Забороняється</w:t>
      </w:r>
      <w:proofErr w:type="spellEnd"/>
      <w:r w:rsidR="00674C1A" w:rsidRPr="00674C1A">
        <w:rPr>
          <w:rFonts w:ascii="Times New Roman" w:hAnsi="Times New Roman" w:cs="Times New Roman"/>
          <w:bCs/>
          <w:lang w:val="ru-RU"/>
        </w:rPr>
        <w:t xml:space="preserve"> подача в Порт судна з </w:t>
      </w:r>
      <w:proofErr w:type="spellStart"/>
      <w:r w:rsidR="00674C1A" w:rsidRPr="00674C1A">
        <w:rPr>
          <w:rFonts w:ascii="Times New Roman" w:hAnsi="Times New Roman" w:cs="Times New Roman"/>
          <w:bCs/>
          <w:lang w:val="ru-RU"/>
        </w:rPr>
        <w:t>відкритою</w:t>
      </w:r>
      <w:proofErr w:type="spellEnd"/>
      <w:r w:rsidR="00674C1A" w:rsidRPr="00674C1A">
        <w:rPr>
          <w:rFonts w:ascii="Times New Roman" w:hAnsi="Times New Roman" w:cs="Times New Roman"/>
          <w:bCs/>
          <w:lang w:val="ru-RU"/>
        </w:rPr>
        <w:t xml:space="preserve"> фановою системою.</w:t>
      </w:r>
    </w:p>
    <w:p w14:paraId="304475D0" w14:textId="6A5A7637" w:rsidR="001B0877" w:rsidRPr="001B0877" w:rsidRDefault="001B0877" w:rsidP="00922E9D">
      <w:pPr>
        <w:contextualSpacing/>
        <w:jc w:val="both"/>
        <w:rPr>
          <w:rFonts w:ascii="Times New Roman" w:hAnsi="Times New Roman" w:cs="Times New Roman"/>
          <w:lang w:val="ru-RU"/>
        </w:rPr>
        <w:pPrChange w:id="533" w:author="OLENA PASHKOVA (NEPTUNE.UA)" w:date="2023-11-16T03:58:00Z">
          <w:pPr>
            <w:contextualSpacing/>
          </w:pPr>
        </w:pPrChange>
      </w:pPr>
      <w:r w:rsidRPr="00DE0D6B">
        <w:rPr>
          <w:rFonts w:ascii="Times New Roman" w:hAnsi="Times New Roman" w:cs="Times New Roman"/>
          <w:b/>
          <w:lang w:val="ru-RU"/>
        </w:rPr>
        <w:lastRenderedPageBreak/>
        <w:t>7.2.</w:t>
      </w:r>
      <w:r w:rsidRPr="001B0877">
        <w:rPr>
          <w:rFonts w:ascii="Times New Roman" w:hAnsi="Times New Roman" w:cs="Times New Roman"/>
          <w:lang w:val="ru-RU"/>
        </w:rPr>
        <w:t xml:space="preserve"> </w:t>
      </w:r>
      <w:r w:rsidR="00EF4670" w:rsidRPr="00EF4670">
        <w:rPr>
          <w:rFonts w:ascii="Times New Roman" w:hAnsi="Times New Roman" w:cs="Times New Roman"/>
          <w:lang w:val="ru-RU"/>
        </w:rPr>
        <w:t xml:space="preserve">На час </w:t>
      </w:r>
      <w:proofErr w:type="spellStart"/>
      <w:r w:rsidR="00EF4670" w:rsidRPr="00EF4670">
        <w:rPr>
          <w:rFonts w:ascii="Times New Roman" w:hAnsi="Times New Roman" w:cs="Times New Roman"/>
          <w:lang w:val="ru-RU"/>
        </w:rPr>
        <w:t>офіційно</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оголошеної</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льодової</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кампанії</w:t>
      </w:r>
      <w:proofErr w:type="spellEnd"/>
      <w:r w:rsidR="00EF4670" w:rsidRPr="00EF4670">
        <w:rPr>
          <w:rFonts w:ascii="Times New Roman" w:hAnsi="Times New Roman" w:cs="Times New Roman"/>
          <w:lang w:val="ru-RU"/>
        </w:rPr>
        <w:t xml:space="preserve"> в </w:t>
      </w:r>
      <w:proofErr w:type="spellStart"/>
      <w:r w:rsidR="00EF4670" w:rsidRPr="00EF4670">
        <w:rPr>
          <w:rFonts w:ascii="Times New Roman" w:hAnsi="Times New Roman" w:cs="Times New Roman"/>
          <w:lang w:val="ru-RU"/>
        </w:rPr>
        <w:t>регіоні</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номіноване</w:t>
      </w:r>
      <w:proofErr w:type="spellEnd"/>
      <w:r w:rsidR="00EF4670" w:rsidRPr="00EF4670">
        <w:rPr>
          <w:rFonts w:ascii="Times New Roman" w:hAnsi="Times New Roman" w:cs="Times New Roman"/>
          <w:lang w:val="ru-RU"/>
        </w:rPr>
        <w:t xml:space="preserve"> судно повинно </w:t>
      </w:r>
      <w:proofErr w:type="spellStart"/>
      <w:r w:rsidR="00EF4670" w:rsidRPr="00EF4670">
        <w:rPr>
          <w:rFonts w:ascii="Times New Roman" w:hAnsi="Times New Roman" w:cs="Times New Roman"/>
          <w:lang w:val="ru-RU"/>
        </w:rPr>
        <w:t>мати</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льодовий</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клас</w:t>
      </w:r>
      <w:proofErr w:type="spellEnd"/>
      <w:r w:rsidR="00EF4670" w:rsidRPr="00EF4670">
        <w:rPr>
          <w:rFonts w:ascii="Times New Roman" w:hAnsi="Times New Roman" w:cs="Times New Roman"/>
          <w:lang w:val="ru-RU"/>
        </w:rPr>
        <w:t xml:space="preserve"> для </w:t>
      </w:r>
      <w:proofErr w:type="spellStart"/>
      <w:r w:rsidR="00EF4670" w:rsidRPr="00EF4670">
        <w:rPr>
          <w:rFonts w:ascii="Times New Roman" w:hAnsi="Times New Roman" w:cs="Times New Roman"/>
          <w:lang w:val="ru-RU"/>
        </w:rPr>
        <w:t>прийняття</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його</w:t>
      </w:r>
      <w:proofErr w:type="spellEnd"/>
      <w:r w:rsidR="00EF4670" w:rsidRPr="00EF4670">
        <w:rPr>
          <w:rFonts w:ascii="Times New Roman" w:hAnsi="Times New Roman" w:cs="Times New Roman"/>
          <w:lang w:val="ru-RU"/>
        </w:rPr>
        <w:t xml:space="preserve"> до </w:t>
      </w:r>
      <w:proofErr w:type="spellStart"/>
      <w:r w:rsidR="00EF4670" w:rsidRPr="00EF4670">
        <w:rPr>
          <w:rFonts w:ascii="Times New Roman" w:hAnsi="Times New Roman" w:cs="Times New Roman"/>
          <w:lang w:val="ru-RU"/>
        </w:rPr>
        <w:t>проведення</w:t>
      </w:r>
      <w:proofErr w:type="spellEnd"/>
      <w:r w:rsidR="00EF4670" w:rsidRPr="00EF4670">
        <w:rPr>
          <w:rFonts w:ascii="Times New Roman" w:hAnsi="Times New Roman" w:cs="Times New Roman"/>
          <w:lang w:val="ru-RU"/>
        </w:rPr>
        <w:t xml:space="preserve"> в </w:t>
      </w:r>
      <w:proofErr w:type="spellStart"/>
      <w:r w:rsidR="00EF4670" w:rsidRPr="00EF4670">
        <w:rPr>
          <w:rFonts w:ascii="Times New Roman" w:hAnsi="Times New Roman" w:cs="Times New Roman"/>
          <w:lang w:val="ru-RU"/>
        </w:rPr>
        <w:t>складі</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льодових</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караванів</w:t>
      </w:r>
      <w:proofErr w:type="spellEnd"/>
      <w:r w:rsidR="00EF4670" w:rsidRPr="00EF4670">
        <w:rPr>
          <w:rFonts w:ascii="Times New Roman" w:hAnsi="Times New Roman" w:cs="Times New Roman"/>
          <w:lang w:val="ru-RU"/>
        </w:rPr>
        <w:t xml:space="preserve">. У </w:t>
      </w:r>
      <w:proofErr w:type="spellStart"/>
      <w:r w:rsidR="00EF4670" w:rsidRPr="00EF4670">
        <w:rPr>
          <w:rFonts w:ascii="Times New Roman" w:hAnsi="Times New Roman" w:cs="Times New Roman"/>
          <w:lang w:val="ru-RU"/>
        </w:rPr>
        <w:t>випадку</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відсутності</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льодового</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класу</w:t>
      </w:r>
      <w:proofErr w:type="spellEnd"/>
      <w:r w:rsidR="00EF4670" w:rsidRPr="00EF4670">
        <w:rPr>
          <w:rFonts w:ascii="Times New Roman" w:hAnsi="Times New Roman" w:cs="Times New Roman"/>
          <w:lang w:val="ru-RU"/>
        </w:rPr>
        <w:t xml:space="preserve">, судно </w:t>
      </w:r>
      <w:proofErr w:type="spellStart"/>
      <w:r w:rsidR="00EF4670" w:rsidRPr="00EF4670">
        <w:rPr>
          <w:rFonts w:ascii="Times New Roman" w:hAnsi="Times New Roman" w:cs="Times New Roman"/>
          <w:lang w:val="ru-RU"/>
        </w:rPr>
        <w:t>може</w:t>
      </w:r>
      <w:proofErr w:type="spellEnd"/>
      <w:r w:rsidR="00EF4670" w:rsidRPr="00EF4670">
        <w:rPr>
          <w:rFonts w:ascii="Times New Roman" w:hAnsi="Times New Roman" w:cs="Times New Roman"/>
          <w:lang w:val="ru-RU"/>
        </w:rPr>
        <w:t xml:space="preserve"> бути </w:t>
      </w:r>
      <w:proofErr w:type="spellStart"/>
      <w:r w:rsidR="00EF4670" w:rsidRPr="00EF4670">
        <w:rPr>
          <w:rFonts w:ascii="Times New Roman" w:hAnsi="Times New Roman" w:cs="Times New Roman"/>
          <w:lang w:val="ru-RU"/>
        </w:rPr>
        <w:t>прийняте</w:t>
      </w:r>
      <w:proofErr w:type="spellEnd"/>
      <w:r w:rsidR="00EF4670" w:rsidRPr="00EF4670">
        <w:rPr>
          <w:rFonts w:ascii="Times New Roman" w:hAnsi="Times New Roman" w:cs="Times New Roman"/>
          <w:lang w:val="ru-RU"/>
        </w:rPr>
        <w:t xml:space="preserve"> до </w:t>
      </w:r>
      <w:proofErr w:type="spellStart"/>
      <w:r w:rsidR="00EF4670" w:rsidRPr="00EF4670">
        <w:rPr>
          <w:rFonts w:ascii="Times New Roman" w:hAnsi="Times New Roman" w:cs="Times New Roman"/>
          <w:lang w:val="ru-RU"/>
        </w:rPr>
        <w:t>проведення</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лише</w:t>
      </w:r>
      <w:proofErr w:type="spellEnd"/>
      <w:r w:rsidR="00EF4670" w:rsidRPr="00EF4670">
        <w:rPr>
          <w:rFonts w:ascii="Times New Roman" w:hAnsi="Times New Roman" w:cs="Times New Roman"/>
          <w:lang w:val="ru-RU"/>
        </w:rPr>
        <w:t xml:space="preserve"> за </w:t>
      </w:r>
      <w:proofErr w:type="spellStart"/>
      <w:r w:rsidR="00EF4670" w:rsidRPr="00EF4670">
        <w:rPr>
          <w:rFonts w:ascii="Times New Roman" w:hAnsi="Times New Roman" w:cs="Times New Roman"/>
          <w:lang w:val="ru-RU"/>
        </w:rPr>
        <w:t>письмовою</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згодою</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класифікаційного</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товариства</w:t>
      </w:r>
      <w:proofErr w:type="spellEnd"/>
      <w:r w:rsidR="00EF4670" w:rsidRPr="00EF4670">
        <w:rPr>
          <w:rFonts w:ascii="Times New Roman" w:hAnsi="Times New Roman" w:cs="Times New Roman"/>
          <w:lang w:val="ru-RU"/>
        </w:rPr>
        <w:t xml:space="preserve"> на </w:t>
      </w:r>
      <w:proofErr w:type="spellStart"/>
      <w:r w:rsidR="00EF4670" w:rsidRPr="00EF4670">
        <w:rPr>
          <w:rFonts w:ascii="Times New Roman" w:hAnsi="Times New Roman" w:cs="Times New Roman"/>
          <w:lang w:val="ru-RU"/>
        </w:rPr>
        <w:t>плавання</w:t>
      </w:r>
      <w:proofErr w:type="spellEnd"/>
      <w:r w:rsidR="00EF4670" w:rsidRPr="00EF4670">
        <w:rPr>
          <w:rFonts w:ascii="Times New Roman" w:hAnsi="Times New Roman" w:cs="Times New Roman"/>
          <w:lang w:val="ru-RU"/>
        </w:rPr>
        <w:t xml:space="preserve"> в </w:t>
      </w:r>
      <w:proofErr w:type="spellStart"/>
      <w:r w:rsidR="00EF4670" w:rsidRPr="00EF4670">
        <w:rPr>
          <w:rFonts w:ascii="Times New Roman" w:hAnsi="Times New Roman" w:cs="Times New Roman"/>
          <w:lang w:val="ru-RU"/>
        </w:rPr>
        <w:t>льодових</w:t>
      </w:r>
      <w:proofErr w:type="spellEnd"/>
      <w:r w:rsidR="00EF4670" w:rsidRPr="00EF4670">
        <w:rPr>
          <w:rFonts w:ascii="Times New Roman" w:hAnsi="Times New Roman" w:cs="Times New Roman"/>
          <w:lang w:val="ru-RU"/>
        </w:rPr>
        <w:t xml:space="preserve"> </w:t>
      </w:r>
      <w:proofErr w:type="spellStart"/>
      <w:r w:rsidR="00EF4670" w:rsidRPr="00EF4670">
        <w:rPr>
          <w:rFonts w:ascii="Times New Roman" w:hAnsi="Times New Roman" w:cs="Times New Roman"/>
          <w:lang w:val="ru-RU"/>
        </w:rPr>
        <w:t>умовах</w:t>
      </w:r>
      <w:proofErr w:type="spellEnd"/>
      <w:r w:rsidR="00EF4670" w:rsidRPr="00EF4670">
        <w:rPr>
          <w:rFonts w:ascii="Times New Roman" w:hAnsi="Times New Roman" w:cs="Times New Roman"/>
          <w:lang w:val="ru-RU"/>
        </w:rPr>
        <w:t>.</w:t>
      </w:r>
    </w:p>
    <w:p w14:paraId="4D687C10" w14:textId="77777777" w:rsidR="001B0877" w:rsidRPr="001B0877" w:rsidRDefault="001B0877" w:rsidP="00922E9D">
      <w:pPr>
        <w:contextualSpacing/>
        <w:jc w:val="both"/>
        <w:rPr>
          <w:rFonts w:ascii="Times New Roman" w:hAnsi="Times New Roman" w:cs="Times New Roman"/>
          <w:lang w:val="ru-RU"/>
        </w:rPr>
        <w:pPrChange w:id="534" w:author="OLENA PASHKOVA (NEPTUNE.UA)" w:date="2023-11-16T03:58:00Z">
          <w:pPr>
            <w:contextualSpacing/>
          </w:pPr>
        </w:pPrChange>
      </w:pPr>
      <w:r w:rsidRPr="00DE0D6B">
        <w:rPr>
          <w:rFonts w:ascii="Times New Roman" w:hAnsi="Times New Roman" w:cs="Times New Roman"/>
          <w:b/>
          <w:lang w:val="ru-RU"/>
        </w:rPr>
        <w:t>7.3.</w:t>
      </w:r>
      <w:r w:rsidRPr="001B0877">
        <w:rPr>
          <w:rFonts w:ascii="Times New Roman" w:hAnsi="Times New Roman" w:cs="Times New Roman"/>
          <w:lang w:val="ru-RU"/>
        </w:rPr>
        <w:t xml:space="preserve"> </w:t>
      </w:r>
      <w:proofErr w:type="spellStart"/>
      <w:r w:rsidRPr="00DE0D6B">
        <w:rPr>
          <w:rFonts w:ascii="Times New Roman" w:hAnsi="Times New Roman" w:cs="Times New Roman"/>
          <w:b/>
          <w:lang w:val="ru-RU"/>
        </w:rPr>
        <w:t>Обмеження</w:t>
      </w:r>
      <w:proofErr w:type="spellEnd"/>
      <w:r w:rsidRPr="00DE0D6B">
        <w:rPr>
          <w:rFonts w:ascii="Times New Roman" w:hAnsi="Times New Roman" w:cs="Times New Roman"/>
          <w:b/>
          <w:lang w:val="ru-RU"/>
        </w:rPr>
        <w:t xml:space="preserve"> по </w:t>
      </w:r>
      <w:proofErr w:type="spellStart"/>
      <w:r w:rsidRPr="00DE0D6B">
        <w:rPr>
          <w:rFonts w:ascii="Times New Roman" w:hAnsi="Times New Roman" w:cs="Times New Roman"/>
          <w:b/>
          <w:lang w:val="ru-RU"/>
        </w:rPr>
        <w:t>прийманню</w:t>
      </w:r>
      <w:proofErr w:type="spellEnd"/>
      <w:r w:rsidRPr="00DE0D6B">
        <w:rPr>
          <w:rFonts w:ascii="Times New Roman" w:hAnsi="Times New Roman" w:cs="Times New Roman"/>
          <w:b/>
          <w:lang w:val="ru-RU"/>
        </w:rPr>
        <w:t xml:space="preserve"> автотранспорту:</w:t>
      </w:r>
    </w:p>
    <w:p w14:paraId="0CDB5779" w14:textId="77777777" w:rsidR="00715605" w:rsidRPr="00715605" w:rsidRDefault="00715605" w:rsidP="00922E9D">
      <w:pPr>
        <w:contextualSpacing/>
        <w:jc w:val="both"/>
        <w:rPr>
          <w:rFonts w:ascii="Times New Roman" w:hAnsi="Times New Roman" w:cs="Times New Roman"/>
          <w:lang w:val="ru-RU"/>
        </w:rPr>
        <w:pPrChange w:id="535" w:author="OLENA PASHKOVA (NEPTUNE.UA)" w:date="2023-11-16T03:58:00Z">
          <w:pPr>
            <w:contextualSpacing/>
          </w:pPr>
        </w:pPrChange>
      </w:pPr>
      <w:proofErr w:type="spellStart"/>
      <w:r w:rsidRPr="00715605">
        <w:rPr>
          <w:rFonts w:ascii="Times New Roman" w:hAnsi="Times New Roman" w:cs="Times New Roman"/>
          <w:lang w:val="ru-RU"/>
        </w:rPr>
        <w:t>Обмеження</w:t>
      </w:r>
      <w:proofErr w:type="spellEnd"/>
      <w:r w:rsidRPr="00715605">
        <w:rPr>
          <w:rFonts w:ascii="Times New Roman" w:hAnsi="Times New Roman" w:cs="Times New Roman"/>
          <w:lang w:val="ru-RU"/>
        </w:rPr>
        <w:t xml:space="preserve"> по </w:t>
      </w:r>
      <w:proofErr w:type="spellStart"/>
      <w:r w:rsidRPr="00715605">
        <w:rPr>
          <w:rFonts w:ascii="Times New Roman" w:hAnsi="Times New Roman" w:cs="Times New Roman"/>
          <w:lang w:val="ru-RU"/>
        </w:rPr>
        <w:t>прийманню</w:t>
      </w:r>
      <w:proofErr w:type="spellEnd"/>
      <w:r w:rsidRPr="00715605">
        <w:rPr>
          <w:rFonts w:ascii="Times New Roman" w:hAnsi="Times New Roman" w:cs="Times New Roman"/>
          <w:lang w:val="ru-RU"/>
        </w:rPr>
        <w:t xml:space="preserve"> автотранспорту:</w:t>
      </w:r>
    </w:p>
    <w:p w14:paraId="55B7784D" w14:textId="77777777" w:rsidR="00715605" w:rsidRPr="00715605" w:rsidRDefault="00715605" w:rsidP="00922E9D">
      <w:pPr>
        <w:contextualSpacing/>
        <w:jc w:val="both"/>
        <w:rPr>
          <w:rFonts w:ascii="Times New Roman" w:hAnsi="Times New Roman" w:cs="Times New Roman"/>
          <w:lang w:val="ru-RU"/>
        </w:rPr>
        <w:pPrChange w:id="536" w:author="OLENA PASHKOVA (NEPTUNE.UA)" w:date="2023-11-16T03:58:00Z">
          <w:pPr>
            <w:contextualSpacing/>
          </w:pPr>
        </w:pPrChange>
      </w:pPr>
      <w:proofErr w:type="spellStart"/>
      <w:r w:rsidRPr="00715605">
        <w:rPr>
          <w:rFonts w:ascii="Times New Roman" w:hAnsi="Times New Roman" w:cs="Times New Roman"/>
          <w:lang w:val="ru-RU"/>
        </w:rPr>
        <w:t>Приймання</w:t>
      </w:r>
      <w:proofErr w:type="spellEnd"/>
      <w:r w:rsidRPr="00715605">
        <w:rPr>
          <w:rFonts w:ascii="Times New Roman" w:hAnsi="Times New Roman" w:cs="Times New Roman"/>
          <w:lang w:val="ru-RU"/>
        </w:rPr>
        <w:t xml:space="preserve"> і </w:t>
      </w:r>
      <w:proofErr w:type="spellStart"/>
      <w:r w:rsidRPr="00715605">
        <w:rPr>
          <w:rFonts w:ascii="Times New Roman" w:hAnsi="Times New Roman" w:cs="Times New Roman"/>
          <w:lang w:val="ru-RU"/>
        </w:rPr>
        <w:t>відвантаження</w:t>
      </w:r>
      <w:proofErr w:type="spellEnd"/>
      <w:r w:rsidRPr="00715605">
        <w:rPr>
          <w:rFonts w:ascii="Times New Roman" w:hAnsi="Times New Roman" w:cs="Times New Roman"/>
          <w:lang w:val="ru-RU"/>
        </w:rPr>
        <w:t xml:space="preserve"> Зерна </w:t>
      </w:r>
      <w:proofErr w:type="spellStart"/>
      <w:r w:rsidRPr="00715605">
        <w:rPr>
          <w:rFonts w:ascii="Times New Roman" w:hAnsi="Times New Roman" w:cs="Times New Roman"/>
          <w:lang w:val="ru-RU"/>
        </w:rPr>
        <w:t>провадиться</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тільки</w:t>
      </w:r>
      <w:proofErr w:type="spellEnd"/>
      <w:r w:rsidRPr="00715605">
        <w:rPr>
          <w:rFonts w:ascii="Times New Roman" w:hAnsi="Times New Roman" w:cs="Times New Roman"/>
          <w:lang w:val="ru-RU"/>
        </w:rPr>
        <w:t xml:space="preserve"> з </w:t>
      </w:r>
      <w:proofErr w:type="spellStart"/>
      <w:r w:rsidRPr="00715605">
        <w:rPr>
          <w:rFonts w:ascii="Times New Roman" w:hAnsi="Times New Roman" w:cs="Times New Roman"/>
          <w:lang w:val="ru-RU"/>
        </w:rPr>
        <w:t>транспортних</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засобів</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або</w:t>
      </w:r>
      <w:proofErr w:type="spellEnd"/>
      <w:r w:rsidRPr="00715605">
        <w:rPr>
          <w:rFonts w:ascii="Times New Roman" w:hAnsi="Times New Roman" w:cs="Times New Roman"/>
          <w:lang w:val="ru-RU"/>
        </w:rPr>
        <w:t xml:space="preserve"> у </w:t>
      </w:r>
      <w:proofErr w:type="spellStart"/>
      <w:r w:rsidRPr="00715605">
        <w:rPr>
          <w:rFonts w:ascii="Times New Roman" w:hAnsi="Times New Roman" w:cs="Times New Roman"/>
          <w:lang w:val="ru-RU"/>
        </w:rPr>
        <w:t>транспортні</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засоби</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що</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відповідають</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наступним</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вимогам</w:t>
      </w:r>
      <w:proofErr w:type="spellEnd"/>
      <w:r w:rsidRPr="00715605">
        <w:rPr>
          <w:rFonts w:ascii="Times New Roman" w:hAnsi="Times New Roman" w:cs="Times New Roman"/>
          <w:lang w:val="ru-RU"/>
        </w:rPr>
        <w:t>:</w:t>
      </w:r>
    </w:p>
    <w:p w14:paraId="7A8EF66A" w14:textId="77777777" w:rsidR="00715605" w:rsidRPr="00715605" w:rsidRDefault="00715605" w:rsidP="00922E9D">
      <w:pPr>
        <w:contextualSpacing/>
        <w:jc w:val="both"/>
        <w:rPr>
          <w:rFonts w:ascii="Times New Roman" w:hAnsi="Times New Roman" w:cs="Times New Roman"/>
          <w:lang w:val="ru-RU"/>
        </w:rPr>
        <w:pPrChange w:id="537" w:author="OLENA PASHKOVA (NEPTUNE.UA)" w:date="2023-11-16T03:58:00Z">
          <w:pPr>
            <w:contextualSpacing/>
          </w:pPr>
        </w:pPrChange>
      </w:pPr>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призначені</w:t>
      </w:r>
      <w:proofErr w:type="spellEnd"/>
      <w:r w:rsidRPr="00715605">
        <w:rPr>
          <w:rFonts w:ascii="Times New Roman" w:hAnsi="Times New Roman" w:cs="Times New Roman"/>
          <w:lang w:val="ru-RU"/>
        </w:rPr>
        <w:t xml:space="preserve"> для </w:t>
      </w:r>
      <w:proofErr w:type="spellStart"/>
      <w:r w:rsidRPr="00715605">
        <w:rPr>
          <w:rFonts w:ascii="Times New Roman" w:hAnsi="Times New Roman" w:cs="Times New Roman"/>
          <w:lang w:val="ru-RU"/>
        </w:rPr>
        <w:t>транспортування</w:t>
      </w:r>
      <w:proofErr w:type="spellEnd"/>
      <w:r w:rsidRPr="00715605">
        <w:rPr>
          <w:rFonts w:ascii="Times New Roman" w:hAnsi="Times New Roman" w:cs="Times New Roman"/>
          <w:lang w:val="ru-RU"/>
        </w:rPr>
        <w:t xml:space="preserve"> зерна за </w:t>
      </w:r>
      <w:proofErr w:type="spellStart"/>
      <w:r w:rsidRPr="00715605">
        <w:rPr>
          <w:rFonts w:ascii="Times New Roman" w:hAnsi="Times New Roman" w:cs="Times New Roman"/>
          <w:lang w:val="ru-RU"/>
        </w:rPr>
        <w:t>своїми</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технічними</w:t>
      </w:r>
      <w:proofErr w:type="spellEnd"/>
      <w:r w:rsidRPr="00715605">
        <w:rPr>
          <w:rFonts w:ascii="Times New Roman" w:hAnsi="Times New Roman" w:cs="Times New Roman"/>
          <w:lang w:val="ru-RU"/>
        </w:rPr>
        <w:t xml:space="preserve"> і </w:t>
      </w:r>
      <w:proofErr w:type="spellStart"/>
      <w:r w:rsidRPr="00715605">
        <w:rPr>
          <w:rFonts w:ascii="Times New Roman" w:hAnsi="Times New Roman" w:cs="Times New Roman"/>
          <w:lang w:val="ru-RU"/>
        </w:rPr>
        <w:t>санітарними</w:t>
      </w:r>
      <w:proofErr w:type="spellEnd"/>
      <w:r w:rsidRPr="00715605">
        <w:rPr>
          <w:rFonts w:ascii="Times New Roman" w:hAnsi="Times New Roman" w:cs="Times New Roman"/>
          <w:lang w:val="ru-RU"/>
        </w:rPr>
        <w:t xml:space="preserve"> характеристиками;</w:t>
      </w:r>
    </w:p>
    <w:p w14:paraId="5990358B" w14:textId="77777777" w:rsidR="00715605" w:rsidRPr="00715605" w:rsidRDefault="00715605" w:rsidP="00922E9D">
      <w:pPr>
        <w:contextualSpacing/>
        <w:jc w:val="both"/>
        <w:rPr>
          <w:rFonts w:ascii="Times New Roman" w:hAnsi="Times New Roman" w:cs="Times New Roman"/>
          <w:lang w:val="ru-RU"/>
        </w:rPr>
        <w:pPrChange w:id="538" w:author="OLENA PASHKOVA (NEPTUNE.UA)" w:date="2023-11-16T03:58:00Z">
          <w:pPr>
            <w:contextualSpacing/>
          </w:pPr>
        </w:pPrChange>
      </w:pPr>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загальна</w:t>
      </w:r>
      <w:proofErr w:type="spellEnd"/>
      <w:r w:rsidRPr="00715605">
        <w:rPr>
          <w:rFonts w:ascii="Times New Roman" w:hAnsi="Times New Roman" w:cs="Times New Roman"/>
          <w:lang w:val="ru-RU"/>
        </w:rPr>
        <w:t xml:space="preserve"> вага брутто не </w:t>
      </w:r>
      <w:proofErr w:type="spellStart"/>
      <w:r w:rsidRPr="00715605">
        <w:rPr>
          <w:rFonts w:ascii="Times New Roman" w:hAnsi="Times New Roman" w:cs="Times New Roman"/>
          <w:lang w:val="ru-RU"/>
        </w:rPr>
        <w:t>більше</w:t>
      </w:r>
      <w:proofErr w:type="spellEnd"/>
      <w:r w:rsidRPr="00715605">
        <w:rPr>
          <w:rFonts w:ascii="Times New Roman" w:hAnsi="Times New Roman" w:cs="Times New Roman"/>
          <w:lang w:val="ru-RU"/>
        </w:rPr>
        <w:t xml:space="preserve"> 65 тон;</w:t>
      </w:r>
    </w:p>
    <w:p w14:paraId="0C630B36" w14:textId="77777777" w:rsidR="00715605" w:rsidRPr="00715605" w:rsidRDefault="00715605" w:rsidP="00922E9D">
      <w:pPr>
        <w:contextualSpacing/>
        <w:jc w:val="both"/>
        <w:rPr>
          <w:rFonts w:ascii="Times New Roman" w:hAnsi="Times New Roman" w:cs="Times New Roman"/>
          <w:lang w:val="ru-RU"/>
        </w:rPr>
        <w:pPrChange w:id="539" w:author="OLENA PASHKOVA (NEPTUNE.UA)" w:date="2023-11-16T03:58:00Z">
          <w:pPr>
            <w:contextualSpacing/>
          </w:pPr>
        </w:pPrChange>
      </w:pPr>
      <w:r w:rsidRPr="00715605">
        <w:rPr>
          <w:rFonts w:ascii="Times New Roman" w:hAnsi="Times New Roman" w:cs="Times New Roman"/>
          <w:lang w:val="ru-RU"/>
        </w:rPr>
        <w:t xml:space="preserve">- з габаритами, </w:t>
      </w:r>
      <w:proofErr w:type="spellStart"/>
      <w:r w:rsidRPr="00715605">
        <w:rPr>
          <w:rFonts w:ascii="Times New Roman" w:hAnsi="Times New Roman" w:cs="Times New Roman"/>
          <w:lang w:val="ru-RU"/>
        </w:rPr>
        <w:t>що</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дозволяють</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здійснити</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приймання</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або</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відвантаження</w:t>
      </w:r>
      <w:proofErr w:type="spellEnd"/>
      <w:r w:rsidRPr="00715605">
        <w:rPr>
          <w:rFonts w:ascii="Times New Roman" w:hAnsi="Times New Roman" w:cs="Times New Roman"/>
          <w:lang w:val="ru-RU"/>
        </w:rPr>
        <w:t xml:space="preserve"> зерна </w:t>
      </w:r>
      <w:proofErr w:type="spellStart"/>
      <w:r w:rsidRPr="00715605">
        <w:rPr>
          <w:rFonts w:ascii="Times New Roman" w:hAnsi="Times New Roman" w:cs="Times New Roman"/>
          <w:lang w:val="ru-RU"/>
        </w:rPr>
        <w:t>виходячи</w:t>
      </w:r>
      <w:proofErr w:type="spellEnd"/>
      <w:r w:rsidRPr="00715605">
        <w:rPr>
          <w:rFonts w:ascii="Times New Roman" w:hAnsi="Times New Roman" w:cs="Times New Roman"/>
          <w:lang w:val="ru-RU"/>
        </w:rPr>
        <w:t xml:space="preserve"> з </w:t>
      </w:r>
      <w:proofErr w:type="spellStart"/>
      <w:r w:rsidRPr="00715605">
        <w:rPr>
          <w:rFonts w:ascii="Times New Roman" w:hAnsi="Times New Roman" w:cs="Times New Roman"/>
          <w:lang w:val="ru-RU"/>
        </w:rPr>
        <w:t>технічних</w:t>
      </w:r>
      <w:proofErr w:type="spellEnd"/>
      <w:r w:rsidRPr="00715605">
        <w:rPr>
          <w:rFonts w:ascii="Times New Roman" w:hAnsi="Times New Roman" w:cs="Times New Roman"/>
          <w:lang w:val="ru-RU"/>
        </w:rPr>
        <w:t xml:space="preserve"> характеристик </w:t>
      </w:r>
      <w:proofErr w:type="spellStart"/>
      <w:r w:rsidRPr="00715605">
        <w:rPr>
          <w:rFonts w:ascii="Times New Roman" w:hAnsi="Times New Roman" w:cs="Times New Roman"/>
          <w:lang w:val="ru-RU"/>
        </w:rPr>
        <w:t>вагової</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платформи</w:t>
      </w:r>
      <w:proofErr w:type="spellEnd"/>
      <w:r w:rsidRPr="00715605">
        <w:rPr>
          <w:rFonts w:ascii="Times New Roman" w:hAnsi="Times New Roman" w:cs="Times New Roman"/>
          <w:lang w:val="ru-RU"/>
        </w:rPr>
        <w:t xml:space="preserve">, а </w:t>
      </w:r>
      <w:proofErr w:type="spellStart"/>
      <w:r w:rsidRPr="00715605">
        <w:rPr>
          <w:rFonts w:ascii="Times New Roman" w:hAnsi="Times New Roman" w:cs="Times New Roman"/>
          <w:lang w:val="ru-RU"/>
        </w:rPr>
        <w:t>саме</w:t>
      </w:r>
      <w:proofErr w:type="spellEnd"/>
      <w:r w:rsidRPr="00715605">
        <w:rPr>
          <w:rFonts w:ascii="Times New Roman" w:hAnsi="Times New Roman" w:cs="Times New Roman"/>
          <w:lang w:val="ru-RU"/>
        </w:rPr>
        <w:t>:</w:t>
      </w:r>
    </w:p>
    <w:p w14:paraId="4EB1D7CE" w14:textId="77777777" w:rsidR="00715605" w:rsidRPr="00715605" w:rsidRDefault="00715605" w:rsidP="00922E9D">
      <w:pPr>
        <w:contextualSpacing/>
        <w:jc w:val="both"/>
        <w:rPr>
          <w:rFonts w:ascii="Times New Roman" w:hAnsi="Times New Roman" w:cs="Times New Roman"/>
          <w:lang w:val="ru-RU"/>
        </w:rPr>
        <w:pPrChange w:id="540" w:author="OLENA PASHKOVA (NEPTUNE.UA)" w:date="2023-11-16T03:58:00Z">
          <w:pPr>
            <w:contextualSpacing/>
          </w:pPr>
        </w:pPrChange>
      </w:pPr>
      <w:r w:rsidRPr="00715605">
        <w:rPr>
          <w:rFonts w:ascii="Times New Roman" w:hAnsi="Times New Roman" w:cs="Times New Roman"/>
          <w:lang w:val="ru-RU"/>
        </w:rPr>
        <w:t>•</w:t>
      </w:r>
      <w:r w:rsidRPr="00715605">
        <w:rPr>
          <w:rFonts w:ascii="Times New Roman" w:hAnsi="Times New Roman" w:cs="Times New Roman"/>
          <w:lang w:val="ru-RU"/>
        </w:rPr>
        <w:tab/>
      </w:r>
      <w:proofErr w:type="spellStart"/>
      <w:r w:rsidRPr="00715605">
        <w:rPr>
          <w:rFonts w:ascii="Times New Roman" w:hAnsi="Times New Roman" w:cs="Times New Roman"/>
          <w:lang w:val="ru-RU"/>
        </w:rPr>
        <w:t>Вантажівки</w:t>
      </w:r>
      <w:proofErr w:type="spellEnd"/>
      <w:r w:rsidRPr="00715605">
        <w:rPr>
          <w:rFonts w:ascii="Times New Roman" w:hAnsi="Times New Roman" w:cs="Times New Roman"/>
          <w:lang w:val="ru-RU"/>
        </w:rPr>
        <w:t xml:space="preserve"> з </w:t>
      </w:r>
      <w:proofErr w:type="spellStart"/>
      <w:r w:rsidRPr="00715605">
        <w:rPr>
          <w:rFonts w:ascii="Times New Roman" w:hAnsi="Times New Roman" w:cs="Times New Roman"/>
          <w:lang w:val="ru-RU"/>
        </w:rPr>
        <w:t>міжосьовою</w:t>
      </w:r>
      <w:proofErr w:type="spellEnd"/>
      <w:r w:rsidRPr="00715605">
        <w:rPr>
          <w:rFonts w:ascii="Times New Roman" w:hAnsi="Times New Roman" w:cs="Times New Roman"/>
          <w:lang w:val="ru-RU"/>
        </w:rPr>
        <w:t xml:space="preserve"> базою не </w:t>
      </w:r>
      <w:proofErr w:type="spellStart"/>
      <w:r w:rsidRPr="00715605">
        <w:rPr>
          <w:rFonts w:ascii="Times New Roman" w:hAnsi="Times New Roman" w:cs="Times New Roman"/>
          <w:lang w:val="ru-RU"/>
        </w:rPr>
        <w:t>більше</w:t>
      </w:r>
      <w:proofErr w:type="spellEnd"/>
      <w:r w:rsidRPr="00715605">
        <w:rPr>
          <w:rFonts w:ascii="Times New Roman" w:hAnsi="Times New Roman" w:cs="Times New Roman"/>
          <w:lang w:val="ru-RU"/>
        </w:rPr>
        <w:t xml:space="preserve"> 11,5 м., при </w:t>
      </w:r>
      <w:proofErr w:type="spellStart"/>
      <w:r w:rsidRPr="00715605">
        <w:rPr>
          <w:rFonts w:ascii="Times New Roman" w:hAnsi="Times New Roman" w:cs="Times New Roman"/>
          <w:lang w:val="ru-RU"/>
        </w:rPr>
        <w:t>установці</w:t>
      </w:r>
      <w:proofErr w:type="spellEnd"/>
      <w:r w:rsidRPr="00715605">
        <w:rPr>
          <w:rFonts w:ascii="Times New Roman" w:hAnsi="Times New Roman" w:cs="Times New Roman"/>
          <w:lang w:val="ru-RU"/>
        </w:rPr>
        <w:t xml:space="preserve"> на </w:t>
      </w:r>
      <w:proofErr w:type="spellStart"/>
      <w:r w:rsidRPr="00715605">
        <w:rPr>
          <w:rFonts w:ascii="Times New Roman" w:hAnsi="Times New Roman" w:cs="Times New Roman"/>
          <w:lang w:val="ru-RU"/>
        </w:rPr>
        <w:t>задні</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упори</w:t>
      </w:r>
      <w:proofErr w:type="spellEnd"/>
      <w:r w:rsidRPr="00715605">
        <w:rPr>
          <w:rFonts w:ascii="Times New Roman" w:hAnsi="Times New Roman" w:cs="Times New Roman"/>
          <w:lang w:val="ru-RU"/>
        </w:rPr>
        <w:t xml:space="preserve"> до 65 т. брутто </w:t>
      </w:r>
      <w:proofErr w:type="spellStart"/>
      <w:r w:rsidRPr="00715605">
        <w:rPr>
          <w:rFonts w:ascii="Times New Roman" w:hAnsi="Times New Roman" w:cs="Times New Roman"/>
          <w:lang w:val="ru-RU"/>
        </w:rPr>
        <w:t>із</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заднім</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розвантаженням</w:t>
      </w:r>
      <w:proofErr w:type="spellEnd"/>
      <w:r w:rsidRPr="00715605">
        <w:rPr>
          <w:rFonts w:ascii="Times New Roman" w:hAnsi="Times New Roman" w:cs="Times New Roman"/>
          <w:lang w:val="ru-RU"/>
        </w:rPr>
        <w:t>;</w:t>
      </w:r>
    </w:p>
    <w:p w14:paraId="17B0D4BA" w14:textId="77777777" w:rsidR="00715605" w:rsidRPr="00715605" w:rsidRDefault="00715605" w:rsidP="00922E9D">
      <w:pPr>
        <w:contextualSpacing/>
        <w:jc w:val="both"/>
        <w:rPr>
          <w:rFonts w:ascii="Times New Roman" w:hAnsi="Times New Roman" w:cs="Times New Roman"/>
          <w:lang w:val="ru-RU"/>
        </w:rPr>
        <w:pPrChange w:id="541" w:author="OLENA PASHKOVA (NEPTUNE.UA)" w:date="2023-11-16T03:58:00Z">
          <w:pPr>
            <w:contextualSpacing/>
          </w:pPr>
        </w:pPrChange>
      </w:pPr>
      <w:r w:rsidRPr="00715605">
        <w:rPr>
          <w:rFonts w:ascii="Times New Roman" w:hAnsi="Times New Roman" w:cs="Times New Roman"/>
          <w:lang w:val="ru-RU"/>
        </w:rPr>
        <w:t>•</w:t>
      </w:r>
      <w:r w:rsidRPr="00715605">
        <w:rPr>
          <w:rFonts w:ascii="Times New Roman" w:hAnsi="Times New Roman" w:cs="Times New Roman"/>
          <w:lang w:val="ru-RU"/>
        </w:rPr>
        <w:tab/>
      </w:r>
      <w:proofErr w:type="spellStart"/>
      <w:r w:rsidRPr="00715605">
        <w:rPr>
          <w:rFonts w:ascii="Times New Roman" w:hAnsi="Times New Roman" w:cs="Times New Roman"/>
          <w:lang w:val="ru-RU"/>
        </w:rPr>
        <w:t>Машини</w:t>
      </w:r>
      <w:proofErr w:type="spellEnd"/>
      <w:r w:rsidRPr="00715605">
        <w:rPr>
          <w:rFonts w:ascii="Times New Roman" w:hAnsi="Times New Roman" w:cs="Times New Roman"/>
          <w:lang w:val="ru-RU"/>
        </w:rPr>
        <w:t xml:space="preserve"> з </w:t>
      </w:r>
      <w:proofErr w:type="spellStart"/>
      <w:r w:rsidRPr="00715605">
        <w:rPr>
          <w:rFonts w:ascii="Times New Roman" w:hAnsi="Times New Roman" w:cs="Times New Roman"/>
          <w:lang w:val="ru-RU"/>
        </w:rPr>
        <w:t>причепами</w:t>
      </w:r>
      <w:proofErr w:type="spellEnd"/>
      <w:r w:rsidRPr="00715605">
        <w:rPr>
          <w:rFonts w:ascii="Times New Roman" w:hAnsi="Times New Roman" w:cs="Times New Roman"/>
          <w:lang w:val="ru-RU"/>
        </w:rPr>
        <w:t xml:space="preserve"> з </w:t>
      </w:r>
      <w:proofErr w:type="spellStart"/>
      <w:r w:rsidRPr="00715605">
        <w:rPr>
          <w:rFonts w:ascii="Times New Roman" w:hAnsi="Times New Roman" w:cs="Times New Roman"/>
          <w:lang w:val="ru-RU"/>
        </w:rPr>
        <w:t>міжосьовою</w:t>
      </w:r>
      <w:proofErr w:type="spellEnd"/>
      <w:r w:rsidRPr="00715605">
        <w:rPr>
          <w:rFonts w:ascii="Times New Roman" w:hAnsi="Times New Roman" w:cs="Times New Roman"/>
          <w:lang w:val="ru-RU"/>
        </w:rPr>
        <w:t xml:space="preserve"> базою не </w:t>
      </w:r>
      <w:proofErr w:type="spellStart"/>
      <w:r w:rsidRPr="00715605">
        <w:rPr>
          <w:rFonts w:ascii="Times New Roman" w:hAnsi="Times New Roman" w:cs="Times New Roman"/>
          <w:lang w:val="ru-RU"/>
        </w:rPr>
        <w:t>більше</w:t>
      </w:r>
      <w:proofErr w:type="spellEnd"/>
      <w:r w:rsidRPr="00715605">
        <w:rPr>
          <w:rFonts w:ascii="Times New Roman" w:hAnsi="Times New Roman" w:cs="Times New Roman"/>
          <w:lang w:val="ru-RU"/>
        </w:rPr>
        <w:t xml:space="preserve"> 6 м., при </w:t>
      </w:r>
      <w:proofErr w:type="spellStart"/>
      <w:r w:rsidRPr="00715605">
        <w:rPr>
          <w:rFonts w:ascii="Times New Roman" w:hAnsi="Times New Roman" w:cs="Times New Roman"/>
          <w:lang w:val="ru-RU"/>
        </w:rPr>
        <w:t>установці</w:t>
      </w:r>
      <w:proofErr w:type="spellEnd"/>
      <w:r w:rsidRPr="00715605">
        <w:rPr>
          <w:rFonts w:ascii="Times New Roman" w:hAnsi="Times New Roman" w:cs="Times New Roman"/>
          <w:lang w:val="ru-RU"/>
        </w:rPr>
        <w:t xml:space="preserve"> на </w:t>
      </w:r>
      <w:proofErr w:type="spellStart"/>
      <w:r w:rsidRPr="00715605">
        <w:rPr>
          <w:rFonts w:ascii="Times New Roman" w:hAnsi="Times New Roman" w:cs="Times New Roman"/>
          <w:lang w:val="ru-RU"/>
        </w:rPr>
        <w:t>передні</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упори</w:t>
      </w:r>
      <w:proofErr w:type="spellEnd"/>
      <w:r w:rsidRPr="00715605">
        <w:rPr>
          <w:rFonts w:ascii="Times New Roman" w:hAnsi="Times New Roman" w:cs="Times New Roman"/>
          <w:lang w:val="ru-RU"/>
        </w:rPr>
        <w:t xml:space="preserve"> з </w:t>
      </w:r>
      <w:proofErr w:type="spellStart"/>
      <w:r w:rsidRPr="00715605">
        <w:rPr>
          <w:rFonts w:ascii="Times New Roman" w:hAnsi="Times New Roman" w:cs="Times New Roman"/>
          <w:lang w:val="ru-RU"/>
        </w:rPr>
        <w:t>заднім</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розвантаженням</w:t>
      </w:r>
      <w:proofErr w:type="spellEnd"/>
      <w:r w:rsidRPr="00715605">
        <w:rPr>
          <w:rFonts w:ascii="Times New Roman" w:hAnsi="Times New Roman" w:cs="Times New Roman"/>
          <w:lang w:val="ru-RU"/>
        </w:rPr>
        <w:t xml:space="preserve"> 60 тон брутто;</w:t>
      </w:r>
    </w:p>
    <w:p w14:paraId="75DDA3B5" w14:textId="77777777" w:rsidR="00715605" w:rsidRPr="00715605" w:rsidRDefault="00715605" w:rsidP="00922E9D">
      <w:pPr>
        <w:contextualSpacing/>
        <w:jc w:val="both"/>
        <w:rPr>
          <w:rFonts w:ascii="Times New Roman" w:hAnsi="Times New Roman" w:cs="Times New Roman"/>
          <w:lang w:val="ru-RU"/>
        </w:rPr>
        <w:pPrChange w:id="542" w:author="OLENA PASHKOVA (NEPTUNE.UA)" w:date="2023-11-16T03:58:00Z">
          <w:pPr>
            <w:contextualSpacing/>
          </w:pPr>
        </w:pPrChange>
      </w:pPr>
      <w:r w:rsidRPr="00715605">
        <w:rPr>
          <w:rFonts w:ascii="Times New Roman" w:hAnsi="Times New Roman" w:cs="Times New Roman"/>
          <w:lang w:val="ru-RU"/>
        </w:rPr>
        <w:t>•</w:t>
      </w:r>
      <w:r w:rsidRPr="00715605">
        <w:rPr>
          <w:rFonts w:ascii="Times New Roman" w:hAnsi="Times New Roman" w:cs="Times New Roman"/>
          <w:lang w:val="ru-RU"/>
        </w:rPr>
        <w:tab/>
      </w:r>
      <w:proofErr w:type="spellStart"/>
      <w:r w:rsidRPr="00715605">
        <w:rPr>
          <w:rFonts w:ascii="Times New Roman" w:hAnsi="Times New Roman" w:cs="Times New Roman"/>
          <w:lang w:val="ru-RU"/>
        </w:rPr>
        <w:t>Самоскиди</w:t>
      </w:r>
      <w:proofErr w:type="spellEnd"/>
      <w:r w:rsidRPr="00715605">
        <w:rPr>
          <w:rFonts w:ascii="Times New Roman" w:hAnsi="Times New Roman" w:cs="Times New Roman"/>
          <w:lang w:val="ru-RU"/>
        </w:rPr>
        <w:t xml:space="preserve"> та </w:t>
      </w:r>
      <w:proofErr w:type="spellStart"/>
      <w:r w:rsidRPr="00715605">
        <w:rPr>
          <w:rFonts w:ascii="Times New Roman" w:hAnsi="Times New Roman" w:cs="Times New Roman"/>
          <w:lang w:val="ru-RU"/>
        </w:rPr>
        <w:t>автомобілі</w:t>
      </w:r>
      <w:proofErr w:type="spellEnd"/>
      <w:r w:rsidRPr="00715605">
        <w:rPr>
          <w:rFonts w:ascii="Times New Roman" w:hAnsi="Times New Roman" w:cs="Times New Roman"/>
          <w:lang w:val="ru-RU"/>
        </w:rPr>
        <w:t xml:space="preserve"> з </w:t>
      </w:r>
      <w:proofErr w:type="spellStart"/>
      <w:r w:rsidRPr="00715605">
        <w:rPr>
          <w:rFonts w:ascii="Times New Roman" w:hAnsi="Times New Roman" w:cs="Times New Roman"/>
          <w:lang w:val="ru-RU"/>
        </w:rPr>
        <w:t>нижнім</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розвантаженням</w:t>
      </w:r>
      <w:proofErr w:type="spellEnd"/>
      <w:r w:rsidRPr="00715605">
        <w:rPr>
          <w:rFonts w:ascii="Times New Roman" w:hAnsi="Times New Roman" w:cs="Times New Roman"/>
          <w:lang w:val="ru-RU"/>
        </w:rPr>
        <w:t xml:space="preserve"> габаритом за </w:t>
      </w:r>
      <w:proofErr w:type="spellStart"/>
      <w:r w:rsidRPr="00715605">
        <w:rPr>
          <w:rFonts w:ascii="Times New Roman" w:hAnsi="Times New Roman" w:cs="Times New Roman"/>
          <w:lang w:val="ru-RU"/>
        </w:rPr>
        <w:t>висотою</w:t>
      </w:r>
      <w:proofErr w:type="spellEnd"/>
      <w:r w:rsidRPr="00715605">
        <w:rPr>
          <w:rFonts w:ascii="Times New Roman" w:hAnsi="Times New Roman" w:cs="Times New Roman"/>
          <w:lang w:val="ru-RU"/>
        </w:rPr>
        <w:t xml:space="preserve"> не </w:t>
      </w:r>
      <w:proofErr w:type="spellStart"/>
      <w:r w:rsidRPr="00715605">
        <w:rPr>
          <w:rFonts w:ascii="Times New Roman" w:hAnsi="Times New Roman" w:cs="Times New Roman"/>
          <w:lang w:val="ru-RU"/>
        </w:rPr>
        <w:t>більше</w:t>
      </w:r>
      <w:proofErr w:type="spellEnd"/>
      <w:r w:rsidRPr="00715605">
        <w:rPr>
          <w:rFonts w:ascii="Times New Roman" w:hAnsi="Times New Roman" w:cs="Times New Roman"/>
          <w:lang w:val="ru-RU"/>
        </w:rPr>
        <w:t xml:space="preserve"> 4 </w:t>
      </w:r>
      <w:proofErr w:type="spellStart"/>
      <w:r w:rsidRPr="00715605">
        <w:rPr>
          <w:rFonts w:ascii="Times New Roman" w:hAnsi="Times New Roman" w:cs="Times New Roman"/>
          <w:lang w:val="ru-RU"/>
        </w:rPr>
        <w:t>метрів</w:t>
      </w:r>
      <w:proofErr w:type="spellEnd"/>
      <w:r w:rsidRPr="00715605">
        <w:rPr>
          <w:rFonts w:ascii="Times New Roman" w:hAnsi="Times New Roman" w:cs="Times New Roman"/>
          <w:lang w:val="ru-RU"/>
        </w:rPr>
        <w:t xml:space="preserve"> та брутто не </w:t>
      </w:r>
      <w:proofErr w:type="spellStart"/>
      <w:r w:rsidRPr="00715605">
        <w:rPr>
          <w:rFonts w:ascii="Times New Roman" w:hAnsi="Times New Roman" w:cs="Times New Roman"/>
          <w:lang w:val="ru-RU"/>
        </w:rPr>
        <w:t>більше</w:t>
      </w:r>
      <w:proofErr w:type="spellEnd"/>
      <w:r w:rsidRPr="00715605">
        <w:rPr>
          <w:rFonts w:ascii="Times New Roman" w:hAnsi="Times New Roman" w:cs="Times New Roman"/>
          <w:lang w:val="ru-RU"/>
        </w:rPr>
        <w:t xml:space="preserve"> 65 т;</w:t>
      </w:r>
    </w:p>
    <w:p w14:paraId="52DE432D" w14:textId="77777777" w:rsidR="00715605" w:rsidRPr="00715605" w:rsidRDefault="00715605" w:rsidP="00922E9D">
      <w:pPr>
        <w:contextualSpacing/>
        <w:jc w:val="both"/>
        <w:rPr>
          <w:rFonts w:ascii="Times New Roman" w:hAnsi="Times New Roman" w:cs="Times New Roman"/>
          <w:lang w:val="ru-RU"/>
        </w:rPr>
        <w:pPrChange w:id="543" w:author="OLENA PASHKOVA (NEPTUNE.UA)" w:date="2023-11-16T03:58:00Z">
          <w:pPr>
            <w:contextualSpacing/>
          </w:pPr>
        </w:pPrChange>
      </w:pPr>
      <w:r w:rsidRPr="00715605">
        <w:rPr>
          <w:rFonts w:ascii="Times New Roman" w:hAnsi="Times New Roman" w:cs="Times New Roman"/>
          <w:lang w:val="ru-RU"/>
        </w:rPr>
        <w:t>•</w:t>
      </w:r>
      <w:r w:rsidRPr="00715605">
        <w:rPr>
          <w:rFonts w:ascii="Times New Roman" w:hAnsi="Times New Roman" w:cs="Times New Roman"/>
          <w:lang w:val="ru-RU"/>
        </w:rPr>
        <w:tab/>
        <w:t xml:space="preserve">Автотранспорт з </w:t>
      </w:r>
      <w:proofErr w:type="spellStart"/>
      <w:r w:rsidRPr="00715605">
        <w:rPr>
          <w:rFonts w:ascii="Times New Roman" w:hAnsi="Times New Roman" w:cs="Times New Roman"/>
          <w:lang w:val="ru-RU"/>
        </w:rPr>
        <w:t>боковим</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розвантаженням</w:t>
      </w:r>
      <w:proofErr w:type="spellEnd"/>
      <w:r w:rsidRPr="00715605">
        <w:rPr>
          <w:rFonts w:ascii="Times New Roman" w:hAnsi="Times New Roman" w:cs="Times New Roman"/>
          <w:lang w:val="ru-RU"/>
        </w:rPr>
        <w:t xml:space="preserve"> не </w:t>
      </w:r>
      <w:proofErr w:type="spellStart"/>
      <w:r w:rsidRPr="00715605">
        <w:rPr>
          <w:rFonts w:ascii="Times New Roman" w:hAnsi="Times New Roman" w:cs="Times New Roman"/>
          <w:lang w:val="ru-RU"/>
        </w:rPr>
        <w:t>приймається</w:t>
      </w:r>
      <w:proofErr w:type="spellEnd"/>
      <w:r w:rsidRPr="00715605">
        <w:rPr>
          <w:rFonts w:ascii="Times New Roman" w:hAnsi="Times New Roman" w:cs="Times New Roman"/>
          <w:lang w:val="ru-RU"/>
        </w:rPr>
        <w:t>.</w:t>
      </w:r>
    </w:p>
    <w:p w14:paraId="33C3E8E5" w14:textId="77777777" w:rsidR="00715605" w:rsidRPr="00715605" w:rsidRDefault="00715605" w:rsidP="00922E9D">
      <w:pPr>
        <w:contextualSpacing/>
        <w:jc w:val="both"/>
        <w:rPr>
          <w:rFonts w:ascii="Times New Roman" w:hAnsi="Times New Roman" w:cs="Times New Roman"/>
          <w:lang w:val="ru-RU"/>
        </w:rPr>
        <w:pPrChange w:id="544" w:author="OLENA PASHKOVA (NEPTUNE.UA)" w:date="2023-11-16T03:58:00Z">
          <w:pPr>
            <w:contextualSpacing/>
          </w:pPr>
        </w:pPrChange>
      </w:pPr>
      <w:r w:rsidRPr="00715605">
        <w:rPr>
          <w:rFonts w:ascii="Times New Roman" w:hAnsi="Times New Roman" w:cs="Times New Roman"/>
          <w:lang w:val="ru-RU"/>
        </w:rPr>
        <w:t>•</w:t>
      </w:r>
      <w:r w:rsidRPr="00715605">
        <w:rPr>
          <w:rFonts w:ascii="Times New Roman" w:hAnsi="Times New Roman" w:cs="Times New Roman"/>
          <w:lang w:val="ru-RU"/>
        </w:rPr>
        <w:tab/>
      </w:r>
      <w:proofErr w:type="spellStart"/>
      <w:r w:rsidRPr="00715605">
        <w:rPr>
          <w:rFonts w:ascii="Times New Roman" w:hAnsi="Times New Roman" w:cs="Times New Roman"/>
          <w:lang w:val="ru-RU"/>
        </w:rPr>
        <w:t>справні</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автомашини-самоскиди</w:t>
      </w:r>
      <w:proofErr w:type="spellEnd"/>
      <w:r w:rsidRPr="00715605">
        <w:rPr>
          <w:rFonts w:ascii="Times New Roman" w:hAnsi="Times New Roman" w:cs="Times New Roman"/>
          <w:lang w:val="ru-RU"/>
        </w:rPr>
        <w:t xml:space="preserve"> та/</w:t>
      </w:r>
      <w:proofErr w:type="spellStart"/>
      <w:r w:rsidRPr="00715605">
        <w:rPr>
          <w:rFonts w:ascii="Times New Roman" w:hAnsi="Times New Roman" w:cs="Times New Roman"/>
          <w:lang w:val="ru-RU"/>
        </w:rPr>
        <w:t>або</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несамоскиди</w:t>
      </w:r>
      <w:proofErr w:type="spellEnd"/>
      <w:r w:rsidRPr="00715605">
        <w:rPr>
          <w:rFonts w:ascii="Times New Roman" w:hAnsi="Times New Roman" w:cs="Times New Roman"/>
          <w:lang w:val="ru-RU"/>
        </w:rPr>
        <w:t xml:space="preserve"> з </w:t>
      </w:r>
      <w:proofErr w:type="spellStart"/>
      <w:r w:rsidRPr="00715605">
        <w:rPr>
          <w:rFonts w:ascii="Times New Roman" w:hAnsi="Times New Roman" w:cs="Times New Roman"/>
          <w:lang w:val="ru-RU"/>
        </w:rPr>
        <w:t>заднім</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вивантаженням</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наявність</w:t>
      </w:r>
      <w:proofErr w:type="spellEnd"/>
      <w:r w:rsidRPr="00715605">
        <w:rPr>
          <w:rFonts w:ascii="Times New Roman" w:hAnsi="Times New Roman" w:cs="Times New Roman"/>
          <w:lang w:val="ru-RU"/>
        </w:rPr>
        <w:t xml:space="preserve">  </w:t>
      </w:r>
    </w:p>
    <w:p w14:paraId="7DCA60F8" w14:textId="77777777" w:rsidR="00715605" w:rsidRDefault="00715605" w:rsidP="00922E9D">
      <w:pPr>
        <w:contextualSpacing/>
        <w:jc w:val="both"/>
        <w:rPr>
          <w:ins w:id="545" w:author="SERHII SULIMA (NEPTUNE.UA)" w:date="2023-11-15T11:17:00Z"/>
          <w:rFonts w:ascii="Times New Roman" w:hAnsi="Times New Roman" w:cs="Times New Roman"/>
          <w:lang w:val="ru-RU"/>
        </w:rPr>
        <w:pPrChange w:id="546" w:author="OLENA PASHKOVA (NEPTUNE.UA)" w:date="2023-11-16T03:58:00Z">
          <w:pPr>
            <w:contextualSpacing/>
          </w:pPr>
        </w:pPrChange>
      </w:pPr>
      <w:proofErr w:type="spellStart"/>
      <w:r w:rsidRPr="00715605">
        <w:rPr>
          <w:rFonts w:ascii="Times New Roman" w:hAnsi="Times New Roman" w:cs="Times New Roman"/>
          <w:lang w:val="ru-RU"/>
        </w:rPr>
        <w:t>справних</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люків</w:t>
      </w:r>
      <w:proofErr w:type="spellEnd"/>
      <w:r w:rsidRPr="00715605">
        <w:rPr>
          <w:rFonts w:ascii="Times New Roman" w:hAnsi="Times New Roman" w:cs="Times New Roman"/>
          <w:lang w:val="ru-RU"/>
        </w:rPr>
        <w:t xml:space="preserve">), з </w:t>
      </w:r>
      <w:proofErr w:type="spellStart"/>
      <w:r w:rsidRPr="00715605">
        <w:rPr>
          <w:rFonts w:ascii="Times New Roman" w:hAnsi="Times New Roman" w:cs="Times New Roman"/>
          <w:lang w:val="ru-RU"/>
        </w:rPr>
        <w:t>висотою</w:t>
      </w:r>
      <w:proofErr w:type="spellEnd"/>
      <w:r w:rsidRPr="00715605">
        <w:rPr>
          <w:rFonts w:ascii="Times New Roman" w:hAnsi="Times New Roman" w:cs="Times New Roman"/>
          <w:lang w:val="ru-RU"/>
        </w:rPr>
        <w:t xml:space="preserve"> кузова не </w:t>
      </w:r>
      <w:proofErr w:type="spellStart"/>
      <w:r w:rsidRPr="00715605">
        <w:rPr>
          <w:rFonts w:ascii="Times New Roman" w:hAnsi="Times New Roman" w:cs="Times New Roman"/>
          <w:lang w:val="ru-RU"/>
        </w:rPr>
        <w:t>більше</w:t>
      </w:r>
      <w:proofErr w:type="spellEnd"/>
      <w:r w:rsidRPr="00715605">
        <w:rPr>
          <w:rFonts w:ascii="Times New Roman" w:hAnsi="Times New Roman" w:cs="Times New Roman"/>
          <w:lang w:val="ru-RU"/>
        </w:rPr>
        <w:t xml:space="preserve"> 4,5 </w:t>
      </w:r>
      <w:proofErr w:type="spellStart"/>
      <w:r w:rsidRPr="00715605">
        <w:rPr>
          <w:rFonts w:ascii="Times New Roman" w:hAnsi="Times New Roman" w:cs="Times New Roman"/>
          <w:lang w:val="ru-RU"/>
        </w:rPr>
        <w:t>метрів</w:t>
      </w:r>
      <w:proofErr w:type="spellEnd"/>
      <w:r w:rsidRPr="00715605">
        <w:rPr>
          <w:rFonts w:ascii="Times New Roman" w:hAnsi="Times New Roman" w:cs="Times New Roman"/>
          <w:lang w:val="ru-RU"/>
        </w:rPr>
        <w:t xml:space="preserve">, базовою </w:t>
      </w:r>
      <w:proofErr w:type="spellStart"/>
      <w:r w:rsidRPr="00715605">
        <w:rPr>
          <w:rFonts w:ascii="Times New Roman" w:hAnsi="Times New Roman" w:cs="Times New Roman"/>
          <w:lang w:val="ru-RU"/>
        </w:rPr>
        <w:t>довжиною</w:t>
      </w:r>
      <w:proofErr w:type="spellEnd"/>
      <w:r w:rsidRPr="00715605">
        <w:rPr>
          <w:rFonts w:ascii="Times New Roman" w:hAnsi="Times New Roman" w:cs="Times New Roman"/>
          <w:lang w:val="ru-RU"/>
        </w:rPr>
        <w:t xml:space="preserve"> </w:t>
      </w:r>
      <w:proofErr w:type="spellStart"/>
      <w:r w:rsidRPr="00715605">
        <w:rPr>
          <w:rFonts w:ascii="Times New Roman" w:hAnsi="Times New Roman" w:cs="Times New Roman"/>
          <w:lang w:val="ru-RU"/>
        </w:rPr>
        <w:t>автопоїзда</w:t>
      </w:r>
      <w:proofErr w:type="spellEnd"/>
      <w:r w:rsidRPr="00715605">
        <w:rPr>
          <w:rFonts w:ascii="Times New Roman" w:hAnsi="Times New Roman" w:cs="Times New Roman"/>
          <w:lang w:val="ru-RU"/>
        </w:rPr>
        <w:t xml:space="preserve"> не </w:t>
      </w:r>
      <w:proofErr w:type="spellStart"/>
      <w:r w:rsidRPr="00715605">
        <w:rPr>
          <w:rFonts w:ascii="Times New Roman" w:hAnsi="Times New Roman" w:cs="Times New Roman"/>
          <w:lang w:val="ru-RU"/>
        </w:rPr>
        <w:t>більше</w:t>
      </w:r>
      <w:proofErr w:type="spellEnd"/>
      <w:r w:rsidRPr="00715605">
        <w:rPr>
          <w:rFonts w:ascii="Times New Roman" w:hAnsi="Times New Roman" w:cs="Times New Roman"/>
          <w:lang w:val="ru-RU"/>
        </w:rPr>
        <w:t xml:space="preserve"> 22 </w:t>
      </w:r>
      <w:proofErr w:type="spellStart"/>
      <w:r w:rsidRPr="00715605">
        <w:rPr>
          <w:rFonts w:ascii="Times New Roman" w:hAnsi="Times New Roman" w:cs="Times New Roman"/>
          <w:lang w:val="ru-RU"/>
        </w:rPr>
        <w:t>метрів</w:t>
      </w:r>
      <w:proofErr w:type="spellEnd"/>
      <w:r w:rsidRPr="00715605">
        <w:rPr>
          <w:rFonts w:ascii="Times New Roman" w:hAnsi="Times New Roman" w:cs="Times New Roman"/>
          <w:lang w:val="ru-RU"/>
        </w:rPr>
        <w:t>.</w:t>
      </w:r>
    </w:p>
    <w:p w14:paraId="3216702F" w14:textId="5BF094BC" w:rsidR="000E216D" w:rsidRPr="00715605" w:rsidRDefault="000E216D" w:rsidP="00922E9D">
      <w:pPr>
        <w:contextualSpacing/>
        <w:jc w:val="both"/>
        <w:rPr>
          <w:rFonts w:ascii="Times New Roman" w:hAnsi="Times New Roman" w:cs="Times New Roman"/>
          <w:lang w:val="ru-RU"/>
        </w:rPr>
        <w:pPrChange w:id="547" w:author="OLENA PASHKOVA (NEPTUNE.UA)" w:date="2023-11-16T03:58:00Z">
          <w:pPr>
            <w:contextualSpacing/>
          </w:pPr>
        </w:pPrChange>
      </w:pPr>
      <w:ins w:id="548" w:author="SERHII SULIMA (NEPTUNE.UA)" w:date="2023-11-15T11:17:00Z">
        <w:r w:rsidRPr="000E216D">
          <w:rPr>
            <w:rFonts w:ascii="Times New Roman" w:hAnsi="Times New Roman" w:cs="Times New Roman"/>
            <w:lang w:val="ru-RU"/>
          </w:rPr>
          <w:t xml:space="preserve">В </w:t>
        </w:r>
        <w:proofErr w:type="spellStart"/>
        <w:r w:rsidRPr="000E216D">
          <w:rPr>
            <w:rFonts w:ascii="Times New Roman" w:hAnsi="Times New Roman" w:cs="Times New Roman"/>
            <w:lang w:val="ru-RU"/>
          </w:rPr>
          <w:t>разі</w:t>
        </w:r>
        <w:proofErr w:type="spellEnd"/>
        <w:r w:rsidRPr="000E216D">
          <w:rPr>
            <w:rFonts w:ascii="Times New Roman" w:hAnsi="Times New Roman" w:cs="Times New Roman"/>
            <w:lang w:val="ru-RU"/>
          </w:rPr>
          <w:t xml:space="preserve"> </w:t>
        </w:r>
        <w:proofErr w:type="spellStart"/>
        <w:r w:rsidRPr="000E216D">
          <w:rPr>
            <w:rFonts w:ascii="Times New Roman" w:hAnsi="Times New Roman" w:cs="Times New Roman"/>
            <w:lang w:val="ru-RU"/>
          </w:rPr>
          <w:t>якщо</w:t>
        </w:r>
        <w:proofErr w:type="spellEnd"/>
        <w:r w:rsidRPr="000E216D">
          <w:rPr>
            <w:rFonts w:ascii="Times New Roman" w:hAnsi="Times New Roman" w:cs="Times New Roman"/>
            <w:lang w:val="ru-RU"/>
          </w:rPr>
          <w:t xml:space="preserve"> кузов </w:t>
        </w:r>
        <w:proofErr w:type="spellStart"/>
        <w:r w:rsidRPr="000E216D">
          <w:rPr>
            <w:rFonts w:ascii="Times New Roman" w:hAnsi="Times New Roman" w:cs="Times New Roman"/>
            <w:lang w:val="ru-RU"/>
          </w:rPr>
          <w:t>автомобіля</w:t>
        </w:r>
        <w:proofErr w:type="spellEnd"/>
        <w:r w:rsidRPr="000E216D">
          <w:rPr>
            <w:rFonts w:ascii="Times New Roman" w:hAnsi="Times New Roman" w:cs="Times New Roman"/>
            <w:lang w:val="ru-RU"/>
          </w:rPr>
          <w:t xml:space="preserve"> </w:t>
        </w:r>
        <w:proofErr w:type="spellStart"/>
        <w:r w:rsidRPr="000E216D">
          <w:rPr>
            <w:rFonts w:ascii="Times New Roman" w:hAnsi="Times New Roman" w:cs="Times New Roman"/>
            <w:lang w:val="ru-RU"/>
          </w:rPr>
          <w:t>незаводського</w:t>
        </w:r>
        <w:proofErr w:type="spellEnd"/>
        <w:r w:rsidRPr="000E216D">
          <w:rPr>
            <w:rFonts w:ascii="Times New Roman" w:hAnsi="Times New Roman" w:cs="Times New Roman"/>
            <w:lang w:val="ru-RU"/>
          </w:rPr>
          <w:t xml:space="preserve"> </w:t>
        </w:r>
        <w:proofErr w:type="spellStart"/>
        <w:r w:rsidRPr="000E216D">
          <w:rPr>
            <w:rFonts w:ascii="Times New Roman" w:hAnsi="Times New Roman" w:cs="Times New Roman"/>
            <w:lang w:val="ru-RU"/>
          </w:rPr>
          <w:t>виробництва</w:t>
        </w:r>
        <w:proofErr w:type="spellEnd"/>
        <w:r w:rsidRPr="000E216D">
          <w:rPr>
            <w:rFonts w:ascii="Times New Roman" w:hAnsi="Times New Roman" w:cs="Times New Roman"/>
            <w:lang w:val="ru-RU"/>
          </w:rPr>
          <w:t xml:space="preserve">, </w:t>
        </w:r>
        <w:proofErr w:type="spellStart"/>
        <w:r w:rsidRPr="000E216D">
          <w:rPr>
            <w:rFonts w:ascii="Times New Roman" w:hAnsi="Times New Roman" w:cs="Times New Roman"/>
            <w:lang w:val="ru-RU"/>
          </w:rPr>
          <w:t>має</w:t>
        </w:r>
        <w:proofErr w:type="spellEnd"/>
        <w:r w:rsidRPr="000E216D">
          <w:rPr>
            <w:rFonts w:ascii="Times New Roman" w:hAnsi="Times New Roman" w:cs="Times New Roman"/>
            <w:lang w:val="ru-RU"/>
          </w:rPr>
          <w:t xml:space="preserve"> </w:t>
        </w:r>
        <w:proofErr w:type="spellStart"/>
        <w:r w:rsidRPr="000E216D">
          <w:rPr>
            <w:rFonts w:ascii="Times New Roman" w:hAnsi="Times New Roman" w:cs="Times New Roman"/>
            <w:lang w:val="ru-RU"/>
          </w:rPr>
          <w:t>явні</w:t>
        </w:r>
        <w:proofErr w:type="spellEnd"/>
        <w:r w:rsidRPr="000E216D">
          <w:rPr>
            <w:rFonts w:ascii="Times New Roman" w:hAnsi="Times New Roman" w:cs="Times New Roman"/>
            <w:lang w:val="ru-RU"/>
          </w:rPr>
          <w:t xml:space="preserve"> </w:t>
        </w:r>
        <w:proofErr w:type="spellStart"/>
        <w:r w:rsidRPr="000E216D">
          <w:rPr>
            <w:rFonts w:ascii="Times New Roman" w:hAnsi="Times New Roman" w:cs="Times New Roman"/>
            <w:lang w:val="ru-RU"/>
          </w:rPr>
          <w:t>ознаки</w:t>
        </w:r>
        <w:proofErr w:type="spellEnd"/>
        <w:r w:rsidRPr="000E216D">
          <w:rPr>
            <w:rFonts w:ascii="Times New Roman" w:hAnsi="Times New Roman" w:cs="Times New Roman"/>
            <w:lang w:val="ru-RU"/>
          </w:rPr>
          <w:t xml:space="preserve"> ремонту та </w:t>
        </w:r>
        <w:proofErr w:type="spellStart"/>
        <w:r w:rsidRPr="000E216D">
          <w:rPr>
            <w:rFonts w:ascii="Times New Roman" w:hAnsi="Times New Roman" w:cs="Times New Roman"/>
            <w:lang w:val="ru-RU"/>
          </w:rPr>
          <w:t>або</w:t>
        </w:r>
        <w:proofErr w:type="spellEnd"/>
        <w:r w:rsidRPr="000E216D">
          <w:rPr>
            <w:rFonts w:ascii="Times New Roman" w:hAnsi="Times New Roman" w:cs="Times New Roman"/>
            <w:lang w:val="ru-RU"/>
          </w:rPr>
          <w:t xml:space="preserve"> </w:t>
        </w:r>
        <w:proofErr w:type="spellStart"/>
        <w:r w:rsidRPr="000E216D">
          <w:rPr>
            <w:rFonts w:ascii="Times New Roman" w:hAnsi="Times New Roman" w:cs="Times New Roman"/>
            <w:lang w:val="ru-RU"/>
          </w:rPr>
          <w:t>корозії</w:t>
        </w:r>
        <w:proofErr w:type="spellEnd"/>
        <w:r w:rsidRPr="000E216D">
          <w:rPr>
            <w:rFonts w:ascii="Times New Roman" w:hAnsi="Times New Roman" w:cs="Times New Roman"/>
            <w:lang w:val="ru-RU"/>
          </w:rPr>
          <w:t xml:space="preserve"> </w:t>
        </w:r>
        <w:proofErr w:type="spellStart"/>
        <w:r w:rsidRPr="000E216D">
          <w:rPr>
            <w:rFonts w:ascii="Times New Roman" w:hAnsi="Times New Roman" w:cs="Times New Roman"/>
            <w:lang w:val="ru-RU"/>
          </w:rPr>
          <w:t>Виконавець</w:t>
        </w:r>
        <w:proofErr w:type="spellEnd"/>
        <w:r w:rsidRPr="000E216D">
          <w:rPr>
            <w:rFonts w:ascii="Times New Roman" w:hAnsi="Times New Roman" w:cs="Times New Roman"/>
            <w:lang w:val="ru-RU"/>
          </w:rPr>
          <w:t xml:space="preserve"> не </w:t>
        </w:r>
        <w:proofErr w:type="spellStart"/>
        <w:r w:rsidRPr="000E216D">
          <w:rPr>
            <w:rFonts w:ascii="Times New Roman" w:hAnsi="Times New Roman" w:cs="Times New Roman"/>
            <w:lang w:val="ru-RU"/>
          </w:rPr>
          <w:t>несе</w:t>
        </w:r>
        <w:proofErr w:type="spellEnd"/>
        <w:r w:rsidRPr="000E216D">
          <w:rPr>
            <w:rFonts w:ascii="Times New Roman" w:hAnsi="Times New Roman" w:cs="Times New Roman"/>
            <w:lang w:val="ru-RU"/>
          </w:rPr>
          <w:t xml:space="preserve"> </w:t>
        </w:r>
        <w:proofErr w:type="spellStart"/>
        <w:r w:rsidRPr="000E216D">
          <w:rPr>
            <w:rFonts w:ascii="Times New Roman" w:hAnsi="Times New Roman" w:cs="Times New Roman"/>
            <w:lang w:val="ru-RU"/>
          </w:rPr>
          <w:t>відповідальність</w:t>
        </w:r>
        <w:proofErr w:type="spellEnd"/>
        <w:r w:rsidRPr="000E216D">
          <w:rPr>
            <w:rFonts w:ascii="Times New Roman" w:hAnsi="Times New Roman" w:cs="Times New Roman"/>
            <w:lang w:val="ru-RU"/>
          </w:rPr>
          <w:t xml:space="preserve"> за </w:t>
        </w:r>
        <w:proofErr w:type="spellStart"/>
        <w:r w:rsidRPr="000E216D">
          <w:rPr>
            <w:rFonts w:ascii="Times New Roman" w:hAnsi="Times New Roman" w:cs="Times New Roman"/>
            <w:lang w:val="ru-RU"/>
          </w:rPr>
          <w:t>можливе</w:t>
        </w:r>
        <w:proofErr w:type="spellEnd"/>
        <w:r w:rsidRPr="000E216D">
          <w:rPr>
            <w:rFonts w:ascii="Times New Roman" w:hAnsi="Times New Roman" w:cs="Times New Roman"/>
            <w:lang w:val="ru-RU"/>
          </w:rPr>
          <w:t xml:space="preserve"> </w:t>
        </w:r>
        <w:proofErr w:type="spellStart"/>
        <w:r w:rsidRPr="000E216D">
          <w:rPr>
            <w:rFonts w:ascii="Times New Roman" w:hAnsi="Times New Roman" w:cs="Times New Roman"/>
            <w:lang w:val="ru-RU"/>
          </w:rPr>
          <w:t>пошкодження</w:t>
        </w:r>
        <w:proofErr w:type="spellEnd"/>
        <w:r w:rsidRPr="000E216D">
          <w:rPr>
            <w:rFonts w:ascii="Times New Roman" w:hAnsi="Times New Roman" w:cs="Times New Roman"/>
            <w:lang w:val="ru-RU"/>
          </w:rPr>
          <w:t xml:space="preserve"> кузова при </w:t>
        </w:r>
        <w:proofErr w:type="spellStart"/>
        <w:r w:rsidRPr="000E216D">
          <w:rPr>
            <w:rFonts w:ascii="Times New Roman" w:hAnsi="Times New Roman" w:cs="Times New Roman"/>
            <w:lang w:val="ru-RU"/>
          </w:rPr>
          <w:t>відборі</w:t>
        </w:r>
        <w:proofErr w:type="spellEnd"/>
        <w:r w:rsidRPr="000E216D">
          <w:rPr>
            <w:rFonts w:ascii="Times New Roman" w:hAnsi="Times New Roman" w:cs="Times New Roman"/>
            <w:lang w:val="ru-RU"/>
          </w:rPr>
          <w:t xml:space="preserve"> проб </w:t>
        </w:r>
        <w:proofErr w:type="spellStart"/>
        <w:r w:rsidRPr="000E216D">
          <w:rPr>
            <w:rFonts w:ascii="Times New Roman" w:hAnsi="Times New Roman" w:cs="Times New Roman"/>
            <w:lang w:val="ru-RU"/>
          </w:rPr>
          <w:t>автоматичним</w:t>
        </w:r>
        <w:proofErr w:type="spellEnd"/>
        <w:r w:rsidRPr="000E216D">
          <w:rPr>
            <w:rFonts w:ascii="Times New Roman" w:hAnsi="Times New Roman" w:cs="Times New Roman"/>
            <w:lang w:val="ru-RU"/>
          </w:rPr>
          <w:t xml:space="preserve"> </w:t>
        </w:r>
        <w:proofErr w:type="spellStart"/>
        <w:r w:rsidRPr="000E216D">
          <w:rPr>
            <w:rFonts w:ascii="Times New Roman" w:hAnsi="Times New Roman" w:cs="Times New Roman"/>
            <w:lang w:val="ru-RU"/>
          </w:rPr>
          <w:t>пробовідбірником</w:t>
        </w:r>
        <w:proofErr w:type="spellEnd"/>
        <w:r w:rsidRPr="000E216D">
          <w:rPr>
            <w:rFonts w:ascii="Times New Roman" w:hAnsi="Times New Roman" w:cs="Times New Roman"/>
            <w:lang w:val="ru-RU"/>
          </w:rPr>
          <w:t>.</w:t>
        </w:r>
      </w:ins>
    </w:p>
    <w:p w14:paraId="368F42FD" w14:textId="36E76B59" w:rsidR="001B0877" w:rsidRPr="00DE0D6B" w:rsidRDefault="001B0877" w:rsidP="00922E9D">
      <w:pPr>
        <w:contextualSpacing/>
        <w:jc w:val="both"/>
        <w:rPr>
          <w:rFonts w:ascii="Times New Roman" w:hAnsi="Times New Roman" w:cs="Times New Roman"/>
          <w:b/>
          <w:lang w:val="ru-RU"/>
        </w:rPr>
        <w:pPrChange w:id="549" w:author="OLENA PASHKOVA (NEPTUNE.UA)" w:date="2023-11-16T03:58:00Z">
          <w:pPr>
            <w:contextualSpacing/>
          </w:pPr>
        </w:pPrChange>
      </w:pPr>
      <w:r w:rsidRPr="00DE0D6B">
        <w:rPr>
          <w:rFonts w:ascii="Times New Roman" w:hAnsi="Times New Roman" w:cs="Times New Roman"/>
          <w:b/>
          <w:lang w:val="ru-RU"/>
        </w:rPr>
        <w:t xml:space="preserve">7.4. </w:t>
      </w:r>
      <w:proofErr w:type="spellStart"/>
      <w:r w:rsidRPr="00DE0D6B">
        <w:rPr>
          <w:rFonts w:ascii="Times New Roman" w:hAnsi="Times New Roman" w:cs="Times New Roman"/>
          <w:b/>
          <w:lang w:val="ru-RU"/>
        </w:rPr>
        <w:t>Обмеження</w:t>
      </w:r>
      <w:proofErr w:type="spellEnd"/>
      <w:r w:rsidRPr="00DE0D6B">
        <w:rPr>
          <w:rFonts w:ascii="Times New Roman" w:hAnsi="Times New Roman" w:cs="Times New Roman"/>
          <w:b/>
          <w:lang w:val="ru-RU"/>
        </w:rPr>
        <w:t xml:space="preserve"> по </w:t>
      </w:r>
      <w:proofErr w:type="spellStart"/>
      <w:r w:rsidRPr="00DE0D6B">
        <w:rPr>
          <w:rFonts w:ascii="Times New Roman" w:hAnsi="Times New Roman" w:cs="Times New Roman"/>
          <w:b/>
          <w:lang w:val="ru-RU"/>
        </w:rPr>
        <w:t>прийманню</w:t>
      </w:r>
      <w:proofErr w:type="spellEnd"/>
      <w:r w:rsidRPr="00DE0D6B">
        <w:rPr>
          <w:rFonts w:ascii="Times New Roman" w:hAnsi="Times New Roman" w:cs="Times New Roman"/>
          <w:b/>
          <w:lang w:val="ru-RU"/>
        </w:rPr>
        <w:t xml:space="preserve"> </w:t>
      </w:r>
      <w:proofErr w:type="spellStart"/>
      <w:r w:rsidRPr="00DE0D6B">
        <w:rPr>
          <w:rFonts w:ascii="Times New Roman" w:hAnsi="Times New Roman" w:cs="Times New Roman"/>
          <w:b/>
          <w:lang w:val="ru-RU"/>
        </w:rPr>
        <w:t>залізничного</w:t>
      </w:r>
      <w:proofErr w:type="spellEnd"/>
      <w:r w:rsidRPr="00DE0D6B">
        <w:rPr>
          <w:rFonts w:ascii="Times New Roman" w:hAnsi="Times New Roman" w:cs="Times New Roman"/>
          <w:b/>
          <w:lang w:val="ru-RU"/>
        </w:rPr>
        <w:t xml:space="preserve"> транспорту: </w:t>
      </w:r>
    </w:p>
    <w:p w14:paraId="3109C578" w14:textId="16ECEBF5" w:rsidR="001B0877" w:rsidRPr="001B0877" w:rsidRDefault="00937E39" w:rsidP="00922E9D">
      <w:pPr>
        <w:contextualSpacing/>
        <w:jc w:val="both"/>
        <w:rPr>
          <w:rFonts w:ascii="Times New Roman" w:hAnsi="Times New Roman" w:cs="Times New Roman"/>
          <w:lang w:val="ru-RU"/>
        </w:rPr>
        <w:pPrChange w:id="550" w:author="OLENA PASHKOVA (NEPTUNE.UA)" w:date="2023-11-16T03:58:00Z">
          <w:pPr>
            <w:contextualSpacing/>
          </w:pPr>
        </w:pPrChange>
      </w:pPr>
      <w:r w:rsidRPr="00937E39">
        <w:rPr>
          <w:rFonts w:ascii="Times New Roman" w:hAnsi="Times New Roman" w:cs="Times New Roman"/>
          <w:lang w:val="ru-RU"/>
        </w:rPr>
        <w:t xml:space="preserve">вид </w:t>
      </w:r>
      <w:proofErr w:type="spellStart"/>
      <w:r w:rsidRPr="00937E39">
        <w:rPr>
          <w:rFonts w:ascii="Times New Roman" w:hAnsi="Times New Roman" w:cs="Times New Roman"/>
          <w:lang w:val="ru-RU"/>
        </w:rPr>
        <w:t>рухомого</w:t>
      </w:r>
      <w:proofErr w:type="spellEnd"/>
      <w:r w:rsidRPr="00937E39">
        <w:rPr>
          <w:rFonts w:ascii="Times New Roman" w:hAnsi="Times New Roman" w:cs="Times New Roman"/>
          <w:lang w:val="ru-RU"/>
        </w:rPr>
        <w:t xml:space="preserve"> складу - </w:t>
      </w:r>
      <w:proofErr w:type="spellStart"/>
      <w:r w:rsidRPr="00937E39">
        <w:rPr>
          <w:rFonts w:ascii="Times New Roman" w:hAnsi="Times New Roman" w:cs="Times New Roman"/>
          <w:lang w:val="ru-RU"/>
        </w:rPr>
        <w:t>спеціалізовані</w:t>
      </w:r>
      <w:proofErr w:type="spellEnd"/>
      <w:r w:rsidRPr="00937E39">
        <w:rPr>
          <w:rFonts w:ascii="Times New Roman" w:hAnsi="Times New Roman" w:cs="Times New Roman"/>
          <w:lang w:val="ru-RU"/>
        </w:rPr>
        <w:t xml:space="preserve"> хоппер-</w:t>
      </w:r>
      <w:proofErr w:type="spellStart"/>
      <w:r w:rsidRPr="00937E39">
        <w:rPr>
          <w:rFonts w:ascii="Times New Roman" w:hAnsi="Times New Roman" w:cs="Times New Roman"/>
          <w:lang w:val="ru-RU"/>
        </w:rPr>
        <w:t>зерновози</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або</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інші</w:t>
      </w:r>
      <w:proofErr w:type="spellEnd"/>
      <w:r w:rsidRPr="00937E39">
        <w:rPr>
          <w:rFonts w:ascii="Times New Roman" w:hAnsi="Times New Roman" w:cs="Times New Roman"/>
          <w:lang w:val="ru-RU"/>
        </w:rPr>
        <w:t xml:space="preserve"> типи </w:t>
      </w:r>
      <w:proofErr w:type="spellStart"/>
      <w:r w:rsidRPr="00937E39">
        <w:rPr>
          <w:rFonts w:ascii="Times New Roman" w:hAnsi="Times New Roman" w:cs="Times New Roman"/>
          <w:lang w:val="ru-RU"/>
        </w:rPr>
        <w:t>вагонів</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адаптоавані</w:t>
      </w:r>
      <w:proofErr w:type="spellEnd"/>
      <w:r w:rsidRPr="00937E39">
        <w:rPr>
          <w:rFonts w:ascii="Times New Roman" w:hAnsi="Times New Roman" w:cs="Times New Roman"/>
          <w:lang w:val="ru-RU"/>
        </w:rPr>
        <w:t xml:space="preserve"> для </w:t>
      </w:r>
      <w:proofErr w:type="spellStart"/>
      <w:r w:rsidRPr="00937E39">
        <w:rPr>
          <w:rFonts w:ascii="Times New Roman" w:hAnsi="Times New Roman" w:cs="Times New Roman"/>
          <w:lang w:val="ru-RU"/>
        </w:rPr>
        <w:t>перевезення</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Вантажів</w:t>
      </w:r>
      <w:proofErr w:type="spellEnd"/>
      <w:r w:rsidRPr="00937E39">
        <w:rPr>
          <w:rFonts w:ascii="Times New Roman" w:hAnsi="Times New Roman" w:cs="Times New Roman"/>
          <w:lang w:val="ru-RU"/>
        </w:rPr>
        <w:t xml:space="preserve"> (за </w:t>
      </w:r>
      <w:proofErr w:type="spellStart"/>
      <w:r w:rsidRPr="00937E39">
        <w:rPr>
          <w:rFonts w:ascii="Times New Roman" w:hAnsi="Times New Roman" w:cs="Times New Roman"/>
          <w:lang w:val="ru-RU"/>
        </w:rPr>
        <w:t>узгодженням</w:t>
      </w:r>
      <w:proofErr w:type="spellEnd"/>
      <w:r w:rsidRPr="00937E39">
        <w:rPr>
          <w:rFonts w:ascii="Times New Roman" w:hAnsi="Times New Roman" w:cs="Times New Roman"/>
          <w:lang w:val="ru-RU"/>
        </w:rPr>
        <w:t xml:space="preserve"> з </w:t>
      </w:r>
      <w:proofErr w:type="spellStart"/>
      <w:r w:rsidRPr="00937E39">
        <w:rPr>
          <w:rFonts w:ascii="Times New Roman" w:hAnsi="Times New Roman" w:cs="Times New Roman"/>
          <w:lang w:val="ru-RU"/>
        </w:rPr>
        <w:t>Виконавцем</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Вантаж</w:t>
      </w:r>
      <w:proofErr w:type="spellEnd"/>
      <w:r w:rsidRPr="00937E39">
        <w:rPr>
          <w:rFonts w:ascii="Times New Roman" w:hAnsi="Times New Roman" w:cs="Times New Roman"/>
          <w:lang w:val="ru-RU"/>
        </w:rPr>
        <w:t xml:space="preserve"> повинен </w:t>
      </w:r>
      <w:proofErr w:type="spellStart"/>
      <w:r w:rsidRPr="00937E39">
        <w:rPr>
          <w:rFonts w:ascii="Times New Roman" w:hAnsi="Times New Roman" w:cs="Times New Roman"/>
          <w:lang w:val="ru-RU"/>
        </w:rPr>
        <w:t>подаватися</w:t>
      </w:r>
      <w:proofErr w:type="spellEnd"/>
      <w:r w:rsidRPr="00937E39">
        <w:rPr>
          <w:rFonts w:ascii="Times New Roman" w:hAnsi="Times New Roman" w:cs="Times New Roman"/>
          <w:lang w:val="ru-RU"/>
        </w:rPr>
        <w:t xml:space="preserve"> на </w:t>
      </w:r>
      <w:proofErr w:type="spellStart"/>
      <w:r w:rsidRPr="00937E39">
        <w:rPr>
          <w:rFonts w:ascii="Times New Roman" w:hAnsi="Times New Roman" w:cs="Times New Roman"/>
          <w:lang w:val="ru-RU"/>
        </w:rPr>
        <w:t>розвантаження</w:t>
      </w:r>
      <w:proofErr w:type="spellEnd"/>
      <w:r w:rsidRPr="00937E39">
        <w:rPr>
          <w:rFonts w:ascii="Times New Roman" w:hAnsi="Times New Roman" w:cs="Times New Roman"/>
          <w:lang w:val="ru-RU"/>
        </w:rPr>
        <w:t xml:space="preserve"> в </w:t>
      </w:r>
      <w:proofErr w:type="spellStart"/>
      <w:r w:rsidRPr="00937E39">
        <w:rPr>
          <w:rFonts w:ascii="Times New Roman" w:hAnsi="Times New Roman" w:cs="Times New Roman"/>
          <w:lang w:val="ru-RU"/>
        </w:rPr>
        <w:t>технічно</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справних</w:t>
      </w:r>
      <w:proofErr w:type="spellEnd"/>
      <w:r w:rsidRPr="00937E39">
        <w:rPr>
          <w:rFonts w:ascii="Times New Roman" w:hAnsi="Times New Roman" w:cs="Times New Roman"/>
          <w:lang w:val="ru-RU"/>
        </w:rPr>
        <w:t xml:space="preserve"> вагонах, а </w:t>
      </w:r>
      <w:proofErr w:type="spellStart"/>
      <w:r w:rsidRPr="00937E39">
        <w:rPr>
          <w:rFonts w:ascii="Times New Roman" w:hAnsi="Times New Roman" w:cs="Times New Roman"/>
          <w:lang w:val="ru-RU"/>
        </w:rPr>
        <w:t>також</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висипатися</w:t>
      </w:r>
      <w:proofErr w:type="spellEnd"/>
      <w:r w:rsidRPr="00937E39">
        <w:rPr>
          <w:rFonts w:ascii="Times New Roman" w:hAnsi="Times New Roman" w:cs="Times New Roman"/>
          <w:lang w:val="ru-RU"/>
        </w:rPr>
        <w:t xml:space="preserve"> з </w:t>
      </w:r>
      <w:proofErr w:type="spellStart"/>
      <w:r w:rsidRPr="00937E39">
        <w:rPr>
          <w:rFonts w:ascii="Times New Roman" w:hAnsi="Times New Roman" w:cs="Times New Roman"/>
          <w:lang w:val="ru-RU"/>
        </w:rPr>
        <w:t>відкритих</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розвантажувальних</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люків</w:t>
      </w:r>
      <w:proofErr w:type="spellEnd"/>
      <w:r w:rsidRPr="00937E39">
        <w:rPr>
          <w:rFonts w:ascii="Times New Roman" w:hAnsi="Times New Roman" w:cs="Times New Roman"/>
          <w:lang w:val="ru-RU"/>
        </w:rPr>
        <w:t xml:space="preserve"> вагону </w:t>
      </w:r>
      <w:proofErr w:type="spellStart"/>
      <w:r w:rsidRPr="00937E39">
        <w:rPr>
          <w:rFonts w:ascii="Times New Roman" w:hAnsi="Times New Roman" w:cs="Times New Roman"/>
          <w:lang w:val="ru-RU"/>
        </w:rPr>
        <w:t>вільно</w:t>
      </w:r>
      <w:proofErr w:type="spellEnd"/>
      <w:r w:rsidRPr="00937E39">
        <w:rPr>
          <w:rFonts w:ascii="Times New Roman" w:hAnsi="Times New Roman" w:cs="Times New Roman"/>
          <w:lang w:val="ru-RU"/>
        </w:rPr>
        <w:t xml:space="preserve">, без </w:t>
      </w:r>
      <w:proofErr w:type="spellStart"/>
      <w:r w:rsidRPr="00937E39">
        <w:rPr>
          <w:rFonts w:ascii="Times New Roman" w:hAnsi="Times New Roman" w:cs="Times New Roman"/>
          <w:lang w:val="ru-RU"/>
        </w:rPr>
        <w:t>застосування</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додаткових</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зусиль</w:t>
      </w:r>
      <w:proofErr w:type="spellEnd"/>
      <w:r w:rsidRPr="00937E39">
        <w:rPr>
          <w:rFonts w:ascii="Times New Roman" w:hAnsi="Times New Roman" w:cs="Times New Roman"/>
          <w:lang w:val="ru-RU"/>
        </w:rPr>
        <w:t xml:space="preserve">; в </w:t>
      </w:r>
      <w:proofErr w:type="spellStart"/>
      <w:r w:rsidRPr="00937E39">
        <w:rPr>
          <w:rFonts w:ascii="Times New Roman" w:hAnsi="Times New Roman" w:cs="Times New Roman"/>
          <w:lang w:val="ru-RU"/>
        </w:rPr>
        <w:t>іншому</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випадку</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Виконавець</w:t>
      </w:r>
      <w:proofErr w:type="spellEnd"/>
      <w:r w:rsidRPr="00937E39">
        <w:rPr>
          <w:rFonts w:ascii="Times New Roman" w:hAnsi="Times New Roman" w:cs="Times New Roman"/>
          <w:lang w:val="ru-RU"/>
        </w:rPr>
        <w:t xml:space="preserve"> не </w:t>
      </w:r>
      <w:proofErr w:type="spellStart"/>
      <w:r w:rsidRPr="00937E39">
        <w:rPr>
          <w:rFonts w:ascii="Times New Roman" w:hAnsi="Times New Roman" w:cs="Times New Roman"/>
          <w:lang w:val="ru-RU"/>
        </w:rPr>
        <w:t>приймає</w:t>
      </w:r>
      <w:proofErr w:type="spellEnd"/>
      <w:r w:rsidRPr="00937E39">
        <w:rPr>
          <w:rFonts w:ascii="Times New Roman" w:hAnsi="Times New Roman" w:cs="Times New Roman"/>
          <w:lang w:val="ru-RU"/>
        </w:rPr>
        <w:t xml:space="preserve"> вагон з </w:t>
      </w:r>
      <w:proofErr w:type="spellStart"/>
      <w:r w:rsidRPr="00937E39">
        <w:rPr>
          <w:rFonts w:ascii="Times New Roman" w:hAnsi="Times New Roman" w:cs="Times New Roman"/>
          <w:lang w:val="ru-RU"/>
        </w:rPr>
        <w:t>Вантажем</w:t>
      </w:r>
      <w:proofErr w:type="spellEnd"/>
      <w:r w:rsidRPr="00937E39">
        <w:rPr>
          <w:rFonts w:ascii="Times New Roman" w:hAnsi="Times New Roman" w:cs="Times New Roman"/>
          <w:lang w:val="ru-RU"/>
        </w:rPr>
        <w:t xml:space="preserve"> до </w:t>
      </w:r>
      <w:proofErr w:type="spellStart"/>
      <w:r w:rsidRPr="00937E39">
        <w:rPr>
          <w:rFonts w:ascii="Times New Roman" w:hAnsi="Times New Roman" w:cs="Times New Roman"/>
          <w:lang w:val="ru-RU"/>
        </w:rPr>
        <w:t>обробки</w:t>
      </w:r>
      <w:proofErr w:type="spellEnd"/>
      <w:r w:rsidRPr="00937E39">
        <w:rPr>
          <w:rFonts w:ascii="Times New Roman" w:hAnsi="Times New Roman" w:cs="Times New Roman"/>
          <w:lang w:val="ru-RU"/>
        </w:rPr>
        <w:t xml:space="preserve"> та не </w:t>
      </w:r>
      <w:proofErr w:type="spellStart"/>
      <w:r w:rsidRPr="00937E39">
        <w:rPr>
          <w:rFonts w:ascii="Times New Roman" w:hAnsi="Times New Roman" w:cs="Times New Roman"/>
          <w:lang w:val="ru-RU"/>
        </w:rPr>
        <w:t>несе</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відповідальності</w:t>
      </w:r>
      <w:proofErr w:type="spellEnd"/>
      <w:r w:rsidRPr="00937E39">
        <w:rPr>
          <w:rFonts w:ascii="Times New Roman" w:hAnsi="Times New Roman" w:cs="Times New Roman"/>
          <w:lang w:val="ru-RU"/>
        </w:rPr>
        <w:t xml:space="preserve"> за </w:t>
      </w:r>
      <w:proofErr w:type="spellStart"/>
      <w:r w:rsidRPr="00937E39">
        <w:rPr>
          <w:rFonts w:ascii="Times New Roman" w:hAnsi="Times New Roman" w:cs="Times New Roman"/>
          <w:lang w:val="ru-RU"/>
        </w:rPr>
        <w:t>пошкодження</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вагонів</w:t>
      </w:r>
      <w:proofErr w:type="spellEnd"/>
      <w:r w:rsidRPr="00937E39">
        <w:rPr>
          <w:rFonts w:ascii="Times New Roman" w:hAnsi="Times New Roman" w:cs="Times New Roman"/>
          <w:lang w:val="ru-RU"/>
        </w:rPr>
        <w:t xml:space="preserve"> та </w:t>
      </w:r>
      <w:proofErr w:type="spellStart"/>
      <w:r w:rsidRPr="00937E39">
        <w:rPr>
          <w:rFonts w:ascii="Times New Roman" w:hAnsi="Times New Roman" w:cs="Times New Roman"/>
          <w:lang w:val="ru-RU"/>
        </w:rPr>
        <w:t>фінансові</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витрати</w:t>
      </w:r>
      <w:proofErr w:type="spellEnd"/>
      <w:r w:rsidRPr="00937E39">
        <w:rPr>
          <w:rFonts w:ascii="Times New Roman" w:hAnsi="Times New Roman" w:cs="Times New Roman"/>
          <w:lang w:val="ru-RU"/>
        </w:rPr>
        <w:t xml:space="preserve"> з </w:t>
      </w:r>
      <w:proofErr w:type="spellStart"/>
      <w:r w:rsidRPr="00937E39">
        <w:rPr>
          <w:rFonts w:ascii="Times New Roman" w:hAnsi="Times New Roman" w:cs="Times New Roman"/>
          <w:lang w:val="ru-RU"/>
        </w:rPr>
        <w:t>його</w:t>
      </w:r>
      <w:proofErr w:type="spellEnd"/>
      <w:r w:rsidRPr="00937E39">
        <w:rPr>
          <w:rFonts w:ascii="Times New Roman" w:hAnsi="Times New Roman" w:cs="Times New Roman"/>
          <w:lang w:val="ru-RU"/>
        </w:rPr>
        <w:t xml:space="preserve"> </w:t>
      </w:r>
      <w:proofErr w:type="spellStart"/>
      <w:r w:rsidRPr="00937E39">
        <w:rPr>
          <w:rFonts w:ascii="Times New Roman" w:hAnsi="Times New Roman" w:cs="Times New Roman"/>
          <w:lang w:val="ru-RU"/>
        </w:rPr>
        <w:t>обробки</w:t>
      </w:r>
      <w:proofErr w:type="spellEnd"/>
      <w:r w:rsidRPr="00937E39">
        <w:rPr>
          <w:rFonts w:ascii="Times New Roman" w:hAnsi="Times New Roman" w:cs="Times New Roman"/>
          <w:lang w:val="ru-RU"/>
        </w:rPr>
        <w:t xml:space="preserve"> та простою.</w:t>
      </w:r>
    </w:p>
    <w:p w14:paraId="5EE9531A" w14:textId="77777777" w:rsidR="001B0877" w:rsidRPr="001B0877" w:rsidRDefault="001B0877" w:rsidP="00922E9D">
      <w:pPr>
        <w:jc w:val="both"/>
        <w:rPr>
          <w:rFonts w:ascii="Times New Roman" w:hAnsi="Times New Roman" w:cs="Times New Roman"/>
          <w:lang w:val="ru-RU"/>
        </w:rPr>
        <w:pPrChange w:id="551" w:author="OLENA PASHKOVA (NEPTUNE.UA)" w:date="2023-11-16T03:58:00Z">
          <w:pPr/>
        </w:pPrChange>
      </w:pPr>
    </w:p>
    <w:p w14:paraId="3825E35D" w14:textId="77777777" w:rsidR="001B0877" w:rsidRPr="00DE0D6B" w:rsidRDefault="001B0877" w:rsidP="00922E9D">
      <w:pPr>
        <w:jc w:val="both"/>
        <w:rPr>
          <w:rFonts w:ascii="Times New Roman" w:hAnsi="Times New Roman" w:cs="Times New Roman"/>
          <w:b/>
          <w:lang w:val="ru-RU"/>
        </w:rPr>
        <w:pPrChange w:id="552" w:author="OLENA PASHKOVA (NEPTUNE.UA)" w:date="2023-11-16T03:58:00Z">
          <w:pPr/>
        </w:pPrChange>
      </w:pPr>
      <w:r w:rsidRPr="00DE0D6B">
        <w:rPr>
          <w:rFonts w:ascii="Times New Roman" w:hAnsi="Times New Roman" w:cs="Times New Roman"/>
          <w:b/>
          <w:lang w:val="ru-RU"/>
        </w:rPr>
        <w:t>8. ВИМОГИ ДО СУДЕН на причалах:</w:t>
      </w:r>
    </w:p>
    <w:p w14:paraId="24A4B137" w14:textId="2745E615" w:rsidR="008F6691" w:rsidRPr="008F6691" w:rsidRDefault="001B0877" w:rsidP="00922E9D">
      <w:pPr>
        <w:contextualSpacing/>
        <w:jc w:val="both"/>
        <w:rPr>
          <w:rFonts w:ascii="Times New Roman" w:hAnsi="Times New Roman" w:cs="Times New Roman"/>
          <w:lang w:val="ru-RU"/>
        </w:rPr>
        <w:pPrChange w:id="553" w:author="OLENA PASHKOVA (NEPTUNE.UA)" w:date="2023-11-16T03:58:00Z">
          <w:pPr>
            <w:contextualSpacing/>
          </w:pPr>
        </w:pPrChange>
      </w:pPr>
      <w:r w:rsidRPr="00DE0D6B">
        <w:rPr>
          <w:rFonts w:ascii="Times New Roman" w:hAnsi="Times New Roman" w:cs="Times New Roman"/>
          <w:b/>
          <w:lang w:val="ru-RU"/>
        </w:rPr>
        <w:t xml:space="preserve"> 8.1.</w:t>
      </w:r>
      <w:r w:rsidRPr="001B0877">
        <w:rPr>
          <w:rFonts w:ascii="Times New Roman" w:hAnsi="Times New Roman" w:cs="Times New Roman"/>
          <w:lang w:val="ru-RU"/>
        </w:rPr>
        <w:t xml:space="preserve">  </w:t>
      </w:r>
      <w:proofErr w:type="spellStart"/>
      <w:r w:rsidR="008F6691" w:rsidRPr="008F6691">
        <w:rPr>
          <w:rFonts w:ascii="Times New Roman" w:hAnsi="Times New Roman" w:cs="Times New Roman"/>
          <w:lang w:val="ru-RU"/>
        </w:rPr>
        <w:t>Обмеження</w:t>
      </w:r>
      <w:proofErr w:type="spellEnd"/>
      <w:r w:rsidR="008F6691" w:rsidRPr="008F6691">
        <w:rPr>
          <w:rFonts w:ascii="Times New Roman" w:hAnsi="Times New Roman" w:cs="Times New Roman"/>
          <w:lang w:val="ru-RU"/>
        </w:rPr>
        <w:t xml:space="preserve"> на </w:t>
      </w:r>
      <w:proofErr w:type="spellStart"/>
      <w:r w:rsidR="008F6691" w:rsidRPr="008F6691">
        <w:rPr>
          <w:rFonts w:ascii="Times New Roman" w:hAnsi="Times New Roman" w:cs="Times New Roman"/>
          <w:lang w:val="ru-RU"/>
        </w:rPr>
        <w:t>причалі</w:t>
      </w:r>
      <w:proofErr w:type="spellEnd"/>
      <w:r w:rsidR="008F6691" w:rsidRPr="008F6691">
        <w:rPr>
          <w:rFonts w:ascii="Times New Roman" w:hAnsi="Times New Roman" w:cs="Times New Roman"/>
          <w:lang w:val="ru-RU"/>
        </w:rPr>
        <w:t xml:space="preserve"> 25 за </w:t>
      </w:r>
      <w:proofErr w:type="spellStart"/>
      <w:r w:rsidR="008F6691" w:rsidRPr="008F6691">
        <w:rPr>
          <w:rFonts w:ascii="Times New Roman" w:hAnsi="Times New Roman" w:cs="Times New Roman"/>
          <w:lang w:val="ru-RU"/>
        </w:rPr>
        <w:t>розмірами</w:t>
      </w:r>
      <w:proofErr w:type="spellEnd"/>
      <w:r w:rsidR="008F6691" w:rsidRPr="008F6691">
        <w:rPr>
          <w:rFonts w:ascii="Times New Roman" w:hAnsi="Times New Roman" w:cs="Times New Roman"/>
          <w:lang w:val="ru-RU"/>
        </w:rPr>
        <w:t xml:space="preserve"> та типами суден, </w:t>
      </w:r>
      <w:proofErr w:type="spellStart"/>
      <w:r w:rsidR="008F6691" w:rsidRPr="008F6691">
        <w:rPr>
          <w:rFonts w:ascii="Times New Roman" w:hAnsi="Times New Roman" w:cs="Times New Roman"/>
          <w:lang w:val="ru-RU"/>
        </w:rPr>
        <w:t>що</w:t>
      </w:r>
      <w:proofErr w:type="spellEnd"/>
      <w:r w:rsidR="008F6691" w:rsidRPr="008F6691">
        <w:rPr>
          <w:rFonts w:ascii="Times New Roman" w:hAnsi="Times New Roman" w:cs="Times New Roman"/>
          <w:lang w:val="ru-RU"/>
        </w:rPr>
        <w:t xml:space="preserve"> </w:t>
      </w:r>
      <w:proofErr w:type="spellStart"/>
      <w:r w:rsidR="008F6691" w:rsidRPr="008F6691">
        <w:rPr>
          <w:rFonts w:ascii="Times New Roman" w:hAnsi="Times New Roman" w:cs="Times New Roman"/>
          <w:lang w:val="ru-RU"/>
        </w:rPr>
        <w:t>подаються</w:t>
      </w:r>
      <w:proofErr w:type="spellEnd"/>
      <w:r w:rsidR="008F6691" w:rsidRPr="008F6691">
        <w:rPr>
          <w:rFonts w:ascii="Times New Roman" w:hAnsi="Times New Roman" w:cs="Times New Roman"/>
          <w:lang w:val="ru-RU"/>
        </w:rPr>
        <w:t xml:space="preserve"> </w:t>
      </w:r>
      <w:proofErr w:type="spellStart"/>
      <w:r w:rsidR="008F6691" w:rsidRPr="008F6691">
        <w:rPr>
          <w:rFonts w:ascii="Times New Roman" w:hAnsi="Times New Roman" w:cs="Times New Roman"/>
          <w:lang w:val="ru-RU"/>
        </w:rPr>
        <w:t>під</w:t>
      </w:r>
      <w:proofErr w:type="spellEnd"/>
      <w:r w:rsidR="008F6691" w:rsidRPr="008F6691">
        <w:rPr>
          <w:rFonts w:ascii="Times New Roman" w:hAnsi="Times New Roman" w:cs="Times New Roman"/>
          <w:lang w:val="ru-RU"/>
        </w:rPr>
        <w:t xml:space="preserve"> </w:t>
      </w:r>
      <w:proofErr w:type="spellStart"/>
      <w:r w:rsidR="008F6691" w:rsidRPr="008F6691">
        <w:rPr>
          <w:rFonts w:ascii="Times New Roman" w:hAnsi="Times New Roman" w:cs="Times New Roman"/>
          <w:lang w:val="ru-RU"/>
        </w:rPr>
        <w:t>навантаження</w:t>
      </w:r>
      <w:proofErr w:type="spellEnd"/>
      <w:r w:rsidR="008F6691" w:rsidRPr="008F6691">
        <w:rPr>
          <w:rFonts w:ascii="Times New Roman" w:hAnsi="Times New Roman" w:cs="Times New Roman"/>
          <w:lang w:val="ru-RU"/>
        </w:rPr>
        <w:t>:</w:t>
      </w:r>
    </w:p>
    <w:p w14:paraId="5D2F5D7A" w14:textId="77777777" w:rsidR="008F6691" w:rsidRPr="008F6691" w:rsidRDefault="008F6691" w:rsidP="00922E9D">
      <w:pPr>
        <w:contextualSpacing/>
        <w:jc w:val="both"/>
        <w:rPr>
          <w:rFonts w:ascii="Times New Roman" w:hAnsi="Times New Roman" w:cs="Times New Roman"/>
          <w:lang w:val="ru-RU"/>
        </w:rPr>
        <w:pPrChange w:id="554" w:author="OLENA PASHKOVA (NEPTUNE.UA)" w:date="2023-11-16T03:58:00Z">
          <w:pPr>
            <w:contextualSpacing/>
          </w:pPr>
        </w:pPrChange>
      </w:pPr>
      <w:r w:rsidRPr="008F6691">
        <w:rPr>
          <w:rFonts w:ascii="Times New Roman" w:hAnsi="Times New Roman" w:cs="Times New Roman"/>
          <w:lang w:val="ru-RU"/>
        </w:rPr>
        <w:t>•</w:t>
      </w:r>
      <w:r w:rsidRPr="008F6691">
        <w:rPr>
          <w:rFonts w:ascii="Times New Roman" w:hAnsi="Times New Roman" w:cs="Times New Roman"/>
          <w:lang w:val="ru-RU"/>
        </w:rPr>
        <w:tab/>
      </w:r>
      <w:proofErr w:type="spellStart"/>
      <w:r w:rsidRPr="008F6691">
        <w:rPr>
          <w:rFonts w:ascii="Times New Roman" w:hAnsi="Times New Roman" w:cs="Times New Roman"/>
          <w:lang w:val="ru-RU"/>
        </w:rPr>
        <w:t>Найбільша</w:t>
      </w:r>
      <w:proofErr w:type="spellEnd"/>
      <w:r w:rsidRPr="008F6691">
        <w:rPr>
          <w:rFonts w:ascii="Times New Roman" w:hAnsi="Times New Roman" w:cs="Times New Roman"/>
          <w:lang w:val="ru-RU"/>
        </w:rPr>
        <w:t xml:space="preserve"> </w:t>
      </w:r>
      <w:proofErr w:type="spellStart"/>
      <w:r w:rsidRPr="008F6691">
        <w:rPr>
          <w:rFonts w:ascii="Times New Roman" w:hAnsi="Times New Roman" w:cs="Times New Roman"/>
          <w:lang w:val="ru-RU"/>
        </w:rPr>
        <w:t>довжина</w:t>
      </w:r>
      <w:proofErr w:type="spellEnd"/>
      <w:r w:rsidRPr="008F6691">
        <w:rPr>
          <w:rFonts w:ascii="Times New Roman" w:hAnsi="Times New Roman" w:cs="Times New Roman"/>
          <w:lang w:val="ru-RU"/>
        </w:rPr>
        <w:t xml:space="preserve"> - 245 м.</w:t>
      </w:r>
    </w:p>
    <w:p w14:paraId="7D21EAA2" w14:textId="77777777" w:rsidR="008F6691" w:rsidRPr="008F6691" w:rsidRDefault="008F6691" w:rsidP="00922E9D">
      <w:pPr>
        <w:contextualSpacing/>
        <w:jc w:val="both"/>
        <w:rPr>
          <w:rFonts w:ascii="Times New Roman" w:hAnsi="Times New Roman" w:cs="Times New Roman"/>
          <w:lang w:val="ru-RU"/>
        </w:rPr>
        <w:pPrChange w:id="555" w:author="OLENA PASHKOVA (NEPTUNE.UA)" w:date="2023-11-16T03:58:00Z">
          <w:pPr>
            <w:contextualSpacing/>
          </w:pPr>
        </w:pPrChange>
      </w:pPr>
      <w:r w:rsidRPr="008F6691">
        <w:rPr>
          <w:rFonts w:ascii="Times New Roman" w:hAnsi="Times New Roman" w:cs="Times New Roman"/>
          <w:lang w:val="ru-RU"/>
        </w:rPr>
        <w:t>•</w:t>
      </w:r>
      <w:r w:rsidRPr="008F6691">
        <w:rPr>
          <w:rFonts w:ascii="Times New Roman" w:hAnsi="Times New Roman" w:cs="Times New Roman"/>
          <w:lang w:val="ru-RU"/>
        </w:rPr>
        <w:tab/>
      </w:r>
      <w:proofErr w:type="spellStart"/>
      <w:r w:rsidRPr="008F6691">
        <w:rPr>
          <w:rFonts w:ascii="Times New Roman" w:hAnsi="Times New Roman" w:cs="Times New Roman"/>
          <w:lang w:val="ru-RU"/>
        </w:rPr>
        <w:t>Найбільша</w:t>
      </w:r>
      <w:proofErr w:type="spellEnd"/>
      <w:r w:rsidRPr="008F6691">
        <w:rPr>
          <w:rFonts w:ascii="Times New Roman" w:hAnsi="Times New Roman" w:cs="Times New Roman"/>
          <w:lang w:val="ru-RU"/>
        </w:rPr>
        <w:t xml:space="preserve"> ширина - 43 м.</w:t>
      </w:r>
    </w:p>
    <w:p w14:paraId="19333679" w14:textId="3DB0C601" w:rsidR="008F6691" w:rsidRPr="008F6691" w:rsidRDefault="008F6691" w:rsidP="00922E9D">
      <w:pPr>
        <w:contextualSpacing/>
        <w:jc w:val="both"/>
        <w:rPr>
          <w:rFonts w:ascii="Times New Roman" w:hAnsi="Times New Roman" w:cs="Times New Roman"/>
          <w:lang w:val="ru-RU"/>
        </w:rPr>
        <w:pPrChange w:id="556" w:author="OLENA PASHKOVA (NEPTUNE.UA)" w:date="2023-11-16T03:58:00Z">
          <w:pPr>
            <w:contextualSpacing/>
          </w:pPr>
        </w:pPrChange>
      </w:pPr>
      <w:r w:rsidRPr="008F6691">
        <w:rPr>
          <w:rFonts w:ascii="Times New Roman" w:hAnsi="Times New Roman" w:cs="Times New Roman"/>
          <w:lang w:val="ru-RU"/>
        </w:rPr>
        <w:t xml:space="preserve">Максимальна осадка в </w:t>
      </w:r>
      <w:proofErr w:type="spellStart"/>
      <w:r w:rsidRPr="008F6691">
        <w:rPr>
          <w:rFonts w:ascii="Times New Roman" w:hAnsi="Times New Roman" w:cs="Times New Roman"/>
          <w:lang w:val="ru-RU"/>
        </w:rPr>
        <w:t>воді</w:t>
      </w:r>
      <w:proofErr w:type="spellEnd"/>
      <w:r w:rsidRPr="008F6691">
        <w:rPr>
          <w:rFonts w:ascii="Times New Roman" w:hAnsi="Times New Roman" w:cs="Times New Roman"/>
          <w:lang w:val="ru-RU"/>
        </w:rPr>
        <w:t xml:space="preserve"> - 14,</w:t>
      </w:r>
      <w:proofErr w:type="gramStart"/>
      <w:r w:rsidRPr="008F6691">
        <w:rPr>
          <w:rFonts w:ascii="Times New Roman" w:hAnsi="Times New Roman" w:cs="Times New Roman"/>
          <w:lang w:val="ru-RU"/>
        </w:rPr>
        <w:t>2</w:t>
      </w:r>
      <w:ins w:id="557" w:author="SERHII SULIMA (NEPTUNE.UA)" w:date="2023-11-15T11:19:00Z">
        <w:r>
          <w:rPr>
            <w:rFonts w:ascii="Times New Roman" w:hAnsi="Times New Roman" w:cs="Times New Roman"/>
            <w:lang w:val="ru-RU"/>
          </w:rPr>
          <w:t>0</w:t>
        </w:r>
      </w:ins>
      <w:r w:rsidRPr="008F6691">
        <w:rPr>
          <w:rFonts w:ascii="Times New Roman" w:hAnsi="Times New Roman" w:cs="Times New Roman"/>
          <w:lang w:val="ru-RU"/>
        </w:rPr>
        <w:t xml:space="preserve">  м.</w:t>
      </w:r>
      <w:proofErr w:type="gramEnd"/>
      <w:r w:rsidRPr="008F6691">
        <w:rPr>
          <w:rFonts w:ascii="Times New Roman" w:hAnsi="Times New Roman" w:cs="Times New Roman"/>
          <w:lang w:val="ru-RU"/>
        </w:rPr>
        <w:t xml:space="preserve"> </w:t>
      </w:r>
    </w:p>
    <w:p w14:paraId="5CBD8FE7" w14:textId="77777777" w:rsidR="008F6691" w:rsidRPr="008F6691" w:rsidRDefault="008F6691" w:rsidP="00922E9D">
      <w:pPr>
        <w:contextualSpacing/>
        <w:jc w:val="both"/>
        <w:rPr>
          <w:rFonts w:ascii="Times New Roman" w:hAnsi="Times New Roman" w:cs="Times New Roman"/>
          <w:lang w:val="ru-RU"/>
        </w:rPr>
        <w:pPrChange w:id="558" w:author="OLENA PASHKOVA (NEPTUNE.UA)" w:date="2023-11-16T03:58:00Z">
          <w:pPr>
            <w:contextualSpacing/>
          </w:pPr>
        </w:pPrChange>
      </w:pPr>
      <w:r w:rsidRPr="008F6691">
        <w:rPr>
          <w:rFonts w:ascii="Times New Roman" w:hAnsi="Times New Roman" w:cs="Times New Roman"/>
          <w:lang w:val="ru-RU"/>
        </w:rPr>
        <w:t>•</w:t>
      </w:r>
      <w:r w:rsidRPr="008F6691">
        <w:rPr>
          <w:rFonts w:ascii="Times New Roman" w:hAnsi="Times New Roman" w:cs="Times New Roman"/>
          <w:lang w:val="ru-RU"/>
        </w:rPr>
        <w:tab/>
      </w:r>
      <w:proofErr w:type="spellStart"/>
      <w:r w:rsidRPr="008F6691">
        <w:rPr>
          <w:rFonts w:ascii="Times New Roman" w:hAnsi="Times New Roman" w:cs="Times New Roman"/>
          <w:lang w:val="ru-RU"/>
        </w:rPr>
        <w:t>Максимальний</w:t>
      </w:r>
      <w:proofErr w:type="spellEnd"/>
      <w:r w:rsidRPr="008F6691">
        <w:rPr>
          <w:rFonts w:ascii="Times New Roman" w:hAnsi="Times New Roman" w:cs="Times New Roman"/>
          <w:lang w:val="ru-RU"/>
        </w:rPr>
        <w:t xml:space="preserve"> </w:t>
      </w:r>
      <w:proofErr w:type="spellStart"/>
      <w:r w:rsidRPr="008F6691">
        <w:rPr>
          <w:rFonts w:ascii="Times New Roman" w:hAnsi="Times New Roman" w:cs="Times New Roman"/>
          <w:lang w:val="ru-RU"/>
        </w:rPr>
        <w:t>рівень</w:t>
      </w:r>
      <w:proofErr w:type="spellEnd"/>
      <w:r w:rsidRPr="008F6691">
        <w:rPr>
          <w:rFonts w:ascii="Times New Roman" w:hAnsi="Times New Roman" w:cs="Times New Roman"/>
          <w:lang w:val="ru-RU"/>
        </w:rPr>
        <w:t xml:space="preserve"> надводного борту над </w:t>
      </w:r>
      <w:proofErr w:type="spellStart"/>
      <w:r w:rsidRPr="008F6691">
        <w:rPr>
          <w:rFonts w:ascii="Times New Roman" w:hAnsi="Times New Roman" w:cs="Times New Roman"/>
          <w:lang w:val="ru-RU"/>
        </w:rPr>
        <w:t>рівнем</w:t>
      </w:r>
      <w:proofErr w:type="spellEnd"/>
      <w:r w:rsidRPr="008F6691">
        <w:rPr>
          <w:rFonts w:ascii="Times New Roman" w:hAnsi="Times New Roman" w:cs="Times New Roman"/>
          <w:lang w:val="ru-RU"/>
        </w:rPr>
        <w:t xml:space="preserve"> води – 21 м.</w:t>
      </w:r>
    </w:p>
    <w:p w14:paraId="6F4689DA" w14:textId="77777777" w:rsidR="008F6691" w:rsidRPr="008F6691" w:rsidRDefault="008F6691" w:rsidP="00922E9D">
      <w:pPr>
        <w:contextualSpacing/>
        <w:jc w:val="both"/>
        <w:rPr>
          <w:rFonts w:ascii="Times New Roman" w:hAnsi="Times New Roman" w:cs="Times New Roman"/>
        </w:rPr>
        <w:pPrChange w:id="559" w:author="OLENA PASHKOVA (NEPTUNE.UA)" w:date="2023-11-16T03:58:00Z">
          <w:pPr>
            <w:contextualSpacing/>
          </w:pPr>
        </w:pPrChange>
      </w:pPr>
      <w:r w:rsidRPr="008F6691">
        <w:rPr>
          <w:rFonts w:ascii="Times New Roman" w:hAnsi="Times New Roman" w:cs="Times New Roman"/>
        </w:rPr>
        <w:t>•</w:t>
      </w:r>
      <w:r w:rsidRPr="008F6691">
        <w:rPr>
          <w:rFonts w:ascii="Times New Roman" w:hAnsi="Times New Roman" w:cs="Times New Roman"/>
        </w:rPr>
        <w:tab/>
      </w:r>
      <w:r w:rsidRPr="008F6691">
        <w:rPr>
          <w:rFonts w:ascii="Times New Roman" w:hAnsi="Times New Roman" w:cs="Times New Roman"/>
          <w:lang w:val="ru-RU"/>
        </w:rPr>
        <w:t>Тип</w:t>
      </w:r>
      <w:r w:rsidRPr="008F6691">
        <w:rPr>
          <w:rFonts w:ascii="Times New Roman" w:hAnsi="Times New Roman" w:cs="Times New Roman"/>
        </w:rPr>
        <w:t xml:space="preserve"> </w:t>
      </w:r>
      <w:proofErr w:type="spellStart"/>
      <w:r w:rsidRPr="008F6691">
        <w:rPr>
          <w:rFonts w:ascii="Times New Roman" w:hAnsi="Times New Roman" w:cs="Times New Roman"/>
          <w:lang w:val="ru-RU"/>
        </w:rPr>
        <w:t>кришок</w:t>
      </w:r>
      <w:proofErr w:type="spellEnd"/>
      <w:r w:rsidRPr="008F6691">
        <w:rPr>
          <w:rFonts w:ascii="Times New Roman" w:hAnsi="Times New Roman" w:cs="Times New Roman"/>
        </w:rPr>
        <w:t xml:space="preserve"> </w:t>
      </w:r>
      <w:proofErr w:type="spellStart"/>
      <w:r w:rsidRPr="008F6691">
        <w:rPr>
          <w:rFonts w:ascii="Times New Roman" w:hAnsi="Times New Roman" w:cs="Times New Roman"/>
          <w:lang w:val="ru-RU"/>
        </w:rPr>
        <w:t>трюмів</w:t>
      </w:r>
      <w:proofErr w:type="spellEnd"/>
      <w:r w:rsidRPr="008F6691">
        <w:rPr>
          <w:rFonts w:ascii="Times New Roman" w:hAnsi="Times New Roman" w:cs="Times New Roman"/>
        </w:rPr>
        <w:t xml:space="preserve"> - hydraulic folding </w:t>
      </w:r>
      <w:proofErr w:type="gramStart"/>
      <w:r w:rsidRPr="008F6691">
        <w:rPr>
          <w:rFonts w:ascii="Times New Roman" w:hAnsi="Times New Roman" w:cs="Times New Roman"/>
        </w:rPr>
        <w:t>type;</w:t>
      </w:r>
      <w:proofErr w:type="gramEnd"/>
    </w:p>
    <w:p w14:paraId="0023507B" w14:textId="77777777" w:rsidR="008F6691" w:rsidRPr="008F6691" w:rsidRDefault="008F6691" w:rsidP="00922E9D">
      <w:pPr>
        <w:contextualSpacing/>
        <w:jc w:val="both"/>
        <w:rPr>
          <w:rFonts w:ascii="Times New Roman" w:hAnsi="Times New Roman" w:cs="Times New Roman"/>
        </w:rPr>
        <w:pPrChange w:id="560" w:author="OLENA PASHKOVA (NEPTUNE.UA)" w:date="2023-11-16T03:58:00Z">
          <w:pPr>
            <w:contextualSpacing/>
          </w:pPr>
        </w:pPrChange>
      </w:pPr>
      <w:r w:rsidRPr="008F6691">
        <w:rPr>
          <w:rFonts w:ascii="Times New Roman" w:hAnsi="Times New Roman" w:cs="Times New Roman"/>
        </w:rPr>
        <w:t>rolling type:</w:t>
      </w:r>
    </w:p>
    <w:p w14:paraId="65D341E4" w14:textId="77777777" w:rsidR="008F6691" w:rsidRPr="008F6691" w:rsidRDefault="008F6691" w:rsidP="00922E9D">
      <w:pPr>
        <w:contextualSpacing/>
        <w:jc w:val="both"/>
        <w:rPr>
          <w:rFonts w:ascii="Times New Roman" w:hAnsi="Times New Roman" w:cs="Times New Roman"/>
        </w:rPr>
        <w:pPrChange w:id="561" w:author="OLENA PASHKOVA (NEPTUNE.UA)" w:date="2023-11-16T03:58:00Z">
          <w:pPr>
            <w:contextualSpacing/>
          </w:pPr>
        </w:pPrChange>
      </w:pPr>
      <w:r w:rsidRPr="008F6691">
        <w:rPr>
          <w:rFonts w:ascii="Times New Roman" w:hAnsi="Times New Roman" w:cs="Times New Roman"/>
        </w:rPr>
        <w:t xml:space="preserve">a) </w:t>
      </w:r>
      <w:proofErr w:type="gramStart"/>
      <w:r w:rsidRPr="008F6691">
        <w:rPr>
          <w:rFonts w:ascii="Times New Roman" w:hAnsi="Times New Roman" w:cs="Times New Roman"/>
        </w:rPr>
        <w:t>piggy back</w:t>
      </w:r>
      <w:proofErr w:type="gramEnd"/>
      <w:r w:rsidRPr="008F6691">
        <w:rPr>
          <w:rFonts w:ascii="Times New Roman" w:hAnsi="Times New Roman" w:cs="Times New Roman"/>
        </w:rPr>
        <w:t xml:space="preserve"> type;</w:t>
      </w:r>
    </w:p>
    <w:p w14:paraId="7493C568" w14:textId="77777777" w:rsidR="008F6691" w:rsidRPr="008F6691" w:rsidRDefault="008F6691" w:rsidP="00922E9D">
      <w:pPr>
        <w:contextualSpacing/>
        <w:jc w:val="both"/>
        <w:rPr>
          <w:rFonts w:ascii="Times New Roman" w:hAnsi="Times New Roman" w:cs="Times New Roman"/>
          <w:lang w:val="ru-RU"/>
        </w:rPr>
        <w:pPrChange w:id="562" w:author="OLENA PASHKOVA (NEPTUNE.UA)" w:date="2023-11-16T03:58:00Z">
          <w:pPr>
            <w:contextualSpacing/>
          </w:pPr>
        </w:pPrChange>
      </w:pPr>
      <w:r w:rsidRPr="008F6691">
        <w:rPr>
          <w:rFonts w:ascii="Times New Roman" w:hAnsi="Times New Roman" w:cs="Times New Roman"/>
          <w:lang w:val="ru-RU"/>
        </w:rPr>
        <w:t xml:space="preserve">b) </w:t>
      </w:r>
      <w:proofErr w:type="spellStart"/>
      <w:r w:rsidRPr="008F6691">
        <w:rPr>
          <w:rFonts w:ascii="Times New Roman" w:hAnsi="Times New Roman" w:cs="Times New Roman"/>
          <w:lang w:val="ru-RU"/>
        </w:rPr>
        <w:t>side</w:t>
      </w:r>
      <w:proofErr w:type="spellEnd"/>
      <w:r w:rsidRPr="008F6691">
        <w:rPr>
          <w:rFonts w:ascii="Times New Roman" w:hAnsi="Times New Roman" w:cs="Times New Roman"/>
          <w:lang w:val="ru-RU"/>
        </w:rPr>
        <w:t xml:space="preserve"> </w:t>
      </w:r>
      <w:proofErr w:type="spellStart"/>
      <w:r w:rsidRPr="008F6691">
        <w:rPr>
          <w:rFonts w:ascii="Times New Roman" w:hAnsi="Times New Roman" w:cs="Times New Roman"/>
          <w:lang w:val="ru-RU"/>
        </w:rPr>
        <w:t>rolling</w:t>
      </w:r>
      <w:proofErr w:type="spellEnd"/>
      <w:r w:rsidRPr="008F6691">
        <w:rPr>
          <w:rFonts w:ascii="Times New Roman" w:hAnsi="Times New Roman" w:cs="Times New Roman"/>
          <w:lang w:val="ru-RU"/>
        </w:rPr>
        <w:t xml:space="preserve"> </w:t>
      </w:r>
      <w:proofErr w:type="spellStart"/>
      <w:r w:rsidRPr="008F6691">
        <w:rPr>
          <w:rFonts w:ascii="Times New Roman" w:hAnsi="Times New Roman" w:cs="Times New Roman"/>
          <w:lang w:val="ru-RU"/>
        </w:rPr>
        <w:t>type</w:t>
      </w:r>
      <w:proofErr w:type="spellEnd"/>
      <w:r w:rsidRPr="008F6691">
        <w:rPr>
          <w:rFonts w:ascii="Times New Roman" w:hAnsi="Times New Roman" w:cs="Times New Roman"/>
          <w:lang w:val="ru-RU"/>
        </w:rPr>
        <w:t xml:space="preserve"> </w:t>
      </w:r>
    </w:p>
    <w:p w14:paraId="64091F7D" w14:textId="77777777" w:rsidR="008F6691" w:rsidRPr="008F6691" w:rsidRDefault="008F6691" w:rsidP="00922E9D">
      <w:pPr>
        <w:contextualSpacing/>
        <w:jc w:val="both"/>
        <w:rPr>
          <w:rFonts w:ascii="Times New Roman" w:hAnsi="Times New Roman" w:cs="Times New Roman"/>
          <w:lang w:val="ru-RU"/>
        </w:rPr>
        <w:pPrChange w:id="563" w:author="OLENA PASHKOVA (NEPTUNE.UA)" w:date="2023-11-16T03:58:00Z">
          <w:pPr>
            <w:contextualSpacing/>
          </w:pPr>
        </w:pPrChange>
      </w:pPr>
      <w:r w:rsidRPr="008F6691">
        <w:rPr>
          <w:rFonts w:ascii="Times New Roman" w:hAnsi="Times New Roman" w:cs="Times New Roman"/>
          <w:lang w:val="ru-RU"/>
        </w:rPr>
        <w:t xml:space="preserve">За </w:t>
      </w:r>
      <w:proofErr w:type="spellStart"/>
      <w:r w:rsidRPr="008F6691">
        <w:rPr>
          <w:rFonts w:ascii="Times New Roman" w:hAnsi="Times New Roman" w:cs="Times New Roman"/>
          <w:lang w:val="ru-RU"/>
        </w:rPr>
        <w:t>винятком</w:t>
      </w:r>
      <w:proofErr w:type="spellEnd"/>
      <w:r w:rsidRPr="008F6691">
        <w:rPr>
          <w:rFonts w:ascii="Times New Roman" w:hAnsi="Times New Roman" w:cs="Times New Roman"/>
          <w:lang w:val="ru-RU"/>
        </w:rPr>
        <w:t xml:space="preserve"> </w:t>
      </w:r>
      <w:proofErr w:type="spellStart"/>
      <w:r w:rsidRPr="008F6691">
        <w:rPr>
          <w:rFonts w:ascii="Times New Roman" w:hAnsi="Times New Roman" w:cs="Times New Roman"/>
          <w:lang w:val="ru-RU"/>
        </w:rPr>
        <w:t>кришок</w:t>
      </w:r>
      <w:proofErr w:type="spellEnd"/>
      <w:r w:rsidRPr="008F6691">
        <w:rPr>
          <w:rFonts w:ascii="Times New Roman" w:hAnsi="Times New Roman" w:cs="Times New Roman"/>
          <w:lang w:val="ru-RU"/>
        </w:rPr>
        <w:t xml:space="preserve"> понтонного типу.</w:t>
      </w:r>
    </w:p>
    <w:p w14:paraId="7EAB0736" w14:textId="77777777" w:rsidR="008F6691" w:rsidRDefault="008F6691" w:rsidP="00922E9D">
      <w:pPr>
        <w:contextualSpacing/>
        <w:jc w:val="both"/>
        <w:rPr>
          <w:rFonts w:ascii="Times New Roman" w:hAnsi="Times New Roman" w:cs="Times New Roman"/>
          <w:lang w:val="ru-RU"/>
        </w:rPr>
        <w:pPrChange w:id="564" w:author="OLENA PASHKOVA (NEPTUNE.UA)" w:date="2023-11-16T03:58:00Z">
          <w:pPr>
            <w:contextualSpacing/>
          </w:pPr>
        </w:pPrChange>
      </w:pPr>
      <w:r w:rsidRPr="008F6691">
        <w:rPr>
          <w:rFonts w:ascii="Times New Roman" w:hAnsi="Times New Roman" w:cs="Times New Roman"/>
          <w:lang w:val="ru-RU"/>
        </w:rPr>
        <w:t>•</w:t>
      </w:r>
      <w:r w:rsidRPr="008F6691">
        <w:rPr>
          <w:rFonts w:ascii="Times New Roman" w:hAnsi="Times New Roman" w:cs="Times New Roman"/>
          <w:lang w:val="ru-RU"/>
        </w:rPr>
        <w:tab/>
        <w:t>Тип судна - балкер.</w:t>
      </w:r>
    </w:p>
    <w:p w14:paraId="6733FCF9" w14:textId="48C25F38" w:rsidR="001B0877" w:rsidRPr="001B0877" w:rsidRDefault="001B0877" w:rsidP="00922E9D">
      <w:pPr>
        <w:contextualSpacing/>
        <w:jc w:val="both"/>
        <w:rPr>
          <w:rFonts w:ascii="Times New Roman" w:hAnsi="Times New Roman" w:cs="Times New Roman"/>
          <w:lang w:val="ru-RU"/>
        </w:rPr>
        <w:pPrChange w:id="565" w:author="OLENA PASHKOVA (NEPTUNE.UA)" w:date="2023-11-16T03:58:00Z">
          <w:pPr>
            <w:contextualSpacing/>
          </w:pPr>
        </w:pPrChange>
      </w:pPr>
      <w:r w:rsidRPr="00DE0D6B">
        <w:rPr>
          <w:rFonts w:ascii="Times New Roman" w:hAnsi="Times New Roman" w:cs="Times New Roman"/>
          <w:b/>
          <w:lang w:val="ru-RU"/>
        </w:rPr>
        <w:t>8.2.</w:t>
      </w:r>
      <w:r w:rsidRPr="001B0877">
        <w:rPr>
          <w:rFonts w:ascii="Times New Roman" w:hAnsi="Times New Roman" w:cs="Times New Roman"/>
          <w:lang w:val="ru-RU"/>
        </w:rPr>
        <w:t xml:space="preserve"> </w:t>
      </w:r>
      <w:r w:rsidR="009D30B2" w:rsidRPr="009D30B2">
        <w:rPr>
          <w:rFonts w:ascii="Times New Roman" w:hAnsi="Times New Roman" w:cs="Times New Roman"/>
          <w:lang w:val="ru-RU"/>
        </w:rPr>
        <w:t xml:space="preserve">Судна, </w:t>
      </w:r>
      <w:proofErr w:type="spellStart"/>
      <w:r w:rsidR="009D30B2" w:rsidRPr="009D30B2">
        <w:rPr>
          <w:rFonts w:ascii="Times New Roman" w:hAnsi="Times New Roman" w:cs="Times New Roman"/>
          <w:lang w:val="ru-RU"/>
        </w:rPr>
        <w:t>технічні</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параметри</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яких</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перевищують</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зазначені</w:t>
      </w:r>
      <w:proofErr w:type="spellEnd"/>
      <w:r w:rsidR="009D30B2" w:rsidRPr="009D30B2">
        <w:rPr>
          <w:rFonts w:ascii="Times New Roman" w:hAnsi="Times New Roman" w:cs="Times New Roman"/>
          <w:lang w:val="ru-RU"/>
        </w:rPr>
        <w:t xml:space="preserve"> в </w:t>
      </w:r>
      <w:proofErr w:type="spellStart"/>
      <w:r w:rsidR="009D30B2" w:rsidRPr="009D30B2">
        <w:rPr>
          <w:rFonts w:ascii="Times New Roman" w:hAnsi="Times New Roman" w:cs="Times New Roman"/>
          <w:lang w:val="ru-RU"/>
        </w:rPr>
        <w:t>цьому</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Договорі</w:t>
      </w:r>
      <w:proofErr w:type="spellEnd"/>
      <w:r w:rsidR="009D30B2" w:rsidRPr="009D30B2">
        <w:rPr>
          <w:rFonts w:ascii="Times New Roman" w:hAnsi="Times New Roman" w:cs="Times New Roman"/>
          <w:lang w:val="ru-RU"/>
        </w:rPr>
        <w:t xml:space="preserve"> характеристики, </w:t>
      </w:r>
      <w:proofErr w:type="spellStart"/>
      <w:r w:rsidR="009D30B2" w:rsidRPr="009D30B2">
        <w:rPr>
          <w:rFonts w:ascii="Times New Roman" w:hAnsi="Times New Roman" w:cs="Times New Roman"/>
          <w:lang w:val="ru-RU"/>
        </w:rPr>
        <w:t>можуть</w:t>
      </w:r>
      <w:proofErr w:type="spellEnd"/>
      <w:r w:rsidR="009D30B2" w:rsidRPr="009D30B2">
        <w:rPr>
          <w:rFonts w:ascii="Times New Roman" w:hAnsi="Times New Roman" w:cs="Times New Roman"/>
          <w:lang w:val="ru-RU"/>
        </w:rPr>
        <w:t xml:space="preserve"> бути </w:t>
      </w:r>
      <w:proofErr w:type="spellStart"/>
      <w:r w:rsidR="009D30B2" w:rsidRPr="009D30B2">
        <w:rPr>
          <w:rFonts w:ascii="Times New Roman" w:hAnsi="Times New Roman" w:cs="Times New Roman"/>
          <w:lang w:val="ru-RU"/>
        </w:rPr>
        <w:t>допущені</w:t>
      </w:r>
      <w:proofErr w:type="spellEnd"/>
      <w:r w:rsidR="009D30B2" w:rsidRPr="009D30B2">
        <w:rPr>
          <w:rFonts w:ascii="Times New Roman" w:hAnsi="Times New Roman" w:cs="Times New Roman"/>
          <w:lang w:val="ru-RU"/>
        </w:rPr>
        <w:t xml:space="preserve"> до </w:t>
      </w:r>
      <w:proofErr w:type="spellStart"/>
      <w:r w:rsidR="009D30B2" w:rsidRPr="009D30B2">
        <w:rPr>
          <w:rFonts w:ascii="Times New Roman" w:hAnsi="Times New Roman" w:cs="Times New Roman"/>
          <w:lang w:val="ru-RU"/>
        </w:rPr>
        <w:t>завантаження</w:t>
      </w:r>
      <w:proofErr w:type="spellEnd"/>
      <w:r w:rsidR="009D30B2" w:rsidRPr="009D30B2">
        <w:rPr>
          <w:rFonts w:ascii="Times New Roman" w:hAnsi="Times New Roman" w:cs="Times New Roman"/>
          <w:lang w:val="ru-RU"/>
        </w:rPr>
        <w:t xml:space="preserve"> на </w:t>
      </w:r>
      <w:proofErr w:type="spellStart"/>
      <w:r w:rsidR="009D30B2" w:rsidRPr="009D30B2">
        <w:rPr>
          <w:rFonts w:ascii="Times New Roman" w:hAnsi="Times New Roman" w:cs="Times New Roman"/>
          <w:lang w:val="ru-RU"/>
        </w:rPr>
        <w:t>індивідуальній</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основі</w:t>
      </w:r>
      <w:proofErr w:type="spellEnd"/>
      <w:r w:rsidR="009D30B2" w:rsidRPr="009D30B2">
        <w:rPr>
          <w:rFonts w:ascii="Times New Roman" w:hAnsi="Times New Roman" w:cs="Times New Roman"/>
          <w:lang w:val="ru-RU"/>
        </w:rPr>
        <w:t xml:space="preserve"> за </w:t>
      </w:r>
      <w:proofErr w:type="spellStart"/>
      <w:r w:rsidR="009D30B2" w:rsidRPr="009D30B2">
        <w:rPr>
          <w:rFonts w:ascii="Times New Roman" w:hAnsi="Times New Roman" w:cs="Times New Roman"/>
          <w:lang w:val="ru-RU"/>
        </w:rPr>
        <w:t>окремим</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погодженням</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із</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Виконавцем</w:t>
      </w:r>
      <w:proofErr w:type="spellEnd"/>
      <w:r w:rsidR="009D30B2" w:rsidRPr="009D30B2">
        <w:rPr>
          <w:rFonts w:ascii="Times New Roman" w:hAnsi="Times New Roman" w:cs="Times New Roman"/>
          <w:lang w:val="ru-RU"/>
        </w:rPr>
        <w:t xml:space="preserve"> та </w:t>
      </w:r>
      <w:proofErr w:type="spellStart"/>
      <w:r w:rsidR="009D30B2" w:rsidRPr="009D30B2">
        <w:rPr>
          <w:rFonts w:ascii="Times New Roman" w:hAnsi="Times New Roman" w:cs="Times New Roman"/>
          <w:lang w:val="ru-RU"/>
        </w:rPr>
        <w:lastRenderedPageBreak/>
        <w:t>Замовником</w:t>
      </w:r>
      <w:proofErr w:type="spellEnd"/>
      <w:r w:rsidR="009D30B2" w:rsidRPr="009D30B2">
        <w:rPr>
          <w:rFonts w:ascii="Times New Roman" w:hAnsi="Times New Roman" w:cs="Times New Roman"/>
          <w:lang w:val="ru-RU"/>
        </w:rPr>
        <w:t xml:space="preserve"> та у </w:t>
      </w:r>
      <w:proofErr w:type="spellStart"/>
      <w:r w:rsidR="009D30B2" w:rsidRPr="009D30B2">
        <w:rPr>
          <w:rFonts w:ascii="Times New Roman" w:hAnsi="Times New Roman" w:cs="Times New Roman"/>
          <w:lang w:val="ru-RU"/>
        </w:rPr>
        <w:t>випадку</w:t>
      </w:r>
      <w:proofErr w:type="spellEnd"/>
      <w:r w:rsidR="009D30B2" w:rsidRPr="009D30B2">
        <w:rPr>
          <w:rFonts w:ascii="Times New Roman" w:hAnsi="Times New Roman" w:cs="Times New Roman"/>
          <w:lang w:val="ru-RU"/>
        </w:rPr>
        <w:t xml:space="preserve"> хороших </w:t>
      </w:r>
      <w:proofErr w:type="spellStart"/>
      <w:r w:rsidR="009D30B2" w:rsidRPr="009D30B2">
        <w:rPr>
          <w:rFonts w:ascii="Times New Roman" w:hAnsi="Times New Roman" w:cs="Times New Roman"/>
          <w:lang w:val="ru-RU"/>
        </w:rPr>
        <w:t>погодних</w:t>
      </w:r>
      <w:proofErr w:type="spellEnd"/>
      <w:r w:rsidR="009D30B2" w:rsidRPr="009D30B2">
        <w:rPr>
          <w:rFonts w:ascii="Times New Roman" w:hAnsi="Times New Roman" w:cs="Times New Roman"/>
          <w:lang w:val="ru-RU"/>
        </w:rPr>
        <w:t xml:space="preserve"> та/</w:t>
      </w:r>
      <w:proofErr w:type="spellStart"/>
      <w:r w:rsidR="009D30B2" w:rsidRPr="009D30B2">
        <w:rPr>
          <w:rFonts w:ascii="Times New Roman" w:hAnsi="Times New Roman" w:cs="Times New Roman"/>
          <w:lang w:val="ru-RU"/>
        </w:rPr>
        <w:t>або</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приливних</w:t>
      </w:r>
      <w:proofErr w:type="spellEnd"/>
      <w:r w:rsidR="009D30B2" w:rsidRPr="009D30B2">
        <w:rPr>
          <w:rFonts w:ascii="Times New Roman" w:hAnsi="Times New Roman" w:cs="Times New Roman"/>
          <w:lang w:val="ru-RU"/>
        </w:rPr>
        <w:t xml:space="preserve"> умов, </w:t>
      </w:r>
      <w:proofErr w:type="spellStart"/>
      <w:r w:rsidR="009D30B2" w:rsidRPr="009D30B2">
        <w:rPr>
          <w:rFonts w:ascii="Times New Roman" w:hAnsi="Times New Roman" w:cs="Times New Roman"/>
          <w:lang w:val="ru-RU"/>
        </w:rPr>
        <w:t>якщо</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отримані</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необхідні</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дозволи</w:t>
      </w:r>
      <w:proofErr w:type="spellEnd"/>
      <w:r w:rsidR="009D30B2" w:rsidRPr="009D30B2">
        <w:rPr>
          <w:rFonts w:ascii="Times New Roman" w:hAnsi="Times New Roman" w:cs="Times New Roman"/>
          <w:lang w:val="ru-RU"/>
        </w:rPr>
        <w:t xml:space="preserve"> та </w:t>
      </w:r>
      <w:proofErr w:type="spellStart"/>
      <w:r w:rsidR="009D30B2" w:rsidRPr="009D30B2">
        <w:rPr>
          <w:rFonts w:ascii="Times New Roman" w:hAnsi="Times New Roman" w:cs="Times New Roman"/>
          <w:lang w:val="ru-RU"/>
        </w:rPr>
        <w:t>письмова</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згода</w:t>
      </w:r>
      <w:proofErr w:type="spellEnd"/>
      <w:r w:rsidR="009D30B2" w:rsidRPr="009D30B2">
        <w:rPr>
          <w:rFonts w:ascii="Times New Roman" w:hAnsi="Times New Roman" w:cs="Times New Roman"/>
          <w:lang w:val="ru-RU"/>
        </w:rPr>
        <w:t xml:space="preserve"> </w:t>
      </w:r>
      <w:proofErr w:type="spellStart"/>
      <w:r w:rsidR="009D30B2" w:rsidRPr="009D30B2">
        <w:rPr>
          <w:rFonts w:ascii="Times New Roman" w:hAnsi="Times New Roman" w:cs="Times New Roman"/>
          <w:lang w:val="ru-RU"/>
        </w:rPr>
        <w:t>капітана</w:t>
      </w:r>
      <w:proofErr w:type="spellEnd"/>
      <w:r w:rsidR="009D30B2" w:rsidRPr="009D30B2">
        <w:rPr>
          <w:rFonts w:ascii="Times New Roman" w:hAnsi="Times New Roman" w:cs="Times New Roman"/>
          <w:lang w:val="ru-RU"/>
        </w:rPr>
        <w:t>/</w:t>
      </w:r>
      <w:proofErr w:type="spellStart"/>
      <w:r w:rsidR="009D30B2" w:rsidRPr="009D30B2">
        <w:rPr>
          <w:rFonts w:ascii="Times New Roman" w:hAnsi="Times New Roman" w:cs="Times New Roman"/>
          <w:lang w:val="ru-RU"/>
        </w:rPr>
        <w:t>судновласника</w:t>
      </w:r>
      <w:proofErr w:type="spellEnd"/>
      <w:r w:rsidR="009D30B2" w:rsidRPr="009D30B2">
        <w:rPr>
          <w:rFonts w:ascii="Times New Roman" w:hAnsi="Times New Roman" w:cs="Times New Roman"/>
          <w:lang w:val="ru-RU"/>
        </w:rPr>
        <w:t>.</w:t>
      </w:r>
    </w:p>
    <w:p w14:paraId="2B2C3902" w14:textId="397E1357" w:rsidR="001B0877" w:rsidRPr="001B0877" w:rsidRDefault="001B0877" w:rsidP="00922E9D">
      <w:pPr>
        <w:jc w:val="both"/>
        <w:rPr>
          <w:rFonts w:ascii="Times New Roman" w:hAnsi="Times New Roman" w:cs="Times New Roman"/>
          <w:lang w:val="ru-RU"/>
        </w:rPr>
        <w:pPrChange w:id="566" w:author="OLENA PASHKOVA (NEPTUNE.UA)" w:date="2023-11-16T03:58:00Z">
          <w:pPr/>
        </w:pPrChange>
      </w:pPr>
    </w:p>
    <w:p w14:paraId="5A93BABF" w14:textId="58571B02" w:rsidR="001B0877" w:rsidRPr="001C5FE1" w:rsidRDefault="00CC2F1F" w:rsidP="00922E9D">
      <w:pPr>
        <w:jc w:val="both"/>
        <w:rPr>
          <w:rFonts w:ascii="Times New Roman" w:hAnsi="Times New Roman" w:cs="Times New Roman"/>
          <w:b/>
          <w:lang w:val="uk-UA"/>
        </w:rPr>
        <w:pPrChange w:id="567" w:author="OLENA PASHKOVA (NEPTUNE.UA)" w:date="2023-11-16T03:58:00Z">
          <w:pPr/>
        </w:pPrChange>
      </w:pPr>
      <w:r w:rsidRPr="00CC2F1F">
        <w:rPr>
          <w:rFonts w:ascii="Times New Roman" w:hAnsi="Times New Roman" w:cs="Times New Roman"/>
          <w:b/>
          <w:lang w:val="ru-RU"/>
        </w:rPr>
        <w:t>9</w:t>
      </w:r>
      <w:r w:rsidR="001B0877" w:rsidRPr="001C5FE1">
        <w:rPr>
          <w:rFonts w:ascii="Times New Roman" w:hAnsi="Times New Roman" w:cs="Times New Roman"/>
          <w:b/>
          <w:lang w:val="uk-UA"/>
        </w:rPr>
        <w:t>.</w:t>
      </w:r>
      <w:r w:rsidR="001B0877" w:rsidRPr="001C5FE1">
        <w:rPr>
          <w:rFonts w:ascii="Times New Roman" w:hAnsi="Times New Roman" w:cs="Times New Roman"/>
          <w:b/>
          <w:lang w:val="uk-UA"/>
        </w:rPr>
        <w:tab/>
        <w:t>ОПЛАТА ТА ПОРЯДОК РОЗРАХУНКІВ.</w:t>
      </w:r>
    </w:p>
    <w:p w14:paraId="707013FD" w14:textId="5EE17531" w:rsidR="001B0877" w:rsidRPr="001C5FE1" w:rsidRDefault="00CC2F1F" w:rsidP="00922E9D">
      <w:pPr>
        <w:contextualSpacing/>
        <w:jc w:val="both"/>
        <w:rPr>
          <w:rFonts w:ascii="Times New Roman" w:hAnsi="Times New Roman" w:cs="Times New Roman"/>
          <w:lang w:val="uk-UA"/>
        </w:rPr>
        <w:pPrChange w:id="568" w:author="OLENA PASHKOVA (NEPTUNE.UA)" w:date="2023-11-16T03:58:00Z">
          <w:pPr>
            <w:contextualSpacing/>
          </w:pPr>
        </w:pPrChange>
      </w:pPr>
      <w:r w:rsidRPr="00CC2F1F">
        <w:rPr>
          <w:rFonts w:ascii="Times New Roman" w:hAnsi="Times New Roman" w:cs="Times New Roman"/>
          <w:b/>
          <w:lang w:val="ru-RU"/>
        </w:rPr>
        <w:t>9</w:t>
      </w:r>
      <w:r w:rsidR="001B0877" w:rsidRPr="001C5FE1">
        <w:rPr>
          <w:rFonts w:ascii="Times New Roman" w:hAnsi="Times New Roman" w:cs="Times New Roman"/>
          <w:b/>
          <w:lang w:val="uk-UA"/>
        </w:rPr>
        <w:t>.1</w:t>
      </w:r>
      <w:r w:rsidR="001B0877" w:rsidRPr="001C5FE1">
        <w:rPr>
          <w:rFonts w:ascii="Times New Roman" w:hAnsi="Times New Roman" w:cs="Times New Roman"/>
          <w:lang w:val="uk-UA"/>
        </w:rPr>
        <w:t>. Узгоджена базова комплексна ставка за послуги Виконавця з перевантаження Зерна, що вказані в п. 2.4 цього Договору, становить:</w:t>
      </w:r>
    </w:p>
    <w:p w14:paraId="16BBD29D" w14:textId="25604F73" w:rsidR="001B0877" w:rsidRPr="001C5FE1" w:rsidRDefault="00D35FDF" w:rsidP="00922E9D">
      <w:pPr>
        <w:contextualSpacing/>
        <w:jc w:val="both"/>
        <w:rPr>
          <w:rFonts w:ascii="Times New Roman" w:hAnsi="Times New Roman" w:cs="Times New Roman"/>
          <w:lang w:val="uk-UA"/>
        </w:rPr>
        <w:pPrChange w:id="569" w:author="OLENA PASHKOVA (NEPTUNE.UA)" w:date="2023-11-16T03:58:00Z">
          <w:pPr>
            <w:contextualSpacing/>
          </w:pPr>
        </w:pPrChange>
      </w:pPr>
      <w:r w:rsidRPr="001C5FE1">
        <w:rPr>
          <w:rFonts w:ascii="Times New Roman" w:hAnsi="Times New Roman" w:cs="Times New Roman"/>
          <w:lang w:val="uk-UA"/>
        </w:rPr>
        <w:t xml:space="preserve">• </w:t>
      </w:r>
      <w:ins w:id="570" w:author="SERHII SULIMA (NEPTUNE.UA)" w:date="2023-11-15T11:20:00Z">
        <w:r w:rsidR="00F067C9">
          <w:rPr>
            <w:rFonts w:ascii="Times New Roman" w:hAnsi="Times New Roman" w:cs="Times New Roman"/>
            <w:lang w:val="ru-RU"/>
          </w:rPr>
          <w:t>______</w:t>
        </w:r>
      </w:ins>
      <w:r w:rsidR="003B78C2" w:rsidRPr="001C5FE1">
        <w:rPr>
          <w:rFonts w:ascii="Times New Roman" w:hAnsi="Times New Roman" w:cs="Times New Roman"/>
          <w:lang w:val="uk-UA"/>
        </w:rPr>
        <w:t xml:space="preserve"> грн що на дату укладення цього договору </w:t>
      </w:r>
      <w:r w:rsidR="001C5FE1" w:rsidRPr="001C5FE1">
        <w:rPr>
          <w:rFonts w:ascii="Times New Roman" w:hAnsi="Times New Roman" w:cs="Times New Roman"/>
          <w:lang w:val="uk-UA"/>
        </w:rPr>
        <w:t>складає</w:t>
      </w:r>
      <w:r w:rsidR="003B78C2" w:rsidRPr="001C5FE1">
        <w:rPr>
          <w:rFonts w:ascii="Times New Roman" w:hAnsi="Times New Roman" w:cs="Times New Roman"/>
          <w:lang w:val="uk-UA"/>
        </w:rPr>
        <w:t xml:space="preserve"> </w:t>
      </w:r>
      <w:ins w:id="571" w:author="SERHII SULIMA (NEPTUNE.UA)" w:date="2023-11-15T11:20:00Z">
        <w:r w:rsidR="00F067C9">
          <w:rPr>
            <w:rFonts w:ascii="Times New Roman" w:hAnsi="Times New Roman" w:cs="Times New Roman"/>
            <w:lang w:val="uk-UA"/>
          </w:rPr>
          <w:t>_______</w:t>
        </w:r>
      </w:ins>
      <w:r w:rsidR="001B0877" w:rsidRPr="001C5FE1">
        <w:rPr>
          <w:rFonts w:ascii="Times New Roman" w:hAnsi="Times New Roman" w:cs="Times New Roman"/>
          <w:lang w:val="uk-UA"/>
        </w:rPr>
        <w:t xml:space="preserve"> доларів США</w:t>
      </w:r>
      <w:ins w:id="572" w:author="OLENA PASHKOVA (NEPTUNE.UA)" w:date="2023-11-16T05:02:00Z">
        <w:r w:rsidR="003F4515">
          <w:rPr>
            <w:rFonts w:ascii="Times New Roman" w:hAnsi="Times New Roman" w:cs="Times New Roman"/>
            <w:lang w:val="uk-UA"/>
          </w:rPr>
          <w:t xml:space="preserve"> за курсом НБУ</w:t>
        </w:r>
      </w:ins>
      <w:r w:rsidR="001B0877" w:rsidRPr="001C5FE1">
        <w:rPr>
          <w:rFonts w:ascii="Times New Roman" w:hAnsi="Times New Roman" w:cs="Times New Roman"/>
          <w:lang w:val="uk-UA"/>
        </w:rPr>
        <w:t xml:space="preserve"> за одну метричну тону Зерна</w:t>
      </w:r>
      <w:r w:rsidR="009416F3">
        <w:rPr>
          <w:rFonts w:ascii="Times New Roman" w:hAnsi="Times New Roman" w:cs="Times New Roman"/>
          <w:lang w:val="uk-UA"/>
        </w:rPr>
        <w:t>.</w:t>
      </w:r>
      <w:r w:rsidR="001B0877" w:rsidRPr="001C5FE1">
        <w:rPr>
          <w:rFonts w:ascii="Times New Roman" w:hAnsi="Times New Roman" w:cs="Times New Roman"/>
          <w:lang w:val="uk-UA"/>
        </w:rPr>
        <w:t xml:space="preserve"> </w:t>
      </w:r>
    </w:p>
    <w:p w14:paraId="0421EA5B" w14:textId="77777777" w:rsidR="001B0877" w:rsidRPr="001C5FE1" w:rsidRDefault="001B0877" w:rsidP="00922E9D">
      <w:pPr>
        <w:contextualSpacing/>
        <w:jc w:val="both"/>
        <w:rPr>
          <w:rFonts w:ascii="Times New Roman" w:hAnsi="Times New Roman" w:cs="Times New Roman"/>
          <w:lang w:val="uk-UA"/>
        </w:rPr>
        <w:pPrChange w:id="573" w:author="OLENA PASHKOVA (NEPTUNE.UA)" w:date="2023-11-16T03:58:00Z">
          <w:pPr>
            <w:contextualSpacing/>
          </w:pPr>
        </w:pPrChange>
      </w:pPr>
      <w:r w:rsidRPr="001C5FE1">
        <w:rPr>
          <w:rFonts w:ascii="Times New Roman" w:hAnsi="Times New Roman" w:cs="Times New Roman"/>
          <w:lang w:val="uk-UA"/>
        </w:rPr>
        <w:t xml:space="preserve">Узгоджена ставка за послуги Виконавця вказана без урахування податку на додану вартість (ПДВ). </w:t>
      </w:r>
    </w:p>
    <w:p w14:paraId="24284A13" w14:textId="77777777" w:rsidR="001B0877" w:rsidRDefault="001B0877" w:rsidP="00922E9D">
      <w:pPr>
        <w:contextualSpacing/>
        <w:jc w:val="both"/>
        <w:rPr>
          <w:rFonts w:ascii="Times New Roman" w:hAnsi="Times New Roman" w:cs="Times New Roman"/>
          <w:lang w:val="uk-UA"/>
        </w:rPr>
        <w:pPrChange w:id="574" w:author="OLENA PASHKOVA (NEPTUNE.UA)" w:date="2023-11-16T03:58:00Z">
          <w:pPr>
            <w:contextualSpacing/>
          </w:pPr>
        </w:pPrChange>
      </w:pPr>
      <w:r w:rsidRPr="001C5FE1">
        <w:rPr>
          <w:rFonts w:ascii="Times New Roman" w:hAnsi="Times New Roman" w:cs="Times New Roman"/>
          <w:lang w:val="uk-UA"/>
        </w:rPr>
        <w:t>ПДВ нараховується понад ставку у відповідності до законодавства України.</w:t>
      </w:r>
    </w:p>
    <w:p w14:paraId="1BA9FADA" w14:textId="77777777" w:rsidR="00370984" w:rsidRPr="00370984" w:rsidRDefault="00370984" w:rsidP="00922E9D">
      <w:pPr>
        <w:contextualSpacing/>
        <w:jc w:val="both"/>
        <w:rPr>
          <w:rFonts w:ascii="Times New Roman" w:hAnsi="Times New Roman" w:cs="Times New Roman"/>
          <w:lang w:val="uk-UA"/>
        </w:rPr>
        <w:pPrChange w:id="575" w:author="OLENA PASHKOVA (NEPTUNE.UA)" w:date="2023-11-16T03:58:00Z">
          <w:pPr>
            <w:contextualSpacing/>
          </w:pPr>
        </w:pPrChange>
      </w:pPr>
      <w:r w:rsidRPr="00370984">
        <w:rPr>
          <w:rFonts w:ascii="Times New Roman" w:hAnsi="Times New Roman" w:cs="Times New Roman"/>
          <w:b/>
          <w:bCs/>
          <w:lang w:val="uk-UA"/>
        </w:rPr>
        <w:t>9.2</w:t>
      </w:r>
      <w:r w:rsidRPr="00370984">
        <w:rPr>
          <w:rFonts w:ascii="Times New Roman" w:hAnsi="Times New Roman" w:cs="Times New Roman"/>
          <w:lang w:val="uk-UA"/>
        </w:rPr>
        <w:t>.  Сторони погодилися застосовувати Знижку за обсяг до комплексної ставки, зазначеної в пункті 9.1 цього Договору, наступним чином:</w:t>
      </w:r>
    </w:p>
    <w:p w14:paraId="63092C40" w14:textId="77777777" w:rsidR="00370984" w:rsidRPr="00370984" w:rsidRDefault="00370984" w:rsidP="00922E9D">
      <w:pPr>
        <w:contextualSpacing/>
        <w:jc w:val="both"/>
        <w:rPr>
          <w:rFonts w:ascii="Times New Roman" w:hAnsi="Times New Roman" w:cs="Times New Roman"/>
          <w:lang w:val="uk-UA"/>
        </w:rPr>
        <w:pPrChange w:id="576" w:author="OLENA PASHKOVA (NEPTUNE.UA)" w:date="2023-11-16T03:58:00Z">
          <w:pPr>
            <w:contextualSpacing/>
          </w:pPr>
        </w:pPrChange>
      </w:pPr>
      <w:r w:rsidRPr="00370984">
        <w:rPr>
          <w:rFonts w:ascii="Times New Roman" w:hAnsi="Times New Roman" w:cs="Times New Roman"/>
          <w:lang w:val="uk-UA"/>
        </w:rPr>
        <w:t>Знижка за обсягом застосовується, з урахуванням  вищезазначеного, до узгодженої базової комплексної ставки за послуги з перевалки Зерна та розраховується на основі обсягу перевантаження (Обсяг) на Терміналі на річній основі, як зазначено нижче (усі цифри наведено в метричних тон):</w:t>
      </w:r>
    </w:p>
    <w:p w14:paraId="71F36FC9" w14:textId="77777777" w:rsidR="00370984" w:rsidRPr="00370984" w:rsidRDefault="00370984" w:rsidP="00922E9D">
      <w:pPr>
        <w:contextualSpacing/>
        <w:jc w:val="both"/>
        <w:rPr>
          <w:rFonts w:ascii="Times New Roman" w:hAnsi="Times New Roman" w:cs="Times New Roman"/>
          <w:lang w:val="uk-UA"/>
        </w:rPr>
        <w:pPrChange w:id="577" w:author="OLENA PASHKOVA (NEPTUNE.UA)" w:date="2023-11-16T03:58:00Z">
          <w:pPr>
            <w:contextualSpacing/>
          </w:pPr>
        </w:pPrChange>
      </w:pPr>
      <w:proofErr w:type="spellStart"/>
      <w:r w:rsidRPr="00370984">
        <w:rPr>
          <w:rFonts w:ascii="Times New Roman" w:hAnsi="Times New Roman" w:cs="Times New Roman"/>
          <w:lang w:val="uk-UA"/>
        </w:rPr>
        <w:t>Меньше</w:t>
      </w:r>
      <w:proofErr w:type="spellEnd"/>
      <w:r w:rsidRPr="00370984">
        <w:rPr>
          <w:rFonts w:ascii="Times New Roman" w:hAnsi="Times New Roman" w:cs="Times New Roman"/>
          <w:lang w:val="uk-UA"/>
        </w:rPr>
        <w:t xml:space="preserve"> ніж 500,000 – 0%</w:t>
      </w:r>
    </w:p>
    <w:p w14:paraId="23145860" w14:textId="77777777" w:rsidR="00370984" w:rsidRPr="00370984" w:rsidRDefault="00370984" w:rsidP="00922E9D">
      <w:pPr>
        <w:contextualSpacing/>
        <w:jc w:val="both"/>
        <w:rPr>
          <w:rFonts w:ascii="Times New Roman" w:hAnsi="Times New Roman" w:cs="Times New Roman"/>
          <w:lang w:val="uk-UA"/>
        </w:rPr>
        <w:pPrChange w:id="578" w:author="OLENA PASHKOVA (NEPTUNE.UA)" w:date="2023-11-16T03:58:00Z">
          <w:pPr>
            <w:contextualSpacing/>
          </w:pPr>
        </w:pPrChange>
      </w:pPr>
      <w:r w:rsidRPr="00370984">
        <w:rPr>
          <w:rFonts w:ascii="Times New Roman" w:hAnsi="Times New Roman" w:cs="Times New Roman"/>
          <w:lang w:val="uk-UA"/>
        </w:rPr>
        <w:t>501,000 – 750,000 – 3 %</w:t>
      </w:r>
    </w:p>
    <w:p w14:paraId="5E8F1325" w14:textId="77777777" w:rsidR="00370984" w:rsidRPr="00370984" w:rsidRDefault="00370984" w:rsidP="00922E9D">
      <w:pPr>
        <w:contextualSpacing/>
        <w:jc w:val="both"/>
        <w:rPr>
          <w:rFonts w:ascii="Times New Roman" w:hAnsi="Times New Roman" w:cs="Times New Roman"/>
          <w:lang w:val="uk-UA"/>
        </w:rPr>
        <w:pPrChange w:id="579" w:author="OLENA PASHKOVA (NEPTUNE.UA)" w:date="2023-11-16T03:58:00Z">
          <w:pPr>
            <w:contextualSpacing/>
          </w:pPr>
        </w:pPrChange>
      </w:pPr>
      <w:r w:rsidRPr="00370984">
        <w:rPr>
          <w:rFonts w:ascii="Times New Roman" w:hAnsi="Times New Roman" w:cs="Times New Roman"/>
          <w:lang w:val="uk-UA"/>
        </w:rPr>
        <w:t>751,000 - 1.000,000 – 6%</w:t>
      </w:r>
    </w:p>
    <w:p w14:paraId="31DE5C17" w14:textId="77777777" w:rsidR="00370984" w:rsidRPr="00370984" w:rsidRDefault="00370984" w:rsidP="00922E9D">
      <w:pPr>
        <w:contextualSpacing/>
        <w:jc w:val="both"/>
        <w:rPr>
          <w:rFonts w:ascii="Times New Roman" w:hAnsi="Times New Roman" w:cs="Times New Roman"/>
          <w:lang w:val="uk-UA"/>
        </w:rPr>
        <w:pPrChange w:id="580" w:author="OLENA PASHKOVA (NEPTUNE.UA)" w:date="2023-11-16T03:58:00Z">
          <w:pPr>
            <w:contextualSpacing/>
          </w:pPr>
        </w:pPrChange>
      </w:pPr>
      <w:r w:rsidRPr="00370984">
        <w:rPr>
          <w:rFonts w:ascii="Times New Roman" w:hAnsi="Times New Roman" w:cs="Times New Roman"/>
          <w:lang w:val="uk-UA"/>
        </w:rPr>
        <w:t>1.001,000 - 1.250,000 – 9%</w:t>
      </w:r>
    </w:p>
    <w:p w14:paraId="3A7FBC8A" w14:textId="77777777" w:rsidR="00370984" w:rsidRPr="00370984" w:rsidRDefault="00370984" w:rsidP="00922E9D">
      <w:pPr>
        <w:contextualSpacing/>
        <w:jc w:val="both"/>
        <w:rPr>
          <w:rFonts w:ascii="Times New Roman" w:hAnsi="Times New Roman" w:cs="Times New Roman"/>
          <w:lang w:val="uk-UA"/>
        </w:rPr>
        <w:pPrChange w:id="581" w:author="OLENA PASHKOVA (NEPTUNE.UA)" w:date="2023-11-16T03:58:00Z">
          <w:pPr>
            <w:contextualSpacing/>
          </w:pPr>
        </w:pPrChange>
      </w:pPr>
      <w:r w:rsidRPr="00370984">
        <w:rPr>
          <w:rFonts w:ascii="Times New Roman" w:hAnsi="Times New Roman" w:cs="Times New Roman"/>
          <w:lang w:val="uk-UA"/>
        </w:rPr>
        <w:t>1.251,000 - 1.500,000 – 12%</w:t>
      </w:r>
    </w:p>
    <w:p w14:paraId="5170E056" w14:textId="77777777" w:rsidR="00370984" w:rsidRPr="00370984" w:rsidRDefault="00370984" w:rsidP="00922E9D">
      <w:pPr>
        <w:contextualSpacing/>
        <w:jc w:val="both"/>
        <w:rPr>
          <w:rFonts w:ascii="Times New Roman" w:hAnsi="Times New Roman" w:cs="Times New Roman"/>
          <w:lang w:val="uk-UA"/>
        </w:rPr>
        <w:pPrChange w:id="582" w:author="OLENA PASHKOVA (NEPTUNE.UA)" w:date="2023-11-16T03:58:00Z">
          <w:pPr>
            <w:contextualSpacing/>
          </w:pPr>
        </w:pPrChange>
      </w:pPr>
      <w:r w:rsidRPr="00370984">
        <w:rPr>
          <w:rFonts w:ascii="Times New Roman" w:hAnsi="Times New Roman" w:cs="Times New Roman"/>
          <w:lang w:val="uk-UA"/>
        </w:rPr>
        <w:t>1.501,000 - 1.750,000 – 13%</w:t>
      </w:r>
    </w:p>
    <w:p w14:paraId="725B13CA" w14:textId="77777777" w:rsidR="00370984" w:rsidRPr="00370984" w:rsidRDefault="00370984" w:rsidP="00922E9D">
      <w:pPr>
        <w:contextualSpacing/>
        <w:jc w:val="both"/>
        <w:rPr>
          <w:rFonts w:ascii="Times New Roman" w:hAnsi="Times New Roman" w:cs="Times New Roman"/>
          <w:lang w:val="uk-UA"/>
        </w:rPr>
        <w:pPrChange w:id="583" w:author="OLENA PASHKOVA (NEPTUNE.UA)" w:date="2023-11-16T03:58:00Z">
          <w:pPr>
            <w:contextualSpacing/>
          </w:pPr>
        </w:pPrChange>
      </w:pPr>
      <w:r w:rsidRPr="00370984">
        <w:rPr>
          <w:rFonts w:ascii="Times New Roman" w:hAnsi="Times New Roman" w:cs="Times New Roman"/>
          <w:lang w:val="uk-UA"/>
        </w:rPr>
        <w:t>1.751,000 - 2.000,000 – 15%</w:t>
      </w:r>
    </w:p>
    <w:p w14:paraId="2B131057" w14:textId="77777777" w:rsidR="00370984" w:rsidRPr="00370984" w:rsidRDefault="00370984" w:rsidP="00922E9D">
      <w:pPr>
        <w:contextualSpacing/>
        <w:jc w:val="both"/>
        <w:rPr>
          <w:rFonts w:ascii="Times New Roman" w:hAnsi="Times New Roman" w:cs="Times New Roman"/>
          <w:lang w:val="uk-UA"/>
        </w:rPr>
        <w:pPrChange w:id="584" w:author="OLENA PASHKOVA (NEPTUNE.UA)" w:date="2023-11-16T03:58:00Z">
          <w:pPr>
            <w:contextualSpacing/>
          </w:pPr>
        </w:pPrChange>
      </w:pPr>
      <w:r w:rsidRPr="00370984">
        <w:rPr>
          <w:rFonts w:ascii="Times New Roman" w:hAnsi="Times New Roman" w:cs="Times New Roman"/>
          <w:lang w:val="uk-UA"/>
        </w:rPr>
        <w:t>2.001,000 - 2.250,000 – 17%</w:t>
      </w:r>
    </w:p>
    <w:p w14:paraId="15669913" w14:textId="77777777" w:rsidR="00370984" w:rsidRPr="00370984" w:rsidRDefault="00370984" w:rsidP="00922E9D">
      <w:pPr>
        <w:contextualSpacing/>
        <w:jc w:val="both"/>
        <w:rPr>
          <w:rFonts w:ascii="Times New Roman" w:hAnsi="Times New Roman" w:cs="Times New Roman"/>
          <w:lang w:val="uk-UA"/>
        </w:rPr>
        <w:pPrChange w:id="585" w:author="OLENA PASHKOVA (NEPTUNE.UA)" w:date="2023-11-16T03:58:00Z">
          <w:pPr>
            <w:contextualSpacing/>
          </w:pPr>
        </w:pPrChange>
      </w:pPr>
      <w:r w:rsidRPr="00370984">
        <w:rPr>
          <w:rFonts w:ascii="Times New Roman" w:hAnsi="Times New Roman" w:cs="Times New Roman"/>
          <w:lang w:val="uk-UA"/>
        </w:rPr>
        <w:t>2.251,000 - 2.500,000 – 18%</w:t>
      </w:r>
    </w:p>
    <w:p w14:paraId="1C0B1B9C" w14:textId="77777777" w:rsidR="00370984" w:rsidRPr="00370984" w:rsidRDefault="00370984" w:rsidP="00922E9D">
      <w:pPr>
        <w:contextualSpacing/>
        <w:jc w:val="both"/>
        <w:rPr>
          <w:rFonts w:ascii="Times New Roman" w:hAnsi="Times New Roman" w:cs="Times New Roman"/>
          <w:lang w:val="uk-UA"/>
        </w:rPr>
        <w:pPrChange w:id="586" w:author="OLENA PASHKOVA (NEPTUNE.UA)" w:date="2023-11-16T03:58:00Z">
          <w:pPr>
            <w:contextualSpacing/>
          </w:pPr>
        </w:pPrChange>
      </w:pPr>
      <w:r w:rsidRPr="00370984">
        <w:rPr>
          <w:rFonts w:ascii="Times New Roman" w:hAnsi="Times New Roman" w:cs="Times New Roman"/>
          <w:lang w:val="uk-UA"/>
        </w:rPr>
        <w:t>Більше за 2.500,000 – 20%..</w:t>
      </w:r>
    </w:p>
    <w:p w14:paraId="712F01DE" w14:textId="77777777" w:rsidR="00370984" w:rsidRPr="00370984" w:rsidRDefault="00370984" w:rsidP="00922E9D">
      <w:pPr>
        <w:contextualSpacing/>
        <w:jc w:val="both"/>
        <w:rPr>
          <w:rFonts w:ascii="Times New Roman" w:hAnsi="Times New Roman" w:cs="Times New Roman"/>
          <w:lang w:val="uk-UA"/>
        </w:rPr>
        <w:pPrChange w:id="587" w:author="OLENA PASHKOVA (NEPTUNE.UA)" w:date="2023-11-16T03:58:00Z">
          <w:pPr>
            <w:contextualSpacing/>
          </w:pPr>
        </w:pPrChange>
      </w:pPr>
      <w:r w:rsidRPr="00370984">
        <w:rPr>
          <w:rFonts w:ascii="Times New Roman" w:hAnsi="Times New Roman" w:cs="Times New Roman"/>
          <w:lang w:val="uk-UA"/>
        </w:rPr>
        <w:t>Приклад: якщо відвантажується 850,000 тон, то на перші 500,000 тон знижка не поширюється; знижка 3% застосовується до наступних 250,000 тон, а знижка 6% застосовується до решти 100,000 тон.</w:t>
      </w:r>
    </w:p>
    <w:p w14:paraId="5EB478F6" w14:textId="7BB2FA21" w:rsidR="00370984" w:rsidRPr="001C5FE1" w:rsidRDefault="00370984" w:rsidP="00922E9D">
      <w:pPr>
        <w:contextualSpacing/>
        <w:jc w:val="both"/>
        <w:rPr>
          <w:rFonts w:ascii="Times New Roman" w:hAnsi="Times New Roman" w:cs="Times New Roman"/>
          <w:lang w:val="uk-UA"/>
        </w:rPr>
        <w:pPrChange w:id="588" w:author="OLENA PASHKOVA (NEPTUNE.UA)" w:date="2023-11-16T03:58:00Z">
          <w:pPr>
            <w:contextualSpacing/>
          </w:pPr>
        </w:pPrChange>
      </w:pPr>
      <w:r w:rsidRPr="00370984">
        <w:rPr>
          <w:rFonts w:ascii="Times New Roman" w:hAnsi="Times New Roman" w:cs="Times New Roman"/>
          <w:lang w:val="uk-UA"/>
        </w:rPr>
        <w:t xml:space="preserve">Для застосування Знижки за  об’єм включає Вантаж, перевантажений Клієнтом та/або Афілійованими особами Клієнта та/або іншими компаніями, призначеними Клієнтом та/або Афілійованими особами Клієнта. Щоб уникнути сумнівів, будь-яка кількість Вантажу, перевантаженого Виконавцем для Cargill </w:t>
      </w:r>
      <w:ins w:id="589" w:author="SERHII SULIMA (NEPTUNE.UA)" w:date="2023-11-15T11:23:00Z">
        <w:r w:rsidR="00E37025">
          <w:rPr>
            <w:rFonts w:ascii="Times New Roman" w:hAnsi="Times New Roman" w:cs="Times New Roman"/>
          </w:rPr>
          <w:t>Int</w:t>
        </w:r>
      </w:ins>
      <w:ins w:id="590" w:author="SERHII SULIMA (NEPTUNE.UA)" w:date="2023-11-15T11:24:00Z">
        <w:r w:rsidR="006F113B">
          <w:rPr>
            <w:rFonts w:ascii="Times New Roman" w:hAnsi="Times New Roman" w:cs="Times New Roman"/>
          </w:rPr>
          <w:t>ernational</w:t>
        </w:r>
      </w:ins>
      <w:ins w:id="591" w:author="SERHII SULIMA (NEPTUNE.UA)" w:date="2023-11-15T11:23:00Z">
        <w:r w:rsidR="00E37025" w:rsidRPr="00E37025">
          <w:rPr>
            <w:rFonts w:ascii="Times New Roman" w:hAnsi="Times New Roman" w:cs="Times New Roman"/>
            <w:lang w:val="ru-RU"/>
          </w:rPr>
          <w:t xml:space="preserve"> </w:t>
        </w:r>
        <w:r w:rsidR="00E37025">
          <w:rPr>
            <w:rFonts w:ascii="Times New Roman" w:hAnsi="Times New Roman" w:cs="Times New Roman"/>
          </w:rPr>
          <w:t>S</w:t>
        </w:r>
      </w:ins>
      <w:ins w:id="592" w:author="SERHII SULIMA (NEPTUNE.UA)" w:date="2023-11-15T11:24:00Z">
        <w:r w:rsidR="006F113B" w:rsidRPr="006F113B">
          <w:rPr>
            <w:rFonts w:ascii="Times New Roman" w:hAnsi="Times New Roman" w:cs="Times New Roman"/>
            <w:lang w:val="ru-RU"/>
          </w:rPr>
          <w:t>.</w:t>
        </w:r>
      </w:ins>
      <w:ins w:id="593" w:author="SERHII SULIMA (NEPTUNE.UA)" w:date="2023-11-15T11:23:00Z">
        <w:r w:rsidR="00E37025">
          <w:rPr>
            <w:rFonts w:ascii="Times New Roman" w:hAnsi="Times New Roman" w:cs="Times New Roman"/>
          </w:rPr>
          <w:t>A</w:t>
        </w:r>
      </w:ins>
      <w:r w:rsidRPr="00370984">
        <w:rPr>
          <w:rFonts w:ascii="Times New Roman" w:hAnsi="Times New Roman" w:cs="Times New Roman"/>
          <w:lang w:val="uk-UA"/>
        </w:rPr>
        <w:t>., за контрактом № ________________, має бути включена до обсягу.</w:t>
      </w:r>
    </w:p>
    <w:p w14:paraId="52422186" w14:textId="77777777" w:rsidR="00FF691D" w:rsidRPr="00FF691D" w:rsidRDefault="00CC2F1F" w:rsidP="00922E9D">
      <w:pPr>
        <w:contextualSpacing/>
        <w:jc w:val="both"/>
        <w:rPr>
          <w:rFonts w:ascii="Times New Roman" w:hAnsi="Times New Roman" w:cs="Times New Roman"/>
          <w:lang w:val="uk-UA"/>
        </w:rPr>
        <w:pPrChange w:id="594" w:author="OLENA PASHKOVA (NEPTUNE.UA)" w:date="2023-11-16T03:58:00Z">
          <w:pPr>
            <w:contextualSpacing/>
          </w:pPr>
        </w:pPrChange>
      </w:pPr>
      <w:r w:rsidRPr="00FF691D">
        <w:rPr>
          <w:rFonts w:ascii="Times New Roman" w:hAnsi="Times New Roman" w:cs="Times New Roman"/>
          <w:b/>
          <w:lang w:val="uk-UA"/>
        </w:rPr>
        <w:t>9</w:t>
      </w:r>
      <w:r w:rsidR="001B0877" w:rsidRPr="001C5FE1">
        <w:rPr>
          <w:rFonts w:ascii="Times New Roman" w:hAnsi="Times New Roman" w:cs="Times New Roman"/>
          <w:b/>
          <w:lang w:val="uk-UA"/>
        </w:rPr>
        <w:t>.3.</w:t>
      </w:r>
      <w:r w:rsidR="001B0877" w:rsidRPr="001C5FE1">
        <w:rPr>
          <w:rFonts w:ascii="Times New Roman" w:hAnsi="Times New Roman" w:cs="Times New Roman"/>
          <w:lang w:val="uk-UA"/>
        </w:rPr>
        <w:t xml:space="preserve"> </w:t>
      </w:r>
      <w:r w:rsidR="001B0877" w:rsidRPr="001C5FE1">
        <w:rPr>
          <w:rFonts w:ascii="Times New Roman" w:hAnsi="Times New Roman" w:cs="Times New Roman"/>
          <w:b/>
          <w:lang w:val="uk-UA"/>
        </w:rPr>
        <w:t>Вартість послуг зберігання зерна (технологічне накопичення)</w:t>
      </w:r>
      <w:r w:rsidR="001B0877" w:rsidRPr="001C5FE1">
        <w:rPr>
          <w:rFonts w:ascii="Times New Roman" w:hAnsi="Times New Roman" w:cs="Times New Roman"/>
          <w:lang w:val="uk-UA"/>
        </w:rPr>
        <w:t xml:space="preserve">, </w:t>
      </w:r>
      <w:r w:rsidR="00FF691D" w:rsidRPr="00FF691D">
        <w:rPr>
          <w:rFonts w:ascii="Times New Roman" w:hAnsi="Times New Roman" w:cs="Times New Roman"/>
          <w:lang w:val="uk-UA"/>
        </w:rPr>
        <w:t>нараховується з моменту надходження кожної транспортної одиниці, незалежно від того, на чию квоту дана транспортна одиниця надійшла спочатку.</w:t>
      </w:r>
    </w:p>
    <w:p w14:paraId="4E0CF03D" w14:textId="77777777" w:rsidR="00FF691D" w:rsidRPr="00FF691D" w:rsidRDefault="00FF691D" w:rsidP="00922E9D">
      <w:pPr>
        <w:contextualSpacing/>
        <w:jc w:val="both"/>
        <w:rPr>
          <w:rFonts w:ascii="Times New Roman" w:hAnsi="Times New Roman" w:cs="Times New Roman"/>
          <w:lang w:val="uk-UA"/>
        </w:rPr>
        <w:pPrChange w:id="595" w:author="OLENA PASHKOVA (NEPTUNE.UA)" w:date="2023-11-16T03:58:00Z">
          <w:pPr>
            <w:contextualSpacing/>
          </w:pPr>
        </w:pPrChange>
      </w:pPr>
      <w:r w:rsidRPr="00FF691D">
        <w:rPr>
          <w:rFonts w:ascii="Times New Roman" w:hAnsi="Times New Roman" w:cs="Times New Roman"/>
          <w:lang w:val="uk-UA"/>
        </w:rPr>
        <w:t>Плата за зберігання стягується в такий спосіб:</w:t>
      </w:r>
    </w:p>
    <w:p w14:paraId="616936D7" w14:textId="77777777" w:rsidR="00FF691D" w:rsidRPr="00FF691D" w:rsidRDefault="00FF691D" w:rsidP="00922E9D">
      <w:pPr>
        <w:contextualSpacing/>
        <w:jc w:val="both"/>
        <w:rPr>
          <w:rFonts w:ascii="Times New Roman" w:hAnsi="Times New Roman" w:cs="Times New Roman"/>
          <w:lang w:val="uk-UA"/>
        </w:rPr>
        <w:pPrChange w:id="596" w:author="OLENA PASHKOVA (NEPTUNE.UA)" w:date="2023-11-16T03:58:00Z">
          <w:pPr>
            <w:contextualSpacing/>
          </w:pPr>
        </w:pPrChange>
      </w:pPr>
      <w:r w:rsidRPr="00FF691D">
        <w:rPr>
          <w:rFonts w:ascii="Times New Roman" w:hAnsi="Times New Roman" w:cs="Times New Roman"/>
          <w:lang w:val="uk-UA"/>
        </w:rPr>
        <w:t xml:space="preserve">     а) Для щоденного зберігання до 80,000.00 тон на день: включено в тариф перевантаження;</w:t>
      </w:r>
    </w:p>
    <w:p w14:paraId="5C40DF8E" w14:textId="1C69B86A" w:rsidR="001B0877" w:rsidRPr="001C5FE1" w:rsidRDefault="00FF691D" w:rsidP="00922E9D">
      <w:pPr>
        <w:contextualSpacing/>
        <w:jc w:val="both"/>
        <w:rPr>
          <w:rFonts w:ascii="Times New Roman" w:hAnsi="Times New Roman" w:cs="Times New Roman"/>
          <w:lang w:val="uk-UA"/>
        </w:rPr>
        <w:pPrChange w:id="597" w:author="OLENA PASHKOVA (NEPTUNE.UA)" w:date="2023-11-16T03:58:00Z">
          <w:pPr>
            <w:contextualSpacing/>
          </w:pPr>
        </w:pPrChange>
      </w:pPr>
      <w:r w:rsidRPr="00FF691D">
        <w:rPr>
          <w:rFonts w:ascii="Times New Roman" w:hAnsi="Times New Roman" w:cs="Times New Roman"/>
          <w:lang w:val="uk-UA"/>
        </w:rPr>
        <w:t xml:space="preserve">     б) Для зберігання понад 80,000.00 тон, для кожної тони, що перевищує 80,000.00 тон (тобто для кожної 80,000 + </w:t>
      </w:r>
      <w:proofErr w:type="spellStart"/>
      <w:r w:rsidRPr="00FF691D">
        <w:rPr>
          <w:rFonts w:ascii="Times New Roman" w:hAnsi="Times New Roman" w:cs="Times New Roman"/>
          <w:lang w:val="uk-UA"/>
        </w:rPr>
        <w:t>тона</w:t>
      </w:r>
      <w:proofErr w:type="spellEnd"/>
      <w:r w:rsidRPr="00FF691D">
        <w:rPr>
          <w:rFonts w:ascii="Times New Roman" w:hAnsi="Times New Roman" w:cs="Times New Roman"/>
          <w:lang w:val="uk-UA"/>
        </w:rPr>
        <w:t>)</w:t>
      </w:r>
    </w:p>
    <w:p w14:paraId="3FCD2D44" w14:textId="77777777" w:rsidR="001B0877" w:rsidRPr="001C5FE1" w:rsidRDefault="001B0877" w:rsidP="00922E9D">
      <w:pPr>
        <w:contextualSpacing/>
        <w:jc w:val="both"/>
        <w:rPr>
          <w:rFonts w:ascii="Times New Roman" w:hAnsi="Times New Roman" w:cs="Times New Roman"/>
          <w:lang w:val="uk-UA"/>
        </w:rPr>
        <w:pPrChange w:id="598" w:author="OLENA PASHKOVA (NEPTUNE.UA)" w:date="2023-11-16T03:58:00Z">
          <w:pPr>
            <w:contextualSpacing/>
          </w:pPr>
        </w:pPrChange>
      </w:pPr>
      <w:r w:rsidRPr="001C5FE1">
        <w:rPr>
          <w:rFonts w:ascii="Times New Roman" w:hAnsi="Times New Roman" w:cs="Times New Roman"/>
          <w:lang w:val="uk-UA"/>
        </w:rPr>
        <w:t>1-30 діб та 60.000тн - включено до ставки перевалки;</w:t>
      </w:r>
    </w:p>
    <w:p w14:paraId="3D4E6C02" w14:textId="067B2951" w:rsidR="001B0877" w:rsidRPr="001C5FE1" w:rsidRDefault="001B0877" w:rsidP="00922E9D">
      <w:pPr>
        <w:contextualSpacing/>
        <w:jc w:val="both"/>
        <w:rPr>
          <w:rFonts w:ascii="Times New Roman" w:hAnsi="Times New Roman" w:cs="Times New Roman"/>
          <w:lang w:val="uk-UA"/>
        </w:rPr>
        <w:pPrChange w:id="599" w:author="OLENA PASHKOVA (NEPTUNE.UA)" w:date="2023-11-16T03:58:00Z">
          <w:pPr>
            <w:contextualSpacing/>
          </w:pPr>
        </w:pPrChange>
      </w:pPr>
      <w:r w:rsidRPr="001C5FE1">
        <w:rPr>
          <w:rFonts w:ascii="Times New Roman" w:hAnsi="Times New Roman" w:cs="Times New Roman"/>
          <w:lang w:val="uk-UA"/>
        </w:rPr>
        <w:t xml:space="preserve">31-45 діб для зерна </w:t>
      </w:r>
      <w:r w:rsidR="001C5FE1" w:rsidRPr="001C5FE1">
        <w:rPr>
          <w:rFonts w:ascii="Times New Roman" w:hAnsi="Times New Roman" w:cs="Times New Roman"/>
          <w:lang w:val="uk-UA"/>
        </w:rPr>
        <w:t>більше</w:t>
      </w:r>
      <w:r w:rsidRPr="001C5FE1">
        <w:rPr>
          <w:rFonts w:ascii="Times New Roman" w:hAnsi="Times New Roman" w:cs="Times New Roman"/>
          <w:lang w:val="uk-UA"/>
        </w:rPr>
        <w:t xml:space="preserve"> 60.000тн </w:t>
      </w:r>
      <w:r w:rsidR="001C5FE1" w:rsidRPr="001C5FE1">
        <w:rPr>
          <w:rFonts w:ascii="Times New Roman" w:hAnsi="Times New Roman" w:cs="Times New Roman"/>
          <w:lang w:val="uk-UA"/>
        </w:rPr>
        <w:t>–</w:t>
      </w:r>
      <w:ins w:id="600" w:author="SERHII SULIMA (NEPTUNE.UA)" w:date="2023-11-15T11:27:00Z">
        <w:r w:rsidR="005C3E8B" w:rsidRPr="00742C11">
          <w:rPr>
            <w:rFonts w:ascii="Times New Roman" w:hAnsi="Times New Roman" w:cs="Times New Roman"/>
            <w:lang w:val="ru-RU"/>
          </w:rPr>
          <w:t xml:space="preserve"> ____</w:t>
        </w:r>
      </w:ins>
      <w:r w:rsidR="001C5FE1" w:rsidRPr="001C5FE1">
        <w:rPr>
          <w:rFonts w:ascii="Times New Roman" w:hAnsi="Times New Roman" w:cs="Times New Roman"/>
          <w:lang w:val="uk-UA"/>
        </w:rPr>
        <w:t>грн що на дату укладення цього договору складає</w:t>
      </w:r>
      <w:r w:rsidRPr="001C5FE1">
        <w:rPr>
          <w:rFonts w:ascii="Times New Roman" w:hAnsi="Times New Roman" w:cs="Times New Roman"/>
          <w:lang w:val="uk-UA"/>
        </w:rPr>
        <w:t xml:space="preserve"> </w:t>
      </w:r>
      <w:ins w:id="601" w:author="SERHII SULIMA (NEPTUNE.UA)" w:date="2023-11-15T11:27:00Z">
        <w:r w:rsidR="005C3E8B" w:rsidRPr="00742C11">
          <w:rPr>
            <w:rFonts w:ascii="Times New Roman" w:hAnsi="Times New Roman" w:cs="Times New Roman"/>
            <w:lang w:val="ru-RU"/>
          </w:rPr>
          <w:t>_______</w:t>
        </w:r>
      </w:ins>
      <w:r w:rsidRPr="001C5FE1">
        <w:rPr>
          <w:rFonts w:ascii="Times New Roman" w:hAnsi="Times New Roman" w:cs="Times New Roman"/>
          <w:lang w:val="uk-UA"/>
        </w:rPr>
        <w:t xml:space="preserve"> доларів США </w:t>
      </w:r>
      <w:ins w:id="602" w:author="OLENA PASHKOVA (NEPTUNE.UA)" w:date="2023-11-16T05:05:00Z">
        <w:r w:rsidR="003F4515">
          <w:rPr>
            <w:rFonts w:ascii="Times New Roman" w:hAnsi="Times New Roman" w:cs="Times New Roman"/>
            <w:lang w:val="uk-UA"/>
          </w:rPr>
          <w:t xml:space="preserve">за курсом НБУ </w:t>
        </w:r>
      </w:ins>
      <w:r w:rsidRPr="001C5FE1">
        <w:rPr>
          <w:rFonts w:ascii="Times New Roman" w:hAnsi="Times New Roman" w:cs="Times New Roman"/>
          <w:lang w:val="uk-UA"/>
        </w:rPr>
        <w:t>на добу за тонну;</w:t>
      </w:r>
    </w:p>
    <w:p w14:paraId="04926E8F" w14:textId="574A1199" w:rsidR="001B0877" w:rsidRPr="001C5FE1" w:rsidRDefault="001B0877" w:rsidP="00922E9D">
      <w:pPr>
        <w:contextualSpacing/>
        <w:jc w:val="both"/>
        <w:rPr>
          <w:rFonts w:ascii="Times New Roman" w:hAnsi="Times New Roman" w:cs="Times New Roman"/>
          <w:lang w:val="uk-UA"/>
        </w:rPr>
        <w:pPrChange w:id="603" w:author="OLENA PASHKOVA (NEPTUNE.UA)" w:date="2023-11-16T03:58:00Z">
          <w:pPr>
            <w:contextualSpacing/>
          </w:pPr>
        </w:pPrChange>
      </w:pPr>
      <w:r w:rsidRPr="001C5FE1">
        <w:rPr>
          <w:rFonts w:ascii="Times New Roman" w:hAnsi="Times New Roman" w:cs="Times New Roman"/>
          <w:lang w:val="uk-UA"/>
        </w:rPr>
        <w:t xml:space="preserve">46-55 діб для зерна </w:t>
      </w:r>
      <w:r w:rsidR="001C5FE1" w:rsidRPr="001C5FE1">
        <w:rPr>
          <w:rFonts w:ascii="Times New Roman" w:hAnsi="Times New Roman" w:cs="Times New Roman"/>
          <w:lang w:val="uk-UA"/>
        </w:rPr>
        <w:t>більше</w:t>
      </w:r>
      <w:r w:rsidRPr="001C5FE1">
        <w:rPr>
          <w:rFonts w:ascii="Times New Roman" w:hAnsi="Times New Roman" w:cs="Times New Roman"/>
          <w:lang w:val="uk-UA"/>
        </w:rPr>
        <w:t xml:space="preserve"> 60.000тн  - </w:t>
      </w:r>
      <w:ins w:id="604" w:author="SERHII SULIMA (NEPTUNE.UA)" w:date="2023-11-15T11:28:00Z">
        <w:r w:rsidR="005C3E8B" w:rsidRPr="00742C11">
          <w:rPr>
            <w:rFonts w:ascii="Times New Roman" w:hAnsi="Times New Roman" w:cs="Times New Roman"/>
            <w:lang w:val="ru-RU"/>
          </w:rPr>
          <w:t>______</w:t>
        </w:r>
      </w:ins>
      <w:r w:rsidR="001C5FE1" w:rsidRPr="001C5FE1">
        <w:rPr>
          <w:rFonts w:ascii="Times New Roman" w:hAnsi="Times New Roman" w:cs="Times New Roman"/>
          <w:lang w:val="uk-UA"/>
        </w:rPr>
        <w:t xml:space="preserve">грн що на дату укладення цього договору складає </w:t>
      </w:r>
      <w:ins w:id="605" w:author="SERHII SULIMA (NEPTUNE.UA)" w:date="2023-11-15T11:28:00Z">
        <w:r w:rsidR="005C3E8B" w:rsidRPr="00742C11">
          <w:rPr>
            <w:rFonts w:ascii="Times New Roman" w:hAnsi="Times New Roman" w:cs="Times New Roman"/>
            <w:lang w:val="ru-RU"/>
          </w:rPr>
          <w:t>______</w:t>
        </w:r>
      </w:ins>
      <w:r w:rsidRPr="001C5FE1">
        <w:rPr>
          <w:rFonts w:ascii="Times New Roman" w:hAnsi="Times New Roman" w:cs="Times New Roman"/>
          <w:lang w:val="uk-UA"/>
        </w:rPr>
        <w:t xml:space="preserve">доларів США </w:t>
      </w:r>
      <w:ins w:id="606" w:author="OLENA PASHKOVA (NEPTUNE.UA)" w:date="2023-11-16T05:05:00Z">
        <w:r w:rsidR="003F4515">
          <w:rPr>
            <w:rFonts w:ascii="Times New Roman" w:hAnsi="Times New Roman" w:cs="Times New Roman"/>
            <w:lang w:val="uk-UA"/>
          </w:rPr>
          <w:t xml:space="preserve">за курсом НБУ </w:t>
        </w:r>
      </w:ins>
      <w:r w:rsidRPr="001C5FE1">
        <w:rPr>
          <w:rFonts w:ascii="Times New Roman" w:hAnsi="Times New Roman" w:cs="Times New Roman"/>
          <w:lang w:val="uk-UA"/>
        </w:rPr>
        <w:t>на добу за тонну;</w:t>
      </w:r>
    </w:p>
    <w:p w14:paraId="00A811A9" w14:textId="4BD3042A" w:rsidR="001B0877" w:rsidRPr="001C5FE1" w:rsidRDefault="001B0877" w:rsidP="00922E9D">
      <w:pPr>
        <w:contextualSpacing/>
        <w:jc w:val="both"/>
        <w:rPr>
          <w:rFonts w:ascii="Times New Roman" w:hAnsi="Times New Roman" w:cs="Times New Roman"/>
          <w:lang w:val="uk-UA"/>
        </w:rPr>
        <w:pPrChange w:id="607" w:author="OLENA PASHKOVA (NEPTUNE.UA)" w:date="2023-11-16T03:58:00Z">
          <w:pPr>
            <w:contextualSpacing/>
          </w:pPr>
        </w:pPrChange>
      </w:pPr>
      <w:r w:rsidRPr="001C5FE1">
        <w:rPr>
          <w:rFonts w:ascii="Times New Roman" w:hAnsi="Times New Roman" w:cs="Times New Roman"/>
          <w:lang w:val="uk-UA"/>
        </w:rPr>
        <w:t xml:space="preserve">більше 55 діб для зерна </w:t>
      </w:r>
      <w:r w:rsidR="001C5FE1" w:rsidRPr="001C5FE1">
        <w:rPr>
          <w:rFonts w:ascii="Times New Roman" w:hAnsi="Times New Roman" w:cs="Times New Roman"/>
          <w:lang w:val="uk-UA"/>
        </w:rPr>
        <w:t>більше</w:t>
      </w:r>
      <w:r w:rsidRPr="001C5FE1">
        <w:rPr>
          <w:rFonts w:ascii="Times New Roman" w:hAnsi="Times New Roman" w:cs="Times New Roman"/>
          <w:lang w:val="uk-UA"/>
        </w:rPr>
        <w:t xml:space="preserve"> 60.000тн  - </w:t>
      </w:r>
      <w:ins w:id="608" w:author="SERHII SULIMA (NEPTUNE.UA)" w:date="2023-11-15T11:28:00Z">
        <w:r w:rsidR="005C3E8B" w:rsidRPr="00742C11">
          <w:rPr>
            <w:rFonts w:ascii="Times New Roman" w:hAnsi="Times New Roman" w:cs="Times New Roman"/>
            <w:lang w:val="ru-RU"/>
          </w:rPr>
          <w:t>______</w:t>
        </w:r>
      </w:ins>
      <w:r w:rsidR="001C5FE1" w:rsidRPr="001C5FE1">
        <w:rPr>
          <w:rFonts w:ascii="Times New Roman" w:hAnsi="Times New Roman" w:cs="Times New Roman"/>
          <w:lang w:val="uk-UA"/>
        </w:rPr>
        <w:t xml:space="preserve">що на дату укладення цього договору складає </w:t>
      </w:r>
      <w:ins w:id="609" w:author="SERHII SULIMA (NEPTUNE.UA)" w:date="2023-11-15T11:28:00Z">
        <w:r w:rsidR="005C3E8B" w:rsidRPr="00742C11">
          <w:rPr>
            <w:rFonts w:ascii="Times New Roman" w:hAnsi="Times New Roman" w:cs="Times New Roman"/>
            <w:lang w:val="ru-RU"/>
          </w:rPr>
          <w:t>_____</w:t>
        </w:r>
      </w:ins>
      <w:r w:rsidRPr="001C5FE1">
        <w:rPr>
          <w:rFonts w:ascii="Times New Roman" w:hAnsi="Times New Roman" w:cs="Times New Roman"/>
          <w:lang w:val="uk-UA"/>
        </w:rPr>
        <w:t xml:space="preserve">доларів </w:t>
      </w:r>
      <w:proofErr w:type="spellStart"/>
      <w:r w:rsidRPr="001C5FE1">
        <w:rPr>
          <w:rFonts w:ascii="Times New Roman" w:hAnsi="Times New Roman" w:cs="Times New Roman"/>
          <w:lang w:val="uk-UA"/>
        </w:rPr>
        <w:t>США</w:t>
      </w:r>
      <w:ins w:id="610" w:author="OLENA PASHKOVA (NEPTUNE.UA)" w:date="2023-11-16T05:05:00Z">
        <w:r w:rsidR="003F4515">
          <w:rPr>
            <w:rFonts w:ascii="Times New Roman" w:hAnsi="Times New Roman" w:cs="Times New Roman"/>
            <w:lang w:val="uk-UA"/>
          </w:rPr>
          <w:t>за</w:t>
        </w:r>
        <w:proofErr w:type="spellEnd"/>
        <w:r w:rsidR="003F4515">
          <w:rPr>
            <w:rFonts w:ascii="Times New Roman" w:hAnsi="Times New Roman" w:cs="Times New Roman"/>
            <w:lang w:val="uk-UA"/>
          </w:rPr>
          <w:t xml:space="preserve"> курсом НБУ </w:t>
        </w:r>
      </w:ins>
      <w:r w:rsidRPr="001C5FE1">
        <w:rPr>
          <w:rFonts w:ascii="Times New Roman" w:hAnsi="Times New Roman" w:cs="Times New Roman"/>
          <w:lang w:val="uk-UA"/>
        </w:rPr>
        <w:t xml:space="preserve"> на добу за тонну.</w:t>
      </w:r>
    </w:p>
    <w:p w14:paraId="4ABA2C3A" w14:textId="77777777" w:rsidR="001B0877" w:rsidRPr="001C5FE1" w:rsidRDefault="001B0877" w:rsidP="00922E9D">
      <w:pPr>
        <w:contextualSpacing/>
        <w:jc w:val="both"/>
        <w:rPr>
          <w:rFonts w:ascii="Times New Roman" w:hAnsi="Times New Roman" w:cs="Times New Roman"/>
          <w:lang w:val="uk-UA"/>
        </w:rPr>
        <w:pPrChange w:id="611" w:author="OLENA PASHKOVA (NEPTUNE.UA)" w:date="2023-11-16T03:58:00Z">
          <w:pPr>
            <w:contextualSpacing/>
          </w:pPr>
        </w:pPrChange>
      </w:pPr>
      <w:r w:rsidRPr="001C5FE1">
        <w:rPr>
          <w:rFonts w:ascii="Times New Roman" w:hAnsi="Times New Roman" w:cs="Times New Roman"/>
          <w:lang w:val="uk-UA"/>
        </w:rPr>
        <w:t>Нарахування ПДВ здійснюється відповідно до законодавства України.</w:t>
      </w:r>
    </w:p>
    <w:p w14:paraId="1E210E7E" w14:textId="77777777" w:rsidR="00742C11" w:rsidRDefault="00742C11" w:rsidP="00922E9D">
      <w:pPr>
        <w:contextualSpacing/>
        <w:jc w:val="both"/>
        <w:rPr>
          <w:rFonts w:ascii="Times New Roman" w:hAnsi="Times New Roman" w:cs="Times New Roman"/>
          <w:lang w:val="uk-UA"/>
        </w:rPr>
        <w:pPrChange w:id="612" w:author="OLENA PASHKOVA (NEPTUNE.UA)" w:date="2023-11-16T03:58:00Z">
          <w:pPr>
            <w:contextualSpacing/>
          </w:pPr>
        </w:pPrChange>
      </w:pPr>
      <w:r w:rsidRPr="00742C11">
        <w:rPr>
          <w:rFonts w:ascii="Times New Roman" w:hAnsi="Times New Roman" w:cs="Times New Roman"/>
          <w:lang w:val="uk-UA"/>
        </w:rPr>
        <w:t>Плата за зберігання не сплачується з моменту знищення Терміналу або вантажів внаслідок війни чи воєнних дій в Україні.</w:t>
      </w:r>
    </w:p>
    <w:p w14:paraId="749CE612" w14:textId="122EFE07" w:rsidR="0069337C" w:rsidRDefault="0069337C" w:rsidP="00922E9D">
      <w:pPr>
        <w:contextualSpacing/>
        <w:jc w:val="both"/>
        <w:rPr>
          <w:rFonts w:ascii="Times New Roman" w:hAnsi="Times New Roman" w:cs="Times New Roman"/>
          <w:lang w:val="uk-UA"/>
        </w:rPr>
        <w:pPrChange w:id="613" w:author="OLENA PASHKOVA (NEPTUNE.UA)" w:date="2023-11-16T03:58:00Z">
          <w:pPr>
            <w:contextualSpacing/>
          </w:pPr>
        </w:pPrChange>
      </w:pPr>
      <w:r w:rsidRPr="0069337C">
        <w:rPr>
          <w:rFonts w:ascii="Times New Roman" w:hAnsi="Times New Roman" w:cs="Times New Roman"/>
          <w:b/>
          <w:bCs/>
          <w:lang w:val="uk-UA"/>
        </w:rPr>
        <w:lastRenderedPageBreak/>
        <w:t>9.3.1.</w:t>
      </w:r>
      <w:r w:rsidRPr="0069337C">
        <w:rPr>
          <w:rFonts w:ascii="Times New Roman" w:hAnsi="Times New Roman" w:cs="Times New Roman"/>
          <w:lang w:val="uk-UA"/>
        </w:rPr>
        <w:t xml:space="preserve"> Датою закінчення зберігання відповідної кількості Зерна є дата Коносаменту або залізничної або товарно-транспортної накладної, у разі відвантаження Зерна на авто- або залізничний транспорт, іншого документу, що засвідчує вивезення Зерна з Терміналу.</w:t>
      </w:r>
    </w:p>
    <w:p w14:paraId="2A734E7D" w14:textId="700B62D8" w:rsidR="001B0877" w:rsidRPr="001C5FE1" w:rsidRDefault="00742C11" w:rsidP="00922E9D">
      <w:pPr>
        <w:contextualSpacing/>
        <w:jc w:val="both"/>
        <w:rPr>
          <w:rFonts w:ascii="Times New Roman" w:hAnsi="Times New Roman" w:cs="Times New Roman"/>
          <w:lang w:val="uk-UA"/>
        </w:rPr>
        <w:pPrChange w:id="614" w:author="OLENA PASHKOVA (NEPTUNE.UA)" w:date="2023-11-16T03:58:00Z">
          <w:pPr>
            <w:contextualSpacing/>
          </w:pPr>
        </w:pPrChange>
      </w:pPr>
      <w:r w:rsidRPr="0069337C">
        <w:rPr>
          <w:rFonts w:ascii="Times New Roman" w:hAnsi="Times New Roman" w:cs="Times New Roman"/>
          <w:b/>
          <w:lang w:val="ru-RU"/>
        </w:rPr>
        <w:t>9</w:t>
      </w:r>
      <w:r w:rsidR="001B0877" w:rsidRPr="001C5FE1">
        <w:rPr>
          <w:rFonts w:ascii="Times New Roman" w:hAnsi="Times New Roman" w:cs="Times New Roman"/>
          <w:b/>
          <w:lang w:val="uk-UA"/>
        </w:rPr>
        <w:t>.4.</w:t>
      </w:r>
      <w:r w:rsidR="001B0877" w:rsidRPr="001C5FE1">
        <w:rPr>
          <w:rFonts w:ascii="Times New Roman" w:hAnsi="Times New Roman" w:cs="Times New Roman"/>
          <w:lang w:val="uk-UA"/>
        </w:rPr>
        <w:t xml:space="preserve"> </w:t>
      </w:r>
      <w:r w:rsidR="00605271" w:rsidRPr="00605271">
        <w:rPr>
          <w:rFonts w:ascii="Times New Roman" w:hAnsi="Times New Roman" w:cs="Times New Roman"/>
          <w:lang w:val="uk-UA"/>
        </w:rPr>
        <w:t>Оплата послуг з перевантаження здійснюється в обсязі, зазначеному в коносаменті/накладній/ТТН, протягом 5 п’яти банківських днів з моменту надання Замовнику належного рахунку Виконавця.</w:t>
      </w:r>
    </w:p>
    <w:p w14:paraId="1BACEEEE" w14:textId="77777777" w:rsidR="00CC4C72" w:rsidRDefault="00CC4C72" w:rsidP="00922E9D">
      <w:pPr>
        <w:contextualSpacing/>
        <w:jc w:val="both"/>
        <w:rPr>
          <w:rFonts w:ascii="Times New Roman" w:hAnsi="Times New Roman" w:cs="Times New Roman"/>
          <w:lang w:val="ru-RU"/>
        </w:rPr>
        <w:pPrChange w:id="615" w:author="OLENA PASHKOVA (NEPTUNE.UA)" w:date="2023-11-16T03:58:00Z">
          <w:pPr>
            <w:contextualSpacing/>
          </w:pPr>
        </w:pPrChange>
      </w:pPr>
      <w:r w:rsidRPr="00CC4C72">
        <w:rPr>
          <w:rFonts w:ascii="Times New Roman" w:hAnsi="Times New Roman" w:cs="Times New Roman"/>
          <w:b/>
          <w:lang w:val="ru-RU"/>
        </w:rPr>
        <w:t>9</w:t>
      </w:r>
      <w:r w:rsidR="001B0877" w:rsidRPr="00AC172F">
        <w:rPr>
          <w:rFonts w:ascii="Times New Roman" w:hAnsi="Times New Roman" w:cs="Times New Roman"/>
          <w:b/>
          <w:lang w:val="ru-RU"/>
        </w:rPr>
        <w:t>.5.</w:t>
      </w:r>
      <w:r w:rsidR="001B0877" w:rsidRPr="001B0877">
        <w:rPr>
          <w:rFonts w:ascii="Times New Roman" w:hAnsi="Times New Roman" w:cs="Times New Roman"/>
          <w:lang w:val="ru-RU"/>
        </w:rPr>
        <w:t xml:space="preserve"> </w:t>
      </w:r>
      <w:r w:rsidRPr="00CC4C72">
        <w:rPr>
          <w:rFonts w:ascii="Times New Roman" w:hAnsi="Times New Roman" w:cs="Times New Roman"/>
          <w:lang w:val="ru-RU"/>
        </w:rPr>
        <w:t xml:space="preserve">Плата за </w:t>
      </w:r>
      <w:proofErr w:type="spellStart"/>
      <w:r w:rsidRPr="00CC4C72">
        <w:rPr>
          <w:rFonts w:ascii="Times New Roman" w:hAnsi="Times New Roman" w:cs="Times New Roman"/>
          <w:lang w:val="ru-RU"/>
        </w:rPr>
        <w:t>зберігання</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технологічне</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накопичення</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сплачується</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Замовником</w:t>
      </w:r>
      <w:proofErr w:type="spellEnd"/>
      <w:r w:rsidRPr="00CC4C72">
        <w:rPr>
          <w:rFonts w:ascii="Times New Roman" w:hAnsi="Times New Roman" w:cs="Times New Roman"/>
          <w:lang w:val="ru-RU"/>
        </w:rPr>
        <w:t xml:space="preserve"> за </w:t>
      </w:r>
      <w:proofErr w:type="spellStart"/>
      <w:r w:rsidRPr="00CC4C72">
        <w:rPr>
          <w:rFonts w:ascii="Times New Roman" w:hAnsi="Times New Roman" w:cs="Times New Roman"/>
          <w:lang w:val="ru-RU"/>
        </w:rPr>
        <w:t>кожне</w:t>
      </w:r>
      <w:proofErr w:type="spellEnd"/>
      <w:r w:rsidRPr="00CC4C72">
        <w:rPr>
          <w:rFonts w:ascii="Times New Roman" w:hAnsi="Times New Roman" w:cs="Times New Roman"/>
          <w:lang w:val="ru-RU"/>
        </w:rPr>
        <w:t xml:space="preserve"> судно (</w:t>
      </w:r>
      <w:proofErr w:type="spellStart"/>
      <w:r w:rsidRPr="00CC4C72">
        <w:rPr>
          <w:rFonts w:ascii="Times New Roman" w:hAnsi="Times New Roman" w:cs="Times New Roman"/>
          <w:lang w:val="ru-RU"/>
        </w:rPr>
        <w:t>або</w:t>
      </w:r>
      <w:proofErr w:type="spellEnd"/>
      <w:r w:rsidRPr="00CC4C72">
        <w:rPr>
          <w:rFonts w:ascii="Times New Roman" w:hAnsi="Times New Roman" w:cs="Times New Roman"/>
          <w:lang w:val="ru-RU"/>
        </w:rPr>
        <w:t xml:space="preserve"> за </w:t>
      </w:r>
      <w:proofErr w:type="spellStart"/>
      <w:r w:rsidRPr="00CC4C72">
        <w:rPr>
          <w:rFonts w:ascii="Times New Roman" w:hAnsi="Times New Roman" w:cs="Times New Roman"/>
          <w:lang w:val="ru-RU"/>
        </w:rPr>
        <w:t>останню</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вантажну</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накладну</w:t>
      </w:r>
      <w:proofErr w:type="spellEnd"/>
      <w:r w:rsidRPr="00CC4C72">
        <w:rPr>
          <w:rFonts w:ascii="Times New Roman" w:hAnsi="Times New Roman" w:cs="Times New Roman"/>
          <w:lang w:val="ru-RU"/>
        </w:rPr>
        <w:t xml:space="preserve"> при </w:t>
      </w:r>
      <w:proofErr w:type="spellStart"/>
      <w:r w:rsidRPr="00CC4C72">
        <w:rPr>
          <w:rFonts w:ascii="Times New Roman" w:hAnsi="Times New Roman" w:cs="Times New Roman"/>
          <w:lang w:val="ru-RU"/>
        </w:rPr>
        <w:t>завантаженні</w:t>
      </w:r>
      <w:proofErr w:type="spellEnd"/>
      <w:r w:rsidRPr="00CC4C72">
        <w:rPr>
          <w:rFonts w:ascii="Times New Roman" w:hAnsi="Times New Roman" w:cs="Times New Roman"/>
          <w:lang w:val="ru-RU"/>
        </w:rPr>
        <w:t xml:space="preserve"> на </w:t>
      </w:r>
      <w:proofErr w:type="spellStart"/>
      <w:r w:rsidRPr="00CC4C72">
        <w:rPr>
          <w:rFonts w:ascii="Times New Roman" w:hAnsi="Times New Roman" w:cs="Times New Roman"/>
          <w:lang w:val="ru-RU"/>
        </w:rPr>
        <w:t>вантажівки</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згідно</w:t>
      </w:r>
      <w:proofErr w:type="spellEnd"/>
      <w:r w:rsidRPr="00CC4C72">
        <w:rPr>
          <w:rFonts w:ascii="Times New Roman" w:hAnsi="Times New Roman" w:cs="Times New Roman"/>
          <w:lang w:val="ru-RU"/>
        </w:rPr>
        <w:t xml:space="preserve"> з </w:t>
      </w:r>
      <w:proofErr w:type="spellStart"/>
      <w:r w:rsidRPr="00CC4C72">
        <w:rPr>
          <w:rFonts w:ascii="Times New Roman" w:hAnsi="Times New Roman" w:cs="Times New Roman"/>
          <w:lang w:val="ru-RU"/>
        </w:rPr>
        <w:t>рахунком</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Виконавця</w:t>
      </w:r>
      <w:proofErr w:type="spellEnd"/>
      <w:r w:rsidRPr="00CC4C72">
        <w:rPr>
          <w:rFonts w:ascii="Times New Roman" w:hAnsi="Times New Roman" w:cs="Times New Roman"/>
          <w:lang w:val="ru-RU"/>
        </w:rPr>
        <w:t xml:space="preserve">, актом </w:t>
      </w:r>
      <w:proofErr w:type="spellStart"/>
      <w:r w:rsidRPr="00CC4C72">
        <w:rPr>
          <w:rFonts w:ascii="Times New Roman" w:hAnsi="Times New Roman" w:cs="Times New Roman"/>
          <w:lang w:val="ru-RU"/>
        </w:rPr>
        <w:t>прийому-передачі</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послуг</w:t>
      </w:r>
      <w:proofErr w:type="spellEnd"/>
      <w:r w:rsidRPr="00CC4C72">
        <w:rPr>
          <w:rFonts w:ascii="Times New Roman" w:hAnsi="Times New Roman" w:cs="Times New Roman"/>
          <w:lang w:val="ru-RU"/>
        </w:rPr>
        <w:t xml:space="preserve"> та </w:t>
      </w:r>
      <w:proofErr w:type="spellStart"/>
      <w:r w:rsidRPr="00CC4C72">
        <w:rPr>
          <w:rFonts w:ascii="Times New Roman" w:hAnsi="Times New Roman" w:cs="Times New Roman"/>
          <w:lang w:val="ru-RU"/>
        </w:rPr>
        <w:t>відповідними</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розрахунками</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вартості</w:t>
      </w:r>
      <w:proofErr w:type="spellEnd"/>
      <w:r w:rsidRPr="00CC4C72">
        <w:rPr>
          <w:rFonts w:ascii="Times New Roman" w:hAnsi="Times New Roman" w:cs="Times New Roman"/>
          <w:lang w:val="ru-RU"/>
        </w:rPr>
        <w:t xml:space="preserve"> </w:t>
      </w:r>
      <w:proofErr w:type="spellStart"/>
      <w:proofErr w:type="gramStart"/>
      <w:r w:rsidRPr="00CC4C72">
        <w:rPr>
          <w:rFonts w:ascii="Times New Roman" w:hAnsi="Times New Roman" w:cs="Times New Roman"/>
          <w:lang w:val="ru-RU"/>
        </w:rPr>
        <w:t>зберігання</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протягом</w:t>
      </w:r>
      <w:proofErr w:type="spellEnd"/>
      <w:proofErr w:type="gramEnd"/>
      <w:r w:rsidRPr="00CC4C72">
        <w:rPr>
          <w:rFonts w:ascii="Times New Roman" w:hAnsi="Times New Roman" w:cs="Times New Roman"/>
          <w:lang w:val="ru-RU"/>
        </w:rPr>
        <w:t xml:space="preserve"> 5 </w:t>
      </w:r>
      <w:proofErr w:type="spellStart"/>
      <w:r w:rsidRPr="00CC4C72">
        <w:rPr>
          <w:rFonts w:ascii="Times New Roman" w:hAnsi="Times New Roman" w:cs="Times New Roman"/>
          <w:lang w:val="ru-RU"/>
        </w:rPr>
        <w:t>банківських</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днів</w:t>
      </w:r>
      <w:proofErr w:type="spellEnd"/>
      <w:r w:rsidRPr="00CC4C72">
        <w:rPr>
          <w:rFonts w:ascii="Times New Roman" w:hAnsi="Times New Roman" w:cs="Times New Roman"/>
          <w:lang w:val="ru-RU"/>
        </w:rPr>
        <w:t xml:space="preserve">  з моменту </w:t>
      </w:r>
      <w:proofErr w:type="spellStart"/>
      <w:r w:rsidRPr="00CC4C72">
        <w:rPr>
          <w:rFonts w:ascii="Times New Roman" w:hAnsi="Times New Roman" w:cs="Times New Roman"/>
          <w:lang w:val="ru-RU"/>
        </w:rPr>
        <w:t>надання</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Замовнику</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належного</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рахунку</w:t>
      </w:r>
      <w:proofErr w:type="spellEnd"/>
      <w:r w:rsidRPr="00CC4C72">
        <w:rPr>
          <w:rFonts w:ascii="Times New Roman" w:hAnsi="Times New Roman" w:cs="Times New Roman"/>
          <w:lang w:val="ru-RU"/>
        </w:rPr>
        <w:t xml:space="preserve"> </w:t>
      </w:r>
      <w:proofErr w:type="spellStart"/>
      <w:r w:rsidRPr="00CC4C72">
        <w:rPr>
          <w:rFonts w:ascii="Times New Roman" w:hAnsi="Times New Roman" w:cs="Times New Roman"/>
          <w:lang w:val="ru-RU"/>
        </w:rPr>
        <w:t>Виконавця</w:t>
      </w:r>
      <w:proofErr w:type="spellEnd"/>
      <w:r w:rsidRPr="00CC4C72">
        <w:rPr>
          <w:rFonts w:ascii="Times New Roman" w:hAnsi="Times New Roman" w:cs="Times New Roman"/>
          <w:lang w:val="ru-RU"/>
        </w:rPr>
        <w:t>.</w:t>
      </w:r>
    </w:p>
    <w:p w14:paraId="5CAB40B2" w14:textId="1CE5DC7C" w:rsidR="00D67C42" w:rsidRPr="00D67C42" w:rsidRDefault="00CC4C72" w:rsidP="00922E9D">
      <w:pPr>
        <w:contextualSpacing/>
        <w:jc w:val="both"/>
        <w:rPr>
          <w:rFonts w:ascii="Times New Roman" w:hAnsi="Times New Roman" w:cs="Times New Roman"/>
          <w:lang w:val="ru-RU"/>
        </w:rPr>
        <w:pPrChange w:id="616" w:author="OLENA PASHKOVA (NEPTUNE.UA)" w:date="2023-11-16T03:58:00Z">
          <w:pPr>
            <w:contextualSpacing/>
          </w:pPr>
        </w:pPrChange>
      </w:pPr>
      <w:r w:rsidRPr="00D67C42">
        <w:rPr>
          <w:rFonts w:ascii="Times New Roman" w:hAnsi="Times New Roman" w:cs="Times New Roman"/>
          <w:b/>
          <w:lang w:val="ru-RU"/>
        </w:rPr>
        <w:t>9</w:t>
      </w:r>
      <w:r w:rsidR="001B0877" w:rsidRPr="00AC172F">
        <w:rPr>
          <w:rFonts w:ascii="Times New Roman" w:hAnsi="Times New Roman" w:cs="Times New Roman"/>
          <w:b/>
          <w:lang w:val="ru-RU"/>
        </w:rPr>
        <w:t>.6.</w:t>
      </w:r>
      <w:r w:rsidR="001B0877" w:rsidRPr="001B0877">
        <w:rPr>
          <w:rFonts w:ascii="Times New Roman" w:hAnsi="Times New Roman" w:cs="Times New Roman"/>
          <w:lang w:val="ru-RU"/>
        </w:rPr>
        <w:t xml:space="preserve"> </w:t>
      </w:r>
      <w:proofErr w:type="spellStart"/>
      <w:r w:rsidR="00D67C42" w:rsidRPr="00D67C42">
        <w:rPr>
          <w:rFonts w:ascii="Times New Roman" w:hAnsi="Times New Roman" w:cs="Times New Roman"/>
          <w:lang w:val="ru-RU"/>
        </w:rPr>
        <w:t>Рахунок</w:t>
      </w:r>
      <w:proofErr w:type="spellEnd"/>
      <w:r w:rsidR="00D67C42" w:rsidRPr="00D67C42">
        <w:rPr>
          <w:rFonts w:ascii="Times New Roman" w:hAnsi="Times New Roman" w:cs="Times New Roman"/>
          <w:lang w:val="ru-RU"/>
        </w:rPr>
        <w:t xml:space="preserve">-фактура буде </w:t>
      </w:r>
      <w:proofErr w:type="spellStart"/>
      <w:r w:rsidR="00D67C42" w:rsidRPr="00D67C42">
        <w:rPr>
          <w:rFonts w:ascii="Times New Roman" w:hAnsi="Times New Roman" w:cs="Times New Roman"/>
          <w:lang w:val="ru-RU"/>
        </w:rPr>
        <w:t>вважатися</w:t>
      </w:r>
      <w:proofErr w:type="spellEnd"/>
      <w:r w:rsidR="00D67C42" w:rsidRPr="00D67C42">
        <w:rPr>
          <w:rFonts w:ascii="Times New Roman" w:hAnsi="Times New Roman" w:cs="Times New Roman"/>
          <w:lang w:val="ru-RU"/>
        </w:rPr>
        <w:t xml:space="preserve"> </w:t>
      </w:r>
      <w:proofErr w:type="spellStart"/>
      <w:r w:rsidR="00D67C42" w:rsidRPr="00D67C42">
        <w:rPr>
          <w:rFonts w:ascii="Times New Roman" w:hAnsi="Times New Roman" w:cs="Times New Roman"/>
          <w:lang w:val="ru-RU"/>
        </w:rPr>
        <w:t>поданим</w:t>
      </w:r>
      <w:proofErr w:type="spellEnd"/>
      <w:r w:rsidR="00D67C42" w:rsidRPr="00D67C42">
        <w:rPr>
          <w:rFonts w:ascii="Times New Roman" w:hAnsi="Times New Roman" w:cs="Times New Roman"/>
          <w:lang w:val="ru-RU"/>
        </w:rPr>
        <w:t xml:space="preserve"> до оплати, </w:t>
      </w:r>
      <w:proofErr w:type="spellStart"/>
      <w:r w:rsidR="00D67C42" w:rsidRPr="00D67C42">
        <w:rPr>
          <w:rFonts w:ascii="Times New Roman" w:hAnsi="Times New Roman" w:cs="Times New Roman"/>
          <w:lang w:val="ru-RU"/>
        </w:rPr>
        <w:t>якщо</w:t>
      </w:r>
      <w:proofErr w:type="spellEnd"/>
      <w:r w:rsidR="00D67C42" w:rsidRPr="00D67C42">
        <w:rPr>
          <w:rFonts w:ascii="Times New Roman" w:hAnsi="Times New Roman" w:cs="Times New Roman"/>
          <w:lang w:val="ru-RU"/>
        </w:rPr>
        <w:t xml:space="preserve"> </w:t>
      </w:r>
      <w:proofErr w:type="spellStart"/>
      <w:r w:rsidR="00D67C42" w:rsidRPr="00D67C42">
        <w:rPr>
          <w:rFonts w:ascii="Times New Roman" w:hAnsi="Times New Roman" w:cs="Times New Roman"/>
          <w:lang w:val="ru-RU"/>
        </w:rPr>
        <w:t>він</w:t>
      </w:r>
      <w:proofErr w:type="spellEnd"/>
      <w:r w:rsidR="00D67C42" w:rsidRPr="00D67C42">
        <w:rPr>
          <w:rFonts w:ascii="Times New Roman" w:hAnsi="Times New Roman" w:cs="Times New Roman"/>
          <w:lang w:val="ru-RU"/>
        </w:rPr>
        <w:t xml:space="preserve"> </w:t>
      </w:r>
      <w:proofErr w:type="spellStart"/>
      <w:r w:rsidR="00D67C42" w:rsidRPr="00D67C42">
        <w:rPr>
          <w:rFonts w:ascii="Times New Roman" w:hAnsi="Times New Roman" w:cs="Times New Roman"/>
          <w:lang w:val="ru-RU"/>
        </w:rPr>
        <w:t>підписаний</w:t>
      </w:r>
      <w:proofErr w:type="spellEnd"/>
      <w:r w:rsidR="00D67C42" w:rsidRPr="00D67C42">
        <w:rPr>
          <w:rFonts w:ascii="Times New Roman" w:hAnsi="Times New Roman" w:cs="Times New Roman"/>
          <w:lang w:val="ru-RU"/>
        </w:rPr>
        <w:t xml:space="preserve"> </w:t>
      </w:r>
      <w:proofErr w:type="spellStart"/>
      <w:r w:rsidR="00D67C42" w:rsidRPr="00D67C42">
        <w:rPr>
          <w:rFonts w:ascii="Times New Roman" w:hAnsi="Times New Roman" w:cs="Times New Roman"/>
          <w:lang w:val="ru-RU"/>
        </w:rPr>
        <w:t>уповноваженою</w:t>
      </w:r>
      <w:proofErr w:type="spellEnd"/>
      <w:r w:rsidR="00D67C42" w:rsidRPr="00D67C42">
        <w:rPr>
          <w:rFonts w:ascii="Times New Roman" w:hAnsi="Times New Roman" w:cs="Times New Roman"/>
          <w:lang w:val="ru-RU"/>
        </w:rPr>
        <w:t xml:space="preserve"> особою (у </w:t>
      </w:r>
      <w:proofErr w:type="spellStart"/>
      <w:r w:rsidR="00D67C42" w:rsidRPr="00D67C42">
        <w:rPr>
          <w:rFonts w:ascii="Times New Roman" w:hAnsi="Times New Roman" w:cs="Times New Roman"/>
          <w:lang w:val="ru-RU"/>
        </w:rPr>
        <w:t>форматі</w:t>
      </w:r>
      <w:proofErr w:type="spellEnd"/>
      <w:r w:rsidR="00D67C42" w:rsidRPr="00D67C42">
        <w:rPr>
          <w:rFonts w:ascii="Times New Roman" w:hAnsi="Times New Roman" w:cs="Times New Roman"/>
          <w:lang w:val="ru-RU"/>
        </w:rPr>
        <w:t xml:space="preserve"> .</w:t>
      </w:r>
      <w:proofErr w:type="spellStart"/>
      <w:r w:rsidR="00D67C42" w:rsidRPr="00D67C42">
        <w:rPr>
          <w:rFonts w:ascii="Times New Roman" w:hAnsi="Times New Roman" w:cs="Times New Roman"/>
          <w:lang w:val="ru-RU"/>
        </w:rPr>
        <w:t>pdf</w:t>
      </w:r>
      <w:proofErr w:type="spellEnd"/>
      <w:r w:rsidR="00D67C42" w:rsidRPr="00D67C42">
        <w:rPr>
          <w:rFonts w:ascii="Times New Roman" w:hAnsi="Times New Roman" w:cs="Times New Roman"/>
          <w:lang w:val="ru-RU"/>
        </w:rPr>
        <w:t xml:space="preserve">) з </w:t>
      </w:r>
      <w:proofErr w:type="spellStart"/>
      <w:r w:rsidR="00D67C42" w:rsidRPr="00D67C42">
        <w:rPr>
          <w:rFonts w:ascii="Times New Roman" w:hAnsi="Times New Roman" w:cs="Times New Roman"/>
          <w:lang w:val="ru-RU"/>
        </w:rPr>
        <w:t>електронної</w:t>
      </w:r>
      <w:proofErr w:type="spellEnd"/>
      <w:r w:rsidR="00D67C42" w:rsidRPr="00D67C42">
        <w:rPr>
          <w:rFonts w:ascii="Times New Roman" w:hAnsi="Times New Roman" w:cs="Times New Roman"/>
          <w:lang w:val="ru-RU"/>
        </w:rPr>
        <w:t xml:space="preserve"> </w:t>
      </w:r>
      <w:proofErr w:type="spellStart"/>
      <w:r w:rsidR="00D67C42" w:rsidRPr="00D67C42">
        <w:rPr>
          <w:rFonts w:ascii="Times New Roman" w:hAnsi="Times New Roman" w:cs="Times New Roman"/>
          <w:lang w:val="ru-RU"/>
        </w:rPr>
        <w:t>адреси</w:t>
      </w:r>
      <w:proofErr w:type="spellEnd"/>
      <w:r w:rsidR="00D67C42" w:rsidRPr="00D67C42">
        <w:rPr>
          <w:rFonts w:ascii="Times New Roman" w:hAnsi="Times New Roman" w:cs="Times New Roman"/>
          <w:lang w:val="ru-RU"/>
        </w:rPr>
        <w:t xml:space="preserve"> </w:t>
      </w:r>
      <w:ins w:id="617" w:author="SERHII SULIMA (NEPTUNE.UA)" w:date="2023-11-15T11:31:00Z">
        <w:r w:rsidR="00D67C42">
          <w:rPr>
            <w:rFonts w:ascii="Times New Roman" w:hAnsi="Times New Roman" w:cs="Times New Roman"/>
            <w:lang w:val="ru-RU"/>
          </w:rPr>
          <w:fldChar w:fldCharType="begin"/>
        </w:r>
        <w:r w:rsidR="00D67C42">
          <w:rPr>
            <w:rFonts w:ascii="Times New Roman" w:hAnsi="Times New Roman" w:cs="Times New Roman"/>
            <w:lang w:val="ru-RU"/>
          </w:rPr>
          <w:instrText xml:space="preserve"> HYPERLINK "mailto:</w:instrText>
        </w:r>
      </w:ins>
      <w:r w:rsidR="00D67C42" w:rsidRPr="00D67C42">
        <w:rPr>
          <w:rFonts w:ascii="Times New Roman" w:hAnsi="Times New Roman" w:cs="Times New Roman"/>
          <w:lang w:val="ru-RU"/>
        </w:rPr>
        <w:instrText>sale@mv-cargo.com</w:instrText>
      </w:r>
      <w:ins w:id="618" w:author="SERHII SULIMA (NEPTUNE.UA)" w:date="2023-11-15T11:31:00Z">
        <w:r w:rsidR="00D67C42">
          <w:rPr>
            <w:rFonts w:ascii="Times New Roman" w:hAnsi="Times New Roman" w:cs="Times New Roman"/>
            <w:lang w:val="ru-RU"/>
          </w:rPr>
          <w:instrText xml:space="preserve">" </w:instrText>
        </w:r>
        <w:r w:rsidR="00D67C42">
          <w:rPr>
            <w:rFonts w:ascii="Times New Roman" w:hAnsi="Times New Roman" w:cs="Times New Roman"/>
            <w:lang w:val="ru-RU"/>
          </w:rPr>
        </w:r>
        <w:r w:rsidR="00D67C42">
          <w:rPr>
            <w:rFonts w:ascii="Times New Roman" w:hAnsi="Times New Roman" w:cs="Times New Roman"/>
            <w:lang w:val="ru-RU"/>
          </w:rPr>
          <w:fldChar w:fldCharType="separate"/>
        </w:r>
      </w:ins>
      <w:r w:rsidR="00D67C42" w:rsidRPr="00F22F1C">
        <w:rPr>
          <w:rStyle w:val="a4"/>
          <w:rFonts w:ascii="Times New Roman" w:hAnsi="Times New Roman" w:cs="Times New Roman"/>
          <w:lang w:val="ru-RU"/>
        </w:rPr>
        <w:t>sale@mv-cargo.com</w:t>
      </w:r>
      <w:ins w:id="619" w:author="SERHII SULIMA (NEPTUNE.UA)" w:date="2023-11-15T11:31:00Z">
        <w:r w:rsidR="00D67C42">
          <w:rPr>
            <w:rFonts w:ascii="Times New Roman" w:hAnsi="Times New Roman" w:cs="Times New Roman"/>
            <w:lang w:val="ru-RU"/>
          </w:rPr>
          <w:fldChar w:fldCharType="end"/>
        </w:r>
        <w:r w:rsidR="00D67C42" w:rsidRPr="00D67C42">
          <w:rPr>
            <w:rFonts w:ascii="Times New Roman" w:hAnsi="Times New Roman" w:cs="Times New Roman"/>
            <w:lang w:val="ru-RU"/>
          </w:rPr>
          <w:t xml:space="preserve"> </w:t>
        </w:r>
      </w:ins>
      <w:r w:rsidR="00D67C42" w:rsidRPr="00D67C42">
        <w:rPr>
          <w:rFonts w:ascii="Times New Roman" w:hAnsi="Times New Roman" w:cs="Times New Roman"/>
          <w:lang w:val="ru-RU"/>
        </w:rPr>
        <w:t xml:space="preserve">  на </w:t>
      </w:r>
      <w:proofErr w:type="spellStart"/>
      <w:r w:rsidR="00D67C42" w:rsidRPr="00D67C42">
        <w:rPr>
          <w:rFonts w:ascii="Times New Roman" w:hAnsi="Times New Roman" w:cs="Times New Roman"/>
          <w:lang w:val="ru-RU"/>
        </w:rPr>
        <w:t>електронну</w:t>
      </w:r>
      <w:proofErr w:type="spellEnd"/>
      <w:r w:rsidR="00D67C42" w:rsidRPr="00D67C42">
        <w:rPr>
          <w:rFonts w:ascii="Times New Roman" w:hAnsi="Times New Roman" w:cs="Times New Roman"/>
          <w:lang w:val="ru-RU"/>
        </w:rPr>
        <w:t xml:space="preserve"> адресу </w:t>
      </w:r>
      <w:ins w:id="620" w:author="SERHII SULIMA (NEPTUNE.UA)" w:date="2023-11-15T11:32:00Z">
        <w:r w:rsidR="00D67C42">
          <w:rPr>
            <w:rFonts w:ascii="Times New Roman" w:hAnsi="Times New Roman" w:cs="Times New Roman"/>
            <w:lang w:val="ru-RU"/>
          </w:rPr>
          <w:fldChar w:fldCharType="begin"/>
        </w:r>
        <w:r w:rsidR="00D67C42">
          <w:rPr>
            <w:rFonts w:ascii="Times New Roman" w:hAnsi="Times New Roman" w:cs="Times New Roman"/>
            <w:lang w:val="ru-RU"/>
          </w:rPr>
          <w:instrText xml:space="preserve"> HYPERLINK "mailto:</w:instrText>
        </w:r>
      </w:ins>
      <w:r w:rsidR="00D67C42" w:rsidRPr="00D67C42">
        <w:rPr>
          <w:rFonts w:ascii="Times New Roman" w:hAnsi="Times New Roman" w:cs="Times New Roman"/>
          <w:lang w:val="ru-RU"/>
        </w:rPr>
        <w:instrText>kiev_grain_oilseeds@cargill.com</w:instrText>
      </w:r>
      <w:ins w:id="621" w:author="SERHII SULIMA (NEPTUNE.UA)" w:date="2023-11-15T11:32:00Z">
        <w:r w:rsidR="00D67C42">
          <w:rPr>
            <w:rFonts w:ascii="Times New Roman" w:hAnsi="Times New Roman" w:cs="Times New Roman"/>
            <w:lang w:val="ru-RU"/>
          </w:rPr>
          <w:instrText xml:space="preserve">" </w:instrText>
        </w:r>
        <w:r w:rsidR="00D67C42">
          <w:rPr>
            <w:rFonts w:ascii="Times New Roman" w:hAnsi="Times New Roman" w:cs="Times New Roman"/>
            <w:lang w:val="ru-RU"/>
          </w:rPr>
        </w:r>
        <w:r w:rsidR="00D67C42">
          <w:rPr>
            <w:rFonts w:ascii="Times New Roman" w:hAnsi="Times New Roman" w:cs="Times New Roman"/>
            <w:lang w:val="ru-RU"/>
          </w:rPr>
          <w:fldChar w:fldCharType="separate"/>
        </w:r>
      </w:ins>
      <w:r w:rsidR="00D67C42" w:rsidRPr="00F22F1C">
        <w:rPr>
          <w:rStyle w:val="a4"/>
          <w:rFonts w:ascii="Times New Roman" w:hAnsi="Times New Roman" w:cs="Times New Roman"/>
          <w:lang w:val="ru-RU"/>
        </w:rPr>
        <w:t>kiev_grain_oilseeds@cargill.com</w:t>
      </w:r>
      <w:ins w:id="622" w:author="SERHII SULIMA (NEPTUNE.UA)" w:date="2023-11-15T11:32:00Z">
        <w:r w:rsidR="00D67C42">
          <w:rPr>
            <w:rFonts w:ascii="Times New Roman" w:hAnsi="Times New Roman" w:cs="Times New Roman"/>
            <w:lang w:val="ru-RU"/>
          </w:rPr>
          <w:fldChar w:fldCharType="end"/>
        </w:r>
        <w:r w:rsidR="00D67C42" w:rsidRPr="00D67C42">
          <w:rPr>
            <w:rFonts w:ascii="Times New Roman" w:hAnsi="Times New Roman" w:cs="Times New Roman"/>
            <w:lang w:val="ru-RU"/>
          </w:rPr>
          <w:t xml:space="preserve"> </w:t>
        </w:r>
      </w:ins>
      <w:r w:rsidR="00D67C42" w:rsidRPr="00D67C42">
        <w:rPr>
          <w:rFonts w:ascii="Times New Roman" w:hAnsi="Times New Roman" w:cs="Times New Roman"/>
          <w:lang w:val="ru-RU"/>
        </w:rPr>
        <w:t xml:space="preserve">  </w:t>
      </w:r>
    </w:p>
    <w:p w14:paraId="5BEBC975" w14:textId="1FA05FFC" w:rsidR="001B0877" w:rsidRPr="001B0877" w:rsidRDefault="00D67C42" w:rsidP="00922E9D">
      <w:pPr>
        <w:contextualSpacing/>
        <w:jc w:val="both"/>
        <w:rPr>
          <w:rFonts w:ascii="Times New Roman" w:hAnsi="Times New Roman" w:cs="Times New Roman"/>
          <w:lang w:val="ru-RU"/>
        </w:rPr>
        <w:pPrChange w:id="623" w:author="OLENA PASHKOVA (NEPTUNE.UA)" w:date="2023-11-16T03:58:00Z">
          <w:pPr>
            <w:contextualSpacing/>
          </w:pPr>
        </w:pPrChange>
      </w:pPr>
      <w:r w:rsidRPr="00D67C42">
        <w:rPr>
          <w:rFonts w:ascii="Times New Roman" w:hAnsi="Times New Roman" w:cs="Times New Roman"/>
          <w:lang w:val="ru-RU"/>
        </w:rPr>
        <w:t xml:space="preserve">При </w:t>
      </w:r>
      <w:proofErr w:type="spellStart"/>
      <w:r w:rsidRPr="00D67C42">
        <w:rPr>
          <w:rFonts w:ascii="Times New Roman" w:hAnsi="Times New Roman" w:cs="Times New Roman"/>
          <w:lang w:val="ru-RU"/>
        </w:rPr>
        <w:t>цьому</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достатнім</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підтвердженням</w:t>
      </w:r>
      <w:proofErr w:type="spellEnd"/>
      <w:r w:rsidRPr="00D67C42">
        <w:rPr>
          <w:rFonts w:ascii="Times New Roman" w:hAnsi="Times New Roman" w:cs="Times New Roman"/>
          <w:lang w:val="ru-RU"/>
        </w:rPr>
        <w:t xml:space="preserve"> факту </w:t>
      </w:r>
      <w:proofErr w:type="spellStart"/>
      <w:r w:rsidRPr="00D67C42">
        <w:rPr>
          <w:rFonts w:ascii="Times New Roman" w:hAnsi="Times New Roman" w:cs="Times New Roman"/>
          <w:lang w:val="ru-RU"/>
        </w:rPr>
        <w:t>отримання</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рахунку</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Замовником</w:t>
      </w:r>
      <w:proofErr w:type="spellEnd"/>
      <w:r w:rsidRPr="00D67C42">
        <w:rPr>
          <w:rFonts w:ascii="Times New Roman" w:hAnsi="Times New Roman" w:cs="Times New Roman"/>
          <w:lang w:val="ru-RU"/>
        </w:rPr>
        <w:t xml:space="preserve"> буде </w:t>
      </w:r>
      <w:proofErr w:type="spellStart"/>
      <w:r w:rsidRPr="00D67C42">
        <w:rPr>
          <w:rFonts w:ascii="Times New Roman" w:hAnsi="Times New Roman" w:cs="Times New Roman"/>
          <w:lang w:val="ru-RU"/>
        </w:rPr>
        <w:t>повідомлення</w:t>
      </w:r>
      <w:proofErr w:type="spellEnd"/>
      <w:r w:rsidRPr="00D67C42">
        <w:rPr>
          <w:rFonts w:ascii="Times New Roman" w:hAnsi="Times New Roman" w:cs="Times New Roman"/>
          <w:lang w:val="ru-RU"/>
        </w:rPr>
        <w:t xml:space="preserve"> про </w:t>
      </w:r>
      <w:proofErr w:type="spellStart"/>
      <w:r w:rsidRPr="00D67C42">
        <w:rPr>
          <w:rFonts w:ascii="Times New Roman" w:hAnsi="Times New Roman" w:cs="Times New Roman"/>
          <w:lang w:val="ru-RU"/>
        </w:rPr>
        <w:t>його</w:t>
      </w:r>
      <w:proofErr w:type="spellEnd"/>
      <w:r w:rsidRPr="00D67C42">
        <w:rPr>
          <w:rFonts w:ascii="Times New Roman" w:hAnsi="Times New Roman" w:cs="Times New Roman"/>
          <w:lang w:val="ru-RU"/>
        </w:rPr>
        <w:t xml:space="preserve"> доставку за </w:t>
      </w:r>
      <w:proofErr w:type="spellStart"/>
      <w:r w:rsidRPr="00D67C42">
        <w:rPr>
          <w:rFonts w:ascii="Times New Roman" w:hAnsi="Times New Roman" w:cs="Times New Roman"/>
          <w:lang w:val="ru-RU"/>
        </w:rPr>
        <w:t>вказаною</w:t>
      </w:r>
      <w:proofErr w:type="spellEnd"/>
      <w:r w:rsidRPr="00D67C42">
        <w:rPr>
          <w:rFonts w:ascii="Times New Roman" w:hAnsi="Times New Roman" w:cs="Times New Roman"/>
          <w:lang w:val="ru-RU"/>
        </w:rPr>
        <w:t xml:space="preserve"> в </w:t>
      </w:r>
      <w:proofErr w:type="spellStart"/>
      <w:r w:rsidRPr="00D67C42">
        <w:rPr>
          <w:rFonts w:ascii="Times New Roman" w:hAnsi="Times New Roman" w:cs="Times New Roman"/>
          <w:lang w:val="ru-RU"/>
        </w:rPr>
        <w:t>цьому</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Договорі</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електронною</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адресою</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Замовника</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сформований</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відповідною</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поштовою</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програмою</w:t>
      </w:r>
      <w:proofErr w:type="spellEnd"/>
      <w:r w:rsidRPr="00D67C42">
        <w:rPr>
          <w:rFonts w:ascii="Times New Roman" w:hAnsi="Times New Roman" w:cs="Times New Roman"/>
          <w:lang w:val="ru-RU"/>
        </w:rPr>
        <w:t xml:space="preserve"> </w:t>
      </w:r>
      <w:proofErr w:type="spellStart"/>
      <w:r w:rsidRPr="00D67C42">
        <w:rPr>
          <w:rFonts w:ascii="Times New Roman" w:hAnsi="Times New Roman" w:cs="Times New Roman"/>
          <w:lang w:val="ru-RU"/>
        </w:rPr>
        <w:t>Виконавця</w:t>
      </w:r>
      <w:proofErr w:type="spellEnd"/>
      <w:r w:rsidRPr="00D67C42">
        <w:rPr>
          <w:rFonts w:ascii="Times New Roman" w:hAnsi="Times New Roman" w:cs="Times New Roman"/>
          <w:lang w:val="ru-RU"/>
        </w:rPr>
        <w:t>.</w:t>
      </w:r>
    </w:p>
    <w:p w14:paraId="74016668" w14:textId="77777777" w:rsidR="006E53EA" w:rsidRPr="006E53EA" w:rsidRDefault="006E53EA" w:rsidP="00922E9D">
      <w:pPr>
        <w:contextualSpacing/>
        <w:jc w:val="both"/>
        <w:rPr>
          <w:rFonts w:ascii="Times New Roman" w:hAnsi="Times New Roman" w:cs="Times New Roman"/>
          <w:b/>
          <w:lang w:val="ru-RU"/>
        </w:rPr>
        <w:pPrChange w:id="624" w:author="OLENA PASHKOVA (NEPTUNE.UA)" w:date="2023-11-16T03:58:00Z">
          <w:pPr>
            <w:contextualSpacing/>
          </w:pPr>
        </w:pPrChange>
      </w:pPr>
      <w:r w:rsidRPr="006E53EA">
        <w:rPr>
          <w:rFonts w:ascii="Times New Roman" w:hAnsi="Times New Roman" w:cs="Times New Roman"/>
          <w:b/>
          <w:lang w:val="ru-RU"/>
        </w:rPr>
        <w:t>9.7.</w:t>
      </w:r>
      <w:r w:rsidRPr="006E53EA">
        <w:rPr>
          <w:rFonts w:ascii="Times New Roman" w:hAnsi="Times New Roman" w:cs="Times New Roman"/>
          <w:b/>
          <w:lang w:val="ru-RU"/>
        </w:rPr>
        <w:tab/>
      </w:r>
      <w:r w:rsidRPr="006E53EA">
        <w:rPr>
          <w:rFonts w:ascii="Times New Roman" w:hAnsi="Times New Roman" w:cs="Times New Roman"/>
          <w:bCs/>
          <w:lang w:val="ru-RU"/>
        </w:rPr>
        <w:t xml:space="preserve">Датою оплати є дата </w:t>
      </w:r>
      <w:proofErr w:type="spellStart"/>
      <w:r w:rsidRPr="006E53EA">
        <w:rPr>
          <w:rFonts w:ascii="Times New Roman" w:hAnsi="Times New Roman" w:cs="Times New Roman"/>
          <w:bCs/>
          <w:lang w:val="ru-RU"/>
        </w:rPr>
        <w:t>зарахування</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грошових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коштів</w:t>
      </w:r>
      <w:proofErr w:type="spellEnd"/>
      <w:r w:rsidRPr="006E53EA">
        <w:rPr>
          <w:rFonts w:ascii="Times New Roman" w:hAnsi="Times New Roman" w:cs="Times New Roman"/>
          <w:bCs/>
          <w:lang w:val="ru-RU"/>
        </w:rPr>
        <w:t xml:space="preserve"> на </w:t>
      </w:r>
      <w:proofErr w:type="spellStart"/>
      <w:r w:rsidRPr="006E53EA">
        <w:rPr>
          <w:rFonts w:ascii="Times New Roman" w:hAnsi="Times New Roman" w:cs="Times New Roman"/>
          <w:bCs/>
          <w:lang w:val="ru-RU"/>
        </w:rPr>
        <w:t>рахунок</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Виконавця</w:t>
      </w:r>
      <w:proofErr w:type="spellEnd"/>
      <w:r w:rsidRPr="006E53EA">
        <w:rPr>
          <w:rFonts w:ascii="Times New Roman" w:hAnsi="Times New Roman" w:cs="Times New Roman"/>
          <w:bCs/>
          <w:lang w:val="ru-RU"/>
        </w:rPr>
        <w:t>.</w:t>
      </w:r>
    </w:p>
    <w:p w14:paraId="74C2A63A" w14:textId="77777777" w:rsidR="006E53EA" w:rsidRPr="006E53EA" w:rsidRDefault="006E53EA" w:rsidP="00922E9D">
      <w:pPr>
        <w:contextualSpacing/>
        <w:jc w:val="both"/>
        <w:rPr>
          <w:rFonts w:ascii="Times New Roman" w:hAnsi="Times New Roman" w:cs="Times New Roman"/>
          <w:bCs/>
          <w:lang w:val="ru-RU"/>
        </w:rPr>
        <w:pPrChange w:id="625" w:author="OLENA PASHKOVA (NEPTUNE.UA)" w:date="2023-11-16T03:58:00Z">
          <w:pPr>
            <w:contextualSpacing/>
          </w:pPr>
        </w:pPrChange>
      </w:pPr>
      <w:r w:rsidRPr="006E53EA">
        <w:rPr>
          <w:rFonts w:ascii="Times New Roman" w:hAnsi="Times New Roman" w:cs="Times New Roman"/>
          <w:b/>
          <w:lang w:val="ru-RU"/>
        </w:rPr>
        <w:t>9.8.</w:t>
      </w:r>
      <w:r w:rsidRPr="006E53EA">
        <w:rPr>
          <w:rFonts w:ascii="Times New Roman" w:hAnsi="Times New Roman" w:cs="Times New Roman"/>
          <w:b/>
          <w:lang w:val="ru-RU"/>
        </w:rPr>
        <w:tab/>
      </w:r>
      <w:proofErr w:type="spellStart"/>
      <w:r w:rsidRPr="006E53EA">
        <w:rPr>
          <w:rFonts w:ascii="Times New Roman" w:hAnsi="Times New Roman" w:cs="Times New Roman"/>
          <w:bCs/>
          <w:lang w:val="ru-RU"/>
        </w:rPr>
        <w:t>Приймання</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Замовником</w:t>
      </w:r>
      <w:proofErr w:type="spellEnd"/>
      <w:r w:rsidRPr="006E53EA">
        <w:rPr>
          <w:rFonts w:ascii="Times New Roman" w:hAnsi="Times New Roman" w:cs="Times New Roman"/>
          <w:bCs/>
          <w:lang w:val="ru-RU"/>
        </w:rPr>
        <w:t xml:space="preserve"> комплексу </w:t>
      </w:r>
      <w:proofErr w:type="spellStart"/>
      <w:r w:rsidRPr="006E53EA">
        <w:rPr>
          <w:rFonts w:ascii="Times New Roman" w:hAnsi="Times New Roman" w:cs="Times New Roman"/>
          <w:bCs/>
          <w:lang w:val="ru-RU"/>
        </w:rPr>
        <w:t>послуг</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передбачених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цим</w:t>
      </w:r>
      <w:proofErr w:type="spellEnd"/>
      <w:r w:rsidRPr="006E53EA">
        <w:rPr>
          <w:rFonts w:ascii="Times New Roman" w:hAnsi="Times New Roman" w:cs="Times New Roman"/>
          <w:bCs/>
          <w:lang w:val="ru-RU"/>
        </w:rPr>
        <w:t xml:space="preserve"> Договором, </w:t>
      </w:r>
      <w:proofErr w:type="spellStart"/>
      <w:r w:rsidRPr="006E53EA">
        <w:rPr>
          <w:rFonts w:ascii="Times New Roman" w:hAnsi="Times New Roman" w:cs="Times New Roman"/>
          <w:bCs/>
          <w:lang w:val="ru-RU"/>
        </w:rPr>
        <w:t>оформляється</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відповідним</w:t>
      </w:r>
      <w:proofErr w:type="spellEnd"/>
      <w:r w:rsidRPr="006E53EA">
        <w:rPr>
          <w:rFonts w:ascii="Times New Roman" w:hAnsi="Times New Roman" w:cs="Times New Roman"/>
          <w:bCs/>
          <w:lang w:val="ru-RU"/>
        </w:rPr>
        <w:t xml:space="preserve"> Актом </w:t>
      </w:r>
      <w:proofErr w:type="spellStart"/>
      <w:r w:rsidRPr="006E53EA">
        <w:rPr>
          <w:rFonts w:ascii="Times New Roman" w:hAnsi="Times New Roman" w:cs="Times New Roman"/>
          <w:bCs/>
          <w:lang w:val="ru-RU"/>
        </w:rPr>
        <w:t>прийому-передачі</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наданих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послуг</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виконаних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робіт</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підготовленим</w:t>
      </w:r>
      <w:proofErr w:type="spellEnd"/>
      <w:r w:rsidRPr="006E53EA">
        <w:rPr>
          <w:rFonts w:ascii="Times New Roman" w:hAnsi="Times New Roman" w:cs="Times New Roman"/>
          <w:bCs/>
          <w:lang w:val="ru-RU"/>
        </w:rPr>
        <w:t xml:space="preserve"> і </w:t>
      </w:r>
      <w:proofErr w:type="spellStart"/>
      <w:r w:rsidRPr="006E53EA">
        <w:rPr>
          <w:rFonts w:ascii="Times New Roman" w:hAnsi="Times New Roman" w:cs="Times New Roman"/>
          <w:bCs/>
          <w:lang w:val="ru-RU"/>
        </w:rPr>
        <w:t>виданим</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Виконавцем</w:t>
      </w:r>
      <w:proofErr w:type="spellEnd"/>
      <w:r w:rsidRPr="006E53EA">
        <w:rPr>
          <w:rFonts w:ascii="Times New Roman" w:hAnsi="Times New Roman" w:cs="Times New Roman"/>
          <w:bCs/>
          <w:lang w:val="ru-RU"/>
        </w:rPr>
        <w:t xml:space="preserve"> і </w:t>
      </w:r>
      <w:proofErr w:type="spellStart"/>
      <w:r w:rsidRPr="006E53EA">
        <w:rPr>
          <w:rFonts w:ascii="Times New Roman" w:hAnsi="Times New Roman" w:cs="Times New Roman"/>
          <w:bCs/>
          <w:lang w:val="ru-RU"/>
        </w:rPr>
        <w:t>підписаним</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обома</w:t>
      </w:r>
      <w:proofErr w:type="spellEnd"/>
      <w:r w:rsidRPr="006E53EA">
        <w:rPr>
          <w:rFonts w:ascii="Times New Roman" w:hAnsi="Times New Roman" w:cs="Times New Roman"/>
          <w:bCs/>
          <w:lang w:val="ru-RU"/>
        </w:rPr>
        <w:t xml:space="preserve"> Сторонами.</w:t>
      </w:r>
    </w:p>
    <w:p w14:paraId="6A700869" w14:textId="77777777" w:rsidR="006E53EA" w:rsidRPr="006E53EA" w:rsidRDefault="006E53EA" w:rsidP="00922E9D">
      <w:pPr>
        <w:contextualSpacing/>
        <w:jc w:val="both"/>
        <w:rPr>
          <w:rFonts w:ascii="Times New Roman" w:hAnsi="Times New Roman" w:cs="Times New Roman"/>
          <w:bCs/>
          <w:lang w:val="ru-RU"/>
        </w:rPr>
        <w:pPrChange w:id="626" w:author="OLENA PASHKOVA (NEPTUNE.UA)" w:date="2023-11-16T03:58:00Z">
          <w:pPr>
            <w:contextualSpacing/>
          </w:pPr>
        </w:pPrChange>
      </w:pPr>
      <w:r w:rsidRPr="006E53EA">
        <w:rPr>
          <w:rFonts w:ascii="Times New Roman" w:hAnsi="Times New Roman" w:cs="Times New Roman"/>
          <w:bCs/>
          <w:lang w:val="ru-RU"/>
        </w:rPr>
        <w:t xml:space="preserve">Акт </w:t>
      </w:r>
      <w:proofErr w:type="spellStart"/>
      <w:r w:rsidRPr="006E53EA">
        <w:rPr>
          <w:rFonts w:ascii="Times New Roman" w:hAnsi="Times New Roman" w:cs="Times New Roman"/>
          <w:bCs/>
          <w:lang w:val="ru-RU"/>
        </w:rPr>
        <w:t>прийому-передачі</w:t>
      </w:r>
      <w:proofErr w:type="spellEnd"/>
      <w:r w:rsidRPr="006E53EA">
        <w:rPr>
          <w:rFonts w:ascii="Times New Roman" w:hAnsi="Times New Roman" w:cs="Times New Roman"/>
          <w:bCs/>
          <w:lang w:val="ru-RU"/>
        </w:rPr>
        <w:t xml:space="preserve"> на </w:t>
      </w:r>
      <w:proofErr w:type="spellStart"/>
      <w:r w:rsidRPr="006E53EA">
        <w:rPr>
          <w:rFonts w:ascii="Times New Roman" w:hAnsi="Times New Roman" w:cs="Times New Roman"/>
          <w:bCs/>
          <w:lang w:val="ru-RU"/>
        </w:rPr>
        <w:t>послуги</w:t>
      </w:r>
      <w:proofErr w:type="spellEnd"/>
      <w:r w:rsidRPr="006E53EA">
        <w:rPr>
          <w:rFonts w:ascii="Times New Roman" w:hAnsi="Times New Roman" w:cs="Times New Roman"/>
          <w:bCs/>
          <w:lang w:val="ru-RU"/>
        </w:rPr>
        <w:t xml:space="preserve"> з перевалки </w:t>
      </w:r>
      <w:proofErr w:type="spellStart"/>
      <w:r w:rsidRPr="006E53EA">
        <w:rPr>
          <w:rFonts w:ascii="Times New Roman" w:hAnsi="Times New Roman" w:cs="Times New Roman"/>
          <w:bCs/>
          <w:lang w:val="ru-RU"/>
        </w:rPr>
        <w:t>підтверджується</w:t>
      </w:r>
      <w:proofErr w:type="spellEnd"/>
      <w:r w:rsidRPr="006E53EA">
        <w:rPr>
          <w:rFonts w:ascii="Times New Roman" w:hAnsi="Times New Roman" w:cs="Times New Roman"/>
          <w:bCs/>
          <w:lang w:val="ru-RU"/>
        </w:rPr>
        <w:t xml:space="preserve"> коносаментом </w:t>
      </w:r>
      <w:proofErr w:type="spellStart"/>
      <w:r w:rsidRPr="006E53EA">
        <w:rPr>
          <w:rFonts w:ascii="Times New Roman" w:hAnsi="Times New Roman" w:cs="Times New Roman"/>
          <w:bCs/>
          <w:lang w:val="ru-RU"/>
        </w:rPr>
        <w:t>або</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штурманською</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розпискою</w:t>
      </w:r>
      <w:proofErr w:type="spellEnd"/>
      <w:r w:rsidRPr="006E53EA">
        <w:rPr>
          <w:rFonts w:ascii="Times New Roman" w:hAnsi="Times New Roman" w:cs="Times New Roman"/>
          <w:bCs/>
          <w:lang w:val="ru-RU"/>
        </w:rPr>
        <w:t xml:space="preserve"> на </w:t>
      </w:r>
      <w:proofErr w:type="spellStart"/>
      <w:r w:rsidRPr="006E53EA">
        <w:rPr>
          <w:rFonts w:ascii="Times New Roman" w:hAnsi="Times New Roman" w:cs="Times New Roman"/>
          <w:bCs/>
          <w:lang w:val="ru-RU"/>
        </w:rPr>
        <w:t>відвантажену</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партію</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вантажу</w:t>
      </w:r>
      <w:proofErr w:type="spellEnd"/>
      <w:r w:rsidRPr="006E53EA">
        <w:rPr>
          <w:rFonts w:ascii="Times New Roman" w:hAnsi="Times New Roman" w:cs="Times New Roman"/>
          <w:bCs/>
          <w:lang w:val="ru-RU"/>
        </w:rPr>
        <w:t xml:space="preserve"> з </w:t>
      </w:r>
      <w:proofErr w:type="spellStart"/>
      <w:r w:rsidRPr="006E53EA">
        <w:rPr>
          <w:rFonts w:ascii="Times New Roman" w:hAnsi="Times New Roman" w:cs="Times New Roman"/>
          <w:bCs/>
          <w:lang w:val="ru-RU"/>
        </w:rPr>
        <w:t>підписом</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капітана</w:t>
      </w:r>
      <w:proofErr w:type="spellEnd"/>
      <w:r w:rsidRPr="006E53EA">
        <w:rPr>
          <w:rFonts w:ascii="Times New Roman" w:hAnsi="Times New Roman" w:cs="Times New Roman"/>
          <w:bCs/>
          <w:lang w:val="ru-RU"/>
        </w:rPr>
        <w:t xml:space="preserve"> судна </w:t>
      </w:r>
      <w:proofErr w:type="spellStart"/>
      <w:r w:rsidRPr="006E53EA">
        <w:rPr>
          <w:rFonts w:ascii="Times New Roman" w:hAnsi="Times New Roman" w:cs="Times New Roman"/>
          <w:bCs/>
          <w:lang w:val="ru-RU"/>
        </w:rPr>
        <w:t>або</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уповноваженного</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морського</w:t>
      </w:r>
      <w:proofErr w:type="spellEnd"/>
      <w:r w:rsidRPr="006E53EA">
        <w:rPr>
          <w:rFonts w:ascii="Times New Roman" w:hAnsi="Times New Roman" w:cs="Times New Roman"/>
          <w:bCs/>
          <w:lang w:val="ru-RU"/>
        </w:rPr>
        <w:t xml:space="preserve"> агента по </w:t>
      </w:r>
      <w:proofErr w:type="spellStart"/>
      <w:r w:rsidRPr="006E53EA">
        <w:rPr>
          <w:rFonts w:ascii="Times New Roman" w:hAnsi="Times New Roman" w:cs="Times New Roman"/>
          <w:bCs/>
          <w:lang w:val="ru-RU"/>
        </w:rPr>
        <w:t>кожній</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судновi</w:t>
      </w:r>
      <w:proofErr w:type="gramStart"/>
      <w:r w:rsidRPr="006E53EA">
        <w:rPr>
          <w:rFonts w:ascii="Times New Roman" w:hAnsi="Times New Roman" w:cs="Times New Roman"/>
          <w:bCs/>
          <w:lang w:val="ru-RU"/>
        </w:rPr>
        <w:t>й</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партії</w:t>
      </w:r>
      <w:proofErr w:type="spellEnd"/>
      <w:proofErr w:type="gramEnd"/>
      <w:r w:rsidRPr="006E53EA">
        <w:rPr>
          <w:rFonts w:ascii="Times New Roman" w:hAnsi="Times New Roman" w:cs="Times New Roman"/>
          <w:bCs/>
          <w:lang w:val="ru-RU"/>
        </w:rPr>
        <w:t>.</w:t>
      </w:r>
    </w:p>
    <w:p w14:paraId="66FFA266" w14:textId="77777777" w:rsidR="006E53EA" w:rsidRPr="006E53EA" w:rsidRDefault="006E53EA" w:rsidP="00922E9D">
      <w:pPr>
        <w:contextualSpacing/>
        <w:jc w:val="both"/>
        <w:rPr>
          <w:rFonts w:ascii="Times New Roman" w:hAnsi="Times New Roman" w:cs="Times New Roman"/>
          <w:bCs/>
          <w:lang w:val="ru-RU"/>
        </w:rPr>
        <w:pPrChange w:id="627" w:author="OLENA PASHKOVA (NEPTUNE.UA)" w:date="2023-11-16T03:58:00Z">
          <w:pPr>
            <w:contextualSpacing/>
          </w:pPr>
        </w:pPrChange>
      </w:pPr>
      <w:r w:rsidRPr="006E53EA">
        <w:rPr>
          <w:rFonts w:ascii="Times New Roman" w:hAnsi="Times New Roman" w:cs="Times New Roman"/>
          <w:bCs/>
          <w:lang w:val="ru-RU"/>
        </w:rPr>
        <w:t xml:space="preserve">У </w:t>
      </w:r>
      <w:proofErr w:type="spellStart"/>
      <w:r w:rsidRPr="006E53EA">
        <w:rPr>
          <w:rFonts w:ascii="Times New Roman" w:hAnsi="Times New Roman" w:cs="Times New Roman"/>
          <w:bCs/>
          <w:lang w:val="ru-RU"/>
        </w:rPr>
        <w:t>разі</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відвантаження</w:t>
      </w:r>
      <w:proofErr w:type="spellEnd"/>
      <w:r w:rsidRPr="006E53EA">
        <w:rPr>
          <w:rFonts w:ascii="Times New Roman" w:hAnsi="Times New Roman" w:cs="Times New Roman"/>
          <w:bCs/>
          <w:lang w:val="ru-RU"/>
        </w:rPr>
        <w:t xml:space="preserve"> Зерна на </w:t>
      </w:r>
      <w:proofErr w:type="spellStart"/>
      <w:r w:rsidRPr="006E53EA">
        <w:rPr>
          <w:rFonts w:ascii="Times New Roman" w:hAnsi="Times New Roman" w:cs="Times New Roman"/>
          <w:bCs/>
          <w:lang w:val="ru-RU"/>
        </w:rPr>
        <w:t>автомобільний</w:t>
      </w:r>
      <w:proofErr w:type="spellEnd"/>
      <w:r w:rsidRPr="006E53EA">
        <w:rPr>
          <w:rFonts w:ascii="Times New Roman" w:hAnsi="Times New Roman" w:cs="Times New Roman"/>
          <w:bCs/>
          <w:lang w:val="ru-RU"/>
        </w:rPr>
        <w:t xml:space="preserve"> транспорт </w:t>
      </w:r>
      <w:proofErr w:type="spellStart"/>
      <w:r w:rsidRPr="006E53EA">
        <w:rPr>
          <w:rFonts w:ascii="Times New Roman" w:hAnsi="Times New Roman" w:cs="Times New Roman"/>
          <w:bCs/>
          <w:lang w:val="ru-RU"/>
        </w:rPr>
        <w:t>Замовника</w:t>
      </w:r>
      <w:proofErr w:type="spellEnd"/>
      <w:r w:rsidRPr="006E53EA">
        <w:rPr>
          <w:rFonts w:ascii="Times New Roman" w:hAnsi="Times New Roman" w:cs="Times New Roman"/>
          <w:bCs/>
          <w:lang w:val="ru-RU"/>
        </w:rPr>
        <w:t xml:space="preserve"> Акт </w:t>
      </w:r>
      <w:proofErr w:type="spellStart"/>
      <w:r w:rsidRPr="006E53EA">
        <w:rPr>
          <w:rFonts w:ascii="Times New Roman" w:hAnsi="Times New Roman" w:cs="Times New Roman"/>
          <w:bCs/>
          <w:lang w:val="ru-RU"/>
        </w:rPr>
        <w:t>прийому-передачі</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наданих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послуг</w:t>
      </w:r>
      <w:proofErr w:type="spellEnd"/>
      <w:r w:rsidRPr="006E53EA">
        <w:rPr>
          <w:rFonts w:ascii="Times New Roman" w:hAnsi="Times New Roman" w:cs="Times New Roman"/>
          <w:bCs/>
          <w:lang w:val="ru-RU"/>
        </w:rPr>
        <w:t xml:space="preserve"> з перевалки </w:t>
      </w:r>
      <w:proofErr w:type="spellStart"/>
      <w:r w:rsidRPr="006E53EA">
        <w:rPr>
          <w:rFonts w:ascii="Times New Roman" w:hAnsi="Times New Roman" w:cs="Times New Roman"/>
          <w:bCs/>
          <w:lang w:val="ru-RU"/>
        </w:rPr>
        <w:t>підтверджується</w:t>
      </w:r>
      <w:proofErr w:type="spellEnd"/>
      <w:r w:rsidRPr="006E53EA">
        <w:rPr>
          <w:rFonts w:ascii="Times New Roman" w:hAnsi="Times New Roman" w:cs="Times New Roman"/>
          <w:bCs/>
          <w:lang w:val="ru-RU"/>
        </w:rPr>
        <w:t xml:space="preserve"> товарно-транспортною накладною та/</w:t>
      </w:r>
      <w:proofErr w:type="spellStart"/>
      <w:r w:rsidRPr="006E53EA">
        <w:rPr>
          <w:rFonts w:ascii="Times New Roman" w:hAnsi="Times New Roman" w:cs="Times New Roman"/>
          <w:bCs/>
          <w:lang w:val="ru-RU"/>
        </w:rPr>
        <w:t>або</w:t>
      </w:r>
      <w:proofErr w:type="spellEnd"/>
      <w:r w:rsidRPr="006E53EA">
        <w:rPr>
          <w:rFonts w:ascii="Times New Roman" w:hAnsi="Times New Roman" w:cs="Times New Roman"/>
          <w:bCs/>
          <w:lang w:val="ru-RU"/>
        </w:rPr>
        <w:t xml:space="preserve"> Актом </w:t>
      </w:r>
      <w:proofErr w:type="spellStart"/>
      <w:r w:rsidRPr="006E53EA">
        <w:rPr>
          <w:rFonts w:ascii="Times New Roman" w:hAnsi="Times New Roman" w:cs="Times New Roman"/>
          <w:bCs/>
          <w:lang w:val="ru-RU"/>
        </w:rPr>
        <w:t>приймання-передачі</w:t>
      </w:r>
      <w:proofErr w:type="spellEnd"/>
      <w:r w:rsidRPr="006E53EA">
        <w:rPr>
          <w:rFonts w:ascii="Times New Roman" w:hAnsi="Times New Roman" w:cs="Times New Roman"/>
          <w:bCs/>
          <w:lang w:val="ru-RU"/>
        </w:rPr>
        <w:t xml:space="preserve"> Зерна на </w:t>
      </w:r>
      <w:proofErr w:type="spellStart"/>
      <w:r w:rsidRPr="006E53EA">
        <w:rPr>
          <w:rFonts w:ascii="Times New Roman" w:hAnsi="Times New Roman" w:cs="Times New Roman"/>
          <w:bCs/>
          <w:lang w:val="ru-RU"/>
        </w:rPr>
        <w:t>відвантажену</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партію</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вантажу</w:t>
      </w:r>
      <w:proofErr w:type="spellEnd"/>
      <w:r w:rsidRPr="006E53EA">
        <w:rPr>
          <w:rFonts w:ascii="Times New Roman" w:hAnsi="Times New Roman" w:cs="Times New Roman"/>
          <w:bCs/>
          <w:lang w:val="ru-RU"/>
        </w:rPr>
        <w:t>.</w:t>
      </w:r>
    </w:p>
    <w:p w14:paraId="7805FF5D" w14:textId="77777777" w:rsidR="006E53EA" w:rsidRPr="006E53EA" w:rsidRDefault="006E53EA" w:rsidP="00922E9D">
      <w:pPr>
        <w:contextualSpacing/>
        <w:jc w:val="both"/>
        <w:rPr>
          <w:rFonts w:ascii="Times New Roman" w:hAnsi="Times New Roman" w:cs="Times New Roman"/>
          <w:bCs/>
          <w:lang w:val="ru-RU"/>
        </w:rPr>
        <w:pPrChange w:id="628" w:author="OLENA PASHKOVA (NEPTUNE.UA)" w:date="2023-11-16T03:58:00Z">
          <w:pPr>
            <w:contextualSpacing/>
          </w:pPr>
        </w:pPrChange>
      </w:pPr>
      <w:proofErr w:type="spellStart"/>
      <w:r w:rsidRPr="006E53EA">
        <w:rPr>
          <w:rFonts w:ascii="Times New Roman" w:hAnsi="Times New Roman" w:cs="Times New Roman"/>
          <w:bCs/>
          <w:lang w:val="ru-RU"/>
        </w:rPr>
        <w:t>Протягом</w:t>
      </w:r>
      <w:proofErr w:type="spellEnd"/>
      <w:r w:rsidRPr="006E53EA">
        <w:rPr>
          <w:rFonts w:ascii="Times New Roman" w:hAnsi="Times New Roman" w:cs="Times New Roman"/>
          <w:bCs/>
          <w:lang w:val="ru-RU"/>
        </w:rPr>
        <w:t xml:space="preserve"> 5 (</w:t>
      </w:r>
      <w:proofErr w:type="spellStart"/>
      <w:proofErr w:type="gramStart"/>
      <w:r w:rsidRPr="006E53EA">
        <w:rPr>
          <w:rFonts w:ascii="Times New Roman" w:hAnsi="Times New Roman" w:cs="Times New Roman"/>
          <w:bCs/>
          <w:lang w:val="ru-RU"/>
        </w:rPr>
        <w:t>п’яти</w:t>
      </w:r>
      <w:proofErr w:type="spellEnd"/>
      <w:r w:rsidRPr="006E53EA">
        <w:rPr>
          <w:rFonts w:ascii="Times New Roman" w:hAnsi="Times New Roman" w:cs="Times New Roman"/>
          <w:bCs/>
          <w:lang w:val="ru-RU"/>
        </w:rPr>
        <w:t xml:space="preserve"> )</w:t>
      </w:r>
      <w:proofErr w:type="gram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робочих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днів</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Замовник</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має</w:t>
      </w:r>
      <w:proofErr w:type="spellEnd"/>
      <w:r w:rsidRPr="006E53EA">
        <w:rPr>
          <w:rFonts w:ascii="Times New Roman" w:hAnsi="Times New Roman" w:cs="Times New Roman"/>
          <w:bCs/>
          <w:lang w:val="ru-RU"/>
        </w:rPr>
        <w:t xml:space="preserve"> право </w:t>
      </w:r>
      <w:proofErr w:type="spellStart"/>
      <w:r w:rsidRPr="006E53EA">
        <w:rPr>
          <w:rFonts w:ascii="Times New Roman" w:hAnsi="Times New Roman" w:cs="Times New Roman"/>
          <w:bCs/>
          <w:lang w:val="ru-RU"/>
        </w:rPr>
        <w:t>надати</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свої</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вмотивовані</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зауваження</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щодо</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наданих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Виконавцем</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послуг</w:t>
      </w:r>
      <w:proofErr w:type="spellEnd"/>
      <w:r w:rsidRPr="006E53EA">
        <w:rPr>
          <w:rFonts w:ascii="Times New Roman" w:hAnsi="Times New Roman" w:cs="Times New Roman"/>
          <w:bCs/>
          <w:lang w:val="ru-RU"/>
        </w:rPr>
        <w:t>/</w:t>
      </w:r>
      <w:proofErr w:type="spellStart"/>
      <w:r w:rsidRPr="006E53EA">
        <w:rPr>
          <w:rFonts w:ascii="Times New Roman" w:hAnsi="Times New Roman" w:cs="Times New Roman"/>
          <w:bCs/>
          <w:lang w:val="ru-RU"/>
        </w:rPr>
        <w:t>документів</w:t>
      </w:r>
      <w:proofErr w:type="spellEnd"/>
      <w:r w:rsidRPr="006E53EA">
        <w:rPr>
          <w:rFonts w:ascii="Times New Roman" w:hAnsi="Times New Roman" w:cs="Times New Roman"/>
          <w:bCs/>
          <w:lang w:val="ru-RU"/>
        </w:rPr>
        <w:t xml:space="preserve">. </w:t>
      </w:r>
    </w:p>
    <w:p w14:paraId="19228A99" w14:textId="77777777" w:rsidR="006E53EA" w:rsidRPr="006E53EA" w:rsidRDefault="006E53EA" w:rsidP="00922E9D">
      <w:pPr>
        <w:contextualSpacing/>
        <w:jc w:val="both"/>
        <w:rPr>
          <w:rFonts w:ascii="Times New Roman" w:hAnsi="Times New Roman" w:cs="Times New Roman"/>
          <w:bCs/>
          <w:lang w:val="ru-RU"/>
        </w:rPr>
        <w:pPrChange w:id="629" w:author="OLENA PASHKOVA (NEPTUNE.UA)" w:date="2023-11-16T03:58:00Z">
          <w:pPr>
            <w:contextualSpacing/>
          </w:pPr>
        </w:pPrChange>
      </w:pPr>
      <w:proofErr w:type="spellStart"/>
      <w:r w:rsidRPr="006E53EA">
        <w:rPr>
          <w:rFonts w:ascii="Times New Roman" w:hAnsi="Times New Roman" w:cs="Times New Roman"/>
          <w:bCs/>
          <w:lang w:val="ru-RU"/>
        </w:rPr>
        <w:t>Виконавець</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відповідно</w:t>
      </w:r>
      <w:proofErr w:type="spellEnd"/>
      <w:r w:rsidRPr="006E53EA">
        <w:rPr>
          <w:rFonts w:ascii="Times New Roman" w:hAnsi="Times New Roman" w:cs="Times New Roman"/>
          <w:bCs/>
          <w:lang w:val="ru-RU"/>
        </w:rPr>
        <w:t xml:space="preserve"> до </w:t>
      </w:r>
      <w:proofErr w:type="spellStart"/>
      <w:r w:rsidRPr="006E53EA">
        <w:rPr>
          <w:rFonts w:ascii="Times New Roman" w:hAnsi="Times New Roman" w:cs="Times New Roman"/>
          <w:bCs/>
          <w:lang w:val="ru-RU"/>
        </w:rPr>
        <w:t>зауважень</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Замовника</w:t>
      </w:r>
      <w:proofErr w:type="spellEnd"/>
      <w:r w:rsidRPr="006E53EA">
        <w:rPr>
          <w:rFonts w:ascii="Times New Roman" w:hAnsi="Times New Roman" w:cs="Times New Roman"/>
          <w:bCs/>
          <w:lang w:val="ru-RU"/>
        </w:rPr>
        <w:t xml:space="preserve"> у </w:t>
      </w:r>
      <w:proofErr w:type="spellStart"/>
      <w:r w:rsidRPr="006E53EA">
        <w:rPr>
          <w:rFonts w:ascii="Times New Roman" w:hAnsi="Times New Roman" w:cs="Times New Roman"/>
          <w:bCs/>
          <w:lang w:val="ru-RU"/>
        </w:rPr>
        <w:t>визначений</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Замовником</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термін</w:t>
      </w:r>
      <w:proofErr w:type="spellEnd"/>
      <w:r w:rsidRPr="006E53EA">
        <w:rPr>
          <w:rFonts w:ascii="Times New Roman" w:hAnsi="Times New Roman" w:cs="Times New Roman"/>
          <w:bCs/>
          <w:lang w:val="ru-RU"/>
        </w:rPr>
        <w:t xml:space="preserve">, повинен </w:t>
      </w:r>
      <w:proofErr w:type="spellStart"/>
      <w:r w:rsidRPr="006E53EA">
        <w:rPr>
          <w:rFonts w:ascii="Times New Roman" w:hAnsi="Times New Roman" w:cs="Times New Roman"/>
          <w:bCs/>
          <w:lang w:val="ru-RU"/>
        </w:rPr>
        <w:t>здійснити</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дії</w:t>
      </w:r>
      <w:proofErr w:type="spellEnd"/>
      <w:r w:rsidRPr="006E53EA">
        <w:rPr>
          <w:rFonts w:ascii="Times New Roman" w:hAnsi="Times New Roman" w:cs="Times New Roman"/>
          <w:bCs/>
          <w:lang w:val="ru-RU"/>
        </w:rPr>
        <w:t xml:space="preserve"> на </w:t>
      </w:r>
      <w:proofErr w:type="spellStart"/>
      <w:r w:rsidRPr="006E53EA">
        <w:rPr>
          <w:rFonts w:ascii="Times New Roman" w:hAnsi="Times New Roman" w:cs="Times New Roman"/>
          <w:bCs/>
          <w:lang w:val="ru-RU"/>
        </w:rPr>
        <w:t>усунення</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зауважень</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Замовника</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Якщо</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Виконавець</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вживає</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заходів</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які</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задовольняють</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Замовника</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Замовник</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зобов’язаний</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протягом</w:t>
      </w:r>
      <w:proofErr w:type="spellEnd"/>
      <w:r w:rsidRPr="006E53EA">
        <w:rPr>
          <w:rFonts w:ascii="Times New Roman" w:hAnsi="Times New Roman" w:cs="Times New Roman"/>
          <w:bCs/>
          <w:lang w:val="ru-RU"/>
        </w:rPr>
        <w:t xml:space="preserve"> одного </w:t>
      </w:r>
      <w:proofErr w:type="spellStart"/>
      <w:r w:rsidRPr="006E53EA">
        <w:rPr>
          <w:rFonts w:ascii="Times New Roman" w:hAnsi="Times New Roman" w:cs="Times New Roman"/>
          <w:bCs/>
          <w:lang w:val="ru-RU"/>
        </w:rPr>
        <w:t>робочого</w:t>
      </w:r>
      <w:proofErr w:type="spellEnd"/>
      <w:r w:rsidRPr="006E53EA">
        <w:rPr>
          <w:rFonts w:ascii="Times New Roman" w:hAnsi="Times New Roman" w:cs="Times New Roman"/>
          <w:bCs/>
          <w:lang w:val="ru-RU"/>
        </w:rPr>
        <w:t xml:space="preserve"> дня </w:t>
      </w:r>
      <w:proofErr w:type="spellStart"/>
      <w:proofErr w:type="gramStart"/>
      <w:r w:rsidRPr="006E53EA">
        <w:rPr>
          <w:rFonts w:ascii="Times New Roman" w:hAnsi="Times New Roman" w:cs="Times New Roman"/>
          <w:bCs/>
          <w:lang w:val="ru-RU"/>
        </w:rPr>
        <w:t>підписати</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надані</w:t>
      </w:r>
      <w:proofErr w:type="spellEnd"/>
      <w:proofErr w:type="gram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Виконавцем</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оновлені</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Акти</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прийому-передачі</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наданих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послуг</w:t>
      </w:r>
      <w:proofErr w:type="spellEnd"/>
      <w:r w:rsidRPr="006E53EA">
        <w:rPr>
          <w:rFonts w:ascii="Times New Roman" w:hAnsi="Times New Roman" w:cs="Times New Roman"/>
          <w:bCs/>
          <w:lang w:val="ru-RU"/>
        </w:rPr>
        <w:t xml:space="preserve"> і </w:t>
      </w:r>
      <w:proofErr w:type="spellStart"/>
      <w:r w:rsidRPr="006E53EA">
        <w:rPr>
          <w:rFonts w:ascii="Times New Roman" w:hAnsi="Times New Roman" w:cs="Times New Roman"/>
          <w:bCs/>
          <w:lang w:val="ru-RU"/>
        </w:rPr>
        <w:t>здійснити</w:t>
      </w:r>
      <w:proofErr w:type="spellEnd"/>
      <w:r w:rsidRPr="006E53EA">
        <w:rPr>
          <w:rFonts w:ascii="Times New Roman" w:hAnsi="Times New Roman" w:cs="Times New Roman"/>
          <w:bCs/>
          <w:lang w:val="ru-RU"/>
        </w:rPr>
        <w:t xml:space="preserve"> оплату </w:t>
      </w:r>
      <w:proofErr w:type="spellStart"/>
      <w:r w:rsidRPr="006E53EA">
        <w:rPr>
          <w:rFonts w:ascii="Times New Roman" w:hAnsi="Times New Roman" w:cs="Times New Roman"/>
          <w:bCs/>
          <w:lang w:val="ru-RU"/>
        </w:rPr>
        <w:t>послуг</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протягом</w:t>
      </w:r>
      <w:proofErr w:type="spellEnd"/>
      <w:r w:rsidRPr="006E53EA">
        <w:rPr>
          <w:rFonts w:ascii="Times New Roman" w:hAnsi="Times New Roman" w:cs="Times New Roman"/>
          <w:bCs/>
          <w:lang w:val="ru-RU"/>
        </w:rPr>
        <w:t xml:space="preserve"> 5  </w:t>
      </w:r>
      <w:proofErr w:type="spellStart"/>
      <w:r w:rsidRPr="006E53EA">
        <w:rPr>
          <w:rFonts w:ascii="Times New Roman" w:hAnsi="Times New Roman" w:cs="Times New Roman"/>
          <w:bCs/>
          <w:lang w:val="ru-RU"/>
        </w:rPr>
        <w:t>п’яти</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робочих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днів</w:t>
      </w:r>
      <w:proofErr w:type="spellEnd"/>
      <w:r w:rsidRPr="006E53EA">
        <w:rPr>
          <w:rFonts w:ascii="Times New Roman" w:hAnsi="Times New Roman" w:cs="Times New Roman"/>
          <w:bCs/>
          <w:lang w:val="ru-RU"/>
        </w:rPr>
        <w:t xml:space="preserve">. </w:t>
      </w:r>
    </w:p>
    <w:p w14:paraId="44121C57" w14:textId="77777777" w:rsidR="006E53EA" w:rsidRPr="006E53EA" w:rsidRDefault="006E53EA" w:rsidP="00922E9D">
      <w:pPr>
        <w:contextualSpacing/>
        <w:jc w:val="both"/>
        <w:rPr>
          <w:rFonts w:ascii="Times New Roman" w:hAnsi="Times New Roman" w:cs="Times New Roman"/>
          <w:bCs/>
          <w:lang w:val="ru-RU"/>
        </w:rPr>
        <w:pPrChange w:id="630" w:author="OLENA PASHKOVA (NEPTUNE.UA)" w:date="2023-11-16T03:58:00Z">
          <w:pPr>
            <w:contextualSpacing/>
          </w:pPr>
        </w:pPrChange>
      </w:pPr>
      <w:r w:rsidRPr="006E53EA">
        <w:rPr>
          <w:rFonts w:ascii="Times New Roman" w:hAnsi="Times New Roman" w:cs="Times New Roman"/>
          <w:bCs/>
          <w:lang w:val="ru-RU"/>
        </w:rPr>
        <w:t xml:space="preserve">У </w:t>
      </w:r>
      <w:proofErr w:type="spellStart"/>
      <w:r w:rsidRPr="006E53EA">
        <w:rPr>
          <w:rFonts w:ascii="Times New Roman" w:hAnsi="Times New Roman" w:cs="Times New Roman"/>
          <w:bCs/>
          <w:lang w:val="ru-RU"/>
        </w:rPr>
        <w:t>разі</w:t>
      </w:r>
      <w:proofErr w:type="spellEnd"/>
      <w:r w:rsidRPr="006E53EA">
        <w:rPr>
          <w:rFonts w:ascii="Times New Roman" w:hAnsi="Times New Roman" w:cs="Times New Roman"/>
          <w:bCs/>
          <w:lang w:val="ru-RU"/>
        </w:rPr>
        <w:t xml:space="preserve"> не </w:t>
      </w:r>
      <w:proofErr w:type="spellStart"/>
      <w:r w:rsidRPr="006E53EA">
        <w:rPr>
          <w:rFonts w:ascii="Times New Roman" w:hAnsi="Times New Roman" w:cs="Times New Roman"/>
          <w:bCs/>
          <w:lang w:val="ru-RU"/>
        </w:rPr>
        <w:t>підписання</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оновлених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Актів</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прийому-передачі</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протягом</w:t>
      </w:r>
      <w:proofErr w:type="spellEnd"/>
      <w:r w:rsidRPr="006E53EA">
        <w:rPr>
          <w:rFonts w:ascii="Times New Roman" w:hAnsi="Times New Roman" w:cs="Times New Roman"/>
          <w:bCs/>
          <w:lang w:val="ru-RU"/>
        </w:rPr>
        <w:t xml:space="preserve"> 3 (</w:t>
      </w:r>
      <w:proofErr w:type="spellStart"/>
      <w:r w:rsidRPr="006E53EA">
        <w:rPr>
          <w:rFonts w:ascii="Times New Roman" w:hAnsi="Times New Roman" w:cs="Times New Roman"/>
          <w:bCs/>
          <w:lang w:val="ru-RU"/>
        </w:rPr>
        <w:t>трьох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робочих</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днів</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такий</w:t>
      </w:r>
      <w:proofErr w:type="spellEnd"/>
      <w:r w:rsidRPr="006E53EA">
        <w:rPr>
          <w:rFonts w:ascii="Times New Roman" w:hAnsi="Times New Roman" w:cs="Times New Roman"/>
          <w:bCs/>
          <w:lang w:val="ru-RU"/>
        </w:rPr>
        <w:t xml:space="preserve"> Акт </w:t>
      </w:r>
      <w:proofErr w:type="spellStart"/>
      <w:r w:rsidRPr="006E53EA">
        <w:rPr>
          <w:rFonts w:ascii="Times New Roman" w:hAnsi="Times New Roman" w:cs="Times New Roman"/>
          <w:bCs/>
          <w:lang w:val="ru-RU"/>
        </w:rPr>
        <w:t>вважається</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підписаним</w:t>
      </w:r>
      <w:proofErr w:type="spellEnd"/>
      <w:r w:rsidRPr="006E53EA">
        <w:rPr>
          <w:rFonts w:ascii="Times New Roman" w:hAnsi="Times New Roman" w:cs="Times New Roman"/>
          <w:bCs/>
          <w:lang w:val="ru-RU"/>
        </w:rPr>
        <w:t>/</w:t>
      </w:r>
      <w:proofErr w:type="spellStart"/>
      <w:r w:rsidRPr="006E53EA">
        <w:rPr>
          <w:rFonts w:ascii="Times New Roman" w:hAnsi="Times New Roman" w:cs="Times New Roman"/>
          <w:bCs/>
          <w:lang w:val="ru-RU"/>
        </w:rPr>
        <w:t>прийнятим</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Замовником</w:t>
      </w:r>
      <w:proofErr w:type="spellEnd"/>
      <w:r w:rsidRPr="006E53EA">
        <w:rPr>
          <w:rFonts w:ascii="Times New Roman" w:hAnsi="Times New Roman" w:cs="Times New Roman"/>
          <w:bCs/>
          <w:lang w:val="ru-RU"/>
        </w:rPr>
        <w:t xml:space="preserve"> і є </w:t>
      </w:r>
      <w:proofErr w:type="spellStart"/>
      <w:r w:rsidRPr="006E53EA">
        <w:rPr>
          <w:rFonts w:ascii="Times New Roman" w:hAnsi="Times New Roman" w:cs="Times New Roman"/>
          <w:bCs/>
          <w:lang w:val="ru-RU"/>
        </w:rPr>
        <w:t>підставою</w:t>
      </w:r>
      <w:proofErr w:type="spellEnd"/>
      <w:r w:rsidRPr="006E53EA">
        <w:rPr>
          <w:rFonts w:ascii="Times New Roman" w:hAnsi="Times New Roman" w:cs="Times New Roman"/>
          <w:bCs/>
          <w:lang w:val="ru-RU"/>
        </w:rPr>
        <w:t xml:space="preserve"> для </w:t>
      </w:r>
      <w:proofErr w:type="spellStart"/>
      <w:r w:rsidRPr="006E53EA">
        <w:rPr>
          <w:rFonts w:ascii="Times New Roman" w:hAnsi="Times New Roman" w:cs="Times New Roman"/>
          <w:bCs/>
          <w:lang w:val="ru-RU"/>
        </w:rPr>
        <w:t>взаєморозрахунків</w:t>
      </w:r>
      <w:proofErr w:type="spellEnd"/>
      <w:r w:rsidRPr="006E53EA">
        <w:rPr>
          <w:rFonts w:ascii="Times New Roman" w:hAnsi="Times New Roman" w:cs="Times New Roman"/>
          <w:bCs/>
          <w:lang w:val="ru-RU"/>
        </w:rPr>
        <w:t xml:space="preserve"> </w:t>
      </w:r>
      <w:proofErr w:type="spellStart"/>
      <w:r w:rsidRPr="006E53EA">
        <w:rPr>
          <w:rFonts w:ascii="Times New Roman" w:hAnsi="Times New Roman" w:cs="Times New Roman"/>
          <w:bCs/>
          <w:lang w:val="ru-RU"/>
        </w:rPr>
        <w:t>сторін</w:t>
      </w:r>
      <w:proofErr w:type="spellEnd"/>
      <w:r w:rsidRPr="006E53EA">
        <w:rPr>
          <w:rFonts w:ascii="Times New Roman" w:hAnsi="Times New Roman" w:cs="Times New Roman"/>
          <w:bCs/>
          <w:lang w:val="ru-RU"/>
        </w:rPr>
        <w:t xml:space="preserve">. </w:t>
      </w:r>
    </w:p>
    <w:p w14:paraId="197E429D" w14:textId="3276AEA5" w:rsidR="00A3089F" w:rsidRPr="00A3089F" w:rsidRDefault="00A3089F" w:rsidP="00922E9D">
      <w:pPr>
        <w:contextualSpacing/>
        <w:jc w:val="both"/>
        <w:rPr>
          <w:rFonts w:ascii="Times New Roman" w:hAnsi="Times New Roman" w:cs="Times New Roman"/>
          <w:lang w:val="ru-RU"/>
        </w:rPr>
        <w:pPrChange w:id="631" w:author="OLENA PASHKOVA (NEPTUNE.UA)" w:date="2023-11-16T03:58:00Z">
          <w:pPr>
            <w:contextualSpacing/>
          </w:pPr>
        </w:pPrChange>
      </w:pPr>
      <w:r w:rsidRPr="00A3089F">
        <w:rPr>
          <w:rFonts w:ascii="Times New Roman" w:hAnsi="Times New Roman" w:cs="Times New Roman"/>
          <w:b/>
          <w:lang w:val="ru-RU"/>
        </w:rPr>
        <w:t>9</w:t>
      </w:r>
      <w:r w:rsidR="001B0877" w:rsidRPr="00AC172F">
        <w:rPr>
          <w:rFonts w:ascii="Times New Roman" w:hAnsi="Times New Roman" w:cs="Times New Roman"/>
          <w:b/>
          <w:lang w:val="ru-RU"/>
        </w:rPr>
        <w:t>.9.</w:t>
      </w:r>
      <w:r w:rsidR="001B0877" w:rsidRPr="001B0877">
        <w:rPr>
          <w:rFonts w:ascii="Times New Roman" w:hAnsi="Times New Roman" w:cs="Times New Roman"/>
          <w:lang w:val="ru-RU"/>
        </w:rPr>
        <w:tab/>
      </w:r>
      <w:r w:rsidRPr="00A3089F">
        <w:rPr>
          <w:rFonts w:ascii="Times New Roman" w:hAnsi="Times New Roman" w:cs="Times New Roman"/>
          <w:lang w:val="ru-RU"/>
        </w:rPr>
        <w:t xml:space="preserve">У </w:t>
      </w:r>
      <w:proofErr w:type="spellStart"/>
      <w:r w:rsidRPr="00A3089F">
        <w:rPr>
          <w:rFonts w:ascii="Times New Roman" w:hAnsi="Times New Roman" w:cs="Times New Roman"/>
          <w:lang w:val="ru-RU"/>
        </w:rPr>
        <w:t>разі</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передачі</w:t>
      </w:r>
      <w:proofErr w:type="spellEnd"/>
      <w:r w:rsidRPr="00A3089F">
        <w:rPr>
          <w:rFonts w:ascii="Times New Roman" w:hAnsi="Times New Roman" w:cs="Times New Roman"/>
          <w:lang w:val="ru-RU"/>
        </w:rPr>
        <w:t xml:space="preserve"> Зерна на </w:t>
      </w:r>
      <w:proofErr w:type="spellStart"/>
      <w:r w:rsidRPr="00A3089F">
        <w:rPr>
          <w:rFonts w:ascii="Times New Roman" w:hAnsi="Times New Roman" w:cs="Times New Roman"/>
          <w:lang w:val="ru-RU"/>
        </w:rPr>
        <w:t>Терміналі</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Виконавця</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третій</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особі</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Замовник</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сплачує</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вартість</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зберігання</w:t>
      </w:r>
      <w:proofErr w:type="spellEnd"/>
      <w:r w:rsidRPr="00A3089F">
        <w:rPr>
          <w:rFonts w:ascii="Times New Roman" w:hAnsi="Times New Roman" w:cs="Times New Roman"/>
          <w:lang w:val="ru-RU"/>
        </w:rPr>
        <w:t xml:space="preserve"> Зерна, </w:t>
      </w:r>
      <w:proofErr w:type="gramStart"/>
      <w:r w:rsidRPr="00A3089F">
        <w:rPr>
          <w:rFonts w:ascii="Times New Roman" w:hAnsi="Times New Roman" w:cs="Times New Roman"/>
          <w:lang w:val="ru-RU"/>
        </w:rPr>
        <w:t>в порядку</w:t>
      </w:r>
      <w:proofErr w:type="gramEnd"/>
      <w:r w:rsidRPr="00A3089F">
        <w:rPr>
          <w:rFonts w:ascii="Times New Roman" w:hAnsi="Times New Roman" w:cs="Times New Roman"/>
          <w:lang w:val="ru-RU"/>
        </w:rPr>
        <w:t xml:space="preserve"> та </w:t>
      </w:r>
      <w:proofErr w:type="spellStart"/>
      <w:r w:rsidRPr="00A3089F">
        <w:rPr>
          <w:rFonts w:ascii="Times New Roman" w:hAnsi="Times New Roman" w:cs="Times New Roman"/>
          <w:lang w:val="ru-RU"/>
        </w:rPr>
        <w:t>згідно</w:t>
      </w:r>
      <w:proofErr w:type="spellEnd"/>
      <w:r w:rsidRPr="00A3089F">
        <w:rPr>
          <w:rFonts w:ascii="Times New Roman" w:hAnsi="Times New Roman" w:cs="Times New Roman"/>
          <w:lang w:val="ru-RU"/>
        </w:rPr>
        <w:t xml:space="preserve"> ставок </w:t>
      </w:r>
      <w:proofErr w:type="spellStart"/>
      <w:r w:rsidRPr="00A3089F">
        <w:rPr>
          <w:rFonts w:ascii="Times New Roman" w:hAnsi="Times New Roman" w:cs="Times New Roman"/>
          <w:lang w:val="ru-RU"/>
        </w:rPr>
        <w:t>зазначених</w:t>
      </w:r>
      <w:proofErr w:type="spellEnd"/>
      <w:r w:rsidRPr="00A3089F">
        <w:rPr>
          <w:rFonts w:ascii="Times New Roman" w:hAnsi="Times New Roman" w:cs="Times New Roman"/>
          <w:lang w:val="ru-RU"/>
        </w:rPr>
        <w:t xml:space="preserve"> в </w:t>
      </w:r>
      <w:proofErr w:type="spellStart"/>
      <w:r w:rsidRPr="00A3089F">
        <w:rPr>
          <w:rFonts w:ascii="Times New Roman" w:hAnsi="Times New Roman" w:cs="Times New Roman"/>
          <w:lang w:val="ru-RU"/>
        </w:rPr>
        <w:t>цьому</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Договорі</w:t>
      </w:r>
      <w:proofErr w:type="spellEnd"/>
      <w:r w:rsidRPr="00A3089F">
        <w:rPr>
          <w:rFonts w:ascii="Times New Roman" w:hAnsi="Times New Roman" w:cs="Times New Roman"/>
          <w:lang w:val="ru-RU"/>
        </w:rPr>
        <w:t xml:space="preserve">, з моменту </w:t>
      </w:r>
      <w:proofErr w:type="spellStart"/>
      <w:r w:rsidRPr="00A3089F">
        <w:rPr>
          <w:rFonts w:ascii="Times New Roman" w:hAnsi="Times New Roman" w:cs="Times New Roman"/>
          <w:lang w:val="ru-RU"/>
        </w:rPr>
        <w:t>прийому</w:t>
      </w:r>
      <w:proofErr w:type="spellEnd"/>
      <w:r w:rsidRPr="00A3089F">
        <w:rPr>
          <w:rFonts w:ascii="Times New Roman" w:hAnsi="Times New Roman" w:cs="Times New Roman"/>
          <w:lang w:val="ru-RU"/>
        </w:rPr>
        <w:t xml:space="preserve"> Зерна </w:t>
      </w:r>
      <w:proofErr w:type="spellStart"/>
      <w:r w:rsidRPr="00A3089F">
        <w:rPr>
          <w:rFonts w:ascii="Times New Roman" w:hAnsi="Times New Roman" w:cs="Times New Roman"/>
          <w:lang w:val="ru-RU"/>
        </w:rPr>
        <w:t>Виконавцем</w:t>
      </w:r>
      <w:proofErr w:type="spellEnd"/>
      <w:r w:rsidRPr="00A3089F">
        <w:rPr>
          <w:rFonts w:ascii="Times New Roman" w:hAnsi="Times New Roman" w:cs="Times New Roman"/>
          <w:lang w:val="ru-RU"/>
        </w:rPr>
        <w:t xml:space="preserve"> до моменту </w:t>
      </w:r>
      <w:proofErr w:type="spellStart"/>
      <w:r w:rsidRPr="00A3089F">
        <w:rPr>
          <w:rFonts w:ascii="Times New Roman" w:hAnsi="Times New Roman" w:cs="Times New Roman"/>
          <w:lang w:val="ru-RU"/>
        </w:rPr>
        <w:t>передачі</w:t>
      </w:r>
      <w:proofErr w:type="spellEnd"/>
      <w:r w:rsidRPr="00A3089F">
        <w:rPr>
          <w:rFonts w:ascii="Times New Roman" w:hAnsi="Times New Roman" w:cs="Times New Roman"/>
          <w:lang w:val="ru-RU"/>
        </w:rPr>
        <w:t xml:space="preserve"> Зерна </w:t>
      </w:r>
      <w:proofErr w:type="spellStart"/>
      <w:r w:rsidRPr="00A3089F">
        <w:rPr>
          <w:rFonts w:ascii="Times New Roman" w:hAnsi="Times New Roman" w:cs="Times New Roman"/>
          <w:lang w:val="ru-RU"/>
        </w:rPr>
        <w:t>третій</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особі</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підписання</w:t>
      </w:r>
      <w:proofErr w:type="spellEnd"/>
      <w:r w:rsidRPr="00A3089F">
        <w:rPr>
          <w:rFonts w:ascii="Times New Roman" w:hAnsi="Times New Roman" w:cs="Times New Roman"/>
          <w:lang w:val="ru-RU"/>
        </w:rPr>
        <w:t xml:space="preserve"> акту </w:t>
      </w:r>
      <w:proofErr w:type="spellStart"/>
      <w:r w:rsidRPr="00A3089F">
        <w:rPr>
          <w:rFonts w:ascii="Times New Roman" w:hAnsi="Times New Roman" w:cs="Times New Roman"/>
          <w:lang w:val="ru-RU"/>
        </w:rPr>
        <w:t>прийому-передачі</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вантажу</w:t>
      </w:r>
      <w:proofErr w:type="spellEnd"/>
      <w:r w:rsidRPr="00A3089F">
        <w:rPr>
          <w:rFonts w:ascii="Times New Roman" w:hAnsi="Times New Roman" w:cs="Times New Roman"/>
          <w:lang w:val="ru-RU"/>
        </w:rPr>
        <w:t xml:space="preserve">). </w:t>
      </w:r>
    </w:p>
    <w:p w14:paraId="1BCE49F1" w14:textId="5184E7FE" w:rsidR="00A3089F" w:rsidRPr="00A3089F" w:rsidRDefault="00A3089F" w:rsidP="00922E9D">
      <w:pPr>
        <w:contextualSpacing/>
        <w:jc w:val="both"/>
        <w:rPr>
          <w:rFonts w:ascii="Times New Roman" w:hAnsi="Times New Roman" w:cs="Times New Roman"/>
          <w:lang w:val="ru-RU"/>
        </w:rPr>
        <w:pPrChange w:id="632" w:author="OLENA PASHKOVA (NEPTUNE.UA)" w:date="2023-11-16T03:58:00Z">
          <w:pPr>
            <w:contextualSpacing/>
          </w:pPr>
        </w:pPrChange>
      </w:pPr>
      <w:r w:rsidRPr="00A3089F">
        <w:rPr>
          <w:rFonts w:ascii="Times New Roman" w:hAnsi="Times New Roman" w:cs="Times New Roman"/>
          <w:lang w:val="ru-RU"/>
        </w:rPr>
        <w:t xml:space="preserve">У </w:t>
      </w:r>
      <w:proofErr w:type="spellStart"/>
      <w:r w:rsidRPr="00A3089F">
        <w:rPr>
          <w:rFonts w:ascii="Times New Roman" w:hAnsi="Times New Roman" w:cs="Times New Roman"/>
          <w:lang w:val="ru-RU"/>
        </w:rPr>
        <w:t>разі</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отримання</w:t>
      </w:r>
      <w:proofErr w:type="spellEnd"/>
      <w:r w:rsidRPr="00A3089F">
        <w:rPr>
          <w:rFonts w:ascii="Times New Roman" w:hAnsi="Times New Roman" w:cs="Times New Roman"/>
          <w:lang w:val="ru-RU"/>
        </w:rPr>
        <w:t xml:space="preserve"> Зерна на </w:t>
      </w:r>
      <w:proofErr w:type="spellStart"/>
      <w:r w:rsidRPr="00A3089F">
        <w:rPr>
          <w:rFonts w:ascii="Times New Roman" w:hAnsi="Times New Roman" w:cs="Times New Roman"/>
          <w:lang w:val="ru-RU"/>
        </w:rPr>
        <w:t>Терміналі</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Виконавця</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від</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третьої</w:t>
      </w:r>
      <w:proofErr w:type="spellEnd"/>
      <w:r w:rsidRPr="00A3089F">
        <w:rPr>
          <w:rFonts w:ascii="Times New Roman" w:hAnsi="Times New Roman" w:cs="Times New Roman"/>
          <w:lang w:val="ru-RU"/>
        </w:rPr>
        <w:t xml:space="preserve"> особи, </w:t>
      </w:r>
      <w:proofErr w:type="spellStart"/>
      <w:r w:rsidRPr="00A3089F">
        <w:rPr>
          <w:rFonts w:ascii="Times New Roman" w:hAnsi="Times New Roman" w:cs="Times New Roman"/>
          <w:lang w:val="ru-RU"/>
        </w:rPr>
        <w:t>Замовник</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сплачує</w:t>
      </w:r>
      <w:proofErr w:type="spellEnd"/>
      <w:r w:rsidRPr="00A3089F">
        <w:rPr>
          <w:rFonts w:ascii="Times New Roman" w:hAnsi="Times New Roman" w:cs="Times New Roman"/>
          <w:lang w:val="ru-RU"/>
        </w:rPr>
        <w:t xml:space="preserve"> плату за </w:t>
      </w:r>
      <w:proofErr w:type="spellStart"/>
      <w:r w:rsidRPr="00A3089F">
        <w:rPr>
          <w:rFonts w:ascii="Times New Roman" w:hAnsi="Times New Roman" w:cs="Times New Roman"/>
          <w:lang w:val="ru-RU"/>
        </w:rPr>
        <w:t>зберігання</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відповідно</w:t>
      </w:r>
      <w:proofErr w:type="spellEnd"/>
      <w:r w:rsidRPr="00A3089F">
        <w:rPr>
          <w:rFonts w:ascii="Times New Roman" w:hAnsi="Times New Roman" w:cs="Times New Roman"/>
          <w:lang w:val="ru-RU"/>
        </w:rPr>
        <w:t xml:space="preserve"> до </w:t>
      </w:r>
      <w:proofErr w:type="spellStart"/>
      <w:r w:rsidRPr="00A3089F">
        <w:rPr>
          <w:rFonts w:ascii="Times New Roman" w:hAnsi="Times New Roman" w:cs="Times New Roman"/>
          <w:lang w:val="ru-RU"/>
        </w:rPr>
        <w:t>терміну</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зберігання</w:t>
      </w:r>
      <w:proofErr w:type="spellEnd"/>
      <w:r w:rsidRPr="00A3089F">
        <w:rPr>
          <w:rFonts w:ascii="Times New Roman" w:hAnsi="Times New Roman" w:cs="Times New Roman"/>
          <w:lang w:val="ru-RU"/>
        </w:rPr>
        <w:t xml:space="preserve"> Зерна на </w:t>
      </w:r>
      <w:proofErr w:type="spellStart"/>
      <w:r w:rsidRPr="00A3089F">
        <w:rPr>
          <w:rFonts w:ascii="Times New Roman" w:hAnsi="Times New Roman" w:cs="Times New Roman"/>
          <w:lang w:val="ru-RU"/>
        </w:rPr>
        <w:t>Терміналі</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ціна</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що</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підлягає</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оплаті</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діє</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згідно</w:t>
      </w:r>
      <w:proofErr w:type="spellEnd"/>
      <w:r w:rsidRPr="00A3089F">
        <w:rPr>
          <w:rFonts w:ascii="Times New Roman" w:hAnsi="Times New Roman" w:cs="Times New Roman"/>
          <w:lang w:val="ru-RU"/>
        </w:rPr>
        <w:t xml:space="preserve"> з п. 9.3 з </w:t>
      </w:r>
      <w:proofErr w:type="spellStart"/>
      <w:r w:rsidRPr="00A3089F">
        <w:rPr>
          <w:rFonts w:ascii="Times New Roman" w:hAnsi="Times New Roman" w:cs="Times New Roman"/>
          <w:lang w:val="ru-RU"/>
        </w:rPr>
        <w:t>дати</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приймання</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цього</w:t>
      </w:r>
      <w:proofErr w:type="spellEnd"/>
      <w:r w:rsidRPr="00A3089F">
        <w:rPr>
          <w:rFonts w:ascii="Times New Roman" w:hAnsi="Times New Roman" w:cs="Times New Roman"/>
          <w:lang w:val="ru-RU"/>
        </w:rPr>
        <w:t xml:space="preserve"> Зерна </w:t>
      </w:r>
      <w:proofErr w:type="spellStart"/>
      <w:r w:rsidRPr="00A3089F">
        <w:rPr>
          <w:rFonts w:ascii="Times New Roman" w:hAnsi="Times New Roman" w:cs="Times New Roman"/>
          <w:lang w:val="ru-RU"/>
        </w:rPr>
        <w:t>Терміналом</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незалежно</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від</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дати</w:t>
      </w:r>
      <w:proofErr w:type="spellEnd"/>
      <w:r w:rsidRPr="00A3089F">
        <w:rPr>
          <w:rFonts w:ascii="Times New Roman" w:hAnsi="Times New Roman" w:cs="Times New Roman"/>
          <w:lang w:val="ru-RU"/>
        </w:rPr>
        <w:t xml:space="preserve"> акту </w:t>
      </w:r>
      <w:proofErr w:type="spellStart"/>
      <w:r w:rsidRPr="00A3089F">
        <w:rPr>
          <w:rFonts w:ascii="Times New Roman" w:hAnsi="Times New Roman" w:cs="Times New Roman"/>
          <w:lang w:val="ru-RU"/>
        </w:rPr>
        <w:t>прийому-передачі</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що</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підтверджує</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отримання</w:t>
      </w:r>
      <w:proofErr w:type="spellEnd"/>
      <w:r w:rsidRPr="00A3089F">
        <w:rPr>
          <w:rFonts w:ascii="Times New Roman" w:hAnsi="Times New Roman" w:cs="Times New Roman"/>
          <w:lang w:val="ru-RU"/>
        </w:rPr>
        <w:t xml:space="preserve"> Зерна </w:t>
      </w:r>
      <w:proofErr w:type="spellStart"/>
      <w:r w:rsidRPr="00A3089F">
        <w:rPr>
          <w:rFonts w:ascii="Times New Roman" w:hAnsi="Times New Roman" w:cs="Times New Roman"/>
          <w:lang w:val="ru-RU"/>
        </w:rPr>
        <w:t>Замовником</w:t>
      </w:r>
      <w:proofErr w:type="spellEnd"/>
      <w:r w:rsidRPr="00A3089F">
        <w:rPr>
          <w:rFonts w:ascii="Times New Roman" w:hAnsi="Times New Roman" w:cs="Times New Roman"/>
          <w:lang w:val="ru-RU"/>
        </w:rPr>
        <w:t xml:space="preserve">. </w:t>
      </w:r>
    </w:p>
    <w:p w14:paraId="466AC842" w14:textId="1E6D2684" w:rsidR="001B0877" w:rsidRDefault="00A3089F" w:rsidP="00922E9D">
      <w:pPr>
        <w:contextualSpacing/>
        <w:jc w:val="both"/>
        <w:rPr>
          <w:rFonts w:ascii="Times New Roman" w:hAnsi="Times New Roman" w:cs="Times New Roman"/>
          <w:lang w:val="ru-RU"/>
        </w:rPr>
        <w:pPrChange w:id="633" w:author="OLENA PASHKOVA (NEPTUNE.UA)" w:date="2023-11-16T03:58:00Z">
          <w:pPr>
            <w:contextualSpacing/>
          </w:pPr>
        </w:pPrChange>
      </w:pPr>
      <w:proofErr w:type="spellStart"/>
      <w:r w:rsidRPr="00A3089F">
        <w:rPr>
          <w:rFonts w:ascii="Times New Roman" w:hAnsi="Times New Roman" w:cs="Times New Roman"/>
          <w:lang w:val="ru-RU"/>
        </w:rPr>
        <w:t>Вартість</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зберігання</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вантажу</w:t>
      </w:r>
      <w:proofErr w:type="spellEnd"/>
      <w:r w:rsidRPr="00A3089F">
        <w:rPr>
          <w:rFonts w:ascii="Times New Roman" w:hAnsi="Times New Roman" w:cs="Times New Roman"/>
          <w:lang w:val="ru-RU"/>
        </w:rPr>
        <w:t xml:space="preserve"> у </w:t>
      </w:r>
      <w:proofErr w:type="spellStart"/>
      <w:r w:rsidRPr="00A3089F">
        <w:rPr>
          <w:rFonts w:ascii="Times New Roman" w:hAnsi="Times New Roman" w:cs="Times New Roman"/>
          <w:lang w:val="ru-RU"/>
        </w:rPr>
        <w:t>Виконавця</w:t>
      </w:r>
      <w:proofErr w:type="spellEnd"/>
      <w:r w:rsidRPr="00A3089F">
        <w:rPr>
          <w:rFonts w:ascii="Times New Roman" w:hAnsi="Times New Roman" w:cs="Times New Roman"/>
          <w:lang w:val="ru-RU"/>
        </w:rPr>
        <w:t xml:space="preserve"> з моменту </w:t>
      </w:r>
      <w:proofErr w:type="spellStart"/>
      <w:r w:rsidRPr="00A3089F">
        <w:rPr>
          <w:rFonts w:ascii="Times New Roman" w:hAnsi="Times New Roman" w:cs="Times New Roman"/>
          <w:lang w:val="ru-RU"/>
        </w:rPr>
        <w:t>його</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завезення</w:t>
      </w:r>
      <w:proofErr w:type="spellEnd"/>
      <w:r w:rsidRPr="00A3089F">
        <w:rPr>
          <w:rFonts w:ascii="Times New Roman" w:hAnsi="Times New Roman" w:cs="Times New Roman"/>
          <w:lang w:val="ru-RU"/>
        </w:rPr>
        <w:t xml:space="preserve"> на </w:t>
      </w:r>
      <w:proofErr w:type="spellStart"/>
      <w:r w:rsidRPr="00A3089F">
        <w:rPr>
          <w:rFonts w:ascii="Times New Roman" w:hAnsi="Times New Roman" w:cs="Times New Roman"/>
          <w:lang w:val="ru-RU"/>
        </w:rPr>
        <w:t>Термінал</w:t>
      </w:r>
      <w:proofErr w:type="spellEnd"/>
      <w:r w:rsidRPr="00A3089F">
        <w:rPr>
          <w:rFonts w:ascii="Times New Roman" w:hAnsi="Times New Roman" w:cs="Times New Roman"/>
          <w:lang w:val="ru-RU"/>
        </w:rPr>
        <w:t xml:space="preserve"> до </w:t>
      </w:r>
      <w:proofErr w:type="spellStart"/>
      <w:r w:rsidRPr="00A3089F">
        <w:rPr>
          <w:rFonts w:ascii="Times New Roman" w:hAnsi="Times New Roman" w:cs="Times New Roman"/>
          <w:lang w:val="ru-RU"/>
        </w:rPr>
        <w:t>дати</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що</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передує</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його</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переоформленню</w:t>
      </w:r>
      <w:proofErr w:type="spellEnd"/>
      <w:r w:rsidRPr="00A3089F">
        <w:rPr>
          <w:rFonts w:ascii="Times New Roman" w:hAnsi="Times New Roman" w:cs="Times New Roman"/>
          <w:lang w:val="ru-RU"/>
        </w:rPr>
        <w:t xml:space="preserve"> на </w:t>
      </w:r>
      <w:proofErr w:type="spellStart"/>
      <w:r w:rsidRPr="00A3089F">
        <w:rPr>
          <w:rFonts w:ascii="Times New Roman" w:hAnsi="Times New Roman" w:cs="Times New Roman"/>
          <w:lang w:val="ru-RU"/>
        </w:rPr>
        <w:t>Замовника</w:t>
      </w:r>
      <w:proofErr w:type="spellEnd"/>
      <w:r w:rsidRPr="00A3089F">
        <w:rPr>
          <w:rFonts w:ascii="Times New Roman" w:hAnsi="Times New Roman" w:cs="Times New Roman"/>
          <w:lang w:val="ru-RU"/>
        </w:rPr>
        <w:t xml:space="preserve"> за актом </w:t>
      </w:r>
      <w:proofErr w:type="spellStart"/>
      <w:r w:rsidRPr="00A3089F">
        <w:rPr>
          <w:rFonts w:ascii="Times New Roman" w:hAnsi="Times New Roman" w:cs="Times New Roman"/>
          <w:lang w:val="ru-RU"/>
        </w:rPr>
        <w:t>приймання-передачі</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оплачує</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попередній</w:t>
      </w:r>
      <w:proofErr w:type="spellEnd"/>
      <w:r w:rsidRPr="00A3089F">
        <w:rPr>
          <w:rFonts w:ascii="Times New Roman" w:hAnsi="Times New Roman" w:cs="Times New Roman"/>
          <w:lang w:val="ru-RU"/>
        </w:rPr>
        <w:t xml:space="preserve"> </w:t>
      </w:r>
      <w:proofErr w:type="spellStart"/>
      <w:r w:rsidRPr="00A3089F">
        <w:rPr>
          <w:rFonts w:ascii="Times New Roman" w:hAnsi="Times New Roman" w:cs="Times New Roman"/>
          <w:lang w:val="ru-RU"/>
        </w:rPr>
        <w:t>власник</w:t>
      </w:r>
      <w:proofErr w:type="spellEnd"/>
      <w:r w:rsidRPr="00A3089F">
        <w:rPr>
          <w:rFonts w:ascii="Times New Roman" w:hAnsi="Times New Roman" w:cs="Times New Roman"/>
          <w:lang w:val="ru-RU"/>
        </w:rPr>
        <w:t xml:space="preserve"> такого </w:t>
      </w:r>
      <w:proofErr w:type="spellStart"/>
      <w:r w:rsidRPr="00A3089F">
        <w:rPr>
          <w:rFonts w:ascii="Times New Roman" w:hAnsi="Times New Roman" w:cs="Times New Roman"/>
          <w:lang w:val="ru-RU"/>
        </w:rPr>
        <w:t>вантажу</w:t>
      </w:r>
      <w:proofErr w:type="spellEnd"/>
      <w:r w:rsidRPr="00A3089F">
        <w:rPr>
          <w:rFonts w:ascii="Times New Roman" w:hAnsi="Times New Roman" w:cs="Times New Roman"/>
          <w:lang w:val="ru-RU"/>
        </w:rPr>
        <w:t>.</w:t>
      </w:r>
    </w:p>
    <w:p w14:paraId="7CC48648" w14:textId="44A3E494" w:rsidR="00AF701D" w:rsidRPr="001B0877" w:rsidRDefault="00AF701D" w:rsidP="00922E9D">
      <w:pPr>
        <w:contextualSpacing/>
        <w:jc w:val="both"/>
        <w:rPr>
          <w:rFonts w:ascii="Times New Roman" w:hAnsi="Times New Roman" w:cs="Times New Roman"/>
          <w:lang w:val="ru-RU"/>
        </w:rPr>
        <w:pPrChange w:id="634" w:author="OLENA PASHKOVA (NEPTUNE.UA)" w:date="2023-11-16T03:58:00Z">
          <w:pPr>
            <w:contextualSpacing/>
          </w:pPr>
        </w:pPrChange>
      </w:pPr>
      <w:r w:rsidRPr="00AF701D">
        <w:rPr>
          <w:rFonts w:ascii="Times New Roman" w:hAnsi="Times New Roman" w:cs="Times New Roman"/>
          <w:lang w:val="ru-RU"/>
        </w:rPr>
        <w:t xml:space="preserve">При </w:t>
      </w:r>
      <w:proofErr w:type="spellStart"/>
      <w:r w:rsidRPr="00AF701D">
        <w:rPr>
          <w:rFonts w:ascii="Times New Roman" w:hAnsi="Times New Roman" w:cs="Times New Roman"/>
          <w:lang w:val="ru-RU"/>
        </w:rPr>
        <w:t>цьому</w:t>
      </w:r>
      <w:proofErr w:type="spellEnd"/>
      <w:r w:rsidRPr="00AF701D">
        <w:rPr>
          <w:rFonts w:ascii="Times New Roman" w:hAnsi="Times New Roman" w:cs="Times New Roman"/>
          <w:lang w:val="ru-RU"/>
        </w:rPr>
        <w:t xml:space="preserve">, </w:t>
      </w:r>
      <w:proofErr w:type="spellStart"/>
      <w:r w:rsidRPr="00AF701D">
        <w:rPr>
          <w:rFonts w:ascii="Times New Roman" w:hAnsi="Times New Roman" w:cs="Times New Roman"/>
          <w:lang w:val="ru-RU"/>
        </w:rPr>
        <w:t>Замовник</w:t>
      </w:r>
      <w:proofErr w:type="spellEnd"/>
      <w:r w:rsidRPr="00AF701D">
        <w:rPr>
          <w:rFonts w:ascii="Times New Roman" w:hAnsi="Times New Roman" w:cs="Times New Roman"/>
          <w:lang w:val="ru-RU"/>
        </w:rPr>
        <w:t xml:space="preserve"> не </w:t>
      </w:r>
      <w:proofErr w:type="spellStart"/>
      <w:r w:rsidRPr="00AF701D">
        <w:rPr>
          <w:rFonts w:ascii="Times New Roman" w:hAnsi="Times New Roman" w:cs="Times New Roman"/>
          <w:lang w:val="ru-RU"/>
        </w:rPr>
        <w:t>несе</w:t>
      </w:r>
      <w:proofErr w:type="spellEnd"/>
      <w:r w:rsidRPr="00AF701D">
        <w:rPr>
          <w:rFonts w:ascii="Times New Roman" w:hAnsi="Times New Roman" w:cs="Times New Roman"/>
          <w:lang w:val="ru-RU"/>
        </w:rPr>
        <w:t xml:space="preserve"> </w:t>
      </w:r>
      <w:proofErr w:type="spellStart"/>
      <w:r w:rsidRPr="00AF701D">
        <w:rPr>
          <w:rFonts w:ascii="Times New Roman" w:hAnsi="Times New Roman" w:cs="Times New Roman"/>
          <w:lang w:val="ru-RU"/>
        </w:rPr>
        <w:t>відповідальність</w:t>
      </w:r>
      <w:proofErr w:type="spellEnd"/>
      <w:r w:rsidRPr="00AF701D">
        <w:rPr>
          <w:rFonts w:ascii="Times New Roman" w:hAnsi="Times New Roman" w:cs="Times New Roman"/>
          <w:lang w:val="ru-RU"/>
        </w:rPr>
        <w:t xml:space="preserve"> за </w:t>
      </w:r>
      <w:proofErr w:type="spellStart"/>
      <w:r w:rsidRPr="00AF701D">
        <w:rPr>
          <w:rFonts w:ascii="Times New Roman" w:hAnsi="Times New Roman" w:cs="Times New Roman"/>
          <w:lang w:val="ru-RU"/>
        </w:rPr>
        <w:t>зобов'язаннями</w:t>
      </w:r>
      <w:proofErr w:type="spellEnd"/>
      <w:r w:rsidRPr="00AF701D">
        <w:rPr>
          <w:rFonts w:ascii="Times New Roman" w:hAnsi="Times New Roman" w:cs="Times New Roman"/>
          <w:lang w:val="ru-RU"/>
        </w:rPr>
        <w:t xml:space="preserve"> </w:t>
      </w:r>
      <w:proofErr w:type="spellStart"/>
      <w:r w:rsidRPr="00AF701D">
        <w:rPr>
          <w:rFonts w:ascii="Times New Roman" w:hAnsi="Times New Roman" w:cs="Times New Roman"/>
          <w:lang w:val="ru-RU"/>
        </w:rPr>
        <w:t>третьої</w:t>
      </w:r>
      <w:proofErr w:type="spellEnd"/>
      <w:r w:rsidRPr="00AF701D">
        <w:rPr>
          <w:rFonts w:ascii="Times New Roman" w:hAnsi="Times New Roman" w:cs="Times New Roman"/>
          <w:lang w:val="ru-RU"/>
        </w:rPr>
        <w:t xml:space="preserve"> </w:t>
      </w:r>
      <w:proofErr w:type="spellStart"/>
      <w:r w:rsidRPr="00AF701D">
        <w:rPr>
          <w:rFonts w:ascii="Times New Roman" w:hAnsi="Times New Roman" w:cs="Times New Roman"/>
          <w:lang w:val="ru-RU"/>
        </w:rPr>
        <w:t>сторони</w:t>
      </w:r>
      <w:proofErr w:type="spellEnd"/>
      <w:r w:rsidRPr="00AF701D">
        <w:rPr>
          <w:rFonts w:ascii="Times New Roman" w:hAnsi="Times New Roman" w:cs="Times New Roman"/>
          <w:lang w:val="ru-RU"/>
        </w:rPr>
        <w:t xml:space="preserve">, </w:t>
      </w:r>
      <w:proofErr w:type="spellStart"/>
      <w:r w:rsidRPr="00AF701D">
        <w:rPr>
          <w:rFonts w:ascii="Times New Roman" w:hAnsi="Times New Roman" w:cs="Times New Roman"/>
          <w:lang w:val="ru-RU"/>
        </w:rPr>
        <w:t>що</w:t>
      </w:r>
      <w:proofErr w:type="spellEnd"/>
      <w:r w:rsidRPr="00AF701D">
        <w:rPr>
          <w:rFonts w:ascii="Times New Roman" w:hAnsi="Times New Roman" w:cs="Times New Roman"/>
          <w:lang w:val="ru-RU"/>
        </w:rPr>
        <w:t xml:space="preserve"> </w:t>
      </w:r>
      <w:proofErr w:type="spellStart"/>
      <w:r w:rsidRPr="00AF701D">
        <w:rPr>
          <w:rFonts w:ascii="Times New Roman" w:hAnsi="Times New Roman" w:cs="Times New Roman"/>
          <w:lang w:val="ru-RU"/>
        </w:rPr>
        <w:t>виникли</w:t>
      </w:r>
      <w:proofErr w:type="spellEnd"/>
      <w:r w:rsidRPr="00AF701D">
        <w:rPr>
          <w:rFonts w:ascii="Times New Roman" w:hAnsi="Times New Roman" w:cs="Times New Roman"/>
          <w:lang w:val="ru-RU"/>
        </w:rPr>
        <w:t xml:space="preserve"> в </w:t>
      </w:r>
      <w:proofErr w:type="spellStart"/>
      <w:r w:rsidRPr="00AF701D">
        <w:rPr>
          <w:rFonts w:ascii="Times New Roman" w:hAnsi="Times New Roman" w:cs="Times New Roman"/>
          <w:lang w:val="ru-RU"/>
        </w:rPr>
        <w:t>зв'язку</w:t>
      </w:r>
      <w:proofErr w:type="spellEnd"/>
      <w:r w:rsidRPr="00AF701D">
        <w:rPr>
          <w:rFonts w:ascii="Times New Roman" w:hAnsi="Times New Roman" w:cs="Times New Roman"/>
          <w:lang w:val="ru-RU"/>
        </w:rPr>
        <w:t xml:space="preserve"> </w:t>
      </w:r>
      <w:proofErr w:type="spellStart"/>
      <w:r w:rsidRPr="00AF701D">
        <w:rPr>
          <w:rFonts w:ascii="Times New Roman" w:hAnsi="Times New Roman" w:cs="Times New Roman"/>
          <w:lang w:val="ru-RU"/>
        </w:rPr>
        <w:t>зі</w:t>
      </w:r>
      <w:proofErr w:type="spellEnd"/>
      <w:r w:rsidRPr="00AF701D">
        <w:rPr>
          <w:rFonts w:ascii="Times New Roman" w:hAnsi="Times New Roman" w:cs="Times New Roman"/>
          <w:lang w:val="ru-RU"/>
        </w:rPr>
        <w:t xml:space="preserve"> </w:t>
      </w:r>
      <w:proofErr w:type="spellStart"/>
      <w:r w:rsidRPr="00AF701D">
        <w:rPr>
          <w:rFonts w:ascii="Times New Roman" w:hAnsi="Times New Roman" w:cs="Times New Roman"/>
          <w:lang w:val="ru-RU"/>
        </w:rPr>
        <w:t>зберіганням</w:t>
      </w:r>
      <w:proofErr w:type="spellEnd"/>
      <w:r w:rsidRPr="00AF701D">
        <w:rPr>
          <w:rFonts w:ascii="Times New Roman" w:hAnsi="Times New Roman" w:cs="Times New Roman"/>
          <w:lang w:val="ru-RU"/>
        </w:rPr>
        <w:t xml:space="preserve"> такого </w:t>
      </w:r>
      <w:proofErr w:type="spellStart"/>
      <w:r w:rsidRPr="00AF701D">
        <w:rPr>
          <w:rFonts w:ascii="Times New Roman" w:hAnsi="Times New Roman" w:cs="Times New Roman"/>
          <w:lang w:val="ru-RU"/>
        </w:rPr>
        <w:t>Вантажу</w:t>
      </w:r>
      <w:proofErr w:type="spellEnd"/>
      <w:r w:rsidRPr="00AF701D">
        <w:rPr>
          <w:rFonts w:ascii="Times New Roman" w:hAnsi="Times New Roman" w:cs="Times New Roman"/>
          <w:lang w:val="ru-RU"/>
        </w:rPr>
        <w:t>.</w:t>
      </w:r>
    </w:p>
    <w:p w14:paraId="4C85BCD5" w14:textId="3EAA5728" w:rsidR="001B0877" w:rsidRPr="001B0877" w:rsidRDefault="007037B6" w:rsidP="00922E9D">
      <w:pPr>
        <w:contextualSpacing/>
        <w:jc w:val="both"/>
        <w:rPr>
          <w:rFonts w:ascii="Times New Roman" w:hAnsi="Times New Roman" w:cs="Times New Roman"/>
          <w:lang w:val="ru-RU"/>
        </w:rPr>
        <w:pPrChange w:id="635" w:author="OLENA PASHKOVA (NEPTUNE.UA)" w:date="2023-11-16T03:58:00Z">
          <w:pPr>
            <w:contextualSpacing/>
          </w:pPr>
        </w:pPrChange>
      </w:pPr>
      <w:r w:rsidRPr="00922E9D">
        <w:rPr>
          <w:rFonts w:ascii="Times New Roman" w:hAnsi="Times New Roman" w:cs="Times New Roman"/>
          <w:b/>
          <w:lang w:val="ru-RU"/>
        </w:rPr>
        <w:t>9</w:t>
      </w:r>
      <w:r w:rsidR="001B0877" w:rsidRPr="00AC172F">
        <w:rPr>
          <w:rFonts w:ascii="Times New Roman" w:hAnsi="Times New Roman" w:cs="Times New Roman"/>
          <w:b/>
          <w:lang w:val="ru-RU"/>
        </w:rPr>
        <w:t>.1</w:t>
      </w:r>
      <w:r w:rsidRPr="00922E9D">
        <w:rPr>
          <w:rFonts w:ascii="Times New Roman" w:hAnsi="Times New Roman" w:cs="Times New Roman"/>
          <w:b/>
          <w:lang w:val="ru-RU"/>
        </w:rPr>
        <w:t>0</w:t>
      </w:r>
      <w:r w:rsidR="001B0877" w:rsidRPr="00AC172F">
        <w:rPr>
          <w:rFonts w:ascii="Times New Roman" w:hAnsi="Times New Roman" w:cs="Times New Roman"/>
          <w:b/>
          <w:lang w:val="ru-RU"/>
        </w:rPr>
        <w:t>.</w:t>
      </w:r>
      <w:r w:rsidR="001B0877" w:rsidRPr="001B0877">
        <w:rPr>
          <w:rFonts w:ascii="Times New Roman" w:hAnsi="Times New Roman" w:cs="Times New Roman"/>
          <w:lang w:val="ru-RU"/>
        </w:rPr>
        <w:tab/>
      </w:r>
      <w:r w:rsidR="00AA16CB">
        <w:rPr>
          <w:rFonts w:ascii="Times New Roman" w:hAnsi="Times New Roman" w:cs="Times New Roman"/>
          <w:lang w:val="ru-RU"/>
        </w:rPr>
        <w:t xml:space="preserve">Оплата </w:t>
      </w:r>
      <w:proofErr w:type="spellStart"/>
      <w:r w:rsidR="00AA16CB">
        <w:rPr>
          <w:rFonts w:ascii="Times New Roman" w:hAnsi="Times New Roman" w:cs="Times New Roman"/>
          <w:lang w:val="ru-RU"/>
        </w:rPr>
        <w:t>здійснюється</w:t>
      </w:r>
      <w:proofErr w:type="spellEnd"/>
      <w:r w:rsidR="00AA16CB">
        <w:rPr>
          <w:rFonts w:ascii="Times New Roman" w:hAnsi="Times New Roman" w:cs="Times New Roman"/>
          <w:lang w:val="ru-RU"/>
        </w:rPr>
        <w:t xml:space="preserve"> в </w:t>
      </w:r>
      <w:proofErr w:type="spellStart"/>
      <w:r w:rsidR="00AA16CB">
        <w:rPr>
          <w:rFonts w:ascii="Times New Roman" w:hAnsi="Times New Roman" w:cs="Times New Roman"/>
          <w:lang w:val="ru-RU"/>
        </w:rPr>
        <w:t>нац</w:t>
      </w:r>
      <w:r w:rsidR="00AA16CB">
        <w:rPr>
          <w:rFonts w:ascii="Times New Roman" w:hAnsi="Times New Roman" w:cs="Times New Roman"/>
        </w:rPr>
        <w:t>i</w:t>
      </w:r>
      <w:r w:rsidR="00AA16CB">
        <w:rPr>
          <w:rFonts w:ascii="Times New Roman" w:hAnsi="Times New Roman" w:cs="Times New Roman"/>
          <w:lang w:val="ru-RU"/>
        </w:rPr>
        <w:t>ональн</w:t>
      </w:r>
      <w:r w:rsidR="00AA16CB">
        <w:rPr>
          <w:rFonts w:ascii="Times New Roman" w:hAnsi="Times New Roman" w:cs="Times New Roman"/>
        </w:rPr>
        <w:t>i</w:t>
      </w:r>
      <w:proofErr w:type="spellEnd"/>
      <w:r w:rsidR="00AA16CB">
        <w:rPr>
          <w:rFonts w:ascii="Times New Roman" w:hAnsi="Times New Roman" w:cs="Times New Roman"/>
          <w:lang w:val="ru-RU"/>
        </w:rPr>
        <w:t>й валют</w:t>
      </w:r>
      <w:proofErr w:type="spellStart"/>
      <w:r w:rsidR="00AA16CB">
        <w:rPr>
          <w:rFonts w:ascii="Times New Roman" w:hAnsi="Times New Roman" w:cs="Times New Roman"/>
        </w:rPr>
        <w:t>i</w:t>
      </w:r>
      <w:proofErr w:type="spellEnd"/>
      <w:r w:rsidR="00AA16CB" w:rsidRPr="00AA16CB">
        <w:rPr>
          <w:rFonts w:ascii="Times New Roman" w:hAnsi="Times New Roman" w:cs="Times New Roman"/>
          <w:lang w:val="ru-RU"/>
        </w:rPr>
        <w:t xml:space="preserve"> </w:t>
      </w:r>
      <w:proofErr w:type="spellStart"/>
      <w:r w:rsidR="00AA16CB">
        <w:rPr>
          <w:rFonts w:ascii="Times New Roman" w:hAnsi="Times New Roman" w:cs="Times New Roman"/>
          <w:lang w:val="ru-RU"/>
        </w:rPr>
        <w:t>Укра</w:t>
      </w:r>
      <w:r w:rsidR="00AA16CB" w:rsidRPr="00AA16CB">
        <w:rPr>
          <w:rFonts w:ascii="Times New Roman" w:hAnsi="Times New Roman" w:cs="Times New Roman"/>
          <w:lang w:val="ru-RU"/>
        </w:rPr>
        <w:t>ї</w:t>
      </w:r>
      <w:r w:rsidR="00AA16CB">
        <w:rPr>
          <w:rFonts w:ascii="Times New Roman" w:hAnsi="Times New Roman" w:cs="Times New Roman"/>
          <w:lang w:val="ru-RU"/>
        </w:rPr>
        <w:t>ни</w:t>
      </w:r>
      <w:proofErr w:type="spellEnd"/>
      <w:r w:rsidR="00AA16CB">
        <w:rPr>
          <w:rFonts w:ascii="Times New Roman" w:hAnsi="Times New Roman" w:cs="Times New Roman"/>
          <w:lang w:val="ru-RU"/>
        </w:rPr>
        <w:t xml:space="preserve"> - </w:t>
      </w:r>
      <w:proofErr w:type="spellStart"/>
      <w:r w:rsidR="00AA16CB">
        <w:rPr>
          <w:rFonts w:ascii="Times New Roman" w:hAnsi="Times New Roman" w:cs="Times New Roman"/>
          <w:lang w:val="ru-RU"/>
        </w:rPr>
        <w:t>гривн</w:t>
      </w:r>
      <w:r w:rsidR="00AA16CB">
        <w:rPr>
          <w:rFonts w:ascii="Times New Roman" w:hAnsi="Times New Roman" w:cs="Times New Roman"/>
        </w:rPr>
        <w:t>i</w:t>
      </w:r>
      <w:proofErr w:type="spellEnd"/>
      <w:r w:rsidR="001B0877" w:rsidRPr="001B0877">
        <w:rPr>
          <w:rFonts w:ascii="Times New Roman" w:hAnsi="Times New Roman" w:cs="Times New Roman"/>
          <w:lang w:val="ru-RU"/>
        </w:rPr>
        <w:t xml:space="preserve">, шляхом прямого </w:t>
      </w:r>
      <w:proofErr w:type="spellStart"/>
      <w:r w:rsidR="001B0877" w:rsidRPr="001B0877">
        <w:rPr>
          <w:rFonts w:ascii="Times New Roman" w:hAnsi="Times New Roman" w:cs="Times New Roman"/>
          <w:lang w:val="ru-RU"/>
        </w:rPr>
        <w:t>банківського</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переказу</w:t>
      </w:r>
      <w:proofErr w:type="spellEnd"/>
      <w:r w:rsidR="001B0877" w:rsidRPr="001B0877">
        <w:rPr>
          <w:rFonts w:ascii="Times New Roman" w:hAnsi="Times New Roman" w:cs="Times New Roman"/>
          <w:lang w:val="ru-RU"/>
        </w:rPr>
        <w:t xml:space="preserve"> на </w:t>
      </w:r>
      <w:proofErr w:type="spellStart"/>
      <w:r w:rsidR="001B0877" w:rsidRPr="001B0877">
        <w:rPr>
          <w:rFonts w:ascii="Times New Roman" w:hAnsi="Times New Roman" w:cs="Times New Roman"/>
          <w:lang w:val="ru-RU"/>
        </w:rPr>
        <w:t>банківський</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рахунок</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Виконавця</w:t>
      </w:r>
      <w:proofErr w:type="spellEnd"/>
      <w:r w:rsidR="001B0877" w:rsidRPr="001B0877">
        <w:rPr>
          <w:rFonts w:ascii="Times New Roman" w:hAnsi="Times New Roman" w:cs="Times New Roman"/>
          <w:lang w:val="ru-RU"/>
        </w:rPr>
        <w:t xml:space="preserve">. </w:t>
      </w:r>
      <w:del w:id="636" w:author="OLENA PASHKOVA (NEPTUNE.UA)" w:date="2023-11-16T05:09:00Z">
        <w:r w:rsidR="001B0877" w:rsidRPr="001B0877" w:rsidDel="003F4515">
          <w:rPr>
            <w:rFonts w:ascii="Times New Roman" w:hAnsi="Times New Roman" w:cs="Times New Roman"/>
            <w:lang w:val="ru-RU"/>
          </w:rPr>
          <w:delText xml:space="preserve">Датою оплати є дата зарахування грошових коштів на рахунок Виконавця. </w:delText>
        </w:r>
      </w:del>
    </w:p>
    <w:p w14:paraId="41AA08C1" w14:textId="7D75EE93" w:rsidR="001B0877" w:rsidRPr="001B0877" w:rsidRDefault="00B520B5" w:rsidP="00922E9D">
      <w:pPr>
        <w:contextualSpacing/>
        <w:jc w:val="both"/>
        <w:rPr>
          <w:rFonts w:ascii="Times New Roman" w:hAnsi="Times New Roman" w:cs="Times New Roman"/>
          <w:lang w:val="ru-RU"/>
        </w:rPr>
        <w:pPrChange w:id="637" w:author="OLENA PASHKOVA (NEPTUNE.UA)" w:date="2023-11-16T03:58:00Z">
          <w:pPr>
            <w:contextualSpacing/>
          </w:pPr>
        </w:pPrChange>
      </w:pPr>
      <w:r w:rsidRPr="00922E9D">
        <w:rPr>
          <w:rFonts w:ascii="Times New Roman" w:hAnsi="Times New Roman" w:cs="Times New Roman"/>
          <w:b/>
          <w:lang w:val="ru-RU"/>
        </w:rPr>
        <w:lastRenderedPageBreak/>
        <w:t>9</w:t>
      </w:r>
      <w:r w:rsidR="001B0877" w:rsidRPr="00AC172F">
        <w:rPr>
          <w:rFonts w:ascii="Times New Roman" w:hAnsi="Times New Roman" w:cs="Times New Roman"/>
          <w:b/>
          <w:lang w:val="ru-RU"/>
        </w:rPr>
        <w:t>.1</w:t>
      </w:r>
      <w:r w:rsidRPr="00922E9D">
        <w:rPr>
          <w:rFonts w:ascii="Times New Roman" w:hAnsi="Times New Roman" w:cs="Times New Roman"/>
          <w:b/>
          <w:lang w:val="ru-RU"/>
        </w:rPr>
        <w:t>1</w:t>
      </w:r>
      <w:r w:rsidR="001B0877" w:rsidRPr="00AC172F">
        <w:rPr>
          <w:rFonts w:ascii="Times New Roman" w:hAnsi="Times New Roman" w:cs="Times New Roman"/>
          <w:b/>
          <w:lang w:val="ru-RU"/>
        </w:rPr>
        <w:t>.</w:t>
      </w:r>
      <w:r w:rsidR="001B0877" w:rsidRPr="001B0877">
        <w:rPr>
          <w:rFonts w:ascii="Times New Roman" w:hAnsi="Times New Roman" w:cs="Times New Roman"/>
          <w:lang w:val="ru-RU"/>
        </w:rPr>
        <w:tab/>
        <w:t xml:space="preserve">Оплата </w:t>
      </w:r>
      <w:proofErr w:type="spellStart"/>
      <w:r w:rsidR="001B0877" w:rsidRPr="001B0877">
        <w:rPr>
          <w:rFonts w:ascii="Times New Roman" w:hAnsi="Times New Roman" w:cs="Times New Roman"/>
          <w:lang w:val="ru-RU"/>
        </w:rPr>
        <w:t>додаткових</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послуг</w:t>
      </w:r>
      <w:proofErr w:type="spellEnd"/>
      <w:r w:rsidR="001B0877" w:rsidRPr="001B0877">
        <w:rPr>
          <w:rFonts w:ascii="Times New Roman" w:hAnsi="Times New Roman" w:cs="Times New Roman"/>
          <w:lang w:val="ru-RU"/>
        </w:rPr>
        <w:t xml:space="preserve"> та </w:t>
      </w:r>
      <w:proofErr w:type="spellStart"/>
      <w:r w:rsidR="001B0877" w:rsidRPr="001B0877">
        <w:rPr>
          <w:rFonts w:ascii="Times New Roman" w:hAnsi="Times New Roman" w:cs="Times New Roman"/>
          <w:lang w:val="ru-RU"/>
        </w:rPr>
        <w:t>робіт</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Виконавця</w:t>
      </w:r>
      <w:proofErr w:type="spellEnd"/>
      <w:r w:rsidR="001B0877" w:rsidRPr="001B0877">
        <w:rPr>
          <w:rFonts w:ascii="Times New Roman" w:hAnsi="Times New Roman" w:cs="Times New Roman"/>
          <w:lang w:val="ru-RU"/>
        </w:rPr>
        <w:t xml:space="preserve">, не </w:t>
      </w:r>
      <w:proofErr w:type="spellStart"/>
      <w:r w:rsidR="001B0877" w:rsidRPr="001B0877">
        <w:rPr>
          <w:rFonts w:ascii="Times New Roman" w:hAnsi="Times New Roman" w:cs="Times New Roman"/>
          <w:lang w:val="ru-RU"/>
        </w:rPr>
        <w:t>включених</w:t>
      </w:r>
      <w:proofErr w:type="spellEnd"/>
      <w:r w:rsidR="001B0877" w:rsidRPr="001B0877">
        <w:rPr>
          <w:rFonts w:ascii="Times New Roman" w:hAnsi="Times New Roman" w:cs="Times New Roman"/>
          <w:lang w:val="ru-RU"/>
        </w:rPr>
        <w:t xml:space="preserve"> до </w:t>
      </w:r>
      <w:proofErr w:type="spellStart"/>
      <w:r w:rsidR="001B0877" w:rsidRPr="001B0877">
        <w:rPr>
          <w:rFonts w:ascii="Times New Roman" w:hAnsi="Times New Roman" w:cs="Times New Roman"/>
          <w:lang w:val="ru-RU"/>
        </w:rPr>
        <w:t>комплексних</w:t>
      </w:r>
      <w:proofErr w:type="spellEnd"/>
      <w:r w:rsidR="001B0877" w:rsidRPr="001B0877">
        <w:rPr>
          <w:rFonts w:ascii="Times New Roman" w:hAnsi="Times New Roman" w:cs="Times New Roman"/>
          <w:lang w:val="ru-RU"/>
        </w:rPr>
        <w:t xml:space="preserve"> ставок, але </w:t>
      </w:r>
      <w:proofErr w:type="spellStart"/>
      <w:r w:rsidR="001B0877" w:rsidRPr="001B0877">
        <w:rPr>
          <w:rFonts w:ascii="Times New Roman" w:hAnsi="Times New Roman" w:cs="Times New Roman"/>
          <w:lang w:val="ru-RU"/>
        </w:rPr>
        <w:t>попередньо</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погоджених</w:t>
      </w:r>
      <w:proofErr w:type="spellEnd"/>
      <w:r w:rsidR="001B0877" w:rsidRPr="001B0877">
        <w:rPr>
          <w:rFonts w:ascii="Times New Roman" w:hAnsi="Times New Roman" w:cs="Times New Roman"/>
          <w:lang w:val="ru-RU"/>
        </w:rPr>
        <w:t xml:space="preserve"> з </w:t>
      </w:r>
      <w:proofErr w:type="spellStart"/>
      <w:r w:rsidR="001B0877" w:rsidRPr="001B0877">
        <w:rPr>
          <w:rFonts w:ascii="Times New Roman" w:hAnsi="Times New Roman" w:cs="Times New Roman"/>
          <w:lang w:val="ru-RU"/>
        </w:rPr>
        <w:t>Замовником</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здійснюється</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Замовником</w:t>
      </w:r>
      <w:proofErr w:type="spellEnd"/>
      <w:r w:rsidR="001B0877" w:rsidRPr="001B0877">
        <w:rPr>
          <w:rFonts w:ascii="Times New Roman" w:hAnsi="Times New Roman" w:cs="Times New Roman"/>
          <w:lang w:val="ru-RU"/>
        </w:rPr>
        <w:t xml:space="preserve"> </w:t>
      </w:r>
      <w:r w:rsidR="00AA16CB" w:rsidRPr="00AA16CB">
        <w:rPr>
          <w:rFonts w:ascii="Times New Roman" w:hAnsi="Times New Roman" w:cs="Times New Roman"/>
          <w:lang w:val="ru-RU"/>
        </w:rPr>
        <w:t xml:space="preserve">в </w:t>
      </w:r>
      <w:proofErr w:type="spellStart"/>
      <w:r w:rsidR="00AA16CB" w:rsidRPr="00AA16CB">
        <w:rPr>
          <w:rFonts w:ascii="Times New Roman" w:hAnsi="Times New Roman" w:cs="Times New Roman"/>
          <w:lang w:val="ru-RU"/>
        </w:rPr>
        <w:t>нацiональнiй</w:t>
      </w:r>
      <w:proofErr w:type="spellEnd"/>
      <w:r w:rsidR="00AA16CB" w:rsidRPr="00AA16CB">
        <w:rPr>
          <w:rFonts w:ascii="Times New Roman" w:hAnsi="Times New Roman" w:cs="Times New Roman"/>
          <w:lang w:val="ru-RU"/>
        </w:rPr>
        <w:t xml:space="preserve"> </w:t>
      </w:r>
      <w:proofErr w:type="spellStart"/>
      <w:r w:rsidR="00AA16CB" w:rsidRPr="00AA16CB">
        <w:rPr>
          <w:rFonts w:ascii="Times New Roman" w:hAnsi="Times New Roman" w:cs="Times New Roman"/>
          <w:lang w:val="ru-RU"/>
        </w:rPr>
        <w:t>валютi</w:t>
      </w:r>
      <w:proofErr w:type="spellEnd"/>
      <w:r w:rsidR="00AA16CB" w:rsidRPr="00AA16CB">
        <w:rPr>
          <w:rFonts w:ascii="Times New Roman" w:hAnsi="Times New Roman" w:cs="Times New Roman"/>
          <w:lang w:val="ru-RU"/>
        </w:rPr>
        <w:t xml:space="preserve"> </w:t>
      </w:r>
      <w:proofErr w:type="spellStart"/>
      <w:r w:rsidR="00AA16CB" w:rsidRPr="00AA16CB">
        <w:rPr>
          <w:rFonts w:ascii="Times New Roman" w:hAnsi="Times New Roman" w:cs="Times New Roman"/>
          <w:lang w:val="ru-RU"/>
        </w:rPr>
        <w:t>України</w:t>
      </w:r>
      <w:proofErr w:type="spellEnd"/>
      <w:r w:rsidR="00AA16CB" w:rsidRPr="00AA16CB">
        <w:rPr>
          <w:rFonts w:ascii="Times New Roman" w:hAnsi="Times New Roman" w:cs="Times New Roman"/>
          <w:lang w:val="ru-RU"/>
        </w:rPr>
        <w:t xml:space="preserve"> - </w:t>
      </w:r>
      <w:proofErr w:type="spellStart"/>
      <w:r w:rsidR="00AA16CB" w:rsidRPr="00AA16CB">
        <w:rPr>
          <w:rFonts w:ascii="Times New Roman" w:hAnsi="Times New Roman" w:cs="Times New Roman"/>
          <w:lang w:val="ru-RU"/>
        </w:rPr>
        <w:t>гривнi</w:t>
      </w:r>
      <w:proofErr w:type="spellEnd"/>
      <w:r w:rsidR="001B0877" w:rsidRPr="001B0877">
        <w:rPr>
          <w:rFonts w:ascii="Times New Roman" w:hAnsi="Times New Roman" w:cs="Times New Roman"/>
          <w:lang w:val="ru-RU"/>
        </w:rPr>
        <w:t xml:space="preserve">, шляхом прямого </w:t>
      </w:r>
      <w:proofErr w:type="spellStart"/>
      <w:r w:rsidR="001B0877" w:rsidRPr="001B0877">
        <w:rPr>
          <w:rFonts w:ascii="Times New Roman" w:hAnsi="Times New Roman" w:cs="Times New Roman"/>
          <w:lang w:val="ru-RU"/>
        </w:rPr>
        <w:t>банківського</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переказу</w:t>
      </w:r>
      <w:proofErr w:type="spellEnd"/>
      <w:r w:rsidR="001B0877" w:rsidRPr="001B0877">
        <w:rPr>
          <w:rFonts w:ascii="Times New Roman" w:hAnsi="Times New Roman" w:cs="Times New Roman"/>
          <w:lang w:val="ru-RU"/>
        </w:rPr>
        <w:t xml:space="preserve"> на </w:t>
      </w:r>
      <w:proofErr w:type="spellStart"/>
      <w:r w:rsidR="001B0877" w:rsidRPr="001B0877">
        <w:rPr>
          <w:rFonts w:ascii="Times New Roman" w:hAnsi="Times New Roman" w:cs="Times New Roman"/>
          <w:lang w:val="ru-RU"/>
        </w:rPr>
        <w:t>банківський</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рахунок</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Виконавця</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протягом</w:t>
      </w:r>
      <w:proofErr w:type="spellEnd"/>
      <w:r w:rsidR="001B0877" w:rsidRPr="001B0877">
        <w:rPr>
          <w:rFonts w:ascii="Times New Roman" w:hAnsi="Times New Roman" w:cs="Times New Roman"/>
          <w:lang w:val="ru-RU"/>
        </w:rPr>
        <w:t xml:space="preserve"> 5 (</w:t>
      </w:r>
      <w:proofErr w:type="spellStart"/>
      <w:r w:rsidR="001B0877" w:rsidRPr="001B0877">
        <w:rPr>
          <w:rFonts w:ascii="Times New Roman" w:hAnsi="Times New Roman" w:cs="Times New Roman"/>
          <w:lang w:val="ru-RU"/>
        </w:rPr>
        <w:t>п'яти</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робочих</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днів</w:t>
      </w:r>
      <w:proofErr w:type="spellEnd"/>
      <w:r w:rsidR="001B0877" w:rsidRPr="001B0877">
        <w:rPr>
          <w:rFonts w:ascii="Times New Roman" w:hAnsi="Times New Roman" w:cs="Times New Roman"/>
          <w:lang w:val="ru-RU"/>
        </w:rPr>
        <w:t xml:space="preserve"> на </w:t>
      </w:r>
      <w:proofErr w:type="spellStart"/>
      <w:r w:rsidR="001B0877" w:rsidRPr="001B0877">
        <w:rPr>
          <w:rFonts w:ascii="Times New Roman" w:hAnsi="Times New Roman" w:cs="Times New Roman"/>
          <w:lang w:val="ru-RU"/>
        </w:rPr>
        <w:t>підставі</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оформлених</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актів</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виконаних</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робіт</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підписаних</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уповноваженими</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представниками</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сторін</w:t>
      </w:r>
      <w:proofErr w:type="spellEnd"/>
      <w:r w:rsidR="001B0877" w:rsidRPr="001B0877">
        <w:rPr>
          <w:rFonts w:ascii="Times New Roman" w:hAnsi="Times New Roman" w:cs="Times New Roman"/>
          <w:lang w:val="ru-RU"/>
        </w:rPr>
        <w:t xml:space="preserve">, та </w:t>
      </w:r>
      <w:proofErr w:type="spellStart"/>
      <w:r w:rsidR="001B0877" w:rsidRPr="001B0877">
        <w:rPr>
          <w:rFonts w:ascii="Times New Roman" w:hAnsi="Times New Roman" w:cs="Times New Roman"/>
          <w:lang w:val="ru-RU"/>
        </w:rPr>
        <w:t>відповідного</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рахунку</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Виконавця</w:t>
      </w:r>
      <w:proofErr w:type="spellEnd"/>
      <w:r w:rsidR="001B0877" w:rsidRPr="001B0877">
        <w:rPr>
          <w:rFonts w:ascii="Times New Roman" w:hAnsi="Times New Roman" w:cs="Times New Roman"/>
          <w:lang w:val="ru-RU"/>
        </w:rPr>
        <w:t>.</w:t>
      </w:r>
    </w:p>
    <w:p w14:paraId="331EA8A2" w14:textId="26A1F7E7" w:rsidR="001B0877" w:rsidRPr="001B0877" w:rsidRDefault="0073701A" w:rsidP="00922E9D">
      <w:pPr>
        <w:contextualSpacing/>
        <w:jc w:val="both"/>
        <w:rPr>
          <w:rFonts w:ascii="Times New Roman" w:hAnsi="Times New Roman" w:cs="Times New Roman"/>
          <w:lang w:val="ru-RU"/>
        </w:rPr>
        <w:pPrChange w:id="638" w:author="OLENA PASHKOVA (NEPTUNE.UA)" w:date="2023-11-16T03:58:00Z">
          <w:pPr>
            <w:contextualSpacing/>
          </w:pPr>
        </w:pPrChange>
      </w:pPr>
      <w:r w:rsidRPr="004C1C8E">
        <w:rPr>
          <w:rFonts w:ascii="Times New Roman" w:hAnsi="Times New Roman" w:cs="Times New Roman"/>
          <w:b/>
          <w:lang w:val="ru-RU"/>
        </w:rPr>
        <w:t>9</w:t>
      </w:r>
      <w:r w:rsidR="001B0877" w:rsidRPr="00AC172F">
        <w:rPr>
          <w:rFonts w:ascii="Times New Roman" w:hAnsi="Times New Roman" w:cs="Times New Roman"/>
          <w:b/>
          <w:lang w:val="ru-RU"/>
        </w:rPr>
        <w:t>.1</w:t>
      </w:r>
      <w:r w:rsidRPr="004C1C8E">
        <w:rPr>
          <w:rFonts w:ascii="Times New Roman" w:hAnsi="Times New Roman" w:cs="Times New Roman"/>
          <w:b/>
          <w:lang w:val="ru-RU"/>
        </w:rPr>
        <w:t>2</w:t>
      </w:r>
      <w:r w:rsidR="001B0877" w:rsidRPr="00AC172F">
        <w:rPr>
          <w:rFonts w:ascii="Times New Roman" w:hAnsi="Times New Roman" w:cs="Times New Roman"/>
          <w:b/>
          <w:lang w:val="ru-RU"/>
        </w:rPr>
        <w:t>.</w:t>
      </w:r>
      <w:r w:rsidR="001B0877" w:rsidRPr="001B0877">
        <w:rPr>
          <w:rFonts w:ascii="Times New Roman" w:hAnsi="Times New Roman" w:cs="Times New Roman"/>
          <w:lang w:val="ru-RU"/>
        </w:rPr>
        <w:t xml:space="preserve"> </w:t>
      </w:r>
      <w:r w:rsidR="004C1C8E" w:rsidRPr="004C1C8E">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Виконавець</w:t>
      </w:r>
      <w:proofErr w:type="spellEnd"/>
      <w:r w:rsidR="001B0877" w:rsidRPr="001B0877">
        <w:rPr>
          <w:rFonts w:ascii="Times New Roman" w:hAnsi="Times New Roman" w:cs="Times New Roman"/>
          <w:lang w:val="ru-RU"/>
        </w:rPr>
        <w:t xml:space="preserve"> є резидентом </w:t>
      </w:r>
      <w:proofErr w:type="spellStart"/>
      <w:r w:rsidR="001B0877" w:rsidRPr="001B0877">
        <w:rPr>
          <w:rFonts w:ascii="Times New Roman" w:hAnsi="Times New Roman" w:cs="Times New Roman"/>
          <w:lang w:val="ru-RU"/>
        </w:rPr>
        <w:t>України</w:t>
      </w:r>
      <w:proofErr w:type="spellEnd"/>
      <w:r w:rsidR="001B0877" w:rsidRPr="001B0877">
        <w:rPr>
          <w:rFonts w:ascii="Times New Roman" w:hAnsi="Times New Roman" w:cs="Times New Roman"/>
          <w:lang w:val="ru-RU"/>
        </w:rPr>
        <w:t xml:space="preserve"> та </w:t>
      </w:r>
      <w:proofErr w:type="spellStart"/>
      <w:r w:rsidR="001B0877" w:rsidRPr="001B0877">
        <w:rPr>
          <w:rFonts w:ascii="Times New Roman" w:hAnsi="Times New Roman" w:cs="Times New Roman"/>
          <w:lang w:val="ru-RU"/>
        </w:rPr>
        <w:t>платником</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податку</w:t>
      </w:r>
      <w:proofErr w:type="spellEnd"/>
      <w:r w:rsidR="001B0877" w:rsidRPr="001B0877">
        <w:rPr>
          <w:rFonts w:ascii="Times New Roman" w:hAnsi="Times New Roman" w:cs="Times New Roman"/>
          <w:lang w:val="ru-RU"/>
        </w:rPr>
        <w:t xml:space="preserve"> на </w:t>
      </w:r>
      <w:proofErr w:type="spellStart"/>
      <w:r w:rsidR="001B0877" w:rsidRPr="001B0877">
        <w:rPr>
          <w:rFonts w:ascii="Times New Roman" w:hAnsi="Times New Roman" w:cs="Times New Roman"/>
          <w:lang w:val="ru-RU"/>
        </w:rPr>
        <w:t>прибуток</w:t>
      </w:r>
      <w:proofErr w:type="spellEnd"/>
      <w:r w:rsidR="001B0877" w:rsidRPr="001B0877">
        <w:rPr>
          <w:rFonts w:ascii="Times New Roman" w:hAnsi="Times New Roman" w:cs="Times New Roman"/>
          <w:lang w:val="ru-RU"/>
        </w:rPr>
        <w:t xml:space="preserve"> на </w:t>
      </w:r>
      <w:proofErr w:type="spellStart"/>
      <w:r w:rsidR="001B0877" w:rsidRPr="001B0877">
        <w:rPr>
          <w:rFonts w:ascii="Times New Roman" w:hAnsi="Times New Roman" w:cs="Times New Roman"/>
          <w:lang w:val="ru-RU"/>
        </w:rPr>
        <w:t>загальних</w:t>
      </w:r>
      <w:proofErr w:type="spellEnd"/>
      <w:r w:rsidR="001B0877" w:rsidRPr="001B0877">
        <w:rPr>
          <w:rFonts w:ascii="Times New Roman" w:hAnsi="Times New Roman" w:cs="Times New Roman"/>
          <w:lang w:val="ru-RU"/>
        </w:rPr>
        <w:t xml:space="preserve"> </w:t>
      </w:r>
      <w:proofErr w:type="spellStart"/>
      <w:r w:rsidR="001B0877" w:rsidRPr="001B0877">
        <w:rPr>
          <w:rFonts w:ascii="Times New Roman" w:hAnsi="Times New Roman" w:cs="Times New Roman"/>
          <w:lang w:val="ru-RU"/>
        </w:rPr>
        <w:t>підставах</w:t>
      </w:r>
      <w:proofErr w:type="spellEnd"/>
      <w:r w:rsidR="001B0877" w:rsidRPr="001B0877">
        <w:rPr>
          <w:rFonts w:ascii="Times New Roman" w:hAnsi="Times New Roman" w:cs="Times New Roman"/>
          <w:lang w:val="ru-RU"/>
        </w:rPr>
        <w:t xml:space="preserve"> та </w:t>
      </w:r>
      <w:proofErr w:type="spellStart"/>
      <w:r w:rsidR="001B0877" w:rsidRPr="001B0877">
        <w:rPr>
          <w:rFonts w:ascii="Times New Roman" w:hAnsi="Times New Roman" w:cs="Times New Roman"/>
          <w:lang w:val="ru-RU"/>
        </w:rPr>
        <w:t>платником</w:t>
      </w:r>
      <w:proofErr w:type="spellEnd"/>
      <w:r w:rsidR="001B0877" w:rsidRPr="001B0877">
        <w:rPr>
          <w:rFonts w:ascii="Times New Roman" w:hAnsi="Times New Roman" w:cs="Times New Roman"/>
          <w:lang w:val="ru-RU"/>
        </w:rPr>
        <w:t xml:space="preserve"> ПДВ.</w:t>
      </w:r>
    </w:p>
    <w:p w14:paraId="3A38247F" w14:textId="6FC0F3F6" w:rsidR="001B0877" w:rsidRDefault="002F7551" w:rsidP="00922E9D">
      <w:pPr>
        <w:contextualSpacing/>
        <w:jc w:val="both"/>
        <w:rPr>
          <w:rFonts w:ascii="Times New Roman" w:hAnsi="Times New Roman" w:cs="Times New Roman"/>
          <w:lang w:val="ru-RU"/>
        </w:rPr>
        <w:pPrChange w:id="639" w:author="OLENA PASHKOVA (NEPTUNE.UA)" w:date="2023-11-16T03:58:00Z">
          <w:pPr>
            <w:contextualSpacing/>
          </w:pPr>
        </w:pPrChange>
      </w:pPr>
      <w:r w:rsidRPr="00922E9D">
        <w:rPr>
          <w:rFonts w:ascii="Times New Roman" w:hAnsi="Times New Roman" w:cs="Times New Roman"/>
          <w:b/>
          <w:lang w:val="ru-RU"/>
        </w:rPr>
        <w:t>9</w:t>
      </w:r>
      <w:r w:rsidR="001B0877" w:rsidRPr="00AC172F">
        <w:rPr>
          <w:rFonts w:ascii="Times New Roman" w:hAnsi="Times New Roman" w:cs="Times New Roman"/>
          <w:b/>
          <w:lang w:val="ru-RU"/>
        </w:rPr>
        <w:t>.1</w:t>
      </w:r>
      <w:r w:rsidRPr="00922E9D">
        <w:rPr>
          <w:rFonts w:ascii="Times New Roman" w:hAnsi="Times New Roman" w:cs="Times New Roman"/>
          <w:b/>
          <w:lang w:val="ru-RU"/>
        </w:rPr>
        <w:t>3</w:t>
      </w:r>
      <w:r w:rsidR="001B0877" w:rsidRPr="00AC172F">
        <w:rPr>
          <w:rFonts w:ascii="Times New Roman" w:hAnsi="Times New Roman" w:cs="Times New Roman"/>
          <w:b/>
          <w:lang w:val="ru-RU"/>
        </w:rPr>
        <w:t>.</w:t>
      </w:r>
      <w:r w:rsidR="001B0877" w:rsidRPr="001B0877">
        <w:rPr>
          <w:rFonts w:ascii="Times New Roman" w:hAnsi="Times New Roman" w:cs="Times New Roman"/>
          <w:lang w:val="ru-RU"/>
        </w:rPr>
        <w:tab/>
      </w:r>
      <w:proofErr w:type="spellStart"/>
      <w:r w:rsidR="0073701A" w:rsidRPr="0073701A">
        <w:rPr>
          <w:rFonts w:ascii="Times New Roman" w:hAnsi="Times New Roman" w:cs="Times New Roman"/>
          <w:lang w:val="ru-RU"/>
        </w:rPr>
        <w:t>Виконавець</w:t>
      </w:r>
      <w:proofErr w:type="spellEnd"/>
      <w:r w:rsidR="0073701A" w:rsidRPr="0073701A">
        <w:rPr>
          <w:rFonts w:ascii="Times New Roman" w:hAnsi="Times New Roman" w:cs="Times New Roman"/>
          <w:lang w:val="ru-RU"/>
        </w:rPr>
        <w:t xml:space="preserve"> є резидентом </w:t>
      </w:r>
      <w:proofErr w:type="spellStart"/>
      <w:r w:rsidR="0073701A" w:rsidRPr="0073701A">
        <w:rPr>
          <w:rFonts w:ascii="Times New Roman" w:hAnsi="Times New Roman" w:cs="Times New Roman"/>
          <w:lang w:val="ru-RU"/>
        </w:rPr>
        <w:t>України</w:t>
      </w:r>
      <w:proofErr w:type="spellEnd"/>
      <w:r w:rsidR="0073701A" w:rsidRPr="0073701A">
        <w:rPr>
          <w:rFonts w:ascii="Times New Roman" w:hAnsi="Times New Roman" w:cs="Times New Roman"/>
          <w:lang w:val="ru-RU"/>
        </w:rPr>
        <w:t xml:space="preserve"> та </w:t>
      </w:r>
      <w:proofErr w:type="spellStart"/>
      <w:r w:rsidR="0073701A" w:rsidRPr="0073701A">
        <w:rPr>
          <w:rFonts w:ascii="Times New Roman" w:hAnsi="Times New Roman" w:cs="Times New Roman"/>
          <w:lang w:val="ru-RU"/>
        </w:rPr>
        <w:t>платником</w:t>
      </w:r>
      <w:proofErr w:type="spellEnd"/>
      <w:r w:rsidR="0073701A" w:rsidRPr="0073701A">
        <w:rPr>
          <w:rFonts w:ascii="Times New Roman" w:hAnsi="Times New Roman" w:cs="Times New Roman"/>
          <w:lang w:val="ru-RU"/>
        </w:rPr>
        <w:t xml:space="preserve"> </w:t>
      </w:r>
      <w:proofErr w:type="spellStart"/>
      <w:r w:rsidR="0073701A" w:rsidRPr="0073701A">
        <w:rPr>
          <w:rFonts w:ascii="Times New Roman" w:hAnsi="Times New Roman" w:cs="Times New Roman"/>
          <w:lang w:val="ru-RU"/>
        </w:rPr>
        <w:t>податку</w:t>
      </w:r>
      <w:proofErr w:type="spellEnd"/>
      <w:r w:rsidR="0073701A" w:rsidRPr="0073701A">
        <w:rPr>
          <w:rFonts w:ascii="Times New Roman" w:hAnsi="Times New Roman" w:cs="Times New Roman"/>
          <w:lang w:val="ru-RU"/>
        </w:rPr>
        <w:t xml:space="preserve"> на </w:t>
      </w:r>
      <w:proofErr w:type="spellStart"/>
      <w:r w:rsidR="0073701A" w:rsidRPr="0073701A">
        <w:rPr>
          <w:rFonts w:ascii="Times New Roman" w:hAnsi="Times New Roman" w:cs="Times New Roman"/>
          <w:lang w:val="ru-RU"/>
        </w:rPr>
        <w:t>прибуток</w:t>
      </w:r>
      <w:proofErr w:type="spellEnd"/>
      <w:r w:rsidR="0073701A" w:rsidRPr="0073701A">
        <w:rPr>
          <w:rFonts w:ascii="Times New Roman" w:hAnsi="Times New Roman" w:cs="Times New Roman"/>
          <w:lang w:val="ru-RU"/>
        </w:rPr>
        <w:t xml:space="preserve"> на </w:t>
      </w:r>
      <w:proofErr w:type="spellStart"/>
      <w:r w:rsidR="0073701A" w:rsidRPr="0073701A">
        <w:rPr>
          <w:rFonts w:ascii="Times New Roman" w:hAnsi="Times New Roman" w:cs="Times New Roman"/>
          <w:lang w:val="ru-RU"/>
        </w:rPr>
        <w:t>загальних</w:t>
      </w:r>
      <w:proofErr w:type="spellEnd"/>
      <w:r w:rsidR="0073701A" w:rsidRPr="0073701A">
        <w:rPr>
          <w:rFonts w:ascii="Times New Roman" w:hAnsi="Times New Roman" w:cs="Times New Roman"/>
          <w:lang w:val="ru-RU"/>
        </w:rPr>
        <w:t xml:space="preserve"> </w:t>
      </w:r>
      <w:proofErr w:type="spellStart"/>
      <w:r w:rsidR="0073701A" w:rsidRPr="0073701A">
        <w:rPr>
          <w:rFonts w:ascii="Times New Roman" w:hAnsi="Times New Roman" w:cs="Times New Roman"/>
          <w:lang w:val="ru-RU"/>
        </w:rPr>
        <w:t>підставах</w:t>
      </w:r>
      <w:proofErr w:type="spellEnd"/>
      <w:r w:rsidR="0073701A" w:rsidRPr="0073701A">
        <w:rPr>
          <w:rFonts w:ascii="Times New Roman" w:hAnsi="Times New Roman" w:cs="Times New Roman"/>
          <w:lang w:val="ru-RU"/>
        </w:rPr>
        <w:t xml:space="preserve"> та </w:t>
      </w:r>
      <w:proofErr w:type="spellStart"/>
      <w:r w:rsidR="0073701A" w:rsidRPr="0073701A">
        <w:rPr>
          <w:rFonts w:ascii="Times New Roman" w:hAnsi="Times New Roman" w:cs="Times New Roman"/>
          <w:lang w:val="ru-RU"/>
        </w:rPr>
        <w:t>платником</w:t>
      </w:r>
      <w:proofErr w:type="spellEnd"/>
      <w:r w:rsidR="0073701A" w:rsidRPr="0073701A">
        <w:rPr>
          <w:rFonts w:ascii="Times New Roman" w:hAnsi="Times New Roman" w:cs="Times New Roman"/>
          <w:lang w:val="ru-RU"/>
        </w:rPr>
        <w:t xml:space="preserve"> ПДВ.</w:t>
      </w:r>
    </w:p>
    <w:p w14:paraId="4954A0E1" w14:textId="243882FE" w:rsidR="00BD5E99" w:rsidRPr="001B0877" w:rsidRDefault="00BD5E99" w:rsidP="00922E9D">
      <w:pPr>
        <w:contextualSpacing/>
        <w:jc w:val="both"/>
        <w:rPr>
          <w:rFonts w:ascii="Times New Roman" w:hAnsi="Times New Roman" w:cs="Times New Roman"/>
          <w:lang w:val="ru-RU"/>
        </w:rPr>
        <w:pPrChange w:id="640" w:author="OLENA PASHKOVA (NEPTUNE.UA)" w:date="2023-11-16T03:58:00Z">
          <w:pPr>
            <w:contextualSpacing/>
          </w:pPr>
        </w:pPrChange>
      </w:pPr>
      <w:r w:rsidRPr="00BD5E99">
        <w:rPr>
          <w:rFonts w:ascii="Times New Roman" w:hAnsi="Times New Roman" w:cs="Times New Roman"/>
          <w:b/>
          <w:bCs/>
          <w:lang w:val="ru-RU"/>
        </w:rPr>
        <w:t>9.14.</w:t>
      </w:r>
      <w:r w:rsidRPr="00BD5E99">
        <w:rPr>
          <w:rFonts w:ascii="Times New Roman" w:hAnsi="Times New Roman" w:cs="Times New Roman"/>
          <w:lang w:val="ru-RU"/>
        </w:rPr>
        <w:t xml:space="preserve"> </w:t>
      </w:r>
      <w:del w:id="641" w:author="SERHII SULIMA (NEPTUNE.UA)" w:date="2023-11-15T11:43:00Z">
        <w:r w:rsidRPr="00BD5E99" w:rsidDel="00F64DD9">
          <w:rPr>
            <w:rFonts w:ascii="Times New Roman" w:hAnsi="Times New Roman" w:cs="Times New Roman"/>
            <w:lang w:val="ru-RU"/>
          </w:rPr>
          <w:delText xml:space="preserve">В разі зміни цін на енергоносії, ГСМ, збільшення вартості послуг субпідрядників та інших  матеріальних ресурсів, необхідних для надання Послуг, Сторони зобов’язуються переглянути ставки та узгодити нові протягом 10 робочих днів з моменту отримання відповідного повідомлення від Виконавця. </w:delText>
        </w:r>
      </w:del>
      <w:r w:rsidRPr="00BD5E99">
        <w:rPr>
          <w:rFonts w:ascii="Times New Roman" w:hAnsi="Times New Roman" w:cs="Times New Roman"/>
          <w:lang w:val="ru-RU"/>
        </w:rPr>
        <w:t xml:space="preserve">Ставки, </w:t>
      </w:r>
      <w:proofErr w:type="spellStart"/>
      <w:r w:rsidRPr="00BD5E99">
        <w:rPr>
          <w:rFonts w:ascii="Times New Roman" w:hAnsi="Times New Roman" w:cs="Times New Roman"/>
          <w:lang w:val="ru-RU"/>
        </w:rPr>
        <w:t>викладені</w:t>
      </w:r>
      <w:proofErr w:type="spellEnd"/>
      <w:r w:rsidRPr="00BD5E99">
        <w:rPr>
          <w:rFonts w:ascii="Times New Roman" w:hAnsi="Times New Roman" w:cs="Times New Roman"/>
          <w:lang w:val="ru-RU"/>
        </w:rPr>
        <w:t xml:space="preserve"> в </w:t>
      </w:r>
      <w:proofErr w:type="spellStart"/>
      <w:r w:rsidRPr="00BD5E99">
        <w:rPr>
          <w:rFonts w:ascii="Times New Roman" w:hAnsi="Times New Roman" w:cs="Times New Roman"/>
          <w:lang w:val="ru-RU"/>
        </w:rPr>
        <w:t>цьому</w:t>
      </w:r>
      <w:proofErr w:type="spellEnd"/>
      <w:r w:rsidRPr="00BD5E99">
        <w:rPr>
          <w:rFonts w:ascii="Times New Roman" w:hAnsi="Times New Roman" w:cs="Times New Roman"/>
          <w:lang w:val="ru-RU"/>
        </w:rPr>
        <w:t xml:space="preserve"> </w:t>
      </w:r>
      <w:proofErr w:type="spellStart"/>
      <w:r w:rsidRPr="00BD5E99">
        <w:rPr>
          <w:rFonts w:ascii="Times New Roman" w:hAnsi="Times New Roman" w:cs="Times New Roman"/>
          <w:lang w:val="ru-RU"/>
        </w:rPr>
        <w:t>Договорі</w:t>
      </w:r>
      <w:proofErr w:type="spellEnd"/>
      <w:r w:rsidRPr="00BD5E99">
        <w:rPr>
          <w:rFonts w:ascii="Times New Roman" w:hAnsi="Times New Roman" w:cs="Times New Roman"/>
          <w:lang w:val="ru-RU"/>
        </w:rPr>
        <w:t xml:space="preserve">, </w:t>
      </w:r>
      <w:proofErr w:type="spellStart"/>
      <w:r w:rsidRPr="00BD5E99">
        <w:rPr>
          <w:rFonts w:ascii="Times New Roman" w:hAnsi="Times New Roman" w:cs="Times New Roman"/>
          <w:lang w:val="ru-RU"/>
        </w:rPr>
        <w:t>можуть</w:t>
      </w:r>
      <w:proofErr w:type="spellEnd"/>
      <w:r w:rsidRPr="00BD5E99">
        <w:rPr>
          <w:rFonts w:ascii="Times New Roman" w:hAnsi="Times New Roman" w:cs="Times New Roman"/>
          <w:lang w:val="ru-RU"/>
        </w:rPr>
        <w:t xml:space="preserve"> бути </w:t>
      </w:r>
      <w:proofErr w:type="spellStart"/>
      <w:r w:rsidRPr="00BD5E99">
        <w:rPr>
          <w:rFonts w:ascii="Times New Roman" w:hAnsi="Times New Roman" w:cs="Times New Roman"/>
          <w:lang w:val="ru-RU"/>
        </w:rPr>
        <w:t>переглянуті</w:t>
      </w:r>
      <w:proofErr w:type="spellEnd"/>
      <w:r w:rsidRPr="00BD5E99">
        <w:rPr>
          <w:rFonts w:ascii="Times New Roman" w:hAnsi="Times New Roman" w:cs="Times New Roman"/>
          <w:lang w:val="ru-RU"/>
        </w:rPr>
        <w:t xml:space="preserve"> </w:t>
      </w:r>
      <w:proofErr w:type="spellStart"/>
      <w:r w:rsidRPr="00BD5E99">
        <w:rPr>
          <w:rFonts w:ascii="Times New Roman" w:hAnsi="Times New Roman" w:cs="Times New Roman"/>
          <w:lang w:val="ru-RU"/>
        </w:rPr>
        <w:t>лише</w:t>
      </w:r>
      <w:proofErr w:type="spellEnd"/>
      <w:r w:rsidRPr="00BD5E99">
        <w:rPr>
          <w:rFonts w:ascii="Times New Roman" w:hAnsi="Times New Roman" w:cs="Times New Roman"/>
          <w:lang w:val="ru-RU"/>
        </w:rPr>
        <w:t xml:space="preserve"> за </w:t>
      </w:r>
      <w:proofErr w:type="spellStart"/>
      <w:r w:rsidRPr="00BD5E99">
        <w:rPr>
          <w:rFonts w:ascii="Times New Roman" w:hAnsi="Times New Roman" w:cs="Times New Roman"/>
          <w:lang w:val="ru-RU"/>
        </w:rPr>
        <w:t>взаємною</w:t>
      </w:r>
      <w:proofErr w:type="spellEnd"/>
      <w:r w:rsidRPr="00BD5E99">
        <w:rPr>
          <w:rFonts w:ascii="Times New Roman" w:hAnsi="Times New Roman" w:cs="Times New Roman"/>
          <w:lang w:val="ru-RU"/>
        </w:rPr>
        <w:t xml:space="preserve"> </w:t>
      </w:r>
      <w:proofErr w:type="spellStart"/>
      <w:r w:rsidRPr="00BD5E99">
        <w:rPr>
          <w:rFonts w:ascii="Times New Roman" w:hAnsi="Times New Roman" w:cs="Times New Roman"/>
          <w:lang w:val="ru-RU"/>
        </w:rPr>
        <w:t>письмовою</w:t>
      </w:r>
      <w:proofErr w:type="spellEnd"/>
      <w:r w:rsidRPr="00BD5E99">
        <w:rPr>
          <w:rFonts w:ascii="Times New Roman" w:hAnsi="Times New Roman" w:cs="Times New Roman"/>
          <w:lang w:val="ru-RU"/>
        </w:rPr>
        <w:t xml:space="preserve"> </w:t>
      </w:r>
      <w:proofErr w:type="spellStart"/>
      <w:r w:rsidRPr="00BD5E99">
        <w:rPr>
          <w:rFonts w:ascii="Times New Roman" w:hAnsi="Times New Roman" w:cs="Times New Roman"/>
          <w:lang w:val="ru-RU"/>
        </w:rPr>
        <w:t>згодою</w:t>
      </w:r>
      <w:proofErr w:type="spellEnd"/>
      <w:r w:rsidRPr="00BD5E99">
        <w:rPr>
          <w:rFonts w:ascii="Times New Roman" w:hAnsi="Times New Roman" w:cs="Times New Roman"/>
          <w:lang w:val="ru-RU"/>
        </w:rPr>
        <w:t xml:space="preserve"> </w:t>
      </w:r>
      <w:proofErr w:type="spellStart"/>
      <w:r w:rsidRPr="00BD5E99">
        <w:rPr>
          <w:rFonts w:ascii="Times New Roman" w:hAnsi="Times New Roman" w:cs="Times New Roman"/>
          <w:lang w:val="ru-RU"/>
        </w:rPr>
        <w:t>Сторін</w:t>
      </w:r>
      <w:proofErr w:type="spellEnd"/>
      <w:r w:rsidRPr="00BD5E99">
        <w:rPr>
          <w:rFonts w:ascii="Times New Roman" w:hAnsi="Times New Roman" w:cs="Times New Roman"/>
          <w:lang w:val="ru-RU"/>
        </w:rPr>
        <w:t>.</w:t>
      </w:r>
    </w:p>
    <w:p w14:paraId="16DCE738" w14:textId="77777777" w:rsidR="001B0877" w:rsidRPr="001B0877" w:rsidRDefault="001B0877" w:rsidP="00922E9D">
      <w:pPr>
        <w:jc w:val="both"/>
        <w:rPr>
          <w:rFonts w:ascii="Times New Roman" w:hAnsi="Times New Roman" w:cs="Times New Roman"/>
          <w:lang w:val="ru-RU"/>
        </w:rPr>
        <w:pPrChange w:id="642" w:author="OLENA PASHKOVA (NEPTUNE.UA)" w:date="2023-11-16T03:58:00Z">
          <w:pPr/>
        </w:pPrChange>
      </w:pPr>
    </w:p>
    <w:p w14:paraId="339F02F8" w14:textId="2E46CB50" w:rsidR="001B0877" w:rsidRPr="00D32024" w:rsidRDefault="001B0877" w:rsidP="00922E9D">
      <w:pPr>
        <w:jc w:val="both"/>
        <w:rPr>
          <w:rFonts w:ascii="Times New Roman" w:hAnsi="Times New Roman" w:cs="Times New Roman"/>
          <w:b/>
          <w:lang w:val="ru-RU"/>
        </w:rPr>
        <w:pPrChange w:id="643" w:author="OLENA PASHKOVA (NEPTUNE.UA)" w:date="2023-11-16T03:58:00Z">
          <w:pPr/>
        </w:pPrChange>
      </w:pPr>
      <w:r w:rsidRPr="00D32024">
        <w:rPr>
          <w:rFonts w:ascii="Times New Roman" w:hAnsi="Times New Roman" w:cs="Times New Roman"/>
          <w:b/>
          <w:lang w:val="ru-RU"/>
        </w:rPr>
        <w:t>1</w:t>
      </w:r>
      <w:r w:rsidR="00366D25" w:rsidRPr="00FC728B">
        <w:rPr>
          <w:rFonts w:ascii="Times New Roman" w:hAnsi="Times New Roman" w:cs="Times New Roman"/>
          <w:b/>
          <w:lang w:val="ru-RU"/>
        </w:rPr>
        <w:t>0</w:t>
      </w:r>
      <w:r w:rsidRPr="00D32024">
        <w:rPr>
          <w:rFonts w:ascii="Times New Roman" w:hAnsi="Times New Roman" w:cs="Times New Roman"/>
          <w:b/>
          <w:lang w:val="ru-RU"/>
        </w:rPr>
        <w:t>. ЗАВАНТАЖЕННЯ СУДЕН</w:t>
      </w:r>
    </w:p>
    <w:p w14:paraId="2418D31A" w14:textId="77777777" w:rsidR="00FC728B" w:rsidRPr="00FC728B" w:rsidRDefault="00FC728B" w:rsidP="00922E9D">
      <w:pPr>
        <w:contextualSpacing/>
        <w:jc w:val="both"/>
        <w:rPr>
          <w:rFonts w:ascii="Times New Roman" w:hAnsi="Times New Roman" w:cs="Times New Roman"/>
          <w:bCs/>
          <w:lang w:val="ru-RU"/>
        </w:rPr>
        <w:pPrChange w:id="644" w:author="OLENA PASHKOVA (NEPTUNE.UA)" w:date="2023-11-16T03:58:00Z">
          <w:pPr>
            <w:contextualSpacing/>
          </w:pPr>
        </w:pPrChange>
      </w:pPr>
      <w:r w:rsidRPr="00FC728B">
        <w:rPr>
          <w:rFonts w:ascii="Times New Roman" w:hAnsi="Times New Roman" w:cs="Times New Roman"/>
          <w:b/>
          <w:lang w:val="ru-RU"/>
        </w:rPr>
        <w:t xml:space="preserve">10.1. </w:t>
      </w:r>
      <w:r w:rsidRPr="00FC728B">
        <w:rPr>
          <w:rFonts w:ascii="Times New Roman" w:hAnsi="Times New Roman" w:cs="Times New Roman"/>
          <w:bCs/>
          <w:lang w:val="ru-RU"/>
        </w:rPr>
        <w:t xml:space="preserve">У </w:t>
      </w:r>
      <w:proofErr w:type="spellStart"/>
      <w:r w:rsidRPr="00FC728B">
        <w:rPr>
          <w:rFonts w:ascii="Times New Roman" w:hAnsi="Times New Roman" w:cs="Times New Roman"/>
          <w:bCs/>
          <w:lang w:val="ru-RU"/>
        </w:rPr>
        <w:t>разі</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підтвердження</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Виконавцем</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Замовнику</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лейкена</w:t>
      </w:r>
      <w:proofErr w:type="spellEnd"/>
      <w:r w:rsidRPr="00FC728B">
        <w:rPr>
          <w:rFonts w:ascii="Times New Roman" w:hAnsi="Times New Roman" w:cs="Times New Roman"/>
          <w:bCs/>
          <w:lang w:val="ru-RU"/>
        </w:rPr>
        <w:t xml:space="preserve"> судна </w:t>
      </w:r>
      <w:proofErr w:type="spellStart"/>
      <w:r w:rsidRPr="00FC728B">
        <w:rPr>
          <w:rFonts w:ascii="Times New Roman" w:hAnsi="Times New Roman" w:cs="Times New Roman"/>
          <w:bCs/>
          <w:lang w:val="ru-RU"/>
        </w:rPr>
        <w:t>Замовника</w:t>
      </w:r>
      <w:proofErr w:type="spellEnd"/>
      <w:r w:rsidRPr="00FC728B">
        <w:rPr>
          <w:rFonts w:ascii="Times New Roman" w:hAnsi="Times New Roman" w:cs="Times New Roman"/>
          <w:bCs/>
          <w:lang w:val="ru-RU"/>
        </w:rPr>
        <w:t xml:space="preserve"> у </w:t>
      </w:r>
      <w:proofErr w:type="spellStart"/>
      <w:r w:rsidRPr="00FC728B">
        <w:rPr>
          <w:rFonts w:ascii="Times New Roman" w:hAnsi="Times New Roman" w:cs="Times New Roman"/>
          <w:bCs/>
          <w:lang w:val="ru-RU"/>
        </w:rPr>
        <w:t>заплановані</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дати</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прибуття</w:t>
      </w:r>
      <w:proofErr w:type="spellEnd"/>
      <w:r w:rsidRPr="00FC728B">
        <w:rPr>
          <w:rFonts w:ascii="Times New Roman" w:hAnsi="Times New Roman" w:cs="Times New Roman"/>
          <w:bCs/>
          <w:lang w:val="ru-RU"/>
        </w:rPr>
        <w:t xml:space="preserve"> судна </w:t>
      </w:r>
      <w:proofErr w:type="spellStart"/>
      <w:r w:rsidRPr="00FC728B">
        <w:rPr>
          <w:rFonts w:ascii="Times New Roman" w:hAnsi="Times New Roman" w:cs="Times New Roman"/>
          <w:bCs/>
          <w:lang w:val="ru-RU"/>
        </w:rPr>
        <w:t>іншого</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замовника</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всі</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витрати</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пов’язані</w:t>
      </w:r>
      <w:proofErr w:type="spellEnd"/>
      <w:r w:rsidRPr="00FC728B">
        <w:rPr>
          <w:rFonts w:ascii="Times New Roman" w:hAnsi="Times New Roman" w:cs="Times New Roman"/>
          <w:bCs/>
          <w:lang w:val="ru-RU"/>
        </w:rPr>
        <w:t xml:space="preserve"> з </w:t>
      </w:r>
      <w:proofErr w:type="spellStart"/>
      <w:r w:rsidRPr="00FC728B">
        <w:rPr>
          <w:rFonts w:ascii="Times New Roman" w:hAnsi="Times New Roman" w:cs="Times New Roman"/>
          <w:bCs/>
          <w:lang w:val="ru-RU"/>
        </w:rPr>
        <w:t>можливим</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відведенням</w:t>
      </w:r>
      <w:proofErr w:type="spellEnd"/>
      <w:r w:rsidRPr="00FC728B">
        <w:rPr>
          <w:rFonts w:ascii="Times New Roman" w:hAnsi="Times New Roman" w:cs="Times New Roman"/>
          <w:bCs/>
          <w:lang w:val="ru-RU"/>
        </w:rPr>
        <w:t xml:space="preserve"> судна </w:t>
      </w:r>
      <w:proofErr w:type="spellStart"/>
      <w:r w:rsidRPr="00FC728B">
        <w:rPr>
          <w:rFonts w:ascii="Times New Roman" w:hAnsi="Times New Roman" w:cs="Times New Roman"/>
          <w:bCs/>
          <w:lang w:val="ru-RU"/>
        </w:rPr>
        <w:t>від</w:t>
      </w:r>
      <w:proofErr w:type="spellEnd"/>
      <w:r w:rsidRPr="00FC728B">
        <w:rPr>
          <w:rFonts w:ascii="Times New Roman" w:hAnsi="Times New Roman" w:cs="Times New Roman"/>
          <w:bCs/>
          <w:lang w:val="ru-RU"/>
        </w:rPr>
        <w:t xml:space="preserve"> причалу, </w:t>
      </w:r>
      <w:proofErr w:type="spellStart"/>
      <w:r w:rsidRPr="00FC728B">
        <w:rPr>
          <w:rFonts w:ascii="Times New Roman" w:hAnsi="Times New Roman" w:cs="Times New Roman"/>
          <w:bCs/>
          <w:lang w:val="ru-RU"/>
        </w:rPr>
        <w:t>перешвартовкою</w:t>
      </w:r>
      <w:proofErr w:type="spellEnd"/>
      <w:r w:rsidRPr="00FC728B">
        <w:rPr>
          <w:rFonts w:ascii="Times New Roman" w:hAnsi="Times New Roman" w:cs="Times New Roman"/>
          <w:bCs/>
          <w:lang w:val="ru-RU"/>
        </w:rPr>
        <w:t xml:space="preserve">/перетяжкою судна </w:t>
      </w:r>
      <w:proofErr w:type="spellStart"/>
      <w:r w:rsidRPr="00FC728B">
        <w:rPr>
          <w:rFonts w:ascii="Times New Roman" w:hAnsi="Times New Roman" w:cs="Times New Roman"/>
          <w:bCs/>
          <w:lang w:val="ru-RU"/>
        </w:rPr>
        <w:t>Замовника</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після</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завантаження</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іншого</w:t>
      </w:r>
      <w:proofErr w:type="spellEnd"/>
      <w:r w:rsidRPr="00FC728B">
        <w:rPr>
          <w:rFonts w:ascii="Times New Roman" w:hAnsi="Times New Roman" w:cs="Times New Roman"/>
          <w:bCs/>
          <w:lang w:val="ru-RU"/>
        </w:rPr>
        <w:t xml:space="preserve"> </w:t>
      </w:r>
      <w:proofErr w:type="gramStart"/>
      <w:r w:rsidRPr="00FC728B">
        <w:rPr>
          <w:rFonts w:ascii="Times New Roman" w:hAnsi="Times New Roman" w:cs="Times New Roman"/>
          <w:bCs/>
          <w:lang w:val="ru-RU"/>
        </w:rPr>
        <w:t>судна ,</w:t>
      </w:r>
      <w:proofErr w:type="gram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відноcяться</w:t>
      </w:r>
      <w:proofErr w:type="spellEnd"/>
      <w:r w:rsidRPr="00FC728B">
        <w:rPr>
          <w:rFonts w:ascii="Times New Roman" w:hAnsi="Times New Roman" w:cs="Times New Roman"/>
          <w:bCs/>
          <w:lang w:val="ru-RU"/>
        </w:rPr>
        <w:t xml:space="preserve"> на </w:t>
      </w:r>
      <w:proofErr w:type="spellStart"/>
      <w:r w:rsidRPr="00FC728B">
        <w:rPr>
          <w:rFonts w:ascii="Times New Roman" w:hAnsi="Times New Roman" w:cs="Times New Roman"/>
          <w:bCs/>
          <w:lang w:val="ru-RU"/>
        </w:rPr>
        <w:t>рахунок</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Виконавця</w:t>
      </w:r>
      <w:proofErr w:type="spellEnd"/>
      <w:r w:rsidRPr="00FC728B">
        <w:rPr>
          <w:rFonts w:ascii="Times New Roman" w:hAnsi="Times New Roman" w:cs="Times New Roman"/>
          <w:bCs/>
          <w:lang w:val="ru-RU"/>
        </w:rPr>
        <w:t xml:space="preserve">. Час з моменту </w:t>
      </w:r>
      <w:proofErr w:type="spellStart"/>
      <w:r w:rsidRPr="00FC728B">
        <w:rPr>
          <w:rFonts w:ascii="Times New Roman" w:hAnsi="Times New Roman" w:cs="Times New Roman"/>
          <w:bCs/>
          <w:lang w:val="ru-RU"/>
        </w:rPr>
        <w:t>відведення</w:t>
      </w:r>
      <w:proofErr w:type="spellEnd"/>
      <w:r w:rsidRPr="00FC728B">
        <w:rPr>
          <w:rFonts w:ascii="Times New Roman" w:hAnsi="Times New Roman" w:cs="Times New Roman"/>
          <w:bCs/>
          <w:lang w:val="ru-RU"/>
        </w:rPr>
        <w:t xml:space="preserve"> Судна </w:t>
      </w:r>
      <w:proofErr w:type="spellStart"/>
      <w:r w:rsidRPr="00FC728B">
        <w:rPr>
          <w:rFonts w:ascii="Times New Roman" w:hAnsi="Times New Roman" w:cs="Times New Roman"/>
          <w:bCs/>
          <w:lang w:val="ru-RU"/>
        </w:rPr>
        <w:t>від</w:t>
      </w:r>
      <w:proofErr w:type="spellEnd"/>
      <w:r w:rsidRPr="00FC728B">
        <w:rPr>
          <w:rFonts w:ascii="Times New Roman" w:hAnsi="Times New Roman" w:cs="Times New Roman"/>
          <w:bCs/>
          <w:lang w:val="ru-RU"/>
        </w:rPr>
        <w:t xml:space="preserve"> причалу/перешвартовки Судна </w:t>
      </w:r>
      <w:proofErr w:type="spellStart"/>
      <w:r w:rsidRPr="00FC728B">
        <w:rPr>
          <w:rFonts w:ascii="Times New Roman" w:hAnsi="Times New Roman" w:cs="Times New Roman"/>
          <w:bCs/>
          <w:lang w:val="ru-RU"/>
        </w:rPr>
        <w:t>зараховуються</w:t>
      </w:r>
      <w:proofErr w:type="spellEnd"/>
      <w:r w:rsidRPr="00FC728B">
        <w:rPr>
          <w:rFonts w:ascii="Times New Roman" w:hAnsi="Times New Roman" w:cs="Times New Roman"/>
          <w:bCs/>
          <w:lang w:val="ru-RU"/>
        </w:rPr>
        <w:t xml:space="preserve"> до </w:t>
      </w:r>
      <w:proofErr w:type="spellStart"/>
      <w:r w:rsidRPr="00FC728B">
        <w:rPr>
          <w:rFonts w:ascii="Times New Roman" w:hAnsi="Times New Roman" w:cs="Times New Roman"/>
          <w:bCs/>
          <w:lang w:val="ru-RU"/>
        </w:rPr>
        <w:t>сталійного</w:t>
      </w:r>
      <w:proofErr w:type="spellEnd"/>
      <w:r w:rsidRPr="00FC728B">
        <w:rPr>
          <w:rFonts w:ascii="Times New Roman" w:hAnsi="Times New Roman" w:cs="Times New Roman"/>
          <w:bCs/>
          <w:lang w:val="ru-RU"/>
        </w:rPr>
        <w:t xml:space="preserve"> часу </w:t>
      </w:r>
      <w:proofErr w:type="spellStart"/>
      <w:r w:rsidRPr="00FC728B">
        <w:rPr>
          <w:rFonts w:ascii="Times New Roman" w:hAnsi="Times New Roman" w:cs="Times New Roman"/>
          <w:bCs/>
          <w:lang w:val="ru-RU"/>
        </w:rPr>
        <w:t>Виконавця</w:t>
      </w:r>
      <w:proofErr w:type="spellEnd"/>
      <w:r w:rsidRPr="00FC728B">
        <w:rPr>
          <w:rFonts w:ascii="Times New Roman" w:hAnsi="Times New Roman" w:cs="Times New Roman"/>
          <w:bCs/>
          <w:lang w:val="ru-RU"/>
        </w:rPr>
        <w:t>.</w:t>
      </w:r>
    </w:p>
    <w:p w14:paraId="67675FC3" w14:textId="77777777" w:rsidR="00FC728B" w:rsidRPr="00FC728B" w:rsidRDefault="00FC728B" w:rsidP="00922E9D">
      <w:pPr>
        <w:contextualSpacing/>
        <w:jc w:val="both"/>
        <w:rPr>
          <w:rFonts w:ascii="Times New Roman" w:hAnsi="Times New Roman" w:cs="Times New Roman"/>
          <w:bCs/>
          <w:lang w:val="ru-RU"/>
        </w:rPr>
        <w:pPrChange w:id="645" w:author="OLENA PASHKOVA (NEPTUNE.UA)" w:date="2023-11-16T03:58:00Z">
          <w:pPr>
            <w:contextualSpacing/>
          </w:pPr>
        </w:pPrChange>
      </w:pPr>
      <w:r w:rsidRPr="00FC728B">
        <w:rPr>
          <w:rFonts w:ascii="Times New Roman" w:hAnsi="Times New Roman" w:cs="Times New Roman"/>
          <w:bCs/>
          <w:lang w:val="ru-RU"/>
        </w:rPr>
        <w:t xml:space="preserve">У </w:t>
      </w:r>
      <w:proofErr w:type="spellStart"/>
      <w:r w:rsidRPr="00FC728B">
        <w:rPr>
          <w:rFonts w:ascii="Times New Roman" w:hAnsi="Times New Roman" w:cs="Times New Roman"/>
          <w:bCs/>
          <w:lang w:val="ru-RU"/>
        </w:rPr>
        <w:t>випадку</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прибуття</w:t>
      </w:r>
      <w:proofErr w:type="spellEnd"/>
      <w:r w:rsidRPr="00FC728B">
        <w:rPr>
          <w:rFonts w:ascii="Times New Roman" w:hAnsi="Times New Roman" w:cs="Times New Roman"/>
          <w:bCs/>
          <w:lang w:val="ru-RU"/>
        </w:rPr>
        <w:t xml:space="preserve"> судна </w:t>
      </w:r>
      <w:proofErr w:type="spellStart"/>
      <w:r w:rsidRPr="00FC728B">
        <w:rPr>
          <w:rFonts w:ascii="Times New Roman" w:hAnsi="Times New Roman" w:cs="Times New Roman"/>
          <w:bCs/>
          <w:lang w:val="ru-RU"/>
        </w:rPr>
        <w:t>Замовника</w:t>
      </w:r>
      <w:proofErr w:type="spellEnd"/>
      <w:r w:rsidRPr="00FC728B">
        <w:rPr>
          <w:rFonts w:ascii="Times New Roman" w:hAnsi="Times New Roman" w:cs="Times New Roman"/>
          <w:bCs/>
          <w:lang w:val="ru-RU"/>
        </w:rPr>
        <w:t xml:space="preserve"> поза межами </w:t>
      </w:r>
      <w:proofErr w:type="spellStart"/>
      <w:r w:rsidRPr="00FC728B">
        <w:rPr>
          <w:rFonts w:ascii="Times New Roman" w:hAnsi="Times New Roman" w:cs="Times New Roman"/>
          <w:bCs/>
          <w:lang w:val="ru-RU"/>
        </w:rPr>
        <w:t>узгодженого</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лейкену</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раніше</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або</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пізніше</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прийняття</w:t>
      </w:r>
      <w:proofErr w:type="spellEnd"/>
      <w:r w:rsidRPr="00FC728B">
        <w:rPr>
          <w:rFonts w:ascii="Times New Roman" w:hAnsi="Times New Roman" w:cs="Times New Roman"/>
          <w:bCs/>
          <w:lang w:val="ru-RU"/>
        </w:rPr>
        <w:t xml:space="preserve"> судна </w:t>
      </w:r>
      <w:proofErr w:type="spellStart"/>
      <w:r w:rsidRPr="00FC728B">
        <w:rPr>
          <w:rFonts w:ascii="Times New Roman" w:hAnsi="Times New Roman" w:cs="Times New Roman"/>
          <w:bCs/>
          <w:lang w:val="ru-RU"/>
        </w:rPr>
        <w:t>під</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навантаження</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здійснюється</w:t>
      </w:r>
      <w:proofErr w:type="spellEnd"/>
      <w:r w:rsidRPr="00FC728B">
        <w:rPr>
          <w:rFonts w:ascii="Times New Roman" w:hAnsi="Times New Roman" w:cs="Times New Roman"/>
          <w:bCs/>
          <w:lang w:val="ru-RU"/>
        </w:rPr>
        <w:t xml:space="preserve"> за принципом “Line </w:t>
      </w:r>
      <w:proofErr w:type="spellStart"/>
      <w:r w:rsidRPr="00FC728B">
        <w:rPr>
          <w:rFonts w:ascii="Times New Roman" w:hAnsi="Times New Roman" w:cs="Times New Roman"/>
          <w:bCs/>
          <w:lang w:val="ru-RU"/>
        </w:rPr>
        <w:t>up</w:t>
      </w:r>
      <w:proofErr w:type="spellEnd"/>
      <w:r w:rsidRPr="00FC728B">
        <w:rPr>
          <w:rFonts w:ascii="Times New Roman" w:hAnsi="Times New Roman" w:cs="Times New Roman"/>
          <w:bCs/>
          <w:lang w:val="ru-RU"/>
        </w:rPr>
        <w:t xml:space="preserve">” </w:t>
      </w:r>
      <w:proofErr w:type="spellStart"/>
      <w:r w:rsidRPr="00FC728B">
        <w:rPr>
          <w:rFonts w:ascii="Times New Roman" w:hAnsi="Times New Roman" w:cs="Times New Roman"/>
          <w:bCs/>
          <w:lang w:val="ru-RU"/>
        </w:rPr>
        <w:t>згідно</w:t>
      </w:r>
      <w:proofErr w:type="spellEnd"/>
      <w:r w:rsidRPr="00FC728B">
        <w:rPr>
          <w:rFonts w:ascii="Times New Roman" w:hAnsi="Times New Roman" w:cs="Times New Roman"/>
          <w:bCs/>
          <w:lang w:val="ru-RU"/>
        </w:rPr>
        <w:t xml:space="preserve"> п. 10.3 </w:t>
      </w:r>
      <w:proofErr w:type="spellStart"/>
      <w:r w:rsidRPr="00FC728B">
        <w:rPr>
          <w:rFonts w:ascii="Times New Roman" w:hAnsi="Times New Roman" w:cs="Times New Roman"/>
          <w:bCs/>
          <w:lang w:val="ru-RU"/>
        </w:rPr>
        <w:t>цього</w:t>
      </w:r>
      <w:proofErr w:type="spellEnd"/>
      <w:r w:rsidRPr="00FC728B">
        <w:rPr>
          <w:rFonts w:ascii="Times New Roman" w:hAnsi="Times New Roman" w:cs="Times New Roman"/>
          <w:bCs/>
          <w:lang w:val="ru-RU"/>
        </w:rPr>
        <w:t xml:space="preserve"> Договору.</w:t>
      </w:r>
    </w:p>
    <w:p w14:paraId="03D1BB72" w14:textId="77777777" w:rsidR="00FC728B" w:rsidRPr="00DD71B1" w:rsidRDefault="00FC728B" w:rsidP="00922E9D">
      <w:pPr>
        <w:contextualSpacing/>
        <w:jc w:val="both"/>
        <w:rPr>
          <w:rFonts w:ascii="Times New Roman" w:hAnsi="Times New Roman" w:cs="Times New Roman"/>
          <w:bCs/>
          <w:lang w:val="ru-RU"/>
        </w:rPr>
        <w:pPrChange w:id="646" w:author="OLENA PASHKOVA (NEPTUNE.UA)" w:date="2023-11-16T03:58:00Z">
          <w:pPr>
            <w:contextualSpacing/>
          </w:pPr>
        </w:pPrChange>
      </w:pPr>
      <w:r w:rsidRPr="00FC728B">
        <w:rPr>
          <w:rFonts w:ascii="Times New Roman" w:hAnsi="Times New Roman" w:cs="Times New Roman"/>
          <w:b/>
          <w:lang w:val="ru-RU"/>
        </w:rPr>
        <w:t>10.2.</w:t>
      </w:r>
      <w:r w:rsidRPr="00FC728B">
        <w:rPr>
          <w:rFonts w:ascii="Times New Roman" w:hAnsi="Times New Roman" w:cs="Times New Roman"/>
          <w:b/>
          <w:lang w:val="ru-RU"/>
        </w:rPr>
        <w:tab/>
      </w:r>
      <w:proofErr w:type="spellStart"/>
      <w:r w:rsidRPr="00DD71B1">
        <w:rPr>
          <w:rFonts w:ascii="Times New Roman" w:hAnsi="Times New Roman" w:cs="Times New Roman"/>
          <w:bCs/>
          <w:lang w:val="ru-RU"/>
        </w:rPr>
        <w:t>Замовник</w:t>
      </w:r>
      <w:proofErr w:type="spellEnd"/>
      <w:r w:rsidRPr="00DD71B1">
        <w:rPr>
          <w:rFonts w:ascii="Times New Roman" w:hAnsi="Times New Roman" w:cs="Times New Roman"/>
          <w:bCs/>
          <w:lang w:val="ru-RU"/>
        </w:rPr>
        <w:t xml:space="preserve"> </w:t>
      </w:r>
      <w:proofErr w:type="spellStart"/>
      <w:r w:rsidRPr="00DD71B1">
        <w:rPr>
          <w:rFonts w:ascii="Times New Roman" w:hAnsi="Times New Roman" w:cs="Times New Roman"/>
          <w:bCs/>
          <w:lang w:val="ru-RU"/>
        </w:rPr>
        <w:t>або</w:t>
      </w:r>
      <w:proofErr w:type="spellEnd"/>
      <w:r w:rsidRPr="00DD71B1">
        <w:rPr>
          <w:rFonts w:ascii="Times New Roman" w:hAnsi="Times New Roman" w:cs="Times New Roman"/>
          <w:bCs/>
          <w:lang w:val="ru-RU"/>
        </w:rPr>
        <w:t xml:space="preserve"> </w:t>
      </w:r>
      <w:proofErr w:type="spellStart"/>
      <w:r w:rsidRPr="00DD71B1">
        <w:rPr>
          <w:rFonts w:ascii="Times New Roman" w:hAnsi="Times New Roman" w:cs="Times New Roman"/>
          <w:bCs/>
          <w:lang w:val="ru-RU"/>
        </w:rPr>
        <w:t>судовий</w:t>
      </w:r>
      <w:proofErr w:type="spellEnd"/>
      <w:r w:rsidRPr="00DD71B1">
        <w:rPr>
          <w:rFonts w:ascii="Times New Roman" w:hAnsi="Times New Roman" w:cs="Times New Roman"/>
          <w:bCs/>
          <w:lang w:val="ru-RU"/>
        </w:rPr>
        <w:t xml:space="preserve"> агент </w:t>
      </w:r>
      <w:proofErr w:type="spellStart"/>
      <w:r w:rsidRPr="00DD71B1">
        <w:rPr>
          <w:rFonts w:ascii="Times New Roman" w:hAnsi="Times New Roman" w:cs="Times New Roman"/>
          <w:bCs/>
          <w:lang w:val="ru-RU"/>
        </w:rPr>
        <w:t>повідомляє</w:t>
      </w:r>
      <w:proofErr w:type="spellEnd"/>
      <w:r w:rsidRPr="00DD71B1">
        <w:rPr>
          <w:rFonts w:ascii="Times New Roman" w:hAnsi="Times New Roman" w:cs="Times New Roman"/>
          <w:bCs/>
          <w:lang w:val="ru-RU"/>
        </w:rPr>
        <w:t xml:space="preserve"> </w:t>
      </w:r>
      <w:proofErr w:type="spellStart"/>
      <w:r w:rsidRPr="00DD71B1">
        <w:rPr>
          <w:rFonts w:ascii="Times New Roman" w:hAnsi="Times New Roman" w:cs="Times New Roman"/>
          <w:bCs/>
          <w:lang w:val="ru-RU"/>
        </w:rPr>
        <w:t>Виконавця</w:t>
      </w:r>
      <w:proofErr w:type="spellEnd"/>
      <w:r w:rsidRPr="00DD71B1">
        <w:rPr>
          <w:rFonts w:ascii="Times New Roman" w:hAnsi="Times New Roman" w:cs="Times New Roman"/>
          <w:bCs/>
          <w:lang w:val="ru-RU"/>
        </w:rPr>
        <w:t xml:space="preserve"> про </w:t>
      </w:r>
      <w:proofErr w:type="spellStart"/>
      <w:r w:rsidRPr="00DD71B1">
        <w:rPr>
          <w:rFonts w:ascii="Times New Roman" w:hAnsi="Times New Roman" w:cs="Times New Roman"/>
          <w:bCs/>
          <w:lang w:val="ru-RU"/>
        </w:rPr>
        <w:t>очікуваний</w:t>
      </w:r>
      <w:proofErr w:type="spellEnd"/>
      <w:r w:rsidRPr="00DD71B1">
        <w:rPr>
          <w:rFonts w:ascii="Times New Roman" w:hAnsi="Times New Roman" w:cs="Times New Roman"/>
          <w:bCs/>
          <w:lang w:val="ru-RU"/>
        </w:rPr>
        <w:t xml:space="preserve"> час </w:t>
      </w:r>
      <w:proofErr w:type="spellStart"/>
      <w:r w:rsidRPr="00DD71B1">
        <w:rPr>
          <w:rFonts w:ascii="Times New Roman" w:hAnsi="Times New Roman" w:cs="Times New Roman"/>
          <w:bCs/>
          <w:lang w:val="ru-RU"/>
        </w:rPr>
        <w:t>прибуття</w:t>
      </w:r>
      <w:proofErr w:type="spellEnd"/>
      <w:r w:rsidRPr="00DD71B1">
        <w:rPr>
          <w:rFonts w:ascii="Times New Roman" w:hAnsi="Times New Roman" w:cs="Times New Roman"/>
          <w:bCs/>
          <w:lang w:val="ru-RU"/>
        </w:rPr>
        <w:t xml:space="preserve"> кожного судна для </w:t>
      </w:r>
      <w:proofErr w:type="spellStart"/>
      <w:r w:rsidRPr="00DD71B1">
        <w:rPr>
          <w:rFonts w:ascii="Times New Roman" w:hAnsi="Times New Roman" w:cs="Times New Roman"/>
          <w:bCs/>
          <w:lang w:val="ru-RU"/>
        </w:rPr>
        <w:t>завантаження</w:t>
      </w:r>
      <w:proofErr w:type="spellEnd"/>
      <w:r w:rsidRPr="00DD71B1">
        <w:rPr>
          <w:rFonts w:ascii="Times New Roman" w:hAnsi="Times New Roman" w:cs="Times New Roman"/>
          <w:bCs/>
          <w:lang w:val="ru-RU"/>
        </w:rPr>
        <w:t xml:space="preserve">: </w:t>
      </w:r>
      <w:proofErr w:type="spellStart"/>
      <w:r w:rsidRPr="00DD71B1">
        <w:rPr>
          <w:rFonts w:ascii="Times New Roman" w:hAnsi="Times New Roman" w:cs="Times New Roman"/>
          <w:bCs/>
          <w:lang w:val="ru-RU"/>
        </w:rPr>
        <w:t>очікуваний</w:t>
      </w:r>
      <w:proofErr w:type="spellEnd"/>
      <w:r w:rsidRPr="00DD71B1">
        <w:rPr>
          <w:rFonts w:ascii="Times New Roman" w:hAnsi="Times New Roman" w:cs="Times New Roman"/>
          <w:bCs/>
          <w:lang w:val="ru-RU"/>
        </w:rPr>
        <w:t xml:space="preserve"> час </w:t>
      </w:r>
      <w:proofErr w:type="spellStart"/>
      <w:r w:rsidRPr="00DD71B1">
        <w:rPr>
          <w:rFonts w:ascii="Times New Roman" w:hAnsi="Times New Roman" w:cs="Times New Roman"/>
          <w:bCs/>
          <w:lang w:val="ru-RU"/>
        </w:rPr>
        <w:t>прибуття</w:t>
      </w:r>
      <w:proofErr w:type="spellEnd"/>
      <w:r w:rsidRPr="00DD71B1">
        <w:rPr>
          <w:rFonts w:ascii="Times New Roman" w:hAnsi="Times New Roman" w:cs="Times New Roman"/>
          <w:bCs/>
          <w:lang w:val="ru-RU"/>
        </w:rPr>
        <w:t xml:space="preserve"> (ЕТА) судна (за 6 </w:t>
      </w:r>
      <w:proofErr w:type="spellStart"/>
      <w:r w:rsidRPr="00DD71B1">
        <w:rPr>
          <w:rFonts w:ascii="Times New Roman" w:hAnsi="Times New Roman" w:cs="Times New Roman"/>
          <w:bCs/>
          <w:lang w:val="ru-RU"/>
        </w:rPr>
        <w:t>днів</w:t>
      </w:r>
      <w:proofErr w:type="spellEnd"/>
      <w:r w:rsidRPr="00DD71B1">
        <w:rPr>
          <w:rFonts w:ascii="Times New Roman" w:hAnsi="Times New Roman" w:cs="Times New Roman"/>
          <w:bCs/>
          <w:lang w:val="ru-RU"/>
        </w:rPr>
        <w:t xml:space="preserve">, а </w:t>
      </w:r>
      <w:proofErr w:type="spellStart"/>
      <w:r w:rsidRPr="00DD71B1">
        <w:rPr>
          <w:rFonts w:ascii="Times New Roman" w:hAnsi="Times New Roman" w:cs="Times New Roman"/>
          <w:bCs/>
          <w:lang w:val="ru-RU"/>
        </w:rPr>
        <w:t>також</w:t>
      </w:r>
      <w:proofErr w:type="spellEnd"/>
      <w:r w:rsidRPr="00DD71B1">
        <w:rPr>
          <w:rFonts w:ascii="Times New Roman" w:hAnsi="Times New Roman" w:cs="Times New Roman"/>
          <w:bCs/>
          <w:lang w:val="ru-RU"/>
        </w:rPr>
        <w:t xml:space="preserve"> за 72, 48, 24,12 та 6 годин) і час </w:t>
      </w:r>
      <w:proofErr w:type="spellStart"/>
      <w:r w:rsidRPr="00DD71B1">
        <w:rPr>
          <w:rFonts w:ascii="Times New Roman" w:hAnsi="Times New Roman" w:cs="Times New Roman"/>
          <w:bCs/>
          <w:lang w:val="ru-RU"/>
        </w:rPr>
        <w:t>підходу</w:t>
      </w:r>
      <w:proofErr w:type="spellEnd"/>
      <w:r w:rsidRPr="00DD71B1">
        <w:rPr>
          <w:rFonts w:ascii="Times New Roman" w:hAnsi="Times New Roman" w:cs="Times New Roman"/>
          <w:bCs/>
          <w:lang w:val="ru-RU"/>
        </w:rPr>
        <w:t xml:space="preserve"> судна до рейду Порту) в рамках </w:t>
      </w:r>
      <w:proofErr w:type="spellStart"/>
      <w:r w:rsidRPr="00DD71B1">
        <w:rPr>
          <w:rFonts w:ascii="Times New Roman" w:hAnsi="Times New Roman" w:cs="Times New Roman"/>
          <w:bCs/>
          <w:lang w:val="ru-RU"/>
        </w:rPr>
        <w:t>узгодженого</w:t>
      </w:r>
      <w:proofErr w:type="spellEnd"/>
      <w:r w:rsidRPr="00DD71B1">
        <w:rPr>
          <w:rFonts w:ascii="Times New Roman" w:hAnsi="Times New Roman" w:cs="Times New Roman"/>
          <w:bCs/>
          <w:lang w:val="ru-RU"/>
        </w:rPr>
        <w:t xml:space="preserve"> </w:t>
      </w:r>
      <w:proofErr w:type="spellStart"/>
      <w:r w:rsidRPr="00DD71B1">
        <w:rPr>
          <w:rFonts w:ascii="Times New Roman" w:hAnsi="Times New Roman" w:cs="Times New Roman"/>
          <w:bCs/>
          <w:lang w:val="ru-RU"/>
        </w:rPr>
        <w:t>щомісячного</w:t>
      </w:r>
      <w:proofErr w:type="spellEnd"/>
      <w:r w:rsidRPr="00DD71B1">
        <w:rPr>
          <w:rFonts w:ascii="Times New Roman" w:hAnsi="Times New Roman" w:cs="Times New Roman"/>
          <w:bCs/>
          <w:lang w:val="ru-RU"/>
        </w:rPr>
        <w:t xml:space="preserve"> </w:t>
      </w:r>
      <w:proofErr w:type="spellStart"/>
      <w:r w:rsidRPr="00DD71B1">
        <w:rPr>
          <w:rFonts w:ascii="Times New Roman" w:hAnsi="Times New Roman" w:cs="Times New Roman"/>
          <w:bCs/>
          <w:lang w:val="ru-RU"/>
        </w:rPr>
        <w:t>графіку</w:t>
      </w:r>
      <w:proofErr w:type="spellEnd"/>
      <w:r w:rsidRPr="00DD71B1">
        <w:rPr>
          <w:rFonts w:ascii="Times New Roman" w:hAnsi="Times New Roman" w:cs="Times New Roman"/>
          <w:bCs/>
          <w:lang w:val="ru-RU"/>
        </w:rPr>
        <w:t xml:space="preserve">, </w:t>
      </w:r>
      <w:proofErr w:type="spellStart"/>
      <w:r w:rsidRPr="00DD71B1">
        <w:rPr>
          <w:rFonts w:ascii="Times New Roman" w:hAnsi="Times New Roman" w:cs="Times New Roman"/>
          <w:bCs/>
          <w:lang w:val="ru-RU"/>
        </w:rPr>
        <w:t>погодженого</w:t>
      </w:r>
      <w:proofErr w:type="spellEnd"/>
      <w:r w:rsidRPr="00DD71B1">
        <w:rPr>
          <w:rFonts w:ascii="Times New Roman" w:hAnsi="Times New Roman" w:cs="Times New Roman"/>
          <w:bCs/>
          <w:lang w:val="ru-RU"/>
        </w:rPr>
        <w:t xml:space="preserve"> Сторонами </w:t>
      </w:r>
      <w:proofErr w:type="spellStart"/>
      <w:r w:rsidRPr="00DD71B1">
        <w:rPr>
          <w:rFonts w:ascii="Times New Roman" w:hAnsi="Times New Roman" w:cs="Times New Roman"/>
          <w:bCs/>
          <w:lang w:val="ru-RU"/>
        </w:rPr>
        <w:t>віповідно</w:t>
      </w:r>
      <w:proofErr w:type="spellEnd"/>
      <w:r w:rsidRPr="00DD71B1">
        <w:rPr>
          <w:rFonts w:ascii="Times New Roman" w:hAnsi="Times New Roman" w:cs="Times New Roman"/>
          <w:bCs/>
          <w:lang w:val="ru-RU"/>
        </w:rPr>
        <w:t xml:space="preserve"> до п.  4.1. та 5.2. </w:t>
      </w:r>
      <w:proofErr w:type="spellStart"/>
      <w:r w:rsidRPr="00DD71B1">
        <w:rPr>
          <w:rFonts w:ascii="Times New Roman" w:hAnsi="Times New Roman" w:cs="Times New Roman"/>
          <w:bCs/>
          <w:lang w:val="ru-RU"/>
        </w:rPr>
        <w:t>цього</w:t>
      </w:r>
      <w:proofErr w:type="spellEnd"/>
      <w:r w:rsidRPr="00DD71B1">
        <w:rPr>
          <w:rFonts w:ascii="Times New Roman" w:hAnsi="Times New Roman" w:cs="Times New Roman"/>
          <w:bCs/>
          <w:lang w:val="ru-RU"/>
        </w:rPr>
        <w:t xml:space="preserve"> Договору.</w:t>
      </w:r>
    </w:p>
    <w:p w14:paraId="2010C4B4" w14:textId="77777777" w:rsidR="00FC728B" w:rsidRPr="00FC728B" w:rsidRDefault="00FC728B" w:rsidP="00922E9D">
      <w:pPr>
        <w:contextualSpacing/>
        <w:jc w:val="both"/>
        <w:rPr>
          <w:rFonts w:ascii="Times New Roman" w:hAnsi="Times New Roman" w:cs="Times New Roman"/>
          <w:b/>
          <w:lang w:val="ru-RU"/>
        </w:rPr>
        <w:pPrChange w:id="647" w:author="OLENA PASHKOVA (NEPTUNE.UA)" w:date="2023-11-16T03:58:00Z">
          <w:pPr>
            <w:contextualSpacing/>
          </w:pPr>
        </w:pPrChange>
      </w:pPr>
      <w:r w:rsidRPr="00FC728B">
        <w:rPr>
          <w:rFonts w:ascii="Times New Roman" w:hAnsi="Times New Roman" w:cs="Times New Roman"/>
          <w:b/>
          <w:lang w:val="ru-RU"/>
        </w:rPr>
        <w:t xml:space="preserve">10.3. </w:t>
      </w:r>
      <w:r w:rsidRPr="00DD71B1">
        <w:rPr>
          <w:rFonts w:ascii="Times New Roman" w:hAnsi="Times New Roman" w:cs="Times New Roman"/>
          <w:bCs/>
          <w:lang w:val="ru-RU"/>
        </w:rPr>
        <w:t xml:space="preserve">Принцип “Line </w:t>
      </w:r>
      <w:proofErr w:type="spellStart"/>
      <w:r w:rsidRPr="00DD71B1">
        <w:rPr>
          <w:rFonts w:ascii="Times New Roman" w:hAnsi="Times New Roman" w:cs="Times New Roman"/>
          <w:bCs/>
          <w:lang w:val="ru-RU"/>
        </w:rPr>
        <w:t>up</w:t>
      </w:r>
      <w:proofErr w:type="spellEnd"/>
      <w:r w:rsidRPr="00DD71B1">
        <w:rPr>
          <w:rFonts w:ascii="Times New Roman" w:hAnsi="Times New Roman" w:cs="Times New Roman"/>
          <w:bCs/>
          <w:lang w:val="ru-RU"/>
        </w:rPr>
        <w:t>”</w:t>
      </w:r>
    </w:p>
    <w:p w14:paraId="3E570163" w14:textId="77777777" w:rsidR="00FC728B" w:rsidRPr="00FC728B" w:rsidRDefault="00FC728B" w:rsidP="00922E9D">
      <w:pPr>
        <w:contextualSpacing/>
        <w:jc w:val="both"/>
        <w:rPr>
          <w:rFonts w:ascii="Times New Roman" w:hAnsi="Times New Roman" w:cs="Times New Roman"/>
          <w:b/>
          <w:lang w:val="ru-RU"/>
        </w:rPr>
        <w:pPrChange w:id="648" w:author="OLENA PASHKOVA (NEPTUNE.UA)" w:date="2023-11-16T03:58:00Z">
          <w:pPr>
            <w:contextualSpacing/>
          </w:pPr>
        </w:pPrChange>
      </w:pPr>
      <w:r w:rsidRPr="00FC728B">
        <w:rPr>
          <w:rFonts w:ascii="Times New Roman" w:hAnsi="Times New Roman" w:cs="Times New Roman"/>
          <w:b/>
          <w:lang w:val="ru-RU"/>
        </w:rPr>
        <w:t xml:space="preserve">10.3.1. </w:t>
      </w:r>
      <w:r w:rsidRPr="006667FA">
        <w:rPr>
          <w:rFonts w:ascii="Times New Roman" w:hAnsi="Times New Roman" w:cs="Times New Roman"/>
          <w:bCs/>
          <w:lang w:val="ru-RU"/>
        </w:rPr>
        <w:t xml:space="preserve">У </w:t>
      </w:r>
      <w:proofErr w:type="spellStart"/>
      <w:r w:rsidRPr="006667FA">
        <w:rPr>
          <w:rFonts w:ascii="Times New Roman" w:hAnsi="Times New Roman" w:cs="Times New Roman"/>
          <w:bCs/>
          <w:lang w:val="ru-RU"/>
        </w:rPr>
        <w:t>випадку</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якщо</w:t>
      </w:r>
      <w:proofErr w:type="spellEnd"/>
      <w:r w:rsidRPr="006667FA">
        <w:rPr>
          <w:rFonts w:ascii="Times New Roman" w:hAnsi="Times New Roman" w:cs="Times New Roman"/>
          <w:bCs/>
          <w:lang w:val="ru-RU"/>
        </w:rPr>
        <w:t xml:space="preserve"> судно </w:t>
      </w:r>
      <w:proofErr w:type="spellStart"/>
      <w:r w:rsidRPr="006667FA">
        <w:rPr>
          <w:rFonts w:ascii="Times New Roman" w:hAnsi="Times New Roman" w:cs="Times New Roman"/>
          <w:bCs/>
          <w:lang w:val="ru-RU"/>
        </w:rPr>
        <w:t>Замовника</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підходить</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раніше</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узгодженого</w:t>
      </w:r>
      <w:proofErr w:type="spellEnd"/>
      <w:r w:rsidRPr="006667FA">
        <w:rPr>
          <w:rFonts w:ascii="Times New Roman" w:hAnsi="Times New Roman" w:cs="Times New Roman"/>
          <w:bCs/>
          <w:lang w:val="ru-RU"/>
        </w:rPr>
        <w:t xml:space="preserve"> строку (</w:t>
      </w:r>
      <w:proofErr w:type="spellStart"/>
      <w:r w:rsidRPr="006667FA">
        <w:rPr>
          <w:rFonts w:ascii="Times New Roman" w:hAnsi="Times New Roman" w:cs="Times New Roman"/>
          <w:bCs/>
          <w:lang w:val="ru-RU"/>
        </w:rPr>
        <w:t>line</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up</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його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завантаження</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раніше</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узгодженого</w:t>
      </w:r>
      <w:proofErr w:type="spellEnd"/>
      <w:r w:rsidRPr="006667FA">
        <w:rPr>
          <w:rFonts w:ascii="Times New Roman" w:hAnsi="Times New Roman" w:cs="Times New Roman"/>
          <w:bCs/>
          <w:lang w:val="ru-RU"/>
        </w:rPr>
        <w:t xml:space="preserve"> строку </w:t>
      </w:r>
      <w:proofErr w:type="spellStart"/>
      <w:r w:rsidRPr="006667FA">
        <w:rPr>
          <w:rFonts w:ascii="Times New Roman" w:hAnsi="Times New Roman" w:cs="Times New Roman"/>
          <w:bCs/>
          <w:lang w:val="ru-RU"/>
        </w:rPr>
        <w:t>починається</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виключно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після</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підтвердження</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Виконавцем</w:t>
      </w:r>
      <w:proofErr w:type="spellEnd"/>
      <w:r w:rsidRPr="006667FA">
        <w:rPr>
          <w:rFonts w:ascii="Times New Roman" w:hAnsi="Times New Roman" w:cs="Times New Roman"/>
          <w:bCs/>
          <w:lang w:val="ru-RU"/>
        </w:rPr>
        <w:t xml:space="preserve">, за </w:t>
      </w:r>
      <w:proofErr w:type="spellStart"/>
      <w:r w:rsidRPr="006667FA">
        <w:rPr>
          <w:rFonts w:ascii="Times New Roman" w:hAnsi="Times New Roman" w:cs="Times New Roman"/>
          <w:bCs/>
          <w:lang w:val="ru-RU"/>
        </w:rPr>
        <w:t>умови</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що</w:t>
      </w:r>
      <w:proofErr w:type="spellEnd"/>
      <w:r w:rsidRPr="006667FA">
        <w:rPr>
          <w:rFonts w:ascii="Times New Roman" w:hAnsi="Times New Roman" w:cs="Times New Roman"/>
          <w:bCs/>
          <w:lang w:val="ru-RU"/>
        </w:rPr>
        <w:t xml:space="preserve"> причал </w:t>
      </w:r>
      <w:proofErr w:type="spellStart"/>
      <w:r w:rsidRPr="006667FA">
        <w:rPr>
          <w:rFonts w:ascii="Times New Roman" w:hAnsi="Times New Roman" w:cs="Times New Roman"/>
          <w:bCs/>
          <w:lang w:val="ru-RU"/>
        </w:rPr>
        <w:t>вільний</w:t>
      </w:r>
      <w:proofErr w:type="spellEnd"/>
      <w:r w:rsidRPr="006667FA">
        <w:rPr>
          <w:rFonts w:ascii="Times New Roman" w:hAnsi="Times New Roman" w:cs="Times New Roman"/>
          <w:bCs/>
          <w:lang w:val="ru-RU"/>
        </w:rPr>
        <w:t xml:space="preserve"> </w:t>
      </w:r>
      <w:proofErr w:type="gramStart"/>
      <w:r w:rsidRPr="006667FA">
        <w:rPr>
          <w:rFonts w:ascii="Times New Roman" w:hAnsi="Times New Roman" w:cs="Times New Roman"/>
          <w:bCs/>
          <w:lang w:val="ru-RU"/>
        </w:rPr>
        <w:t>в порядку</w:t>
      </w:r>
      <w:proofErr w:type="gram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загальної</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черги</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інших</w:t>
      </w:r>
      <w:proofErr w:type="spellEnd"/>
      <w:r w:rsidRPr="006667FA">
        <w:rPr>
          <w:rFonts w:ascii="Times New Roman" w:hAnsi="Times New Roman" w:cs="Times New Roman"/>
          <w:bCs/>
          <w:lang w:val="ru-RU"/>
        </w:rPr>
        <w:t xml:space="preserve"> суден, </w:t>
      </w:r>
      <w:proofErr w:type="spellStart"/>
      <w:r w:rsidRPr="006667FA">
        <w:rPr>
          <w:rFonts w:ascii="Times New Roman" w:hAnsi="Times New Roman" w:cs="Times New Roman"/>
          <w:bCs/>
          <w:lang w:val="ru-RU"/>
        </w:rPr>
        <w:t>що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прибули</w:t>
      </w:r>
      <w:proofErr w:type="spellEnd"/>
      <w:r w:rsidRPr="006667FA">
        <w:rPr>
          <w:rFonts w:ascii="Times New Roman" w:hAnsi="Times New Roman" w:cs="Times New Roman"/>
          <w:bCs/>
          <w:lang w:val="ru-RU"/>
        </w:rPr>
        <w:t xml:space="preserve"> в </w:t>
      </w:r>
      <w:proofErr w:type="spellStart"/>
      <w:r w:rsidRPr="006667FA">
        <w:rPr>
          <w:rFonts w:ascii="Times New Roman" w:hAnsi="Times New Roman" w:cs="Times New Roman"/>
          <w:bCs/>
          <w:lang w:val="ru-RU"/>
        </w:rPr>
        <w:t>погоджений</w:t>
      </w:r>
      <w:proofErr w:type="spellEnd"/>
      <w:r w:rsidRPr="006667FA">
        <w:rPr>
          <w:rFonts w:ascii="Times New Roman" w:hAnsi="Times New Roman" w:cs="Times New Roman"/>
          <w:bCs/>
          <w:lang w:val="ru-RU"/>
        </w:rPr>
        <w:t xml:space="preserve"> строк (</w:t>
      </w:r>
      <w:proofErr w:type="spellStart"/>
      <w:r w:rsidRPr="006667FA">
        <w:rPr>
          <w:rFonts w:ascii="Times New Roman" w:hAnsi="Times New Roman" w:cs="Times New Roman"/>
          <w:bCs/>
          <w:lang w:val="ru-RU"/>
        </w:rPr>
        <w:t>line</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up</w:t>
      </w:r>
      <w:proofErr w:type="spellEnd"/>
      <w:r w:rsidRPr="006667FA">
        <w:rPr>
          <w:rFonts w:ascii="Times New Roman" w:hAnsi="Times New Roman" w:cs="Times New Roman"/>
          <w:bCs/>
          <w:lang w:val="ru-RU"/>
        </w:rPr>
        <w:t>).</w:t>
      </w:r>
      <w:r w:rsidRPr="00FC728B">
        <w:rPr>
          <w:rFonts w:ascii="Times New Roman" w:hAnsi="Times New Roman" w:cs="Times New Roman"/>
          <w:b/>
          <w:lang w:val="ru-RU"/>
        </w:rPr>
        <w:t xml:space="preserve"> </w:t>
      </w:r>
    </w:p>
    <w:p w14:paraId="2ADCFE32" w14:textId="77777777" w:rsidR="00FC728B" w:rsidRPr="006667FA" w:rsidRDefault="00FC728B" w:rsidP="00922E9D">
      <w:pPr>
        <w:contextualSpacing/>
        <w:jc w:val="both"/>
        <w:rPr>
          <w:rFonts w:ascii="Times New Roman" w:hAnsi="Times New Roman" w:cs="Times New Roman"/>
          <w:bCs/>
          <w:lang w:val="ru-RU"/>
        </w:rPr>
        <w:pPrChange w:id="649" w:author="OLENA PASHKOVA (NEPTUNE.UA)" w:date="2023-11-16T03:58:00Z">
          <w:pPr>
            <w:contextualSpacing/>
          </w:pPr>
        </w:pPrChange>
      </w:pPr>
      <w:r w:rsidRPr="00FC728B">
        <w:rPr>
          <w:rFonts w:ascii="Times New Roman" w:hAnsi="Times New Roman" w:cs="Times New Roman"/>
          <w:b/>
          <w:lang w:val="ru-RU"/>
        </w:rPr>
        <w:t xml:space="preserve">10.3.2. </w:t>
      </w:r>
      <w:r w:rsidRPr="006667FA">
        <w:rPr>
          <w:rFonts w:ascii="Times New Roman" w:hAnsi="Times New Roman" w:cs="Times New Roman"/>
          <w:bCs/>
          <w:lang w:val="ru-RU"/>
        </w:rPr>
        <w:t xml:space="preserve">У </w:t>
      </w:r>
      <w:proofErr w:type="spellStart"/>
      <w:r w:rsidRPr="006667FA">
        <w:rPr>
          <w:rFonts w:ascii="Times New Roman" w:hAnsi="Times New Roman" w:cs="Times New Roman"/>
          <w:bCs/>
          <w:lang w:val="ru-RU"/>
        </w:rPr>
        <w:t>випадку</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якщо</w:t>
      </w:r>
      <w:proofErr w:type="spellEnd"/>
      <w:r w:rsidRPr="006667FA">
        <w:rPr>
          <w:rFonts w:ascii="Times New Roman" w:hAnsi="Times New Roman" w:cs="Times New Roman"/>
          <w:bCs/>
          <w:lang w:val="ru-RU"/>
        </w:rPr>
        <w:t xml:space="preserve"> судно </w:t>
      </w:r>
      <w:proofErr w:type="spellStart"/>
      <w:r w:rsidRPr="006667FA">
        <w:rPr>
          <w:rFonts w:ascii="Times New Roman" w:hAnsi="Times New Roman" w:cs="Times New Roman"/>
          <w:bCs/>
          <w:lang w:val="ru-RU"/>
        </w:rPr>
        <w:t>Замовника</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підходить</w:t>
      </w:r>
      <w:proofErr w:type="spellEnd"/>
      <w:r w:rsidRPr="006667FA">
        <w:rPr>
          <w:rFonts w:ascii="Times New Roman" w:hAnsi="Times New Roman" w:cs="Times New Roman"/>
          <w:bCs/>
          <w:lang w:val="ru-RU"/>
        </w:rPr>
        <w:t xml:space="preserve"> </w:t>
      </w:r>
      <w:proofErr w:type="spellStart"/>
      <w:proofErr w:type="gramStart"/>
      <w:r w:rsidRPr="006667FA">
        <w:rPr>
          <w:rFonts w:ascii="Times New Roman" w:hAnsi="Times New Roman" w:cs="Times New Roman"/>
          <w:bCs/>
          <w:lang w:val="ru-RU"/>
        </w:rPr>
        <w:t>пізніше</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узгодженого</w:t>
      </w:r>
      <w:proofErr w:type="spellEnd"/>
      <w:proofErr w:type="gramEnd"/>
      <w:r w:rsidRPr="006667FA">
        <w:rPr>
          <w:rFonts w:ascii="Times New Roman" w:hAnsi="Times New Roman" w:cs="Times New Roman"/>
          <w:bCs/>
          <w:lang w:val="ru-RU"/>
        </w:rPr>
        <w:t xml:space="preserve"> строку (</w:t>
      </w:r>
      <w:proofErr w:type="spellStart"/>
      <w:r w:rsidRPr="006667FA">
        <w:rPr>
          <w:rFonts w:ascii="Times New Roman" w:hAnsi="Times New Roman" w:cs="Times New Roman"/>
          <w:bCs/>
          <w:lang w:val="ru-RU"/>
        </w:rPr>
        <w:t>lаусаn</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або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погодженого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line</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up</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його</w:t>
      </w:r>
      <w:proofErr w:type="spellEnd"/>
      <w:r w:rsidRPr="006667FA">
        <w:rPr>
          <w:rFonts w:ascii="Times New Roman" w:hAnsi="Times New Roman" w:cs="Times New Roman"/>
          <w:bCs/>
          <w:lang w:val="ru-RU"/>
        </w:rPr>
        <w:t xml:space="preserve"> постановка та </w:t>
      </w:r>
      <w:proofErr w:type="spellStart"/>
      <w:r w:rsidRPr="006667FA">
        <w:rPr>
          <w:rFonts w:ascii="Times New Roman" w:hAnsi="Times New Roman" w:cs="Times New Roman"/>
          <w:bCs/>
          <w:lang w:val="ru-RU"/>
        </w:rPr>
        <w:t>завантаження</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починається</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виключно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після</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підтвердження</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Виконавцем</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щодо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обробки</w:t>
      </w:r>
      <w:proofErr w:type="spellEnd"/>
      <w:r w:rsidRPr="006667FA">
        <w:rPr>
          <w:rFonts w:ascii="Times New Roman" w:hAnsi="Times New Roman" w:cs="Times New Roman"/>
          <w:bCs/>
          <w:lang w:val="ru-RU"/>
        </w:rPr>
        <w:t xml:space="preserve"> такого судна, за </w:t>
      </w:r>
      <w:proofErr w:type="spellStart"/>
      <w:r w:rsidRPr="006667FA">
        <w:rPr>
          <w:rFonts w:ascii="Times New Roman" w:hAnsi="Times New Roman" w:cs="Times New Roman"/>
          <w:bCs/>
          <w:lang w:val="ru-RU"/>
        </w:rPr>
        <w:t>умови</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що</w:t>
      </w:r>
      <w:proofErr w:type="spellEnd"/>
      <w:r w:rsidRPr="006667FA">
        <w:rPr>
          <w:rFonts w:ascii="Times New Roman" w:hAnsi="Times New Roman" w:cs="Times New Roman"/>
          <w:bCs/>
          <w:lang w:val="ru-RU"/>
        </w:rPr>
        <w:t xml:space="preserve"> причал </w:t>
      </w:r>
      <w:proofErr w:type="spellStart"/>
      <w:r w:rsidRPr="006667FA">
        <w:rPr>
          <w:rFonts w:ascii="Times New Roman" w:hAnsi="Times New Roman" w:cs="Times New Roman"/>
          <w:bCs/>
          <w:lang w:val="ru-RU"/>
        </w:rPr>
        <w:t>вільний</w:t>
      </w:r>
      <w:proofErr w:type="spellEnd"/>
      <w:r w:rsidRPr="006667FA">
        <w:rPr>
          <w:rFonts w:ascii="Times New Roman" w:hAnsi="Times New Roman" w:cs="Times New Roman"/>
          <w:bCs/>
          <w:lang w:val="ru-RU"/>
        </w:rPr>
        <w:t xml:space="preserve">, в </w:t>
      </w:r>
      <w:proofErr w:type="spellStart"/>
      <w:r w:rsidRPr="006667FA">
        <w:rPr>
          <w:rFonts w:ascii="Times New Roman" w:hAnsi="Times New Roman" w:cs="Times New Roman"/>
          <w:bCs/>
          <w:lang w:val="ru-RU"/>
        </w:rPr>
        <w:t>загальній</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черзі</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інших</w:t>
      </w:r>
      <w:proofErr w:type="spellEnd"/>
      <w:r w:rsidRPr="006667FA">
        <w:rPr>
          <w:rFonts w:ascii="Times New Roman" w:hAnsi="Times New Roman" w:cs="Times New Roman"/>
          <w:bCs/>
          <w:lang w:val="ru-RU"/>
        </w:rPr>
        <w:t xml:space="preserve"> суден, </w:t>
      </w:r>
      <w:proofErr w:type="spellStart"/>
      <w:r w:rsidRPr="006667FA">
        <w:rPr>
          <w:rFonts w:ascii="Times New Roman" w:hAnsi="Times New Roman" w:cs="Times New Roman"/>
          <w:bCs/>
          <w:lang w:val="ru-RU"/>
        </w:rPr>
        <w:t>що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прибули</w:t>
      </w:r>
      <w:proofErr w:type="spellEnd"/>
      <w:r w:rsidRPr="006667FA">
        <w:rPr>
          <w:rFonts w:ascii="Times New Roman" w:hAnsi="Times New Roman" w:cs="Times New Roman"/>
          <w:bCs/>
          <w:lang w:val="ru-RU"/>
        </w:rPr>
        <w:t xml:space="preserve"> в </w:t>
      </w:r>
      <w:proofErr w:type="spellStart"/>
      <w:r w:rsidRPr="006667FA">
        <w:rPr>
          <w:rFonts w:ascii="Times New Roman" w:hAnsi="Times New Roman" w:cs="Times New Roman"/>
          <w:bCs/>
          <w:lang w:val="ru-RU"/>
        </w:rPr>
        <w:t>погоджений</w:t>
      </w:r>
      <w:proofErr w:type="spellEnd"/>
      <w:r w:rsidRPr="006667FA">
        <w:rPr>
          <w:rFonts w:ascii="Times New Roman" w:hAnsi="Times New Roman" w:cs="Times New Roman"/>
          <w:bCs/>
          <w:lang w:val="ru-RU"/>
        </w:rPr>
        <w:t xml:space="preserve"> строк (</w:t>
      </w:r>
      <w:proofErr w:type="spellStart"/>
      <w:r w:rsidRPr="006667FA">
        <w:rPr>
          <w:rFonts w:ascii="Times New Roman" w:hAnsi="Times New Roman" w:cs="Times New Roman"/>
          <w:bCs/>
          <w:lang w:val="ru-RU"/>
        </w:rPr>
        <w:t>lаусаn</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або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погодженого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line</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up</w:t>
      </w:r>
      <w:proofErr w:type="spellEnd"/>
      <w:r w:rsidRPr="006667FA">
        <w:rPr>
          <w:rFonts w:ascii="Times New Roman" w:hAnsi="Times New Roman" w:cs="Times New Roman"/>
          <w:bCs/>
          <w:lang w:val="ru-RU"/>
        </w:rPr>
        <w:t>).</w:t>
      </w:r>
    </w:p>
    <w:p w14:paraId="7B1085B9" w14:textId="77777777" w:rsidR="00FC728B" w:rsidRPr="00FC728B" w:rsidRDefault="00FC728B" w:rsidP="00922E9D">
      <w:pPr>
        <w:contextualSpacing/>
        <w:jc w:val="both"/>
        <w:rPr>
          <w:rFonts w:ascii="Times New Roman" w:hAnsi="Times New Roman" w:cs="Times New Roman"/>
          <w:b/>
          <w:lang w:val="ru-RU"/>
        </w:rPr>
        <w:pPrChange w:id="650" w:author="OLENA PASHKOVA (NEPTUNE.UA)" w:date="2023-11-16T03:58:00Z">
          <w:pPr>
            <w:contextualSpacing/>
          </w:pPr>
        </w:pPrChange>
      </w:pPr>
      <w:r w:rsidRPr="00FC728B">
        <w:rPr>
          <w:rFonts w:ascii="Times New Roman" w:hAnsi="Times New Roman" w:cs="Times New Roman"/>
          <w:b/>
          <w:lang w:val="ru-RU"/>
        </w:rPr>
        <w:t xml:space="preserve">10.3.3. </w:t>
      </w:r>
      <w:r w:rsidRPr="006667FA">
        <w:rPr>
          <w:rFonts w:ascii="Times New Roman" w:hAnsi="Times New Roman" w:cs="Times New Roman"/>
          <w:bCs/>
          <w:lang w:val="ru-RU"/>
        </w:rPr>
        <w:t xml:space="preserve">У </w:t>
      </w:r>
      <w:proofErr w:type="spellStart"/>
      <w:r w:rsidRPr="006667FA">
        <w:rPr>
          <w:rFonts w:ascii="Times New Roman" w:hAnsi="Times New Roman" w:cs="Times New Roman"/>
          <w:bCs/>
          <w:lang w:val="ru-RU"/>
        </w:rPr>
        <w:t>випадку</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якщо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декілька</w:t>
      </w:r>
      <w:proofErr w:type="spellEnd"/>
      <w:r w:rsidRPr="006667FA">
        <w:rPr>
          <w:rFonts w:ascii="Times New Roman" w:hAnsi="Times New Roman" w:cs="Times New Roman"/>
          <w:bCs/>
          <w:lang w:val="ru-RU"/>
        </w:rPr>
        <w:t xml:space="preserve"> суден </w:t>
      </w:r>
      <w:proofErr w:type="spellStart"/>
      <w:r w:rsidRPr="006667FA">
        <w:rPr>
          <w:rFonts w:ascii="Times New Roman" w:hAnsi="Times New Roman" w:cs="Times New Roman"/>
          <w:bCs/>
          <w:lang w:val="ru-RU"/>
        </w:rPr>
        <w:t>прибувають</w:t>
      </w:r>
      <w:proofErr w:type="spellEnd"/>
      <w:r w:rsidRPr="006667FA">
        <w:rPr>
          <w:rFonts w:ascii="Times New Roman" w:hAnsi="Times New Roman" w:cs="Times New Roman"/>
          <w:bCs/>
          <w:lang w:val="ru-RU"/>
        </w:rPr>
        <w:t xml:space="preserve"> у </w:t>
      </w:r>
      <w:proofErr w:type="spellStart"/>
      <w:r w:rsidRPr="006667FA">
        <w:rPr>
          <w:rFonts w:ascii="Times New Roman" w:hAnsi="Times New Roman" w:cs="Times New Roman"/>
          <w:bCs/>
          <w:lang w:val="ru-RU"/>
        </w:rPr>
        <w:t>однаковий</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узгоджений</w:t>
      </w:r>
      <w:proofErr w:type="spellEnd"/>
      <w:r w:rsidRPr="006667FA">
        <w:rPr>
          <w:rFonts w:ascii="Times New Roman" w:hAnsi="Times New Roman" w:cs="Times New Roman"/>
          <w:bCs/>
          <w:lang w:val="ru-RU"/>
        </w:rPr>
        <w:t xml:space="preserve"> строк (</w:t>
      </w:r>
      <w:proofErr w:type="spellStart"/>
      <w:r w:rsidRPr="006667FA">
        <w:rPr>
          <w:rFonts w:ascii="Times New Roman" w:hAnsi="Times New Roman" w:cs="Times New Roman"/>
          <w:bCs/>
          <w:lang w:val="ru-RU"/>
        </w:rPr>
        <w:t>lаусаn</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підтверджений</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Виконавцем</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обробка</w:t>
      </w:r>
      <w:proofErr w:type="spellEnd"/>
      <w:r w:rsidRPr="006667FA">
        <w:rPr>
          <w:rFonts w:ascii="Times New Roman" w:hAnsi="Times New Roman" w:cs="Times New Roman"/>
          <w:bCs/>
          <w:lang w:val="ru-RU"/>
        </w:rPr>
        <w:t xml:space="preserve"> суден буде </w:t>
      </w:r>
      <w:proofErr w:type="spellStart"/>
      <w:r w:rsidRPr="006667FA">
        <w:rPr>
          <w:rFonts w:ascii="Times New Roman" w:hAnsi="Times New Roman" w:cs="Times New Roman"/>
          <w:bCs/>
          <w:lang w:val="ru-RU"/>
        </w:rPr>
        <w:t>здійснюватись</w:t>
      </w:r>
      <w:proofErr w:type="spellEnd"/>
      <w:r w:rsidRPr="006667FA">
        <w:rPr>
          <w:rFonts w:ascii="Times New Roman" w:hAnsi="Times New Roman" w:cs="Times New Roman"/>
          <w:bCs/>
          <w:lang w:val="ru-RU"/>
        </w:rPr>
        <w:t xml:space="preserve"> </w:t>
      </w:r>
      <w:proofErr w:type="gramStart"/>
      <w:r w:rsidRPr="006667FA">
        <w:rPr>
          <w:rFonts w:ascii="Times New Roman" w:hAnsi="Times New Roman" w:cs="Times New Roman"/>
          <w:bCs/>
          <w:lang w:val="ru-RU"/>
        </w:rPr>
        <w:t>у порядку</w:t>
      </w:r>
      <w:proofErr w:type="gramEnd"/>
      <w:r w:rsidRPr="006667FA">
        <w:rPr>
          <w:rFonts w:ascii="Times New Roman" w:hAnsi="Times New Roman" w:cs="Times New Roman"/>
          <w:bCs/>
          <w:lang w:val="ru-RU"/>
        </w:rPr>
        <w:t xml:space="preserve"> «перший </w:t>
      </w:r>
      <w:proofErr w:type="spellStart"/>
      <w:r w:rsidRPr="006667FA">
        <w:rPr>
          <w:rFonts w:ascii="Times New Roman" w:hAnsi="Times New Roman" w:cs="Times New Roman"/>
          <w:bCs/>
          <w:lang w:val="ru-RU"/>
        </w:rPr>
        <w:t>прибув</w:t>
      </w:r>
      <w:proofErr w:type="spellEnd"/>
      <w:r w:rsidRPr="006667FA">
        <w:rPr>
          <w:rFonts w:ascii="Times New Roman" w:hAnsi="Times New Roman" w:cs="Times New Roman"/>
          <w:bCs/>
          <w:lang w:val="ru-RU"/>
        </w:rPr>
        <w:t xml:space="preserve"> – перший </w:t>
      </w:r>
      <w:proofErr w:type="spellStart"/>
      <w:r w:rsidRPr="006667FA">
        <w:rPr>
          <w:rFonts w:ascii="Times New Roman" w:hAnsi="Times New Roman" w:cs="Times New Roman"/>
          <w:bCs/>
          <w:lang w:val="ru-RU"/>
        </w:rPr>
        <w:t>ошвартований</w:t>
      </w:r>
      <w:proofErr w:type="spellEnd"/>
      <w:r w:rsidRPr="006667FA">
        <w:rPr>
          <w:rFonts w:ascii="Times New Roman" w:hAnsi="Times New Roman" w:cs="Times New Roman"/>
          <w:bCs/>
          <w:lang w:val="ru-RU"/>
        </w:rPr>
        <w:t xml:space="preserve">» і </w:t>
      </w:r>
      <w:proofErr w:type="spellStart"/>
      <w:r w:rsidRPr="006667FA">
        <w:rPr>
          <w:rFonts w:ascii="Times New Roman" w:hAnsi="Times New Roman" w:cs="Times New Roman"/>
          <w:bCs/>
          <w:lang w:val="ru-RU"/>
        </w:rPr>
        <w:t>згідно</w:t>
      </w:r>
      <w:proofErr w:type="spellEnd"/>
      <w:r w:rsidRPr="006667FA">
        <w:rPr>
          <w:rFonts w:ascii="Times New Roman" w:hAnsi="Times New Roman" w:cs="Times New Roman"/>
          <w:bCs/>
          <w:lang w:val="ru-RU"/>
        </w:rPr>
        <w:t xml:space="preserve"> принципу «Line </w:t>
      </w:r>
      <w:proofErr w:type="spellStart"/>
      <w:r w:rsidRPr="006667FA">
        <w:rPr>
          <w:rFonts w:ascii="Times New Roman" w:hAnsi="Times New Roman" w:cs="Times New Roman"/>
          <w:bCs/>
          <w:lang w:val="ru-RU"/>
        </w:rPr>
        <w:t>up</w:t>
      </w:r>
      <w:proofErr w:type="spellEnd"/>
      <w:r w:rsidRPr="006667FA">
        <w:rPr>
          <w:rFonts w:ascii="Times New Roman" w:hAnsi="Times New Roman" w:cs="Times New Roman"/>
          <w:bCs/>
          <w:lang w:val="ru-RU"/>
        </w:rPr>
        <w:t xml:space="preserve">» у </w:t>
      </w:r>
      <w:proofErr w:type="spellStart"/>
      <w:r w:rsidRPr="006667FA">
        <w:rPr>
          <w:rFonts w:ascii="Times New Roman" w:hAnsi="Times New Roman" w:cs="Times New Roman"/>
          <w:bCs/>
          <w:lang w:val="ru-RU"/>
        </w:rPr>
        <w:t>загальній</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черзі</w:t>
      </w:r>
      <w:proofErr w:type="spellEnd"/>
      <w:r w:rsidRPr="006667FA">
        <w:rPr>
          <w:rFonts w:ascii="Times New Roman" w:hAnsi="Times New Roman" w:cs="Times New Roman"/>
          <w:bCs/>
          <w:lang w:val="ru-RU"/>
        </w:rPr>
        <w:t xml:space="preserve"> за </w:t>
      </w:r>
      <w:proofErr w:type="spellStart"/>
      <w:r w:rsidRPr="006667FA">
        <w:rPr>
          <w:rFonts w:ascii="Times New Roman" w:hAnsi="Times New Roman" w:cs="Times New Roman"/>
          <w:bCs/>
          <w:lang w:val="ru-RU"/>
        </w:rPr>
        <w:t>іншими</w:t>
      </w:r>
      <w:proofErr w:type="spellEnd"/>
      <w:r w:rsidRPr="006667FA">
        <w:rPr>
          <w:rFonts w:ascii="Times New Roman" w:hAnsi="Times New Roman" w:cs="Times New Roman"/>
          <w:bCs/>
          <w:lang w:val="ru-RU"/>
        </w:rPr>
        <w:t xml:space="preserve"> судами, </w:t>
      </w:r>
      <w:proofErr w:type="spellStart"/>
      <w:r w:rsidRPr="006667FA">
        <w:rPr>
          <w:rFonts w:ascii="Times New Roman" w:hAnsi="Times New Roman" w:cs="Times New Roman"/>
          <w:bCs/>
          <w:lang w:val="ru-RU"/>
        </w:rPr>
        <w:t>що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прибули</w:t>
      </w:r>
      <w:proofErr w:type="spellEnd"/>
      <w:r w:rsidRPr="006667FA">
        <w:rPr>
          <w:rFonts w:ascii="Times New Roman" w:hAnsi="Times New Roman" w:cs="Times New Roman"/>
          <w:bCs/>
          <w:lang w:val="ru-RU"/>
        </w:rPr>
        <w:t xml:space="preserve"> в </w:t>
      </w:r>
      <w:proofErr w:type="spellStart"/>
      <w:r w:rsidRPr="006667FA">
        <w:rPr>
          <w:rFonts w:ascii="Times New Roman" w:hAnsi="Times New Roman" w:cs="Times New Roman"/>
          <w:bCs/>
          <w:lang w:val="ru-RU"/>
        </w:rPr>
        <w:t>погоджений</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період</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lаусаn</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Однак</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пріоритет</w:t>
      </w:r>
      <w:proofErr w:type="spellEnd"/>
      <w:r w:rsidRPr="006667FA">
        <w:rPr>
          <w:rFonts w:ascii="Times New Roman" w:hAnsi="Times New Roman" w:cs="Times New Roman"/>
          <w:bCs/>
          <w:lang w:val="ru-RU"/>
        </w:rPr>
        <w:t xml:space="preserve"> у </w:t>
      </w:r>
      <w:proofErr w:type="spellStart"/>
      <w:r w:rsidRPr="006667FA">
        <w:rPr>
          <w:rFonts w:ascii="Times New Roman" w:hAnsi="Times New Roman" w:cs="Times New Roman"/>
          <w:bCs/>
          <w:lang w:val="ru-RU"/>
        </w:rPr>
        <w:t>причалі</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має</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мати</w:t>
      </w:r>
      <w:proofErr w:type="spellEnd"/>
      <w:r w:rsidRPr="006667FA">
        <w:rPr>
          <w:rFonts w:ascii="Times New Roman" w:hAnsi="Times New Roman" w:cs="Times New Roman"/>
          <w:bCs/>
          <w:lang w:val="ru-RU"/>
        </w:rPr>
        <w:t xml:space="preserve"> судно, для </w:t>
      </w:r>
      <w:proofErr w:type="spellStart"/>
      <w:proofErr w:type="gramStart"/>
      <w:r w:rsidRPr="006667FA">
        <w:rPr>
          <w:rFonts w:ascii="Times New Roman" w:hAnsi="Times New Roman" w:cs="Times New Roman"/>
          <w:bCs/>
          <w:lang w:val="ru-RU"/>
        </w:rPr>
        <w:t>якого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готовий</w:t>
      </w:r>
      <w:proofErr w:type="spellEnd"/>
      <w:proofErr w:type="gram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вантаж</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якщо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інші</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умови</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рівні</w:t>
      </w:r>
      <w:proofErr w:type="spellEnd"/>
      <w:r w:rsidRPr="006667FA">
        <w:rPr>
          <w:rFonts w:ascii="Times New Roman" w:hAnsi="Times New Roman" w:cs="Times New Roman"/>
          <w:bCs/>
          <w:lang w:val="ru-RU"/>
        </w:rPr>
        <w:t>.</w:t>
      </w:r>
      <w:r w:rsidRPr="00FC728B">
        <w:rPr>
          <w:rFonts w:ascii="Times New Roman" w:hAnsi="Times New Roman" w:cs="Times New Roman"/>
          <w:b/>
          <w:lang w:val="ru-RU"/>
        </w:rPr>
        <w:t xml:space="preserve"> </w:t>
      </w:r>
    </w:p>
    <w:p w14:paraId="43E707F0" w14:textId="77777777" w:rsidR="00FC728B" w:rsidRPr="00FC728B" w:rsidRDefault="00FC728B" w:rsidP="00922E9D">
      <w:pPr>
        <w:contextualSpacing/>
        <w:jc w:val="both"/>
        <w:rPr>
          <w:rFonts w:ascii="Times New Roman" w:hAnsi="Times New Roman" w:cs="Times New Roman"/>
          <w:b/>
          <w:lang w:val="ru-RU"/>
        </w:rPr>
        <w:pPrChange w:id="651" w:author="OLENA PASHKOVA (NEPTUNE.UA)" w:date="2023-11-16T03:58:00Z">
          <w:pPr>
            <w:contextualSpacing/>
          </w:pPr>
        </w:pPrChange>
      </w:pPr>
      <w:r w:rsidRPr="00FC728B">
        <w:rPr>
          <w:rFonts w:ascii="Times New Roman" w:hAnsi="Times New Roman" w:cs="Times New Roman"/>
          <w:b/>
          <w:lang w:val="ru-RU"/>
        </w:rPr>
        <w:t>10.4.</w:t>
      </w:r>
      <w:r w:rsidRPr="00FC728B">
        <w:rPr>
          <w:rFonts w:ascii="Times New Roman" w:hAnsi="Times New Roman" w:cs="Times New Roman"/>
          <w:b/>
          <w:lang w:val="ru-RU"/>
        </w:rPr>
        <w:tab/>
      </w:r>
      <w:proofErr w:type="spellStart"/>
      <w:r w:rsidRPr="00FC728B">
        <w:rPr>
          <w:rFonts w:ascii="Times New Roman" w:hAnsi="Times New Roman" w:cs="Times New Roman"/>
          <w:b/>
          <w:lang w:val="ru-RU"/>
        </w:rPr>
        <w:t>Номінація</w:t>
      </w:r>
      <w:proofErr w:type="spellEnd"/>
      <w:r w:rsidRPr="00FC728B">
        <w:rPr>
          <w:rFonts w:ascii="Times New Roman" w:hAnsi="Times New Roman" w:cs="Times New Roman"/>
          <w:b/>
          <w:lang w:val="ru-RU"/>
        </w:rPr>
        <w:t>:</w:t>
      </w:r>
    </w:p>
    <w:p w14:paraId="1128543D" w14:textId="77777777" w:rsidR="00FC728B" w:rsidRPr="006667FA" w:rsidRDefault="00FC728B" w:rsidP="00922E9D">
      <w:pPr>
        <w:contextualSpacing/>
        <w:jc w:val="both"/>
        <w:rPr>
          <w:rFonts w:ascii="Times New Roman" w:hAnsi="Times New Roman" w:cs="Times New Roman"/>
          <w:bCs/>
          <w:lang w:val="ru-RU"/>
        </w:rPr>
        <w:pPrChange w:id="652" w:author="OLENA PASHKOVA (NEPTUNE.UA)" w:date="2023-11-16T03:58:00Z">
          <w:pPr>
            <w:contextualSpacing/>
          </w:pPr>
        </w:pPrChange>
      </w:pPr>
      <w:proofErr w:type="spellStart"/>
      <w:r w:rsidRPr="006667FA">
        <w:rPr>
          <w:rFonts w:ascii="Times New Roman" w:hAnsi="Times New Roman" w:cs="Times New Roman"/>
          <w:bCs/>
          <w:lang w:val="ru-RU"/>
        </w:rPr>
        <w:t>Замовник</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призначає</w:t>
      </w:r>
      <w:proofErr w:type="spellEnd"/>
      <w:r w:rsidRPr="006667FA">
        <w:rPr>
          <w:rFonts w:ascii="Times New Roman" w:hAnsi="Times New Roman" w:cs="Times New Roman"/>
          <w:bCs/>
          <w:lang w:val="ru-RU"/>
        </w:rPr>
        <w:t xml:space="preserve"> судно </w:t>
      </w:r>
      <w:proofErr w:type="spellStart"/>
      <w:r w:rsidRPr="006667FA">
        <w:rPr>
          <w:rFonts w:ascii="Times New Roman" w:hAnsi="Times New Roman" w:cs="Times New Roman"/>
          <w:bCs/>
          <w:lang w:val="ru-RU"/>
        </w:rPr>
        <w:t>під</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навантаження</w:t>
      </w:r>
      <w:proofErr w:type="spellEnd"/>
      <w:r w:rsidRPr="006667FA">
        <w:rPr>
          <w:rFonts w:ascii="Times New Roman" w:hAnsi="Times New Roman" w:cs="Times New Roman"/>
          <w:bCs/>
          <w:lang w:val="ru-RU"/>
        </w:rPr>
        <w:t xml:space="preserve"> зерна не </w:t>
      </w:r>
      <w:proofErr w:type="spellStart"/>
      <w:r w:rsidRPr="006667FA">
        <w:rPr>
          <w:rFonts w:ascii="Times New Roman" w:hAnsi="Times New Roman" w:cs="Times New Roman"/>
          <w:bCs/>
          <w:lang w:val="ru-RU"/>
        </w:rPr>
        <w:t>пізніше</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ніж</w:t>
      </w:r>
      <w:proofErr w:type="spellEnd"/>
      <w:r w:rsidRPr="006667FA">
        <w:rPr>
          <w:rFonts w:ascii="Times New Roman" w:hAnsi="Times New Roman" w:cs="Times New Roman"/>
          <w:bCs/>
          <w:lang w:val="ru-RU"/>
        </w:rPr>
        <w:t xml:space="preserve"> за 7 (</w:t>
      </w:r>
      <w:proofErr w:type="spellStart"/>
      <w:r w:rsidRPr="006667FA">
        <w:rPr>
          <w:rFonts w:ascii="Times New Roman" w:hAnsi="Times New Roman" w:cs="Times New Roman"/>
          <w:bCs/>
          <w:lang w:val="ru-RU"/>
        </w:rPr>
        <w:t>сім</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календарних</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днів</w:t>
      </w:r>
      <w:proofErr w:type="spellEnd"/>
      <w:r w:rsidRPr="006667FA">
        <w:rPr>
          <w:rFonts w:ascii="Times New Roman" w:hAnsi="Times New Roman" w:cs="Times New Roman"/>
          <w:bCs/>
          <w:lang w:val="ru-RU"/>
        </w:rPr>
        <w:t xml:space="preserve"> </w:t>
      </w:r>
      <w:proofErr w:type="gramStart"/>
      <w:r w:rsidRPr="006667FA">
        <w:rPr>
          <w:rFonts w:ascii="Times New Roman" w:hAnsi="Times New Roman" w:cs="Times New Roman"/>
          <w:bCs/>
          <w:lang w:val="ru-RU"/>
        </w:rPr>
        <w:t>до моменту</w:t>
      </w:r>
      <w:proofErr w:type="gram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очікуваного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прибуття</w:t>
      </w:r>
      <w:proofErr w:type="spellEnd"/>
      <w:r w:rsidRPr="006667FA">
        <w:rPr>
          <w:rFonts w:ascii="Times New Roman" w:hAnsi="Times New Roman" w:cs="Times New Roman"/>
          <w:bCs/>
          <w:lang w:val="ru-RU"/>
        </w:rPr>
        <w:t xml:space="preserve"> такого судна до Порту. </w:t>
      </w:r>
      <w:proofErr w:type="spellStart"/>
      <w:r w:rsidRPr="006667FA">
        <w:rPr>
          <w:rFonts w:ascii="Times New Roman" w:hAnsi="Times New Roman" w:cs="Times New Roman"/>
          <w:bCs/>
          <w:lang w:val="ru-RU"/>
        </w:rPr>
        <w:t>Замовник</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має</w:t>
      </w:r>
      <w:proofErr w:type="spellEnd"/>
      <w:r w:rsidRPr="006667FA">
        <w:rPr>
          <w:rFonts w:ascii="Times New Roman" w:hAnsi="Times New Roman" w:cs="Times New Roman"/>
          <w:bCs/>
          <w:lang w:val="ru-RU"/>
        </w:rPr>
        <w:t xml:space="preserve"> право у будь-</w:t>
      </w:r>
      <w:proofErr w:type="spellStart"/>
      <w:r w:rsidRPr="006667FA">
        <w:rPr>
          <w:rFonts w:ascii="Times New Roman" w:hAnsi="Times New Roman" w:cs="Times New Roman"/>
          <w:bCs/>
          <w:lang w:val="ru-RU"/>
        </w:rPr>
        <w:t>який</w:t>
      </w:r>
      <w:proofErr w:type="spellEnd"/>
      <w:r w:rsidRPr="006667FA">
        <w:rPr>
          <w:rFonts w:ascii="Times New Roman" w:hAnsi="Times New Roman" w:cs="Times New Roman"/>
          <w:bCs/>
          <w:lang w:val="ru-RU"/>
        </w:rPr>
        <w:t xml:space="preserve"> час до </w:t>
      </w:r>
      <w:proofErr w:type="spellStart"/>
      <w:r w:rsidRPr="006667FA">
        <w:rPr>
          <w:rFonts w:ascii="Times New Roman" w:hAnsi="Times New Roman" w:cs="Times New Roman"/>
          <w:bCs/>
          <w:lang w:val="ru-RU"/>
        </w:rPr>
        <w:t>кінця</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lay</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can</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замінити</w:t>
      </w:r>
      <w:proofErr w:type="spellEnd"/>
      <w:r w:rsidRPr="006667FA">
        <w:rPr>
          <w:rFonts w:ascii="Times New Roman" w:hAnsi="Times New Roman" w:cs="Times New Roman"/>
          <w:bCs/>
          <w:lang w:val="ru-RU"/>
        </w:rPr>
        <w:t xml:space="preserve"> судно на судно </w:t>
      </w:r>
      <w:proofErr w:type="spellStart"/>
      <w:r w:rsidRPr="006667FA">
        <w:rPr>
          <w:rFonts w:ascii="Times New Roman" w:hAnsi="Times New Roman" w:cs="Times New Roman"/>
          <w:bCs/>
          <w:lang w:val="ru-RU"/>
        </w:rPr>
        <w:t>аналогічного</w:t>
      </w:r>
      <w:proofErr w:type="spellEnd"/>
      <w:r w:rsidRPr="006667FA">
        <w:rPr>
          <w:rFonts w:ascii="Times New Roman" w:hAnsi="Times New Roman" w:cs="Times New Roman"/>
          <w:bCs/>
          <w:lang w:val="ru-RU"/>
        </w:rPr>
        <w:t xml:space="preserve"> </w:t>
      </w:r>
      <w:proofErr w:type="spellStart"/>
      <w:r w:rsidRPr="006667FA">
        <w:rPr>
          <w:rFonts w:ascii="Times New Roman" w:hAnsi="Times New Roman" w:cs="Times New Roman"/>
          <w:bCs/>
          <w:lang w:val="ru-RU"/>
        </w:rPr>
        <w:t>класу</w:t>
      </w:r>
      <w:proofErr w:type="spellEnd"/>
      <w:r w:rsidRPr="006667FA">
        <w:rPr>
          <w:rFonts w:ascii="Times New Roman" w:hAnsi="Times New Roman" w:cs="Times New Roman"/>
          <w:bCs/>
          <w:lang w:val="ru-RU"/>
        </w:rPr>
        <w:t>.</w:t>
      </w:r>
    </w:p>
    <w:p w14:paraId="1A13F4BE" w14:textId="77777777" w:rsidR="00FC728B" w:rsidRPr="007A1AE1" w:rsidRDefault="00FC728B" w:rsidP="00922E9D">
      <w:pPr>
        <w:contextualSpacing/>
        <w:jc w:val="both"/>
        <w:rPr>
          <w:rFonts w:ascii="Times New Roman" w:hAnsi="Times New Roman" w:cs="Times New Roman"/>
          <w:bCs/>
          <w:lang w:val="ru-RU"/>
        </w:rPr>
        <w:pPrChange w:id="653" w:author="OLENA PASHKOVA (NEPTUNE.UA)" w:date="2023-11-16T03:58:00Z">
          <w:pPr>
            <w:contextualSpacing/>
          </w:pPr>
        </w:pPrChange>
      </w:pPr>
      <w:r w:rsidRPr="00FC728B">
        <w:rPr>
          <w:rFonts w:ascii="Times New Roman" w:hAnsi="Times New Roman" w:cs="Times New Roman"/>
          <w:b/>
          <w:lang w:val="ru-RU"/>
        </w:rPr>
        <w:t>10.5.</w:t>
      </w:r>
      <w:r w:rsidRPr="00FC728B">
        <w:rPr>
          <w:rFonts w:ascii="Times New Roman" w:hAnsi="Times New Roman" w:cs="Times New Roman"/>
          <w:b/>
          <w:lang w:val="ru-RU"/>
        </w:rPr>
        <w:tab/>
      </w:r>
      <w:proofErr w:type="spellStart"/>
      <w:r w:rsidRPr="007A1AE1">
        <w:rPr>
          <w:rFonts w:ascii="Times New Roman" w:hAnsi="Times New Roman" w:cs="Times New Roman"/>
          <w:bCs/>
          <w:lang w:val="ru-RU"/>
        </w:rPr>
        <w:t>Виконавець</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протягом</w:t>
      </w:r>
      <w:proofErr w:type="spellEnd"/>
      <w:r w:rsidRPr="007A1AE1">
        <w:rPr>
          <w:rFonts w:ascii="Times New Roman" w:hAnsi="Times New Roman" w:cs="Times New Roman"/>
          <w:bCs/>
          <w:lang w:val="ru-RU"/>
        </w:rPr>
        <w:t xml:space="preserve"> 1 (одного) </w:t>
      </w:r>
      <w:proofErr w:type="spellStart"/>
      <w:r w:rsidRPr="007A1AE1">
        <w:rPr>
          <w:rFonts w:ascii="Times New Roman" w:hAnsi="Times New Roman" w:cs="Times New Roman"/>
          <w:bCs/>
          <w:lang w:val="ru-RU"/>
        </w:rPr>
        <w:t>робочого</w:t>
      </w:r>
      <w:proofErr w:type="spellEnd"/>
      <w:r w:rsidRPr="007A1AE1">
        <w:rPr>
          <w:rFonts w:ascii="Times New Roman" w:hAnsi="Times New Roman" w:cs="Times New Roman"/>
          <w:bCs/>
          <w:lang w:val="ru-RU"/>
        </w:rPr>
        <w:t xml:space="preserve"> дня з моменту </w:t>
      </w:r>
      <w:proofErr w:type="spellStart"/>
      <w:r w:rsidRPr="007A1AE1">
        <w:rPr>
          <w:rFonts w:ascii="Times New Roman" w:hAnsi="Times New Roman" w:cs="Times New Roman"/>
          <w:bCs/>
          <w:lang w:val="ru-RU"/>
        </w:rPr>
        <w:t>отримання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номінації</w:t>
      </w:r>
      <w:proofErr w:type="spellEnd"/>
      <w:r w:rsidRPr="007A1AE1">
        <w:rPr>
          <w:rFonts w:ascii="Times New Roman" w:hAnsi="Times New Roman" w:cs="Times New Roman"/>
          <w:bCs/>
          <w:lang w:val="ru-RU"/>
        </w:rPr>
        <w:t xml:space="preserve"> судна та у </w:t>
      </w:r>
      <w:proofErr w:type="spellStart"/>
      <w:r w:rsidRPr="007A1AE1">
        <w:rPr>
          <w:rFonts w:ascii="Times New Roman" w:hAnsi="Times New Roman" w:cs="Times New Roman"/>
          <w:bCs/>
          <w:lang w:val="ru-RU"/>
        </w:rPr>
        <w:t>випадку</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відповідності</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технічних</w:t>
      </w:r>
      <w:proofErr w:type="spellEnd"/>
      <w:r w:rsidRPr="007A1AE1">
        <w:rPr>
          <w:rFonts w:ascii="Times New Roman" w:hAnsi="Times New Roman" w:cs="Times New Roman"/>
          <w:bCs/>
          <w:lang w:val="ru-RU"/>
        </w:rPr>
        <w:t xml:space="preserve"> характеристик судна </w:t>
      </w:r>
      <w:proofErr w:type="spellStart"/>
      <w:r w:rsidRPr="007A1AE1">
        <w:rPr>
          <w:rFonts w:ascii="Times New Roman" w:hAnsi="Times New Roman" w:cs="Times New Roman"/>
          <w:bCs/>
          <w:lang w:val="ru-RU"/>
        </w:rPr>
        <w:t>умовам</w:t>
      </w:r>
      <w:proofErr w:type="spellEnd"/>
      <w:r w:rsidRPr="007A1AE1">
        <w:rPr>
          <w:rFonts w:ascii="Times New Roman" w:hAnsi="Times New Roman" w:cs="Times New Roman"/>
          <w:bCs/>
          <w:lang w:val="ru-RU"/>
        </w:rPr>
        <w:t xml:space="preserve"> Договору, </w:t>
      </w:r>
      <w:proofErr w:type="spellStart"/>
      <w:r w:rsidRPr="007A1AE1">
        <w:rPr>
          <w:rFonts w:ascii="Times New Roman" w:hAnsi="Times New Roman" w:cs="Times New Roman"/>
          <w:bCs/>
          <w:lang w:val="ru-RU"/>
        </w:rPr>
        <w:t>надає</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Замовнику</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письмове</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підтвердження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прийому</w:t>
      </w:r>
      <w:proofErr w:type="spellEnd"/>
      <w:r w:rsidRPr="007A1AE1">
        <w:rPr>
          <w:rFonts w:ascii="Times New Roman" w:hAnsi="Times New Roman" w:cs="Times New Roman"/>
          <w:bCs/>
          <w:lang w:val="ru-RU"/>
        </w:rPr>
        <w:t xml:space="preserve"> судна для </w:t>
      </w:r>
      <w:proofErr w:type="spellStart"/>
      <w:r w:rsidRPr="007A1AE1">
        <w:rPr>
          <w:rFonts w:ascii="Times New Roman" w:hAnsi="Times New Roman" w:cs="Times New Roman"/>
          <w:bCs/>
          <w:lang w:val="ru-RU"/>
        </w:rPr>
        <w:t>навантаження</w:t>
      </w:r>
      <w:proofErr w:type="spellEnd"/>
      <w:r w:rsidRPr="007A1AE1">
        <w:rPr>
          <w:rFonts w:ascii="Times New Roman" w:hAnsi="Times New Roman" w:cs="Times New Roman"/>
          <w:bCs/>
          <w:lang w:val="ru-RU"/>
        </w:rPr>
        <w:t>.</w:t>
      </w:r>
    </w:p>
    <w:p w14:paraId="0AA0EAA7" w14:textId="77777777" w:rsidR="00FC728B" w:rsidRPr="00FC728B" w:rsidRDefault="00FC728B" w:rsidP="00922E9D">
      <w:pPr>
        <w:contextualSpacing/>
        <w:jc w:val="both"/>
        <w:rPr>
          <w:rFonts w:ascii="Times New Roman" w:hAnsi="Times New Roman" w:cs="Times New Roman"/>
          <w:b/>
          <w:lang w:val="ru-RU"/>
        </w:rPr>
        <w:pPrChange w:id="654" w:author="OLENA PASHKOVA (NEPTUNE.UA)" w:date="2023-11-16T03:58:00Z">
          <w:pPr>
            <w:contextualSpacing/>
          </w:pPr>
        </w:pPrChange>
      </w:pPr>
      <w:r w:rsidRPr="00FC728B">
        <w:rPr>
          <w:rFonts w:ascii="Times New Roman" w:hAnsi="Times New Roman" w:cs="Times New Roman"/>
          <w:b/>
          <w:lang w:val="ru-RU"/>
        </w:rPr>
        <w:lastRenderedPageBreak/>
        <w:t>10.6.</w:t>
      </w:r>
      <w:r w:rsidRPr="00FC728B">
        <w:rPr>
          <w:rFonts w:ascii="Times New Roman" w:hAnsi="Times New Roman" w:cs="Times New Roman"/>
          <w:b/>
          <w:lang w:val="ru-RU"/>
        </w:rPr>
        <w:tab/>
      </w:r>
      <w:proofErr w:type="spellStart"/>
      <w:r w:rsidRPr="007A1AE1">
        <w:rPr>
          <w:rFonts w:ascii="Times New Roman" w:hAnsi="Times New Roman" w:cs="Times New Roman"/>
          <w:bCs/>
          <w:lang w:val="ru-RU"/>
        </w:rPr>
        <w:t>Виконавець</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зобов’язаний</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почати</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вантажні</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роботи</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безпосередньо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після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проходження</w:t>
      </w:r>
      <w:proofErr w:type="spellEnd"/>
      <w:r w:rsidRPr="007A1AE1">
        <w:rPr>
          <w:rFonts w:ascii="Times New Roman" w:hAnsi="Times New Roman" w:cs="Times New Roman"/>
          <w:bCs/>
          <w:lang w:val="ru-RU"/>
        </w:rPr>
        <w:t xml:space="preserve"> судном </w:t>
      </w:r>
      <w:proofErr w:type="spellStart"/>
      <w:r w:rsidRPr="007A1AE1">
        <w:rPr>
          <w:rFonts w:ascii="Times New Roman" w:hAnsi="Times New Roman" w:cs="Times New Roman"/>
          <w:bCs/>
          <w:lang w:val="ru-RU"/>
        </w:rPr>
        <w:t>необхідних</w:t>
      </w:r>
      <w:proofErr w:type="spellEnd"/>
      <w:r w:rsidRPr="007A1AE1">
        <w:rPr>
          <w:rFonts w:ascii="Times New Roman" w:hAnsi="Times New Roman" w:cs="Times New Roman"/>
          <w:bCs/>
          <w:lang w:val="ru-RU"/>
        </w:rPr>
        <w:t xml:space="preserve"> формальностей (в тому </w:t>
      </w:r>
      <w:proofErr w:type="spellStart"/>
      <w:r w:rsidRPr="007A1AE1">
        <w:rPr>
          <w:rFonts w:ascii="Times New Roman" w:hAnsi="Times New Roman" w:cs="Times New Roman"/>
          <w:bCs/>
          <w:lang w:val="ru-RU"/>
        </w:rPr>
        <w:t>числі</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митного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оформлення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вантажу</w:t>
      </w:r>
      <w:proofErr w:type="spellEnd"/>
      <w:r w:rsidRPr="007A1AE1">
        <w:rPr>
          <w:rFonts w:ascii="Times New Roman" w:hAnsi="Times New Roman" w:cs="Times New Roman"/>
          <w:bCs/>
          <w:lang w:val="ru-RU"/>
        </w:rPr>
        <w:t xml:space="preserve">), за </w:t>
      </w:r>
      <w:proofErr w:type="spellStart"/>
      <w:r w:rsidRPr="007A1AE1">
        <w:rPr>
          <w:rFonts w:ascii="Times New Roman" w:hAnsi="Times New Roman" w:cs="Times New Roman"/>
          <w:bCs/>
          <w:lang w:val="ru-RU"/>
        </w:rPr>
        <w:t>умови</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відсутності</w:t>
      </w:r>
      <w:proofErr w:type="spellEnd"/>
      <w:r w:rsidRPr="007A1AE1">
        <w:rPr>
          <w:rFonts w:ascii="Times New Roman" w:hAnsi="Times New Roman" w:cs="Times New Roman"/>
          <w:bCs/>
          <w:lang w:val="ru-RU"/>
        </w:rPr>
        <w:t xml:space="preserve"> будь-</w:t>
      </w:r>
      <w:proofErr w:type="spellStart"/>
      <w:r w:rsidRPr="007A1AE1">
        <w:rPr>
          <w:rFonts w:ascii="Times New Roman" w:hAnsi="Times New Roman" w:cs="Times New Roman"/>
          <w:bCs/>
          <w:lang w:val="ru-RU"/>
        </w:rPr>
        <w:t>яких</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обмежень</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або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заборон</w:t>
      </w:r>
      <w:proofErr w:type="spellEnd"/>
      <w:r w:rsidRPr="007A1AE1">
        <w:rPr>
          <w:rFonts w:ascii="Times New Roman" w:hAnsi="Times New Roman" w:cs="Times New Roman"/>
          <w:bCs/>
          <w:lang w:val="ru-RU"/>
        </w:rPr>
        <w:t xml:space="preserve"> з боку </w:t>
      </w:r>
      <w:proofErr w:type="spellStart"/>
      <w:r w:rsidRPr="007A1AE1">
        <w:rPr>
          <w:rFonts w:ascii="Times New Roman" w:hAnsi="Times New Roman" w:cs="Times New Roman"/>
          <w:bCs/>
          <w:lang w:val="ru-RU"/>
        </w:rPr>
        <w:t>державних</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органів</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установ</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чи</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інших</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уповноважних</w:t>
      </w:r>
      <w:proofErr w:type="spellEnd"/>
      <w:r w:rsidRPr="007A1AE1">
        <w:rPr>
          <w:rFonts w:ascii="Times New Roman" w:hAnsi="Times New Roman" w:cs="Times New Roman"/>
          <w:bCs/>
          <w:lang w:val="ru-RU"/>
        </w:rPr>
        <w:t xml:space="preserve"> державою </w:t>
      </w:r>
      <w:proofErr w:type="spellStart"/>
      <w:r w:rsidRPr="007A1AE1">
        <w:rPr>
          <w:rFonts w:ascii="Times New Roman" w:hAnsi="Times New Roman" w:cs="Times New Roman"/>
          <w:bCs/>
          <w:lang w:val="ru-RU"/>
        </w:rPr>
        <w:t>осіб</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щодо</w:t>
      </w:r>
      <w:proofErr w:type="spellEnd"/>
      <w:r w:rsidRPr="007A1AE1">
        <w:rPr>
          <w:rFonts w:ascii="Times New Roman" w:hAnsi="Times New Roman" w:cs="Times New Roman"/>
          <w:bCs/>
          <w:lang w:val="ru-RU"/>
        </w:rPr>
        <w:t xml:space="preserve"> Зерна, за </w:t>
      </w:r>
      <w:proofErr w:type="spellStart"/>
      <w:r w:rsidRPr="007A1AE1">
        <w:rPr>
          <w:rFonts w:ascii="Times New Roman" w:hAnsi="Times New Roman" w:cs="Times New Roman"/>
          <w:bCs/>
          <w:lang w:val="ru-RU"/>
        </w:rPr>
        <w:t>умови</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повної</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готовності</w:t>
      </w:r>
      <w:proofErr w:type="spellEnd"/>
      <w:r w:rsidRPr="007A1AE1">
        <w:rPr>
          <w:rFonts w:ascii="Times New Roman" w:hAnsi="Times New Roman" w:cs="Times New Roman"/>
          <w:bCs/>
          <w:lang w:val="ru-RU"/>
        </w:rPr>
        <w:t xml:space="preserve"> судна для </w:t>
      </w:r>
      <w:proofErr w:type="spellStart"/>
      <w:r w:rsidRPr="007A1AE1">
        <w:rPr>
          <w:rFonts w:ascii="Times New Roman" w:hAnsi="Times New Roman" w:cs="Times New Roman"/>
          <w:bCs/>
          <w:lang w:val="ru-RU"/>
        </w:rPr>
        <w:t>приймання</w:t>
      </w:r>
      <w:proofErr w:type="spellEnd"/>
      <w:r w:rsidRPr="007A1AE1">
        <w:rPr>
          <w:rFonts w:ascii="Times New Roman" w:hAnsi="Times New Roman" w:cs="Times New Roman"/>
          <w:bCs/>
          <w:lang w:val="ru-RU"/>
        </w:rPr>
        <w:t xml:space="preserve"> зерна на борт але в будь-</w:t>
      </w:r>
      <w:proofErr w:type="spellStart"/>
      <w:r w:rsidRPr="007A1AE1">
        <w:rPr>
          <w:rFonts w:ascii="Times New Roman" w:hAnsi="Times New Roman" w:cs="Times New Roman"/>
          <w:bCs/>
          <w:lang w:val="ru-RU"/>
        </w:rPr>
        <w:t>якому</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випадку</w:t>
      </w:r>
      <w:proofErr w:type="spellEnd"/>
      <w:r w:rsidRPr="007A1AE1">
        <w:rPr>
          <w:rFonts w:ascii="Times New Roman" w:hAnsi="Times New Roman" w:cs="Times New Roman"/>
          <w:bCs/>
          <w:lang w:val="ru-RU"/>
        </w:rPr>
        <w:t xml:space="preserve"> не </w:t>
      </w:r>
      <w:proofErr w:type="spellStart"/>
      <w:r w:rsidRPr="007A1AE1">
        <w:rPr>
          <w:rFonts w:ascii="Times New Roman" w:hAnsi="Times New Roman" w:cs="Times New Roman"/>
          <w:bCs/>
          <w:lang w:val="ru-RU"/>
        </w:rPr>
        <w:t>раніше</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готовності</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трюмів</w:t>
      </w:r>
      <w:proofErr w:type="spellEnd"/>
      <w:r w:rsidRPr="007A1AE1">
        <w:rPr>
          <w:rFonts w:ascii="Times New Roman" w:hAnsi="Times New Roman" w:cs="Times New Roman"/>
          <w:bCs/>
          <w:lang w:val="ru-RU"/>
        </w:rPr>
        <w:t xml:space="preserve"> судна, </w:t>
      </w:r>
      <w:proofErr w:type="spellStart"/>
      <w:r w:rsidRPr="007A1AE1">
        <w:rPr>
          <w:rFonts w:ascii="Times New Roman" w:hAnsi="Times New Roman" w:cs="Times New Roman"/>
          <w:bCs/>
          <w:lang w:val="ru-RU"/>
        </w:rPr>
        <w:t>що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підтверджується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інспектором</w:t>
      </w:r>
      <w:proofErr w:type="spellEnd"/>
      <w:r w:rsidRPr="007A1AE1">
        <w:rPr>
          <w:rFonts w:ascii="Times New Roman" w:hAnsi="Times New Roman" w:cs="Times New Roman"/>
          <w:bCs/>
          <w:lang w:val="ru-RU"/>
        </w:rPr>
        <w:t xml:space="preserve"> </w:t>
      </w:r>
      <w:proofErr w:type="spellStart"/>
      <w:proofErr w:type="gramStart"/>
      <w:r w:rsidRPr="007A1AE1">
        <w:rPr>
          <w:rFonts w:ascii="Times New Roman" w:hAnsi="Times New Roman" w:cs="Times New Roman"/>
          <w:bCs/>
          <w:lang w:val="ru-RU"/>
        </w:rPr>
        <w:t>Замовника</w:t>
      </w:r>
      <w:proofErr w:type="spellEnd"/>
      <w:r w:rsidRPr="007A1AE1">
        <w:rPr>
          <w:rFonts w:ascii="Times New Roman" w:hAnsi="Times New Roman" w:cs="Times New Roman"/>
          <w:bCs/>
          <w:lang w:val="ru-RU"/>
        </w:rPr>
        <w:t xml:space="preserve">  і</w:t>
      </w:r>
      <w:proofErr w:type="gram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отримання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погодження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митного</w:t>
      </w:r>
      <w:proofErr w:type="spellEnd"/>
      <w:r w:rsidRPr="007A1AE1">
        <w:rPr>
          <w:rFonts w:ascii="Times New Roman" w:hAnsi="Times New Roman" w:cs="Times New Roman"/>
          <w:bCs/>
          <w:lang w:val="ru-RU"/>
        </w:rPr>
        <w:t xml:space="preserve"> органу.</w:t>
      </w:r>
    </w:p>
    <w:p w14:paraId="5A56C309" w14:textId="77777777" w:rsidR="00FC728B" w:rsidRPr="007A1AE1" w:rsidRDefault="00FC728B" w:rsidP="00922E9D">
      <w:pPr>
        <w:contextualSpacing/>
        <w:jc w:val="both"/>
        <w:rPr>
          <w:rFonts w:ascii="Times New Roman" w:hAnsi="Times New Roman" w:cs="Times New Roman"/>
          <w:bCs/>
          <w:lang w:val="ru-RU"/>
        </w:rPr>
        <w:pPrChange w:id="655" w:author="OLENA PASHKOVA (NEPTUNE.UA)" w:date="2023-11-16T03:58:00Z">
          <w:pPr>
            <w:contextualSpacing/>
          </w:pPr>
        </w:pPrChange>
      </w:pPr>
      <w:r w:rsidRPr="00FC728B">
        <w:rPr>
          <w:rFonts w:ascii="Times New Roman" w:hAnsi="Times New Roman" w:cs="Times New Roman"/>
          <w:b/>
          <w:lang w:val="ru-RU"/>
        </w:rPr>
        <w:t>10.7.</w:t>
      </w:r>
      <w:r w:rsidRPr="00FC728B">
        <w:rPr>
          <w:rFonts w:ascii="Times New Roman" w:hAnsi="Times New Roman" w:cs="Times New Roman"/>
          <w:b/>
          <w:lang w:val="ru-RU"/>
        </w:rPr>
        <w:tab/>
      </w:r>
      <w:r w:rsidRPr="007A1AE1">
        <w:rPr>
          <w:rFonts w:ascii="Times New Roman" w:hAnsi="Times New Roman" w:cs="Times New Roman"/>
          <w:bCs/>
          <w:lang w:val="ru-RU"/>
        </w:rPr>
        <w:t xml:space="preserve">Факт </w:t>
      </w:r>
      <w:proofErr w:type="spellStart"/>
      <w:r w:rsidRPr="007A1AE1">
        <w:rPr>
          <w:rFonts w:ascii="Times New Roman" w:hAnsi="Times New Roman" w:cs="Times New Roman"/>
          <w:bCs/>
          <w:lang w:val="ru-RU"/>
        </w:rPr>
        <w:t>придатності</w:t>
      </w:r>
      <w:proofErr w:type="spellEnd"/>
      <w:r w:rsidRPr="007A1AE1">
        <w:rPr>
          <w:rFonts w:ascii="Times New Roman" w:hAnsi="Times New Roman" w:cs="Times New Roman"/>
          <w:bCs/>
          <w:lang w:val="ru-RU"/>
        </w:rPr>
        <w:t xml:space="preserve"> судна до </w:t>
      </w:r>
      <w:proofErr w:type="spellStart"/>
      <w:r w:rsidRPr="007A1AE1">
        <w:rPr>
          <w:rFonts w:ascii="Times New Roman" w:hAnsi="Times New Roman" w:cs="Times New Roman"/>
          <w:bCs/>
          <w:lang w:val="ru-RU"/>
        </w:rPr>
        <w:t>вантажних</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операцій</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підтверджується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висновком</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інспектора</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призначеного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Замовником</w:t>
      </w:r>
      <w:proofErr w:type="spellEnd"/>
      <w:r w:rsidRPr="007A1AE1">
        <w:rPr>
          <w:rFonts w:ascii="Times New Roman" w:hAnsi="Times New Roman" w:cs="Times New Roman"/>
          <w:bCs/>
          <w:lang w:val="ru-RU"/>
        </w:rPr>
        <w:t xml:space="preserve"> за </w:t>
      </w:r>
      <w:proofErr w:type="spellStart"/>
      <w:r w:rsidRPr="007A1AE1">
        <w:rPr>
          <w:rFonts w:ascii="Times New Roman" w:hAnsi="Times New Roman" w:cs="Times New Roman"/>
          <w:bCs/>
          <w:lang w:val="ru-RU"/>
        </w:rPr>
        <w:t>рахунок</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Замовника</w:t>
      </w:r>
      <w:proofErr w:type="spellEnd"/>
      <w:r w:rsidRPr="007A1AE1">
        <w:rPr>
          <w:rFonts w:ascii="Times New Roman" w:hAnsi="Times New Roman" w:cs="Times New Roman"/>
          <w:bCs/>
          <w:lang w:val="ru-RU"/>
        </w:rPr>
        <w:t>.</w:t>
      </w:r>
    </w:p>
    <w:p w14:paraId="4D851D37" w14:textId="77777777" w:rsidR="00FC728B" w:rsidRPr="007A1AE1" w:rsidRDefault="00FC728B" w:rsidP="00922E9D">
      <w:pPr>
        <w:contextualSpacing/>
        <w:jc w:val="both"/>
        <w:rPr>
          <w:rFonts w:ascii="Times New Roman" w:hAnsi="Times New Roman" w:cs="Times New Roman"/>
          <w:bCs/>
          <w:lang w:val="ru-RU"/>
        </w:rPr>
        <w:pPrChange w:id="656" w:author="OLENA PASHKOVA (NEPTUNE.UA)" w:date="2023-11-16T03:58:00Z">
          <w:pPr>
            <w:contextualSpacing/>
          </w:pPr>
        </w:pPrChange>
      </w:pPr>
      <w:r w:rsidRPr="00FC728B">
        <w:rPr>
          <w:rFonts w:ascii="Times New Roman" w:hAnsi="Times New Roman" w:cs="Times New Roman"/>
          <w:b/>
          <w:lang w:val="ru-RU"/>
        </w:rPr>
        <w:t>10.8.</w:t>
      </w:r>
      <w:r w:rsidRPr="00FC728B">
        <w:rPr>
          <w:rFonts w:ascii="Times New Roman" w:hAnsi="Times New Roman" w:cs="Times New Roman"/>
          <w:b/>
          <w:lang w:val="ru-RU"/>
        </w:rPr>
        <w:tab/>
      </w:r>
      <w:r w:rsidRPr="007A1AE1">
        <w:rPr>
          <w:rFonts w:ascii="Times New Roman" w:hAnsi="Times New Roman" w:cs="Times New Roman"/>
          <w:bCs/>
          <w:lang w:val="ru-RU"/>
        </w:rPr>
        <w:t xml:space="preserve">У </w:t>
      </w:r>
      <w:proofErr w:type="spellStart"/>
      <w:r w:rsidRPr="007A1AE1">
        <w:rPr>
          <w:rFonts w:ascii="Times New Roman" w:hAnsi="Times New Roman" w:cs="Times New Roman"/>
          <w:bCs/>
          <w:lang w:val="ru-RU"/>
        </w:rPr>
        <w:t>разі</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якщо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Замовник</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забезпечує</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одночасно</w:t>
      </w:r>
      <w:proofErr w:type="spellEnd"/>
      <w:r w:rsidRPr="007A1AE1">
        <w:rPr>
          <w:rFonts w:ascii="Times New Roman" w:hAnsi="Times New Roman" w:cs="Times New Roman"/>
          <w:bCs/>
          <w:lang w:val="ru-RU"/>
        </w:rPr>
        <w:t xml:space="preserve"> два судна </w:t>
      </w:r>
      <w:proofErr w:type="spellStart"/>
      <w:r w:rsidRPr="007A1AE1">
        <w:rPr>
          <w:rFonts w:ascii="Times New Roman" w:hAnsi="Times New Roman" w:cs="Times New Roman"/>
          <w:bCs/>
          <w:lang w:val="ru-RU"/>
        </w:rPr>
        <w:t>під</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навантаження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що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прибули</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одночасно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Замовник</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зобов’язаний</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погодити</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із</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Виконавцем</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який</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вантаж</w:t>
      </w:r>
      <w:proofErr w:type="spellEnd"/>
      <w:r w:rsidRPr="007A1AE1">
        <w:rPr>
          <w:rFonts w:ascii="Times New Roman" w:hAnsi="Times New Roman" w:cs="Times New Roman"/>
          <w:bCs/>
          <w:lang w:val="ru-RU"/>
        </w:rPr>
        <w:t xml:space="preserve"> та яке судно першим </w:t>
      </w:r>
      <w:proofErr w:type="spellStart"/>
      <w:r w:rsidRPr="007A1AE1">
        <w:rPr>
          <w:rFonts w:ascii="Times New Roman" w:hAnsi="Times New Roman" w:cs="Times New Roman"/>
          <w:bCs/>
          <w:lang w:val="ru-RU"/>
        </w:rPr>
        <w:t>приймається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Виконавцем</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під</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обробку</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якщо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наявне</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достатнє</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вільне</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місце</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біля</w:t>
      </w:r>
      <w:proofErr w:type="spellEnd"/>
      <w:r w:rsidRPr="007A1AE1">
        <w:rPr>
          <w:rFonts w:ascii="Times New Roman" w:hAnsi="Times New Roman" w:cs="Times New Roman"/>
          <w:bCs/>
          <w:lang w:val="ru-RU"/>
        </w:rPr>
        <w:t xml:space="preserve"> причалу.</w:t>
      </w:r>
    </w:p>
    <w:p w14:paraId="06BEA4DF" w14:textId="77777777" w:rsidR="00FC728B" w:rsidRPr="007A1AE1" w:rsidRDefault="00FC728B" w:rsidP="00922E9D">
      <w:pPr>
        <w:contextualSpacing/>
        <w:jc w:val="both"/>
        <w:rPr>
          <w:rFonts w:ascii="Times New Roman" w:hAnsi="Times New Roman" w:cs="Times New Roman"/>
          <w:bCs/>
          <w:lang w:val="ru-RU"/>
        </w:rPr>
        <w:pPrChange w:id="657" w:author="OLENA PASHKOVA (NEPTUNE.UA)" w:date="2023-11-16T03:58:00Z">
          <w:pPr>
            <w:contextualSpacing/>
          </w:pPr>
        </w:pPrChange>
      </w:pPr>
      <w:r w:rsidRPr="007A1AE1">
        <w:rPr>
          <w:rFonts w:ascii="Times New Roman" w:hAnsi="Times New Roman" w:cs="Times New Roman"/>
          <w:bCs/>
          <w:lang w:val="ru-RU"/>
        </w:rPr>
        <w:t xml:space="preserve">В такому </w:t>
      </w:r>
      <w:proofErr w:type="spellStart"/>
      <w:r w:rsidRPr="007A1AE1">
        <w:rPr>
          <w:rFonts w:ascii="Times New Roman" w:hAnsi="Times New Roman" w:cs="Times New Roman"/>
          <w:bCs/>
          <w:lang w:val="ru-RU"/>
        </w:rPr>
        <w:t>випадку</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Виконавець</w:t>
      </w:r>
      <w:proofErr w:type="spellEnd"/>
      <w:r w:rsidRPr="007A1AE1">
        <w:rPr>
          <w:rFonts w:ascii="Times New Roman" w:hAnsi="Times New Roman" w:cs="Times New Roman"/>
          <w:bCs/>
          <w:lang w:val="ru-RU"/>
        </w:rPr>
        <w:t xml:space="preserve"> не </w:t>
      </w:r>
      <w:proofErr w:type="spellStart"/>
      <w:r w:rsidRPr="007A1AE1">
        <w:rPr>
          <w:rFonts w:ascii="Times New Roman" w:hAnsi="Times New Roman" w:cs="Times New Roman"/>
          <w:bCs/>
          <w:lang w:val="ru-RU"/>
        </w:rPr>
        <w:t>несе</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відповідальності</w:t>
      </w:r>
      <w:proofErr w:type="spellEnd"/>
      <w:r w:rsidRPr="007A1AE1">
        <w:rPr>
          <w:rFonts w:ascii="Times New Roman" w:hAnsi="Times New Roman" w:cs="Times New Roman"/>
          <w:bCs/>
          <w:lang w:val="ru-RU"/>
        </w:rPr>
        <w:t xml:space="preserve"> за час </w:t>
      </w:r>
      <w:proofErr w:type="spellStart"/>
      <w:r w:rsidRPr="007A1AE1">
        <w:rPr>
          <w:rFonts w:ascii="Times New Roman" w:hAnsi="Times New Roman" w:cs="Times New Roman"/>
          <w:bCs/>
          <w:lang w:val="ru-RU"/>
        </w:rPr>
        <w:t>очікування</w:t>
      </w:r>
      <w:proofErr w:type="spellEnd"/>
      <w:r w:rsidRPr="007A1AE1">
        <w:rPr>
          <w:rFonts w:ascii="Times New Roman" w:hAnsi="Times New Roman" w:cs="Times New Roman"/>
          <w:bCs/>
          <w:lang w:val="ru-RU"/>
        </w:rPr>
        <w:t xml:space="preserve"> другого судна, за </w:t>
      </w:r>
      <w:proofErr w:type="spellStart"/>
      <w:r w:rsidRPr="007A1AE1">
        <w:rPr>
          <w:rFonts w:ascii="Times New Roman" w:hAnsi="Times New Roman" w:cs="Times New Roman"/>
          <w:bCs/>
          <w:lang w:val="ru-RU"/>
        </w:rPr>
        <w:t>умови</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що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Виконавець</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здіснює</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вантажні</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операції</w:t>
      </w:r>
      <w:proofErr w:type="spellEnd"/>
      <w:r w:rsidRPr="007A1AE1">
        <w:rPr>
          <w:rFonts w:ascii="Times New Roman" w:hAnsi="Times New Roman" w:cs="Times New Roman"/>
          <w:bCs/>
          <w:lang w:val="ru-RU"/>
        </w:rPr>
        <w:t xml:space="preserve"> на </w:t>
      </w:r>
      <w:proofErr w:type="spellStart"/>
      <w:r w:rsidRPr="007A1AE1">
        <w:rPr>
          <w:rFonts w:ascii="Times New Roman" w:hAnsi="Times New Roman" w:cs="Times New Roman"/>
          <w:bCs/>
          <w:lang w:val="ru-RU"/>
        </w:rPr>
        <w:t>першому</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судні</w:t>
      </w:r>
      <w:proofErr w:type="spellEnd"/>
      <w:r w:rsidRPr="007A1AE1">
        <w:rPr>
          <w:rFonts w:ascii="Times New Roman" w:hAnsi="Times New Roman" w:cs="Times New Roman"/>
          <w:bCs/>
          <w:lang w:val="ru-RU"/>
        </w:rPr>
        <w:t xml:space="preserve"> в межах </w:t>
      </w:r>
      <w:proofErr w:type="spellStart"/>
      <w:r w:rsidRPr="007A1AE1">
        <w:rPr>
          <w:rFonts w:ascii="Times New Roman" w:hAnsi="Times New Roman" w:cs="Times New Roman"/>
          <w:bCs/>
          <w:lang w:val="ru-RU"/>
        </w:rPr>
        <w:t>сталійного</w:t>
      </w:r>
      <w:proofErr w:type="spellEnd"/>
      <w:r w:rsidRPr="007A1AE1">
        <w:rPr>
          <w:rFonts w:ascii="Times New Roman" w:hAnsi="Times New Roman" w:cs="Times New Roman"/>
          <w:bCs/>
          <w:lang w:val="ru-RU"/>
        </w:rPr>
        <w:t xml:space="preserve"> часу, </w:t>
      </w:r>
      <w:proofErr w:type="spellStart"/>
      <w:r w:rsidRPr="007A1AE1">
        <w:rPr>
          <w:rFonts w:ascii="Times New Roman" w:hAnsi="Times New Roman" w:cs="Times New Roman"/>
          <w:bCs/>
          <w:lang w:val="ru-RU"/>
        </w:rPr>
        <w:t>що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визначається</w:t>
      </w:r>
      <w:proofErr w:type="spellEnd"/>
      <w:r w:rsidRPr="007A1AE1">
        <w:rPr>
          <w:rFonts w:ascii="Times New Roman" w:hAnsi="Times New Roman" w:cs="Times New Roman"/>
          <w:bCs/>
          <w:lang w:val="ru-RU"/>
        </w:rPr>
        <w:t xml:space="preserve"> за правилами </w:t>
      </w:r>
      <w:proofErr w:type="spellStart"/>
      <w:r w:rsidRPr="007A1AE1">
        <w:rPr>
          <w:rFonts w:ascii="Times New Roman" w:hAnsi="Times New Roman" w:cs="Times New Roman"/>
          <w:bCs/>
          <w:lang w:val="ru-RU"/>
        </w:rPr>
        <w:t>цього</w:t>
      </w:r>
      <w:proofErr w:type="spellEnd"/>
      <w:r w:rsidRPr="007A1AE1">
        <w:rPr>
          <w:rFonts w:ascii="Times New Roman" w:hAnsi="Times New Roman" w:cs="Times New Roman"/>
          <w:bCs/>
          <w:lang w:val="ru-RU"/>
        </w:rPr>
        <w:t xml:space="preserve"> Договору (шляхом </w:t>
      </w:r>
      <w:proofErr w:type="spellStart"/>
      <w:r w:rsidRPr="007A1AE1">
        <w:rPr>
          <w:rFonts w:ascii="Times New Roman" w:hAnsi="Times New Roman" w:cs="Times New Roman"/>
          <w:bCs/>
          <w:lang w:val="ru-RU"/>
        </w:rPr>
        <w:t>ділення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судової</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партії</w:t>
      </w:r>
      <w:proofErr w:type="spellEnd"/>
      <w:r w:rsidRPr="007A1AE1">
        <w:rPr>
          <w:rFonts w:ascii="Times New Roman" w:hAnsi="Times New Roman" w:cs="Times New Roman"/>
          <w:bCs/>
          <w:lang w:val="ru-RU"/>
        </w:rPr>
        <w:t xml:space="preserve"> на норму </w:t>
      </w:r>
      <w:proofErr w:type="spellStart"/>
      <w:r w:rsidRPr="007A1AE1">
        <w:rPr>
          <w:rFonts w:ascii="Times New Roman" w:hAnsi="Times New Roman" w:cs="Times New Roman"/>
          <w:bCs/>
          <w:lang w:val="ru-RU"/>
        </w:rPr>
        <w:t>навантаження</w:t>
      </w:r>
      <w:proofErr w:type="spellEnd"/>
      <w:r w:rsidRPr="007A1AE1">
        <w:rPr>
          <w:rFonts w:ascii="Times New Roman" w:hAnsi="Times New Roman" w:cs="Times New Roman"/>
          <w:bCs/>
          <w:lang w:val="ru-RU"/>
        </w:rPr>
        <w:t xml:space="preserve">, за </w:t>
      </w:r>
      <w:proofErr w:type="spellStart"/>
      <w:r w:rsidRPr="007A1AE1">
        <w:rPr>
          <w:rFonts w:ascii="Times New Roman" w:hAnsi="Times New Roman" w:cs="Times New Roman"/>
          <w:bCs/>
          <w:lang w:val="ru-RU"/>
        </w:rPr>
        <w:t>умови</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надання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під</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одночасне</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навантаження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всіх</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трюмів</w:t>
      </w:r>
      <w:proofErr w:type="spellEnd"/>
      <w:r w:rsidRPr="007A1AE1">
        <w:rPr>
          <w:rFonts w:ascii="Times New Roman" w:hAnsi="Times New Roman" w:cs="Times New Roman"/>
          <w:bCs/>
          <w:lang w:val="ru-RU"/>
        </w:rPr>
        <w:t xml:space="preserve"> судна).</w:t>
      </w:r>
    </w:p>
    <w:p w14:paraId="5AC7A2FA" w14:textId="77777777" w:rsidR="00FC728B" w:rsidRPr="007A1AE1" w:rsidRDefault="00FC728B" w:rsidP="00922E9D">
      <w:pPr>
        <w:contextualSpacing/>
        <w:jc w:val="both"/>
        <w:rPr>
          <w:rFonts w:ascii="Times New Roman" w:hAnsi="Times New Roman" w:cs="Times New Roman"/>
          <w:bCs/>
          <w:lang w:val="ru-RU"/>
        </w:rPr>
        <w:pPrChange w:id="658" w:author="OLENA PASHKOVA (NEPTUNE.UA)" w:date="2023-11-16T03:58:00Z">
          <w:pPr>
            <w:contextualSpacing/>
          </w:pPr>
        </w:pPrChange>
      </w:pPr>
      <w:r w:rsidRPr="007A1AE1">
        <w:rPr>
          <w:rFonts w:ascii="Times New Roman" w:hAnsi="Times New Roman" w:cs="Times New Roman"/>
          <w:bCs/>
          <w:lang w:val="ru-RU"/>
        </w:rPr>
        <w:t xml:space="preserve">Друге судно </w:t>
      </w:r>
      <w:proofErr w:type="spellStart"/>
      <w:r w:rsidRPr="007A1AE1">
        <w:rPr>
          <w:rFonts w:ascii="Times New Roman" w:hAnsi="Times New Roman" w:cs="Times New Roman"/>
          <w:bCs/>
          <w:lang w:val="ru-RU"/>
        </w:rPr>
        <w:t>Замовника</w:t>
      </w:r>
      <w:proofErr w:type="spellEnd"/>
      <w:r w:rsidRPr="007A1AE1">
        <w:rPr>
          <w:rFonts w:ascii="Times New Roman" w:hAnsi="Times New Roman" w:cs="Times New Roman"/>
          <w:bCs/>
          <w:lang w:val="ru-RU"/>
        </w:rPr>
        <w:t xml:space="preserve"> повинно бути </w:t>
      </w:r>
      <w:proofErr w:type="spellStart"/>
      <w:r w:rsidRPr="007A1AE1">
        <w:rPr>
          <w:rFonts w:ascii="Times New Roman" w:hAnsi="Times New Roman" w:cs="Times New Roman"/>
          <w:bCs/>
          <w:lang w:val="ru-RU"/>
        </w:rPr>
        <w:t>пришвартоване</w:t>
      </w:r>
      <w:proofErr w:type="spellEnd"/>
      <w:r w:rsidRPr="007A1AE1">
        <w:rPr>
          <w:rFonts w:ascii="Times New Roman" w:hAnsi="Times New Roman" w:cs="Times New Roman"/>
          <w:bCs/>
          <w:lang w:val="ru-RU"/>
        </w:rPr>
        <w:t xml:space="preserve"> в межах </w:t>
      </w:r>
      <w:proofErr w:type="spellStart"/>
      <w:r w:rsidRPr="007A1AE1">
        <w:rPr>
          <w:rFonts w:ascii="Times New Roman" w:hAnsi="Times New Roman" w:cs="Times New Roman"/>
          <w:bCs/>
          <w:lang w:val="ru-RU"/>
        </w:rPr>
        <w:t>погодженого</w:t>
      </w:r>
      <w:proofErr w:type="spellEnd"/>
      <w:r w:rsidRPr="007A1AE1">
        <w:rPr>
          <w:rFonts w:ascii="Times New Roman" w:hAnsi="Times New Roman" w:cs="Times New Roman"/>
          <w:bCs/>
          <w:lang w:val="ru-RU"/>
        </w:rPr>
        <w:t xml:space="preserve"> для постановки </w:t>
      </w:r>
      <w:proofErr w:type="spellStart"/>
      <w:r w:rsidRPr="007A1AE1">
        <w:rPr>
          <w:rFonts w:ascii="Times New Roman" w:hAnsi="Times New Roman" w:cs="Times New Roman"/>
          <w:bCs/>
          <w:lang w:val="ru-RU"/>
        </w:rPr>
        <w:t>терміну</w:t>
      </w:r>
      <w:proofErr w:type="spellEnd"/>
      <w:r w:rsidRPr="007A1AE1">
        <w:rPr>
          <w:rFonts w:ascii="Times New Roman" w:hAnsi="Times New Roman" w:cs="Times New Roman"/>
          <w:bCs/>
          <w:lang w:val="ru-RU"/>
        </w:rPr>
        <w:t>.</w:t>
      </w:r>
    </w:p>
    <w:p w14:paraId="37C431DA" w14:textId="77777777" w:rsidR="00FC728B" w:rsidRPr="007A1AE1" w:rsidRDefault="00FC728B" w:rsidP="00922E9D">
      <w:pPr>
        <w:contextualSpacing/>
        <w:jc w:val="both"/>
        <w:rPr>
          <w:rFonts w:ascii="Times New Roman" w:hAnsi="Times New Roman" w:cs="Times New Roman"/>
          <w:bCs/>
          <w:lang w:val="ru-RU"/>
        </w:rPr>
        <w:pPrChange w:id="659" w:author="OLENA PASHKOVA (NEPTUNE.UA)" w:date="2023-11-16T03:58:00Z">
          <w:pPr>
            <w:contextualSpacing/>
          </w:pPr>
        </w:pPrChange>
      </w:pPr>
      <w:r w:rsidRPr="00FC728B">
        <w:rPr>
          <w:rFonts w:ascii="Times New Roman" w:hAnsi="Times New Roman" w:cs="Times New Roman"/>
          <w:b/>
          <w:lang w:val="ru-RU"/>
        </w:rPr>
        <w:t>10.9.</w:t>
      </w:r>
      <w:r w:rsidRPr="00FC728B">
        <w:rPr>
          <w:rFonts w:ascii="Times New Roman" w:hAnsi="Times New Roman" w:cs="Times New Roman"/>
          <w:b/>
          <w:lang w:val="ru-RU"/>
        </w:rPr>
        <w:tab/>
      </w:r>
      <w:r w:rsidRPr="007A1AE1">
        <w:rPr>
          <w:rFonts w:ascii="Times New Roman" w:hAnsi="Times New Roman" w:cs="Times New Roman"/>
          <w:bCs/>
          <w:lang w:val="ru-RU"/>
        </w:rPr>
        <w:t xml:space="preserve">Норма </w:t>
      </w:r>
      <w:proofErr w:type="spellStart"/>
      <w:r w:rsidRPr="007A1AE1">
        <w:rPr>
          <w:rFonts w:ascii="Times New Roman" w:hAnsi="Times New Roman" w:cs="Times New Roman"/>
          <w:bCs/>
          <w:lang w:val="ru-RU"/>
        </w:rPr>
        <w:t>обробки</w:t>
      </w:r>
      <w:proofErr w:type="spellEnd"/>
      <w:r w:rsidRPr="007A1AE1">
        <w:rPr>
          <w:rFonts w:ascii="Times New Roman" w:hAnsi="Times New Roman" w:cs="Times New Roman"/>
          <w:bCs/>
          <w:lang w:val="ru-RU"/>
        </w:rPr>
        <w:t xml:space="preserve"> суден </w:t>
      </w:r>
      <w:proofErr w:type="spellStart"/>
      <w:r w:rsidRPr="007A1AE1">
        <w:rPr>
          <w:rFonts w:ascii="Times New Roman" w:hAnsi="Times New Roman" w:cs="Times New Roman"/>
          <w:bCs/>
          <w:lang w:val="ru-RU"/>
        </w:rPr>
        <w:t>навантаження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яких</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здійснюється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вантажем</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Замовника</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згідно</w:t>
      </w:r>
      <w:proofErr w:type="spellEnd"/>
      <w:r w:rsidRPr="007A1AE1">
        <w:rPr>
          <w:rFonts w:ascii="Times New Roman" w:hAnsi="Times New Roman" w:cs="Times New Roman"/>
          <w:bCs/>
          <w:lang w:val="ru-RU"/>
        </w:rPr>
        <w:t xml:space="preserve"> з </w:t>
      </w:r>
      <w:proofErr w:type="spellStart"/>
      <w:r w:rsidRPr="007A1AE1">
        <w:rPr>
          <w:rFonts w:ascii="Times New Roman" w:hAnsi="Times New Roman" w:cs="Times New Roman"/>
          <w:bCs/>
          <w:lang w:val="ru-RU"/>
        </w:rPr>
        <w:t>цим</w:t>
      </w:r>
      <w:proofErr w:type="spellEnd"/>
      <w:r w:rsidRPr="007A1AE1">
        <w:rPr>
          <w:rFonts w:ascii="Times New Roman" w:hAnsi="Times New Roman" w:cs="Times New Roman"/>
          <w:bCs/>
          <w:lang w:val="ru-RU"/>
        </w:rPr>
        <w:t xml:space="preserve"> Договором - </w:t>
      </w:r>
      <w:proofErr w:type="spellStart"/>
      <w:r w:rsidRPr="007A1AE1">
        <w:rPr>
          <w:rFonts w:ascii="Times New Roman" w:hAnsi="Times New Roman" w:cs="Times New Roman"/>
          <w:bCs/>
          <w:lang w:val="ru-RU"/>
        </w:rPr>
        <w:t>одне</w:t>
      </w:r>
      <w:proofErr w:type="spellEnd"/>
      <w:r w:rsidRPr="007A1AE1">
        <w:rPr>
          <w:rFonts w:ascii="Times New Roman" w:hAnsi="Times New Roman" w:cs="Times New Roman"/>
          <w:bCs/>
          <w:lang w:val="ru-RU"/>
        </w:rPr>
        <w:t xml:space="preserve"> судно </w:t>
      </w:r>
      <w:proofErr w:type="spellStart"/>
      <w:r w:rsidRPr="007A1AE1">
        <w:rPr>
          <w:rFonts w:ascii="Times New Roman" w:hAnsi="Times New Roman" w:cs="Times New Roman"/>
          <w:bCs/>
          <w:lang w:val="ru-RU"/>
        </w:rPr>
        <w:t>біля</w:t>
      </w:r>
      <w:proofErr w:type="spellEnd"/>
      <w:r w:rsidRPr="007A1AE1">
        <w:rPr>
          <w:rFonts w:ascii="Times New Roman" w:hAnsi="Times New Roman" w:cs="Times New Roman"/>
          <w:bCs/>
          <w:lang w:val="ru-RU"/>
        </w:rPr>
        <w:t xml:space="preserve"> причалу, </w:t>
      </w:r>
      <w:proofErr w:type="spellStart"/>
      <w:r w:rsidRPr="007A1AE1">
        <w:rPr>
          <w:rFonts w:ascii="Times New Roman" w:hAnsi="Times New Roman" w:cs="Times New Roman"/>
          <w:bCs/>
          <w:lang w:val="ru-RU"/>
        </w:rPr>
        <w:t>незалежно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від</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зайнятoсті</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іншого</w:t>
      </w:r>
      <w:proofErr w:type="spellEnd"/>
      <w:r w:rsidRPr="007A1AE1">
        <w:rPr>
          <w:rFonts w:ascii="Times New Roman" w:hAnsi="Times New Roman" w:cs="Times New Roman"/>
          <w:bCs/>
          <w:lang w:val="ru-RU"/>
        </w:rPr>
        <w:t xml:space="preserve"> причалу.</w:t>
      </w:r>
    </w:p>
    <w:p w14:paraId="7CB95AA6" w14:textId="77777777" w:rsidR="00FC728B" w:rsidRPr="007A1AE1" w:rsidRDefault="00FC728B" w:rsidP="00922E9D">
      <w:pPr>
        <w:contextualSpacing/>
        <w:jc w:val="both"/>
        <w:rPr>
          <w:rFonts w:ascii="Times New Roman" w:hAnsi="Times New Roman" w:cs="Times New Roman"/>
          <w:bCs/>
          <w:lang w:val="ru-RU"/>
        </w:rPr>
        <w:pPrChange w:id="660" w:author="OLENA PASHKOVA (NEPTUNE.UA)" w:date="2023-11-16T03:58:00Z">
          <w:pPr>
            <w:contextualSpacing/>
          </w:pPr>
        </w:pPrChange>
      </w:pPr>
      <w:proofErr w:type="spellStart"/>
      <w:r w:rsidRPr="007A1AE1">
        <w:rPr>
          <w:rFonts w:ascii="Times New Roman" w:hAnsi="Times New Roman" w:cs="Times New Roman"/>
          <w:bCs/>
          <w:lang w:val="ru-RU"/>
        </w:rPr>
        <w:t>Можливість</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одночасної</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обробки</w:t>
      </w:r>
      <w:proofErr w:type="spellEnd"/>
      <w:r w:rsidRPr="007A1AE1">
        <w:rPr>
          <w:rFonts w:ascii="Times New Roman" w:hAnsi="Times New Roman" w:cs="Times New Roman"/>
          <w:bCs/>
          <w:lang w:val="ru-RU"/>
        </w:rPr>
        <w:t xml:space="preserve"> 2-х суден </w:t>
      </w:r>
      <w:proofErr w:type="spellStart"/>
      <w:r w:rsidRPr="007A1AE1">
        <w:rPr>
          <w:rFonts w:ascii="Times New Roman" w:hAnsi="Times New Roman" w:cs="Times New Roman"/>
          <w:bCs/>
          <w:lang w:val="ru-RU"/>
        </w:rPr>
        <w:t>визначається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Виконавцем</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виходячи</w:t>
      </w:r>
      <w:proofErr w:type="spellEnd"/>
      <w:r w:rsidRPr="007A1AE1">
        <w:rPr>
          <w:rFonts w:ascii="Times New Roman" w:hAnsi="Times New Roman" w:cs="Times New Roman"/>
          <w:bCs/>
          <w:lang w:val="ru-RU"/>
        </w:rPr>
        <w:t xml:space="preserve"> з </w:t>
      </w:r>
      <w:proofErr w:type="spellStart"/>
      <w:r w:rsidRPr="007A1AE1">
        <w:rPr>
          <w:rFonts w:ascii="Times New Roman" w:hAnsi="Times New Roman" w:cs="Times New Roman"/>
          <w:bCs/>
          <w:lang w:val="ru-RU"/>
        </w:rPr>
        <w:t>його</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можливостей</w:t>
      </w:r>
      <w:proofErr w:type="spellEnd"/>
      <w:r w:rsidRPr="007A1AE1">
        <w:rPr>
          <w:rFonts w:ascii="Times New Roman" w:hAnsi="Times New Roman" w:cs="Times New Roman"/>
          <w:bCs/>
          <w:lang w:val="ru-RU"/>
        </w:rPr>
        <w:t>,</w:t>
      </w:r>
    </w:p>
    <w:p w14:paraId="6DD78611" w14:textId="77777777" w:rsidR="00FC728B" w:rsidRPr="007A1AE1" w:rsidRDefault="00FC728B" w:rsidP="00922E9D">
      <w:pPr>
        <w:contextualSpacing/>
        <w:jc w:val="both"/>
        <w:rPr>
          <w:rFonts w:ascii="Times New Roman" w:hAnsi="Times New Roman" w:cs="Times New Roman"/>
          <w:bCs/>
          <w:lang w:val="ru-RU"/>
        </w:rPr>
        <w:pPrChange w:id="661" w:author="OLENA PASHKOVA (NEPTUNE.UA)" w:date="2023-11-16T03:58:00Z">
          <w:pPr>
            <w:contextualSpacing/>
          </w:pPr>
        </w:pPrChange>
      </w:pPr>
      <w:r w:rsidRPr="007A1AE1">
        <w:rPr>
          <w:rFonts w:ascii="Times New Roman" w:hAnsi="Times New Roman" w:cs="Times New Roman"/>
          <w:bCs/>
          <w:lang w:val="ru-RU"/>
        </w:rPr>
        <w:t xml:space="preserve">При </w:t>
      </w:r>
      <w:proofErr w:type="spellStart"/>
      <w:r w:rsidRPr="007A1AE1">
        <w:rPr>
          <w:rFonts w:ascii="Times New Roman" w:hAnsi="Times New Roman" w:cs="Times New Roman"/>
          <w:bCs/>
          <w:lang w:val="ru-RU"/>
        </w:rPr>
        <w:t>одночасному</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навантаженні</w:t>
      </w:r>
      <w:proofErr w:type="spellEnd"/>
      <w:r w:rsidRPr="007A1AE1">
        <w:rPr>
          <w:rFonts w:ascii="Times New Roman" w:hAnsi="Times New Roman" w:cs="Times New Roman"/>
          <w:bCs/>
          <w:lang w:val="ru-RU"/>
        </w:rPr>
        <w:t xml:space="preserve"> 2 (</w:t>
      </w:r>
      <w:proofErr w:type="spellStart"/>
      <w:r w:rsidRPr="007A1AE1">
        <w:rPr>
          <w:rFonts w:ascii="Times New Roman" w:hAnsi="Times New Roman" w:cs="Times New Roman"/>
          <w:bCs/>
          <w:lang w:val="ru-RU"/>
        </w:rPr>
        <w:t>двох</w:t>
      </w:r>
      <w:proofErr w:type="spellEnd"/>
      <w:r w:rsidRPr="007A1AE1">
        <w:rPr>
          <w:rFonts w:ascii="Times New Roman" w:hAnsi="Times New Roman" w:cs="Times New Roman"/>
          <w:bCs/>
          <w:lang w:val="ru-RU"/>
        </w:rPr>
        <w:t xml:space="preserve">) суден одного </w:t>
      </w:r>
      <w:proofErr w:type="spellStart"/>
      <w:r w:rsidRPr="007A1AE1">
        <w:rPr>
          <w:rFonts w:ascii="Times New Roman" w:hAnsi="Times New Roman" w:cs="Times New Roman"/>
          <w:bCs/>
          <w:lang w:val="ru-RU"/>
        </w:rPr>
        <w:t>Замовника</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норми</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навантаження</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визначені</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цим</w:t>
      </w:r>
      <w:proofErr w:type="spellEnd"/>
      <w:r w:rsidRPr="007A1AE1">
        <w:rPr>
          <w:rFonts w:ascii="Times New Roman" w:hAnsi="Times New Roman" w:cs="Times New Roman"/>
          <w:bCs/>
          <w:lang w:val="ru-RU"/>
        </w:rPr>
        <w:t xml:space="preserve"> Договором не </w:t>
      </w:r>
      <w:proofErr w:type="spellStart"/>
      <w:r w:rsidRPr="007A1AE1">
        <w:rPr>
          <w:rFonts w:ascii="Times New Roman" w:hAnsi="Times New Roman" w:cs="Times New Roman"/>
          <w:bCs/>
          <w:lang w:val="ru-RU"/>
        </w:rPr>
        <w:t>застосовуються</w:t>
      </w:r>
      <w:proofErr w:type="spellEnd"/>
      <w:r w:rsidRPr="007A1AE1">
        <w:rPr>
          <w:rFonts w:ascii="Times New Roman" w:hAnsi="Times New Roman" w:cs="Times New Roman"/>
          <w:bCs/>
          <w:lang w:val="ru-RU"/>
        </w:rPr>
        <w:t xml:space="preserve"> та </w:t>
      </w:r>
      <w:proofErr w:type="spellStart"/>
      <w:r w:rsidRPr="007A1AE1">
        <w:rPr>
          <w:rFonts w:ascii="Times New Roman" w:hAnsi="Times New Roman" w:cs="Times New Roman"/>
          <w:bCs/>
          <w:lang w:val="ru-RU"/>
        </w:rPr>
        <w:t>погоджуються</w:t>
      </w:r>
      <w:proofErr w:type="spellEnd"/>
      <w:r w:rsidRPr="007A1AE1">
        <w:rPr>
          <w:rFonts w:ascii="Times New Roman" w:hAnsi="Times New Roman" w:cs="Times New Roman"/>
          <w:bCs/>
          <w:lang w:val="ru-RU"/>
        </w:rPr>
        <w:t xml:space="preserve"> сторонами </w:t>
      </w:r>
      <w:proofErr w:type="spellStart"/>
      <w:r w:rsidRPr="007A1AE1">
        <w:rPr>
          <w:rFonts w:ascii="Times New Roman" w:hAnsi="Times New Roman" w:cs="Times New Roman"/>
          <w:bCs/>
          <w:lang w:val="ru-RU"/>
        </w:rPr>
        <w:t>окремо</w:t>
      </w:r>
      <w:proofErr w:type="spellEnd"/>
      <w:r w:rsidRPr="007A1AE1">
        <w:rPr>
          <w:rFonts w:ascii="Times New Roman" w:hAnsi="Times New Roman" w:cs="Times New Roman"/>
          <w:bCs/>
          <w:lang w:val="ru-RU"/>
        </w:rPr>
        <w:t xml:space="preserve"> в </w:t>
      </w:r>
      <w:proofErr w:type="spellStart"/>
      <w:r w:rsidRPr="007A1AE1">
        <w:rPr>
          <w:rFonts w:ascii="Times New Roman" w:hAnsi="Times New Roman" w:cs="Times New Roman"/>
          <w:bCs/>
          <w:lang w:val="ru-RU"/>
        </w:rPr>
        <w:t>письмовій</w:t>
      </w:r>
      <w:proofErr w:type="spellEnd"/>
      <w:r w:rsidRPr="007A1AE1">
        <w:rPr>
          <w:rFonts w:ascii="Times New Roman" w:hAnsi="Times New Roman" w:cs="Times New Roman"/>
          <w:bCs/>
          <w:lang w:val="ru-RU"/>
        </w:rPr>
        <w:t xml:space="preserve"> </w:t>
      </w:r>
      <w:proofErr w:type="spellStart"/>
      <w:r w:rsidRPr="007A1AE1">
        <w:rPr>
          <w:rFonts w:ascii="Times New Roman" w:hAnsi="Times New Roman" w:cs="Times New Roman"/>
          <w:bCs/>
          <w:lang w:val="ru-RU"/>
        </w:rPr>
        <w:t>формі</w:t>
      </w:r>
      <w:proofErr w:type="spellEnd"/>
      <w:r w:rsidRPr="007A1AE1">
        <w:rPr>
          <w:rFonts w:ascii="Times New Roman" w:hAnsi="Times New Roman" w:cs="Times New Roman"/>
          <w:bCs/>
          <w:lang w:val="ru-RU"/>
        </w:rPr>
        <w:t>.</w:t>
      </w:r>
    </w:p>
    <w:p w14:paraId="003F2C72" w14:textId="77777777" w:rsidR="00FC728B" w:rsidRPr="009F38C5" w:rsidRDefault="00FC728B" w:rsidP="00922E9D">
      <w:pPr>
        <w:contextualSpacing/>
        <w:jc w:val="both"/>
        <w:rPr>
          <w:rFonts w:ascii="Times New Roman" w:hAnsi="Times New Roman" w:cs="Times New Roman"/>
          <w:bCs/>
          <w:lang w:val="ru-RU"/>
        </w:rPr>
        <w:pPrChange w:id="662" w:author="OLENA PASHKOVA (NEPTUNE.UA)" w:date="2023-11-16T03:58:00Z">
          <w:pPr>
            <w:contextualSpacing/>
          </w:pPr>
        </w:pPrChange>
      </w:pPr>
      <w:r w:rsidRPr="00FC728B">
        <w:rPr>
          <w:rFonts w:ascii="Times New Roman" w:hAnsi="Times New Roman" w:cs="Times New Roman"/>
          <w:b/>
          <w:lang w:val="ru-RU"/>
        </w:rPr>
        <w:t>10.10.</w:t>
      </w:r>
      <w:r w:rsidRPr="00FC728B">
        <w:rPr>
          <w:rFonts w:ascii="Times New Roman" w:hAnsi="Times New Roman" w:cs="Times New Roman"/>
          <w:b/>
          <w:lang w:val="ru-RU"/>
        </w:rPr>
        <w:tab/>
      </w:r>
      <w:proofErr w:type="spellStart"/>
      <w:r w:rsidRPr="009F38C5">
        <w:rPr>
          <w:rFonts w:ascii="Times New Roman" w:hAnsi="Times New Roman" w:cs="Times New Roman"/>
          <w:bCs/>
          <w:lang w:val="ru-RU"/>
        </w:rPr>
        <w:t>Виконавець</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має</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забезпечити</w:t>
      </w:r>
      <w:proofErr w:type="spellEnd"/>
      <w:r w:rsidRPr="009F38C5">
        <w:rPr>
          <w:rFonts w:ascii="Times New Roman" w:hAnsi="Times New Roman" w:cs="Times New Roman"/>
          <w:bCs/>
          <w:lang w:val="ru-RU"/>
        </w:rPr>
        <w:t xml:space="preserve"> норму </w:t>
      </w:r>
      <w:proofErr w:type="spellStart"/>
      <w:r w:rsidRPr="009F38C5">
        <w:rPr>
          <w:rFonts w:ascii="Times New Roman" w:hAnsi="Times New Roman" w:cs="Times New Roman"/>
          <w:bCs/>
          <w:lang w:val="ru-RU"/>
        </w:rPr>
        <w:t>навантаження</w:t>
      </w:r>
      <w:proofErr w:type="spellEnd"/>
      <w:r w:rsidRPr="009F38C5">
        <w:rPr>
          <w:rFonts w:ascii="Times New Roman" w:hAnsi="Times New Roman" w:cs="Times New Roman"/>
          <w:bCs/>
          <w:lang w:val="ru-RU"/>
        </w:rPr>
        <w:t xml:space="preserve"> зерна на судно в </w:t>
      </w:r>
      <w:proofErr w:type="spellStart"/>
      <w:r w:rsidRPr="009F38C5">
        <w:rPr>
          <w:rFonts w:ascii="Times New Roman" w:hAnsi="Times New Roman" w:cs="Times New Roman"/>
          <w:bCs/>
          <w:lang w:val="ru-RU"/>
        </w:rPr>
        <w:t>кількості</w:t>
      </w:r>
      <w:proofErr w:type="spellEnd"/>
      <w:r w:rsidRPr="009F38C5">
        <w:rPr>
          <w:rFonts w:ascii="Times New Roman" w:hAnsi="Times New Roman" w:cs="Times New Roman"/>
          <w:bCs/>
          <w:lang w:val="ru-RU"/>
        </w:rPr>
        <w:t>:</w:t>
      </w:r>
    </w:p>
    <w:p w14:paraId="1298C50B" w14:textId="77777777" w:rsidR="00FC728B" w:rsidRPr="009F38C5" w:rsidRDefault="00FC728B" w:rsidP="00922E9D">
      <w:pPr>
        <w:contextualSpacing/>
        <w:jc w:val="both"/>
        <w:rPr>
          <w:rFonts w:ascii="Times New Roman" w:hAnsi="Times New Roman" w:cs="Times New Roman"/>
          <w:bCs/>
          <w:lang w:val="ru-RU"/>
        </w:rPr>
        <w:pPrChange w:id="663" w:author="OLENA PASHKOVA (NEPTUNE.UA)" w:date="2023-11-16T03:58:00Z">
          <w:pPr>
            <w:contextualSpacing/>
          </w:pPr>
        </w:pPrChange>
      </w:pPr>
      <w:r w:rsidRPr="009F38C5">
        <w:rPr>
          <w:rFonts w:ascii="Times New Roman" w:hAnsi="Times New Roman" w:cs="Times New Roman"/>
          <w:bCs/>
          <w:lang w:val="ru-RU"/>
        </w:rPr>
        <w:t>•</w:t>
      </w:r>
      <w:r w:rsidRPr="009F38C5">
        <w:rPr>
          <w:rFonts w:ascii="Times New Roman" w:hAnsi="Times New Roman" w:cs="Times New Roman"/>
          <w:bCs/>
          <w:lang w:val="ru-RU"/>
        </w:rPr>
        <w:tab/>
        <w:t xml:space="preserve">для Суден </w:t>
      </w:r>
      <w:proofErr w:type="spellStart"/>
      <w:r w:rsidRPr="009F38C5">
        <w:rPr>
          <w:rFonts w:ascii="Times New Roman" w:hAnsi="Times New Roman" w:cs="Times New Roman"/>
          <w:bCs/>
          <w:lang w:val="ru-RU"/>
        </w:rPr>
        <w:t>вантажопідйомністю</w:t>
      </w:r>
      <w:proofErr w:type="spellEnd"/>
      <w:r w:rsidRPr="009F38C5">
        <w:rPr>
          <w:rFonts w:ascii="Times New Roman" w:hAnsi="Times New Roman" w:cs="Times New Roman"/>
          <w:bCs/>
          <w:lang w:val="ru-RU"/>
        </w:rPr>
        <w:t xml:space="preserve"> до 5,000.00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 xml:space="preserve"> – 3,000.00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/доба;</w:t>
      </w:r>
    </w:p>
    <w:p w14:paraId="09CBF03F" w14:textId="77777777" w:rsidR="00FC728B" w:rsidRPr="009F38C5" w:rsidRDefault="00FC728B" w:rsidP="00922E9D">
      <w:pPr>
        <w:contextualSpacing/>
        <w:jc w:val="both"/>
        <w:rPr>
          <w:rFonts w:ascii="Times New Roman" w:hAnsi="Times New Roman" w:cs="Times New Roman"/>
          <w:bCs/>
          <w:lang w:val="ru-RU"/>
        </w:rPr>
        <w:pPrChange w:id="664" w:author="OLENA PASHKOVA (NEPTUNE.UA)" w:date="2023-11-16T03:58:00Z">
          <w:pPr>
            <w:contextualSpacing/>
          </w:pPr>
        </w:pPrChange>
      </w:pPr>
      <w:r w:rsidRPr="009F38C5">
        <w:rPr>
          <w:rFonts w:ascii="Times New Roman" w:hAnsi="Times New Roman" w:cs="Times New Roman"/>
          <w:bCs/>
          <w:lang w:val="ru-RU"/>
        </w:rPr>
        <w:t>•</w:t>
      </w:r>
      <w:r w:rsidRPr="009F38C5">
        <w:rPr>
          <w:rFonts w:ascii="Times New Roman" w:hAnsi="Times New Roman" w:cs="Times New Roman"/>
          <w:bCs/>
          <w:lang w:val="ru-RU"/>
        </w:rPr>
        <w:tab/>
        <w:t xml:space="preserve">для Суден </w:t>
      </w:r>
      <w:proofErr w:type="spellStart"/>
      <w:r w:rsidRPr="009F38C5">
        <w:rPr>
          <w:rFonts w:ascii="Times New Roman" w:hAnsi="Times New Roman" w:cs="Times New Roman"/>
          <w:bCs/>
          <w:lang w:val="ru-RU"/>
        </w:rPr>
        <w:t>вантажопідйомністю</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від</w:t>
      </w:r>
      <w:proofErr w:type="spellEnd"/>
      <w:r w:rsidRPr="009F38C5">
        <w:rPr>
          <w:rFonts w:ascii="Times New Roman" w:hAnsi="Times New Roman" w:cs="Times New Roman"/>
          <w:bCs/>
          <w:lang w:val="ru-RU"/>
        </w:rPr>
        <w:t xml:space="preserve"> 5,001.00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 xml:space="preserve"> до 10,000.00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 xml:space="preserve"> – 5,000.00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/доба;</w:t>
      </w:r>
    </w:p>
    <w:p w14:paraId="6FCC5A09" w14:textId="77777777" w:rsidR="00FC728B" w:rsidRPr="009F38C5" w:rsidRDefault="00FC728B" w:rsidP="00922E9D">
      <w:pPr>
        <w:contextualSpacing/>
        <w:jc w:val="both"/>
        <w:rPr>
          <w:rFonts w:ascii="Times New Roman" w:hAnsi="Times New Roman" w:cs="Times New Roman"/>
          <w:bCs/>
          <w:lang w:val="ru-RU"/>
        </w:rPr>
        <w:pPrChange w:id="665" w:author="OLENA PASHKOVA (NEPTUNE.UA)" w:date="2023-11-16T03:58:00Z">
          <w:pPr>
            <w:contextualSpacing/>
          </w:pPr>
        </w:pPrChange>
      </w:pPr>
      <w:r w:rsidRPr="009F38C5">
        <w:rPr>
          <w:rFonts w:ascii="Times New Roman" w:hAnsi="Times New Roman" w:cs="Times New Roman"/>
          <w:bCs/>
          <w:lang w:val="ru-RU"/>
        </w:rPr>
        <w:t>•</w:t>
      </w:r>
      <w:r w:rsidRPr="009F38C5">
        <w:rPr>
          <w:rFonts w:ascii="Times New Roman" w:hAnsi="Times New Roman" w:cs="Times New Roman"/>
          <w:bCs/>
          <w:lang w:val="ru-RU"/>
        </w:rPr>
        <w:tab/>
        <w:t xml:space="preserve">для Суден </w:t>
      </w:r>
      <w:proofErr w:type="spellStart"/>
      <w:r w:rsidRPr="009F38C5">
        <w:rPr>
          <w:rFonts w:ascii="Times New Roman" w:hAnsi="Times New Roman" w:cs="Times New Roman"/>
          <w:bCs/>
          <w:lang w:val="ru-RU"/>
        </w:rPr>
        <w:t>вантажопідйомністю</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від</w:t>
      </w:r>
      <w:proofErr w:type="spellEnd"/>
      <w:r w:rsidRPr="009F38C5">
        <w:rPr>
          <w:rFonts w:ascii="Times New Roman" w:hAnsi="Times New Roman" w:cs="Times New Roman"/>
          <w:bCs/>
          <w:lang w:val="ru-RU"/>
        </w:rPr>
        <w:t xml:space="preserve"> 10,001.00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 xml:space="preserve"> до 20,000.00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 xml:space="preserve"> – 7,000.00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/доба:</w:t>
      </w:r>
    </w:p>
    <w:p w14:paraId="0DA703AA" w14:textId="77777777" w:rsidR="00FC728B" w:rsidRPr="009F38C5" w:rsidRDefault="00FC728B" w:rsidP="00922E9D">
      <w:pPr>
        <w:contextualSpacing/>
        <w:jc w:val="both"/>
        <w:rPr>
          <w:rFonts w:ascii="Times New Roman" w:hAnsi="Times New Roman" w:cs="Times New Roman"/>
          <w:bCs/>
          <w:lang w:val="ru-RU"/>
        </w:rPr>
        <w:pPrChange w:id="666" w:author="OLENA PASHKOVA (NEPTUNE.UA)" w:date="2023-11-16T03:58:00Z">
          <w:pPr>
            <w:contextualSpacing/>
          </w:pPr>
        </w:pPrChange>
      </w:pPr>
      <w:r w:rsidRPr="009F38C5">
        <w:rPr>
          <w:rFonts w:ascii="Times New Roman" w:hAnsi="Times New Roman" w:cs="Times New Roman"/>
          <w:bCs/>
          <w:lang w:val="ru-RU"/>
        </w:rPr>
        <w:t>•</w:t>
      </w:r>
      <w:r w:rsidRPr="009F38C5">
        <w:rPr>
          <w:rFonts w:ascii="Times New Roman" w:hAnsi="Times New Roman" w:cs="Times New Roman"/>
          <w:bCs/>
          <w:lang w:val="ru-RU"/>
        </w:rPr>
        <w:tab/>
        <w:t xml:space="preserve">для Суден </w:t>
      </w:r>
      <w:proofErr w:type="spellStart"/>
      <w:r w:rsidRPr="009F38C5">
        <w:rPr>
          <w:rFonts w:ascii="Times New Roman" w:hAnsi="Times New Roman" w:cs="Times New Roman"/>
          <w:bCs/>
          <w:lang w:val="ru-RU"/>
        </w:rPr>
        <w:t>вантажопідйомністю</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від</w:t>
      </w:r>
      <w:proofErr w:type="spellEnd"/>
      <w:r w:rsidRPr="009F38C5">
        <w:rPr>
          <w:rFonts w:ascii="Times New Roman" w:hAnsi="Times New Roman" w:cs="Times New Roman"/>
          <w:bCs/>
          <w:lang w:val="ru-RU"/>
        </w:rPr>
        <w:t xml:space="preserve"> 20,001.00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 xml:space="preserve"> до 40,000.00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 xml:space="preserve"> - 12. 000.00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/доба:</w:t>
      </w:r>
    </w:p>
    <w:p w14:paraId="5B444821" w14:textId="77777777" w:rsidR="00FC728B" w:rsidRPr="009F38C5" w:rsidRDefault="00FC728B" w:rsidP="00922E9D">
      <w:pPr>
        <w:contextualSpacing/>
        <w:jc w:val="both"/>
        <w:rPr>
          <w:rFonts w:ascii="Times New Roman" w:hAnsi="Times New Roman" w:cs="Times New Roman"/>
          <w:bCs/>
          <w:lang w:val="ru-RU"/>
        </w:rPr>
        <w:pPrChange w:id="667" w:author="OLENA PASHKOVA (NEPTUNE.UA)" w:date="2023-11-16T03:58:00Z">
          <w:pPr>
            <w:contextualSpacing/>
          </w:pPr>
        </w:pPrChange>
      </w:pPr>
      <w:r w:rsidRPr="009F38C5">
        <w:rPr>
          <w:rFonts w:ascii="Times New Roman" w:hAnsi="Times New Roman" w:cs="Times New Roman"/>
          <w:bCs/>
          <w:lang w:val="ru-RU"/>
        </w:rPr>
        <w:t>•</w:t>
      </w:r>
      <w:r w:rsidRPr="009F38C5">
        <w:rPr>
          <w:rFonts w:ascii="Times New Roman" w:hAnsi="Times New Roman" w:cs="Times New Roman"/>
          <w:bCs/>
          <w:lang w:val="ru-RU"/>
        </w:rPr>
        <w:tab/>
        <w:t xml:space="preserve">для Суден </w:t>
      </w:r>
      <w:proofErr w:type="spellStart"/>
      <w:r w:rsidRPr="009F38C5">
        <w:rPr>
          <w:rFonts w:ascii="Times New Roman" w:hAnsi="Times New Roman" w:cs="Times New Roman"/>
          <w:bCs/>
          <w:lang w:val="ru-RU"/>
        </w:rPr>
        <w:t>вантажопідйомністю</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більше</w:t>
      </w:r>
      <w:proofErr w:type="spellEnd"/>
      <w:r w:rsidRPr="009F38C5">
        <w:rPr>
          <w:rFonts w:ascii="Times New Roman" w:hAnsi="Times New Roman" w:cs="Times New Roman"/>
          <w:bCs/>
          <w:lang w:val="ru-RU"/>
        </w:rPr>
        <w:t xml:space="preserve"> 40,001.00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 xml:space="preserve"> – 20,000.00 </w:t>
      </w:r>
      <w:proofErr w:type="spellStart"/>
      <w:r w:rsidRPr="009F38C5">
        <w:rPr>
          <w:rFonts w:ascii="Times New Roman" w:hAnsi="Times New Roman" w:cs="Times New Roman"/>
          <w:bCs/>
          <w:lang w:val="ru-RU"/>
        </w:rPr>
        <w:t>мт</w:t>
      </w:r>
      <w:proofErr w:type="spellEnd"/>
      <w:r w:rsidRPr="009F38C5">
        <w:rPr>
          <w:rFonts w:ascii="Times New Roman" w:hAnsi="Times New Roman" w:cs="Times New Roman"/>
          <w:bCs/>
          <w:lang w:val="ru-RU"/>
        </w:rPr>
        <w:t>/доба;</w:t>
      </w:r>
    </w:p>
    <w:p w14:paraId="658FFCBE" w14:textId="77777777" w:rsidR="00FC728B" w:rsidRPr="009F38C5" w:rsidRDefault="00FC728B" w:rsidP="00922E9D">
      <w:pPr>
        <w:contextualSpacing/>
        <w:jc w:val="both"/>
        <w:rPr>
          <w:rFonts w:ascii="Times New Roman" w:hAnsi="Times New Roman" w:cs="Times New Roman"/>
          <w:bCs/>
          <w:lang w:val="ru-RU"/>
        </w:rPr>
        <w:pPrChange w:id="668" w:author="OLENA PASHKOVA (NEPTUNE.UA)" w:date="2023-11-16T03:58:00Z">
          <w:pPr>
            <w:contextualSpacing/>
          </w:pPr>
        </w:pPrChange>
      </w:pPr>
      <w:r w:rsidRPr="009F38C5">
        <w:rPr>
          <w:rFonts w:ascii="Times New Roman" w:hAnsi="Times New Roman" w:cs="Times New Roman"/>
          <w:bCs/>
          <w:lang w:val="ru-RU"/>
        </w:rPr>
        <w:t xml:space="preserve">в 24-х </w:t>
      </w:r>
      <w:proofErr w:type="spellStart"/>
      <w:r w:rsidRPr="009F38C5">
        <w:rPr>
          <w:rFonts w:ascii="Times New Roman" w:hAnsi="Times New Roman" w:cs="Times New Roman"/>
          <w:bCs/>
          <w:lang w:val="ru-RU"/>
        </w:rPr>
        <w:t>годинний</w:t>
      </w:r>
      <w:proofErr w:type="spellEnd"/>
      <w:r w:rsidRPr="009F38C5">
        <w:rPr>
          <w:rFonts w:ascii="Times New Roman" w:hAnsi="Times New Roman" w:cs="Times New Roman"/>
          <w:bCs/>
          <w:lang w:val="ru-RU"/>
        </w:rPr>
        <w:t xml:space="preserve"> погожий </w:t>
      </w:r>
      <w:proofErr w:type="spellStart"/>
      <w:r w:rsidRPr="009F38C5">
        <w:rPr>
          <w:rFonts w:ascii="Times New Roman" w:hAnsi="Times New Roman" w:cs="Times New Roman"/>
          <w:bCs/>
          <w:lang w:val="ru-RU"/>
        </w:rPr>
        <w:t>робочий</w:t>
      </w:r>
      <w:proofErr w:type="spellEnd"/>
      <w:r w:rsidRPr="009F38C5">
        <w:rPr>
          <w:rFonts w:ascii="Times New Roman" w:hAnsi="Times New Roman" w:cs="Times New Roman"/>
          <w:bCs/>
          <w:lang w:val="ru-RU"/>
        </w:rPr>
        <w:t xml:space="preserve"> день за </w:t>
      </w:r>
      <w:proofErr w:type="spellStart"/>
      <w:r w:rsidRPr="009F38C5">
        <w:rPr>
          <w:rFonts w:ascii="Times New Roman" w:hAnsi="Times New Roman" w:cs="Times New Roman"/>
          <w:bCs/>
          <w:lang w:val="ru-RU"/>
        </w:rPr>
        <w:t>умови</w:t>
      </w:r>
      <w:proofErr w:type="spellEnd"/>
      <w:r w:rsidRPr="009F38C5">
        <w:rPr>
          <w:rFonts w:ascii="Times New Roman" w:hAnsi="Times New Roman" w:cs="Times New Roman"/>
          <w:bCs/>
          <w:lang w:val="ru-RU"/>
        </w:rPr>
        <w:t>:</w:t>
      </w:r>
    </w:p>
    <w:p w14:paraId="5FDFEE4C" w14:textId="77777777" w:rsidR="00FC728B" w:rsidRPr="009F38C5" w:rsidRDefault="00FC728B" w:rsidP="00922E9D">
      <w:pPr>
        <w:contextualSpacing/>
        <w:jc w:val="both"/>
        <w:rPr>
          <w:rFonts w:ascii="Times New Roman" w:hAnsi="Times New Roman" w:cs="Times New Roman"/>
          <w:bCs/>
          <w:lang w:val="ru-RU"/>
        </w:rPr>
        <w:pPrChange w:id="669" w:author="OLENA PASHKOVA (NEPTUNE.UA)" w:date="2023-11-16T03:58:00Z">
          <w:pPr>
            <w:contextualSpacing/>
          </w:pPr>
        </w:pPrChange>
      </w:pPr>
      <w:r w:rsidRPr="009F38C5">
        <w:rPr>
          <w:rFonts w:ascii="Times New Roman" w:hAnsi="Times New Roman" w:cs="Times New Roman"/>
          <w:bCs/>
          <w:lang w:val="ru-RU"/>
        </w:rPr>
        <w:t>SSHEX ЕIU (</w:t>
      </w:r>
      <w:proofErr w:type="spellStart"/>
      <w:r w:rsidRPr="009F38C5">
        <w:rPr>
          <w:rFonts w:ascii="Times New Roman" w:hAnsi="Times New Roman" w:cs="Times New Roman"/>
          <w:bCs/>
          <w:lang w:val="ru-RU"/>
        </w:rPr>
        <w:t>субота</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неділя</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святкові</w:t>
      </w:r>
      <w:proofErr w:type="spellEnd"/>
      <w:r w:rsidRPr="009F38C5">
        <w:rPr>
          <w:rFonts w:ascii="Times New Roman" w:hAnsi="Times New Roman" w:cs="Times New Roman"/>
          <w:bCs/>
          <w:lang w:val="ru-RU"/>
        </w:rPr>
        <w:t xml:space="preserve"> та </w:t>
      </w:r>
      <w:proofErr w:type="spellStart"/>
      <w:r w:rsidRPr="009F38C5">
        <w:rPr>
          <w:rFonts w:ascii="Times New Roman" w:hAnsi="Times New Roman" w:cs="Times New Roman"/>
          <w:bCs/>
          <w:lang w:val="ru-RU"/>
        </w:rPr>
        <w:t>вихідні</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дні</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згідно</w:t>
      </w:r>
      <w:proofErr w:type="spellEnd"/>
      <w:r w:rsidRPr="009F38C5">
        <w:rPr>
          <w:rFonts w:ascii="Times New Roman" w:hAnsi="Times New Roman" w:cs="Times New Roman"/>
          <w:bCs/>
          <w:lang w:val="ru-RU"/>
        </w:rPr>
        <w:t xml:space="preserve"> Правил ІМО не </w:t>
      </w:r>
      <w:proofErr w:type="spellStart"/>
      <w:r w:rsidRPr="009F38C5">
        <w:rPr>
          <w:rFonts w:ascii="Times New Roman" w:hAnsi="Times New Roman" w:cs="Times New Roman"/>
          <w:bCs/>
          <w:lang w:val="ru-RU"/>
        </w:rPr>
        <w:t>зараховуються</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навіть</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якщо</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використовуються</w:t>
      </w:r>
      <w:proofErr w:type="spellEnd"/>
      <w:r w:rsidRPr="009F38C5">
        <w:rPr>
          <w:rFonts w:ascii="Times New Roman" w:hAnsi="Times New Roman" w:cs="Times New Roman"/>
          <w:bCs/>
          <w:lang w:val="ru-RU"/>
        </w:rPr>
        <w:t xml:space="preserve">), а </w:t>
      </w:r>
      <w:proofErr w:type="spellStart"/>
      <w:r w:rsidRPr="009F38C5">
        <w:rPr>
          <w:rFonts w:ascii="Times New Roman" w:hAnsi="Times New Roman" w:cs="Times New Roman"/>
          <w:bCs/>
          <w:lang w:val="ru-RU"/>
        </w:rPr>
        <w:t>також</w:t>
      </w:r>
      <w:proofErr w:type="spellEnd"/>
      <w:r w:rsidRPr="009F38C5">
        <w:rPr>
          <w:rFonts w:ascii="Times New Roman" w:hAnsi="Times New Roman" w:cs="Times New Roman"/>
          <w:bCs/>
          <w:lang w:val="ru-RU"/>
        </w:rPr>
        <w:t xml:space="preserve"> не </w:t>
      </w:r>
      <w:proofErr w:type="spellStart"/>
      <w:r w:rsidRPr="009F38C5">
        <w:rPr>
          <w:rFonts w:ascii="Times New Roman" w:hAnsi="Times New Roman" w:cs="Times New Roman"/>
          <w:bCs/>
          <w:lang w:val="ru-RU"/>
        </w:rPr>
        <w:t>зараховується</w:t>
      </w:r>
      <w:proofErr w:type="spellEnd"/>
      <w:r w:rsidRPr="009F38C5">
        <w:rPr>
          <w:rFonts w:ascii="Times New Roman" w:hAnsi="Times New Roman" w:cs="Times New Roman"/>
          <w:bCs/>
          <w:lang w:val="ru-RU"/>
        </w:rPr>
        <w:t xml:space="preserve"> час з 17:00 </w:t>
      </w:r>
      <w:proofErr w:type="spellStart"/>
      <w:r w:rsidRPr="009F38C5">
        <w:rPr>
          <w:rFonts w:ascii="Times New Roman" w:hAnsi="Times New Roman" w:cs="Times New Roman"/>
          <w:bCs/>
          <w:lang w:val="ru-RU"/>
        </w:rPr>
        <w:t>п'ятниці</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або</w:t>
      </w:r>
      <w:proofErr w:type="spellEnd"/>
      <w:r w:rsidRPr="009F38C5">
        <w:rPr>
          <w:rFonts w:ascii="Times New Roman" w:hAnsi="Times New Roman" w:cs="Times New Roman"/>
          <w:bCs/>
          <w:lang w:val="ru-RU"/>
        </w:rPr>
        <w:t xml:space="preserve"> дня перед </w:t>
      </w:r>
      <w:proofErr w:type="spellStart"/>
      <w:r w:rsidRPr="009F38C5">
        <w:rPr>
          <w:rFonts w:ascii="Times New Roman" w:hAnsi="Times New Roman" w:cs="Times New Roman"/>
          <w:bCs/>
          <w:lang w:val="ru-RU"/>
        </w:rPr>
        <w:t>вихідним</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або</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святковим</w:t>
      </w:r>
      <w:proofErr w:type="spellEnd"/>
      <w:r w:rsidRPr="009F38C5">
        <w:rPr>
          <w:rFonts w:ascii="Times New Roman" w:hAnsi="Times New Roman" w:cs="Times New Roman"/>
          <w:bCs/>
          <w:lang w:val="ru-RU"/>
        </w:rPr>
        <w:t xml:space="preserve"> днем до 08:00 </w:t>
      </w:r>
      <w:proofErr w:type="spellStart"/>
      <w:r w:rsidRPr="009F38C5">
        <w:rPr>
          <w:rFonts w:ascii="Times New Roman" w:hAnsi="Times New Roman" w:cs="Times New Roman"/>
          <w:bCs/>
          <w:lang w:val="ru-RU"/>
        </w:rPr>
        <w:t>понеділка</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або</w:t>
      </w:r>
      <w:proofErr w:type="spellEnd"/>
      <w:r w:rsidRPr="009F38C5">
        <w:rPr>
          <w:rFonts w:ascii="Times New Roman" w:hAnsi="Times New Roman" w:cs="Times New Roman"/>
          <w:bCs/>
          <w:lang w:val="ru-RU"/>
        </w:rPr>
        <w:t xml:space="preserve"> дня, </w:t>
      </w:r>
      <w:proofErr w:type="spellStart"/>
      <w:r w:rsidRPr="009F38C5">
        <w:rPr>
          <w:rFonts w:ascii="Times New Roman" w:hAnsi="Times New Roman" w:cs="Times New Roman"/>
          <w:bCs/>
          <w:lang w:val="ru-RU"/>
        </w:rPr>
        <w:t>що</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слідує</w:t>
      </w:r>
      <w:proofErr w:type="spellEnd"/>
      <w:r w:rsidRPr="009F38C5">
        <w:rPr>
          <w:rFonts w:ascii="Times New Roman" w:hAnsi="Times New Roman" w:cs="Times New Roman"/>
          <w:bCs/>
          <w:lang w:val="ru-RU"/>
        </w:rPr>
        <w:t xml:space="preserve"> за </w:t>
      </w:r>
      <w:proofErr w:type="spellStart"/>
      <w:r w:rsidRPr="009F38C5">
        <w:rPr>
          <w:rFonts w:ascii="Times New Roman" w:hAnsi="Times New Roman" w:cs="Times New Roman"/>
          <w:bCs/>
          <w:lang w:val="ru-RU"/>
        </w:rPr>
        <w:t>вихідним</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або</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святковим</w:t>
      </w:r>
      <w:proofErr w:type="spellEnd"/>
      <w:r w:rsidRPr="009F38C5">
        <w:rPr>
          <w:rFonts w:ascii="Times New Roman" w:hAnsi="Times New Roman" w:cs="Times New Roman"/>
          <w:bCs/>
          <w:lang w:val="ru-RU"/>
        </w:rPr>
        <w:t xml:space="preserve"> днем.</w:t>
      </w:r>
    </w:p>
    <w:p w14:paraId="5A24C90C" w14:textId="77777777" w:rsidR="00FC728B" w:rsidRPr="009F38C5" w:rsidRDefault="00FC728B" w:rsidP="00922E9D">
      <w:pPr>
        <w:contextualSpacing/>
        <w:jc w:val="both"/>
        <w:rPr>
          <w:rFonts w:ascii="Times New Roman" w:hAnsi="Times New Roman" w:cs="Times New Roman"/>
          <w:bCs/>
          <w:lang w:val="ru-RU"/>
        </w:rPr>
        <w:pPrChange w:id="670" w:author="OLENA PASHKOVA (NEPTUNE.UA)" w:date="2023-11-16T03:58:00Z">
          <w:pPr>
            <w:contextualSpacing/>
          </w:pPr>
        </w:pPrChange>
      </w:pPr>
      <w:proofErr w:type="spellStart"/>
      <w:r w:rsidRPr="009F38C5">
        <w:rPr>
          <w:rFonts w:ascii="Times New Roman" w:hAnsi="Times New Roman" w:cs="Times New Roman"/>
          <w:bCs/>
          <w:lang w:val="ru-RU"/>
        </w:rPr>
        <w:t>Норми</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навантаження</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можуть</w:t>
      </w:r>
      <w:proofErr w:type="spellEnd"/>
      <w:r w:rsidRPr="009F38C5">
        <w:rPr>
          <w:rFonts w:ascii="Times New Roman" w:hAnsi="Times New Roman" w:cs="Times New Roman"/>
          <w:bCs/>
          <w:lang w:val="ru-RU"/>
        </w:rPr>
        <w:t xml:space="preserve"> бути </w:t>
      </w:r>
      <w:proofErr w:type="spellStart"/>
      <w:r w:rsidRPr="009F38C5">
        <w:rPr>
          <w:rFonts w:ascii="Times New Roman" w:hAnsi="Times New Roman" w:cs="Times New Roman"/>
          <w:bCs/>
          <w:lang w:val="ru-RU"/>
        </w:rPr>
        <w:t>змінені</w:t>
      </w:r>
      <w:proofErr w:type="spellEnd"/>
      <w:r w:rsidRPr="009F38C5">
        <w:rPr>
          <w:rFonts w:ascii="Times New Roman" w:hAnsi="Times New Roman" w:cs="Times New Roman"/>
          <w:bCs/>
          <w:lang w:val="ru-RU"/>
        </w:rPr>
        <w:t xml:space="preserve"> за </w:t>
      </w:r>
      <w:proofErr w:type="spellStart"/>
      <w:r w:rsidRPr="009F38C5">
        <w:rPr>
          <w:rFonts w:ascii="Times New Roman" w:hAnsi="Times New Roman" w:cs="Times New Roman"/>
          <w:bCs/>
          <w:lang w:val="ru-RU"/>
        </w:rPr>
        <w:t>взаємною</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згодою</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Сторін</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Така</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зміна</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узгоджується</w:t>
      </w:r>
      <w:proofErr w:type="spellEnd"/>
      <w:r w:rsidRPr="009F38C5">
        <w:rPr>
          <w:rFonts w:ascii="Times New Roman" w:hAnsi="Times New Roman" w:cs="Times New Roman"/>
          <w:bCs/>
          <w:lang w:val="ru-RU"/>
        </w:rPr>
        <w:t xml:space="preserve"> Сторонами у </w:t>
      </w:r>
      <w:proofErr w:type="spellStart"/>
      <w:r w:rsidRPr="009F38C5">
        <w:rPr>
          <w:rFonts w:ascii="Times New Roman" w:hAnsi="Times New Roman" w:cs="Times New Roman"/>
          <w:bCs/>
          <w:lang w:val="ru-RU"/>
        </w:rPr>
        <w:t>додатковій</w:t>
      </w:r>
      <w:proofErr w:type="spellEnd"/>
      <w:r w:rsidRPr="009F38C5">
        <w:rPr>
          <w:rFonts w:ascii="Times New Roman" w:hAnsi="Times New Roman" w:cs="Times New Roman"/>
          <w:bCs/>
          <w:lang w:val="ru-RU"/>
        </w:rPr>
        <w:t xml:space="preserve"> </w:t>
      </w:r>
      <w:proofErr w:type="spellStart"/>
      <w:r w:rsidRPr="009F38C5">
        <w:rPr>
          <w:rFonts w:ascii="Times New Roman" w:hAnsi="Times New Roman" w:cs="Times New Roman"/>
          <w:bCs/>
          <w:lang w:val="ru-RU"/>
        </w:rPr>
        <w:t>угоді</w:t>
      </w:r>
      <w:proofErr w:type="spellEnd"/>
      <w:r w:rsidRPr="009F38C5">
        <w:rPr>
          <w:rFonts w:ascii="Times New Roman" w:hAnsi="Times New Roman" w:cs="Times New Roman"/>
          <w:bCs/>
          <w:lang w:val="ru-RU"/>
        </w:rPr>
        <w:t xml:space="preserve"> до Договору.</w:t>
      </w:r>
    </w:p>
    <w:p w14:paraId="148931D4" w14:textId="2454B02D" w:rsidR="001B0877" w:rsidRPr="001B0877" w:rsidRDefault="001B0877" w:rsidP="00922E9D">
      <w:pPr>
        <w:contextualSpacing/>
        <w:jc w:val="both"/>
        <w:rPr>
          <w:rFonts w:ascii="Times New Roman" w:hAnsi="Times New Roman" w:cs="Times New Roman"/>
          <w:lang w:val="ru-RU"/>
        </w:rPr>
        <w:pPrChange w:id="671" w:author="OLENA PASHKOVA (NEPTUNE.UA)" w:date="2023-11-16T03:58:00Z">
          <w:pPr>
            <w:contextualSpacing/>
          </w:pPr>
        </w:pPrChange>
      </w:pPr>
      <w:r w:rsidRPr="00191920">
        <w:rPr>
          <w:rFonts w:ascii="Times New Roman" w:hAnsi="Times New Roman" w:cs="Times New Roman"/>
          <w:b/>
          <w:lang w:val="ru-RU"/>
        </w:rPr>
        <w:t>1</w:t>
      </w:r>
      <w:r w:rsidR="00366D25" w:rsidRPr="00536D18">
        <w:rPr>
          <w:rFonts w:ascii="Times New Roman" w:hAnsi="Times New Roman" w:cs="Times New Roman"/>
          <w:b/>
          <w:lang w:val="ru-RU"/>
        </w:rPr>
        <w:t>0</w:t>
      </w:r>
      <w:r w:rsidRPr="00191920">
        <w:rPr>
          <w:rFonts w:ascii="Times New Roman" w:hAnsi="Times New Roman" w:cs="Times New Roman"/>
          <w:b/>
          <w:lang w:val="ru-RU"/>
        </w:rPr>
        <w:t>.1</w:t>
      </w:r>
      <w:r w:rsidR="00536D18" w:rsidRPr="00536D18">
        <w:rPr>
          <w:rFonts w:ascii="Times New Roman" w:hAnsi="Times New Roman" w:cs="Times New Roman"/>
          <w:b/>
          <w:lang w:val="ru-RU"/>
        </w:rPr>
        <w:t>1</w:t>
      </w:r>
      <w:r w:rsidRPr="00191920">
        <w:rPr>
          <w:rFonts w:ascii="Times New Roman" w:hAnsi="Times New Roman" w:cs="Times New Roman"/>
          <w:b/>
          <w:lang w:val="ru-RU"/>
        </w:rPr>
        <w:t>.</w:t>
      </w:r>
      <w:r w:rsidRPr="001B0877">
        <w:rPr>
          <w:rFonts w:ascii="Times New Roman" w:hAnsi="Times New Roman" w:cs="Times New Roman"/>
          <w:lang w:val="ru-RU"/>
        </w:rPr>
        <w:t xml:space="preserve"> </w:t>
      </w:r>
      <w:r w:rsidR="00536D18" w:rsidRPr="00536D18">
        <w:rPr>
          <w:rFonts w:ascii="Times New Roman" w:hAnsi="Times New Roman" w:cs="Times New Roman"/>
          <w:lang w:val="ru-RU"/>
        </w:rPr>
        <w:t xml:space="preserve">Штивка Зерна </w:t>
      </w:r>
      <w:proofErr w:type="gramStart"/>
      <w:r w:rsidR="00536D18" w:rsidRPr="00536D18">
        <w:rPr>
          <w:rFonts w:ascii="Times New Roman" w:hAnsi="Times New Roman" w:cs="Times New Roman"/>
          <w:lang w:val="ru-RU"/>
        </w:rPr>
        <w:t>у трюмах</w:t>
      </w:r>
      <w:proofErr w:type="gramEnd"/>
      <w:r w:rsidR="00536D18" w:rsidRPr="00536D18">
        <w:rPr>
          <w:rFonts w:ascii="Times New Roman" w:hAnsi="Times New Roman" w:cs="Times New Roman"/>
          <w:lang w:val="ru-RU"/>
        </w:rPr>
        <w:t xml:space="preserve"> </w:t>
      </w:r>
      <w:proofErr w:type="spellStart"/>
      <w:r w:rsidR="00536D18" w:rsidRPr="00536D18">
        <w:rPr>
          <w:rFonts w:ascii="Times New Roman" w:hAnsi="Times New Roman" w:cs="Times New Roman"/>
          <w:lang w:val="ru-RU"/>
        </w:rPr>
        <w:t>забезпечується</w:t>
      </w:r>
      <w:proofErr w:type="spellEnd"/>
      <w:r w:rsidR="00536D18" w:rsidRPr="00536D18">
        <w:rPr>
          <w:rFonts w:ascii="Times New Roman" w:hAnsi="Times New Roman" w:cs="Times New Roman"/>
          <w:lang w:val="ru-RU"/>
        </w:rPr>
        <w:t xml:space="preserve"> в межах </w:t>
      </w:r>
      <w:proofErr w:type="spellStart"/>
      <w:r w:rsidR="00536D18" w:rsidRPr="00536D18">
        <w:rPr>
          <w:rFonts w:ascii="Times New Roman" w:hAnsi="Times New Roman" w:cs="Times New Roman"/>
          <w:lang w:val="ru-RU"/>
        </w:rPr>
        <w:t>технологічної</w:t>
      </w:r>
      <w:proofErr w:type="spellEnd"/>
      <w:r w:rsidR="00536D18" w:rsidRPr="00536D18">
        <w:rPr>
          <w:rFonts w:ascii="Times New Roman" w:hAnsi="Times New Roman" w:cs="Times New Roman"/>
          <w:lang w:val="ru-RU"/>
        </w:rPr>
        <w:t xml:space="preserve"> </w:t>
      </w:r>
      <w:proofErr w:type="spellStart"/>
      <w:r w:rsidR="00536D18" w:rsidRPr="00536D18">
        <w:rPr>
          <w:rFonts w:ascii="Times New Roman" w:hAnsi="Times New Roman" w:cs="Times New Roman"/>
          <w:lang w:val="ru-RU"/>
        </w:rPr>
        <w:t>спроможності</w:t>
      </w:r>
      <w:proofErr w:type="spellEnd"/>
      <w:r w:rsidR="00536D18" w:rsidRPr="00536D18">
        <w:rPr>
          <w:rFonts w:ascii="Times New Roman" w:hAnsi="Times New Roman" w:cs="Times New Roman"/>
          <w:lang w:val="ru-RU"/>
        </w:rPr>
        <w:t xml:space="preserve"> </w:t>
      </w:r>
      <w:proofErr w:type="spellStart"/>
      <w:r w:rsidR="00536D18" w:rsidRPr="00536D18">
        <w:rPr>
          <w:rFonts w:ascii="Times New Roman" w:hAnsi="Times New Roman" w:cs="Times New Roman"/>
          <w:lang w:val="ru-RU"/>
        </w:rPr>
        <w:t>вантажного</w:t>
      </w:r>
      <w:proofErr w:type="spellEnd"/>
      <w:r w:rsidR="00536D18" w:rsidRPr="00536D18">
        <w:rPr>
          <w:rFonts w:ascii="Times New Roman" w:hAnsi="Times New Roman" w:cs="Times New Roman"/>
          <w:lang w:val="ru-RU"/>
        </w:rPr>
        <w:t xml:space="preserve"> </w:t>
      </w:r>
      <w:proofErr w:type="spellStart"/>
      <w:r w:rsidR="00536D18" w:rsidRPr="00536D18">
        <w:rPr>
          <w:rFonts w:ascii="Times New Roman" w:hAnsi="Times New Roman" w:cs="Times New Roman"/>
          <w:lang w:val="ru-RU"/>
        </w:rPr>
        <w:t>обладнання</w:t>
      </w:r>
      <w:proofErr w:type="spellEnd"/>
      <w:r w:rsidR="00536D18" w:rsidRPr="00536D18">
        <w:rPr>
          <w:rFonts w:ascii="Times New Roman" w:hAnsi="Times New Roman" w:cs="Times New Roman"/>
          <w:lang w:val="ru-RU"/>
        </w:rPr>
        <w:t xml:space="preserve">, без </w:t>
      </w:r>
      <w:proofErr w:type="spellStart"/>
      <w:r w:rsidR="00536D18" w:rsidRPr="00536D18">
        <w:rPr>
          <w:rFonts w:ascii="Times New Roman" w:hAnsi="Times New Roman" w:cs="Times New Roman"/>
          <w:lang w:val="ru-RU"/>
        </w:rPr>
        <w:t>ручної</w:t>
      </w:r>
      <w:proofErr w:type="spellEnd"/>
      <w:r w:rsidR="00536D18" w:rsidRPr="00536D18">
        <w:rPr>
          <w:rFonts w:ascii="Times New Roman" w:hAnsi="Times New Roman" w:cs="Times New Roman"/>
          <w:lang w:val="ru-RU"/>
        </w:rPr>
        <w:t xml:space="preserve"> штивки.</w:t>
      </w:r>
    </w:p>
    <w:p w14:paraId="6E495BAB" w14:textId="20A11874" w:rsidR="001B0877" w:rsidRPr="006005C3" w:rsidRDefault="001B0877" w:rsidP="00922E9D">
      <w:pPr>
        <w:contextualSpacing/>
        <w:jc w:val="both"/>
        <w:rPr>
          <w:rFonts w:ascii="Times New Roman" w:hAnsi="Times New Roman" w:cs="Times New Roman"/>
          <w:lang w:val="ru-RU"/>
        </w:rPr>
        <w:pPrChange w:id="672" w:author="OLENA PASHKOVA (NEPTUNE.UA)" w:date="2023-11-16T03:58:00Z">
          <w:pPr>
            <w:contextualSpacing/>
          </w:pPr>
        </w:pPrChange>
      </w:pPr>
      <w:r w:rsidRPr="00191920">
        <w:rPr>
          <w:rFonts w:ascii="Times New Roman" w:hAnsi="Times New Roman" w:cs="Times New Roman"/>
          <w:b/>
          <w:lang w:val="ru-RU"/>
        </w:rPr>
        <w:t>1</w:t>
      </w:r>
      <w:r w:rsidR="00366D25" w:rsidRPr="006005C3">
        <w:rPr>
          <w:rFonts w:ascii="Times New Roman" w:hAnsi="Times New Roman" w:cs="Times New Roman"/>
          <w:b/>
          <w:lang w:val="ru-RU"/>
        </w:rPr>
        <w:t>0</w:t>
      </w:r>
      <w:r w:rsidRPr="00191920">
        <w:rPr>
          <w:rFonts w:ascii="Times New Roman" w:hAnsi="Times New Roman" w:cs="Times New Roman"/>
          <w:b/>
          <w:lang w:val="ru-RU"/>
        </w:rPr>
        <w:t>.1</w:t>
      </w:r>
      <w:r w:rsidR="00536D18" w:rsidRPr="006005C3">
        <w:rPr>
          <w:rFonts w:ascii="Times New Roman" w:hAnsi="Times New Roman" w:cs="Times New Roman"/>
          <w:b/>
          <w:lang w:val="ru-RU"/>
        </w:rPr>
        <w:t>2</w:t>
      </w:r>
      <w:r w:rsidRPr="00191920">
        <w:rPr>
          <w:rFonts w:ascii="Times New Roman" w:hAnsi="Times New Roman" w:cs="Times New Roman"/>
          <w:b/>
          <w:lang w:val="ru-RU"/>
        </w:rPr>
        <w:t>.</w:t>
      </w:r>
      <w:r w:rsidRPr="001B0877">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Навантаження</w:t>
      </w:r>
      <w:proofErr w:type="spellEnd"/>
      <w:r w:rsidR="006005C3" w:rsidRPr="006005C3">
        <w:rPr>
          <w:rFonts w:ascii="Times New Roman" w:hAnsi="Times New Roman" w:cs="Times New Roman"/>
          <w:lang w:val="ru-RU"/>
        </w:rPr>
        <w:t xml:space="preserve"> Судна </w:t>
      </w:r>
      <w:proofErr w:type="spellStart"/>
      <w:r w:rsidR="006005C3" w:rsidRPr="006005C3">
        <w:rPr>
          <w:rFonts w:ascii="Times New Roman" w:hAnsi="Times New Roman" w:cs="Times New Roman"/>
          <w:lang w:val="ru-RU"/>
        </w:rPr>
        <w:t>починається</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тільки</w:t>
      </w:r>
      <w:proofErr w:type="spellEnd"/>
      <w:r w:rsidR="006005C3" w:rsidRPr="006005C3">
        <w:rPr>
          <w:rFonts w:ascii="Times New Roman" w:hAnsi="Times New Roman" w:cs="Times New Roman"/>
          <w:lang w:val="ru-RU"/>
        </w:rPr>
        <w:t xml:space="preserve"> за </w:t>
      </w:r>
      <w:proofErr w:type="spellStart"/>
      <w:r w:rsidR="006005C3" w:rsidRPr="006005C3">
        <w:rPr>
          <w:rFonts w:ascii="Times New Roman" w:hAnsi="Times New Roman" w:cs="Times New Roman"/>
          <w:lang w:val="ru-RU"/>
        </w:rPr>
        <w:t>умови</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наявності</w:t>
      </w:r>
      <w:proofErr w:type="spellEnd"/>
      <w:r w:rsidR="006005C3" w:rsidRPr="006005C3">
        <w:rPr>
          <w:rFonts w:ascii="Times New Roman" w:hAnsi="Times New Roman" w:cs="Times New Roman"/>
          <w:lang w:val="ru-RU"/>
        </w:rPr>
        <w:t xml:space="preserve"> у </w:t>
      </w:r>
      <w:proofErr w:type="spellStart"/>
      <w:r w:rsidR="006005C3" w:rsidRPr="006005C3">
        <w:rPr>
          <w:rFonts w:ascii="Times New Roman" w:hAnsi="Times New Roman" w:cs="Times New Roman"/>
          <w:lang w:val="ru-RU"/>
        </w:rPr>
        <w:t>Виконавця</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оригіналу</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доручення</w:t>
      </w:r>
      <w:proofErr w:type="spellEnd"/>
      <w:r w:rsidR="006005C3" w:rsidRPr="006005C3">
        <w:rPr>
          <w:rFonts w:ascii="Times New Roman" w:hAnsi="Times New Roman" w:cs="Times New Roman"/>
          <w:lang w:val="ru-RU"/>
        </w:rPr>
        <w:t xml:space="preserve"> на </w:t>
      </w:r>
      <w:proofErr w:type="spellStart"/>
      <w:r w:rsidR="006005C3" w:rsidRPr="006005C3">
        <w:rPr>
          <w:rFonts w:ascii="Times New Roman" w:hAnsi="Times New Roman" w:cs="Times New Roman"/>
          <w:lang w:val="ru-RU"/>
        </w:rPr>
        <w:t>навантаження</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вантажу</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Замовника</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оформленого</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Експедитором</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належним</w:t>
      </w:r>
      <w:proofErr w:type="spellEnd"/>
      <w:r w:rsidR="006005C3" w:rsidRPr="006005C3">
        <w:rPr>
          <w:rFonts w:ascii="Times New Roman" w:hAnsi="Times New Roman" w:cs="Times New Roman"/>
          <w:lang w:val="ru-RU"/>
        </w:rPr>
        <w:t xml:space="preserve"> чином, з </w:t>
      </w:r>
      <w:proofErr w:type="spellStart"/>
      <w:r w:rsidR="006005C3" w:rsidRPr="006005C3">
        <w:rPr>
          <w:rFonts w:ascii="Times New Roman" w:hAnsi="Times New Roman" w:cs="Times New Roman"/>
          <w:lang w:val="ru-RU"/>
        </w:rPr>
        <w:t>особистою</w:t>
      </w:r>
      <w:proofErr w:type="spellEnd"/>
      <w:r w:rsidR="006005C3" w:rsidRPr="006005C3">
        <w:rPr>
          <w:rFonts w:ascii="Times New Roman" w:hAnsi="Times New Roman" w:cs="Times New Roman"/>
          <w:lang w:val="ru-RU"/>
        </w:rPr>
        <w:t xml:space="preserve"> номерною </w:t>
      </w:r>
      <w:proofErr w:type="spellStart"/>
      <w:r w:rsidR="006005C3" w:rsidRPr="006005C3">
        <w:rPr>
          <w:rFonts w:ascii="Times New Roman" w:hAnsi="Times New Roman" w:cs="Times New Roman"/>
          <w:lang w:val="ru-RU"/>
        </w:rPr>
        <w:t>печаткою</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інспектора</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Одеської</w:t>
      </w:r>
      <w:proofErr w:type="spellEnd"/>
      <w:r w:rsidR="006005C3" w:rsidRPr="006005C3">
        <w:rPr>
          <w:rFonts w:ascii="Times New Roman" w:hAnsi="Times New Roman" w:cs="Times New Roman"/>
          <w:lang w:val="ru-RU"/>
        </w:rPr>
        <w:t xml:space="preserve"> </w:t>
      </w:r>
      <w:proofErr w:type="spellStart"/>
      <w:r w:rsidR="006005C3" w:rsidRPr="006005C3">
        <w:rPr>
          <w:rFonts w:ascii="Times New Roman" w:hAnsi="Times New Roman" w:cs="Times New Roman"/>
          <w:lang w:val="ru-RU"/>
        </w:rPr>
        <w:t>митниці</w:t>
      </w:r>
      <w:proofErr w:type="spellEnd"/>
      <w:r w:rsidR="006005C3" w:rsidRPr="006005C3">
        <w:rPr>
          <w:rFonts w:ascii="Times New Roman" w:hAnsi="Times New Roman" w:cs="Times New Roman"/>
          <w:lang w:val="ru-RU"/>
        </w:rPr>
        <w:t xml:space="preserve"> </w:t>
      </w:r>
      <w:proofErr w:type="spellStart"/>
      <w:r w:rsidR="00CE5AE6" w:rsidRPr="00CE5AE6">
        <w:rPr>
          <w:rFonts w:ascii="Times New Roman" w:hAnsi="Times New Roman" w:cs="Times New Roman"/>
          <w:lang w:val="ru-RU"/>
        </w:rPr>
        <w:t>або</w:t>
      </w:r>
      <w:proofErr w:type="spellEnd"/>
      <w:r w:rsidR="00CE5AE6" w:rsidRPr="00CE5AE6">
        <w:rPr>
          <w:rFonts w:ascii="Times New Roman" w:hAnsi="Times New Roman" w:cs="Times New Roman"/>
          <w:lang w:val="ru-RU"/>
        </w:rPr>
        <w:t xml:space="preserve"> </w:t>
      </w:r>
      <w:proofErr w:type="spellStart"/>
      <w:r w:rsidR="00CE5AE6" w:rsidRPr="00CE5AE6">
        <w:rPr>
          <w:rFonts w:ascii="Times New Roman" w:hAnsi="Times New Roman" w:cs="Times New Roman"/>
          <w:lang w:val="ru-RU"/>
        </w:rPr>
        <w:t>інши</w:t>
      </w:r>
      <w:proofErr w:type="spellEnd"/>
      <w:r w:rsidR="00704121">
        <w:rPr>
          <w:rFonts w:ascii="Times New Roman" w:hAnsi="Times New Roman" w:cs="Times New Roman"/>
          <w:lang w:val="uk-UA"/>
        </w:rPr>
        <w:t>м</w:t>
      </w:r>
      <w:r w:rsidR="00CE5AE6" w:rsidRPr="00CE5AE6">
        <w:rPr>
          <w:rFonts w:ascii="Times New Roman" w:hAnsi="Times New Roman" w:cs="Times New Roman"/>
          <w:lang w:val="ru-RU"/>
        </w:rPr>
        <w:t xml:space="preserve"> </w:t>
      </w:r>
      <w:proofErr w:type="spellStart"/>
      <w:r w:rsidR="00CE5AE6" w:rsidRPr="00CE5AE6">
        <w:rPr>
          <w:rFonts w:ascii="Times New Roman" w:hAnsi="Times New Roman" w:cs="Times New Roman"/>
          <w:lang w:val="ru-RU"/>
        </w:rPr>
        <w:t>уповноважени</w:t>
      </w:r>
      <w:r w:rsidR="00704121">
        <w:rPr>
          <w:rFonts w:ascii="Times New Roman" w:hAnsi="Times New Roman" w:cs="Times New Roman"/>
          <w:lang w:val="ru-RU"/>
        </w:rPr>
        <w:t>и</w:t>
      </w:r>
      <w:proofErr w:type="spellEnd"/>
      <w:r w:rsidR="00CE5AE6" w:rsidRPr="00CE5AE6">
        <w:rPr>
          <w:rFonts w:ascii="Times New Roman" w:hAnsi="Times New Roman" w:cs="Times New Roman"/>
          <w:lang w:val="ru-RU"/>
        </w:rPr>
        <w:t xml:space="preserve"> </w:t>
      </w:r>
      <w:proofErr w:type="spellStart"/>
      <w:r w:rsidR="00CE5AE6" w:rsidRPr="00CE5AE6">
        <w:rPr>
          <w:rFonts w:ascii="Times New Roman" w:hAnsi="Times New Roman" w:cs="Times New Roman"/>
          <w:lang w:val="ru-RU"/>
        </w:rPr>
        <w:t>митни</w:t>
      </w:r>
      <w:r w:rsidR="00704121">
        <w:rPr>
          <w:rFonts w:ascii="Times New Roman" w:hAnsi="Times New Roman" w:cs="Times New Roman"/>
          <w:lang w:val="ru-RU"/>
        </w:rPr>
        <w:t>и</w:t>
      </w:r>
      <w:proofErr w:type="spellEnd"/>
      <w:r w:rsidR="00CE5AE6" w:rsidRPr="00CE5AE6">
        <w:rPr>
          <w:rFonts w:ascii="Times New Roman" w:hAnsi="Times New Roman" w:cs="Times New Roman"/>
          <w:lang w:val="ru-RU"/>
        </w:rPr>
        <w:t xml:space="preserve"> орган</w:t>
      </w:r>
      <w:r w:rsidR="00704121">
        <w:rPr>
          <w:rFonts w:ascii="Times New Roman" w:hAnsi="Times New Roman" w:cs="Times New Roman"/>
          <w:lang w:val="ru-RU"/>
        </w:rPr>
        <w:t>ом</w:t>
      </w:r>
      <w:r w:rsidR="00CE5AE6" w:rsidRPr="00CE5AE6">
        <w:rPr>
          <w:rFonts w:ascii="Times New Roman" w:hAnsi="Times New Roman" w:cs="Times New Roman"/>
          <w:lang w:val="ru-RU"/>
        </w:rPr>
        <w:t>.</w:t>
      </w:r>
    </w:p>
    <w:p w14:paraId="05210D28" w14:textId="77777777" w:rsidR="00074D22" w:rsidRDefault="001B0877" w:rsidP="00922E9D">
      <w:pPr>
        <w:contextualSpacing/>
        <w:jc w:val="both"/>
        <w:rPr>
          <w:rFonts w:ascii="Times New Roman" w:hAnsi="Times New Roman" w:cs="Times New Roman"/>
          <w:lang w:val="ru-RU"/>
        </w:rPr>
        <w:pPrChange w:id="673" w:author="OLENA PASHKOVA (NEPTUNE.UA)" w:date="2023-11-16T03:58:00Z">
          <w:pPr>
            <w:contextualSpacing/>
          </w:pPr>
        </w:pPrChange>
      </w:pPr>
      <w:r w:rsidRPr="00191920">
        <w:rPr>
          <w:rFonts w:ascii="Times New Roman" w:hAnsi="Times New Roman" w:cs="Times New Roman"/>
          <w:b/>
          <w:lang w:val="ru-RU"/>
        </w:rPr>
        <w:t>1</w:t>
      </w:r>
      <w:r w:rsidR="00366D25" w:rsidRPr="00074D22">
        <w:rPr>
          <w:rFonts w:ascii="Times New Roman" w:hAnsi="Times New Roman" w:cs="Times New Roman"/>
          <w:b/>
          <w:lang w:val="ru-RU"/>
        </w:rPr>
        <w:t>0</w:t>
      </w:r>
      <w:r w:rsidRPr="00191920">
        <w:rPr>
          <w:rFonts w:ascii="Times New Roman" w:hAnsi="Times New Roman" w:cs="Times New Roman"/>
          <w:b/>
          <w:lang w:val="ru-RU"/>
        </w:rPr>
        <w:t>.1</w:t>
      </w:r>
      <w:r w:rsidR="00704121">
        <w:rPr>
          <w:rFonts w:ascii="Times New Roman" w:hAnsi="Times New Roman" w:cs="Times New Roman"/>
          <w:b/>
          <w:lang w:val="ru-RU"/>
        </w:rPr>
        <w:t>3</w:t>
      </w:r>
      <w:r w:rsidRPr="00191920">
        <w:rPr>
          <w:rFonts w:ascii="Times New Roman" w:hAnsi="Times New Roman" w:cs="Times New Roman"/>
          <w:b/>
          <w:lang w:val="ru-RU"/>
        </w:rPr>
        <w:t>.</w:t>
      </w:r>
      <w:r w:rsidRPr="001B0877">
        <w:rPr>
          <w:rFonts w:ascii="Times New Roman" w:hAnsi="Times New Roman" w:cs="Times New Roman"/>
          <w:lang w:val="ru-RU"/>
        </w:rPr>
        <w:t xml:space="preserve"> </w:t>
      </w:r>
      <w:r w:rsidR="00074D22" w:rsidRPr="00074D22">
        <w:rPr>
          <w:rFonts w:ascii="Times New Roman" w:hAnsi="Times New Roman" w:cs="Times New Roman"/>
          <w:lang w:val="ru-RU"/>
        </w:rPr>
        <w:t>Перешвартовка/перетяжка судна (</w:t>
      </w:r>
      <w:proofErr w:type="spellStart"/>
      <w:r w:rsidR="00074D22" w:rsidRPr="00074D22">
        <w:rPr>
          <w:rFonts w:ascii="Times New Roman" w:hAnsi="Times New Roman" w:cs="Times New Roman"/>
          <w:lang w:val="ru-RU"/>
        </w:rPr>
        <w:t>уздовж</w:t>
      </w:r>
      <w:proofErr w:type="spellEnd"/>
      <w:r w:rsidR="00074D22" w:rsidRPr="00074D22">
        <w:rPr>
          <w:rFonts w:ascii="Times New Roman" w:hAnsi="Times New Roman" w:cs="Times New Roman"/>
          <w:lang w:val="ru-RU"/>
        </w:rPr>
        <w:t xml:space="preserve"> </w:t>
      </w:r>
      <w:proofErr w:type="spellStart"/>
      <w:r w:rsidR="00074D22" w:rsidRPr="00074D22">
        <w:rPr>
          <w:rFonts w:ascii="Times New Roman" w:hAnsi="Times New Roman" w:cs="Times New Roman"/>
          <w:lang w:val="ru-RU"/>
        </w:rPr>
        <w:t>або</w:t>
      </w:r>
      <w:proofErr w:type="spellEnd"/>
      <w:r w:rsidR="00074D22" w:rsidRPr="00074D22">
        <w:rPr>
          <w:rFonts w:ascii="Times New Roman" w:hAnsi="Times New Roman" w:cs="Times New Roman"/>
          <w:lang w:val="ru-RU"/>
        </w:rPr>
        <w:t xml:space="preserve"> з одного причалу до </w:t>
      </w:r>
      <w:proofErr w:type="spellStart"/>
      <w:r w:rsidR="00074D22" w:rsidRPr="00074D22">
        <w:rPr>
          <w:rFonts w:ascii="Times New Roman" w:hAnsi="Times New Roman" w:cs="Times New Roman"/>
          <w:lang w:val="ru-RU"/>
        </w:rPr>
        <w:t>іншого</w:t>
      </w:r>
      <w:proofErr w:type="spellEnd"/>
      <w:r w:rsidR="00074D22" w:rsidRPr="00074D22">
        <w:rPr>
          <w:rFonts w:ascii="Times New Roman" w:hAnsi="Times New Roman" w:cs="Times New Roman"/>
          <w:lang w:val="ru-RU"/>
        </w:rPr>
        <w:t xml:space="preserve">) - за </w:t>
      </w:r>
      <w:proofErr w:type="spellStart"/>
      <w:r w:rsidR="00074D22" w:rsidRPr="00074D22">
        <w:rPr>
          <w:rFonts w:ascii="Times New Roman" w:hAnsi="Times New Roman" w:cs="Times New Roman"/>
          <w:lang w:val="ru-RU"/>
        </w:rPr>
        <w:t>рахунок</w:t>
      </w:r>
      <w:proofErr w:type="spellEnd"/>
      <w:r w:rsidR="00074D22" w:rsidRPr="00074D22">
        <w:rPr>
          <w:rFonts w:ascii="Times New Roman" w:hAnsi="Times New Roman" w:cs="Times New Roman"/>
          <w:lang w:val="ru-RU"/>
        </w:rPr>
        <w:t xml:space="preserve"> </w:t>
      </w:r>
      <w:proofErr w:type="spellStart"/>
      <w:r w:rsidR="00074D22" w:rsidRPr="00074D22">
        <w:rPr>
          <w:rFonts w:ascii="Times New Roman" w:hAnsi="Times New Roman" w:cs="Times New Roman"/>
          <w:lang w:val="ru-RU"/>
        </w:rPr>
        <w:t>Сторони</w:t>
      </w:r>
      <w:proofErr w:type="spellEnd"/>
      <w:r w:rsidR="00074D22" w:rsidRPr="00074D22">
        <w:rPr>
          <w:rFonts w:ascii="Times New Roman" w:hAnsi="Times New Roman" w:cs="Times New Roman"/>
          <w:lang w:val="ru-RU"/>
        </w:rPr>
        <w:t xml:space="preserve">, яка </w:t>
      </w:r>
      <w:proofErr w:type="spellStart"/>
      <w:r w:rsidR="00074D22" w:rsidRPr="00074D22">
        <w:rPr>
          <w:rFonts w:ascii="Times New Roman" w:hAnsi="Times New Roman" w:cs="Times New Roman"/>
          <w:lang w:val="ru-RU"/>
        </w:rPr>
        <w:t>ініціювала</w:t>
      </w:r>
      <w:proofErr w:type="spellEnd"/>
      <w:r w:rsidR="00074D22" w:rsidRPr="00074D22">
        <w:rPr>
          <w:rFonts w:ascii="Times New Roman" w:hAnsi="Times New Roman" w:cs="Times New Roman"/>
          <w:lang w:val="ru-RU"/>
        </w:rPr>
        <w:t xml:space="preserve"> перешвартовку/перетяжку</w:t>
      </w:r>
    </w:p>
    <w:p w14:paraId="03E3687F" w14:textId="77777777" w:rsidR="00122B21" w:rsidRDefault="001B0877" w:rsidP="00922E9D">
      <w:pPr>
        <w:contextualSpacing/>
        <w:jc w:val="both"/>
        <w:rPr>
          <w:rFonts w:ascii="Times New Roman" w:hAnsi="Times New Roman" w:cs="Times New Roman"/>
          <w:lang w:val="ru-RU"/>
        </w:rPr>
        <w:pPrChange w:id="674" w:author="OLENA PASHKOVA (NEPTUNE.UA)" w:date="2023-11-16T03:58:00Z">
          <w:pPr>
            <w:contextualSpacing/>
          </w:pPr>
        </w:pPrChange>
      </w:pPr>
      <w:r w:rsidRPr="00191920">
        <w:rPr>
          <w:rFonts w:ascii="Times New Roman" w:hAnsi="Times New Roman" w:cs="Times New Roman"/>
          <w:b/>
          <w:lang w:val="ru-RU"/>
        </w:rPr>
        <w:t>1</w:t>
      </w:r>
      <w:r w:rsidR="00366D25" w:rsidRPr="00074D22">
        <w:rPr>
          <w:rFonts w:ascii="Times New Roman" w:hAnsi="Times New Roman" w:cs="Times New Roman"/>
          <w:b/>
          <w:lang w:val="ru-RU"/>
        </w:rPr>
        <w:t>0</w:t>
      </w:r>
      <w:r w:rsidRPr="00191920">
        <w:rPr>
          <w:rFonts w:ascii="Times New Roman" w:hAnsi="Times New Roman" w:cs="Times New Roman"/>
          <w:b/>
          <w:lang w:val="ru-RU"/>
        </w:rPr>
        <w:t>.1</w:t>
      </w:r>
      <w:r w:rsidR="00074D22">
        <w:rPr>
          <w:rFonts w:ascii="Times New Roman" w:hAnsi="Times New Roman" w:cs="Times New Roman"/>
          <w:b/>
          <w:lang w:val="ru-RU"/>
        </w:rPr>
        <w:t>4</w:t>
      </w:r>
      <w:r w:rsidRPr="00191920">
        <w:rPr>
          <w:rFonts w:ascii="Times New Roman" w:hAnsi="Times New Roman" w:cs="Times New Roman"/>
          <w:b/>
          <w:lang w:val="ru-RU"/>
        </w:rPr>
        <w:t>.</w:t>
      </w:r>
      <w:r w:rsidRPr="001B0877">
        <w:rPr>
          <w:rFonts w:ascii="Times New Roman" w:hAnsi="Times New Roman" w:cs="Times New Roman"/>
          <w:lang w:val="ru-RU"/>
        </w:rPr>
        <w:t xml:space="preserve"> </w:t>
      </w:r>
      <w:proofErr w:type="spellStart"/>
      <w:r w:rsidR="00122B21" w:rsidRPr="00122B21">
        <w:rPr>
          <w:rFonts w:ascii="Times New Roman" w:hAnsi="Times New Roman" w:cs="Times New Roman"/>
          <w:lang w:val="ru-RU"/>
        </w:rPr>
        <w:t>Виконавець</w:t>
      </w:r>
      <w:proofErr w:type="spellEnd"/>
      <w:r w:rsidR="00122B21" w:rsidRPr="00122B21">
        <w:rPr>
          <w:rFonts w:ascii="Times New Roman" w:hAnsi="Times New Roman" w:cs="Times New Roman"/>
          <w:lang w:val="ru-RU"/>
        </w:rPr>
        <w:t xml:space="preserve"> не </w:t>
      </w:r>
      <w:proofErr w:type="spellStart"/>
      <w:r w:rsidR="00122B21" w:rsidRPr="00122B21">
        <w:rPr>
          <w:rFonts w:ascii="Times New Roman" w:hAnsi="Times New Roman" w:cs="Times New Roman"/>
          <w:lang w:val="ru-RU"/>
        </w:rPr>
        <w:t>несе</w:t>
      </w:r>
      <w:proofErr w:type="spellEnd"/>
      <w:r w:rsidR="00122B21" w:rsidRPr="00122B21">
        <w:rPr>
          <w:rFonts w:ascii="Times New Roman" w:hAnsi="Times New Roman" w:cs="Times New Roman"/>
          <w:lang w:val="ru-RU"/>
        </w:rPr>
        <w:t xml:space="preserve"> </w:t>
      </w:r>
      <w:proofErr w:type="spellStart"/>
      <w:r w:rsidR="00122B21" w:rsidRPr="00122B21">
        <w:rPr>
          <w:rFonts w:ascii="Times New Roman" w:hAnsi="Times New Roman" w:cs="Times New Roman"/>
          <w:lang w:val="ru-RU"/>
        </w:rPr>
        <w:t>відповідальність</w:t>
      </w:r>
      <w:proofErr w:type="spellEnd"/>
      <w:r w:rsidR="00122B21" w:rsidRPr="00122B21">
        <w:rPr>
          <w:rFonts w:ascii="Times New Roman" w:hAnsi="Times New Roman" w:cs="Times New Roman"/>
          <w:lang w:val="ru-RU"/>
        </w:rPr>
        <w:t xml:space="preserve"> за демередж, за </w:t>
      </w:r>
      <w:proofErr w:type="spellStart"/>
      <w:r w:rsidR="00122B21" w:rsidRPr="00122B21">
        <w:rPr>
          <w:rFonts w:ascii="Times New Roman" w:hAnsi="Times New Roman" w:cs="Times New Roman"/>
          <w:lang w:val="ru-RU"/>
        </w:rPr>
        <w:t>винятком</w:t>
      </w:r>
      <w:proofErr w:type="spellEnd"/>
      <w:r w:rsidR="00122B21" w:rsidRPr="00122B21">
        <w:rPr>
          <w:rFonts w:ascii="Times New Roman" w:hAnsi="Times New Roman" w:cs="Times New Roman"/>
          <w:lang w:val="ru-RU"/>
        </w:rPr>
        <w:t xml:space="preserve"> </w:t>
      </w:r>
      <w:proofErr w:type="spellStart"/>
      <w:r w:rsidR="00122B21" w:rsidRPr="00122B21">
        <w:rPr>
          <w:rFonts w:ascii="Times New Roman" w:hAnsi="Times New Roman" w:cs="Times New Roman"/>
          <w:lang w:val="ru-RU"/>
        </w:rPr>
        <w:t>випадків</w:t>
      </w:r>
      <w:proofErr w:type="spellEnd"/>
      <w:r w:rsidR="00122B21" w:rsidRPr="00122B21">
        <w:rPr>
          <w:rFonts w:ascii="Times New Roman" w:hAnsi="Times New Roman" w:cs="Times New Roman"/>
          <w:lang w:val="ru-RU"/>
        </w:rPr>
        <w:t xml:space="preserve">, </w:t>
      </w:r>
      <w:proofErr w:type="spellStart"/>
      <w:r w:rsidR="00122B21" w:rsidRPr="00122B21">
        <w:rPr>
          <w:rFonts w:ascii="Times New Roman" w:hAnsi="Times New Roman" w:cs="Times New Roman"/>
          <w:lang w:val="ru-RU"/>
        </w:rPr>
        <w:t>передбачених</w:t>
      </w:r>
      <w:proofErr w:type="spellEnd"/>
      <w:r w:rsidR="00122B21" w:rsidRPr="00122B21">
        <w:rPr>
          <w:rFonts w:ascii="Times New Roman" w:hAnsi="Times New Roman" w:cs="Times New Roman"/>
          <w:lang w:val="ru-RU"/>
        </w:rPr>
        <w:t xml:space="preserve"> </w:t>
      </w:r>
      <w:proofErr w:type="spellStart"/>
      <w:r w:rsidR="00122B21" w:rsidRPr="00122B21">
        <w:rPr>
          <w:rFonts w:ascii="Times New Roman" w:hAnsi="Times New Roman" w:cs="Times New Roman"/>
          <w:lang w:val="ru-RU"/>
        </w:rPr>
        <w:t>цим</w:t>
      </w:r>
      <w:proofErr w:type="spellEnd"/>
      <w:r w:rsidR="00122B21" w:rsidRPr="00122B21">
        <w:rPr>
          <w:rFonts w:ascii="Times New Roman" w:hAnsi="Times New Roman" w:cs="Times New Roman"/>
          <w:lang w:val="ru-RU"/>
        </w:rPr>
        <w:t xml:space="preserve"> Договором, і не </w:t>
      </w:r>
      <w:proofErr w:type="spellStart"/>
      <w:r w:rsidR="00122B21" w:rsidRPr="00122B21">
        <w:rPr>
          <w:rFonts w:ascii="Times New Roman" w:hAnsi="Times New Roman" w:cs="Times New Roman"/>
          <w:lang w:val="ru-RU"/>
        </w:rPr>
        <w:t>отримує</w:t>
      </w:r>
      <w:proofErr w:type="spellEnd"/>
      <w:r w:rsidR="00122B21" w:rsidRPr="00122B21">
        <w:rPr>
          <w:rFonts w:ascii="Times New Roman" w:hAnsi="Times New Roman" w:cs="Times New Roman"/>
          <w:lang w:val="ru-RU"/>
        </w:rPr>
        <w:t xml:space="preserve"> </w:t>
      </w:r>
      <w:proofErr w:type="spellStart"/>
      <w:r w:rsidR="00122B21" w:rsidRPr="00122B21">
        <w:rPr>
          <w:rFonts w:ascii="Times New Roman" w:hAnsi="Times New Roman" w:cs="Times New Roman"/>
          <w:lang w:val="ru-RU"/>
        </w:rPr>
        <w:t>диспатч</w:t>
      </w:r>
      <w:proofErr w:type="spellEnd"/>
      <w:r w:rsidR="00122B21" w:rsidRPr="00122B21">
        <w:rPr>
          <w:rFonts w:ascii="Times New Roman" w:hAnsi="Times New Roman" w:cs="Times New Roman"/>
          <w:lang w:val="ru-RU"/>
        </w:rPr>
        <w:t xml:space="preserve"> при </w:t>
      </w:r>
      <w:proofErr w:type="spellStart"/>
      <w:r w:rsidR="00122B21" w:rsidRPr="00122B21">
        <w:rPr>
          <w:rFonts w:ascii="Times New Roman" w:hAnsi="Times New Roman" w:cs="Times New Roman"/>
          <w:lang w:val="ru-RU"/>
        </w:rPr>
        <w:t>перевантаженні</w:t>
      </w:r>
      <w:proofErr w:type="spellEnd"/>
      <w:r w:rsidR="00122B21" w:rsidRPr="00122B21">
        <w:rPr>
          <w:rFonts w:ascii="Times New Roman" w:hAnsi="Times New Roman" w:cs="Times New Roman"/>
          <w:lang w:val="ru-RU"/>
        </w:rPr>
        <w:t xml:space="preserve"> Зерна. </w:t>
      </w:r>
    </w:p>
    <w:p w14:paraId="2ADF3653" w14:textId="77777777" w:rsidR="00171E3F" w:rsidRPr="00171E3F" w:rsidRDefault="00171E3F" w:rsidP="00922E9D">
      <w:pPr>
        <w:contextualSpacing/>
        <w:jc w:val="both"/>
        <w:rPr>
          <w:rFonts w:ascii="Times New Roman" w:hAnsi="Times New Roman" w:cs="Times New Roman"/>
          <w:lang w:val="ru-RU"/>
        </w:rPr>
        <w:pPrChange w:id="675" w:author="OLENA PASHKOVA (NEPTUNE.UA)" w:date="2023-11-16T03:58:00Z">
          <w:pPr>
            <w:contextualSpacing/>
          </w:pPr>
        </w:pPrChange>
      </w:pPr>
      <w:r w:rsidRPr="00171E3F">
        <w:rPr>
          <w:rFonts w:ascii="Times New Roman" w:hAnsi="Times New Roman" w:cs="Times New Roman"/>
          <w:b/>
          <w:bCs/>
          <w:lang w:val="ru-RU"/>
        </w:rPr>
        <w:t>10.15.</w:t>
      </w:r>
      <w:r>
        <w:rPr>
          <w:rFonts w:ascii="Times New Roman" w:hAnsi="Times New Roman" w:cs="Times New Roman"/>
          <w:lang w:val="ru-RU"/>
        </w:rPr>
        <w:t xml:space="preserve"> </w:t>
      </w:r>
      <w:r w:rsidRPr="00171E3F">
        <w:rPr>
          <w:rFonts w:ascii="Times New Roman" w:hAnsi="Times New Roman" w:cs="Times New Roman"/>
          <w:lang w:val="ru-RU"/>
        </w:rPr>
        <w:t xml:space="preserve">Початок </w:t>
      </w:r>
      <w:proofErr w:type="spellStart"/>
      <w:r w:rsidRPr="00171E3F">
        <w:rPr>
          <w:rFonts w:ascii="Times New Roman" w:hAnsi="Times New Roman" w:cs="Times New Roman"/>
          <w:lang w:val="ru-RU"/>
        </w:rPr>
        <w:t>відліку</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сталійного</w:t>
      </w:r>
      <w:proofErr w:type="spellEnd"/>
      <w:r w:rsidRPr="00171E3F">
        <w:rPr>
          <w:rFonts w:ascii="Times New Roman" w:hAnsi="Times New Roman" w:cs="Times New Roman"/>
          <w:lang w:val="ru-RU"/>
        </w:rPr>
        <w:t xml:space="preserve"> часу </w:t>
      </w:r>
      <w:proofErr w:type="spellStart"/>
      <w:r w:rsidRPr="00171E3F">
        <w:rPr>
          <w:rFonts w:ascii="Times New Roman" w:hAnsi="Times New Roman" w:cs="Times New Roman"/>
          <w:lang w:val="ru-RU"/>
        </w:rPr>
        <w:t>починається</w:t>
      </w:r>
      <w:proofErr w:type="spellEnd"/>
      <w:r w:rsidRPr="00171E3F">
        <w:rPr>
          <w:rFonts w:ascii="Times New Roman" w:hAnsi="Times New Roman" w:cs="Times New Roman"/>
          <w:lang w:val="ru-RU"/>
        </w:rPr>
        <w:t xml:space="preserve"> з часу </w:t>
      </w:r>
      <w:proofErr w:type="spellStart"/>
      <w:r w:rsidRPr="00171E3F">
        <w:rPr>
          <w:rFonts w:ascii="Times New Roman" w:hAnsi="Times New Roman" w:cs="Times New Roman"/>
          <w:lang w:val="ru-RU"/>
        </w:rPr>
        <w:t>погодження</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акцептування</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Виконавцем</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нотіса</w:t>
      </w:r>
      <w:proofErr w:type="spellEnd"/>
      <w:r w:rsidRPr="00171E3F">
        <w:rPr>
          <w:rFonts w:ascii="Times New Roman" w:hAnsi="Times New Roman" w:cs="Times New Roman"/>
          <w:lang w:val="ru-RU"/>
        </w:rPr>
        <w:t xml:space="preserve"> про </w:t>
      </w:r>
      <w:proofErr w:type="spellStart"/>
      <w:r w:rsidRPr="00171E3F">
        <w:rPr>
          <w:rFonts w:ascii="Times New Roman" w:hAnsi="Times New Roman" w:cs="Times New Roman"/>
          <w:lang w:val="ru-RU"/>
        </w:rPr>
        <w:t>готовність</w:t>
      </w:r>
      <w:proofErr w:type="spellEnd"/>
      <w:r w:rsidRPr="00171E3F">
        <w:rPr>
          <w:rFonts w:ascii="Times New Roman" w:hAnsi="Times New Roman" w:cs="Times New Roman"/>
          <w:lang w:val="ru-RU"/>
        </w:rPr>
        <w:t xml:space="preserve"> судна до </w:t>
      </w:r>
      <w:proofErr w:type="spellStart"/>
      <w:r w:rsidRPr="00171E3F">
        <w:rPr>
          <w:rFonts w:ascii="Times New Roman" w:hAnsi="Times New Roman" w:cs="Times New Roman"/>
          <w:lang w:val="ru-RU"/>
        </w:rPr>
        <w:t>обробки</w:t>
      </w:r>
      <w:proofErr w:type="spellEnd"/>
      <w:r w:rsidRPr="00171E3F">
        <w:rPr>
          <w:rFonts w:ascii="Times New Roman" w:hAnsi="Times New Roman" w:cs="Times New Roman"/>
          <w:lang w:val="ru-RU"/>
        </w:rPr>
        <w:t>, але в будь-</w:t>
      </w:r>
      <w:proofErr w:type="spellStart"/>
      <w:r w:rsidRPr="00171E3F">
        <w:rPr>
          <w:rFonts w:ascii="Times New Roman" w:hAnsi="Times New Roman" w:cs="Times New Roman"/>
          <w:lang w:val="ru-RU"/>
        </w:rPr>
        <w:t>якому</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випадку</w:t>
      </w:r>
      <w:proofErr w:type="spellEnd"/>
      <w:r w:rsidRPr="00171E3F">
        <w:rPr>
          <w:rFonts w:ascii="Times New Roman" w:hAnsi="Times New Roman" w:cs="Times New Roman"/>
          <w:lang w:val="ru-RU"/>
        </w:rPr>
        <w:t xml:space="preserve"> не </w:t>
      </w:r>
      <w:proofErr w:type="spellStart"/>
      <w:r w:rsidRPr="00171E3F">
        <w:rPr>
          <w:rFonts w:ascii="Times New Roman" w:hAnsi="Times New Roman" w:cs="Times New Roman"/>
          <w:lang w:val="ru-RU"/>
        </w:rPr>
        <w:t>раніше</w:t>
      </w:r>
      <w:proofErr w:type="spellEnd"/>
      <w:r w:rsidRPr="00171E3F">
        <w:rPr>
          <w:rFonts w:ascii="Times New Roman" w:hAnsi="Times New Roman" w:cs="Times New Roman"/>
          <w:lang w:val="ru-RU"/>
        </w:rPr>
        <w:t xml:space="preserve"> постановки судна до причалу і </w:t>
      </w:r>
      <w:proofErr w:type="spellStart"/>
      <w:r w:rsidRPr="00171E3F">
        <w:rPr>
          <w:rFonts w:ascii="Times New Roman" w:hAnsi="Times New Roman" w:cs="Times New Roman"/>
          <w:lang w:val="ru-RU"/>
        </w:rPr>
        <w:t>готовності</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всіх</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трюмів</w:t>
      </w:r>
      <w:proofErr w:type="spellEnd"/>
      <w:r w:rsidRPr="00171E3F">
        <w:rPr>
          <w:rFonts w:ascii="Times New Roman" w:hAnsi="Times New Roman" w:cs="Times New Roman"/>
          <w:lang w:val="ru-RU"/>
        </w:rPr>
        <w:t xml:space="preserve"> судна, </w:t>
      </w:r>
      <w:proofErr w:type="spellStart"/>
      <w:r w:rsidRPr="00171E3F">
        <w:rPr>
          <w:rFonts w:ascii="Times New Roman" w:hAnsi="Times New Roman" w:cs="Times New Roman"/>
          <w:lang w:val="ru-RU"/>
        </w:rPr>
        <w:t>що</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підтверджується</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інспектором</w:t>
      </w:r>
      <w:proofErr w:type="spellEnd"/>
      <w:r w:rsidRPr="00171E3F">
        <w:rPr>
          <w:rFonts w:ascii="Times New Roman" w:hAnsi="Times New Roman" w:cs="Times New Roman"/>
          <w:lang w:val="ru-RU"/>
        </w:rPr>
        <w:t xml:space="preserve"> </w:t>
      </w:r>
      <w:proofErr w:type="spellStart"/>
      <w:proofErr w:type="gramStart"/>
      <w:r w:rsidRPr="00171E3F">
        <w:rPr>
          <w:rFonts w:ascii="Times New Roman" w:hAnsi="Times New Roman" w:cs="Times New Roman"/>
          <w:lang w:val="ru-RU"/>
        </w:rPr>
        <w:t>Замовника</w:t>
      </w:r>
      <w:proofErr w:type="spellEnd"/>
      <w:r w:rsidRPr="00171E3F">
        <w:rPr>
          <w:rFonts w:ascii="Times New Roman" w:hAnsi="Times New Roman" w:cs="Times New Roman"/>
          <w:lang w:val="ru-RU"/>
        </w:rPr>
        <w:t>,  а</w:t>
      </w:r>
      <w:proofErr w:type="gram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також</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погодження</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митного</w:t>
      </w:r>
      <w:proofErr w:type="spellEnd"/>
      <w:r w:rsidRPr="00171E3F">
        <w:rPr>
          <w:rFonts w:ascii="Times New Roman" w:hAnsi="Times New Roman" w:cs="Times New Roman"/>
          <w:lang w:val="ru-RU"/>
        </w:rPr>
        <w:t xml:space="preserve"> органу </w:t>
      </w:r>
      <w:proofErr w:type="spellStart"/>
      <w:r w:rsidRPr="00171E3F">
        <w:rPr>
          <w:rFonts w:ascii="Times New Roman" w:hAnsi="Times New Roman" w:cs="Times New Roman"/>
          <w:lang w:val="ru-RU"/>
        </w:rPr>
        <w:t>можливості</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здійснення</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вантажних</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операцій</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залежно</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від</w:t>
      </w:r>
      <w:proofErr w:type="spellEnd"/>
      <w:r w:rsidRPr="00171E3F">
        <w:rPr>
          <w:rFonts w:ascii="Times New Roman" w:hAnsi="Times New Roman" w:cs="Times New Roman"/>
          <w:lang w:val="ru-RU"/>
        </w:rPr>
        <w:t xml:space="preserve"> того, </w:t>
      </w:r>
      <w:proofErr w:type="spellStart"/>
      <w:r w:rsidRPr="00171E3F">
        <w:rPr>
          <w:rFonts w:ascii="Times New Roman" w:hAnsi="Times New Roman" w:cs="Times New Roman"/>
          <w:lang w:val="ru-RU"/>
        </w:rPr>
        <w:t>що</w:t>
      </w:r>
      <w:proofErr w:type="spellEnd"/>
      <w:r w:rsidRPr="00171E3F">
        <w:rPr>
          <w:rFonts w:ascii="Times New Roman" w:hAnsi="Times New Roman" w:cs="Times New Roman"/>
          <w:lang w:val="ru-RU"/>
        </w:rPr>
        <w:t xml:space="preserve"> є </w:t>
      </w:r>
      <w:proofErr w:type="spellStart"/>
      <w:r w:rsidRPr="00171E3F">
        <w:rPr>
          <w:rFonts w:ascii="Times New Roman" w:hAnsi="Times New Roman" w:cs="Times New Roman"/>
          <w:lang w:val="ru-RU"/>
        </w:rPr>
        <w:t>останнім</w:t>
      </w:r>
      <w:proofErr w:type="spellEnd"/>
      <w:r w:rsidRPr="00171E3F">
        <w:rPr>
          <w:rFonts w:ascii="Times New Roman" w:hAnsi="Times New Roman" w:cs="Times New Roman"/>
          <w:lang w:val="ru-RU"/>
        </w:rPr>
        <w:t>.</w:t>
      </w:r>
    </w:p>
    <w:p w14:paraId="5033E84A" w14:textId="77777777" w:rsidR="00171E3F" w:rsidRPr="00171E3F" w:rsidRDefault="00171E3F" w:rsidP="00922E9D">
      <w:pPr>
        <w:contextualSpacing/>
        <w:jc w:val="both"/>
        <w:rPr>
          <w:rFonts w:ascii="Times New Roman" w:hAnsi="Times New Roman" w:cs="Times New Roman"/>
          <w:lang w:val="ru-RU"/>
        </w:rPr>
        <w:pPrChange w:id="676" w:author="OLENA PASHKOVA (NEPTUNE.UA)" w:date="2023-11-16T03:58:00Z">
          <w:pPr>
            <w:contextualSpacing/>
          </w:pPr>
        </w:pPrChange>
      </w:pPr>
      <w:proofErr w:type="spellStart"/>
      <w:r w:rsidRPr="00171E3F">
        <w:rPr>
          <w:rFonts w:ascii="Times New Roman" w:hAnsi="Times New Roman" w:cs="Times New Roman"/>
          <w:lang w:val="ru-RU"/>
        </w:rPr>
        <w:t>Якщо</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жодне</w:t>
      </w:r>
      <w:proofErr w:type="spellEnd"/>
      <w:r w:rsidRPr="00171E3F">
        <w:rPr>
          <w:rFonts w:ascii="Times New Roman" w:hAnsi="Times New Roman" w:cs="Times New Roman"/>
          <w:lang w:val="ru-RU"/>
        </w:rPr>
        <w:t xml:space="preserve"> з </w:t>
      </w:r>
      <w:proofErr w:type="spellStart"/>
      <w:r w:rsidRPr="00171E3F">
        <w:rPr>
          <w:rFonts w:ascii="Times New Roman" w:hAnsi="Times New Roman" w:cs="Times New Roman"/>
          <w:lang w:val="ru-RU"/>
        </w:rPr>
        <w:t>наведених</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вище</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підтверджень</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відсутнє</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навантажувальні</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роботи</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можуть</w:t>
      </w:r>
      <w:proofErr w:type="spellEnd"/>
      <w:r w:rsidRPr="00171E3F">
        <w:rPr>
          <w:rFonts w:ascii="Times New Roman" w:hAnsi="Times New Roman" w:cs="Times New Roman"/>
          <w:lang w:val="ru-RU"/>
        </w:rPr>
        <w:t xml:space="preserve"> бути </w:t>
      </w:r>
      <w:proofErr w:type="spellStart"/>
      <w:r w:rsidRPr="00171E3F">
        <w:rPr>
          <w:rFonts w:ascii="Times New Roman" w:hAnsi="Times New Roman" w:cs="Times New Roman"/>
          <w:lang w:val="ru-RU"/>
        </w:rPr>
        <w:t>розпочаті</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виключно</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після</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письмового</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підтвердження</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Замовника</w:t>
      </w:r>
      <w:proofErr w:type="spellEnd"/>
      <w:r w:rsidRPr="00171E3F">
        <w:rPr>
          <w:rFonts w:ascii="Times New Roman" w:hAnsi="Times New Roman" w:cs="Times New Roman"/>
          <w:lang w:val="ru-RU"/>
        </w:rPr>
        <w:t xml:space="preserve">. </w:t>
      </w:r>
    </w:p>
    <w:p w14:paraId="013D7E1F" w14:textId="72634C6D" w:rsidR="00171E3F" w:rsidRDefault="00171E3F" w:rsidP="00922E9D">
      <w:pPr>
        <w:contextualSpacing/>
        <w:jc w:val="both"/>
        <w:rPr>
          <w:rFonts w:ascii="Times New Roman" w:hAnsi="Times New Roman" w:cs="Times New Roman"/>
          <w:lang w:val="ru-RU"/>
        </w:rPr>
        <w:pPrChange w:id="677" w:author="OLENA PASHKOVA (NEPTUNE.UA)" w:date="2023-11-16T03:58:00Z">
          <w:pPr>
            <w:contextualSpacing/>
          </w:pPr>
        </w:pPrChange>
      </w:pPr>
      <w:proofErr w:type="spellStart"/>
      <w:r w:rsidRPr="00171E3F">
        <w:rPr>
          <w:rFonts w:ascii="Times New Roman" w:hAnsi="Times New Roman" w:cs="Times New Roman"/>
          <w:lang w:val="ru-RU"/>
        </w:rPr>
        <w:lastRenderedPageBreak/>
        <w:t>Нотіс</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може</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подаватись</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протягом</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офіційного</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робочого</w:t>
      </w:r>
      <w:proofErr w:type="spellEnd"/>
      <w:r w:rsidRPr="00171E3F">
        <w:rPr>
          <w:rFonts w:ascii="Times New Roman" w:hAnsi="Times New Roman" w:cs="Times New Roman"/>
          <w:lang w:val="ru-RU"/>
        </w:rPr>
        <w:t xml:space="preserve"> часу в </w:t>
      </w:r>
      <w:proofErr w:type="spellStart"/>
      <w:r w:rsidRPr="00171E3F">
        <w:rPr>
          <w:rFonts w:ascii="Times New Roman" w:hAnsi="Times New Roman" w:cs="Times New Roman"/>
          <w:lang w:val="ru-RU"/>
        </w:rPr>
        <w:t>усі</w:t>
      </w:r>
      <w:proofErr w:type="spellEnd"/>
      <w:r w:rsidRPr="00171E3F">
        <w:rPr>
          <w:rFonts w:ascii="Times New Roman" w:hAnsi="Times New Roman" w:cs="Times New Roman"/>
          <w:lang w:val="ru-RU"/>
        </w:rPr>
        <w:t xml:space="preserve"> </w:t>
      </w:r>
      <w:proofErr w:type="spellStart"/>
      <w:r w:rsidRPr="00171E3F">
        <w:rPr>
          <w:rFonts w:ascii="Times New Roman" w:hAnsi="Times New Roman" w:cs="Times New Roman"/>
          <w:lang w:val="ru-RU"/>
        </w:rPr>
        <w:t>дні</w:t>
      </w:r>
      <w:proofErr w:type="spellEnd"/>
      <w:r w:rsidRPr="00171E3F">
        <w:rPr>
          <w:rFonts w:ascii="Times New Roman" w:hAnsi="Times New Roman" w:cs="Times New Roman"/>
          <w:lang w:val="ru-RU"/>
        </w:rPr>
        <w:t xml:space="preserve"> з </w:t>
      </w:r>
      <w:proofErr w:type="spellStart"/>
      <w:r w:rsidRPr="00171E3F">
        <w:rPr>
          <w:rFonts w:ascii="Times New Roman" w:hAnsi="Times New Roman" w:cs="Times New Roman"/>
          <w:lang w:val="ru-RU"/>
        </w:rPr>
        <w:t>понеділка</w:t>
      </w:r>
      <w:proofErr w:type="spellEnd"/>
      <w:r w:rsidRPr="00171E3F">
        <w:rPr>
          <w:rFonts w:ascii="Times New Roman" w:hAnsi="Times New Roman" w:cs="Times New Roman"/>
          <w:lang w:val="ru-RU"/>
        </w:rPr>
        <w:t xml:space="preserve"> 08:00 по </w:t>
      </w:r>
      <w:proofErr w:type="spellStart"/>
      <w:r w:rsidRPr="00171E3F">
        <w:rPr>
          <w:rFonts w:ascii="Times New Roman" w:hAnsi="Times New Roman" w:cs="Times New Roman"/>
          <w:lang w:val="ru-RU"/>
        </w:rPr>
        <w:t>п'ятницю</w:t>
      </w:r>
      <w:proofErr w:type="spellEnd"/>
      <w:r w:rsidRPr="00171E3F">
        <w:rPr>
          <w:rFonts w:ascii="Times New Roman" w:hAnsi="Times New Roman" w:cs="Times New Roman"/>
          <w:lang w:val="ru-RU"/>
        </w:rPr>
        <w:t xml:space="preserve"> 17:00.</w:t>
      </w:r>
    </w:p>
    <w:p w14:paraId="6A619591" w14:textId="23F73C12" w:rsidR="001B0877" w:rsidRPr="001B0877" w:rsidRDefault="001B0877" w:rsidP="00922E9D">
      <w:pPr>
        <w:contextualSpacing/>
        <w:jc w:val="both"/>
        <w:rPr>
          <w:rFonts w:ascii="Times New Roman" w:hAnsi="Times New Roman" w:cs="Times New Roman"/>
          <w:lang w:val="ru-RU"/>
        </w:rPr>
        <w:pPrChange w:id="678" w:author="OLENA PASHKOVA (NEPTUNE.UA)" w:date="2023-11-16T03:58:00Z">
          <w:pPr>
            <w:contextualSpacing/>
          </w:pPr>
        </w:pPrChange>
      </w:pPr>
      <w:r w:rsidRPr="00191920">
        <w:rPr>
          <w:rFonts w:ascii="Times New Roman" w:hAnsi="Times New Roman" w:cs="Times New Roman"/>
          <w:b/>
          <w:lang w:val="ru-RU"/>
        </w:rPr>
        <w:t>1</w:t>
      </w:r>
      <w:r w:rsidR="00366D25" w:rsidRPr="00F1422A">
        <w:rPr>
          <w:rFonts w:ascii="Times New Roman" w:hAnsi="Times New Roman" w:cs="Times New Roman"/>
          <w:b/>
          <w:lang w:val="ru-RU"/>
        </w:rPr>
        <w:t>0</w:t>
      </w:r>
      <w:r w:rsidRPr="00191920">
        <w:rPr>
          <w:rFonts w:ascii="Times New Roman" w:hAnsi="Times New Roman" w:cs="Times New Roman"/>
          <w:b/>
          <w:lang w:val="ru-RU"/>
        </w:rPr>
        <w:t>.15.1.</w:t>
      </w:r>
      <w:r w:rsidRPr="001B0877">
        <w:rPr>
          <w:rFonts w:ascii="Times New Roman" w:hAnsi="Times New Roman" w:cs="Times New Roman"/>
          <w:lang w:val="ru-RU"/>
        </w:rPr>
        <w:t xml:space="preserve"> </w:t>
      </w:r>
      <w:proofErr w:type="spellStart"/>
      <w:r w:rsidR="00F1422A" w:rsidRPr="00F1422A">
        <w:rPr>
          <w:rFonts w:ascii="Times New Roman" w:hAnsi="Times New Roman" w:cs="Times New Roman"/>
          <w:lang w:val="ru-RU"/>
        </w:rPr>
        <w:t>Якщо</w:t>
      </w:r>
      <w:proofErr w:type="spellEnd"/>
      <w:r w:rsidR="00F1422A" w:rsidRPr="00F1422A">
        <w:rPr>
          <w:rFonts w:ascii="Times New Roman" w:hAnsi="Times New Roman" w:cs="Times New Roman"/>
          <w:lang w:val="ru-RU"/>
        </w:rPr>
        <w:t xml:space="preserve"> </w:t>
      </w:r>
      <w:proofErr w:type="spellStart"/>
      <w:r w:rsidR="00F1422A" w:rsidRPr="00F1422A">
        <w:rPr>
          <w:rFonts w:ascii="Times New Roman" w:hAnsi="Times New Roman" w:cs="Times New Roman"/>
          <w:lang w:val="ru-RU"/>
        </w:rPr>
        <w:t>Нотіс</w:t>
      </w:r>
      <w:proofErr w:type="spellEnd"/>
      <w:r w:rsidR="00F1422A" w:rsidRPr="00F1422A">
        <w:rPr>
          <w:rFonts w:ascii="Times New Roman" w:hAnsi="Times New Roman" w:cs="Times New Roman"/>
          <w:lang w:val="ru-RU"/>
        </w:rPr>
        <w:t xml:space="preserve"> про </w:t>
      </w:r>
      <w:proofErr w:type="spellStart"/>
      <w:r w:rsidR="00F1422A" w:rsidRPr="00F1422A">
        <w:rPr>
          <w:rFonts w:ascii="Times New Roman" w:hAnsi="Times New Roman" w:cs="Times New Roman"/>
          <w:lang w:val="ru-RU"/>
        </w:rPr>
        <w:t>готовність</w:t>
      </w:r>
      <w:proofErr w:type="spellEnd"/>
      <w:r w:rsidR="00F1422A" w:rsidRPr="00F1422A">
        <w:rPr>
          <w:rFonts w:ascii="Times New Roman" w:hAnsi="Times New Roman" w:cs="Times New Roman"/>
          <w:lang w:val="ru-RU"/>
        </w:rPr>
        <w:t xml:space="preserve"> судна до </w:t>
      </w:r>
      <w:proofErr w:type="spellStart"/>
      <w:r w:rsidR="00F1422A" w:rsidRPr="00F1422A">
        <w:rPr>
          <w:rFonts w:ascii="Times New Roman" w:hAnsi="Times New Roman" w:cs="Times New Roman"/>
          <w:lang w:val="ru-RU"/>
        </w:rPr>
        <w:t>навантажувальних</w:t>
      </w:r>
      <w:proofErr w:type="spellEnd"/>
      <w:r w:rsidR="00F1422A" w:rsidRPr="00F1422A">
        <w:rPr>
          <w:rFonts w:ascii="Times New Roman" w:hAnsi="Times New Roman" w:cs="Times New Roman"/>
          <w:lang w:val="ru-RU"/>
        </w:rPr>
        <w:t xml:space="preserve"> </w:t>
      </w:r>
      <w:proofErr w:type="spellStart"/>
      <w:r w:rsidR="00F1422A" w:rsidRPr="00F1422A">
        <w:rPr>
          <w:rFonts w:ascii="Times New Roman" w:hAnsi="Times New Roman" w:cs="Times New Roman"/>
          <w:lang w:val="ru-RU"/>
        </w:rPr>
        <w:t>робіт</w:t>
      </w:r>
      <w:proofErr w:type="spellEnd"/>
      <w:r w:rsidR="00F1422A" w:rsidRPr="00F1422A">
        <w:rPr>
          <w:rFonts w:ascii="Times New Roman" w:hAnsi="Times New Roman" w:cs="Times New Roman"/>
          <w:lang w:val="ru-RU"/>
        </w:rPr>
        <w:t xml:space="preserve"> подано і акцептовано </w:t>
      </w:r>
      <w:proofErr w:type="spellStart"/>
      <w:r w:rsidR="00F1422A" w:rsidRPr="00F1422A">
        <w:rPr>
          <w:rFonts w:ascii="Times New Roman" w:hAnsi="Times New Roman" w:cs="Times New Roman"/>
          <w:lang w:val="ru-RU"/>
        </w:rPr>
        <w:t>Виконавцем</w:t>
      </w:r>
      <w:proofErr w:type="spellEnd"/>
      <w:r w:rsidR="00F1422A" w:rsidRPr="00F1422A">
        <w:rPr>
          <w:rFonts w:ascii="Times New Roman" w:hAnsi="Times New Roman" w:cs="Times New Roman"/>
          <w:lang w:val="ru-RU"/>
        </w:rPr>
        <w:t xml:space="preserve"> (за </w:t>
      </w:r>
      <w:proofErr w:type="spellStart"/>
      <w:r w:rsidR="00F1422A" w:rsidRPr="00F1422A">
        <w:rPr>
          <w:rFonts w:ascii="Times New Roman" w:hAnsi="Times New Roman" w:cs="Times New Roman"/>
          <w:lang w:val="ru-RU"/>
        </w:rPr>
        <w:t>умови</w:t>
      </w:r>
      <w:proofErr w:type="spellEnd"/>
      <w:r w:rsidR="00F1422A" w:rsidRPr="00F1422A">
        <w:rPr>
          <w:rFonts w:ascii="Times New Roman" w:hAnsi="Times New Roman" w:cs="Times New Roman"/>
          <w:lang w:val="ru-RU"/>
        </w:rPr>
        <w:t xml:space="preserve"> </w:t>
      </w:r>
      <w:proofErr w:type="spellStart"/>
      <w:r w:rsidR="00F1422A" w:rsidRPr="00F1422A">
        <w:rPr>
          <w:rFonts w:ascii="Times New Roman" w:hAnsi="Times New Roman" w:cs="Times New Roman"/>
          <w:lang w:val="ru-RU"/>
        </w:rPr>
        <w:t>підтвердження</w:t>
      </w:r>
      <w:proofErr w:type="spellEnd"/>
      <w:r w:rsidR="00F1422A" w:rsidRPr="00F1422A">
        <w:rPr>
          <w:rFonts w:ascii="Times New Roman" w:hAnsi="Times New Roman" w:cs="Times New Roman"/>
          <w:lang w:val="ru-RU"/>
        </w:rPr>
        <w:t xml:space="preserve"> </w:t>
      </w:r>
      <w:proofErr w:type="spellStart"/>
      <w:r w:rsidR="00F1422A" w:rsidRPr="00F1422A">
        <w:rPr>
          <w:rFonts w:ascii="Times New Roman" w:hAnsi="Times New Roman" w:cs="Times New Roman"/>
          <w:lang w:val="ru-RU"/>
        </w:rPr>
        <w:t>митним</w:t>
      </w:r>
      <w:proofErr w:type="spellEnd"/>
      <w:r w:rsidR="00F1422A" w:rsidRPr="00F1422A">
        <w:rPr>
          <w:rFonts w:ascii="Times New Roman" w:hAnsi="Times New Roman" w:cs="Times New Roman"/>
          <w:lang w:val="ru-RU"/>
        </w:rPr>
        <w:t xml:space="preserve"> органом </w:t>
      </w:r>
      <w:proofErr w:type="spellStart"/>
      <w:r w:rsidR="00F1422A" w:rsidRPr="00F1422A">
        <w:rPr>
          <w:rFonts w:ascii="Times New Roman" w:hAnsi="Times New Roman" w:cs="Times New Roman"/>
          <w:lang w:val="ru-RU"/>
        </w:rPr>
        <w:t>можливості</w:t>
      </w:r>
      <w:proofErr w:type="spellEnd"/>
      <w:r w:rsidR="00F1422A" w:rsidRPr="00F1422A">
        <w:rPr>
          <w:rFonts w:ascii="Times New Roman" w:hAnsi="Times New Roman" w:cs="Times New Roman"/>
          <w:lang w:val="ru-RU"/>
        </w:rPr>
        <w:t xml:space="preserve"> </w:t>
      </w:r>
      <w:proofErr w:type="spellStart"/>
      <w:r w:rsidR="00F1422A" w:rsidRPr="00F1422A">
        <w:rPr>
          <w:rFonts w:ascii="Times New Roman" w:hAnsi="Times New Roman" w:cs="Times New Roman"/>
          <w:lang w:val="ru-RU"/>
        </w:rPr>
        <w:t>проведення</w:t>
      </w:r>
      <w:proofErr w:type="spellEnd"/>
      <w:r w:rsidR="00F1422A" w:rsidRPr="00F1422A">
        <w:rPr>
          <w:rFonts w:ascii="Times New Roman" w:hAnsi="Times New Roman" w:cs="Times New Roman"/>
          <w:lang w:val="ru-RU"/>
        </w:rPr>
        <w:t xml:space="preserve"> </w:t>
      </w:r>
      <w:proofErr w:type="spellStart"/>
      <w:r w:rsidR="00F1422A" w:rsidRPr="00F1422A">
        <w:rPr>
          <w:rFonts w:ascii="Times New Roman" w:hAnsi="Times New Roman" w:cs="Times New Roman"/>
          <w:lang w:val="ru-RU"/>
        </w:rPr>
        <w:t>навантажувальних</w:t>
      </w:r>
      <w:proofErr w:type="spellEnd"/>
      <w:r w:rsidR="00F1422A" w:rsidRPr="00F1422A">
        <w:rPr>
          <w:rFonts w:ascii="Times New Roman" w:hAnsi="Times New Roman" w:cs="Times New Roman"/>
          <w:lang w:val="ru-RU"/>
        </w:rPr>
        <w:t xml:space="preserve"> </w:t>
      </w:r>
      <w:proofErr w:type="spellStart"/>
      <w:proofErr w:type="gramStart"/>
      <w:r w:rsidR="00F1422A" w:rsidRPr="00F1422A">
        <w:rPr>
          <w:rFonts w:ascii="Times New Roman" w:hAnsi="Times New Roman" w:cs="Times New Roman"/>
          <w:lang w:val="ru-RU"/>
        </w:rPr>
        <w:t>операцій</w:t>
      </w:r>
      <w:proofErr w:type="spellEnd"/>
      <w:r w:rsidR="00F1422A" w:rsidRPr="00F1422A">
        <w:rPr>
          <w:rFonts w:ascii="Times New Roman" w:hAnsi="Times New Roman" w:cs="Times New Roman"/>
          <w:lang w:val="ru-RU"/>
        </w:rPr>
        <w:t xml:space="preserve">)   </w:t>
      </w:r>
      <w:proofErr w:type="gramEnd"/>
      <w:r w:rsidR="00F1422A" w:rsidRPr="00F1422A">
        <w:rPr>
          <w:rFonts w:ascii="Times New Roman" w:hAnsi="Times New Roman" w:cs="Times New Roman"/>
          <w:lang w:val="ru-RU"/>
        </w:rPr>
        <w:t xml:space="preserve">в </w:t>
      </w:r>
      <w:proofErr w:type="spellStart"/>
      <w:r w:rsidR="00F1422A" w:rsidRPr="00F1422A">
        <w:rPr>
          <w:rFonts w:ascii="Times New Roman" w:hAnsi="Times New Roman" w:cs="Times New Roman"/>
          <w:lang w:val="ru-RU"/>
        </w:rPr>
        <w:t>робочий</w:t>
      </w:r>
      <w:proofErr w:type="spellEnd"/>
      <w:r w:rsidR="00F1422A" w:rsidRPr="00F1422A">
        <w:rPr>
          <w:rFonts w:ascii="Times New Roman" w:hAnsi="Times New Roman" w:cs="Times New Roman"/>
          <w:lang w:val="ru-RU"/>
        </w:rPr>
        <w:t xml:space="preserve"> день до 12:00, </w:t>
      </w:r>
      <w:proofErr w:type="spellStart"/>
      <w:r w:rsidR="00F1422A" w:rsidRPr="00F1422A">
        <w:rPr>
          <w:rFonts w:ascii="Times New Roman" w:hAnsi="Times New Roman" w:cs="Times New Roman"/>
          <w:lang w:val="ru-RU"/>
        </w:rPr>
        <w:t>відлік</w:t>
      </w:r>
      <w:proofErr w:type="spellEnd"/>
      <w:r w:rsidR="00F1422A" w:rsidRPr="00F1422A">
        <w:rPr>
          <w:rFonts w:ascii="Times New Roman" w:hAnsi="Times New Roman" w:cs="Times New Roman"/>
          <w:lang w:val="ru-RU"/>
        </w:rPr>
        <w:t xml:space="preserve"> </w:t>
      </w:r>
      <w:proofErr w:type="spellStart"/>
      <w:r w:rsidR="00F1422A" w:rsidRPr="00F1422A">
        <w:rPr>
          <w:rFonts w:ascii="Times New Roman" w:hAnsi="Times New Roman" w:cs="Times New Roman"/>
          <w:lang w:val="ru-RU"/>
        </w:rPr>
        <w:t>сталійного</w:t>
      </w:r>
      <w:proofErr w:type="spellEnd"/>
      <w:r w:rsidR="00F1422A" w:rsidRPr="00F1422A">
        <w:rPr>
          <w:rFonts w:ascii="Times New Roman" w:hAnsi="Times New Roman" w:cs="Times New Roman"/>
          <w:lang w:val="ru-RU"/>
        </w:rPr>
        <w:t xml:space="preserve"> часу </w:t>
      </w:r>
      <w:proofErr w:type="spellStart"/>
      <w:r w:rsidR="00F1422A" w:rsidRPr="00F1422A">
        <w:rPr>
          <w:rFonts w:ascii="Times New Roman" w:hAnsi="Times New Roman" w:cs="Times New Roman"/>
          <w:lang w:val="ru-RU"/>
        </w:rPr>
        <w:t>починається</w:t>
      </w:r>
      <w:proofErr w:type="spellEnd"/>
      <w:r w:rsidR="00F1422A" w:rsidRPr="00F1422A">
        <w:rPr>
          <w:rFonts w:ascii="Times New Roman" w:hAnsi="Times New Roman" w:cs="Times New Roman"/>
          <w:lang w:val="ru-RU"/>
        </w:rPr>
        <w:t xml:space="preserve"> з 14:00 того самого </w:t>
      </w:r>
      <w:proofErr w:type="spellStart"/>
      <w:r w:rsidR="00F1422A" w:rsidRPr="00F1422A">
        <w:rPr>
          <w:rFonts w:ascii="Times New Roman" w:hAnsi="Times New Roman" w:cs="Times New Roman"/>
          <w:lang w:val="ru-RU"/>
        </w:rPr>
        <w:t>робочого</w:t>
      </w:r>
      <w:proofErr w:type="spellEnd"/>
      <w:r w:rsidR="00F1422A" w:rsidRPr="00F1422A">
        <w:rPr>
          <w:rFonts w:ascii="Times New Roman" w:hAnsi="Times New Roman" w:cs="Times New Roman"/>
          <w:lang w:val="ru-RU"/>
        </w:rPr>
        <w:t xml:space="preserve"> дня </w:t>
      </w:r>
      <w:proofErr w:type="spellStart"/>
      <w:r w:rsidR="00F1422A" w:rsidRPr="00F1422A">
        <w:rPr>
          <w:rFonts w:ascii="Times New Roman" w:hAnsi="Times New Roman" w:cs="Times New Roman"/>
          <w:lang w:val="ru-RU"/>
        </w:rPr>
        <w:t>незалежно</w:t>
      </w:r>
      <w:proofErr w:type="spellEnd"/>
      <w:r w:rsidR="00F1422A" w:rsidRPr="00F1422A">
        <w:rPr>
          <w:rFonts w:ascii="Times New Roman" w:hAnsi="Times New Roman" w:cs="Times New Roman"/>
          <w:lang w:val="ru-RU"/>
        </w:rPr>
        <w:t xml:space="preserve"> </w:t>
      </w:r>
      <w:proofErr w:type="spellStart"/>
      <w:r w:rsidR="00F1422A" w:rsidRPr="00F1422A">
        <w:rPr>
          <w:rFonts w:ascii="Times New Roman" w:hAnsi="Times New Roman" w:cs="Times New Roman"/>
          <w:lang w:val="ru-RU"/>
        </w:rPr>
        <w:t>від</w:t>
      </w:r>
      <w:proofErr w:type="spellEnd"/>
      <w:r w:rsidR="00F1422A" w:rsidRPr="00F1422A">
        <w:rPr>
          <w:rFonts w:ascii="Times New Roman" w:hAnsi="Times New Roman" w:cs="Times New Roman"/>
          <w:lang w:val="ru-RU"/>
        </w:rPr>
        <w:t xml:space="preserve"> фактичного початку </w:t>
      </w:r>
      <w:proofErr w:type="spellStart"/>
      <w:r w:rsidR="00F1422A" w:rsidRPr="00F1422A">
        <w:rPr>
          <w:rFonts w:ascii="Times New Roman" w:hAnsi="Times New Roman" w:cs="Times New Roman"/>
          <w:lang w:val="ru-RU"/>
        </w:rPr>
        <w:t>вантажних</w:t>
      </w:r>
      <w:proofErr w:type="spellEnd"/>
      <w:r w:rsidR="00F1422A" w:rsidRPr="00F1422A">
        <w:rPr>
          <w:rFonts w:ascii="Times New Roman" w:hAnsi="Times New Roman" w:cs="Times New Roman"/>
          <w:lang w:val="ru-RU"/>
        </w:rPr>
        <w:t xml:space="preserve"> </w:t>
      </w:r>
      <w:proofErr w:type="spellStart"/>
      <w:r w:rsidR="00F1422A" w:rsidRPr="00F1422A">
        <w:rPr>
          <w:rFonts w:ascii="Times New Roman" w:hAnsi="Times New Roman" w:cs="Times New Roman"/>
          <w:lang w:val="ru-RU"/>
        </w:rPr>
        <w:t>операцій</w:t>
      </w:r>
      <w:proofErr w:type="spellEnd"/>
      <w:r w:rsidR="00F1422A" w:rsidRPr="00F1422A">
        <w:rPr>
          <w:rFonts w:ascii="Times New Roman" w:hAnsi="Times New Roman" w:cs="Times New Roman"/>
          <w:lang w:val="ru-RU"/>
        </w:rPr>
        <w:t>.</w:t>
      </w:r>
    </w:p>
    <w:p w14:paraId="1151213A" w14:textId="77777777" w:rsidR="00550433" w:rsidRPr="00550433" w:rsidRDefault="001B0877" w:rsidP="00922E9D">
      <w:pPr>
        <w:contextualSpacing/>
        <w:jc w:val="both"/>
        <w:rPr>
          <w:rFonts w:ascii="Times New Roman" w:hAnsi="Times New Roman" w:cs="Times New Roman"/>
          <w:lang w:val="ru-RU"/>
        </w:rPr>
        <w:pPrChange w:id="679" w:author="OLENA PASHKOVA (NEPTUNE.UA)" w:date="2023-11-16T03:58:00Z">
          <w:pPr>
            <w:contextualSpacing/>
          </w:pPr>
        </w:pPrChange>
      </w:pPr>
      <w:r w:rsidRPr="00191920">
        <w:rPr>
          <w:rFonts w:ascii="Times New Roman" w:hAnsi="Times New Roman" w:cs="Times New Roman"/>
          <w:b/>
          <w:lang w:val="ru-RU"/>
        </w:rPr>
        <w:t>1</w:t>
      </w:r>
      <w:r w:rsidR="00366D25" w:rsidRPr="00550433">
        <w:rPr>
          <w:rFonts w:ascii="Times New Roman" w:hAnsi="Times New Roman" w:cs="Times New Roman"/>
          <w:b/>
          <w:lang w:val="ru-RU"/>
        </w:rPr>
        <w:t>0</w:t>
      </w:r>
      <w:r w:rsidRPr="00191920">
        <w:rPr>
          <w:rFonts w:ascii="Times New Roman" w:hAnsi="Times New Roman" w:cs="Times New Roman"/>
          <w:b/>
          <w:lang w:val="ru-RU"/>
        </w:rPr>
        <w:t>.15.2.</w:t>
      </w:r>
      <w:r w:rsidRPr="001B0877">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Якщо</w:t>
      </w:r>
      <w:proofErr w:type="spellEnd"/>
      <w:r w:rsidR="00550433" w:rsidRPr="00550433">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Нотіс</w:t>
      </w:r>
      <w:proofErr w:type="spellEnd"/>
      <w:r w:rsidR="00550433" w:rsidRPr="00550433">
        <w:rPr>
          <w:rFonts w:ascii="Times New Roman" w:hAnsi="Times New Roman" w:cs="Times New Roman"/>
          <w:lang w:val="ru-RU"/>
        </w:rPr>
        <w:t xml:space="preserve"> про </w:t>
      </w:r>
      <w:proofErr w:type="spellStart"/>
      <w:r w:rsidR="00550433" w:rsidRPr="00550433">
        <w:rPr>
          <w:rFonts w:ascii="Times New Roman" w:hAnsi="Times New Roman" w:cs="Times New Roman"/>
          <w:lang w:val="ru-RU"/>
        </w:rPr>
        <w:t>готовність</w:t>
      </w:r>
      <w:proofErr w:type="spellEnd"/>
      <w:r w:rsidR="00550433" w:rsidRPr="00550433">
        <w:rPr>
          <w:rFonts w:ascii="Times New Roman" w:hAnsi="Times New Roman" w:cs="Times New Roman"/>
          <w:lang w:val="ru-RU"/>
        </w:rPr>
        <w:t xml:space="preserve"> судна до </w:t>
      </w:r>
      <w:proofErr w:type="spellStart"/>
      <w:r w:rsidR="00550433" w:rsidRPr="00550433">
        <w:rPr>
          <w:rFonts w:ascii="Times New Roman" w:hAnsi="Times New Roman" w:cs="Times New Roman"/>
          <w:lang w:val="ru-RU"/>
        </w:rPr>
        <w:t>навантажувальних</w:t>
      </w:r>
      <w:proofErr w:type="spellEnd"/>
      <w:r w:rsidR="00550433" w:rsidRPr="00550433">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робіт</w:t>
      </w:r>
      <w:proofErr w:type="spellEnd"/>
      <w:r w:rsidR="00550433" w:rsidRPr="00550433">
        <w:rPr>
          <w:rFonts w:ascii="Times New Roman" w:hAnsi="Times New Roman" w:cs="Times New Roman"/>
          <w:lang w:val="ru-RU"/>
        </w:rPr>
        <w:t xml:space="preserve"> подано та акцептовано </w:t>
      </w:r>
      <w:proofErr w:type="spellStart"/>
      <w:r w:rsidR="00550433" w:rsidRPr="00550433">
        <w:rPr>
          <w:rFonts w:ascii="Times New Roman" w:hAnsi="Times New Roman" w:cs="Times New Roman"/>
          <w:lang w:val="ru-RU"/>
        </w:rPr>
        <w:t>Виконавцем</w:t>
      </w:r>
      <w:proofErr w:type="spellEnd"/>
      <w:r w:rsidR="00550433" w:rsidRPr="00550433">
        <w:rPr>
          <w:rFonts w:ascii="Times New Roman" w:hAnsi="Times New Roman" w:cs="Times New Roman"/>
          <w:lang w:val="ru-RU"/>
        </w:rPr>
        <w:t xml:space="preserve"> (за </w:t>
      </w:r>
      <w:proofErr w:type="spellStart"/>
      <w:r w:rsidR="00550433" w:rsidRPr="00550433">
        <w:rPr>
          <w:rFonts w:ascii="Times New Roman" w:hAnsi="Times New Roman" w:cs="Times New Roman"/>
          <w:lang w:val="ru-RU"/>
        </w:rPr>
        <w:t>умови</w:t>
      </w:r>
      <w:proofErr w:type="spellEnd"/>
      <w:r w:rsidR="00550433" w:rsidRPr="00550433">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підтвердження</w:t>
      </w:r>
      <w:proofErr w:type="spellEnd"/>
      <w:r w:rsidR="00550433" w:rsidRPr="00550433">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митним</w:t>
      </w:r>
      <w:proofErr w:type="spellEnd"/>
      <w:r w:rsidR="00550433" w:rsidRPr="00550433">
        <w:rPr>
          <w:rFonts w:ascii="Times New Roman" w:hAnsi="Times New Roman" w:cs="Times New Roman"/>
          <w:lang w:val="ru-RU"/>
        </w:rPr>
        <w:t xml:space="preserve"> органом </w:t>
      </w:r>
      <w:proofErr w:type="spellStart"/>
      <w:r w:rsidR="00550433" w:rsidRPr="00550433">
        <w:rPr>
          <w:rFonts w:ascii="Times New Roman" w:hAnsi="Times New Roman" w:cs="Times New Roman"/>
          <w:lang w:val="ru-RU"/>
        </w:rPr>
        <w:t>можливості</w:t>
      </w:r>
      <w:proofErr w:type="spellEnd"/>
      <w:r w:rsidR="00550433" w:rsidRPr="00550433">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проведення</w:t>
      </w:r>
      <w:proofErr w:type="spellEnd"/>
      <w:r w:rsidR="00550433" w:rsidRPr="00550433">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навантажувальних</w:t>
      </w:r>
      <w:proofErr w:type="spellEnd"/>
      <w:r w:rsidR="00550433" w:rsidRPr="00550433">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операцій</w:t>
      </w:r>
      <w:proofErr w:type="spellEnd"/>
      <w:r w:rsidR="00550433" w:rsidRPr="00550433">
        <w:rPr>
          <w:rFonts w:ascii="Times New Roman" w:hAnsi="Times New Roman" w:cs="Times New Roman"/>
          <w:lang w:val="ru-RU"/>
        </w:rPr>
        <w:t xml:space="preserve">) в </w:t>
      </w:r>
      <w:proofErr w:type="spellStart"/>
      <w:r w:rsidR="00550433" w:rsidRPr="00550433">
        <w:rPr>
          <w:rFonts w:ascii="Times New Roman" w:hAnsi="Times New Roman" w:cs="Times New Roman"/>
          <w:lang w:val="ru-RU"/>
        </w:rPr>
        <w:t>робочий</w:t>
      </w:r>
      <w:proofErr w:type="spellEnd"/>
      <w:r w:rsidR="00550433" w:rsidRPr="00550433">
        <w:rPr>
          <w:rFonts w:ascii="Times New Roman" w:hAnsi="Times New Roman" w:cs="Times New Roman"/>
          <w:lang w:val="ru-RU"/>
        </w:rPr>
        <w:t xml:space="preserve"> день </w:t>
      </w:r>
      <w:proofErr w:type="spellStart"/>
      <w:r w:rsidR="00550433" w:rsidRPr="00550433">
        <w:rPr>
          <w:rFonts w:ascii="Times New Roman" w:hAnsi="Times New Roman" w:cs="Times New Roman"/>
          <w:lang w:val="ru-RU"/>
        </w:rPr>
        <w:t>після</w:t>
      </w:r>
      <w:proofErr w:type="spellEnd"/>
      <w:r w:rsidR="00550433" w:rsidRPr="00550433">
        <w:rPr>
          <w:rFonts w:ascii="Times New Roman" w:hAnsi="Times New Roman" w:cs="Times New Roman"/>
          <w:lang w:val="ru-RU"/>
        </w:rPr>
        <w:t xml:space="preserve"> 12:00, </w:t>
      </w:r>
      <w:proofErr w:type="spellStart"/>
      <w:r w:rsidR="00550433" w:rsidRPr="00550433">
        <w:rPr>
          <w:rFonts w:ascii="Times New Roman" w:hAnsi="Times New Roman" w:cs="Times New Roman"/>
          <w:lang w:val="ru-RU"/>
        </w:rPr>
        <w:t>відлік</w:t>
      </w:r>
      <w:proofErr w:type="spellEnd"/>
      <w:r w:rsidR="00550433" w:rsidRPr="00550433">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сталійного</w:t>
      </w:r>
      <w:proofErr w:type="spellEnd"/>
      <w:r w:rsidR="00550433" w:rsidRPr="00550433">
        <w:rPr>
          <w:rFonts w:ascii="Times New Roman" w:hAnsi="Times New Roman" w:cs="Times New Roman"/>
          <w:lang w:val="ru-RU"/>
        </w:rPr>
        <w:t xml:space="preserve"> часу </w:t>
      </w:r>
      <w:proofErr w:type="spellStart"/>
      <w:r w:rsidR="00550433" w:rsidRPr="00550433">
        <w:rPr>
          <w:rFonts w:ascii="Times New Roman" w:hAnsi="Times New Roman" w:cs="Times New Roman"/>
          <w:lang w:val="ru-RU"/>
        </w:rPr>
        <w:t>починається</w:t>
      </w:r>
      <w:proofErr w:type="spellEnd"/>
      <w:r w:rsidR="00550433" w:rsidRPr="00550433">
        <w:rPr>
          <w:rFonts w:ascii="Times New Roman" w:hAnsi="Times New Roman" w:cs="Times New Roman"/>
          <w:lang w:val="ru-RU"/>
        </w:rPr>
        <w:t xml:space="preserve"> з 08:00 </w:t>
      </w:r>
      <w:proofErr w:type="spellStart"/>
      <w:r w:rsidR="00550433" w:rsidRPr="00550433">
        <w:rPr>
          <w:rFonts w:ascii="Times New Roman" w:hAnsi="Times New Roman" w:cs="Times New Roman"/>
          <w:lang w:val="ru-RU"/>
        </w:rPr>
        <w:t>наступного</w:t>
      </w:r>
      <w:proofErr w:type="spellEnd"/>
      <w:r w:rsidR="00550433" w:rsidRPr="00550433">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робочого</w:t>
      </w:r>
      <w:proofErr w:type="spellEnd"/>
      <w:r w:rsidR="00550433" w:rsidRPr="00550433">
        <w:rPr>
          <w:rFonts w:ascii="Times New Roman" w:hAnsi="Times New Roman" w:cs="Times New Roman"/>
          <w:lang w:val="ru-RU"/>
        </w:rPr>
        <w:t xml:space="preserve"> дня, </w:t>
      </w:r>
      <w:proofErr w:type="spellStart"/>
      <w:r w:rsidR="00550433" w:rsidRPr="00550433">
        <w:rPr>
          <w:rFonts w:ascii="Times New Roman" w:hAnsi="Times New Roman" w:cs="Times New Roman"/>
          <w:lang w:val="ru-RU"/>
        </w:rPr>
        <w:t>незалежно</w:t>
      </w:r>
      <w:proofErr w:type="spellEnd"/>
      <w:r w:rsidR="00550433" w:rsidRPr="00550433">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від</w:t>
      </w:r>
      <w:proofErr w:type="spellEnd"/>
      <w:r w:rsidR="00550433" w:rsidRPr="00550433">
        <w:rPr>
          <w:rFonts w:ascii="Times New Roman" w:hAnsi="Times New Roman" w:cs="Times New Roman"/>
          <w:lang w:val="ru-RU"/>
        </w:rPr>
        <w:t xml:space="preserve"> фактичного початку </w:t>
      </w:r>
      <w:proofErr w:type="spellStart"/>
      <w:r w:rsidR="00550433" w:rsidRPr="00550433">
        <w:rPr>
          <w:rFonts w:ascii="Times New Roman" w:hAnsi="Times New Roman" w:cs="Times New Roman"/>
          <w:lang w:val="ru-RU"/>
        </w:rPr>
        <w:t>вантажних</w:t>
      </w:r>
      <w:proofErr w:type="spellEnd"/>
      <w:r w:rsidR="00550433" w:rsidRPr="00550433">
        <w:rPr>
          <w:rFonts w:ascii="Times New Roman" w:hAnsi="Times New Roman" w:cs="Times New Roman"/>
          <w:lang w:val="ru-RU"/>
        </w:rPr>
        <w:t xml:space="preserve"> </w:t>
      </w:r>
      <w:proofErr w:type="spellStart"/>
      <w:r w:rsidR="00550433" w:rsidRPr="00550433">
        <w:rPr>
          <w:rFonts w:ascii="Times New Roman" w:hAnsi="Times New Roman" w:cs="Times New Roman"/>
          <w:lang w:val="ru-RU"/>
        </w:rPr>
        <w:t>операцій</w:t>
      </w:r>
      <w:proofErr w:type="spellEnd"/>
      <w:r w:rsidR="00550433" w:rsidRPr="00550433">
        <w:rPr>
          <w:rFonts w:ascii="Times New Roman" w:hAnsi="Times New Roman" w:cs="Times New Roman"/>
          <w:lang w:val="ru-RU"/>
        </w:rPr>
        <w:t>.</w:t>
      </w:r>
    </w:p>
    <w:p w14:paraId="007D3425" w14:textId="77777777" w:rsidR="00550433" w:rsidRDefault="00550433" w:rsidP="00922E9D">
      <w:pPr>
        <w:contextualSpacing/>
        <w:jc w:val="both"/>
        <w:rPr>
          <w:rFonts w:ascii="Times New Roman" w:hAnsi="Times New Roman" w:cs="Times New Roman"/>
          <w:lang w:val="ru-RU"/>
        </w:rPr>
        <w:pPrChange w:id="680" w:author="OLENA PASHKOVA (NEPTUNE.UA)" w:date="2023-11-16T03:58:00Z">
          <w:pPr>
            <w:contextualSpacing/>
          </w:pPr>
        </w:pPrChange>
      </w:pPr>
      <w:r w:rsidRPr="00550433">
        <w:rPr>
          <w:rFonts w:ascii="Times New Roman" w:hAnsi="Times New Roman" w:cs="Times New Roman"/>
          <w:lang w:val="ru-RU"/>
        </w:rPr>
        <w:t xml:space="preserve">Час з 17:00 </w:t>
      </w:r>
      <w:proofErr w:type="spellStart"/>
      <w:r w:rsidRPr="00550433">
        <w:rPr>
          <w:rFonts w:ascii="Times New Roman" w:hAnsi="Times New Roman" w:cs="Times New Roman"/>
          <w:lang w:val="ru-RU"/>
        </w:rPr>
        <w:t>п`ятниці</w:t>
      </w:r>
      <w:proofErr w:type="spellEnd"/>
      <w:r w:rsidRPr="00550433">
        <w:rPr>
          <w:rFonts w:ascii="Times New Roman" w:hAnsi="Times New Roman" w:cs="Times New Roman"/>
          <w:lang w:val="ru-RU"/>
        </w:rPr>
        <w:t xml:space="preserve"> до 08:00 </w:t>
      </w:r>
      <w:proofErr w:type="spellStart"/>
      <w:r w:rsidRPr="00550433">
        <w:rPr>
          <w:rFonts w:ascii="Times New Roman" w:hAnsi="Times New Roman" w:cs="Times New Roman"/>
          <w:lang w:val="ru-RU"/>
        </w:rPr>
        <w:t>понеділка</w:t>
      </w:r>
      <w:proofErr w:type="spellEnd"/>
      <w:r w:rsidRPr="00550433">
        <w:rPr>
          <w:rFonts w:ascii="Times New Roman" w:hAnsi="Times New Roman" w:cs="Times New Roman"/>
          <w:lang w:val="ru-RU"/>
        </w:rPr>
        <w:t xml:space="preserve">, а </w:t>
      </w:r>
      <w:proofErr w:type="spellStart"/>
      <w:r w:rsidRPr="00550433">
        <w:rPr>
          <w:rFonts w:ascii="Times New Roman" w:hAnsi="Times New Roman" w:cs="Times New Roman"/>
          <w:lang w:val="ru-RU"/>
        </w:rPr>
        <w:t>також</w:t>
      </w:r>
      <w:proofErr w:type="spellEnd"/>
      <w:r w:rsidRPr="00550433">
        <w:rPr>
          <w:rFonts w:ascii="Times New Roman" w:hAnsi="Times New Roman" w:cs="Times New Roman"/>
          <w:lang w:val="ru-RU"/>
        </w:rPr>
        <w:t xml:space="preserve"> з 17:00 дня перед </w:t>
      </w:r>
      <w:proofErr w:type="spellStart"/>
      <w:r w:rsidRPr="00550433">
        <w:rPr>
          <w:rFonts w:ascii="Times New Roman" w:hAnsi="Times New Roman" w:cs="Times New Roman"/>
          <w:lang w:val="ru-RU"/>
        </w:rPr>
        <w:t>святковим</w:t>
      </w:r>
      <w:proofErr w:type="spellEnd"/>
      <w:r w:rsidRPr="00550433">
        <w:rPr>
          <w:rFonts w:ascii="Times New Roman" w:hAnsi="Times New Roman" w:cs="Times New Roman"/>
          <w:lang w:val="ru-RU"/>
        </w:rPr>
        <w:t>/</w:t>
      </w:r>
      <w:proofErr w:type="spellStart"/>
      <w:r w:rsidRPr="00550433">
        <w:rPr>
          <w:rFonts w:ascii="Times New Roman" w:hAnsi="Times New Roman" w:cs="Times New Roman"/>
          <w:lang w:val="ru-RU"/>
        </w:rPr>
        <w:t>неробочим</w:t>
      </w:r>
      <w:proofErr w:type="spellEnd"/>
      <w:r w:rsidRPr="00550433">
        <w:rPr>
          <w:rFonts w:ascii="Times New Roman" w:hAnsi="Times New Roman" w:cs="Times New Roman"/>
          <w:lang w:val="ru-RU"/>
        </w:rPr>
        <w:t xml:space="preserve"> днем до 08:00 </w:t>
      </w:r>
      <w:proofErr w:type="spellStart"/>
      <w:r w:rsidRPr="00550433">
        <w:rPr>
          <w:rFonts w:ascii="Times New Roman" w:hAnsi="Times New Roman" w:cs="Times New Roman"/>
          <w:lang w:val="ru-RU"/>
        </w:rPr>
        <w:t>наступного</w:t>
      </w:r>
      <w:proofErr w:type="spellEnd"/>
      <w:r w:rsidRPr="00550433">
        <w:rPr>
          <w:rFonts w:ascii="Times New Roman" w:hAnsi="Times New Roman" w:cs="Times New Roman"/>
          <w:lang w:val="ru-RU"/>
        </w:rPr>
        <w:t xml:space="preserve"> </w:t>
      </w:r>
      <w:proofErr w:type="spellStart"/>
      <w:r w:rsidRPr="00550433">
        <w:rPr>
          <w:rFonts w:ascii="Times New Roman" w:hAnsi="Times New Roman" w:cs="Times New Roman"/>
          <w:lang w:val="ru-RU"/>
        </w:rPr>
        <w:t>робочого</w:t>
      </w:r>
      <w:proofErr w:type="spellEnd"/>
      <w:r w:rsidRPr="00550433">
        <w:rPr>
          <w:rFonts w:ascii="Times New Roman" w:hAnsi="Times New Roman" w:cs="Times New Roman"/>
          <w:lang w:val="ru-RU"/>
        </w:rPr>
        <w:t xml:space="preserve"> дня не </w:t>
      </w:r>
      <w:proofErr w:type="spellStart"/>
      <w:r w:rsidRPr="00550433">
        <w:rPr>
          <w:rFonts w:ascii="Times New Roman" w:hAnsi="Times New Roman" w:cs="Times New Roman"/>
          <w:lang w:val="ru-RU"/>
        </w:rPr>
        <w:t>зараховується</w:t>
      </w:r>
      <w:proofErr w:type="spellEnd"/>
      <w:r w:rsidRPr="00550433">
        <w:rPr>
          <w:rFonts w:ascii="Times New Roman" w:hAnsi="Times New Roman" w:cs="Times New Roman"/>
          <w:lang w:val="ru-RU"/>
        </w:rPr>
        <w:t xml:space="preserve"> до </w:t>
      </w:r>
      <w:proofErr w:type="spellStart"/>
      <w:r w:rsidRPr="00550433">
        <w:rPr>
          <w:rFonts w:ascii="Times New Roman" w:hAnsi="Times New Roman" w:cs="Times New Roman"/>
          <w:lang w:val="ru-RU"/>
        </w:rPr>
        <w:t>сталійного</w:t>
      </w:r>
      <w:proofErr w:type="spellEnd"/>
      <w:r w:rsidRPr="00550433">
        <w:rPr>
          <w:rFonts w:ascii="Times New Roman" w:hAnsi="Times New Roman" w:cs="Times New Roman"/>
          <w:lang w:val="ru-RU"/>
        </w:rPr>
        <w:t xml:space="preserve"> часу, </w:t>
      </w:r>
      <w:proofErr w:type="spellStart"/>
      <w:r w:rsidRPr="00550433">
        <w:rPr>
          <w:rFonts w:ascii="Times New Roman" w:hAnsi="Times New Roman" w:cs="Times New Roman"/>
          <w:lang w:val="ru-RU"/>
        </w:rPr>
        <w:t>навіть</w:t>
      </w:r>
      <w:proofErr w:type="spellEnd"/>
      <w:r w:rsidRPr="00550433">
        <w:rPr>
          <w:rFonts w:ascii="Times New Roman" w:hAnsi="Times New Roman" w:cs="Times New Roman"/>
          <w:lang w:val="ru-RU"/>
        </w:rPr>
        <w:t xml:space="preserve"> </w:t>
      </w:r>
      <w:proofErr w:type="spellStart"/>
      <w:r w:rsidRPr="00550433">
        <w:rPr>
          <w:rFonts w:ascii="Times New Roman" w:hAnsi="Times New Roman" w:cs="Times New Roman"/>
          <w:lang w:val="ru-RU"/>
        </w:rPr>
        <w:t>якщо</w:t>
      </w:r>
      <w:proofErr w:type="spellEnd"/>
      <w:r w:rsidRPr="00550433">
        <w:rPr>
          <w:rFonts w:ascii="Times New Roman" w:hAnsi="Times New Roman" w:cs="Times New Roman"/>
          <w:lang w:val="ru-RU"/>
        </w:rPr>
        <w:t xml:space="preserve"> </w:t>
      </w:r>
      <w:proofErr w:type="spellStart"/>
      <w:r w:rsidRPr="00550433">
        <w:rPr>
          <w:rFonts w:ascii="Times New Roman" w:hAnsi="Times New Roman" w:cs="Times New Roman"/>
          <w:lang w:val="ru-RU"/>
        </w:rPr>
        <w:t>вантажні</w:t>
      </w:r>
      <w:proofErr w:type="spellEnd"/>
      <w:r w:rsidRPr="00550433">
        <w:rPr>
          <w:rFonts w:ascii="Times New Roman" w:hAnsi="Times New Roman" w:cs="Times New Roman"/>
          <w:lang w:val="ru-RU"/>
        </w:rPr>
        <w:t xml:space="preserve"> </w:t>
      </w:r>
      <w:proofErr w:type="spellStart"/>
      <w:r w:rsidRPr="00550433">
        <w:rPr>
          <w:rFonts w:ascii="Times New Roman" w:hAnsi="Times New Roman" w:cs="Times New Roman"/>
          <w:lang w:val="ru-RU"/>
        </w:rPr>
        <w:t>операції</w:t>
      </w:r>
      <w:proofErr w:type="spellEnd"/>
      <w:r w:rsidRPr="00550433">
        <w:rPr>
          <w:rFonts w:ascii="Times New Roman" w:hAnsi="Times New Roman" w:cs="Times New Roman"/>
          <w:lang w:val="ru-RU"/>
        </w:rPr>
        <w:t xml:space="preserve"> </w:t>
      </w:r>
      <w:proofErr w:type="spellStart"/>
      <w:r w:rsidRPr="00550433">
        <w:rPr>
          <w:rFonts w:ascii="Times New Roman" w:hAnsi="Times New Roman" w:cs="Times New Roman"/>
          <w:lang w:val="ru-RU"/>
        </w:rPr>
        <w:t>виконуються</w:t>
      </w:r>
      <w:proofErr w:type="spellEnd"/>
      <w:r w:rsidRPr="00550433">
        <w:rPr>
          <w:rFonts w:ascii="Times New Roman" w:hAnsi="Times New Roman" w:cs="Times New Roman"/>
          <w:lang w:val="ru-RU"/>
        </w:rPr>
        <w:t>.</w:t>
      </w:r>
    </w:p>
    <w:p w14:paraId="1667D252" w14:textId="77777777" w:rsidR="00AF3D0C" w:rsidRPr="00AF3D0C" w:rsidRDefault="00AF3D0C" w:rsidP="00922E9D">
      <w:pPr>
        <w:contextualSpacing/>
        <w:jc w:val="both"/>
        <w:rPr>
          <w:rFonts w:ascii="Times New Roman" w:hAnsi="Times New Roman" w:cs="Times New Roman"/>
          <w:lang w:val="ru-RU"/>
        </w:rPr>
        <w:pPrChange w:id="681" w:author="OLENA PASHKOVA (NEPTUNE.UA)" w:date="2023-11-16T03:58:00Z">
          <w:pPr>
            <w:contextualSpacing/>
          </w:pPr>
        </w:pPrChange>
      </w:pPr>
      <w:proofErr w:type="spellStart"/>
      <w:r w:rsidRPr="00AF3D0C">
        <w:rPr>
          <w:rFonts w:ascii="Times New Roman" w:hAnsi="Times New Roman" w:cs="Times New Roman"/>
          <w:lang w:val="ru-RU"/>
        </w:rPr>
        <w:t>Нотіс</w:t>
      </w:r>
      <w:proofErr w:type="spellEnd"/>
      <w:r w:rsidRPr="00AF3D0C">
        <w:rPr>
          <w:rFonts w:ascii="Times New Roman" w:hAnsi="Times New Roman" w:cs="Times New Roman"/>
          <w:lang w:val="ru-RU"/>
        </w:rPr>
        <w:t xml:space="preserve"> про </w:t>
      </w:r>
      <w:proofErr w:type="spellStart"/>
      <w:r w:rsidRPr="00AF3D0C">
        <w:rPr>
          <w:rFonts w:ascii="Times New Roman" w:hAnsi="Times New Roman" w:cs="Times New Roman"/>
          <w:lang w:val="ru-RU"/>
        </w:rPr>
        <w:t>готовність</w:t>
      </w:r>
      <w:proofErr w:type="spellEnd"/>
      <w:r w:rsidRPr="00AF3D0C">
        <w:rPr>
          <w:rFonts w:ascii="Times New Roman" w:hAnsi="Times New Roman" w:cs="Times New Roman"/>
          <w:lang w:val="ru-RU"/>
        </w:rPr>
        <w:t xml:space="preserve"> судна до </w:t>
      </w:r>
      <w:proofErr w:type="spellStart"/>
      <w:r w:rsidRPr="00AF3D0C">
        <w:rPr>
          <w:rFonts w:ascii="Times New Roman" w:hAnsi="Times New Roman" w:cs="Times New Roman"/>
          <w:lang w:val="ru-RU"/>
        </w:rPr>
        <w:t>вантажних</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операцій</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може</w:t>
      </w:r>
      <w:proofErr w:type="spellEnd"/>
      <w:r w:rsidRPr="00AF3D0C">
        <w:rPr>
          <w:rFonts w:ascii="Times New Roman" w:hAnsi="Times New Roman" w:cs="Times New Roman"/>
          <w:lang w:val="ru-RU"/>
        </w:rPr>
        <w:t xml:space="preserve"> бути </w:t>
      </w:r>
      <w:proofErr w:type="spellStart"/>
      <w:r w:rsidRPr="00AF3D0C">
        <w:rPr>
          <w:rFonts w:ascii="Times New Roman" w:hAnsi="Times New Roman" w:cs="Times New Roman"/>
          <w:lang w:val="ru-RU"/>
        </w:rPr>
        <w:t>акцептований</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після</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отримання</w:t>
      </w:r>
      <w:proofErr w:type="spellEnd"/>
      <w:r w:rsidRPr="00AF3D0C">
        <w:rPr>
          <w:rFonts w:ascii="Times New Roman" w:hAnsi="Times New Roman" w:cs="Times New Roman"/>
          <w:lang w:val="ru-RU"/>
        </w:rPr>
        <w:t xml:space="preserve"> судном </w:t>
      </w:r>
      <w:proofErr w:type="spellStart"/>
      <w:r w:rsidRPr="00AF3D0C">
        <w:rPr>
          <w:rFonts w:ascii="Times New Roman" w:hAnsi="Times New Roman" w:cs="Times New Roman"/>
          <w:lang w:val="ru-RU"/>
        </w:rPr>
        <w:t>вільної</w:t>
      </w:r>
      <w:proofErr w:type="spellEnd"/>
      <w:r w:rsidRPr="00AF3D0C">
        <w:rPr>
          <w:rFonts w:ascii="Times New Roman" w:hAnsi="Times New Roman" w:cs="Times New Roman"/>
          <w:lang w:val="ru-RU"/>
        </w:rPr>
        <w:t xml:space="preserve"> практики в порту, </w:t>
      </w:r>
      <w:proofErr w:type="spellStart"/>
      <w:r w:rsidRPr="00AF3D0C">
        <w:rPr>
          <w:rFonts w:ascii="Times New Roman" w:hAnsi="Times New Roman" w:cs="Times New Roman"/>
          <w:lang w:val="ru-RU"/>
        </w:rPr>
        <w:t>після</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закінчення</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роботи</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комісії</w:t>
      </w:r>
      <w:proofErr w:type="spellEnd"/>
      <w:r w:rsidRPr="00AF3D0C">
        <w:rPr>
          <w:rFonts w:ascii="Times New Roman" w:hAnsi="Times New Roman" w:cs="Times New Roman"/>
          <w:lang w:val="ru-RU"/>
        </w:rPr>
        <w:t xml:space="preserve">, коли судно в </w:t>
      </w:r>
      <w:proofErr w:type="spellStart"/>
      <w:r w:rsidRPr="00AF3D0C">
        <w:rPr>
          <w:rFonts w:ascii="Times New Roman" w:hAnsi="Times New Roman" w:cs="Times New Roman"/>
          <w:lang w:val="ru-RU"/>
        </w:rPr>
        <w:t>усіх</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відношеннях</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готове</w:t>
      </w:r>
      <w:proofErr w:type="spellEnd"/>
      <w:r w:rsidRPr="00AF3D0C">
        <w:rPr>
          <w:rFonts w:ascii="Times New Roman" w:hAnsi="Times New Roman" w:cs="Times New Roman"/>
          <w:lang w:val="ru-RU"/>
        </w:rPr>
        <w:t xml:space="preserve"> до </w:t>
      </w:r>
      <w:proofErr w:type="spellStart"/>
      <w:r w:rsidRPr="00AF3D0C">
        <w:rPr>
          <w:rFonts w:ascii="Times New Roman" w:hAnsi="Times New Roman" w:cs="Times New Roman"/>
          <w:lang w:val="ru-RU"/>
        </w:rPr>
        <w:t>навантаження</w:t>
      </w:r>
      <w:proofErr w:type="spellEnd"/>
      <w:r w:rsidRPr="00AF3D0C">
        <w:rPr>
          <w:rFonts w:ascii="Times New Roman" w:hAnsi="Times New Roman" w:cs="Times New Roman"/>
          <w:lang w:val="ru-RU"/>
        </w:rPr>
        <w:t xml:space="preserve"> та </w:t>
      </w:r>
      <w:proofErr w:type="spellStart"/>
      <w:r w:rsidRPr="00AF3D0C">
        <w:rPr>
          <w:rFonts w:ascii="Times New Roman" w:hAnsi="Times New Roman" w:cs="Times New Roman"/>
          <w:lang w:val="ru-RU"/>
        </w:rPr>
        <w:t>трюми</w:t>
      </w:r>
      <w:proofErr w:type="spellEnd"/>
      <w:r w:rsidRPr="00AF3D0C">
        <w:rPr>
          <w:rFonts w:ascii="Times New Roman" w:hAnsi="Times New Roman" w:cs="Times New Roman"/>
          <w:lang w:val="ru-RU"/>
        </w:rPr>
        <w:t xml:space="preserve"> судна </w:t>
      </w:r>
      <w:proofErr w:type="spellStart"/>
      <w:r w:rsidRPr="00AF3D0C">
        <w:rPr>
          <w:rFonts w:ascii="Times New Roman" w:hAnsi="Times New Roman" w:cs="Times New Roman"/>
          <w:lang w:val="ru-RU"/>
        </w:rPr>
        <w:t>знаходяться</w:t>
      </w:r>
      <w:proofErr w:type="spellEnd"/>
      <w:r w:rsidRPr="00AF3D0C">
        <w:rPr>
          <w:rFonts w:ascii="Times New Roman" w:hAnsi="Times New Roman" w:cs="Times New Roman"/>
          <w:lang w:val="ru-RU"/>
        </w:rPr>
        <w:t xml:space="preserve"> в чистому, </w:t>
      </w:r>
      <w:proofErr w:type="spellStart"/>
      <w:r w:rsidRPr="00AF3D0C">
        <w:rPr>
          <w:rFonts w:ascii="Times New Roman" w:hAnsi="Times New Roman" w:cs="Times New Roman"/>
          <w:lang w:val="ru-RU"/>
        </w:rPr>
        <w:t>виметеному</w:t>
      </w:r>
      <w:proofErr w:type="spellEnd"/>
      <w:r w:rsidRPr="00AF3D0C">
        <w:rPr>
          <w:rFonts w:ascii="Times New Roman" w:hAnsi="Times New Roman" w:cs="Times New Roman"/>
          <w:lang w:val="ru-RU"/>
        </w:rPr>
        <w:t xml:space="preserve"> і в сухому </w:t>
      </w:r>
      <w:proofErr w:type="spellStart"/>
      <w:r w:rsidRPr="00AF3D0C">
        <w:rPr>
          <w:rFonts w:ascii="Times New Roman" w:hAnsi="Times New Roman" w:cs="Times New Roman"/>
          <w:lang w:val="ru-RU"/>
        </w:rPr>
        <w:t>стані</w:t>
      </w:r>
      <w:proofErr w:type="spellEnd"/>
      <w:r w:rsidRPr="00AF3D0C">
        <w:rPr>
          <w:rFonts w:ascii="Times New Roman" w:hAnsi="Times New Roman" w:cs="Times New Roman"/>
          <w:lang w:val="ru-RU"/>
        </w:rPr>
        <w:t xml:space="preserve">, а </w:t>
      </w:r>
      <w:proofErr w:type="spellStart"/>
      <w:r w:rsidRPr="00AF3D0C">
        <w:rPr>
          <w:rFonts w:ascii="Times New Roman" w:hAnsi="Times New Roman" w:cs="Times New Roman"/>
          <w:lang w:val="ru-RU"/>
        </w:rPr>
        <w:t>також</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вільні</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від</w:t>
      </w:r>
      <w:proofErr w:type="spellEnd"/>
      <w:r w:rsidRPr="00AF3D0C">
        <w:rPr>
          <w:rFonts w:ascii="Times New Roman" w:hAnsi="Times New Roman" w:cs="Times New Roman"/>
          <w:lang w:val="ru-RU"/>
        </w:rPr>
        <w:t xml:space="preserve"> будь-</w:t>
      </w:r>
      <w:proofErr w:type="spellStart"/>
      <w:r w:rsidRPr="00AF3D0C">
        <w:rPr>
          <w:rFonts w:ascii="Times New Roman" w:hAnsi="Times New Roman" w:cs="Times New Roman"/>
          <w:lang w:val="ru-RU"/>
        </w:rPr>
        <w:t>яких</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залишків</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попереднього</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вантажу</w:t>
      </w:r>
      <w:proofErr w:type="spellEnd"/>
      <w:r w:rsidRPr="00AF3D0C">
        <w:rPr>
          <w:rFonts w:ascii="Times New Roman" w:hAnsi="Times New Roman" w:cs="Times New Roman"/>
          <w:lang w:val="ru-RU"/>
        </w:rPr>
        <w:t xml:space="preserve">, і </w:t>
      </w:r>
      <w:proofErr w:type="spellStart"/>
      <w:r w:rsidRPr="00AF3D0C">
        <w:rPr>
          <w:rFonts w:ascii="Times New Roman" w:hAnsi="Times New Roman" w:cs="Times New Roman"/>
          <w:lang w:val="ru-RU"/>
        </w:rPr>
        <w:t>такий</w:t>
      </w:r>
      <w:proofErr w:type="spellEnd"/>
      <w:r w:rsidRPr="00AF3D0C">
        <w:rPr>
          <w:rFonts w:ascii="Times New Roman" w:hAnsi="Times New Roman" w:cs="Times New Roman"/>
          <w:lang w:val="ru-RU"/>
        </w:rPr>
        <w:t xml:space="preserve"> стан </w:t>
      </w:r>
      <w:proofErr w:type="spellStart"/>
      <w:r w:rsidRPr="00AF3D0C">
        <w:rPr>
          <w:rFonts w:ascii="Times New Roman" w:hAnsi="Times New Roman" w:cs="Times New Roman"/>
          <w:lang w:val="ru-RU"/>
        </w:rPr>
        <w:t>трюмів</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має</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задовольняти</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вимоги</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інспектора</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призначеного</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Замовником</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або</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іншими</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зацікавленими</w:t>
      </w:r>
      <w:proofErr w:type="spellEnd"/>
      <w:r w:rsidRPr="00AF3D0C">
        <w:rPr>
          <w:rFonts w:ascii="Times New Roman" w:hAnsi="Times New Roman" w:cs="Times New Roman"/>
          <w:lang w:val="ru-RU"/>
        </w:rPr>
        <w:t xml:space="preserve"> сторонами, </w:t>
      </w:r>
      <w:proofErr w:type="spellStart"/>
      <w:r w:rsidRPr="00AF3D0C">
        <w:rPr>
          <w:rFonts w:ascii="Times New Roman" w:hAnsi="Times New Roman" w:cs="Times New Roman"/>
          <w:lang w:val="ru-RU"/>
        </w:rPr>
        <w:t>комісію</w:t>
      </w:r>
      <w:proofErr w:type="spellEnd"/>
      <w:r w:rsidRPr="00AF3D0C">
        <w:rPr>
          <w:rFonts w:ascii="Times New Roman" w:hAnsi="Times New Roman" w:cs="Times New Roman"/>
          <w:lang w:val="ru-RU"/>
        </w:rPr>
        <w:t xml:space="preserve">, а </w:t>
      </w:r>
      <w:proofErr w:type="spellStart"/>
      <w:r w:rsidRPr="00AF3D0C">
        <w:rPr>
          <w:rFonts w:ascii="Times New Roman" w:hAnsi="Times New Roman" w:cs="Times New Roman"/>
          <w:lang w:val="ru-RU"/>
        </w:rPr>
        <w:t>також</w:t>
      </w:r>
      <w:proofErr w:type="spellEnd"/>
      <w:r w:rsidRPr="00AF3D0C">
        <w:rPr>
          <w:rFonts w:ascii="Times New Roman" w:hAnsi="Times New Roman" w:cs="Times New Roman"/>
          <w:lang w:val="ru-RU"/>
        </w:rPr>
        <w:t xml:space="preserve"> у </w:t>
      </w:r>
      <w:proofErr w:type="spellStart"/>
      <w:r w:rsidRPr="00AF3D0C">
        <w:rPr>
          <w:rFonts w:ascii="Times New Roman" w:hAnsi="Times New Roman" w:cs="Times New Roman"/>
          <w:lang w:val="ru-RU"/>
        </w:rPr>
        <w:t>разі</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отримання</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погодження</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відповідних</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державних</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органів</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можливості</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здійснення</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вантажних</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операцій</w:t>
      </w:r>
      <w:proofErr w:type="spellEnd"/>
      <w:r w:rsidRPr="00AF3D0C">
        <w:rPr>
          <w:rFonts w:ascii="Times New Roman" w:hAnsi="Times New Roman" w:cs="Times New Roman"/>
          <w:lang w:val="ru-RU"/>
        </w:rPr>
        <w:t>.</w:t>
      </w:r>
    </w:p>
    <w:p w14:paraId="6917284D" w14:textId="27FC4ADD" w:rsidR="00550433" w:rsidRDefault="00AF3D0C" w:rsidP="00922E9D">
      <w:pPr>
        <w:contextualSpacing/>
        <w:jc w:val="both"/>
        <w:rPr>
          <w:rFonts w:ascii="Times New Roman" w:hAnsi="Times New Roman" w:cs="Times New Roman"/>
          <w:lang w:val="ru-RU"/>
        </w:rPr>
        <w:pPrChange w:id="682" w:author="OLENA PASHKOVA (NEPTUNE.UA)" w:date="2023-11-16T03:58:00Z">
          <w:pPr>
            <w:contextualSpacing/>
          </w:pPr>
        </w:pPrChange>
      </w:pPr>
      <w:proofErr w:type="spellStart"/>
      <w:r w:rsidRPr="00AF3D0C">
        <w:rPr>
          <w:rFonts w:ascii="Times New Roman" w:hAnsi="Times New Roman" w:cs="Times New Roman"/>
          <w:lang w:val="ru-RU"/>
        </w:rPr>
        <w:t>Якщо</w:t>
      </w:r>
      <w:proofErr w:type="spellEnd"/>
      <w:r w:rsidRPr="00AF3D0C">
        <w:rPr>
          <w:rFonts w:ascii="Times New Roman" w:hAnsi="Times New Roman" w:cs="Times New Roman"/>
          <w:lang w:val="ru-RU"/>
        </w:rPr>
        <w:t xml:space="preserve"> NOR </w:t>
      </w:r>
      <w:proofErr w:type="spellStart"/>
      <w:r w:rsidRPr="00AF3D0C">
        <w:rPr>
          <w:rFonts w:ascii="Times New Roman" w:hAnsi="Times New Roman" w:cs="Times New Roman"/>
          <w:lang w:val="ru-RU"/>
        </w:rPr>
        <w:t>подається</w:t>
      </w:r>
      <w:proofErr w:type="spellEnd"/>
      <w:r w:rsidRPr="00AF3D0C">
        <w:rPr>
          <w:rFonts w:ascii="Times New Roman" w:hAnsi="Times New Roman" w:cs="Times New Roman"/>
          <w:lang w:val="ru-RU"/>
        </w:rPr>
        <w:t xml:space="preserve"> до </w:t>
      </w:r>
      <w:proofErr w:type="spellStart"/>
      <w:r w:rsidRPr="00AF3D0C">
        <w:rPr>
          <w:rFonts w:ascii="Times New Roman" w:hAnsi="Times New Roman" w:cs="Times New Roman"/>
          <w:lang w:val="ru-RU"/>
        </w:rPr>
        <w:t>погодженого</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laycan</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Виконавець</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приймає</w:t>
      </w:r>
      <w:proofErr w:type="spellEnd"/>
      <w:r w:rsidRPr="00AF3D0C">
        <w:rPr>
          <w:rFonts w:ascii="Times New Roman" w:hAnsi="Times New Roman" w:cs="Times New Roman"/>
          <w:lang w:val="ru-RU"/>
        </w:rPr>
        <w:t xml:space="preserve"> NOR у перший день </w:t>
      </w:r>
      <w:proofErr w:type="spellStart"/>
      <w:r w:rsidRPr="00AF3D0C">
        <w:rPr>
          <w:rFonts w:ascii="Times New Roman" w:hAnsi="Times New Roman" w:cs="Times New Roman"/>
          <w:lang w:val="ru-RU"/>
        </w:rPr>
        <w:t>laycan</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відповідно</w:t>
      </w:r>
      <w:proofErr w:type="spellEnd"/>
      <w:r w:rsidRPr="00AF3D0C">
        <w:rPr>
          <w:rFonts w:ascii="Times New Roman" w:hAnsi="Times New Roman" w:cs="Times New Roman"/>
          <w:lang w:val="ru-RU"/>
        </w:rPr>
        <w:t xml:space="preserve"> </w:t>
      </w:r>
      <w:proofErr w:type="gramStart"/>
      <w:r w:rsidRPr="00AF3D0C">
        <w:rPr>
          <w:rFonts w:ascii="Times New Roman" w:hAnsi="Times New Roman" w:cs="Times New Roman"/>
          <w:lang w:val="ru-RU"/>
        </w:rPr>
        <w:t>до  пункту</w:t>
      </w:r>
      <w:proofErr w:type="gramEnd"/>
      <w:r w:rsidRPr="00AF3D0C">
        <w:rPr>
          <w:rFonts w:ascii="Times New Roman" w:hAnsi="Times New Roman" w:cs="Times New Roman"/>
          <w:lang w:val="ru-RU"/>
        </w:rPr>
        <w:t xml:space="preserve"> 10.16. </w:t>
      </w:r>
      <w:proofErr w:type="spellStart"/>
      <w:r w:rsidRPr="00AF3D0C">
        <w:rPr>
          <w:rFonts w:ascii="Times New Roman" w:hAnsi="Times New Roman" w:cs="Times New Roman"/>
          <w:lang w:val="ru-RU"/>
        </w:rPr>
        <w:t>Сталійний</w:t>
      </w:r>
      <w:proofErr w:type="spellEnd"/>
      <w:r w:rsidRPr="00AF3D0C">
        <w:rPr>
          <w:rFonts w:ascii="Times New Roman" w:hAnsi="Times New Roman" w:cs="Times New Roman"/>
          <w:lang w:val="ru-RU"/>
        </w:rPr>
        <w:t xml:space="preserve"> час </w:t>
      </w:r>
      <w:proofErr w:type="spellStart"/>
      <w:r w:rsidRPr="00AF3D0C">
        <w:rPr>
          <w:rFonts w:ascii="Times New Roman" w:hAnsi="Times New Roman" w:cs="Times New Roman"/>
          <w:lang w:val="ru-RU"/>
        </w:rPr>
        <w:t>починає</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відраховуватися</w:t>
      </w:r>
      <w:proofErr w:type="spellEnd"/>
      <w:r w:rsidRPr="00AF3D0C">
        <w:rPr>
          <w:rFonts w:ascii="Times New Roman" w:hAnsi="Times New Roman" w:cs="Times New Roman"/>
          <w:lang w:val="ru-RU"/>
        </w:rPr>
        <w:t xml:space="preserve"> </w:t>
      </w:r>
      <w:proofErr w:type="spellStart"/>
      <w:r w:rsidRPr="00AF3D0C">
        <w:rPr>
          <w:rFonts w:ascii="Times New Roman" w:hAnsi="Times New Roman" w:cs="Times New Roman"/>
          <w:lang w:val="ru-RU"/>
        </w:rPr>
        <w:t>згідно</w:t>
      </w:r>
      <w:proofErr w:type="spellEnd"/>
      <w:r w:rsidRPr="00AF3D0C">
        <w:rPr>
          <w:rFonts w:ascii="Times New Roman" w:hAnsi="Times New Roman" w:cs="Times New Roman"/>
          <w:lang w:val="ru-RU"/>
        </w:rPr>
        <w:t xml:space="preserve"> з пунктами 10.16.1, 10.16.2 </w:t>
      </w:r>
      <w:proofErr w:type="spellStart"/>
      <w:r w:rsidRPr="00AF3D0C">
        <w:rPr>
          <w:rFonts w:ascii="Times New Roman" w:hAnsi="Times New Roman" w:cs="Times New Roman"/>
          <w:lang w:val="ru-RU"/>
        </w:rPr>
        <w:t>цього</w:t>
      </w:r>
      <w:proofErr w:type="spellEnd"/>
      <w:r w:rsidRPr="00AF3D0C">
        <w:rPr>
          <w:rFonts w:ascii="Times New Roman" w:hAnsi="Times New Roman" w:cs="Times New Roman"/>
          <w:lang w:val="ru-RU"/>
        </w:rPr>
        <w:t xml:space="preserve"> Договору.</w:t>
      </w:r>
    </w:p>
    <w:p w14:paraId="7E901AED" w14:textId="5C3F73BD" w:rsidR="001B0877" w:rsidRPr="001B0877" w:rsidRDefault="001B0877" w:rsidP="00922E9D">
      <w:pPr>
        <w:contextualSpacing/>
        <w:jc w:val="both"/>
        <w:rPr>
          <w:rFonts w:ascii="Times New Roman" w:hAnsi="Times New Roman" w:cs="Times New Roman"/>
          <w:lang w:val="ru-RU"/>
        </w:rPr>
        <w:pPrChange w:id="683" w:author="OLENA PASHKOVA (NEPTUNE.UA)" w:date="2023-11-16T03:58:00Z">
          <w:pPr>
            <w:contextualSpacing/>
          </w:pPr>
        </w:pPrChange>
      </w:pPr>
      <w:r w:rsidRPr="00191920">
        <w:rPr>
          <w:rFonts w:ascii="Times New Roman" w:hAnsi="Times New Roman" w:cs="Times New Roman"/>
          <w:b/>
          <w:lang w:val="ru-RU"/>
        </w:rPr>
        <w:t>1</w:t>
      </w:r>
      <w:r w:rsidR="00366D25" w:rsidRPr="00550433">
        <w:rPr>
          <w:rFonts w:ascii="Times New Roman" w:hAnsi="Times New Roman" w:cs="Times New Roman"/>
          <w:b/>
          <w:lang w:val="ru-RU"/>
        </w:rPr>
        <w:t>0</w:t>
      </w:r>
      <w:r w:rsidRPr="00191920">
        <w:rPr>
          <w:rFonts w:ascii="Times New Roman" w:hAnsi="Times New Roman" w:cs="Times New Roman"/>
          <w:b/>
          <w:lang w:val="ru-RU"/>
        </w:rPr>
        <w:t>.16.</w:t>
      </w:r>
      <w:r w:rsidRPr="001B0877">
        <w:rPr>
          <w:rFonts w:ascii="Times New Roman" w:hAnsi="Times New Roman" w:cs="Times New Roman"/>
          <w:lang w:val="ru-RU"/>
        </w:rPr>
        <w:t xml:space="preserve"> </w:t>
      </w:r>
      <w:r w:rsidR="00EE4DC2" w:rsidRPr="00EE4DC2">
        <w:rPr>
          <w:rFonts w:ascii="Times New Roman" w:hAnsi="Times New Roman" w:cs="Times New Roman"/>
          <w:lang w:val="ru-RU"/>
        </w:rPr>
        <w:t xml:space="preserve">Час, </w:t>
      </w:r>
      <w:proofErr w:type="spellStart"/>
      <w:r w:rsidR="00EE4DC2" w:rsidRPr="00EE4DC2">
        <w:rPr>
          <w:rFonts w:ascii="Times New Roman" w:hAnsi="Times New Roman" w:cs="Times New Roman"/>
          <w:lang w:val="ru-RU"/>
        </w:rPr>
        <w:t>витрачений</w:t>
      </w:r>
      <w:proofErr w:type="spellEnd"/>
      <w:r w:rsidR="00EE4DC2" w:rsidRPr="00EE4DC2">
        <w:rPr>
          <w:rFonts w:ascii="Times New Roman" w:hAnsi="Times New Roman" w:cs="Times New Roman"/>
          <w:lang w:val="ru-RU"/>
        </w:rPr>
        <w:t xml:space="preserve"> на </w:t>
      </w:r>
      <w:proofErr w:type="spellStart"/>
      <w:r w:rsidR="00EE4DC2" w:rsidRPr="00EE4DC2">
        <w:rPr>
          <w:rFonts w:ascii="Times New Roman" w:hAnsi="Times New Roman" w:cs="Times New Roman"/>
          <w:lang w:val="ru-RU"/>
        </w:rPr>
        <w:t>перехід</w:t>
      </w:r>
      <w:proofErr w:type="spellEnd"/>
      <w:r w:rsidR="00EE4DC2" w:rsidRPr="00EE4DC2">
        <w:rPr>
          <w:rFonts w:ascii="Times New Roman" w:hAnsi="Times New Roman" w:cs="Times New Roman"/>
          <w:lang w:val="ru-RU"/>
        </w:rPr>
        <w:t xml:space="preserve"> судна </w:t>
      </w:r>
      <w:proofErr w:type="spellStart"/>
      <w:r w:rsidR="00EE4DC2" w:rsidRPr="00EE4DC2">
        <w:rPr>
          <w:rFonts w:ascii="Times New Roman" w:hAnsi="Times New Roman" w:cs="Times New Roman"/>
          <w:lang w:val="ru-RU"/>
        </w:rPr>
        <w:t>від</w:t>
      </w:r>
      <w:proofErr w:type="spellEnd"/>
      <w:r w:rsidR="00EE4DC2" w:rsidRPr="00EE4DC2">
        <w:rPr>
          <w:rFonts w:ascii="Times New Roman" w:hAnsi="Times New Roman" w:cs="Times New Roman"/>
          <w:lang w:val="ru-RU"/>
        </w:rPr>
        <w:t xml:space="preserve"> </w:t>
      </w:r>
      <w:proofErr w:type="spellStart"/>
      <w:r w:rsidR="00EE4DC2" w:rsidRPr="00EE4DC2">
        <w:rPr>
          <w:rFonts w:ascii="Times New Roman" w:hAnsi="Times New Roman" w:cs="Times New Roman"/>
          <w:lang w:val="ru-RU"/>
        </w:rPr>
        <w:t>рейдової</w:t>
      </w:r>
      <w:proofErr w:type="spellEnd"/>
      <w:r w:rsidR="00EE4DC2" w:rsidRPr="00EE4DC2">
        <w:rPr>
          <w:rFonts w:ascii="Times New Roman" w:hAnsi="Times New Roman" w:cs="Times New Roman"/>
          <w:lang w:val="ru-RU"/>
        </w:rPr>
        <w:t xml:space="preserve"> </w:t>
      </w:r>
      <w:proofErr w:type="spellStart"/>
      <w:r w:rsidR="00EE4DC2" w:rsidRPr="00EE4DC2">
        <w:rPr>
          <w:rFonts w:ascii="Times New Roman" w:hAnsi="Times New Roman" w:cs="Times New Roman"/>
          <w:lang w:val="ru-RU"/>
        </w:rPr>
        <w:t>якірної</w:t>
      </w:r>
      <w:proofErr w:type="spellEnd"/>
      <w:r w:rsidR="00EE4DC2" w:rsidRPr="00EE4DC2">
        <w:rPr>
          <w:rFonts w:ascii="Times New Roman" w:hAnsi="Times New Roman" w:cs="Times New Roman"/>
          <w:lang w:val="ru-RU"/>
        </w:rPr>
        <w:t xml:space="preserve"> стоянки до </w:t>
      </w:r>
      <w:proofErr w:type="spellStart"/>
      <w:r w:rsidR="00EE4DC2" w:rsidRPr="00EE4DC2">
        <w:rPr>
          <w:rFonts w:ascii="Times New Roman" w:hAnsi="Times New Roman" w:cs="Times New Roman"/>
          <w:lang w:val="ru-RU"/>
        </w:rPr>
        <w:t>причалів</w:t>
      </w:r>
      <w:proofErr w:type="spellEnd"/>
      <w:r w:rsidR="00EE4DC2" w:rsidRPr="00EE4DC2">
        <w:rPr>
          <w:rFonts w:ascii="Times New Roman" w:hAnsi="Times New Roman" w:cs="Times New Roman"/>
          <w:lang w:val="ru-RU"/>
        </w:rPr>
        <w:t xml:space="preserve">, </w:t>
      </w:r>
      <w:proofErr w:type="spellStart"/>
      <w:r w:rsidR="00EE4DC2" w:rsidRPr="00EE4DC2">
        <w:rPr>
          <w:rFonts w:ascii="Times New Roman" w:hAnsi="Times New Roman" w:cs="Times New Roman"/>
          <w:lang w:val="ru-RU"/>
        </w:rPr>
        <w:t>визначених</w:t>
      </w:r>
      <w:proofErr w:type="spellEnd"/>
      <w:r w:rsidR="00EE4DC2" w:rsidRPr="00EE4DC2">
        <w:rPr>
          <w:rFonts w:ascii="Times New Roman" w:hAnsi="Times New Roman" w:cs="Times New Roman"/>
          <w:lang w:val="ru-RU"/>
        </w:rPr>
        <w:t xml:space="preserve"> </w:t>
      </w:r>
      <w:proofErr w:type="spellStart"/>
      <w:r w:rsidR="00EE4DC2" w:rsidRPr="00EE4DC2">
        <w:rPr>
          <w:rFonts w:ascii="Times New Roman" w:hAnsi="Times New Roman" w:cs="Times New Roman"/>
          <w:lang w:val="ru-RU"/>
        </w:rPr>
        <w:t>цим</w:t>
      </w:r>
      <w:proofErr w:type="spellEnd"/>
      <w:r w:rsidR="00EE4DC2" w:rsidRPr="00EE4DC2">
        <w:rPr>
          <w:rFonts w:ascii="Times New Roman" w:hAnsi="Times New Roman" w:cs="Times New Roman"/>
          <w:lang w:val="ru-RU"/>
        </w:rPr>
        <w:t xml:space="preserve"> Договором, та час, </w:t>
      </w:r>
      <w:proofErr w:type="spellStart"/>
      <w:proofErr w:type="gramStart"/>
      <w:r w:rsidR="00EE4DC2" w:rsidRPr="00EE4DC2">
        <w:rPr>
          <w:rFonts w:ascii="Times New Roman" w:hAnsi="Times New Roman" w:cs="Times New Roman"/>
          <w:lang w:val="ru-RU"/>
        </w:rPr>
        <w:t>витрачений</w:t>
      </w:r>
      <w:proofErr w:type="spellEnd"/>
      <w:r w:rsidR="00EE4DC2" w:rsidRPr="00EE4DC2">
        <w:rPr>
          <w:rFonts w:ascii="Times New Roman" w:hAnsi="Times New Roman" w:cs="Times New Roman"/>
          <w:lang w:val="ru-RU"/>
        </w:rPr>
        <w:t xml:space="preserve">  на</w:t>
      </w:r>
      <w:proofErr w:type="gramEnd"/>
      <w:r w:rsidR="00EE4DC2" w:rsidRPr="00EE4DC2">
        <w:rPr>
          <w:rFonts w:ascii="Times New Roman" w:hAnsi="Times New Roman" w:cs="Times New Roman"/>
          <w:lang w:val="ru-RU"/>
        </w:rPr>
        <w:t xml:space="preserve"> </w:t>
      </w:r>
      <w:proofErr w:type="spellStart"/>
      <w:r w:rsidR="00EE4DC2" w:rsidRPr="00EE4DC2">
        <w:rPr>
          <w:rFonts w:ascii="Times New Roman" w:hAnsi="Times New Roman" w:cs="Times New Roman"/>
          <w:lang w:val="ru-RU"/>
        </w:rPr>
        <w:t>перехід</w:t>
      </w:r>
      <w:proofErr w:type="spellEnd"/>
      <w:r w:rsidR="00EE4DC2" w:rsidRPr="00EE4DC2">
        <w:rPr>
          <w:rFonts w:ascii="Times New Roman" w:hAnsi="Times New Roman" w:cs="Times New Roman"/>
          <w:lang w:val="ru-RU"/>
        </w:rPr>
        <w:t xml:space="preserve"> швартовку/перешвартовку судна до </w:t>
      </w:r>
      <w:proofErr w:type="spellStart"/>
      <w:r w:rsidR="00EE4DC2" w:rsidRPr="00EE4DC2">
        <w:rPr>
          <w:rFonts w:ascii="Times New Roman" w:hAnsi="Times New Roman" w:cs="Times New Roman"/>
          <w:lang w:val="ru-RU"/>
        </w:rPr>
        <w:t>іншого</w:t>
      </w:r>
      <w:proofErr w:type="spellEnd"/>
      <w:r w:rsidR="00EE4DC2" w:rsidRPr="00EE4DC2">
        <w:rPr>
          <w:rFonts w:ascii="Times New Roman" w:hAnsi="Times New Roman" w:cs="Times New Roman"/>
          <w:lang w:val="ru-RU"/>
        </w:rPr>
        <w:t xml:space="preserve"> причалу, за </w:t>
      </w:r>
      <w:proofErr w:type="spellStart"/>
      <w:r w:rsidR="00EE4DC2" w:rsidRPr="00EE4DC2">
        <w:rPr>
          <w:rFonts w:ascii="Times New Roman" w:hAnsi="Times New Roman" w:cs="Times New Roman"/>
          <w:lang w:val="ru-RU"/>
        </w:rPr>
        <w:t>виключенням</w:t>
      </w:r>
      <w:proofErr w:type="spellEnd"/>
      <w:r w:rsidR="00EE4DC2" w:rsidRPr="00EE4DC2">
        <w:rPr>
          <w:rFonts w:ascii="Times New Roman" w:hAnsi="Times New Roman" w:cs="Times New Roman"/>
          <w:lang w:val="ru-RU"/>
        </w:rPr>
        <w:t xml:space="preserve"> </w:t>
      </w:r>
      <w:proofErr w:type="spellStart"/>
      <w:r w:rsidR="00EE4DC2" w:rsidRPr="00EE4DC2">
        <w:rPr>
          <w:rFonts w:ascii="Times New Roman" w:hAnsi="Times New Roman" w:cs="Times New Roman"/>
          <w:lang w:val="ru-RU"/>
        </w:rPr>
        <w:t>випадків</w:t>
      </w:r>
      <w:proofErr w:type="spellEnd"/>
      <w:r w:rsidR="00EE4DC2" w:rsidRPr="00EE4DC2">
        <w:rPr>
          <w:rFonts w:ascii="Times New Roman" w:hAnsi="Times New Roman" w:cs="Times New Roman"/>
          <w:lang w:val="ru-RU"/>
        </w:rPr>
        <w:t xml:space="preserve"> коли </w:t>
      </w:r>
      <w:proofErr w:type="spellStart"/>
      <w:r w:rsidR="00EE4DC2" w:rsidRPr="00EE4DC2">
        <w:rPr>
          <w:rFonts w:ascii="Times New Roman" w:hAnsi="Times New Roman" w:cs="Times New Roman"/>
          <w:lang w:val="ru-RU"/>
        </w:rPr>
        <w:t>така</w:t>
      </w:r>
      <w:proofErr w:type="spellEnd"/>
      <w:r w:rsidR="00EE4DC2" w:rsidRPr="00EE4DC2">
        <w:rPr>
          <w:rFonts w:ascii="Times New Roman" w:hAnsi="Times New Roman" w:cs="Times New Roman"/>
          <w:lang w:val="ru-RU"/>
        </w:rPr>
        <w:t xml:space="preserve"> перешвартовка </w:t>
      </w:r>
      <w:proofErr w:type="spellStart"/>
      <w:r w:rsidR="00EE4DC2" w:rsidRPr="00EE4DC2">
        <w:rPr>
          <w:rFonts w:ascii="Times New Roman" w:hAnsi="Times New Roman" w:cs="Times New Roman"/>
          <w:lang w:val="ru-RU"/>
        </w:rPr>
        <w:t>виконується</w:t>
      </w:r>
      <w:proofErr w:type="spellEnd"/>
      <w:r w:rsidR="00EE4DC2" w:rsidRPr="00EE4DC2">
        <w:rPr>
          <w:rFonts w:ascii="Times New Roman" w:hAnsi="Times New Roman" w:cs="Times New Roman"/>
          <w:lang w:val="ru-RU"/>
        </w:rPr>
        <w:t xml:space="preserve"> з вини </w:t>
      </w:r>
      <w:proofErr w:type="spellStart"/>
      <w:r w:rsidR="00EE4DC2" w:rsidRPr="00EE4DC2">
        <w:rPr>
          <w:rFonts w:ascii="Times New Roman" w:hAnsi="Times New Roman" w:cs="Times New Roman"/>
          <w:lang w:val="ru-RU"/>
        </w:rPr>
        <w:t>Виконавця</w:t>
      </w:r>
      <w:proofErr w:type="spellEnd"/>
      <w:r w:rsidR="00EE4DC2" w:rsidRPr="00EE4DC2">
        <w:rPr>
          <w:rFonts w:ascii="Times New Roman" w:hAnsi="Times New Roman" w:cs="Times New Roman"/>
          <w:lang w:val="ru-RU"/>
        </w:rPr>
        <w:t xml:space="preserve">, не </w:t>
      </w:r>
      <w:proofErr w:type="spellStart"/>
      <w:r w:rsidR="00EE4DC2" w:rsidRPr="00EE4DC2">
        <w:rPr>
          <w:rFonts w:ascii="Times New Roman" w:hAnsi="Times New Roman" w:cs="Times New Roman"/>
          <w:lang w:val="ru-RU"/>
        </w:rPr>
        <w:t>зараховується</w:t>
      </w:r>
      <w:proofErr w:type="spellEnd"/>
      <w:r w:rsidR="00EE4DC2" w:rsidRPr="00EE4DC2">
        <w:rPr>
          <w:rFonts w:ascii="Times New Roman" w:hAnsi="Times New Roman" w:cs="Times New Roman"/>
          <w:lang w:val="ru-RU"/>
        </w:rPr>
        <w:t xml:space="preserve"> до </w:t>
      </w:r>
      <w:proofErr w:type="spellStart"/>
      <w:r w:rsidR="00EE4DC2" w:rsidRPr="00EE4DC2">
        <w:rPr>
          <w:rFonts w:ascii="Times New Roman" w:hAnsi="Times New Roman" w:cs="Times New Roman"/>
          <w:lang w:val="ru-RU"/>
        </w:rPr>
        <w:t>сталійного</w:t>
      </w:r>
      <w:proofErr w:type="spellEnd"/>
      <w:r w:rsidR="00EE4DC2" w:rsidRPr="00EE4DC2">
        <w:rPr>
          <w:rFonts w:ascii="Times New Roman" w:hAnsi="Times New Roman" w:cs="Times New Roman"/>
          <w:lang w:val="ru-RU"/>
        </w:rPr>
        <w:t xml:space="preserve"> часу.</w:t>
      </w:r>
    </w:p>
    <w:p w14:paraId="2693C381" w14:textId="77777777" w:rsidR="00FF6CCF" w:rsidRPr="00FF6CCF" w:rsidRDefault="001B0877" w:rsidP="00922E9D">
      <w:pPr>
        <w:contextualSpacing/>
        <w:jc w:val="both"/>
        <w:rPr>
          <w:rFonts w:ascii="Times New Roman" w:hAnsi="Times New Roman" w:cs="Times New Roman"/>
          <w:lang w:val="ru-RU"/>
        </w:rPr>
        <w:pPrChange w:id="684" w:author="OLENA PASHKOVA (NEPTUNE.UA)" w:date="2023-11-16T03:58:00Z">
          <w:pPr>
            <w:contextualSpacing/>
          </w:pPr>
        </w:pPrChange>
      </w:pPr>
      <w:r w:rsidRPr="00191920">
        <w:rPr>
          <w:rFonts w:ascii="Times New Roman" w:hAnsi="Times New Roman" w:cs="Times New Roman"/>
          <w:b/>
          <w:lang w:val="ru-RU"/>
        </w:rPr>
        <w:t>1</w:t>
      </w:r>
      <w:r w:rsidR="00366D25" w:rsidRPr="00FF6CCF">
        <w:rPr>
          <w:rFonts w:ascii="Times New Roman" w:hAnsi="Times New Roman" w:cs="Times New Roman"/>
          <w:b/>
          <w:lang w:val="ru-RU"/>
        </w:rPr>
        <w:t>0</w:t>
      </w:r>
      <w:r w:rsidRPr="00191920">
        <w:rPr>
          <w:rFonts w:ascii="Times New Roman" w:hAnsi="Times New Roman" w:cs="Times New Roman"/>
          <w:b/>
          <w:lang w:val="ru-RU"/>
        </w:rPr>
        <w:t>.17.</w:t>
      </w:r>
      <w:r w:rsidRPr="001B0877">
        <w:rPr>
          <w:rFonts w:ascii="Times New Roman" w:hAnsi="Times New Roman" w:cs="Times New Roman"/>
          <w:lang w:val="ru-RU"/>
        </w:rPr>
        <w:t xml:space="preserve"> </w:t>
      </w:r>
      <w:r w:rsidR="00FF6CCF" w:rsidRPr="00FF6CCF">
        <w:rPr>
          <w:rFonts w:ascii="Times New Roman" w:hAnsi="Times New Roman" w:cs="Times New Roman"/>
          <w:lang w:val="ru-RU"/>
        </w:rPr>
        <w:t>Будь-</w:t>
      </w:r>
      <w:proofErr w:type="spellStart"/>
      <w:r w:rsidR="00FF6CCF" w:rsidRPr="00FF6CCF">
        <w:rPr>
          <w:rFonts w:ascii="Times New Roman" w:hAnsi="Times New Roman" w:cs="Times New Roman"/>
          <w:lang w:val="ru-RU"/>
        </w:rPr>
        <w:t>який</w:t>
      </w:r>
      <w:proofErr w:type="spellEnd"/>
      <w:r w:rsidR="00FF6CCF" w:rsidRPr="00FF6CCF">
        <w:rPr>
          <w:rFonts w:ascii="Times New Roman" w:hAnsi="Times New Roman" w:cs="Times New Roman"/>
          <w:lang w:val="ru-RU"/>
        </w:rPr>
        <w:t xml:space="preserve"> час, </w:t>
      </w:r>
      <w:proofErr w:type="spellStart"/>
      <w:r w:rsidR="00FF6CCF" w:rsidRPr="00FF6CCF">
        <w:rPr>
          <w:rFonts w:ascii="Times New Roman" w:hAnsi="Times New Roman" w:cs="Times New Roman"/>
          <w:lang w:val="ru-RU"/>
        </w:rPr>
        <w:t>втрачений</w:t>
      </w:r>
      <w:proofErr w:type="spellEnd"/>
      <w:r w:rsidR="00FF6CCF" w:rsidRPr="00FF6CCF">
        <w:rPr>
          <w:rFonts w:ascii="Times New Roman" w:hAnsi="Times New Roman" w:cs="Times New Roman"/>
          <w:lang w:val="ru-RU"/>
        </w:rPr>
        <w:t xml:space="preserve"> </w:t>
      </w:r>
      <w:proofErr w:type="spellStart"/>
      <w:r w:rsidR="00FF6CCF" w:rsidRPr="00FF6CCF">
        <w:rPr>
          <w:rFonts w:ascii="Times New Roman" w:hAnsi="Times New Roman" w:cs="Times New Roman"/>
          <w:lang w:val="ru-RU"/>
        </w:rPr>
        <w:t>під</w:t>
      </w:r>
      <w:proofErr w:type="spellEnd"/>
      <w:r w:rsidR="00FF6CCF" w:rsidRPr="00FF6CCF">
        <w:rPr>
          <w:rFonts w:ascii="Times New Roman" w:hAnsi="Times New Roman" w:cs="Times New Roman"/>
          <w:lang w:val="ru-RU"/>
        </w:rPr>
        <w:t xml:space="preserve"> час </w:t>
      </w:r>
      <w:proofErr w:type="spellStart"/>
      <w:r w:rsidR="00FF6CCF" w:rsidRPr="00FF6CCF">
        <w:rPr>
          <w:rFonts w:ascii="Times New Roman" w:hAnsi="Times New Roman" w:cs="Times New Roman"/>
          <w:lang w:val="ru-RU"/>
        </w:rPr>
        <w:t>завантаження</w:t>
      </w:r>
      <w:proofErr w:type="spellEnd"/>
      <w:r w:rsidR="00FF6CCF" w:rsidRPr="00FF6CCF">
        <w:rPr>
          <w:rFonts w:ascii="Times New Roman" w:hAnsi="Times New Roman" w:cs="Times New Roman"/>
          <w:lang w:val="ru-RU"/>
        </w:rPr>
        <w:t xml:space="preserve">, не </w:t>
      </w:r>
      <w:proofErr w:type="spellStart"/>
      <w:r w:rsidR="00FF6CCF" w:rsidRPr="00FF6CCF">
        <w:rPr>
          <w:rFonts w:ascii="Times New Roman" w:hAnsi="Times New Roman" w:cs="Times New Roman"/>
          <w:lang w:val="ru-RU"/>
        </w:rPr>
        <w:t>враховується</w:t>
      </w:r>
      <w:proofErr w:type="spellEnd"/>
      <w:r w:rsidR="00FF6CCF" w:rsidRPr="00FF6CCF">
        <w:rPr>
          <w:rFonts w:ascii="Times New Roman" w:hAnsi="Times New Roman" w:cs="Times New Roman"/>
          <w:lang w:val="ru-RU"/>
        </w:rPr>
        <w:t xml:space="preserve"> в час </w:t>
      </w:r>
      <w:proofErr w:type="spellStart"/>
      <w:r w:rsidR="00FF6CCF" w:rsidRPr="00FF6CCF">
        <w:rPr>
          <w:rFonts w:ascii="Times New Roman" w:hAnsi="Times New Roman" w:cs="Times New Roman"/>
          <w:lang w:val="ru-RU"/>
        </w:rPr>
        <w:t>використаний</w:t>
      </w:r>
      <w:proofErr w:type="spellEnd"/>
      <w:r w:rsidR="00FF6CCF" w:rsidRPr="00FF6CCF">
        <w:rPr>
          <w:rFonts w:ascii="Times New Roman" w:hAnsi="Times New Roman" w:cs="Times New Roman"/>
          <w:lang w:val="ru-RU"/>
        </w:rPr>
        <w:t xml:space="preserve"> для </w:t>
      </w:r>
      <w:proofErr w:type="spellStart"/>
      <w:r w:rsidR="00FF6CCF" w:rsidRPr="00FF6CCF">
        <w:rPr>
          <w:rFonts w:ascii="Times New Roman" w:hAnsi="Times New Roman" w:cs="Times New Roman"/>
          <w:lang w:val="ru-RU"/>
        </w:rPr>
        <w:t>здійснення</w:t>
      </w:r>
      <w:proofErr w:type="spellEnd"/>
      <w:r w:rsidR="00FF6CCF" w:rsidRPr="00FF6CCF">
        <w:rPr>
          <w:rFonts w:ascii="Times New Roman" w:hAnsi="Times New Roman" w:cs="Times New Roman"/>
          <w:lang w:val="ru-RU"/>
        </w:rPr>
        <w:t xml:space="preserve"> </w:t>
      </w:r>
      <w:proofErr w:type="spellStart"/>
      <w:r w:rsidR="00FF6CCF" w:rsidRPr="00FF6CCF">
        <w:rPr>
          <w:rFonts w:ascii="Times New Roman" w:hAnsi="Times New Roman" w:cs="Times New Roman"/>
          <w:lang w:val="ru-RU"/>
        </w:rPr>
        <w:t>навантажувальних</w:t>
      </w:r>
      <w:proofErr w:type="spellEnd"/>
      <w:r w:rsidR="00FF6CCF" w:rsidRPr="00FF6CCF">
        <w:rPr>
          <w:rFonts w:ascii="Times New Roman" w:hAnsi="Times New Roman" w:cs="Times New Roman"/>
          <w:lang w:val="ru-RU"/>
        </w:rPr>
        <w:t xml:space="preserve"> </w:t>
      </w:r>
      <w:proofErr w:type="spellStart"/>
      <w:r w:rsidR="00FF6CCF" w:rsidRPr="00FF6CCF">
        <w:rPr>
          <w:rFonts w:ascii="Times New Roman" w:hAnsi="Times New Roman" w:cs="Times New Roman"/>
          <w:lang w:val="ru-RU"/>
        </w:rPr>
        <w:t>робіт</w:t>
      </w:r>
      <w:proofErr w:type="spellEnd"/>
      <w:r w:rsidR="00FF6CCF" w:rsidRPr="00FF6CCF">
        <w:rPr>
          <w:rFonts w:ascii="Times New Roman" w:hAnsi="Times New Roman" w:cs="Times New Roman"/>
          <w:lang w:val="ru-RU"/>
        </w:rPr>
        <w:t>:</w:t>
      </w:r>
    </w:p>
    <w:p w14:paraId="0DBFFAFE" w14:textId="77777777" w:rsidR="00FF6CCF" w:rsidRPr="00FF6CCF" w:rsidRDefault="00FF6CCF" w:rsidP="00922E9D">
      <w:pPr>
        <w:contextualSpacing/>
        <w:jc w:val="both"/>
        <w:rPr>
          <w:rFonts w:ascii="Times New Roman" w:hAnsi="Times New Roman" w:cs="Times New Roman"/>
          <w:lang w:val="ru-RU"/>
        </w:rPr>
        <w:pPrChange w:id="685" w:author="OLENA PASHKOVA (NEPTUNE.UA)" w:date="2023-11-16T03:58:00Z">
          <w:pPr>
            <w:contextualSpacing/>
          </w:pPr>
        </w:pPrChange>
      </w:pPr>
      <w:r w:rsidRPr="00FF6CCF">
        <w:rPr>
          <w:rFonts w:ascii="Times New Roman" w:hAnsi="Times New Roman" w:cs="Times New Roman"/>
          <w:lang w:val="ru-RU"/>
        </w:rPr>
        <w:t>•</w:t>
      </w:r>
      <w:r w:rsidRPr="00FF6CCF">
        <w:rPr>
          <w:rFonts w:ascii="Times New Roman" w:hAnsi="Times New Roman" w:cs="Times New Roman"/>
          <w:lang w:val="ru-RU"/>
        </w:rPr>
        <w:tab/>
        <w:t xml:space="preserve">час, </w:t>
      </w:r>
      <w:proofErr w:type="spellStart"/>
      <w:r w:rsidRPr="00FF6CCF">
        <w:rPr>
          <w:rFonts w:ascii="Times New Roman" w:hAnsi="Times New Roman" w:cs="Times New Roman"/>
          <w:lang w:val="ru-RU"/>
        </w:rPr>
        <w:t>використаний</w:t>
      </w:r>
      <w:proofErr w:type="spellEnd"/>
      <w:r w:rsidRPr="00FF6CCF">
        <w:rPr>
          <w:rFonts w:ascii="Times New Roman" w:hAnsi="Times New Roman" w:cs="Times New Roman"/>
          <w:lang w:val="ru-RU"/>
        </w:rPr>
        <w:t xml:space="preserve"> на </w:t>
      </w:r>
      <w:proofErr w:type="spellStart"/>
      <w:r w:rsidRPr="00FF6CCF">
        <w:rPr>
          <w:rFonts w:ascii="Times New Roman" w:hAnsi="Times New Roman" w:cs="Times New Roman"/>
          <w:lang w:val="ru-RU"/>
        </w:rPr>
        <w:t>перехід</w:t>
      </w:r>
      <w:proofErr w:type="spellEnd"/>
      <w:r w:rsidRPr="00FF6CCF">
        <w:rPr>
          <w:rFonts w:ascii="Times New Roman" w:hAnsi="Times New Roman" w:cs="Times New Roman"/>
          <w:lang w:val="ru-RU"/>
        </w:rPr>
        <w:t xml:space="preserve"> судна </w:t>
      </w:r>
      <w:proofErr w:type="spellStart"/>
      <w:r w:rsidRPr="00FF6CCF">
        <w:rPr>
          <w:rFonts w:ascii="Times New Roman" w:hAnsi="Times New Roman" w:cs="Times New Roman"/>
          <w:lang w:val="ru-RU"/>
        </w:rPr>
        <w:t>від</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якірної</w:t>
      </w:r>
      <w:proofErr w:type="spellEnd"/>
      <w:r w:rsidRPr="00FF6CCF">
        <w:rPr>
          <w:rFonts w:ascii="Times New Roman" w:hAnsi="Times New Roman" w:cs="Times New Roman"/>
          <w:lang w:val="ru-RU"/>
        </w:rPr>
        <w:t xml:space="preserve"> стоянки </w:t>
      </w:r>
      <w:proofErr w:type="gramStart"/>
      <w:r w:rsidRPr="00FF6CCF">
        <w:rPr>
          <w:rFonts w:ascii="Times New Roman" w:hAnsi="Times New Roman" w:cs="Times New Roman"/>
          <w:lang w:val="ru-RU"/>
        </w:rPr>
        <w:t>до причалу</w:t>
      </w:r>
      <w:proofErr w:type="gram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Термінала</w:t>
      </w:r>
      <w:proofErr w:type="spellEnd"/>
      <w:r w:rsidRPr="00FF6CCF">
        <w:rPr>
          <w:rFonts w:ascii="Times New Roman" w:hAnsi="Times New Roman" w:cs="Times New Roman"/>
          <w:lang w:val="ru-RU"/>
        </w:rPr>
        <w:t>;</w:t>
      </w:r>
    </w:p>
    <w:p w14:paraId="190C8E8F" w14:textId="77777777" w:rsidR="00FF6CCF" w:rsidRPr="00FF6CCF" w:rsidRDefault="00FF6CCF" w:rsidP="00922E9D">
      <w:pPr>
        <w:contextualSpacing/>
        <w:jc w:val="both"/>
        <w:rPr>
          <w:rFonts w:ascii="Times New Roman" w:hAnsi="Times New Roman" w:cs="Times New Roman"/>
          <w:lang w:val="ru-RU"/>
        </w:rPr>
        <w:pPrChange w:id="686" w:author="OLENA PASHKOVA (NEPTUNE.UA)" w:date="2023-11-16T03:58:00Z">
          <w:pPr>
            <w:contextualSpacing/>
          </w:pPr>
        </w:pPrChange>
      </w:pPr>
      <w:r w:rsidRPr="00FF6CCF">
        <w:rPr>
          <w:rFonts w:ascii="Times New Roman" w:hAnsi="Times New Roman" w:cs="Times New Roman"/>
          <w:lang w:val="ru-RU"/>
        </w:rPr>
        <w:t>•</w:t>
      </w:r>
      <w:r w:rsidRPr="00FF6CCF">
        <w:rPr>
          <w:rFonts w:ascii="Times New Roman" w:hAnsi="Times New Roman" w:cs="Times New Roman"/>
          <w:lang w:val="ru-RU"/>
        </w:rPr>
        <w:tab/>
      </w:r>
      <w:proofErr w:type="spellStart"/>
      <w:r w:rsidRPr="00FF6CCF">
        <w:rPr>
          <w:rFonts w:ascii="Times New Roman" w:hAnsi="Times New Roman" w:cs="Times New Roman"/>
          <w:lang w:val="ru-RU"/>
        </w:rPr>
        <w:t>необхідність</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проведення</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баластних</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операцій</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або</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діфферентовка</w:t>
      </w:r>
      <w:proofErr w:type="spellEnd"/>
      <w:r w:rsidRPr="00FF6CCF">
        <w:rPr>
          <w:rFonts w:ascii="Times New Roman" w:hAnsi="Times New Roman" w:cs="Times New Roman"/>
          <w:lang w:val="ru-RU"/>
        </w:rPr>
        <w:t xml:space="preserve"> судна, </w:t>
      </w:r>
      <w:proofErr w:type="spellStart"/>
      <w:r w:rsidRPr="00FF6CCF">
        <w:rPr>
          <w:rFonts w:ascii="Times New Roman" w:hAnsi="Times New Roman" w:cs="Times New Roman"/>
          <w:lang w:val="ru-RU"/>
        </w:rPr>
        <w:t>його</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триммінгу</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або</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розподілу</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вантажу</w:t>
      </w:r>
      <w:proofErr w:type="spellEnd"/>
      <w:r w:rsidRPr="00FF6CCF">
        <w:rPr>
          <w:rFonts w:ascii="Times New Roman" w:hAnsi="Times New Roman" w:cs="Times New Roman"/>
          <w:lang w:val="ru-RU"/>
        </w:rPr>
        <w:t xml:space="preserve"> в трюмах за </w:t>
      </w:r>
      <w:proofErr w:type="spellStart"/>
      <w:r w:rsidRPr="00FF6CCF">
        <w:rPr>
          <w:rFonts w:ascii="Times New Roman" w:hAnsi="Times New Roman" w:cs="Times New Roman"/>
          <w:lang w:val="ru-RU"/>
        </w:rPr>
        <w:t>усним</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або</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письмовим</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розпорядженням</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капітану</w:t>
      </w:r>
      <w:proofErr w:type="spellEnd"/>
      <w:r w:rsidRPr="00FF6CCF">
        <w:rPr>
          <w:rFonts w:ascii="Times New Roman" w:hAnsi="Times New Roman" w:cs="Times New Roman"/>
          <w:lang w:val="ru-RU"/>
        </w:rPr>
        <w:t xml:space="preserve"> судна;</w:t>
      </w:r>
    </w:p>
    <w:p w14:paraId="11C5C4D7" w14:textId="77777777" w:rsidR="00FF6CCF" w:rsidRPr="00FF6CCF" w:rsidRDefault="00FF6CCF" w:rsidP="00922E9D">
      <w:pPr>
        <w:contextualSpacing/>
        <w:jc w:val="both"/>
        <w:rPr>
          <w:rFonts w:ascii="Times New Roman" w:hAnsi="Times New Roman" w:cs="Times New Roman"/>
          <w:lang w:val="ru-RU"/>
        </w:rPr>
        <w:pPrChange w:id="687" w:author="OLENA PASHKOVA (NEPTUNE.UA)" w:date="2023-11-16T03:58:00Z">
          <w:pPr>
            <w:contextualSpacing/>
          </w:pPr>
        </w:pPrChange>
      </w:pPr>
      <w:r w:rsidRPr="00FF6CCF">
        <w:rPr>
          <w:rFonts w:ascii="Times New Roman" w:hAnsi="Times New Roman" w:cs="Times New Roman"/>
          <w:lang w:val="ru-RU"/>
        </w:rPr>
        <w:t>•</w:t>
      </w:r>
      <w:r w:rsidRPr="00FF6CCF">
        <w:rPr>
          <w:rFonts w:ascii="Times New Roman" w:hAnsi="Times New Roman" w:cs="Times New Roman"/>
          <w:lang w:val="ru-RU"/>
        </w:rPr>
        <w:tab/>
      </w:r>
      <w:proofErr w:type="spellStart"/>
      <w:r w:rsidRPr="00FF6CCF">
        <w:rPr>
          <w:rFonts w:ascii="Times New Roman" w:hAnsi="Times New Roman" w:cs="Times New Roman"/>
          <w:lang w:val="ru-RU"/>
        </w:rPr>
        <w:t>зняття</w:t>
      </w:r>
      <w:proofErr w:type="spellEnd"/>
      <w:r w:rsidRPr="00FF6CCF">
        <w:rPr>
          <w:rFonts w:ascii="Times New Roman" w:hAnsi="Times New Roman" w:cs="Times New Roman"/>
          <w:lang w:val="ru-RU"/>
        </w:rPr>
        <w:t xml:space="preserve"> драфту судна </w:t>
      </w:r>
      <w:proofErr w:type="gramStart"/>
      <w:r w:rsidRPr="00FF6CCF">
        <w:rPr>
          <w:rFonts w:ascii="Times New Roman" w:hAnsi="Times New Roman" w:cs="Times New Roman"/>
          <w:lang w:val="ru-RU"/>
        </w:rPr>
        <w:t>до початку</w:t>
      </w:r>
      <w:proofErr w:type="gram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під</w:t>
      </w:r>
      <w:proofErr w:type="spellEnd"/>
      <w:r w:rsidRPr="00FF6CCF">
        <w:rPr>
          <w:rFonts w:ascii="Times New Roman" w:hAnsi="Times New Roman" w:cs="Times New Roman"/>
          <w:lang w:val="ru-RU"/>
        </w:rPr>
        <w:t xml:space="preserve"> час, </w:t>
      </w:r>
      <w:proofErr w:type="spellStart"/>
      <w:r w:rsidRPr="00FF6CCF">
        <w:rPr>
          <w:rFonts w:ascii="Times New Roman" w:hAnsi="Times New Roman" w:cs="Times New Roman"/>
          <w:lang w:val="ru-RU"/>
        </w:rPr>
        <w:t>після</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завершення</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вантажних</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операцій</w:t>
      </w:r>
      <w:proofErr w:type="spellEnd"/>
      <w:r w:rsidRPr="00FF6CCF">
        <w:rPr>
          <w:rFonts w:ascii="Times New Roman" w:hAnsi="Times New Roman" w:cs="Times New Roman"/>
          <w:lang w:val="ru-RU"/>
        </w:rPr>
        <w:t>;</w:t>
      </w:r>
    </w:p>
    <w:p w14:paraId="6B1D2B1E" w14:textId="77777777" w:rsidR="00FF6CCF" w:rsidRPr="00FF6CCF" w:rsidRDefault="00FF6CCF" w:rsidP="00922E9D">
      <w:pPr>
        <w:contextualSpacing/>
        <w:jc w:val="both"/>
        <w:rPr>
          <w:rFonts w:ascii="Times New Roman" w:hAnsi="Times New Roman" w:cs="Times New Roman"/>
          <w:lang w:val="ru-RU"/>
        </w:rPr>
        <w:pPrChange w:id="688" w:author="OLENA PASHKOVA (NEPTUNE.UA)" w:date="2023-11-16T03:58:00Z">
          <w:pPr>
            <w:contextualSpacing/>
          </w:pPr>
        </w:pPrChange>
      </w:pPr>
      <w:r w:rsidRPr="00FF6CCF">
        <w:rPr>
          <w:rFonts w:ascii="Times New Roman" w:hAnsi="Times New Roman" w:cs="Times New Roman"/>
          <w:lang w:val="ru-RU"/>
        </w:rPr>
        <w:t>•</w:t>
      </w:r>
      <w:r w:rsidRPr="00FF6CCF">
        <w:rPr>
          <w:rFonts w:ascii="Times New Roman" w:hAnsi="Times New Roman" w:cs="Times New Roman"/>
          <w:lang w:val="ru-RU"/>
        </w:rPr>
        <w:tab/>
      </w:r>
      <w:proofErr w:type="spellStart"/>
      <w:r w:rsidRPr="00FF6CCF">
        <w:rPr>
          <w:rFonts w:ascii="Times New Roman" w:hAnsi="Times New Roman" w:cs="Times New Roman"/>
          <w:lang w:val="ru-RU"/>
        </w:rPr>
        <w:t>відкривання</w:t>
      </w:r>
      <w:proofErr w:type="spellEnd"/>
      <w:r w:rsidRPr="00FF6CCF">
        <w:rPr>
          <w:rFonts w:ascii="Times New Roman" w:hAnsi="Times New Roman" w:cs="Times New Roman"/>
          <w:lang w:val="ru-RU"/>
        </w:rPr>
        <w:t xml:space="preserve"> та </w:t>
      </w:r>
      <w:proofErr w:type="spellStart"/>
      <w:r w:rsidRPr="00FF6CCF">
        <w:rPr>
          <w:rFonts w:ascii="Times New Roman" w:hAnsi="Times New Roman" w:cs="Times New Roman"/>
          <w:lang w:val="ru-RU"/>
        </w:rPr>
        <w:t>зачинення</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трюмів</w:t>
      </w:r>
      <w:proofErr w:type="spellEnd"/>
      <w:r w:rsidRPr="00FF6CCF">
        <w:rPr>
          <w:rFonts w:ascii="Times New Roman" w:hAnsi="Times New Roman" w:cs="Times New Roman"/>
          <w:lang w:val="ru-RU"/>
        </w:rPr>
        <w:t>;</w:t>
      </w:r>
    </w:p>
    <w:p w14:paraId="590C14E2" w14:textId="77777777" w:rsidR="00FF6CCF" w:rsidRPr="00FF6CCF" w:rsidRDefault="00FF6CCF" w:rsidP="00922E9D">
      <w:pPr>
        <w:contextualSpacing/>
        <w:jc w:val="both"/>
        <w:rPr>
          <w:rFonts w:ascii="Times New Roman" w:hAnsi="Times New Roman" w:cs="Times New Roman"/>
          <w:lang w:val="ru-RU"/>
        </w:rPr>
        <w:pPrChange w:id="689" w:author="OLENA PASHKOVA (NEPTUNE.UA)" w:date="2023-11-16T03:58:00Z">
          <w:pPr>
            <w:contextualSpacing/>
          </w:pPr>
        </w:pPrChange>
      </w:pPr>
      <w:r w:rsidRPr="00FF6CCF">
        <w:rPr>
          <w:rFonts w:ascii="Times New Roman" w:hAnsi="Times New Roman" w:cs="Times New Roman"/>
          <w:lang w:val="ru-RU"/>
        </w:rPr>
        <w:t>•</w:t>
      </w:r>
      <w:r w:rsidRPr="00FF6CCF">
        <w:rPr>
          <w:rFonts w:ascii="Times New Roman" w:hAnsi="Times New Roman" w:cs="Times New Roman"/>
          <w:lang w:val="ru-RU"/>
        </w:rPr>
        <w:tab/>
      </w:r>
      <w:proofErr w:type="spellStart"/>
      <w:r w:rsidRPr="00FF6CCF">
        <w:rPr>
          <w:rFonts w:ascii="Times New Roman" w:hAnsi="Times New Roman" w:cs="Times New Roman"/>
          <w:lang w:val="ru-RU"/>
        </w:rPr>
        <w:t>втрата</w:t>
      </w:r>
      <w:proofErr w:type="spellEnd"/>
      <w:r w:rsidRPr="00FF6CCF">
        <w:rPr>
          <w:rFonts w:ascii="Times New Roman" w:hAnsi="Times New Roman" w:cs="Times New Roman"/>
          <w:lang w:val="ru-RU"/>
        </w:rPr>
        <w:t xml:space="preserve"> часу через заборони на </w:t>
      </w:r>
      <w:proofErr w:type="spellStart"/>
      <w:r w:rsidRPr="00FF6CCF">
        <w:rPr>
          <w:rFonts w:ascii="Times New Roman" w:hAnsi="Times New Roman" w:cs="Times New Roman"/>
          <w:lang w:val="ru-RU"/>
        </w:rPr>
        <w:t>вхід</w:t>
      </w:r>
      <w:proofErr w:type="spellEnd"/>
      <w:r w:rsidRPr="00FF6CCF">
        <w:rPr>
          <w:rFonts w:ascii="Times New Roman" w:hAnsi="Times New Roman" w:cs="Times New Roman"/>
          <w:lang w:val="ru-RU"/>
        </w:rPr>
        <w:t xml:space="preserve"> судна в Порт, заборона </w:t>
      </w:r>
      <w:proofErr w:type="spellStart"/>
      <w:r w:rsidRPr="00FF6CCF">
        <w:rPr>
          <w:rFonts w:ascii="Times New Roman" w:hAnsi="Times New Roman" w:cs="Times New Roman"/>
          <w:lang w:val="ru-RU"/>
        </w:rPr>
        <w:t>навантаження</w:t>
      </w:r>
      <w:proofErr w:type="spellEnd"/>
      <w:r w:rsidRPr="00FF6CCF">
        <w:rPr>
          <w:rFonts w:ascii="Times New Roman" w:hAnsi="Times New Roman" w:cs="Times New Roman"/>
          <w:lang w:val="ru-RU"/>
        </w:rPr>
        <w:t xml:space="preserve"> з боку </w:t>
      </w:r>
      <w:proofErr w:type="spellStart"/>
      <w:r w:rsidRPr="00FF6CCF">
        <w:rPr>
          <w:rFonts w:ascii="Times New Roman" w:hAnsi="Times New Roman" w:cs="Times New Roman"/>
          <w:lang w:val="ru-RU"/>
        </w:rPr>
        <w:t>Державних</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органів</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або</w:t>
      </w:r>
      <w:proofErr w:type="spellEnd"/>
      <w:r w:rsidRPr="00FF6CCF">
        <w:rPr>
          <w:rFonts w:ascii="Times New Roman" w:hAnsi="Times New Roman" w:cs="Times New Roman"/>
          <w:lang w:val="ru-RU"/>
        </w:rPr>
        <w:t xml:space="preserve"> з боку </w:t>
      </w:r>
      <w:proofErr w:type="spellStart"/>
      <w:r w:rsidRPr="00FF6CCF">
        <w:rPr>
          <w:rFonts w:ascii="Times New Roman" w:hAnsi="Times New Roman" w:cs="Times New Roman"/>
          <w:lang w:val="ru-RU"/>
        </w:rPr>
        <w:t>сюрвейєрських</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компаній</w:t>
      </w:r>
      <w:proofErr w:type="spellEnd"/>
      <w:r w:rsidRPr="00FF6CCF">
        <w:rPr>
          <w:rFonts w:ascii="Times New Roman" w:hAnsi="Times New Roman" w:cs="Times New Roman"/>
          <w:lang w:val="ru-RU"/>
        </w:rPr>
        <w:t>;</w:t>
      </w:r>
    </w:p>
    <w:p w14:paraId="3F8A0D06" w14:textId="77777777" w:rsidR="00FF6CCF" w:rsidRPr="00FF6CCF" w:rsidRDefault="00FF6CCF" w:rsidP="00922E9D">
      <w:pPr>
        <w:contextualSpacing/>
        <w:jc w:val="both"/>
        <w:rPr>
          <w:rFonts w:ascii="Times New Roman" w:hAnsi="Times New Roman" w:cs="Times New Roman"/>
          <w:lang w:val="ru-RU"/>
        </w:rPr>
        <w:pPrChange w:id="690" w:author="OLENA PASHKOVA (NEPTUNE.UA)" w:date="2023-11-16T03:58:00Z">
          <w:pPr>
            <w:contextualSpacing/>
          </w:pPr>
        </w:pPrChange>
      </w:pPr>
      <w:r w:rsidRPr="00FF6CCF">
        <w:rPr>
          <w:rFonts w:ascii="Times New Roman" w:hAnsi="Times New Roman" w:cs="Times New Roman"/>
          <w:lang w:val="ru-RU"/>
        </w:rPr>
        <w:t>•</w:t>
      </w:r>
      <w:r w:rsidRPr="00FF6CCF">
        <w:rPr>
          <w:rFonts w:ascii="Times New Roman" w:hAnsi="Times New Roman" w:cs="Times New Roman"/>
          <w:lang w:val="ru-RU"/>
        </w:rPr>
        <w:tab/>
      </w:r>
      <w:proofErr w:type="spellStart"/>
      <w:r w:rsidRPr="00FF6CCF">
        <w:rPr>
          <w:rFonts w:ascii="Times New Roman" w:hAnsi="Times New Roman" w:cs="Times New Roman"/>
          <w:lang w:val="ru-RU"/>
        </w:rPr>
        <w:t>втрата</w:t>
      </w:r>
      <w:proofErr w:type="spellEnd"/>
      <w:r w:rsidRPr="00FF6CCF">
        <w:rPr>
          <w:rFonts w:ascii="Times New Roman" w:hAnsi="Times New Roman" w:cs="Times New Roman"/>
          <w:lang w:val="ru-RU"/>
        </w:rPr>
        <w:t xml:space="preserve"> часу через </w:t>
      </w:r>
      <w:proofErr w:type="spellStart"/>
      <w:r w:rsidRPr="00FF6CCF">
        <w:rPr>
          <w:rFonts w:ascii="Times New Roman" w:hAnsi="Times New Roman" w:cs="Times New Roman"/>
          <w:lang w:val="ru-RU"/>
        </w:rPr>
        <w:t>неготовність</w:t>
      </w:r>
      <w:proofErr w:type="spellEnd"/>
      <w:r w:rsidRPr="00FF6CCF">
        <w:rPr>
          <w:rFonts w:ascii="Times New Roman" w:hAnsi="Times New Roman" w:cs="Times New Roman"/>
          <w:lang w:val="ru-RU"/>
        </w:rPr>
        <w:t xml:space="preserve"> судна до </w:t>
      </w:r>
      <w:proofErr w:type="spellStart"/>
      <w:r w:rsidRPr="00FF6CCF">
        <w:rPr>
          <w:rFonts w:ascii="Times New Roman" w:hAnsi="Times New Roman" w:cs="Times New Roman"/>
          <w:lang w:val="ru-RU"/>
        </w:rPr>
        <w:t>навантаження</w:t>
      </w:r>
      <w:proofErr w:type="spellEnd"/>
      <w:r w:rsidRPr="00FF6CCF">
        <w:rPr>
          <w:rFonts w:ascii="Times New Roman" w:hAnsi="Times New Roman" w:cs="Times New Roman"/>
          <w:lang w:val="ru-RU"/>
        </w:rPr>
        <w:t xml:space="preserve"> за </w:t>
      </w:r>
      <w:proofErr w:type="spellStart"/>
      <w:r w:rsidRPr="00FF6CCF">
        <w:rPr>
          <w:rFonts w:ascii="Times New Roman" w:hAnsi="Times New Roman" w:cs="Times New Roman"/>
          <w:lang w:val="ru-RU"/>
        </w:rPr>
        <w:t>узгодженими</w:t>
      </w:r>
      <w:proofErr w:type="spellEnd"/>
      <w:r w:rsidRPr="00FF6CCF">
        <w:rPr>
          <w:rFonts w:ascii="Times New Roman" w:hAnsi="Times New Roman" w:cs="Times New Roman"/>
          <w:lang w:val="ru-RU"/>
        </w:rPr>
        <w:t xml:space="preserve"> Сторонами нормами;</w:t>
      </w:r>
    </w:p>
    <w:p w14:paraId="2E2280BD" w14:textId="77777777" w:rsidR="00FF6CCF" w:rsidRPr="00FF6CCF" w:rsidRDefault="00FF6CCF" w:rsidP="00922E9D">
      <w:pPr>
        <w:contextualSpacing/>
        <w:jc w:val="both"/>
        <w:rPr>
          <w:rFonts w:ascii="Times New Roman" w:hAnsi="Times New Roman" w:cs="Times New Roman"/>
          <w:lang w:val="ru-RU"/>
        </w:rPr>
        <w:pPrChange w:id="691" w:author="OLENA PASHKOVA (NEPTUNE.UA)" w:date="2023-11-16T03:58:00Z">
          <w:pPr>
            <w:contextualSpacing/>
          </w:pPr>
        </w:pPrChange>
      </w:pPr>
      <w:r w:rsidRPr="00FF6CCF">
        <w:rPr>
          <w:rFonts w:ascii="Times New Roman" w:hAnsi="Times New Roman" w:cs="Times New Roman"/>
          <w:lang w:val="ru-RU"/>
        </w:rPr>
        <w:t>•</w:t>
      </w:r>
      <w:r w:rsidRPr="00FF6CCF">
        <w:rPr>
          <w:rFonts w:ascii="Times New Roman" w:hAnsi="Times New Roman" w:cs="Times New Roman"/>
          <w:lang w:val="ru-RU"/>
        </w:rPr>
        <w:tab/>
      </w:r>
      <w:proofErr w:type="spellStart"/>
      <w:r w:rsidRPr="00FF6CCF">
        <w:rPr>
          <w:rFonts w:ascii="Times New Roman" w:hAnsi="Times New Roman" w:cs="Times New Roman"/>
          <w:lang w:val="ru-RU"/>
        </w:rPr>
        <w:t>втрата</w:t>
      </w:r>
      <w:proofErr w:type="spellEnd"/>
      <w:r w:rsidRPr="00FF6CCF">
        <w:rPr>
          <w:rFonts w:ascii="Times New Roman" w:hAnsi="Times New Roman" w:cs="Times New Roman"/>
          <w:lang w:val="ru-RU"/>
        </w:rPr>
        <w:t xml:space="preserve"> часу через будь-</w:t>
      </w:r>
      <w:proofErr w:type="spellStart"/>
      <w:r w:rsidRPr="00FF6CCF">
        <w:rPr>
          <w:rFonts w:ascii="Times New Roman" w:hAnsi="Times New Roman" w:cs="Times New Roman"/>
          <w:lang w:val="ru-RU"/>
        </w:rPr>
        <w:t>які</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зупинки</w:t>
      </w:r>
      <w:proofErr w:type="spellEnd"/>
      <w:r w:rsidRPr="00FF6CCF">
        <w:rPr>
          <w:rFonts w:ascii="Times New Roman" w:hAnsi="Times New Roman" w:cs="Times New Roman"/>
          <w:lang w:val="ru-RU"/>
        </w:rPr>
        <w:t xml:space="preserve"> за </w:t>
      </w:r>
      <w:proofErr w:type="spellStart"/>
      <w:r w:rsidRPr="00FF6CCF">
        <w:rPr>
          <w:rFonts w:ascii="Times New Roman" w:hAnsi="Times New Roman" w:cs="Times New Roman"/>
          <w:lang w:val="ru-RU"/>
        </w:rPr>
        <w:t>розпорядженням</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капітана</w:t>
      </w:r>
      <w:proofErr w:type="spellEnd"/>
      <w:r w:rsidRPr="00FF6CCF">
        <w:rPr>
          <w:rFonts w:ascii="Times New Roman" w:hAnsi="Times New Roman" w:cs="Times New Roman"/>
          <w:lang w:val="ru-RU"/>
        </w:rPr>
        <w:t xml:space="preserve"> судна, </w:t>
      </w:r>
      <w:proofErr w:type="spellStart"/>
      <w:r w:rsidRPr="00FF6CCF">
        <w:rPr>
          <w:rFonts w:ascii="Times New Roman" w:hAnsi="Times New Roman" w:cs="Times New Roman"/>
          <w:lang w:val="ru-RU"/>
        </w:rPr>
        <w:t>сюрвеєрської</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компанії</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або</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уповноважених</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держваних</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органів</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України</w:t>
      </w:r>
      <w:proofErr w:type="spellEnd"/>
      <w:r w:rsidRPr="00FF6CCF">
        <w:rPr>
          <w:rFonts w:ascii="Times New Roman" w:hAnsi="Times New Roman" w:cs="Times New Roman"/>
          <w:lang w:val="ru-RU"/>
        </w:rPr>
        <w:t>;</w:t>
      </w:r>
    </w:p>
    <w:p w14:paraId="7CB1992A" w14:textId="77777777" w:rsidR="00FF6CCF" w:rsidRPr="00FF6CCF" w:rsidRDefault="00FF6CCF" w:rsidP="00922E9D">
      <w:pPr>
        <w:contextualSpacing/>
        <w:jc w:val="both"/>
        <w:rPr>
          <w:rFonts w:ascii="Times New Roman" w:hAnsi="Times New Roman" w:cs="Times New Roman"/>
          <w:lang w:val="ru-RU"/>
        </w:rPr>
        <w:pPrChange w:id="692" w:author="OLENA PASHKOVA (NEPTUNE.UA)" w:date="2023-11-16T03:58:00Z">
          <w:pPr>
            <w:contextualSpacing/>
          </w:pPr>
        </w:pPrChange>
      </w:pPr>
      <w:r w:rsidRPr="00FF6CCF">
        <w:rPr>
          <w:rFonts w:ascii="Times New Roman" w:hAnsi="Times New Roman" w:cs="Times New Roman"/>
          <w:lang w:val="ru-RU"/>
        </w:rPr>
        <w:t>•</w:t>
      </w:r>
      <w:r w:rsidRPr="00FF6CCF">
        <w:rPr>
          <w:rFonts w:ascii="Times New Roman" w:hAnsi="Times New Roman" w:cs="Times New Roman"/>
          <w:lang w:val="ru-RU"/>
        </w:rPr>
        <w:tab/>
      </w:r>
      <w:proofErr w:type="spellStart"/>
      <w:r w:rsidRPr="00FF6CCF">
        <w:rPr>
          <w:rFonts w:ascii="Times New Roman" w:hAnsi="Times New Roman" w:cs="Times New Roman"/>
          <w:lang w:val="ru-RU"/>
        </w:rPr>
        <w:t>нестача</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вантажу</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завезеного</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Замовником</w:t>
      </w:r>
      <w:proofErr w:type="spellEnd"/>
      <w:r w:rsidRPr="00FF6CCF">
        <w:rPr>
          <w:rFonts w:ascii="Times New Roman" w:hAnsi="Times New Roman" w:cs="Times New Roman"/>
          <w:lang w:val="ru-RU"/>
        </w:rPr>
        <w:t>;</w:t>
      </w:r>
    </w:p>
    <w:p w14:paraId="444DDD8A" w14:textId="77777777" w:rsidR="00FF6CCF" w:rsidRPr="00FF6CCF" w:rsidRDefault="00FF6CCF" w:rsidP="00922E9D">
      <w:pPr>
        <w:contextualSpacing/>
        <w:jc w:val="both"/>
        <w:rPr>
          <w:rFonts w:ascii="Times New Roman" w:hAnsi="Times New Roman" w:cs="Times New Roman"/>
          <w:lang w:val="ru-RU"/>
        </w:rPr>
        <w:pPrChange w:id="693" w:author="OLENA PASHKOVA (NEPTUNE.UA)" w:date="2023-11-16T03:58:00Z">
          <w:pPr>
            <w:contextualSpacing/>
          </w:pPr>
        </w:pPrChange>
      </w:pPr>
      <w:r w:rsidRPr="00FF6CCF">
        <w:rPr>
          <w:rFonts w:ascii="Times New Roman" w:hAnsi="Times New Roman" w:cs="Times New Roman"/>
          <w:lang w:val="ru-RU"/>
        </w:rPr>
        <w:t>•</w:t>
      </w:r>
      <w:r w:rsidRPr="00FF6CCF">
        <w:rPr>
          <w:rFonts w:ascii="Times New Roman" w:hAnsi="Times New Roman" w:cs="Times New Roman"/>
          <w:lang w:val="ru-RU"/>
        </w:rPr>
        <w:tab/>
      </w:r>
      <w:proofErr w:type="spellStart"/>
      <w:r w:rsidRPr="00FF6CCF">
        <w:rPr>
          <w:rFonts w:ascii="Times New Roman" w:hAnsi="Times New Roman" w:cs="Times New Roman"/>
          <w:lang w:val="ru-RU"/>
        </w:rPr>
        <w:t>відсутність</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або</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несвоєчасне</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надання</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документарних</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інструкцій</w:t>
      </w:r>
      <w:proofErr w:type="spellEnd"/>
      <w:r w:rsidRPr="00FF6CCF">
        <w:rPr>
          <w:rFonts w:ascii="Times New Roman" w:hAnsi="Times New Roman" w:cs="Times New Roman"/>
          <w:lang w:val="ru-RU"/>
        </w:rPr>
        <w:t xml:space="preserve"> з боку </w:t>
      </w:r>
      <w:proofErr w:type="spellStart"/>
      <w:r w:rsidRPr="00FF6CCF">
        <w:rPr>
          <w:rFonts w:ascii="Times New Roman" w:hAnsi="Times New Roman" w:cs="Times New Roman"/>
          <w:lang w:val="ru-RU"/>
        </w:rPr>
        <w:t>Замовника</w:t>
      </w:r>
      <w:proofErr w:type="spellEnd"/>
      <w:r w:rsidRPr="00FF6CCF">
        <w:rPr>
          <w:rFonts w:ascii="Times New Roman" w:hAnsi="Times New Roman" w:cs="Times New Roman"/>
          <w:lang w:val="ru-RU"/>
        </w:rPr>
        <w:t xml:space="preserve"> на </w:t>
      </w:r>
      <w:proofErr w:type="spellStart"/>
      <w:r w:rsidRPr="00FF6CCF">
        <w:rPr>
          <w:rFonts w:ascii="Times New Roman" w:hAnsi="Times New Roman" w:cs="Times New Roman"/>
          <w:lang w:val="ru-RU"/>
        </w:rPr>
        <w:t>завантаження</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вантажу</w:t>
      </w:r>
      <w:proofErr w:type="spellEnd"/>
      <w:r w:rsidRPr="00FF6CCF">
        <w:rPr>
          <w:rFonts w:ascii="Times New Roman" w:hAnsi="Times New Roman" w:cs="Times New Roman"/>
          <w:lang w:val="ru-RU"/>
        </w:rPr>
        <w:t xml:space="preserve">; </w:t>
      </w:r>
    </w:p>
    <w:p w14:paraId="7A38C594" w14:textId="77777777" w:rsidR="00FF6CCF" w:rsidRPr="00FF6CCF" w:rsidRDefault="00FF6CCF" w:rsidP="00922E9D">
      <w:pPr>
        <w:contextualSpacing/>
        <w:jc w:val="both"/>
        <w:rPr>
          <w:rFonts w:ascii="Times New Roman" w:hAnsi="Times New Roman" w:cs="Times New Roman"/>
          <w:lang w:val="ru-RU"/>
        </w:rPr>
        <w:pPrChange w:id="694" w:author="OLENA PASHKOVA (NEPTUNE.UA)" w:date="2023-11-16T03:58:00Z">
          <w:pPr>
            <w:contextualSpacing/>
          </w:pPr>
        </w:pPrChange>
      </w:pPr>
      <w:r w:rsidRPr="00FF6CCF">
        <w:rPr>
          <w:rFonts w:ascii="Times New Roman" w:hAnsi="Times New Roman" w:cs="Times New Roman"/>
          <w:lang w:val="ru-RU"/>
        </w:rPr>
        <w:t>•</w:t>
      </w:r>
      <w:r w:rsidRPr="00FF6CCF">
        <w:rPr>
          <w:rFonts w:ascii="Times New Roman" w:hAnsi="Times New Roman" w:cs="Times New Roman"/>
          <w:lang w:val="ru-RU"/>
        </w:rPr>
        <w:tab/>
      </w:r>
      <w:proofErr w:type="spellStart"/>
      <w:r w:rsidRPr="00FF6CCF">
        <w:rPr>
          <w:rFonts w:ascii="Times New Roman" w:hAnsi="Times New Roman" w:cs="Times New Roman"/>
          <w:lang w:val="ru-RU"/>
        </w:rPr>
        <w:t>проведення</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фумігації</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або</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дізенфекції</w:t>
      </w:r>
      <w:proofErr w:type="spellEnd"/>
      <w:r w:rsidRPr="00FF6CCF">
        <w:rPr>
          <w:rFonts w:ascii="Times New Roman" w:hAnsi="Times New Roman" w:cs="Times New Roman"/>
          <w:lang w:val="ru-RU"/>
        </w:rPr>
        <w:t xml:space="preserve"> Судна та/</w:t>
      </w:r>
      <w:proofErr w:type="spellStart"/>
      <w:r w:rsidRPr="00FF6CCF">
        <w:rPr>
          <w:rFonts w:ascii="Times New Roman" w:hAnsi="Times New Roman" w:cs="Times New Roman"/>
          <w:lang w:val="ru-RU"/>
        </w:rPr>
        <w:t>або</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вантажу</w:t>
      </w:r>
      <w:proofErr w:type="spellEnd"/>
      <w:r w:rsidRPr="00FF6CCF">
        <w:rPr>
          <w:rFonts w:ascii="Times New Roman" w:hAnsi="Times New Roman" w:cs="Times New Roman"/>
          <w:lang w:val="ru-RU"/>
        </w:rPr>
        <w:t>;</w:t>
      </w:r>
    </w:p>
    <w:p w14:paraId="6F00C5C9" w14:textId="77777777" w:rsidR="00FF6CCF" w:rsidRDefault="00FF6CCF" w:rsidP="00922E9D">
      <w:pPr>
        <w:contextualSpacing/>
        <w:jc w:val="both"/>
        <w:rPr>
          <w:ins w:id="695" w:author="SERHII SULIMA (NEPTUNE.UA)" w:date="2023-11-15T11:55:00Z"/>
          <w:rFonts w:ascii="Times New Roman" w:hAnsi="Times New Roman" w:cs="Times New Roman"/>
          <w:lang w:val="ru-RU"/>
        </w:rPr>
        <w:pPrChange w:id="696" w:author="OLENA PASHKOVA (NEPTUNE.UA)" w:date="2023-11-16T03:58:00Z">
          <w:pPr>
            <w:contextualSpacing/>
          </w:pPr>
        </w:pPrChange>
      </w:pPr>
      <w:r w:rsidRPr="00FF6CCF">
        <w:rPr>
          <w:rFonts w:ascii="Times New Roman" w:hAnsi="Times New Roman" w:cs="Times New Roman"/>
          <w:lang w:val="ru-RU"/>
        </w:rPr>
        <w:t>•</w:t>
      </w:r>
      <w:r w:rsidRPr="00FF6CCF">
        <w:rPr>
          <w:rFonts w:ascii="Times New Roman" w:hAnsi="Times New Roman" w:cs="Times New Roman"/>
          <w:lang w:val="ru-RU"/>
        </w:rPr>
        <w:tab/>
      </w:r>
      <w:proofErr w:type="spellStart"/>
      <w:r w:rsidRPr="00FF6CCF">
        <w:rPr>
          <w:rFonts w:ascii="Times New Roman" w:hAnsi="Times New Roman" w:cs="Times New Roman"/>
          <w:lang w:val="ru-RU"/>
        </w:rPr>
        <w:t>періоди</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несприятливих</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погодних</w:t>
      </w:r>
      <w:proofErr w:type="spellEnd"/>
      <w:r w:rsidRPr="00FF6CCF">
        <w:rPr>
          <w:rFonts w:ascii="Times New Roman" w:hAnsi="Times New Roman" w:cs="Times New Roman"/>
          <w:lang w:val="ru-RU"/>
        </w:rPr>
        <w:t xml:space="preserve"> умов, </w:t>
      </w:r>
      <w:proofErr w:type="spellStart"/>
      <w:r w:rsidRPr="00FF6CCF">
        <w:rPr>
          <w:rFonts w:ascii="Times New Roman" w:hAnsi="Times New Roman" w:cs="Times New Roman"/>
          <w:lang w:val="ru-RU"/>
        </w:rPr>
        <w:t>що</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роблять</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неможливим</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проведення</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навантажувальних</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робіт</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атмосферні</w:t>
      </w:r>
      <w:proofErr w:type="spellEnd"/>
      <w:r w:rsidRPr="00FF6CCF">
        <w:rPr>
          <w:rFonts w:ascii="Times New Roman" w:hAnsi="Times New Roman" w:cs="Times New Roman"/>
          <w:lang w:val="ru-RU"/>
        </w:rPr>
        <w:t xml:space="preserve"> опади, </w:t>
      </w:r>
      <w:proofErr w:type="spellStart"/>
      <w:r w:rsidRPr="00FF6CCF">
        <w:rPr>
          <w:rFonts w:ascii="Times New Roman" w:hAnsi="Times New Roman" w:cs="Times New Roman"/>
          <w:lang w:val="ru-RU"/>
        </w:rPr>
        <w:t>висока</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вологість</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понад</w:t>
      </w:r>
      <w:proofErr w:type="spellEnd"/>
      <w:r w:rsidRPr="00FF6CCF">
        <w:rPr>
          <w:rFonts w:ascii="Times New Roman" w:hAnsi="Times New Roman" w:cs="Times New Roman"/>
          <w:lang w:val="ru-RU"/>
        </w:rPr>
        <w:t xml:space="preserve"> 90%, </w:t>
      </w:r>
      <w:proofErr w:type="spellStart"/>
      <w:r w:rsidRPr="00FF6CCF">
        <w:rPr>
          <w:rFonts w:ascii="Times New Roman" w:hAnsi="Times New Roman" w:cs="Times New Roman"/>
          <w:lang w:val="ru-RU"/>
        </w:rPr>
        <w:t>вітер</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швидкістю</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поняд</w:t>
      </w:r>
      <w:proofErr w:type="spellEnd"/>
      <w:r w:rsidRPr="00FF6CCF">
        <w:rPr>
          <w:rFonts w:ascii="Times New Roman" w:hAnsi="Times New Roman" w:cs="Times New Roman"/>
          <w:lang w:val="ru-RU"/>
        </w:rPr>
        <w:t xml:space="preserve"> 15 м/с);</w:t>
      </w:r>
    </w:p>
    <w:p w14:paraId="503A19DC" w14:textId="57FAEBC7" w:rsidR="003155EC" w:rsidRDefault="003155EC" w:rsidP="00922E9D">
      <w:pPr>
        <w:contextualSpacing/>
        <w:jc w:val="both"/>
        <w:rPr>
          <w:rFonts w:ascii="Times New Roman" w:hAnsi="Times New Roman" w:cs="Times New Roman"/>
          <w:lang w:val="ru-RU"/>
        </w:rPr>
        <w:pPrChange w:id="697" w:author="OLENA PASHKOVA (NEPTUNE.UA)" w:date="2023-11-16T03:58:00Z">
          <w:pPr>
            <w:contextualSpacing/>
          </w:pPr>
        </w:pPrChange>
      </w:pPr>
      <w:ins w:id="698" w:author="SERHII SULIMA (NEPTUNE.UA)" w:date="2023-11-15T11:55:00Z">
        <w:r w:rsidRPr="003155EC">
          <w:rPr>
            <w:rFonts w:ascii="Times New Roman" w:hAnsi="Times New Roman" w:cs="Times New Roman"/>
            <w:lang w:val="ru-RU"/>
          </w:rPr>
          <w:t xml:space="preserve">•           </w:t>
        </w:r>
        <w:proofErr w:type="spellStart"/>
        <w:r w:rsidRPr="003155EC">
          <w:rPr>
            <w:rFonts w:ascii="Times New Roman" w:hAnsi="Times New Roman" w:cs="Times New Roman"/>
            <w:lang w:val="ru-RU"/>
          </w:rPr>
          <w:t>втрата</w:t>
        </w:r>
        <w:proofErr w:type="spellEnd"/>
        <w:r w:rsidRPr="003155EC">
          <w:rPr>
            <w:rFonts w:ascii="Times New Roman" w:hAnsi="Times New Roman" w:cs="Times New Roman"/>
            <w:lang w:val="ru-RU"/>
          </w:rPr>
          <w:t xml:space="preserve"> часу у </w:t>
        </w:r>
        <w:proofErr w:type="spellStart"/>
        <w:r w:rsidRPr="003155EC">
          <w:rPr>
            <w:rFonts w:ascii="Times New Roman" w:hAnsi="Times New Roman" w:cs="Times New Roman"/>
            <w:lang w:val="ru-RU"/>
          </w:rPr>
          <w:t>випадку</w:t>
        </w:r>
        <w:proofErr w:type="spellEnd"/>
        <w:r w:rsidRPr="003155EC">
          <w:rPr>
            <w:rFonts w:ascii="Times New Roman" w:hAnsi="Times New Roman" w:cs="Times New Roman"/>
            <w:lang w:val="ru-RU"/>
          </w:rPr>
          <w:t xml:space="preserve"> </w:t>
        </w:r>
        <w:proofErr w:type="spellStart"/>
        <w:r w:rsidRPr="003155EC">
          <w:rPr>
            <w:rFonts w:ascii="Times New Roman" w:hAnsi="Times New Roman" w:cs="Times New Roman"/>
            <w:lang w:val="ru-RU"/>
          </w:rPr>
          <w:t>оголошення</w:t>
        </w:r>
        <w:proofErr w:type="spellEnd"/>
        <w:r w:rsidRPr="003155EC">
          <w:rPr>
            <w:rFonts w:ascii="Times New Roman" w:hAnsi="Times New Roman" w:cs="Times New Roman"/>
            <w:lang w:val="ru-RU"/>
          </w:rPr>
          <w:t xml:space="preserve"> в межах </w:t>
        </w:r>
        <w:proofErr w:type="spellStart"/>
        <w:r w:rsidRPr="003155EC">
          <w:rPr>
            <w:rFonts w:ascii="Times New Roman" w:hAnsi="Times New Roman" w:cs="Times New Roman"/>
            <w:lang w:val="ru-RU"/>
          </w:rPr>
          <w:t>адміністративної</w:t>
        </w:r>
        <w:proofErr w:type="spellEnd"/>
        <w:r w:rsidRPr="003155EC">
          <w:rPr>
            <w:rFonts w:ascii="Times New Roman" w:hAnsi="Times New Roman" w:cs="Times New Roman"/>
            <w:lang w:val="ru-RU"/>
          </w:rPr>
          <w:t xml:space="preserve"> </w:t>
        </w:r>
        <w:proofErr w:type="spellStart"/>
        <w:r w:rsidRPr="003155EC">
          <w:rPr>
            <w:rFonts w:ascii="Times New Roman" w:hAnsi="Times New Roman" w:cs="Times New Roman"/>
            <w:lang w:val="ru-RU"/>
          </w:rPr>
          <w:t>території</w:t>
        </w:r>
        <w:proofErr w:type="spellEnd"/>
        <w:r w:rsidRPr="003155EC">
          <w:rPr>
            <w:rFonts w:ascii="Times New Roman" w:hAnsi="Times New Roman" w:cs="Times New Roman"/>
            <w:lang w:val="ru-RU"/>
          </w:rPr>
          <w:t xml:space="preserve"> </w:t>
        </w:r>
        <w:proofErr w:type="spellStart"/>
        <w:r w:rsidRPr="003155EC">
          <w:rPr>
            <w:rFonts w:ascii="Times New Roman" w:hAnsi="Times New Roman" w:cs="Times New Roman"/>
            <w:lang w:val="ru-RU"/>
          </w:rPr>
          <w:t>зберігання</w:t>
        </w:r>
        <w:proofErr w:type="spellEnd"/>
        <w:r w:rsidRPr="003155EC">
          <w:rPr>
            <w:rFonts w:ascii="Times New Roman" w:hAnsi="Times New Roman" w:cs="Times New Roman"/>
            <w:lang w:val="ru-RU"/>
          </w:rPr>
          <w:t xml:space="preserve"> Зерна сигналу «</w:t>
        </w:r>
        <w:proofErr w:type="spellStart"/>
        <w:r w:rsidRPr="003155EC">
          <w:rPr>
            <w:rFonts w:ascii="Times New Roman" w:hAnsi="Times New Roman" w:cs="Times New Roman"/>
            <w:lang w:val="ru-RU"/>
          </w:rPr>
          <w:t>Повітряна</w:t>
        </w:r>
        <w:proofErr w:type="spellEnd"/>
        <w:r w:rsidRPr="003155EC">
          <w:rPr>
            <w:rFonts w:ascii="Times New Roman" w:hAnsi="Times New Roman" w:cs="Times New Roman"/>
            <w:lang w:val="ru-RU"/>
          </w:rPr>
          <w:t xml:space="preserve"> </w:t>
        </w:r>
        <w:proofErr w:type="spellStart"/>
        <w:r w:rsidRPr="003155EC">
          <w:rPr>
            <w:rFonts w:ascii="Times New Roman" w:hAnsi="Times New Roman" w:cs="Times New Roman"/>
            <w:lang w:val="ru-RU"/>
          </w:rPr>
          <w:t>тривога</w:t>
        </w:r>
        <w:proofErr w:type="spellEnd"/>
        <w:r w:rsidRPr="003155EC">
          <w:rPr>
            <w:rFonts w:ascii="Times New Roman" w:hAnsi="Times New Roman" w:cs="Times New Roman"/>
            <w:lang w:val="ru-RU"/>
          </w:rPr>
          <w:t>»</w:t>
        </w:r>
      </w:ins>
      <w:ins w:id="699" w:author="OLENA PASHKOVA (NEPTUNE.UA)" w:date="2023-11-16T05:12:00Z">
        <w:r w:rsidR="006B38BB">
          <w:rPr>
            <w:rFonts w:ascii="Times New Roman" w:hAnsi="Times New Roman" w:cs="Times New Roman"/>
            <w:lang w:val="ru-RU"/>
          </w:rPr>
          <w:t xml:space="preserve">, </w:t>
        </w:r>
        <w:proofErr w:type="spellStart"/>
        <w:r w:rsidR="006B38BB">
          <w:rPr>
            <w:rFonts w:ascii="Times New Roman" w:hAnsi="Times New Roman" w:cs="Times New Roman"/>
            <w:lang w:val="ru-RU"/>
          </w:rPr>
          <w:t>обстрілів</w:t>
        </w:r>
      </w:ins>
      <w:proofErr w:type="spellEnd"/>
      <w:ins w:id="700" w:author="SERHII SULIMA (NEPTUNE.UA)" w:date="2023-11-15T11:55:00Z">
        <w:r w:rsidRPr="003155EC">
          <w:rPr>
            <w:rFonts w:ascii="Times New Roman" w:hAnsi="Times New Roman" w:cs="Times New Roman"/>
            <w:lang w:val="ru-RU"/>
          </w:rPr>
          <w:t>.</w:t>
        </w:r>
      </w:ins>
    </w:p>
    <w:p w14:paraId="113E4A08" w14:textId="0BB09626" w:rsidR="001B0877" w:rsidRPr="001B0877" w:rsidRDefault="00FF6CCF" w:rsidP="00922E9D">
      <w:pPr>
        <w:contextualSpacing/>
        <w:jc w:val="both"/>
        <w:rPr>
          <w:rFonts w:ascii="Times New Roman" w:hAnsi="Times New Roman" w:cs="Times New Roman"/>
          <w:lang w:val="ru-RU"/>
        </w:rPr>
        <w:pPrChange w:id="701" w:author="OLENA PASHKOVA (NEPTUNE.UA)" w:date="2023-11-16T03:58:00Z">
          <w:pPr>
            <w:contextualSpacing/>
          </w:pPr>
        </w:pPrChange>
      </w:pPr>
      <w:proofErr w:type="spellStart"/>
      <w:r w:rsidRPr="00FF6CCF">
        <w:rPr>
          <w:rFonts w:ascii="Times New Roman" w:hAnsi="Times New Roman" w:cs="Times New Roman"/>
          <w:lang w:val="ru-RU"/>
        </w:rPr>
        <w:t>Виконавець</w:t>
      </w:r>
      <w:proofErr w:type="spellEnd"/>
      <w:r w:rsidRPr="00FF6CCF">
        <w:rPr>
          <w:rFonts w:ascii="Times New Roman" w:hAnsi="Times New Roman" w:cs="Times New Roman"/>
          <w:lang w:val="ru-RU"/>
        </w:rPr>
        <w:t xml:space="preserve"> не є </w:t>
      </w:r>
      <w:proofErr w:type="spellStart"/>
      <w:r w:rsidRPr="00FF6CCF">
        <w:rPr>
          <w:rFonts w:ascii="Times New Roman" w:hAnsi="Times New Roman" w:cs="Times New Roman"/>
          <w:lang w:val="ru-RU"/>
        </w:rPr>
        <w:t>відповідальним</w:t>
      </w:r>
      <w:proofErr w:type="spellEnd"/>
      <w:r w:rsidRPr="00FF6CCF">
        <w:rPr>
          <w:rFonts w:ascii="Times New Roman" w:hAnsi="Times New Roman" w:cs="Times New Roman"/>
          <w:lang w:val="ru-RU"/>
        </w:rPr>
        <w:t xml:space="preserve"> за демередж в </w:t>
      </w:r>
      <w:proofErr w:type="spellStart"/>
      <w:r w:rsidRPr="00FF6CCF">
        <w:rPr>
          <w:rFonts w:ascii="Times New Roman" w:hAnsi="Times New Roman" w:cs="Times New Roman"/>
          <w:lang w:val="ru-RU"/>
        </w:rPr>
        <w:t>цих</w:t>
      </w:r>
      <w:proofErr w:type="spellEnd"/>
      <w:r w:rsidRPr="00FF6CCF">
        <w:rPr>
          <w:rFonts w:ascii="Times New Roman" w:hAnsi="Times New Roman" w:cs="Times New Roman"/>
          <w:lang w:val="ru-RU"/>
        </w:rPr>
        <w:t xml:space="preserve"> </w:t>
      </w:r>
      <w:proofErr w:type="spellStart"/>
      <w:r w:rsidRPr="00FF6CCF">
        <w:rPr>
          <w:rFonts w:ascii="Times New Roman" w:hAnsi="Times New Roman" w:cs="Times New Roman"/>
          <w:lang w:val="ru-RU"/>
        </w:rPr>
        <w:t>випадках</w:t>
      </w:r>
      <w:proofErr w:type="spellEnd"/>
      <w:r w:rsidRPr="00FF6CCF">
        <w:rPr>
          <w:rFonts w:ascii="Times New Roman" w:hAnsi="Times New Roman" w:cs="Times New Roman"/>
          <w:lang w:val="ru-RU"/>
        </w:rPr>
        <w:t>.</w:t>
      </w:r>
    </w:p>
    <w:p w14:paraId="0E2B779D" w14:textId="45C010F4" w:rsidR="00573469" w:rsidRPr="00573469" w:rsidRDefault="001B0877" w:rsidP="00922E9D">
      <w:pPr>
        <w:contextualSpacing/>
        <w:jc w:val="both"/>
        <w:rPr>
          <w:rFonts w:ascii="Times New Roman" w:hAnsi="Times New Roman" w:cs="Times New Roman"/>
          <w:lang w:val="ru-RU"/>
        </w:rPr>
        <w:pPrChange w:id="702" w:author="OLENA PASHKOVA (NEPTUNE.UA)" w:date="2023-11-16T03:58:00Z">
          <w:pPr>
            <w:contextualSpacing/>
          </w:pPr>
        </w:pPrChange>
      </w:pPr>
      <w:r w:rsidRPr="00191920">
        <w:rPr>
          <w:rFonts w:ascii="Times New Roman" w:hAnsi="Times New Roman" w:cs="Times New Roman"/>
          <w:b/>
          <w:lang w:val="ru-RU"/>
        </w:rPr>
        <w:t>1</w:t>
      </w:r>
      <w:r w:rsidR="00366D25" w:rsidRPr="00573469">
        <w:rPr>
          <w:rFonts w:ascii="Times New Roman" w:hAnsi="Times New Roman" w:cs="Times New Roman"/>
          <w:b/>
          <w:lang w:val="ru-RU"/>
        </w:rPr>
        <w:t>0</w:t>
      </w:r>
      <w:r w:rsidRPr="00191920">
        <w:rPr>
          <w:rFonts w:ascii="Times New Roman" w:hAnsi="Times New Roman" w:cs="Times New Roman"/>
          <w:b/>
          <w:lang w:val="ru-RU"/>
        </w:rPr>
        <w:t>.18.</w:t>
      </w:r>
      <w:r w:rsidRPr="001B0877">
        <w:rPr>
          <w:rFonts w:ascii="Times New Roman" w:hAnsi="Times New Roman" w:cs="Times New Roman"/>
          <w:lang w:val="ru-RU"/>
        </w:rPr>
        <w:t xml:space="preserve"> </w:t>
      </w:r>
      <w:proofErr w:type="spellStart"/>
      <w:r w:rsidR="00573469" w:rsidRPr="00573469">
        <w:rPr>
          <w:rFonts w:ascii="Times New Roman" w:hAnsi="Times New Roman" w:cs="Times New Roman"/>
          <w:lang w:val="ru-RU"/>
        </w:rPr>
        <w:t>Відлік</w:t>
      </w:r>
      <w:proofErr w:type="spellEnd"/>
      <w:r w:rsidR="00573469" w:rsidRPr="00573469">
        <w:rPr>
          <w:rFonts w:ascii="Times New Roman" w:hAnsi="Times New Roman" w:cs="Times New Roman"/>
          <w:lang w:val="ru-RU"/>
        </w:rPr>
        <w:t xml:space="preserve"> часу, </w:t>
      </w:r>
      <w:proofErr w:type="spellStart"/>
      <w:r w:rsidR="00573469" w:rsidRPr="00573469">
        <w:rPr>
          <w:rFonts w:ascii="Times New Roman" w:hAnsi="Times New Roman" w:cs="Times New Roman"/>
          <w:lang w:val="ru-RU"/>
        </w:rPr>
        <w:t>використаного</w:t>
      </w:r>
      <w:proofErr w:type="spellEnd"/>
      <w:r w:rsidR="00573469" w:rsidRPr="00573469">
        <w:rPr>
          <w:rFonts w:ascii="Times New Roman" w:hAnsi="Times New Roman" w:cs="Times New Roman"/>
          <w:lang w:val="ru-RU"/>
        </w:rPr>
        <w:t xml:space="preserve"> </w:t>
      </w:r>
      <w:proofErr w:type="spellStart"/>
      <w:r w:rsidR="00573469" w:rsidRPr="00573469">
        <w:rPr>
          <w:rFonts w:ascii="Times New Roman" w:hAnsi="Times New Roman" w:cs="Times New Roman"/>
          <w:lang w:val="ru-RU"/>
        </w:rPr>
        <w:t>під</w:t>
      </w:r>
      <w:proofErr w:type="spellEnd"/>
      <w:r w:rsidR="00573469" w:rsidRPr="00573469">
        <w:rPr>
          <w:rFonts w:ascii="Times New Roman" w:hAnsi="Times New Roman" w:cs="Times New Roman"/>
          <w:lang w:val="ru-RU"/>
        </w:rPr>
        <w:t xml:space="preserve"> </w:t>
      </w:r>
      <w:proofErr w:type="spellStart"/>
      <w:r w:rsidR="00573469" w:rsidRPr="00573469">
        <w:rPr>
          <w:rFonts w:ascii="Times New Roman" w:hAnsi="Times New Roman" w:cs="Times New Roman"/>
          <w:lang w:val="ru-RU"/>
        </w:rPr>
        <w:t>навантажувальні</w:t>
      </w:r>
      <w:proofErr w:type="spellEnd"/>
      <w:r w:rsidR="00573469" w:rsidRPr="00573469">
        <w:rPr>
          <w:rFonts w:ascii="Times New Roman" w:hAnsi="Times New Roman" w:cs="Times New Roman"/>
          <w:lang w:val="ru-RU"/>
        </w:rPr>
        <w:t xml:space="preserve"> </w:t>
      </w:r>
      <w:proofErr w:type="spellStart"/>
      <w:r w:rsidR="00573469" w:rsidRPr="00573469">
        <w:rPr>
          <w:rFonts w:ascii="Times New Roman" w:hAnsi="Times New Roman" w:cs="Times New Roman"/>
          <w:lang w:val="ru-RU"/>
        </w:rPr>
        <w:t>операції</w:t>
      </w:r>
      <w:proofErr w:type="spellEnd"/>
      <w:r w:rsidR="00573469" w:rsidRPr="00573469">
        <w:rPr>
          <w:rFonts w:ascii="Times New Roman" w:hAnsi="Times New Roman" w:cs="Times New Roman"/>
          <w:lang w:val="ru-RU"/>
        </w:rPr>
        <w:t xml:space="preserve"> </w:t>
      </w:r>
      <w:proofErr w:type="spellStart"/>
      <w:r w:rsidR="00573469" w:rsidRPr="00573469">
        <w:rPr>
          <w:rFonts w:ascii="Times New Roman" w:hAnsi="Times New Roman" w:cs="Times New Roman"/>
          <w:lang w:val="ru-RU"/>
        </w:rPr>
        <w:t>зупиняється</w:t>
      </w:r>
      <w:proofErr w:type="spellEnd"/>
      <w:r w:rsidR="00573469" w:rsidRPr="00573469">
        <w:rPr>
          <w:rFonts w:ascii="Times New Roman" w:hAnsi="Times New Roman" w:cs="Times New Roman"/>
          <w:lang w:val="ru-RU"/>
        </w:rPr>
        <w:t xml:space="preserve"> з </w:t>
      </w:r>
      <w:proofErr w:type="spellStart"/>
      <w:r w:rsidR="00573469" w:rsidRPr="00573469">
        <w:rPr>
          <w:rFonts w:ascii="Times New Roman" w:hAnsi="Times New Roman" w:cs="Times New Roman"/>
          <w:lang w:val="ru-RU"/>
        </w:rPr>
        <w:t>закінченням</w:t>
      </w:r>
      <w:proofErr w:type="spellEnd"/>
      <w:r w:rsidR="00573469" w:rsidRPr="00573469">
        <w:rPr>
          <w:rFonts w:ascii="Times New Roman" w:hAnsi="Times New Roman" w:cs="Times New Roman"/>
          <w:lang w:val="ru-RU"/>
        </w:rPr>
        <w:t xml:space="preserve"> </w:t>
      </w:r>
      <w:proofErr w:type="spellStart"/>
      <w:r w:rsidR="00573469" w:rsidRPr="00573469">
        <w:rPr>
          <w:rFonts w:ascii="Times New Roman" w:hAnsi="Times New Roman" w:cs="Times New Roman"/>
          <w:lang w:val="ru-RU"/>
        </w:rPr>
        <w:t>вантажних</w:t>
      </w:r>
      <w:proofErr w:type="spellEnd"/>
      <w:r w:rsidR="00573469" w:rsidRPr="00573469">
        <w:rPr>
          <w:rFonts w:ascii="Times New Roman" w:hAnsi="Times New Roman" w:cs="Times New Roman"/>
          <w:lang w:val="ru-RU"/>
        </w:rPr>
        <w:t xml:space="preserve"> </w:t>
      </w:r>
      <w:proofErr w:type="spellStart"/>
      <w:r w:rsidR="00573469" w:rsidRPr="00573469">
        <w:rPr>
          <w:rFonts w:ascii="Times New Roman" w:hAnsi="Times New Roman" w:cs="Times New Roman"/>
          <w:lang w:val="ru-RU"/>
        </w:rPr>
        <w:t>операцій</w:t>
      </w:r>
      <w:proofErr w:type="spellEnd"/>
      <w:r w:rsidR="00573469" w:rsidRPr="00573469">
        <w:rPr>
          <w:rFonts w:ascii="Times New Roman" w:hAnsi="Times New Roman" w:cs="Times New Roman"/>
          <w:lang w:val="ru-RU"/>
        </w:rPr>
        <w:t xml:space="preserve">, </w:t>
      </w:r>
      <w:proofErr w:type="spellStart"/>
      <w:r w:rsidR="00573469" w:rsidRPr="00573469">
        <w:rPr>
          <w:rFonts w:ascii="Times New Roman" w:hAnsi="Times New Roman" w:cs="Times New Roman"/>
          <w:lang w:val="ru-RU"/>
        </w:rPr>
        <w:t>що</w:t>
      </w:r>
      <w:proofErr w:type="spellEnd"/>
      <w:r w:rsidR="00573469" w:rsidRPr="00573469">
        <w:rPr>
          <w:rFonts w:ascii="Times New Roman" w:hAnsi="Times New Roman" w:cs="Times New Roman"/>
          <w:lang w:val="ru-RU"/>
        </w:rPr>
        <w:t xml:space="preserve"> </w:t>
      </w:r>
      <w:proofErr w:type="spellStart"/>
      <w:r w:rsidR="00573469" w:rsidRPr="00573469">
        <w:rPr>
          <w:rFonts w:ascii="Times New Roman" w:hAnsi="Times New Roman" w:cs="Times New Roman"/>
          <w:lang w:val="ru-RU"/>
        </w:rPr>
        <w:t>відображається</w:t>
      </w:r>
      <w:proofErr w:type="spellEnd"/>
      <w:r w:rsidR="00573469" w:rsidRPr="00573469">
        <w:rPr>
          <w:rFonts w:ascii="Times New Roman" w:hAnsi="Times New Roman" w:cs="Times New Roman"/>
          <w:lang w:val="ru-RU"/>
        </w:rPr>
        <w:t xml:space="preserve"> у SOF.</w:t>
      </w:r>
    </w:p>
    <w:p w14:paraId="3827A77A" w14:textId="77777777" w:rsidR="00573469" w:rsidRDefault="00573469" w:rsidP="00922E9D">
      <w:pPr>
        <w:contextualSpacing/>
        <w:jc w:val="both"/>
        <w:rPr>
          <w:rFonts w:ascii="Times New Roman" w:hAnsi="Times New Roman" w:cs="Times New Roman"/>
          <w:lang w:val="ru-RU"/>
        </w:rPr>
        <w:pPrChange w:id="703" w:author="OLENA PASHKOVA (NEPTUNE.UA)" w:date="2023-11-16T03:58:00Z">
          <w:pPr>
            <w:contextualSpacing/>
          </w:pPr>
        </w:pPrChange>
      </w:pPr>
      <w:r w:rsidRPr="00573469">
        <w:rPr>
          <w:rFonts w:ascii="Times New Roman" w:hAnsi="Times New Roman" w:cs="Times New Roman"/>
          <w:lang w:val="ru-RU"/>
        </w:rPr>
        <w:lastRenderedPageBreak/>
        <w:t xml:space="preserve">Три </w:t>
      </w:r>
      <w:proofErr w:type="spellStart"/>
      <w:r w:rsidRPr="00573469">
        <w:rPr>
          <w:rFonts w:ascii="Times New Roman" w:hAnsi="Times New Roman" w:cs="Times New Roman"/>
          <w:lang w:val="ru-RU"/>
        </w:rPr>
        <w:t>години</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надається</w:t>
      </w:r>
      <w:proofErr w:type="spellEnd"/>
      <w:r w:rsidRPr="00573469">
        <w:rPr>
          <w:rFonts w:ascii="Times New Roman" w:hAnsi="Times New Roman" w:cs="Times New Roman"/>
          <w:lang w:val="ru-RU"/>
        </w:rPr>
        <w:t xml:space="preserve"> для </w:t>
      </w:r>
      <w:proofErr w:type="spellStart"/>
      <w:r w:rsidRPr="00573469">
        <w:rPr>
          <w:rFonts w:ascii="Times New Roman" w:hAnsi="Times New Roman" w:cs="Times New Roman"/>
          <w:lang w:val="ru-RU"/>
        </w:rPr>
        <w:t>підписання</w:t>
      </w:r>
      <w:proofErr w:type="spellEnd"/>
      <w:r w:rsidRPr="00573469">
        <w:rPr>
          <w:rFonts w:ascii="Times New Roman" w:hAnsi="Times New Roman" w:cs="Times New Roman"/>
          <w:lang w:val="ru-RU"/>
        </w:rPr>
        <w:t xml:space="preserve"> B/L </w:t>
      </w:r>
      <w:proofErr w:type="spellStart"/>
      <w:r w:rsidRPr="00573469">
        <w:rPr>
          <w:rFonts w:ascii="Times New Roman" w:hAnsi="Times New Roman" w:cs="Times New Roman"/>
          <w:lang w:val="ru-RU"/>
        </w:rPr>
        <w:t>біля</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причалі</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Замовник</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може</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заперечити</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проти</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зауважень</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Виконавця</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щодо</w:t>
      </w:r>
      <w:proofErr w:type="spellEnd"/>
      <w:r w:rsidRPr="00573469">
        <w:rPr>
          <w:rFonts w:ascii="Times New Roman" w:hAnsi="Times New Roman" w:cs="Times New Roman"/>
          <w:lang w:val="ru-RU"/>
        </w:rPr>
        <w:t xml:space="preserve"> SOF і </w:t>
      </w:r>
      <w:proofErr w:type="spellStart"/>
      <w:r w:rsidRPr="00573469">
        <w:rPr>
          <w:rFonts w:ascii="Times New Roman" w:hAnsi="Times New Roman" w:cs="Times New Roman"/>
          <w:lang w:val="ru-RU"/>
        </w:rPr>
        <w:t>вказати</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власні</w:t>
      </w:r>
      <w:proofErr w:type="spellEnd"/>
      <w:r w:rsidRPr="00573469">
        <w:rPr>
          <w:rFonts w:ascii="Times New Roman" w:hAnsi="Times New Roman" w:cs="Times New Roman"/>
          <w:lang w:val="ru-RU"/>
        </w:rPr>
        <w:t xml:space="preserve">, для </w:t>
      </w:r>
      <w:proofErr w:type="spellStart"/>
      <w:r w:rsidRPr="00573469">
        <w:rPr>
          <w:rFonts w:ascii="Times New Roman" w:hAnsi="Times New Roman" w:cs="Times New Roman"/>
          <w:lang w:val="ru-RU"/>
        </w:rPr>
        <w:t>відображення</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коректної</w:t>
      </w:r>
      <w:proofErr w:type="spellEnd"/>
      <w:r w:rsidRPr="00573469">
        <w:rPr>
          <w:rFonts w:ascii="Times New Roman" w:hAnsi="Times New Roman" w:cs="Times New Roman"/>
          <w:lang w:val="ru-RU"/>
        </w:rPr>
        <w:t xml:space="preserve"> </w:t>
      </w:r>
      <w:proofErr w:type="spellStart"/>
      <w:r w:rsidRPr="00573469">
        <w:rPr>
          <w:rFonts w:ascii="Times New Roman" w:hAnsi="Times New Roman" w:cs="Times New Roman"/>
          <w:lang w:val="ru-RU"/>
        </w:rPr>
        <w:t>інформації</w:t>
      </w:r>
      <w:proofErr w:type="spellEnd"/>
      <w:r w:rsidRPr="00573469">
        <w:rPr>
          <w:rFonts w:ascii="Times New Roman" w:hAnsi="Times New Roman" w:cs="Times New Roman"/>
          <w:lang w:val="ru-RU"/>
        </w:rPr>
        <w:t>.</w:t>
      </w:r>
    </w:p>
    <w:p w14:paraId="5DE3BA58" w14:textId="77777777" w:rsidR="001B0877" w:rsidRPr="001B0877" w:rsidRDefault="001B0877" w:rsidP="00922E9D">
      <w:pPr>
        <w:jc w:val="both"/>
        <w:rPr>
          <w:rFonts w:ascii="Times New Roman" w:hAnsi="Times New Roman" w:cs="Times New Roman"/>
          <w:lang w:val="ru-RU"/>
        </w:rPr>
        <w:pPrChange w:id="704" w:author="OLENA PASHKOVA (NEPTUNE.UA)" w:date="2023-11-16T03:58:00Z">
          <w:pPr/>
        </w:pPrChange>
      </w:pPr>
    </w:p>
    <w:p w14:paraId="04709944" w14:textId="0A634A8B" w:rsidR="001B0877" w:rsidRPr="00AF31A6" w:rsidRDefault="001B0877" w:rsidP="00922E9D">
      <w:pPr>
        <w:jc w:val="both"/>
        <w:rPr>
          <w:rFonts w:ascii="Times New Roman" w:hAnsi="Times New Roman" w:cs="Times New Roman"/>
          <w:b/>
          <w:lang w:val="ru-RU"/>
        </w:rPr>
        <w:pPrChange w:id="705" w:author="OLENA PASHKOVA (NEPTUNE.UA)" w:date="2023-11-16T03:58:00Z">
          <w:pPr/>
        </w:pPrChange>
      </w:pPr>
      <w:r w:rsidRPr="00AF31A6">
        <w:rPr>
          <w:rFonts w:ascii="Times New Roman" w:hAnsi="Times New Roman" w:cs="Times New Roman"/>
          <w:b/>
          <w:lang w:val="ru-RU"/>
        </w:rPr>
        <w:t>1</w:t>
      </w:r>
      <w:r w:rsidR="00C54B19">
        <w:rPr>
          <w:rFonts w:ascii="Times New Roman" w:hAnsi="Times New Roman" w:cs="Times New Roman"/>
          <w:b/>
          <w:lang w:val="ru-RU"/>
        </w:rPr>
        <w:t>1</w:t>
      </w:r>
      <w:r w:rsidRPr="00AF31A6">
        <w:rPr>
          <w:rFonts w:ascii="Times New Roman" w:hAnsi="Times New Roman" w:cs="Times New Roman"/>
          <w:b/>
          <w:lang w:val="ru-RU"/>
        </w:rPr>
        <w:t>.</w:t>
      </w:r>
      <w:r w:rsidRPr="00AF31A6">
        <w:rPr>
          <w:rFonts w:ascii="Times New Roman" w:hAnsi="Times New Roman" w:cs="Times New Roman"/>
          <w:b/>
          <w:lang w:val="ru-RU"/>
        </w:rPr>
        <w:tab/>
        <w:t>ВІДПОВІДАЛЬНІСТЬ СТОРІН.</w:t>
      </w:r>
    </w:p>
    <w:p w14:paraId="413EFD6E" w14:textId="77777777" w:rsidR="00C37E49" w:rsidRDefault="00C37E49" w:rsidP="00922E9D">
      <w:pPr>
        <w:contextualSpacing/>
        <w:jc w:val="both"/>
        <w:rPr>
          <w:rFonts w:ascii="Times New Roman" w:hAnsi="Times New Roman" w:cs="Times New Roman"/>
          <w:b/>
          <w:lang w:val="ru-RU"/>
        </w:rPr>
        <w:pPrChange w:id="706" w:author="OLENA PASHKOVA (NEPTUNE.UA)" w:date="2023-11-16T03:58:00Z">
          <w:pPr>
            <w:contextualSpacing/>
          </w:pPr>
        </w:pPrChange>
      </w:pPr>
      <w:r w:rsidRPr="00C37E49">
        <w:rPr>
          <w:rFonts w:ascii="Times New Roman" w:hAnsi="Times New Roman" w:cs="Times New Roman"/>
          <w:b/>
          <w:lang w:val="ru-RU"/>
        </w:rPr>
        <w:t>11.1. ВІДПОВІДАЛЬНІСТЬ ВИКОНАВЦЯ</w:t>
      </w:r>
    </w:p>
    <w:p w14:paraId="1FFCDEDC" w14:textId="23A621E2" w:rsidR="001B0877" w:rsidRDefault="007D58CC" w:rsidP="00922E9D">
      <w:pPr>
        <w:jc w:val="both"/>
        <w:rPr>
          <w:rFonts w:ascii="Times New Roman" w:hAnsi="Times New Roman" w:cs="Times New Roman"/>
          <w:lang w:val="ru-RU"/>
        </w:rPr>
        <w:pPrChange w:id="707" w:author="OLENA PASHKOVA (NEPTUNE.UA)" w:date="2023-11-16T03:58:00Z">
          <w:pPr/>
        </w:pPrChange>
      </w:pPr>
      <w:r w:rsidRPr="007D58CC">
        <w:rPr>
          <w:rFonts w:ascii="Times New Roman" w:hAnsi="Times New Roman" w:cs="Times New Roman"/>
          <w:b/>
          <w:bCs/>
          <w:lang w:val="ru-RU"/>
        </w:rPr>
        <w:t>11.1.1.</w:t>
      </w:r>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Виконавець</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відповідає</w:t>
      </w:r>
      <w:proofErr w:type="spellEnd"/>
      <w:r w:rsidRPr="007D58CC">
        <w:rPr>
          <w:rFonts w:ascii="Times New Roman" w:hAnsi="Times New Roman" w:cs="Times New Roman"/>
          <w:lang w:val="ru-RU"/>
        </w:rPr>
        <w:t xml:space="preserve"> за </w:t>
      </w:r>
      <w:proofErr w:type="spellStart"/>
      <w:r w:rsidRPr="007D58CC">
        <w:rPr>
          <w:rFonts w:ascii="Times New Roman" w:hAnsi="Times New Roman" w:cs="Times New Roman"/>
          <w:lang w:val="ru-RU"/>
        </w:rPr>
        <w:t>дії</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або</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бездіяльність</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третіх</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осіб</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залучених</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Виконавцем</w:t>
      </w:r>
      <w:proofErr w:type="spellEnd"/>
      <w:r w:rsidRPr="007D58CC">
        <w:rPr>
          <w:rFonts w:ascii="Times New Roman" w:hAnsi="Times New Roman" w:cs="Times New Roman"/>
          <w:lang w:val="ru-RU"/>
        </w:rPr>
        <w:t xml:space="preserve"> до </w:t>
      </w:r>
      <w:proofErr w:type="spellStart"/>
      <w:r w:rsidRPr="007D58CC">
        <w:rPr>
          <w:rFonts w:ascii="Times New Roman" w:hAnsi="Times New Roman" w:cs="Times New Roman"/>
          <w:lang w:val="ru-RU"/>
        </w:rPr>
        <w:t>виконання</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цього</w:t>
      </w:r>
      <w:proofErr w:type="spellEnd"/>
      <w:r w:rsidRPr="007D58CC">
        <w:rPr>
          <w:rFonts w:ascii="Times New Roman" w:hAnsi="Times New Roman" w:cs="Times New Roman"/>
          <w:lang w:val="ru-RU"/>
        </w:rPr>
        <w:t xml:space="preserve"> Договору, у </w:t>
      </w:r>
      <w:proofErr w:type="spellStart"/>
      <w:r w:rsidRPr="007D58CC">
        <w:rPr>
          <w:rFonts w:ascii="Times New Roman" w:hAnsi="Times New Roman" w:cs="Times New Roman"/>
          <w:lang w:val="ru-RU"/>
        </w:rPr>
        <w:t>повному</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обсязі</w:t>
      </w:r>
      <w:proofErr w:type="spellEnd"/>
      <w:r w:rsidRPr="007D58CC">
        <w:rPr>
          <w:rFonts w:ascii="Times New Roman" w:hAnsi="Times New Roman" w:cs="Times New Roman"/>
          <w:lang w:val="ru-RU"/>
        </w:rPr>
        <w:t xml:space="preserve"> як за </w:t>
      </w:r>
      <w:proofErr w:type="spellStart"/>
      <w:r w:rsidRPr="007D58CC">
        <w:rPr>
          <w:rFonts w:ascii="Times New Roman" w:hAnsi="Times New Roman" w:cs="Times New Roman"/>
          <w:lang w:val="ru-RU"/>
        </w:rPr>
        <w:t>свої</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власні</w:t>
      </w:r>
      <w:proofErr w:type="spellEnd"/>
      <w:r w:rsidRPr="007D58CC">
        <w:rPr>
          <w:rFonts w:ascii="Times New Roman" w:hAnsi="Times New Roman" w:cs="Times New Roman"/>
          <w:lang w:val="ru-RU"/>
        </w:rPr>
        <w:t xml:space="preserve"> та </w:t>
      </w:r>
      <w:proofErr w:type="spellStart"/>
      <w:r w:rsidRPr="007D58CC">
        <w:rPr>
          <w:rFonts w:ascii="Times New Roman" w:hAnsi="Times New Roman" w:cs="Times New Roman"/>
          <w:lang w:val="ru-RU"/>
        </w:rPr>
        <w:t>зобов’язується</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відшкодувати</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Замовнику</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всі</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прямі</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збитки</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заподіяні</w:t>
      </w:r>
      <w:proofErr w:type="spellEnd"/>
      <w:r w:rsidRPr="007D58CC">
        <w:rPr>
          <w:rFonts w:ascii="Times New Roman" w:hAnsi="Times New Roman" w:cs="Times New Roman"/>
          <w:lang w:val="ru-RU"/>
        </w:rPr>
        <w:t xml:space="preserve"> такими </w:t>
      </w:r>
      <w:proofErr w:type="spellStart"/>
      <w:r w:rsidRPr="007D58CC">
        <w:rPr>
          <w:rFonts w:ascii="Times New Roman" w:hAnsi="Times New Roman" w:cs="Times New Roman"/>
          <w:lang w:val="ru-RU"/>
        </w:rPr>
        <w:t>діями</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або</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бездіяльністю</w:t>
      </w:r>
      <w:proofErr w:type="spellEnd"/>
      <w:r w:rsidRPr="007D58CC">
        <w:rPr>
          <w:rFonts w:ascii="Times New Roman" w:hAnsi="Times New Roman" w:cs="Times New Roman"/>
          <w:lang w:val="ru-RU"/>
        </w:rPr>
        <w:t xml:space="preserve">, за </w:t>
      </w:r>
      <w:proofErr w:type="spellStart"/>
      <w:r w:rsidRPr="007D58CC">
        <w:rPr>
          <w:rFonts w:ascii="Times New Roman" w:hAnsi="Times New Roman" w:cs="Times New Roman"/>
          <w:lang w:val="ru-RU"/>
        </w:rPr>
        <w:t>умови</w:t>
      </w:r>
      <w:proofErr w:type="spellEnd"/>
      <w:r w:rsidRPr="007D58CC">
        <w:rPr>
          <w:rFonts w:ascii="Times New Roman" w:hAnsi="Times New Roman" w:cs="Times New Roman"/>
          <w:lang w:val="ru-RU"/>
        </w:rPr>
        <w:t xml:space="preserve"> документального </w:t>
      </w:r>
      <w:proofErr w:type="spellStart"/>
      <w:r w:rsidRPr="007D58CC">
        <w:rPr>
          <w:rFonts w:ascii="Times New Roman" w:hAnsi="Times New Roman" w:cs="Times New Roman"/>
          <w:lang w:val="ru-RU"/>
        </w:rPr>
        <w:t>підтвердження</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розміру</w:t>
      </w:r>
      <w:proofErr w:type="spellEnd"/>
      <w:r w:rsidRPr="007D58CC">
        <w:rPr>
          <w:rFonts w:ascii="Times New Roman" w:hAnsi="Times New Roman" w:cs="Times New Roman"/>
          <w:lang w:val="ru-RU"/>
        </w:rPr>
        <w:t xml:space="preserve"> та факту </w:t>
      </w:r>
      <w:proofErr w:type="spellStart"/>
      <w:r w:rsidRPr="007D58CC">
        <w:rPr>
          <w:rFonts w:ascii="Times New Roman" w:hAnsi="Times New Roman" w:cs="Times New Roman"/>
          <w:lang w:val="ru-RU"/>
        </w:rPr>
        <w:t>понесення</w:t>
      </w:r>
      <w:proofErr w:type="spellEnd"/>
      <w:r w:rsidRPr="007D58CC">
        <w:rPr>
          <w:rFonts w:ascii="Times New Roman" w:hAnsi="Times New Roman" w:cs="Times New Roman"/>
          <w:lang w:val="ru-RU"/>
        </w:rPr>
        <w:t xml:space="preserve"> таких </w:t>
      </w:r>
      <w:proofErr w:type="spellStart"/>
      <w:r w:rsidRPr="007D58CC">
        <w:rPr>
          <w:rFonts w:ascii="Times New Roman" w:hAnsi="Times New Roman" w:cs="Times New Roman"/>
          <w:lang w:val="ru-RU"/>
        </w:rPr>
        <w:t>збитків</w:t>
      </w:r>
      <w:proofErr w:type="spellEnd"/>
      <w:r w:rsidRPr="007D58CC">
        <w:rPr>
          <w:rFonts w:ascii="Times New Roman" w:hAnsi="Times New Roman" w:cs="Times New Roman"/>
          <w:lang w:val="ru-RU"/>
        </w:rPr>
        <w:t xml:space="preserve"> </w:t>
      </w:r>
      <w:proofErr w:type="spellStart"/>
      <w:r w:rsidRPr="007D58CC">
        <w:rPr>
          <w:rFonts w:ascii="Times New Roman" w:hAnsi="Times New Roman" w:cs="Times New Roman"/>
          <w:lang w:val="ru-RU"/>
        </w:rPr>
        <w:t>Замовником</w:t>
      </w:r>
      <w:proofErr w:type="spellEnd"/>
      <w:r w:rsidRPr="007D58CC">
        <w:rPr>
          <w:rFonts w:ascii="Times New Roman" w:hAnsi="Times New Roman" w:cs="Times New Roman"/>
          <w:lang w:val="ru-RU"/>
        </w:rPr>
        <w:t>.</w:t>
      </w:r>
    </w:p>
    <w:p w14:paraId="17DE6BC7" w14:textId="77777777" w:rsidR="00C54B19" w:rsidRPr="00C54B19" w:rsidRDefault="00C54B19" w:rsidP="00922E9D">
      <w:pPr>
        <w:jc w:val="both"/>
        <w:rPr>
          <w:rFonts w:ascii="Times New Roman" w:hAnsi="Times New Roman" w:cs="Times New Roman"/>
          <w:lang w:val="ru-RU"/>
        </w:rPr>
        <w:pPrChange w:id="708" w:author="OLENA PASHKOVA (NEPTUNE.UA)" w:date="2023-11-16T03:58:00Z">
          <w:pPr/>
        </w:pPrChange>
      </w:pPr>
      <w:r w:rsidRPr="00C54B19">
        <w:rPr>
          <w:rFonts w:ascii="Times New Roman" w:hAnsi="Times New Roman" w:cs="Times New Roman"/>
          <w:b/>
          <w:bCs/>
          <w:lang w:val="ru-RU"/>
        </w:rPr>
        <w:t>11.1.2.</w:t>
      </w:r>
      <w:r w:rsidRPr="00C54B19">
        <w:rPr>
          <w:rFonts w:ascii="Times New Roman" w:hAnsi="Times New Roman" w:cs="Times New Roman"/>
          <w:lang w:val="ru-RU"/>
        </w:rPr>
        <w:tab/>
      </w:r>
      <w:proofErr w:type="spellStart"/>
      <w:r w:rsidRPr="00C54B19">
        <w:rPr>
          <w:rFonts w:ascii="Times New Roman" w:hAnsi="Times New Roman" w:cs="Times New Roman"/>
          <w:lang w:val="ru-RU"/>
        </w:rPr>
        <w:t>Збитки</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спричинені</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Замовнику</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втратою</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нестачею</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пошкодженням</w:t>
      </w:r>
      <w:proofErr w:type="spellEnd"/>
      <w:r w:rsidRPr="00C54B19">
        <w:rPr>
          <w:rFonts w:ascii="Times New Roman" w:hAnsi="Times New Roman" w:cs="Times New Roman"/>
          <w:lang w:val="ru-RU"/>
        </w:rPr>
        <w:t xml:space="preserve"> зерна з вини </w:t>
      </w:r>
      <w:proofErr w:type="spellStart"/>
      <w:r w:rsidRPr="00C54B19">
        <w:rPr>
          <w:rFonts w:ascii="Times New Roman" w:hAnsi="Times New Roman" w:cs="Times New Roman"/>
          <w:lang w:val="ru-RU"/>
        </w:rPr>
        <w:t>Виконавця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або</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залучених</w:t>
      </w:r>
      <w:proofErr w:type="spellEnd"/>
      <w:r w:rsidRPr="00C54B19">
        <w:rPr>
          <w:rFonts w:ascii="Times New Roman" w:hAnsi="Times New Roman" w:cs="Times New Roman"/>
          <w:lang w:val="ru-RU"/>
        </w:rPr>
        <w:t xml:space="preserve"> ним </w:t>
      </w:r>
      <w:proofErr w:type="spellStart"/>
      <w:r w:rsidRPr="00C54B19">
        <w:rPr>
          <w:rFonts w:ascii="Times New Roman" w:hAnsi="Times New Roman" w:cs="Times New Roman"/>
          <w:lang w:val="ru-RU"/>
        </w:rPr>
        <w:t>третіх</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осіб</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відшкодовуються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Виконавцем</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виключно</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понад</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норми</w:t>
      </w:r>
      <w:proofErr w:type="spellEnd"/>
      <w:r w:rsidRPr="00C54B19">
        <w:rPr>
          <w:rFonts w:ascii="Times New Roman" w:hAnsi="Times New Roman" w:cs="Times New Roman"/>
          <w:lang w:val="ru-RU"/>
        </w:rPr>
        <w:t xml:space="preserve"> природного </w:t>
      </w:r>
      <w:proofErr w:type="spellStart"/>
      <w:r w:rsidRPr="00C54B19">
        <w:rPr>
          <w:rFonts w:ascii="Times New Roman" w:hAnsi="Times New Roman" w:cs="Times New Roman"/>
          <w:lang w:val="ru-RU"/>
        </w:rPr>
        <w:t>убутку</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наступним</w:t>
      </w:r>
      <w:proofErr w:type="spellEnd"/>
      <w:r w:rsidRPr="00C54B19">
        <w:rPr>
          <w:rFonts w:ascii="Times New Roman" w:hAnsi="Times New Roman" w:cs="Times New Roman"/>
          <w:lang w:val="ru-RU"/>
        </w:rPr>
        <w:t xml:space="preserve"> чином:</w:t>
      </w:r>
    </w:p>
    <w:p w14:paraId="4AD963AD" w14:textId="77777777" w:rsidR="00C54B19" w:rsidRPr="00C54B19" w:rsidRDefault="00C54B19" w:rsidP="00922E9D">
      <w:pPr>
        <w:jc w:val="both"/>
        <w:rPr>
          <w:rFonts w:ascii="Times New Roman" w:hAnsi="Times New Roman" w:cs="Times New Roman"/>
          <w:lang w:val="ru-RU"/>
        </w:rPr>
        <w:pPrChange w:id="709" w:author="OLENA PASHKOVA (NEPTUNE.UA)" w:date="2023-11-16T03:58:00Z">
          <w:pPr/>
        </w:pPrChange>
      </w:pPr>
      <w:r w:rsidRPr="00C54B19">
        <w:rPr>
          <w:rFonts w:ascii="Times New Roman" w:hAnsi="Times New Roman" w:cs="Times New Roman"/>
          <w:lang w:val="ru-RU"/>
        </w:rPr>
        <w:t>(i)</w:t>
      </w:r>
      <w:r w:rsidRPr="00C54B19">
        <w:rPr>
          <w:rFonts w:ascii="Times New Roman" w:hAnsi="Times New Roman" w:cs="Times New Roman"/>
          <w:lang w:val="ru-RU"/>
        </w:rPr>
        <w:tab/>
        <w:t xml:space="preserve">за </w:t>
      </w:r>
      <w:proofErr w:type="spellStart"/>
      <w:r w:rsidRPr="00C54B19">
        <w:rPr>
          <w:rFonts w:ascii="Times New Roman" w:hAnsi="Times New Roman" w:cs="Times New Roman"/>
          <w:lang w:val="ru-RU"/>
        </w:rPr>
        <w:t>втрату</w:t>
      </w:r>
      <w:proofErr w:type="spellEnd"/>
      <w:r w:rsidRPr="00C54B19">
        <w:rPr>
          <w:rFonts w:ascii="Times New Roman" w:hAnsi="Times New Roman" w:cs="Times New Roman"/>
          <w:lang w:val="ru-RU"/>
        </w:rPr>
        <w:t xml:space="preserve"> та </w:t>
      </w:r>
      <w:proofErr w:type="spellStart"/>
      <w:r w:rsidRPr="00C54B19">
        <w:rPr>
          <w:rFonts w:ascii="Times New Roman" w:hAnsi="Times New Roman" w:cs="Times New Roman"/>
          <w:lang w:val="ru-RU"/>
        </w:rPr>
        <w:t>нестачу</w:t>
      </w:r>
      <w:proofErr w:type="spellEnd"/>
      <w:r w:rsidRPr="00C54B19">
        <w:rPr>
          <w:rFonts w:ascii="Times New Roman" w:hAnsi="Times New Roman" w:cs="Times New Roman"/>
          <w:lang w:val="ru-RU"/>
        </w:rPr>
        <w:t xml:space="preserve"> зерна - в </w:t>
      </w:r>
      <w:proofErr w:type="spellStart"/>
      <w:r w:rsidRPr="00C54B19">
        <w:rPr>
          <w:rFonts w:ascii="Times New Roman" w:hAnsi="Times New Roman" w:cs="Times New Roman"/>
          <w:lang w:val="ru-RU"/>
        </w:rPr>
        <w:t>розмірі</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середньоринкової</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вартості</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втраченого</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або</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відсутнього</w:t>
      </w:r>
      <w:proofErr w:type="spellEnd"/>
      <w:r w:rsidRPr="00C54B19">
        <w:rPr>
          <w:rFonts w:ascii="Times New Roman" w:hAnsi="Times New Roman" w:cs="Times New Roman"/>
          <w:lang w:val="ru-RU"/>
        </w:rPr>
        <w:t xml:space="preserve"> зерна на дату </w:t>
      </w:r>
      <w:proofErr w:type="spellStart"/>
      <w:r w:rsidRPr="00C54B19">
        <w:rPr>
          <w:rFonts w:ascii="Times New Roman" w:hAnsi="Times New Roman" w:cs="Times New Roman"/>
          <w:lang w:val="ru-RU"/>
        </w:rPr>
        <w:t>виявлення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втрати</w:t>
      </w:r>
      <w:proofErr w:type="spellEnd"/>
      <w:r w:rsidRPr="00C54B19">
        <w:rPr>
          <w:rFonts w:ascii="Times New Roman" w:hAnsi="Times New Roman" w:cs="Times New Roman"/>
          <w:lang w:val="ru-RU"/>
        </w:rPr>
        <w:t>/</w:t>
      </w:r>
      <w:proofErr w:type="spellStart"/>
      <w:r w:rsidRPr="00C54B19">
        <w:rPr>
          <w:rFonts w:ascii="Times New Roman" w:hAnsi="Times New Roman" w:cs="Times New Roman"/>
          <w:lang w:val="ru-RU"/>
        </w:rPr>
        <w:t>нестачі</w:t>
      </w:r>
      <w:proofErr w:type="spellEnd"/>
      <w:r w:rsidRPr="00C54B19">
        <w:rPr>
          <w:rFonts w:ascii="Times New Roman" w:hAnsi="Times New Roman" w:cs="Times New Roman"/>
          <w:lang w:val="ru-RU"/>
        </w:rPr>
        <w:t xml:space="preserve"> зерна </w:t>
      </w:r>
      <w:proofErr w:type="spellStart"/>
      <w:r w:rsidRPr="00C54B19">
        <w:rPr>
          <w:rFonts w:ascii="Times New Roman" w:hAnsi="Times New Roman" w:cs="Times New Roman"/>
          <w:lang w:val="ru-RU"/>
        </w:rPr>
        <w:t>Замовником</w:t>
      </w:r>
      <w:proofErr w:type="spellEnd"/>
      <w:r w:rsidRPr="00C54B19">
        <w:rPr>
          <w:rFonts w:ascii="Times New Roman" w:hAnsi="Times New Roman" w:cs="Times New Roman"/>
          <w:lang w:val="ru-RU"/>
        </w:rPr>
        <w:t xml:space="preserve">, та у </w:t>
      </w:r>
      <w:proofErr w:type="spellStart"/>
      <w:r w:rsidRPr="00C54B19">
        <w:rPr>
          <w:rFonts w:ascii="Times New Roman" w:hAnsi="Times New Roman" w:cs="Times New Roman"/>
          <w:lang w:val="ru-RU"/>
        </w:rPr>
        <w:t>разі</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якщо</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Виконавець</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ухиляється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від</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компенсація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збитків</w:t>
      </w:r>
      <w:proofErr w:type="spellEnd"/>
      <w:r w:rsidRPr="00C54B19">
        <w:rPr>
          <w:rFonts w:ascii="Times New Roman" w:hAnsi="Times New Roman" w:cs="Times New Roman"/>
          <w:lang w:val="ru-RU"/>
        </w:rPr>
        <w:t xml:space="preserve"> – на дату фактичного </w:t>
      </w:r>
      <w:proofErr w:type="spellStart"/>
      <w:r w:rsidRPr="00C54B19">
        <w:rPr>
          <w:rFonts w:ascii="Times New Roman" w:hAnsi="Times New Roman" w:cs="Times New Roman"/>
          <w:lang w:val="ru-RU"/>
        </w:rPr>
        <w:t>відшкодування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збитків</w:t>
      </w:r>
      <w:proofErr w:type="spellEnd"/>
      <w:r w:rsidRPr="00C54B19">
        <w:rPr>
          <w:rFonts w:ascii="Times New Roman" w:hAnsi="Times New Roman" w:cs="Times New Roman"/>
          <w:lang w:val="ru-RU"/>
        </w:rPr>
        <w:t xml:space="preserve">. </w:t>
      </w:r>
    </w:p>
    <w:p w14:paraId="10D1CF21" w14:textId="77777777" w:rsidR="00C54B19" w:rsidRPr="00C54B19" w:rsidRDefault="00C54B19" w:rsidP="00922E9D">
      <w:pPr>
        <w:jc w:val="both"/>
        <w:rPr>
          <w:rFonts w:ascii="Times New Roman" w:hAnsi="Times New Roman" w:cs="Times New Roman"/>
          <w:lang w:val="ru-RU"/>
        </w:rPr>
        <w:pPrChange w:id="710" w:author="OLENA PASHKOVA (NEPTUNE.UA)" w:date="2023-11-16T03:58:00Z">
          <w:pPr/>
        </w:pPrChange>
      </w:pPr>
      <w:r w:rsidRPr="00C54B19">
        <w:rPr>
          <w:rFonts w:ascii="Times New Roman" w:hAnsi="Times New Roman" w:cs="Times New Roman"/>
          <w:lang w:val="ru-RU"/>
        </w:rPr>
        <w:t xml:space="preserve">Для </w:t>
      </w:r>
      <w:proofErr w:type="spellStart"/>
      <w:r w:rsidRPr="00C54B19">
        <w:rPr>
          <w:rFonts w:ascii="Times New Roman" w:hAnsi="Times New Roman" w:cs="Times New Roman"/>
          <w:lang w:val="ru-RU"/>
        </w:rPr>
        <w:t>цілей</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даного</w:t>
      </w:r>
      <w:proofErr w:type="spellEnd"/>
      <w:r w:rsidRPr="00C54B19">
        <w:rPr>
          <w:rFonts w:ascii="Times New Roman" w:hAnsi="Times New Roman" w:cs="Times New Roman"/>
          <w:lang w:val="ru-RU"/>
        </w:rPr>
        <w:t xml:space="preserve"> пункту «</w:t>
      </w:r>
      <w:proofErr w:type="spellStart"/>
      <w:r w:rsidRPr="00C54B19">
        <w:rPr>
          <w:rFonts w:ascii="Times New Roman" w:hAnsi="Times New Roman" w:cs="Times New Roman"/>
          <w:lang w:val="ru-RU"/>
        </w:rPr>
        <w:t>ринкова</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вартість</w:t>
      </w:r>
      <w:proofErr w:type="spellEnd"/>
      <w:r w:rsidRPr="00C54B19">
        <w:rPr>
          <w:rFonts w:ascii="Times New Roman" w:hAnsi="Times New Roman" w:cs="Times New Roman"/>
          <w:lang w:val="ru-RU"/>
        </w:rPr>
        <w:t xml:space="preserve"> зерна» </w:t>
      </w:r>
      <w:proofErr w:type="spellStart"/>
      <w:r w:rsidRPr="00C54B19">
        <w:rPr>
          <w:rFonts w:ascii="Times New Roman" w:hAnsi="Times New Roman" w:cs="Times New Roman"/>
          <w:lang w:val="ru-RU"/>
        </w:rPr>
        <w:t>визначається</w:t>
      </w:r>
      <w:proofErr w:type="spellEnd"/>
      <w:r w:rsidRPr="00C54B19">
        <w:rPr>
          <w:rFonts w:ascii="Times New Roman" w:hAnsi="Times New Roman" w:cs="Times New Roman"/>
          <w:lang w:val="ru-RU"/>
        </w:rPr>
        <w:t xml:space="preserve"> як </w:t>
      </w:r>
      <w:proofErr w:type="spellStart"/>
      <w:r w:rsidRPr="00C54B19">
        <w:rPr>
          <w:rFonts w:ascii="Times New Roman" w:hAnsi="Times New Roman" w:cs="Times New Roman"/>
          <w:lang w:val="ru-RU"/>
        </w:rPr>
        <w:t>вартість</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однієї</w:t>
      </w:r>
      <w:proofErr w:type="spellEnd"/>
      <w:r w:rsidRPr="00C54B19">
        <w:rPr>
          <w:rFonts w:ascii="Times New Roman" w:hAnsi="Times New Roman" w:cs="Times New Roman"/>
          <w:lang w:val="ru-RU"/>
        </w:rPr>
        <w:t xml:space="preserve"> тони зерна на </w:t>
      </w:r>
      <w:proofErr w:type="spellStart"/>
      <w:r w:rsidRPr="00C54B19">
        <w:rPr>
          <w:rFonts w:ascii="Times New Roman" w:hAnsi="Times New Roman" w:cs="Times New Roman"/>
          <w:lang w:val="ru-RU"/>
        </w:rPr>
        <w:t>умовах</w:t>
      </w:r>
      <w:proofErr w:type="spellEnd"/>
      <w:r w:rsidRPr="00C54B19">
        <w:rPr>
          <w:rFonts w:ascii="Times New Roman" w:hAnsi="Times New Roman" w:cs="Times New Roman"/>
          <w:lang w:val="ru-RU"/>
        </w:rPr>
        <w:t xml:space="preserve"> «FOB порт «</w:t>
      </w:r>
      <w:proofErr w:type="spellStart"/>
      <w:r w:rsidRPr="00C54B19">
        <w:rPr>
          <w:rFonts w:ascii="Times New Roman" w:hAnsi="Times New Roman" w:cs="Times New Roman"/>
          <w:lang w:val="ru-RU"/>
        </w:rPr>
        <w:t>Південний</w:t>
      </w:r>
      <w:proofErr w:type="spellEnd"/>
      <w:r w:rsidRPr="00C54B19">
        <w:rPr>
          <w:rFonts w:ascii="Times New Roman" w:hAnsi="Times New Roman" w:cs="Times New Roman"/>
          <w:lang w:val="ru-RU"/>
        </w:rPr>
        <w:t>».</w:t>
      </w:r>
    </w:p>
    <w:p w14:paraId="5C03E487" w14:textId="77777777" w:rsidR="00C54B19" w:rsidRPr="00C54B19" w:rsidRDefault="00C54B19" w:rsidP="00922E9D">
      <w:pPr>
        <w:jc w:val="both"/>
        <w:rPr>
          <w:rFonts w:ascii="Times New Roman" w:hAnsi="Times New Roman" w:cs="Times New Roman"/>
          <w:lang w:val="ru-RU"/>
        </w:rPr>
        <w:pPrChange w:id="711" w:author="OLENA PASHKOVA (NEPTUNE.UA)" w:date="2023-11-16T03:58:00Z">
          <w:pPr/>
        </w:pPrChange>
      </w:pPr>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ii</w:t>
      </w:r>
      <w:proofErr w:type="spellEnd"/>
      <w:r w:rsidRPr="00C54B19">
        <w:rPr>
          <w:rFonts w:ascii="Times New Roman" w:hAnsi="Times New Roman" w:cs="Times New Roman"/>
          <w:lang w:val="ru-RU"/>
        </w:rPr>
        <w:t>)</w:t>
      </w:r>
      <w:r w:rsidRPr="00C54B19">
        <w:rPr>
          <w:rFonts w:ascii="Times New Roman" w:hAnsi="Times New Roman" w:cs="Times New Roman"/>
          <w:lang w:val="ru-RU"/>
        </w:rPr>
        <w:tab/>
        <w:t xml:space="preserve">за </w:t>
      </w:r>
      <w:proofErr w:type="spellStart"/>
      <w:r w:rsidRPr="00C54B19">
        <w:rPr>
          <w:rFonts w:ascii="Times New Roman" w:hAnsi="Times New Roman" w:cs="Times New Roman"/>
          <w:lang w:val="ru-RU"/>
        </w:rPr>
        <w:t>пошкодження</w:t>
      </w:r>
      <w:proofErr w:type="spellEnd"/>
      <w:r w:rsidRPr="00C54B19">
        <w:rPr>
          <w:rFonts w:ascii="Times New Roman" w:hAnsi="Times New Roman" w:cs="Times New Roman"/>
          <w:lang w:val="ru-RU"/>
        </w:rPr>
        <w:t xml:space="preserve"> зерна, </w:t>
      </w:r>
      <w:proofErr w:type="spellStart"/>
      <w:r w:rsidRPr="00C54B19">
        <w:rPr>
          <w:rFonts w:ascii="Times New Roman" w:hAnsi="Times New Roman" w:cs="Times New Roman"/>
          <w:lang w:val="ru-RU"/>
        </w:rPr>
        <w:t>погіршення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якості</w:t>
      </w:r>
      <w:proofErr w:type="spellEnd"/>
      <w:r w:rsidRPr="00C54B19">
        <w:rPr>
          <w:rFonts w:ascii="Times New Roman" w:hAnsi="Times New Roman" w:cs="Times New Roman"/>
          <w:lang w:val="ru-RU"/>
        </w:rPr>
        <w:t xml:space="preserve"> - в </w:t>
      </w:r>
      <w:proofErr w:type="spellStart"/>
      <w:r w:rsidRPr="00C54B19">
        <w:rPr>
          <w:rFonts w:ascii="Times New Roman" w:hAnsi="Times New Roman" w:cs="Times New Roman"/>
          <w:lang w:val="ru-RU"/>
        </w:rPr>
        <w:t>розмірі</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суми</w:t>
      </w:r>
      <w:proofErr w:type="spellEnd"/>
      <w:r w:rsidRPr="00C54B19">
        <w:rPr>
          <w:rFonts w:ascii="Times New Roman" w:hAnsi="Times New Roman" w:cs="Times New Roman"/>
          <w:lang w:val="ru-RU"/>
        </w:rPr>
        <w:t xml:space="preserve">, </w:t>
      </w:r>
      <w:proofErr w:type="gramStart"/>
      <w:r w:rsidRPr="00C54B19">
        <w:rPr>
          <w:rFonts w:ascii="Times New Roman" w:hAnsi="Times New Roman" w:cs="Times New Roman"/>
          <w:lang w:val="ru-RU"/>
        </w:rPr>
        <w:t>на яку</w:t>
      </w:r>
      <w:proofErr w:type="gram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знизилася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вартість</w:t>
      </w:r>
      <w:proofErr w:type="spellEnd"/>
      <w:r w:rsidRPr="00C54B19">
        <w:rPr>
          <w:rFonts w:ascii="Times New Roman" w:hAnsi="Times New Roman" w:cs="Times New Roman"/>
          <w:lang w:val="ru-RU"/>
        </w:rPr>
        <w:t xml:space="preserve"> такого зерна.</w:t>
      </w:r>
    </w:p>
    <w:p w14:paraId="1C62EA15" w14:textId="77777777" w:rsidR="00C54B19" w:rsidRPr="00C54B19" w:rsidRDefault="00C54B19" w:rsidP="00922E9D">
      <w:pPr>
        <w:jc w:val="both"/>
        <w:rPr>
          <w:rFonts w:ascii="Times New Roman" w:hAnsi="Times New Roman" w:cs="Times New Roman"/>
          <w:lang w:val="ru-RU"/>
        </w:rPr>
        <w:pPrChange w:id="712" w:author="OLENA PASHKOVA (NEPTUNE.UA)" w:date="2023-11-16T03:58:00Z">
          <w:pPr/>
        </w:pPrChange>
      </w:pPr>
      <w:proofErr w:type="spellStart"/>
      <w:r w:rsidRPr="00C54B19">
        <w:rPr>
          <w:rFonts w:ascii="Times New Roman" w:hAnsi="Times New Roman" w:cs="Times New Roman"/>
          <w:lang w:val="ru-RU"/>
        </w:rPr>
        <w:t>Розмір</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зниження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вартості</w:t>
      </w:r>
      <w:proofErr w:type="spellEnd"/>
      <w:r w:rsidRPr="00C54B19">
        <w:rPr>
          <w:rFonts w:ascii="Times New Roman" w:hAnsi="Times New Roman" w:cs="Times New Roman"/>
          <w:lang w:val="ru-RU"/>
        </w:rPr>
        <w:t xml:space="preserve"> зерна </w:t>
      </w:r>
      <w:proofErr w:type="spellStart"/>
      <w:r w:rsidRPr="00C54B19">
        <w:rPr>
          <w:rFonts w:ascii="Times New Roman" w:hAnsi="Times New Roman" w:cs="Times New Roman"/>
          <w:lang w:val="ru-RU"/>
        </w:rPr>
        <w:t>розраховується</w:t>
      </w:r>
      <w:proofErr w:type="spellEnd"/>
      <w:r w:rsidRPr="00C54B19">
        <w:rPr>
          <w:rFonts w:ascii="Times New Roman" w:hAnsi="Times New Roman" w:cs="Times New Roman"/>
          <w:lang w:val="ru-RU"/>
        </w:rPr>
        <w:t xml:space="preserve"> як </w:t>
      </w:r>
      <w:proofErr w:type="spellStart"/>
      <w:r w:rsidRPr="00C54B19">
        <w:rPr>
          <w:rFonts w:ascii="Times New Roman" w:hAnsi="Times New Roman" w:cs="Times New Roman"/>
          <w:lang w:val="ru-RU"/>
        </w:rPr>
        <w:t>різниця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між</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ринковою</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вартістю</w:t>
      </w:r>
      <w:proofErr w:type="spellEnd"/>
      <w:r w:rsidRPr="00C54B19">
        <w:rPr>
          <w:rFonts w:ascii="Times New Roman" w:hAnsi="Times New Roman" w:cs="Times New Roman"/>
          <w:lang w:val="ru-RU"/>
        </w:rPr>
        <w:t xml:space="preserve"> зерна на дату </w:t>
      </w:r>
      <w:proofErr w:type="spellStart"/>
      <w:r w:rsidRPr="00C54B19">
        <w:rPr>
          <w:rFonts w:ascii="Times New Roman" w:hAnsi="Times New Roman" w:cs="Times New Roman"/>
          <w:lang w:val="ru-RU"/>
        </w:rPr>
        <w:t>виявлення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Замовником</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пошкодження</w:t>
      </w:r>
      <w:proofErr w:type="spellEnd"/>
      <w:r w:rsidRPr="00C54B19">
        <w:rPr>
          <w:rFonts w:ascii="Times New Roman" w:hAnsi="Times New Roman" w:cs="Times New Roman"/>
          <w:lang w:val="ru-RU"/>
        </w:rPr>
        <w:t>/</w:t>
      </w:r>
      <w:proofErr w:type="spellStart"/>
      <w:r w:rsidRPr="00C54B19">
        <w:rPr>
          <w:rFonts w:ascii="Times New Roman" w:hAnsi="Times New Roman" w:cs="Times New Roman"/>
          <w:lang w:val="ru-RU"/>
        </w:rPr>
        <w:t>погіршення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якості</w:t>
      </w:r>
      <w:proofErr w:type="spellEnd"/>
      <w:r w:rsidRPr="00C54B19">
        <w:rPr>
          <w:rFonts w:ascii="Times New Roman" w:hAnsi="Times New Roman" w:cs="Times New Roman"/>
          <w:lang w:val="ru-RU"/>
        </w:rPr>
        <w:t xml:space="preserve"> зерна, та </w:t>
      </w:r>
      <w:proofErr w:type="spellStart"/>
      <w:r w:rsidRPr="00C54B19">
        <w:rPr>
          <w:rFonts w:ascii="Times New Roman" w:hAnsi="Times New Roman" w:cs="Times New Roman"/>
          <w:lang w:val="ru-RU"/>
        </w:rPr>
        <w:t>якщо</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Виконавець</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ухиляється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від</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сплати</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збитків</w:t>
      </w:r>
      <w:proofErr w:type="spellEnd"/>
      <w:r w:rsidRPr="00C54B19">
        <w:rPr>
          <w:rFonts w:ascii="Times New Roman" w:hAnsi="Times New Roman" w:cs="Times New Roman"/>
          <w:lang w:val="ru-RU"/>
        </w:rPr>
        <w:t xml:space="preserve"> - на дату фактичного </w:t>
      </w:r>
      <w:proofErr w:type="spellStart"/>
      <w:r w:rsidRPr="00C54B19">
        <w:rPr>
          <w:rFonts w:ascii="Times New Roman" w:hAnsi="Times New Roman" w:cs="Times New Roman"/>
          <w:lang w:val="ru-RU"/>
        </w:rPr>
        <w:t>відшкодування</w:t>
      </w:r>
      <w:proofErr w:type="spellEnd"/>
      <w:r w:rsidRPr="00C54B19">
        <w:rPr>
          <w:rFonts w:ascii="Times New Roman" w:hAnsi="Times New Roman" w:cs="Times New Roman"/>
          <w:lang w:val="ru-RU"/>
        </w:rPr>
        <w:t xml:space="preserve"> таких </w:t>
      </w:r>
      <w:proofErr w:type="spellStart"/>
      <w:r w:rsidRPr="00C54B19">
        <w:rPr>
          <w:rFonts w:ascii="Times New Roman" w:hAnsi="Times New Roman" w:cs="Times New Roman"/>
          <w:lang w:val="ru-RU"/>
        </w:rPr>
        <w:t>збитків</w:t>
      </w:r>
      <w:proofErr w:type="spellEnd"/>
      <w:r w:rsidRPr="00C54B19">
        <w:rPr>
          <w:rFonts w:ascii="Times New Roman" w:hAnsi="Times New Roman" w:cs="Times New Roman"/>
          <w:lang w:val="ru-RU"/>
        </w:rPr>
        <w:t xml:space="preserve"> та за </w:t>
      </w:r>
      <w:proofErr w:type="spellStart"/>
      <w:r w:rsidRPr="00C54B19">
        <w:rPr>
          <w:rFonts w:ascii="Times New Roman" w:hAnsi="Times New Roman" w:cs="Times New Roman"/>
          <w:lang w:val="ru-RU"/>
        </w:rPr>
        <w:t>ринковою</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вартістю</w:t>
      </w:r>
      <w:proofErr w:type="spellEnd"/>
      <w:r w:rsidRPr="00C54B19">
        <w:rPr>
          <w:rFonts w:ascii="Times New Roman" w:hAnsi="Times New Roman" w:cs="Times New Roman"/>
          <w:lang w:val="ru-RU"/>
        </w:rPr>
        <w:t xml:space="preserve">, за </w:t>
      </w:r>
      <w:proofErr w:type="spellStart"/>
      <w:r w:rsidRPr="00C54B19">
        <w:rPr>
          <w:rFonts w:ascii="Times New Roman" w:hAnsi="Times New Roman" w:cs="Times New Roman"/>
          <w:lang w:val="ru-RU"/>
        </w:rPr>
        <w:t>якою</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фактично</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було</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відчужено</w:t>
      </w:r>
      <w:proofErr w:type="spellEnd"/>
      <w:r w:rsidRPr="00C54B19">
        <w:rPr>
          <w:rFonts w:ascii="Times New Roman" w:hAnsi="Times New Roman" w:cs="Times New Roman"/>
          <w:lang w:val="ru-RU"/>
        </w:rPr>
        <w:t xml:space="preserve"> зерно.</w:t>
      </w:r>
    </w:p>
    <w:p w14:paraId="19BAF5B5" w14:textId="77777777" w:rsidR="00C54B19" w:rsidRPr="00C54B19" w:rsidRDefault="00C54B19" w:rsidP="00922E9D">
      <w:pPr>
        <w:jc w:val="both"/>
        <w:rPr>
          <w:rFonts w:ascii="Times New Roman" w:hAnsi="Times New Roman" w:cs="Times New Roman"/>
          <w:lang w:val="ru-RU"/>
        </w:rPr>
        <w:pPrChange w:id="713" w:author="OLENA PASHKOVA (NEPTUNE.UA)" w:date="2023-11-16T03:58:00Z">
          <w:pPr/>
        </w:pPrChange>
      </w:pPr>
      <w:r w:rsidRPr="00C54B19">
        <w:rPr>
          <w:rFonts w:ascii="Times New Roman" w:hAnsi="Times New Roman" w:cs="Times New Roman"/>
          <w:lang w:val="ru-RU"/>
        </w:rPr>
        <w:t xml:space="preserve">Для </w:t>
      </w:r>
      <w:proofErr w:type="spellStart"/>
      <w:r w:rsidRPr="00C54B19">
        <w:rPr>
          <w:rFonts w:ascii="Times New Roman" w:hAnsi="Times New Roman" w:cs="Times New Roman"/>
          <w:lang w:val="ru-RU"/>
        </w:rPr>
        <w:t>цілей</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цього</w:t>
      </w:r>
      <w:proofErr w:type="spellEnd"/>
      <w:r w:rsidRPr="00C54B19">
        <w:rPr>
          <w:rFonts w:ascii="Times New Roman" w:hAnsi="Times New Roman" w:cs="Times New Roman"/>
          <w:lang w:val="ru-RU"/>
        </w:rPr>
        <w:t xml:space="preserve"> пункту «</w:t>
      </w:r>
      <w:proofErr w:type="spellStart"/>
      <w:r w:rsidRPr="00C54B19">
        <w:rPr>
          <w:rFonts w:ascii="Times New Roman" w:hAnsi="Times New Roman" w:cs="Times New Roman"/>
          <w:lang w:val="ru-RU"/>
        </w:rPr>
        <w:t>ринкова</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вартість</w:t>
      </w:r>
      <w:proofErr w:type="spellEnd"/>
      <w:r w:rsidRPr="00C54B19">
        <w:rPr>
          <w:rFonts w:ascii="Times New Roman" w:hAnsi="Times New Roman" w:cs="Times New Roman"/>
          <w:lang w:val="ru-RU"/>
        </w:rPr>
        <w:t xml:space="preserve"> зерна» </w:t>
      </w:r>
      <w:proofErr w:type="spellStart"/>
      <w:r w:rsidRPr="00C54B19">
        <w:rPr>
          <w:rFonts w:ascii="Times New Roman" w:hAnsi="Times New Roman" w:cs="Times New Roman"/>
          <w:lang w:val="ru-RU"/>
        </w:rPr>
        <w:t>визначається</w:t>
      </w:r>
      <w:proofErr w:type="spellEnd"/>
      <w:r w:rsidRPr="00C54B19">
        <w:rPr>
          <w:rFonts w:ascii="Times New Roman" w:hAnsi="Times New Roman" w:cs="Times New Roman"/>
          <w:lang w:val="ru-RU"/>
        </w:rPr>
        <w:t xml:space="preserve"> як </w:t>
      </w:r>
      <w:proofErr w:type="spellStart"/>
      <w:r w:rsidRPr="00C54B19">
        <w:rPr>
          <w:rFonts w:ascii="Times New Roman" w:hAnsi="Times New Roman" w:cs="Times New Roman"/>
          <w:lang w:val="ru-RU"/>
        </w:rPr>
        <w:t>вартість</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однієї</w:t>
      </w:r>
      <w:proofErr w:type="spellEnd"/>
      <w:r w:rsidRPr="00C54B19">
        <w:rPr>
          <w:rFonts w:ascii="Times New Roman" w:hAnsi="Times New Roman" w:cs="Times New Roman"/>
          <w:lang w:val="ru-RU"/>
        </w:rPr>
        <w:t xml:space="preserve"> тони зерна на </w:t>
      </w:r>
      <w:proofErr w:type="spellStart"/>
      <w:r w:rsidRPr="00C54B19">
        <w:rPr>
          <w:rFonts w:ascii="Times New Roman" w:hAnsi="Times New Roman" w:cs="Times New Roman"/>
          <w:lang w:val="ru-RU"/>
        </w:rPr>
        <w:t>умовах</w:t>
      </w:r>
      <w:proofErr w:type="spellEnd"/>
      <w:r w:rsidRPr="00C54B19">
        <w:rPr>
          <w:rFonts w:ascii="Times New Roman" w:hAnsi="Times New Roman" w:cs="Times New Roman"/>
          <w:lang w:val="ru-RU"/>
        </w:rPr>
        <w:t xml:space="preserve"> «FOB порт «</w:t>
      </w:r>
      <w:proofErr w:type="spellStart"/>
      <w:r w:rsidRPr="00C54B19">
        <w:rPr>
          <w:rFonts w:ascii="Times New Roman" w:hAnsi="Times New Roman" w:cs="Times New Roman"/>
          <w:lang w:val="ru-RU"/>
        </w:rPr>
        <w:t>Південний</w:t>
      </w:r>
      <w:proofErr w:type="spellEnd"/>
      <w:r w:rsidRPr="00C54B19">
        <w:rPr>
          <w:rFonts w:ascii="Times New Roman" w:hAnsi="Times New Roman" w:cs="Times New Roman"/>
          <w:lang w:val="ru-RU"/>
        </w:rPr>
        <w:t>».</w:t>
      </w:r>
    </w:p>
    <w:p w14:paraId="4ABE3B11" w14:textId="3470DE92" w:rsidR="00C54B19" w:rsidRDefault="00C54B19" w:rsidP="00922E9D">
      <w:pPr>
        <w:jc w:val="both"/>
        <w:rPr>
          <w:rFonts w:ascii="Times New Roman" w:hAnsi="Times New Roman" w:cs="Times New Roman"/>
          <w:lang w:val="ru-RU"/>
        </w:rPr>
        <w:pPrChange w:id="714" w:author="OLENA PASHKOVA (NEPTUNE.UA)" w:date="2023-11-16T03:58:00Z">
          <w:pPr/>
        </w:pPrChange>
      </w:pPr>
      <w:r w:rsidRPr="00C54B19">
        <w:rPr>
          <w:rFonts w:ascii="Times New Roman" w:hAnsi="Times New Roman" w:cs="Times New Roman"/>
          <w:lang w:val="ru-RU"/>
        </w:rPr>
        <w:t>(</w:t>
      </w:r>
      <w:proofErr w:type="spellStart"/>
      <w:r w:rsidRPr="00C54B19">
        <w:rPr>
          <w:rFonts w:ascii="Times New Roman" w:hAnsi="Times New Roman" w:cs="Times New Roman"/>
          <w:lang w:val="ru-RU"/>
        </w:rPr>
        <w:t>iii</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Ринкова</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вартість</w:t>
      </w:r>
      <w:proofErr w:type="spellEnd"/>
      <w:r w:rsidRPr="00C54B19">
        <w:rPr>
          <w:rFonts w:ascii="Times New Roman" w:hAnsi="Times New Roman" w:cs="Times New Roman"/>
          <w:lang w:val="ru-RU"/>
        </w:rPr>
        <w:t xml:space="preserve"> зерна </w:t>
      </w:r>
      <w:proofErr w:type="spellStart"/>
      <w:r w:rsidRPr="00C54B19">
        <w:rPr>
          <w:rFonts w:ascii="Times New Roman" w:hAnsi="Times New Roman" w:cs="Times New Roman"/>
          <w:lang w:val="ru-RU"/>
        </w:rPr>
        <w:t>надається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Замовником</w:t>
      </w:r>
      <w:proofErr w:type="spellEnd"/>
      <w:r w:rsidRPr="00C54B19">
        <w:rPr>
          <w:rFonts w:ascii="Times New Roman" w:hAnsi="Times New Roman" w:cs="Times New Roman"/>
          <w:lang w:val="ru-RU"/>
        </w:rPr>
        <w:t xml:space="preserve"> та </w:t>
      </w:r>
      <w:proofErr w:type="spellStart"/>
      <w:r w:rsidRPr="00C54B19">
        <w:rPr>
          <w:rFonts w:ascii="Times New Roman" w:hAnsi="Times New Roman" w:cs="Times New Roman"/>
          <w:lang w:val="ru-RU"/>
        </w:rPr>
        <w:t>підтверджується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довідкою</w:t>
      </w:r>
      <w:proofErr w:type="spellEnd"/>
      <w:r w:rsidRPr="00C54B19">
        <w:rPr>
          <w:rFonts w:ascii="Times New Roman" w:hAnsi="Times New Roman" w:cs="Times New Roman"/>
          <w:lang w:val="ru-RU"/>
        </w:rPr>
        <w:t xml:space="preserve"> ДП «</w:t>
      </w:r>
      <w:proofErr w:type="spellStart"/>
      <w:r w:rsidRPr="00C54B19">
        <w:rPr>
          <w:rFonts w:ascii="Times New Roman" w:hAnsi="Times New Roman" w:cs="Times New Roman"/>
          <w:lang w:val="ru-RU"/>
        </w:rPr>
        <w:t>Держзовнішінформ</w:t>
      </w:r>
      <w:proofErr w:type="spellEnd"/>
      <w:r w:rsidRPr="00C54B19">
        <w:rPr>
          <w:rFonts w:ascii="Times New Roman" w:hAnsi="Times New Roman" w:cs="Times New Roman"/>
          <w:lang w:val="ru-RU"/>
        </w:rPr>
        <w:t xml:space="preserve">», при </w:t>
      </w:r>
      <w:proofErr w:type="spellStart"/>
      <w:r w:rsidRPr="00C54B19">
        <w:rPr>
          <w:rFonts w:ascii="Times New Roman" w:hAnsi="Times New Roman" w:cs="Times New Roman"/>
          <w:lang w:val="ru-RU"/>
        </w:rPr>
        <w:t>цьому</w:t>
      </w:r>
      <w:proofErr w:type="spellEnd"/>
      <w:r w:rsidRPr="00C54B19">
        <w:rPr>
          <w:rFonts w:ascii="Times New Roman" w:hAnsi="Times New Roman" w:cs="Times New Roman"/>
          <w:lang w:val="ru-RU"/>
        </w:rPr>
        <w:t xml:space="preserve"> у </w:t>
      </w:r>
      <w:proofErr w:type="spellStart"/>
      <w:r w:rsidRPr="00C54B19">
        <w:rPr>
          <w:rFonts w:ascii="Times New Roman" w:hAnsi="Times New Roman" w:cs="Times New Roman"/>
          <w:lang w:val="ru-RU"/>
        </w:rPr>
        <w:t>разі</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наявності</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діапазону</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цін</w:t>
      </w:r>
      <w:proofErr w:type="spellEnd"/>
      <w:r w:rsidRPr="00C54B19">
        <w:rPr>
          <w:rFonts w:ascii="Times New Roman" w:hAnsi="Times New Roman" w:cs="Times New Roman"/>
          <w:lang w:val="ru-RU"/>
        </w:rPr>
        <w:t xml:space="preserve"> у такому </w:t>
      </w:r>
      <w:proofErr w:type="spellStart"/>
      <w:r w:rsidRPr="00C54B19">
        <w:rPr>
          <w:rFonts w:ascii="Times New Roman" w:hAnsi="Times New Roman" w:cs="Times New Roman"/>
          <w:lang w:val="ru-RU"/>
        </w:rPr>
        <w:t>підтверджуючому</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документі</w:t>
      </w:r>
      <w:proofErr w:type="spellEnd"/>
      <w:r w:rsidRPr="00C54B19">
        <w:rPr>
          <w:rFonts w:ascii="Times New Roman" w:hAnsi="Times New Roman" w:cs="Times New Roman"/>
          <w:lang w:val="ru-RU"/>
        </w:rPr>
        <w:t xml:space="preserve">, для </w:t>
      </w:r>
      <w:proofErr w:type="spellStart"/>
      <w:r w:rsidRPr="00C54B19">
        <w:rPr>
          <w:rFonts w:ascii="Times New Roman" w:hAnsi="Times New Roman" w:cs="Times New Roman"/>
          <w:lang w:val="ru-RU"/>
        </w:rPr>
        <w:t>цілей</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визначення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ринкової</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вартості</w:t>
      </w:r>
      <w:proofErr w:type="spellEnd"/>
      <w:r w:rsidRPr="00C54B19">
        <w:rPr>
          <w:rFonts w:ascii="Times New Roman" w:hAnsi="Times New Roman" w:cs="Times New Roman"/>
          <w:lang w:val="ru-RU"/>
        </w:rPr>
        <w:t xml:space="preserve"> зерна» </w:t>
      </w:r>
      <w:proofErr w:type="spellStart"/>
      <w:r w:rsidRPr="00C54B19">
        <w:rPr>
          <w:rFonts w:ascii="Times New Roman" w:hAnsi="Times New Roman" w:cs="Times New Roman"/>
          <w:lang w:val="ru-RU"/>
        </w:rPr>
        <w:t>береться</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середнє</w:t>
      </w:r>
      <w:proofErr w:type="spellEnd"/>
      <w:r w:rsidRPr="00C54B19">
        <w:rPr>
          <w:rFonts w:ascii="Times New Roman" w:hAnsi="Times New Roman" w:cs="Times New Roman"/>
          <w:lang w:val="ru-RU"/>
        </w:rPr>
        <w:t xml:space="preserve"> </w:t>
      </w:r>
      <w:proofErr w:type="spellStart"/>
      <w:r w:rsidRPr="00C54B19">
        <w:rPr>
          <w:rFonts w:ascii="Times New Roman" w:hAnsi="Times New Roman" w:cs="Times New Roman"/>
          <w:lang w:val="ru-RU"/>
        </w:rPr>
        <w:t>значення</w:t>
      </w:r>
      <w:proofErr w:type="spellEnd"/>
      <w:r w:rsidRPr="00C54B19">
        <w:rPr>
          <w:rFonts w:ascii="Times New Roman" w:hAnsi="Times New Roman" w:cs="Times New Roman"/>
          <w:lang w:val="ru-RU"/>
        </w:rPr>
        <w:t>.</w:t>
      </w:r>
    </w:p>
    <w:p w14:paraId="064C8F9F" w14:textId="77777777" w:rsidR="00A10C25" w:rsidRPr="00A10C25" w:rsidRDefault="00A10C25" w:rsidP="00922E9D">
      <w:pPr>
        <w:jc w:val="both"/>
        <w:rPr>
          <w:rFonts w:ascii="Times New Roman" w:hAnsi="Times New Roman" w:cs="Times New Roman"/>
          <w:lang w:val="ru-RU"/>
        </w:rPr>
        <w:pPrChange w:id="715" w:author="OLENA PASHKOVA (NEPTUNE.UA)" w:date="2023-11-16T03:58:00Z">
          <w:pPr/>
        </w:pPrChange>
      </w:pPr>
      <w:r w:rsidRPr="00A10C25">
        <w:rPr>
          <w:rFonts w:ascii="Times New Roman" w:hAnsi="Times New Roman" w:cs="Times New Roman"/>
          <w:b/>
          <w:bCs/>
          <w:lang w:val="ru-RU"/>
        </w:rPr>
        <w:t>11.1.3.</w:t>
      </w:r>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Виконавець</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несе</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відповідальність</w:t>
      </w:r>
      <w:proofErr w:type="spellEnd"/>
      <w:r w:rsidRPr="00A10C25">
        <w:rPr>
          <w:rFonts w:ascii="Times New Roman" w:hAnsi="Times New Roman" w:cs="Times New Roman"/>
          <w:lang w:val="ru-RU"/>
        </w:rPr>
        <w:t xml:space="preserve"> перед </w:t>
      </w:r>
      <w:proofErr w:type="spellStart"/>
      <w:r w:rsidRPr="00A10C25">
        <w:rPr>
          <w:rFonts w:ascii="Times New Roman" w:hAnsi="Times New Roman" w:cs="Times New Roman"/>
          <w:lang w:val="ru-RU"/>
        </w:rPr>
        <w:t>Замовником</w:t>
      </w:r>
      <w:proofErr w:type="spellEnd"/>
      <w:r w:rsidRPr="00A10C25">
        <w:rPr>
          <w:rFonts w:ascii="Times New Roman" w:hAnsi="Times New Roman" w:cs="Times New Roman"/>
          <w:lang w:val="ru-RU"/>
        </w:rPr>
        <w:t xml:space="preserve"> за </w:t>
      </w:r>
      <w:proofErr w:type="spellStart"/>
      <w:r w:rsidRPr="00A10C25">
        <w:rPr>
          <w:rFonts w:ascii="Times New Roman" w:hAnsi="Times New Roman" w:cs="Times New Roman"/>
          <w:lang w:val="ru-RU"/>
        </w:rPr>
        <w:t>збереження</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кількості</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Вантажу</w:t>
      </w:r>
      <w:proofErr w:type="spellEnd"/>
      <w:r w:rsidRPr="00A10C25">
        <w:rPr>
          <w:rFonts w:ascii="Times New Roman" w:hAnsi="Times New Roman" w:cs="Times New Roman"/>
          <w:lang w:val="ru-RU"/>
        </w:rPr>
        <w:t xml:space="preserve"> (з </w:t>
      </w:r>
      <w:proofErr w:type="spellStart"/>
      <w:r w:rsidRPr="00A10C25">
        <w:rPr>
          <w:rFonts w:ascii="Times New Roman" w:hAnsi="Times New Roman" w:cs="Times New Roman"/>
          <w:lang w:val="ru-RU"/>
        </w:rPr>
        <w:t>вирахуванням</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природної</w:t>
      </w:r>
      <w:proofErr w:type="spellEnd"/>
      <w:r w:rsidRPr="00A10C25">
        <w:rPr>
          <w:rFonts w:ascii="Times New Roman" w:hAnsi="Times New Roman" w:cs="Times New Roman"/>
          <w:lang w:val="ru-RU"/>
        </w:rPr>
        <w:t xml:space="preserve"> </w:t>
      </w:r>
      <w:proofErr w:type="spellStart"/>
      <w:proofErr w:type="gramStart"/>
      <w:r w:rsidRPr="00A10C25">
        <w:rPr>
          <w:rFonts w:ascii="Times New Roman" w:hAnsi="Times New Roman" w:cs="Times New Roman"/>
          <w:lang w:val="ru-RU"/>
        </w:rPr>
        <w:t>втрати</w:t>
      </w:r>
      <w:proofErr w:type="spellEnd"/>
      <w:r w:rsidRPr="00A10C25">
        <w:rPr>
          <w:rFonts w:ascii="Times New Roman" w:hAnsi="Times New Roman" w:cs="Times New Roman"/>
          <w:lang w:val="ru-RU"/>
        </w:rPr>
        <w:t xml:space="preserve">  і</w:t>
      </w:r>
      <w:proofErr w:type="gram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втрат</w:t>
      </w:r>
      <w:proofErr w:type="spellEnd"/>
      <w:r w:rsidRPr="00A10C25">
        <w:rPr>
          <w:rFonts w:ascii="Times New Roman" w:hAnsi="Times New Roman" w:cs="Times New Roman"/>
          <w:lang w:val="ru-RU"/>
        </w:rPr>
        <w:t xml:space="preserve"> при </w:t>
      </w:r>
      <w:proofErr w:type="spellStart"/>
      <w:r w:rsidRPr="00A10C25">
        <w:rPr>
          <w:rFonts w:ascii="Times New Roman" w:hAnsi="Times New Roman" w:cs="Times New Roman"/>
          <w:lang w:val="ru-RU"/>
        </w:rPr>
        <w:t>перевантаженні</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згідно</w:t>
      </w:r>
      <w:proofErr w:type="spellEnd"/>
      <w:r w:rsidRPr="00A10C25">
        <w:rPr>
          <w:rFonts w:ascii="Times New Roman" w:hAnsi="Times New Roman" w:cs="Times New Roman"/>
          <w:lang w:val="ru-RU"/>
        </w:rPr>
        <w:t xml:space="preserve"> з пунктом 6.10) з моменту доставки </w:t>
      </w:r>
      <w:proofErr w:type="spellStart"/>
      <w:r w:rsidRPr="00A10C25">
        <w:rPr>
          <w:rFonts w:ascii="Times New Roman" w:hAnsi="Times New Roman" w:cs="Times New Roman"/>
          <w:lang w:val="ru-RU"/>
        </w:rPr>
        <w:t>Вантажу</w:t>
      </w:r>
      <w:proofErr w:type="spellEnd"/>
      <w:r w:rsidRPr="00A10C25">
        <w:rPr>
          <w:rFonts w:ascii="Times New Roman" w:hAnsi="Times New Roman" w:cs="Times New Roman"/>
          <w:lang w:val="ru-RU"/>
        </w:rPr>
        <w:t xml:space="preserve"> на </w:t>
      </w:r>
      <w:proofErr w:type="spellStart"/>
      <w:r w:rsidRPr="00A10C25">
        <w:rPr>
          <w:rFonts w:ascii="Times New Roman" w:hAnsi="Times New Roman" w:cs="Times New Roman"/>
          <w:lang w:val="ru-RU"/>
        </w:rPr>
        <w:t>Термінал</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або</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передачі</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його</w:t>
      </w:r>
      <w:proofErr w:type="spellEnd"/>
      <w:r w:rsidRPr="00A10C25">
        <w:rPr>
          <w:rFonts w:ascii="Times New Roman" w:hAnsi="Times New Roman" w:cs="Times New Roman"/>
          <w:lang w:val="ru-RU"/>
        </w:rPr>
        <w:t xml:space="preserve"> на </w:t>
      </w:r>
      <w:proofErr w:type="spellStart"/>
      <w:r w:rsidRPr="00A10C25">
        <w:rPr>
          <w:rFonts w:ascii="Times New Roman" w:hAnsi="Times New Roman" w:cs="Times New Roman"/>
          <w:lang w:val="ru-RU"/>
        </w:rPr>
        <w:t>ім’я</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Замовника</w:t>
      </w:r>
      <w:proofErr w:type="spellEnd"/>
      <w:r w:rsidRPr="00A10C25">
        <w:rPr>
          <w:rFonts w:ascii="Times New Roman" w:hAnsi="Times New Roman" w:cs="Times New Roman"/>
          <w:lang w:val="ru-RU"/>
        </w:rPr>
        <w:t xml:space="preserve"> на </w:t>
      </w:r>
      <w:proofErr w:type="spellStart"/>
      <w:r w:rsidRPr="00A10C25">
        <w:rPr>
          <w:rFonts w:ascii="Times New Roman" w:hAnsi="Times New Roman" w:cs="Times New Roman"/>
          <w:lang w:val="ru-RU"/>
        </w:rPr>
        <w:t>Терміналі</w:t>
      </w:r>
      <w:proofErr w:type="spellEnd"/>
      <w:r w:rsidRPr="00A10C25">
        <w:rPr>
          <w:rFonts w:ascii="Times New Roman" w:hAnsi="Times New Roman" w:cs="Times New Roman"/>
          <w:lang w:val="ru-RU"/>
        </w:rPr>
        <w:t xml:space="preserve"> до моменту </w:t>
      </w:r>
      <w:proofErr w:type="spellStart"/>
      <w:r w:rsidRPr="00A10C25">
        <w:rPr>
          <w:rFonts w:ascii="Times New Roman" w:hAnsi="Times New Roman" w:cs="Times New Roman"/>
          <w:lang w:val="ru-RU"/>
        </w:rPr>
        <w:t>його</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вивантаження</w:t>
      </w:r>
      <w:proofErr w:type="spellEnd"/>
      <w:r w:rsidRPr="00A10C25">
        <w:rPr>
          <w:rFonts w:ascii="Times New Roman" w:hAnsi="Times New Roman" w:cs="Times New Roman"/>
          <w:lang w:val="ru-RU"/>
        </w:rPr>
        <w:t xml:space="preserve"> на </w:t>
      </w:r>
      <w:proofErr w:type="spellStart"/>
      <w:r w:rsidRPr="00A10C25">
        <w:rPr>
          <w:rFonts w:ascii="Times New Roman" w:hAnsi="Times New Roman" w:cs="Times New Roman"/>
          <w:lang w:val="ru-RU"/>
        </w:rPr>
        <w:t>наданий</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Замовником</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транспортний</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засіб</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або</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передання</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третій</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стороні</w:t>
      </w:r>
      <w:proofErr w:type="spellEnd"/>
      <w:r w:rsidRPr="00A10C25">
        <w:rPr>
          <w:rFonts w:ascii="Times New Roman" w:hAnsi="Times New Roman" w:cs="Times New Roman"/>
          <w:lang w:val="ru-RU"/>
        </w:rPr>
        <w:t xml:space="preserve"> на </w:t>
      </w:r>
      <w:proofErr w:type="spellStart"/>
      <w:r w:rsidRPr="00A10C25">
        <w:rPr>
          <w:rFonts w:ascii="Times New Roman" w:hAnsi="Times New Roman" w:cs="Times New Roman"/>
          <w:lang w:val="ru-RU"/>
        </w:rPr>
        <w:t>Терміналі</w:t>
      </w:r>
      <w:proofErr w:type="spellEnd"/>
      <w:r w:rsidRPr="00A10C25">
        <w:rPr>
          <w:rFonts w:ascii="Times New Roman" w:hAnsi="Times New Roman" w:cs="Times New Roman"/>
          <w:lang w:val="ru-RU"/>
        </w:rPr>
        <w:t xml:space="preserve">. </w:t>
      </w:r>
    </w:p>
    <w:p w14:paraId="0B0BD3BC" w14:textId="77777777" w:rsidR="00A10C25" w:rsidRPr="00A10C25" w:rsidRDefault="00A10C25" w:rsidP="00922E9D">
      <w:pPr>
        <w:jc w:val="both"/>
        <w:rPr>
          <w:rFonts w:ascii="Times New Roman" w:hAnsi="Times New Roman" w:cs="Times New Roman"/>
          <w:lang w:val="ru-RU"/>
        </w:rPr>
        <w:pPrChange w:id="716" w:author="OLENA PASHKOVA (NEPTUNE.UA)" w:date="2023-11-16T03:58:00Z">
          <w:pPr/>
        </w:pPrChange>
      </w:pPr>
      <w:proofErr w:type="spellStart"/>
      <w:r w:rsidRPr="00A10C25">
        <w:rPr>
          <w:rFonts w:ascii="Times New Roman" w:hAnsi="Times New Roman" w:cs="Times New Roman"/>
          <w:lang w:val="ru-RU"/>
        </w:rPr>
        <w:t>Виконавець</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несе</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відповідальність</w:t>
      </w:r>
      <w:proofErr w:type="spellEnd"/>
      <w:r w:rsidRPr="00A10C25">
        <w:rPr>
          <w:rFonts w:ascii="Times New Roman" w:hAnsi="Times New Roman" w:cs="Times New Roman"/>
          <w:lang w:val="ru-RU"/>
        </w:rPr>
        <w:t xml:space="preserve"> перед </w:t>
      </w:r>
      <w:proofErr w:type="spellStart"/>
      <w:r w:rsidRPr="00A10C25">
        <w:rPr>
          <w:rFonts w:ascii="Times New Roman" w:hAnsi="Times New Roman" w:cs="Times New Roman"/>
          <w:lang w:val="ru-RU"/>
        </w:rPr>
        <w:t>Замовником</w:t>
      </w:r>
      <w:proofErr w:type="spellEnd"/>
      <w:r w:rsidRPr="00A10C25">
        <w:rPr>
          <w:rFonts w:ascii="Times New Roman" w:hAnsi="Times New Roman" w:cs="Times New Roman"/>
          <w:lang w:val="ru-RU"/>
        </w:rPr>
        <w:t xml:space="preserve"> за </w:t>
      </w:r>
      <w:proofErr w:type="spellStart"/>
      <w:r w:rsidRPr="00A10C25">
        <w:rPr>
          <w:rFonts w:ascii="Times New Roman" w:hAnsi="Times New Roman" w:cs="Times New Roman"/>
          <w:lang w:val="ru-RU"/>
        </w:rPr>
        <w:t>збереження</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якості</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Вантажу</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протягом</w:t>
      </w:r>
      <w:proofErr w:type="spellEnd"/>
      <w:r w:rsidRPr="00A10C25">
        <w:rPr>
          <w:rFonts w:ascii="Times New Roman" w:hAnsi="Times New Roman" w:cs="Times New Roman"/>
          <w:lang w:val="ru-RU"/>
        </w:rPr>
        <w:t xml:space="preserve"> 60 (</w:t>
      </w:r>
      <w:proofErr w:type="spellStart"/>
      <w:r w:rsidRPr="00A10C25">
        <w:rPr>
          <w:rFonts w:ascii="Times New Roman" w:hAnsi="Times New Roman" w:cs="Times New Roman"/>
          <w:lang w:val="ru-RU"/>
        </w:rPr>
        <w:t>шістдесяти</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календарних</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днів</w:t>
      </w:r>
      <w:proofErr w:type="spellEnd"/>
      <w:r w:rsidRPr="00A10C25">
        <w:rPr>
          <w:rFonts w:ascii="Times New Roman" w:hAnsi="Times New Roman" w:cs="Times New Roman"/>
          <w:lang w:val="ru-RU"/>
        </w:rPr>
        <w:t xml:space="preserve"> з моменту доставки </w:t>
      </w:r>
      <w:proofErr w:type="spellStart"/>
      <w:r w:rsidRPr="00A10C25">
        <w:rPr>
          <w:rFonts w:ascii="Times New Roman" w:hAnsi="Times New Roman" w:cs="Times New Roman"/>
          <w:lang w:val="ru-RU"/>
        </w:rPr>
        <w:t>Вантажу</w:t>
      </w:r>
      <w:proofErr w:type="spellEnd"/>
      <w:r w:rsidRPr="00A10C25">
        <w:rPr>
          <w:rFonts w:ascii="Times New Roman" w:hAnsi="Times New Roman" w:cs="Times New Roman"/>
          <w:lang w:val="ru-RU"/>
        </w:rPr>
        <w:t xml:space="preserve"> на </w:t>
      </w:r>
      <w:proofErr w:type="spellStart"/>
      <w:r w:rsidRPr="00A10C25">
        <w:rPr>
          <w:rFonts w:ascii="Times New Roman" w:hAnsi="Times New Roman" w:cs="Times New Roman"/>
          <w:lang w:val="ru-RU"/>
        </w:rPr>
        <w:t>Термінал</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після</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закінчення</w:t>
      </w:r>
      <w:proofErr w:type="spellEnd"/>
      <w:r w:rsidRPr="00A10C25">
        <w:rPr>
          <w:rFonts w:ascii="Times New Roman" w:hAnsi="Times New Roman" w:cs="Times New Roman"/>
          <w:lang w:val="ru-RU"/>
        </w:rPr>
        <w:t xml:space="preserve"> 60-денного </w:t>
      </w:r>
      <w:proofErr w:type="spellStart"/>
      <w:r w:rsidRPr="00A10C25">
        <w:rPr>
          <w:rFonts w:ascii="Times New Roman" w:hAnsi="Times New Roman" w:cs="Times New Roman"/>
          <w:lang w:val="ru-RU"/>
        </w:rPr>
        <w:t>терміну</w:t>
      </w:r>
      <w:proofErr w:type="spellEnd"/>
      <w:r w:rsidRPr="00A10C25">
        <w:rPr>
          <w:rFonts w:ascii="Times New Roman" w:hAnsi="Times New Roman" w:cs="Times New Roman"/>
          <w:lang w:val="ru-RU"/>
        </w:rPr>
        <w:t xml:space="preserve"> - </w:t>
      </w:r>
      <w:proofErr w:type="spellStart"/>
      <w:r w:rsidRPr="00A10C25">
        <w:rPr>
          <w:rFonts w:ascii="Times New Roman" w:hAnsi="Times New Roman" w:cs="Times New Roman"/>
          <w:lang w:val="ru-RU"/>
        </w:rPr>
        <w:t>тільки</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якщо</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таке</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погіршення</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сталося</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внаслідок</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умисних</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чи</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необережних</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дій</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чи</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бездіяльності</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Виконавця</w:t>
      </w:r>
      <w:proofErr w:type="spellEnd"/>
      <w:r w:rsidRPr="00A10C25">
        <w:rPr>
          <w:rFonts w:ascii="Times New Roman" w:hAnsi="Times New Roman" w:cs="Times New Roman"/>
          <w:lang w:val="ru-RU"/>
        </w:rPr>
        <w:t>.</w:t>
      </w:r>
    </w:p>
    <w:p w14:paraId="4A5E7FEB" w14:textId="5FC681D3" w:rsidR="007D58CC" w:rsidRDefault="00A10C25" w:rsidP="00922E9D">
      <w:pPr>
        <w:jc w:val="both"/>
        <w:rPr>
          <w:rFonts w:ascii="Times New Roman" w:hAnsi="Times New Roman" w:cs="Times New Roman"/>
          <w:lang w:val="ru-RU"/>
        </w:rPr>
        <w:pPrChange w:id="717" w:author="OLENA PASHKOVA (NEPTUNE.UA)" w:date="2023-11-16T03:58:00Z">
          <w:pPr/>
        </w:pPrChange>
      </w:pPr>
      <w:proofErr w:type="spellStart"/>
      <w:r w:rsidRPr="00A10C25">
        <w:rPr>
          <w:rFonts w:ascii="Times New Roman" w:hAnsi="Times New Roman" w:cs="Times New Roman"/>
          <w:lang w:val="ru-RU"/>
        </w:rPr>
        <w:t>Якщо</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Виконавець</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вважає</w:t>
      </w:r>
      <w:proofErr w:type="spellEnd"/>
      <w:r w:rsidRPr="00A10C25">
        <w:rPr>
          <w:rFonts w:ascii="Times New Roman" w:hAnsi="Times New Roman" w:cs="Times New Roman"/>
          <w:lang w:val="ru-RU"/>
        </w:rPr>
        <w:t xml:space="preserve"> за </w:t>
      </w:r>
      <w:proofErr w:type="spellStart"/>
      <w:r w:rsidRPr="00A10C25">
        <w:rPr>
          <w:rFonts w:ascii="Times New Roman" w:hAnsi="Times New Roman" w:cs="Times New Roman"/>
          <w:lang w:val="ru-RU"/>
        </w:rPr>
        <w:t>необхідне</w:t>
      </w:r>
      <w:proofErr w:type="spellEnd"/>
      <w:r w:rsidRPr="00A10C25">
        <w:rPr>
          <w:rFonts w:ascii="Times New Roman" w:hAnsi="Times New Roman" w:cs="Times New Roman"/>
          <w:lang w:val="ru-RU"/>
        </w:rPr>
        <w:t xml:space="preserve">, з метою </w:t>
      </w:r>
      <w:proofErr w:type="spellStart"/>
      <w:r w:rsidRPr="00A10C25">
        <w:rPr>
          <w:rFonts w:ascii="Times New Roman" w:hAnsi="Times New Roman" w:cs="Times New Roman"/>
          <w:lang w:val="ru-RU"/>
        </w:rPr>
        <w:t>збереження</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якісних</w:t>
      </w:r>
      <w:proofErr w:type="spellEnd"/>
      <w:r w:rsidRPr="00A10C25">
        <w:rPr>
          <w:rFonts w:ascii="Times New Roman" w:hAnsi="Times New Roman" w:cs="Times New Roman"/>
          <w:lang w:val="ru-RU"/>
        </w:rPr>
        <w:t xml:space="preserve"> характеристик </w:t>
      </w:r>
      <w:proofErr w:type="spellStart"/>
      <w:r w:rsidRPr="00A10C25">
        <w:rPr>
          <w:rFonts w:ascii="Times New Roman" w:hAnsi="Times New Roman" w:cs="Times New Roman"/>
          <w:lang w:val="ru-RU"/>
        </w:rPr>
        <w:t>Вантажу</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що</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накопичується</w:t>
      </w:r>
      <w:proofErr w:type="spellEnd"/>
      <w:r w:rsidRPr="00A10C25">
        <w:rPr>
          <w:rFonts w:ascii="Times New Roman" w:hAnsi="Times New Roman" w:cs="Times New Roman"/>
          <w:lang w:val="ru-RU"/>
        </w:rPr>
        <w:t xml:space="preserve"> </w:t>
      </w:r>
      <w:proofErr w:type="gramStart"/>
      <w:r w:rsidRPr="00A10C25">
        <w:rPr>
          <w:rFonts w:ascii="Times New Roman" w:hAnsi="Times New Roman" w:cs="Times New Roman"/>
          <w:lang w:val="ru-RU"/>
        </w:rPr>
        <w:t>у складах</w:t>
      </w:r>
      <w:proofErr w:type="gram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Термінала</w:t>
      </w:r>
      <w:proofErr w:type="spellEnd"/>
      <w:r w:rsidRPr="00A10C25">
        <w:rPr>
          <w:rFonts w:ascii="Times New Roman" w:hAnsi="Times New Roman" w:cs="Times New Roman"/>
          <w:lang w:val="ru-RU"/>
        </w:rPr>
        <w:t xml:space="preserve">, провести </w:t>
      </w:r>
      <w:proofErr w:type="spellStart"/>
      <w:r w:rsidRPr="00A10C25">
        <w:rPr>
          <w:rFonts w:ascii="Times New Roman" w:hAnsi="Times New Roman" w:cs="Times New Roman"/>
          <w:lang w:val="ru-RU"/>
        </w:rPr>
        <w:t>його</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обробку</w:t>
      </w:r>
      <w:proofErr w:type="spellEnd"/>
      <w:r w:rsidRPr="00A10C25">
        <w:rPr>
          <w:rFonts w:ascii="Times New Roman" w:hAnsi="Times New Roman" w:cs="Times New Roman"/>
          <w:lang w:val="ru-RU"/>
        </w:rPr>
        <w:t xml:space="preserve"> та/</w:t>
      </w:r>
      <w:proofErr w:type="spellStart"/>
      <w:r w:rsidRPr="00A10C25">
        <w:rPr>
          <w:rFonts w:ascii="Times New Roman" w:hAnsi="Times New Roman" w:cs="Times New Roman"/>
          <w:lang w:val="ru-RU"/>
        </w:rPr>
        <w:t>або</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сушіння</w:t>
      </w:r>
      <w:proofErr w:type="spellEnd"/>
      <w:r w:rsidRPr="00A10C25">
        <w:rPr>
          <w:rFonts w:ascii="Times New Roman" w:hAnsi="Times New Roman" w:cs="Times New Roman"/>
          <w:lang w:val="ru-RU"/>
        </w:rPr>
        <w:t xml:space="preserve">, то </w:t>
      </w:r>
      <w:proofErr w:type="spellStart"/>
      <w:r w:rsidRPr="00A10C25">
        <w:rPr>
          <w:rFonts w:ascii="Times New Roman" w:hAnsi="Times New Roman" w:cs="Times New Roman"/>
          <w:lang w:val="ru-RU"/>
        </w:rPr>
        <w:t>ці</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операції</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проводяться</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після</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узгодження</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Сторін</w:t>
      </w:r>
      <w:proofErr w:type="spellEnd"/>
      <w:r w:rsidRPr="00A10C25">
        <w:rPr>
          <w:rFonts w:ascii="Times New Roman" w:hAnsi="Times New Roman" w:cs="Times New Roman"/>
          <w:lang w:val="ru-RU"/>
        </w:rPr>
        <w:t xml:space="preserve"> та за </w:t>
      </w:r>
      <w:proofErr w:type="spellStart"/>
      <w:r w:rsidRPr="00A10C25">
        <w:rPr>
          <w:rFonts w:ascii="Times New Roman" w:hAnsi="Times New Roman" w:cs="Times New Roman"/>
          <w:lang w:val="ru-RU"/>
        </w:rPr>
        <w:t>рахунок</w:t>
      </w:r>
      <w:proofErr w:type="spellEnd"/>
      <w:r w:rsidRPr="00A10C25">
        <w:rPr>
          <w:rFonts w:ascii="Times New Roman" w:hAnsi="Times New Roman" w:cs="Times New Roman"/>
          <w:lang w:val="ru-RU"/>
        </w:rPr>
        <w:t xml:space="preserve"> </w:t>
      </w:r>
      <w:proofErr w:type="spellStart"/>
      <w:r w:rsidRPr="00A10C25">
        <w:rPr>
          <w:rFonts w:ascii="Times New Roman" w:hAnsi="Times New Roman" w:cs="Times New Roman"/>
          <w:lang w:val="ru-RU"/>
        </w:rPr>
        <w:t>Замовника</w:t>
      </w:r>
      <w:proofErr w:type="spellEnd"/>
      <w:r w:rsidRPr="00A10C25">
        <w:rPr>
          <w:rFonts w:ascii="Times New Roman" w:hAnsi="Times New Roman" w:cs="Times New Roman"/>
          <w:lang w:val="ru-RU"/>
        </w:rPr>
        <w:t>.</w:t>
      </w:r>
    </w:p>
    <w:p w14:paraId="42BEA930" w14:textId="77777777" w:rsidR="00B31A5C" w:rsidRPr="00B31A5C" w:rsidRDefault="00B31A5C" w:rsidP="00922E9D">
      <w:pPr>
        <w:jc w:val="both"/>
        <w:rPr>
          <w:rFonts w:ascii="Times New Roman" w:hAnsi="Times New Roman" w:cs="Times New Roman"/>
          <w:lang w:val="ru-RU"/>
        </w:rPr>
        <w:pPrChange w:id="718" w:author="OLENA PASHKOVA (NEPTUNE.UA)" w:date="2023-11-16T03:58:00Z">
          <w:pPr/>
        </w:pPrChange>
      </w:pPr>
      <w:r w:rsidRPr="00B31A5C">
        <w:rPr>
          <w:rFonts w:ascii="Times New Roman" w:hAnsi="Times New Roman" w:cs="Times New Roman"/>
          <w:b/>
          <w:bCs/>
          <w:lang w:val="ru-RU"/>
        </w:rPr>
        <w:t>11.1.4.</w:t>
      </w:r>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Виконавець</w:t>
      </w:r>
      <w:proofErr w:type="spellEnd"/>
      <w:r w:rsidRPr="00B31A5C">
        <w:rPr>
          <w:rFonts w:ascii="Times New Roman" w:hAnsi="Times New Roman" w:cs="Times New Roman"/>
          <w:lang w:val="ru-RU"/>
        </w:rPr>
        <w:t xml:space="preserve"> не </w:t>
      </w:r>
      <w:proofErr w:type="spellStart"/>
      <w:r w:rsidRPr="00B31A5C">
        <w:rPr>
          <w:rFonts w:ascii="Times New Roman" w:hAnsi="Times New Roman" w:cs="Times New Roman"/>
          <w:lang w:val="ru-RU"/>
        </w:rPr>
        <w:t>несе</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відповідальність</w:t>
      </w:r>
      <w:proofErr w:type="spellEnd"/>
      <w:r w:rsidRPr="00B31A5C">
        <w:rPr>
          <w:rFonts w:ascii="Times New Roman" w:hAnsi="Times New Roman" w:cs="Times New Roman"/>
          <w:lang w:val="ru-RU"/>
        </w:rPr>
        <w:t xml:space="preserve"> за </w:t>
      </w:r>
      <w:proofErr w:type="spellStart"/>
      <w:r w:rsidRPr="00B31A5C">
        <w:rPr>
          <w:rFonts w:ascii="Times New Roman" w:hAnsi="Times New Roman" w:cs="Times New Roman"/>
          <w:lang w:val="ru-RU"/>
        </w:rPr>
        <w:t>наслідки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спричинені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невиконанням</w:t>
      </w:r>
      <w:proofErr w:type="spellEnd"/>
      <w:r w:rsidRPr="00B31A5C">
        <w:rPr>
          <w:rFonts w:ascii="Times New Roman" w:hAnsi="Times New Roman" w:cs="Times New Roman"/>
          <w:lang w:val="ru-RU"/>
        </w:rPr>
        <w:t xml:space="preserve"> та/</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неналежним</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виконанням</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Замовником</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вимог</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щодо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оформлення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товаросупровідної</w:t>
      </w:r>
      <w:proofErr w:type="spellEnd"/>
      <w:r w:rsidRPr="00B31A5C">
        <w:rPr>
          <w:rFonts w:ascii="Times New Roman" w:hAnsi="Times New Roman" w:cs="Times New Roman"/>
          <w:lang w:val="ru-RU"/>
        </w:rPr>
        <w:t xml:space="preserve"> та </w:t>
      </w:r>
      <w:proofErr w:type="spellStart"/>
      <w:r w:rsidRPr="00B31A5C">
        <w:rPr>
          <w:rFonts w:ascii="Times New Roman" w:hAnsi="Times New Roman" w:cs="Times New Roman"/>
          <w:lang w:val="ru-RU"/>
        </w:rPr>
        <w:t>іншої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документації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що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зазначені</w:t>
      </w:r>
      <w:proofErr w:type="spellEnd"/>
      <w:r w:rsidRPr="00B31A5C">
        <w:rPr>
          <w:rFonts w:ascii="Times New Roman" w:hAnsi="Times New Roman" w:cs="Times New Roman"/>
          <w:lang w:val="ru-RU"/>
        </w:rPr>
        <w:t xml:space="preserve"> у </w:t>
      </w:r>
      <w:proofErr w:type="spellStart"/>
      <w:r w:rsidRPr="00B31A5C">
        <w:rPr>
          <w:rFonts w:ascii="Times New Roman" w:hAnsi="Times New Roman" w:cs="Times New Roman"/>
          <w:lang w:val="ru-RU"/>
        </w:rPr>
        <w:t>цьому</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Договорі</w:t>
      </w:r>
      <w:proofErr w:type="spellEnd"/>
      <w:r w:rsidRPr="00B31A5C">
        <w:rPr>
          <w:rFonts w:ascii="Times New Roman" w:hAnsi="Times New Roman" w:cs="Times New Roman"/>
          <w:lang w:val="ru-RU"/>
        </w:rPr>
        <w:t>.</w:t>
      </w:r>
    </w:p>
    <w:p w14:paraId="276D7E84" w14:textId="77777777" w:rsidR="00B31A5C" w:rsidRPr="00B31A5C" w:rsidRDefault="00B31A5C" w:rsidP="00922E9D">
      <w:pPr>
        <w:jc w:val="both"/>
        <w:rPr>
          <w:rFonts w:ascii="Times New Roman" w:hAnsi="Times New Roman" w:cs="Times New Roman"/>
          <w:lang w:val="ru-RU"/>
        </w:rPr>
        <w:pPrChange w:id="719" w:author="OLENA PASHKOVA (NEPTUNE.UA)" w:date="2023-11-16T03:58:00Z">
          <w:pPr/>
        </w:pPrChange>
      </w:pPr>
      <w:r w:rsidRPr="00B31A5C">
        <w:rPr>
          <w:rFonts w:ascii="Times New Roman" w:hAnsi="Times New Roman" w:cs="Times New Roman"/>
          <w:b/>
          <w:bCs/>
          <w:lang w:val="ru-RU"/>
        </w:rPr>
        <w:lastRenderedPageBreak/>
        <w:t>11.1.5.</w:t>
      </w:r>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Виконавець</w:t>
      </w:r>
      <w:proofErr w:type="spellEnd"/>
      <w:r w:rsidRPr="00B31A5C">
        <w:rPr>
          <w:rFonts w:ascii="Times New Roman" w:hAnsi="Times New Roman" w:cs="Times New Roman"/>
          <w:lang w:val="ru-RU"/>
        </w:rPr>
        <w:t xml:space="preserve"> не </w:t>
      </w:r>
      <w:proofErr w:type="spellStart"/>
      <w:r w:rsidRPr="00B31A5C">
        <w:rPr>
          <w:rFonts w:ascii="Times New Roman" w:hAnsi="Times New Roman" w:cs="Times New Roman"/>
          <w:lang w:val="ru-RU"/>
        </w:rPr>
        <w:t>несе</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відповідальність</w:t>
      </w:r>
      <w:proofErr w:type="spellEnd"/>
      <w:r w:rsidRPr="00B31A5C">
        <w:rPr>
          <w:rFonts w:ascii="Times New Roman" w:hAnsi="Times New Roman" w:cs="Times New Roman"/>
          <w:lang w:val="ru-RU"/>
        </w:rPr>
        <w:t xml:space="preserve"> за вагу та/</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якість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вантажу</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якщо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втрата</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псування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відбулися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після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завантаження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Вантажу</w:t>
      </w:r>
      <w:proofErr w:type="spellEnd"/>
      <w:r w:rsidRPr="00B31A5C">
        <w:rPr>
          <w:rFonts w:ascii="Times New Roman" w:hAnsi="Times New Roman" w:cs="Times New Roman"/>
          <w:lang w:val="ru-RU"/>
        </w:rPr>
        <w:t xml:space="preserve"> на судно/</w:t>
      </w:r>
      <w:proofErr w:type="spellStart"/>
      <w:r w:rsidRPr="00B31A5C">
        <w:rPr>
          <w:rFonts w:ascii="Times New Roman" w:hAnsi="Times New Roman" w:cs="Times New Roman"/>
          <w:lang w:val="ru-RU"/>
        </w:rPr>
        <w:t>вантажівку</w:t>
      </w:r>
      <w:proofErr w:type="spellEnd"/>
      <w:r w:rsidRPr="00B31A5C">
        <w:rPr>
          <w:rFonts w:ascii="Times New Roman" w:hAnsi="Times New Roman" w:cs="Times New Roman"/>
          <w:lang w:val="ru-RU"/>
        </w:rPr>
        <w:t>.</w:t>
      </w:r>
    </w:p>
    <w:p w14:paraId="2E9B4CE5" w14:textId="77777777" w:rsidR="00B31A5C" w:rsidRPr="00B31A5C" w:rsidRDefault="00B31A5C" w:rsidP="00922E9D">
      <w:pPr>
        <w:jc w:val="both"/>
        <w:rPr>
          <w:rFonts w:ascii="Times New Roman" w:hAnsi="Times New Roman" w:cs="Times New Roman"/>
          <w:lang w:val="ru-RU"/>
        </w:rPr>
        <w:pPrChange w:id="720" w:author="OLENA PASHKOVA (NEPTUNE.UA)" w:date="2023-11-16T03:58:00Z">
          <w:pPr/>
        </w:pPrChange>
      </w:pPr>
      <w:r w:rsidRPr="00B31A5C">
        <w:rPr>
          <w:rFonts w:ascii="Times New Roman" w:hAnsi="Times New Roman" w:cs="Times New Roman"/>
          <w:b/>
          <w:bCs/>
          <w:lang w:val="ru-RU"/>
        </w:rPr>
        <w:t>11.1.6.</w:t>
      </w:r>
      <w:r w:rsidRPr="00B31A5C">
        <w:rPr>
          <w:rFonts w:ascii="Times New Roman" w:hAnsi="Times New Roman" w:cs="Times New Roman"/>
          <w:lang w:val="ru-RU"/>
        </w:rPr>
        <w:tab/>
      </w:r>
      <w:proofErr w:type="spellStart"/>
      <w:r w:rsidRPr="00B31A5C">
        <w:rPr>
          <w:rFonts w:ascii="Times New Roman" w:hAnsi="Times New Roman" w:cs="Times New Roman"/>
          <w:lang w:val="ru-RU"/>
        </w:rPr>
        <w:t>Виконавець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відповідає</w:t>
      </w:r>
      <w:proofErr w:type="spellEnd"/>
      <w:r w:rsidRPr="00B31A5C">
        <w:rPr>
          <w:rFonts w:ascii="Times New Roman" w:hAnsi="Times New Roman" w:cs="Times New Roman"/>
          <w:lang w:val="ru-RU"/>
        </w:rPr>
        <w:t xml:space="preserve"> за </w:t>
      </w:r>
      <w:proofErr w:type="spellStart"/>
      <w:r w:rsidRPr="00B31A5C">
        <w:rPr>
          <w:rFonts w:ascii="Times New Roman" w:hAnsi="Times New Roman" w:cs="Times New Roman"/>
          <w:lang w:val="ru-RU"/>
        </w:rPr>
        <w:t>виконання</w:t>
      </w:r>
      <w:proofErr w:type="spellEnd"/>
      <w:r w:rsidRPr="00B31A5C">
        <w:rPr>
          <w:rFonts w:ascii="Times New Roman" w:hAnsi="Times New Roman" w:cs="Times New Roman"/>
          <w:lang w:val="ru-RU"/>
        </w:rPr>
        <w:t xml:space="preserve"> норм </w:t>
      </w:r>
      <w:proofErr w:type="spellStart"/>
      <w:r w:rsidRPr="00B31A5C">
        <w:rPr>
          <w:rFonts w:ascii="Times New Roman" w:hAnsi="Times New Roman" w:cs="Times New Roman"/>
          <w:lang w:val="ru-RU"/>
        </w:rPr>
        <w:t>завантаження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зазначених</w:t>
      </w:r>
      <w:proofErr w:type="spellEnd"/>
      <w:r w:rsidRPr="00B31A5C">
        <w:rPr>
          <w:rFonts w:ascii="Times New Roman" w:hAnsi="Times New Roman" w:cs="Times New Roman"/>
          <w:lang w:val="ru-RU"/>
        </w:rPr>
        <w:t xml:space="preserve"> в </w:t>
      </w:r>
      <w:proofErr w:type="spellStart"/>
      <w:r w:rsidRPr="00B31A5C">
        <w:rPr>
          <w:rFonts w:ascii="Times New Roman" w:hAnsi="Times New Roman" w:cs="Times New Roman"/>
          <w:lang w:val="ru-RU"/>
        </w:rPr>
        <w:t>цьому</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Договорі</w:t>
      </w:r>
      <w:proofErr w:type="spellEnd"/>
      <w:r w:rsidRPr="00B31A5C">
        <w:rPr>
          <w:rFonts w:ascii="Times New Roman" w:hAnsi="Times New Roman" w:cs="Times New Roman"/>
          <w:lang w:val="ru-RU"/>
        </w:rPr>
        <w:t xml:space="preserve">. Ставка простою судна </w:t>
      </w:r>
      <w:proofErr w:type="spellStart"/>
      <w:r w:rsidRPr="00B31A5C">
        <w:rPr>
          <w:rFonts w:ascii="Times New Roman" w:hAnsi="Times New Roman" w:cs="Times New Roman"/>
          <w:lang w:val="ru-RU"/>
        </w:rPr>
        <w:t>має</w:t>
      </w:r>
      <w:proofErr w:type="spellEnd"/>
      <w:r w:rsidRPr="00B31A5C">
        <w:rPr>
          <w:rFonts w:ascii="Times New Roman" w:hAnsi="Times New Roman" w:cs="Times New Roman"/>
          <w:lang w:val="ru-RU"/>
        </w:rPr>
        <w:t xml:space="preserve"> бути </w:t>
      </w:r>
      <w:proofErr w:type="spellStart"/>
      <w:r w:rsidRPr="00B31A5C">
        <w:rPr>
          <w:rFonts w:ascii="Times New Roman" w:hAnsi="Times New Roman" w:cs="Times New Roman"/>
          <w:lang w:val="ru-RU"/>
        </w:rPr>
        <w:t>вказана</w:t>
      </w:r>
      <w:proofErr w:type="spellEnd"/>
      <w:r w:rsidRPr="00B31A5C">
        <w:rPr>
          <w:rFonts w:ascii="Times New Roman" w:hAnsi="Times New Roman" w:cs="Times New Roman"/>
          <w:lang w:val="ru-RU"/>
        </w:rPr>
        <w:t xml:space="preserve"> у </w:t>
      </w:r>
      <w:proofErr w:type="spellStart"/>
      <w:r w:rsidRPr="00B31A5C">
        <w:rPr>
          <w:rFonts w:ascii="Times New Roman" w:hAnsi="Times New Roman" w:cs="Times New Roman"/>
          <w:lang w:val="ru-RU"/>
        </w:rPr>
        <w:t>номінації</w:t>
      </w:r>
      <w:proofErr w:type="spellEnd"/>
      <w:r w:rsidRPr="00B31A5C">
        <w:rPr>
          <w:rFonts w:ascii="Times New Roman" w:hAnsi="Times New Roman" w:cs="Times New Roman"/>
          <w:lang w:val="ru-RU"/>
        </w:rPr>
        <w:t xml:space="preserve"> кожного судна.</w:t>
      </w:r>
    </w:p>
    <w:p w14:paraId="16E1B6D9" w14:textId="77777777" w:rsidR="00B31A5C" w:rsidRPr="00B31A5C" w:rsidRDefault="00B31A5C" w:rsidP="00922E9D">
      <w:pPr>
        <w:jc w:val="both"/>
        <w:rPr>
          <w:rFonts w:ascii="Times New Roman" w:hAnsi="Times New Roman" w:cs="Times New Roman"/>
          <w:lang w:val="ru-RU"/>
        </w:rPr>
        <w:pPrChange w:id="721" w:author="OLENA PASHKOVA (NEPTUNE.UA)" w:date="2023-11-16T03:58:00Z">
          <w:pPr/>
        </w:pPrChange>
      </w:pPr>
      <w:r w:rsidRPr="00B31A5C">
        <w:rPr>
          <w:rFonts w:ascii="Times New Roman" w:hAnsi="Times New Roman" w:cs="Times New Roman"/>
          <w:lang w:val="ru-RU"/>
        </w:rPr>
        <w:t xml:space="preserve">У </w:t>
      </w:r>
      <w:proofErr w:type="spellStart"/>
      <w:r w:rsidRPr="00B31A5C">
        <w:rPr>
          <w:rFonts w:ascii="Times New Roman" w:hAnsi="Times New Roman" w:cs="Times New Roman"/>
          <w:lang w:val="ru-RU"/>
        </w:rPr>
        <w:t>разі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фактичної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виплати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Замовником</w:t>
      </w:r>
      <w:proofErr w:type="spellEnd"/>
      <w:r w:rsidRPr="00B31A5C">
        <w:rPr>
          <w:rFonts w:ascii="Times New Roman" w:hAnsi="Times New Roman" w:cs="Times New Roman"/>
          <w:lang w:val="ru-RU"/>
        </w:rPr>
        <w:t xml:space="preserve"> демереджу </w:t>
      </w:r>
      <w:proofErr w:type="spellStart"/>
      <w:r w:rsidRPr="00B31A5C">
        <w:rPr>
          <w:rFonts w:ascii="Times New Roman" w:hAnsi="Times New Roman" w:cs="Times New Roman"/>
          <w:lang w:val="ru-RU"/>
        </w:rPr>
        <w:t>перевізнику</w:t>
      </w:r>
      <w:proofErr w:type="spellEnd"/>
      <w:r w:rsidRPr="00B31A5C">
        <w:rPr>
          <w:rFonts w:ascii="Times New Roman" w:hAnsi="Times New Roman" w:cs="Times New Roman"/>
          <w:lang w:val="ru-RU"/>
        </w:rPr>
        <w:t>/</w:t>
      </w:r>
      <w:proofErr w:type="spellStart"/>
      <w:r w:rsidRPr="00B31A5C">
        <w:rPr>
          <w:rFonts w:ascii="Times New Roman" w:hAnsi="Times New Roman" w:cs="Times New Roman"/>
          <w:lang w:val="ru-RU"/>
        </w:rPr>
        <w:t>власнику</w:t>
      </w:r>
      <w:proofErr w:type="spellEnd"/>
      <w:r w:rsidRPr="00B31A5C">
        <w:rPr>
          <w:rFonts w:ascii="Times New Roman" w:hAnsi="Times New Roman" w:cs="Times New Roman"/>
          <w:lang w:val="ru-RU"/>
        </w:rPr>
        <w:t xml:space="preserve">/брокеру, </w:t>
      </w:r>
      <w:proofErr w:type="spellStart"/>
      <w:r w:rsidRPr="00B31A5C">
        <w:rPr>
          <w:rFonts w:ascii="Times New Roman" w:hAnsi="Times New Roman" w:cs="Times New Roman"/>
          <w:lang w:val="ru-RU"/>
        </w:rPr>
        <w:t>покупцю</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Виконавець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сплачує</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Замовнику</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завчасно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оцінені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збитки</w:t>
      </w:r>
      <w:proofErr w:type="spellEnd"/>
      <w:r w:rsidRPr="00B31A5C">
        <w:rPr>
          <w:rFonts w:ascii="Times New Roman" w:hAnsi="Times New Roman" w:cs="Times New Roman"/>
          <w:lang w:val="ru-RU"/>
        </w:rPr>
        <w:t xml:space="preserve"> в </w:t>
      </w:r>
      <w:proofErr w:type="spellStart"/>
      <w:r w:rsidRPr="00B31A5C">
        <w:rPr>
          <w:rFonts w:ascii="Times New Roman" w:hAnsi="Times New Roman" w:cs="Times New Roman"/>
          <w:lang w:val="ru-RU"/>
        </w:rPr>
        <w:t>розмірі</w:t>
      </w:r>
      <w:proofErr w:type="spellEnd"/>
      <w:r w:rsidRPr="00B31A5C">
        <w:rPr>
          <w:rFonts w:ascii="Times New Roman" w:hAnsi="Times New Roman" w:cs="Times New Roman"/>
          <w:lang w:val="ru-RU"/>
        </w:rPr>
        <w:t xml:space="preserve"> такого демереджу:</w:t>
      </w:r>
    </w:p>
    <w:p w14:paraId="6C306B83" w14:textId="77777777" w:rsidR="00B31A5C" w:rsidRPr="00B31A5C" w:rsidRDefault="00B31A5C" w:rsidP="00922E9D">
      <w:pPr>
        <w:jc w:val="both"/>
        <w:rPr>
          <w:rFonts w:ascii="Times New Roman" w:hAnsi="Times New Roman" w:cs="Times New Roman"/>
          <w:lang w:val="ru-RU"/>
        </w:rPr>
        <w:pPrChange w:id="722" w:author="OLENA PASHKOVA (NEPTUNE.UA)" w:date="2023-11-16T03:58:00Z">
          <w:pPr/>
        </w:pPrChange>
      </w:pPr>
      <w:r w:rsidRPr="00B31A5C">
        <w:rPr>
          <w:rFonts w:ascii="Times New Roman" w:hAnsi="Times New Roman" w:cs="Times New Roman"/>
          <w:lang w:val="ru-RU"/>
        </w:rPr>
        <w:t>•</w:t>
      </w:r>
      <w:r w:rsidRPr="00B31A5C">
        <w:rPr>
          <w:rFonts w:ascii="Times New Roman" w:hAnsi="Times New Roman" w:cs="Times New Roman"/>
          <w:lang w:val="ru-RU"/>
        </w:rPr>
        <w:tab/>
        <w:t xml:space="preserve">у </w:t>
      </w:r>
      <w:proofErr w:type="spellStart"/>
      <w:r w:rsidRPr="00B31A5C">
        <w:rPr>
          <w:rFonts w:ascii="Times New Roman" w:hAnsi="Times New Roman" w:cs="Times New Roman"/>
          <w:lang w:val="ru-RU"/>
        </w:rPr>
        <w:t>разі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якщо</w:t>
      </w:r>
      <w:proofErr w:type="spellEnd"/>
      <w:r w:rsidRPr="00B31A5C">
        <w:rPr>
          <w:rFonts w:ascii="Times New Roman" w:hAnsi="Times New Roman" w:cs="Times New Roman"/>
          <w:lang w:val="ru-RU"/>
        </w:rPr>
        <w:t xml:space="preserve"> судно </w:t>
      </w:r>
      <w:proofErr w:type="spellStart"/>
      <w:r w:rsidRPr="00B31A5C">
        <w:rPr>
          <w:rFonts w:ascii="Times New Roman" w:hAnsi="Times New Roman" w:cs="Times New Roman"/>
          <w:lang w:val="ru-RU"/>
        </w:rPr>
        <w:t>прибуло</w:t>
      </w:r>
      <w:proofErr w:type="spellEnd"/>
      <w:r w:rsidRPr="00B31A5C">
        <w:rPr>
          <w:rFonts w:ascii="Times New Roman" w:hAnsi="Times New Roman" w:cs="Times New Roman"/>
          <w:lang w:val="ru-RU"/>
        </w:rPr>
        <w:t xml:space="preserve"> в порт в </w:t>
      </w:r>
      <w:proofErr w:type="spellStart"/>
      <w:r w:rsidRPr="00B31A5C">
        <w:rPr>
          <w:rFonts w:ascii="Times New Roman" w:hAnsi="Times New Roman" w:cs="Times New Roman"/>
          <w:lang w:val="ru-RU"/>
        </w:rPr>
        <w:t>терміни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Laycan</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підтверджені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Виконавцем</w:t>
      </w:r>
      <w:proofErr w:type="spellEnd"/>
      <w:r w:rsidRPr="00B31A5C">
        <w:rPr>
          <w:rFonts w:ascii="Times New Roman" w:hAnsi="Times New Roman" w:cs="Times New Roman"/>
          <w:lang w:val="ru-RU"/>
        </w:rPr>
        <w:t xml:space="preserve">, та </w:t>
      </w:r>
      <w:proofErr w:type="spellStart"/>
      <w:r w:rsidRPr="00B31A5C">
        <w:rPr>
          <w:rFonts w:ascii="Times New Roman" w:hAnsi="Times New Roman" w:cs="Times New Roman"/>
          <w:lang w:val="ru-RU"/>
        </w:rPr>
        <w:t>готове</w:t>
      </w:r>
      <w:proofErr w:type="spellEnd"/>
      <w:r w:rsidRPr="00B31A5C">
        <w:rPr>
          <w:rFonts w:ascii="Times New Roman" w:hAnsi="Times New Roman" w:cs="Times New Roman"/>
          <w:lang w:val="ru-RU"/>
        </w:rPr>
        <w:t xml:space="preserve"> до </w:t>
      </w:r>
      <w:proofErr w:type="spellStart"/>
      <w:r w:rsidRPr="00B31A5C">
        <w:rPr>
          <w:rFonts w:ascii="Times New Roman" w:hAnsi="Times New Roman" w:cs="Times New Roman"/>
          <w:lang w:val="ru-RU"/>
        </w:rPr>
        <w:t>вантажних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операцій</w:t>
      </w:r>
      <w:proofErr w:type="spellEnd"/>
      <w:r w:rsidRPr="00B31A5C">
        <w:rPr>
          <w:rFonts w:ascii="Times New Roman" w:hAnsi="Times New Roman" w:cs="Times New Roman"/>
          <w:lang w:val="ru-RU"/>
        </w:rPr>
        <w:t xml:space="preserve"> у </w:t>
      </w:r>
      <w:proofErr w:type="spellStart"/>
      <w:r w:rsidRPr="00B31A5C">
        <w:rPr>
          <w:rFonts w:ascii="Times New Roman" w:hAnsi="Times New Roman" w:cs="Times New Roman"/>
          <w:lang w:val="ru-RU"/>
        </w:rPr>
        <w:t>всіх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відношеннях</w:t>
      </w:r>
      <w:proofErr w:type="spellEnd"/>
      <w:r w:rsidRPr="00B31A5C">
        <w:rPr>
          <w:rFonts w:ascii="Times New Roman" w:hAnsi="Times New Roman" w:cs="Times New Roman"/>
          <w:lang w:val="ru-RU"/>
        </w:rPr>
        <w:t>;</w:t>
      </w:r>
    </w:p>
    <w:p w14:paraId="189961C6" w14:textId="77777777" w:rsidR="00B31A5C" w:rsidRPr="00B31A5C" w:rsidRDefault="00B31A5C" w:rsidP="00922E9D">
      <w:pPr>
        <w:jc w:val="both"/>
        <w:rPr>
          <w:rFonts w:ascii="Times New Roman" w:hAnsi="Times New Roman" w:cs="Times New Roman"/>
          <w:lang w:val="ru-RU"/>
        </w:rPr>
        <w:pPrChange w:id="723" w:author="OLENA PASHKOVA (NEPTUNE.UA)" w:date="2023-11-16T03:58:00Z">
          <w:pPr/>
        </w:pPrChange>
      </w:pPr>
      <w:r w:rsidRPr="00B31A5C">
        <w:rPr>
          <w:rFonts w:ascii="Times New Roman" w:hAnsi="Times New Roman" w:cs="Times New Roman"/>
          <w:lang w:val="ru-RU"/>
        </w:rPr>
        <w:t>•</w:t>
      </w:r>
      <w:r w:rsidRPr="00B31A5C">
        <w:rPr>
          <w:rFonts w:ascii="Times New Roman" w:hAnsi="Times New Roman" w:cs="Times New Roman"/>
          <w:lang w:val="ru-RU"/>
        </w:rPr>
        <w:tab/>
        <w:t xml:space="preserve">у </w:t>
      </w:r>
      <w:proofErr w:type="spellStart"/>
      <w:r w:rsidRPr="00B31A5C">
        <w:rPr>
          <w:rFonts w:ascii="Times New Roman" w:hAnsi="Times New Roman" w:cs="Times New Roman"/>
          <w:lang w:val="ru-RU"/>
        </w:rPr>
        <w:t>разі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неможливості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завантаження</w:t>
      </w:r>
      <w:proofErr w:type="spellEnd"/>
      <w:r w:rsidRPr="00B31A5C">
        <w:rPr>
          <w:rFonts w:ascii="Times New Roman" w:hAnsi="Times New Roman" w:cs="Times New Roman"/>
          <w:lang w:val="ru-RU"/>
        </w:rPr>
        <w:t xml:space="preserve"> з вини </w:t>
      </w:r>
      <w:proofErr w:type="spellStart"/>
      <w:r w:rsidRPr="00B31A5C">
        <w:rPr>
          <w:rFonts w:ascii="Times New Roman" w:hAnsi="Times New Roman" w:cs="Times New Roman"/>
          <w:lang w:val="ru-RU"/>
        </w:rPr>
        <w:t>Виконавця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крім</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надзвичайних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ситуацій</w:t>
      </w:r>
      <w:proofErr w:type="spellEnd"/>
      <w:r w:rsidRPr="00B31A5C">
        <w:rPr>
          <w:rFonts w:ascii="Times New Roman" w:hAnsi="Times New Roman" w:cs="Times New Roman"/>
          <w:lang w:val="ru-RU"/>
        </w:rPr>
        <w:t>, форс-</w:t>
      </w:r>
      <w:proofErr w:type="spellStart"/>
      <w:r w:rsidRPr="00B31A5C">
        <w:rPr>
          <w:rFonts w:ascii="Times New Roman" w:hAnsi="Times New Roman" w:cs="Times New Roman"/>
          <w:lang w:val="ru-RU"/>
        </w:rPr>
        <w:t>мажорних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обставин</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дії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бездіяльність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Виконавця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залучених</w:t>
      </w:r>
      <w:proofErr w:type="spellEnd"/>
      <w:r w:rsidRPr="00B31A5C">
        <w:rPr>
          <w:rFonts w:ascii="Times New Roman" w:hAnsi="Times New Roman" w:cs="Times New Roman"/>
          <w:lang w:val="ru-RU"/>
        </w:rPr>
        <w:t xml:space="preserve"> ним </w:t>
      </w:r>
      <w:proofErr w:type="spellStart"/>
      <w:r w:rsidRPr="00B31A5C">
        <w:rPr>
          <w:rFonts w:ascii="Times New Roman" w:hAnsi="Times New Roman" w:cs="Times New Roman"/>
          <w:lang w:val="ru-RU"/>
        </w:rPr>
        <w:t>третіх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сторін</w:t>
      </w:r>
      <w:proofErr w:type="spellEnd"/>
      <w:r w:rsidRPr="00B31A5C">
        <w:rPr>
          <w:rFonts w:ascii="Times New Roman" w:hAnsi="Times New Roman" w:cs="Times New Roman"/>
          <w:lang w:val="ru-RU"/>
        </w:rPr>
        <w:t>;</w:t>
      </w:r>
    </w:p>
    <w:p w14:paraId="4F48B308" w14:textId="77777777" w:rsidR="00B31A5C" w:rsidRPr="00B31A5C" w:rsidRDefault="00B31A5C" w:rsidP="00922E9D">
      <w:pPr>
        <w:jc w:val="both"/>
        <w:rPr>
          <w:rFonts w:ascii="Times New Roman" w:hAnsi="Times New Roman" w:cs="Times New Roman"/>
          <w:lang w:val="ru-RU"/>
        </w:rPr>
        <w:pPrChange w:id="724" w:author="OLENA PASHKOVA (NEPTUNE.UA)" w:date="2023-11-16T03:58:00Z">
          <w:pPr/>
        </w:pPrChange>
      </w:pPr>
      <w:r w:rsidRPr="00B31A5C">
        <w:rPr>
          <w:rFonts w:ascii="Times New Roman" w:hAnsi="Times New Roman" w:cs="Times New Roman"/>
          <w:lang w:val="ru-RU"/>
        </w:rPr>
        <w:t>•</w:t>
      </w:r>
      <w:r w:rsidRPr="00B31A5C">
        <w:rPr>
          <w:rFonts w:ascii="Times New Roman" w:hAnsi="Times New Roman" w:cs="Times New Roman"/>
          <w:lang w:val="ru-RU"/>
        </w:rPr>
        <w:tab/>
        <w:t xml:space="preserve">у </w:t>
      </w:r>
      <w:proofErr w:type="spellStart"/>
      <w:r w:rsidRPr="00B31A5C">
        <w:rPr>
          <w:rFonts w:ascii="Times New Roman" w:hAnsi="Times New Roman" w:cs="Times New Roman"/>
          <w:lang w:val="ru-RU"/>
        </w:rPr>
        <w:t>разі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невиконання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Виконавцем</w:t>
      </w:r>
      <w:proofErr w:type="spellEnd"/>
      <w:r w:rsidRPr="00B31A5C">
        <w:rPr>
          <w:rFonts w:ascii="Times New Roman" w:hAnsi="Times New Roman" w:cs="Times New Roman"/>
          <w:lang w:val="ru-RU"/>
        </w:rPr>
        <w:t xml:space="preserve"> з </w:t>
      </w:r>
      <w:proofErr w:type="spellStart"/>
      <w:r w:rsidRPr="00B31A5C">
        <w:rPr>
          <w:rFonts w:ascii="Times New Roman" w:hAnsi="Times New Roman" w:cs="Times New Roman"/>
          <w:lang w:val="ru-RU"/>
        </w:rPr>
        <w:t>його</w:t>
      </w:r>
      <w:proofErr w:type="spellEnd"/>
      <w:r w:rsidRPr="00B31A5C">
        <w:rPr>
          <w:rFonts w:ascii="Times New Roman" w:hAnsi="Times New Roman" w:cs="Times New Roman"/>
          <w:lang w:val="ru-RU"/>
        </w:rPr>
        <w:t xml:space="preserve"> вини </w:t>
      </w:r>
      <w:proofErr w:type="spellStart"/>
      <w:r w:rsidRPr="00B31A5C">
        <w:rPr>
          <w:rFonts w:ascii="Times New Roman" w:hAnsi="Times New Roman" w:cs="Times New Roman"/>
          <w:lang w:val="ru-RU"/>
        </w:rPr>
        <w:t>встановлених</w:t>
      </w:r>
      <w:proofErr w:type="spellEnd"/>
      <w:r w:rsidRPr="00B31A5C">
        <w:rPr>
          <w:rFonts w:ascii="Times New Roman" w:hAnsi="Times New Roman" w:cs="Times New Roman"/>
          <w:lang w:val="ru-RU"/>
        </w:rPr>
        <w:t xml:space="preserve"> Договором норм </w:t>
      </w:r>
      <w:proofErr w:type="spellStart"/>
      <w:r w:rsidRPr="00B31A5C">
        <w:rPr>
          <w:rFonts w:ascii="Times New Roman" w:hAnsi="Times New Roman" w:cs="Times New Roman"/>
          <w:lang w:val="ru-RU"/>
        </w:rPr>
        <w:t>завантаження</w:t>
      </w:r>
      <w:proofErr w:type="spellEnd"/>
      <w:r w:rsidRPr="00B31A5C">
        <w:rPr>
          <w:rFonts w:ascii="Times New Roman" w:hAnsi="Times New Roman" w:cs="Times New Roman"/>
          <w:lang w:val="ru-RU"/>
        </w:rPr>
        <w:t xml:space="preserve">. </w:t>
      </w:r>
    </w:p>
    <w:p w14:paraId="33092C66" w14:textId="77777777" w:rsidR="00B31A5C" w:rsidRPr="00B31A5C" w:rsidRDefault="00B31A5C" w:rsidP="00922E9D">
      <w:pPr>
        <w:jc w:val="both"/>
        <w:rPr>
          <w:rFonts w:ascii="Times New Roman" w:hAnsi="Times New Roman" w:cs="Times New Roman"/>
          <w:lang w:val="ru-RU"/>
        </w:rPr>
        <w:pPrChange w:id="725" w:author="OLENA PASHKOVA (NEPTUNE.UA)" w:date="2023-11-16T03:58:00Z">
          <w:pPr/>
        </w:pPrChange>
      </w:pPr>
      <w:r w:rsidRPr="00B31A5C">
        <w:rPr>
          <w:rFonts w:ascii="Times New Roman" w:hAnsi="Times New Roman" w:cs="Times New Roman"/>
          <w:lang w:val="ru-RU"/>
        </w:rPr>
        <w:t xml:space="preserve">У </w:t>
      </w:r>
      <w:proofErr w:type="spellStart"/>
      <w:r w:rsidRPr="00B31A5C">
        <w:rPr>
          <w:rFonts w:ascii="Times New Roman" w:hAnsi="Times New Roman" w:cs="Times New Roman"/>
          <w:lang w:val="ru-RU"/>
        </w:rPr>
        <w:t>цьому</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разі</w:t>
      </w:r>
      <w:proofErr w:type="spellEnd"/>
      <w:r w:rsidRPr="00B31A5C">
        <w:rPr>
          <w:rFonts w:ascii="Times New Roman" w:hAnsi="Times New Roman" w:cs="Times New Roman"/>
          <w:lang w:val="ru-RU"/>
        </w:rPr>
        <w:t xml:space="preserve"> ставка демереджу </w:t>
      </w:r>
      <w:proofErr w:type="spellStart"/>
      <w:r w:rsidRPr="00B31A5C">
        <w:rPr>
          <w:rFonts w:ascii="Times New Roman" w:hAnsi="Times New Roman" w:cs="Times New Roman"/>
          <w:lang w:val="ru-RU"/>
        </w:rPr>
        <w:t>визначається</w:t>
      </w:r>
      <w:proofErr w:type="spellEnd"/>
      <w:r w:rsidRPr="00B31A5C">
        <w:rPr>
          <w:rFonts w:ascii="Times New Roman" w:hAnsi="Times New Roman" w:cs="Times New Roman"/>
          <w:lang w:val="ru-RU"/>
        </w:rPr>
        <w:t xml:space="preserve"> за </w:t>
      </w:r>
      <w:proofErr w:type="spellStart"/>
      <w:r w:rsidRPr="00B31A5C">
        <w:rPr>
          <w:rFonts w:ascii="Times New Roman" w:hAnsi="Times New Roman" w:cs="Times New Roman"/>
          <w:lang w:val="ru-RU"/>
        </w:rPr>
        <w:t>ставкою</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зазначеною</w:t>
      </w:r>
      <w:proofErr w:type="spellEnd"/>
      <w:r w:rsidRPr="00B31A5C">
        <w:rPr>
          <w:rFonts w:ascii="Times New Roman" w:hAnsi="Times New Roman" w:cs="Times New Roman"/>
          <w:lang w:val="ru-RU"/>
        </w:rPr>
        <w:t xml:space="preserve"> в </w:t>
      </w:r>
      <w:proofErr w:type="spellStart"/>
      <w:r w:rsidRPr="00B31A5C">
        <w:rPr>
          <w:rFonts w:ascii="Times New Roman" w:hAnsi="Times New Roman" w:cs="Times New Roman"/>
          <w:lang w:val="ru-RU"/>
        </w:rPr>
        <w:t>номінації</w:t>
      </w:r>
      <w:proofErr w:type="spellEnd"/>
      <w:r w:rsidRPr="00B31A5C">
        <w:rPr>
          <w:rFonts w:ascii="Times New Roman" w:hAnsi="Times New Roman" w:cs="Times New Roman"/>
          <w:lang w:val="ru-RU"/>
        </w:rPr>
        <w:t xml:space="preserve"> з умов договору </w:t>
      </w:r>
      <w:proofErr w:type="spellStart"/>
      <w:r w:rsidRPr="00B31A5C">
        <w:rPr>
          <w:rFonts w:ascii="Times New Roman" w:hAnsi="Times New Roman" w:cs="Times New Roman"/>
          <w:lang w:val="ru-RU"/>
        </w:rPr>
        <w:t>фрахтування</w:t>
      </w:r>
      <w:proofErr w:type="spellEnd"/>
      <w:r w:rsidRPr="00B31A5C">
        <w:rPr>
          <w:rFonts w:ascii="Times New Roman" w:hAnsi="Times New Roman" w:cs="Times New Roman"/>
          <w:lang w:val="ru-RU"/>
        </w:rPr>
        <w:t>:</w:t>
      </w:r>
    </w:p>
    <w:p w14:paraId="01F90D84" w14:textId="77777777" w:rsidR="00B31A5C" w:rsidRPr="00B31A5C" w:rsidRDefault="00B31A5C" w:rsidP="00922E9D">
      <w:pPr>
        <w:jc w:val="both"/>
        <w:rPr>
          <w:rFonts w:ascii="Times New Roman" w:hAnsi="Times New Roman" w:cs="Times New Roman"/>
          <w:lang w:val="ru-RU"/>
        </w:rPr>
        <w:pPrChange w:id="726" w:author="OLENA PASHKOVA (NEPTUNE.UA)" w:date="2023-11-16T03:58:00Z">
          <w:pPr/>
        </w:pPrChange>
      </w:pPr>
      <w:r w:rsidRPr="00B31A5C">
        <w:rPr>
          <w:rFonts w:ascii="Times New Roman" w:hAnsi="Times New Roman" w:cs="Times New Roman"/>
          <w:b/>
          <w:bCs/>
          <w:lang w:val="ru-RU"/>
        </w:rPr>
        <w:t>11.1.7.</w:t>
      </w:r>
      <w:r w:rsidRPr="00B31A5C">
        <w:rPr>
          <w:rFonts w:ascii="Times New Roman" w:hAnsi="Times New Roman" w:cs="Times New Roman"/>
          <w:lang w:val="ru-RU"/>
        </w:rPr>
        <w:tab/>
      </w:r>
      <w:proofErr w:type="spellStart"/>
      <w:r w:rsidRPr="00B31A5C">
        <w:rPr>
          <w:rFonts w:ascii="Times New Roman" w:hAnsi="Times New Roman" w:cs="Times New Roman"/>
          <w:lang w:val="ru-RU"/>
        </w:rPr>
        <w:t>Виконавець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відповідає</w:t>
      </w:r>
      <w:proofErr w:type="spellEnd"/>
      <w:r w:rsidRPr="00B31A5C">
        <w:rPr>
          <w:rFonts w:ascii="Times New Roman" w:hAnsi="Times New Roman" w:cs="Times New Roman"/>
          <w:lang w:val="ru-RU"/>
        </w:rPr>
        <w:t xml:space="preserve"> за </w:t>
      </w:r>
      <w:proofErr w:type="spellStart"/>
      <w:r w:rsidRPr="00B31A5C">
        <w:rPr>
          <w:rFonts w:ascii="Times New Roman" w:hAnsi="Times New Roman" w:cs="Times New Roman"/>
          <w:lang w:val="ru-RU"/>
        </w:rPr>
        <w:t>нестачу</w:t>
      </w:r>
      <w:proofErr w:type="spellEnd"/>
      <w:r w:rsidRPr="00B31A5C">
        <w:rPr>
          <w:rFonts w:ascii="Times New Roman" w:hAnsi="Times New Roman" w:cs="Times New Roman"/>
          <w:lang w:val="ru-RU"/>
        </w:rPr>
        <w:t xml:space="preserve"> зерна у </w:t>
      </w:r>
      <w:proofErr w:type="spellStart"/>
      <w:r w:rsidRPr="00B31A5C">
        <w:rPr>
          <w:rFonts w:ascii="Times New Roman" w:hAnsi="Times New Roman" w:cs="Times New Roman"/>
          <w:lang w:val="ru-RU"/>
        </w:rPr>
        <w:t>відповідності</w:t>
      </w:r>
      <w:proofErr w:type="spellEnd"/>
      <w:r w:rsidRPr="00B31A5C">
        <w:rPr>
          <w:rFonts w:ascii="Times New Roman" w:hAnsi="Times New Roman" w:cs="Times New Roman"/>
          <w:lang w:val="ru-RU"/>
        </w:rPr>
        <w:t xml:space="preserve"> до п.11.3.2. (коли </w:t>
      </w:r>
      <w:proofErr w:type="spellStart"/>
      <w:r w:rsidRPr="00B31A5C">
        <w:rPr>
          <w:rFonts w:ascii="Times New Roman" w:hAnsi="Times New Roman" w:cs="Times New Roman"/>
          <w:lang w:val="ru-RU"/>
        </w:rPr>
        <w:t>така</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нестача</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виникла</w:t>
      </w:r>
      <w:proofErr w:type="spellEnd"/>
      <w:r w:rsidRPr="00B31A5C">
        <w:rPr>
          <w:rFonts w:ascii="Times New Roman" w:hAnsi="Times New Roman" w:cs="Times New Roman"/>
          <w:lang w:val="ru-RU"/>
        </w:rPr>
        <w:t xml:space="preserve"> з моменту </w:t>
      </w:r>
      <w:proofErr w:type="spellStart"/>
      <w:r w:rsidRPr="00B31A5C">
        <w:rPr>
          <w:rFonts w:ascii="Times New Roman" w:hAnsi="Times New Roman" w:cs="Times New Roman"/>
          <w:lang w:val="ru-RU"/>
        </w:rPr>
        <w:t>приймання</w:t>
      </w:r>
      <w:proofErr w:type="spellEnd"/>
      <w:r w:rsidRPr="00B31A5C">
        <w:rPr>
          <w:rFonts w:ascii="Times New Roman" w:hAnsi="Times New Roman" w:cs="Times New Roman"/>
          <w:lang w:val="ru-RU"/>
        </w:rPr>
        <w:t xml:space="preserve"> зерна і до </w:t>
      </w:r>
      <w:proofErr w:type="spellStart"/>
      <w:r w:rsidRPr="00B31A5C">
        <w:rPr>
          <w:rFonts w:ascii="Times New Roman" w:hAnsi="Times New Roman" w:cs="Times New Roman"/>
          <w:lang w:val="ru-RU"/>
        </w:rPr>
        <w:t>його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навантаження</w:t>
      </w:r>
      <w:proofErr w:type="spellEnd"/>
      <w:r w:rsidRPr="00B31A5C">
        <w:rPr>
          <w:rFonts w:ascii="Times New Roman" w:hAnsi="Times New Roman" w:cs="Times New Roman"/>
          <w:lang w:val="ru-RU"/>
        </w:rPr>
        <w:t xml:space="preserve"> на судно), </w:t>
      </w:r>
      <w:proofErr w:type="spellStart"/>
      <w:r w:rsidRPr="00B31A5C">
        <w:rPr>
          <w:rFonts w:ascii="Times New Roman" w:hAnsi="Times New Roman" w:cs="Times New Roman"/>
          <w:lang w:val="ru-RU"/>
        </w:rPr>
        <w:t>якщо</w:t>
      </w:r>
      <w:proofErr w:type="spellEnd"/>
      <w:r w:rsidRPr="00B31A5C">
        <w:rPr>
          <w:rFonts w:ascii="Times New Roman" w:hAnsi="Times New Roman" w:cs="Times New Roman"/>
          <w:lang w:val="ru-RU"/>
        </w:rPr>
        <w:t xml:space="preserve"> вага, </w:t>
      </w:r>
      <w:proofErr w:type="spellStart"/>
      <w:r w:rsidRPr="00B31A5C">
        <w:rPr>
          <w:rFonts w:ascii="Times New Roman" w:hAnsi="Times New Roman" w:cs="Times New Roman"/>
          <w:lang w:val="ru-RU"/>
        </w:rPr>
        <w:t>зазначена</w:t>
      </w:r>
      <w:proofErr w:type="spellEnd"/>
      <w:r w:rsidRPr="00B31A5C">
        <w:rPr>
          <w:rFonts w:ascii="Times New Roman" w:hAnsi="Times New Roman" w:cs="Times New Roman"/>
          <w:lang w:val="ru-RU"/>
        </w:rPr>
        <w:t xml:space="preserve"> в коносаментах та </w:t>
      </w:r>
      <w:proofErr w:type="spellStart"/>
      <w:r w:rsidRPr="00B31A5C">
        <w:rPr>
          <w:rFonts w:ascii="Times New Roman" w:hAnsi="Times New Roman" w:cs="Times New Roman"/>
          <w:lang w:val="ru-RU"/>
        </w:rPr>
        <w:t>визначена</w:t>
      </w:r>
      <w:proofErr w:type="spellEnd"/>
      <w:r w:rsidRPr="00B31A5C">
        <w:rPr>
          <w:rFonts w:ascii="Times New Roman" w:hAnsi="Times New Roman" w:cs="Times New Roman"/>
          <w:lang w:val="ru-RU"/>
        </w:rPr>
        <w:t xml:space="preserve"> за </w:t>
      </w:r>
      <w:proofErr w:type="spellStart"/>
      <w:r w:rsidRPr="00B31A5C">
        <w:rPr>
          <w:rFonts w:ascii="Times New Roman" w:hAnsi="Times New Roman" w:cs="Times New Roman"/>
          <w:lang w:val="ru-RU"/>
        </w:rPr>
        <w:t>даними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вагів</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драфт-</w:t>
      </w:r>
      <w:proofErr w:type="spellStart"/>
      <w:r w:rsidRPr="00B31A5C">
        <w:rPr>
          <w:rFonts w:ascii="Times New Roman" w:hAnsi="Times New Roman" w:cs="Times New Roman"/>
          <w:lang w:val="ru-RU"/>
        </w:rPr>
        <w:t>сюрвею</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відрізняється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w:t>
      </w:r>
      <w:proofErr w:type="spellEnd"/>
      <w:r w:rsidRPr="00B31A5C">
        <w:rPr>
          <w:rFonts w:ascii="Times New Roman" w:hAnsi="Times New Roman" w:cs="Times New Roman"/>
          <w:lang w:val="ru-RU"/>
        </w:rPr>
        <w:t xml:space="preserve"> ваги зерна, </w:t>
      </w:r>
      <w:proofErr w:type="spellStart"/>
      <w:r w:rsidRPr="00B31A5C">
        <w:rPr>
          <w:rFonts w:ascii="Times New Roman" w:hAnsi="Times New Roman" w:cs="Times New Roman"/>
          <w:lang w:val="ru-RU"/>
        </w:rPr>
        <w:t>що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Замовник</w:t>
      </w:r>
      <w:proofErr w:type="spellEnd"/>
      <w:r w:rsidRPr="00B31A5C">
        <w:rPr>
          <w:rFonts w:ascii="Times New Roman" w:hAnsi="Times New Roman" w:cs="Times New Roman"/>
          <w:lang w:val="ru-RU"/>
        </w:rPr>
        <w:t xml:space="preserve"> доставив </w:t>
      </w:r>
      <w:proofErr w:type="spellStart"/>
      <w:r w:rsidRPr="00B31A5C">
        <w:rPr>
          <w:rFonts w:ascii="Times New Roman" w:hAnsi="Times New Roman" w:cs="Times New Roman"/>
          <w:lang w:val="ru-RU"/>
        </w:rPr>
        <w:t>Виконавцю</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більше</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ніж</w:t>
      </w:r>
      <w:proofErr w:type="spellEnd"/>
      <w:r w:rsidRPr="00B31A5C">
        <w:rPr>
          <w:rFonts w:ascii="Times New Roman" w:hAnsi="Times New Roman" w:cs="Times New Roman"/>
          <w:lang w:val="ru-RU"/>
        </w:rPr>
        <w:t xml:space="preserve"> на </w:t>
      </w:r>
      <w:proofErr w:type="spellStart"/>
      <w:r w:rsidRPr="00B31A5C">
        <w:rPr>
          <w:rFonts w:ascii="Times New Roman" w:hAnsi="Times New Roman" w:cs="Times New Roman"/>
          <w:lang w:val="ru-RU"/>
        </w:rPr>
        <w:t>розмір</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нормативних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втрат</w:t>
      </w:r>
      <w:proofErr w:type="spellEnd"/>
      <w:r w:rsidRPr="00B31A5C">
        <w:rPr>
          <w:rFonts w:ascii="Times New Roman" w:hAnsi="Times New Roman" w:cs="Times New Roman"/>
          <w:lang w:val="ru-RU"/>
        </w:rPr>
        <w:t xml:space="preserve"> 0,2%, </w:t>
      </w:r>
      <w:proofErr w:type="spellStart"/>
      <w:r w:rsidRPr="00B31A5C">
        <w:rPr>
          <w:rFonts w:ascii="Times New Roman" w:hAnsi="Times New Roman" w:cs="Times New Roman"/>
          <w:lang w:val="ru-RU"/>
        </w:rPr>
        <w:t>визначених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цим</w:t>
      </w:r>
      <w:proofErr w:type="spellEnd"/>
      <w:r w:rsidRPr="00B31A5C">
        <w:rPr>
          <w:rFonts w:ascii="Times New Roman" w:hAnsi="Times New Roman" w:cs="Times New Roman"/>
          <w:lang w:val="ru-RU"/>
        </w:rPr>
        <w:t xml:space="preserve"> Договором.</w:t>
      </w:r>
    </w:p>
    <w:p w14:paraId="4A8826DE" w14:textId="77777777" w:rsidR="00B31A5C" w:rsidRPr="00B31A5C" w:rsidRDefault="00B31A5C" w:rsidP="00922E9D">
      <w:pPr>
        <w:jc w:val="both"/>
        <w:rPr>
          <w:rFonts w:ascii="Times New Roman" w:hAnsi="Times New Roman" w:cs="Times New Roman"/>
          <w:lang w:val="ru-RU"/>
        </w:rPr>
        <w:pPrChange w:id="727" w:author="OLENA PASHKOVA (NEPTUNE.UA)" w:date="2023-11-16T03:58:00Z">
          <w:pPr/>
        </w:pPrChange>
      </w:pPr>
      <w:r w:rsidRPr="00B31A5C">
        <w:rPr>
          <w:rFonts w:ascii="Times New Roman" w:hAnsi="Times New Roman" w:cs="Times New Roman"/>
          <w:b/>
          <w:bCs/>
          <w:lang w:val="ru-RU"/>
        </w:rPr>
        <w:t>11.1.8.</w:t>
      </w:r>
      <w:r w:rsidRPr="00B31A5C">
        <w:rPr>
          <w:rFonts w:ascii="Times New Roman" w:hAnsi="Times New Roman" w:cs="Times New Roman"/>
          <w:lang w:val="ru-RU"/>
        </w:rPr>
        <w:t xml:space="preserve"> У </w:t>
      </w:r>
      <w:proofErr w:type="spellStart"/>
      <w:r w:rsidRPr="00B31A5C">
        <w:rPr>
          <w:rFonts w:ascii="Times New Roman" w:hAnsi="Times New Roman" w:cs="Times New Roman"/>
          <w:lang w:val="ru-RU"/>
        </w:rPr>
        <w:t>разі</w:t>
      </w:r>
      <w:proofErr w:type="spellEnd"/>
      <w:r w:rsidRPr="00B31A5C">
        <w:rPr>
          <w:rFonts w:ascii="Times New Roman" w:hAnsi="Times New Roman" w:cs="Times New Roman"/>
          <w:lang w:val="ru-RU"/>
        </w:rPr>
        <w:t xml:space="preserve"> простою </w:t>
      </w:r>
      <w:proofErr w:type="spellStart"/>
      <w:r w:rsidRPr="00B31A5C">
        <w:rPr>
          <w:rFonts w:ascii="Times New Roman" w:hAnsi="Times New Roman" w:cs="Times New Roman"/>
          <w:lang w:val="ru-RU"/>
        </w:rPr>
        <w:t>вагонів</w:t>
      </w:r>
      <w:proofErr w:type="spellEnd"/>
      <w:r w:rsidRPr="00B31A5C">
        <w:rPr>
          <w:rFonts w:ascii="Times New Roman" w:hAnsi="Times New Roman" w:cs="Times New Roman"/>
          <w:lang w:val="ru-RU"/>
        </w:rPr>
        <w:t xml:space="preserve"> на </w:t>
      </w:r>
      <w:proofErr w:type="spellStart"/>
      <w:r w:rsidRPr="00B31A5C">
        <w:rPr>
          <w:rFonts w:ascii="Times New Roman" w:hAnsi="Times New Roman" w:cs="Times New Roman"/>
          <w:lang w:val="ru-RU"/>
        </w:rPr>
        <w:t>Терміналі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більш</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ніж</w:t>
      </w:r>
      <w:proofErr w:type="spellEnd"/>
      <w:r w:rsidRPr="00B31A5C">
        <w:rPr>
          <w:rFonts w:ascii="Times New Roman" w:hAnsi="Times New Roman" w:cs="Times New Roman"/>
          <w:lang w:val="ru-RU"/>
        </w:rPr>
        <w:t xml:space="preserve"> 3 (</w:t>
      </w:r>
      <w:proofErr w:type="spellStart"/>
      <w:r w:rsidRPr="00B31A5C">
        <w:rPr>
          <w:rFonts w:ascii="Times New Roman" w:hAnsi="Times New Roman" w:cs="Times New Roman"/>
          <w:lang w:val="ru-RU"/>
        </w:rPr>
        <w:t>трьох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календарних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днів</w:t>
      </w:r>
      <w:proofErr w:type="spellEnd"/>
      <w:r w:rsidRPr="00B31A5C">
        <w:rPr>
          <w:rFonts w:ascii="Times New Roman" w:hAnsi="Times New Roman" w:cs="Times New Roman"/>
          <w:lang w:val="ru-RU"/>
        </w:rPr>
        <w:t xml:space="preserve"> з моменту </w:t>
      </w:r>
      <w:proofErr w:type="spellStart"/>
      <w:r w:rsidRPr="00B31A5C">
        <w:rPr>
          <w:rFonts w:ascii="Times New Roman" w:hAnsi="Times New Roman" w:cs="Times New Roman"/>
          <w:lang w:val="ru-RU"/>
        </w:rPr>
        <w:t>їх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прибуття</w:t>
      </w:r>
      <w:proofErr w:type="spellEnd"/>
      <w:r w:rsidRPr="00B31A5C">
        <w:rPr>
          <w:rFonts w:ascii="Times New Roman" w:hAnsi="Times New Roman" w:cs="Times New Roman"/>
          <w:lang w:val="ru-RU"/>
        </w:rPr>
        <w:t xml:space="preserve"> на </w:t>
      </w:r>
      <w:proofErr w:type="spellStart"/>
      <w:r w:rsidRPr="00B31A5C">
        <w:rPr>
          <w:rFonts w:ascii="Times New Roman" w:hAnsi="Times New Roman" w:cs="Times New Roman"/>
          <w:lang w:val="ru-RU"/>
        </w:rPr>
        <w:t>Термінал</w:t>
      </w:r>
      <w:proofErr w:type="spellEnd"/>
      <w:r w:rsidRPr="00B31A5C">
        <w:rPr>
          <w:rFonts w:ascii="Times New Roman" w:hAnsi="Times New Roman" w:cs="Times New Roman"/>
          <w:lang w:val="ru-RU"/>
        </w:rPr>
        <w:t xml:space="preserve"> через вину </w:t>
      </w:r>
      <w:proofErr w:type="spellStart"/>
      <w:r w:rsidRPr="00B31A5C">
        <w:rPr>
          <w:rFonts w:ascii="Times New Roman" w:hAnsi="Times New Roman" w:cs="Times New Roman"/>
          <w:lang w:val="ru-RU"/>
        </w:rPr>
        <w:t>Виконавця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Виконавець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сплачує</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Замовнику</w:t>
      </w:r>
      <w:proofErr w:type="spellEnd"/>
      <w:r w:rsidRPr="00B31A5C">
        <w:rPr>
          <w:rFonts w:ascii="Times New Roman" w:hAnsi="Times New Roman" w:cs="Times New Roman"/>
          <w:lang w:val="ru-RU"/>
        </w:rPr>
        <w:t xml:space="preserve"> пеню у </w:t>
      </w:r>
      <w:proofErr w:type="spellStart"/>
      <w:r w:rsidRPr="00B31A5C">
        <w:rPr>
          <w:rFonts w:ascii="Times New Roman" w:hAnsi="Times New Roman" w:cs="Times New Roman"/>
          <w:lang w:val="ru-RU"/>
        </w:rPr>
        <w:t>розмірі</w:t>
      </w:r>
      <w:proofErr w:type="spellEnd"/>
      <w:r w:rsidRPr="00B31A5C">
        <w:rPr>
          <w:rFonts w:ascii="Times New Roman" w:hAnsi="Times New Roman" w:cs="Times New Roman"/>
          <w:lang w:val="ru-RU"/>
        </w:rPr>
        <w:t xml:space="preserve"> 200,00 </w:t>
      </w:r>
      <w:proofErr w:type="spellStart"/>
      <w:r w:rsidRPr="00B31A5C">
        <w:rPr>
          <w:rFonts w:ascii="Times New Roman" w:hAnsi="Times New Roman" w:cs="Times New Roman"/>
          <w:lang w:val="ru-RU"/>
        </w:rPr>
        <w:t>доларів</w:t>
      </w:r>
      <w:proofErr w:type="spellEnd"/>
      <w:r w:rsidRPr="00B31A5C">
        <w:rPr>
          <w:rFonts w:ascii="Times New Roman" w:hAnsi="Times New Roman" w:cs="Times New Roman"/>
          <w:lang w:val="ru-RU"/>
        </w:rPr>
        <w:t xml:space="preserve"> США за вагон за </w:t>
      </w:r>
      <w:proofErr w:type="spellStart"/>
      <w:r w:rsidRPr="00B31A5C">
        <w:rPr>
          <w:rFonts w:ascii="Times New Roman" w:hAnsi="Times New Roman" w:cs="Times New Roman"/>
          <w:lang w:val="ru-RU"/>
        </w:rPr>
        <w:t>кожен</w:t>
      </w:r>
      <w:proofErr w:type="spellEnd"/>
      <w:r w:rsidRPr="00B31A5C">
        <w:rPr>
          <w:rFonts w:ascii="Times New Roman" w:hAnsi="Times New Roman" w:cs="Times New Roman"/>
          <w:lang w:val="ru-RU"/>
        </w:rPr>
        <w:t xml:space="preserve"> день простою. </w:t>
      </w:r>
    </w:p>
    <w:p w14:paraId="6447E90B" w14:textId="77777777" w:rsidR="00B31A5C" w:rsidRPr="00B31A5C" w:rsidRDefault="00B31A5C" w:rsidP="00922E9D">
      <w:pPr>
        <w:jc w:val="both"/>
        <w:rPr>
          <w:rFonts w:ascii="Times New Roman" w:hAnsi="Times New Roman" w:cs="Times New Roman"/>
          <w:lang w:val="ru-RU"/>
        </w:rPr>
        <w:pPrChange w:id="728" w:author="OLENA PASHKOVA (NEPTUNE.UA)" w:date="2023-11-16T03:58:00Z">
          <w:pPr/>
        </w:pPrChange>
      </w:pPr>
      <w:r w:rsidRPr="00B31A5C">
        <w:rPr>
          <w:rFonts w:ascii="Times New Roman" w:hAnsi="Times New Roman" w:cs="Times New Roman"/>
          <w:b/>
          <w:bCs/>
          <w:lang w:val="ru-RU"/>
        </w:rPr>
        <w:t>11.1.9.</w:t>
      </w:r>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Виконавцеві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під</w:t>
      </w:r>
      <w:proofErr w:type="spellEnd"/>
      <w:r w:rsidRPr="00B31A5C">
        <w:rPr>
          <w:rFonts w:ascii="Times New Roman" w:hAnsi="Times New Roman" w:cs="Times New Roman"/>
          <w:lang w:val="ru-RU"/>
        </w:rPr>
        <w:t xml:space="preserve"> час </w:t>
      </w:r>
      <w:proofErr w:type="spellStart"/>
      <w:r w:rsidRPr="00B31A5C">
        <w:rPr>
          <w:rFonts w:ascii="Times New Roman" w:hAnsi="Times New Roman" w:cs="Times New Roman"/>
          <w:lang w:val="ru-RU"/>
        </w:rPr>
        <w:t>виконання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цього</w:t>
      </w:r>
      <w:proofErr w:type="spellEnd"/>
      <w:r w:rsidRPr="00B31A5C">
        <w:rPr>
          <w:rFonts w:ascii="Times New Roman" w:hAnsi="Times New Roman" w:cs="Times New Roman"/>
          <w:lang w:val="ru-RU"/>
        </w:rPr>
        <w:t xml:space="preserve"> Договору </w:t>
      </w:r>
      <w:proofErr w:type="spellStart"/>
      <w:r w:rsidRPr="00B31A5C">
        <w:rPr>
          <w:rFonts w:ascii="Times New Roman" w:hAnsi="Times New Roman" w:cs="Times New Roman"/>
          <w:lang w:val="ru-RU"/>
        </w:rPr>
        <w:t>забороняється</w:t>
      </w:r>
      <w:proofErr w:type="spellEnd"/>
      <w:r w:rsidRPr="00B31A5C">
        <w:rPr>
          <w:rFonts w:ascii="Times New Roman" w:hAnsi="Times New Roman" w:cs="Times New Roman"/>
          <w:lang w:val="ru-RU"/>
        </w:rPr>
        <w:t xml:space="preserve"> прямо </w:t>
      </w:r>
      <w:proofErr w:type="spellStart"/>
      <w:r w:rsidRPr="00B31A5C">
        <w:rPr>
          <w:rFonts w:ascii="Times New Roman" w:hAnsi="Times New Roman" w:cs="Times New Roman"/>
          <w:lang w:val="ru-RU"/>
        </w:rPr>
        <w:t>чи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опосередковано</w:t>
      </w:r>
      <w:proofErr w:type="spellEnd"/>
      <w:r w:rsidRPr="00B31A5C">
        <w:rPr>
          <w:rFonts w:ascii="Times New Roman" w:hAnsi="Times New Roman" w:cs="Times New Roman"/>
          <w:lang w:val="ru-RU"/>
        </w:rPr>
        <w:t>:</w:t>
      </w:r>
    </w:p>
    <w:p w14:paraId="40F3F558" w14:textId="77777777" w:rsidR="00B31A5C" w:rsidRPr="00B31A5C" w:rsidRDefault="00B31A5C" w:rsidP="00922E9D">
      <w:pPr>
        <w:jc w:val="both"/>
        <w:rPr>
          <w:rFonts w:ascii="Times New Roman" w:hAnsi="Times New Roman" w:cs="Times New Roman"/>
          <w:lang w:val="ru-RU"/>
        </w:rPr>
        <w:pPrChange w:id="729" w:author="OLENA PASHKOVA (NEPTUNE.UA)" w:date="2023-11-16T03:58:00Z">
          <w:pPr/>
        </w:pPrChange>
      </w:pPr>
      <w:r w:rsidRPr="00B31A5C">
        <w:rPr>
          <w:rFonts w:ascii="Times New Roman" w:hAnsi="Times New Roman" w:cs="Times New Roman"/>
          <w:lang w:val="ru-RU"/>
        </w:rPr>
        <w:t xml:space="preserve">а) </w:t>
      </w:r>
      <w:proofErr w:type="spellStart"/>
      <w:r w:rsidRPr="00B31A5C">
        <w:rPr>
          <w:rFonts w:ascii="Times New Roman" w:hAnsi="Times New Roman" w:cs="Times New Roman"/>
          <w:lang w:val="ru-RU"/>
        </w:rPr>
        <w:t>порушувати</w:t>
      </w:r>
      <w:proofErr w:type="spellEnd"/>
      <w:r w:rsidRPr="00B31A5C">
        <w:rPr>
          <w:rFonts w:ascii="Times New Roman" w:hAnsi="Times New Roman" w:cs="Times New Roman"/>
          <w:lang w:val="ru-RU"/>
        </w:rPr>
        <w:t xml:space="preserve"> будь-</w:t>
      </w:r>
      <w:proofErr w:type="spellStart"/>
      <w:r w:rsidRPr="00B31A5C">
        <w:rPr>
          <w:rFonts w:ascii="Times New Roman" w:hAnsi="Times New Roman" w:cs="Times New Roman"/>
          <w:lang w:val="ru-RU"/>
        </w:rPr>
        <w:t>який</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чинний</w:t>
      </w:r>
      <w:proofErr w:type="spellEnd"/>
      <w:r w:rsidRPr="00B31A5C">
        <w:rPr>
          <w:rFonts w:ascii="Times New Roman" w:hAnsi="Times New Roman" w:cs="Times New Roman"/>
          <w:lang w:val="ru-RU"/>
        </w:rPr>
        <w:t xml:space="preserve"> закон, </w:t>
      </w:r>
      <w:proofErr w:type="spellStart"/>
      <w:r w:rsidRPr="00B31A5C">
        <w:rPr>
          <w:rFonts w:ascii="Times New Roman" w:hAnsi="Times New Roman" w:cs="Times New Roman"/>
          <w:lang w:val="ru-RU"/>
        </w:rPr>
        <w:t>що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забороняє</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передбачає</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покарання</w:t>
      </w:r>
      <w:proofErr w:type="spellEnd"/>
      <w:r w:rsidRPr="00B31A5C">
        <w:rPr>
          <w:rFonts w:ascii="Times New Roman" w:hAnsi="Times New Roman" w:cs="Times New Roman"/>
          <w:lang w:val="ru-RU"/>
        </w:rPr>
        <w:t xml:space="preserve"> за </w:t>
      </w:r>
      <w:proofErr w:type="spellStart"/>
      <w:r w:rsidRPr="00B31A5C">
        <w:rPr>
          <w:rFonts w:ascii="Times New Roman" w:hAnsi="Times New Roman" w:cs="Times New Roman"/>
          <w:lang w:val="ru-RU"/>
        </w:rPr>
        <w:t>хабарництво</w:t>
      </w:r>
      <w:proofErr w:type="spellEnd"/>
      <w:r w:rsidRPr="00B31A5C">
        <w:rPr>
          <w:rFonts w:ascii="Times New Roman" w:hAnsi="Times New Roman" w:cs="Times New Roman"/>
          <w:lang w:val="ru-RU"/>
        </w:rPr>
        <w:t>;</w:t>
      </w:r>
    </w:p>
    <w:p w14:paraId="6A181525" w14:textId="77777777" w:rsidR="00B31A5C" w:rsidRPr="00B31A5C" w:rsidRDefault="00B31A5C" w:rsidP="00922E9D">
      <w:pPr>
        <w:jc w:val="both"/>
        <w:rPr>
          <w:rFonts w:ascii="Times New Roman" w:hAnsi="Times New Roman" w:cs="Times New Roman"/>
          <w:lang w:val="ru-RU"/>
        </w:rPr>
        <w:pPrChange w:id="730" w:author="OLENA PASHKOVA (NEPTUNE.UA)" w:date="2023-11-16T03:58:00Z">
          <w:pPr/>
        </w:pPrChange>
      </w:pPr>
      <w:r w:rsidRPr="00B31A5C">
        <w:rPr>
          <w:rFonts w:ascii="Times New Roman" w:hAnsi="Times New Roman" w:cs="Times New Roman"/>
          <w:lang w:val="ru-RU"/>
        </w:rPr>
        <w:t xml:space="preserve">б) </w:t>
      </w:r>
      <w:proofErr w:type="spellStart"/>
      <w:r w:rsidRPr="00B31A5C">
        <w:rPr>
          <w:rFonts w:ascii="Times New Roman" w:hAnsi="Times New Roman" w:cs="Times New Roman"/>
          <w:lang w:val="ru-RU"/>
        </w:rPr>
        <w:t>пропонувати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платити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обіцяти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надавати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дозволяти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платити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чи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надавати</w:t>
      </w:r>
      <w:proofErr w:type="spellEnd"/>
      <w:r w:rsidRPr="00B31A5C">
        <w:rPr>
          <w:rFonts w:ascii="Times New Roman" w:hAnsi="Times New Roman" w:cs="Times New Roman"/>
          <w:lang w:val="ru-RU"/>
        </w:rPr>
        <w:t xml:space="preserve"> будь-</w:t>
      </w:r>
      <w:proofErr w:type="spellStart"/>
      <w:r w:rsidRPr="00B31A5C">
        <w:rPr>
          <w:rFonts w:ascii="Times New Roman" w:hAnsi="Times New Roman" w:cs="Times New Roman"/>
          <w:lang w:val="ru-RU"/>
        </w:rPr>
        <w:t>які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цінності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включаючи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гроші</w:t>
      </w:r>
      <w:proofErr w:type="spellEnd"/>
      <w:r w:rsidRPr="00B31A5C">
        <w:rPr>
          <w:rFonts w:ascii="Times New Roman" w:hAnsi="Times New Roman" w:cs="Times New Roman"/>
          <w:lang w:val="ru-RU"/>
        </w:rPr>
        <w:t xml:space="preserve">) будь – </w:t>
      </w:r>
      <w:proofErr w:type="spellStart"/>
      <w:r w:rsidRPr="00B31A5C">
        <w:rPr>
          <w:rFonts w:ascii="Times New Roman" w:hAnsi="Times New Roman" w:cs="Times New Roman"/>
          <w:lang w:val="ru-RU"/>
        </w:rPr>
        <w:t>якому</w:t>
      </w:r>
      <w:proofErr w:type="spellEnd"/>
      <w:r w:rsidRPr="00B31A5C">
        <w:rPr>
          <w:rFonts w:ascii="Times New Roman" w:hAnsi="Times New Roman" w:cs="Times New Roman"/>
          <w:lang w:val="ru-RU"/>
        </w:rPr>
        <w:t xml:space="preserve"> державному </w:t>
      </w:r>
      <w:proofErr w:type="spellStart"/>
      <w:proofErr w:type="gramStart"/>
      <w:r w:rsidRPr="00B31A5C">
        <w:rPr>
          <w:rFonts w:ascii="Times New Roman" w:hAnsi="Times New Roman" w:cs="Times New Roman"/>
          <w:lang w:val="ru-RU"/>
        </w:rPr>
        <w:t>службовцю</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керівному</w:t>
      </w:r>
      <w:proofErr w:type="spellEnd"/>
      <w:proofErr w:type="gram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органові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політичної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партії</w:t>
      </w:r>
      <w:proofErr w:type="spellEnd"/>
      <w:r w:rsidRPr="00B31A5C">
        <w:rPr>
          <w:rFonts w:ascii="Times New Roman" w:hAnsi="Times New Roman" w:cs="Times New Roman"/>
          <w:lang w:val="ru-RU"/>
        </w:rPr>
        <w:t xml:space="preserve">, кандидату на </w:t>
      </w:r>
      <w:proofErr w:type="spellStart"/>
      <w:r w:rsidRPr="00B31A5C">
        <w:rPr>
          <w:rFonts w:ascii="Times New Roman" w:hAnsi="Times New Roman" w:cs="Times New Roman"/>
          <w:lang w:val="ru-RU"/>
        </w:rPr>
        <w:t>виборну</w:t>
      </w:r>
      <w:proofErr w:type="spellEnd"/>
      <w:r w:rsidRPr="00B31A5C">
        <w:rPr>
          <w:rFonts w:ascii="Times New Roman" w:hAnsi="Times New Roman" w:cs="Times New Roman"/>
          <w:lang w:val="ru-RU"/>
        </w:rPr>
        <w:t xml:space="preserve"> посаду,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політичній</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силі</w:t>
      </w:r>
      <w:proofErr w:type="spellEnd"/>
      <w:r w:rsidRPr="00B31A5C">
        <w:rPr>
          <w:rFonts w:ascii="Times New Roman" w:hAnsi="Times New Roman" w:cs="Times New Roman"/>
          <w:lang w:val="ru-RU"/>
        </w:rPr>
        <w:t xml:space="preserve"> з метою </w:t>
      </w:r>
      <w:proofErr w:type="spellStart"/>
      <w:r w:rsidRPr="00B31A5C">
        <w:rPr>
          <w:rFonts w:ascii="Times New Roman" w:hAnsi="Times New Roman" w:cs="Times New Roman"/>
          <w:lang w:val="ru-RU"/>
        </w:rPr>
        <w:t>здійснення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впливу</w:t>
      </w:r>
      <w:proofErr w:type="spellEnd"/>
      <w:r w:rsidRPr="00B31A5C">
        <w:rPr>
          <w:rFonts w:ascii="Times New Roman" w:hAnsi="Times New Roman" w:cs="Times New Roman"/>
          <w:lang w:val="ru-RU"/>
        </w:rPr>
        <w:t xml:space="preserve"> на </w:t>
      </w:r>
      <w:proofErr w:type="spellStart"/>
      <w:r w:rsidRPr="00B31A5C">
        <w:rPr>
          <w:rFonts w:ascii="Times New Roman" w:hAnsi="Times New Roman" w:cs="Times New Roman"/>
          <w:lang w:val="ru-RU"/>
        </w:rPr>
        <w:t>дії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чи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рішення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такої</w:t>
      </w:r>
      <w:proofErr w:type="spellEnd"/>
      <w:r w:rsidRPr="00B31A5C">
        <w:rPr>
          <w:rFonts w:ascii="Times New Roman" w:hAnsi="Times New Roman" w:cs="Times New Roman"/>
          <w:lang w:val="ru-RU"/>
        </w:rPr>
        <w:t xml:space="preserve"> особи в рамках </w:t>
      </w:r>
      <w:proofErr w:type="spellStart"/>
      <w:r w:rsidRPr="00B31A5C">
        <w:rPr>
          <w:rFonts w:ascii="Times New Roman" w:hAnsi="Times New Roman" w:cs="Times New Roman"/>
          <w:lang w:val="ru-RU"/>
        </w:rPr>
        <w:t>її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повноважень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спонукання</w:t>
      </w:r>
      <w:proofErr w:type="spellEnd"/>
      <w:r w:rsidRPr="00B31A5C">
        <w:rPr>
          <w:rFonts w:ascii="Times New Roman" w:hAnsi="Times New Roman" w:cs="Times New Roman"/>
          <w:lang w:val="ru-RU"/>
        </w:rPr>
        <w:t xml:space="preserve"> до </w:t>
      </w:r>
      <w:proofErr w:type="spellStart"/>
      <w:r w:rsidRPr="00B31A5C">
        <w:rPr>
          <w:rFonts w:ascii="Times New Roman" w:hAnsi="Times New Roman" w:cs="Times New Roman"/>
          <w:lang w:val="ru-RU"/>
        </w:rPr>
        <w:t>вчинків</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що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суперечать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їх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посадовим</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обов’язкам</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отримання</w:t>
      </w:r>
      <w:proofErr w:type="spellEnd"/>
      <w:r w:rsidRPr="00B31A5C">
        <w:rPr>
          <w:rFonts w:ascii="Times New Roman" w:hAnsi="Times New Roman" w:cs="Times New Roman"/>
          <w:lang w:val="ru-RU"/>
        </w:rPr>
        <w:t xml:space="preserve"> будь-</w:t>
      </w:r>
      <w:proofErr w:type="spellStart"/>
      <w:r w:rsidRPr="00B31A5C">
        <w:rPr>
          <w:rFonts w:ascii="Times New Roman" w:hAnsi="Times New Roman" w:cs="Times New Roman"/>
          <w:lang w:val="ru-RU"/>
        </w:rPr>
        <w:t>якої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іншої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неправомірної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переваги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p>
    <w:p w14:paraId="38F02706" w14:textId="77777777" w:rsidR="00B31A5C" w:rsidRPr="00B31A5C" w:rsidRDefault="00B31A5C" w:rsidP="00922E9D">
      <w:pPr>
        <w:jc w:val="both"/>
        <w:rPr>
          <w:rFonts w:ascii="Times New Roman" w:hAnsi="Times New Roman" w:cs="Times New Roman"/>
          <w:lang w:val="ru-RU"/>
        </w:rPr>
        <w:pPrChange w:id="731" w:author="OLENA PASHKOVA (NEPTUNE.UA)" w:date="2023-11-16T03:58:00Z">
          <w:pPr/>
        </w:pPrChange>
      </w:pPr>
      <w:r w:rsidRPr="00B31A5C">
        <w:rPr>
          <w:rFonts w:ascii="Times New Roman" w:hAnsi="Times New Roman" w:cs="Times New Roman"/>
          <w:lang w:val="ru-RU"/>
        </w:rPr>
        <w:t xml:space="preserve">в) </w:t>
      </w:r>
      <w:proofErr w:type="spellStart"/>
      <w:r w:rsidRPr="00B31A5C">
        <w:rPr>
          <w:rFonts w:ascii="Times New Roman" w:hAnsi="Times New Roman" w:cs="Times New Roman"/>
          <w:lang w:val="ru-RU"/>
        </w:rPr>
        <w:t>пропонувати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платити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обіцяти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дозволяти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платити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чи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надавати</w:t>
      </w:r>
      <w:proofErr w:type="spellEnd"/>
      <w:r w:rsidRPr="00B31A5C">
        <w:rPr>
          <w:rFonts w:ascii="Times New Roman" w:hAnsi="Times New Roman" w:cs="Times New Roman"/>
          <w:lang w:val="ru-RU"/>
        </w:rPr>
        <w:t xml:space="preserve"> будь-</w:t>
      </w:r>
      <w:proofErr w:type="spellStart"/>
      <w:r w:rsidRPr="00B31A5C">
        <w:rPr>
          <w:rFonts w:ascii="Times New Roman" w:hAnsi="Times New Roman" w:cs="Times New Roman"/>
          <w:lang w:val="ru-RU"/>
        </w:rPr>
        <w:t>які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цінності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включаючи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гроші</w:t>
      </w:r>
      <w:proofErr w:type="spellEnd"/>
      <w:r w:rsidRPr="00B31A5C">
        <w:rPr>
          <w:rFonts w:ascii="Times New Roman" w:hAnsi="Times New Roman" w:cs="Times New Roman"/>
          <w:lang w:val="ru-RU"/>
        </w:rPr>
        <w:t>) будь-</w:t>
      </w:r>
      <w:proofErr w:type="spellStart"/>
      <w:r w:rsidRPr="00B31A5C">
        <w:rPr>
          <w:rFonts w:ascii="Times New Roman" w:hAnsi="Times New Roman" w:cs="Times New Roman"/>
          <w:lang w:val="ru-RU"/>
        </w:rPr>
        <w:t>якій</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приватній</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особі</w:t>
      </w:r>
      <w:proofErr w:type="spellEnd"/>
      <w:r w:rsidRPr="00B31A5C">
        <w:rPr>
          <w:rFonts w:ascii="Times New Roman" w:hAnsi="Times New Roman" w:cs="Times New Roman"/>
          <w:lang w:val="ru-RU"/>
        </w:rPr>
        <w:t xml:space="preserve"> (не державному </w:t>
      </w:r>
      <w:proofErr w:type="spellStart"/>
      <w:r w:rsidRPr="00B31A5C">
        <w:rPr>
          <w:rFonts w:ascii="Times New Roman" w:hAnsi="Times New Roman" w:cs="Times New Roman"/>
          <w:lang w:val="ru-RU"/>
        </w:rPr>
        <w:t>службовцю</w:t>
      </w:r>
      <w:proofErr w:type="spellEnd"/>
      <w:r w:rsidRPr="00B31A5C">
        <w:rPr>
          <w:rFonts w:ascii="Times New Roman" w:hAnsi="Times New Roman" w:cs="Times New Roman"/>
          <w:lang w:val="ru-RU"/>
        </w:rPr>
        <w:t xml:space="preserve">) з метою </w:t>
      </w:r>
      <w:proofErr w:type="spellStart"/>
      <w:r w:rsidRPr="00B31A5C">
        <w:rPr>
          <w:rFonts w:ascii="Times New Roman" w:hAnsi="Times New Roman" w:cs="Times New Roman"/>
          <w:lang w:val="ru-RU"/>
        </w:rPr>
        <w:t>здійснення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впливу</w:t>
      </w:r>
      <w:proofErr w:type="spellEnd"/>
      <w:r w:rsidRPr="00B31A5C">
        <w:rPr>
          <w:rFonts w:ascii="Times New Roman" w:hAnsi="Times New Roman" w:cs="Times New Roman"/>
          <w:lang w:val="ru-RU"/>
        </w:rPr>
        <w:t xml:space="preserve"> на </w:t>
      </w:r>
      <w:proofErr w:type="spellStart"/>
      <w:r w:rsidRPr="00B31A5C">
        <w:rPr>
          <w:rFonts w:ascii="Times New Roman" w:hAnsi="Times New Roman" w:cs="Times New Roman"/>
          <w:lang w:val="ru-RU"/>
        </w:rPr>
        <w:t>дії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чи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рішення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такої</w:t>
      </w:r>
      <w:proofErr w:type="spellEnd"/>
      <w:r w:rsidRPr="00B31A5C">
        <w:rPr>
          <w:rFonts w:ascii="Times New Roman" w:hAnsi="Times New Roman" w:cs="Times New Roman"/>
          <w:lang w:val="ru-RU"/>
        </w:rPr>
        <w:t xml:space="preserve"> особи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отримання</w:t>
      </w:r>
      <w:proofErr w:type="spellEnd"/>
      <w:r w:rsidRPr="00B31A5C">
        <w:rPr>
          <w:rFonts w:ascii="Times New Roman" w:hAnsi="Times New Roman" w:cs="Times New Roman"/>
          <w:lang w:val="ru-RU"/>
        </w:rPr>
        <w:t xml:space="preserve"> будь-</w:t>
      </w:r>
      <w:proofErr w:type="spellStart"/>
      <w:r w:rsidRPr="00B31A5C">
        <w:rPr>
          <w:rFonts w:ascii="Times New Roman" w:hAnsi="Times New Roman" w:cs="Times New Roman"/>
          <w:lang w:val="ru-RU"/>
        </w:rPr>
        <w:t>якої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іншої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неправомірної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переваги</w:t>
      </w:r>
      <w:proofErr w:type="spellEnd"/>
      <w:r w:rsidRPr="00B31A5C">
        <w:rPr>
          <w:rFonts w:ascii="Times New Roman" w:hAnsi="Times New Roman" w:cs="Times New Roman"/>
          <w:lang w:val="ru-RU"/>
        </w:rPr>
        <w:t>.</w:t>
      </w:r>
    </w:p>
    <w:p w14:paraId="7015F14F" w14:textId="77777777" w:rsidR="00B31A5C" w:rsidRPr="00B31A5C" w:rsidRDefault="00B31A5C" w:rsidP="00922E9D">
      <w:pPr>
        <w:jc w:val="both"/>
        <w:rPr>
          <w:rFonts w:ascii="Times New Roman" w:hAnsi="Times New Roman" w:cs="Times New Roman"/>
          <w:lang w:val="ru-RU"/>
        </w:rPr>
        <w:pPrChange w:id="732" w:author="OLENA PASHKOVA (NEPTUNE.UA)" w:date="2023-11-16T03:58:00Z">
          <w:pPr/>
        </w:pPrChange>
      </w:pPr>
      <w:proofErr w:type="spellStart"/>
      <w:r w:rsidRPr="00B31A5C">
        <w:rPr>
          <w:rFonts w:ascii="Times New Roman" w:hAnsi="Times New Roman" w:cs="Times New Roman"/>
          <w:lang w:val="ru-RU"/>
        </w:rPr>
        <w:t>Жоден</w:t>
      </w:r>
      <w:proofErr w:type="spellEnd"/>
      <w:r w:rsidRPr="00B31A5C">
        <w:rPr>
          <w:rFonts w:ascii="Times New Roman" w:hAnsi="Times New Roman" w:cs="Times New Roman"/>
          <w:lang w:val="ru-RU"/>
        </w:rPr>
        <w:t xml:space="preserve"> </w:t>
      </w:r>
      <w:proofErr w:type="spellStart"/>
      <w:proofErr w:type="gramStart"/>
      <w:r w:rsidRPr="00B31A5C">
        <w:rPr>
          <w:rFonts w:ascii="Times New Roman" w:hAnsi="Times New Roman" w:cs="Times New Roman"/>
          <w:lang w:val="ru-RU"/>
        </w:rPr>
        <w:t>із</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власників</w:t>
      </w:r>
      <w:proofErr w:type="spellEnd"/>
      <w:proofErr w:type="gram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посадових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осіб</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директорів</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керівників</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менеджерів</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працівників</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Виконавця</w:t>
      </w:r>
      <w:proofErr w:type="spellEnd"/>
      <w:r w:rsidRPr="00B31A5C">
        <w:rPr>
          <w:rFonts w:ascii="Times New Roman" w:hAnsi="Times New Roman" w:cs="Times New Roman"/>
          <w:lang w:val="ru-RU"/>
        </w:rPr>
        <w:t xml:space="preserve"> не є </w:t>
      </w:r>
      <w:proofErr w:type="spellStart"/>
      <w:r w:rsidRPr="00B31A5C">
        <w:rPr>
          <w:rFonts w:ascii="Times New Roman" w:hAnsi="Times New Roman" w:cs="Times New Roman"/>
          <w:lang w:val="ru-RU"/>
        </w:rPr>
        <w:t>державним</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службовцем</w:t>
      </w:r>
      <w:proofErr w:type="spellEnd"/>
      <w:r w:rsidRPr="00B31A5C">
        <w:rPr>
          <w:rFonts w:ascii="Times New Roman" w:hAnsi="Times New Roman" w:cs="Times New Roman"/>
          <w:lang w:val="ru-RU"/>
        </w:rPr>
        <w:t xml:space="preserve">, не входить до </w:t>
      </w:r>
      <w:proofErr w:type="spellStart"/>
      <w:r w:rsidRPr="00B31A5C">
        <w:rPr>
          <w:rFonts w:ascii="Times New Roman" w:hAnsi="Times New Roman" w:cs="Times New Roman"/>
          <w:lang w:val="ru-RU"/>
        </w:rPr>
        <w:t>керівних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органів</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політичної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партії</w:t>
      </w:r>
      <w:proofErr w:type="spellEnd"/>
      <w:r w:rsidRPr="00B31A5C">
        <w:rPr>
          <w:rFonts w:ascii="Times New Roman" w:hAnsi="Times New Roman" w:cs="Times New Roman"/>
          <w:lang w:val="ru-RU"/>
        </w:rPr>
        <w:t xml:space="preserve"> та не є  кандидатом на </w:t>
      </w:r>
      <w:proofErr w:type="spellStart"/>
      <w:r w:rsidRPr="00B31A5C">
        <w:rPr>
          <w:rFonts w:ascii="Times New Roman" w:hAnsi="Times New Roman" w:cs="Times New Roman"/>
          <w:lang w:val="ru-RU"/>
        </w:rPr>
        <w:t>виборну</w:t>
      </w:r>
      <w:proofErr w:type="spellEnd"/>
      <w:r w:rsidRPr="00B31A5C">
        <w:rPr>
          <w:rFonts w:ascii="Times New Roman" w:hAnsi="Times New Roman" w:cs="Times New Roman"/>
          <w:lang w:val="ru-RU"/>
        </w:rPr>
        <w:t xml:space="preserve"> посаду.</w:t>
      </w:r>
    </w:p>
    <w:p w14:paraId="14D765A1" w14:textId="77777777" w:rsidR="00B31A5C" w:rsidRPr="00B31A5C" w:rsidRDefault="00B31A5C" w:rsidP="00922E9D">
      <w:pPr>
        <w:jc w:val="both"/>
        <w:rPr>
          <w:rFonts w:ascii="Times New Roman" w:hAnsi="Times New Roman" w:cs="Times New Roman"/>
          <w:lang w:val="ru-RU"/>
        </w:rPr>
        <w:pPrChange w:id="733" w:author="OLENA PASHKOVA (NEPTUNE.UA)" w:date="2023-11-16T03:58:00Z">
          <w:pPr/>
        </w:pPrChange>
      </w:pPr>
      <w:proofErr w:type="spellStart"/>
      <w:r w:rsidRPr="00B31A5C">
        <w:rPr>
          <w:rFonts w:ascii="Times New Roman" w:hAnsi="Times New Roman" w:cs="Times New Roman"/>
          <w:lang w:val="ru-RU"/>
        </w:rPr>
        <w:t>Ні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Виконавець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його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працівники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керівники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посадові</w:t>
      </w:r>
      <w:proofErr w:type="spellEnd"/>
      <w:r w:rsidRPr="00B31A5C">
        <w:rPr>
          <w:rFonts w:ascii="Times New Roman" w:hAnsi="Times New Roman" w:cs="Times New Roman"/>
          <w:lang w:val="ru-RU"/>
        </w:rPr>
        <w:t xml:space="preserve"> особи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директори</w:t>
      </w:r>
      <w:proofErr w:type="spellEnd"/>
      <w:r w:rsidRPr="00B31A5C">
        <w:rPr>
          <w:rFonts w:ascii="Times New Roman" w:hAnsi="Times New Roman" w:cs="Times New Roman"/>
          <w:lang w:val="ru-RU"/>
        </w:rPr>
        <w:t xml:space="preserve"> не є стороною </w:t>
      </w:r>
      <w:proofErr w:type="spellStart"/>
      <w:r w:rsidRPr="00B31A5C">
        <w:rPr>
          <w:rFonts w:ascii="Times New Roman" w:hAnsi="Times New Roman" w:cs="Times New Roman"/>
          <w:lang w:val="ru-RU"/>
        </w:rPr>
        <w:t>судових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процесів</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проваджень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розслідувань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щодо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хабарництва</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корупції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порушення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законів</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що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забороняють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хабарництво</w:t>
      </w:r>
      <w:proofErr w:type="spellEnd"/>
      <w:r w:rsidRPr="00B31A5C">
        <w:rPr>
          <w:rFonts w:ascii="Times New Roman" w:hAnsi="Times New Roman" w:cs="Times New Roman"/>
          <w:lang w:val="ru-RU"/>
        </w:rPr>
        <w:t>.</w:t>
      </w:r>
    </w:p>
    <w:p w14:paraId="266283C4" w14:textId="09B4C8CB" w:rsidR="00B31A5C" w:rsidRPr="00B31A5C" w:rsidRDefault="00B31A5C" w:rsidP="00922E9D">
      <w:pPr>
        <w:jc w:val="both"/>
        <w:rPr>
          <w:rFonts w:ascii="Times New Roman" w:hAnsi="Times New Roman" w:cs="Times New Roman"/>
          <w:lang w:val="ru-RU"/>
        </w:rPr>
        <w:pPrChange w:id="734" w:author="OLENA PASHKOVA (NEPTUNE.UA)" w:date="2023-11-16T03:58:00Z">
          <w:pPr/>
        </w:pPrChange>
      </w:pPr>
      <w:proofErr w:type="spellStart"/>
      <w:r w:rsidRPr="00B31A5C">
        <w:rPr>
          <w:rFonts w:ascii="Times New Roman" w:hAnsi="Times New Roman" w:cs="Times New Roman"/>
          <w:lang w:val="ru-RU"/>
        </w:rPr>
        <w:t>Виконавець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несе</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відповідальність</w:t>
      </w:r>
      <w:proofErr w:type="spellEnd"/>
      <w:r w:rsidRPr="00B31A5C">
        <w:rPr>
          <w:rFonts w:ascii="Times New Roman" w:hAnsi="Times New Roman" w:cs="Times New Roman"/>
          <w:lang w:val="ru-RU"/>
        </w:rPr>
        <w:t xml:space="preserve"> за те, </w:t>
      </w:r>
      <w:proofErr w:type="spellStart"/>
      <w:r w:rsidRPr="00B31A5C">
        <w:rPr>
          <w:rFonts w:ascii="Times New Roman" w:hAnsi="Times New Roman" w:cs="Times New Roman"/>
          <w:lang w:val="ru-RU"/>
        </w:rPr>
        <w:t>щоб</w:t>
      </w:r>
      <w:proofErr w:type="spellEnd"/>
      <w:r w:rsidRPr="00B31A5C">
        <w:rPr>
          <w:rFonts w:ascii="Times New Roman" w:hAnsi="Times New Roman" w:cs="Times New Roman"/>
          <w:lang w:val="ru-RU"/>
        </w:rPr>
        <w:t xml:space="preserve"> будь-</w:t>
      </w:r>
      <w:proofErr w:type="spellStart"/>
      <w:r w:rsidRPr="00B31A5C">
        <w:rPr>
          <w:rFonts w:ascii="Times New Roman" w:hAnsi="Times New Roman" w:cs="Times New Roman"/>
          <w:lang w:val="ru-RU"/>
        </w:rPr>
        <w:t>які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субпідрядники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які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надають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послуги</w:t>
      </w:r>
      <w:proofErr w:type="spellEnd"/>
      <w:r w:rsidRPr="00B31A5C">
        <w:rPr>
          <w:rFonts w:ascii="Times New Roman" w:hAnsi="Times New Roman" w:cs="Times New Roman"/>
          <w:lang w:val="ru-RU"/>
        </w:rPr>
        <w:t xml:space="preserve"> за </w:t>
      </w:r>
      <w:proofErr w:type="spellStart"/>
      <w:r w:rsidRPr="00B31A5C">
        <w:rPr>
          <w:rFonts w:ascii="Times New Roman" w:hAnsi="Times New Roman" w:cs="Times New Roman"/>
          <w:lang w:val="ru-RU"/>
        </w:rPr>
        <w:t>ц</w:t>
      </w:r>
      <w:ins w:id="735" w:author="OLENA PASHKOVA (NEPTUNE.UA)" w:date="2023-11-16T05:34:00Z">
        <w:r w:rsidR="005B65FA">
          <w:rPr>
            <w:rFonts w:ascii="Times New Roman" w:hAnsi="Times New Roman" w:cs="Times New Roman"/>
            <w:lang w:val="ru-RU"/>
          </w:rPr>
          <w:t>им</w:t>
        </w:r>
        <w:proofErr w:type="spellEnd"/>
        <w:r w:rsidR="005B65FA">
          <w:rPr>
            <w:rFonts w:ascii="Times New Roman" w:hAnsi="Times New Roman" w:cs="Times New Roman"/>
            <w:lang w:val="ru-RU"/>
          </w:rPr>
          <w:t xml:space="preserve"> Договором </w:t>
        </w:r>
      </w:ins>
      <w:del w:id="736" w:author="OLENA PASHKOVA (NEPTUNE.UA)" w:date="2023-11-16T05:34:00Z">
        <w:r w:rsidRPr="00B31A5C" w:rsidDel="005B65FA">
          <w:rPr>
            <w:rFonts w:ascii="Times New Roman" w:hAnsi="Times New Roman" w:cs="Times New Roman"/>
            <w:lang w:val="ru-RU"/>
          </w:rPr>
          <w:delText>ією Угодою</w:delText>
        </w:r>
      </w:del>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діяли</w:t>
      </w:r>
      <w:proofErr w:type="spellEnd"/>
      <w:r w:rsidRPr="00B31A5C">
        <w:rPr>
          <w:rFonts w:ascii="Times New Roman" w:hAnsi="Times New Roman" w:cs="Times New Roman"/>
          <w:lang w:val="ru-RU"/>
        </w:rPr>
        <w:t xml:space="preserve"> у </w:t>
      </w:r>
      <w:proofErr w:type="spellStart"/>
      <w:r w:rsidRPr="00B31A5C">
        <w:rPr>
          <w:rFonts w:ascii="Times New Roman" w:hAnsi="Times New Roman" w:cs="Times New Roman"/>
          <w:lang w:val="ru-RU"/>
        </w:rPr>
        <w:t>відповідності</w:t>
      </w:r>
      <w:proofErr w:type="spellEnd"/>
      <w:r w:rsidRPr="00B31A5C">
        <w:rPr>
          <w:rFonts w:ascii="Times New Roman" w:hAnsi="Times New Roman" w:cs="Times New Roman"/>
          <w:lang w:val="ru-RU"/>
        </w:rPr>
        <w:t xml:space="preserve"> до умов </w:t>
      </w:r>
      <w:proofErr w:type="spellStart"/>
      <w:r w:rsidRPr="00B31A5C">
        <w:rPr>
          <w:rFonts w:ascii="Times New Roman" w:hAnsi="Times New Roman" w:cs="Times New Roman"/>
          <w:lang w:val="ru-RU"/>
        </w:rPr>
        <w:t>цього</w:t>
      </w:r>
      <w:proofErr w:type="spellEnd"/>
      <w:r w:rsidRPr="00B31A5C">
        <w:rPr>
          <w:rFonts w:ascii="Times New Roman" w:hAnsi="Times New Roman" w:cs="Times New Roman"/>
          <w:lang w:val="ru-RU"/>
        </w:rPr>
        <w:t xml:space="preserve"> Договору. </w:t>
      </w:r>
    </w:p>
    <w:p w14:paraId="2C65CB79" w14:textId="77777777" w:rsidR="00B31A5C" w:rsidRPr="00B31A5C" w:rsidRDefault="00B31A5C" w:rsidP="00922E9D">
      <w:pPr>
        <w:jc w:val="both"/>
        <w:rPr>
          <w:rFonts w:ascii="Times New Roman" w:hAnsi="Times New Roman" w:cs="Times New Roman"/>
          <w:lang w:val="ru-RU"/>
        </w:rPr>
        <w:pPrChange w:id="737" w:author="OLENA PASHKOVA (NEPTUNE.UA)" w:date="2023-11-16T03:58:00Z">
          <w:pPr/>
        </w:pPrChange>
      </w:pPr>
      <w:proofErr w:type="spellStart"/>
      <w:r w:rsidRPr="00B31A5C">
        <w:rPr>
          <w:rFonts w:ascii="Times New Roman" w:hAnsi="Times New Roman" w:cs="Times New Roman"/>
          <w:lang w:val="ru-RU"/>
        </w:rPr>
        <w:t>Виконавець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погоджується</w:t>
      </w:r>
      <w:proofErr w:type="spellEnd"/>
      <w:r w:rsidRPr="00B31A5C">
        <w:rPr>
          <w:rFonts w:ascii="Times New Roman" w:hAnsi="Times New Roman" w:cs="Times New Roman"/>
          <w:lang w:val="ru-RU"/>
        </w:rPr>
        <w:t xml:space="preserve"> з </w:t>
      </w:r>
      <w:proofErr w:type="spellStart"/>
      <w:r w:rsidRPr="00B31A5C">
        <w:rPr>
          <w:rFonts w:ascii="Times New Roman" w:hAnsi="Times New Roman" w:cs="Times New Roman"/>
          <w:lang w:val="ru-RU"/>
        </w:rPr>
        <w:t>тим</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що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Каргілл</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має</w:t>
      </w:r>
      <w:proofErr w:type="spellEnd"/>
      <w:r w:rsidRPr="00B31A5C">
        <w:rPr>
          <w:rFonts w:ascii="Times New Roman" w:hAnsi="Times New Roman" w:cs="Times New Roman"/>
          <w:lang w:val="ru-RU"/>
        </w:rPr>
        <w:t xml:space="preserve"> право </w:t>
      </w:r>
      <w:proofErr w:type="spellStart"/>
      <w:r w:rsidRPr="00B31A5C">
        <w:rPr>
          <w:rFonts w:ascii="Times New Roman" w:hAnsi="Times New Roman" w:cs="Times New Roman"/>
          <w:lang w:val="ru-RU"/>
        </w:rPr>
        <w:t>періодично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вимагати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Виконавця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підтвердження</w:t>
      </w:r>
      <w:proofErr w:type="spellEnd"/>
      <w:r w:rsidRPr="00B31A5C">
        <w:rPr>
          <w:rFonts w:ascii="Times New Roman" w:hAnsi="Times New Roman" w:cs="Times New Roman"/>
          <w:lang w:val="ru-RU"/>
        </w:rPr>
        <w:t xml:space="preserve"> в </w:t>
      </w:r>
      <w:proofErr w:type="spellStart"/>
      <w:r w:rsidRPr="00B31A5C">
        <w:rPr>
          <w:rFonts w:ascii="Times New Roman" w:hAnsi="Times New Roman" w:cs="Times New Roman"/>
          <w:lang w:val="ru-RU"/>
        </w:rPr>
        <w:t>письмовій</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формі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дотримання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Виконавцем</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положень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цього</w:t>
      </w:r>
      <w:proofErr w:type="spellEnd"/>
      <w:r w:rsidRPr="00B31A5C">
        <w:rPr>
          <w:rFonts w:ascii="Times New Roman" w:hAnsi="Times New Roman" w:cs="Times New Roman"/>
          <w:lang w:val="ru-RU"/>
        </w:rPr>
        <w:t xml:space="preserve"> пункту.  </w:t>
      </w:r>
    </w:p>
    <w:p w14:paraId="583BAF8E" w14:textId="77777777" w:rsidR="00B31A5C" w:rsidRPr="00B31A5C" w:rsidRDefault="00B31A5C" w:rsidP="00922E9D">
      <w:pPr>
        <w:jc w:val="both"/>
        <w:rPr>
          <w:rFonts w:ascii="Times New Roman" w:hAnsi="Times New Roman" w:cs="Times New Roman"/>
          <w:lang w:val="ru-RU"/>
        </w:rPr>
        <w:pPrChange w:id="738" w:author="OLENA PASHKOVA (NEPTUNE.UA)" w:date="2023-11-16T03:58:00Z">
          <w:pPr/>
        </w:pPrChange>
      </w:pPr>
      <w:proofErr w:type="spellStart"/>
      <w:r w:rsidRPr="00B31A5C">
        <w:rPr>
          <w:rFonts w:ascii="Times New Roman" w:hAnsi="Times New Roman" w:cs="Times New Roman"/>
          <w:lang w:val="ru-RU"/>
        </w:rPr>
        <w:lastRenderedPageBreak/>
        <w:t>Виконавець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погоджується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захищати</w:t>
      </w:r>
      <w:proofErr w:type="spellEnd"/>
      <w:r w:rsidRPr="00B31A5C">
        <w:rPr>
          <w:rFonts w:ascii="Times New Roman" w:hAnsi="Times New Roman" w:cs="Times New Roman"/>
          <w:lang w:val="ru-RU"/>
        </w:rPr>
        <w:t xml:space="preserve"> та </w:t>
      </w:r>
      <w:proofErr w:type="spellStart"/>
      <w:r w:rsidRPr="00B31A5C">
        <w:rPr>
          <w:rFonts w:ascii="Times New Roman" w:hAnsi="Times New Roman" w:cs="Times New Roman"/>
          <w:lang w:val="ru-RU"/>
        </w:rPr>
        <w:t>відшкодовувати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Каргілл</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w:t>
      </w:r>
      <w:proofErr w:type="spellEnd"/>
      <w:r w:rsidRPr="00B31A5C">
        <w:rPr>
          <w:rFonts w:ascii="Times New Roman" w:hAnsi="Times New Roman" w:cs="Times New Roman"/>
          <w:lang w:val="ru-RU"/>
        </w:rPr>
        <w:t xml:space="preserve"> будь-</w:t>
      </w:r>
      <w:proofErr w:type="spellStart"/>
      <w:r w:rsidRPr="00B31A5C">
        <w:rPr>
          <w:rFonts w:ascii="Times New Roman" w:hAnsi="Times New Roman" w:cs="Times New Roman"/>
          <w:lang w:val="ru-RU"/>
        </w:rPr>
        <w:t>яких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претензій</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збитків</w:t>
      </w:r>
      <w:proofErr w:type="spellEnd"/>
      <w:r w:rsidRPr="00B31A5C">
        <w:rPr>
          <w:rFonts w:ascii="Times New Roman" w:hAnsi="Times New Roman" w:cs="Times New Roman"/>
          <w:lang w:val="ru-RU"/>
        </w:rPr>
        <w:t xml:space="preserve"> і </w:t>
      </w:r>
      <w:proofErr w:type="spellStart"/>
      <w:r w:rsidRPr="00B31A5C">
        <w:rPr>
          <w:rFonts w:ascii="Times New Roman" w:hAnsi="Times New Roman" w:cs="Times New Roman"/>
          <w:lang w:val="ru-RU"/>
        </w:rPr>
        <w:t>витрат</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постраждали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понесені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Каргілл</w:t>
      </w:r>
      <w:proofErr w:type="spellEnd"/>
      <w:r w:rsidRPr="00B31A5C">
        <w:rPr>
          <w:rFonts w:ascii="Times New Roman" w:hAnsi="Times New Roman" w:cs="Times New Roman"/>
          <w:lang w:val="ru-RU"/>
        </w:rPr>
        <w:t xml:space="preserve"> через </w:t>
      </w:r>
      <w:proofErr w:type="spellStart"/>
      <w:r w:rsidRPr="00B31A5C">
        <w:rPr>
          <w:rFonts w:ascii="Times New Roman" w:hAnsi="Times New Roman" w:cs="Times New Roman"/>
          <w:lang w:val="ru-RU"/>
        </w:rPr>
        <w:t>порушення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Виконавцем</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будь-</w:t>
      </w:r>
      <w:proofErr w:type="spellStart"/>
      <w:r w:rsidRPr="00B31A5C">
        <w:rPr>
          <w:rFonts w:ascii="Times New Roman" w:hAnsi="Times New Roman" w:cs="Times New Roman"/>
          <w:lang w:val="ru-RU"/>
        </w:rPr>
        <w:t>якими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його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субпідрядниками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цього</w:t>
      </w:r>
      <w:proofErr w:type="spellEnd"/>
      <w:r w:rsidRPr="00B31A5C">
        <w:rPr>
          <w:rFonts w:ascii="Times New Roman" w:hAnsi="Times New Roman" w:cs="Times New Roman"/>
          <w:lang w:val="ru-RU"/>
        </w:rPr>
        <w:t xml:space="preserve"> пункту.</w:t>
      </w:r>
    </w:p>
    <w:p w14:paraId="04CAC92F" w14:textId="77777777" w:rsidR="00B31A5C" w:rsidRPr="00B31A5C" w:rsidRDefault="00B31A5C" w:rsidP="00922E9D">
      <w:pPr>
        <w:jc w:val="both"/>
        <w:rPr>
          <w:rFonts w:ascii="Times New Roman" w:hAnsi="Times New Roman" w:cs="Times New Roman"/>
          <w:lang w:val="ru-RU"/>
        </w:rPr>
        <w:pPrChange w:id="739" w:author="OLENA PASHKOVA (NEPTUNE.UA)" w:date="2023-11-16T03:58:00Z">
          <w:pPr/>
        </w:pPrChange>
      </w:pPr>
      <w:r w:rsidRPr="00B31A5C">
        <w:rPr>
          <w:rFonts w:ascii="Times New Roman" w:hAnsi="Times New Roman" w:cs="Times New Roman"/>
          <w:lang w:val="ru-RU"/>
        </w:rPr>
        <w:t>«</w:t>
      </w:r>
      <w:proofErr w:type="spellStart"/>
      <w:r w:rsidRPr="00B31A5C">
        <w:rPr>
          <w:rFonts w:ascii="Times New Roman" w:hAnsi="Times New Roman" w:cs="Times New Roman"/>
          <w:lang w:val="ru-RU"/>
        </w:rPr>
        <w:t>Урядова</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посадова</w:t>
      </w:r>
      <w:proofErr w:type="spellEnd"/>
      <w:r w:rsidRPr="00B31A5C">
        <w:rPr>
          <w:rFonts w:ascii="Times New Roman" w:hAnsi="Times New Roman" w:cs="Times New Roman"/>
          <w:lang w:val="ru-RU"/>
        </w:rPr>
        <w:t xml:space="preserve"> особа» </w:t>
      </w:r>
      <w:proofErr w:type="spellStart"/>
      <w:r w:rsidRPr="00B31A5C">
        <w:rPr>
          <w:rFonts w:ascii="Times New Roman" w:hAnsi="Times New Roman" w:cs="Times New Roman"/>
          <w:lang w:val="ru-RU"/>
        </w:rPr>
        <w:t>означає</w:t>
      </w:r>
      <w:proofErr w:type="spellEnd"/>
      <w:r w:rsidRPr="00B31A5C">
        <w:rPr>
          <w:rFonts w:ascii="Times New Roman" w:hAnsi="Times New Roman" w:cs="Times New Roman"/>
          <w:lang w:val="ru-RU"/>
        </w:rPr>
        <w:t xml:space="preserve"> (i) </w:t>
      </w:r>
      <w:proofErr w:type="spellStart"/>
      <w:r w:rsidRPr="00B31A5C">
        <w:rPr>
          <w:rFonts w:ascii="Times New Roman" w:hAnsi="Times New Roman" w:cs="Times New Roman"/>
          <w:lang w:val="ru-RU"/>
        </w:rPr>
        <w:t>посадову</w:t>
      </w:r>
      <w:proofErr w:type="spellEnd"/>
      <w:r w:rsidRPr="00B31A5C">
        <w:rPr>
          <w:rFonts w:ascii="Times New Roman" w:hAnsi="Times New Roman" w:cs="Times New Roman"/>
          <w:lang w:val="ru-RU"/>
        </w:rPr>
        <w:t xml:space="preserve"> особу </w:t>
      </w:r>
      <w:proofErr w:type="spellStart"/>
      <w:r w:rsidRPr="00B31A5C">
        <w:rPr>
          <w:rFonts w:ascii="Times New Roman" w:hAnsi="Times New Roman" w:cs="Times New Roman"/>
          <w:lang w:val="ru-RU"/>
        </w:rPr>
        <w:t>чи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працівника</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державних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органів</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включаючи</w:t>
      </w:r>
      <w:proofErr w:type="spellEnd"/>
      <w:r w:rsidRPr="00B31A5C">
        <w:rPr>
          <w:rFonts w:ascii="Times New Roman" w:hAnsi="Times New Roman" w:cs="Times New Roman"/>
          <w:lang w:val="ru-RU"/>
        </w:rPr>
        <w:t xml:space="preserve"> будь-</w:t>
      </w:r>
      <w:proofErr w:type="spellStart"/>
      <w:r w:rsidRPr="00B31A5C">
        <w:rPr>
          <w:rFonts w:ascii="Times New Roman" w:hAnsi="Times New Roman" w:cs="Times New Roman"/>
          <w:lang w:val="ru-RU"/>
        </w:rPr>
        <w:t>який</w:t>
      </w:r>
      <w:proofErr w:type="spellEnd"/>
      <w:r w:rsidRPr="00B31A5C">
        <w:rPr>
          <w:rFonts w:ascii="Times New Roman" w:hAnsi="Times New Roman" w:cs="Times New Roman"/>
          <w:lang w:val="ru-RU"/>
        </w:rPr>
        <w:t xml:space="preserve"> департамент, агентство </w:t>
      </w:r>
      <w:proofErr w:type="spellStart"/>
      <w:r w:rsidRPr="00B31A5C">
        <w:rPr>
          <w:rFonts w:ascii="Times New Roman" w:hAnsi="Times New Roman" w:cs="Times New Roman"/>
          <w:lang w:val="ru-RU"/>
        </w:rPr>
        <w:t>чи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іншу</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організацію</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що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належить</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контролюється</w:t>
      </w:r>
      <w:proofErr w:type="spellEnd"/>
      <w:r w:rsidRPr="00B31A5C">
        <w:rPr>
          <w:rFonts w:ascii="Times New Roman" w:hAnsi="Times New Roman" w:cs="Times New Roman"/>
          <w:lang w:val="ru-RU"/>
        </w:rPr>
        <w:t xml:space="preserve"> урядом,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ii</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посадову</w:t>
      </w:r>
      <w:proofErr w:type="spellEnd"/>
      <w:r w:rsidRPr="00B31A5C">
        <w:rPr>
          <w:rFonts w:ascii="Times New Roman" w:hAnsi="Times New Roman" w:cs="Times New Roman"/>
          <w:lang w:val="ru-RU"/>
        </w:rPr>
        <w:t xml:space="preserve"> особу </w:t>
      </w:r>
      <w:proofErr w:type="spellStart"/>
      <w:r w:rsidRPr="00B31A5C">
        <w:rPr>
          <w:rFonts w:ascii="Times New Roman" w:hAnsi="Times New Roman" w:cs="Times New Roman"/>
          <w:lang w:val="ru-RU"/>
        </w:rPr>
        <w:t>чи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працівника</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публічної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міжнародної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організації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наприклад</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Всесвітній</w:t>
      </w:r>
      <w:proofErr w:type="spellEnd"/>
      <w:r w:rsidRPr="00B31A5C">
        <w:rPr>
          <w:rFonts w:ascii="Times New Roman" w:hAnsi="Times New Roman" w:cs="Times New Roman"/>
          <w:lang w:val="ru-RU"/>
        </w:rPr>
        <w:t xml:space="preserve"> Банк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Міжнародний</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валютний</w:t>
      </w:r>
      <w:proofErr w:type="spellEnd"/>
      <w:r w:rsidRPr="00B31A5C">
        <w:rPr>
          <w:rFonts w:ascii="Times New Roman" w:hAnsi="Times New Roman" w:cs="Times New Roman"/>
          <w:lang w:val="ru-RU"/>
        </w:rPr>
        <w:t xml:space="preserve"> фонд); </w:t>
      </w:r>
      <w:proofErr w:type="spellStart"/>
      <w:r w:rsidRPr="00B31A5C">
        <w:rPr>
          <w:rFonts w:ascii="Times New Roman" w:hAnsi="Times New Roman" w:cs="Times New Roman"/>
          <w:lang w:val="ru-RU"/>
        </w:rPr>
        <w:t>або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iii</w:t>
      </w:r>
      <w:proofErr w:type="spellEnd"/>
      <w:r w:rsidRPr="00B31A5C">
        <w:rPr>
          <w:rFonts w:ascii="Times New Roman" w:hAnsi="Times New Roman" w:cs="Times New Roman"/>
          <w:lang w:val="ru-RU"/>
        </w:rPr>
        <w:t xml:space="preserve">) будь – яка особа, яка </w:t>
      </w:r>
      <w:proofErr w:type="spellStart"/>
      <w:r w:rsidRPr="00B31A5C">
        <w:rPr>
          <w:rFonts w:ascii="Times New Roman" w:hAnsi="Times New Roman" w:cs="Times New Roman"/>
          <w:lang w:val="ru-RU"/>
        </w:rPr>
        <w:t>має</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офіційні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повноваження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діяти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імені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вказаних</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вище</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осіб</w:t>
      </w:r>
      <w:proofErr w:type="spellEnd"/>
      <w:r w:rsidRPr="00B31A5C">
        <w:rPr>
          <w:rFonts w:ascii="Times New Roman" w:hAnsi="Times New Roman" w:cs="Times New Roman"/>
          <w:lang w:val="ru-RU"/>
        </w:rPr>
        <w:t>.</w:t>
      </w:r>
    </w:p>
    <w:p w14:paraId="5DD67CAC" w14:textId="7294C772" w:rsidR="00B31A5C" w:rsidRDefault="00B31A5C" w:rsidP="00922E9D">
      <w:pPr>
        <w:jc w:val="both"/>
        <w:rPr>
          <w:ins w:id="740" w:author="SERHII SULIMA (NEPTUNE.UA)" w:date="2023-11-15T12:08:00Z"/>
          <w:rFonts w:ascii="Times New Roman" w:hAnsi="Times New Roman" w:cs="Times New Roman"/>
          <w:lang w:val="ru-RU"/>
        </w:rPr>
        <w:pPrChange w:id="741" w:author="OLENA PASHKOVA (NEPTUNE.UA)" w:date="2023-11-16T03:58:00Z">
          <w:pPr/>
        </w:pPrChange>
      </w:pPr>
      <w:proofErr w:type="spellStart"/>
      <w:r w:rsidRPr="00B31A5C">
        <w:rPr>
          <w:rFonts w:ascii="Times New Roman" w:hAnsi="Times New Roman" w:cs="Times New Roman"/>
          <w:lang w:val="ru-RU"/>
        </w:rPr>
        <w:t>Незважаючи</w:t>
      </w:r>
      <w:proofErr w:type="spellEnd"/>
      <w:r w:rsidRPr="00B31A5C">
        <w:rPr>
          <w:rFonts w:ascii="Times New Roman" w:hAnsi="Times New Roman" w:cs="Times New Roman"/>
          <w:lang w:val="ru-RU"/>
        </w:rPr>
        <w:t xml:space="preserve"> на </w:t>
      </w:r>
      <w:proofErr w:type="spellStart"/>
      <w:r w:rsidRPr="00B31A5C">
        <w:rPr>
          <w:rFonts w:ascii="Times New Roman" w:hAnsi="Times New Roman" w:cs="Times New Roman"/>
          <w:lang w:val="ru-RU"/>
        </w:rPr>
        <w:t>положення</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цого</w:t>
      </w:r>
      <w:proofErr w:type="spellEnd"/>
      <w:r w:rsidRPr="00B31A5C">
        <w:rPr>
          <w:rFonts w:ascii="Times New Roman" w:hAnsi="Times New Roman" w:cs="Times New Roman"/>
          <w:lang w:val="ru-RU"/>
        </w:rPr>
        <w:t xml:space="preserve"> Договору, у </w:t>
      </w:r>
      <w:proofErr w:type="spellStart"/>
      <w:r w:rsidRPr="00B31A5C">
        <w:rPr>
          <w:rFonts w:ascii="Times New Roman" w:hAnsi="Times New Roman" w:cs="Times New Roman"/>
          <w:lang w:val="ru-RU"/>
        </w:rPr>
        <w:t>разі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якщо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Каргілл</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матиме</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обґрунтовані</w:t>
      </w:r>
      <w:proofErr w:type="spellEnd"/>
      <w:r w:rsidRPr="00B31A5C">
        <w:rPr>
          <w:rFonts w:ascii="Times New Roman" w:hAnsi="Times New Roman" w:cs="Times New Roman"/>
          <w:lang w:val="ru-RU"/>
        </w:rPr>
        <w:t xml:space="preserve"> причини </w:t>
      </w:r>
      <w:proofErr w:type="spellStart"/>
      <w:r w:rsidRPr="00B31A5C">
        <w:rPr>
          <w:rFonts w:ascii="Times New Roman" w:hAnsi="Times New Roman" w:cs="Times New Roman"/>
          <w:lang w:val="ru-RU"/>
        </w:rPr>
        <w:t>вважати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що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Виконавець</w:t>
      </w:r>
      <w:proofErr w:type="spellEnd"/>
      <w:r w:rsidRPr="00B31A5C">
        <w:rPr>
          <w:rFonts w:ascii="Times New Roman" w:hAnsi="Times New Roman" w:cs="Times New Roman"/>
          <w:lang w:val="ru-RU"/>
        </w:rPr>
        <w:t xml:space="preserve"> порушив </w:t>
      </w:r>
      <w:proofErr w:type="spellStart"/>
      <w:r w:rsidRPr="00B31A5C">
        <w:rPr>
          <w:rFonts w:ascii="Times New Roman" w:hAnsi="Times New Roman" w:cs="Times New Roman"/>
          <w:lang w:val="ru-RU"/>
        </w:rPr>
        <w:t>умови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цього</w:t>
      </w:r>
      <w:proofErr w:type="spellEnd"/>
      <w:r w:rsidRPr="00B31A5C">
        <w:rPr>
          <w:rFonts w:ascii="Times New Roman" w:hAnsi="Times New Roman" w:cs="Times New Roman"/>
          <w:lang w:val="ru-RU"/>
        </w:rPr>
        <w:t xml:space="preserve"> пункту Договору, </w:t>
      </w:r>
      <w:proofErr w:type="spellStart"/>
      <w:r w:rsidRPr="00B31A5C">
        <w:rPr>
          <w:rFonts w:ascii="Times New Roman" w:hAnsi="Times New Roman" w:cs="Times New Roman"/>
          <w:lang w:val="ru-RU"/>
        </w:rPr>
        <w:t>Каргілл</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має</w:t>
      </w:r>
      <w:proofErr w:type="spellEnd"/>
      <w:r w:rsidRPr="00B31A5C">
        <w:rPr>
          <w:rFonts w:ascii="Times New Roman" w:hAnsi="Times New Roman" w:cs="Times New Roman"/>
          <w:lang w:val="ru-RU"/>
        </w:rPr>
        <w:t xml:space="preserve"> право </w:t>
      </w:r>
      <w:proofErr w:type="spellStart"/>
      <w:r w:rsidRPr="00B31A5C">
        <w:rPr>
          <w:rFonts w:ascii="Times New Roman" w:hAnsi="Times New Roman" w:cs="Times New Roman"/>
          <w:lang w:val="ru-RU"/>
        </w:rPr>
        <w:t>негайно</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розірвати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цей</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Договір</w:t>
      </w:r>
      <w:proofErr w:type="spellEnd"/>
      <w:r w:rsidRPr="00B31A5C">
        <w:rPr>
          <w:rFonts w:ascii="Times New Roman" w:hAnsi="Times New Roman" w:cs="Times New Roman"/>
          <w:lang w:val="ru-RU"/>
        </w:rPr>
        <w:t xml:space="preserve"> та без будь-</w:t>
      </w:r>
      <w:proofErr w:type="spellStart"/>
      <w:r w:rsidRPr="00B31A5C">
        <w:rPr>
          <w:rFonts w:ascii="Times New Roman" w:hAnsi="Times New Roman" w:cs="Times New Roman"/>
          <w:lang w:val="ru-RU"/>
        </w:rPr>
        <w:t>якої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подальшої</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відповідальності</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чи</w:t>
      </w:r>
      <w:proofErr w:type="spellEnd"/>
      <w:r w:rsidRPr="00B31A5C">
        <w:rPr>
          <w:rFonts w:ascii="Times New Roman" w:hAnsi="Times New Roman" w:cs="Times New Roman"/>
          <w:lang w:val="ru-RU"/>
        </w:rPr>
        <w:t xml:space="preserve"> </w:t>
      </w:r>
      <w:proofErr w:type="spellStart"/>
      <w:r w:rsidRPr="00B31A5C">
        <w:rPr>
          <w:rFonts w:ascii="Times New Roman" w:hAnsi="Times New Roman" w:cs="Times New Roman"/>
          <w:lang w:val="ru-RU"/>
        </w:rPr>
        <w:t>зобов’язань</w:t>
      </w:r>
      <w:proofErr w:type="spellEnd"/>
      <w:r w:rsidRPr="00B31A5C">
        <w:rPr>
          <w:rFonts w:ascii="Times New Roman" w:hAnsi="Times New Roman" w:cs="Times New Roman"/>
          <w:lang w:val="ru-RU"/>
        </w:rPr>
        <w:t xml:space="preserve"> перед </w:t>
      </w:r>
      <w:proofErr w:type="spellStart"/>
      <w:r w:rsidRPr="00B31A5C">
        <w:rPr>
          <w:rFonts w:ascii="Times New Roman" w:hAnsi="Times New Roman" w:cs="Times New Roman"/>
          <w:lang w:val="ru-RU"/>
        </w:rPr>
        <w:t>Виконавцем</w:t>
      </w:r>
      <w:proofErr w:type="spellEnd"/>
      <w:r w:rsidRPr="00B31A5C">
        <w:rPr>
          <w:rFonts w:ascii="Times New Roman" w:hAnsi="Times New Roman" w:cs="Times New Roman"/>
          <w:lang w:val="ru-RU"/>
        </w:rPr>
        <w:t>.</w:t>
      </w:r>
    </w:p>
    <w:p w14:paraId="1A814180" w14:textId="2A2056AD" w:rsidR="00DB000B" w:rsidRPr="004F31A4" w:rsidRDefault="00DB000B" w:rsidP="00922E9D">
      <w:pPr>
        <w:jc w:val="both"/>
        <w:rPr>
          <w:rFonts w:ascii="Times New Roman" w:hAnsi="Times New Roman" w:cs="Times New Roman"/>
          <w:lang w:val="ru-RU"/>
        </w:rPr>
        <w:pPrChange w:id="742" w:author="OLENA PASHKOVA (NEPTUNE.UA)" w:date="2023-11-16T03:58:00Z">
          <w:pPr/>
        </w:pPrChange>
      </w:pPr>
      <w:ins w:id="743" w:author="SERHII SULIMA (NEPTUNE.UA)" w:date="2023-11-15T12:08:00Z">
        <w:r w:rsidRPr="004F31A4">
          <w:rPr>
            <w:rFonts w:ascii="Times New Roman" w:hAnsi="Times New Roman" w:cs="Times New Roman"/>
            <w:b/>
            <w:bCs/>
            <w:lang w:val="ru-RU"/>
          </w:rPr>
          <w:t>11.1.10.</w:t>
        </w:r>
        <w:r w:rsidRPr="004F31A4">
          <w:rPr>
            <w:rFonts w:ascii="Times New Roman" w:hAnsi="Times New Roman" w:cs="Times New Roman"/>
            <w:lang w:val="ru-RU"/>
          </w:rPr>
          <w:t xml:space="preserve"> </w:t>
        </w:r>
        <w:proofErr w:type="spellStart"/>
        <w:r w:rsidR="004F31A4">
          <w:rPr>
            <w:rFonts w:ascii="Times New Roman" w:hAnsi="Times New Roman" w:cs="Times New Roman"/>
            <w:lang w:val="ru-RU"/>
          </w:rPr>
          <w:t>Виконавець</w:t>
        </w:r>
        <w:proofErr w:type="spellEnd"/>
        <w:r w:rsidR="004F31A4" w:rsidRPr="004F31A4">
          <w:rPr>
            <w:rFonts w:ascii="Times New Roman" w:hAnsi="Times New Roman" w:cs="Times New Roman"/>
            <w:lang w:val="ru-RU"/>
          </w:rPr>
          <w:t xml:space="preserve"> </w:t>
        </w:r>
        <w:proofErr w:type="spellStart"/>
        <w:r w:rsidR="004F31A4" w:rsidRPr="004F31A4">
          <w:rPr>
            <w:rFonts w:ascii="Times New Roman" w:hAnsi="Times New Roman" w:cs="Times New Roman"/>
            <w:lang w:val="ru-RU"/>
          </w:rPr>
          <w:t>погоджується</w:t>
        </w:r>
        <w:proofErr w:type="spellEnd"/>
        <w:r w:rsidR="004F31A4" w:rsidRPr="004F31A4">
          <w:rPr>
            <w:rFonts w:ascii="Times New Roman" w:hAnsi="Times New Roman" w:cs="Times New Roman"/>
            <w:lang w:val="ru-RU"/>
          </w:rPr>
          <w:t xml:space="preserve"> </w:t>
        </w:r>
        <w:proofErr w:type="spellStart"/>
        <w:r w:rsidR="004F31A4" w:rsidRPr="004F31A4">
          <w:rPr>
            <w:rFonts w:ascii="Times New Roman" w:hAnsi="Times New Roman" w:cs="Times New Roman"/>
            <w:lang w:val="ru-RU"/>
          </w:rPr>
          <w:t>дотримуватися</w:t>
        </w:r>
        <w:proofErr w:type="spellEnd"/>
        <w:r w:rsidR="004F31A4" w:rsidRPr="004F31A4">
          <w:rPr>
            <w:rFonts w:ascii="Times New Roman" w:hAnsi="Times New Roman" w:cs="Times New Roman"/>
            <w:lang w:val="ru-RU"/>
          </w:rPr>
          <w:t xml:space="preserve"> Кодексу </w:t>
        </w:r>
        <w:proofErr w:type="spellStart"/>
        <w:r w:rsidR="004F31A4" w:rsidRPr="004F31A4">
          <w:rPr>
            <w:rFonts w:ascii="Times New Roman" w:hAnsi="Times New Roman" w:cs="Times New Roman"/>
            <w:lang w:val="ru-RU"/>
          </w:rPr>
          <w:t>поведінки</w:t>
        </w:r>
        <w:proofErr w:type="spellEnd"/>
        <w:r w:rsidR="004F31A4" w:rsidRPr="004F31A4">
          <w:rPr>
            <w:rFonts w:ascii="Times New Roman" w:hAnsi="Times New Roman" w:cs="Times New Roman"/>
            <w:lang w:val="ru-RU"/>
          </w:rPr>
          <w:t xml:space="preserve"> </w:t>
        </w:r>
        <w:proofErr w:type="spellStart"/>
        <w:r w:rsidR="004F31A4" w:rsidRPr="004F31A4">
          <w:rPr>
            <w:rFonts w:ascii="Times New Roman" w:hAnsi="Times New Roman" w:cs="Times New Roman"/>
            <w:lang w:val="ru-RU"/>
          </w:rPr>
          <w:t>постачальників</w:t>
        </w:r>
        <w:proofErr w:type="spellEnd"/>
        <w:r w:rsidR="004F31A4" w:rsidRPr="004F31A4">
          <w:rPr>
            <w:rFonts w:ascii="Times New Roman" w:hAnsi="Times New Roman" w:cs="Times New Roman"/>
            <w:lang w:val="ru-RU"/>
          </w:rPr>
          <w:t xml:space="preserve"> </w:t>
        </w:r>
        <w:r w:rsidR="004F31A4" w:rsidRPr="004F31A4">
          <w:rPr>
            <w:rFonts w:ascii="Times New Roman" w:hAnsi="Times New Roman" w:cs="Times New Roman"/>
          </w:rPr>
          <w:t>Cargill</w:t>
        </w:r>
        <w:r w:rsidR="004F31A4" w:rsidRPr="004F31A4">
          <w:rPr>
            <w:rFonts w:ascii="Times New Roman" w:hAnsi="Times New Roman" w:cs="Times New Roman"/>
            <w:lang w:val="ru-RU"/>
          </w:rPr>
          <w:t xml:space="preserve">, доступного на </w:t>
        </w:r>
        <w:r w:rsidR="004F31A4" w:rsidRPr="004F31A4">
          <w:rPr>
            <w:rFonts w:ascii="Times New Roman" w:hAnsi="Times New Roman" w:cs="Times New Roman"/>
          </w:rPr>
          <w:t>www</w:t>
        </w:r>
        <w:r w:rsidR="004F31A4" w:rsidRPr="004F31A4">
          <w:rPr>
            <w:rFonts w:ascii="Times New Roman" w:hAnsi="Times New Roman" w:cs="Times New Roman"/>
            <w:lang w:val="ru-RU"/>
          </w:rPr>
          <w:t>.</w:t>
        </w:r>
        <w:proofErr w:type="spellStart"/>
        <w:r w:rsidR="004F31A4" w:rsidRPr="004F31A4">
          <w:rPr>
            <w:rFonts w:ascii="Times New Roman" w:hAnsi="Times New Roman" w:cs="Times New Roman"/>
          </w:rPr>
          <w:t>cargill</w:t>
        </w:r>
        <w:proofErr w:type="spellEnd"/>
        <w:r w:rsidR="004F31A4" w:rsidRPr="004F31A4">
          <w:rPr>
            <w:rFonts w:ascii="Times New Roman" w:hAnsi="Times New Roman" w:cs="Times New Roman"/>
            <w:lang w:val="ru-RU"/>
          </w:rPr>
          <w:t>.</w:t>
        </w:r>
        <w:r w:rsidR="004F31A4" w:rsidRPr="004F31A4">
          <w:rPr>
            <w:rFonts w:ascii="Times New Roman" w:hAnsi="Times New Roman" w:cs="Times New Roman"/>
          </w:rPr>
          <w:t>com</w:t>
        </w:r>
        <w:r w:rsidR="004F31A4" w:rsidRPr="004F31A4">
          <w:rPr>
            <w:rFonts w:ascii="Times New Roman" w:hAnsi="Times New Roman" w:cs="Times New Roman"/>
            <w:lang w:val="ru-RU"/>
          </w:rPr>
          <w:t>/</w:t>
        </w:r>
        <w:r w:rsidR="004F31A4" w:rsidRPr="004F31A4">
          <w:rPr>
            <w:rFonts w:ascii="Times New Roman" w:hAnsi="Times New Roman" w:cs="Times New Roman"/>
          </w:rPr>
          <w:t>supplier</w:t>
        </w:r>
        <w:r w:rsidR="004F31A4" w:rsidRPr="004F31A4">
          <w:rPr>
            <w:rFonts w:ascii="Times New Roman" w:hAnsi="Times New Roman" w:cs="Times New Roman"/>
            <w:lang w:val="ru-RU"/>
          </w:rPr>
          <w:t>-</w:t>
        </w:r>
        <w:r w:rsidR="004F31A4" w:rsidRPr="004F31A4">
          <w:rPr>
            <w:rFonts w:ascii="Times New Roman" w:hAnsi="Times New Roman" w:cs="Times New Roman"/>
          </w:rPr>
          <w:t>code</w:t>
        </w:r>
        <w:r w:rsidR="004F31A4" w:rsidRPr="004F31A4">
          <w:rPr>
            <w:rFonts w:ascii="Times New Roman" w:hAnsi="Times New Roman" w:cs="Times New Roman"/>
            <w:lang w:val="ru-RU"/>
          </w:rPr>
          <w:t>.</w:t>
        </w:r>
      </w:ins>
    </w:p>
    <w:p w14:paraId="4B0CB23B" w14:textId="77777777" w:rsidR="00A10C25" w:rsidRPr="004F31A4" w:rsidRDefault="00A10C25" w:rsidP="00922E9D">
      <w:pPr>
        <w:jc w:val="both"/>
        <w:rPr>
          <w:rFonts w:ascii="Times New Roman" w:hAnsi="Times New Roman" w:cs="Times New Roman"/>
          <w:lang w:val="ru-RU"/>
        </w:rPr>
        <w:pPrChange w:id="744" w:author="OLENA PASHKOVA (NEPTUNE.UA)" w:date="2023-11-16T03:58:00Z">
          <w:pPr/>
        </w:pPrChange>
      </w:pPr>
    </w:p>
    <w:p w14:paraId="66692159" w14:textId="77777777" w:rsidR="00450BD3" w:rsidRDefault="00450BD3" w:rsidP="001F0C7E">
      <w:pPr>
        <w:contextualSpacing/>
        <w:rPr>
          <w:rFonts w:ascii="Times New Roman" w:hAnsi="Times New Roman" w:cs="Times New Roman"/>
          <w:b/>
          <w:lang w:val="ru-RU"/>
        </w:rPr>
      </w:pPr>
      <w:r w:rsidRPr="00450BD3">
        <w:rPr>
          <w:rFonts w:ascii="Times New Roman" w:hAnsi="Times New Roman" w:cs="Times New Roman"/>
          <w:b/>
          <w:lang w:val="ru-RU"/>
        </w:rPr>
        <w:t>11.2. ВІДПОВІДАЛЬНІСТЬ ЗАМОВНИКА</w:t>
      </w:r>
    </w:p>
    <w:p w14:paraId="4E9C1344" w14:textId="286E6445" w:rsidR="00555FC0" w:rsidRPr="00555FC0" w:rsidRDefault="00555FC0" w:rsidP="00555FC0">
      <w:pPr>
        <w:rPr>
          <w:rFonts w:ascii="Times New Roman" w:hAnsi="Times New Roman" w:cs="Times New Roman"/>
          <w:lang w:val="ru-RU"/>
        </w:rPr>
      </w:pPr>
      <w:r w:rsidRPr="00555FC0">
        <w:rPr>
          <w:rFonts w:ascii="Times New Roman" w:hAnsi="Times New Roman" w:cs="Times New Roman"/>
          <w:b/>
          <w:bCs/>
          <w:lang w:val="ru-RU"/>
        </w:rPr>
        <w:t>11.2.1.</w:t>
      </w:r>
      <w:r w:rsidRPr="00555FC0">
        <w:rPr>
          <w:rFonts w:ascii="Times New Roman" w:hAnsi="Times New Roman" w:cs="Times New Roman"/>
          <w:lang w:val="ru-RU"/>
        </w:rPr>
        <w:t xml:space="preserve"> У </w:t>
      </w:r>
      <w:proofErr w:type="spellStart"/>
      <w:r w:rsidRPr="00555FC0">
        <w:rPr>
          <w:rFonts w:ascii="Times New Roman" w:hAnsi="Times New Roman" w:cs="Times New Roman"/>
          <w:lang w:val="ru-RU"/>
        </w:rPr>
        <w:t>разі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прибуття</w:t>
      </w:r>
      <w:proofErr w:type="spellEnd"/>
      <w:r w:rsidRPr="00555FC0">
        <w:rPr>
          <w:rFonts w:ascii="Times New Roman" w:hAnsi="Times New Roman" w:cs="Times New Roman"/>
          <w:lang w:val="ru-RU"/>
        </w:rPr>
        <w:t xml:space="preserve"> до </w:t>
      </w:r>
      <w:proofErr w:type="spellStart"/>
      <w:r w:rsidRPr="00555FC0">
        <w:rPr>
          <w:rFonts w:ascii="Times New Roman" w:hAnsi="Times New Roman" w:cs="Times New Roman"/>
          <w:lang w:val="ru-RU"/>
        </w:rPr>
        <w:t>Виконавця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вантажу</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відправленого</w:t>
      </w:r>
      <w:proofErr w:type="spellEnd"/>
      <w:r w:rsidRPr="00555FC0">
        <w:rPr>
          <w:rFonts w:ascii="Times New Roman" w:hAnsi="Times New Roman" w:cs="Times New Roman"/>
          <w:lang w:val="ru-RU"/>
        </w:rPr>
        <w:t xml:space="preserve"> з </w:t>
      </w:r>
      <w:proofErr w:type="spellStart"/>
      <w:r w:rsidRPr="00555FC0">
        <w:rPr>
          <w:rFonts w:ascii="Times New Roman" w:hAnsi="Times New Roman" w:cs="Times New Roman"/>
          <w:lang w:val="ru-RU"/>
        </w:rPr>
        <w:t>випередженням</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графіка</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відправлення</w:t>
      </w:r>
      <w:proofErr w:type="spellEnd"/>
      <w:r w:rsidRPr="00555FC0">
        <w:rPr>
          <w:rFonts w:ascii="Times New Roman" w:hAnsi="Times New Roman" w:cs="Times New Roman"/>
          <w:lang w:val="ru-RU"/>
        </w:rPr>
        <w:t xml:space="preserve"> до </w:t>
      </w:r>
      <w:proofErr w:type="spellStart"/>
      <w:r w:rsidRPr="00555FC0">
        <w:rPr>
          <w:rFonts w:ascii="Times New Roman" w:hAnsi="Times New Roman" w:cs="Times New Roman"/>
          <w:lang w:val="ru-RU"/>
        </w:rPr>
        <w:t>підходу</w:t>
      </w:r>
      <w:proofErr w:type="spellEnd"/>
      <w:r w:rsidRPr="00555FC0">
        <w:rPr>
          <w:rFonts w:ascii="Times New Roman" w:hAnsi="Times New Roman" w:cs="Times New Roman"/>
          <w:lang w:val="ru-RU"/>
        </w:rPr>
        <w:t xml:space="preserve"> судна </w:t>
      </w:r>
      <w:proofErr w:type="spellStart"/>
      <w:r w:rsidRPr="00555FC0">
        <w:rPr>
          <w:rFonts w:ascii="Times New Roman" w:hAnsi="Times New Roman" w:cs="Times New Roman"/>
          <w:lang w:val="ru-RU"/>
        </w:rPr>
        <w:t>понад</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кількість</w:t>
      </w:r>
      <w:proofErr w:type="spellEnd"/>
      <w:r w:rsidRPr="00555FC0">
        <w:rPr>
          <w:rFonts w:ascii="Times New Roman" w:hAnsi="Times New Roman" w:cs="Times New Roman"/>
          <w:lang w:val="ru-RU"/>
        </w:rPr>
        <w:t xml:space="preserve">, яку </w:t>
      </w:r>
      <w:proofErr w:type="spellStart"/>
      <w:r w:rsidRPr="00555FC0">
        <w:rPr>
          <w:rFonts w:ascii="Times New Roman" w:hAnsi="Times New Roman" w:cs="Times New Roman"/>
          <w:lang w:val="ru-RU"/>
        </w:rPr>
        <w:t>Виконавець</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зобов'язався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прийняти</w:t>
      </w:r>
      <w:proofErr w:type="spellEnd"/>
      <w:r w:rsidRPr="00555FC0">
        <w:rPr>
          <w:rFonts w:ascii="Times New Roman" w:hAnsi="Times New Roman" w:cs="Times New Roman"/>
          <w:lang w:val="ru-RU"/>
        </w:rPr>
        <w:t xml:space="preserve"> на склад </w:t>
      </w:r>
      <w:proofErr w:type="spellStart"/>
      <w:r w:rsidRPr="00555FC0">
        <w:rPr>
          <w:rFonts w:ascii="Times New Roman" w:hAnsi="Times New Roman" w:cs="Times New Roman"/>
          <w:lang w:val="ru-RU"/>
        </w:rPr>
        <w:t>згідно</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даного</w:t>
      </w:r>
      <w:proofErr w:type="spellEnd"/>
      <w:r w:rsidRPr="00555FC0">
        <w:rPr>
          <w:rFonts w:ascii="Times New Roman" w:hAnsi="Times New Roman" w:cs="Times New Roman"/>
          <w:lang w:val="ru-RU"/>
        </w:rPr>
        <w:t xml:space="preserve"> Договору, простою </w:t>
      </w:r>
      <w:proofErr w:type="spellStart"/>
      <w:r w:rsidRPr="00555FC0">
        <w:rPr>
          <w:rFonts w:ascii="Times New Roman" w:hAnsi="Times New Roman" w:cs="Times New Roman"/>
          <w:lang w:val="ru-RU"/>
        </w:rPr>
        <w:t>вагонів</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пов'язаного</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із</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реалізацією</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Виконавцем</w:t>
      </w:r>
      <w:proofErr w:type="spellEnd"/>
      <w:r w:rsidRPr="00555FC0">
        <w:rPr>
          <w:rFonts w:ascii="Times New Roman" w:hAnsi="Times New Roman" w:cs="Times New Roman"/>
          <w:lang w:val="ru-RU"/>
        </w:rPr>
        <w:t xml:space="preserve"> права </w:t>
      </w:r>
      <w:proofErr w:type="spellStart"/>
      <w:r w:rsidRPr="00555FC0">
        <w:rPr>
          <w:rFonts w:ascii="Times New Roman" w:hAnsi="Times New Roman" w:cs="Times New Roman"/>
          <w:lang w:val="ru-RU"/>
        </w:rPr>
        <w:t>передбаченого</w:t>
      </w:r>
      <w:proofErr w:type="spellEnd"/>
      <w:r w:rsidRPr="00555FC0">
        <w:rPr>
          <w:rFonts w:ascii="Times New Roman" w:hAnsi="Times New Roman" w:cs="Times New Roman"/>
          <w:lang w:val="ru-RU"/>
        </w:rPr>
        <w:t xml:space="preserve"> пунктом 4.16 Договору, та/</w:t>
      </w:r>
      <w:proofErr w:type="spellStart"/>
      <w:r w:rsidRPr="00555FC0">
        <w:rPr>
          <w:rFonts w:ascii="Times New Roman" w:hAnsi="Times New Roman" w:cs="Times New Roman"/>
          <w:lang w:val="ru-RU"/>
        </w:rPr>
        <w:t>або</w:t>
      </w:r>
      <w:proofErr w:type="spellEnd"/>
      <w:r w:rsidRPr="00555FC0">
        <w:rPr>
          <w:rFonts w:ascii="Times New Roman" w:hAnsi="Times New Roman" w:cs="Times New Roman"/>
          <w:lang w:val="ru-RU"/>
        </w:rPr>
        <w:t xml:space="preserve"> в </w:t>
      </w:r>
      <w:proofErr w:type="spellStart"/>
      <w:r w:rsidRPr="00555FC0">
        <w:rPr>
          <w:rFonts w:ascii="Times New Roman" w:hAnsi="Times New Roman" w:cs="Times New Roman"/>
          <w:lang w:val="ru-RU"/>
        </w:rPr>
        <w:t>разі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неможливості</w:t>
      </w:r>
      <w:proofErr w:type="spellEnd"/>
      <w:r w:rsidRPr="00555FC0">
        <w:rPr>
          <w:rFonts w:ascii="Times New Roman" w:hAnsi="Times New Roman" w:cs="Times New Roman"/>
          <w:lang w:val="ru-RU"/>
        </w:rPr>
        <w:t xml:space="preserve"> початку </w:t>
      </w:r>
      <w:proofErr w:type="spellStart"/>
      <w:r w:rsidRPr="00555FC0">
        <w:rPr>
          <w:rFonts w:ascii="Times New Roman" w:hAnsi="Times New Roman" w:cs="Times New Roman"/>
          <w:lang w:val="ru-RU"/>
        </w:rPr>
        <w:t>навантаження</w:t>
      </w:r>
      <w:proofErr w:type="spellEnd"/>
      <w:r w:rsidRPr="00555FC0">
        <w:rPr>
          <w:rFonts w:ascii="Times New Roman" w:hAnsi="Times New Roman" w:cs="Times New Roman"/>
          <w:lang w:val="ru-RU"/>
        </w:rPr>
        <w:t xml:space="preserve"> судна в </w:t>
      </w:r>
      <w:proofErr w:type="spellStart"/>
      <w:r w:rsidRPr="00555FC0">
        <w:rPr>
          <w:rFonts w:ascii="Times New Roman" w:hAnsi="Times New Roman" w:cs="Times New Roman"/>
          <w:lang w:val="ru-RU"/>
        </w:rPr>
        <w:t>узгоджені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терміни</w:t>
      </w:r>
      <w:proofErr w:type="spellEnd"/>
      <w:r w:rsidRPr="00555FC0">
        <w:rPr>
          <w:rFonts w:ascii="Times New Roman" w:hAnsi="Times New Roman" w:cs="Times New Roman"/>
          <w:lang w:val="ru-RU"/>
        </w:rPr>
        <w:t xml:space="preserve"> з причин, не </w:t>
      </w:r>
      <w:proofErr w:type="spellStart"/>
      <w:r w:rsidRPr="00555FC0">
        <w:rPr>
          <w:rFonts w:ascii="Times New Roman" w:hAnsi="Times New Roman" w:cs="Times New Roman"/>
          <w:lang w:val="ru-RU"/>
        </w:rPr>
        <w:t>залежних</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від</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Виконавця</w:t>
      </w:r>
      <w:proofErr w:type="spellEnd"/>
      <w:r w:rsidRPr="00555FC0">
        <w:rPr>
          <w:rFonts w:ascii="Times New Roman" w:hAnsi="Times New Roman" w:cs="Times New Roman"/>
          <w:lang w:val="ru-RU"/>
        </w:rPr>
        <w:t xml:space="preserve"> та/</w:t>
      </w:r>
      <w:proofErr w:type="spellStart"/>
      <w:r w:rsidRPr="00555FC0">
        <w:rPr>
          <w:rFonts w:ascii="Times New Roman" w:hAnsi="Times New Roman" w:cs="Times New Roman"/>
          <w:lang w:val="ru-RU"/>
        </w:rPr>
        <w:t>або</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залучених</w:t>
      </w:r>
      <w:proofErr w:type="spellEnd"/>
      <w:r w:rsidRPr="00555FC0">
        <w:rPr>
          <w:rFonts w:ascii="Times New Roman" w:hAnsi="Times New Roman" w:cs="Times New Roman"/>
          <w:lang w:val="ru-RU"/>
        </w:rPr>
        <w:t xml:space="preserve"> ним </w:t>
      </w:r>
      <w:proofErr w:type="spellStart"/>
      <w:r w:rsidRPr="00555FC0">
        <w:rPr>
          <w:rFonts w:ascii="Times New Roman" w:hAnsi="Times New Roman" w:cs="Times New Roman"/>
          <w:lang w:val="ru-RU"/>
        </w:rPr>
        <w:t>третіх</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осіб</w:t>
      </w:r>
      <w:proofErr w:type="spellEnd"/>
      <w:r w:rsidRPr="00555FC0">
        <w:rPr>
          <w:rFonts w:ascii="Times New Roman" w:hAnsi="Times New Roman" w:cs="Times New Roman"/>
          <w:lang w:val="ru-RU"/>
        </w:rPr>
        <w:t xml:space="preserve"> для </w:t>
      </w:r>
      <w:proofErr w:type="spellStart"/>
      <w:r w:rsidRPr="00555FC0">
        <w:rPr>
          <w:rFonts w:ascii="Times New Roman" w:hAnsi="Times New Roman" w:cs="Times New Roman"/>
          <w:lang w:val="ru-RU"/>
        </w:rPr>
        <w:t>виконання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цього</w:t>
      </w:r>
      <w:proofErr w:type="spellEnd"/>
      <w:r w:rsidRPr="00555FC0">
        <w:rPr>
          <w:rFonts w:ascii="Times New Roman" w:hAnsi="Times New Roman" w:cs="Times New Roman"/>
          <w:lang w:val="ru-RU"/>
        </w:rPr>
        <w:t xml:space="preserve"> Договору, </w:t>
      </w:r>
      <w:proofErr w:type="spellStart"/>
      <w:r w:rsidRPr="00555FC0">
        <w:rPr>
          <w:rFonts w:ascii="Times New Roman" w:hAnsi="Times New Roman" w:cs="Times New Roman"/>
          <w:lang w:val="ru-RU"/>
        </w:rPr>
        <w:t>включаючи</w:t>
      </w:r>
      <w:proofErr w:type="spellEnd"/>
      <w:r w:rsidRPr="00555FC0">
        <w:rPr>
          <w:rFonts w:ascii="Times New Roman" w:hAnsi="Times New Roman" w:cs="Times New Roman"/>
          <w:lang w:val="ru-RU"/>
        </w:rPr>
        <w:t xml:space="preserve">, але не </w:t>
      </w:r>
      <w:proofErr w:type="spellStart"/>
      <w:r w:rsidRPr="00555FC0">
        <w:rPr>
          <w:rFonts w:ascii="Times New Roman" w:hAnsi="Times New Roman" w:cs="Times New Roman"/>
          <w:lang w:val="ru-RU"/>
        </w:rPr>
        <w:t>обмежуючись</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запізненням</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підходу</w:t>
      </w:r>
      <w:proofErr w:type="spellEnd"/>
      <w:r w:rsidRPr="00555FC0">
        <w:rPr>
          <w:rFonts w:ascii="Times New Roman" w:hAnsi="Times New Roman" w:cs="Times New Roman"/>
          <w:lang w:val="ru-RU"/>
        </w:rPr>
        <w:t xml:space="preserve"> судна, </w:t>
      </w:r>
      <w:proofErr w:type="spellStart"/>
      <w:r w:rsidRPr="00555FC0">
        <w:rPr>
          <w:rFonts w:ascii="Times New Roman" w:hAnsi="Times New Roman" w:cs="Times New Roman"/>
          <w:lang w:val="ru-RU"/>
        </w:rPr>
        <w:t>скасування</w:t>
      </w:r>
      <w:proofErr w:type="spellEnd"/>
      <w:r w:rsidRPr="00555FC0">
        <w:rPr>
          <w:rFonts w:ascii="Times New Roman" w:hAnsi="Times New Roman" w:cs="Times New Roman"/>
          <w:lang w:val="ru-RU"/>
        </w:rPr>
        <w:t xml:space="preserve"> судна та </w:t>
      </w:r>
      <w:proofErr w:type="spellStart"/>
      <w:r w:rsidRPr="00555FC0">
        <w:rPr>
          <w:rFonts w:ascii="Times New Roman" w:hAnsi="Times New Roman" w:cs="Times New Roman"/>
          <w:lang w:val="ru-RU"/>
        </w:rPr>
        <w:t>неготовність</w:t>
      </w:r>
      <w:proofErr w:type="spellEnd"/>
      <w:r w:rsidRPr="00555FC0">
        <w:rPr>
          <w:rFonts w:ascii="Times New Roman" w:hAnsi="Times New Roman" w:cs="Times New Roman"/>
          <w:lang w:val="ru-RU"/>
        </w:rPr>
        <w:t xml:space="preserve"> судна до </w:t>
      </w:r>
      <w:proofErr w:type="spellStart"/>
      <w:r w:rsidRPr="00555FC0">
        <w:rPr>
          <w:rFonts w:ascii="Times New Roman" w:hAnsi="Times New Roman" w:cs="Times New Roman"/>
          <w:lang w:val="ru-RU"/>
        </w:rPr>
        <w:t>приймання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вантажу</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крім</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випадків</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передбачених</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абз</w:t>
      </w:r>
      <w:proofErr w:type="spellEnd"/>
      <w:r w:rsidRPr="00555FC0">
        <w:rPr>
          <w:rFonts w:ascii="Times New Roman" w:hAnsi="Times New Roman" w:cs="Times New Roman"/>
          <w:lang w:val="ru-RU"/>
        </w:rPr>
        <w:t xml:space="preserve">. «а» ст.121 Статуту </w:t>
      </w:r>
      <w:proofErr w:type="spellStart"/>
      <w:r w:rsidRPr="00555FC0">
        <w:rPr>
          <w:rFonts w:ascii="Times New Roman" w:hAnsi="Times New Roman" w:cs="Times New Roman"/>
          <w:lang w:val="ru-RU"/>
        </w:rPr>
        <w:t>залізниць</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України</w:t>
      </w:r>
      <w:proofErr w:type="spellEnd"/>
      <w:r w:rsidRPr="00555FC0">
        <w:rPr>
          <w:rFonts w:ascii="Times New Roman" w:hAnsi="Times New Roman" w:cs="Times New Roman"/>
          <w:lang w:val="ru-RU"/>
        </w:rPr>
        <w:t xml:space="preserve">, у </w:t>
      </w:r>
      <w:proofErr w:type="spellStart"/>
      <w:r w:rsidRPr="00555FC0">
        <w:rPr>
          <w:rFonts w:ascii="Times New Roman" w:hAnsi="Times New Roman" w:cs="Times New Roman"/>
          <w:lang w:val="ru-RU"/>
        </w:rPr>
        <w:t>всіх</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інших</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випадках</w:t>
      </w:r>
      <w:proofErr w:type="spellEnd"/>
      <w:r w:rsidRPr="00555FC0">
        <w:rPr>
          <w:rFonts w:ascii="Times New Roman" w:hAnsi="Times New Roman" w:cs="Times New Roman"/>
          <w:lang w:val="ru-RU"/>
        </w:rPr>
        <w:t xml:space="preserve"> простою </w:t>
      </w:r>
      <w:proofErr w:type="spellStart"/>
      <w:r w:rsidRPr="00555FC0">
        <w:rPr>
          <w:rFonts w:ascii="Times New Roman" w:hAnsi="Times New Roman" w:cs="Times New Roman"/>
          <w:lang w:val="ru-RU"/>
        </w:rPr>
        <w:t>вагонів</w:t>
      </w:r>
      <w:proofErr w:type="spellEnd"/>
      <w:r w:rsidRPr="00555FC0">
        <w:rPr>
          <w:rFonts w:ascii="Times New Roman" w:hAnsi="Times New Roman" w:cs="Times New Roman"/>
          <w:lang w:val="ru-RU"/>
        </w:rPr>
        <w:t xml:space="preserve"> не з вини </w:t>
      </w:r>
      <w:proofErr w:type="spellStart"/>
      <w:r w:rsidRPr="00555FC0">
        <w:rPr>
          <w:rFonts w:ascii="Times New Roman" w:hAnsi="Times New Roman" w:cs="Times New Roman"/>
          <w:lang w:val="ru-RU"/>
        </w:rPr>
        <w:t>Виконавця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залучених</w:t>
      </w:r>
      <w:proofErr w:type="spellEnd"/>
      <w:r w:rsidRPr="00555FC0">
        <w:rPr>
          <w:rFonts w:ascii="Times New Roman" w:hAnsi="Times New Roman" w:cs="Times New Roman"/>
          <w:lang w:val="ru-RU"/>
        </w:rPr>
        <w:t xml:space="preserve"> ним </w:t>
      </w:r>
      <w:proofErr w:type="spellStart"/>
      <w:r w:rsidRPr="00555FC0">
        <w:rPr>
          <w:rFonts w:ascii="Times New Roman" w:hAnsi="Times New Roman" w:cs="Times New Roman"/>
          <w:lang w:val="ru-RU"/>
        </w:rPr>
        <w:t>осіб</w:t>
      </w:r>
      <w:proofErr w:type="spellEnd"/>
      <w:proofErr w:type="gramStart"/>
      <w:r w:rsidRPr="00555FC0">
        <w:rPr>
          <w:rFonts w:ascii="Times New Roman" w:hAnsi="Times New Roman" w:cs="Times New Roman"/>
          <w:lang w:val="ru-RU"/>
        </w:rPr>
        <w:t>),</w:t>
      </w:r>
      <w:proofErr w:type="spellStart"/>
      <w:r w:rsidRPr="00555FC0">
        <w:rPr>
          <w:rFonts w:ascii="Times New Roman" w:hAnsi="Times New Roman" w:cs="Times New Roman"/>
          <w:lang w:val="ru-RU"/>
        </w:rPr>
        <w:t>Замовник</w:t>
      </w:r>
      <w:proofErr w:type="spellEnd"/>
      <w:proofErr w:type="gram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зобов'язаний</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компенсувати</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Виконавцю</w:t>
      </w:r>
      <w:proofErr w:type="spellEnd"/>
      <w:r w:rsidRPr="00555FC0">
        <w:rPr>
          <w:rFonts w:ascii="Times New Roman" w:hAnsi="Times New Roman" w:cs="Times New Roman"/>
          <w:lang w:val="ru-RU"/>
        </w:rPr>
        <w:t xml:space="preserve"> у </w:t>
      </w:r>
      <w:proofErr w:type="spellStart"/>
      <w:r w:rsidRPr="00555FC0">
        <w:rPr>
          <w:rFonts w:ascii="Times New Roman" w:hAnsi="Times New Roman" w:cs="Times New Roman"/>
          <w:lang w:val="ru-RU"/>
        </w:rPr>
        <w:t>повному</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обсязі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протягом</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п’яти</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банківських</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днів</w:t>
      </w:r>
      <w:proofErr w:type="spellEnd"/>
      <w:r w:rsidRPr="00555FC0">
        <w:rPr>
          <w:rFonts w:ascii="Times New Roman" w:hAnsi="Times New Roman" w:cs="Times New Roman"/>
          <w:lang w:val="ru-RU"/>
        </w:rPr>
        <w:t xml:space="preserve"> з моменту </w:t>
      </w:r>
      <w:proofErr w:type="spellStart"/>
      <w:r w:rsidRPr="00555FC0">
        <w:rPr>
          <w:rFonts w:ascii="Times New Roman" w:hAnsi="Times New Roman" w:cs="Times New Roman"/>
          <w:lang w:val="ru-RU"/>
        </w:rPr>
        <w:t>виставлення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відповідного</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рахунку</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Виконавцем</w:t>
      </w:r>
      <w:proofErr w:type="spellEnd"/>
      <w:r w:rsidRPr="00555FC0">
        <w:rPr>
          <w:rFonts w:ascii="Times New Roman" w:hAnsi="Times New Roman" w:cs="Times New Roman"/>
          <w:lang w:val="ru-RU"/>
        </w:rPr>
        <w:t xml:space="preserve"> документально </w:t>
      </w:r>
      <w:proofErr w:type="spellStart"/>
      <w:r w:rsidRPr="00555FC0">
        <w:rPr>
          <w:rFonts w:ascii="Times New Roman" w:hAnsi="Times New Roman" w:cs="Times New Roman"/>
          <w:lang w:val="ru-RU"/>
        </w:rPr>
        <w:t>підтверджені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витрати</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які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виникли</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внаслідок</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наднормативного</w:t>
      </w:r>
      <w:proofErr w:type="spellEnd"/>
      <w:r w:rsidRPr="00555FC0">
        <w:rPr>
          <w:rFonts w:ascii="Times New Roman" w:hAnsi="Times New Roman" w:cs="Times New Roman"/>
          <w:lang w:val="ru-RU"/>
        </w:rPr>
        <w:t xml:space="preserve"> простою </w:t>
      </w:r>
      <w:proofErr w:type="spellStart"/>
      <w:r w:rsidRPr="00555FC0">
        <w:rPr>
          <w:rFonts w:ascii="Times New Roman" w:hAnsi="Times New Roman" w:cs="Times New Roman"/>
          <w:lang w:val="ru-RU"/>
        </w:rPr>
        <w:t>вагонів</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що</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слідують</w:t>
      </w:r>
      <w:proofErr w:type="spellEnd"/>
      <w:r w:rsidRPr="00555FC0">
        <w:rPr>
          <w:rFonts w:ascii="Times New Roman" w:hAnsi="Times New Roman" w:cs="Times New Roman"/>
          <w:lang w:val="ru-RU"/>
        </w:rPr>
        <w:t xml:space="preserve"> до </w:t>
      </w:r>
      <w:proofErr w:type="spellStart"/>
      <w:r w:rsidRPr="00555FC0">
        <w:rPr>
          <w:rFonts w:ascii="Times New Roman" w:hAnsi="Times New Roman" w:cs="Times New Roman"/>
          <w:lang w:val="ru-RU"/>
        </w:rPr>
        <w:t>Терміналу</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Виконавця</w:t>
      </w:r>
      <w:proofErr w:type="spellEnd"/>
      <w:r w:rsidRPr="00555FC0">
        <w:rPr>
          <w:rFonts w:ascii="Times New Roman" w:hAnsi="Times New Roman" w:cs="Times New Roman"/>
          <w:lang w:val="ru-RU"/>
        </w:rPr>
        <w:t xml:space="preserve"> для </w:t>
      </w:r>
      <w:proofErr w:type="spellStart"/>
      <w:r w:rsidRPr="00555FC0">
        <w:rPr>
          <w:rFonts w:ascii="Times New Roman" w:hAnsi="Times New Roman" w:cs="Times New Roman"/>
          <w:lang w:val="ru-RU"/>
        </w:rPr>
        <w:t>перевантаження</w:t>
      </w:r>
      <w:proofErr w:type="spellEnd"/>
      <w:r w:rsidRPr="00555FC0">
        <w:rPr>
          <w:rFonts w:ascii="Times New Roman" w:hAnsi="Times New Roman" w:cs="Times New Roman"/>
          <w:lang w:val="ru-RU"/>
        </w:rPr>
        <w:t xml:space="preserve"> за </w:t>
      </w:r>
      <w:proofErr w:type="spellStart"/>
      <w:r w:rsidRPr="00555FC0">
        <w:rPr>
          <w:rFonts w:ascii="Times New Roman" w:hAnsi="Times New Roman" w:cs="Times New Roman"/>
          <w:lang w:val="ru-RU"/>
        </w:rPr>
        <w:t>даним</w:t>
      </w:r>
      <w:proofErr w:type="spellEnd"/>
      <w:r w:rsidRPr="00555FC0">
        <w:rPr>
          <w:rFonts w:ascii="Times New Roman" w:hAnsi="Times New Roman" w:cs="Times New Roman"/>
          <w:lang w:val="ru-RU"/>
        </w:rPr>
        <w:t xml:space="preserve"> Договором. </w:t>
      </w:r>
    </w:p>
    <w:p w14:paraId="549BF07E" w14:textId="77777777" w:rsidR="00555FC0" w:rsidRPr="00555FC0" w:rsidRDefault="00555FC0" w:rsidP="00555FC0">
      <w:pPr>
        <w:rPr>
          <w:rFonts w:ascii="Times New Roman" w:hAnsi="Times New Roman" w:cs="Times New Roman"/>
          <w:lang w:val="ru-RU"/>
        </w:rPr>
      </w:pPr>
      <w:proofErr w:type="spellStart"/>
      <w:r w:rsidRPr="00555FC0">
        <w:rPr>
          <w:rFonts w:ascii="Times New Roman" w:hAnsi="Times New Roman" w:cs="Times New Roman"/>
          <w:lang w:val="ru-RU"/>
        </w:rPr>
        <w:t>Під</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нормативним</w:t>
      </w:r>
      <w:proofErr w:type="spellEnd"/>
      <w:r w:rsidRPr="00555FC0">
        <w:rPr>
          <w:rFonts w:ascii="Times New Roman" w:hAnsi="Times New Roman" w:cs="Times New Roman"/>
          <w:lang w:val="ru-RU"/>
        </w:rPr>
        <w:t xml:space="preserve"> часом </w:t>
      </w:r>
      <w:proofErr w:type="spellStart"/>
      <w:r w:rsidRPr="00555FC0">
        <w:rPr>
          <w:rFonts w:ascii="Times New Roman" w:hAnsi="Times New Roman" w:cs="Times New Roman"/>
          <w:lang w:val="ru-RU"/>
        </w:rPr>
        <w:t>знаходження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вагонів</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вважається</w:t>
      </w:r>
      <w:proofErr w:type="spellEnd"/>
      <w:r w:rsidRPr="00555FC0">
        <w:rPr>
          <w:rFonts w:ascii="Times New Roman" w:hAnsi="Times New Roman" w:cs="Times New Roman"/>
          <w:lang w:val="ru-RU"/>
        </w:rPr>
        <w:t xml:space="preserve"> час з моменту </w:t>
      </w:r>
      <w:proofErr w:type="spellStart"/>
      <w:r w:rsidRPr="00555FC0">
        <w:rPr>
          <w:rFonts w:ascii="Times New Roman" w:hAnsi="Times New Roman" w:cs="Times New Roman"/>
          <w:lang w:val="ru-RU"/>
        </w:rPr>
        <w:t>приймання</w:t>
      </w:r>
      <w:proofErr w:type="spellEnd"/>
      <w:r w:rsidRPr="00555FC0">
        <w:rPr>
          <w:rFonts w:ascii="Times New Roman" w:hAnsi="Times New Roman" w:cs="Times New Roman"/>
          <w:lang w:val="ru-RU"/>
        </w:rPr>
        <w:t xml:space="preserve"> в </w:t>
      </w:r>
      <w:proofErr w:type="spellStart"/>
      <w:r w:rsidRPr="00555FC0">
        <w:rPr>
          <w:rFonts w:ascii="Times New Roman" w:hAnsi="Times New Roman" w:cs="Times New Roman"/>
          <w:lang w:val="ru-RU"/>
        </w:rPr>
        <w:t>комерційному</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відношенні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Виконавцем</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вагонів</w:t>
      </w:r>
      <w:proofErr w:type="spellEnd"/>
      <w:r w:rsidRPr="00555FC0">
        <w:rPr>
          <w:rFonts w:ascii="Times New Roman" w:hAnsi="Times New Roman" w:cs="Times New Roman"/>
          <w:lang w:val="ru-RU"/>
        </w:rPr>
        <w:t xml:space="preserve"> до </w:t>
      </w:r>
      <w:proofErr w:type="spellStart"/>
      <w:r w:rsidRPr="00555FC0">
        <w:rPr>
          <w:rFonts w:ascii="Times New Roman" w:hAnsi="Times New Roman" w:cs="Times New Roman"/>
          <w:lang w:val="ru-RU"/>
        </w:rPr>
        <w:t>передачі</w:t>
      </w:r>
      <w:proofErr w:type="spellEnd"/>
      <w:r w:rsidRPr="00555FC0">
        <w:rPr>
          <w:rFonts w:ascii="Times New Roman" w:hAnsi="Times New Roman" w:cs="Times New Roman"/>
          <w:lang w:val="ru-RU"/>
        </w:rPr>
        <w:t xml:space="preserve"> таких </w:t>
      </w:r>
      <w:proofErr w:type="spellStart"/>
      <w:r w:rsidRPr="00555FC0">
        <w:rPr>
          <w:rFonts w:ascii="Times New Roman" w:hAnsi="Times New Roman" w:cs="Times New Roman"/>
          <w:lang w:val="ru-RU"/>
        </w:rPr>
        <w:t>залізничних</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вагонів</w:t>
      </w:r>
      <w:proofErr w:type="spellEnd"/>
      <w:r w:rsidRPr="00555FC0">
        <w:rPr>
          <w:rFonts w:ascii="Times New Roman" w:hAnsi="Times New Roman" w:cs="Times New Roman"/>
          <w:lang w:val="ru-RU"/>
        </w:rPr>
        <w:t xml:space="preserve"> ПАТ "</w:t>
      </w:r>
      <w:proofErr w:type="spellStart"/>
      <w:r w:rsidRPr="00555FC0">
        <w:rPr>
          <w:rFonts w:ascii="Times New Roman" w:hAnsi="Times New Roman" w:cs="Times New Roman"/>
          <w:lang w:val="ru-RU"/>
        </w:rPr>
        <w:t>Укрзалізниця</w:t>
      </w:r>
      <w:proofErr w:type="spellEnd"/>
      <w:r w:rsidRPr="00555FC0">
        <w:rPr>
          <w:rFonts w:ascii="Times New Roman" w:hAnsi="Times New Roman" w:cs="Times New Roman"/>
          <w:lang w:val="ru-RU"/>
        </w:rPr>
        <w:t xml:space="preserve">", але не </w:t>
      </w:r>
      <w:proofErr w:type="spellStart"/>
      <w:r w:rsidRPr="00555FC0">
        <w:rPr>
          <w:rFonts w:ascii="Times New Roman" w:hAnsi="Times New Roman" w:cs="Times New Roman"/>
          <w:lang w:val="ru-RU"/>
        </w:rPr>
        <w:t>більше</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ніж</w:t>
      </w:r>
      <w:proofErr w:type="spellEnd"/>
      <w:r w:rsidRPr="00555FC0">
        <w:rPr>
          <w:rFonts w:ascii="Times New Roman" w:hAnsi="Times New Roman" w:cs="Times New Roman"/>
          <w:lang w:val="ru-RU"/>
        </w:rPr>
        <w:t xml:space="preserve"> 24 </w:t>
      </w:r>
      <w:proofErr w:type="spellStart"/>
      <w:r w:rsidRPr="00555FC0">
        <w:rPr>
          <w:rFonts w:ascii="Times New Roman" w:hAnsi="Times New Roman" w:cs="Times New Roman"/>
          <w:lang w:val="ru-RU"/>
        </w:rPr>
        <w:t>години</w:t>
      </w:r>
      <w:proofErr w:type="spellEnd"/>
      <w:r w:rsidRPr="00555FC0">
        <w:rPr>
          <w:rFonts w:ascii="Times New Roman" w:hAnsi="Times New Roman" w:cs="Times New Roman"/>
          <w:lang w:val="ru-RU"/>
        </w:rPr>
        <w:t xml:space="preserve"> з моменту </w:t>
      </w:r>
      <w:proofErr w:type="spellStart"/>
      <w:r w:rsidRPr="00555FC0">
        <w:rPr>
          <w:rFonts w:ascii="Times New Roman" w:hAnsi="Times New Roman" w:cs="Times New Roman"/>
          <w:lang w:val="ru-RU"/>
        </w:rPr>
        <w:t>приймання</w:t>
      </w:r>
      <w:proofErr w:type="spellEnd"/>
      <w:r w:rsidRPr="00555FC0">
        <w:rPr>
          <w:rFonts w:ascii="Times New Roman" w:hAnsi="Times New Roman" w:cs="Times New Roman"/>
          <w:lang w:val="ru-RU"/>
        </w:rPr>
        <w:t xml:space="preserve"> в </w:t>
      </w:r>
      <w:proofErr w:type="spellStart"/>
      <w:r w:rsidRPr="00555FC0">
        <w:rPr>
          <w:rFonts w:ascii="Times New Roman" w:hAnsi="Times New Roman" w:cs="Times New Roman"/>
          <w:lang w:val="ru-RU"/>
        </w:rPr>
        <w:t>комерційному</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відношенні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Виконавцем</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вагонів</w:t>
      </w:r>
      <w:proofErr w:type="spellEnd"/>
      <w:r w:rsidRPr="00555FC0">
        <w:rPr>
          <w:rFonts w:ascii="Times New Roman" w:hAnsi="Times New Roman" w:cs="Times New Roman"/>
          <w:lang w:val="ru-RU"/>
        </w:rPr>
        <w:t>.</w:t>
      </w:r>
    </w:p>
    <w:p w14:paraId="7D65F4FA" w14:textId="77777777" w:rsidR="00555FC0" w:rsidRPr="00555FC0" w:rsidRDefault="00555FC0" w:rsidP="00555FC0">
      <w:pPr>
        <w:rPr>
          <w:rFonts w:ascii="Times New Roman" w:hAnsi="Times New Roman" w:cs="Times New Roman"/>
          <w:lang w:val="ru-RU"/>
        </w:rPr>
      </w:pPr>
      <w:proofErr w:type="spellStart"/>
      <w:r w:rsidRPr="00555FC0">
        <w:rPr>
          <w:rFonts w:ascii="Times New Roman" w:hAnsi="Times New Roman" w:cs="Times New Roman"/>
          <w:lang w:val="ru-RU"/>
        </w:rPr>
        <w:t>Розрахунок</w:t>
      </w:r>
      <w:proofErr w:type="spellEnd"/>
      <w:r w:rsidRPr="00555FC0">
        <w:rPr>
          <w:rFonts w:ascii="Times New Roman" w:hAnsi="Times New Roman" w:cs="Times New Roman"/>
          <w:lang w:val="ru-RU"/>
        </w:rPr>
        <w:t xml:space="preserve"> проводиться, </w:t>
      </w:r>
      <w:proofErr w:type="spellStart"/>
      <w:r w:rsidRPr="00555FC0">
        <w:rPr>
          <w:rFonts w:ascii="Times New Roman" w:hAnsi="Times New Roman" w:cs="Times New Roman"/>
          <w:lang w:val="ru-RU"/>
        </w:rPr>
        <w:t>виходячи</w:t>
      </w:r>
      <w:proofErr w:type="spellEnd"/>
      <w:r w:rsidRPr="00555FC0">
        <w:rPr>
          <w:rFonts w:ascii="Times New Roman" w:hAnsi="Times New Roman" w:cs="Times New Roman"/>
          <w:lang w:val="ru-RU"/>
        </w:rPr>
        <w:t xml:space="preserve"> з </w:t>
      </w:r>
      <w:proofErr w:type="spellStart"/>
      <w:r w:rsidRPr="00555FC0">
        <w:rPr>
          <w:rFonts w:ascii="Times New Roman" w:hAnsi="Times New Roman" w:cs="Times New Roman"/>
          <w:lang w:val="ru-RU"/>
        </w:rPr>
        <w:t>діючих</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тарифів</w:t>
      </w:r>
      <w:proofErr w:type="spellEnd"/>
      <w:r w:rsidRPr="00555FC0">
        <w:rPr>
          <w:rFonts w:ascii="Times New Roman" w:hAnsi="Times New Roman" w:cs="Times New Roman"/>
          <w:lang w:val="ru-RU"/>
        </w:rPr>
        <w:t xml:space="preserve"> і ставок ПАТ «</w:t>
      </w:r>
      <w:proofErr w:type="spellStart"/>
      <w:r w:rsidRPr="00555FC0">
        <w:rPr>
          <w:rFonts w:ascii="Times New Roman" w:hAnsi="Times New Roman" w:cs="Times New Roman"/>
          <w:lang w:val="ru-RU"/>
        </w:rPr>
        <w:t>Укрзалізниці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сумарно</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накопичувально</w:t>
      </w:r>
      <w:proofErr w:type="spellEnd"/>
      <w:r w:rsidRPr="00555FC0">
        <w:rPr>
          <w:rFonts w:ascii="Times New Roman" w:hAnsi="Times New Roman" w:cs="Times New Roman"/>
          <w:lang w:val="ru-RU"/>
        </w:rPr>
        <w:t xml:space="preserve"> за такими </w:t>
      </w:r>
      <w:proofErr w:type="spellStart"/>
      <w:r w:rsidRPr="00555FC0">
        <w:rPr>
          <w:rFonts w:ascii="Times New Roman" w:hAnsi="Times New Roman" w:cs="Times New Roman"/>
          <w:lang w:val="ru-RU"/>
        </w:rPr>
        <w:t>статтями</w:t>
      </w:r>
      <w:proofErr w:type="spellEnd"/>
      <w:r w:rsidRPr="00555FC0">
        <w:rPr>
          <w:rFonts w:ascii="Times New Roman" w:hAnsi="Times New Roman" w:cs="Times New Roman"/>
          <w:lang w:val="ru-RU"/>
        </w:rPr>
        <w:t>:</w:t>
      </w:r>
    </w:p>
    <w:p w14:paraId="4B74078A" w14:textId="77777777" w:rsidR="00555FC0" w:rsidRPr="00555FC0" w:rsidRDefault="00555FC0" w:rsidP="00555FC0">
      <w:pPr>
        <w:rPr>
          <w:rFonts w:ascii="Times New Roman" w:hAnsi="Times New Roman" w:cs="Times New Roman"/>
          <w:lang w:val="ru-RU"/>
        </w:rPr>
      </w:pPr>
      <w:r w:rsidRPr="00555FC0">
        <w:rPr>
          <w:rFonts w:ascii="Times New Roman" w:hAnsi="Times New Roman" w:cs="Times New Roman"/>
          <w:lang w:val="ru-RU"/>
        </w:rPr>
        <w:t>-</w:t>
      </w:r>
      <w:r w:rsidRPr="00555FC0">
        <w:rPr>
          <w:rFonts w:ascii="Times New Roman" w:hAnsi="Times New Roman" w:cs="Times New Roman"/>
          <w:lang w:val="ru-RU"/>
        </w:rPr>
        <w:tab/>
        <w:t xml:space="preserve">плата за </w:t>
      </w:r>
      <w:proofErr w:type="spellStart"/>
      <w:r w:rsidRPr="00555FC0">
        <w:rPr>
          <w:rFonts w:ascii="Times New Roman" w:hAnsi="Times New Roman" w:cs="Times New Roman"/>
          <w:lang w:val="ru-RU"/>
        </w:rPr>
        <w:t>користування</w:t>
      </w:r>
      <w:proofErr w:type="spellEnd"/>
      <w:r w:rsidRPr="00555FC0">
        <w:rPr>
          <w:rFonts w:ascii="Times New Roman" w:hAnsi="Times New Roman" w:cs="Times New Roman"/>
          <w:lang w:val="ru-RU"/>
        </w:rPr>
        <w:t xml:space="preserve"> вагонами;</w:t>
      </w:r>
    </w:p>
    <w:p w14:paraId="3D52288D" w14:textId="77777777" w:rsidR="00555FC0" w:rsidRPr="00555FC0" w:rsidRDefault="00555FC0" w:rsidP="00555FC0">
      <w:pPr>
        <w:rPr>
          <w:rFonts w:ascii="Times New Roman" w:hAnsi="Times New Roman" w:cs="Times New Roman"/>
          <w:lang w:val="ru-RU"/>
        </w:rPr>
      </w:pPr>
      <w:r w:rsidRPr="00555FC0">
        <w:rPr>
          <w:rFonts w:ascii="Times New Roman" w:hAnsi="Times New Roman" w:cs="Times New Roman"/>
          <w:lang w:val="ru-RU"/>
        </w:rPr>
        <w:t>-</w:t>
      </w:r>
      <w:r w:rsidRPr="00555FC0">
        <w:rPr>
          <w:rFonts w:ascii="Times New Roman" w:hAnsi="Times New Roman" w:cs="Times New Roman"/>
          <w:lang w:val="ru-RU"/>
        </w:rPr>
        <w:tab/>
        <w:t xml:space="preserve">плата за </w:t>
      </w:r>
      <w:proofErr w:type="spellStart"/>
      <w:r w:rsidRPr="00555FC0">
        <w:rPr>
          <w:rFonts w:ascii="Times New Roman" w:hAnsi="Times New Roman" w:cs="Times New Roman"/>
          <w:lang w:val="ru-RU"/>
        </w:rPr>
        <w:t>зберігання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вантажу</w:t>
      </w:r>
      <w:proofErr w:type="spellEnd"/>
      <w:r w:rsidRPr="00555FC0">
        <w:rPr>
          <w:rFonts w:ascii="Times New Roman" w:hAnsi="Times New Roman" w:cs="Times New Roman"/>
          <w:lang w:val="ru-RU"/>
        </w:rPr>
        <w:t xml:space="preserve"> в вагонах (у </w:t>
      </w:r>
      <w:proofErr w:type="spellStart"/>
      <w:r w:rsidRPr="00555FC0">
        <w:rPr>
          <w:rFonts w:ascii="Times New Roman" w:hAnsi="Times New Roman" w:cs="Times New Roman"/>
          <w:lang w:val="ru-RU"/>
        </w:rPr>
        <w:t>разі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використання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вагонів</w:t>
      </w:r>
      <w:proofErr w:type="spellEnd"/>
      <w:r w:rsidRPr="00555FC0">
        <w:rPr>
          <w:rFonts w:ascii="Times New Roman" w:hAnsi="Times New Roman" w:cs="Times New Roman"/>
          <w:lang w:val="ru-RU"/>
        </w:rPr>
        <w:t xml:space="preserve"> ПАТ «</w:t>
      </w:r>
      <w:proofErr w:type="spellStart"/>
      <w:r w:rsidRPr="00555FC0">
        <w:rPr>
          <w:rFonts w:ascii="Times New Roman" w:hAnsi="Times New Roman" w:cs="Times New Roman"/>
          <w:lang w:val="ru-RU"/>
        </w:rPr>
        <w:t>Укрзалізниця</w:t>
      </w:r>
      <w:proofErr w:type="spellEnd"/>
      <w:r w:rsidRPr="00555FC0">
        <w:rPr>
          <w:rFonts w:ascii="Times New Roman" w:hAnsi="Times New Roman" w:cs="Times New Roman"/>
          <w:lang w:val="ru-RU"/>
        </w:rPr>
        <w:t xml:space="preserve">» на </w:t>
      </w:r>
      <w:proofErr w:type="spellStart"/>
      <w:r w:rsidRPr="00555FC0">
        <w:rPr>
          <w:rFonts w:ascii="Times New Roman" w:hAnsi="Times New Roman" w:cs="Times New Roman"/>
          <w:lang w:val="ru-RU"/>
        </w:rPr>
        <w:t>коліях</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Укрзалізниці</w:t>
      </w:r>
      <w:proofErr w:type="spellEnd"/>
      <w:r w:rsidRPr="00555FC0">
        <w:rPr>
          <w:rFonts w:ascii="Times New Roman" w:hAnsi="Times New Roman" w:cs="Times New Roman"/>
          <w:lang w:val="ru-RU"/>
        </w:rPr>
        <w:t>»);</w:t>
      </w:r>
    </w:p>
    <w:p w14:paraId="13EA86E3" w14:textId="77777777" w:rsidR="00555FC0" w:rsidRPr="00555FC0" w:rsidRDefault="00555FC0" w:rsidP="00555FC0">
      <w:pPr>
        <w:rPr>
          <w:rFonts w:ascii="Times New Roman" w:hAnsi="Times New Roman" w:cs="Times New Roman"/>
          <w:lang w:val="ru-RU"/>
        </w:rPr>
      </w:pPr>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інші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супуні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послуги</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або</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роботи</w:t>
      </w:r>
      <w:proofErr w:type="spellEnd"/>
      <w:r w:rsidRPr="00555FC0">
        <w:rPr>
          <w:rFonts w:ascii="Times New Roman" w:hAnsi="Times New Roman" w:cs="Times New Roman"/>
          <w:lang w:val="ru-RU"/>
        </w:rPr>
        <w:t>.</w:t>
      </w:r>
    </w:p>
    <w:p w14:paraId="274567E4" w14:textId="77777777" w:rsidR="00555FC0" w:rsidRPr="00555FC0" w:rsidRDefault="00555FC0" w:rsidP="00555FC0">
      <w:pPr>
        <w:rPr>
          <w:rFonts w:ascii="Times New Roman" w:hAnsi="Times New Roman" w:cs="Times New Roman"/>
          <w:lang w:val="ru-RU"/>
        </w:rPr>
      </w:pPr>
      <w:proofErr w:type="spellStart"/>
      <w:r w:rsidRPr="00555FC0">
        <w:rPr>
          <w:rFonts w:ascii="Times New Roman" w:hAnsi="Times New Roman" w:cs="Times New Roman"/>
          <w:lang w:val="ru-RU"/>
        </w:rPr>
        <w:t>Підставою</w:t>
      </w:r>
      <w:proofErr w:type="spellEnd"/>
      <w:r w:rsidRPr="00555FC0">
        <w:rPr>
          <w:rFonts w:ascii="Times New Roman" w:hAnsi="Times New Roman" w:cs="Times New Roman"/>
          <w:lang w:val="ru-RU"/>
        </w:rPr>
        <w:t xml:space="preserve"> для </w:t>
      </w:r>
      <w:proofErr w:type="spellStart"/>
      <w:r w:rsidRPr="00555FC0">
        <w:rPr>
          <w:rFonts w:ascii="Times New Roman" w:hAnsi="Times New Roman" w:cs="Times New Roman"/>
          <w:lang w:val="ru-RU"/>
        </w:rPr>
        <w:t>розрахунків</w:t>
      </w:r>
      <w:proofErr w:type="spellEnd"/>
      <w:r w:rsidRPr="00555FC0">
        <w:rPr>
          <w:rFonts w:ascii="Times New Roman" w:hAnsi="Times New Roman" w:cs="Times New Roman"/>
          <w:lang w:val="ru-RU"/>
        </w:rPr>
        <w:t xml:space="preserve"> є Акт з </w:t>
      </w:r>
      <w:proofErr w:type="spellStart"/>
      <w:r w:rsidRPr="00555FC0">
        <w:rPr>
          <w:rFonts w:ascii="Times New Roman" w:hAnsi="Times New Roman" w:cs="Times New Roman"/>
          <w:lang w:val="ru-RU"/>
        </w:rPr>
        <w:t>калькуляцією</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витрат</w:t>
      </w:r>
      <w:proofErr w:type="spellEnd"/>
      <w:r w:rsidRPr="00555FC0">
        <w:rPr>
          <w:rFonts w:ascii="Times New Roman" w:hAnsi="Times New Roman" w:cs="Times New Roman"/>
          <w:lang w:val="ru-RU"/>
        </w:rPr>
        <w:t xml:space="preserve"> у </w:t>
      </w:r>
      <w:proofErr w:type="spellStart"/>
      <w:r w:rsidRPr="00555FC0">
        <w:rPr>
          <w:rFonts w:ascii="Times New Roman" w:hAnsi="Times New Roman" w:cs="Times New Roman"/>
          <w:lang w:val="ru-RU"/>
        </w:rPr>
        <w:t>відповідності</w:t>
      </w:r>
      <w:proofErr w:type="spellEnd"/>
      <w:r w:rsidRPr="00555FC0">
        <w:rPr>
          <w:rFonts w:ascii="Times New Roman" w:hAnsi="Times New Roman" w:cs="Times New Roman"/>
          <w:lang w:val="ru-RU"/>
        </w:rPr>
        <w:t xml:space="preserve"> з </w:t>
      </w:r>
      <w:proofErr w:type="spellStart"/>
      <w:r w:rsidRPr="00555FC0">
        <w:rPr>
          <w:rFonts w:ascii="Times New Roman" w:hAnsi="Times New Roman" w:cs="Times New Roman"/>
          <w:lang w:val="ru-RU"/>
        </w:rPr>
        <w:t>діючими</w:t>
      </w:r>
      <w:proofErr w:type="spellEnd"/>
      <w:r w:rsidRPr="00555FC0">
        <w:rPr>
          <w:rFonts w:ascii="Times New Roman" w:hAnsi="Times New Roman" w:cs="Times New Roman"/>
          <w:lang w:val="ru-RU"/>
        </w:rPr>
        <w:t xml:space="preserve"> правилами, тарифами і ставками ПАТ «</w:t>
      </w:r>
      <w:proofErr w:type="spellStart"/>
      <w:r w:rsidRPr="00555FC0">
        <w:rPr>
          <w:rFonts w:ascii="Times New Roman" w:hAnsi="Times New Roman" w:cs="Times New Roman"/>
          <w:lang w:val="ru-RU"/>
        </w:rPr>
        <w:t>Укрзалізниці</w:t>
      </w:r>
      <w:proofErr w:type="spellEnd"/>
      <w:r w:rsidRPr="00555FC0">
        <w:rPr>
          <w:rFonts w:ascii="Times New Roman" w:hAnsi="Times New Roman" w:cs="Times New Roman"/>
          <w:lang w:val="ru-RU"/>
        </w:rPr>
        <w:t xml:space="preserve">», «Правилами </w:t>
      </w:r>
      <w:proofErr w:type="spellStart"/>
      <w:r w:rsidRPr="00555FC0">
        <w:rPr>
          <w:rFonts w:ascii="Times New Roman" w:hAnsi="Times New Roman" w:cs="Times New Roman"/>
          <w:lang w:val="ru-RU"/>
        </w:rPr>
        <w:t>користування</w:t>
      </w:r>
      <w:proofErr w:type="spellEnd"/>
      <w:r w:rsidRPr="00555FC0">
        <w:rPr>
          <w:rFonts w:ascii="Times New Roman" w:hAnsi="Times New Roman" w:cs="Times New Roman"/>
          <w:lang w:val="ru-RU"/>
        </w:rPr>
        <w:t xml:space="preserve"> вагонами і контейнерами» та «</w:t>
      </w:r>
      <w:proofErr w:type="spellStart"/>
      <w:r w:rsidRPr="00555FC0">
        <w:rPr>
          <w:rFonts w:ascii="Times New Roman" w:hAnsi="Times New Roman" w:cs="Times New Roman"/>
          <w:lang w:val="ru-RU"/>
        </w:rPr>
        <w:t>Збірником</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тарифів</w:t>
      </w:r>
      <w:proofErr w:type="spellEnd"/>
      <w:r w:rsidRPr="00555FC0">
        <w:rPr>
          <w:rFonts w:ascii="Times New Roman" w:hAnsi="Times New Roman" w:cs="Times New Roman"/>
          <w:lang w:val="ru-RU"/>
        </w:rPr>
        <w:t xml:space="preserve"> на </w:t>
      </w:r>
      <w:proofErr w:type="spellStart"/>
      <w:r w:rsidRPr="00555FC0">
        <w:rPr>
          <w:rFonts w:ascii="Times New Roman" w:hAnsi="Times New Roman" w:cs="Times New Roman"/>
          <w:lang w:val="ru-RU"/>
        </w:rPr>
        <w:t>перевезення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вантажів</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залізничним</w:t>
      </w:r>
      <w:proofErr w:type="spellEnd"/>
      <w:r w:rsidRPr="00555FC0">
        <w:rPr>
          <w:rFonts w:ascii="Times New Roman" w:hAnsi="Times New Roman" w:cs="Times New Roman"/>
          <w:lang w:val="ru-RU"/>
        </w:rPr>
        <w:t xml:space="preserve"> транспортом у межах </w:t>
      </w:r>
      <w:proofErr w:type="spellStart"/>
      <w:r w:rsidRPr="00555FC0">
        <w:rPr>
          <w:rFonts w:ascii="Times New Roman" w:hAnsi="Times New Roman" w:cs="Times New Roman"/>
          <w:lang w:val="ru-RU"/>
        </w:rPr>
        <w:t>України</w:t>
      </w:r>
      <w:proofErr w:type="spellEnd"/>
      <w:r w:rsidRPr="00555FC0">
        <w:rPr>
          <w:rFonts w:ascii="Times New Roman" w:hAnsi="Times New Roman" w:cs="Times New Roman"/>
          <w:lang w:val="ru-RU"/>
        </w:rPr>
        <w:t xml:space="preserve"> та </w:t>
      </w:r>
      <w:proofErr w:type="spellStart"/>
      <w:r w:rsidRPr="00555FC0">
        <w:rPr>
          <w:rFonts w:ascii="Times New Roman" w:hAnsi="Times New Roman" w:cs="Times New Roman"/>
          <w:lang w:val="ru-RU"/>
        </w:rPr>
        <w:t>пов'язані</w:t>
      </w:r>
      <w:proofErr w:type="spellEnd"/>
      <w:r w:rsidRPr="00555FC0">
        <w:rPr>
          <w:rFonts w:ascii="Times New Roman" w:hAnsi="Times New Roman" w:cs="Times New Roman"/>
          <w:lang w:val="ru-RU"/>
        </w:rPr>
        <w:t xml:space="preserve"> з ними </w:t>
      </w:r>
      <w:proofErr w:type="spellStart"/>
      <w:r w:rsidRPr="00555FC0">
        <w:rPr>
          <w:rFonts w:ascii="Times New Roman" w:hAnsi="Times New Roman" w:cs="Times New Roman"/>
          <w:lang w:val="ru-RU"/>
        </w:rPr>
        <w:t>послуги</w:t>
      </w:r>
      <w:proofErr w:type="spellEnd"/>
      <w:r w:rsidRPr="00555FC0">
        <w:rPr>
          <w:rFonts w:ascii="Times New Roman" w:hAnsi="Times New Roman" w:cs="Times New Roman"/>
          <w:lang w:val="ru-RU"/>
        </w:rPr>
        <w:t>».</w:t>
      </w:r>
    </w:p>
    <w:p w14:paraId="2CAF5CDD" w14:textId="54011033" w:rsidR="00555FC0" w:rsidRPr="00555FC0" w:rsidRDefault="00555FC0" w:rsidP="00555FC0">
      <w:pPr>
        <w:rPr>
          <w:rFonts w:ascii="Times New Roman" w:hAnsi="Times New Roman" w:cs="Times New Roman"/>
          <w:lang w:val="ru-RU"/>
        </w:rPr>
      </w:pPr>
      <w:r w:rsidRPr="00B62403">
        <w:rPr>
          <w:rFonts w:ascii="Times New Roman" w:hAnsi="Times New Roman" w:cs="Times New Roman"/>
          <w:b/>
          <w:bCs/>
          <w:lang w:val="ru-RU"/>
        </w:rPr>
        <w:t>11.2.2.</w:t>
      </w:r>
      <w:r w:rsidRPr="00555FC0">
        <w:rPr>
          <w:rFonts w:ascii="Times New Roman" w:hAnsi="Times New Roman" w:cs="Times New Roman"/>
          <w:lang w:val="ru-RU"/>
        </w:rPr>
        <w:t xml:space="preserve"> У </w:t>
      </w:r>
      <w:proofErr w:type="spellStart"/>
      <w:r w:rsidRPr="00555FC0">
        <w:rPr>
          <w:rFonts w:ascii="Times New Roman" w:hAnsi="Times New Roman" w:cs="Times New Roman"/>
          <w:lang w:val="ru-RU"/>
        </w:rPr>
        <w:t>разі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виявлення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вагонів</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із</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залишками</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фумігантів</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Замовник</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зобов'язаний</w:t>
      </w:r>
      <w:proofErr w:type="spellEnd"/>
      <w:r w:rsidRPr="00555FC0">
        <w:rPr>
          <w:rFonts w:ascii="Times New Roman" w:hAnsi="Times New Roman" w:cs="Times New Roman"/>
          <w:lang w:val="ru-RU"/>
        </w:rPr>
        <w:t xml:space="preserve"> на </w:t>
      </w:r>
      <w:proofErr w:type="spellStart"/>
      <w:r w:rsidRPr="00555FC0">
        <w:rPr>
          <w:rFonts w:ascii="Times New Roman" w:hAnsi="Times New Roman" w:cs="Times New Roman"/>
          <w:lang w:val="ru-RU"/>
        </w:rPr>
        <w:t>протязі</w:t>
      </w:r>
      <w:proofErr w:type="spellEnd"/>
      <w:r w:rsidRPr="00555FC0">
        <w:rPr>
          <w:rFonts w:ascii="Times New Roman" w:hAnsi="Times New Roman" w:cs="Times New Roman"/>
          <w:lang w:val="ru-RU"/>
        </w:rPr>
        <w:t xml:space="preserve"> 5 (</w:t>
      </w:r>
      <w:proofErr w:type="spellStart"/>
      <w:r w:rsidRPr="00555FC0">
        <w:rPr>
          <w:rFonts w:ascii="Times New Roman" w:hAnsi="Times New Roman" w:cs="Times New Roman"/>
          <w:lang w:val="ru-RU"/>
        </w:rPr>
        <w:t>п’яти</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банківських</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днів</w:t>
      </w:r>
      <w:proofErr w:type="spellEnd"/>
      <w:r w:rsidRPr="00555FC0">
        <w:rPr>
          <w:rFonts w:ascii="Times New Roman" w:hAnsi="Times New Roman" w:cs="Times New Roman"/>
          <w:lang w:val="ru-RU"/>
        </w:rPr>
        <w:t xml:space="preserve"> з моменту </w:t>
      </w:r>
      <w:proofErr w:type="spellStart"/>
      <w:r w:rsidRPr="00555FC0">
        <w:rPr>
          <w:rFonts w:ascii="Times New Roman" w:hAnsi="Times New Roman" w:cs="Times New Roman"/>
          <w:lang w:val="ru-RU"/>
        </w:rPr>
        <w:t>виставлення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рахунку</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оплатити</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Виконавцю</w:t>
      </w:r>
      <w:proofErr w:type="spellEnd"/>
      <w:r w:rsidRPr="00555FC0">
        <w:rPr>
          <w:rFonts w:ascii="Times New Roman" w:hAnsi="Times New Roman" w:cs="Times New Roman"/>
          <w:lang w:val="ru-RU"/>
        </w:rPr>
        <w:t xml:space="preserve"> </w:t>
      </w:r>
      <w:proofErr w:type="spellStart"/>
      <w:ins w:id="745" w:author="OLENA PASHKOVA (NEPTUNE.UA)" w:date="2023-11-16T05:17:00Z">
        <w:r w:rsidR="006B38BB">
          <w:rPr>
            <w:rFonts w:ascii="Times New Roman" w:hAnsi="Times New Roman" w:cs="Times New Roman"/>
            <w:lang w:val="ru-RU"/>
          </w:rPr>
          <w:t>штрафну</w:t>
        </w:r>
        <w:proofErr w:type="spellEnd"/>
        <w:r w:rsidR="006B38BB">
          <w:rPr>
            <w:rFonts w:ascii="Times New Roman" w:hAnsi="Times New Roman" w:cs="Times New Roman"/>
            <w:lang w:val="ru-RU"/>
          </w:rPr>
          <w:t xml:space="preserve"> </w:t>
        </w:r>
        <w:proofErr w:type="spellStart"/>
        <w:r w:rsidR="006B38BB">
          <w:rPr>
            <w:rFonts w:ascii="Times New Roman" w:hAnsi="Times New Roman" w:cs="Times New Roman"/>
            <w:lang w:val="ru-RU"/>
          </w:rPr>
          <w:t>санкцію</w:t>
        </w:r>
        <w:proofErr w:type="spellEnd"/>
        <w:r w:rsidR="006B38BB">
          <w:rPr>
            <w:rFonts w:ascii="Times New Roman" w:hAnsi="Times New Roman" w:cs="Times New Roman"/>
            <w:lang w:val="ru-RU"/>
          </w:rPr>
          <w:t xml:space="preserve"> </w:t>
        </w:r>
      </w:ins>
      <w:del w:id="746" w:author="OLENA PASHKOVA (NEPTUNE.UA)" w:date="2023-11-16T05:17:00Z">
        <w:r w:rsidRPr="00555FC0" w:rsidDel="006B38BB">
          <w:rPr>
            <w:rFonts w:ascii="Times New Roman" w:hAnsi="Times New Roman" w:cs="Times New Roman"/>
            <w:lang w:val="ru-RU"/>
          </w:rPr>
          <w:delText xml:space="preserve">завчасно </w:delText>
        </w:r>
        <w:r w:rsidRPr="00555FC0" w:rsidDel="006B38BB">
          <w:rPr>
            <w:rFonts w:ascii="Times New Roman" w:hAnsi="Times New Roman" w:cs="Times New Roman"/>
            <w:lang w:val="ru-RU"/>
          </w:rPr>
          <w:lastRenderedPageBreak/>
          <w:delText xml:space="preserve">обумовлені збитки  </w:delText>
        </w:r>
      </w:del>
      <w:r w:rsidRPr="00555FC0">
        <w:rPr>
          <w:rFonts w:ascii="Times New Roman" w:hAnsi="Times New Roman" w:cs="Times New Roman"/>
          <w:lang w:val="ru-RU"/>
        </w:rPr>
        <w:t xml:space="preserve">в </w:t>
      </w:r>
      <w:proofErr w:type="spellStart"/>
      <w:r w:rsidRPr="00555FC0">
        <w:rPr>
          <w:rFonts w:ascii="Times New Roman" w:hAnsi="Times New Roman" w:cs="Times New Roman"/>
          <w:lang w:val="ru-RU"/>
        </w:rPr>
        <w:t>розмірі</w:t>
      </w:r>
      <w:proofErr w:type="spellEnd"/>
      <w:r w:rsidRPr="00555FC0">
        <w:rPr>
          <w:rFonts w:ascii="Times New Roman" w:hAnsi="Times New Roman" w:cs="Times New Roman"/>
          <w:lang w:val="ru-RU"/>
        </w:rPr>
        <w:t xml:space="preserve"> </w:t>
      </w:r>
      <w:proofErr w:type="spellStart"/>
      <w:ins w:id="747" w:author="OLENA PASHKOVA (NEPTUNE.UA)" w:date="2023-11-16T05:17:00Z">
        <w:r w:rsidR="006B38BB">
          <w:rPr>
            <w:rFonts w:ascii="Times New Roman" w:hAnsi="Times New Roman" w:cs="Times New Roman"/>
            <w:lang w:val="ru-RU"/>
          </w:rPr>
          <w:t>що</w:t>
        </w:r>
        <w:proofErr w:type="spellEnd"/>
        <w:r w:rsidR="006B38BB">
          <w:rPr>
            <w:rFonts w:ascii="Times New Roman" w:hAnsi="Times New Roman" w:cs="Times New Roman"/>
            <w:lang w:val="ru-RU"/>
          </w:rPr>
          <w:t xml:space="preserve"> </w:t>
        </w:r>
        <w:proofErr w:type="spellStart"/>
        <w:r w:rsidR="006B38BB">
          <w:rPr>
            <w:rFonts w:ascii="Times New Roman" w:hAnsi="Times New Roman" w:cs="Times New Roman"/>
            <w:lang w:val="ru-RU"/>
          </w:rPr>
          <w:t>дорівнює</w:t>
        </w:r>
        <w:proofErr w:type="spellEnd"/>
        <w:r w:rsidR="006B38BB">
          <w:rPr>
            <w:rFonts w:ascii="Times New Roman" w:hAnsi="Times New Roman" w:cs="Times New Roman"/>
            <w:lang w:val="ru-RU"/>
          </w:rPr>
          <w:t xml:space="preserve"> </w:t>
        </w:r>
      </w:ins>
      <w:ins w:id="748" w:author="OLENA PASHKOVA (NEPTUNE.UA)" w:date="2023-11-16T05:18:00Z">
        <w:r w:rsidR="006B38BB">
          <w:rPr>
            <w:rFonts w:ascii="Times New Roman" w:hAnsi="Times New Roman" w:cs="Times New Roman"/>
            <w:lang w:val="ru-RU"/>
          </w:rPr>
          <w:t xml:space="preserve">гривневому </w:t>
        </w:r>
      </w:ins>
      <w:proofErr w:type="spellStart"/>
      <w:ins w:id="749" w:author="OLENA PASHKOVA (NEPTUNE.UA)" w:date="2023-11-16T05:17:00Z">
        <w:r w:rsidR="006B38BB">
          <w:rPr>
            <w:rFonts w:ascii="Times New Roman" w:hAnsi="Times New Roman" w:cs="Times New Roman"/>
            <w:lang w:val="ru-RU"/>
          </w:rPr>
          <w:t>еквіваленту</w:t>
        </w:r>
        <w:proofErr w:type="spellEnd"/>
        <w:r w:rsidR="006B38BB">
          <w:rPr>
            <w:rFonts w:ascii="Times New Roman" w:hAnsi="Times New Roman" w:cs="Times New Roman"/>
            <w:lang w:val="ru-RU"/>
          </w:rPr>
          <w:t xml:space="preserve"> </w:t>
        </w:r>
      </w:ins>
      <w:r w:rsidRPr="00555FC0">
        <w:rPr>
          <w:rFonts w:ascii="Times New Roman" w:hAnsi="Times New Roman" w:cs="Times New Roman"/>
          <w:lang w:val="ru-RU"/>
        </w:rPr>
        <w:t xml:space="preserve">50,00 </w:t>
      </w:r>
      <w:proofErr w:type="spellStart"/>
      <w:r w:rsidRPr="00555FC0">
        <w:rPr>
          <w:rFonts w:ascii="Times New Roman" w:hAnsi="Times New Roman" w:cs="Times New Roman"/>
          <w:lang w:val="ru-RU"/>
        </w:rPr>
        <w:t>доларів</w:t>
      </w:r>
      <w:proofErr w:type="spellEnd"/>
      <w:r w:rsidRPr="00555FC0">
        <w:rPr>
          <w:rFonts w:ascii="Times New Roman" w:hAnsi="Times New Roman" w:cs="Times New Roman"/>
          <w:lang w:val="ru-RU"/>
        </w:rPr>
        <w:t xml:space="preserve"> США </w:t>
      </w:r>
      <w:ins w:id="750" w:author="OLENA PASHKOVA (NEPTUNE.UA)" w:date="2023-11-16T05:17:00Z">
        <w:r w:rsidR="006B38BB">
          <w:rPr>
            <w:rFonts w:ascii="Times New Roman" w:hAnsi="Times New Roman" w:cs="Times New Roman"/>
            <w:lang w:val="ru-RU"/>
          </w:rPr>
          <w:t xml:space="preserve">за курсом НБУ на момент </w:t>
        </w:r>
        <w:proofErr w:type="spellStart"/>
        <w:r w:rsidR="006B38BB">
          <w:rPr>
            <w:rFonts w:ascii="Times New Roman" w:hAnsi="Times New Roman" w:cs="Times New Roman"/>
            <w:lang w:val="ru-RU"/>
          </w:rPr>
          <w:t>виставлення</w:t>
        </w:r>
        <w:proofErr w:type="spellEnd"/>
        <w:r w:rsidR="006B38BB">
          <w:rPr>
            <w:rFonts w:ascii="Times New Roman" w:hAnsi="Times New Roman" w:cs="Times New Roman"/>
            <w:lang w:val="ru-RU"/>
          </w:rPr>
          <w:t xml:space="preserve"> </w:t>
        </w:r>
        <w:proofErr w:type="spellStart"/>
        <w:r w:rsidR="006B38BB">
          <w:rPr>
            <w:rFonts w:ascii="Times New Roman" w:hAnsi="Times New Roman" w:cs="Times New Roman"/>
            <w:lang w:val="ru-RU"/>
          </w:rPr>
          <w:t>рахунку</w:t>
        </w:r>
        <w:proofErr w:type="spellEnd"/>
        <w:r w:rsidR="006B38BB">
          <w:rPr>
            <w:rFonts w:ascii="Times New Roman" w:hAnsi="Times New Roman" w:cs="Times New Roman"/>
            <w:lang w:val="ru-RU"/>
          </w:rPr>
          <w:t xml:space="preserve"> </w:t>
        </w:r>
      </w:ins>
      <w:r w:rsidRPr="00555FC0">
        <w:rPr>
          <w:rFonts w:ascii="Times New Roman" w:hAnsi="Times New Roman" w:cs="Times New Roman"/>
          <w:lang w:val="ru-RU"/>
        </w:rPr>
        <w:t xml:space="preserve">за вагон на добу. </w:t>
      </w:r>
      <w:proofErr w:type="spellStart"/>
      <w:r w:rsidRPr="00555FC0">
        <w:rPr>
          <w:rFonts w:ascii="Times New Roman" w:hAnsi="Times New Roman" w:cs="Times New Roman"/>
          <w:lang w:val="ru-RU"/>
        </w:rPr>
        <w:t>Всі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витрати</w:t>
      </w:r>
      <w:proofErr w:type="spellEnd"/>
      <w:r w:rsidRPr="00555FC0">
        <w:rPr>
          <w:rFonts w:ascii="Times New Roman" w:hAnsi="Times New Roman" w:cs="Times New Roman"/>
          <w:lang w:val="ru-RU"/>
        </w:rPr>
        <w:t xml:space="preserve"> у </w:t>
      </w:r>
      <w:proofErr w:type="spellStart"/>
      <w:r w:rsidRPr="00555FC0">
        <w:rPr>
          <w:rFonts w:ascii="Times New Roman" w:hAnsi="Times New Roman" w:cs="Times New Roman"/>
          <w:lang w:val="ru-RU"/>
        </w:rPr>
        <w:t>зв’язку</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із</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відхиленням</w:t>
      </w:r>
      <w:proofErr w:type="spellEnd"/>
      <w:r w:rsidRPr="00555FC0">
        <w:rPr>
          <w:rFonts w:ascii="Times New Roman" w:hAnsi="Times New Roman" w:cs="Times New Roman"/>
          <w:lang w:val="ru-RU"/>
        </w:rPr>
        <w:t xml:space="preserve">, на </w:t>
      </w:r>
      <w:proofErr w:type="spellStart"/>
      <w:r w:rsidRPr="00555FC0">
        <w:rPr>
          <w:rFonts w:ascii="Times New Roman" w:hAnsi="Times New Roman" w:cs="Times New Roman"/>
          <w:lang w:val="ru-RU"/>
        </w:rPr>
        <w:t>дегазацію</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простій</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вагонів</w:t>
      </w:r>
      <w:proofErr w:type="spellEnd"/>
      <w:r w:rsidRPr="00555FC0">
        <w:rPr>
          <w:rFonts w:ascii="Times New Roman" w:hAnsi="Times New Roman" w:cs="Times New Roman"/>
          <w:lang w:val="ru-RU"/>
        </w:rPr>
        <w:t xml:space="preserve"> для </w:t>
      </w:r>
      <w:proofErr w:type="spellStart"/>
      <w:r w:rsidRPr="00555FC0">
        <w:rPr>
          <w:rFonts w:ascii="Times New Roman" w:hAnsi="Times New Roman" w:cs="Times New Roman"/>
          <w:lang w:val="ru-RU"/>
        </w:rPr>
        <w:t>дегазації</w:t>
      </w:r>
      <w:proofErr w:type="spellEnd"/>
      <w:r w:rsidRPr="00555FC0">
        <w:rPr>
          <w:rFonts w:ascii="Times New Roman" w:hAnsi="Times New Roman" w:cs="Times New Roman"/>
          <w:lang w:val="ru-RU"/>
        </w:rPr>
        <w:t xml:space="preserve"> - за </w:t>
      </w:r>
      <w:proofErr w:type="spellStart"/>
      <w:r w:rsidRPr="00555FC0">
        <w:rPr>
          <w:rFonts w:ascii="Times New Roman" w:hAnsi="Times New Roman" w:cs="Times New Roman"/>
          <w:lang w:val="ru-RU"/>
        </w:rPr>
        <w:t>рахунок</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Замовника</w:t>
      </w:r>
      <w:proofErr w:type="spellEnd"/>
      <w:r w:rsidRPr="00555FC0">
        <w:rPr>
          <w:rFonts w:ascii="Times New Roman" w:hAnsi="Times New Roman" w:cs="Times New Roman"/>
          <w:lang w:val="ru-RU"/>
        </w:rPr>
        <w:t>.</w:t>
      </w:r>
    </w:p>
    <w:p w14:paraId="50A80313" w14:textId="1E9D7158" w:rsidR="001B0877" w:rsidRDefault="00555FC0" w:rsidP="00555FC0">
      <w:pPr>
        <w:rPr>
          <w:rFonts w:ascii="Times New Roman" w:hAnsi="Times New Roman" w:cs="Times New Roman"/>
          <w:lang w:val="ru-RU"/>
        </w:rPr>
      </w:pPr>
      <w:r w:rsidRPr="00B62403">
        <w:rPr>
          <w:rFonts w:ascii="Times New Roman" w:hAnsi="Times New Roman" w:cs="Times New Roman"/>
          <w:b/>
          <w:bCs/>
          <w:lang w:val="ru-RU"/>
        </w:rPr>
        <w:t>11.2.3.</w:t>
      </w:r>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Замовник</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зобов'язаний</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розпорядитися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некондиційним</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вантажем</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протягом</w:t>
      </w:r>
      <w:proofErr w:type="spellEnd"/>
      <w:r w:rsidRPr="00555FC0">
        <w:rPr>
          <w:rFonts w:ascii="Times New Roman" w:hAnsi="Times New Roman" w:cs="Times New Roman"/>
          <w:lang w:val="ru-RU"/>
        </w:rPr>
        <w:t xml:space="preserve"> 3 (</w:t>
      </w:r>
      <w:proofErr w:type="spellStart"/>
      <w:r w:rsidRPr="00555FC0">
        <w:rPr>
          <w:rFonts w:ascii="Times New Roman" w:hAnsi="Times New Roman" w:cs="Times New Roman"/>
          <w:lang w:val="ru-RU"/>
        </w:rPr>
        <w:t>трьох</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днів</w:t>
      </w:r>
      <w:proofErr w:type="spellEnd"/>
      <w:r w:rsidRPr="00555FC0">
        <w:rPr>
          <w:rFonts w:ascii="Times New Roman" w:hAnsi="Times New Roman" w:cs="Times New Roman"/>
          <w:lang w:val="ru-RU"/>
        </w:rPr>
        <w:t xml:space="preserve"> з моменту </w:t>
      </w:r>
      <w:proofErr w:type="spellStart"/>
      <w:r w:rsidRPr="00555FC0">
        <w:rPr>
          <w:rFonts w:ascii="Times New Roman" w:hAnsi="Times New Roman" w:cs="Times New Roman"/>
          <w:lang w:val="ru-RU"/>
        </w:rPr>
        <w:t>повідомлення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Виконавцем</w:t>
      </w:r>
      <w:proofErr w:type="spellEnd"/>
      <w:r w:rsidRPr="00555FC0">
        <w:rPr>
          <w:rFonts w:ascii="Times New Roman" w:hAnsi="Times New Roman" w:cs="Times New Roman"/>
          <w:lang w:val="ru-RU"/>
        </w:rPr>
        <w:t xml:space="preserve">. У </w:t>
      </w:r>
      <w:proofErr w:type="spellStart"/>
      <w:r w:rsidRPr="00555FC0">
        <w:rPr>
          <w:rFonts w:ascii="Times New Roman" w:hAnsi="Times New Roman" w:cs="Times New Roman"/>
          <w:lang w:val="ru-RU"/>
        </w:rPr>
        <w:t>разі</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порушення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встановленого</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цим</w:t>
      </w:r>
      <w:proofErr w:type="spellEnd"/>
      <w:r w:rsidRPr="00555FC0">
        <w:rPr>
          <w:rFonts w:ascii="Times New Roman" w:hAnsi="Times New Roman" w:cs="Times New Roman"/>
          <w:lang w:val="ru-RU"/>
        </w:rPr>
        <w:t xml:space="preserve"> пунктом </w:t>
      </w:r>
      <w:proofErr w:type="spellStart"/>
      <w:r w:rsidRPr="00555FC0">
        <w:rPr>
          <w:rFonts w:ascii="Times New Roman" w:hAnsi="Times New Roman" w:cs="Times New Roman"/>
          <w:lang w:val="ru-RU"/>
        </w:rPr>
        <w:t>терміну</w:t>
      </w:r>
      <w:proofErr w:type="spellEnd"/>
      <w:r w:rsidRPr="00555FC0">
        <w:rPr>
          <w:rFonts w:ascii="Times New Roman" w:hAnsi="Times New Roman" w:cs="Times New Roman"/>
          <w:lang w:val="ru-RU"/>
        </w:rPr>
        <w:t xml:space="preserve"> для </w:t>
      </w:r>
      <w:proofErr w:type="spellStart"/>
      <w:r w:rsidRPr="00555FC0">
        <w:rPr>
          <w:rFonts w:ascii="Times New Roman" w:hAnsi="Times New Roman" w:cs="Times New Roman"/>
          <w:lang w:val="ru-RU"/>
        </w:rPr>
        <w:t>розпорядження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некондиційним</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вантажем</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Замовник</w:t>
      </w:r>
      <w:proofErr w:type="spellEnd"/>
      <w:r w:rsidRPr="00555FC0">
        <w:rPr>
          <w:rFonts w:ascii="Times New Roman" w:hAnsi="Times New Roman" w:cs="Times New Roman"/>
          <w:lang w:val="ru-RU"/>
        </w:rPr>
        <w:t xml:space="preserve"> повинен </w:t>
      </w:r>
      <w:proofErr w:type="spellStart"/>
      <w:r w:rsidRPr="00555FC0">
        <w:rPr>
          <w:rFonts w:ascii="Times New Roman" w:hAnsi="Times New Roman" w:cs="Times New Roman"/>
          <w:lang w:val="ru-RU"/>
        </w:rPr>
        <w:t>сплатити</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Виконавцю</w:t>
      </w:r>
      <w:proofErr w:type="spellEnd"/>
      <w:r w:rsidRPr="00555FC0">
        <w:rPr>
          <w:rFonts w:ascii="Times New Roman" w:hAnsi="Times New Roman" w:cs="Times New Roman"/>
          <w:lang w:val="ru-RU"/>
        </w:rPr>
        <w:t xml:space="preserve"> </w:t>
      </w:r>
      <w:del w:id="751" w:author="OLENA PASHKOVA (NEPTUNE.UA)" w:date="2023-11-16T05:17:00Z">
        <w:r w:rsidRPr="00555FC0" w:rsidDel="006B38BB">
          <w:rPr>
            <w:rFonts w:ascii="Times New Roman" w:hAnsi="Times New Roman" w:cs="Times New Roman"/>
            <w:lang w:val="ru-RU"/>
          </w:rPr>
          <w:delText xml:space="preserve">завчасно обумовлені збитки </w:delText>
        </w:r>
      </w:del>
      <w:proofErr w:type="spellStart"/>
      <w:ins w:id="752" w:author="OLENA PASHKOVA (NEPTUNE.UA)" w:date="2023-11-16T05:18:00Z">
        <w:r w:rsidR="006B38BB">
          <w:rPr>
            <w:rFonts w:ascii="Times New Roman" w:hAnsi="Times New Roman" w:cs="Times New Roman"/>
            <w:lang w:val="ru-RU"/>
          </w:rPr>
          <w:t>штрафну</w:t>
        </w:r>
        <w:proofErr w:type="spellEnd"/>
        <w:r w:rsidR="006B38BB">
          <w:rPr>
            <w:rFonts w:ascii="Times New Roman" w:hAnsi="Times New Roman" w:cs="Times New Roman"/>
            <w:lang w:val="ru-RU"/>
          </w:rPr>
          <w:t xml:space="preserve"> </w:t>
        </w:r>
        <w:proofErr w:type="spellStart"/>
        <w:r w:rsidR="006B38BB">
          <w:rPr>
            <w:rFonts w:ascii="Times New Roman" w:hAnsi="Times New Roman" w:cs="Times New Roman"/>
            <w:lang w:val="ru-RU"/>
          </w:rPr>
          <w:t>санкцію</w:t>
        </w:r>
        <w:proofErr w:type="spellEnd"/>
        <w:r w:rsidR="006B38BB">
          <w:rPr>
            <w:rFonts w:ascii="Times New Roman" w:hAnsi="Times New Roman" w:cs="Times New Roman"/>
            <w:lang w:val="ru-RU"/>
          </w:rPr>
          <w:t xml:space="preserve"> в </w:t>
        </w:r>
        <w:proofErr w:type="spellStart"/>
        <w:r w:rsidR="006B38BB">
          <w:rPr>
            <w:rFonts w:ascii="Times New Roman" w:hAnsi="Times New Roman" w:cs="Times New Roman"/>
            <w:lang w:val="ru-RU"/>
          </w:rPr>
          <w:t>ромірі</w:t>
        </w:r>
        <w:proofErr w:type="spellEnd"/>
        <w:r w:rsidR="006B38BB">
          <w:rPr>
            <w:rFonts w:ascii="Times New Roman" w:hAnsi="Times New Roman" w:cs="Times New Roman"/>
            <w:lang w:val="ru-RU"/>
          </w:rPr>
          <w:t xml:space="preserve"> </w:t>
        </w:r>
        <w:proofErr w:type="spellStart"/>
        <w:r w:rsidR="006B38BB">
          <w:rPr>
            <w:rFonts w:ascii="Times New Roman" w:hAnsi="Times New Roman" w:cs="Times New Roman"/>
            <w:lang w:val="ru-RU"/>
          </w:rPr>
          <w:t>що</w:t>
        </w:r>
        <w:proofErr w:type="spellEnd"/>
        <w:r w:rsidR="006B38BB">
          <w:rPr>
            <w:rFonts w:ascii="Times New Roman" w:hAnsi="Times New Roman" w:cs="Times New Roman"/>
            <w:lang w:val="ru-RU"/>
          </w:rPr>
          <w:t xml:space="preserve"> </w:t>
        </w:r>
        <w:proofErr w:type="spellStart"/>
        <w:r w:rsidR="006B38BB">
          <w:rPr>
            <w:rFonts w:ascii="Times New Roman" w:hAnsi="Times New Roman" w:cs="Times New Roman"/>
            <w:lang w:val="ru-RU"/>
          </w:rPr>
          <w:t>дорівнює</w:t>
        </w:r>
        <w:proofErr w:type="spellEnd"/>
        <w:r w:rsidR="006B38BB">
          <w:rPr>
            <w:rFonts w:ascii="Times New Roman" w:hAnsi="Times New Roman" w:cs="Times New Roman"/>
            <w:lang w:val="ru-RU"/>
          </w:rPr>
          <w:t xml:space="preserve"> гривневому </w:t>
        </w:r>
        <w:proofErr w:type="spellStart"/>
        <w:r w:rsidR="006B38BB">
          <w:rPr>
            <w:rFonts w:ascii="Times New Roman" w:hAnsi="Times New Roman" w:cs="Times New Roman"/>
            <w:lang w:val="ru-RU"/>
          </w:rPr>
          <w:t>еквіваленту</w:t>
        </w:r>
        <w:proofErr w:type="spellEnd"/>
        <w:r w:rsidR="006B38BB">
          <w:rPr>
            <w:rFonts w:ascii="Times New Roman" w:hAnsi="Times New Roman" w:cs="Times New Roman"/>
            <w:lang w:val="ru-RU"/>
          </w:rPr>
          <w:t xml:space="preserve"> </w:t>
        </w:r>
      </w:ins>
      <w:del w:id="753" w:author="OLENA PASHKOVA (NEPTUNE.UA)" w:date="2023-11-16T05:18:00Z">
        <w:r w:rsidRPr="00555FC0" w:rsidDel="006B38BB">
          <w:rPr>
            <w:rFonts w:ascii="Times New Roman" w:hAnsi="Times New Roman" w:cs="Times New Roman"/>
            <w:lang w:val="ru-RU"/>
          </w:rPr>
          <w:delText xml:space="preserve">в сумі </w:delText>
        </w:r>
      </w:del>
      <w:r w:rsidRPr="00555FC0">
        <w:rPr>
          <w:rFonts w:ascii="Times New Roman" w:hAnsi="Times New Roman" w:cs="Times New Roman"/>
          <w:lang w:val="ru-RU"/>
        </w:rPr>
        <w:t xml:space="preserve">50,0 </w:t>
      </w:r>
      <w:proofErr w:type="spellStart"/>
      <w:r w:rsidRPr="00555FC0">
        <w:rPr>
          <w:rFonts w:ascii="Times New Roman" w:hAnsi="Times New Roman" w:cs="Times New Roman"/>
          <w:lang w:val="ru-RU"/>
        </w:rPr>
        <w:t>доларів</w:t>
      </w:r>
      <w:proofErr w:type="spellEnd"/>
      <w:r w:rsidRPr="00555FC0">
        <w:rPr>
          <w:rFonts w:ascii="Times New Roman" w:hAnsi="Times New Roman" w:cs="Times New Roman"/>
          <w:lang w:val="ru-RU"/>
        </w:rPr>
        <w:t xml:space="preserve"> США </w:t>
      </w:r>
      <w:ins w:id="754" w:author="OLENA PASHKOVA (NEPTUNE.UA)" w:date="2023-11-16T05:18:00Z">
        <w:r w:rsidR="006B38BB">
          <w:rPr>
            <w:rFonts w:ascii="Times New Roman" w:hAnsi="Times New Roman" w:cs="Times New Roman"/>
            <w:lang w:val="ru-RU"/>
          </w:rPr>
          <w:t xml:space="preserve">за курсом НБУ на момент </w:t>
        </w:r>
        <w:proofErr w:type="spellStart"/>
        <w:r w:rsidR="006B38BB">
          <w:rPr>
            <w:rFonts w:ascii="Times New Roman" w:hAnsi="Times New Roman" w:cs="Times New Roman"/>
            <w:lang w:val="ru-RU"/>
          </w:rPr>
          <w:t>виставлення</w:t>
        </w:r>
        <w:proofErr w:type="spellEnd"/>
        <w:r w:rsidR="006B38BB">
          <w:rPr>
            <w:rFonts w:ascii="Times New Roman" w:hAnsi="Times New Roman" w:cs="Times New Roman"/>
            <w:lang w:val="ru-RU"/>
          </w:rPr>
          <w:t xml:space="preserve"> </w:t>
        </w:r>
        <w:proofErr w:type="spellStart"/>
        <w:r w:rsidR="006B38BB">
          <w:rPr>
            <w:rFonts w:ascii="Times New Roman" w:hAnsi="Times New Roman" w:cs="Times New Roman"/>
            <w:lang w:val="ru-RU"/>
          </w:rPr>
          <w:t>рахунку</w:t>
        </w:r>
        <w:proofErr w:type="spellEnd"/>
        <w:r w:rsidR="006B38BB">
          <w:rPr>
            <w:rFonts w:ascii="Times New Roman" w:hAnsi="Times New Roman" w:cs="Times New Roman"/>
            <w:lang w:val="ru-RU"/>
          </w:rPr>
          <w:t xml:space="preserve"> </w:t>
        </w:r>
      </w:ins>
      <w:r w:rsidRPr="00555FC0">
        <w:rPr>
          <w:rFonts w:ascii="Times New Roman" w:hAnsi="Times New Roman" w:cs="Times New Roman"/>
          <w:lang w:val="ru-RU"/>
        </w:rPr>
        <w:t xml:space="preserve">за </w:t>
      </w:r>
      <w:proofErr w:type="spellStart"/>
      <w:r w:rsidRPr="00555FC0">
        <w:rPr>
          <w:rFonts w:ascii="Times New Roman" w:hAnsi="Times New Roman" w:cs="Times New Roman"/>
          <w:lang w:val="ru-RU"/>
        </w:rPr>
        <w:t>кожен</w:t>
      </w:r>
      <w:proofErr w:type="spellEnd"/>
      <w:r w:rsidRPr="00555FC0">
        <w:rPr>
          <w:rFonts w:ascii="Times New Roman" w:hAnsi="Times New Roman" w:cs="Times New Roman"/>
          <w:lang w:val="ru-RU"/>
        </w:rPr>
        <w:t xml:space="preserve"> вагон на добу з моменту </w:t>
      </w:r>
      <w:proofErr w:type="spellStart"/>
      <w:r w:rsidRPr="00555FC0">
        <w:rPr>
          <w:rFonts w:ascii="Times New Roman" w:hAnsi="Times New Roman" w:cs="Times New Roman"/>
          <w:lang w:val="ru-RU"/>
        </w:rPr>
        <w:t>повідомлення</w:t>
      </w:r>
      <w:proofErr w:type="spellEnd"/>
      <w:r w:rsidRPr="00555FC0">
        <w:rPr>
          <w:rFonts w:ascii="Times New Roman" w:hAnsi="Times New Roman" w:cs="Times New Roman"/>
          <w:lang w:val="ru-RU"/>
        </w:rPr>
        <w:t xml:space="preserve"> та до </w:t>
      </w:r>
      <w:proofErr w:type="spellStart"/>
      <w:r w:rsidRPr="00555FC0">
        <w:rPr>
          <w:rFonts w:ascii="Times New Roman" w:hAnsi="Times New Roman" w:cs="Times New Roman"/>
          <w:lang w:val="ru-RU"/>
        </w:rPr>
        <w:t>повернення</w:t>
      </w:r>
      <w:proofErr w:type="spellEnd"/>
      <w:r w:rsidRPr="00555FC0">
        <w:rPr>
          <w:rFonts w:ascii="Times New Roman" w:hAnsi="Times New Roman" w:cs="Times New Roman"/>
          <w:lang w:val="ru-RU"/>
        </w:rPr>
        <w:t xml:space="preserve"> </w:t>
      </w:r>
      <w:proofErr w:type="spellStart"/>
      <w:r w:rsidRPr="00555FC0">
        <w:rPr>
          <w:rFonts w:ascii="Times New Roman" w:hAnsi="Times New Roman" w:cs="Times New Roman"/>
          <w:lang w:val="ru-RU"/>
        </w:rPr>
        <w:t>вантажу</w:t>
      </w:r>
      <w:proofErr w:type="spellEnd"/>
      <w:r w:rsidRPr="00555FC0">
        <w:rPr>
          <w:rFonts w:ascii="Times New Roman" w:hAnsi="Times New Roman" w:cs="Times New Roman"/>
          <w:lang w:val="ru-RU"/>
        </w:rPr>
        <w:t>.</w:t>
      </w:r>
    </w:p>
    <w:p w14:paraId="5720F995" w14:textId="18C2285C" w:rsidR="007E1EE7" w:rsidRDefault="007E1EE7" w:rsidP="007E1EE7">
      <w:pPr>
        <w:rPr>
          <w:rFonts w:ascii="Times New Roman" w:hAnsi="Times New Roman" w:cs="Times New Roman"/>
          <w:lang w:val="ru-RU"/>
        </w:rPr>
      </w:pPr>
      <w:r w:rsidRPr="007E1EE7">
        <w:rPr>
          <w:rFonts w:ascii="Times New Roman" w:hAnsi="Times New Roman" w:cs="Times New Roman"/>
          <w:b/>
          <w:bCs/>
          <w:lang w:val="ru-RU"/>
        </w:rPr>
        <w:t>11.2.4.</w:t>
      </w:r>
      <w:r>
        <w:rPr>
          <w:rFonts w:ascii="Times New Roman" w:hAnsi="Times New Roman" w:cs="Times New Roman"/>
          <w:lang w:val="ru-RU"/>
        </w:rPr>
        <w:t xml:space="preserve"> </w:t>
      </w:r>
      <w:proofErr w:type="spellStart"/>
      <w:r w:rsidRPr="007E1EE7">
        <w:rPr>
          <w:rFonts w:ascii="Times New Roman" w:hAnsi="Times New Roman" w:cs="Times New Roman"/>
          <w:lang w:val="ru-RU"/>
        </w:rPr>
        <w:t>Якщо</w:t>
      </w:r>
      <w:proofErr w:type="spellEnd"/>
      <w:r w:rsidRPr="007E1EE7">
        <w:rPr>
          <w:rFonts w:ascii="Times New Roman" w:hAnsi="Times New Roman" w:cs="Times New Roman"/>
          <w:lang w:val="ru-RU"/>
        </w:rPr>
        <w:t xml:space="preserve"> </w:t>
      </w:r>
      <w:proofErr w:type="spellStart"/>
      <w:r w:rsidRPr="007E1EE7">
        <w:rPr>
          <w:rFonts w:ascii="Times New Roman" w:hAnsi="Times New Roman" w:cs="Times New Roman"/>
          <w:lang w:val="ru-RU"/>
        </w:rPr>
        <w:t>Замовник</w:t>
      </w:r>
      <w:proofErr w:type="spellEnd"/>
      <w:r w:rsidRPr="007E1EE7">
        <w:rPr>
          <w:rFonts w:ascii="Times New Roman" w:hAnsi="Times New Roman" w:cs="Times New Roman"/>
          <w:lang w:val="ru-RU"/>
        </w:rPr>
        <w:t xml:space="preserve"> </w:t>
      </w:r>
      <w:proofErr w:type="spellStart"/>
      <w:r w:rsidRPr="007E1EE7">
        <w:rPr>
          <w:rFonts w:ascii="Times New Roman" w:hAnsi="Times New Roman" w:cs="Times New Roman"/>
          <w:lang w:val="ru-RU"/>
        </w:rPr>
        <w:t>затримує</w:t>
      </w:r>
      <w:proofErr w:type="spellEnd"/>
      <w:r w:rsidRPr="007E1EE7">
        <w:rPr>
          <w:rFonts w:ascii="Times New Roman" w:hAnsi="Times New Roman" w:cs="Times New Roman"/>
          <w:lang w:val="ru-RU"/>
        </w:rPr>
        <w:t xml:space="preserve"> оплату </w:t>
      </w:r>
      <w:proofErr w:type="spellStart"/>
      <w:r w:rsidRPr="007E1EE7">
        <w:rPr>
          <w:rFonts w:ascii="Times New Roman" w:hAnsi="Times New Roman" w:cs="Times New Roman"/>
          <w:lang w:val="ru-RU"/>
        </w:rPr>
        <w:t>послуг</w:t>
      </w:r>
      <w:proofErr w:type="spellEnd"/>
      <w:r w:rsidRPr="007E1EE7">
        <w:rPr>
          <w:rFonts w:ascii="Times New Roman" w:hAnsi="Times New Roman" w:cs="Times New Roman"/>
          <w:lang w:val="ru-RU"/>
        </w:rPr>
        <w:t xml:space="preserve">, </w:t>
      </w:r>
      <w:proofErr w:type="spellStart"/>
      <w:r w:rsidRPr="007E1EE7">
        <w:rPr>
          <w:rFonts w:ascii="Times New Roman" w:hAnsi="Times New Roman" w:cs="Times New Roman"/>
          <w:lang w:val="ru-RU"/>
        </w:rPr>
        <w:t>Замовник</w:t>
      </w:r>
      <w:proofErr w:type="spellEnd"/>
      <w:r w:rsidRPr="007E1EE7">
        <w:rPr>
          <w:rFonts w:ascii="Times New Roman" w:hAnsi="Times New Roman" w:cs="Times New Roman"/>
          <w:lang w:val="ru-RU"/>
        </w:rPr>
        <w:t xml:space="preserve"> </w:t>
      </w:r>
      <w:proofErr w:type="spellStart"/>
      <w:r w:rsidRPr="007E1EE7">
        <w:rPr>
          <w:rFonts w:ascii="Times New Roman" w:hAnsi="Times New Roman" w:cs="Times New Roman"/>
          <w:lang w:val="ru-RU"/>
        </w:rPr>
        <w:t>сплачує</w:t>
      </w:r>
      <w:proofErr w:type="spellEnd"/>
      <w:r w:rsidRPr="007E1EE7">
        <w:rPr>
          <w:rFonts w:ascii="Times New Roman" w:hAnsi="Times New Roman" w:cs="Times New Roman"/>
          <w:lang w:val="ru-RU"/>
        </w:rPr>
        <w:t xml:space="preserve"> </w:t>
      </w:r>
      <w:proofErr w:type="spellStart"/>
      <w:r w:rsidRPr="007E1EE7">
        <w:rPr>
          <w:rFonts w:ascii="Times New Roman" w:hAnsi="Times New Roman" w:cs="Times New Roman"/>
          <w:lang w:val="ru-RU"/>
        </w:rPr>
        <w:t>Виконавцю</w:t>
      </w:r>
      <w:proofErr w:type="spellEnd"/>
      <w:r w:rsidRPr="007E1EE7">
        <w:rPr>
          <w:rFonts w:ascii="Times New Roman" w:hAnsi="Times New Roman" w:cs="Times New Roman"/>
          <w:lang w:val="ru-RU"/>
        </w:rPr>
        <w:t xml:space="preserve"> суму </w:t>
      </w:r>
      <w:proofErr w:type="spellStart"/>
      <w:ins w:id="755" w:author="OLENA PASHKOVA (NEPTUNE.UA)" w:date="2023-11-16T05:19:00Z">
        <w:r w:rsidR="006B38BB">
          <w:rPr>
            <w:rFonts w:ascii="Times New Roman" w:hAnsi="Times New Roman" w:cs="Times New Roman"/>
            <w:lang w:val="ru-RU"/>
          </w:rPr>
          <w:t>штрафної</w:t>
        </w:r>
        <w:proofErr w:type="spellEnd"/>
        <w:r w:rsidR="006B38BB">
          <w:rPr>
            <w:rFonts w:ascii="Times New Roman" w:hAnsi="Times New Roman" w:cs="Times New Roman"/>
            <w:lang w:val="ru-RU"/>
          </w:rPr>
          <w:t xml:space="preserve"> </w:t>
        </w:r>
        <w:proofErr w:type="spellStart"/>
        <w:r w:rsidR="006B38BB">
          <w:rPr>
            <w:rFonts w:ascii="Times New Roman" w:hAnsi="Times New Roman" w:cs="Times New Roman"/>
            <w:lang w:val="ru-RU"/>
          </w:rPr>
          <w:t>санкції</w:t>
        </w:r>
        <w:proofErr w:type="spellEnd"/>
        <w:r w:rsidR="006B38BB">
          <w:rPr>
            <w:rFonts w:ascii="Times New Roman" w:hAnsi="Times New Roman" w:cs="Times New Roman"/>
            <w:lang w:val="ru-RU"/>
          </w:rPr>
          <w:t xml:space="preserve"> </w:t>
        </w:r>
      </w:ins>
      <w:del w:id="756" w:author="OLENA PASHKOVA (NEPTUNE.UA)" w:date="2023-11-16T05:19:00Z">
        <w:r w:rsidRPr="007E1EE7" w:rsidDel="006B38BB">
          <w:rPr>
            <w:rFonts w:ascii="Times New Roman" w:hAnsi="Times New Roman" w:cs="Times New Roman"/>
            <w:lang w:val="ru-RU"/>
          </w:rPr>
          <w:delText xml:space="preserve">завчасно оговорених збитків </w:delText>
        </w:r>
      </w:del>
      <w:r w:rsidRPr="007E1EE7">
        <w:rPr>
          <w:rFonts w:ascii="Times New Roman" w:hAnsi="Times New Roman" w:cs="Times New Roman"/>
          <w:lang w:val="ru-RU"/>
        </w:rPr>
        <w:t>як</w:t>
      </w:r>
      <w:del w:id="757" w:author="OLENA PASHKOVA (NEPTUNE.UA)" w:date="2023-11-16T05:19:00Z">
        <w:r w:rsidRPr="007E1EE7" w:rsidDel="006B38BB">
          <w:rPr>
            <w:rFonts w:ascii="Times New Roman" w:hAnsi="Times New Roman" w:cs="Times New Roman"/>
            <w:lang w:val="ru-RU"/>
          </w:rPr>
          <w:delText>і</w:delText>
        </w:r>
      </w:del>
      <w:ins w:id="758" w:author="OLENA PASHKOVA (NEPTUNE.UA)" w:date="2023-11-16T05:19:00Z">
        <w:r w:rsidR="006B38BB">
          <w:rPr>
            <w:rFonts w:ascii="Times New Roman" w:hAnsi="Times New Roman" w:cs="Times New Roman"/>
            <w:lang w:val="ru-RU"/>
          </w:rPr>
          <w:t>а</w:t>
        </w:r>
      </w:ins>
      <w:r w:rsidRPr="007E1EE7">
        <w:rPr>
          <w:rFonts w:ascii="Times New Roman" w:hAnsi="Times New Roman" w:cs="Times New Roman"/>
          <w:lang w:val="ru-RU"/>
        </w:rPr>
        <w:t xml:space="preserve"> </w:t>
      </w:r>
      <w:proofErr w:type="spellStart"/>
      <w:r w:rsidRPr="007E1EE7">
        <w:rPr>
          <w:rFonts w:ascii="Times New Roman" w:hAnsi="Times New Roman" w:cs="Times New Roman"/>
          <w:lang w:val="ru-RU"/>
        </w:rPr>
        <w:t>розрахову</w:t>
      </w:r>
      <w:ins w:id="759" w:author="OLENA PASHKOVA (NEPTUNE.UA)" w:date="2023-11-16T05:19:00Z">
        <w:r w:rsidR="006B38BB">
          <w:rPr>
            <w:rFonts w:ascii="Times New Roman" w:hAnsi="Times New Roman" w:cs="Times New Roman"/>
            <w:lang w:val="ru-RU"/>
          </w:rPr>
          <w:t>є</w:t>
        </w:r>
      </w:ins>
      <w:del w:id="760" w:author="OLENA PASHKOVA (NEPTUNE.UA)" w:date="2023-11-16T05:19:00Z">
        <w:r w:rsidRPr="007E1EE7" w:rsidDel="006B38BB">
          <w:rPr>
            <w:rFonts w:ascii="Times New Roman" w:hAnsi="Times New Roman" w:cs="Times New Roman"/>
            <w:lang w:val="ru-RU"/>
          </w:rPr>
          <w:delText>ю</w:delText>
        </w:r>
      </w:del>
      <w:r w:rsidRPr="007E1EE7">
        <w:rPr>
          <w:rFonts w:ascii="Times New Roman" w:hAnsi="Times New Roman" w:cs="Times New Roman"/>
          <w:lang w:val="ru-RU"/>
        </w:rPr>
        <w:t>ться</w:t>
      </w:r>
      <w:proofErr w:type="spellEnd"/>
      <w:r w:rsidRPr="007E1EE7">
        <w:rPr>
          <w:rFonts w:ascii="Times New Roman" w:hAnsi="Times New Roman" w:cs="Times New Roman"/>
          <w:lang w:val="ru-RU"/>
        </w:rPr>
        <w:t xml:space="preserve"> за </w:t>
      </w:r>
      <w:proofErr w:type="spellStart"/>
      <w:r w:rsidRPr="007E1EE7">
        <w:rPr>
          <w:rFonts w:ascii="Times New Roman" w:hAnsi="Times New Roman" w:cs="Times New Roman"/>
          <w:lang w:val="ru-RU"/>
        </w:rPr>
        <w:t>ставкою</w:t>
      </w:r>
      <w:proofErr w:type="spellEnd"/>
      <w:r w:rsidRPr="007E1EE7">
        <w:rPr>
          <w:rFonts w:ascii="Times New Roman" w:hAnsi="Times New Roman" w:cs="Times New Roman"/>
          <w:lang w:val="ru-RU"/>
        </w:rPr>
        <w:t xml:space="preserve"> ______________ плюс 2,5% </w:t>
      </w:r>
      <w:proofErr w:type="spellStart"/>
      <w:r w:rsidRPr="007E1EE7">
        <w:rPr>
          <w:rFonts w:ascii="Times New Roman" w:hAnsi="Times New Roman" w:cs="Times New Roman"/>
          <w:lang w:val="ru-RU"/>
        </w:rPr>
        <w:t>річних</w:t>
      </w:r>
      <w:proofErr w:type="spellEnd"/>
      <w:r w:rsidRPr="007E1EE7">
        <w:rPr>
          <w:rFonts w:ascii="Times New Roman" w:hAnsi="Times New Roman" w:cs="Times New Roman"/>
          <w:lang w:val="ru-RU"/>
        </w:rPr>
        <w:t xml:space="preserve"> </w:t>
      </w:r>
      <w:proofErr w:type="spellStart"/>
      <w:r w:rsidRPr="007E1EE7">
        <w:rPr>
          <w:rFonts w:ascii="Times New Roman" w:hAnsi="Times New Roman" w:cs="Times New Roman"/>
          <w:lang w:val="ru-RU"/>
        </w:rPr>
        <w:t>від</w:t>
      </w:r>
      <w:proofErr w:type="spellEnd"/>
      <w:r w:rsidRPr="007E1EE7">
        <w:rPr>
          <w:rFonts w:ascii="Times New Roman" w:hAnsi="Times New Roman" w:cs="Times New Roman"/>
          <w:lang w:val="ru-RU"/>
        </w:rPr>
        <w:t xml:space="preserve"> </w:t>
      </w:r>
      <w:proofErr w:type="spellStart"/>
      <w:r w:rsidRPr="007E1EE7">
        <w:rPr>
          <w:rFonts w:ascii="Times New Roman" w:hAnsi="Times New Roman" w:cs="Times New Roman"/>
          <w:lang w:val="ru-RU"/>
        </w:rPr>
        <w:t>суми</w:t>
      </w:r>
      <w:proofErr w:type="spellEnd"/>
      <w:r w:rsidRPr="007E1EE7">
        <w:rPr>
          <w:rFonts w:ascii="Times New Roman" w:hAnsi="Times New Roman" w:cs="Times New Roman"/>
          <w:lang w:val="ru-RU"/>
        </w:rPr>
        <w:t xml:space="preserve"> </w:t>
      </w:r>
      <w:proofErr w:type="spellStart"/>
      <w:r w:rsidRPr="007E1EE7">
        <w:rPr>
          <w:rFonts w:ascii="Times New Roman" w:hAnsi="Times New Roman" w:cs="Times New Roman"/>
          <w:lang w:val="ru-RU"/>
        </w:rPr>
        <w:t>непогашеного</w:t>
      </w:r>
      <w:proofErr w:type="spellEnd"/>
      <w:r w:rsidRPr="007E1EE7">
        <w:rPr>
          <w:rFonts w:ascii="Times New Roman" w:hAnsi="Times New Roman" w:cs="Times New Roman"/>
          <w:lang w:val="ru-RU"/>
        </w:rPr>
        <w:t xml:space="preserve"> </w:t>
      </w:r>
      <w:proofErr w:type="spellStart"/>
      <w:r w:rsidRPr="007E1EE7">
        <w:rPr>
          <w:rFonts w:ascii="Times New Roman" w:hAnsi="Times New Roman" w:cs="Times New Roman"/>
          <w:lang w:val="ru-RU"/>
        </w:rPr>
        <w:t>залишку</w:t>
      </w:r>
      <w:proofErr w:type="spellEnd"/>
      <w:r w:rsidRPr="007E1EE7">
        <w:rPr>
          <w:rFonts w:ascii="Times New Roman" w:hAnsi="Times New Roman" w:cs="Times New Roman"/>
          <w:lang w:val="ru-RU"/>
        </w:rPr>
        <w:t xml:space="preserve">. При </w:t>
      </w:r>
      <w:proofErr w:type="spellStart"/>
      <w:r w:rsidRPr="007E1EE7">
        <w:rPr>
          <w:rFonts w:ascii="Times New Roman" w:hAnsi="Times New Roman" w:cs="Times New Roman"/>
          <w:lang w:val="ru-RU"/>
        </w:rPr>
        <w:t>передоплаті</w:t>
      </w:r>
      <w:proofErr w:type="spellEnd"/>
      <w:r w:rsidRPr="007E1EE7">
        <w:rPr>
          <w:rFonts w:ascii="Times New Roman" w:hAnsi="Times New Roman" w:cs="Times New Roman"/>
          <w:lang w:val="ru-RU"/>
        </w:rPr>
        <w:t xml:space="preserve"> </w:t>
      </w:r>
      <w:proofErr w:type="spellStart"/>
      <w:r w:rsidRPr="007E1EE7">
        <w:rPr>
          <w:rFonts w:ascii="Times New Roman" w:hAnsi="Times New Roman" w:cs="Times New Roman"/>
          <w:lang w:val="ru-RU"/>
        </w:rPr>
        <w:t>відсотки</w:t>
      </w:r>
      <w:proofErr w:type="spellEnd"/>
      <w:r w:rsidRPr="007E1EE7">
        <w:rPr>
          <w:rFonts w:ascii="Times New Roman" w:hAnsi="Times New Roman" w:cs="Times New Roman"/>
          <w:lang w:val="ru-RU"/>
        </w:rPr>
        <w:t xml:space="preserve"> не </w:t>
      </w:r>
      <w:proofErr w:type="spellStart"/>
      <w:r w:rsidRPr="007E1EE7">
        <w:rPr>
          <w:rFonts w:ascii="Times New Roman" w:hAnsi="Times New Roman" w:cs="Times New Roman"/>
          <w:lang w:val="ru-RU"/>
        </w:rPr>
        <w:t>нараховуються</w:t>
      </w:r>
      <w:proofErr w:type="spellEnd"/>
      <w:r w:rsidRPr="007E1EE7">
        <w:rPr>
          <w:rFonts w:ascii="Times New Roman" w:hAnsi="Times New Roman" w:cs="Times New Roman"/>
          <w:lang w:val="ru-RU"/>
        </w:rPr>
        <w:t>.</w:t>
      </w:r>
    </w:p>
    <w:p w14:paraId="2D5D5207" w14:textId="0C87B869" w:rsidR="00044ABE" w:rsidRPr="00044ABE" w:rsidRDefault="00044ABE" w:rsidP="00044ABE">
      <w:pPr>
        <w:rPr>
          <w:rFonts w:ascii="Times New Roman" w:hAnsi="Times New Roman" w:cs="Times New Roman"/>
          <w:lang w:val="ru-RU"/>
        </w:rPr>
      </w:pPr>
      <w:r w:rsidRPr="00044ABE">
        <w:rPr>
          <w:rFonts w:ascii="Times New Roman" w:hAnsi="Times New Roman" w:cs="Times New Roman"/>
          <w:b/>
          <w:bCs/>
          <w:lang w:val="ru-RU"/>
        </w:rPr>
        <w:t>11.2.5.</w:t>
      </w:r>
      <w:r>
        <w:rPr>
          <w:rFonts w:ascii="Times New Roman" w:hAnsi="Times New Roman" w:cs="Times New Roman"/>
          <w:lang w:val="ru-RU"/>
        </w:rPr>
        <w:t xml:space="preserve"> </w:t>
      </w:r>
      <w:proofErr w:type="spellStart"/>
      <w:r w:rsidRPr="00044ABE">
        <w:rPr>
          <w:rFonts w:ascii="Times New Roman" w:hAnsi="Times New Roman" w:cs="Times New Roman"/>
          <w:lang w:val="ru-RU"/>
        </w:rPr>
        <w:t>Замовник</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зобов'язується</w:t>
      </w:r>
      <w:proofErr w:type="spellEnd"/>
      <w:r w:rsidRPr="00044ABE">
        <w:rPr>
          <w:rFonts w:ascii="Times New Roman" w:hAnsi="Times New Roman" w:cs="Times New Roman"/>
          <w:lang w:val="ru-RU"/>
        </w:rPr>
        <w:t xml:space="preserve"> на </w:t>
      </w:r>
      <w:proofErr w:type="spellStart"/>
      <w:r w:rsidRPr="00044ABE">
        <w:rPr>
          <w:rFonts w:ascii="Times New Roman" w:hAnsi="Times New Roman" w:cs="Times New Roman"/>
          <w:lang w:val="ru-RU"/>
        </w:rPr>
        <w:t>вибір</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Виконавця</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або</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забезпечити</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виведення</w:t>
      </w:r>
      <w:proofErr w:type="spellEnd"/>
      <w:r w:rsidRPr="00044ABE">
        <w:rPr>
          <w:rFonts w:ascii="Times New Roman" w:hAnsi="Times New Roman" w:cs="Times New Roman"/>
          <w:lang w:val="ru-RU"/>
        </w:rPr>
        <w:t xml:space="preserve"> Судна </w:t>
      </w:r>
      <w:proofErr w:type="spellStart"/>
      <w:r w:rsidRPr="00044ABE">
        <w:rPr>
          <w:rFonts w:ascii="Times New Roman" w:hAnsi="Times New Roman" w:cs="Times New Roman"/>
          <w:lang w:val="ru-RU"/>
        </w:rPr>
        <w:t>від</w:t>
      </w:r>
      <w:proofErr w:type="spellEnd"/>
      <w:r w:rsidRPr="00044ABE">
        <w:rPr>
          <w:rFonts w:ascii="Times New Roman" w:hAnsi="Times New Roman" w:cs="Times New Roman"/>
          <w:lang w:val="ru-RU"/>
        </w:rPr>
        <w:t xml:space="preserve"> причалу </w:t>
      </w:r>
      <w:proofErr w:type="spellStart"/>
      <w:r w:rsidRPr="00044ABE">
        <w:rPr>
          <w:rFonts w:ascii="Times New Roman" w:hAnsi="Times New Roman" w:cs="Times New Roman"/>
          <w:lang w:val="ru-RU"/>
        </w:rPr>
        <w:t>або</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сплатити</w:t>
      </w:r>
      <w:proofErr w:type="spellEnd"/>
      <w:r w:rsidRPr="00044ABE">
        <w:rPr>
          <w:rFonts w:ascii="Times New Roman" w:hAnsi="Times New Roman" w:cs="Times New Roman"/>
          <w:lang w:val="ru-RU"/>
        </w:rPr>
        <w:t xml:space="preserve"> </w:t>
      </w:r>
      <w:proofErr w:type="spellStart"/>
      <w:ins w:id="761" w:author="OLENA PASHKOVA (NEPTUNE.UA)" w:date="2023-11-16T05:19:00Z">
        <w:r w:rsidR="006B38BB">
          <w:rPr>
            <w:rFonts w:ascii="Times New Roman" w:hAnsi="Times New Roman" w:cs="Times New Roman"/>
            <w:lang w:val="ru-RU"/>
          </w:rPr>
          <w:t>штрафну</w:t>
        </w:r>
        <w:proofErr w:type="spellEnd"/>
        <w:r w:rsidR="006B38BB">
          <w:rPr>
            <w:rFonts w:ascii="Times New Roman" w:hAnsi="Times New Roman" w:cs="Times New Roman"/>
            <w:lang w:val="ru-RU"/>
          </w:rPr>
          <w:t xml:space="preserve"> </w:t>
        </w:r>
        <w:proofErr w:type="spellStart"/>
        <w:r w:rsidR="006B38BB">
          <w:rPr>
            <w:rFonts w:ascii="Times New Roman" w:hAnsi="Times New Roman" w:cs="Times New Roman"/>
            <w:lang w:val="ru-RU"/>
          </w:rPr>
          <w:t>санкцію</w:t>
        </w:r>
        <w:proofErr w:type="spellEnd"/>
        <w:r w:rsidR="006B38BB">
          <w:rPr>
            <w:rFonts w:ascii="Times New Roman" w:hAnsi="Times New Roman" w:cs="Times New Roman"/>
            <w:lang w:val="ru-RU"/>
          </w:rPr>
          <w:t xml:space="preserve"> </w:t>
        </w:r>
      </w:ins>
      <w:del w:id="762" w:author="OLENA PASHKOVA (NEPTUNE.UA)" w:date="2023-11-16T05:19:00Z">
        <w:r w:rsidRPr="00044ABE" w:rsidDel="006B38BB">
          <w:rPr>
            <w:rFonts w:ascii="Times New Roman" w:hAnsi="Times New Roman" w:cs="Times New Roman"/>
            <w:lang w:val="ru-RU"/>
          </w:rPr>
          <w:delText>завчасно погоджені збитки</w:delText>
        </w:r>
      </w:del>
      <w:r w:rsidRPr="00044ABE">
        <w:rPr>
          <w:rFonts w:ascii="Times New Roman" w:hAnsi="Times New Roman" w:cs="Times New Roman"/>
          <w:lang w:val="ru-RU"/>
        </w:rPr>
        <w:t xml:space="preserve"> в </w:t>
      </w:r>
      <w:proofErr w:type="spellStart"/>
      <w:r w:rsidRPr="00044ABE">
        <w:rPr>
          <w:rFonts w:ascii="Times New Roman" w:hAnsi="Times New Roman" w:cs="Times New Roman"/>
          <w:lang w:val="ru-RU"/>
        </w:rPr>
        <w:t>розмірі</w:t>
      </w:r>
      <w:proofErr w:type="spellEnd"/>
      <w:r w:rsidRPr="00044ABE">
        <w:rPr>
          <w:rFonts w:ascii="Times New Roman" w:hAnsi="Times New Roman" w:cs="Times New Roman"/>
          <w:lang w:val="ru-RU"/>
        </w:rPr>
        <w:t xml:space="preserve"> </w:t>
      </w:r>
      <w:ins w:id="763" w:author="OLENA PASHKOVA (NEPTUNE.UA)" w:date="2023-11-16T05:20:00Z">
        <w:r w:rsidR="006B38BB">
          <w:rPr>
            <w:rFonts w:ascii="Times New Roman" w:hAnsi="Times New Roman" w:cs="Times New Roman"/>
            <w:lang w:val="ru-RU"/>
          </w:rPr>
          <w:t xml:space="preserve">гривневого </w:t>
        </w:r>
        <w:proofErr w:type="spellStart"/>
        <w:r w:rsidR="006B38BB">
          <w:rPr>
            <w:rFonts w:ascii="Times New Roman" w:hAnsi="Times New Roman" w:cs="Times New Roman"/>
            <w:lang w:val="ru-RU"/>
          </w:rPr>
          <w:t>еквіваленту</w:t>
        </w:r>
        <w:proofErr w:type="spellEnd"/>
        <w:r w:rsidR="006B38BB">
          <w:rPr>
            <w:rFonts w:ascii="Times New Roman" w:hAnsi="Times New Roman" w:cs="Times New Roman"/>
            <w:lang w:val="ru-RU"/>
          </w:rPr>
          <w:t xml:space="preserve"> </w:t>
        </w:r>
      </w:ins>
      <w:r w:rsidRPr="00044ABE">
        <w:rPr>
          <w:rFonts w:ascii="Times New Roman" w:hAnsi="Times New Roman" w:cs="Times New Roman"/>
          <w:lang w:val="ru-RU"/>
        </w:rPr>
        <w:t xml:space="preserve">500,00 </w:t>
      </w:r>
      <w:proofErr w:type="spellStart"/>
      <w:r w:rsidRPr="00044ABE">
        <w:rPr>
          <w:rFonts w:ascii="Times New Roman" w:hAnsi="Times New Roman" w:cs="Times New Roman"/>
          <w:lang w:val="ru-RU"/>
        </w:rPr>
        <w:t>доларів</w:t>
      </w:r>
      <w:proofErr w:type="spellEnd"/>
      <w:r w:rsidRPr="00044ABE">
        <w:rPr>
          <w:rFonts w:ascii="Times New Roman" w:hAnsi="Times New Roman" w:cs="Times New Roman"/>
          <w:lang w:val="ru-RU"/>
        </w:rPr>
        <w:t xml:space="preserve"> США </w:t>
      </w:r>
      <w:ins w:id="764" w:author="OLENA PASHKOVA (NEPTUNE.UA)" w:date="2023-11-16T05:20:00Z">
        <w:r w:rsidR="006B38BB">
          <w:rPr>
            <w:rFonts w:ascii="Times New Roman" w:hAnsi="Times New Roman" w:cs="Times New Roman"/>
            <w:lang w:val="ru-RU"/>
          </w:rPr>
          <w:t xml:space="preserve">за курсом НБУ на момент </w:t>
        </w:r>
        <w:proofErr w:type="spellStart"/>
        <w:r w:rsidR="006B38BB">
          <w:rPr>
            <w:rFonts w:ascii="Times New Roman" w:hAnsi="Times New Roman" w:cs="Times New Roman"/>
            <w:lang w:val="ru-RU"/>
          </w:rPr>
          <w:t>предявлення</w:t>
        </w:r>
        <w:proofErr w:type="spellEnd"/>
        <w:r w:rsidR="006B38BB">
          <w:rPr>
            <w:rFonts w:ascii="Times New Roman" w:hAnsi="Times New Roman" w:cs="Times New Roman"/>
            <w:lang w:val="ru-RU"/>
          </w:rPr>
          <w:t xml:space="preserve"> </w:t>
        </w:r>
        <w:proofErr w:type="spellStart"/>
        <w:r w:rsidR="006B38BB">
          <w:rPr>
            <w:rFonts w:ascii="Times New Roman" w:hAnsi="Times New Roman" w:cs="Times New Roman"/>
            <w:lang w:val="ru-RU"/>
          </w:rPr>
          <w:t>вимоги</w:t>
        </w:r>
        <w:proofErr w:type="spellEnd"/>
        <w:r w:rsidR="006B38BB">
          <w:rPr>
            <w:rFonts w:ascii="Times New Roman" w:hAnsi="Times New Roman" w:cs="Times New Roman"/>
            <w:lang w:val="ru-RU"/>
          </w:rPr>
          <w:t xml:space="preserve"> </w:t>
        </w:r>
      </w:ins>
      <w:r w:rsidRPr="00044ABE">
        <w:rPr>
          <w:rFonts w:ascii="Times New Roman" w:hAnsi="Times New Roman" w:cs="Times New Roman"/>
          <w:lang w:val="ru-RU"/>
        </w:rPr>
        <w:t xml:space="preserve">за </w:t>
      </w:r>
      <w:proofErr w:type="spellStart"/>
      <w:r w:rsidRPr="00044ABE">
        <w:rPr>
          <w:rFonts w:ascii="Times New Roman" w:hAnsi="Times New Roman" w:cs="Times New Roman"/>
          <w:lang w:val="ru-RU"/>
        </w:rPr>
        <w:t>кожну</w:t>
      </w:r>
      <w:proofErr w:type="spellEnd"/>
      <w:r w:rsidRPr="00044ABE">
        <w:rPr>
          <w:rFonts w:ascii="Times New Roman" w:hAnsi="Times New Roman" w:cs="Times New Roman"/>
          <w:lang w:val="ru-RU"/>
        </w:rPr>
        <w:t xml:space="preserve"> годину простою </w:t>
      </w:r>
      <w:proofErr w:type="spellStart"/>
      <w:r w:rsidRPr="00044ABE">
        <w:rPr>
          <w:rFonts w:ascii="Times New Roman" w:hAnsi="Times New Roman" w:cs="Times New Roman"/>
          <w:lang w:val="ru-RU"/>
        </w:rPr>
        <w:t>Терміналу</w:t>
      </w:r>
      <w:proofErr w:type="spellEnd"/>
      <w:r w:rsidRPr="00044ABE">
        <w:rPr>
          <w:rFonts w:ascii="Times New Roman" w:hAnsi="Times New Roman" w:cs="Times New Roman"/>
          <w:lang w:val="ru-RU"/>
        </w:rPr>
        <w:t>.</w:t>
      </w:r>
    </w:p>
    <w:p w14:paraId="7020B134" w14:textId="77777777" w:rsidR="00044ABE" w:rsidRPr="00044ABE" w:rsidRDefault="00044ABE" w:rsidP="00044ABE">
      <w:pPr>
        <w:rPr>
          <w:rFonts w:ascii="Times New Roman" w:hAnsi="Times New Roman" w:cs="Times New Roman"/>
          <w:lang w:val="ru-RU"/>
        </w:rPr>
      </w:pPr>
      <w:r w:rsidRPr="00044ABE">
        <w:rPr>
          <w:rFonts w:ascii="Times New Roman" w:hAnsi="Times New Roman" w:cs="Times New Roman"/>
          <w:lang w:val="ru-RU"/>
        </w:rPr>
        <w:t xml:space="preserve">У </w:t>
      </w:r>
      <w:proofErr w:type="spellStart"/>
      <w:r w:rsidRPr="00044ABE">
        <w:rPr>
          <w:rFonts w:ascii="Times New Roman" w:hAnsi="Times New Roman" w:cs="Times New Roman"/>
          <w:lang w:val="ru-RU"/>
        </w:rPr>
        <w:t>випадку</w:t>
      </w:r>
      <w:proofErr w:type="spellEnd"/>
      <w:r w:rsidRPr="00044ABE">
        <w:rPr>
          <w:rFonts w:ascii="Times New Roman" w:hAnsi="Times New Roman" w:cs="Times New Roman"/>
          <w:lang w:val="ru-RU"/>
        </w:rPr>
        <w:t>:</w:t>
      </w:r>
    </w:p>
    <w:p w14:paraId="313B0FDA" w14:textId="77777777" w:rsidR="00044ABE" w:rsidRPr="00044ABE" w:rsidRDefault="00044ABE" w:rsidP="00044ABE">
      <w:pPr>
        <w:rPr>
          <w:rFonts w:ascii="Times New Roman" w:hAnsi="Times New Roman" w:cs="Times New Roman"/>
          <w:lang w:val="ru-RU"/>
        </w:rPr>
      </w:pPr>
      <w:r w:rsidRPr="00044ABE">
        <w:rPr>
          <w:rFonts w:ascii="Times New Roman" w:hAnsi="Times New Roman" w:cs="Times New Roman"/>
          <w:lang w:val="ru-RU"/>
        </w:rPr>
        <w:t>•</w:t>
      </w:r>
      <w:r w:rsidRPr="00044ABE">
        <w:rPr>
          <w:rFonts w:ascii="Times New Roman" w:hAnsi="Times New Roman" w:cs="Times New Roman"/>
          <w:lang w:val="ru-RU"/>
        </w:rPr>
        <w:tab/>
        <w:t xml:space="preserve">документально </w:t>
      </w:r>
      <w:proofErr w:type="spellStart"/>
      <w:r w:rsidRPr="00044ABE">
        <w:rPr>
          <w:rFonts w:ascii="Times New Roman" w:hAnsi="Times New Roman" w:cs="Times New Roman"/>
          <w:lang w:val="ru-RU"/>
        </w:rPr>
        <w:t>підтвердженої</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зупинки</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роботи</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Терміналу</w:t>
      </w:r>
      <w:proofErr w:type="spellEnd"/>
      <w:r w:rsidRPr="00044ABE">
        <w:rPr>
          <w:rFonts w:ascii="Times New Roman" w:hAnsi="Times New Roman" w:cs="Times New Roman"/>
          <w:lang w:val="ru-RU"/>
        </w:rPr>
        <w:t xml:space="preserve">, в силу поломки, </w:t>
      </w:r>
      <w:proofErr w:type="spellStart"/>
      <w:r w:rsidRPr="00044ABE">
        <w:rPr>
          <w:rFonts w:ascii="Times New Roman" w:hAnsi="Times New Roman" w:cs="Times New Roman"/>
          <w:lang w:val="ru-RU"/>
        </w:rPr>
        <w:t>виходу</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зі</w:t>
      </w:r>
      <w:proofErr w:type="spellEnd"/>
      <w:r w:rsidRPr="00044ABE">
        <w:rPr>
          <w:rFonts w:ascii="Times New Roman" w:hAnsi="Times New Roman" w:cs="Times New Roman"/>
          <w:lang w:val="ru-RU"/>
        </w:rPr>
        <w:t xml:space="preserve"> строю </w:t>
      </w:r>
      <w:proofErr w:type="spellStart"/>
      <w:r w:rsidRPr="00044ABE">
        <w:rPr>
          <w:rFonts w:ascii="Times New Roman" w:hAnsi="Times New Roman" w:cs="Times New Roman"/>
          <w:lang w:val="ru-RU"/>
        </w:rPr>
        <w:t>чи</w:t>
      </w:r>
      <w:proofErr w:type="spellEnd"/>
      <w:r w:rsidRPr="00044ABE">
        <w:rPr>
          <w:rFonts w:ascii="Times New Roman" w:hAnsi="Times New Roman" w:cs="Times New Roman"/>
          <w:lang w:val="ru-RU"/>
        </w:rPr>
        <w:t xml:space="preserve"> то по будь-</w:t>
      </w:r>
      <w:proofErr w:type="spellStart"/>
      <w:r w:rsidRPr="00044ABE">
        <w:rPr>
          <w:rFonts w:ascii="Times New Roman" w:hAnsi="Times New Roman" w:cs="Times New Roman"/>
          <w:lang w:val="ru-RU"/>
        </w:rPr>
        <w:t>яким</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іншим</w:t>
      </w:r>
      <w:proofErr w:type="spellEnd"/>
      <w:r w:rsidRPr="00044ABE">
        <w:rPr>
          <w:rFonts w:ascii="Times New Roman" w:hAnsi="Times New Roman" w:cs="Times New Roman"/>
          <w:lang w:val="ru-RU"/>
        </w:rPr>
        <w:t xml:space="preserve"> причинам (за </w:t>
      </w:r>
      <w:proofErr w:type="spellStart"/>
      <w:r w:rsidRPr="00044ABE">
        <w:rPr>
          <w:rFonts w:ascii="Times New Roman" w:hAnsi="Times New Roman" w:cs="Times New Roman"/>
          <w:lang w:val="ru-RU"/>
        </w:rPr>
        <w:t>виключенням</w:t>
      </w:r>
      <w:proofErr w:type="spellEnd"/>
      <w:r w:rsidRPr="00044ABE">
        <w:rPr>
          <w:rFonts w:ascii="Times New Roman" w:hAnsi="Times New Roman" w:cs="Times New Roman"/>
          <w:lang w:val="ru-RU"/>
        </w:rPr>
        <w:t xml:space="preserve"> простою </w:t>
      </w:r>
      <w:proofErr w:type="spellStart"/>
      <w:r w:rsidRPr="00044ABE">
        <w:rPr>
          <w:rFonts w:ascii="Times New Roman" w:hAnsi="Times New Roman" w:cs="Times New Roman"/>
          <w:lang w:val="ru-RU"/>
        </w:rPr>
        <w:t>внаслідок</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завдання</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шкоди</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Терміналу</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або</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його</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обладнання</w:t>
      </w:r>
      <w:proofErr w:type="spellEnd"/>
      <w:r w:rsidRPr="00044ABE">
        <w:rPr>
          <w:rFonts w:ascii="Times New Roman" w:hAnsi="Times New Roman" w:cs="Times New Roman"/>
          <w:lang w:val="ru-RU"/>
        </w:rPr>
        <w:t xml:space="preserve"> за </w:t>
      </w:r>
      <w:proofErr w:type="spellStart"/>
      <w:r w:rsidRPr="00044ABE">
        <w:rPr>
          <w:rFonts w:ascii="Times New Roman" w:hAnsi="Times New Roman" w:cs="Times New Roman"/>
          <w:lang w:val="ru-RU"/>
        </w:rPr>
        <w:t>відсутності</w:t>
      </w:r>
      <w:proofErr w:type="spellEnd"/>
      <w:r w:rsidRPr="00044ABE">
        <w:rPr>
          <w:rFonts w:ascii="Times New Roman" w:hAnsi="Times New Roman" w:cs="Times New Roman"/>
          <w:lang w:val="ru-RU"/>
        </w:rPr>
        <w:t xml:space="preserve"> вини </w:t>
      </w:r>
      <w:proofErr w:type="spellStart"/>
      <w:r w:rsidRPr="00044ABE">
        <w:rPr>
          <w:rFonts w:ascii="Times New Roman" w:hAnsi="Times New Roman" w:cs="Times New Roman"/>
          <w:lang w:val="ru-RU"/>
        </w:rPr>
        <w:t>Замовника</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пов'язаних</w:t>
      </w:r>
      <w:proofErr w:type="spellEnd"/>
      <w:r w:rsidRPr="00044ABE">
        <w:rPr>
          <w:rFonts w:ascii="Times New Roman" w:hAnsi="Times New Roman" w:cs="Times New Roman"/>
          <w:lang w:val="ru-RU"/>
        </w:rPr>
        <w:t xml:space="preserve"> з виною </w:t>
      </w:r>
      <w:proofErr w:type="spellStart"/>
      <w:r w:rsidRPr="00044ABE">
        <w:rPr>
          <w:rFonts w:ascii="Times New Roman" w:hAnsi="Times New Roman" w:cs="Times New Roman"/>
          <w:lang w:val="ru-RU"/>
        </w:rPr>
        <w:t>Замовника</w:t>
      </w:r>
      <w:proofErr w:type="spellEnd"/>
      <w:r w:rsidRPr="00044ABE">
        <w:rPr>
          <w:rFonts w:ascii="Times New Roman" w:hAnsi="Times New Roman" w:cs="Times New Roman"/>
          <w:lang w:val="ru-RU"/>
        </w:rPr>
        <w:t xml:space="preserve">, а </w:t>
      </w:r>
      <w:proofErr w:type="spellStart"/>
      <w:r w:rsidRPr="00044ABE">
        <w:rPr>
          <w:rFonts w:ascii="Times New Roman" w:hAnsi="Times New Roman" w:cs="Times New Roman"/>
          <w:lang w:val="ru-RU"/>
        </w:rPr>
        <w:t>також</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судновласника</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фрахтувальника</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перевізника</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покупця</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вантажовласника</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якщо</w:t>
      </w:r>
      <w:proofErr w:type="spellEnd"/>
      <w:r w:rsidRPr="00044ABE">
        <w:rPr>
          <w:rFonts w:ascii="Times New Roman" w:hAnsi="Times New Roman" w:cs="Times New Roman"/>
          <w:lang w:val="ru-RU"/>
        </w:rPr>
        <w:t xml:space="preserve"> ним не є </w:t>
      </w:r>
      <w:proofErr w:type="spellStart"/>
      <w:r w:rsidRPr="00044ABE">
        <w:rPr>
          <w:rFonts w:ascii="Times New Roman" w:hAnsi="Times New Roman" w:cs="Times New Roman"/>
          <w:lang w:val="ru-RU"/>
        </w:rPr>
        <w:t>Замовник</w:t>
      </w:r>
      <w:proofErr w:type="spellEnd"/>
      <w:r w:rsidRPr="00044ABE">
        <w:rPr>
          <w:rFonts w:ascii="Times New Roman" w:hAnsi="Times New Roman" w:cs="Times New Roman"/>
          <w:lang w:val="ru-RU"/>
        </w:rPr>
        <w:t>), та будь-</w:t>
      </w:r>
      <w:proofErr w:type="spellStart"/>
      <w:r w:rsidRPr="00044ABE">
        <w:rPr>
          <w:rFonts w:ascii="Times New Roman" w:hAnsi="Times New Roman" w:cs="Times New Roman"/>
          <w:lang w:val="ru-RU"/>
        </w:rPr>
        <w:t>яких</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інших</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осіб</w:t>
      </w:r>
      <w:proofErr w:type="spellEnd"/>
      <w:r w:rsidRPr="00044ABE">
        <w:rPr>
          <w:rFonts w:ascii="Times New Roman" w:hAnsi="Times New Roman" w:cs="Times New Roman"/>
          <w:lang w:val="ru-RU"/>
        </w:rPr>
        <w:t xml:space="preserve"> з </w:t>
      </w:r>
      <w:proofErr w:type="spellStart"/>
      <w:r w:rsidRPr="00044ABE">
        <w:rPr>
          <w:rFonts w:ascii="Times New Roman" w:hAnsi="Times New Roman" w:cs="Times New Roman"/>
          <w:lang w:val="ru-RU"/>
        </w:rPr>
        <w:t>якими</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Замовник</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має</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правовідносини</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відносно</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вантажу</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під</w:t>
      </w:r>
      <w:proofErr w:type="spellEnd"/>
      <w:r w:rsidRPr="00044ABE">
        <w:rPr>
          <w:rFonts w:ascii="Times New Roman" w:hAnsi="Times New Roman" w:cs="Times New Roman"/>
          <w:lang w:val="ru-RU"/>
        </w:rPr>
        <w:t xml:space="preserve"> час </w:t>
      </w:r>
      <w:proofErr w:type="spellStart"/>
      <w:r w:rsidRPr="00044ABE">
        <w:rPr>
          <w:rFonts w:ascii="Times New Roman" w:hAnsi="Times New Roman" w:cs="Times New Roman"/>
          <w:lang w:val="ru-RU"/>
        </w:rPr>
        <w:t>перевантаження</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якого</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чи</w:t>
      </w:r>
      <w:proofErr w:type="spellEnd"/>
      <w:r w:rsidRPr="00044ABE">
        <w:rPr>
          <w:rFonts w:ascii="Times New Roman" w:hAnsi="Times New Roman" w:cs="Times New Roman"/>
          <w:lang w:val="ru-RU"/>
        </w:rPr>
        <w:t xml:space="preserve"> в </w:t>
      </w:r>
      <w:proofErr w:type="spellStart"/>
      <w:r w:rsidRPr="00044ABE">
        <w:rPr>
          <w:rFonts w:ascii="Times New Roman" w:hAnsi="Times New Roman" w:cs="Times New Roman"/>
          <w:lang w:val="ru-RU"/>
        </w:rPr>
        <w:t>очікуванні</w:t>
      </w:r>
      <w:proofErr w:type="spellEnd"/>
      <w:r w:rsidRPr="00044ABE">
        <w:rPr>
          <w:rFonts w:ascii="Times New Roman" w:hAnsi="Times New Roman" w:cs="Times New Roman"/>
          <w:lang w:val="ru-RU"/>
        </w:rPr>
        <w:t xml:space="preserve"> такого </w:t>
      </w:r>
      <w:proofErr w:type="spellStart"/>
      <w:r w:rsidRPr="00044ABE">
        <w:rPr>
          <w:rFonts w:ascii="Times New Roman" w:hAnsi="Times New Roman" w:cs="Times New Roman"/>
          <w:lang w:val="ru-RU"/>
        </w:rPr>
        <w:t>перевантажування</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чи</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після</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нього</w:t>
      </w:r>
      <w:proofErr w:type="spellEnd"/>
      <w:r w:rsidRPr="00044ABE">
        <w:rPr>
          <w:rFonts w:ascii="Times New Roman" w:hAnsi="Times New Roman" w:cs="Times New Roman"/>
          <w:lang w:val="ru-RU"/>
        </w:rPr>
        <w:t xml:space="preserve"> у </w:t>
      </w:r>
      <w:proofErr w:type="spellStart"/>
      <w:r w:rsidRPr="00044ABE">
        <w:rPr>
          <w:rFonts w:ascii="Times New Roman" w:hAnsi="Times New Roman" w:cs="Times New Roman"/>
          <w:lang w:val="ru-RU"/>
        </w:rPr>
        <w:t>випадку</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перебування</w:t>
      </w:r>
      <w:proofErr w:type="spellEnd"/>
      <w:r w:rsidRPr="00044ABE">
        <w:rPr>
          <w:rFonts w:ascii="Times New Roman" w:hAnsi="Times New Roman" w:cs="Times New Roman"/>
          <w:lang w:val="ru-RU"/>
        </w:rPr>
        <w:t xml:space="preserve"> судна </w:t>
      </w:r>
      <w:proofErr w:type="spellStart"/>
      <w:r w:rsidRPr="00044ABE">
        <w:rPr>
          <w:rFonts w:ascii="Times New Roman" w:hAnsi="Times New Roman" w:cs="Times New Roman"/>
          <w:lang w:val="ru-RU"/>
        </w:rPr>
        <w:t>біля</w:t>
      </w:r>
      <w:proofErr w:type="spellEnd"/>
      <w:r w:rsidRPr="00044ABE">
        <w:rPr>
          <w:rFonts w:ascii="Times New Roman" w:hAnsi="Times New Roman" w:cs="Times New Roman"/>
          <w:lang w:val="ru-RU"/>
        </w:rPr>
        <w:t xml:space="preserve"> причалу </w:t>
      </w:r>
      <w:proofErr w:type="spellStart"/>
      <w:r w:rsidRPr="00044ABE">
        <w:rPr>
          <w:rFonts w:ascii="Times New Roman" w:hAnsi="Times New Roman" w:cs="Times New Roman"/>
          <w:lang w:val="ru-RU"/>
        </w:rPr>
        <w:t>Терміналу</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виникла</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вищенаведена</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зупинка</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Терміналу</w:t>
      </w:r>
      <w:proofErr w:type="spellEnd"/>
      <w:r w:rsidRPr="00044ABE">
        <w:rPr>
          <w:rFonts w:ascii="Times New Roman" w:hAnsi="Times New Roman" w:cs="Times New Roman"/>
          <w:lang w:val="ru-RU"/>
        </w:rPr>
        <w:t>;</w:t>
      </w:r>
    </w:p>
    <w:p w14:paraId="41DBF0B1" w14:textId="77777777" w:rsidR="00044ABE" w:rsidRPr="00044ABE" w:rsidRDefault="00044ABE" w:rsidP="00044ABE">
      <w:pPr>
        <w:rPr>
          <w:rFonts w:ascii="Times New Roman" w:hAnsi="Times New Roman" w:cs="Times New Roman"/>
          <w:lang w:val="ru-RU"/>
        </w:rPr>
      </w:pPr>
      <w:r w:rsidRPr="00044ABE">
        <w:rPr>
          <w:rFonts w:ascii="Times New Roman" w:hAnsi="Times New Roman" w:cs="Times New Roman"/>
          <w:lang w:val="ru-RU"/>
        </w:rPr>
        <w:t>•</w:t>
      </w:r>
      <w:r w:rsidRPr="00044ABE">
        <w:rPr>
          <w:rFonts w:ascii="Times New Roman" w:hAnsi="Times New Roman" w:cs="Times New Roman"/>
          <w:lang w:val="ru-RU"/>
        </w:rPr>
        <w:tab/>
        <w:t xml:space="preserve">простою </w:t>
      </w:r>
      <w:proofErr w:type="spellStart"/>
      <w:r w:rsidRPr="00044ABE">
        <w:rPr>
          <w:rFonts w:ascii="Times New Roman" w:hAnsi="Times New Roman" w:cs="Times New Roman"/>
          <w:lang w:val="ru-RU"/>
        </w:rPr>
        <w:t>Терміналу</w:t>
      </w:r>
      <w:proofErr w:type="spellEnd"/>
      <w:r w:rsidRPr="00044ABE">
        <w:rPr>
          <w:rFonts w:ascii="Times New Roman" w:hAnsi="Times New Roman" w:cs="Times New Roman"/>
          <w:lang w:val="ru-RU"/>
        </w:rPr>
        <w:t>, по будь-</w:t>
      </w:r>
      <w:proofErr w:type="spellStart"/>
      <w:r w:rsidRPr="00044ABE">
        <w:rPr>
          <w:rFonts w:ascii="Times New Roman" w:hAnsi="Times New Roman" w:cs="Times New Roman"/>
          <w:lang w:val="ru-RU"/>
        </w:rPr>
        <w:t>яким</w:t>
      </w:r>
      <w:proofErr w:type="spellEnd"/>
      <w:r w:rsidRPr="00044ABE">
        <w:rPr>
          <w:rFonts w:ascii="Times New Roman" w:hAnsi="Times New Roman" w:cs="Times New Roman"/>
          <w:lang w:val="ru-RU"/>
        </w:rPr>
        <w:t xml:space="preserve"> причинам, не </w:t>
      </w:r>
      <w:proofErr w:type="spellStart"/>
      <w:r w:rsidRPr="00044ABE">
        <w:rPr>
          <w:rFonts w:ascii="Times New Roman" w:hAnsi="Times New Roman" w:cs="Times New Roman"/>
          <w:lang w:val="ru-RU"/>
        </w:rPr>
        <w:t>пов'язаним</w:t>
      </w:r>
      <w:proofErr w:type="spellEnd"/>
      <w:r w:rsidRPr="00044ABE">
        <w:rPr>
          <w:rFonts w:ascii="Times New Roman" w:hAnsi="Times New Roman" w:cs="Times New Roman"/>
          <w:lang w:val="ru-RU"/>
        </w:rPr>
        <w:t xml:space="preserve"> з </w:t>
      </w:r>
      <w:proofErr w:type="spellStart"/>
      <w:r w:rsidRPr="00044ABE">
        <w:rPr>
          <w:rFonts w:ascii="Times New Roman" w:hAnsi="Times New Roman" w:cs="Times New Roman"/>
          <w:lang w:val="ru-RU"/>
        </w:rPr>
        <w:t>безпосередньою</w:t>
      </w:r>
      <w:proofErr w:type="spellEnd"/>
      <w:r w:rsidRPr="00044ABE">
        <w:rPr>
          <w:rFonts w:ascii="Times New Roman" w:hAnsi="Times New Roman" w:cs="Times New Roman"/>
          <w:lang w:val="ru-RU"/>
        </w:rPr>
        <w:t xml:space="preserve"> виною </w:t>
      </w:r>
      <w:proofErr w:type="spellStart"/>
      <w:r w:rsidRPr="00044ABE">
        <w:rPr>
          <w:rFonts w:ascii="Times New Roman" w:hAnsi="Times New Roman" w:cs="Times New Roman"/>
          <w:lang w:val="ru-RU"/>
        </w:rPr>
        <w:t>Виконавця</w:t>
      </w:r>
      <w:proofErr w:type="spellEnd"/>
      <w:r w:rsidRPr="00044ABE">
        <w:rPr>
          <w:rFonts w:ascii="Times New Roman" w:hAnsi="Times New Roman" w:cs="Times New Roman"/>
          <w:lang w:val="ru-RU"/>
        </w:rPr>
        <w:t xml:space="preserve">, в тому </w:t>
      </w:r>
      <w:proofErr w:type="spellStart"/>
      <w:r w:rsidRPr="00044ABE">
        <w:rPr>
          <w:rFonts w:ascii="Times New Roman" w:hAnsi="Times New Roman" w:cs="Times New Roman"/>
          <w:lang w:val="ru-RU"/>
        </w:rPr>
        <w:t>числі</w:t>
      </w:r>
      <w:proofErr w:type="spellEnd"/>
      <w:r w:rsidRPr="00044ABE">
        <w:rPr>
          <w:rFonts w:ascii="Times New Roman" w:hAnsi="Times New Roman" w:cs="Times New Roman"/>
          <w:lang w:val="ru-RU"/>
        </w:rPr>
        <w:t xml:space="preserve">, але не </w:t>
      </w:r>
      <w:proofErr w:type="spellStart"/>
      <w:r w:rsidRPr="00044ABE">
        <w:rPr>
          <w:rFonts w:ascii="Times New Roman" w:hAnsi="Times New Roman" w:cs="Times New Roman"/>
          <w:lang w:val="ru-RU"/>
        </w:rPr>
        <w:t>виключно</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внаслідок</w:t>
      </w:r>
      <w:proofErr w:type="spellEnd"/>
      <w:r w:rsidRPr="00044ABE">
        <w:rPr>
          <w:rFonts w:ascii="Times New Roman" w:hAnsi="Times New Roman" w:cs="Times New Roman"/>
          <w:lang w:val="ru-RU"/>
        </w:rPr>
        <w:t xml:space="preserve"> не </w:t>
      </w:r>
      <w:proofErr w:type="spellStart"/>
      <w:r w:rsidRPr="00044ABE">
        <w:rPr>
          <w:rFonts w:ascii="Times New Roman" w:hAnsi="Times New Roman" w:cs="Times New Roman"/>
          <w:lang w:val="ru-RU"/>
        </w:rPr>
        <w:t>надання</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капітаном</w:t>
      </w:r>
      <w:proofErr w:type="spellEnd"/>
      <w:r w:rsidRPr="00044ABE">
        <w:rPr>
          <w:rFonts w:ascii="Times New Roman" w:hAnsi="Times New Roman" w:cs="Times New Roman"/>
          <w:lang w:val="ru-RU"/>
        </w:rPr>
        <w:t xml:space="preserve"> порту </w:t>
      </w:r>
      <w:proofErr w:type="spellStart"/>
      <w:r w:rsidRPr="00044ABE">
        <w:rPr>
          <w:rFonts w:ascii="Times New Roman" w:hAnsi="Times New Roman" w:cs="Times New Roman"/>
          <w:lang w:val="ru-RU"/>
        </w:rPr>
        <w:t>дозволу</w:t>
      </w:r>
      <w:proofErr w:type="spellEnd"/>
      <w:r w:rsidRPr="00044ABE">
        <w:rPr>
          <w:rFonts w:ascii="Times New Roman" w:hAnsi="Times New Roman" w:cs="Times New Roman"/>
          <w:lang w:val="ru-RU"/>
        </w:rPr>
        <w:t xml:space="preserve"> на </w:t>
      </w:r>
      <w:proofErr w:type="spellStart"/>
      <w:r w:rsidRPr="00044ABE">
        <w:rPr>
          <w:rFonts w:ascii="Times New Roman" w:hAnsi="Times New Roman" w:cs="Times New Roman"/>
          <w:lang w:val="ru-RU"/>
        </w:rPr>
        <w:t>вихід</w:t>
      </w:r>
      <w:proofErr w:type="spellEnd"/>
      <w:r w:rsidRPr="00044ABE">
        <w:rPr>
          <w:rFonts w:ascii="Times New Roman" w:hAnsi="Times New Roman" w:cs="Times New Roman"/>
          <w:lang w:val="ru-RU"/>
        </w:rPr>
        <w:t xml:space="preserve"> судна з порту, </w:t>
      </w:r>
      <w:proofErr w:type="spellStart"/>
      <w:r w:rsidRPr="00044ABE">
        <w:rPr>
          <w:rFonts w:ascii="Times New Roman" w:hAnsi="Times New Roman" w:cs="Times New Roman"/>
          <w:lang w:val="ru-RU"/>
        </w:rPr>
        <w:t>затримання</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або</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арешту</w:t>
      </w:r>
      <w:proofErr w:type="spellEnd"/>
      <w:r w:rsidRPr="00044ABE">
        <w:rPr>
          <w:rFonts w:ascii="Times New Roman" w:hAnsi="Times New Roman" w:cs="Times New Roman"/>
          <w:lang w:val="ru-RU"/>
        </w:rPr>
        <w:t xml:space="preserve"> судна та/</w:t>
      </w:r>
      <w:proofErr w:type="spellStart"/>
      <w:r w:rsidRPr="00044ABE">
        <w:rPr>
          <w:rFonts w:ascii="Times New Roman" w:hAnsi="Times New Roman" w:cs="Times New Roman"/>
          <w:lang w:val="ru-RU"/>
        </w:rPr>
        <w:t>або</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вантажу</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очікування</w:t>
      </w:r>
      <w:proofErr w:type="spellEnd"/>
      <w:r w:rsidRPr="00044ABE">
        <w:rPr>
          <w:rFonts w:ascii="Times New Roman" w:hAnsi="Times New Roman" w:cs="Times New Roman"/>
          <w:lang w:val="ru-RU"/>
        </w:rPr>
        <w:t xml:space="preserve"> судном </w:t>
      </w:r>
      <w:proofErr w:type="spellStart"/>
      <w:r w:rsidRPr="00044ABE">
        <w:rPr>
          <w:rFonts w:ascii="Times New Roman" w:hAnsi="Times New Roman" w:cs="Times New Roman"/>
          <w:lang w:val="ru-RU"/>
        </w:rPr>
        <w:t>дозвільних</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чи</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сертифікаційних</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документів</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чи</w:t>
      </w:r>
      <w:proofErr w:type="spellEnd"/>
      <w:r w:rsidRPr="00044ABE">
        <w:rPr>
          <w:rFonts w:ascii="Times New Roman" w:hAnsi="Times New Roman" w:cs="Times New Roman"/>
          <w:lang w:val="ru-RU"/>
        </w:rPr>
        <w:t xml:space="preserve"> процедур, </w:t>
      </w:r>
      <w:proofErr w:type="spellStart"/>
      <w:r w:rsidRPr="00044ABE">
        <w:rPr>
          <w:rFonts w:ascii="Times New Roman" w:hAnsi="Times New Roman" w:cs="Times New Roman"/>
          <w:lang w:val="ru-RU"/>
        </w:rPr>
        <w:t>індивідуальних</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регуляторних</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актів</w:t>
      </w:r>
      <w:proofErr w:type="spellEnd"/>
      <w:r w:rsidRPr="00044ABE">
        <w:rPr>
          <w:rFonts w:ascii="Times New Roman" w:hAnsi="Times New Roman" w:cs="Times New Roman"/>
          <w:lang w:val="ru-RU"/>
        </w:rPr>
        <w:t xml:space="preserve">, та у кожному </w:t>
      </w:r>
      <w:proofErr w:type="spellStart"/>
      <w:r w:rsidRPr="00044ABE">
        <w:rPr>
          <w:rFonts w:ascii="Times New Roman" w:hAnsi="Times New Roman" w:cs="Times New Roman"/>
          <w:lang w:val="ru-RU"/>
        </w:rPr>
        <w:t>зазначеному</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вище</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випадку</w:t>
      </w:r>
      <w:proofErr w:type="spellEnd"/>
      <w:r w:rsidRPr="00044ABE">
        <w:rPr>
          <w:rFonts w:ascii="Times New Roman" w:hAnsi="Times New Roman" w:cs="Times New Roman"/>
          <w:lang w:val="ru-RU"/>
        </w:rPr>
        <w:t xml:space="preserve"> за </w:t>
      </w:r>
      <w:proofErr w:type="spellStart"/>
      <w:r w:rsidRPr="00044ABE">
        <w:rPr>
          <w:rFonts w:ascii="Times New Roman" w:hAnsi="Times New Roman" w:cs="Times New Roman"/>
          <w:lang w:val="ru-RU"/>
        </w:rPr>
        <w:t>умови</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відсутності</w:t>
      </w:r>
      <w:proofErr w:type="spellEnd"/>
      <w:r w:rsidRPr="00044ABE">
        <w:rPr>
          <w:rFonts w:ascii="Times New Roman" w:hAnsi="Times New Roman" w:cs="Times New Roman"/>
          <w:lang w:val="ru-RU"/>
        </w:rPr>
        <w:t xml:space="preserve"> у </w:t>
      </w:r>
      <w:proofErr w:type="spellStart"/>
      <w:r w:rsidRPr="00044ABE">
        <w:rPr>
          <w:rFonts w:ascii="Times New Roman" w:hAnsi="Times New Roman" w:cs="Times New Roman"/>
          <w:lang w:val="ru-RU"/>
        </w:rPr>
        <w:t>осіб</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зазначених</w:t>
      </w:r>
      <w:proofErr w:type="spellEnd"/>
      <w:r w:rsidRPr="00044ABE">
        <w:rPr>
          <w:rFonts w:ascii="Times New Roman" w:hAnsi="Times New Roman" w:cs="Times New Roman"/>
          <w:lang w:val="ru-RU"/>
        </w:rPr>
        <w:t xml:space="preserve"> у </w:t>
      </w:r>
      <w:proofErr w:type="spellStart"/>
      <w:r w:rsidRPr="00044ABE">
        <w:rPr>
          <w:rFonts w:ascii="Times New Roman" w:hAnsi="Times New Roman" w:cs="Times New Roman"/>
          <w:lang w:val="ru-RU"/>
        </w:rPr>
        <w:t>цьому</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пункті</w:t>
      </w:r>
      <w:proofErr w:type="spellEnd"/>
      <w:r w:rsidRPr="00044ABE">
        <w:rPr>
          <w:rFonts w:ascii="Times New Roman" w:hAnsi="Times New Roman" w:cs="Times New Roman"/>
          <w:lang w:val="ru-RU"/>
        </w:rPr>
        <w:t xml:space="preserve"> Договору, </w:t>
      </w:r>
    </w:p>
    <w:p w14:paraId="32A7C1A0" w14:textId="067CEE7B" w:rsidR="00044ABE" w:rsidRDefault="00044ABE" w:rsidP="00044ABE">
      <w:pPr>
        <w:rPr>
          <w:rFonts w:ascii="Times New Roman" w:hAnsi="Times New Roman" w:cs="Times New Roman"/>
          <w:lang w:val="ru-RU"/>
        </w:rPr>
      </w:pPr>
      <w:proofErr w:type="spellStart"/>
      <w:r w:rsidRPr="00044ABE">
        <w:rPr>
          <w:rFonts w:ascii="Times New Roman" w:hAnsi="Times New Roman" w:cs="Times New Roman"/>
          <w:lang w:val="ru-RU"/>
        </w:rPr>
        <w:t>обґрунтованих</w:t>
      </w:r>
      <w:proofErr w:type="spellEnd"/>
      <w:r w:rsidRPr="00044ABE">
        <w:rPr>
          <w:rFonts w:ascii="Times New Roman" w:hAnsi="Times New Roman" w:cs="Times New Roman"/>
          <w:lang w:val="ru-RU"/>
        </w:rPr>
        <w:t xml:space="preserve"> та документально </w:t>
      </w:r>
      <w:proofErr w:type="spellStart"/>
      <w:r w:rsidRPr="00044ABE">
        <w:rPr>
          <w:rFonts w:ascii="Times New Roman" w:hAnsi="Times New Roman" w:cs="Times New Roman"/>
          <w:lang w:val="ru-RU"/>
        </w:rPr>
        <w:t>підтверджених</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вимог</w:t>
      </w:r>
      <w:proofErr w:type="spellEnd"/>
      <w:r w:rsidRPr="00044ABE">
        <w:rPr>
          <w:rFonts w:ascii="Times New Roman" w:hAnsi="Times New Roman" w:cs="Times New Roman"/>
          <w:lang w:val="ru-RU"/>
        </w:rPr>
        <w:t xml:space="preserve"> до </w:t>
      </w:r>
      <w:proofErr w:type="spellStart"/>
      <w:r w:rsidRPr="00044ABE">
        <w:rPr>
          <w:rFonts w:ascii="Times New Roman" w:hAnsi="Times New Roman" w:cs="Times New Roman"/>
          <w:lang w:val="ru-RU"/>
        </w:rPr>
        <w:t>Виконавця</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стосовно</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обставин</w:t>
      </w:r>
      <w:proofErr w:type="spellEnd"/>
      <w:r w:rsidRPr="00044ABE">
        <w:rPr>
          <w:rFonts w:ascii="Times New Roman" w:hAnsi="Times New Roman" w:cs="Times New Roman"/>
          <w:lang w:val="ru-RU"/>
        </w:rPr>
        <w:t xml:space="preserve">, </w:t>
      </w:r>
      <w:proofErr w:type="spellStart"/>
      <w:r w:rsidRPr="00044ABE">
        <w:rPr>
          <w:rFonts w:ascii="Times New Roman" w:hAnsi="Times New Roman" w:cs="Times New Roman"/>
          <w:lang w:val="ru-RU"/>
        </w:rPr>
        <w:t>що</w:t>
      </w:r>
      <w:proofErr w:type="spellEnd"/>
      <w:r w:rsidRPr="00044ABE">
        <w:rPr>
          <w:rFonts w:ascii="Times New Roman" w:hAnsi="Times New Roman" w:cs="Times New Roman"/>
          <w:lang w:val="ru-RU"/>
        </w:rPr>
        <w:t xml:space="preserve"> стали причиною простою </w:t>
      </w:r>
      <w:proofErr w:type="spellStart"/>
      <w:r w:rsidRPr="00044ABE">
        <w:rPr>
          <w:rFonts w:ascii="Times New Roman" w:hAnsi="Times New Roman" w:cs="Times New Roman"/>
          <w:lang w:val="ru-RU"/>
        </w:rPr>
        <w:t>Термінала</w:t>
      </w:r>
      <w:proofErr w:type="spellEnd"/>
      <w:r w:rsidR="003B00E5">
        <w:rPr>
          <w:rFonts w:ascii="Times New Roman" w:hAnsi="Times New Roman" w:cs="Times New Roman"/>
          <w:lang w:val="ru-RU"/>
        </w:rPr>
        <w:t>.</w:t>
      </w:r>
    </w:p>
    <w:p w14:paraId="1C2AA92B" w14:textId="688D1CED" w:rsidR="00E94483" w:rsidRDefault="0069770C" w:rsidP="00044ABE">
      <w:pPr>
        <w:rPr>
          <w:rFonts w:ascii="Times New Roman" w:hAnsi="Times New Roman" w:cs="Times New Roman"/>
          <w:lang w:val="ru-RU"/>
        </w:rPr>
      </w:pPr>
      <w:r w:rsidRPr="00EE2946">
        <w:rPr>
          <w:rFonts w:ascii="Times New Roman" w:hAnsi="Times New Roman" w:cs="Times New Roman"/>
          <w:b/>
          <w:bCs/>
          <w:lang w:val="ru-RU"/>
        </w:rPr>
        <w:t>11.2.6.</w:t>
      </w:r>
      <w:r>
        <w:rPr>
          <w:rFonts w:ascii="Times New Roman" w:hAnsi="Times New Roman" w:cs="Times New Roman"/>
          <w:lang w:val="ru-RU"/>
        </w:rPr>
        <w:t xml:space="preserve"> </w:t>
      </w:r>
      <w:proofErr w:type="spellStart"/>
      <w:r w:rsidR="00E94483" w:rsidRPr="00E94483">
        <w:rPr>
          <w:rFonts w:ascii="Times New Roman" w:hAnsi="Times New Roman" w:cs="Times New Roman"/>
          <w:lang w:val="ru-RU"/>
        </w:rPr>
        <w:t>Умови</w:t>
      </w:r>
      <w:proofErr w:type="spellEnd"/>
      <w:r w:rsidR="00E94483" w:rsidRPr="00E94483">
        <w:rPr>
          <w:rFonts w:ascii="Times New Roman" w:hAnsi="Times New Roman" w:cs="Times New Roman"/>
          <w:lang w:val="ru-RU"/>
        </w:rPr>
        <w:t xml:space="preserve"> п.11.2.</w:t>
      </w:r>
      <w:r>
        <w:rPr>
          <w:rFonts w:ascii="Times New Roman" w:hAnsi="Times New Roman" w:cs="Times New Roman"/>
          <w:lang w:val="ru-RU"/>
        </w:rPr>
        <w:t>5</w:t>
      </w:r>
      <w:r w:rsidR="00E94483" w:rsidRPr="00E94483">
        <w:rPr>
          <w:rFonts w:ascii="Times New Roman" w:hAnsi="Times New Roman" w:cs="Times New Roman"/>
          <w:lang w:val="ru-RU"/>
        </w:rPr>
        <w:t xml:space="preserve">. </w:t>
      </w:r>
      <w:proofErr w:type="spellStart"/>
      <w:r w:rsidR="00E94483" w:rsidRPr="00E94483">
        <w:rPr>
          <w:rFonts w:ascii="Times New Roman" w:hAnsi="Times New Roman" w:cs="Times New Roman"/>
          <w:lang w:val="ru-RU"/>
        </w:rPr>
        <w:t>застоcjвуються</w:t>
      </w:r>
      <w:proofErr w:type="spellEnd"/>
      <w:r w:rsidR="00E94483" w:rsidRPr="00E94483">
        <w:rPr>
          <w:rFonts w:ascii="Times New Roman" w:hAnsi="Times New Roman" w:cs="Times New Roman"/>
          <w:lang w:val="ru-RU"/>
        </w:rPr>
        <w:t xml:space="preserve"> у </w:t>
      </w:r>
      <w:proofErr w:type="spellStart"/>
      <w:r w:rsidR="00E94483" w:rsidRPr="00E94483">
        <w:rPr>
          <w:rFonts w:ascii="Times New Roman" w:hAnsi="Times New Roman" w:cs="Times New Roman"/>
          <w:lang w:val="ru-RU"/>
        </w:rPr>
        <w:t>випадку</w:t>
      </w:r>
      <w:proofErr w:type="spellEnd"/>
      <w:r w:rsidR="00E94483" w:rsidRPr="00E94483">
        <w:rPr>
          <w:rFonts w:ascii="Times New Roman" w:hAnsi="Times New Roman" w:cs="Times New Roman"/>
          <w:lang w:val="ru-RU"/>
        </w:rPr>
        <w:t xml:space="preserve"> простою судна </w:t>
      </w:r>
      <w:proofErr w:type="spellStart"/>
      <w:r w:rsidR="00E94483" w:rsidRPr="00E94483">
        <w:rPr>
          <w:rFonts w:ascii="Times New Roman" w:hAnsi="Times New Roman" w:cs="Times New Roman"/>
          <w:lang w:val="ru-RU"/>
        </w:rPr>
        <w:t>біля</w:t>
      </w:r>
      <w:proofErr w:type="spellEnd"/>
      <w:r w:rsidR="00E94483" w:rsidRPr="00E94483">
        <w:rPr>
          <w:rFonts w:ascii="Times New Roman" w:hAnsi="Times New Roman" w:cs="Times New Roman"/>
          <w:lang w:val="ru-RU"/>
        </w:rPr>
        <w:t xml:space="preserve"> причалу </w:t>
      </w:r>
      <w:proofErr w:type="spellStart"/>
      <w:r w:rsidR="00E94483" w:rsidRPr="00E94483">
        <w:rPr>
          <w:rFonts w:ascii="Times New Roman" w:hAnsi="Times New Roman" w:cs="Times New Roman"/>
          <w:lang w:val="ru-RU"/>
        </w:rPr>
        <w:t>понад</w:t>
      </w:r>
      <w:proofErr w:type="spellEnd"/>
      <w:r w:rsidR="00E94483" w:rsidRPr="00E94483">
        <w:rPr>
          <w:rFonts w:ascii="Times New Roman" w:hAnsi="Times New Roman" w:cs="Times New Roman"/>
          <w:lang w:val="ru-RU"/>
        </w:rPr>
        <w:t xml:space="preserve"> 5 (пять) годин </w:t>
      </w:r>
      <w:proofErr w:type="spellStart"/>
      <w:r w:rsidR="00E94483" w:rsidRPr="00E94483">
        <w:rPr>
          <w:rFonts w:ascii="Times New Roman" w:hAnsi="Times New Roman" w:cs="Times New Roman"/>
          <w:lang w:val="ru-RU"/>
        </w:rPr>
        <w:t>згідно</w:t>
      </w:r>
      <w:proofErr w:type="spellEnd"/>
      <w:r w:rsidR="00E94483" w:rsidRPr="00E94483">
        <w:rPr>
          <w:rFonts w:ascii="Times New Roman" w:hAnsi="Times New Roman" w:cs="Times New Roman"/>
          <w:lang w:val="ru-RU"/>
        </w:rPr>
        <w:t xml:space="preserve"> п. 5.10 та п. 5.11, з вини </w:t>
      </w:r>
      <w:proofErr w:type="spellStart"/>
      <w:r w:rsidR="00E94483" w:rsidRPr="00E94483">
        <w:rPr>
          <w:rFonts w:ascii="Times New Roman" w:hAnsi="Times New Roman" w:cs="Times New Roman"/>
          <w:lang w:val="ru-RU"/>
        </w:rPr>
        <w:t>Замовника</w:t>
      </w:r>
      <w:proofErr w:type="spellEnd"/>
      <w:r w:rsidR="00E94483" w:rsidRPr="00E94483">
        <w:rPr>
          <w:rFonts w:ascii="Times New Roman" w:hAnsi="Times New Roman" w:cs="Times New Roman"/>
          <w:lang w:val="ru-RU"/>
        </w:rPr>
        <w:t>.</w:t>
      </w:r>
    </w:p>
    <w:p w14:paraId="52D7DB5A" w14:textId="4C6BADFD" w:rsidR="00391DD2" w:rsidRPr="00391DD2" w:rsidRDefault="00391DD2" w:rsidP="00391DD2">
      <w:pPr>
        <w:rPr>
          <w:rFonts w:ascii="Times New Roman" w:hAnsi="Times New Roman" w:cs="Times New Roman"/>
          <w:lang w:val="ru-RU"/>
        </w:rPr>
      </w:pPr>
      <w:r w:rsidRPr="00391DD2">
        <w:rPr>
          <w:rFonts w:ascii="Times New Roman" w:hAnsi="Times New Roman" w:cs="Times New Roman"/>
          <w:b/>
          <w:bCs/>
          <w:lang w:val="ru-RU"/>
        </w:rPr>
        <w:t>11.2.7.</w:t>
      </w:r>
      <w:r>
        <w:rPr>
          <w:rFonts w:ascii="Times New Roman" w:hAnsi="Times New Roman" w:cs="Times New Roman"/>
          <w:lang w:val="ru-RU"/>
        </w:rPr>
        <w:t xml:space="preserve"> </w:t>
      </w:r>
      <w:r w:rsidRPr="00391DD2">
        <w:rPr>
          <w:rFonts w:ascii="Times New Roman" w:hAnsi="Times New Roman" w:cs="Times New Roman"/>
          <w:lang w:val="ru-RU"/>
        </w:rPr>
        <w:t xml:space="preserve">У </w:t>
      </w:r>
      <w:proofErr w:type="spellStart"/>
      <w:r w:rsidRPr="00391DD2">
        <w:rPr>
          <w:rFonts w:ascii="Times New Roman" w:hAnsi="Times New Roman" w:cs="Times New Roman"/>
          <w:lang w:val="ru-RU"/>
        </w:rPr>
        <w:t>разі</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подачі</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під</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вивантаження</w:t>
      </w:r>
      <w:proofErr w:type="spellEnd"/>
      <w:r w:rsidRPr="00391DD2">
        <w:rPr>
          <w:rFonts w:ascii="Times New Roman" w:hAnsi="Times New Roman" w:cs="Times New Roman"/>
          <w:lang w:val="ru-RU"/>
        </w:rPr>
        <w:t>/</w:t>
      </w:r>
      <w:proofErr w:type="spellStart"/>
      <w:r w:rsidRPr="00391DD2">
        <w:rPr>
          <w:rFonts w:ascii="Times New Roman" w:hAnsi="Times New Roman" w:cs="Times New Roman"/>
          <w:lang w:val="ru-RU"/>
        </w:rPr>
        <w:t>навантаження</w:t>
      </w:r>
      <w:proofErr w:type="spellEnd"/>
      <w:r w:rsidRPr="00391DD2">
        <w:rPr>
          <w:rFonts w:ascii="Times New Roman" w:hAnsi="Times New Roman" w:cs="Times New Roman"/>
          <w:lang w:val="ru-RU"/>
        </w:rPr>
        <w:t xml:space="preserve"> зерна у </w:t>
      </w:r>
      <w:proofErr w:type="spellStart"/>
      <w:r w:rsidRPr="00391DD2">
        <w:rPr>
          <w:rFonts w:ascii="Times New Roman" w:hAnsi="Times New Roman" w:cs="Times New Roman"/>
          <w:lang w:val="ru-RU"/>
        </w:rPr>
        <w:t>технічно</w:t>
      </w:r>
      <w:proofErr w:type="spellEnd"/>
      <w:r w:rsidRPr="00391DD2">
        <w:rPr>
          <w:rFonts w:ascii="Times New Roman" w:hAnsi="Times New Roman" w:cs="Times New Roman"/>
          <w:lang w:val="ru-RU"/>
        </w:rPr>
        <w:t xml:space="preserve"> несправному транспортному </w:t>
      </w:r>
      <w:proofErr w:type="spellStart"/>
      <w:r w:rsidRPr="00391DD2">
        <w:rPr>
          <w:rFonts w:ascii="Times New Roman" w:hAnsi="Times New Roman" w:cs="Times New Roman"/>
          <w:lang w:val="ru-RU"/>
        </w:rPr>
        <w:t>засобі</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або</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невідповідного</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іншим</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вимогам</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обумовленим</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цим</w:t>
      </w:r>
      <w:proofErr w:type="spellEnd"/>
      <w:r w:rsidRPr="00391DD2">
        <w:rPr>
          <w:rFonts w:ascii="Times New Roman" w:hAnsi="Times New Roman" w:cs="Times New Roman"/>
          <w:lang w:val="ru-RU"/>
        </w:rPr>
        <w:t xml:space="preserve"> Договором, </w:t>
      </w:r>
      <w:proofErr w:type="spellStart"/>
      <w:r w:rsidRPr="00391DD2">
        <w:rPr>
          <w:rFonts w:ascii="Times New Roman" w:hAnsi="Times New Roman" w:cs="Times New Roman"/>
          <w:lang w:val="ru-RU"/>
        </w:rPr>
        <w:t>можливість</w:t>
      </w:r>
      <w:proofErr w:type="spellEnd"/>
      <w:r w:rsidRPr="00391DD2">
        <w:rPr>
          <w:rFonts w:ascii="Times New Roman" w:hAnsi="Times New Roman" w:cs="Times New Roman"/>
          <w:lang w:val="ru-RU"/>
        </w:rPr>
        <w:t xml:space="preserve"> і порядок </w:t>
      </w:r>
      <w:proofErr w:type="spellStart"/>
      <w:r w:rsidRPr="00391DD2">
        <w:rPr>
          <w:rFonts w:ascii="Times New Roman" w:hAnsi="Times New Roman" w:cs="Times New Roman"/>
          <w:lang w:val="ru-RU"/>
        </w:rPr>
        <w:t>вивантаження</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додатково</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узгоджується</w:t>
      </w:r>
      <w:proofErr w:type="spellEnd"/>
      <w:r w:rsidRPr="00391DD2">
        <w:rPr>
          <w:rFonts w:ascii="Times New Roman" w:hAnsi="Times New Roman" w:cs="Times New Roman"/>
          <w:lang w:val="ru-RU"/>
        </w:rPr>
        <w:t xml:space="preserve"> Сторонами.</w:t>
      </w:r>
    </w:p>
    <w:p w14:paraId="10353675" w14:textId="3E06E084" w:rsidR="00391DD2" w:rsidRDefault="00391DD2" w:rsidP="00391DD2">
      <w:pPr>
        <w:rPr>
          <w:rFonts w:ascii="Times New Roman" w:hAnsi="Times New Roman" w:cs="Times New Roman"/>
          <w:lang w:val="ru-RU"/>
        </w:rPr>
      </w:pPr>
      <w:proofErr w:type="spellStart"/>
      <w:r w:rsidRPr="00391DD2">
        <w:rPr>
          <w:rFonts w:ascii="Times New Roman" w:hAnsi="Times New Roman" w:cs="Times New Roman"/>
          <w:lang w:val="ru-RU"/>
        </w:rPr>
        <w:t>Додаткові</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витрати</w:t>
      </w:r>
      <w:proofErr w:type="spellEnd"/>
      <w:r w:rsidRPr="00391DD2">
        <w:rPr>
          <w:rFonts w:ascii="Times New Roman" w:hAnsi="Times New Roman" w:cs="Times New Roman"/>
          <w:lang w:val="ru-RU"/>
        </w:rPr>
        <w:t xml:space="preserve"> на </w:t>
      </w:r>
      <w:proofErr w:type="spellStart"/>
      <w:r w:rsidRPr="00391DD2">
        <w:rPr>
          <w:rFonts w:ascii="Times New Roman" w:hAnsi="Times New Roman" w:cs="Times New Roman"/>
          <w:lang w:val="ru-RU"/>
        </w:rPr>
        <w:t>розвантаження</w:t>
      </w:r>
      <w:proofErr w:type="spellEnd"/>
      <w:r w:rsidRPr="00391DD2">
        <w:rPr>
          <w:rFonts w:ascii="Times New Roman" w:hAnsi="Times New Roman" w:cs="Times New Roman"/>
          <w:lang w:val="ru-RU"/>
        </w:rPr>
        <w:t>/</w:t>
      </w:r>
      <w:proofErr w:type="spellStart"/>
      <w:r w:rsidRPr="00391DD2">
        <w:rPr>
          <w:rFonts w:ascii="Times New Roman" w:hAnsi="Times New Roman" w:cs="Times New Roman"/>
          <w:lang w:val="ru-RU"/>
        </w:rPr>
        <w:t>навантаження</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або</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перенаправлення</w:t>
      </w:r>
      <w:proofErr w:type="spellEnd"/>
      <w:r w:rsidRPr="00391DD2">
        <w:rPr>
          <w:rFonts w:ascii="Times New Roman" w:hAnsi="Times New Roman" w:cs="Times New Roman"/>
          <w:lang w:val="ru-RU"/>
        </w:rPr>
        <w:t xml:space="preserve"> зерна </w:t>
      </w:r>
      <w:proofErr w:type="spellStart"/>
      <w:r w:rsidRPr="00391DD2">
        <w:rPr>
          <w:rFonts w:ascii="Times New Roman" w:hAnsi="Times New Roman" w:cs="Times New Roman"/>
          <w:lang w:val="ru-RU"/>
        </w:rPr>
        <w:t>здійснюються</w:t>
      </w:r>
      <w:proofErr w:type="spellEnd"/>
      <w:r w:rsidRPr="00391DD2">
        <w:rPr>
          <w:rFonts w:ascii="Times New Roman" w:hAnsi="Times New Roman" w:cs="Times New Roman"/>
          <w:lang w:val="ru-RU"/>
        </w:rPr>
        <w:t xml:space="preserve"> за </w:t>
      </w:r>
      <w:proofErr w:type="spellStart"/>
      <w:r w:rsidRPr="00391DD2">
        <w:rPr>
          <w:rFonts w:ascii="Times New Roman" w:hAnsi="Times New Roman" w:cs="Times New Roman"/>
          <w:lang w:val="ru-RU"/>
        </w:rPr>
        <w:t>рахунок</w:t>
      </w:r>
      <w:proofErr w:type="spellEnd"/>
      <w:r w:rsidRPr="00391DD2">
        <w:rPr>
          <w:rFonts w:ascii="Times New Roman" w:hAnsi="Times New Roman" w:cs="Times New Roman"/>
          <w:lang w:val="ru-RU"/>
        </w:rPr>
        <w:t xml:space="preserve"> </w:t>
      </w:r>
      <w:proofErr w:type="spellStart"/>
      <w:r w:rsidRPr="00391DD2">
        <w:rPr>
          <w:rFonts w:ascii="Times New Roman" w:hAnsi="Times New Roman" w:cs="Times New Roman"/>
          <w:lang w:val="ru-RU"/>
        </w:rPr>
        <w:t>Замовника</w:t>
      </w:r>
      <w:proofErr w:type="spellEnd"/>
      <w:r w:rsidRPr="00391DD2">
        <w:rPr>
          <w:rFonts w:ascii="Times New Roman" w:hAnsi="Times New Roman" w:cs="Times New Roman"/>
          <w:lang w:val="ru-RU"/>
        </w:rPr>
        <w:t>.</w:t>
      </w:r>
    </w:p>
    <w:p w14:paraId="560E0682" w14:textId="14AB7D73" w:rsidR="00276664" w:rsidRPr="00276664" w:rsidRDefault="00276664" w:rsidP="00276664">
      <w:pPr>
        <w:rPr>
          <w:rFonts w:ascii="Times New Roman" w:hAnsi="Times New Roman" w:cs="Times New Roman"/>
          <w:lang w:val="ru-RU"/>
        </w:rPr>
      </w:pPr>
      <w:r w:rsidRPr="00795C68">
        <w:rPr>
          <w:rFonts w:ascii="Times New Roman" w:hAnsi="Times New Roman" w:cs="Times New Roman"/>
          <w:b/>
          <w:bCs/>
          <w:lang w:val="ru-RU"/>
        </w:rPr>
        <w:t>11.2.8.</w:t>
      </w:r>
      <w:r w:rsidRPr="00276664">
        <w:rPr>
          <w:rFonts w:ascii="Times New Roman" w:hAnsi="Times New Roman" w:cs="Times New Roman"/>
          <w:lang w:val="ru-RU"/>
        </w:rPr>
        <w:tab/>
        <w:t xml:space="preserve"> У </w:t>
      </w:r>
      <w:proofErr w:type="spellStart"/>
      <w:r w:rsidRPr="00276664">
        <w:rPr>
          <w:rFonts w:ascii="Times New Roman" w:hAnsi="Times New Roman" w:cs="Times New Roman"/>
          <w:lang w:val="ru-RU"/>
        </w:rPr>
        <w:t>разі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невиконання</w:t>
      </w:r>
      <w:proofErr w:type="spellEnd"/>
      <w:r w:rsidRPr="00276664">
        <w:rPr>
          <w:rFonts w:ascii="Times New Roman" w:hAnsi="Times New Roman" w:cs="Times New Roman"/>
          <w:lang w:val="ru-RU"/>
        </w:rPr>
        <w:t xml:space="preserve"> та/</w:t>
      </w:r>
      <w:proofErr w:type="spellStart"/>
      <w:r w:rsidRPr="00276664">
        <w:rPr>
          <w:rFonts w:ascii="Times New Roman" w:hAnsi="Times New Roman" w:cs="Times New Roman"/>
          <w:lang w:val="ru-RU"/>
        </w:rPr>
        <w:t>або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неналежного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виконання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вимог</w:t>
      </w:r>
      <w:proofErr w:type="spellEnd"/>
      <w:r w:rsidRPr="00276664">
        <w:rPr>
          <w:rFonts w:ascii="Times New Roman" w:hAnsi="Times New Roman" w:cs="Times New Roman"/>
          <w:lang w:val="ru-RU"/>
        </w:rPr>
        <w:t xml:space="preserve"> по </w:t>
      </w:r>
      <w:proofErr w:type="spellStart"/>
      <w:r w:rsidRPr="00276664">
        <w:rPr>
          <w:rFonts w:ascii="Times New Roman" w:hAnsi="Times New Roman" w:cs="Times New Roman"/>
          <w:lang w:val="ru-RU"/>
        </w:rPr>
        <w:t>оформленню</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товаросупровідної</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документації</w:t>
      </w:r>
      <w:proofErr w:type="spellEnd"/>
      <w:r w:rsidRPr="00276664">
        <w:rPr>
          <w:rFonts w:ascii="Times New Roman" w:hAnsi="Times New Roman" w:cs="Times New Roman"/>
          <w:lang w:val="ru-RU"/>
        </w:rPr>
        <w:t xml:space="preserve"> на зерно, </w:t>
      </w:r>
      <w:proofErr w:type="spellStart"/>
      <w:r w:rsidRPr="00276664">
        <w:rPr>
          <w:rFonts w:ascii="Times New Roman" w:hAnsi="Times New Roman" w:cs="Times New Roman"/>
          <w:lang w:val="ru-RU"/>
        </w:rPr>
        <w:t>що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прибуває</w:t>
      </w:r>
      <w:proofErr w:type="spellEnd"/>
      <w:r w:rsidRPr="00276664">
        <w:rPr>
          <w:rFonts w:ascii="Times New Roman" w:hAnsi="Times New Roman" w:cs="Times New Roman"/>
          <w:lang w:val="ru-RU"/>
        </w:rPr>
        <w:t xml:space="preserve"> </w:t>
      </w:r>
      <w:proofErr w:type="gramStart"/>
      <w:r w:rsidRPr="00276664">
        <w:rPr>
          <w:rFonts w:ascii="Times New Roman" w:hAnsi="Times New Roman" w:cs="Times New Roman"/>
          <w:lang w:val="ru-RU"/>
        </w:rPr>
        <w:t>на адресу</w:t>
      </w:r>
      <w:proofErr w:type="gram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Виконавця</w:t>
      </w:r>
      <w:proofErr w:type="spellEnd"/>
      <w:r w:rsidRPr="00276664">
        <w:rPr>
          <w:rFonts w:ascii="Times New Roman" w:hAnsi="Times New Roman" w:cs="Times New Roman"/>
          <w:lang w:val="ru-RU"/>
        </w:rPr>
        <w:t xml:space="preserve"> на квоту </w:t>
      </w:r>
      <w:proofErr w:type="spellStart"/>
      <w:r w:rsidRPr="00276664">
        <w:rPr>
          <w:rFonts w:ascii="Times New Roman" w:hAnsi="Times New Roman" w:cs="Times New Roman"/>
          <w:lang w:val="ru-RU"/>
        </w:rPr>
        <w:t>Замовника</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видання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якої</w:t>
      </w:r>
      <w:proofErr w:type="spellEnd"/>
      <w:r w:rsidRPr="00276664">
        <w:rPr>
          <w:rFonts w:ascii="Times New Roman" w:hAnsi="Times New Roman" w:cs="Times New Roman"/>
          <w:lang w:val="ru-RU"/>
        </w:rPr>
        <w:t xml:space="preserve"> є прямим </w:t>
      </w:r>
      <w:proofErr w:type="spellStart"/>
      <w:r w:rsidRPr="00276664">
        <w:rPr>
          <w:rFonts w:ascii="Times New Roman" w:hAnsi="Times New Roman" w:cs="Times New Roman"/>
          <w:lang w:val="ru-RU"/>
        </w:rPr>
        <w:t>обов'язком</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Замовника</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несе</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відповідальність</w:t>
      </w:r>
      <w:proofErr w:type="spellEnd"/>
      <w:r w:rsidRPr="00276664">
        <w:rPr>
          <w:rFonts w:ascii="Times New Roman" w:hAnsi="Times New Roman" w:cs="Times New Roman"/>
          <w:lang w:val="ru-RU"/>
        </w:rPr>
        <w:t xml:space="preserve"> за </w:t>
      </w:r>
      <w:proofErr w:type="spellStart"/>
      <w:r w:rsidRPr="00276664">
        <w:rPr>
          <w:rFonts w:ascii="Times New Roman" w:hAnsi="Times New Roman" w:cs="Times New Roman"/>
          <w:lang w:val="ru-RU"/>
        </w:rPr>
        <w:t>простій</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транспортних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засобів</w:t>
      </w:r>
      <w:proofErr w:type="spellEnd"/>
      <w:r w:rsidRPr="00276664">
        <w:rPr>
          <w:rFonts w:ascii="Times New Roman" w:hAnsi="Times New Roman" w:cs="Times New Roman"/>
          <w:lang w:val="ru-RU"/>
        </w:rPr>
        <w:t>.</w:t>
      </w:r>
    </w:p>
    <w:p w14:paraId="731C7C78" w14:textId="1E7B6028" w:rsidR="00276664" w:rsidRPr="00276664" w:rsidRDefault="00276664" w:rsidP="00276664">
      <w:pPr>
        <w:rPr>
          <w:rFonts w:ascii="Times New Roman" w:hAnsi="Times New Roman" w:cs="Times New Roman"/>
          <w:lang w:val="ru-RU"/>
        </w:rPr>
      </w:pPr>
      <w:r w:rsidRPr="00276664">
        <w:rPr>
          <w:rFonts w:ascii="Times New Roman" w:hAnsi="Times New Roman" w:cs="Times New Roman"/>
          <w:lang w:val="ru-RU"/>
        </w:rPr>
        <w:t xml:space="preserve"> </w:t>
      </w:r>
      <w:r w:rsidRPr="00795C68">
        <w:rPr>
          <w:rFonts w:ascii="Times New Roman" w:hAnsi="Times New Roman" w:cs="Times New Roman"/>
          <w:b/>
          <w:bCs/>
          <w:lang w:val="ru-RU"/>
        </w:rPr>
        <w:t>11.2.</w:t>
      </w:r>
      <w:r w:rsidR="00795C68" w:rsidRPr="00795C68">
        <w:rPr>
          <w:rFonts w:ascii="Times New Roman" w:hAnsi="Times New Roman" w:cs="Times New Roman"/>
          <w:b/>
          <w:bCs/>
          <w:lang w:val="ru-RU"/>
        </w:rPr>
        <w:t>9</w:t>
      </w:r>
      <w:r w:rsidRPr="00795C68">
        <w:rPr>
          <w:rFonts w:ascii="Times New Roman" w:hAnsi="Times New Roman" w:cs="Times New Roman"/>
          <w:b/>
          <w:bCs/>
          <w:lang w:val="ru-RU"/>
        </w:rPr>
        <w:t>.</w:t>
      </w:r>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несе</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відповідальність</w:t>
      </w:r>
      <w:proofErr w:type="spellEnd"/>
      <w:r w:rsidRPr="00276664">
        <w:rPr>
          <w:rFonts w:ascii="Times New Roman" w:hAnsi="Times New Roman" w:cs="Times New Roman"/>
          <w:lang w:val="ru-RU"/>
        </w:rPr>
        <w:t xml:space="preserve"> за будь-</w:t>
      </w:r>
      <w:proofErr w:type="spellStart"/>
      <w:r w:rsidRPr="00276664">
        <w:rPr>
          <w:rFonts w:ascii="Times New Roman" w:hAnsi="Times New Roman" w:cs="Times New Roman"/>
          <w:lang w:val="ru-RU"/>
        </w:rPr>
        <w:t>які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затримки</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пов'язані</w:t>
      </w:r>
      <w:proofErr w:type="spellEnd"/>
      <w:r w:rsidRPr="00276664">
        <w:rPr>
          <w:rFonts w:ascii="Times New Roman" w:hAnsi="Times New Roman" w:cs="Times New Roman"/>
          <w:lang w:val="ru-RU"/>
        </w:rPr>
        <w:t xml:space="preserve"> з </w:t>
      </w:r>
      <w:proofErr w:type="spellStart"/>
      <w:r w:rsidRPr="00276664">
        <w:rPr>
          <w:rFonts w:ascii="Times New Roman" w:hAnsi="Times New Roman" w:cs="Times New Roman"/>
          <w:lang w:val="ru-RU"/>
        </w:rPr>
        <w:t>невиконанням</w:t>
      </w:r>
      <w:proofErr w:type="spellEnd"/>
      <w:r w:rsidRPr="00276664">
        <w:rPr>
          <w:rFonts w:ascii="Times New Roman" w:hAnsi="Times New Roman" w:cs="Times New Roman"/>
          <w:lang w:val="ru-RU"/>
        </w:rPr>
        <w:t xml:space="preserve"> ним </w:t>
      </w:r>
      <w:proofErr w:type="spellStart"/>
      <w:r w:rsidRPr="00276664">
        <w:rPr>
          <w:rFonts w:ascii="Times New Roman" w:hAnsi="Times New Roman" w:cs="Times New Roman"/>
          <w:lang w:val="ru-RU"/>
        </w:rPr>
        <w:t>зобов'язань</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пов'язаних</w:t>
      </w:r>
      <w:proofErr w:type="spellEnd"/>
      <w:r w:rsidRPr="00276664">
        <w:rPr>
          <w:rFonts w:ascii="Times New Roman" w:hAnsi="Times New Roman" w:cs="Times New Roman"/>
          <w:lang w:val="ru-RU"/>
        </w:rPr>
        <w:t xml:space="preserve"> з </w:t>
      </w:r>
      <w:proofErr w:type="spellStart"/>
      <w:r w:rsidRPr="00276664">
        <w:rPr>
          <w:rFonts w:ascii="Times New Roman" w:hAnsi="Times New Roman" w:cs="Times New Roman"/>
          <w:lang w:val="ru-RU"/>
        </w:rPr>
        <w:t>проведенням</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фумігації</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Вантажу</w:t>
      </w:r>
      <w:proofErr w:type="spellEnd"/>
      <w:r w:rsidRPr="00276664">
        <w:rPr>
          <w:rFonts w:ascii="Times New Roman" w:hAnsi="Times New Roman" w:cs="Times New Roman"/>
          <w:lang w:val="ru-RU"/>
        </w:rPr>
        <w:t>.</w:t>
      </w:r>
    </w:p>
    <w:p w14:paraId="26E0003B" w14:textId="77777777" w:rsidR="00276664" w:rsidRPr="00276664" w:rsidRDefault="00276664" w:rsidP="00276664">
      <w:pPr>
        <w:rPr>
          <w:rFonts w:ascii="Times New Roman" w:hAnsi="Times New Roman" w:cs="Times New Roman"/>
          <w:lang w:val="ru-RU"/>
        </w:rPr>
      </w:pPr>
      <w:proofErr w:type="spellStart"/>
      <w:r w:rsidRPr="00276664">
        <w:rPr>
          <w:rFonts w:ascii="Times New Roman" w:hAnsi="Times New Roman" w:cs="Times New Roman"/>
          <w:lang w:val="ru-RU"/>
        </w:rPr>
        <w:lastRenderedPageBreak/>
        <w:t>Замовник</w:t>
      </w:r>
      <w:proofErr w:type="spellEnd"/>
      <w:r w:rsidRPr="00276664">
        <w:rPr>
          <w:rFonts w:ascii="Times New Roman" w:hAnsi="Times New Roman" w:cs="Times New Roman"/>
          <w:lang w:val="ru-RU"/>
        </w:rPr>
        <w:t xml:space="preserve"> є </w:t>
      </w:r>
      <w:proofErr w:type="spellStart"/>
      <w:r w:rsidRPr="00276664">
        <w:rPr>
          <w:rFonts w:ascii="Times New Roman" w:hAnsi="Times New Roman" w:cs="Times New Roman"/>
          <w:lang w:val="ru-RU"/>
        </w:rPr>
        <w:t>відповідальним</w:t>
      </w:r>
      <w:proofErr w:type="spellEnd"/>
      <w:r w:rsidRPr="00276664">
        <w:rPr>
          <w:rFonts w:ascii="Times New Roman" w:hAnsi="Times New Roman" w:cs="Times New Roman"/>
          <w:lang w:val="ru-RU"/>
        </w:rPr>
        <w:t xml:space="preserve"> за </w:t>
      </w:r>
      <w:proofErr w:type="spellStart"/>
      <w:r w:rsidRPr="00276664">
        <w:rPr>
          <w:rFonts w:ascii="Times New Roman" w:hAnsi="Times New Roman" w:cs="Times New Roman"/>
          <w:lang w:val="ru-RU"/>
        </w:rPr>
        <w:t>готовність</w:t>
      </w:r>
      <w:proofErr w:type="spellEnd"/>
      <w:r w:rsidRPr="00276664">
        <w:rPr>
          <w:rFonts w:ascii="Times New Roman" w:hAnsi="Times New Roman" w:cs="Times New Roman"/>
          <w:lang w:val="ru-RU"/>
        </w:rPr>
        <w:t xml:space="preserve"> судна до </w:t>
      </w:r>
      <w:proofErr w:type="spellStart"/>
      <w:r w:rsidRPr="00276664">
        <w:rPr>
          <w:rFonts w:ascii="Times New Roman" w:hAnsi="Times New Roman" w:cs="Times New Roman"/>
          <w:lang w:val="ru-RU"/>
        </w:rPr>
        <w:t>вантажних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операцій</w:t>
      </w:r>
      <w:proofErr w:type="spellEnd"/>
      <w:r w:rsidRPr="00276664">
        <w:rPr>
          <w:rFonts w:ascii="Times New Roman" w:hAnsi="Times New Roman" w:cs="Times New Roman"/>
          <w:lang w:val="ru-RU"/>
        </w:rPr>
        <w:t>.</w:t>
      </w:r>
    </w:p>
    <w:p w14:paraId="7A759BFD" w14:textId="6EE36FBA" w:rsidR="00276664" w:rsidRPr="00276664" w:rsidRDefault="00276664" w:rsidP="00276664">
      <w:pPr>
        <w:rPr>
          <w:rFonts w:ascii="Times New Roman" w:hAnsi="Times New Roman" w:cs="Times New Roman"/>
          <w:lang w:val="ru-RU"/>
        </w:rPr>
      </w:pPr>
      <w:r w:rsidRPr="00795C68">
        <w:rPr>
          <w:rFonts w:ascii="Times New Roman" w:hAnsi="Times New Roman" w:cs="Times New Roman"/>
          <w:b/>
          <w:bCs/>
          <w:lang w:val="ru-RU"/>
        </w:rPr>
        <w:t>11.2.1</w:t>
      </w:r>
      <w:r w:rsidR="00795C68" w:rsidRPr="00795C68">
        <w:rPr>
          <w:rFonts w:ascii="Times New Roman" w:hAnsi="Times New Roman" w:cs="Times New Roman"/>
          <w:b/>
          <w:bCs/>
          <w:lang w:val="ru-RU"/>
        </w:rPr>
        <w:t>0</w:t>
      </w:r>
      <w:r w:rsidRPr="00795C68">
        <w:rPr>
          <w:rFonts w:ascii="Times New Roman" w:hAnsi="Times New Roman" w:cs="Times New Roman"/>
          <w:b/>
          <w:bCs/>
          <w:lang w:val="ru-RU"/>
        </w:rPr>
        <w:t>.</w:t>
      </w:r>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несе</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відповідальність</w:t>
      </w:r>
      <w:proofErr w:type="spellEnd"/>
      <w:r w:rsidRPr="00276664">
        <w:rPr>
          <w:rFonts w:ascii="Times New Roman" w:hAnsi="Times New Roman" w:cs="Times New Roman"/>
          <w:lang w:val="ru-RU"/>
        </w:rPr>
        <w:t xml:space="preserve"> у </w:t>
      </w:r>
      <w:proofErr w:type="spellStart"/>
      <w:r w:rsidRPr="00276664">
        <w:rPr>
          <w:rFonts w:ascii="Times New Roman" w:hAnsi="Times New Roman" w:cs="Times New Roman"/>
          <w:lang w:val="ru-RU"/>
        </w:rPr>
        <w:t>розмірі</w:t>
      </w:r>
      <w:proofErr w:type="spellEnd"/>
      <w:r w:rsidRPr="00276664">
        <w:rPr>
          <w:rFonts w:ascii="Times New Roman" w:hAnsi="Times New Roman" w:cs="Times New Roman"/>
          <w:lang w:val="ru-RU"/>
        </w:rPr>
        <w:t xml:space="preserve"> документально </w:t>
      </w:r>
      <w:proofErr w:type="spellStart"/>
      <w:r w:rsidRPr="00276664">
        <w:rPr>
          <w:rFonts w:ascii="Times New Roman" w:hAnsi="Times New Roman" w:cs="Times New Roman"/>
          <w:lang w:val="ru-RU"/>
        </w:rPr>
        <w:t>підтверджених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прямих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збитків</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Виконавцю</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втрачена</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вигода</w:t>
      </w:r>
      <w:proofErr w:type="spellEnd"/>
      <w:r w:rsidRPr="00276664">
        <w:rPr>
          <w:rFonts w:ascii="Times New Roman" w:hAnsi="Times New Roman" w:cs="Times New Roman"/>
          <w:lang w:val="ru-RU"/>
        </w:rPr>
        <w:t xml:space="preserve"> не </w:t>
      </w:r>
      <w:proofErr w:type="spellStart"/>
      <w:proofErr w:type="gramStart"/>
      <w:r w:rsidRPr="00276664">
        <w:rPr>
          <w:rFonts w:ascii="Times New Roman" w:hAnsi="Times New Roman" w:cs="Times New Roman"/>
          <w:lang w:val="ru-RU"/>
        </w:rPr>
        <w:t>відшкодовується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якщо</w:t>
      </w:r>
      <w:proofErr w:type="spellEnd"/>
      <w:proofErr w:type="gram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дії</w:t>
      </w:r>
      <w:proofErr w:type="spellEnd"/>
      <w:r w:rsidRPr="00276664">
        <w:rPr>
          <w:rFonts w:ascii="Times New Roman" w:hAnsi="Times New Roman" w:cs="Times New Roman"/>
          <w:lang w:val="ru-RU"/>
        </w:rPr>
        <w:t>/</w:t>
      </w:r>
      <w:proofErr w:type="spellStart"/>
      <w:r w:rsidRPr="00276664">
        <w:rPr>
          <w:rFonts w:ascii="Times New Roman" w:hAnsi="Times New Roman" w:cs="Times New Roman"/>
          <w:lang w:val="ru-RU"/>
        </w:rPr>
        <w:t>бездіяльність</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Замовника</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або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дії</w:t>
      </w:r>
      <w:proofErr w:type="spellEnd"/>
      <w:r w:rsidRPr="00276664">
        <w:rPr>
          <w:rFonts w:ascii="Times New Roman" w:hAnsi="Times New Roman" w:cs="Times New Roman"/>
          <w:lang w:val="ru-RU"/>
        </w:rPr>
        <w:t>/</w:t>
      </w:r>
      <w:proofErr w:type="spellStart"/>
      <w:r w:rsidRPr="00276664">
        <w:rPr>
          <w:rFonts w:ascii="Times New Roman" w:hAnsi="Times New Roman" w:cs="Times New Roman"/>
          <w:lang w:val="ru-RU"/>
        </w:rPr>
        <w:t>бездіяльність</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третіх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осіб</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залучених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Замовником</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спричинили</w:t>
      </w:r>
      <w:proofErr w:type="spellEnd"/>
      <w:r w:rsidRPr="00276664">
        <w:rPr>
          <w:rFonts w:ascii="Times New Roman" w:hAnsi="Times New Roman" w:cs="Times New Roman"/>
          <w:lang w:val="ru-RU"/>
        </w:rPr>
        <w:t>:</w:t>
      </w:r>
    </w:p>
    <w:p w14:paraId="0CEE40D5" w14:textId="77777777" w:rsidR="00276664" w:rsidRPr="00276664" w:rsidRDefault="00276664" w:rsidP="00276664">
      <w:pPr>
        <w:rPr>
          <w:rFonts w:ascii="Times New Roman" w:hAnsi="Times New Roman" w:cs="Times New Roman"/>
          <w:lang w:val="ru-RU"/>
        </w:rPr>
      </w:pPr>
      <w:r w:rsidRPr="00276664">
        <w:rPr>
          <w:rFonts w:ascii="Times New Roman" w:hAnsi="Times New Roman" w:cs="Times New Roman"/>
          <w:lang w:val="ru-RU"/>
        </w:rPr>
        <w:t>•</w:t>
      </w:r>
      <w:r w:rsidRPr="00276664">
        <w:rPr>
          <w:rFonts w:ascii="Times New Roman" w:hAnsi="Times New Roman" w:cs="Times New Roman"/>
          <w:lang w:val="ru-RU"/>
        </w:rPr>
        <w:tab/>
        <w:t xml:space="preserve">через </w:t>
      </w:r>
      <w:proofErr w:type="spellStart"/>
      <w:r w:rsidRPr="00276664">
        <w:rPr>
          <w:rFonts w:ascii="Times New Roman" w:hAnsi="Times New Roman" w:cs="Times New Roman"/>
          <w:lang w:val="ru-RU"/>
        </w:rPr>
        <w:t>знищення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чи</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пошкодження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технологічного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обладнання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чи</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іншого</w:t>
      </w:r>
      <w:proofErr w:type="spellEnd"/>
      <w:r w:rsidRPr="00276664">
        <w:rPr>
          <w:rFonts w:ascii="Times New Roman" w:hAnsi="Times New Roman" w:cs="Times New Roman"/>
          <w:lang w:val="ru-RU"/>
        </w:rPr>
        <w:t xml:space="preserve"> майна </w:t>
      </w:r>
      <w:proofErr w:type="spellStart"/>
      <w:r w:rsidRPr="00276664">
        <w:rPr>
          <w:rFonts w:ascii="Times New Roman" w:hAnsi="Times New Roman" w:cs="Times New Roman"/>
          <w:lang w:val="ru-RU"/>
        </w:rPr>
        <w:t>Виконавця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що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виникли</w:t>
      </w:r>
      <w:proofErr w:type="spellEnd"/>
      <w:r w:rsidRPr="00276664">
        <w:rPr>
          <w:rFonts w:ascii="Times New Roman" w:hAnsi="Times New Roman" w:cs="Times New Roman"/>
          <w:lang w:val="ru-RU"/>
        </w:rPr>
        <w:t xml:space="preserve"> в </w:t>
      </w:r>
      <w:proofErr w:type="spellStart"/>
      <w:r w:rsidRPr="00276664">
        <w:rPr>
          <w:rFonts w:ascii="Times New Roman" w:hAnsi="Times New Roman" w:cs="Times New Roman"/>
          <w:lang w:val="ru-RU"/>
        </w:rPr>
        <w:t>процесі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здачі</w:t>
      </w:r>
      <w:proofErr w:type="spellEnd"/>
      <w:r w:rsidRPr="00276664">
        <w:rPr>
          <w:rFonts w:ascii="Times New Roman" w:hAnsi="Times New Roman" w:cs="Times New Roman"/>
          <w:lang w:val="ru-RU"/>
        </w:rPr>
        <w:t xml:space="preserve"> на </w:t>
      </w:r>
      <w:proofErr w:type="spellStart"/>
      <w:r w:rsidRPr="00276664">
        <w:rPr>
          <w:rFonts w:ascii="Times New Roman" w:hAnsi="Times New Roman" w:cs="Times New Roman"/>
          <w:lang w:val="ru-RU"/>
        </w:rPr>
        <w:t>зберігання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Вантажу</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Замовника</w:t>
      </w:r>
      <w:proofErr w:type="spellEnd"/>
      <w:r w:rsidRPr="00276664">
        <w:rPr>
          <w:rFonts w:ascii="Times New Roman" w:hAnsi="Times New Roman" w:cs="Times New Roman"/>
          <w:lang w:val="ru-RU"/>
        </w:rPr>
        <w:t>;</w:t>
      </w:r>
    </w:p>
    <w:p w14:paraId="2B39F20A" w14:textId="77777777" w:rsidR="00276664" w:rsidRPr="00276664" w:rsidRDefault="00276664" w:rsidP="00276664">
      <w:pPr>
        <w:rPr>
          <w:rFonts w:ascii="Times New Roman" w:hAnsi="Times New Roman" w:cs="Times New Roman"/>
          <w:lang w:val="ru-RU"/>
        </w:rPr>
      </w:pPr>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Внаслідок</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зберігання</w:t>
      </w:r>
      <w:proofErr w:type="spellEnd"/>
      <w:r w:rsidRPr="00276664">
        <w:rPr>
          <w:rFonts w:ascii="Times New Roman" w:hAnsi="Times New Roman" w:cs="Times New Roman"/>
          <w:lang w:val="ru-RU"/>
        </w:rPr>
        <w:t xml:space="preserve"> Зерна з </w:t>
      </w:r>
      <w:proofErr w:type="spellStart"/>
      <w:r w:rsidRPr="00276664">
        <w:rPr>
          <w:rFonts w:ascii="Times New Roman" w:hAnsi="Times New Roman" w:cs="Times New Roman"/>
          <w:lang w:val="ru-RU"/>
        </w:rPr>
        <w:t>вмістом</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сторонніх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предметів</w:t>
      </w:r>
      <w:proofErr w:type="spellEnd"/>
      <w:r w:rsidRPr="00276664">
        <w:rPr>
          <w:rFonts w:ascii="Times New Roman" w:hAnsi="Times New Roman" w:cs="Times New Roman"/>
          <w:lang w:val="ru-RU"/>
        </w:rPr>
        <w:t xml:space="preserve"> (метал, </w:t>
      </w:r>
      <w:proofErr w:type="spellStart"/>
      <w:r w:rsidRPr="00276664">
        <w:rPr>
          <w:rFonts w:ascii="Times New Roman" w:hAnsi="Times New Roman" w:cs="Times New Roman"/>
          <w:lang w:val="ru-RU"/>
        </w:rPr>
        <w:t>каміння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ґрунт</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тощо</w:t>
      </w:r>
      <w:proofErr w:type="spellEnd"/>
      <w:r w:rsidRPr="00276664">
        <w:rPr>
          <w:rFonts w:ascii="Times New Roman" w:hAnsi="Times New Roman" w:cs="Times New Roman"/>
          <w:lang w:val="ru-RU"/>
        </w:rPr>
        <w:t>).</w:t>
      </w:r>
    </w:p>
    <w:p w14:paraId="6907281F" w14:textId="77777777" w:rsidR="00276664" w:rsidRPr="00276664" w:rsidRDefault="00276664" w:rsidP="00276664">
      <w:pPr>
        <w:rPr>
          <w:rFonts w:ascii="Times New Roman" w:hAnsi="Times New Roman" w:cs="Times New Roman"/>
          <w:lang w:val="ru-RU"/>
        </w:rPr>
      </w:pPr>
      <w:r w:rsidRPr="00276664">
        <w:rPr>
          <w:rFonts w:ascii="Times New Roman" w:hAnsi="Times New Roman" w:cs="Times New Roman"/>
          <w:lang w:val="ru-RU"/>
        </w:rPr>
        <w:t xml:space="preserve">У </w:t>
      </w:r>
      <w:proofErr w:type="spellStart"/>
      <w:r w:rsidRPr="00276664">
        <w:rPr>
          <w:rFonts w:ascii="Times New Roman" w:hAnsi="Times New Roman" w:cs="Times New Roman"/>
          <w:lang w:val="ru-RU"/>
        </w:rPr>
        <w:t>вищезазначених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випадках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уповноважені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представники</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Виконавця</w:t>
      </w:r>
      <w:proofErr w:type="spellEnd"/>
      <w:r w:rsidRPr="00276664">
        <w:rPr>
          <w:rFonts w:ascii="Times New Roman" w:hAnsi="Times New Roman" w:cs="Times New Roman"/>
          <w:lang w:val="ru-RU"/>
        </w:rPr>
        <w:t xml:space="preserve"> та </w:t>
      </w:r>
      <w:proofErr w:type="spellStart"/>
      <w:r w:rsidRPr="00276664">
        <w:rPr>
          <w:rFonts w:ascii="Times New Roman" w:hAnsi="Times New Roman" w:cs="Times New Roman"/>
          <w:lang w:val="ru-RU"/>
        </w:rPr>
        <w:t>Замовника</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досліджують</w:t>
      </w:r>
      <w:proofErr w:type="spellEnd"/>
      <w:r w:rsidRPr="00276664">
        <w:rPr>
          <w:rFonts w:ascii="Times New Roman" w:hAnsi="Times New Roman" w:cs="Times New Roman"/>
          <w:lang w:val="ru-RU"/>
        </w:rPr>
        <w:t xml:space="preserve"> та </w:t>
      </w:r>
      <w:proofErr w:type="spellStart"/>
      <w:r w:rsidRPr="00276664">
        <w:rPr>
          <w:rFonts w:ascii="Times New Roman" w:hAnsi="Times New Roman" w:cs="Times New Roman"/>
          <w:lang w:val="ru-RU"/>
        </w:rPr>
        <w:t>складають</w:t>
      </w:r>
      <w:proofErr w:type="spellEnd"/>
      <w:r w:rsidRPr="00276664">
        <w:rPr>
          <w:rFonts w:ascii="Times New Roman" w:hAnsi="Times New Roman" w:cs="Times New Roman"/>
          <w:lang w:val="ru-RU"/>
        </w:rPr>
        <w:t xml:space="preserve"> Акт про </w:t>
      </w:r>
      <w:proofErr w:type="spellStart"/>
      <w:r w:rsidRPr="00276664">
        <w:rPr>
          <w:rFonts w:ascii="Times New Roman" w:hAnsi="Times New Roman" w:cs="Times New Roman"/>
          <w:lang w:val="ru-RU"/>
        </w:rPr>
        <w:t>збитки</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який</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надається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Замовнику</w:t>
      </w:r>
      <w:proofErr w:type="spellEnd"/>
      <w:r w:rsidRPr="00276664">
        <w:rPr>
          <w:rFonts w:ascii="Times New Roman" w:hAnsi="Times New Roman" w:cs="Times New Roman"/>
          <w:lang w:val="ru-RU"/>
        </w:rPr>
        <w:t xml:space="preserve"> разом </w:t>
      </w:r>
      <w:proofErr w:type="spellStart"/>
      <w:r w:rsidRPr="00276664">
        <w:rPr>
          <w:rFonts w:ascii="Times New Roman" w:hAnsi="Times New Roman" w:cs="Times New Roman"/>
          <w:lang w:val="ru-RU"/>
        </w:rPr>
        <w:t>із</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Позовом</w:t>
      </w:r>
      <w:proofErr w:type="spellEnd"/>
      <w:r w:rsidRPr="00276664">
        <w:rPr>
          <w:rFonts w:ascii="Times New Roman" w:hAnsi="Times New Roman" w:cs="Times New Roman"/>
          <w:lang w:val="ru-RU"/>
        </w:rPr>
        <w:t xml:space="preserve"> про </w:t>
      </w:r>
      <w:proofErr w:type="spellStart"/>
      <w:r w:rsidRPr="00276664">
        <w:rPr>
          <w:rFonts w:ascii="Times New Roman" w:hAnsi="Times New Roman" w:cs="Times New Roman"/>
          <w:lang w:val="ru-RU"/>
        </w:rPr>
        <w:t>відшкодування</w:t>
      </w:r>
      <w:proofErr w:type="spellEnd"/>
      <w:r w:rsidRPr="00276664">
        <w:rPr>
          <w:rFonts w:ascii="Times New Roman" w:hAnsi="Times New Roman" w:cs="Times New Roman"/>
          <w:lang w:val="ru-RU"/>
        </w:rPr>
        <w:t xml:space="preserve"> за </w:t>
      </w:r>
      <w:proofErr w:type="spellStart"/>
      <w:r w:rsidRPr="00276664">
        <w:rPr>
          <w:rFonts w:ascii="Times New Roman" w:hAnsi="Times New Roman" w:cs="Times New Roman"/>
          <w:lang w:val="ru-RU"/>
        </w:rPr>
        <w:t>цим</w:t>
      </w:r>
      <w:proofErr w:type="spellEnd"/>
      <w:r w:rsidRPr="00276664">
        <w:rPr>
          <w:rFonts w:ascii="Times New Roman" w:hAnsi="Times New Roman" w:cs="Times New Roman"/>
          <w:lang w:val="ru-RU"/>
        </w:rPr>
        <w:t xml:space="preserve"> Договором, </w:t>
      </w:r>
      <w:proofErr w:type="spellStart"/>
      <w:r w:rsidRPr="00276664">
        <w:rPr>
          <w:rFonts w:ascii="Times New Roman" w:hAnsi="Times New Roman" w:cs="Times New Roman"/>
          <w:lang w:val="ru-RU"/>
        </w:rPr>
        <w:t>який</w:t>
      </w:r>
      <w:proofErr w:type="spellEnd"/>
      <w:r w:rsidRPr="00276664">
        <w:rPr>
          <w:rFonts w:ascii="Times New Roman" w:hAnsi="Times New Roman" w:cs="Times New Roman"/>
          <w:lang w:val="ru-RU"/>
        </w:rPr>
        <w:t xml:space="preserve"> повинен </w:t>
      </w:r>
      <w:proofErr w:type="spellStart"/>
      <w:r w:rsidRPr="00276664">
        <w:rPr>
          <w:rFonts w:ascii="Times New Roman" w:hAnsi="Times New Roman" w:cs="Times New Roman"/>
          <w:lang w:val="ru-RU"/>
        </w:rPr>
        <w:t>містити</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інформацію</w:t>
      </w:r>
      <w:proofErr w:type="spellEnd"/>
      <w:r w:rsidRPr="00276664">
        <w:rPr>
          <w:rFonts w:ascii="Times New Roman" w:hAnsi="Times New Roman" w:cs="Times New Roman"/>
          <w:lang w:val="ru-RU"/>
        </w:rPr>
        <w:t xml:space="preserve"> про:</w:t>
      </w:r>
    </w:p>
    <w:p w14:paraId="529B19D5" w14:textId="77777777" w:rsidR="00276664" w:rsidRPr="00276664" w:rsidRDefault="00276664" w:rsidP="00276664">
      <w:pPr>
        <w:rPr>
          <w:rFonts w:ascii="Times New Roman" w:hAnsi="Times New Roman" w:cs="Times New Roman"/>
          <w:lang w:val="ru-RU"/>
        </w:rPr>
      </w:pPr>
      <w:r w:rsidRPr="00276664">
        <w:rPr>
          <w:rFonts w:ascii="Times New Roman" w:hAnsi="Times New Roman" w:cs="Times New Roman"/>
          <w:lang w:val="ru-RU"/>
        </w:rPr>
        <w:t xml:space="preserve">•  Особи, </w:t>
      </w:r>
      <w:proofErr w:type="spellStart"/>
      <w:r w:rsidRPr="00276664">
        <w:rPr>
          <w:rFonts w:ascii="Times New Roman" w:hAnsi="Times New Roman" w:cs="Times New Roman"/>
          <w:lang w:val="ru-RU"/>
        </w:rPr>
        <w:t>винні</w:t>
      </w:r>
      <w:proofErr w:type="spellEnd"/>
      <w:r w:rsidRPr="00276664">
        <w:rPr>
          <w:rFonts w:ascii="Times New Roman" w:hAnsi="Times New Roman" w:cs="Times New Roman"/>
          <w:lang w:val="ru-RU"/>
        </w:rPr>
        <w:t xml:space="preserve"> у </w:t>
      </w:r>
      <w:proofErr w:type="spellStart"/>
      <w:r w:rsidRPr="00276664">
        <w:rPr>
          <w:rFonts w:ascii="Times New Roman" w:hAnsi="Times New Roman" w:cs="Times New Roman"/>
          <w:lang w:val="ru-RU"/>
        </w:rPr>
        <w:t>завданні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шкоди</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фізичні</w:t>
      </w:r>
      <w:proofErr w:type="spellEnd"/>
      <w:r w:rsidRPr="00276664">
        <w:rPr>
          <w:rFonts w:ascii="Times New Roman" w:hAnsi="Times New Roman" w:cs="Times New Roman"/>
          <w:lang w:val="ru-RU"/>
        </w:rPr>
        <w:t xml:space="preserve"> та </w:t>
      </w:r>
      <w:proofErr w:type="spellStart"/>
      <w:r w:rsidRPr="00276664">
        <w:rPr>
          <w:rFonts w:ascii="Times New Roman" w:hAnsi="Times New Roman" w:cs="Times New Roman"/>
          <w:lang w:val="ru-RU"/>
        </w:rPr>
        <w:t>юридичні</w:t>
      </w:r>
      <w:proofErr w:type="spellEnd"/>
      <w:r w:rsidRPr="00276664">
        <w:rPr>
          <w:rFonts w:ascii="Times New Roman" w:hAnsi="Times New Roman" w:cs="Times New Roman"/>
          <w:lang w:val="ru-RU"/>
        </w:rPr>
        <w:t xml:space="preserve"> особи);</w:t>
      </w:r>
    </w:p>
    <w:p w14:paraId="233AE1CA" w14:textId="77777777" w:rsidR="00276664" w:rsidRPr="00276664" w:rsidRDefault="00276664" w:rsidP="00276664">
      <w:pPr>
        <w:rPr>
          <w:rFonts w:ascii="Times New Roman" w:hAnsi="Times New Roman" w:cs="Times New Roman"/>
          <w:lang w:val="ru-RU"/>
        </w:rPr>
      </w:pPr>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Майно</w:t>
      </w:r>
      <w:proofErr w:type="spellEnd"/>
      <w:r w:rsidRPr="00276664">
        <w:rPr>
          <w:rFonts w:ascii="Times New Roman" w:hAnsi="Times New Roman" w:cs="Times New Roman"/>
          <w:lang w:val="ru-RU"/>
        </w:rPr>
        <w:t xml:space="preserve">, яке </w:t>
      </w:r>
      <w:proofErr w:type="spellStart"/>
      <w:r w:rsidRPr="00276664">
        <w:rPr>
          <w:rFonts w:ascii="Times New Roman" w:hAnsi="Times New Roman" w:cs="Times New Roman"/>
          <w:lang w:val="ru-RU"/>
        </w:rPr>
        <w:t>було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пошкоджено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внаслідок</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дій</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цих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осіб</w:t>
      </w:r>
      <w:proofErr w:type="spellEnd"/>
      <w:r w:rsidRPr="00276664">
        <w:rPr>
          <w:rFonts w:ascii="Times New Roman" w:hAnsi="Times New Roman" w:cs="Times New Roman"/>
          <w:lang w:val="ru-RU"/>
        </w:rPr>
        <w:t>;</w:t>
      </w:r>
    </w:p>
    <w:p w14:paraId="24F4BAF5" w14:textId="77777777" w:rsidR="00276664" w:rsidRPr="00276664" w:rsidRDefault="00276664" w:rsidP="00276664">
      <w:pPr>
        <w:rPr>
          <w:rFonts w:ascii="Times New Roman" w:hAnsi="Times New Roman" w:cs="Times New Roman"/>
          <w:lang w:val="ru-RU"/>
        </w:rPr>
      </w:pPr>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Розмір</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завданих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збитків</w:t>
      </w:r>
      <w:proofErr w:type="spellEnd"/>
      <w:r w:rsidRPr="00276664">
        <w:rPr>
          <w:rFonts w:ascii="Times New Roman" w:hAnsi="Times New Roman" w:cs="Times New Roman"/>
          <w:lang w:val="ru-RU"/>
        </w:rPr>
        <w:t>.</w:t>
      </w:r>
      <w:r w:rsidRPr="00276664">
        <w:rPr>
          <w:rFonts w:ascii="Times New Roman" w:hAnsi="Times New Roman" w:cs="Times New Roman"/>
          <w:lang w:val="ru-RU"/>
        </w:rPr>
        <w:tab/>
        <w:t xml:space="preserve"> </w:t>
      </w:r>
    </w:p>
    <w:p w14:paraId="5BB501CC" w14:textId="454E1954" w:rsidR="00276664" w:rsidRPr="00276664" w:rsidRDefault="00276664" w:rsidP="00276664">
      <w:pPr>
        <w:rPr>
          <w:rFonts w:ascii="Times New Roman" w:hAnsi="Times New Roman" w:cs="Times New Roman"/>
          <w:lang w:val="ru-RU"/>
        </w:rPr>
      </w:pPr>
      <w:proofErr w:type="spellStart"/>
      <w:r w:rsidRPr="00276664">
        <w:rPr>
          <w:rFonts w:ascii="Times New Roman" w:hAnsi="Times New Roman" w:cs="Times New Roman"/>
          <w:lang w:val="ru-RU"/>
        </w:rPr>
        <w:t>Уповноважений</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представник</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Замовника</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зобовязаний</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прибути</w:t>
      </w:r>
      <w:proofErr w:type="spellEnd"/>
      <w:r w:rsidRPr="00276664">
        <w:rPr>
          <w:rFonts w:ascii="Times New Roman" w:hAnsi="Times New Roman" w:cs="Times New Roman"/>
          <w:lang w:val="ru-RU"/>
        </w:rPr>
        <w:t xml:space="preserve"> на </w:t>
      </w:r>
      <w:proofErr w:type="spellStart"/>
      <w:r w:rsidRPr="00276664">
        <w:rPr>
          <w:rFonts w:ascii="Times New Roman" w:hAnsi="Times New Roman" w:cs="Times New Roman"/>
          <w:lang w:val="ru-RU"/>
        </w:rPr>
        <w:t>Термінал</w:t>
      </w:r>
      <w:proofErr w:type="spellEnd"/>
      <w:r w:rsidRPr="00276664">
        <w:rPr>
          <w:rFonts w:ascii="Times New Roman" w:hAnsi="Times New Roman" w:cs="Times New Roman"/>
          <w:lang w:val="ru-RU"/>
        </w:rPr>
        <w:t xml:space="preserve"> не </w:t>
      </w:r>
      <w:proofErr w:type="spellStart"/>
      <w:r w:rsidRPr="00276664">
        <w:rPr>
          <w:rFonts w:ascii="Times New Roman" w:hAnsi="Times New Roman" w:cs="Times New Roman"/>
          <w:lang w:val="ru-RU"/>
        </w:rPr>
        <w:t>пізніше</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ніж</w:t>
      </w:r>
      <w:proofErr w:type="spellEnd"/>
      <w:r w:rsidRPr="00276664">
        <w:rPr>
          <w:rFonts w:ascii="Times New Roman" w:hAnsi="Times New Roman" w:cs="Times New Roman"/>
          <w:lang w:val="ru-RU"/>
        </w:rPr>
        <w:t xml:space="preserve"> за 5 (</w:t>
      </w:r>
      <w:proofErr w:type="spellStart"/>
      <w:r w:rsidRPr="00276664">
        <w:rPr>
          <w:rFonts w:ascii="Times New Roman" w:hAnsi="Times New Roman" w:cs="Times New Roman"/>
          <w:lang w:val="ru-RU"/>
        </w:rPr>
        <w:t>п’ять</w:t>
      </w:r>
      <w:proofErr w:type="spellEnd"/>
      <w:r w:rsidRPr="00276664">
        <w:rPr>
          <w:rFonts w:ascii="Times New Roman" w:hAnsi="Times New Roman" w:cs="Times New Roman"/>
          <w:lang w:val="ru-RU"/>
        </w:rPr>
        <w:t xml:space="preserve">) годин з моменту </w:t>
      </w:r>
      <w:proofErr w:type="spellStart"/>
      <w:r w:rsidRPr="00276664">
        <w:rPr>
          <w:rFonts w:ascii="Times New Roman" w:hAnsi="Times New Roman" w:cs="Times New Roman"/>
          <w:lang w:val="ru-RU"/>
        </w:rPr>
        <w:t>отримання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відповідного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повідомлення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Виконавця</w:t>
      </w:r>
      <w:proofErr w:type="spellEnd"/>
      <w:r w:rsidRPr="00276664">
        <w:rPr>
          <w:rFonts w:ascii="Times New Roman" w:hAnsi="Times New Roman" w:cs="Times New Roman"/>
          <w:lang w:val="ru-RU"/>
        </w:rPr>
        <w:t>.</w:t>
      </w:r>
    </w:p>
    <w:p w14:paraId="4A12E32C" w14:textId="77777777" w:rsidR="00276664" w:rsidRPr="00276664" w:rsidRDefault="00276664" w:rsidP="00276664">
      <w:pPr>
        <w:rPr>
          <w:rFonts w:ascii="Times New Roman" w:hAnsi="Times New Roman" w:cs="Times New Roman"/>
          <w:lang w:val="ru-RU"/>
        </w:rPr>
      </w:pPr>
      <w:r w:rsidRPr="00276664">
        <w:rPr>
          <w:rFonts w:ascii="Times New Roman" w:hAnsi="Times New Roman" w:cs="Times New Roman"/>
          <w:lang w:val="ru-RU"/>
        </w:rPr>
        <w:t>До «</w:t>
      </w:r>
      <w:proofErr w:type="spellStart"/>
      <w:r w:rsidRPr="00276664">
        <w:rPr>
          <w:rFonts w:ascii="Times New Roman" w:hAnsi="Times New Roman" w:cs="Times New Roman"/>
          <w:lang w:val="ru-RU"/>
        </w:rPr>
        <w:t>Вимоги-претензії</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додається</w:t>
      </w:r>
      <w:proofErr w:type="spellEnd"/>
      <w:r w:rsidRPr="00276664">
        <w:rPr>
          <w:rFonts w:ascii="Times New Roman" w:hAnsi="Times New Roman" w:cs="Times New Roman"/>
          <w:lang w:val="ru-RU"/>
        </w:rPr>
        <w:t xml:space="preserve"> «Акт про </w:t>
      </w:r>
      <w:proofErr w:type="spellStart"/>
      <w:r w:rsidRPr="00276664">
        <w:rPr>
          <w:rFonts w:ascii="Times New Roman" w:hAnsi="Times New Roman" w:cs="Times New Roman"/>
          <w:lang w:val="ru-RU"/>
        </w:rPr>
        <w:t>завдання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збитків</w:t>
      </w:r>
      <w:proofErr w:type="spellEnd"/>
      <w:r w:rsidRPr="00276664">
        <w:rPr>
          <w:rFonts w:ascii="Times New Roman" w:hAnsi="Times New Roman" w:cs="Times New Roman"/>
          <w:lang w:val="ru-RU"/>
        </w:rPr>
        <w:t>», фото та/</w:t>
      </w:r>
      <w:proofErr w:type="spellStart"/>
      <w:r w:rsidRPr="00276664">
        <w:rPr>
          <w:rFonts w:ascii="Times New Roman" w:hAnsi="Times New Roman" w:cs="Times New Roman"/>
          <w:lang w:val="ru-RU"/>
        </w:rPr>
        <w:t>або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відео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матеріали</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документи</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що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підтверджують</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обґрунтування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розміру</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збитків</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пропозиція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сторонньої</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організації</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щодо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виконання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ремонтних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робіт</w:t>
      </w:r>
      <w:proofErr w:type="spellEnd"/>
      <w:r w:rsidRPr="00276664">
        <w:rPr>
          <w:rFonts w:ascii="Times New Roman" w:hAnsi="Times New Roman" w:cs="Times New Roman"/>
          <w:lang w:val="ru-RU"/>
        </w:rPr>
        <w:t xml:space="preserve"> по </w:t>
      </w:r>
      <w:proofErr w:type="spellStart"/>
      <w:r w:rsidRPr="00276664">
        <w:rPr>
          <w:rFonts w:ascii="Times New Roman" w:hAnsi="Times New Roman" w:cs="Times New Roman"/>
          <w:lang w:val="ru-RU"/>
        </w:rPr>
        <w:t>об’єкту</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якому</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завдано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збитків</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рахунок</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Виконавця</w:t>
      </w:r>
      <w:proofErr w:type="spellEnd"/>
      <w:r w:rsidRPr="00276664">
        <w:rPr>
          <w:rFonts w:ascii="Times New Roman" w:hAnsi="Times New Roman" w:cs="Times New Roman"/>
          <w:lang w:val="ru-RU"/>
        </w:rPr>
        <w:t xml:space="preserve"> для оплати. </w:t>
      </w:r>
    </w:p>
    <w:p w14:paraId="51A1F6AF" w14:textId="77777777" w:rsidR="00276664" w:rsidRPr="00276664" w:rsidRDefault="00276664" w:rsidP="00276664">
      <w:pPr>
        <w:rPr>
          <w:rFonts w:ascii="Times New Roman" w:hAnsi="Times New Roman" w:cs="Times New Roman"/>
          <w:lang w:val="ru-RU"/>
        </w:rPr>
      </w:pPr>
      <w:proofErr w:type="spellStart"/>
      <w:r w:rsidRPr="00276664">
        <w:rPr>
          <w:rFonts w:ascii="Times New Roman" w:hAnsi="Times New Roman" w:cs="Times New Roman"/>
          <w:lang w:val="ru-RU"/>
        </w:rPr>
        <w:t>Якщо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визнає</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претензію</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він</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протягом</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п’ятнадцяти</w:t>
      </w:r>
      <w:proofErr w:type="spellEnd"/>
      <w:r w:rsidRPr="00276664">
        <w:rPr>
          <w:rFonts w:ascii="Times New Roman" w:hAnsi="Times New Roman" w:cs="Times New Roman"/>
          <w:lang w:val="ru-RU"/>
        </w:rPr>
        <w:t xml:space="preserve"> (15) </w:t>
      </w:r>
      <w:proofErr w:type="spellStart"/>
      <w:r w:rsidRPr="00276664">
        <w:rPr>
          <w:rFonts w:ascii="Times New Roman" w:hAnsi="Times New Roman" w:cs="Times New Roman"/>
          <w:lang w:val="ru-RU"/>
        </w:rPr>
        <w:t>календарних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днів</w:t>
      </w:r>
      <w:proofErr w:type="spellEnd"/>
      <w:r w:rsidRPr="00276664">
        <w:rPr>
          <w:rFonts w:ascii="Times New Roman" w:hAnsi="Times New Roman" w:cs="Times New Roman"/>
          <w:lang w:val="ru-RU"/>
        </w:rPr>
        <w:t xml:space="preserve"> з </w:t>
      </w:r>
      <w:proofErr w:type="spellStart"/>
      <w:r w:rsidRPr="00276664">
        <w:rPr>
          <w:rFonts w:ascii="Times New Roman" w:hAnsi="Times New Roman" w:cs="Times New Roman"/>
          <w:lang w:val="ru-RU"/>
        </w:rPr>
        <w:t>дати</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підтвердження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претензії</w:t>
      </w:r>
      <w:proofErr w:type="spellEnd"/>
      <w:r w:rsidRPr="00276664">
        <w:rPr>
          <w:rFonts w:ascii="Times New Roman" w:hAnsi="Times New Roman" w:cs="Times New Roman"/>
          <w:lang w:val="ru-RU"/>
        </w:rPr>
        <w:t xml:space="preserve"> повинен </w:t>
      </w:r>
      <w:proofErr w:type="spellStart"/>
      <w:r w:rsidRPr="00276664">
        <w:rPr>
          <w:rFonts w:ascii="Times New Roman" w:hAnsi="Times New Roman" w:cs="Times New Roman"/>
          <w:lang w:val="ru-RU"/>
        </w:rPr>
        <w:t>сплатити</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рахунок</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Виконавця</w:t>
      </w:r>
      <w:proofErr w:type="spellEnd"/>
      <w:r w:rsidRPr="00276664">
        <w:rPr>
          <w:rFonts w:ascii="Times New Roman" w:hAnsi="Times New Roman" w:cs="Times New Roman"/>
          <w:lang w:val="ru-RU"/>
        </w:rPr>
        <w:t xml:space="preserve"> за </w:t>
      </w:r>
      <w:proofErr w:type="spellStart"/>
      <w:r w:rsidRPr="00276664">
        <w:rPr>
          <w:rFonts w:ascii="Times New Roman" w:hAnsi="Times New Roman" w:cs="Times New Roman"/>
          <w:lang w:val="ru-RU"/>
        </w:rPr>
        <w:t>понесені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збитки</w:t>
      </w:r>
      <w:proofErr w:type="spellEnd"/>
      <w:r w:rsidRPr="00276664">
        <w:rPr>
          <w:rFonts w:ascii="Times New Roman" w:hAnsi="Times New Roman" w:cs="Times New Roman"/>
          <w:lang w:val="ru-RU"/>
        </w:rPr>
        <w:t>.</w:t>
      </w:r>
    </w:p>
    <w:p w14:paraId="4D818066" w14:textId="6328ADD9" w:rsidR="00276664" w:rsidRPr="00276664" w:rsidRDefault="00276664" w:rsidP="00276664">
      <w:pPr>
        <w:rPr>
          <w:rFonts w:ascii="Times New Roman" w:hAnsi="Times New Roman" w:cs="Times New Roman"/>
          <w:lang w:val="ru-RU"/>
        </w:rPr>
      </w:pPr>
      <w:r w:rsidRPr="00795C68">
        <w:rPr>
          <w:rFonts w:ascii="Times New Roman" w:hAnsi="Times New Roman" w:cs="Times New Roman"/>
          <w:b/>
          <w:bCs/>
          <w:lang w:val="ru-RU"/>
        </w:rPr>
        <w:t>11.2.1</w:t>
      </w:r>
      <w:r w:rsidR="00795C68" w:rsidRPr="00795C68">
        <w:rPr>
          <w:rFonts w:ascii="Times New Roman" w:hAnsi="Times New Roman" w:cs="Times New Roman"/>
          <w:b/>
          <w:bCs/>
          <w:lang w:val="ru-RU"/>
        </w:rPr>
        <w:t>1</w:t>
      </w:r>
      <w:r w:rsidRPr="00795C68">
        <w:rPr>
          <w:rFonts w:ascii="Times New Roman" w:hAnsi="Times New Roman" w:cs="Times New Roman"/>
          <w:b/>
          <w:bCs/>
          <w:lang w:val="ru-RU"/>
        </w:rPr>
        <w:t>.</w:t>
      </w:r>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несе</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відповідальність</w:t>
      </w:r>
      <w:proofErr w:type="spellEnd"/>
      <w:r w:rsidRPr="00276664">
        <w:rPr>
          <w:rFonts w:ascii="Times New Roman" w:hAnsi="Times New Roman" w:cs="Times New Roman"/>
          <w:lang w:val="ru-RU"/>
        </w:rPr>
        <w:t xml:space="preserve"> за </w:t>
      </w:r>
      <w:proofErr w:type="spellStart"/>
      <w:r w:rsidRPr="00276664">
        <w:rPr>
          <w:rFonts w:ascii="Times New Roman" w:hAnsi="Times New Roman" w:cs="Times New Roman"/>
          <w:lang w:val="ru-RU"/>
        </w:rPr>
        <w:t>простій</w:t>
      </w:r>
      <w:proofErr w:type="spellEnd"/>
      <w:r w:rsidRPr="00276664">
        <w:rPr>
          <w:rFonts w:ascii="Times New Roman" w:hAnsi="Times New Roman" w:cs="Times New Roman"/>
          <w:lang w:val="ru-RU"/>
        </w:rPr>
        <w:t xml:space="preserve"> Судна </w:t>
      </w:r>
      <w:proofErr w:type="spellStart"/>
      <w:r w:rsidRPr="00276664">
        <w:rPr>
          <w:rFonts w:ascii="Times New Roman" w:hAnsi="Times New Roman" w:cs="Times New Roman"/>
          <w:lang w:val="ru-RU"/>
        </w:rPr>
        <w:t>біля</w:t>
      </w:r>
      <w:proofErr w:type="spellEnd"/>
      <w:r w:rsidRPr="00276664">
        <w:rPr>
          <w:rFonts w:ascii="Times New Roman" w:hAnsi="Times New Roman" w:cs="Times New Roman"/>
          <w:lang w:val="ru-RU"/>
        </w:rPr>
        <w:t xml:space="preserve"> причалу </w:t>
      </w:r>
      <w:proofErr w:type="spellStart"/>
      <w:r w:rsidRPr="00276664">
        <w:rPr>
          <w:rFonts w:ascii="Times New Roman" w:hAnsi="Times New Roman" w:cs="Times New Roman"/>
          <w:lang w:val="ru-RU"/>
        </w:rPr>
        <w:t>Термінала</w:t>
      </w:r>
      <w:proofErr w:type="spellEnd"/>
      <w:r w:rsidRPr="00276664">
        <w:rPr>
          <w:rFonts w:ascii="Times New Roman" w:hAnsi="Times New Roman" w:cs="Times New Roman"/>
          <w:lang w:val="ru-RU"/>
        </w:rPr>
        <w:t xml:space="preserve"> та/</w:t>
      </w:r>
      <w:proofErr w:type="spellStart"/>
      <w:r w:rsidRPr="00276664">
        <w:rPr>
          <w:rFonts w:ascii="Times New Roman" w:hAnsi="Times New Roman" w:cs="Times New Roman"/>
          <w:lang w:val="ru-RU"/>
        </w:rPr>
        <w:t>або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простій</w:t>
      </w:r>
      <w:proofErr w:type="spellEnd"/>
      <w:r w:rsidRPr="00276664">
        <w:rPr>
          <w:rFonts w:ascii="Times New Roman" w:hAnsi="Times New Roman" w:cs="Times New Roman"/>
          <w:lang w:val="ru-RU"/>
        </w:rPr>
        <w:t xml:space="preserve"> Судна на </w:t>
      </w:r>
      <w:proofErr w:type="spellStart"/>
      <w:r w:rsidRPr="00276664">
        <w:rPr>
          <w:rFonts w:ascii="Times New Roman" w:hAnsi="Times New Roman" w:cs="Times New Roman"/>
          <w:lang w:val="ru-RU"/>
        </w:rPr>
        <w:t>рейді</w:t>
      </w:r>
      <w:proofErr w:type="spellEnd"/>
      <w:r w:rsidRPr="00276664">
        <w:rPr>
          <w:rFonts w:ascii="Times New Roman" w:hAnsi="Times New Roman" w:cs="Times New Roman"/>
          <w:lang w:val="ru-RU"/>
        </w:rPr>
        <w:t xml:space="preserve"> по </w:t>
      </w:r>
      <w:proofErr w:type="spellStart"/>
      <w:r w:rsidRPr="00276664">
        <w:rPr>
          <w:rFonts w:ascii="Times New Roman" w:hAnsi="Times New Roman" w:cs="Times New Roman"/>
          <w:lang w:val="ru-RU"/>
        </w:rPr>
        <w:t>причині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відсутності</w:t>
      </w:r>
      <w:proofErr w:type="spellEnd"/>
      <w:r w:rsidRPr="00276664">
        <w:rPr>
          <w:rFonts w:ascii="Times New Roman" w:hAnsi="Times New Roman" w:cs="Times New Roman"/>
          <w:lang w:val="ru-RU"/>
        </w:rPr>
        <w:t xml:space="preserve"> на </w:t>
      </w:r>
      <w:proofErr w:type="spellStart"/>
      <w:r w:rsidRPr="00276664">
        <w:rPr>
          <w:rFonts w:ascii="Times New Roman" w:hAnsi="Times New Roman" w:cs="Times New Roman"/>
          <w:lang w:val="ru-RU"/>
        </w:rPr>
        <w:t>Терміналі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всього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обсягу</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Вантажу</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Замовника</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необхідного</w:t>
      </w:r>
      <w:proofErr w:type="spellEnd"/>
      <w:r w:rsidRPr="00276664">
        <w:rPr>
          <w:rFonts w:ascii="Times New Roman" w:hAnsi="Times New Roman" w:cs="Times New Roman"/>
          <w:lang w:val="ru-RU"/>
        </w:rPr>
        <w:t xml:space="preserve"> для </w:t>
      </w:r>
      <w:proofErr w:type="spellStart"/>
      <w:r w:rsidRPr="00276664">
        <w:rPr>
          <w:rFonts w:ascii="Times New Roman" w:hAnsi="Times New Roman" w:cs="Times New Roman"/>
          <w:lang w:val="ru-RU"/>
        </w:rPr>
        <w:t>завантаження</w:t>
      </w:r>
      <w:proofErr w:type="spellEnd"/>
      <w:r w:rsidRPr="00276664">
        <w:rPr>
          <w:rFonts w:ascii="Times New Roman" w:hAnsi="Times New Roman" w:cs="Times New Roman"/>
          <w:lang w:val="ru-RU"/>
        </w:rPr>
        <w:t xml:space="preserve"> Судна до </w:t>
      </w:r>
      <w:proofErr w:type="spellStart"/>
      <w:r w:rsidRPr="00276664">
        <w:rPr>
          <w:rFonts w:ascii="Times New Roman" w:hAnsi="Times New Roman" w:cs="Times New Roman"/>
          <w:lang w:val="ru-RU"/>
        </w:rPr>
        <w:t>повної</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місткості</w:t>
      </w:r>
      <w:proofErr w:type="spellEnd"/>
      <w:r w:rsidRPr="00276664">
        <w:rPr>
          <w:rFonts w:ascii="Times New Roman" w:hAnsi="Times New Roman" w:cs="Times New Roman"/>
          <w:lang w:val="ru-RU"/>
        </w:rPr>
        <w:t>. Демередж, «</w:t>
      </w:r>
      <w:proofErr w:type="spellStart"/>
      <w:r w:rsidRPr="00276664">
        <w:rPr>
          <w:rFonts w:ascii="Times New Roman" w:hAnsi="Times New Roman" w:cs="Times New Roman"/>
          <w:lang w:val="ru-RU"/>
        </w:rPr>
        <w:t>мертвий</w:t>
      </w:r>
      <w:proofErr w:type="spellEnd"/>
      <w:r w:rsidRPr="00276664">
        <w:rPr>
          <w:rFonts w:ascii="Times New Roman" w:hAnsi="Times New Roman" w:cs="Times New Roman"/>
          <w:lang w:val="ru-RU"/>
        </w:rPr>
        <w:t xml:space="preserve"> фрахт», як і </w:t>
      </w:r>
      <w:proofErr w:type="spellStart"/>
      <w:r w:rsidRPr="00276664">
        <w:rPr>
          <w:rFonts w:ascii="Times New Roman" w:hAnsi="Times New Roman" w:cs="Times New Roman"/>
          <w:lang w:val="ru-RU"/>
        </w:rPr>
        <w:t>всі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інші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витрати</w:t>
      </w:r>
      <w:proofErr w:type="spellEnd"/>
      <w:r w:rsidRPr="00276664">
        <w:rPr>
          <w:rFonts w:ascii="Times New Roman" w:hAnsi="Times New Roman" w:cs="Times New Roman"/>
          <w:lang w:val="ru-RU"/>
        </w:rPr>
        <w:t xml:space="preserve">, </w:t>
      </w:r>
      <w:proofErr w:type="spellStart"/>
      <w:r w:rsidR="005D531A">
        <w:rPr>
          <w:rFonts w:ascii="Times New Roman" w:hAnsi="Times New Roman" w:cs="Times New Roman"/>
          <w:lang w:val="ru-RU"/>
        </w:rPr>
        <w:t>сплачує</w:t>
      </w:r>
      <w:proofErr w:type="spellEnd"/>
      <w:r w:rsidR="005D531A">
        <w:rPr>
          <w:rFonts w:ascii="Times New Roman" w:hAnsi="Times New Roman" w:cs="Times New Roman"/>
          <w:lang w:val="ru-RU"/>
        </w:rPr>
        <w:t xml:space="preserve"> </w:t>
      </w:r>
      <w:proofErr w:type="spellStart"/>
      <w:r w:rsidR="00543770">
        <w:rPr>
          <w:rFonts w:ascii="Times New Roman" w:hAnsi="Times New Roman" w:cs="Times New Roman"/>
          <w:lang w:val="ru-RU"/>
        </w:rPr>
        <w:t>Замовник</w:t>
      </w:r>
      <w:proofErr w:type="spellEnd"/>
      <w:r w:rsidRPr="00276664">
        <w:rPr>
          <w:rFonts w:ascii="Times New Roman" w:hAnsi="Times New Roman" w:cs="Times New Roman"/>
          <w:lang w:val="ru-RU"/>
        </w:rPr>
        <w:t>.</w:t>
      </w:r>
    </w:p>
    <w:p w14:paraId="7C27A750" w14:textId="4BB3B8FC" w:rsidR="00276664" w:rsidRPr="00276664" w:rsidRDefault="00276664" w:rsidP="00276664">
      <w:pPr>
        <w:rPr>
          <w:rFonts w:ascii="Times New Roman" w:hAnsi="Times New Roman" w:cs="Times New Roman"/>
          <w:lang w:val="ru-RU"/>
        </w:rPr>
      </w:pPr>
      <w:r w:rsidRPr="00276664">
        <w:rPr>
          <w:rFonts w:ascii="Times New Roman" w:hAnsi="Times New Roman" w:cs="Times New Roman"/>
          <w:lang w:val="ru-RU"/>
        </w:rPr>
        <w:t xml:space="preserve">У </w:t>
      </w:r>
      <w:proofErr w:type="spellStart"/>
      <w:r w:rsidRPr="00276664">
        <w:rPr>
          <w:rFonts w:ascii="Times New Roman" w:hAnsi="Times New Roman" w:cs="Times New Roman"/>
          <w:lang w:val="ru-RU"/>
        </w:rPr>
        <w:t>випадку</w:t>
      </w:r>
      <w:proofErr w:type="spellEnd"/>
      <w:r w:rsidRPr="00276664">
        <w:rPr>
          <w:rFonts w:ascii="Times New Roman" w:hAnsi="Times New Roman" w:cs="Times New Roman"/>
          <w:lang w:val="ru-RU"/>
        </w:rPr>
        <w:t xml:space="preserve"> простою </w:t>
      </w:r>
      <w:proofErr w:type="spellStart"/>
      <w:r w:rsidRPr="00276664">
        <w:rPr>
          <w:rFonts w:ascii="Times New Roman" w:hAnsi="Times New Roman" w:cs="Times New Roman"/>
          <w:lang w:val="ru-RU"/>
        </w:rPr>
        <w:t>Термінала</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Виконавця</w:t>
      </w:r>
      <w:proofErr w:type="spellEnd"/>
      <w:r w:rsidRPr="00276664">
        <w:rPr>
          <w:rFonts w:ascii="Times New Roman" w:hAnsi="Times New Roman" w:cs="Times New Roman"/>
          <w:lang w:val="ru-RU"/>
        </w:rPr>
        <w:t xml:space="preserve"> без </w:t>
      </w:r>
      <w:proofErr w:type="spellStart"/>
      <w:r w:rsidRPr="00276664">
        <w:rPr>
          <w:rFonts w:ascii="Times New Roman" w:hAnsi="Times New Roman" w:cs="Times New Roman"/>
          <w:lang w:val="ru-RU"/>
        </w:rPr>
        <w:t>вантажних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операцій</w:t>
      </w:r>
      <w:proofErr w:type="spellEnd"/>
      <w:r w:rsidRPr="00276664">
        <w:rPr>
          <w:rFonts w:ascii="Times New Roman" w:hAnsi="Times New Roman" w:cs="Times New Roman"/>
          <w:lang w:val="ru-RU"/>
        </w:rPr>
        <w:t xml:space="preserve">, по </w:t>
      </w:r>
      <w:proofErr w:type="spellStart"/>
      <w:r w:rsidRPr="00276664">
        <w:rPr>
          <w:rFonts w:ascii="Times New Roman" w:hAnsi="Times New Roman" w:cs="Times New Roman"/>
          <w:lang w:val="ru-RU"/>
        </w:rPr>
        <w:t>причині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відсутності</w:t>
      </w:r>
      <w:proofErr w:type="spellEnd"/>
      <w:r w:rsidRPr="00276664">
        <w:rPr>
          <w:rFonts w:ascii="Times New Roman" w:hAnsi="Times New Roman" w:cs="Times New Roman"/>
          <w:lang w:val="ru-RU"/>
        </w:rPr>
        <w:t xml:space="preserve"> на </w:t>
      </w:r>
      <w:proofErr w:type="spellStart"/>
      <w:r w:rsidRPr="00276664">
        <w:rPr>
          <w:rFonts w:ascii="Times New Roman" w:hAnsi="Times New Roman" w:cs="Times New Roman"/>
          <w:lang w:val="ru-RU"/>
        </w:rPr>
        <w:t>Терміналі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всього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обсягу</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Вантажу</w:t>
      </w:r>
      <w:proofErr w:type="spellEnd"/>
      <w:r w:rsidRPr="00276664">
        <w:rPr>
          <w:rFonts w:ascii="Times New Roman" w:hAnsi="Times New Roman" w:cs="Times New Roman"/>
          <w:lang w:val="ru-RU"/>
        </w:rPr>
        <w:t xml:space="preserve"> з вини </w:t>
      </w:r>
      <w:proofErr w:type="spellStart"/>
      <w:r w:rsidRPr="00276664">
        <w:rPr>
          <w:rFonts w:ascii="Times New Roman" w:hAnsi="Times New Roman" w:cs="Times New Roman"/>
          <w:lang w:val="ru-RU"/>
        </w:rPr>
        <w:t>Замовника</w:t>
      </w:r>
      <w:proofErr w:type="spellEnd"/>
      <w:ins w:id="765" w:author="OLENA PASHKOVA (NEPTUNE.UA)" w:date="2023-11-16T05:22:00Z">
        <w:r w:rsidR="00AA3D5A">
          <w:rPr>
            <w:rFonts w:ascii="Times New Roman" w:hAnsi="Times New Roman" w:cs="Times New Roman"/>
            <w:lang w:val="ru-RU"/>
          </w:rPr>
          <w:t>,</w:t>
        </w:r>
      </w:ins>
      <w:del w:id="766" w:author="OLENA PASHKOVA (NEPTUNE.UA)" w:date="2023-11-16T05:22:00Z">
        <w:r w:rsidRPr="00276664" w:rsidDel="00AA3D5A">
          <w:rPr>
            <w:rFonts w:ascii="Times New Roman" w:hAnsi="Times New Roman" w:cs="Times New Roman"/>
            <w:lang w:val="ru-RU"/>
          </w:rPr>
          <w:delText>.</w:delText>
        </w:r>
      </w:del>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Замовник</w:t>
      </w:r>
      <w:proofErr w:type="spellEnd"/>
      <w:r w:rsidRPr="00276664">
        <w:rPr>
          <w:rFonts w:ascii="Times New Roman" w:hAnsi="Times New Roman" w:cs="Times New Roman"/>
          <w:lang w:val="ru-RU"/>
        </w:rPr>
        <w:t xml:space="preserve"> на </w:t>
      </w:r>
      <w:proofErr w:type="spellStart"/>
      <w:r w:rsidRPr="00276664">
        <w:rPr>
          <w:rFonts w:ascii="Times New Roman" w:hAnsi="Times New Roman" w:cs="Times New Roman"/>
          <w:lang w:val="ru-RU"/>
        </w:rPr>
        <w:t>вимогу</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Виконавця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сплачує</w:t>
      </w:r>
      <w:proofErr w:type="spellEnd"/>
      <w:r w:rsidRPr="00276664">
        <w:rPr>
          <w:rFonts w:ascii="Times New Roman" w:hAnsi="Times New Roman" w:cs="Times New Roman"/>
          <w:lang w:val="ru-RU"/>
        </w:rPr>
        <w:t xml:space="preserve"> штраф у </w:t>
      </w:r>
      <w:proofErr w:type="spellStart"/>
      <w:r w:rsidRPr="00276664">
        <w:rPr>
          <w:rFonts w:ascii="Times New Roman" w:hAnsi="Times New Roman" w:cs="Times New Roman"/>
          <w:lang w:val="ru-RU"/>
        </w:rPr>
        <w:t>розмірі</w:t>
      </w:r>
      <w:proofErr w:type="spellEnd"/>
      <w:r w:rsidRPr="00276664">
        <w:rPr>
          <w:rFonts w:ascii="Times New Roman" w:hAnsi="Times New Roman" w:cs="Times New Roman"/>
          <w:lang w:val="ru-RU"/>
        </w:rPr>
        <w:t xml:space="preserve"> </w:t>
      </w:r>
      <w:ins w:id="767" w:author="OLENA PASHKOVA (NEPTUNE.UA)" w:date="2023-11-16T05:22:00Z">
        <w:r w:rsidR="00AA3D5A">
          <w:rPr>
            <w:rFonts w:ascii="Times New Roman" w:hAnsi="Times New Roman" w:cs="Times New Roman"/>
            <w:lang w:val="ru-RU"/>
          </w:rPr>
          <w:t xml:space="preserve">гривневого </w:t>
        </w:r>
        <w:proofErr w:type="spellStart"/>
        <w:r w:rsidR="00AA3D5A">
          <w:rPr>
            <w:rFonts w:ascii="Times New Roman" w:hAnsi="Times New Roman" w:cs="Times New Roman"/>
            <w:lang w:val="ru-RU"/>
          </w:rPr>
          <w:t>еквіваленту</w:t>
        </w:r>
        <w:proofErr w:type="spellEnd"/>
        <w:r w:rsidR="00AA3D5A">
          <w:rPr>
            <w:rFonts w:ascii="Times New Roman" w:hAnsi="Times New Roman" w:cs="Times New Roman"/>
            <w:lang w:val="ru-RU"/>
          </w:rPr>
          <w:t xml:space="preserve"> </w:t>
        </w:r>
      </w:ins>
      <w:r w:rsidRPr="00276664">
        <w:rPr>
          <w:rFonts w:ascii="Times New Roman" w:hAnsi="Times New Roman" w:cs="Times New Roman"/>
          <w:lang w:val="ru-RU"/>
        </w:rPr>
        <w:t xml:space="preserve">500,00 </w:t>
      </w:r>
      <w:proofErr w:type="spellStart"/>
      <w:r w:rsidRPr="00276664">
        <w:rPr>
          <w:rFonts w:ascii="Times New Roman" w:hAnsi="Times New Roman" w:cs="Times New Roman"/>
          <w:lang w:val="ru-RU"/>
        </w:rPr>
        <w:t>доларів</w:t>
      </w:r>
      <w:proofErr w:type="spellEnd"/>
      <w:r w:rsidRPr="00276664">
        <w:rPr>
          <w:rFonts w:ascii="Times New Roman" w:hAnsi="Times New Roman" w:cs="Times New Roman"/>
          <w:lang w:val="ru-RU"/>
        </w:rPr>
        <w:t xml:space="preserve"> США </w:t>
      </w:r>
      <w:ins w:id="768" w:author="OLENA PASHKOVA (NEPTUNE.UA)" w:date="2023-11-16T05:22:00Z">
        <w:r w:rsidR="00AA3D5A">
          <w:rPr>
            <w:rFonts w:ascii="Times New Roman" w:hAnsi="Times New Roman" w:cs="Times New Roman"/>
            <w:lang w:val="ru-RU"/>
          </w:rPr>
          <w:t xml:space="preserve">за курсом НБУ на момент </w:t>
        </w:r>
        <w:proofErr w:type="spellStart"/>
        <w:r w:rsidR="00AA3D5A">
          <w:rPr>
            <w:rFonts w:ascii="Times New Roman" w:hAnsi="Times New Roman" w:cs="Times New Roman"/>
            <w:lang w:val="ru-RU"/>
          </w:rPr>
          <w:t>предявлення</w:t>
        </w:r>
        <w:proofErr w:type="spellEnd"/>
        <w:r w:rsidR="00AA3D5A">
          <w:rPr>
            <w:rFonts w:ascii="Times New Roman" w:hAnsi="Times New Roman" w:cs="Times New Roman"/>
            <w:lang w:val="ru-RU"/>
          </w:rPr>
          <w:t xml:space="preserve"> </w:t>
        </w:r>
        <w:proofErr w:type="spellStart"/>
        <w:r w:rsidR="00AA3D5A">
          <w:rPr>
            <w:rFonts w:ascii="Times New Roman" w:hAnsi="Times New Roman" w:cs="Times New Roman"/>
            <w:lang w:val="ru-RU"/>
          </w:rPr>
          <w:t>вимоги</w:t>
        </w:r>
        <w:proofErr w:type="spellEnd"/>
        <w:r w:rsidR="00AA3D5A">
          <w:rPr>
            <w:rFonts w:ascii="Times New Roman" w:hAnsi="Times New Roman" w:cs="Times New Roman"/>
            <w:lang w:val="ru-RU"/>
          </w:rPr>
          <w:t xml:space="preserve"> </w:t>
        </w:r>
      </w:ins>
      <w:r w:rsidRPr="00276664">
        <w:rPr>
          <w:rFonts w:ascii="Times New Roman" w:hAnsi="Times New Roman" w:cs="Times New Roman"/>
          <w:lang w:val="ru-RU"/>
        </w:rPr>
        <w:t>за одну годину простою.</w:t>
      </w:r>
    </w:p>
    <w:p w14:paraId="30D09D6E" w14:textId="3993E0F3" w:rsidR="00276664" w:rsidRPr="001B0877" w:rsidRDefault="00276664" w:rsidP="00276664">
      <w:pPr>
        <w:rPr>
          <w:rFonts w:ascii="Times New Roman" w:hAnsi="Times New Roman" w:cs="Times New Roman"/>
          <w:lang w:val="ru-RU"/>
        </w:rPr>
      </w:pPr>
      <w:commentRangeStart w:id="769"/>
      <w:r w:rsidRPr="00795C68">
        <w:rPr>
          <w:rFonts w:ascii="Times New Roman" w:hAnsi="Times New Roman" w:cs="Times New Roman"/>
          <w:b/>
          <w:bCs/>
          <w:lang w:val="ru-RU"/>
        </w:rPr>
        <w:t>11.2.1</w:t>
      </w:r>
      <w:r w:rsidR="00795C68" w:rsidRPr="00795C68">
        <w:rPr>
          <w:rFonts w:ascii="Times New Roman" w:hAnsi="Times New Roman" w:cs="Times New Roman"/>
          <w:b/>
          <w:bCs/>
          <w:lang w:val="ru-RU"/>
        </w:rPr>
        <w:t>2</w:t>
      </w:r>
      <w:r w:rsidRPr="00795C68">
        <w:rPr>
          <w:rFonts w:ascii="Times New Roman" w:hAnsi="Times New Roman" w:cs="Times New Roman"/>
          <w:b/>
          <w:bCs/>
          <w:lang w:val="ru-RU"/>
        </w:rPr>
        <w:t>.</w:t>
      </w:r>
      <w:r w:rsidRPr="00276664">
        <w:rPr>
          <w:rFonts w:ascii="Times New Roman" w:hAnsi="Times New Roman" w:cs="Times New Roman"/>
          <w:lang w:val="ru-RU"/>
        </w:rPr>
        <w:t xml:space="preserve"> У </w:t>
      </w:r>
      <w:proofErr w:type="spellStart"/>
      <w:r w:rsidRPr="00276664">
        <w:rPr>
          <w:rFonts w:ascii="Times New Roman" w:hAnsi="Times New Roman" w:cs="Times New Roman"/>
          <w:lang w:val="ru-RU"/>
        </w:rPr>
        <w:t>разі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несвоєчасного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відвантаження</w:t>
      </w:r>
      <w:proofErr w:type="spellEnd"/>
      <w:r w:rsidRPr="00276664">
        <w:rPr>
          <w:rFonts w:ascii="Times New Roman" w:hAnsi="Times New Roman" w:cs="Times New Roman"/>
          <w:lang w:val="ru-RU"/>
        </w:rPr>
        <w:t xml:space="preserve"> Зерна з </w:t>
      </w:r>
      <w:proofErr w:type="spellStart"/>
      <w:r w:rsidRPr="00276664">
        <w:rPr>
          <w:rFonts w:ascii="Times New Roman" w:hAnsi="Times New Roman" w:cs="Times New Roman"/>
          <w:lang w:val="ru-RU"/>
        </w:rPr>
        <w:t>Терміналу</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що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призведе</w:t>
      </w:r>
      <w:proofErr w:type="spellEnd"/>
      <w:r w:rsidRPr="00276664">
        <w:rPr>
          <w:rFonts w:ascii="Times New Roman" w:hAnsi="Times New Roman" w:cs="Times New Roman"/>
          <w:lang w:val="ru-RU"/>
        </w:rPr>
        <w:t xml:space="preserve"> до </w:t>
      </w:r>
      <w:proofErr w:type="spellStart"/>
      <w:r w:rsidRPr="00276664">
        <w:rPr>
          <w:rFonts w:ascii="Times New Roman" w:hAnsi="Times New Roman" w:cs="Times New Roman"/>
          <w:lang w:val="ru-RU"/>
        </w:rPr>
        <w:t>блокування</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Зерносховищ</w:t>
      </w:r>
      <w:proofErr w:type="spellEnd"/>
      <w:r w:rsidRPr="00276664">
        <w:rPr>
          <w:rFonts w:ascii="Times New Roman" w:hAnsi="Times New Roman" w:cs="Times New Roman"/>
          <w:lang w:val="ru-RU"/>
        </w:rPr>
        <w:t xml:space="preserve"> через </w:t>
      </w:r>
      <w:proofErr w:type="spellStart"/>
      <w:r w:rsidRPr="00276664">
        <w:rPr>
          <w:rFonts w:ascii="Times New Roman" w:hAnsi="Times New Roman" w:cs="Times New Roman"/>
          <w:lang w:val="ru-RU"/>
        </w:rPr>
        <w:t>їх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наповненість</w:t>
      </w:r>
      <w:proofErr w:type="spellEnd"/>
      <w:r w:rsidRPr="00276664">
        <w:rPr>
          <w:rFonts w:ascii="Times New Roman" w:hAnsi="Times New Roman" w:cs="Times New Roman"/>
          <w:lang w:val="ru-RU"/>
        </w:rPr>
        <w:t xml:space="preserve"> та </w:t>
      </w:r>
      <w:proofErr w:type="spellStart"/>
      <w:r w:rsidRPr="00276664">
        <w:rPr>
          <w:rFonts w:ascii="Times New Roman" w:hAnsi="Times New Roman" w:cs="Times New Roman"/>
          <w:lang w:val="ru-RU"/>
        </w:rPr>
        <w:t>неможливості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приймання</w:t>
      </w:r>
      <w:proofErr w:type="spellEnd"/>
      <w:r w:rsidRPr="00276664">
        <w:rPr>
          <w:rFonts w:ascii="Times New Roman" w:hAnsi="Times New Roman" w:cs="Times New Roman"/>
          <w:lang w:val="ru-RU"/>
        </w:rPr>
        <w:t xml:space="preserve"> Зерна, </w:t>
      </w:r>
      <w:proofErr w:type="spellStart"/>
      <w:r w:rsidRPr="00276664">
        <w:rPr>
          <w:rFonts w:ascii="Times New Roman" w:hAnsi="Times New Roman" w:cs="Times New Roman"/>
          <w:lang w:val="ru-RU"/>
        </w:rPr>
        <w:t>Замовник</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сплачує</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Виконавцю</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всі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прямі</w:t>
      </w:r>
      <w:proofErr w:type="spellEnd"/>
      <w:r w:rsidRPr="00276664">
        <w:rPr>
          <w:rFonts w:ascii="Times New Roman" w:hAnsi="Times New Roman" w:cs="Times New Roman"/>
          <w:lang w:val="ru-RU"/>
        </w:rPr>
        <w:t xml:space="preserve"> документально </w:t>
      </w:r>
      <w:proofErr w:type="spellStart"/>
      <w:r w:rsidRPr="00276664">
        <w:rPr>
          <w:rFonts w:ascii="Times New Roman" w:hAnsi="Times New Roman" w:cs="Times New Roman"/>
          <w:lang w:val="ru-RU"/>
        </w:rPr>
        <w:t>підтверджені</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витрати</w:t>
      </w:r>
      <w:proofErr w:type="spellEnd"/>
      <w:r w:rsidRPr="00276664">
        <w:rPr>
          <w:rFonts w:ascii="Times New Roman" w:hAnsi="Times New Roman" w:cs="Times New Roman"/>
          <w:lang w:val="ru-RU"/>
        </w:rPr>
        <w:t xml:space="preserve"> та </w:t>
      </w:r>
      <w:proofErr w:type="spellStart"/>
      <w:r w:rsidRPr="00276664">
        <w:rPr>
          <w:rFonts w:ascii="Times New Roman" w:hAnsi="Times New Roman" w:cs="Times New Roman"/>
          <w:lang w:val="ru-RU"/>
        </w:rPr>
        <w:t>збитки</w:t>
      </w:r>
      <w:proofErr w:type="spellEnd"/>
      <w:r w:rsidRPr="00276664">
        <w:rPr>
          <w:rFonts w:ascii="Times New Roman" w:hAnsi="Times New Roman" w:cs="Times New Roman"/>
          <w:lang w:val="ru-RU"/>
        </w:rPr>
        <w:t xml:space="preserve">, в тому </w:t>
      </w:r>
      <w:proofErr w:type="spellStart"/>
      <w:r w:rsidRPr="00276664">
        <w:rPr>
          <w:rFonts w:ascii="Times New Roman" w:hAnsi="Times New Roman" w:cs="Times New Roman"/>
          <w:lang w:val="ru-RU"/>
        </w:rPr>
        <w:t>числі</w:t>
      </w:r>
      <w:proofErr w:type="spellEnd"/>
      <w:r w:rsidRPr="00276664">
        <w:rPr>
          <w:rFonts w:ascii="Times New Roman" w:hAnsi="Times New Roman" w:cs="Times New Roman"/>
          <w:lang w:val="ru-RU"/>
        </w:rPr>
        <w:t xml:space="preserve">, але не </w:t>
      </w:r>
      <w:proofErr w:type="spellStart"/>
      <w:r w:rsidRPr="00276664">
        <w:rPr>
          <w:rFonts w:ascii="Times New Roman" w:hAnsi="Times New Roman" w:cs="Times New Roman"/>
          <w:lang w:val="ru-RU"/>
        </w:rPr>
        <w:t>обмежуючись</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цим</w:t>
      </w:r>
      <w:proofErr w:type="spellEnd"/>
      <w:r w:rsidRPr="00276664">
        <w:rPr>
          <w:rFonts w:ascii="Times New Roman" w:hAnsi="Times New Roman" w:cs="Times New Roman"/>
          <w:lang w:val="ru-RU"/>
        </w:rPr>
        <w:t xml:space="preserve">, простой </w:t>
      </w:r>
      <w:proofErr w:type="spellStart"/>
      <w:r w:rsidRPr="00276664">
        <w:rPr>
          <w:rFonts w:ascii="Times New Roman" w:hAnsi="Times New Roman" w:cs="Times New Roman"/>
          <w:lang w:val="ru-RU"/>
        </w:rPr>
        <w:t>вагонів</w:t>
      </w:r>
      <w:proofErr w:type="spellEnd"/>
      <w:r w:rsidRPr="00276664">
        <w:rPr>
          <w:rFonts w:ascii="Times New Roman" w:hAnsi="Times New Roman" w:cs="Times New Roman"/>
          <w:lang w:val="ru-RU"/>
        </w:rPr>
        <w:t xml:space="preserve"> та/</w:t>
      </w:r>
      <w:proofErr w:type="spellStart"/>
      <w:r w:rsidRPr="00276664">
        <w:rPr>
          <w:rFonts w:ascii="Times New Roman" w:hAnsi="Times New Roman" w:cs="Times New Roman"/>
          <w:lang w:val="ru-RU"/>
        </w:rPr>
        <w:t>або</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вантажних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автомобілів</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інших</w:t>
      </w:r>
      <w:proofErr w:type="spellEnd"/>
      <w:r w:rsidRPr="00276664">
        <w:rPr>
          <w:rFonts w:ascii="Times New Roman" w:hAnsi="Times New Roman" w:cs="Times New Roman"/>
          <w:lang w:val="ru-RU"/>
        </w:rPr>
        <w:t xml:space="preserve"> </w:t>
      </w:r>
      <w:proofErr w:type="spellStart"/>
      <w:r w:rsidRPr="00276664">
        <w:rPr>
          <w:rFonts w:ascii="Times New Roman" w:hAnsi="Times New Roman" w:cs="Times New Roman"/>
          <w:lang w:val="ru-RU"/>
        </w:rPr>
        <w:t>Клієнтів</w:t>
      </w:r>
      <w:proofErr w:type="spellEnd"/>
      <w:r w:rsidRPr="00276664">
        <w:rPr>
          <w:rFonts w:ascii="Times New Roman" w:hAnsi="Times New Roman" w:cs="Times New Roman"/>
          <w:lang w:val="ru-RU"/>
        </w:rPr>
        <w:t>, демередж Судна.</w:t>
      </w:r>
      <w:commentRangeEnd w:id="769"/>
      <w:r w:rsidR="00AA3D5A">
        <w:rPr>
          <w:rStyle w:val="a8"/>
        </w:rPr>
        <w:commentReference w:id="769"/>
      </w:r>
    </w:p>
    <w:p w14:paraId="4CBC0025" w14:textId="77777777" w:rsidR="001B0877" w:rsidRPr="001B0877" w:rsidRDefault="001B0877" w:rsidP="001F0C7E">
      <w:pPr>
        <w:rPr>
          <w:rFonts w:ascii="Times New Roman" w:hAnsi="Times New Roman" w:cs="Times New Roman"/>
          <w:lang w:val="ru-RU"/>
        </w:rPr>
      </w:pPr>
    </w:p>
    <w:p w14:paraId="635E6BA6" w14:textId="71B292FC" w:rsidR="001B0877" w:rsidRPr="001C3F8A" w:rsidRDefault="001B0877" w:rsidP="001F0C7E">
      <w:pPr>
        <w:rPr>
          <w:rFonts w:ascii="Times New Roman" w:hAnsi="Times New Roman" w:cs="Times New Roman"/>
          <w:b/>
          <w:lang w:val="ru-RU"/>
        </w:rPr>
      </w:pPr>
      <w:r w:rsidRPr="001C3F8A">
        <w:rPr>
          <w:rFonts w:ascii="Times New Roman" w:hAnsi="Times New Roman" w:cs="Times New Roman"/>
          <w:b/>
          <w:lang w:val="ru-RU"/>
        </w:rPr>
        <w:t>1</w:t>
      </w:r>
      <w:r w:rsidR="006A6C01">
        <w:rPr>
          <w:rFonts w:ascii="Times New Roman" w:hAnsi="Times New Roman" w:cs="Times New Roman"/>
          <w:b/>
          <w:lang w:val="ru-RU"/>
        </w:rPr>
        <w:t>2</w:t>
      </w:r>
      <w:r w:rsidRPr="001C3F8A">
        <w:rPr>
          <w:rFonts w:ascii="Times New Roman" w:hAnsi="Times New Roman" w:cs="Times New Roman"/>
          <w:b/>
          <w:lang w:val="ru-RU"/>
        </w:rPr>
        <w:t>.</w:t>
      </w:r>
      <w:r w:rsidRPr="001C3F8A">
        <w:rPr>
          <w:rFonts w:ascii="Times New Roman" w:hAnsi="Times New Roman" w:cs="Times New Roman"/>
          <w:b/>
          <w:lang w:val="ru-RU"/>
        </w:rPr>
        <w:tab/>
        <w:t>КОНФІДЕНЦІЙНІСТЬ.</w:t>
      </w:r>
    </w:p>
    <w:p w14:paraId="3854A1D6" w14:textId="2973786B" w:rsidR="001B0877" w:rsidRPr="001B0877" w:rsidRDefault="001B0877" w:rsidP="001F0C7E">
      <w:pPr>
        <w:rPr>
          <w:rFonts w:ascii="Times New Roman" w:hAnsi="Times New Roman" w:cs="Times New Roman"/>
          <w:lang w:val="ru-RU"/>
        </w:rPr>
      </w:pPr>
      <w:r w:rsidRPr="001C3F8A">
        <w:rPr>
          <w:rFonts w:ascii="Times New Roman" w:hAnsi="Times New Roman" w:cs="Times New Roman"/>
          <w:b/>
          <w:lang w:val="ru-RU"/>
        </w:rPr>
        <w:t>1</w:t>
      </w:r>
      <w:r w:rsidR="006A6C01">
        <w:rPr>
          <w:rFonts w:ascii="Times New Roman" w:hAnsi="Times New Roman" w:cs="Times New Roman"/>
          <w:b/>
          <w:lang w:val="ru-RU"/>
        </w:rPr>
        <w:t>2</w:t>
      </w:r>
      <w:r w:rsidRPr="001C3F8A">
        <w:rPr>
          <w:rFonts w:ascii="Times New Roman" w:hAnsi="Times New Roman" w:cs="Times New Roman"/>
          <w:b/>
          <w:lang w:val="ru-RU"/>
        </w:rPr>
        <w:t>.1.</w:t>
      </w:r>
      <w:r w:rsidRPr="001B0877">
        <w:rPr>
          <w:rFonts w:ascii="Times New Roman" w:hAnsi="Times New Roman" w:cs="Times New Roman"/>
          <w:lang w:val="ru-RU"/>
        </w:rPr>
        <w:tab/>
      </w:r>
      <w:proofErr w:type="spellStart"/>
      <w:r w:rsidRPr="001B0877">
        <w:rPr>
          <w:rFonts w:ascii="Times New Roman" w:hAnsi="Times New Roman" w:cs="Times New Roman"/>
          <w:lang w:val="ru-RU"/>
        </w:rPr>
        <w:t>Сторони</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домовилися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дотримуватися</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конфіденційності</w:t>
      </w:r>
      <w:proofErr w:type="spellEnd"/>
      <w:r w:rsidRPr="001B0877">
        <w:rPr>
          <w:rFonts w:ascii="Times New Roman" w:hAnsi="Times New Roman" w:cs="Times New Roman"/>
          <w:lang w:val="ru-RU"/>
        </w:rPr>
        <w:t xml:space="preserve"> у </w:t>
      </w:r>
      <w:proofErr w:type="spellStart"/>
      <w:r w:rsidRPr="001B0877">
        <w:rPr>
          <w:rFonts w:ascii="Times New Roman" w:hAnsi="Times New Roman" w:cs="Times New Roman"/>
          <w:lang w:val="ru-RU"/>
        </w:rPr>
        <w:t>відношенні</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повідомлюваної</w:t>
      </w:r>
      <w:proofErr w:type="spellEnd"/>
      <w:r w:rsidRPr="001B0877">
        <w:rPr>
          <w:rFonts w:ascii="Times New Roman" w:hAnsi="Times New Roman" w:cs="Times New Roman"/>
          <w:lang w:val="ru-RU"/>
        </w:rPr>
        <w:t xml:space="preserve"> один одному </w:t>
      </w:r>
      <w:proofErr w:type="spellStart"/>
      <w:r w:rsidRPr="001B0877">
        <w:rPr>
          <w:rFonts w:ascii="Times New Roman" w:hAnsi="Times New Roman" w:cs="Times New Roman"/>
          <w:lang w:val="ru-RU"/>
        </w:rPr>
        <w:t>комерційної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фінансової</w:t>
      </w:r>
      <w:proofErr w:type="spellEnd"/>
      <w:r w:rsidRPr="001B0877">
        <w:rPr>
          <w:rFonts w:ascii="Times New Roman" w:hAnsi="Times New Roman" w:cs="Times New Roman"/>
          <w:lang w:val="ru-RU"/>
        </w:rPr>
        <w:t xml:space="preserve"> та </w:t>
      </w:r>
      <w:proofErr w:type="spellStart"/>
      <w:r w:rsidRPr="001B0877">
        <w:rPr>
          <w:rFonts w:ascii="Times New Roman" w:hAnsi="Times New Roman" w:cs="Times New Roman"/>
          <w:lang w:val="ru-RU"/>
        </w:rPr>
        <w:t>іншої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ділової</w:t>
      </w:r>
      <w:proofErr w:type="spellEnd"/>
      <w:r w:rsidRPr="001B0877">
        <w:rPr>
          <w:rFonts w:ascii="Times New Roman" w:hAnsi="Times New Roman" w:cs="Times New Roman"/>
          <w:lang w:val="ru-RU"/>
        </w:rPr>
        <w:t xml:space="preserve"> </w:t>
      </w:r>
      <w:proofErr w:type="spellStart"/>
      <w:r w:rsidRPr="001B0877">
        <w:rPr>
          <w:rFonts w:ascii="Times New Roman" w:hAnsi="Times New Roman" w:cs="Times New Roman"/>
          <w:lang w:val="ru-RU"/>
        </w:rPr>
        <w:t>інформації</w:t>
      </w:r>
      <w:proofErr w:type="spellEnd"/>
      <w:r w:rsidRPr="001B0877">
        <w:rPr>
          <w:rFonts w:ascii="Times New Roman" w:hAnsi="Times New Roman" w:cs="Times New Roman"/>
          <w:lang w:val="ru-RU"/>
        </w:rPr>
        <w:t>.</w:t>
      </w:r>
    </w:p>
    <w:p w14:paraId="21D1631D" w14:textId="77777777" w:rsidR="001C3F8A" w:rsidRDefault="001C3F8A" w:rsidP="001F0C7E">
      <w:pPr>
        <w:rPr>
          <w:rFonts w:ascii="Times New Roman" w:hAnsi="Times New Roman" w:cs="Times New Roman"/>
          <w:lang w:val="ru-RU"/>
        </w:rPr>
      </w:pPr>
    </w:p>
    <w:p w14:paraId="78D4173D" w14:textId="5AE23833" w:rsidR="001B0877" w:rsidRPr="001C3F8A" w:rsidRDefault="001B0877" w:rsidP="001F0C7E">
      <w:pPr>
        <w:rPr>
          <w:rFonts w:ascii="Times New Roman" w:hAnsi="Times New Roman" w:cs="Times New Roman"/>
          <w:b/>
          <w:lang w:val="ru-RU"/>
        </w:rPr>
      </w:pPr>
      <w:r w:rsidRPr="001C3F8A">
        <w:rPr>
          <w:rFonts w:ascii="Times New Roman" w:hAnsi="Times New Roman" w:cs="Times New Roman"/>
          <w:b/>
          <w:lang w:val="ru-RU"/>
        </w:rPr>
        <w:t>1</w:t>
      </w:r>
      <w:r w:rsidR="00784EB5">
        <w:rPr>
          <w:rFonts w:ascii="Times New Roman" w:hAnsi="Times New Roman" w:cs="Times New Roman"/>
          <w:b/>
          <w:lang w:val="ru-RU"/>
        </w:rPr>
        <w:t>3</w:t>
      </w:r>
      <w:r w:rsidRPr="001C3F8A">
        <w:rPr>
          <w:rFonts w:ascii="Times New Roman" w:hAnsi="Times New Roman" w:cs="Times New Roman"/>
          <w:b/>
          <w:lang w:val="ru-RU"/>
        </w:rPr>
        <w:t>.</w:t>
      </w:r>
      <w:r w:rsidRPr="001C3F8A">
        <w:rPr>
          <w:rFonts w:ascii="Times New Roman" w:hAnsi="Times New Roman" w:cs="Times New Roman"/>
          <w:b/>
          <w:lang w:val="ru-RU"/>
        </w:rPr>
        <w:tab/>
        <w:t>ФОРС-МАЖОРНІ ОБСТАВИНИ.</w:t>
      </w:r>
    </w:p>
    <w:p w14:paraId="17B8E3A4" w14:textId="77777777" w:rsidR="00B01459" w:rsidRPr="00B01459" w:rsidRDefault="00B01459" w:rsidP="00B01459">
      <w:pPr>
        <w:rPr>
          <w:rFonts w:ascii="Times New Roman" w:hAnsi="Times New Roman" w:cs="Times New Roman"/>
          <w:bCs/>
          <w:lang w:val="ru-RU"/>
        </w:rPr>
      </w:pPr>
      <w:r w:rsidRPr="00B01459">
        <w:rPr>
          <w:rFonts w:ascii="Times New Roman" w:hAnsi="Times New Roman" w:cs="Times New Roman"/>
          <w:b/>
          <w:lang w:val="ru-RU"/>
        </w:rPr>
        <w:lastRenderedPageBreak/>
        <w:t xml:space="preserve">13.1. </w:t>
      </w:r>
      <w:proofErr w:type="spellStart"/>
      <w:r w:rsidRPr="00B01459">
        <w:rPr>
          <w:rFonts w:ascii="Times New Roman" w:hAnsi="Times New Roman" w:cs="Times New Roman"/>
          <w:bCs/>
          <w:lang w:val="ru-RU"/>
        </w:rPr>
        <w:t>Жодна</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із</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Сторін</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цього</w:t>
      </w:r>
      <w:proofErr w:type="spellEnd"/>
      <w:r w:rsidRPr="00B01459">
        <w:rPr>
          <w:rFonts w:ascii="Times New Roman" w:hAnsi="Times New Roman" w:cs="Times New Roman"/>
          <w:bCs/>
          <w:lang w:val="ru-RU"/>
        </w:rPr>
        <w:t xml:space="preserve"> Договору не </w:t>
      </w:r>
      <w:proofErr w:type="spellStart"/>
      <w:r w:rsidRPr="00B01459">
        <w:rPr>
          <w:rFonts w:ascii="Times New Roman" w:hAnsi="Times New Roman" w:cs="Times New Roman"/>
          <w:bCs/>
          <w:lang w:val="ru-RU"/>
        </w:rPr>
        <w:t>несе</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відповідальності</w:t>
      </w:r>
      <w:proofErr w:type="spellEnd"/>
      <w:r w:rsidRPr="00B01459">
        <w:rPr>
          <w:rFonts w:ascii="Times New Roman" w:hAnsi="Times New Roman" w:cs="Times New Roman"/>
          <w:bCs/>
          <w:lang w:val="ru-RU"/>
        </w:rPr>
        <w:t xml:space="preserve"> за </w:t>
      </w:r>
      <w:proofErr w:type="spellStart"/>
      <w:r w:rsidRPr="00B01459">
        <w:rPr>
          <w:rFonts w:ascii="Times New Roman" w:hAnsi="Times New Roman" w:cs="Times New Roman"/>
          <w:bCs/>
          <w:lang w:val="ru-RU"/>
        </w:rPr>
        <w:t>повне</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або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часткове</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невиконання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взятих</w:t>
      </w:r>
      <w:proofErr w:type="spellEnd"/>
      <w:r w:rsidRPr="00B01459">
        <w:rPr>
          <w:rFonts w:ascii="Times New Roman" w:hAnsi="Times New Roman" w:cs="Times New Roman"/>
          <w:bCs/>
          <w:lang w:val="ru-RU"/>
        </w:rPr>
        <w:t xml:space="preserve"> на себе </w:t>
      </w:r>
      <w:proofErr w:type="spellStart"/>
      <w:r w:rsidRPr="00B01459">
        <w:rPr>
          <w:rFonts w:ascii="Times New Roman" w:hAnsi="Times New Roman" w:cs="Times New Roman"/>
          <w:bCs/>
          <w:lang w:val="ru-RU"/>
        </w:rPr>
        <w:t>зобов’язань</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якщо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це</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невиконання</w:t>
      </w:r>
      <w:proofErr w:type="spellEnd"/>
      <w:r w:rsidRPr="00B01459">
        <w:rPr>
          <w:rFonts w:ascii="Times New Roman" w:hAnsi="Times New Roman" w:cs="Times New Roman"/>
          <w:bCs/>
          <w:lang w:val="ru-RU"/>
        </w:rPr>
        <w:t xml:space="preserve"> стало </w:t>
      </w:r>
      <w:proofErr w:type="spellStart"/>
      <w:r w:rsidRPr="00B01459">
        <w:rPr>
          <w:rFonts w:ascii="Times New Roman" w:hAnsi="Times New Roman" w:cs="Times New Roman"/>
          <w:bCs/>
          <w:lang w:val="ru-RU"/>
        </w:rPr>
        <w:t>наслідком</w:t>
      </w:r>
      <w:proofErr w:type="spellEnd"/>
      <w:r w:rsidRPr="00B01459">
        <w:rPr>
          <w:rFonts w:ascii="Times New Roman" w:hAnsi="Times New Roman" w:cs="Times New Roman"/>
          <w:bCs/>
          <w:lang w:val="ru-RU"/>
        </w:rPr>
        <w:t xml:space="preserve"> форс-мажору (</w:t>
      </w:r>
      <w:proofErr w:type="spellStart"/>
      <w:r w:rsidRPr="00B01459">
        <w:rPr>
          <w:rFonts w:ascii="Times New Roman" w:hAnsi="Times New Roman" w:cs="Times New Roman"/>
          <w:bCs/>
          <w:lang w:val="ru-RU"/>
        </w:rPr>
        <w:t>обставин</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непереборної</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сили</w:t>
      </w:r>
      <w:proofErr w:type="spellEnd"/>
      <w:r w:rsidRPr="00B01459">
        <w:rPr>
          <w:rFonts w:ascii="Times New Roman" w:hAnsi="Times New Roman" w:cs="Times New Roman"/>
          <w:bCs/>
          <w:lang w:val="ru-RU"/>
        </w:rPr>
        <w:t>).</w:t>
      </w:r>
    </w:p>
    <w:p w14:paraId="2B01D6B5" w14:textId="77777777" w:rsidR="00B01459" w:rsidRPr="00B01459" w:rsidRDefault="00B01459" w:rsidP="00B01459">
      <w:pPr>
        <w:rPr>
          <w:rFonts w:ascii="Times New Roman" w:hAnsi="Times New Roman" w:cs="Times New Roman"/>
          <w:bCs/>
          <w:lang w:val="ru-RU"/>
        </w:rPr>
      </w:pPr>
      <w:proofErr w:type="spellStart"/>
      <w:r w:rsidRPr="00B01459">
        <w:rPr>
          <w:rFonts w:ascii="Times New Roman" w:hAnsi="Times New Roman" w:cs="Times New Roman"/>
          <w:bCs/>
          <w:lang w:val="ru-RU"/>
        </w:rPr>
        <w:t>Під</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обставинами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непереборної</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сили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згідно</w:t>
      </w:r>
      <w:proofErr w:type="spellEnd"/>
      <w:r w:rsidRPr="00B01459">
        <w:rPr>
          <w:rFonts w:ascii="Times New Roman" w:hAnsi="Times New Roman" w:cs="Times New Roman"/>
          <w:bCs/>
          <w:lang w:val="ru-RU"/>
        </w:rPr>
        <w:t xml:space="preserve"> з </w:t>
      </w:r>
      <w:proofErr w:type="spellStart"/>
      <w:r w:rsidRPr="00B01459">
        <w:rPr>
          <w:rFonts w:ascii="Times New Roman" w:hAnsi="Times New Roman" w:cs="Times New Roman"/>
          <w:bCs/>
          <w:lang w:val="ru-RU"/>
        </w:rPr>
        <w:t>умовами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цього</w:t>
      </w:r>
      <w:proofErr w:type="spellEnd"/>
      <w:r w:rsidRPr="00B01459">
        <w:rPr>
          <w:rFonts w:ascii="Times New Roman" w:hAnsi="Times New Roman" w:cs="Times New Roman"/>
          <w:bCs/>
          <w:lang w:val="ru-RU"/>
        </w:rPr>
        <w:t xml:space="preserve"> Договору, </w:t>
      </w:r>
      <w:proofErr w:type="spellStart"/>
      <w:r w:rsidRPr="00B01459">
        <w:rPr>
          <w:rFonts w:ascii="Times New Roman" w:hAnsi="Times New Roman" w:cs="Times New Roman"/>
          <w:bCs/>
          <w:lang w:val="ru-RU"/>
        </w:rPr>
        <w:t>розуміються</w:t>
      </w:r>
      <w:proofErr w:type="spellEnd"/>
      <w:r w:rsidRPr="00B01459">
        <w:rPr>
          <w:rFonts w:ascii="Times New Roman" w:hAnsi="Times New Roman" w:cs="Times New Roman"/>
          <w:bCs/>
          <w:lang w:val="ru-RU"/>
        </w:rPr>
        <w:t xml:space="preserve"> будь-</w:t>
      </w:r>
      <w:proofErr w:type="spellStart"/>
      <w:r w:rsidRPr="00B01459">
        <w:rPr>
          <w:rFonts w:ascii="Times New Roman" w:hAnsi="Times New Roman" w:cs="Times New Roman"/>
          <w:bCs/>
          <w:lang w:val="ru-RU"/>
        </w:rPr>
        <w:t>які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надзвичайні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події</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зовнішнього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щодо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Сторін</w:t>
      </w:r>
      <w:proofErr w:type="spellEnd"/>
      <w:r w:rsidRPr="00B01459">
        <w:rPr>
          <w:rFonts w:ascii="Times New Roman" w:hAnsi="Times New Roman" w:cs="Times New Roman"/>
          <w:bCs/>
          <w:lang w:val="ru-RU"/>
        </w:rPr>
        <w:t xml:space="preserve"> характеру, </w:t>
      </w:r>
      <w:proofErr w:type="spellStart"/>
      <w:r w:rsidRPr="00B01459">
        <w:rPr>
          <w:rFonts w:ascii="Times New Roman" w:hAnsi="Times New Roman" w:cs="Times New Roman"/>
          <w:bCs/>
          <w:lang w:val="ru-RU"/>
        </w:rPr>
        <w:t>які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виникли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після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укладення</w:t>
      </w:r>
      <w:proofErr w:type="spellEnd"/>
      <w:r w:rsidRPr="00B01459">
        <w:rPr>
          <w:rFonts w:ascii="Times New Roman" w:hAnsi="Times New Roman" w:cs="Times New Roman"/>
          <w:bCs/>
          <w:lang w:val="ru-RU"/>
        </w:rPr>
        <w:t xml:space="preserve"> Договору не з вини </w:t>
      </w:r>
      <w:proofErr w:type="spellStart"/>
      <w:r w:rsidRPr="00B01459">
        <w:rPr>
          <w:rFonts w:ascii="Times New Roman" w:hAnsi="Times New Roman" w:cs="Times New Roman"/>
          <w:bCs/>
          <w:lang w:val="ru-RU"/>
        </w:rPr>
        <w:t>Сторін</w:t>
      </w:r>
      <w:proofErr w:type="spellEnd"/>
      <w:r w:rsidRPr="00B01459">
        <w:rPr>
          <w:rFonts w:ascii="Times New Roman" w:hAnsi="Times New Roman" w:cs="Times New Roman"/>
          <w:bCs/>
          <w:lang w:val="ru-RU"/>
        </w:rPr>
        <w:t xml:space="preserve">, мимо </w:t>
      </w:r>
      <w:proofErr w:type="spellStart"/>
      <w:r w:rsidRPr="00B01459">
        <w:rPr>
          <w:rFonts w:ascii="Times New Roman" w:hAnsi="Times New Roman" w:cs="Times New Roman"/>
          <w:bCs/>
          <w:lang w:val="ru-RU"/>
        </w:rPr>
        <w:t>волі</w:t>
      </w:r>
      <w:proofErr w:type="spellEnd"/>
      <w:r w:rsidRPr="00B01459">
        <w:rPr>
          <w:rFonts w:ascii="Times New Roman" w:hAnsi="Times New Roman" w:cs="Times New Roman"/>
          <w:bCs/>
          <w:lang w:val="ru-RU"/>
        </w:rPr>
        <w:t xml:space="preserve"> і </w:t>
      </w:r>
      <w:proofErr w:type="spellStart"/>
      <w:r w:rsidRPr="00B01459">
        <w:rPr>
          <w:rFonts w:ascii="Times New Roman" w:hAnsi="Times New Roman" w:cs="Times New Roman"/>
          <w:bCs/>
          <w:lang w:val="ru-RU"/>
        </w:rPr>
        <w:t>бажання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Сторін</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які</w:t>
      </w:r>
      <w:proofErr w:type="spellEnd"/>
      <w:r w:rsidRPr="00B01459">
        <w:rPr>
          <w:rFonts w:ascii="Times New Roman" w:hAnsi="Times New Roman" w:cs="Times New Roman"/>
          <w:bCs/>
          <w:lang w:val="ru-RU"/>
        </w:rPr>
        <w:t xml:space="preserve"> не </w:t>
      </w:r>
      <w:proofErr w:type="spellStart"/>
      <w:r w:rsidRPr="00B01459">
        <w:rPr>
          <w:rFonts w:ascii="Times New Roman" w:hAnsi="Times New Roman" w:cs="Times New Roman"/>
          <w:bCs/>
          <w:lang w:val="ru-RU"/>
        </w:rPr>
        <w:t>можна</w:t>
      </w:r>
      <w:proofErr w:type="spellEnd"/>
      <w:r w:rsidRPr="00B01459">
        <w:rPr>
          <w:rFonts w:ascii="Times New Roman" w:hAnsi="Times New Roman" w:cs="Times New Roman"/>
          <w:bCs/>
          <w:lang w:val="ru-RU"/>
        </w:rPr>
        <w:t xml:space="preserve"> за </w:t>
      </w:r>
      <w:proofErr w:type="spellStart"/>
      <w:r w:rsidRPr="00B01459">
        <w:rPr>
          <w:rFonts w:ascii="Times New Roman" w:hAnsi="Times New Roman" w:cs="Times New Roman"/>
          <w:bCs/>
          <w:lang w:val="ru-RU"/>
        </w:rPr>
        <w:t>умови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прийняття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звичайних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заходів</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передбачити</w:t>
      </w:r>
      <w:proofErr w:type="spellEnd"/>
      <w:r w:rsidRPr="00B01459">
        <w:rPr>
          <w:rFonts w:ascii="Times New Roman" w:hAnsi="Times New Roman" w:cs="Times New Roman"/>
          <w:bCs/>
          <w:lang w:val="ru-RU"/>
        </w:rPr>
        <w:t xml:space="preserve"> і </w:t>
      </w:r>
      <w:proofErr w:type="spellStart"/>
      <w:r w:rsidRPr="00B01459">
        <w:rPr>
          <w:rFonts w:ascii="Times New Roman" w:hAnsi="Times New Roman" w:cs="Times New Roman"/>
          <w:bCs/>
          <w:lang w:val="ru-RU"/>
        </w:rPr>
        <w:t>запобігти</w:t>
      </w:r>
      <w:proofErr w:type="spellEnd"/>
      <w:r w:rsidRPr="00B01459">
        <w:rPr>
          <w:rFonts w:ascii="Times New Roman" w:hAnsi="Times New Roman" w:cs="Times New Roman"/>
          <w:bCs/>
          <w:lang w:val="ru-RU"/>
        </w:rPr>
        <w:t xml:space="preserve">, і </w:t>
      </w:r>
      <w:proofErr w:type="spellStart"/>
      <w:r w:rsidRPr="00B01459">
        <w:rPr>
          <w:rFonts w:ascii="Times New Roman" w:hAnsi="Times New Roman" w:cs="Times New Roman"/>
          <w:bCs/>
          <w:lang w:val="ru-RU"/>
        </w:rPr>
        <w:t>які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безпосередньо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вплинули</w:t>
      </w:r>
      <w:proofErr w:type="spellEnd"/>
      <w:r w:rsidRPr="00B01459">
        <w:rPr>
          <w:rFonts w:ascii="Times New Roman" w:hAnsi="Times New Roman" w:cs="Times New Roman"/>
          <w:bCs/>
          <w:lang w:val="ru-RU"/>
        </w:rPr>
        <w:t xml:space="preserve"> на </w:t>
      </w:r>
      <w:proofErr w:type="spellStart"/>
      <w:r w:rsidRPr="00B01459">
        <w:rPr>
          <w:rFonts w:ascii="Times New Roman" w:hAnsi="Times New Roman" w:cs="Times New Roman"/>
          <w:bCs/>
          <w:lang w:val="ru-RU"/>
        </w:rPr>
        <w:t>його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виконання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включаючи</w:t>
      </w:r>
      <w:proofErr w:type="spellEnd"/>
      <w:r w:rsidRPr="00B01459">
        <w:rPr>
          <w:rFonts w:ascii="Times New Roman" w:hAnsi="Times New Roman" w:cs="Times New Roman"/>
          <w:bCs/>
          <w:lang w:val="ru-RU"/>
        </w:rPr>
        <w:t xml:space="preserve"> (але не </w:t>
      </w:r>
      <w:proofErr w:type="spellStart"/>
      <w:r w:rsidRPr="00B01459">
        <w:rPr>
          <w:rFonts w:ascii="Times New Roman" w:hAnsi="Times New Roman" w:cs="Times New Roman"/>
          <w:bCs/>
          <w:lang w:val="ru-RU"/>
        </w:rPr>
        <w:t>обмежуючи</w:t>
      </w:r>
      <w:proofErr w:type="spellEnd"/>
      <w:r w:rsidRPr="00B01459">
        <w:rPr>
          <w:rFonts w:ascii="Times New Roman" w:hAnsi="Times New Roman" w:cs="Times New Roman"/>
          <w:bCs/>
          <w:lang w:val="ru-RU"/>
        </w:rPr>
        <w:t>):</w:t>
      </w:r>
    </w:p>
    <w:p w14:paraId="0096A637" w14:textId="77777777" w:rsidR="00B01459" w:rsidRPr="00B01459" w:rsidRDefault="00B01459" w:rsidP="00B01459">
      <w:pPr>
        <w:rPr>
          <w:rFonts w:ascii="Times New Roman" w:hAnsi="Times New Roman" w:cs="Times New Roman"/>
          <w:bCs/>
          <w:lang w:val="ru-RU"/>
        </w:rPr>
      </w:pPr>
      <w:r w:rsidRPr="00B01459">
        <w:rPr>
          <w:rFonts w:ascii="Times New Roman" w:hAnsi="Times New Roman" w:cs="Times New Roman"/>
          <w:bCs/>
          <w:lang w:val="ru-RU"/>
        </w:rPr>
        <w:t>•</w:t>
      </w:r>
      <w:r w:rsidRPr="00B01459">
        <w:rPr>
          <w:rFonts w:ascii="Times New Roman" w:hAnsi="Times New Roman" w:cs="Times New Roman"/>
          <w:bCs/>
          <w:lang w:val="ru-RU"/>
        </w:rPr>
        <w:tab/>
      </w:r>
      <w:proofErr w:type="spellStart"/>
      <w:r w:rsidRPr="00B01459">
        <w:rPr>
          <w:rFonts w:ascii="Times New Roman" w:hAnsi="Times New Roman" w:cs="Times New Roman"/>
          <w:bCs/>
          <w:lang w:val="ru-RU"/>
        </w:rPr>
        <w:t>стихійні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явища</w:t>
      </w:r>
      <w:proofErr w:type="spellEnd"/>
      <w:r w:rsidRPr="00B01459">
        <w:rPr>
          <w:rFonts w:ascii="Times New Roman" w:hAnsi="Times New Roman" w:cs="Times New Roman"/>
          <w:bCs/>
          <w:lang w:val="ru-RU"/>
        </w:rPr>
        <w:t xml:space="preserve"> природного характеру (</w:t>
      </w:r>
      <w:proofErr w:type="spellStart"/>
      <w:r w:rsidRPr="00B01459">
        <w:rPr>
          <w:rFonts w:ascii="Times New Roman" w:hAnsi="Times New Roman" w:cs="Times New Roman"/>
          <w:bCs/>
          <w:lang w:val="ru-RU"/>
        </w:rPr>
        <w:t>повінь</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пожежа</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землетрус</w:t>
      </w:r>
      <w:proofErr w:type="spellEnd"/>
      <w:r w:rsidRPr="00B01459">
        <w:rPr>
          <w:rFonts w:ascii="Times New Roman" w:hAnsi="Times New Roman" w:cs="Times New Roman"/>
          <w:bCs/>
          <w:lang w:val="ru-RU"/>
        </w:rPr>
        <w:t xml:space="preserve">, ураган </w:t>
      </w:r>
      <w:proofErr w:type="spellStart"/>
      <w:r w:rsidRPr="00B01459">
        <w:rPr>
          <w:rFonts w:ascii="Times New Roman" w:hAnsi="Times New Roman" w:cs="Times New Roman"/>
          <w:bCs/>
          <w:lang w:val="ru-RU"/>
        </w:rPr>
        <w:t>або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інші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стихійні</w:t>
      </w:r>
      <w:proofErr w:type="spellEnd"/>
      <w:r w:rsidRPr="00B01459">
        <w:rPr>
          <w:rFonts w:ascii="Times New Roman" w:hAnsi="Times New Roman" w:cs="Times New Roman"/>
          <w:bCs/>
          <w:lang w:val="ru-RU"/>
        </w:rPr>
        <w:t xml:space="preserve"> лиха);</w:t>
      </w:r>
    </w:p>
    <w:p w14:paraId="2E7331E5" w14:textId="77777777" w:rsidR="00B01459" w:rsidRPr="00B01459" w:rsidRDefault="00B01459" w:rsidP="00B01459">
      <w:pPr>
        <w:rPr>
          <w:rFonts w:ascii="Times New Roman" w:hAnsi="Times New Roman" w:cs="Times New Roman"/>
          <w:bCs/>
          <w:lang w:val="ru-RU"/>
        </w:rPr>
      </w:pPr>
      <w:r w:rsidRPr="00B01459">
        <w:rPr>
          <w:rFonts w:ascii="Times New Roman" w:hAnsi="Times New Roman" w:cs="Times New Roman"/>
          <w:bCs/>
          <w:lang w:val="ru-RU"/>
        </w:rPr>
        <w:t>•</w:t>
      </w:r>
      <w:r w:rsidRPr="00B01459">
        <w:rPr>
          <w:rFonts w:ascii="Times New Roman" w:hAnsi="Times New Roman" w:cs="Times New Roman"/>
          <w:bCs/>
          <w:lang w:val="ru-RU"/>
        </w:rPr>
        <w:tab/>
        <w:t xml:space="preserve">лиха </w:t>
      </w:r>
      <w:proofErr w:type="spellStart"/>
      <w:r w:rsidRPr="00B01459">
        <w:rPr>
          <w:rFonts w:ascii="Times New Roman" w:hAnsi="Times New Roman" w:cs="Times New Roman"/>
          <w:bCs/>
          <w:lang w:val="ru-RU"/>
        </w:rPr>
        <w:t>біологічного</w:t>
      </w:r>
      <w:proofErr w:type="spellEnd"/>
      <w:r w:rsidRPr="00B01459">
        <w:rPr>
          <w:rFonts w:ascii="Times New Roman" w:hAnsi="Times New Roman" w:cs="Times New Roman"/>
          <w:bCs/>
          <w:lang w:val="ru-RU"/>
        </w:rPr>
        <w:t xml:space="preserve">, техногенного та антропогенного </w:t>
      </w:r>
      <w:proofErr w:type="spellStart"/>
      <w:r w:rsidRPr="00B01459">
        <w:rPr>
          <w:rFonts w:ascii="Times New Roman" w:hAnsi="Times New Roman" w:cs="Times New Roman"/>
          <w:bCs/>
          <w:lang w:val="ru-RU"/>
        </w:rPr>
        <w:t>походження</w:t>
      </w:r>
      <w:proofErr w:type="spellEnd"/>
      <w:r w:rsidRPr="00B01459">
        <w:rPr>
          <w:rFonts w:ascii="Times New Roman" w:hAnsi="Times New Roman" w:cs="Times New Roman"/>
          <w:bCs/>
          <w:lang w:val="ru-RU"/>
        </w:rPr>
        <w:t>;</w:t>
      </w:r>
    </w:p>
    <w:p w14:paraId="144DF497" w14:textId="77777777" w:rsidR="00B01459" w:rsidRPr="00B01459" w:rsidRDefault="00B01459" w:rsidP="00B01459">
      <w:pPr>
        <w:rPr>
          <w:rFonts w:ascii="Times New Roman" w:hAnsi="Times New Roman" w:cs="Times New Roman"/>
          <w:bCs/>
          <w:lang w:val="ru-RU"/>
        </w:rPr>
      </w:pPr>
      <w:r w:rsidRPr="00B01459">
        <w:rPr>
          <w:rFonts w:ascii="Times New Roman" w:hAnsi="Times New Roman" w:cs="Times New Roman"/>
          <w:bCs/>
          <w:lang w:val="ru-RU"/>
        </w:rPr>
        <w:t>•</w:t>
      </w:r>
      <w:r w:rsidRPr="00B01459">
        <w:rPr>
          <w:rFonts w:ascii="Times New Roman" w:hAnsi="Times New Roman" w:cs="Times New Roman"/>
          <w:bCs/>
          <w:lang w:val="ru-RU"/>
        </w:rPr>
        <w:tab/>
      </w:r>
      <w:proofErr w:type="spellStart"/>
      <w:r w:rsidRPr="00B01459">
        <w:rPr>
          <w:rFonts w:ascii="Times New Roman" w:hAnsi="Times New Roman" w:cs="Times New Roman"/>
          <w:bCs/>
          <w:lang w:val="ru-RU"/>
        </w:rPr>
        <w:t>обставини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суспільного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життя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війни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збройні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конфлікти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військові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дії</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блокади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терористичні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акти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ембарго</w:t>
      </w:r>
      <w:proofErr w:type="spellEnd"/>
      <w:r w:rsidRPr="00B01459">
        <w:rPr>
          <w:rFonts w:ascii="Times New Roman" w:hAnsi="Times New Roman" w:cs="Times New Roman"/>
          <w:bCs/>
          <w:lang w:val="ru-RU"/>
        </w:rPr>
        <w:t xml:space="preserve">, локаут і </w:t>
      </w:r>
      <w:proofErr w:type="spellStart"/>
      <w:r w:rsidRPr="00B01459">
        <w:rPr>
          <w:rFonts w:ascii="Times New Roman" w:hAnsi="Times New Roman" w:cs="Times New Roman"/>
          <w:bCs/>
          <w:lang w:val="ru-RU"/>
        </w:rPr>
        <w:t>т.і</w:t>
      </w:r>
      <w:proofErr w:type="spellEnd"/>
      <w:r w:rsidRPr="00B01459">
        <w:rPr>
          <w:rFonts w:ascii="Times New Roman" w:hAnsi="Times New Roman" w:cs="Times New Roman"/>
          <w:bCs/>
          <w:lang w:val="ru-RU"/>
        </w:rPr>
        <w:t>.).</w:t>
      </w:r>
    </w:p>
    <w:p w14:paraId="0DACEE08" w14:textId="77777777" w:rsidR="00B01459" w:rsidRPr="00B01459" w:rsidRDefault="00B01459" w:rsidP="00B01459">
      <w:pPr>
        <w:rPr>
          <w:rFonts w:ascii="Times New Roman" w:hAnsi="Times New Roman" w:cs="Times New Roman"/>
          <w:bCs/>
          <w:lang w:val="ru-RU"/>
        </w:rPr>
      </w:pPr>
      <w:r w:rsidRPr="00B01459">
        <w:rPr>
          <w:rFonts w:ascii="Times New Roman" w:hAnsi="Times New Roman" w:cs="Times New Roman"/>
          <w:bCs/>
          <w:lang w:val="ru-RU"/>
        </w:rPr>
        <w:t>•</w:t>
      </w:r>
      <w:r w:rsidRPr="00B01459">
        <w:rPr>
          <w:rFonts w:ascii="Times New Roman" w:hAnsi="Times New Roman" w:cs="Times New Roman"/>
          <w:bCs/>
          <w:lang w:val="ru-RU"/>
        </w:rPr>
        <w:tab/>
      </w:r>
      <w:proofErr w:type="spellStart"/>
      <w:r w:rsidRPr="00B01459">
        <w:rPr>
          <w:rFonts w:ascii="Times New Roman" w:hAnsi="Times New Roman" w:cs="Times New Roman"/>
          <w:bCs/>
          <w:lang w:val="ru-RU"/>
        </w:rPr>
        <w:t>видання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заборонних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або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обмежуючих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нормативних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актів</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органів</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державної</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влади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чи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місцевого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самоврядування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які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обмежують</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експорт</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Вантажу</w:t>
      </w:r>
      <w:proofErr w:type="spellEnd"/>
      <w:r w:rsidRPr="00B01459">
        <w:rPr>
          <w:rFonts w:ascii="Times New Roman" w:hAnsi="Times New Roman" w:cs="Times New Roman"/>
          <w:bCs/>
          <w:lang w:val="ru-RU"/>
        </w:rPr>
        <w:t xml:space="preserve"> з </w:t>
      </w:r>
      <w:proofErr w:type="spellStart"/>
      <w:r w:rsidRPr="00B01459">
        <w:rPr>
          <w:rFonts w:ascii="Times New Roman" w:hAnsi="Times New Roman" w:cs="Times New Roman"/>
          <w:bCs/>
          <w:lang w:val="ru-RU"/>
        </w:rPr>
        <w:t>України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частково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або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іншим</w:t>
      </w:r>
      <w:proofErr w:type="spellEnd"/>
      <w:r w:rsidRPr="00B01459">
        <w:rPr>
          <w:rFonts w:ascii="Times New Roman" w:hAnsi="Times New Roman" w:cs="Times New Roman"/>
          <w:bCs/>
          <w:lang w:val="ru-RU"/>
        </w:rPr>
        <w:t xml:space="preserve"> чином, </w:t>
      </w:r>
      <w:proofErr w:type="spellStart"/>
      <w:r w:rsidRPr="00B01459">
        <w:rPr>
          <w:rFonts w:ascii="Times New Roman" w:hAnsi="Times New Roman" w:cs="Times New Roman"/>
          <w:bCs/>
          <w:lang w:val="ru-RU"/>
        </w:rPr>
        <w:t>включаючи</w:t>
      </w:r>
      <w:proofErr w:type="spellEnd"/>
      <w:r w:rsidRPr="00B01459">
        <w:rPr>
          <w:rFonts w:ascii="Times New Roman" w:hAnsi="Times New Roman" w:cs="Times New Roman"/>
          <w:bCs/>
          <w:lang w:val="ru-RU"/>
        </w:rPr>
        <w:t xml:space="preserve">, але, не </w:t>
      </w:r>
      <w:proofErr w:type="spellStart"/>
      <w:r w:rsidRPr="00B01459">
        <w:rPr>
          <w:rFonts w:ascii="Times New Roman" w:hAnsi="Times New Roman" w:cs="Times New Roman"/>
          <w:bCs/>
          <w:lang w:val="ru-RU"/>
        </w:rPr>
        <w:t>обмежуючись</w:t>
      </w:r>
      <w:proofErr w:type="spellEnd"/>
      <w:r w:rsidRPr="00B01459">
        <w:rPr>
          <w:rFonts w:ascii="Times New Roman" w:hAnsi="Times New Roman" w:cs="Times New Roman"/>
          <w:bCs/>
          <w:lang w:val="ru-RU"/>
        </w:rPr>
        <w:t>;</w:t>
      </w:r>
    </w:p>
    <w:p w14:paraId="3E346855" w14:textId="77777777" w:rsidR="00B01459" w:rsidRPr="00B01459" w:rsidRDefault="00B01459" w:rsidP="00B01459">
      <w:pPr>
        <w:rPr>
          <w:rFonts w:ascii="Times New Roman" w:hAnsi="Times New Roman" w:cs="Times New Roman"/>
          <w:bCs/>
          <w:lang w:val="ru-RU"/>
        </w:rPr>
      </w:pPr>
      <w:r w:rsidRPr="00B01459">
        <w:rPr>
          <w:rFonts w:ascii="Times New Roman" w:hAnsi="Times New Roman" w:cs="Times New Roman"/>
          <w:bCs/>
          <w:lang w:val="ru-RU"/>
        </w:rPr>
        <w:t>•</w:t>
      </w:r>
      <w:r w:rsidRPr="00B01459">
        <w:rPr>
          <w:rFonts w:ascii="Times New Roman" w:hAnsi="Times New Roman" w:cs="Times New Roman"/>
          <w:bCs/>
          <w:lang w:val="ru-RU"/>
        </w:rPr>
        <w:tab/>
      </w:r>
      <w:proofErr w:type="spellStart"/>
      <w:r w:rsidRPr="00B01459">
        <w:rPr>
          <w:rFonts w:ascii="Times New Roman" w:hAnsi="Times New Roman" w:cs="Times New Roman"/>
          <w:bCs/>
          <w:lang w:val="ru-RU"/>
        </w:rPr>
        <w:t>введення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експортних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ліцензій</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або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експортних</w:t>
      </w:r>
      <w:proofErr w:type="spellEnd"/>
      <w:r w:rsidRPr="00B01459">
        <w:rPr>
          <w:rFonts w:ascii="Times New Roman" w:hAnsi="Times New Roman" w:cs="Times New Roman"/>
          <w:bCs/>
          <w:lang w:val="ru-RU"/>
        </w:rPr>
        <w:t xml:space="preserve"> квот, </w:t>
      </w:r>
      <w:proofErr w:type="spellStart"/>
      <w:r w:rsidRPr="00B01459">
        <w:rPr>
          <w:rFonts w:ascii="Times New Roman" w:hAnsi="Times New Roman" w:cs="Times New Roman"/>
          <w:bCs/>
          <w:lang w:val="ru-RU"/>
        </w:rPr>
        <w:t>інших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заходів</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заборонного</w:t>
      </w:r>
      <w:proofErr w:type="spellEnd"/>
      <w:r w:rsidRPr="00B01459">
        <w:rPr>
          <w:rFonts w:ascii="Times New Roman" w:hAnsi="Times New Roman" w:cs="Times New Roman"/>
          <w:bCs/>
          <w:lang w:val="ru-RU"/>
        </w:rPr>
        <w:t xml:space="preserve"> характеру </w:t>
      </w:r>
      <w:proofErr w:type="spellStart"/>
      <w:r w:rsidRPr="00B01459">
        <w:rPr>
          <w:rFonts w:ascii="Times New Roman" w:hAnsi="Times New Roman" w:cs="Times New Roman"/>
          <w:bCs/>
          <w:lang w:val="ru-RU"/>
        </w:rPr>
        <w:t>відносно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експортних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операцій</w:t>
      </w:r>
      <w:proofErr w:type="spellEnd"/>
      <w:r w:rsidRPr="00B01459">
        <w:rPr>
          <w:rFonts w:ascii="Times New Roman" w:hAnsi="Times New Roman" w:cs="Times New Roman"/>
          <w:bCs/>
          <w:lang w:val="ru-RU"/>
        </w:rPr>
        <w:t xml:space="preserve"> з </w:t>
      </w:r>
      <w:proofErr w:type="spellStart"/>
      <w:r w:rsidRPr="00B01459">
        <w:rPr>
          <w:rFonts w:ascii="Times New Roman" w:hAnsi="Times New Roman" w:cs="Times New Roman"/>
          <w:bCs/>
          <w:lang w:val="ru-RU"/>
        </w:rPr>
        <w:t>Вантажем</w:t>
      </w:r>
      <w:proofErr w:type="spellEnd"/>
      <w:r w:rsidRPr="00B01459">
        <w:rPr>
          <w:rFonts w:ascii="Times New Roman" w:hAnsi="Times New Roman" w:cs="Times New Roman"/>
          <w:bCs/>
          <w:lang w:val="ru-RU"/>
        </w:rPr>
        <w:t>.</w:t>
      </w:r>
    </w:p>
    <w:p w14:paraId="7B9368A5" w14:textId="77777777" w:rsidR="00B01459" w:rsidRPr="00B01459" w:rsidRDefault="00B01459" w:rsidP="00B01459">
      <w:pPr>
        <w:rPr>
          <w:rFonts w:ascii="Times New Roman" w:hAnsi="Times New Roman" w:cs="Times New Roman"/>
          <w:bCs/>
          <w:lang w:val="ru-RU"/>
        </w:rPr>
      </w:pPr>
      <w:r w:rsidRPr="00B01459">
        <w:rPr>
          <w:rFonts w:ascii="Times New Roman" w:hAnsi="Times New Roman" w:cs="Times New Roman"/>
          <w:b/>
          <w:lang w:val="ru-RU"/>
        </w:rPr>
        <w:t xml:space="preserve">13.2. </w:t>
      </w:r>
      <w:proofErr w:type="spellStart"/>
      <w:r w:rsidRPr="00B01459">
        <w:rPr>
          <w:rFonts w:ascii="Times New Roman" w:hAnsi="Times New Roman" w:cs="Times New Roman"/>
          <w:bCs/>
          <w:lang w:val="ru-RU"/>
        </w:rPr>
        <w:t>Доказом</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дії</w:t>
      </w:r>
      <w:proofErr w:type="spellEnd"/>
      <w:r w:rsidRPr="00B01459">
        <w:rPr>
          <w:rFonts w:ascii="Times New Roman" w:hAnsi="Times New Roman" w:cs="Times New Roman"/>
          <w:bCs/>
          <w:lang w:val="ru-RU"/>
        </w:rPr>
        <w:t xml:space="preserve"> форс-</w:t>
      </w:r>
      <w:proofErr w:type="spellStart"/>
      <w:r w:rsidRPr="00B01459">
        <w:rPr>
          <w:rFonts w:ascii="Times New Roman" w:hAnsi="Times New Roman" w:cs="Times New Roman"/>
          <w:bCs/>
          <w:lang w:val="ru-RU"/>
        </w:rPr>
        <w:t>мажорних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обставин</w:t>
      </w:r>
      <w:proofErr w:type="spellEnd"/>
      <w:r w:rsidRPr="00B01459">
        <w:rPr>
          <w:rFonts w:ascii="Times New Roman" w:hAnsi="Times New Roman" w:cs="Times New Roman"/>
          <w:bCs/>
          <w:lang w:val="ru-RU"/>
        </w:rPr>
        <w:t xml:space="preserve"> є документ, </w:t>
      </w:r>
      <w:proofErr w:type="spellStart"/>
      <w:r w:rsidRPr="00B01459">
        <w:rPr>
          <w:rFonts w:ascii="Times New Roman" w:hAnsi="Times New Roman" w:cs="Times New Roman"/>
          <w:bCs/>
          <w:lang w:val="ru-RU"/>
        </w:rPr>
        <w:t>виданий</w:t>
      </w:r>
      <w:proofErr w:type="spellEnd"/>
      <w:r w:rsidRPr="00B01459">
        <w:rPr>
          <w:rFonts w:ascii="Times New Roman" w:hAnsi="Times New Roman" w:cs="Times New Roman"/>
          <w:bCs/>
          <w:lang w:val="ru-RU"/>
        </w:rPr>
        <w:t xml:space="preserve"> Торгово-</w:t>
      </w:r>
      <w:proofErr w:type="spellStart"/>
      <w:r w:rsidRPr="00B01459">
        <w:rPr>
          <w:rFonts w:ascii="Times New Roman" w:hAnsi="Times New Roman" w:cs="Times New Roman"/>
          <w:bCs/>
          <w:lang w:val="ru-RU"/>
        </w:rPr>
        <w:t>промисловою</w:t>
      </w:r>
      <w:proofErr w:type="spellEnd"/>
      <w:r w:rsidRPr="00B01459">
        <w:rPr>
          <w:rFonts w:ascii="Times New Roman" w:hAnsi="Times New Roman" w:cs="Times New Roman"/>
          <w:bCs/>
          <w:lang w:val="ru-RU"/>
        </w:rPr>
        <w:t xml:space="preserve"> палатою </w:t>
      </w:r>
      <w:proofErr w:type="spellStart"/>
      <w:r w:rsidRPr="00B01459">
        <w:rPr>
          <w:rFonts w:ascii="Times New Roman" w:hAnsi="Times New Roman" w:cs="Times New Roman"/>
          <w:bCs/>
          <w:lang w:val="ru-RU"/>
        </w:rPr>
        <w:t>або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впоноваженим</w:t>
      </w:r>
      <w:proofErr w:type="spellEnd"/>
      <w:r w:rsidRPr="00B01459">
        <w:rPr>
          <w:rFonts w:ascii="Times New Roman" w:hAnsi="Times New Roman" w:cs="Times New Roman"/>
          <w:bCs/>
          <w:lang w:val="ru-RU"/>
        </w:rPr>
        <w:t xml:space="preserve"> нею </w:t>
      </w:r>
      <w:proofErr w:type="spellStart"/>
      <w:r w:rsidRPr="00B01459">
        <w:rPr>
          <w:rFonts w:ascii="Times New Roman" w:hAnsi="Times New Roman" w:cs="Times New Roman"/>
          <w:bCs/>
          <w:lang w:val="ru-RU"/>
        </w:rPr>
        <w:t>регіональним</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відділенням</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або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іншим</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компетентним</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державним</w:t>
      </w:r>
      <w:proofErr w:type="spellEnd"/>
      <w:r w:rsidRPr="00B01459">
        <w:rPr>
          <w:rFonts w:ascii="Times New Roman" w:hAnsi="Times New Roman" w:cs="Times New Roman"/>
          <w:bCs/>
          <w:lang w:val="ru-RU"/>
        </w:rPr>
        <w:t xml:space="preserve"> органом, </w:t>
      </w:r>
      <w:proofErr w:type="spellStart"/>
      <w:r w:rsidRPr="00B01459">
        <w:rPr>
          <w:rFonts w:ascii="Times New Roman" w:hAnsi="Times New Roman" w:cs="Times New Roman"/>
          <w:bCs/>
          <w:lang w:val="ru-RU"/>
        </w:rPr>
        <w:t>який</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має</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законне</w:t>
      </w:r>
      <w:proofErr w:type="spellEnd"/>
      <w:r w:rsidRPr="00B01459">
        <w:rPr>
          <w:rFonts w:ascii="Times New Roman" w:hAnsi="Times New Roman" w:cs="Times New Roman"/>
          <w:bCs/>
          <w:lang w:val="ru-RU"/>
        </w:rPr>
        <w:t xml:space="preserve"> право </w:t>
      </w:r>
      <w:proofErr w:type="spellStart"/>
      <w:r w:rsidRPr="00B01459">
        <w:rPr>
          <w:rFonts w:ascii="Times New Roman" w:hAnsi="Times New Roman" w:cs="Times New Roman"/>
          <w:bCs/>
          <w:lang w:val="ru-RU"/>
        </w:rPr>
        <w:t>підтверджувати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наявність</w:t>
      </w:r>
      <w:proofErr w:type="spellEnd"/>
      <w:r w:rsidRPr="00B01459">
        <w:rPr>
          <w:rFonts w:ascii="Times New Roman" w:hAnsi="Times New Roman" w:cs="Times New Roman"/>
          <w:bCs/>
          <w:lang w:val="ru-RU"/>
        </w:rPr>
        <w:t xml:space="preserve"> тих </w:t>
      </w:r>
      <w:proofErr w:type="spellStart"/>
      <w:r w:rsidRPr="00B01459">
        <w:rPr>
          <w:rFonts w:ascii="Times New Roman" w:hAnsi="Times New Roman" w:cs="Times New Roman"/>
          <w:bCs/>
          <w:lang w:val="ru-RU"/>
        </w:rPr>
        <w:t>чи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інших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обставин</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держави</w:t>
      </w:r>
      <w:proofErr w:type="spellEnd"/>
      <w:r w:rsidRPr="00B01459">
        <w:rPr>
          <w:rFonts w:ascii="Times New Roman" w:hAnsi="Times New Roman" w:cs="Times New Roman"/>
          <w:bCs/>
          <w:lang w:val="ru-RU"/>
        </w:rPr>
        <w:t xml:space="preserve">, в </w:t>
      </w:r>
      <w:proofErr w:type="spellStart"/>
      <w:r w:rsidRPr="00B01459">
        <w:rPr>
          <w:rFonts w:ascii="Times New Roman" w:hAnsi="Times New Roman" w:cs="Times New Roman"/>
          <w:bCs/>
          <w:lang w:val="ru-RU"/>
        </w:rPr>
        <w:t>якому</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такі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обставини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виникли</w:t>
      </w:r>
      <w:proofErr w:type="spellEnd"/>
      <w:r w:rsidRPr="00B01459">
        <w:rPr>
          <w:rFonts w:ascii="Times New Roman" w:hAnsi="Times New Roman" w:cs="Times New Roman"/>
          <w:bCs/>
          <w:lang w:val="ru-RU"/>
        </w:rPr>
        <w:t>.</w:t>
      </w:r>
    </w:p>
    <w:p w14:paraId="61226957" w14:textId="77777777" w:rsidR="00B01459" w:rsidRPr="00B01459" w:rsidRDefault="00B01459" w:rsidP="00B01459">
      <w:pPr>
        <w:rPr>
          <w:rFonts w:ascii="Times New Roman" w:hAnsi="Times New Roman" w:cs="Times New Roman"/>
          <w:bCs/>
          <w:lang w:val="ru-RU"/>
        </w:rPr>
      </w:pPr>
      <w:r w:rsidRPr="00B01459">
        <w:rPr>
          <w:rFonts w:ascii="Times New Roman" w:hAnsi="Times New Roman" w:cs="Times New Roman"/>
          <w:b/>
          <w:lang w:val="ru-RU"/>
        </w:rPr>
        <w:t xml:space="preserve">13.3. </w:t>
      </w:r>
      <w:r w:rsidRPr="00B01459">
        <w:rPr>
          <w:rFonts w:ascii="Times New Roman" w:hAnsi="Times New Roman" w:cs="Times New Roman"/>
          <w:bCs/>
          <w:lang w:val="ru-RU"/>
        </w:rPr>
        <w:t xml:space="preserve">Сторона, яка </w:t>
      </w:r>
      <w:proofErr w:type="spellStart"/>
      <w:r w:rsidRPr="00B01459">
        <w:rPr>
          <w:rFonts w:ascii="Times New Roman" w:hAnsi="Times New Roman" w:cs="Times New Roman"/>
          <w:bCs/>
          <w:lang w:val="ru-RU"/>
        </w:rPr>
        <w:t>має</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наміри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посилатися</w:t>
      </w:r>
      <w:proofErr w:type="spellEnd"/>
      <w:r w:rsidRPr="00B01459">
        <w:rPr>
          <w:rFonts w:ascii="Times New Roman" w:hAnsi="Times New Roman" w:cs="Times New Roman"/>
          <w:bCs/>
          <w:lang w:val="ru-RU"/>
        </w:rPr>
        <w:t xml:space="preserve"> на </w:t>
      </w:r>
      <w:proofErr w:type="spellStart"/>
      <w:r w:rsidRPr="00B01459">
        <w:rPr>
          <w:rFonts w:ascii="Times New Roman" w:hAnsi="Times New Roman" w:cs="Times New Roman"/>
          <w:bCs/>
          <w:lang w:val="ru-RU"/>
        </w:rPr>
        <w:t>дію</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обставин</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непереборної</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сили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зобов'язана</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негайно</w:t>
      </w:r>
      <w:proofErr w:type="spellEnd"/>
      <w:r w:rsidRPr="00B01459">
        <w:rPr>
          <w:rFonts w:ascii="Times New Roman" w:hAnsi="Times New Roman" w:cs="Times New Roman"/>
          <w:bCs/>
          <w:lang w:val="ru-RU"/>
        </w:rPr>
        <w:t xml:space="preserve"> з </w:t>
      </w:r>
      <w:proofErr w:type="spellStart"/>
      <w:r w:rsidRPr="00B01459">
        <w:rPr>
          <w:rFonts w:ascii="Times New Roman" w:hAnsi="Times New Roman" w:cs="Times New Roman"/>
          <w:bCs/>
          <w:lang w:val="ru-RU"/>
        </w:rPr>
        <w:t>урахуванням</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можливостей</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технічних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засобів</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термінового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зв'язку</w:t>
      </w:r>
      <w:proofErr w:type="spellEnd"/>
      <w:r w:rsidRPr="00B01459">
        <w:rPr>
          <w:rFonts w:ascii="Times New Roman" w:hAnsi="Times New Roman" w:cs="Times New Roman"/>
          <w:bCs/>
          <w:lang w:val="ru-RU"/>
        </w:rPr>
        <w:t xml:space="preserve"> та характеру </w:t>
      </w:r>
      <w:proofErr w:type="spellStart"/>
      <w:r w:rsidRPr="00B01459">
        <w:rPr>
          <w:rFonts w:ascii="Times New Roman" w:hAnsi="Times New Roman" w:cs="Times New Roman"/>
          <w:bCs/>
          <w:lang w:val="ru-RU"/>
        </w:rPr>
        <w:t>існуючих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перешкод</w:t>
      </w:r>
      <w:proofErr w:type="spellEnd"/>
      <w:r w:rsidRPr="00B01459">
        <w:rPr>
          <w:rFonts w:ascii="Times New Roman" w:hAnsi="Times New Roman" w:cs="Times New Roman"/>
          <w:bCs/>
          <w:lang w:val="ru-RU"/>
        </w:rPr>
        <w:t xml:space="preserve">, але не </w:t>
      </w:r>
      <w:proofErr w:type="spellStart"/>
      <w:r w:rsidRPr="00B01459">
        <w:rPr>
          <w:rFonts w:ascii="Times New Roman" w:hAnsi="Times New Roman" w:cs="Times New Roman"/>
          <w:bCs/>
          <w:lang w:val="ru-RU"/>
        </w:rPr>
        <w:t>пізніше</w:t>
      </w:r>
      <w:proofErr w:type="spellEnd"/>
      <w:r w:rsidRPr="00B01459">
        <w:rPr>
          <w:rFonts w:ascii="Times New Roman" w:hAnsi="Times New Roman" w:cs="Times New Roman"/>
          <w:bCs/>
          <w:lang w:val="ru-RU"/>
        </w:rPr>
        <w:t xml:space="preserve"> 10 </w:t>
      </w:r>
      <w:proofErr w:type="spellStart"/>
      <w:r w:rsidRPr="00B01459">
        <w:rPr>
          <w:rFonts w:ascii="Times New Roman" w:hAnsi="Times New Roman" w:cs="Times New Roman"/>
          <w:bCs/>
          <w:lang w:val="ru-RU"/>
        </w:rPr>
        <w:t>робочих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днів</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повідомити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іншу</w:t>
      </w:r>
      <w:proofErr w:type="spellEnd"/>
      <w:r w:rsidRPr="00B01459">
        <w:rPr>
          <w:rFonts w:ascii="Times New Roman" w:hAnsi="Times New Roman" w:cs="Times New Roman"/>
          <w:bCs/>
          <w:lang w:val="ru-RU"/>
        </w:rPr>
        <w:t xml:space="preserve"> Сторону про </w:t>
      </w:r>
      <w:proofErr w:type="spellStart"/>
      <w:r w:rsidRPr="00B01459">
        <w:rPr>
          <w:rFonts w:ascii="Times New Roman" w:hAnsi="Times New Roman" w:cs="Times New Roman"/>
          <w:bCs/>
          <w:lang w:val="ru-RU"/>
        </w:rPr>
        <w:t>наявність</w:t>
      </w:r>
      <w:proofErr w:type="spellEnd"/>
      <w:r w:rsidRPr="00B01459">
        <w:rPr>
          <w:rFonts w:ascii="Times New Roman" w:hAnsi="Times New Roman" w:cs="Times New Roman"/>
          <w:bCs/>
          <w:lang w:val="ru-RU"/>
        </w:rPr>
        <w:t xml:space="preserve"> форс-</w:t>
      </w:r>
      <w:proofErr w:type="spellStart"/>
      <w:r w:rsidRPr="00B01459">
        <w:rPr>
          <w:rFonts w:ascii="Times New Roman" w:hAnsi="Times New Roman" w:cs="Times New Roman"/>
          <w:bCs/>
          <w:lang w:val="ru-RU"/>
        </w:rPr>
        <w:t>мажорних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обставин</w:t>
      </w:r>
      <w:proofErr w:type="spellEnd"/>
      <w:r w:rsidRPr="00B01459">
        <w:rPr>
          <w:rFonts w:ascii="Times New Roman" w:hAnsi="Times New Roman" w:cs="Times New Roman"/>
          <w:bCs/>
          <w:lang w:val="ru-RU"/>
        </w:rPr>
        <w:t xml:space="preserve"> та </w:t>
      </w:r>
      <w:proofErr w:type="spellStart"/>
      <w:r w:rsidRPr="00B01459">
        <w:rPr>
          <w:rFonts w:ascii="Times New Roman" w:hAnsi="Times New Roman" w:cs="Times New Roman"/>
          <w:bCs/>
          <w:lang w:val="ru-RU"/>
        </w:rPr>
        <w:t>їх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вплив</w:t>
      </w:r>
      <w:proofErr w:type="spellEnd"/>
      <w:r w:rsidRPr="00B01459">
        <w:rPr>
          <w:rFonts w:ascii="Times New Roman" w:hAnsi="Times New Roman" w:cs="Times New Roman"/>
          <w:bCs/>
          <w:lang w:val="ru-RU"/>
        </w:rPr>
        <w:t xml:space="preserve"> на </w:t>
      </w:r>
      <w:proofErr w:type="spellStart"/>
      <w:r w:rsidRPr="00B01459">
        <w:rPr>
          <w:rFonts w:ascii="Times New Roman" w:hAnsi="Times New Roman" w:cs="Times New Roman"/>
          <w:bCs/>
          <w:lang w:val="ru-RU"/>
        </w:rPr>
        <w:t>виконання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даного</w:t>
      </w:r>
      <w:proofErr w:type="spellEnd"/>
      <w:r w:rsidRPr="00B01459">
        <w:rPr>
          <w:rFonts w:ascii="Times New Roman" w:hAnsi="Times New Roman" w:cs="Times New Roman"/>
          <w:bCs/>
          <w:lang w:val="ru-RU"/>
        </w:rPr>
        <w:t xml:space="preserve"> Договору з </w:t>
      </w:r>
      <w:proofErr w:type="spellStart"/>
      <w:r w:rsidRPr="00B01459">
        <w:rPr>
          <w:rFonts w:ascii="Times New Roman" w:hAnsi="Times New Roman" w:cs="Times New Roman"/>
          <w:bCs/>
          <w:lang w:val="ru-RU"/>
        </w:rPr>
        <w:t>подальшим</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наданням</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відповідного</w:t>
      </w:r>
      <w:proofErr w:type="spellEnd"/>
      <w:r w:rsidRPr="00B01459">
        <w:rPr>
          <w:rFonts w:ascii="Times New Roman" w:hAnsi="Times New Roman" w:cs="Times New Roman"/>
          <w:bCs/>
          <w:lang w:val="ru-RU"/>
        </w:rPr>
        <w:t xml:space="preserve"> документу </w:t>
      </w:r>
      <w:proofErr w:type="spellStart"/>
      <w:r w:rsidRPr="00B01459">
        <w:rPr>
          <w:rFonts w:ascii="Times New Roman" w:hAnsi="Times New Roman" w:cs="Times New Roman"/>
          <w:bCs/>
          <w:lang w:val="ru-RU"/>
        </w:rPr>
        <w:t>уповноваженого</w:t>
      </w:r>
      <w:proofErr w:type="spellEnd"/>
      <w:r w:rsidRPr="00B01459">
        <w:rPr>
          <w:rFonts w:ascii="Times New Roman" w:hAnsi="Times New Roman" w:cs="Times New Roman"/>
          <w:bCs/>
          <w:lang w:val="ru-RU"/>
        </w:rPr>
        <w:t xml:space="preserve"> органу.</w:t>
      </w:r>
    </w:p>
    <w:p w14:paraId="003021ED" w14:textId="77777777" w:rsidR="00B01459" w:rsidRPr="00B01459" w:rsidRDefault="00B01459" w:rsidP="00B01459">
      <w:pPr>
        <w:rPr>
          <w:rFonts w:ascii="Times New Roman" w:hAnsi="Times New Roman" w:cs="Times New Roman"/>
          <w:bCs/>
          <w:lang w:val="ru-RU"/>
        </w:rPr>
      </w:pPr>
      <w:r w:rsidRPr="00B01459">
        <w:rPr>
          <w:rFonts w:ascii="Times New Roman" w:hAnsi="Times New Roman" w:cs="Times New Roman"/>
          <w:b/>
          <w:lang w:val="ru-RU"/>
        </w:rPr>
        <w:t xml:space="preserve">13.4. </w:t>
      </w:r>
      <w:proofErr w:type="spellStart"/>
      <w:r w:rsidRPr="00B01459">
        <w:rPr>
          <w:rFonts w:ascii="Times New Roman" w:hAnsi="Times New Roman" w:cs="Times New Roman"/>
          <w:bCs/>
          <w:lang w:val="ru-RU"/>
        </w:rPr>
        <w:t>Наявність</w:t>
      </w:r>
      <w:proofErr w:type="spellEnd"/>
      <w:r w:rsidRPr="00B01459">
        <w:rPr>
          <w:rFonts w:ascii="Times New Roman" w:hAnsi="Times New Roman" w:cs="Times New Roman"/>
          <w:bCs/>
          <w:lang w:val="ru-RU"/>
        </w:rPr>
        <w:t xml:space="preserve"> форс-</w:t>
      </w:r>
      <w:proofErr w:type="spellStart"/>
      <w:r w:rsidRPr="00B01459">
        <w:rPr>
          <w:rFonts w:ascii="Times New Roman" w:hAnsi="Times New Roman" w:cs="Times New Roman"/>
          <w:bCs/>
          <w:lang w:val="ru-RU"/>
        </w:rPr>
        <w:t>мажорних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обставин</w:t>
      </w:r>
      <w:proofErr w:type="spellEnd"/>
      <w:r w:rsidRPr="00B01459">
        <w:rPr>
          <w:rFonts w:ascii="Times New Roman" w:hAnsi="Times New Roman" w:cs="Times New Roman"/>
          <w:bCs/>
          <w:lang w:val="ru-RU"/>
        </w:rPr>
        <w:t xml:space="preserve"> автоматично </w:t>
      </w:r>
      <w:proofErr w:type="spellStart"/>
      <w:r w:rsidRPr="00B01459">
        <w:rPr>
          <w:rFonts w:ascii="Times New Roman" w:hAnsi="Times New Roman" w:cs="Times New Roman"/>
          <w:bCs/>
          <w:lang w:val="ru-RU"/>
        </w:rPr>
        <w:t>продовжує</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виконання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цього</w:t>
      </w:r>
      <w:proofErr w:type="spellEnd"/>
      <w:r w:rsidRPr="00B01459">
        <w:rPr>
          <w:rFonts w:ascii="Times New Roman" w:hAnsi="Times New Roman" w:cs="Times New Roman"/>
          <w:bCs/>
          <w:lang w:val="ru-RU"/>
        </w:rPr>
        <w:t xml:space="preserve"> Договору на час </w:t>
      </w:r>
      <w:proofErr w:type="spellStart"/>
      <w:r w:rsidRPr="00B01459">
        <w:rPr>
          <w:rFonts w:ascii="Times New Roman" w:hAnsi="Times New Roman" w:cs="Times New Roman"/>
          <w:bCs/>
          <w:lang w:val="ru-RU"/>
        </w:rPr>
        <w:t>їх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дії</w:t>
      </w:r>
      <w:proofErr w:type="spellEnd"/>
      <w:r w:rsidRPr="00B01459">
        <w:rPr>
          <w:rFonts w:ascii="Times New Roman" w:hAnsi="Times New Roman" w:cs="Times New Roman"/>
          <w:bCs/>
          <w:lang w:val="ru-RU"/>
        </w:rPr>
        <w:t>.</w:t>
      </w:r>
    </w:p>
    <w:p w14:paraId="5192231D" w14:textId="77777777" w:rsidR="00B01459" w:rsidRPr="00B01459" w:rsidRDefault="00B01459" w:rsidP="00B01459">
      <w:pPr>
        <w:rPr>
          <w:rFonts w:ascii="Times New Roman" w:hAnsi="Times New Roman" w:cs="Times New Roman"/>
          <w:bCs/>
          <w:lang w:val="ru-RU"/>
        </w:rPr>
      </w:pPr>
      <w:r w:rsidRPr="00B01459">
        <w:rPr>
          <w:rFonts w:ascii="Times New Roman" w:hAnsi="Times New Roman" w:cs="Times New Roman"/>
          <w:bCs/>
          <w:lang w:val="ru-RU"/>
        </w:rPr>
        <w:t xml:space="preserve">У </w:t>
      </w:r>
      <w:proofErr w:type="spellStart"/>
      <w:r w:rsidRPr="00B01459">
        <w:rPr>
          <w:rFonts w:ascii="Times New Roman" w:hAnsi="Times New Roman" w:cs="Times New Roman"/>
          <w:bCs/>
          <w:lang w:val="ru-RU"/>
        </w:rPr>
        <w:t>разі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якщо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обставина</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непереборної</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сили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триває</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більше</w:t>
      </w:r>
      <w:proofErr w:type="spellEnd"/>
      <w:r w:rsidRPr="00B01459">
        <w:rPr>
          <w:rFonts w:ascii="Times New Roman" w:hAnsi="Times New Roman" w:cs="Times New Roman"/>
          <w:bCs/>
          <w:lang w:val="ru-RU"/>
        </w:rPr>
        <w:t xml:space="preserve"> одного </w:t>
      </w:r>
      <w:proofErr w:type="spellStart"/>
      <w:r w:rsidRPr="00B01459">
        <w:rPr>
          <w:rFonts w:ascii="Times New Roman" w:hAnsi="Times New Roman" w:cs="Times New Roman"/>
          <w:bCs/>
          <w:lang w:val="ru-RU"/>
        </w:rPr>
        <w:t>місяця</w:t>
      </w:r>
      <w:proofErr w:type="spellEnd"/>
      <w:r w:rsidRPr="00B01459">
        <w:rPr>
          <w:rFonts w:ascii="Times New Roman" w:hAnsi="Times New Roman" w:cs="Times New Roman"/>
          <w:bCs/>
          <w:lang w:val="ru-RU"/>
        </w:rPr>
        <w:t xml:space="preserve">, а </w:t>
      </w:r>
      <w:proofErr w:type="spellStart"/>
      <w:r w:rsidRPr="00B01459">
        <w:rPr>
          <w:rFonts w:ascii="Times New Roman" w:hAnsi="Times New Roman" w:cs="Times New Roman"/>
          <w:bCs/>
          <w:lang w:val="ru-RU"/>
        </w:rPr>
        <w:t>вантаж</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Замовника</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відсутній</w:t>
      </w:r>
      <w:proofErr w:type="spellEnd"/>
      <w:r w:rsidRPr="00B01459">
        <w:rPr>
          <w:rFonts w:ascii="Times New Roman" w:hAnsi="Times New Roman" w:cs="Times New Roman"/>
          <w:bCs/>
          <w:lang w:val="ru-RU"/>
        </w:rPr>
        <w:t xml:space="preserve"> на </w:t>
      </w:r>
      <w:proofErr w:type="spellStart"/>
      <w:r w:rsidRPr="00B01459">
        <w:rPr>
          <w:rFonts w:ascii="Times New Roman" w:hAnsi="Times New Roman" w:cs="Times New Roman"/>
          <w:bCs/>
          <w:lang w:val="ru-RU"/>
        </w:rPr>
        <w:t>зберіганні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Виконавця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кожна</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із</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Сторін</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має</w:t>
      </w:r>
      <w:proofErr w:type="spellEnd"/>
      <w:r w:rsidRPr="00B01459">
        <w:rPr>
          <w:rFonts w:ascii="Times New Roman" w:hAnsi="Times New Roman" w:cs="Times New Roman"/>
          <w:bCs/>
          <w:lang w:val="ru-RU"/>
        </w:rPr>
        <w:t xml:space="preserve"> право на </w:t>
      </w:r>
      <w:proofErr w:type="spellStart"/>
      <w:r w:rsidRPr="00B01459">
        <w:rPr>
          <w:rFonts w:ascii="Times New Roman" w:hAnsi="Times New Roman" w:cs="Times New Roman"/>
          <w:bCs/>
          <w:lang w:val="ru-RU"/>
        </w:rPr>
        <w:t>розірвання</w:t>
      </w:r>
      <w:proofErr w:type="spellEnd"/>
      <w:r w:rsidRPr="00B01459">
        <w:rPr>
          <w:rFonts w:ascii="Times New Roman" w:hAnsi="Times New Roman" w:cs="Times New Roman"/>
          <w:bCs/>
          <w:lang w:val="ru-RU"/>
        </w:rPr>
        <w:t xml:space="preserve"> Договору без </w:t>
      </w:r>
      <w:proofErr w:type="spellStart"/>
      <w:r w:rsidRPr="00B01459">
        <w:rPr>
          <w:rFonts w:ascii="Times New Roman" w:hAnsi="Times New Roman" w:cs="Times New Roman"/>
          <w:bCs/>
          <w:lang w:val="ru-RU"/>
        </w:rPr>
        <w:t>звернення</w:t>
      </w:r>
      <w:proofErr w:type="spellEnd"/>
      <w:r w:rsidRPr="00B01459">
        <w:rPr>
          <w:rFonts w:ascii="Times New Roman" w:hAnsi="Times New Roman" w:cs="Times New Roman"/>
          <w:bCs/>
          <w:lang w:val="ru-RU"/>
        </w:rPr>
        <w:t xml:space="preserve"> </w:t>
      </w:r>
      <w:proofErr w:type="gramStart"/>
      <w:r w:rsidRPr="00B01459">
        <w:rPr>
          <w:rFonts w:ascii="Times New Roman" w:hAnsi="Times New Roman" w:cs="Times New Roman"/>
          <w:bCs/>
          <w:lang w:val="ru-RU"/>
        </w:rPr>
        <w:t>до суду</w:t>
      </w:r>
      <w:proofErr w:type="gramEnd"/>
      <w:r w:rsidRPr="00B01459">
        <w:rPr>
          <w:rFonts w:ascii="Times New Roman" w:hAnsi="Times New Roman" w:cs="Times New Roman"/>
          <w:bCs/>
          <w:lang w:val="ru-RU"/>
        </w:rPr>
        <w:t xml:space="preserve"> і не </w:t>
      </w:r>
      <w:proofErr w:type="spellStart"/>
      <w:r w:rsidRPr="00B01459">
        <w:rPr>
          <w:rFonts w:ascii="Times New Roman" w:hAnsi="Times New Roman" w:cs="Times New Roman"/>
          <w:bCs/>
          <w:lang w:val="ru-RU"/>
        </w:rPr>
        <w:t>несе</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відповідальності</w:t>
      </w:r>
      <w:proofErr w:type="spellEnd"/>
      <w:r w:rsidRPr="00B01459">
        <w:rPr>
          <w:rFonts w:ascii="Times New Roman" w:hAnsi="Times New Roman" w:cs="Times New Roman"/>
          <w:bCs/>
          <w:lang w:val="ru-RU"/>
        </w:rPr>
        <w:t xml:space="preserve"> за </w:t>
      </w:r>
      <w:proofErr w:type="spellStart"/>
      <w:r w:rsidRPr="00B01459">
        <w:rPr>
          <w:rFonts w:ascii="Times New Roman" w:hAnsi="Times New Roman" w:cs="Times New Roman"/>
          <w:bCs/>
          <w:lang w:val="ru-RU"/>
        </w:rPr>
        <w:t>таке</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розірвання</w:t>
      </w:r>
      <w:proofErr w:type="spellEnd"/>
      <w:r w:rsidRPr="00B01459">
        <w:rPr>
          <w:rFonts w:ascii="Times New Roman" w:hAnsi="Times New Roman" w:cs="Times New Roman"/>
          <w:bCs/>
          <w:lang w:val="ru-RU"/>
        </w:rPr>
        <w:t xml:space="preserve">, за </w:t>
      </w:r>
      <w:proofErr w:type="spellStart"/>
      <w:r w:rsidRPr="00B01459">
        <w:rPr>
          <w:rFonts w:ascii="Times New Roman" w:hAnsi="Times New Roman" w:cs="Times New Roman"/>
          <w:bCs/>
          <w:lang w:val="ru-RU"/>
        </w:rPr>
        <w:t>умови</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повідомлення</w:t>
      </w:r>
      <w:proofErr w:type="spellEnd"/>
      <w:r w:rsidRPr="00B01459">
        <w:rPr>
          <w:rFonts w:ascii="Times New Roman" w:hAnsi="Times New Roman" w:cs="Times New Roman"/>
          <w:bCs/>
          <w:lang w:val="ru-RU"/>
        </w:rPr>
        <w:t xml:space="preserve"> про </w:t>
      </w:r>
      <w:proofErr w:type="spellStart"/>
      <w:r w:rsidRPr="00B01459">
        <w:rPr>
          <w:rFonts w:ascii="Times New Roman" w:hAnsi="Times New Roman" w:cs="Times New Roman"/>
          <w:bCs/>
          <w:lang w:val="ru-RU"/>
        </w:rPr>
        <w:t>це</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іншій</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Стороні</w:t>
      </w:r>
      <w:proofErr w:type="spellEnd"/>
      <w:r w:rsidRPr="00B01459">
        <w:rPr>
          <w:rFonts w:ascii="Times New Roman" w:hAnsi="Times New Roman" w:cs="Times New Roman"/>
          <w:bCs/>
          <w:lang w:val="ru-RU"/>
        </w:rPr>
        <w:t xml:space="preserve"> не </w:t>
      </w:r>
      <w:proofErr w:type="spellStart"/>
      <w:r w:rsidRPr="00B01459">
        <w:rPr>
          <w:rFonts w:ascii="Times New Roman" w:hAnsi="Times New Roman" w:cs="Times New Roman"/>
          <w:bCs/>
          <w:lang w:val="ru-RU"/>
        </w:rPr>
        <w:t>пізніше</w:t>
      </w:r>
      <w:proofErr w:type="spellEnd"/>
      <w:r w:rsidRPr="00B01459">
        <w:rPr>
          <w:rFonts w:ascii="Times New Roman" w:hAnsi="Times New Roman" w:cs="Times New Roman"/>
          <w:bCs/>
          <w:lang w:val="ru-RU"/>
        </w:rPr>
        <w:t xml:space="preserve"> 7 (семи) </w:t>
      </w:r>
      <w:proofErr w:type="spellStart"/>
      <w:r w:rsidRPr="00B01459">
        <w:rPr>
          <w:rFonts w:ascii="Times New Roman" w:hAnsi="Times New Roman" w:cs="Times New Roman"/>
          <w:bCs/>
          <w:lang w:val="ru-RU"/>
        </w:rPr>
        <w:t>робочих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днів</w:t>
      </w:r>
      <w:proofErr w:type="spellEnd"/>
      <w:r w:rsidRPr="00B01459">
        <w:rPr>
          <w:rFonts w:ascii="Times New Roman" w:hAnsi="Times New Roman" w:cs="Times New Roman"/>
          <w:bCs/>
          <w:lang w:val="ru-RU"/>
        </w:rPr>
        <w:t xml:space="preserve"> до дня </w:t>
      </w:r>
      <w:proofErr w:type="spellStart"/>
      <w:r w:rsidRPr="00B01459">
        <w:rPr>
          <w:rFonts w:ascii="Times New Roman" w:hAnsi="Times New Roman" w:cs="Times New Roman"/>
          <w:bCs/>
          <w:lang w:val="ru-RU"/>
        </w:rPr>
        <w:t>розірвання</w:t>
      </w:r>
      <w:proofErr w:type="spellEnd"/>
      <w:r w:rsidRPr="00B01459">
        <w:rPr>
          <w:rFonts w:ascii="Times New Roman" w:hAnsi="Times New Roman" w:cs="Times New Roman"/>
          <w:bCs/>
          <w:lang w:val="ru-RU"/>
        </w:rPr>
        <w:t>.</w:t>
      </w:r>
    </w:p>
    <w:p w14:paraId="6E59FB35" w14:textId="77777777" w:rsidR="00B01459" w:rsidRPr="00B01459" w:rsidRDefault="00B01459" w:rsidP="00B01459">
      <w:pPr>
        <w:rPr>
          <w:rFonts w:ascii="Times New Roman" w:hAnsi="Times New Roman" w:cs="Times New Roman"/>
          <w:bCs/>
          <w:lang w:val="ru-RU"/>
        </w:rPr>
      </w:pPr>
      <w:r w:rsidRPr="00B01459">
        <w:rPr>
          <w:rFonts w:ascii="Times New Roman" w:hAnsi="Times New Roman" w:cs="Times New Roman"/>
          <w:b/>
          <w:lang w:val="ru-RU"/>
        </w:rPr>
        <w:t xml:space="preserve">13.5. </w:t>
      </w:r>
      <w:proofErr w:type="spellStart"/>
      <w:r w:rsidRPr="00B01459">
        <w:rPr>
          <w:rFonts w:ascii="Times New Roman" w:hAnsi="Times New Roman" w:cs="Times New Roman"/>
          <w:bCs/>
          <w:lang w:val="ru-RU"/>
        </w:rPr>
        <w:t>Виникнення</w:t>
      </w:r>
      <w:proofErr w:type="spellEnd"/>
      <w:r w:rsidRPr="00B01459">
        <w:rPr>
          <w:rFonts w:ascii="Times New Roman" w:hAnsi="Times New Roman" w:cs="Times New Roman"/>
          <w:bCs/>
          <w:lang w:val="ru-RU"/>
        </w:rPr>
        <w:t xml:space="preserve"> форс-</w:t>
      </w:r>
      <w:proofErr w:type="spellStart"/>
      <w:r w:rsidRPr="00B01459">
        <w:rPr>
          <w:rFonts w:ascii="Times New Roman" w:hAnsi="Times New Roman" w:cs="Times New Roman"/>
          <w:bCs/>
          <w:lang w:val="ru-RU"/>
        </w:rPr>
        <w:t>мажорних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обставин</w:t>
      </w:r>
      <w:proofErr w:type="spellEnd"/>
      <w:r w:rsidRPr="00B01459">
        <w:rPr>
          <w:rFonts w:ascii="Times New Roman" w:hAnsi="Times New Roman" w:cs="Times New Roman"/>
          <w:bCs/>
          <w:lang w:val="ru-RU"/>
        </w:rPr>
        <w:t xml:space="preserve"> не </w:t>
      </w:r>
      <w:proofErr w:type="spellStart"/>
      <w:r w:rsidRPr="00B01459">
        <w:rPr>
          <w:rFonts w:ascii="Times New Roman" w:hAnsi="Times New Roman" w:cs="Times New Roman"/>
          <w:bCs/>
          <w:lang w:val="ru-RU"/>
        </w:rPr>
        <w:t>звільняє</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Замовника</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від</w:t>
      </w:r>
      <w:proofErr w:type="spellEnd"/>
      <w:r w:rsidRPr="00B01459">
        <w:rPr>
          <w:rFonts w:ascii="Times New Roman" w:hAnsi="Times New Roman" w:cs="Times New Roman"/>
          <w:bCs/>
          <w:lang w:val="ru-RU"/>
        </w:rPr>
        <w:t xml:space="preserve"> оплати </w:t>
      </w:r>
      <w:proofErr w:type="spellStart"/>
      <w:r w:rsidRPr="00B01459">
        <w:rPr>
          <w:rFonts w:ascii="Times New Roman" w:hAnsi="Times New Roman" w:cs="Times New Roman"/>
          <w:bCs/>
          <w:lang w:val="ru-RU"/>
        </w:rPr>
        <w:t>вартості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виконаних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Виконавцем</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робіт</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наданих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послуг</w:t>
      </w:r>
      <w:proofErr w:type="spellEnd"/>
      <w:r w:rsidRPr="00B01459">
        <w:rPr>
          <w:rFonts w:ascii="Times New Roman" w:hAnsi="Times New Roman" w:cs="Times New Roman"/>
          <w:bCs/>
          <w:lang w:val="ru-RU"/>
        </w:rPr>
        <w:t xml:space="preserve">) в рамках </w:t>
      </w:r>
      <w:proofErr w:type="spellStart"/>
      <w:r w:rsidRPr="00B01459">
        <w:rPr>
          <w:rFonts w:ascii="Times New Roman" w:hAnsi="Times New Roman" w:cs="Times New Roman"/>
          <w:bCs/>
          <w:lang w:val="ru-RU"/>
        </w:rPr>
        <w:t>цього</w:t>
      </w:r>
      <w:proofErr w:type="spellEnd"/>
      <w:r w:rsidRPr="00B01459">
        <w:rPr>
          <w:rFonts w:ascii="Times New Roman" w:hAnsi="Times New Roman" w:cs="Times New Roman"/>
          <w:bCs/>
          <w:lang w:val="ru-RU"/>
        </w:rPr>
        <w:t xml:space="preserve"> Договору до </w:t>
      </w:r>
      <w:proofErr w:type="spellStart"/>
      <w:r w:rsidRPr="00B01459">
        <w:rPr>
          <w:rFonts w:ascii="Times New Roman" w:hAnsi="Times New Roman" w:cs="Times New Roman"/>
          <w:bCs/>
          <w:lang w:val="ru-RU"/>
        </w:rPr>
        <w:t>припинення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його</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дії</w:t>
      </w:r>
      <w:proofErr w:type="spellEnd"/>
      <w:r w:rsidRPr="00B01459">
        <w:rPr>
          <w:rFonts w:ascii="Times New Roman" w:hAnsi="Times New Roman" w:cs="Times New Roman"/>
          <w:bCs/>
          <w:lang w:val="ru-RU"/>
        </w:rPr>
        <w:t>.</w:t>
      </w:r>
    </w:p>
    <w:p w14:paraId="2830915E" w14:textId="0D070928" w:rsidR="001B0877" w:rsidRDefault="00B01459" w:rsidP="00B01459">
      <w:pPr>
        <w:rPr>
          <w:rFonts w:ascii="Times New Roman" w:hAnsi="Times New Roman" w:cs="Times New Roman"/>
          <w:bCs/>
          <w:lang w:val="ru-RU"/>
        </w:rPr>
      </w:pPr>
      <w:r w:rsidRPr="00B01459">
        <w:rPr>
          <w:rFonts w:ascii="Times New Roman" w:hAnsi="Times New Roman" w:cs="Times New Roman"/>
          <w:b/>
          <w:lang w:val="ru-RU"/>
        </w:rPr>
        <w:t xml:space="preserve">13.6. </w:t>
      </w:r>
      <w:proofErr w:type="spellStart"/>
      <w:r w:rsidRPr="00B01459">
        <w:rPr>
          <w:rFonts w:ascii="Times New Roman" w:hAnsi="Times New Roman" w:cs="Times New Roman"/>
          <w:bCs/>
          <w:lang w:val="ru-RU"/>
        </w:rPr>
        <w:t>Жодна</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зі</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сторін</w:t>
      </w:r>
      <w:proofErr w:type="spellEnd"/>
      <w:r w:rsidRPr="00B01459">
        <w:rPr>
          <w:rFonts w:ascii="Times New Roman" w:hAnsi="Times New Roman" w:cs="Times New Roman"/>
          <w:bCs/>
          <w:lang w:val="ru-RU"/>
        </w:rPr>
        <w:t xml:space="preserve"> не </w:t>
      </w:r>
      <w:proofErr w:type="spellStart"/>
      <w:r w:rsidRPr="00B01459">
        <w:rPr>
          <w:rFonts w:ascii="Times New Roman" w:hAnsi="Times New Roman" w:cs="Times New Roman"/>
          <w:bCs/>
          <w:lang w:val="ru-RU"/>
        </w:rPr>
        <w:t>звільняється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від</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відповідальності</w:t>
      </w:r>
      <w:proofErr w:type="spellEnd"/>
      <w:r w:rsidRPr="00B01459">
        <w:rPr>
          <w:rFonts w:ascii="Times New Roman" w:hAnsi="Times New Roman" w:cs="Times New Roman"/>
          <w:bCs/>
          <w:lang w:val="ru-RU"/>
        </w:rPr>
        <w:t xml:space="preserve"> за </w:t>
      </w:r>
      <w:proofErr w:type="spellStart"/>
      <w:r w:rsidRPr="00B01459">
        <w:rPr>
          <w:rFonts w:ascii="Times New Roman" w:hAnsi="Times New Roman" w:cs="Times New Roman"/>
          <w:bCs/>
          <w:lang w:val="ru-RU"/>
        </w:rPr>
        <w:t>прострочення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виконання</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зобов’язань</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допущене</w:t>
      </w:r>
      <w:proofErr w:type="spellEnd"/>
      <w:r w:rsidRPr="00B01459">
        <w:rPr>
          <w:rFonts w:ascii="Times New Roman" w:hAnsi="Times New Roman" w:cs="Times New Roman"/>
          <w:bCs/>
          <w:lang w:val="ru-RU"/>
        </w:rPr>
        <w:t xml:space="preserve"> до </w:t>
      </w:r>
      <w:proofErr w:type="spellStart"/>
      <w:r w:rsidRPr="00B01459">
        <w:rPr>
          <w:rFonts w:ascii="Times New Roman" w:hAnsi="Times New Roman" w:cs="Times New Roman"/>
          <w:bCs/>
          <w:lang w:val="ru-RU"/>
        </w:rPr>
        <w:t>настання</w:t>
      </w:r>
      <w:proofErr w:type="spellEnd"/>
      <w:r w:rsidRPr="00B01459">
        <w:rPr>
          <w:rFonts w:ascii="Times New Roman" w:hAnsi="Times New Roman" w:cs="Times New Roman"/>
          <w:bCs/>
          <w:lang w:val="ru-RU"/>
        </w:rPr>
        <w:t xml:space="preserve"> форс-</w:t>
      </w:r>
      <w:proofErr w:type="spellStart"/>
      <w:r w:rsidRPr="00B01459">
        <w:rPr>
          <w:rFonts w:ascii="Times New Roman" w:hAnsi="Times New Roman" w:cs="Times New Roman"/>
          <w:bCs/>
          <w:lang w:val="ru-RU"/>
        </w:rPr>
        <w:t>мажорних</w:t>
      </w:r>
      <w:proofErr w:type="spellEnd"/>
      <w:r w:rsidRPr="00B01459">
        <w:rPr>
          <w:rFonts w:ascii="Times New Roman" w:hAnsi="Times New Roman" w:cs="Times New Roman"/>
          <w:bCs/>
          <w:lang w:val="ru-RU"/>
        </w:rPr>
        <w:t xml:space="preserve"> </w:t>
      </w:r>
      <w:proofErr w:type="spellStart"/>
      <w:r w:rsidRPr="00B01459">
        <w:rPr>
          <w:rFonts w:ascii="Times New Roman" w:hAnsi="Times New Roman" w:cs="Times New Roman"/>
          <w:bCs/>
          <w:lang w:val="ru-RU"/>
        </w:rPr>
        <w:t>обставин</w:t>
      </w:r>
      <w:proofErr w:type="spellEnd"/>
      <w:r w:rsidRPr="00B01459">
        <w:rPr>
          <w:rFonts w:ascii="Times New Roman" w:hAnsi="Times New Roman" w:cs="Times New Roman"/>
          <w:bCs/>
          <w:lang w:val="ru-RU"/>
        </w:rPr>
        <w:t>.</w:t>
      </w:r>
    </w:p>
    <w:p w14:paraId="16861236" w14:textId="77777777" w:rsidR="00764D1C" w:rsidRPr="00B01459" w:rsidRDefault="00764D1C" w:rsidP="00B01459">
      <w:pPr>
        <w:rPr>
          <w:rFonts w:ascii="Times New Roman" w:hAnsi="Times New Roman" w:cs="Times New Roman"/>
          <w:bCs/>
          <w:lang w:val="ru-RU"/>
        </w:rPr>
      </w:pPr>
    </w:p>
    <w:p w14:paraId="6A459245" w14:textId="18CA0DF3" w:rsidR="001B0877" w:rsidRPr="001C3F8A" w:rsidRDefault="001B0877" w:rsidP="001F0C7E">
      <w:pPr>
        <w:rPr>
          <w:rFonts w:ascii="Times New Roman" w:hAnsi="Times New Roman" w:cs="Times New Roman"/>
          <w:b/>
          <w:lang w:val="ru-RU"/>
        </w:rPr>
      </w:pPr>
      <w:r w:rsidRPr="001C3F8A">
        <w:rPr>
          <w:rFonts w:ascii="Times New Roman" w:hAnsi="Times New Roman" w:cs="Times New Roman"/>
          <w:b/>
          <w:lang w:val="ru-RU"/>
        </w:rPr>
        <w:t>1</w:t>
      </w:r>
      <w:r w:rsidR="00F3451E">
        <w:rPr>
          <w:rFonts w:ascii="Times New Roman" w:hAnsi="Times New Roman" w:cs="Times New Roman"/>
          <w:b/>
          <w:lang w:val="ru-RU"/>
        </w:rPr>
        <w:t>4</w:t>
      </w:r>
      <w:r w:rsidRPr="001C3F8A">
        <w:rPr>
          <w:rFonts w:ascii="Times New Roman" w:hAnsi="Times New Roman" w:cs="Times New Roman"/>
          <w:b/>
          <w:lang w:val="ru-RU"/>
        </w:rPr>
        <w:t>.</w:t>
      </w:r>
      <w:r w:rsidRPr="001C3F8A">
        <w:rPr>
          <w:rFonts w:ascii="Times New Roman" w:hAnsi="Times New Roman" w:cs="Times New Roman"/>
          <w:b/>
          <w:lang w:val="ru-RU"/>
        </w:rPr>
        <w:tab/>
        <w:t>ІНШІ УМОВИ:</w:t>
      </w:r>
    </w:p>
    <w:p w14:paraId="4553D3FE" w14:textId="77777777" w:rsidR="005000C9" w:rsidRDefault="001B0877" w:rsidP="001F0C7E">
      <w:pPr>
        <w:contextualSpacing/>
        <w:rPr>
          <w:ins w:id="770" w:author="SERHII SULIMA (NEPTUNE.UA)" w:date="2023-11-15T12:27:00Z"/>
          <w:rFonts w:ascii="Times New Roman" w:hAnsi="Times New Roman" w:cs="Times New Roman"/>
          <w:lang w:val="ru-RU"/>
        </w:rPr>
      </w:pPr>
      <w:r w:rsidRPr="001C3F8A">
        <w:rPr>
          <w:rFonts w:ascii="Times New Roman" w:hAnsi="Times New Roman" w:cs="Times New Roman"/>
          <w:b/>
          <w:lang w:val="ru-RU"/>
        </w:rPr>
        <w:lastRenderedPageBreak/>
        <w:t>1</w:t>
      </w:r>
      <w:r w:rsidR="00F3451E">
        <w:rPr>
          <w:rFonts w:ascii="Times New Roman" w:hAnsi="Times New Roman" w:cs="Times New Roman"/>
          <w:b/>
          <w:lang w:val="ru-RU"/>
        </w:rPr>
        <w:t>4</w:t>
      </w:r>
      <w:r w:rsidRPr="001C3F8A">
        <w:rPr>
          <w:rFonts w:ascii="Times New Roman" w:hAnsi="Times New Roman" w:cs="Times New Roman"/>
          <w:b/>
          <w:lang w:val="ru-RU"/>
        </w:rPr>
        <w:t>.1.</w:t>
      </w:r>
      <w:r w:rsidRPr="001B0877">
        <w:rPr>
          <w:rFonts w:ascii="Times New Roman" w:hAnsi="Times New Roman" w:cs="Times New Roman"/>
          <w:lang w:val="ru-RU"/>
        </w:rPr>
        <w:tab/>
      </w:r>
      <w:proofErr w:type="spellStart"/>
      <w:ins w:id="771" w:author="SERHII SULIMA (NEPTUNE.UA)" w:date="2023-11-15T12:27:00Z">
        <w:r w:rsidR="005000C9" w:rsidRPr="005000C9">
          <w:rPr>
            <w:rFonts w:ascii="Times New Roman" w:hAnsi="Times New Roman" w:cs="Times New Roman"/>
            <w:lang w:val="ru-RU"/>
          </w:rPr>
          <w:t>Виконавець</w:t>
        </w:r>
        <w:proofErr w:type="spellEnd"/>
        <w:r w:rsidR="005000C9" w:rsidRPr="005000C9">
          <w:rPr>
            <w:rFonts w:ascii="Times New Roman" w:hAnsi="Times New Roman" w:cs="Times New Roman"/>
            <w:lang w:val="ru-RU"/>
          </w:rPr>
          <w:t xml:space="preserve"> та </w:t>
        </w:r>
        <w:proofErr w:type="spellStart"/>
        <w:r w:rsidR="005000C9" w:rsidRPr="005000C9">
          <w:rPr>
            <w:rFonts w:ascii="Times New Roman" w:hAnsi="Times New Roman" w:cs="Times New Roman"/>
            <w:lang w:val="ru-RU"/>
          </w:rPr>
          <w:t>Замовник</w:t>
        </w:r>
        <w:proofErr w:type="spellEnd"/>
        <w:r w:rsidR="005000C9" w:rsidRPr="005000C9">
          <w:rPr>
            <w:rFonts w:ascii="Times New Roman" w:hAnsi="Times New Roman" w:cs="Times New Roman"/>
            <w:lang w:val="ru-RU"/>
          </w:rPr>
          <w:t xml:space="preserve"> </w:t>
        </w:r>
        <w:proofErr w:type="spellStart"/>
        <w:r w:rsidR="005000C9" w:rsidRPr="005000C9">
          <w:rPr>
            <w:rFonts w:ascii="Times New Roman" w:hAnsi="Times New Roman" w:cs="Times New Roman"/>
            <w:lang w:val="ru-RU"/>
          </w:rPr>
          <w:t>домовилися</w:t>
        </w:r>
        <w:proofErr w:type="spellEnd"/>
        <w:r w:rsidR="005000C9" w:rsidRPr="005000C9">
          <w:rPr>
            <w:rFonts w:ascii="Times New Roman" w:hAnsi="Times New Roman" w:cs="Times New Roman"/>
            <w:lang w:val="ru-RU"/>
          </w:rPr>
          <w:t xml:space="preserve">, </w:t>
        </w:r>
        <w:proofErr w:type="spellStart"/>
        <w:r w:rsidR="005000C9" w:rsidRPr="005000C9">
          <w:rPr>
            <w:rFonts w:ascii="Times New Roman" w:hAnsi="Times New Roman" w:cs="Times New Roman"/>
            <w:lang w:val="ru-RU"/>
          </w:rPr>
          <w:t>що</w:t>
        </w:r>
        <w:proofErr w:type="spellEnd"/>
        <w:r w:rsidR="005000C9" w:rsidRPr="005000C9">
          <w:rPr>
            <w:rFonts w:ascii="Times New Roman" w:hAnsi="Times New Roman" w:cs="Times New Roman"/>
            <w:lang w:val="ru-RU"/>
          </w:rPr>
          <w:t xml:space="preserve"> </w:t>
        </w:r>
        <w:proofErr w:type="spellStart"/>
        <w:r w:rsidR="005000C9" w:rsidRPr="005000C9">
          <w:rPr>
            <w:rFonts w:ascii="Times New Roman" w:hAnsi="Times New Roman" w:cs="Times New Roman"/>
            <w:lang w:val="ru-RU"/>
          </w:rPr>
          <w:t>морський</w:t>
        </w:r>
        <w:proofErr w:type="spellEnd"/>
        <w:r w:rsidR="005000C9" w:rsidRPr="005000C9">
          <w:rPr>
            <w:rFonts w:ascii="Times New Roman" w:hAnsi="Times New Roman" w:cs="Times New Roman"/>
            <w:lang w:val="ru-RU"/>
          </w:rPr>
          <w:t xml:space="preserve"> агент суден, </w:t>
        </w:r>
        <w:proofErr w:type="spellStart"/>
        <w:r w:rsidR="005000C9" w:rsidRPr="005000C9">
          <w:rPr>
            <w:rFonts w:ascii="Times New Roman" w:hAnsi="Times New Roman" w:cs="Times New Roman"/>
            <w:lang w:val="ru-RU"/>
          </w:rPr>
          <w:t>які</w:t>
        </w:r>
        <w:proofErr w:type="spellEnd"/>
        <w:r w:rsidR="005000C9" w:rsidRPr="005000C9">
          <w:rPr>
            <w:rFonts w:ascii="Times New Roman" w:hAnsi="Times New Roman" w:cs="Times New Roman"/>
            <w:lang w:val="ru-RU"/>
          </w:rPr>
          <w:t xml:space="preserve"> стоять на </w:t>
        </w:r>
        <w:proofErr w:type="spellStart"/>
        <w:r w:rsidR="005000C9" w:rsidRPr="005000C9">
          <w:rPr>
            <w:rFonts w:ascii="Times New Roman" w:hAnsi="Times New Roman" w:cs="Times New Roman"/>
            <w:lang w:val="ru-RU"/>
          </w:rPr>
          <w:t>причалі</w:t>
        </w:r>
        <w:proofErr w:type="spellEnd"/>
        <w:r w:rsidR="005000C9" w:rsidRPr="005000C9">
          <w:rPr>
            <w:rFonts w:ascii="Times New Roman" w:hAnsi="Times New Roman" w:cs="Times New Roman"/>
            <w:lang w:val="ru-RU"/>
          </w:rPr>
          <w:t xml:space="preserve"> за </w:t>
        </w:r>
        <w:proofErr w:type="spellStart"/>
        <w:r w:rsidR="005000C9" w:rsidRPr="005000C9">
          <w:rPr>
            <w:rFonts w:ascii="Times New Roman" w:hAnsi="Times New Roman" w:cs="Times New Roman"/>
            <w:lang w:val="ru-RU"/>
          </w:rPr>
          <w:t>цим</w:t>
        </w:r>
        <w:proofErr w:type="spellEnd"/>
        <w:r w:rsidR="005000C9" w:rsidRPr="005000C9">
          <w:rPr>
            <w:rFonts w:ascii="Times New Roman" w:hAnsi="Times New Roman" w:cs="Times New Roman"/>
            <w:lang w:val="ru-RU"/>
          </w:rPr>
          <w:t xml:space="preserve"> Договором для </w:t>
        </w:r>
        <w:proofErr w:type="spellStart"/>
        <w:r w:rsidR="005000C9" w:rsidRPr="005000C9">
          <w:rPr>
            <w:rFonts w:ascii="Times New Roman" w:hAnsi="Times New Roman" w:cs="Times New Roman"/>
            <w:lang w:val="ru-RU"/>
          </w:rPr>
          <w:t>виконання</w:t>
        </w:r>
        <w:proofErr w:type="spellEnd"/>
        <w:r w:rsidR="005000C9" w:rsidRPr="005000C9">
          <w:rPr>
            <w:rFonts w:ascii="Times New Roman" w:hAnsi="Times New Roman" w:cs="Times New Roman"/>
            <w:lang w:val="ru-RU"/>
          </w:rPr>
          <w:t xml:space="preserve"> </w:t>
        </w:r>
        <w:proofErr w:type="spellStart"/>
        <w:r w:rsidR="005000C9" w:rsidRPr="005000C9">
          <w:rPr>
            <w:rFonts w:ascii="Times New Roman" w:hAnsi="Times New Roman" w:cs="Times New Roman"/>
            <w:lang w:val="ru-RU"/>
          </w:rPr>
          <w:t>навантажувальних</w:t>
        </w:r>
        <w:proofErr w:type="spellEnd"/>
        <w:r w:rsidR="005000C9" w:rsidRPr="005000C9">
          <w:rPr>
            <w:rFonts w:ascii="Times New Roman" w:hAnsi="Times New Roman" w:cs="Times New Roman"/>
            <w:lang w:val="ru-RU"/>
          </w:rPr>
          <w:t xml:space="preserve"> </w:t>
        </w:r>
        <w:proofErr w:type="spellStart"/>
        <w:r w:rsidR="005000C9" w:rsidRPr="005000C9">
          <w:rPr>
            <w:rFonts w:ascii="Times New Roman" w:hAnsi="Times New Roman" w:cs="Times New Roman"/>
            <w:lang w:val="ru-RU"/>
          </w:rPr>
          <w:t>робіт</w:t>
        </w:r>
        <w:proofErr w:type="spellEnd"/>
        <w:r w:rsidR="005000C9" w:rsidRPr="005000C9">
          <w:rPr>
            <w:rFonts w:ascii="Times New Roman" w:hAnsi="Times New Roman" w:cs="Times New Roman"/>
            <w:lang w:val="ru-RU"/>
          </w:rPr>
          <w:t xml:space="preserve"> за </w:t>
        </w:r>
        <w:proofErr w:type="spellStart"/>
        <w:r w:rsidR="005000C9" w:rsidRPr="005000C9">
          <w:rPr>
            <w:rFonts w:ascii="Times New Roman" w:hAnsi="Times New Roman" w:cs="Times New Roman"/>
            <w:lang w:val="ru-RU"/>
          </w:rPr>
          <w:t>цим</w:t>
        </w:r>
        <w:proofErr w:type="spellEnd"/>
        <w:r w:rsidR="005000C9" w:rsidRPr="005000C9">
          <w:rPr>
            <w:rFonts w:ascii="Times New Roman" w:hAnsi="Times New Roman" w:cs="Times New Roman"/>
            <w:lang w:val="ru-RU"/>
          </w:rPr>
          <w:t xml:space="preserve"> Договором, повинен бути </w:t>
        </w:r>
        <w:proofErr w:type="spellStart"/>
        <w:r w:rsidR="005000C9" w:rsidRPr="005000C9">
          <w:rPr>
            <w:rFonts w:ascii="Times New Roman" w:hAnsi="Times New Roman" w:cs="Times New Roman"/>
            <w:lang w:val="ru-RU"/>
          </w:rPr>
          <w:t>узгоджений</w:t>
        </w:r>
        <w:proofErr w:type="spellEnd"/>
        <w:r w:rsidR="005000C9" w:rsidRPr="005000C9">
          <w:rPr>
            <w:rFonts w:ascii="Times New Roman" w:hAnsi="Times New Roman" w:cs="Times New Roman"/>
            <w:lang w:val="ru-RU"/>
          </w:rPr>
          <w:t xml:space="preserve"> Сторонами та </w:t>
        </w:r>
        <w:proofErr w:type="spellStart"/>
        <w:r w:rsidR="005000C9" w:rsidRPr="005000C9">
          <w:rPr>
            <w:rFonts w:ascii="Times New Roman" w:hAnsi="Times New Roman" w:cs="Times New Roman"/>
            <w:lang w:val="ru-RU"/>
          </w:rPr>
          <w:t>мати</w:t>
        </w:r>
        <w:proofErr w:type="spellEnd"/>
        <w:r w:rsidR="005000C9" w:rsidRPr="005000C9">
          <w:rPr>
            <w:rFonts w:ascii="Times New Roman" w:hAnsi="Times New Roman" w:cs="Times New Roman"/>
            <w:lang w:val="ru-RU"/>
          </w:rPr>
          <w:t xml:space="preserve"> пропуск до Терміналу.</w:t>
        </w:r>
      </w:ins>
    </w:p>
    <w:p w14:paraId="0A095A14" w14:textId="19CF6B4B" w:rsidR="001B0877" w:rsidRDefault="001B0877" w:rsidP="001F0C7E">
      <w:pPr>
        <w:contextualSpacing/>
        <w:rPr>
          <w:ins w:id="772" w:author="SERHII SULIMA (NEPTUNE.UA)" w:date="2023-11-15T12:28:00Z"/>
          <w:rFonts w:ascii="Times New Roman" w:hAnsi="Times New Roman" w:cs="Times New Roman"/>
          <w:lang w:val="ru-RU"/>
        </w:rPr>
      </w:pPr>
      <w:del w:id="773" w:author="SERHII SULIMA (NEPTUNE.UA)" w:date="2023-11-15T12:27:00Z">
        <w:r w:rsidRPr="001B0877" w:rsidDel="005000C9">
          <w:rPr>
            <w:rFonts w:ascii="Times New Roman" w:hAnsi="Times New Roman" w:cs="Times New Roman"/>
            <w:lang w:val="ru-RU"/>
          </w:rPr>
          <w:delText xml:space="preserve">Виконавець та Замовник погодили, що морським агентом чи субагентом суден, що становляться під причал/ли за цим Договором, для здійснення навантажувальних робіт по даному Договору, має бути ТОВ «АТІС». </w:delText>
        </w:r>
      </w:del>
    </w:p>
    <w:p w14:paraId="1E6010C9" w14:textId="7EEB8082" w:rsidR="005315C4" w:rsidRDefault="005315C4" w:rsidP="001F0C7E">
      <w:pPr>
        <w:contextualSpacing/>
        <w:rPr>
          <w:ins w:id="774" w:author="SERHII SULIMA (NEPTUNE.UA)" w:date="2023-11-15T12:28:00Z"/>
          <w:rFonts w:ascii="Times New Roman" w:hAnsi="Times New Roman" w:cs="Times New Roman"/>
          <w:lang w:val="ru-RU"/>
        </w:rPr>
      </w:pPr>
      <w:ins w:id="775" w:author="SERHII SULIMA (NEPTUNE.UA)" w:date="2023-11-15T12:28:00Z">
        <w:r w:rsidRPr="00735033">
          <w:rPr>
            <w:rFonts w:ascii="Times New Roman" w:hAnsi="Times New Roman" w:cs="Times New Roman"/>
            <w:b/>
            <w:bCs/>
            <w:lang w:val="ru-RU"/>
          </w:rPr>
          <w:t>14.2.</w:t>
        </w:r>
        <w:r>
          <w:rPr>
            <w:rFonts w:ascii="Times New Roman" w:hAnsi="Times New Roman" w:cs="Times New Roman"/>
            <w:lang w:val="ru-RU"/>
          </w:rPr>
          <w:t xml:space="preserve"> </w:t>
        </w:r>
        <w:proofErr w:type="spellStart"/>
        <w:r w:rsidR="00735033" w:rsidRPr="00735033">
          <w:rPr>
            <w:rFonts w:ascii="Times New Roman" w:hAnsi="Times New Roman" w:cs="Times New Roman"/>
            <w:lang w:val="ru-RU"/>
          </w:rPr>
          <w:t>Фумігаційна</w:t>
        </w:r>
        <w:proofErr w:type="spellEnd"/>
        <w:r w:rsidR="00735033" w:rsidRPr="00735033">
          <w:rPr>
            <w:rFonts w:ascii="Times New Roman" w:hAnsi="Times New Roman" w:cs="Times New Roman"/>
            <w:lang w:val="ru-RU"/>
          </w:rPr>
          <w:t xml:space="preserve"> </w:t>
        </w:r>
        <w:proofErr w:type="spellStart"/>
        <w:r w:rsidR="00735033" w:rsidRPr="00735033">
          <w:rPr>
            <w:rFonts w:ascii="Times New Roman" w:hAnsi="Times New Roman" w:cs="Times New Roman"/>
            <w:lang w:val="ru-RU"/>
          </w:rPr>
          <w:t>компанія</w:t>
        </w:r>
        <w:proofErr w:type="spellEnd"/>
        <w:r w:rsidR="00735033" w:rsidRPr="00735033">
          <w:rPr>
            <w:rFonts w:ascii="Times New Roman" w:hAnsi="Times New Roman" w:cs="Times New Roman"/>
            <w:lang w:val="ru-RU"/>
          </w:rPr>
          <w:t xml:space="preserve"> повинна бути </w:t>
        </w:r>
        <w:proofErr w:type="spellStart"/>
        <w:r w:rsidR="00735033" w:rsidRPr="00735033">
          <w:rPr>
            <w:rFonts w:ascii="Times New Roman" w:hAnsi="Times New Roman" w:cs="Times New Roman"/>
            <w:lang w:val="ru-RU"/>
          </w:rPr>
          <w:t>узгоджена</w:t>
        </w:r>
        <w:proofErr w:type="spellEnd"/>
        <w:r w:rsidR="00735033" w:rsidRPr="00735033">
          <w:rPr>
            <w:rFonts w:ascii="Times New Roman" w:hAnsi="Times New Roman" w:cs="Times New Roman"/>
            <w:lang w:val="ru-RU"/>
          </w:rPr>
          <w:t xml:space="preserve"> Сторонами та </w:t>
        </w:r>
        <w:proofErr w:type="spellStart"/>
        <w:r w:rsidR="00735033" w:rsidRPr="00735033">
          <w:rPr>
            <w:rFonts w:ascii="Times New Roman" w:hAnsi="Times New Roman" w:cs="Times New Roman"/>
            <w:lang w:val="ru-RU"/>
          </w:rPr>
          <w:t>мати</w:t>
        </w:r>
        <w:proofErr w:type="spellEnd"/>
        <w:r w:rsidR="00735033" w:rsidRPr="00735033">
          <w:rPr>
            <w:rFonts w:ascii="Times New Roman" w:hAnsi="Times New Roman" w:cs="Times New Roman"/>
            <w:lang w:val="ru-RU"/>
          </w:rPr>
          <w:t xml:space="preserve"> пропуск до Терміналу.</w:t>
        </w:r>
      </w:ins>
    </w:p>
    <w:p w14:paraId="2493034B" w14:textId="01844F28" w:rsidR="00735033" w:rsidRPr="001B0877" w:rsidRDefault="00735033" w:rsidP="001F0C7E">
      <w:pPr>
        <w:contextualSpacing/>
        <w:rPr>
          <w:rFonts w:ascii="Times New Roman" w:hAnsi="Times New Roman" w:cs="Times New Roman"/>
          <w:lang w:val="ru-RU"/>
        </w:rPr>
      </w:pPr>
      <w:ins w:id="776" w:author="SERHII SULIMA (NEPTUNE.UA)" w:date="2023-11-15T12:28:00Z">
        <w:r w:rsidRPr="00A84E4F">
          <w:rPr>
            <w:rFonts w:ascii="Times New Roman" w:hAnsi="Times New Roman" w:cs="Times New Roman"/>
            <w:b/>
            <w:bCs/>
            <w:lang w:val="ru-RU"/>
          </w:rPr>
          <w:t>14.</w:t>
        </w:r>
      </w:ins>
      <w:ins w:id="777" w:author="SERHII SULIMA (NEPTUNE.UA)" w:date="2023-11-15T12:29:00Z">
        <w:r w:rsidRPr="00A84E4F">
          <w:rPr>
            <w:rFonts w:ascii="Times New Roman" w:hAnsi="Times New Roman" w:cs="Times New Roman"/>
            <w:b/>
            <w:bCs/>
            <w:lang w:val="ru-RU"/>
          </w:rPr>
          <w:t>3.</w:t>
        </w:r>
        <w:r>
          <w:rPr>
            <w:rFonts w:ascii="Times New Roman" w:hAnsi="Times New Roman" w:cs="Times New Roman"/>
            <w:lang w:val="ru-RU"/>
          </w:rPr>
          <w:t xml:space="preserve"> </w:t>
        </w:r>
        <w:proofErr w:type="spellStart"/>
        <w:r w:rsidR="00A84E4F" w:rsidRPr="00A84E4F">
          <w:rPr>
            <w:rFonts w:ascii="Times New Roman" w:hAnsi="Times New Roman" w:cs="Times New Roman"/>
            <w:lang w:val="ru-RU"/>
          </w:rPr>
          <w:t>Експедитор</w:t>
        </w:r>
        <w:proofErr w:type="spellEnd"/>
        <w:r w:rsidR="00A84E4F" w:rsidRPr="00A84E4F">
          <w:rPr>
            <w:rFonts w:ascii="Times New Roman" w:hAnsi="Times New Roman" w:cs="Times New Roman"/>
            <w:lang w:val="ru-RU"/>
          </w:rPr>
          <w:t xml:space="preserve"> повинен бути </w:t>
        </w:r>
        <w:proofErr w:type="spellStart"/>
        <w:r w:rsidR="00A84E4F" w:rsidRPr="00A84E4F">
          <w:rPr>
            <w:rFonts w:ascii="Times New Roman" w:hAnsi="Times New Roman" w:cs="Times New Roman"/>
            <w:lang w:val="ru-RU"/>
          </w:rPr>
          <w:t>узгоджений</w:t>
        </w:r>
        <w:proofErr w:type="spellEnd"/>
        <w:r w:rsidR="00A84E4F" w:rsidRPr="00A84E4F">
          <w:rPr>
            <w:rFonts w:ascii="Times New Roman" w:hAnsi="Times New Roman" w:cs="Times New Roman"/>
            <w:lang w:val="ru-RU"/>
          </w:rPr>
          <w:t xml:space="preserve"> Сторонами та </w:t>
        </w:r>
        <w:proofErr w:type="spellStart"/>
        <w:r w:rsidR="00A84E4F" w:rsidRPr="00A84E4F">
          <w:rPr>
            <w:rFonts w:ascii="Times New Roman" w:hAnsi="Times New Roman" w:cs="Times New Roman"/>
            <w:lang w:val="ru-RU"/>
          </w:rPr>
          <w:t>мати</w:t>
        </w:r>
        <w:proofErr w:type="spellEnd"/>
        <w:r w:rsidR="00A84E4F" w:rsidRPr="00A84E4F">
          <w:rPr>
            <w:rFonts w:ascii="Times New Roman" w:hAnsi="Times New Roman" w:cs="Times New Roman"/>
            <w:lang w:val="ru-RU"/>
          </w:rPr>
          <w:t xml:space="preserve"> </w:t>
        </w:r>
        <w:proofErr w:type="spellStart"/>
        <w:r w:rsidR="00A84E4F" w:rsidRPr="00A84E4F">
          <w:rPr>
            <w:rFonts w:ascii="Times New Roman" w:hAnsi="Times New Roman" w:cs="Times New Roman"/>
            <w:lang w:val="ru-RU"/>
          </w:rPr>
          <w:t>перепустку</w:t>
        </w:r>
        <w:proofErr w:type="spellEnd"/>
        <w:r w:rsidR="00A84E4F" w:rsidRPr="00A84E4F">
          <w:rPr>
            <w:rFonts w:ascii="Times New Roman" w:hAnsi="Times New Roman" w:cs="Times New Roman"/>
            <w:lang w:val="ru-RU"/>
          </w:rPr>
          <w:t xml:space="preserve"> на </w:t>
        </w:r>
        <w:proofErr w:type="spellStart"/>
        <w:r w:rsidR="00A84E4F" w:rsidRPr="00A84E4F">
          <w:rPr>
            <w:rFonts w:ascii="Times New Roman" w:hAnsi="Times New Roman" w:cs="Times New Roman"/>
            <w:lang w:val="ru-RU"/>
          </w:rPr>
          <w:t>Термінал</w:t>
        </w:r>
        <w:proofErr w:type="spellEnd"/>
        <w:r w:rsidR="00A84E4F">
          <w:rPr>
            <w:rFonts w:ascii="Times New Roman" w:hAnsi="Times New Roman" w:cs="Times New Roman"/>
            <w:lang w:val="ru-RU"/>
          </w:rPr>
          <w:t>.</w:t>
        </w:r>
      </w:ins>
    </w:p>
    <w:p w14:paraId="079AF67C" w14:textId="6D85A0F3" w:rsidR="001B0877" w:rsidRPr="001B0877" w:rsidRDefault="001B0877" w:rsidP="001F0C7E">
      <w:pPr>
        <w:contextualSpacing/>
        <w:rPr>
          <w:rFonts w:ascii="Times New Roman" w:hAnsi="Times New Roman" w:cs="Times New Roman"/>
          <w:lang w:val="ru-RU"/>
        </w:rPr>
      </w:pPr>
      <w:r w:rsidRPr="001C3F8A">
        <w:rPr>
          <w:rFonts w:ascii="Times New Roman" w:hAnsi="Times New Roman" w:cs="Times New Roman"/>
          <w:b/>
          <w:lang w:val="ru-RU"/>
        </w:rPr>
        <w:t>1</w:t>
      </w:r>
      <w:r w:rsidR="00F3451E">
        <w:rPr>
          <w:rFonts w:ascii="Times New Roman" w:hAnsi="Times New Roman" w:cs="Times New Roman"/>
          <w:b/>
          <w:lang w:val="ru-RU"/>
        </w:rPr>
        <w:t>4</w:t>
      </w:r>
      <w:r w:rsidRPr="001C3F8A">
        <w:rPr>
          <w:rFonts w:ascii="Times New Roman" w:hAnsi="Times New Roman" w:cs="Times New Roman"/>
          <w:b/>
          <w:lang w:val="ru-RU"/>
        </w:rPr>
        <w:t>.4.</w:t>
      </w:r>
      <w:r w:rsidRPr="001B0877">
        <w:rPr>
          <w:rFonts w:ascii="Times New Roman" w:hAnsi="Times New Roman" w:cs="Times New Roman"/>
          <w:lang w:val="ru-RU"/>
        </w:rPr>
        <w:tab/>
      </w:r>
      <w:r w:rsidR="003B2F41" w:rsidRPr="003B2F41">
        <w:rPr>
          <w:rFonts w:ascii="Times New Roman" w:hAnsi="Times New Roman" w:cs="Times New Roman"/>
          <w:lang w:val="ru-RU"/>
        </w:rPr>
        <w:t xml:space="preserve">Даний </w:t>
      </w:r>
      <w:proofErr w:type="spellStart"/>
      <w:r w:rsidR="003B2F41" w:rsidRPr="003B2F41">
        <w:rPr>
          <w:rFonts w:ascii="Times New Roman" w:hAnsi="Times New Roman" w:cs="Times New Roman"/>
          <w:lang w:val="ru-RU"/>
        </w:rPr>
        <w:t>Договір</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укладено</w:t>
      </w:r>
      <w:proofErr w:type="spellEnd"/>
      <w:r w:rsidR="003B2F41" w:rsidRPr="003B2F41">
        <w:rPr>
          <w:rFonts w:ascii="Times New Roman" w:hAnsi="Times New Roman" w:cs="Times New Roman"/>
          <w:lang w:val="ru-RU"/>
        </w:rPr>
        <w:t xml:space="preserve"> при </w:t>
      </w:r>
      <w:proofErr w:type="spellStart"/>
      <w:r w:rsidR="003B2F41" w:rsidRPr="003B2F41">
        <w:rPr>
          <w:rFonts w:ascii="Times New Roman" w:hAnsi="Times New Roman" w:cs="Times New Roman"/>
          <w:lang w:val="ru-RU"/>
        </w:rPr>
        <w:t>повному</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розумінні</w:t>
      </w:r>
      <w:proofErr w:type="spellEnd"/>
      <w:r w:rsidR="003B2F41" w:rsidRPr="003B2F41">
        <w:rPr>
          <w:rFonts w:ascii="Times New Roman" w:hAnsi="Times New Roman" w:cs="Times New Roman"/>
          <w:lang w:val="ru-RU"/>
        </w:rPr>
        <w:t xml:space="preserve"> Сторонами </w:t>
      </w:r>
      <w:proofErr w:type="spellStart"/>
      <w:r w:rsidR="003B2F41" w:rsidRPr="003B2F41">
        <w:rPr>
          <w:rFonts w:ascii="Times New Roman" w:hAnsi="Times New Roman" w:cs="Times New Roman"/>
          <w:lang w:val="ru-RU"/>
        </w:rPr>
        <w:t>його</w:t>
      </w:r>
      <w:proofErr w:type="spellEnd"/>
      <w:r w:rsidR="003B2F41" w:rsidRPr="003B2F41">
        <w:rPr>
          <w:rFonts w:ascii="Times New Roman" w:hAnsi="Times New Roman" w:cs="Times New Roman"/>
          <w:lang w:val="ru-RU"/>
        </w:rPr>
        <w:t xml:space="preserve"> умов та </w:t>
      </w:r>
      <w:proofErr w:type="spellStart"/>
      <w:r w:rsidR="003B2F41" w:rsidRPr="003B2F41">
        <w:rPr>
          <w:rFonts w:ascii="Times New Roman" w:hAnsi="Times New Roman" w:cs="Times New Roman"/>
          <w:lang w:val="ru-RU"/>
        </w:rPr>
        <w:t>термінології</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українською</w:t>
      </w:r>
      <w:proofErr w:type="spellEnd"/>
      <w:r w:rsidR="003B2F41" w:rsidRPr="003B2F41">
        <w:rPr>
          <w:rFonts w:ascii="Times New Roman" w:hAnsi="Times New Roman" w:cs="Times New Roman"/>
          <w:lang w:val="ru-RU"/>
        </w:rPr>
        <w:t xml:space="preserve"> мов</w:t>
      </w:r>
      <w:r w:rsidR="003B2F41">
        <w:rPr>
          <w:rFonts w:ascii="Times New Roman" w:hAnsi="Times New Roman" w:cs="Times New Roman"/>
          <w:lang w:val="ru-RU"/>
        </w:rPr>
        <w:t>ою</w:t>
      </w:r>
      <w:r w:rsidR="003B2F41" w:rsidRPr="003B2F41">
        <w:rPr>
          <w:rFonts w:ascii="Times New Roman" w:hAnsi="Times New Roman" w:cs="Times New Roman"/>
          <w:lang w:val="ru-RU"/>
        </w:rPr>
        <w:t xml:space="preserve"> в </w:t>
      </w:r>
      <w:proofErr w:type="spellStart"/>
      <w:r w:rsidR="003B2F41" w:rsidRPr="003B2F41">
        <w:rPr>
          <w:rFonts w:ascii="Times New Roman" w:hAnsi="Times New Roman" w:cs="Times New Roman"/>
          <w:lang w:val="ru-RU"/>
        </w:rPr>
        <w:t>двох</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оригінальних</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примірниках</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що</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мають</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однакову</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юридичну</w:t>
      </w:r>
      <w:proofErr w:type="spellEnd"/>
      <w:r w:rsidR="003B2F41" w:rsidRPr="003B2F41">
        <w:rPr>
          <w:rFonts w:ascii="Times New Roman" w:hAnsi="Times New Roman" w:cs="Times New Roman"/>
          <w:lang w:val="ru-RU"/>
        </w:rPr>
        <w:t xml:space="preserve"> силу, один з </w:t>
      </w:r>
      <w:proofErr w:type="spellStart"/>
      <w:r w:rsidR="003B2F41" w:rsidRPr="003B2F41">
        <w:rPr>
          <w:rFonts w:ascii="Times New Roman" w:hAnsi="Times New Roman" w:cs="Times New Roman"/>
          <w:lang w:val="ru-RU"/>
        </w:rPr>
        <w:t>яких</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знаходиться</w:t>
      </w:r>
      <w:proofErr w:type="spellEnd"/>
      <w:r w:rsidR="003B2F41" w:rsidRPr="003B2F41">
        <w:rPr>
          <w:rFonts w:ascii="Times New Roman" w:hAnsi="Times New Roman" w:cs="Times New Roman"/>
          <w:lang w:val="ru-RU"/>
        </w:rPr>
        <w:t xml:space="preserve"> у </w:t>
      </w:r>
      <w:proofErr w:type="spellStart"/>
      <w:r w:rsidR="003B2F41" w:rsidRPr="003B2F41">
        <w:rPr>
          <w:rFonts w:ascii="Times New Roman" w:hAnsi="Times New Roman" w:cs="Times New Roman"/>
          <w:lang w:val="ru-RU"/>
        </w:rPr>
        <w:t>Замовника</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інший</w:t>
      </w:r>
      <w:proofErr w:type="spellEnd"/>
      <w:r w:rsidR="003B2F41" w:rsidRPr="003B2F41">
        <w:rPr>
          <w:rFonts w:ascii="Times New Roman" w:hAnsi="Times New Roman" w:cs="Times New Roman"/>
          <w:lang w:val="ru-RU"/>
        </w:rPr>
        <w:t xml:space="preserve"> - у </w:t>
      </w:r>
      <w:proofErr w:type="spellStart"/>
      <w:r w:rsidR="003B2F41" w:rsidRPr="003B2F41">
        <w:rPr>
          <w:rFonts w:ascii="Times New Roman" w:hAnsi="Times New Roman" w:cs="Times New Roman"/>
          <w:lang w:val="ru-RU"/>
        </w:rPr>
        <w:t>Виконавця</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Копії</w:t>
      </w:r>
      <w:proofErr w:type="spellEnd"/>
      <w:r w:rsidR="003B2F41" w:rsidRPr="003B2F41">
        <w:rPr>
          <w:rFonts w:ascii="Times New Roman" w:hAnsi="Times New Roman" w:cs="Times New Roman"/>
          <w:lang w:val="ru-RU"/>
        </w:rPr>
        <w:t xml:space="preserve"> будь-</w:t>
      </w:r>
      <w:proofErr w:type="spellStart"/>
      <w:r w:rsidR="003B2F41" w:rsidRPr="003B2F41">
        <w:rPr>
          <w:rFonts w:ascii="Times New Roman" w:hAnsi="Times New Roman" w:cs="Times New Roman"/>
          <w:lang w:val="ru-RU"/>
        </w:rPr>
        <w:t>яких</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документів</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що</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мають</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відношення</w:t>
      </w:r>
      <w:proofErr w:type="spellEnd"/>
      <w:r w:rsidR="003B2F41" w:rsidRPr="003B2F41">
        <w:rPr>
          <w:rFonts w:ascii="Times New Roman" w:hAnsi="Times New Roman" w:cs="Times New Roman"/>
          <w:lang w:val="ru-RU"/>
        </w:rPr>
        <w:t xml:space="preserve"> до </w:t>
      </w:r>
      <w:proofErr w:type="spellStart"/>
      <w:r w:rsidR="003B2F41" w:rsidRPr="003B2F41">
        <w:rPr>
          <w:rFonts w:ascii="Times New Roman" w:hAnsi="Times New Roman" w:cs="Times New Roman"/>
          <w:lang w:val="ru-RU"/>
        </w:rPr>
        <w:t>цього</w:t>
      </w:r>
      <w:proofErr w:type="spellEnd"/>
      <w:r w:rsidR="003B2F41" w:rsidRPr="003B2F41">
        <w:rPr>
          <w:rFonts w:ascii="Times New Roman" w:hAnsi="Times New Roman" w:cs="Times New Roman"/>
          <w:lang w:val="ru-RU"/>
        </w:rPr>
        <w:t xml:space="preserve"> Договору (</w:t>
      </w:r>
      <w:proofErr w:type="spellStart"/>
      <w:r w:rsidR="003B2F41" w:rsidRPr="003B2F41">
        <w:rPr>
          <w:rFonts w:ascii="Times New Roman" w:hAnsi="Times New Roman" w:cs="Times New Roman"/>
          <w:lang w:val="ru-RU"/>
        </w:rPr>
        <w:t>включаючи</w:t>
      </w:r>
      <w:proofErr w:type="spellEnd"/>
      <w:r w:rsidR="003B2F41" w:rsidRPr="003B2F41">
        <w:rPr>
          <w:rFonts w:ascii="Times New Roman" w:hAnsi="Times New Roman" w:cs="Times New Roman"/>
          <w:lang w:val="ru-RU"/>
        </w:rPr>
        <w:t xml:space="preserve"> сам </w:t>
      </w:r>
      <w:proofErr w:type="spellStart"/>
      <w:r w:rsidR="003B2F41" w:rsidRPr="003B2F41">
        <w:rPr>
          <w:rFonts w:ascii="Times New Roman" w:hAnsi="Times New Roman" w:cs="Times New Roman"/>
          <w:lang w:val="ru-RU"/>
        </w:rPr>
        <w:t>Договір</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передані</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електронною</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поштою</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або</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факсимільним</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зв’язком</w:t>
      </w:r>
      <w:proofErr w:type="spellEnd"/>
      <w:r w:rsidR="003B2F41" w:rsidRPr="003B2F41">
        <w:rPr>
          <w:rFonts w:ascii="Times New Roman" w:hAnsi="Times New Roman" w:cs="Times New Roman"/>
          <w:lang w:val="ru-RU"/>
        </w:rPr>
        <w:t xml:space="preserve"> є </w:t>
      </w:r>
      <w:proofErr w:type="spellStart"/>
      <w:r w:rsidR="003B2F41" w:rsidRPr="003B2F41">
        <w:rPr>
          <w:rFonts w:ascii="Times New Roman" w:hAnsi="Times New Roman" w:cs="Times New Roman"/>
          <w:lang w:val="ru-RU"/>
        </w:rPr>
        <w:t>чинними</w:t>
      </w:r>
      <w:proofErr w:type="spellEnd"/>
      <w:r w:rsidR="003B2F41" w:rsidRPr="003B2F41">
        <w:rPr>
          <w:rFonts w:ascii="Times New Roman" w:hAnsi="Times New Roman" w:cs="Times New Roman"/>
          <w:lang w:val="ru-RU"/>
        </w:rPr>
        <w:t xml:space="preserve"> до </w:t>
      </w:r>
      <w:proofErr w:type="spellStart"/>
      <w:r w:rsidR="003B2F41" w:rsidRPr="003B2F41">
        <w:rPr>
          <w:rFonts w:ascii="Times New Roman" w:hAnsi="Times New Roman" w:cs="Times New Roman"/>
          <w:lang w:val="ru-RU"/>
        </w:rPr>
        <w:t>отримання</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оригіналів</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даних</w:t>
      </w:r>
      <w:proofErr w:type="spellEnd"/>
      <w:r w:rsidR="003B2F41" w:rsidRPr="003B2F41">
        <w:rPr>
          <w:rFonts w:ascii="Times New Roman" w:hAnsi="Times New Roman" w:cs="Times New Roman"/>
          <w:lang w:val="ru-RU"/>
        </w:rPr>
        <w:t xml:space="preserve"> </w:t>
      </w:r>
      <w:proofErr w:type="spellStart"/>
      <w:r w:rsidR="003B2F41" w:rsidRPr="003B2F41">
        <w:rPr>
          <w:rFonts w:ascii="Times New Roman" w:hAnsi="Times New Roman" w:cs="Times New Roman"/>
          <w:lang w:val="ru-RU"/>
        </w:rPr>
        <w:t>документів</w:t>
      </w:r>
      <w:proofErr w:type="spellEnd"/>
      <w:r w:rsidR="003B2F41" w:rsidRPr="003B2F41">
        <w:rPr>
          <w:rFonts w:ascii="Times New Roman" w:hAnsi="Times New Roman" w:cs="Times New Roman"/>
          <w:lang w:val="ru-RU"/>
        </w:rPr>
        <w:t>.</w:t>
      </w:r>
    </w:p>
    <w:p w14:paraId="5EEEB79B" w14:textId="79E90EC3" w:rsidR="001B0877" w:rsidRPr="001B0877" w:rsidRDefault="001B0877" w:rsidP="001F0C7E">
      <w:pPr>
        <w:contextualSpacing/>
        <w:rPr>
          <w:rFonts w:ascii="Times New Roman" w:hAnsi="Times New Roman" w:cs="Times New Roman"/>
          <w:lang w:val="ru-RU"/>
        </w:rPr>
      </w:pPr>
      <w:r w:rsidRPr="001C3F8A">
        <w:rPr>
          <w:rFonts w:ascii="Times New Roman" w:hAnsi="Times New Roman" w:cs="Times New Roman"/>
          <w:b/>
          <w:lang w:val="ru-RU"/>
        </w:rPr>
        <w:t>1</w:t>
      </w:r>
      <w:r w:rsidR="00F3451E">
        <w:rPr>
          <w:rFonts w:ascii="Times New Roman" w:hAnsi="Times New Roman" w:cs="Times New Roman"/>
          <w:b/>
          <w:lang w:val="ru-RU"/>
        </w:rPr>
        <w:t>4</w:t>
      </w:r>
      <w:r w:rsidRPr="001C3F8A">
        <w:rPr>
          <w:rFonts w:ascii="Times New Roman" w:hAnsi="Times New Roman" w:cs="Times New Roman"/>
          <w:b/>
          <w:lang w:val="ru-RU"/>
        </w:rPr>
        <w:t>.5.</w:t>
      </w:r>
      <w:r w:rsidRPr="001B0877">
        <w:rPr>
          <w:rFonts w:ascii="Times New Roman" w:hAnsi="Times New Roman" w:cs="Times New Roman"/>
          <w:lang w:val="ru-RU"/>
        </w:rPr>
        <w:tab/>
      </w:r>
      <w:proofErr w:type="spellStart"/>
      <w:r w:rsidR="00CE6C0E" w:rsidRPr="00CE6C0E">
        <w:rPr>
          <w:rFonts w:ascii="Times New Roman" w:hAnsi="Times New Roman" w:cs="Times New Roman"/>
          <w:lang w:val="ru-RU"/>
        </w:rPr>
        <w:t>Сторони</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підтверджують</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що</w:t>
      </w:r>
      <w:proofErr w:type="spellEnd"/>
      <w:r w:rsidR="00CE6C0E" w:rsidRPr="00CE6C0E">
        <w:rPr>
          <w:rFonts w:ascii="Times New Roman" w:hAnsi="Times New Roman" w:cs="Times New Roman"/>
          <w:lang w:val="ru-RU"/>
        </w:rPr>
        <w:t xml:space="preserve"> на момент </w:t>
      </w:r>
      <w:proofErr w:type="spellStart"/>
      <w:r w:rsidR="00CE6C0E" w:rsidRPr="00CE6C0E">
        <w:rPr>
          <w:rFonts w:ascii="Times New Roman" w:hAnsi="Times New Roman" w:cs="Times New Roman"/>
          <w:lang w:val="ru-RU"/>
        </w:rPr>
        <w:t>укладання</w:t>
      </w:r>
      <w:proofErr w:type="spellEnd"/>
      <w:r w:rsidR="00CE6C0E" w:rsidRPr="00CE6C0E">
        <w:rPr>
          <w:rFonts w:ascii="Times New Roman" w:hAnsi="Times New Roman" w:cs="Times New Roman"/>
          <w:lang w:val="ru-RU"/>
        </w:rPr>
        <w:t xml:space="preserve"> Договору, </w:t>
      </w:r>
      <w:proofErr w:type="spellStart"/>
      <w:r w:rsidR="00CE6C0E" w:rsidRPr="00CE6C0E">
        <w:rPr>
          <w:rFonts w:ascii="Times New Roman" w:hAnsi="Times New Roman" w:cs="Times New Roman"/>
          <w:lang w:val="ru-RU"/>
        </w:rPr>
        <w:t>ніяким</w:t>
      </w:r>
      <w:proofErr w:type="spellEnd"/>
      <w:r w:rsidR="00CE6C0E" w:rsidRPr="00CE6C0E">
        <w:rPr>
          <w:rFonts w:ascii="Times New Roman" w:hAnsi="Times New Roman" w:cs="Times New Roman"/>
          <w:lang w:val="ru-RU"/>
        </w:rPr>
        <w:t xml:space="preserve"> чином, </w:t>
      </w:r>
      <w:proofErr w:type="spellStart"/>
      <w:r w:rsidR="00CE6C0E" w:rsidRPr="00CE6C0E">
        <w:rPr>
          <w:rFonts w:ascii="Times New Roman" w:hAnsi="Times New Roman" w:cs="Times New Roman"/>
          <w:lang w:val="ru-RU"/>
        </w:rPr>
        <w:t>ні</w:t>
      </w:r>
      <w:proofErr w:type="spellEnd"/>
      <w:r w:rsidR="00CE6C0E" w:rsidRPr="00CE6C0E">
        <w:rPr>
          <w:rFonts w:ascii="Times New Roman" w:hAnsi="Times New Roman" w:cs="Times New Roman"/>
          <w:lang w:val="ru-RU"/>
        </w:rPr>
        <w:t xml:space="preserve"> нормативно- </w:t>
      </w:r>
      <w:proofErr w:type="spellStart"/>
      <w:r w:rsidR="00CE6C0E" w:rsidRPr="00CE6C0E">
        <w:rPr>
          <w:rFonts w:ascii="Times New Roman" w:hAnsi="Times New Roman" w:cs="Times New Roman"/>
          <w:lang w:val="ru-RU"/>
        </w:rPr>
        <w:t>правовим</w:t>
      </w:r>
      <w:proofErr w:type="spellEnd"/>
      <w:r w:rsidR="00CE6C0E" w:rsidRPr="00CE6C0E">
        <w:rPr>
          <w:rFonts w:ascii="Times New Roman" w:hAnsi="Times New Roman" w:cs="Times New Roman"/>
          <w:lang w:val="ru-RU"/>
        </w:rPr>
        <w:t xml:space="preserve"> актом, </w:t>
      </w:r>
      <w:proofErr w:type="spellStart"/>
      <w:r w:rsidR="00CE6C0E" w:rsidRPr="00CE6C0E">
        <w:rPr>
          <w:rFonts w:ascii="Times New Roman" w:hAnsi="Times New Roman" w:cs="Times New Roman"/>
          <w:lang w:val="ru-RU"/>
        </w:rPr>
        <w:t>ні</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судовим</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рішенням</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ні</w:t>
      </w:r>
      <w:proofErr w:type="spellEnd"/>
      <w:r w:rsidR="00CE6C0E" w:rsidRPr="00CE6C0E">
        <w:rPr>
          <w:rFonts w:ascii="Times New Roman" w:hAnsi="Times New Roman" w:cs="Times New Roman"/>
          <w:lang w:val="ru-RU"/>
        </w:rPr>
        <w:t xml:space="preserve"> </w:t>
      </w:r>
      <w:proofErr w:type="gramStart"/>
      <w:r w:rsidR="00CE6C0E" w:rsidRPr="00CE6C0E">
        <w:rPr>
          <w:rFonts w:ascii="Times New Roman" w:hAnsi="Times New Roman" w:cs="Times New Roman"/>
          <w:lang w:val="ru-RU"/>
        </w:rPr>
        <w:t>в будь</w:t>
      </w:r>
      <w:proofErr w:type="gramEnd"/>
      <w:r w:rsidR="00CE6C0E" w:rsidRPr="00CE6C0E">
        <w:rPr>
          <w:rFonts w:ascii="Times New Roman" w:hAnsi="Times New Roman" w:cs="Times New Roman"/>
          <w:lang w:val="ru-RU"/>
        </w:rPr>
        <w:t>-</w:t>
      </w:r>
      <w:proofErr w:type="spellStart"/>
      <w:r w:rsidR="00CE6C0E" w:rsidRPr="00CE6C0E">
        <w:rPr>
          <w:rFonts w:ascii="Times New Roman" w:hAnsi="Times New Roman" w:cs="Times New Roman"/>
          <w:lang w:val="ru-RU"/>
        </w:rPr>
        <w:t>який</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інший</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спосіб</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жодна</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зі</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Сторін</w:t>
      </w:r>
      <w:proofErr w:type="spellEnd"/>
      <w:r w:rsidR="00CE6C0E" w:rsidRPr="00CE6C0E">
        <w:rPr>
          <w:rFonts w:ascii="Times New Roman" w:hAnsi="Times New Roman" w:cs="Times New Roman"/>
          <w:lang w:val="ru-RU"/>
        </w:rPr>
        <w:t xml:space="preserve"> не </w:t>
      </w:r>
      <w:proofErr w:type="spellStart"/>
      <w:r w:rsidR="00CE6C0E" w:rsidRPr="00CE6C0E">
        <w:rPr>
          <w:rFonts w:ascii="Times New Roman" w:hAnsi="Times New Roman" w:cs="Times New Roman"/>
          <w:lang w:val="ru-RU"/>
        </w:rPr>
        <w:t>обмежена</w:t>
      </w:r>
      <w:proofErr w:type="spellEnd"/>
      <w:r w:rsidR="00CE6C0E" w:rsidRPr="00CE6C0E">
        <w:rPr>
          <w:rFonts w:ascii="Times New Roman" w:hAnsi="Times New Roman" w:cs="Times New Roman"/>
          <w:lang w:val="ru-RU"/>
        </w:rPr>
        <w:t xml:space="preserve"> у </w:t>
      </w:r>
      <w:proofErr w:type="spellStart"/>
      <w:r w:rsidR="00CE6C0E" w:rsidRPr="00CE6C0E">
        <w:rPr>
          <w:rFonts w:ascii="Times New Roman" w:hAnsi="Times New Roman" w:cs="Times New Roman"/>
          <w:lang w:val="ru-RU"/>
        </w:rPr>
        <w:t>праві</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укладати</w:t>
      </w:r>
      <w:proofErr w:type="spellEnd"/>
      <w:r w:rsidR="00CE6C0E" w:rsidRPr="00CE6C0E">
        <w:rPr>
          <w:rFonts w:ascii="Times New Roman" w:hAnsi="Times New Roman" w:cs="Times New Roman"/>
          <w:lang w:val="ru-RU"/>
        </w:rPr>
        <w:t xml:space="preserve"> та </w:t>
      </w:r>
      <w:proofErr w:type="spellStart"/>
      <w:r w:rsidR="00CE6C0E" w:rsidRPr="00CE6C0E">
        <w:rPr>
          <w:rFonts w:ascii="Times New Roman" w:hAnsi="Times New Roman" w:cs="Times New Roman"/>
          <w:lang w:val="ru-RU"/>
        </w:rPr>
        <w:t>виконувати</w:t>
      </w:r>
      <w:proofErr w:type="spellEnd"/>
      <w:r w:rsidR="00CE6C0E" w:rsidRPr="00CE6C0E">
        <w:rPr>
          <w:rFonts w:ascii="Times New Roman" w:hAnsi="Times New Roman" w:cs="Times New Roman"/>
          <w:lang w:val="ru-RU"/>
        </w:rPr>
        <w:t xml:space="preserve"> даний </w:t>
      </w:r>
      <w:proofErr w:type="spellStart"/>
      <w:r w:rsidR="00CE6C0E" w:rsidRPr="00CE6C0E">
        <w:rPr>
          <w:rFonts w:ascii="Times New Roman" w:hAnsi="Times New Roman" w:cs="Times New Roman"/>
          <w:lang w:val="ru-RU"/>
        </w:rPr>
        <w:t>Договір</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або</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подібні</w:t>
      </w:r>
      <w:proofErr w:type="spellEnd"/>
      <w:r w:rsidR="00CE6C0E" w:rsidRPr="00CE6C0E">
        <w:rPr>
          <w:rFonts w:ascii="Times New Roman" w:hAnsi="Times New Roman" w:cs="Times New Roman"/>
          <w:lang w:val="ru-RU"/>
        </w:rPr>
        <w:t xml:space="preserve"> договори. </w:t>
      </w:r>
      <w:proofErr w:type="spellStart"/>
      <w:r w:rsidR="00CE6C0E" w:rsidRPr="00CE6C0E">
        <w:rPr>
          <w:rFonts w:ascii="Times New Roman" w:hAnsi="Times New Roman" w:cs="Times New Roman"/>
          <w:lang w:val="ru-RU"/>
        </w:rPr>
        <w:t>Представники</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Сторін</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підтверджують</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що</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мають</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всі</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необхідні</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повноваження</w:t>
      </w:r>
      <w:proofErr w:type="spellEnd"/>
      <w:r w:rsidR="00CE6C0E" w:rsidRPr="00CE6C0E">
        <w:rPr>
          <w:rFonts w:ascii="Times New Roman" w:hAnsi="Times New Roman" w:cs="Times New Roman"/>
          <w:lang w:val="ru-RU"/>
        </w:rPr>
        <w:t xml:space="preserve"> для </w:t>
      </w:r>
      <w:proofErr w:type="spellStart"/>
      <w:r w:rsidR="00CE6C0E" w:rsidRPr="00CE6C0E">
        <w:rPr>
          <w:rFonts w:ascii="Times New Roman" w:hAnsi="Times New Roman" w:cs="Times New Roman"/>
          <w:lang w:val="ru-RU"/>
        </w:rPr>
        <w:t>здійснення</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дій</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щодо</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підписання</w:t>
      </w:r>
      <w:proofErr w:type="spellEnd"/>
      <w:r w:rsidR="00CE6C0E" w:rsidRPr="00CE6C0E">
        <w:rPr>
          <w:rFonts w:ascii="Times New Roman" w:hAnsi="Times New Roman" w:cs="Times New Roman"/>
          <w:lang w:val="ru-RU"/>
        </w:rPr>
        <w:t xml:space="preserve"> Договору </w:t>
      </w:r>
      <w:proofErr w:type="spellStart"/>
      <w:r w:rsidR="00CE6C0E" w:rsidRPr="00CE6C0E">
        <w:rPr>
          <w:rFonts w:ascii="Times New Roman" w:hAnsi="Times New Roman" w:cs="Times New Roman"/>
          <w:lang w:val="ru-RU"/>
        </w:rPr>
        <w:t>від</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імені</w:t>
      </w:r>
      <w:proofErr w:type="spellEnd"/>
      <w:r w:rsidR="00CE6C0E" w:rsidRPr="00CE6C0E">
        <w:rPr>
          <w:rFonts w:ascii="Times New Roman" w:hAnsi="Times New Roman" w:cs="Times New Roman"/>
          <w:lang w:val="ru-RU"/>
        </w:rPr>
        <w:t xml:space="preserve"> і в </w:t>
      </w:r>
      <w:proofErr w:type="spellStart"/>
      <w:r w:rsidR="00CE6C0E" w:rsidRPr="00CE6C0E">
        <w:rPr>
          <w:rFonts w:ascii="Times New Roman" w:hAnsi="Times New Roman" w:cs="Times New Roman"/>
          <w:lang w:val="ru-RU"/>
        </w:rPr>
        <w:t>інтересах</w:t>
      </w:r>
      <w:proofErr w:type="spellEnd"/>
      <w:r w:rsidR="00CE6C0E" w:rsidRPr="00CE6C0E">
        <w:rPr>
          <w:rFonts w:ascii="Times New Roman" w:hAnsi="Times New Roman" w:cs="Times New Roman"/>
          <w:lang w:val="ru-RU"/>
        </w:rPr>
        <w:t xml:space="preserve"> </w:t>
      </w:r>
      <w:proofErr w:type="spellStart"/>
      <w:r w:rsidR="00CE6C0E" w:rsidRPr="00CE6C0E">
        <w:rPr>
          <w:rFonts w:ascii="Times New Roman" w:hAnsi="Times New Roman" w:cs="Times New Roman"/>
          <w:lang w:val="ru-RU"/>
        </w:rPr>
        <w:t>Сторін</w:t>
      </w:r>
      <w:proofErr w:type="spellEnd"/>
      <w:r w:rsidR="00CE6C0E" w:rsidRPr="00CE6C0E">
        <w:rPr>
          <w:rFonts w:ascii="Times New Roman" w:hAnsi="Times New Roman" w:cs="Times New Roman"/>
          <w:lang w:val="ru-RU"/>
        </w:rPr>
        <w:t>.</w:t>
      </w:r>
    </w:p>
    <w:p w14:paraId="070696DE" w14:textId="1E027024" w:rsidR="001B0877" w:rsidRPr="001B0877" w:rsidRDefault="001B0877" w:rsidP="001F0C7E">
      <w:pPr>
        <w:contextualSpacing/>
        <w:rPr>
          <w:rFonts w:ascii="Times New Roman" w:hAnsi="Times New Roman" w:cs="Times New Roman"/>
          <w:lang w:val="ru-RU"/>
        </w:rPr>
      </w:pPr>
      <w:r w:rsidRPr="001C3F8A">
        <w:rPr>
          <w:rFonts w:ascii="Times New Roman" w:hAnsi="Times New Roman" w:cs="Times New Roman"/>
          <w:b/>
          <w:lang w:val="ru-RU"/>
        </w:rPr>
        <w:t>1</w:t>
      </w:r>
      <w:r w:rsidR="00F3451E">
        <w:rPr>
          <w:rFonts w:ascii="Times New Roman" w:hAnsi="Times New Roman" w:cs="Times New Roman"/>
          <w:b/>
          <w:lang w:val="ru-RU"/>
        </w:rPr>
        <w:t>4</w:t>
      </w:r>
      <w:r w:rsidRPr="001C3F8A">
        <w:rPr>
          <w:rFonts w:ascii="Times New Roman" w:hAnsi="Times New Roman" w:cs="Times New Roman"/>
          <w:b/>
          <w:lang w:val="ru-RU"/>
        </w:rPr>
        <w:t>.6.</w:t>
      </w:r>
      <w:r w:rsidRPr="001B0877">
        <w:rPr>
          <w:rFonts w:ascii="Times New Roman" w:hAnsi="Times New Roman" w:cs="Times New Roman"/>
          <w:lang w:val="ru-RU"/>
        </w:rPr>
        <w:tab/>
      </w:r>
      <w:r w:rsidR="001E200A" w:rsidRPr="001E200A">
        <w:rPr>
          <w:rFonts w:ascii="Times New Roman" w:hAnsi="Times New Roman" w:cs="Times New Roman"/>
          <w:lang w:val="ru-RU"/>
        </w:rPr>
        <w:t>Будь-</w:t>
      </w:r>
      <w:proofErr w:type="spellStart"/>
      <w:r w:rsidR="001E200A" w:rsidRPr="001E200A">
        <w:rPr>
          <w:rFonts w:ascii="Times New Roman" w:hAnsi="Times New Roman" w:cs="Times New Roman"/>
          <w:lang w:val="ru-RU"/>
        </w:rPr>
        <w:t>які</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зміни</w:t>
      </w:r>
      <w:proofErr w:type="spellEnd"/>
      <w:r w:rsidR="001E200A" w:rsidRPr="001E200A">
        <w:rPr>
          <w:rFonts w:ascii="Times New Roman" w:hAnsi="Times New Roman" w:cs="Times New Roman"/>
          <w:lang w:val="ru-RU"/>
        </w:rPr>
        <w:t xml:space="preserve"> та </w:t>
      </w:r>
      <w:proofErr w:type="spellStart"/>
      <w:r w:rsidR="001E200A" w:rsidRPr="001E200A">
        <w:rPr>
          <w:rFonts w:ascii="Times New Roman" w:hAnsi="Times New Roman" w:cs="Times New Roman"/>
          <w:lang w:val="ru-RU"/>
        </w:rPr>
        <w:t>доповнення</w:t>
      </w:r>
      <w:proofErr w:type="spellEnd"/>
      <w:r w:rsidR="001E200A" w:rsidRPr="001E200A">
        <w:rPr>
          <w:rFonts w:ascii="Times New Roman" w:hAnsi="Times New Roman" w:cs="Times New Roman"/>
          <w:lang w:val="ru-RU"/>
        </w:rPr>
        <w:t xml:space="preserve"> до </w:t>
      </w:r>
      <w:proofErr w:type="spellStart"/>
      <w:r w:rsidR="001E200A" w:rsidRPr="001E200A">
        <w:rPr>
          <w:rFonts w:ascii="Times New Roman" w:hAnsi="Times New Roman" w:cs="Times New Roman"/>
          <w:lang w:val="ru-RU"/>
        </w:rPr>
        <w:t>даного</w:t>
      </w:r>
      <w:proofErr w:type="spellEnd"/>
      <w:r w:rsidR="001E200A" w:rsidRPr="001E200A">
        <w:rPr>
          <w:rFonts w:ascii="Times New Roman" w:hAnsi="Times New Roman" w:cs="Times New Roman"/>
          <w:lang w:val="ru-RU"/>
        </w:rPr>
        <w:t xml:space="preserve"> Договору, в тому </w:t>
      </w:r>
      <w:proofErr w:type="spellStart"/>
      <w:r w:rsidR="001E200A" w:rsidRPr="001E200A">
        <w:rPr>
          <w:rFonts w:ascii="Times New Roman" w:hAnsi="Times New Roman" w:cs="Times New Roman"/>
          <w:lang w:val="ru-RU"/>
        </w:rPr>
        <w:t>числі</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щодо</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його</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припинення</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розірвання</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або</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пролонгації</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будуть</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чинними</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якщо</w:t>
      </w:r>
      <w:proofErr w:type="spellEnd"/>
      <w:r w:rsidR="001E200A" w:rsidRPr="001E200A">
        <w:rPr>
          <w:rFonts w:ascii="Times New Roman" w:hAnsi="Times New Roman" w:cs="Times New Roman"/>
          <w:lang w:val="ru-RU"/>
        </w:rPr>
        <w:t xml:space="preserve"> вони </w:t>
      </w:r>
      <w:proofErr w:type="spellStart"/>
      <w:r w:rsidR="001E200A" w:rsidRPr="001E200A">
        <w:rPr>
          <w:rFonts w:ascii="Times New Roman" w:hAnsi="Times New Roman" w:cs="Times New Roman"/>
          <w:lang w:val="ru-RU"/>
        </w:rPr>
        <w:t>укладені</w:t>
      </w:r>
      <w:proofErr w:type="spellEnd"/>
      <w:r w:rsidR="001E200A" w:rsidRPr="001E200A">
        <w:rPr>
          <w:rFonts w:ascii="Times New Roman" w:hAnsi="Times New Roman" w:cs="Times New Roman"/>
          <w:lang w:val="ru-RU"/>
        </w:rPr>
        <w:t xml:space="preserve"> в </w:t>
      </w:r>
      <w:proofErr w:type="spellStart"/>
      <w:r w:rsidR="001E200A" w:rsidRPr="001E200A">
        <w:rPr>
          <w:rFonts w:ascii="Times New Roman" w:hAnsi="Times New Roman" w:cs="Times New Roman"/>
          <w:lang w:val="ru-RU"/>
        </w:rPr>
        <w:t>письмовій</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формі</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підписані</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повноважними</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представниками</w:t>
      </w:r>
      <w:proofErr w:type="spellEnd"/>
      <w:r w:rsidR="001E200A" w:rsidRPr="001E200A">
        <w:rPr>
          <w:rFonts w:ascii="Times New Roman" w:hAnsi="Times New Roman" w:cs="Times New Roman"/>
          <w:lang w:val="ru-RU"/>
        </w:rPr>
        <w:t xml:space="preserve"> </w:t>
      </w:r>
      <w:proofErr w:type="spellStart"/>
      <w:r w:rsidR="001E200A" w:rsidRPr="001E200A">
        <w:rPr>
          <w:rFonts w:ascii="Times New Roman" w:hAnsi="Times New Roman" w:cs="Times New Roman"/>
          <w:lang w:val="ru-RU"/>
        </w:rPr>
        <w:t>Сторін</w:t>
      </w:r>
      <w:proofErr w:type="spellEnd"/>
      <w:r w:rsidR="001E200A" w:rsidRPr="001E200A">
        <w:rPr>
          <w:rFonts w:ascii="Times New Roman" w:hAnsi="Times New Roman" w:cs="Times New Roman"/>
          <w:lang w:val="ru-RU"/>
        </w:rPr>
        <w:t xml:space="preserve"> та </w:t>
      </w:r>
      <w:proofErr w:type="spellStart"/>
      <w:r w:rsidR="001E200A" w:rsidRPr="001E200A">
        <w:rPr>
          <w:rFonts w:ascii="Times New Roman" w:hAnsi="Times New Roman" w:cs="Times New Roman"/>
          <w:lang w:val="ru-RU"/>
        </w:rPr>
        <w:t>скріплені</w:t>
      </w:r>
      <w:proofErr w:type="spellEnd"/>
      <w:r w:rsidR="001E200A" w:rsidRPr="001E200A">
        <w:rPr>
          <w:rFonts w:ascii="Times New Roman" w:hAnsi="Times New Roman" w:cs="Times New Roman"/>
          <w:lang w:val="ru-RU"/>
        </w:rPr>
        <w:t xml:space="preserve"> печатками </w:t>
      </w:r>
      <w:proofErr w:type="spellStart"/>
      <w:r w:rsidR="001E200A" w:rsidRPr="001E200A">
        <w:rPr>
          <w:rFonts w:ascii="Times New Roman" w:hAnsi="Times New Roman" w:cs="Times New Roman"/>
          <w:lang w:val="ru-RU"/>
        </w:rPr>
        <w:t>сторін</w:t>
      </w:r>
      <w:proofErr w:type="spellEnd"/>
      <w:r w:rsidR="001E200A" w:rsidRPr="001E200A">
        <w:rPr>
          <w:rFonts w:ascii="Times New Roman" w:hAnsi="Times New Roman" w:cs="Times New Roman"/>
          <w:lang w:val="ru-RU"/>
        </w:rPr>
        <w:t xml:space="preserve"> (за </w:t>
      </w:r>
      <w:proofErr w:type="spellStart"/>
      <w:r w:rsidR="001E200A" w:rsidRPr="001E200A">
        <w:rPr>
          <w:rFonts w:ascii="Times New Roman" w:hAnsi="Times New Roman" w:cs="Times New Roman"/>
          <w:lang w:val="ru-RU"/>
        </w:rPr>
        <w:t>наявності</w:t>
      </w:r>
      <w:proofErr w:type="spellEnd"/>
      <w:r w:rsidR="001E200A" w:rsidRPr="001E200A">
        <w:rPr>
          <w:rFonts w:ascii="Times New Roman" w:hAnsi="Times New Roman" w:cs="Times New Roman"/>
          <w:lang w:val="ru-RU"/>
        </w:rPr>
        <w:t>).</w:t>
      </w:r>
    </w:p>
    <w:p w14:paraId="22D68928" w14:textId="67FF8022" w:rsidR="001B0877" w:rsidRPr="001B0877" w:rsidRDefault="001B0877" w:rsidP="001F0C7E">
      <w:pPr>
        <w:contextualSpacing/>
        <w:rPr>
          <w:rFonts w:ascii="Times New Roman" w:hAnsi="Times New Roman" w:cs="Times New Roman"/>
          <w:lang w:val="ru-RU"/>
        </w:rPr>
      </w:pPr>
      <w:r w:rsidRPr="001C3F8A">
        <w:rPr>
          <w:rFonts w:ascii="Times New Roman" w:hAnsi="Times New Roman" w:cs="Times New Roman"/>
          <w:b/>
          <w:lang w:val="ru-RU"/>
        </w:rPr>
        <w:t>1</w:t>
      </w:r>
      <w:r w:rsidR="00F3451E">
        <w:rPr>
          <w:rFonts w:ascii="Times New Roman" w:hAnsi="Times New Roman" w:cs="Times New Roman"/>
          <w:b/>
          <w:lang w:val="ru-RU"/>
        </w:rPr>
        <w:t>4</w:t>
      </w:r>
      <w:r w:rsidRPr="001C3F8A">
        <w:rPr>
          <w:rFonts w:ascii="Times New Roman" w:hAnsi="Times New Roman" w:cs="Times New Roman"/>
          <w:b/>
          <w:lang w:val="ru-RU"/>
        </w:rPr>
        <w:t>.7.</w:t>
      </w:r>
      <w:r w:rsidRPr="001B0877">
        <w:rPr>
          <w:rFonts w:ascii="Times New Roman" w:hAnsi="Times New Roman" w:cs="Times New Roman"/>
          <w:lang w:val="ru-RU"/>
        </w:rPr>
        <w:tab/>
      </w:r>
      <w:r w:rsidR="000E56C0" w:rsidRPr="000E56C0">
        <w:rPr>
          <w:rFonts w:ascii="Times New Roman" w:hAnsi="Times New Roman" w:cs="Times New Roman"/>
          <w:lang w:val="ru-RU"/>
        </w:rPr>
        <w:t xml:space="preserve">Даний </w:t>
      </w:r>
      <w:proofErr w:type="spellStart"/>
      <w:r w:rsidR="000E56C0" w:rsidRPr="000E56C0">
        <w:rPr>
          <w:rFonts w:ascii="Times New Roman" w:hAnsi="Times New Roman" w:cs="Times New Roman"/>
          <w:lang w:val="ru-RU"/>
        </w:rPr>
        <w:t>Договір</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всі</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Додатки</w:t>
      </w:r>
      <w:proofErr w:type="spellEnd"/>
      <w:r w:rsidR="000E56C0" w:rsidRPr="000E56C0">
        <w:rPr>
          <w:rFonts w:ascii="Times New Roman" w:hAnsi="Times New Roman" w:cs="Times New Roman"/>
          <w:lang w:val="ru-RU"/>
        </w:rPr>
        <w:t xml:space="preserve"> та </w:t>
      </w:r>
      <w:proofErr w:type="spellStart"/>
      <w:r w:rsidR="000E56C0" w:rsidRPr="000E56C0">
        <w:rPr>
          <w:rFonts w:ascii="Times New Roman" w:hAnsi="Times New Roman" w:cs="Times New Roman"/>
          <w:lang w:val="ru-RU"/>
        </w:rPr>
        <w:t>Додаткові</w:t>
      </w:r>
      <w:proofErr w:type="spellEnd"/>
      <w:r w:rsidR="000E56C0" w:rsidRPr="000E56C0">
        <w:rPr>
          <w:rFonts w:ascii="Times New Roman" w:hAnsi="Times New Roman" w:cs="Times New Roman"/>
          <w:lang w:val="ru-RU"/>
        </w:rPr>
        <w:t xml:space="preserve"> угоди до </w:t>
      </w:r>
      <w:proofErr w:type="spellStart"/>
      <w:r w:rsidR="000E56C0" w:rsidRPr="000E56C0">
        <w:rPr>
          <w:rFonts w:ascii="Times New Roman" w:hAnsi="Times New Roman" w:cs="Times New Roman"/>
          <w:lang w:val="ru-RU"/>
        </w:rPr>
        <w:t>нього</w:t>
      </w:r>
      <w:proofErr w:type="spellEnd"/>
      <w:r w:rsidR="000E56C0" w:rsidRPr="000E56C0">
        <w:rPr>
          <w:rFonts w:ascii="Times New Roman" w:hAnsi="Times New Roman" w:cs="Times New Roman"/>
          <w:lang w:val="ru-RU"/>
        </w:rPr>
        <w:t xml:space="preserve">, а </w:t>
      </w:r>
      <w:proofErr w:type="spellStart"/>
      <w:r w:rsidR="000E56C0" w:rsidRPr="000E56C0">
        <w:rPr>
          <w:rFonts w:ascii="Times New Roman" w:hAnsi="Times New Roman" w:cs="Times New Roman"/>
          <w:lang w:val="ru-RU"/>
        </w:rPr>
        <w:t>також</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листування</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щодо</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нього</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передані</w:t>
      </w:r>
      <w:proofErr w:type="spellEnd"/>
      <w:r w:rsidR="000E56C0" w:rsidRPr="000E56C0">
        <w:rPr>
          <w:rFonts w:ascii="Times New Roman" w:hAnsi="Times New Roman" w:cs="Times New Roman"/>
          <w:lang w:val="ru-RU"/>
        </w:rPr>
        <w:t xml:space="preserve"> Сторонами одна </w:t>
      </w:r>
      <w:proofErr w:type="spellStart"/>
      <w:r w:rsidR="000E56C0" w:rsidRPr="000E56C0">
        <w:rPr>
          <w:rFonts w:ascii="Times New Roman" w:hAnsi="Times New Roman" w:cs="Times New Roman"/>
          <w:lang w:val="ru-RU"/>
        </w:rPr>
        <w:t>іншій</w:t>
      </w:r>
      <w:proofErr w:type="spellEnd"/>
      <w:r w:rsidR="000E56C0" w:rsidRPr="000E56C0">
        <w:rPr>
          <w:rFonts w:ascii="Times New Roman" w:hAnsi="Times New Roman" w:cs="Times New Roman"/>
          <w:lang w:val="ru-RU"/>
        </w:rPr>
        <w:t xml:space="preserve"> за </w:t>
      </w:r>
      <w:proofErr w:type="spellStart"/>
      <w:r w:rsidR="000E56C0" w:rsidRPr="000E56C0">
        <w:rPr>
          <w:rFonts w:ascii="Times New Roman" w:hAnsi="Times New Roman" w:cs="Times New Roman"/>
          <w:lang w:val="ru-RU"/>
        </w:rPr>
        <w:t>допомогою</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факсимільного</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зв’язку</w:t>
      </w:r>
      <w:proofErr w:type="spellEnd"/>
      <w:r w:rsidR="000E56C0" w:rsidRPr="000E56C0">
        <w:rPr>
          <w:rFonts w:ascii="Times New Roman" w:hAnsi="Times New Roman" w:cs="Times New Roman"/>
          <w:lang w:val="ru-RU"/>
        </w:rPr>
        <w:t xml:space="preserve"> та/</w:t>
      </w:r>
      <w:proofErr w:type="spellStart"/>
      <w:r w:rsidR="000E56C0" w:rsidRPr="000E56C0">
        <w:rPr>
          <w:rFonts w:ascii="Times New Roman" w:hAnsi="Times New Roman" w:cs="Times New Roman"/>
          <w:lang w:val="ru-RU"/>
        </w:rPr>
        <w:t>або</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електронною</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поштою</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мають</w:t>
      </w:r>
      <w:proofErr w:type="spellEnd"/>
      <w:r w:rsidR="000E56C0" w:rsidRPr="000E56C0">
        <w:rPr>
          <w:rFonts w:ascii="Times New Roman" w:hAnsi="Times New Roman" w:cs="Times New Roman"/>
          <w:lang w:val="ru-RU"/>
        </w:rPr>
        <w:t xml:space="preserve"> </w:t>
      </w:r>
      <w:proofErr w:type="spellStart"/>
      <w:r w:rsidR="000E56C0" w:rsidRPr="000E56C0">
        <w:rPr>
          <w:rFonts w:ascii="Times New Roman" w:hAnsi="Times New Roman" w:cs="Times New Roman"/>
          <w:lang w:val="ru-RU"/>
        </w:rPr>
        <w:t>юридичну</w:t>
      </w:r>
      <w:proofErr w:type="spellEnd"/>
      <w:r w:rsidR="000E56C0" w:rsidRPr="000E56C0">
        <w:rPr>
          <w:rFonts w:ascii="Times New Roman" w:hAnsi="Times New Roman" w:cs="Times New Roman"/>
          <w:lang w:val="ru-RU"/>
        </w:rPr>
        <w:t xml:space="preserve"> силу.</w:t>
      </w:r>
    </w:p>
    <w:p w14:paraId="1B589A73" w14:textId="1187257D" w:rsidR="001B0877" w:rsidRPr="001B0877" w:rsidRDefault="001B0877" w:rsidP="001F0C7E">
      <w:pPr>
        <w:contextualSpacing/>
        <w:rPr>
          <w:rFonts w:ascii="Times New Roman" w:hAnsi="Times New Roman" w:cs="Times New Roman"/>
          <w:lang w:val="ru-RU"/>
        </w:rPr>
      </w:pPr>
      <w:r w:rsidRPr="001C3F8A">
        <w:rPr>
          <w:rFonts w:ascii="Times New Roman" w:hAnsi="Times New Roman" w:cs="Times New Roman"/>
          <w:b/>
          <w:lang w:val="ru-RU"/>
        </w:rPr>
        <w:t>1</w:t>
      </w:r>
      <w:r w:rsidR="00F3451E">
        <w:rPr>
          <w:rFonts w:ascii="Times New Roman" w:hAnsi="Times New Roman" w:cs="Times New Roman"/>
          <w:b/>
          <w:lang w:val="ru-RU"/>
        </w:rPr>
        <w:t>4</w:t>
      </w:r>
      <w:r w:rsidRPr="001C3F8A">
        <w:rPr>
          <w:rFonts w:ascii="Times New Roman" w:hAnsi="Times New Roman" w:cs="Times New Roman"/>
          <w:b/>
          <w:lang w:val="ru-RU"/>
        </w:rPr>
        <w:t>.8.</w:t>
      </w:r>
      <w:r w:rsidRPr="001B0877">
        <w:rPr>
          <w:rFonts w:ascii="Times New Roman" w:hAnsi="Times New Roman" w:cs="Times New Roman"/>
          <w:lang w:val="ru-RU"/>
        </w:rPr>
        <w:tab/>
      </w:r>
      <w:proofErr w:type="spellStart"/>
      <w:r w:rsidR="00E41FB2" w:rsidRPr="00E41FB2">
        <w:rPr>
          <w:rFonts w:ascii="Times New Roman" w:hAnsi="Times New Roman" w:cs="Times New Roman"/>
          <w:lang w:val="ru-RU"/>
        </w:rPr>
        <w:t>Жодна</w:t>
      </w:r>
      <w:proofErr w:type="spellEnd"/>
      <w:r w:rsidR="00E41FB2" w:rsidRPr="00E41FB2">
        <w:rPr>
          <w:rFonts w:ascii="Times New Roman" w:hAnsi="Times New Roman" w:cs="Times New Roman"/>
          <w:lang w:val="ru-RU"/>
        </w:rPr>
        <w:t xml:space="preserve"> </w:t>
      </w:r>
      <w:proofErr w:type="spellStart"/>
      <w:r w:rsidR="00E41FB2" w:rsidRPr="00E41FB2">
        <w:rPr>
          <w:rFonts w:ascii="Times New Roman" w:hAnsi="Times New Roman" w:cs="Times New Roman"/>
          <w:lang w:val="ru-RU"/>
        </w:rPr>
        <w:t>зі</w:t>
      </w:r>
      <w:proofErr w:type="spellEnd"/>
      <w:r w:rsidR="00E41FB2" w:rsidRPr="00E41FB2">
        <w:rPr>
          <w:rFonts w:ascii="Times New Roman" w:hAnsi="Times New Roman" w:cs="Times New Roman"/>
          <w:lang w:val="ru-RU"/>
        </w:rPr>
        <w:t xml:space="preserve"> </w:t>
      </w:r>
      <w:proofErr w:type="spellStart"/>
      <w:r w:rsidR="00E41FB2" w:rsidRPr="00E41FB2">
        <w:rPr>
          <w:rFonts w:ascii="Times New Roman" w:hAnsi="Times New Roman" w:cs="Times New Roman"/>
          <w:lang w:val="ru-RU"/>
        </w:rPr>
        <w:t>Сторін</w:t>
      </w:r>
      <w:proofErr w:type="spellEnd"/>
      <w:r w:rsidR="00E41FB2" w:rsidRPr="00E41FB2">
        <w:rPr>
          <w:rFonts w:ascii="Times New Roman" w:hAnsi="Times New Roman" w:cs="Times New Roman"/>
          <w:lang w:val="ru-RU"/>
        </w:rPr>
        <w:t xml:space="preserve"> не </w:t>
      </w:r>
      <w:proofErr w:type="spellStart"/>
      <w:r w:rsidR="00E41FB2" w:rsidRPr="00E41FB2">
        <w:rPr>
          <w:rFonts w:ascii="Times New Roman" w:hAnsi="Times New Roman" w:cs="Times New Roman"/>
          <w:lang w:val="ru-RU"/>
        </w:rPr>
        <w:t>має</w:t>
      </w:r>
      <w:proofErr w:type="spellEnd"/>
      <w:r w:rsidR="00E41FB2" w:rsidRPr="00E41FB2">
        <w:rPr>
          <w:rFonts w:ascii="Times New Roman" w:hAnsi="Times New Roman" w:cs="Times New Roman"/>
          <w:lang w:val="ru-RU"/>
        </w:rPr>
        <w:t xml:space="preserve"> права </w:t>
      </w:r>
      <w:proofErr w:type="spellStart"/>
      <w:r w:rsidR="00E41FB2" w:rsidRPr="00E41FB2">
        <w:rPr>
          <w:rFonts w:ascii="Times New Roman" w:hAnsi="Times New Roman" w:cs="Times New Roman"/>
          <w:lang w:val="ru-RU"/>
        </w:rPr>
        <w:t>передавати</w:t>
      </w:r>
      <w:proofErr w:type="spellEnd"/>
      <w:r w:rsidR="00E41FB2" w:rsidRPr="00E41FB2">
        <w:rPr>
          <w:rFonts w:ascii="Times New Roman" w:hAnsi="Times New Roman" w:cs="Times New Roman"/>
          <w:lang w:val="ru-RU"/>
        </w:rPr>
        <w:t xml:space="preserve"> </w:t>
      </w:r>
      <w:proofErr w:type="spellStart"/>
      <w:r w:rsidR="00E41FB2" w:rsidRPr="00E41FB2">
        <w:rPr>
          <w:rFonts w:ascii="Times New Roman" w:hAnsi="Times New Roman" w:cs="Times New Roman"/>
          <w:lang w:val="ru-RU"/>
        </w:rPr>
        <w:t>свої</w:t>
      </w:r>
      <w:proofErr w:type="spellEnd"/>
      <w:r w:rsidR="00E41FB2" w:rsidRPr="00E41FB2">
        <w:rPr>
          <w:rFonts w:ascii="Times New Roman" w:hAnsi="Times New Roman" w:cs="Times New Roman"/>
          <w:lang w:val="ru-RU"/>
        </w:rPr>
        <w:t xml:space="preserve"> права та </w:t>
      </w:r>
      <w:proofErr w:type="spellStart"/>
      <w:r w:rsidR="00E41FB2" w:rsidRPr="00E41FB2">
        <w:rPr>
          <w:rFonts w:ascii="Times New Roman" w:hAnsi="Times New Roman" w:cs="Times New Roman"/>
          <w:lang w:val="ru-RU"/>
        </w:rPr>
        <w:t>обов’язки</w:t>
      </w:r>
      <w:proofErr w:type="spellEnd"/>
      <w:r w:rsidR="00E41FB2" w:rsidRPr="00E41FB2">
        <w:rPr>
          <w:rFonts w:ascii="Times New Roman" w:hAnsi="Times New Roman" w:cs="Times New Roman"/>
          <w:lang w:val="ru-RU"/>
        </w:rPr>
        <w:t xml:space="preserve"> за </w:t>
      </w:r>
      <w:proofErr w:type="spellStart"/>
      <w:r w:rsidR="00E41FB2" w:rsidRPr="00E41FB2">
        <w:rPr>
          <w:rFonts w:ascii="Times New Roman" w:hAnsi="Times New Roman" w:cs="Times New Roman"/>
          <w:lang w:val="ru-RU"/>
        </w:rPr>
        <w:t>даним</w:t>
      </w:r>
      <w:proofErr w:type="spellEnd"/>
      <w:r w:rsidR="00E41FB2" w:rsidRPr="00E41FB2">
        <w:rPr>
          <w:rFonts w:ascii="Times New Roman" w:hAnsi="Times New Roman" w:cs="Times New Roman"/>
          <w:lang w:val="ru-RU"/>
        </w:rPr>
        <w:t xml:space="preserve"> Договором </w:t>
      </w:r>
      <w:proofErr w:type="spellStart"/>
      <w:r w:rsidR="00E41FB2" w:rsidRPr="00E41FB2">
        <w:rPr>
          <w:rFonts w:ascii="Times New Roman" w:hAnsi="Times New Roman" w:cs="Times New Roman"/>
          <w:lang w:val="ru-RU"/>
        </w:rPr>
        <w:t>третім</w:t>
      </w:r>
      <w:proofErr w:type="spellEnd"/>
      <w:r w:rsidR="00E41FB2" w:rsidRPr="00E41FB2">
        <w:rPr>
          <w:rFonts w:ascii="Times New Roman" w:hAnsi="Times New Roman" w:cs="Times New Roman"/>
          <w:lang w:val="ru-RU"/>
        </w:rPr>
        <w:t xml:space="preserve"> особам без </w:t>
      </w:r>
      <w:proofErr w:type="spellStart"/>
      <w:r w:rsidR="00E41FB2" w:rsidRPr="00E41FB2">
        <w:rPr>
          <w:rFonts w:ascii="Times New Roman" w:hAnsi="Times New Roman" w:cs="Times New Roman"/>
          <w:lang w:val="ru-RU"/>
        </w:rPr>
        <w:t>попередньої</w:t>
      </w:r>
      <w:proofErr w:type="spellEnd"/>
      <w:r w:rsidR="00E41FB2" w:rsidRPr="00E41FB2">
        <w:rPr>
          <w:rFonts w:ascii="Times New Roman" w:hAnsi="Times New Roman" w:cs="Times New Roman"/>
          <w:lang w:val="ru-RU"/>
        </w:rPr>
        <w:t xml:space="preserve"> </w:t>
      </w:r>
      <w:proofErr w:type="spellStart"/>
      <w:r w:rsidR="00E41FB2" w:rsidRPr="00E41FB2">
        <w:rPr>
          <w:rFonts w:ascii="Times New Roman" w:hAnsi="Times New Roman" w:cs="Times New Roman"/>
          <w:lang w:val="ru-RU"/>
        </w:rPr>
        <w:t>письмової</w:t>
      </w:r>
      <w:proofErr w:type="spellEnd"/>
      <w:r w:rsidR="00E41FB2" w:rsidRPr="00E41FB2">
        <w:rPr>
          <w:rFonts w:ascii="Times New Roman" w:hAnsi="Times New Roman" w:cs="Times New Roman"/>
          <w:lang w:val="ru-RU"/>
        </w:rPr>
        <w:t xml:space="preserve"> </w:t>
      </w:r>
      <w:proofErr w:type="spellStart"/>
      <w:r w:rsidR="00E41FB2" w:rsidRPr="00E41FB2">
        <w:rPr>
          <w:rFonts w:ascii="Times New Roman" w:hAnsi="Times New Roman" w:cs="Times New Roman"/>
          <w:lang w:val="ru-RU"/>
        </w:rPr>
        <w:t>згоди</w:t>
      </w:r>
      <w:proofErr w:type="spellEnd"/>
      <w:r w:rsidR="00E41FB2" w:rsidRPr="00E41FB2">
        <w:rPr>
          <w:rFonts w:ascii="Times New Roman" w:hAnsi="Times New Roman" w:cs="Times New Roman"/>
          <w:lang w:val="ru-RU"/>
        </w:rPr>
        <w:t xml:space="preserve"> </w:t>
      </w:r>
      <w:proofErr w:type="spellStart"/>
      <w:r w:rsidR="00E41FB2" w:rsidRPr="00E41FB2">
        <w:rPr>
          <w:rFonts w:ascii="Times New Roman" w:hAnsi="Times New Roman" w:cs="Times New Roman"/>
          <w:lang w:val="ru-RU"/>
        </w:rPr>
        <w:t>другої</w:t>
      </w:r>
      <w:proofErr w:type="spellEnd"/>
      <w:r w:rsidR="00E41FB2" w:rsidRPr="00E41FB2">
        <w:rPr>
          <w:rFonts w:ascii="Times New Roman" w:hAnsi="Times New Roman" w:cs="Times New Roman"/>
          <w:lang w:val="ru-RU"/>
        </w:rPr>
        <w:t xml:space="preserve"> </w:t>
      </w:r>
      <w:proofErr w:type="spellStart"/>
      <w:r w:rsidR="00E41FB2" w:rsidRPr="00E41FB2">
        <w:rPr>
          <w:rFonts w:ascii="Times New Roman" w:hAnsi="Times New Roman" w:cs="Times New Roman"/>
          <w:lang w:val="ru-RU"/>
        </w:rPr>
        <w:t>Сторони</w:t>
      </w:r>
      <w:proofErr w:type="spellEnd"/>
      <w:r w:rsidR="00E41FB2" w:rsidRPr="00E41FB2">
        <w:rPr>
          <w:rFonts w:ascii="Times New Roman" w:hAnsi="Times New Roman" w:cs="Times New Roman"/>
          <w:lang w:val="ru-RU"/>
        </w:rPr>
        <w:t>.</w:t>
      </w:r>
    </w:p>
    <w:p w14:paraId="3129FC3A" w14:textId="147A1219" w:rsidR="001B0877" w:rsidRPr="001B0877" w:rsidRDefault="001B0877" w:rsidP="001F0C7E">
      <w:pPr>
        <w:contextualSpacing/>
        <w:rPr>
          <w:rFonts w:ascii="Times New Roman" w:hAnsi="Times New Roman" w:cs="Times New Roman"/>
          <w:lang w:val="ru-RU"/>
        </w:rPr>
      </w:pPr>
      <w:r w:rsidRPr="001C3F8A">
        <w:rPr>
          <w:rFonts w:ascii="Times New Roman" w:hAnsi="Times New Roman" w:cs="Times New Roman"/>
          <w:b/>
          <w:lang w:val="ru-RU"/>
        </w:rPr>
        <w:t>1</w:t>
      </w:r>
      <w:r w:rsidR="00F3451E">
        <w:rPr>
          <w:rFonts w:ascii="Times New Roman" w:hAnsi="Times New Roman" w:cs="Times New Roman"/>
          <w:b/>
          <w:lang w:val="ru-RU"/>
        </w:rPr>
        <w:t>4</w:t>
      </w:r>
      <w:r w:rsidRPr="001C3F8A">
        <w:rPr>
          <w:rFonts w:ascii="Times New Roman" w:hAnsi="Times New Roman" w:cs="Times New Roman"/>
          <w:b/>
          <w:lang w:val="ru-RU"/>
        </w:rPr>
        <w:t>.9.</w:t>
      </w:r>
      <w:r w:rsidRPr="001B0877">
        <w:rPr>
          <w:rFonts w:ascii="Times New Roman" w:hAnsi="Times New Roman" w:cs="Times New Roman"/>
          <w:lang w:val="ru-RU"/>
        </w:rPr>
        <w:tab/>
      </w:r>
      <w:proofErr w:type="spellStart"/>
      <w:r w:rsidR="00EE7485" w:rsidRPr="00EE7485">
        <w:rPr>
          <w:rFonts w:ascii="Times New Roman" w:hAnsi="Times New Roman" w:cs="Times New Roman"/>
          <w:lang w:val="ru-RU"/>
        </w:rPr>
        <w:t>Сторони</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несуть</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повну</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відповідальність</w:t>
      </w:r>
      <w:proofErr w:type="spellEnd"/>
      <w:r w:rsidR="00EE7485" w:rsidRPr="00EE7485">
        <w:rPr>
          <w:rFonts w:ascii="Times New Roman" w:hAnsi="Times New Roman" w:cs="Times New Roman"/>
          <w:lang w:val="ru-RU"/>
        </w:rPr>
        <w:t xml:space="preserve"> за </w:t>
      </w:r>
      <w:proofErr w:type="spellStart"/>
      <w:r w:rsidR="00EE7485" w:rsidRPr="00EE7485">
        <w:rPr>
          <w:rFonts w:ascii="Times New Roman" w:hAnsi="Times New Roman" w:cs="Times New Roman"/>
          <w:lang w:val="ru-RU"/>
        </w:rPr>
        <w:t>правильність</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вказаних</w:t>
      </w:r>
      <w:proofErr w:type="spellEnd"/>
      <w:r w:rsidR="00EE7485" w:rsidRPr="00EE7485">
        <w:rPr>
          <w:rFonts w:ascii="Times New Roman" w:hAnsi="Times New Roman" w:cs="Times New Roman"/>
          <w:lang w:val="ru-RU"/>
        </w:rPr>
        <w:t xml:space="preserve"> ними у </w:t>
      </w:r>
      <w:proofErr w:type="spellStart"/>
      <w:r w:rsidR="00EE7485" w:rsidRPr="00EE7485">
        <w:rPr>
          <w:rFonts w:ascii="Times New Roman" w:hAnsi="Times New Roman" w:cs="Times New Roman"/>
          <w:lang w:val="ru-RU"/>
        </w:rPr>
        <w:t>даному</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Договорі</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реквізитів</w:t>
      </w:r>
      <w:proofErr w:type="spellEnd"/>
      <w:r w:rsidR="00EE7485" w:rsidRPr="00EE7485">
        <w:rPr>
          <w:rFonts w:ascii="Times New Roman" w:hAnsi="Times New Roman" w:cs="Times New Roman"/>
          <w:lang w:val="ru-RU"/>
        </w:rPr>
        <w:t xml:space="preserve"> і </w:t>
      </w:r>
      <w:proofErr w:type="spellStart"/>
      <w:r w:rsidR="00EE7485" w:rsidRPr="00EE7485">
        <w:rPr>
          <w:rFonts w:ascii="Times New Roman" w:hAnsi="Times New Roman" w:cs="Times New Roman"/>
          <w:lang w:val="ru-RU"/>
        </w:rPr>
        <w:t>зобов’язуються</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письмово</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повідомити</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іншу</w:t>
      </w:r>
      <w:proofErr w:type="spellEnd"/>
      <w:r w:rsidR="00EE7485" w:rsidRPr="00EE7485">
        <w:rPr>
          <w:rFonts w:ascii="Times New Roman" w:hAnsi="Times New Roman" w:cs="Times New Roman"/>
          <w:lang w:val="ru-RU"/>
        </w:rPr>
        <w:t xml:space="preserve"> Сторону про </w:t>
      </w:r>
      <w:proofErr w:type="spellStart"/>
      <w:r w:rsidR="00EE7485" w:rsidRPr="00EE7485">
        <w:rPr>
          <w:rFonts w:ascii="Times New Roman" w:hAnsi="Times New Roman" w:cs="Times New Roman"/>
          <w:lang w:val="ru-RU"/>
        </w:rPr>
        <w:t>їх</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зміну</w:t>
      </w:r>
      <w:proofErr w:type="spellEnd"/>
      <w:r w:rsidR="00EE7485" w:rsidRPr="00EE7485">
        <w:rPr>
          <w:rFonts w:ascii="Times New Roman" w:hAnsi="Times New Roman" w:cs="Times New Roman"/>
          <w:lang w:val="ru-RU"/>
        </w:rPr>
        <w:t xml:space="preserve"> не </w:t>
      </w:r>
      <w:proofErr w:type="spellStart"/>
      <w:r w:rsidR="00EE7485" w:rsidRPr="00EE7485">
        <w:rPr>
          <w:rFonts w:ascii="Times New Roman" w:hAnsi="Times New Roman" w:cs="Times New Roman"/>
          <w:lang w:val="ru-RU"/>
        </w:rPr>
        <w:t>пізніше</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п’яти</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днів</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після</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настання</w:t>
      </w:r>
      <w:proofErr w:type="spellEnd"/>
      <w:r w:rsidR="00EE7485" w:rsidRPr="00EE7485">
        <w:rPr>
          <w:rFonts w:ascii="Times New Roman" w:hAnsi="Times New Roman" w:cs="Times New Roman"/>
          <w:lang w:val="ru-RU"/>
        </w:rPr>
        <w:t xml:space="preserve"> будь-</w:t>
      </w:r>
      <w:proofErr w:type="spellStart"/>
      <w:r w:rsidR="00EE7485" w:rsidRPr="00EE7485">
        <w:rPr>
          <w:rFonts w:ascii="Times New Roman" w:hAnsi="Times New Roman" w:cs="Times New Roman"/>
          <w:lang w:val="ru-RU"/>
        </w:rPr>
        <w:t>яких</w:t>
      </w:r>
      <w:proofErr w:type="spellEnd"/>
      <w:r w:rsidR="00EE7485" w:rsidRPr="00EE7485">
        <w:rPr>
          <w:rFonts w:ascii="Times New Roman" w:hAnsi="Times New Roman" w:cs="Times New Roman"/>
          <w:lang w:val="ru-RU"/>
        </w:rPr>
        <w:t xml:space="preserve"> з </w:t>
      </w:r>
      <w:proofErr w:type="spellStart"/>
      <w:r w:rsidR="00EE7485" w:rsidRPr="00EE7485">
        <w:rPr>
          <w:rFonts w:ascii="Times New Roman" w:hAnsi="Times New Roman" w:cs="Times New Roman"/>
          <w:lang w:val="ru-RU"/>
        </w:rPr>
        <w:t>цих</w:t>
      </w:r>
      <w:proofErr w:type="spellEnd"/>
      <w:r w:rsidR="00EE7485" w:rsidRPr="00EE7485">
        <w:rPr>
          <w:rFonts w:ascii="Times New Roman" w:hAnsi="Times New Roman" w:cs="Times New Roman"/>
          <w:lang w:val="ru-RU"/>
        </w:rPr>
        <w:t xml:space="preserve"> </w:t>
      </w:r>
      <w:proofErr w:type="spellStart"/>
      <w:r w:rsidR="00EE7485" w:rsidRPr="00EE7485">
        <w:rPr>
          <w:rFonts w:ascii="Times New Roman" w:hAnsi="Times New Roman" w:cs="Times New Roman"/>
          <w:lang w:val="ru-RU"/>
        </w:rPr>
        <w:t>змін</w:t>
      </w:r>
      <w:proofErr w:type="spellEnd"/>
      <w:r w:rsidR="00EE7485" w:rsidRPr="00EE7485">
        <w:rPr>
          <w:rFonts w:ascii="Times New Roman" w:hAnsi="Times New Roman" w:cs="Times New Roman"/>
          <w:lang w:val="ru-RU"/>
        </w:rPr>
        <w:t>.</w:t>
      </w:r>
    </w:p>
    <w:p w14:paraId="32BE1DBB" w14:textId="4FF64393" w:rsidR="001B0877" w:rsidRPr="001B0877" w:rsidRDefault="001B0877" w:rsidP="001F0C7E">
      <w:pPr>
        <w:contextualSpacing/>
        <w:rPr>
          <w:rFonts w:ascii="Times New Roman" w:hAnsi="Times New Roman" w:cs="Times New Roman"/>
          <w:lang w:val="ru-RU"/>
        </w:rPr>
      </w:pPr>
      <w:r w:rsidRPr="001C3F8A">
        <w:rPr>
          <w:rFonts w:ascii="Times New Roman" w:hAnsi="Times New Roman" w:cs="Times New Roman"/>
          <w:b/>
          <w:lang w:val="ru-RU"/>
        </w:rPr>
        <w:t>1</w:t>
      </w:r>
      <w:r w:rsidR="00F3451E">
        <w:rPr>
          <w:rFonts w:ascii="Times New Roman" w:hAnsi="Times New Roman" w:cs="Times New Roman"/>
          <w:b/>
          <w:lang w:val="ru-RU"/>
        </w:rPr>
        <w:t>4</w:t>
      </w:r>
      <w:r w:rsidRPr="001C3F8A">
        <w:rPr>
          <w:rFonts w:ascii="Times New Roman" w:hAnsi="Times New Roman" w:cs="Times New Roman"/>
          <w:b/>
          <w:lang w:val="ru-RU"/>
        </w:rPr>
        <w:t>.10.</w:t>
      </w:r>
      <w:r w:rsidRPr="001B0877">
        <w:rPr>
          <w:rFonts w:ascii="Times New Roman" w:hAnsi="Times New Roman" w:cs="Times New Roman"/>
          <w:lang w:val="ru-RU"/>
        </w:rPr>
        <w:tab/>
      </w:r>
      <w:proofErr w:type="spellStart"/>
      <w:r w:rsidR="00010FEF" w:rsidRPr="00010FEF">
        <w:rPr>
          <w:rFonts w:ascii="Times New Roman" w:hAnsi="Times New Roman" w:cs="Times New Roman"/>
          <w:lang w:val="ru-RU"/>
        </w:rPr>
        <w:t>Недійсність</w:t>
      </w:r>
      <w:proofErr w:type="spellEnd"/>
      <w:r w:rsidR="00010FEF" w:rsidRPr="00010FEF">
        <w:rPr>
          <w:rFonts w:ascii="Times New Roman" w:hAnsi="Times New Roman" w:cs="Times New Roman"/>
          <w:lang w:val="ru-RU"/>
        </w:rPr>
        <w:t xml:space="preserve"> (з будь-</w:t>
      </w:r>
      <w:proofErr w:type="spellStart"/>
      <w:r w:rsidR="00010FEF" w:rsidRPr="00010FEF">
        <w:rPr>
          <w:rFonts w:ascii="Times New Roman" w:hAnsi="Times New Roman" w:cs="Times New Roman"/>
          <w:lang w:val="ru-RU"/>
        </w:rPr>
        <w:t>яких</w:t>
      </w:r>
      <w:proofErr w:type="spellEnd"/>
      <w:r w:rsidR="00010FEF" w:rsidRPr="00010FEF">
        <w:rPr>
          <w:rFonts w:ascii="Times New Roman" w:hAnsi="Times New Roman" w:cs="Times New Roman"/>
          <w:lang w:val="ru-RU"/>
        </w:rPr>
        <w:t xml:space="preserve"> причин) </w:t>
      </w:r>
      <w:proofErr w:type="spellStart"/>
      <w:r w:rsidR="00010FEF" w:rsidRPr="00010FEF">
        <w:rPr>
          <w:rFonts w:ascii="Times New Roman" w:hAnsi="Times New Roman" w:cs="Times New Roman"/>
          <w:lang w:val="ru-RU"/>
        </w:rPr>
        <w:t>окремих</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положень</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даного</w:t>
      </w:r>
      <w:proofErr w:type="spellEnd"/>
      <w:r w:rsidR="00010FEF" w:rsidRPr="00010FEF">
        <w:rPr>
          <w:rFonts w:ascii="Times New Roman" w:hAnsi="Times New Roman" w:cs="Times New Roman"/>
          <w:lang w:val="ru-RU"/>
        </w:rPr>
        <w:t xml:space="preserve"> Договору не </w:t>
      </w:r>
      <w:proofErr w:type="spellStart"/>
      <w:r w:rsidR="00010FEF" w:rsidRPr="00010FEF">
        <w:rPr>
          <w:rFonts w:ascii="Times New Roman" w:hAnsi="Times New Roman" w:cs="Times New Roman"/>
          <w:lang w:val="ru-RU"/>
        </w:rPr>
        <w:t>впливає</w:t>
      </w:r>
      <w:proofErr w:type="spellEnd"/>
      <w:r w:rsidR="00010FEF" w:rsidRPr="00010FEF">
        <w:rPr>
          <w:rFonts w:ascii="Times New Roman" w:hAnsi="Times New Roman" w:cs="Times New Roman"/>
          <w:lang w:val="ru-RU"/>
        </w:rPr>
        <w:t xml:space="preserve"> на </w:t>
      </w:r>
      <w:proofErr w:type="spellStart"/>
      <w:r w:rsidR="00010FEF" w:rsidRPr="00010FEF">
        <w:rPr>
          <w:rFonts w:ascii="Times New Roman" w:hAnsi="Times New Roman" w:cs="Times New Roman"/>
          <w:lang w:val="ru-RU"/>
        </w:rPr>
        <w:t>дійсність</w:t>
      </w:r>
      <w:proofErr w:type="spellEnd"/>
      <w:r w:rsidR="00010FEF" w:rsidRPr="00010FEF">
        <w:rPr>
          <w:rFonts w:ascii="Times New Roman" w:hAnsi="Times New Roman" w:cs="Times New Roman"/>
          <w:lang w:val="ru-RU"/>
        </w:rPr>
        <w:t xml:space="preserve"> будь-</w:t>
      </w:r>
      <w:proofErr w:type="spellStart"/>
      <w:r w:rsidR="00010FEF" w:rsidRPr="00010FEF">
        <w:rPr>
          <w:rFonts w:ascii="Times New Roman" w:hAnsi="Times New Roman" w:cs="Times New Roman"/>
          <w:lang w:val="ru-RU"/>
        </w:rPr>
        <w:t>яких</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інших</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положень</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даного</w:t>
      </w:r>
      <w:proofErr w:type="spellEnd"/>
      <w:r w:rsidR="00010FEF" w:rsidRPr="00010FEF">
        <w:rPr>
          <w:rFonts w:ascii="Times New Roman" w:hAnsi="Times New Roman" w:cs="Times New Roman"/>
          <w:lang w:val="ru-RU"/>
        </w:rPr>
        <w:t xml:space="preserve"> Договору </w:t>
      </w:r>
      <w:proofErr w:type="spellStart"/>
      <w:r w:rsidR="00010FEF" w:rsidRPr="00010FEF">
        <w:rPr>
          <w:rFonts w:ascii="Times New Roman" w:hAnsi="Times New Roman" w:cs="Times New Roman"/>
          <w:lang w:val="ru-RU"/>
        </w:rPr>
        <w:t>чи</w:t>
      </w:r>
      <w:proofErr w:type="spellEnd"/>
      <w:r w:rsidR="00010FEF" w:rsidRPr="00010FEF">
        <w:rPr>
          <w:rFonts w:ascii="Times New Roman" w:hAnsi="Times New Roman" w:cs="Times New Roman"/>
          <w:lang w:val="ru-RU"/>
        </w:rPr>
        <w:t xml:space="preserve"> Договору в </w:t>
      </w:r>
      <w:proofErr w:type="spellStart"/>
      <w:r w:rsidR="00010FEF" w:rsidRPr="00010FEF">
        <w:rPr>
          <w:rFonts w:ascii="Times New Roman" w:hAnsi="Times New Roman" w:cs="Times New Roman"/>
          <w:lang w:val="ru-RU"/>
        </w:rPr>
        <w:t>цілому</w:t>
      </w:r>
      <w:proofErr w:type="spellEnd"/>
      <w:r w:rsidR="00010FEF" w:rsidRPr="00010FEF">
        <w:rPr>
          <w:rFonts w:ascii="Times New Roman" w:hAnsi="Times New Roman" w:cs="Times New Roman"/>
          <w:lang w:val="ru-RU"/>
        </w:rPr>
        <w:t xml:space="preserve">. У такому </w:t>
      </w:r>
      <w:proofErr w:type="spellStart"/>
      <w:r w:rsidR="00010FEF" w:rsidRPr="00010FEF">
        <w:rPr>
          <w:rFonts w:ascii="Times New Roman" w:hAnsi="Times New Roman" w:cs="Times New Roman"/>
          <w:lang w:val="ru-RU"/>
        </w:rPr>
        <w:t>випадку</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Сторони</w:t>
      </w:r>
      <w:proofErr w:type="spellEnd"/>
      <w:r w:rsidR="00010FEF" w:rsidRPr="00010FEF">
        <w:rPr>
          <w:rFonts w:ascii="Times New Roman" w:hAnsi="Times New Roman" w:cs="Times New Roman"/>
          <w:lang w:val="ru-RU"/>
        </w:rPr>
        <w:t xml:space="preserve"> без </w:t>
      </w:r>
      <w:proofErr w:type="spellStart"/>
      <w:r w:rsidR="00010FEF" w:rsidRPr="00010FEF">
        <w:rPr>
          <w:rFonts w:ascii="Times New Roman" w:hAnsi="Times New Roman" w:cs="Times New Roman"/>
          <w:lang w:val="ru-RU"/>
        </w:rPr>
        <w:t>зволікань</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проводять</w:t>
      </w:r>
      <w:proofErr w:type="spellEnd"/>
      <w:r w:rsidR="00010FEF" w:rsidRPr="00010FEF">
        <w:rPr>
          <w:rFonts w:ascii="Times New Roman" w:hAnsi="Times New Roman" w:cs="Times New Roman"/>
          <w:lang w:val="ru-RU"/>
        </w:rPr>
        <w:t xml:space="preserve"> переговори з метою </w:t>
      </w:r>
      <w:proofErr w:type="spellStart"/>
      <w:r w:rsidR="00010FEF" w:rsidRPr="00010FEF">
        <w:rPr>
          <w:rFonts w:ascii="Times New Roman" w:hAnsi="Times New Roman" w:cs="Times New Roman"/>
          <w:lang w:val="ru-RU"/>
        </w:rPr>
        <w:t>зміни</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недійсного</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положення</w:t>
      </w:r>
      <w:proofErr w:type="spellEnd"/>
      <w:r w:rsidR="00010FEF" w:rsidRPr="00010FEF">
        <w:rPr>
          <w:rFonts w:ascii="Times New Roman" w:hAnsi="Times New Roman" w:cs="Times New Roman"/>
          <w:lang w:val="ru-RU"/>
        </w:rPr>
        <w:t xml:space="preserve"> таким чином, </w:t>
      </w:r>
      <w:proofErr w:type="spellStart"/>
      <w:r w:rsidR="00010FEF" w:rsidRPr="00010FEF">
        <w:rPr>
          <w:rFonts w:ascii="Times New Roman" w:hAnsi="Times New Roman" w:cs="Times New Roman"/>
          <w:lang w:val="ru-RU"/>
        </w:rPr>
        <w:t>щоб</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після</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зміни</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нове</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положення</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було</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дійсним</w:t>
      </w:r>
      <w:proofErr w:type="spellEnd"/>
      <w:r w:rsidR="00010FEF" w:rsidRPr="00010FEF">
        <w:rPr>
          <w:rFonts w:ascii="Times New Roman" w:hAnsi="Times New Roman" w:cs="Times New Roman"/>
          <w:lang w:val="ru-RU"/>
        </w:rPr>
        <w:t xml:space="preserve"> і максимально </w:t>
      </w:r>
      <w:proofErr w:type="spellStart"/>
      <w:r w:rsidR="00010FEF" w:rsidRPr="00010FEF">
        <w:rPr>
          <w:rFonts w:ascii="Times New Roman" w:hAnsi="Times New Roman" w:cs="Times New Roman"/>
          <w:lang w:val="ru-RU"/>
        </w:rPr>
        <w:t>відображало</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наміри</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Сторін</w:t>
      </w:r>
      <w:proofErr w:type="spellEnd"/>
      <w:r w:rsidR="00010FEF" w:rsidRPr="00010FEF">
        <w:rPr>
          <w:rFonts w:ascii="Times New Roman" w:hAnsi="Times New Roman" w:cs="Times New Roman"/>
          <w:lang w:val="ru-RU"/>
        </w:rPr>
        <w:t xml:space="preserve"> при </w:t>
      </w:r>
      <w:proofErr w:type="spellStart"/>
      <w:r w:rsidR="00010FEF" w:rsidRPr="00010FEF">
        <w:rPr>
          <w:rFonts w:ascii="Times New Roman" w:hAnsi="Times New Roman" w:cs="Times New Roman"/>
          <w:lang w:val="ru-RU"/>
        </w:rPr>
        <w:t>укладенні</w:t>
      </w:r>
      <w:proofErr w:type="spellEnd"/>
      <w:r w:rsidR="00010FEF" w:rsidRPr="00010FEF">
        <w:rPr>
          <w:rFonts w:ascii="Times New Roman" w:hAnsi="Times New Roman" w:cs="Times New Roman"/>
          <w:lang w:val="ru-RU"/>
        </w:rPr>
        <w:t xml:space="preserve"> </w:t>
      </w:r>
      <w:proofErr w:type="spellStart"/>
      <w:r w:rsidR="00010FEF" w:rsidRPr="00010FEF">
        <w:rPr>
          <w:rFonts w:ascii="Times New Roman" w:hAnsi="Times New Roman" w:cs="Times New Roman"/>
          <w:lang w:val="ru-RU"/>
        </w:rPr>
        <w:t>даного</w:t>
      </w:r>
      <w:proofErr w:type="spellEnd"/>
      <w:r w:rsidR="00010FEF" w:rsidRPr="00010FEF">
        <w:rPr>
          <w:rFonts w:ascii="Times New Roman" w:hAnsi="Times New Roman" w:cs="Times New Roman"/>
          <w:lang w:val="ru-RU"/>
        </w:rPr>
        <w:t xml:space="preserve"> Договору.</w:t>
      </w:r>
    </w:p>
    <w:p w14:paraId="41C5397A" w14:textId="77777777" w:rsidR="00F11524" w:rsidRDefault="001B0877" w:rsidP="001F0C7E">
      <w:pPr>
        <w:contextualSpacing/>
        <w:rPr>
          <w:ins w:id="778" w:author="SERHII SULIMA (NEPTUNE.UA)" w:date="2023-11-15T12:33:00Z"/>
          <w:rFonts w:ascii="Times New Roman" w:hAnsi="Times New Roman" w:cs="Times New Roman"/>
          <w:lang w:val="ru-RU"/>
        </w:rPr>
      </w:pPr>
      <w:r w:rsidRPr="001C3F8A">
        <w:rPr>
          <w:rFonts w:ascii="Times New Roman" w:hAnsi="Times New Roman" w:cs="Times New Roman"/>
          <w:b/>
          <w:lang w:val="ru-RU"/>
        </w:rPr>
        <w:t>1</w:t>
      </w:r>
      <w:r w:rsidR="00F3451E">
        <w:rPr>
          <w:rFonts w:ascii="Times New Roman" w:hAnsi="Times New Roman" w:cs="Times New Roman"/>
          <w:b/>
          <w:lang w:val="ru-RU"/>
        </w:rPr>
        <w:t>4</w:t>
      </w:r>
      <w:r w:rsidRPr="001C3F8A">
        <w:rPr>
          <w:rFonts w:ascii="Times New Roman" w:hAnsi="Times New Roman" w:cs="Times New Roman"/>
          <w:b/>
          <w:lang w:val="ru-RU"/>
        </w:rPr>
        <w:t>.11.</w:t>
      </w:r>
      <w:r w:rsidRPr="001B0877">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Сторони</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гарантують</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дотримання</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Торгових</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обмежень</w:t>
      </w:r>
      <w:proofErr w:type="spellEnd"/>
      <w:r w:rsidR="00CE1BFD" w:rsidRPr="00CE1BFD">
        <w:rPr>
          <w:rFonts w:ascii="Times New Roman" w:hAnsi="Times New Roman" w:cs="Times New Roman"/>
          <w:lang w:val="ru-RU"/>
        </w:rPr>
        <w:t xml:space="preserve"> у </w:t>
      </w:r>
      <w:proofErr w:type="spellStart"/>
      <w:r w:rsidR="00CE1BFD" w:rsidRPr="00CE1BFD">
        <w:rPr>
          <w:rFonts w:ascii="Times New Roman" w:hAnsi="Times New Roman" w:cs="Times New Roman"/>
          <w:lang w:val="ru-RU"/>
        </w:rPr>
        <w:t>всіх</w:t>
      </w:r>
      <w:proofErr w:type="spellEnd"/>
      <w:r w:rsidR="00CE1BFD" w:rsidRPr="00CE1BFD">
        <w:rPr>
          <w:rFonts w:ascii="Times New Roman" w:hAnsi="Times New Roman" w:cs="Times New Roman"/>
          <w:lang w:val="ru-RU"/>
        </w:rPr>
        <w:t xml:space="preserve"> сферах, </w:t>
      </w:r>
      <w:proofErr w:type="spellStart"/>
      <w:r w:rsidR="00CE1BFD" w:rsidRPr="00CE1BFD">
        <w:rPr>
          <w:rFonts w:ascii="Times New Roman" w:hAnsi="Times New Roman" w:cs="Times New Roman"/>
          <w:lang w:val="ru-RU"/>
        </w:rPr>
        <w:t>пов'язаних</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посередньо</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або</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безпосередньо</w:t>
      </w:r>
      <w:proofErr w:type="spellEnd"/>
      <w:r w:rsidR="00CE1BFD" w:rsidRPr="00CE1BFD">
        <w:rPr>
          <w:rFonts w:ascii="Times New Roman" w:hAnsi="Times New Roman" w:cs="Times New Roman"/>
          <w:lang w:val="ru-RU"/>
        </w:rPr>
        <w:t xml:space="preserve"> з </w:t>
      </w:r>
      <w:proofErr w:type="spellStart"/>
      <w:r w:rsidR="00CE1BFD" w:rsidRPr="00CE1BFD">
        <w:rPr>
          <w:rFonts w:ascii="Times New Roman" w:hAnsi="Times New Roman" w:cs="Times New Roman"/>
          <w:lang w:val="ru-RU"/>
        </w:rPr>
        <w:t>виконанням</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цього</w:t>
      </w:r>
      <w:proofErr w:type="spellEnd"/>
      <w:r w:rsidR="00CE1BFD" w:rsidRPr="00CE1BFD">
        <w:rPr>
          <w:rFonts w:ascii="Times New Roman" w:hAnsi="Times New Roman" w:cs="Times New Roman"/>
          <w:lang w:val="ru-RU"/>
        </w:rPr>
        <w:t xml:space="preserve"> Договору. </w:t>
      </w:r>
      <w:proofErr w:type="spellStart"/>
      <w:r w:rsidR="00CE1BFD" w:rsidRPr="00CE1BFD">
        <w:rPr>
          <w:rFonts w:ascii="Times New Roman" w:hAnsi="Times New Roman" w:cs="Times New Roman"/>
          <w:lang w:val="ru-RU"/>
        </w:rPr>
        <w:t>Дані</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гарантії</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поширюються</w:t>
      </w:r>
      <w:proofErr w:type="spellEnd"/>
      <w:r w:rsidR="00CE1BFD" w:rsidRPr="00CE1BFD">
        <w:rPr>
          <w:rFonts w:ascii="Times New Roman" w:hAnsi="Times New Roman" w:cs="Times New Roman"/>
          <w:lang w:val="ru-RU"/>
        </w:rPr>
        <w:t xml:space="preserve"> в тому </w:t>
      </w:r>
      <w:proofErr w:type="spellStart"/>
      <w:r w:rsidR="00CE1BFD" w:rsidRPr="00CE1BFD">
        <w:rPr>
          <w:rFonts w:ascii="Times New Roman" w:hAnsi="Times New Roman" w:cs="Times New Roman"/>
          <w:lang w:val="ru-RU"/>
        </w:rPr>
        <w:t>числі</w:t>
      </w:r>
      <w:proofErr w:type="spellEnd"/>
      <w:r w:rsidR="00CE1BFD" w:rsidRPr="00CE1BFD">
        <w:rPr>
          <w:rFonts w:ascii="Times New Roman" w:hAnsi="Times New Roman" w:cs="Times New Roman"/>
          <w:lang w:val="ru-RU"/>
        </w:rPr>
        <w:t xml:space="preserve"> на транспорт, </w:t>
      </w:r>
      <w:proofErr w:type="spellStart"/>
      <w:r w:rsidR="00CE1BFD" w:rsidRPr="00CE1BFD">
        <w:rPr>
          <w:rFonts w:ascii="Times New Roman" w:hAnsi="Times New Roman" w:cs="Times New Roman"/>
          <w:lang w:val="ru-RU"/>
        </w:rPr>
        <w:t>що</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використовується</w:t>
      </w:r>
      <w:proofErr w:type="spellEnd"/>
      <w:r w:rsidR="00CE1BFD" w:rsidRPr="00CE1BFD">
        <w:rPr>
          <w:rFonts w:ascii="Times New Roman" w:hAnsi="Times New Roman" w:cs="Times New Roman"/>
          <w:lang w:val="ru-RU"/>
        </w:rPr>
        <w:t xml:space="preserve"> у </w:t>
      </w:r>
      <w:proofErr w:type="spellStart"/>
      <w:r w:rsidR="00CE1BFD" w:rsidRPr="00CE1BFD">
        <w:rPr>
          <w:rFonts w:ascii="Times New Roman" w:hAnsi="Times New Roman" w:cs="Times New Roman"/>
          <w:lang w:val="ru-RU"/>
        </w:rPr>
        <w:t>зв'язку</w:t>
      </w:r>
      <w:proofErr w:type="spellEnd"/>
      <w:r w:rsidR="00CE1BFD" w:rsidRPr="00CE1BFD">
        <w:rPr>
          <w:rFonts w:ascii="Times New Roman" w:hAnsi="Times New Roman" w:cs="Times New Roman"/>
          <w:lang w:val="ru-RU"/>
        </w:rPr>
        <w:t xml:space="preserve"> з Договором (</w:t>
      </w:r>
      <w:proofErr w:type="spellStart"/>
      <w:r w:rsidR="00CE1BFD" w:rsidRPr="00CE1BFD">
        <w:rPr>
          <w:rFonts w:ascii="Times New Roman" w:hAnsi="Times New Roman" w:cs="Times New Roman"/>
          <w:lang w:val="ru-RU"/>
        </w:rPr>
        <w:t>включаючи</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осіб</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які</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володіють</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контролюють</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використовують</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або</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здають</w:t>
      </w:r>
      <w:proofErr w:type="spellEnd"/>
      <w:r w:rsidR="00CE1BFD" w:rsidRPr="00CE1BFD">
        <w:rPr>
          <w:rFonts w:ascii="Times New Roman" w:hAnsi="Times New Roman" w:cs="Times New Roman"/>
          <w:lang w:val="ru-RU"/>
        </w:rPr>
        <w:t xml:space="preserve"> в найм даний транспорт), </w:t>
      </w:r>
      <w:proofErr w:type="spellStart"/>
      <w:r w:rsidR="00CE1BFD" w:rsidRPr="00CE1BFD">
        <w:rPr>
          <w:rFonts w:ascii="Times New Roman" w:hAnsi="Times New Roman" w:cs="Times New Roman"/>
          <w:lang w:val="ru-RU"/>
        </w:rPr>
        <w:t>документарні</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вказівки</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задіяні</w:t>
      </w:r>
      <w:proofErr w:type="spellEnd"/>
      <w:r w:rsidR="00CE1BFD" w:rsidRPr="00CE1BFD">
        <w:rPr>
          <w:rFonts w:ascii="Times New Roman" w:hAnsi="Times New Roman" w:cs="Times New Roman"/>
          <w:lang w:val="ru-RU"/>
        </w:rPr>
        <w:t xml:space="preserve"> банки і в </w:t>
      </w:r>
      <w:proofErr w:type="spellStart"/>
      <w:r w:rsidR="00CE1BFD" w:rsidRPr="00CE1BFD">
        <w:rPr>
          <w:rFonts w:ascii="Times New Roman" w:hAnsi="Times New Roman" w:cs="Times New Roman"/>
          <w:lang w:val="ru-RU"/>
        </w:rPr>
        <w:t>загальному</w:t>
      </w:r>
      <w:proofErr w:type="spellEnd"/>
      <w:r w:rsidR="00CE1BFD" w:rsidRPr="00CE1BFD">
        <w:rPr>
          <w:rFonts w:ascii="Times New Roman" w:hAnsi="Times New Roman" w:cs="Times New Roman"/>
          <w:lang w:val="ru-RU"/>
        </w:rPr>
        <w:t xml:space="preserve"> будь-яка </w:t>
      </w:r>
      <w:proofErr w:type="spellStart"/>
      <w:r w:rsidR="00CE1BFD" w:rsidRPr="00CE1BFD">
        <w:rPr>
          <w:rFonts w:ascii="Times New Roman" w:hAnsi="Times New Roman" w:cs="Times New Roman"/>
          <w:lang w:val="ru-RU"/>
        </w:rPr>
        <w:t>фізична</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або</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юридична</w:t>
      </w:r>
      <w:proofErr w:type="spellEnd"/>
      <w:r w:rsidR="00CE1BFD" w:rsidRPr="00CE1BFD">
        <w:rPr>
          <w:rFonts w:ascii="Times New Roman" w:hAnsi="Times New Roman" w:cs="Times New Roman"/>
          <w:lang w:val="ru-RU"/>
        </w:rPr>
        <w:t xml:space="preserve"> особа, яка </w:t>
      </w:r>
      <w:proofErr w:type="spellStart"/>
      <w:r w:rsidR="00CE1BFD" w:rsidRPr="00CE1BFD">
        <w:rPr>
          <w:rFonts w:ascii="Times New Roman" w:hAnsi="Times New Roman" w:cs="Times New Roman"/>
          <w:lang w:val="ru-RU"/>
        </w:rPr>
        <w:t>має</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відношення</w:t>
      </w:r>
      <w:proofErr w:type="spellEnd"/>
      <w:r w:rsidR="00CE1BFD" w:rsidRPr="00CE1BFD">
        <w:rPr>
          <w:rFonts w:ascii="Times New Roman" w:hAnsi="Times New Roman" w:cs="Times New Roman"/>
          <w:lang w:val="ru-RU"/>
        </w:rPr>
        <w:t xml:space="preserve"> до </w:t>
      </w:r>
      <w:proofErr w:type="spellStart"/>
      <w:r w:rsidR="00CE1BFD" w:rsidRPr="00CE1BFD">
        <w:rPr>
          <w:rFonts w:ascii="Times New Roman" w:hAnsi="Times New Roman" w:cs="Times New Roman"/>
          <w:lang w:val="ru-RU"/>
        </w:rPr>
        <w:t>виконання</w:t>
      </w:r>
      <w:proofErr w:type="spellEnd"/>
      <w:r w:rsidR="00CE1BFD" w:rsidRPr="00CE1BFD">
        <w:rPr>
          <w:rFonts w:ascii="Times New Roman" w:hAnsi="Times New Roman" w:cs="Times New Roman"/>
          <w:lang w:val="ru-RU"/>
        </w:rPr>
        <w:t xml:space="preserve"> </w:t>
      </w:r>
      <w:proofErr w:type="spellStart"/>
      <w:r w:rsidR="00CE1BFD" w:rsidRPr="00CE1BFD">
        <w:rPr>
          <w:rFonts w:ascii="Times New Roman" w:hAnsi="Times New Roman" w:cs="Times New Roman"/>
          <w:lang w:val="ru-RU"/>
        </w:rPr>
        <w:t>справжнього</w:t>
      </w:r>
      <w:proofErr w:type="spellEnd"/>
      <w:r w:rsidR="00CE1BFD" w:rsidRPr="00CE1BFD">
        <w:rPr>
          <w:rFonts w:ascii="Times New Roman" w:hAnsi="Times New Roman" w:cs="Times New Roman"/>
          <w:lang w:val="ru-RU"/>
        </w:rPr>
        <w:t xml:space="preserve"> Договору.</w:t>
      </w:r>
    </w:p>
    <w:p w14:paraId="42874E8C" w14:textId="2D7BE53E" w:rsidR="001B0877" w:rsidRDefault="00F11524" w:rsidP="001F0C7E">
      <w:pPr>
        <w:contextualSpacing/>
        <w:rPr>
          <w:ins w:id="779" w:author="OLENA PASHKOVA (NEPTUNE.UA)" w:date="2023-11-16T05:29:00Z"/>
          <w:rFonts w:ascii="Times New Roman" w:hAnsi="Times New Roman" w:cs="Times New Roman"/>
          <w:lang w:val="ru-RU"/>
        </w:rPr>
      </w:pPr>
      <w:ins w:id="780" w:author="SERHII SULIMA (NEPTUNE.UA)" w:date="2023-11-15T12:33:00Z">
        <w:r w:rsidRPr="00307A62">
          <w:rPr>
            <w:rFonts w:ascii="Times New Roman" w:hAnsi="Times New Roman" w:cs="Times New Roman"/>
            <w:b/>
            <w:bCs/>
            <w:lang w:val="ru-RU"/>
          </w:rPr>
          <w:t>14.12.</w:t>
        </w:r>
        <w:r>
          <w:rPr>
            <w:rFonts w:ascii="Times New Roman" w:hAnsi="Times New Roman" w:cs="Times New Roman"/>
            <w:lang w:val="ru-RU"/>
          </w:rPr>
          <w:t xml:space="preserve"> </w:t>
        </w:r>
      </w:ins>
      <w:r w:rsidR="001B0877" w:rsidRPr="001B0877">
        <w:rPr>
          <w:rFonts w:ascii="Times New Roman" w:hAnsi="Times New Roman" w:cs="Times New Roman"/>
          <w:lang w:val="ru-RU"/>
        </w:rPr>
        <w:t xml:space="preserve">  </w:t>
      </w:r>
      <w:proofErr w:type="spellStart"/>
      <w:ins w:id="781" w:author="SERHII SULIMA (NEPTUNE.UA)" w:date="2023-11-15T12:33:00Z">
        <w:r w:rsidRPr="00F11524">
          <w:rPr>
            <w:rFonts w:ascii="Times New Roman" w:hAnsi="Times New Roman" w:cs="Times New Roman"/>
            <w:lang w:val="ru-RU"/>
          </w:rPr>
          <w:t>Виконавець</w:t>
        </w:r>
        <w:proofErr w:type="spellEnd"/>
        <w:r w:rsidRPr="00F11524">
          <w:rPr>
            <w:rFonts w:ascii="Times New Roman" w:hAnsi="Times New Roman" w:cs="Times New Roman"/>
            <w:lang w:val="ru-RU"/>
          </w:rPr>
          <w:t xml:space="preserve"> </w:t>
        </w:r>
        <w:proofErr w:type="spellStart"/>
        <w:r w:rsidRPr="00F11524">
          <w:rPr>
            <w:rFonts w:ascii="Times New Roman" w:hAnsi="Times New Roman" w:cs="Times New Roman"/>
            <w:lang w:val="ru-RU"/>
          </w:rPr>
          <w:t>надсилає</w:t>
        </w:r>
        <w:proofErr w:type="spellEnd"/>
        <w:r w:rsidRPr="00F11524">
          <w:rPr>
            <w:rFonts w:ascii="Times New Roman" w:hAnsi="Times New Roman" w:cs="Times New Roman"/>
            <w:lang w:val="ru-RU"/>
          </w:rPr>
          <w:t xml:space="preserve"> </w:t>
        </w:r>
        <w:proofErr w:type="spellStart"/>
        <w:r w:rsidRPr="00F11524">
          <w:rPr>
            <w:rFonts w:ascii="Times New Roman" w:hAnsi="Times New Roman" w:cs="Times New Roman"/>
            <w:lang w:val="ru-RU"/>
          </w:rPr>
          <w:t>свої</w:t>
        </w:r>
        <w:proofErr w:type="spellEnd"/>
        <w:r w:rsidRPr="00F11524">
          <w:rPr>
            <w:rFonts w:ascii="Times New Roman" w:hAnsi="Times New Roman" w:cs="Times New Roman"/>
            <w:lang w:val="ru-RU"/>
          </w:rPr>
          <w:t xml:space="preserve"> </w:t>
        </w:r>
        <w:proofErr w:type="spellStart"/>
        <w:r w:rsidRPr="00F11524">
          <w:rPr>
            <w:rFonts w:ascii="Times New Roman" w:hAnsi="Times New Roman" w:cs="Times New Roman"/>
            <w:lang w:val="ru-RU"/>
          </w:rPr>
          <w:t>повідомлення</w:t>
        </w:r>
        <w:proofErr w:type="spellEnd"/>
        <w:r w:rsidRPr="00F11524">
          <w:rPr>
            <w:rFonts w:ascii="Times New Roman" w:hAnsi="Times New Roman" w:cs="Times New Roman"/>
            <w:lang w:val="ru-RU"/>
          </w:rPr>
          <w:t xml:space="preserve">, </w:t>
        </w:r>
        <w:proofErr w:type="spellStart"/>
        <w:r w:rsidRPr="00F11524">
          <w:rPr>
            <w:rFonts w:ascii="Times New Roman" w:hAnsi="Times New Roman" w:cs="Times New Roman"/>
            <w:lang w:val="ru-RU"/>
          </w:rPr>
          <w:t>звіти</w:t>
        </w:r>
        <w:proofErr w:type="spellEnd"/>
        <w:r w:rsidRPr="00F11524">
          <w:rPr>
            <w:rFonts w:ascii="Times New Roman" w:hAnsi="Times New Roman" w:cs="Times New Roman"/>
            <w:lang w:val="ru-RU"/>
          </w:rPr>
          <w:t xml:space="preserve">, </w:t>
        </w:r>
        <w:proofErr w:type="spellStart"/>
        <w:r w:rsidRPr="00F11524">
          <w:rPr>
            <w:rFonts w:ascii="Times New Roman" w:hAnsi="Times New Roman" w:cs="Times New Roman"/>
            <w:lang w:val="ru-RU"/>
          </w:rPr>
          <w:t>документи</w:t>
        </w:r>
        <w:proofErr w:type="spellEnd"/>
        <w:r w:rsidRPr="00F11524">
          <w:rPr>
            <w:rFonts w:ascii="Times New Roman" w:hAnsi="Times New Roman" w:cs="Times New Roman"/>
            <w:lang w:val="ru-RU"/>
          </w:rPr>
          <w:t xml:space="preserve"> </w:t>
        </w:r>
        <w:proofErr w:type="spellStart"/>
        <w:r w:rsidRPr="00F11524">
          <w:rPr>
            <w:rFonts w:ascii="Times New Roman" w:hAnsi="Times New Roman" w:cs="Times New Roman"/>
            <w:lang w:val="ru-RU"/>
          </w:rPr>
          <w:t>тощо</w:t>
        </w:r>
        <w:proofErr w:type="spellEnd"/>
        <w:r w:rsidRPr="00F11524">
          <w:rPr>
            <w:rFonts w:ascii="Times New Roman" w:hAnsi="Times New Roman" w:cs="Times New Roman"/>
            <w:lang w:val="ru-RU"/>
          </w:rPr>
          <w:t xml:space="preserve">, </w:t>
        </w:r>
        <w:proofErr w:type="spellStart"/>
        <w:r w:rsidRPr="00F11524">
          <w:rPr>
            <w:rFonts w:ascii="Times New Roman" w:hAnsi="Times New Roman" w:cs="Times New Roman"/>
            <w:lang w:val="ru-RU"/>
          </w:rPr>
          <w:t>пов’язані</w:t>
        </w:r>
        <w:proofErr w:type="spellEnd"/>
        <w:r w:rsidRPr="00F11524">
          <w:rPr>
            <w:rFonts w:ascii="Times New Roman" w:hAnsi="Times New Roman" w:cs="Times New Roman"/>
            <w:lang w:val="ru-RU"/>
          </w:rPr>
          <w:t xml:space="preserve"> з </w:t>
        </w:r>
        <w:proofErr w:type="spellStart"/>
        <w:r w:rsidRPr="00F11524">
          <w:rPr>
            <w:rFonts w:ascii="Times New Roman" w:hAnsi="Times New Roman" w:cs="Times New Roman"/>
            <w:lang w:val="ru-RU"/>
          </w:rPr>
          <w:t>ц</w:t>
        </w:r>
      </w:ins>
      <w:ins w:id="782" w:author="OLENA PASHKOVA (NEPTUNE.UA)" w:date="2023-11-16T05:27:00Z">
        <w:r w:rsidR="00AA3D5A">
          <w:rPr>
            <w:rFonts w:ascii="Times New Roman" w:hAnsi="Times New Roman" w:cs="Times New Roman"/>
            <w:lang w:val="ru-RU"/>
          </w:rPr>
          <w:t>им</w:t>
        </w:r>
        <w:proofErr w:type="spellEnd"/>
        <w:r w:rsidR="00AA3D5A">
          <w:rPr>
            <w:rFonts w:ascii="Times New Roman" w:hAnsi="Times New Roman" w:cs="Times New Roman"/>
            <w:lang w:val="ru-RU"/>
          </w:rPr>
          <w:t xml:space="preserve"> Договором </w:t>
        </w:r>
      </w:ins>
      <w:ins w:id="783" w:author="SERHII SULIMA (NEPTUNE.UA)" w:date="2023-11-15T12:33:00Z">
        <w:del w:id="784" w:author="OLENA PASHKOVA (NEPTUNE.UA)" w:date="2023-11-16T05:28:00Z">
          <w:r w:rsidRPr="00F11524" w:rsidDel="00AA3D5A">
            <w:rPr>
              <w:rFonts w:ascii="Times New Roman" w:hAnsi="Times New Roman" w:cs="Times New Roman"/>
              <w:lang w:val="ru-RU"/>
            </w:rPr>
            <w:delText>ією Угодою</w:delText>
          </w:r>
          <w:r w:rsidRPr="00AA3D5A" w:rsidDel="00AA3D5A">
            <w:rPr>
              <w:rFonts w:ascii="Times New Roman" w:hAnsi="Times New Roman" w:cs="Times New Roman"/>
              <w:lang w:val="ru-RU"/>
              <w:rPrChange w:id="785" w:author="OLENA PASHKOVA (NEPTUNE.UA)" w:date="2023-11-16T05:28:00Z">
                <w:rPr>
                  <w:rFonts w:ascii="Times New Roman" w:hAnsi="Times New Roman" w:cs="Times New Roman"/>
                </w:rPr>
              </w:rPrChange>
            </w:rPr>
            <w:delText xml:space="preserve">, </w:delText>
          </w:r>
        </w:del>
        <w:proofErr w:type="gramStart"/>
        <w:r w:rsidRPr="00F11524">
          <w:rPr>
            <w:rFonts w:ascii="Times New Roman" w:hAnsi="Times New Roman" w:cs="Times New Roman"/>
            <w:lang w:val="ru-RU"/>
          </w:rPr>
          <w:t>на</w:t>
        </w:r>
        <w:r w:rsidRPr="00AA3D5A">
          <w:rPr>
            <w:rFonts w:ascii="Times New Roman" w:hAnsi="Times New Roman" w:cs="Times New Roman"/>
            <w:lang w:val="ru-RU"/>
            <w:rPrChange w:id="786" w:author="OLENA PASHKOVA (NEPTUNE.UA)" w:date="2023-11-16T05:28:00Z">
              <w:rPr>
                <w:rFonts w:ascii="Times New Roman" w:hAnsi="Times New Roman" w:cs="Times New Roman"/>
              </w:rPr>
            </w:rPrChange>
          </w:rPr>
          <w:t xml:space="preserve"> </w:t>
        </w:r>
        <w:r w:rsidRPr="00F11524">
          <w:rPr>
            <w:rFonts w:ascii="Times New Roman" w:hAnsi="Times New Roman" w:cs="Times New Roman"/>
            <w:lang w:val="ru-RU"/>
          </w:rPr>
          <w:t>адресу</w:t>
        </w:r>
        <w:proofErr w:type="gramEnd"/>
        <w:r w:rsidRPr="00AA3D5A">
          <w:rPr>
            <w:rFonts w:ascii="Times New Roman" w:hAnsi="Times New Roman" w:cs="Times New Roman"/>
            <w:lang w:val="ru-RU"/>
            <w:rPrChange w:id="787" w:author="OLENA PASHKOVA (NEPTUNE.UA)" w:date="2023-11-16T05:28:00Z">
              <w:rPr>
                <w:rFonts w:ascii="Times New Roman" w:hAnsi="Times New Roman" w:cs="Times New Roman"/>
              </w:rPr>
            </w:rPrChange>
          </w:rPr>
          <w:t xml:space="preserve"> </w:t>
        </w:r>
      </w:ins>
      <w:proofErr w:type="spellStart"/>
      <w:ins w:id="788" w:author="SERHII SULIMA (NEPTUNE.UA)" w:date="2023-11-15T12:34:00Z">
        <w:r w:rsidR="00307A62" w:rsidRPr="00307A62">
          <w:rPr>
            <w:rFonts w:ascii="Times New Roman" w:hAnsi="Times New Roman" w:cs="Times New Roman"/>
          </w:rPr>
          <w:t>kiev</w:t>
        </w:r>
        <w:proofErr w:type="spellEnd"/>
        <w:r w:rsidR="00307A62" w:rsidRPr="00AA3D5A">
          <w:rPr>
            <w:rFonts w:ascii="Times New Roman" w:hAnsi="Times New Roman" w:cs="Times New Roman"/>
            <w:lang w:val="ru-RU"/>
            <w:rPrChange w:id="789" w:author="OLENA PASHKOVA (NEPTUNE.UA)" w:date="2023-11-16T05:28:00Z">
              <w:rPr>
                <w:rFonts w:ascii="Times New Roman" w:hAnsi="Times New Roman" w:cs="Times New Roman"/>
              </w:rPr>
            </w:rPrChange>
          </w:rPr>
          <w:t>_</w:t>
        </w:r>
        <w:r w:rsidR="00307A62" w:rsidRPr="00307A62">
          <w:rPr>
            <w:rFonts w:ascii="Times New Roman" w:hAnsi="Times New Roman" w:cs="Times New Roman"/>
          </w:rPr>
          <w:t>grain</w:t>
        </w:r>
        <w:r w:rsidR="00307A62" w:rsidRPr="00AA3D5A">
          <w:rPr>
            <w:rFonts w:ascii="Times New Roman" w:hAnsi="Times New Roman" w:cs="Times New Roman"/>
            <w:lang w:val="ru-RU"/>
            <w:rPrChange w:id="790" w:author="OLENA PASHKOVA (NEPTUNE.UA)" w:date="2023-11-16T05:28:00Z">
              <w:rPr>
                <w:rFonts w:ascii="Times New Roman" w:hAnsi="Times New Roman" w:cs="Times New Roman"/>
              </w:rPr>
            </w:rPrChange>
          </w:rPr>
          <w:t>_</w:t>
        </w:r>
        <w:r w:rsidR="00307A62" w:rsidRPr="00307A62">
          <w:rPr>
            <w:rFonts w:ascii="Times New Roman" w:hAnsi="Times New Roman" w:cs="Times New Roman"/>
          </w:rPr>
          <w:t>oilseeds</w:t>
        </w:r>
        <w:r w:rsidR="00307A62" w:rsidRPr="00AA3D5A">
          <w:rPr>
            <w:rFonts w:ascii="Times New Roman" w:hAnsi="Times New Roman" w:cs="Times New Roman"/>
            <w:lang w:val="ru-RU"/>
            <w:rPrChange w:id="791" w:author="OLENA PASHKOVA (NEPTUNE.UA)" w:date="2023-11-16T05:28:00Z">
              <w:rPr>
                <w:rFonts w:ascii="Times New Roman" w:hAnsi="Times New Roman" w:cs="Times New Roman"/>
              </w:rPr>
            </w:rPrChange>
          </w:rPr>
          <w:t>@</w:t>
        </w:r>
        <w:proofErr w:type="spellStart"/>
        <w:r w:rsidR="00307A62" w:rsidRPr="00307A62">
          <w:rPr>
            <w:rFonts w:ascii="Times New Roman" w:hAnsi="Times New Roman" w:cs="Times New Roman"/>
          </w:rPr>
          <w:t>cargill</w:t>
        </w:r>
        <w:proofErr w:type="spellEnd"/>
        <w:r w:rsidR="00307A62" w:rsidRPr="00AA3D5A">
          <w:rPr>
            <w:rFonts w:ascii="Times New Roman" w:hAnsi="Times New Roman" w:cs="Times New Roman"/>
            <w:lang w:val="ru-RU"/>
            <w:rPrChange w:id="792" w:author="OLENA PASHKOVA (NEPTUNE.UA)" w:date="2023-11-16T05:28:00Z">
              <w:rPr>
                <w:rFonts w:ascii="Times New Roman" w:hAnsi="Times New Roman" w:cs="Times New Roman"/>
              </w:rPr>
            </w:rPrChange>
          </w:rPr>
          <w:t>.</w:t>
        </w:r>
        <w:r w:rsidR="00307A62" w:rsidRPr="00307A62">
          <w:rPr>
            <w:rFonts w:ascii="Times New Roman" w:hAnsi="Times New Roman" w:cs="Times New Roman"/>
          </w:rPr>
          <w:t>com</w:t>
        </w:r>
        <w:r w:rsidR="00307A62" w:rsidRPr="00AA3D5A">
          <w:rPr>
            <w:rFonts w:ascii="Times New Roman" w:hAnsi="Times New Roman" w:cs="Times New Roman"/>
            <w:lang w:val="ru-RU"/>
            <w:rPrChange w:id="793" w:author="OLENA PASHKOVA (NEPTUNE.UA)" w:date="2023-11-16T05:28:00Z">
              <w:rPr>
                <w:rFonts w:ascii="Times New Roman" w:hAnsi="Times New Roman" w:cs="Times New Roman"/>
              </w:rPr>
            </w:rPrChange>
          </w:rPr>
          <w:t xml:space="preserve">, </w:t>
        </w:r>
      </w:ins>
      <w:ins w:id="794" w:author="OLENA PASHKOVA (NEPTUNE.UA)" w:date="2023-11-16T05:28:00Z">
        <w:r w:rsidR="00AA3D5A">
          <w:rPr>
            <w:rFonts w:ascii="Times New Roman" w:hAnsi="Times New Roman" w:cs="Times New Roman"/>
            <w:lang w:val="uk-UA"/>
          </w:rPr>
          <w:t xml:space="preserve">окрім рахунків котрі надсилаються </w:t>
        </w:r>
        <w:proofErr w:type="spellStart"/>
        <w:r w:rsidR="00AA3D5A">
          <w:rPr>
            <w:rFonts w:ascii="Times New Roman" w:hAnsi="Times New Roman" w:cs="Times New Roman"/>
            <w:lang w:val="uk-UA"/>
          </w:rPr>
          <w:t>наелектрону</w:t>
        </w:r>
        <w:proofErr w:type="spellEnd"/>
        <w:r w:rsidR="00AA3D5A">
          <w:rPr>
            <w:rFonts w:ascii="Times New Roman" w:hAnsi="Times New Roman" w:cs="Times New Roman"/>
            <w:lang w:val="uk-UA"/>
          </w:rPr>
          <w:t xml:space="preserve"> адресу </w:t>
        </w:r>
      </w:ins>
      <w:ins w:id="795" w:author="SERHII SULIMA (NEPTUNE.UA)" w:date="2023-11-15T12:34:00Z">
        <w:del w:id="796" w:author="OLENA PASHKOVA (NEPTUNE.UA)" w:date="2023-11-16T05:28:00Z">
          <w:r w:rsidR="00307A62" w:rsidRPr="00AA3D5A" w:rsidDel="00AA3D5A">
            <w:rPr>
              <w:rFonts w:ascii="Times New Roman" w:hAnsi="Times New Roman" w:cs="Times New Roman"/>
              <w:highlight w:val="yellow"/>
              <w:rPrChange w:id="797" w:author="OLENA PASHKOVA (NEPTUNE.UA)" w:date="2023-11-16T05:28:00Z">
                <w:rPr>
                  <w:rFonts w:ascii="Times New Roman" w:hAnsi="Times New Roman" w:cs="Times New Roman"/>
                </w:rPr>
              </w:rPrChange>
            </w:rPr>
            <w:delText>except</w:delText>
          </w:r>
          <w:r w:rsidR="00307A62" w:rsidRPr="00AA3D5A" w:rsidDel="00AA3D5A">
            <w:rPr>
              <w:rFonts w:ascii="Times New Roman" w:hAnsi="Times New Roman" w:cs="Times New Roman"/>
              <w:highlight w:val="yellow"/>
              <w:lang w:val="ru-RU"/>
              <w:rPrChange w:id="798" w:author="OLENA PASHKOVA (NEPTUNE.UA)" w:date="2023-11-16T05:28:00Z">
                <w:rPr>
                  <w:rFonts w:ascii="Times New Roman" w:hAnsi="Times New Roman" w:cs="Times New Roman"/>
                </w:rPr>
              </w:rPrChange>
            </w:rPr>
            <w:delText xml:space="preserve"> </w:delText>
          </w:r>
          <w:r w:rsidR="00307A62" w:rsidRPr="00AA3D5A" w:rsidDel="00AA3D5A">
            <w:rPr>
              <w:rFonts w:ascii="Times New Roman" w:hAnsi="Times New Roman" w:cs="Times New Roman"/>
              <w:highlight w:val="yellow"/>
              <w:rPrChange w:id="799" w:author="OLENA PASHKOVA (NEPTUNE.UA)" w:date="2023-11-16T05:28:00Z">
                <w:rPr>
                  <w:rFonts w:ascii="Times New Roman" w:hAnsi="Times New Roman" w:cs="Times New Roman"/>
                </w:rPr>
              </w:rPrChange>
            </w:rPr>
            <w:delText>for</w:delText>
          </w:r>
          <w:r w:rsidR="00307A62" w:rsidRPr="00AA3D5A" w:rsidDel="00AA3D5A">
            <w:rPr>
              <w:rFonts w:ascii="Times New Roman" w:hAnsi="Times New Roman" w:cs="Times New Roman"/>
              <w:highlight w:val="yellow"/>
              <w:lang w:val="ru-RU"/>
              <w:rPrChange w:id="800" w:author="OLENA PASHKOVA (NEPTUNE.UA)" w:date="2023-11-16T05:28:00Z">
                <w:rPr>
                  <w:rFonts w:ascii="Times New Roman" w:hAnsi="Times New Roman" w:cs="Times New Roman"/>
                </w:rPr>
              </w:rPrChange>
            </w:rPr>
            <w:delText xml:space="preserve"> </w:delText>
          </w:r>
          <w:r w:rsidR="00307A62" w:rsidRPr="00AA3D5A" w:rsidDel="00AA3D5A">
            <w:rPr>
              <w:rFonts w:ascii="Times New Roman" w:hAnsi="Times New Roman" w:cs="Times New Roman"/>
              <w:highlight w:val="yellow"/>
              <w:rPrChange w:id="801" w:author="OLENA PASHKOVA (NEPTUNE.UA)" w:date="2023-11-16T05:28:00Z">
                <w:rPr>
                  <w:rFonts w:ascii="Times New Roman" w:hAnsi="Times New Roman" w:cs="Times New Roman"/>
                </w:rPr>
              </w:rPrChange>
            </w:rPr>
            <w:delText>invo</w:delText>
          </w:r>
        </w:del>
        <w:del w:id="802" w:author="OLENA PASHKOVA (NEPTUNE.UA)" w:date="2023-11-16T05:29:00Z">
          <w:r w:rsidR="00307A62" w:rsidRPr="00AA3D5A" w:rsidDel="00AA3D5A">
            <w:rPr>
              <w:rFonts w:ascii="Times New Roman" w:hAnsi="Times New Roman" w:cs="Times New Roman"/>
              <w:highlight w:val="yellow"/>
              <w:rPrChange w:id="803" w:author="OLENA PASHKOVA (NEPTUNE.UA)" w:date="2023-11-16T05:28:00Z">
                <w:rPr>
                  <w:rFonts w:ascii="Times New Roman" w:hAnsi="Times New Roman" w:cs="Times New Roman"/>
                </w:rPr>
              </w:rPrChange>
            </w:rPr>
            <w:delText>ices</w:delText>
          </w:r>
          <w:r w:rsidR="00307A62" w:rsidRPr="00AA3D5A" w:rsidDel="00AA3D5A">
            <w:rPr>
              <w:rFonts w:ascii="Times New Roman" w:hAnsi="Times New Roman" w:cs="Times New Roman"/>
              <w:highlight w:val="yellow"/>
              <w:lang w:val="ru-RU"/>
              <w:rPrChange w:id="804" w:author="OLENA PASHKOVA (NEPTUNE.UA)" w:date="2023-11-16T05:28:00Z">
                <w:rPr>
                  <w:rFonts w:ascii="Times New Roman" w:hAnsi="Times New Roman" w:cs="Times New Roman"/>
                </w:rPr>
              </w:rPrChange>
            </w:rPr>
            <w:delText xml:space="preserve"> </w:delText>
          </w:r>
          <w:r w:rsidR="00307A62" w:rsidRPr="00AA3D5A" w:rsidDel="00AA3D5A">
            <w:rPr>
              <w:rFonts w:ascii="Times New Roman" w:hAnsi="Times New Roman" w:cs="Times New Roman"/>
              <w:highlight w:val="yellow"/>
              <w:rPrChange w:id="805" w:author="OLENA PASHKOVA (NEPTUNE.UA)" w:date="2023-11-16T05:28:00Z">
                <w:rPr>
                  <w:rFonts w:ascii="Times New Roman" w:hAnsi="Times New Roman" w:cs="Times New Roman"/>
                </w:rPr>
              </w:rPrChange>
            </w:rPr>
            <w:delText>which</w:delText>
          </w:r>
          <w:r w:rsidR="00307A62" w:rsidRPr="00AA3D5A" w:rsidDel="00AA3D5A">
            <w:rPr>
              <w:rFonts w:ascii="Times New Roman" w:hAnsi="Times New Roman" w:cs="Times New Roman"/>
              <w:highlight w:val="yellow"/>
              <w:lang w:val="ru-RU"/>
              <w:rPrChange w:id="806" w:author="OLENA PASHKOVA (NEPTUNE.UA)" w:date="2023-11-16T05:28:00Z">
                <w:rPr>
                  <w:rFonts w:ascii="Times New Roman" w:hAnsi="Times New Roman" w:cs="Times New Roman"/>
                </w:rPr>
              </w:rPrChange>
            </w:rPr>
            <w:delText xml:space="preserve"> </w:delText>
          </w:r>
          <w:r w:rsidR="00307A62" w:rsidRPr="00AA3D5A" w:rsidDel="00AA3D5A">
            <w:rPr>
              <w:rFonts w:ascii="Times New Roman" w:hAnsi="Times New Roman" w:cs="Times New Roman"/>
              <w:highlight w:val="yellow"/>
              <w:rPrChange w:id="807" w:author="OLENA PASHKOVA (NEPTUNE.UA)" w:date="2023-11-16T05:28:00Z">
                <w:rPr>
                  <w:rFonts w:ascii="Times New Roman" w:hAnsi="Times New Roman" w:cs="Times New Roman"/>
                </w:rPr>
              </w:rPrChange>
            </w:rPr>
            <w:delText>must</w:delText>
          </w:r>
          <w:r w:rsidR="00307A62" w:rsidRPr="00AA3D5A" w:rsidDel="00AA3D5A">
            <w:rPr>
              <w:rFonts w:ascii="Times New Roman" w:hAnsi="Times New Roman" w:cs="Times New Roman"/>
              <w:highlight w:val="yellow"/>
              <w:lang w:val="ru-RU"/>
              <w:rPrChange w:id="808" w:author="OLENA PASHKOVA (NEPTUNE.UA)" w:date="2023-11-16T05:28:00Z">
                <w:rPr>
                  <w:rFonts w:ascii="Times New Roman" w:hAnsi="Times New Roman" w:cs="Times New Roman"/>
                </w:rPr>
              </w:rPrChange>
            </w:rPr>
            <w:delText xml:space="preserve"> </w:delText>
          </w:r>
          <w:r w:rsidR="00307A62" w:rsidRPr="00AA3D5A" w:rsidDel="00AA3D5A">
            <w:rPr>
              <w:rFonts w:ascii="Times New Roman" w:hAnsi="Times New Roman" w:cs="Times New Roman"/>
              <w:highlight w:val="yellow"/>
              <w:rPrChange w:id="809" w:author="OLENA PASHKOVA (NEPTUNE.UA)" w:date="2023-11-16T05:28:00Z">
                <w:rPr>
                  <w:rFonts w:ascii="Times New Roman" w:hAnsi="Times New Roman" w:cs="Times New Roman"/>
                </w:rPr>
              </w:rPrChange>
            </w:rPr>
            <w:delText>be</w:delText>
          </w:r>
          <w:r w:rsidR="00307A62" w:rsidRPr="00AA3D5A" w:rsidDel="00AA3D5A">
            <w:rPr>
              <w:rFonts w:ascii="Times New Roman" w:hAnsi="Times New Roman" w:cs="Times New Roman"/>
              <w:lang w:val="ru-RU"/>
              <w:rPrChange w:id="810" w:author="OLENA PASHKOVA (NEPTUNE.UA)" w:date="2023-11-16T05:28:00Z">
                <w:rPr>
                  <w:rFonts w:ascii="Times New Roman" w:hAnsi="Times New Roman" w:cs="Times New Roman"/>
                </w:rPr>
              </w:rPrChange>
            </w:rPr>
            <w:delText xml:space="preserve"> </w:delText>
          </w:r>
          <w:r w:rsidR="00307A62" w:rsidRPr="00307A62" w:rsidDel="00AA3D5A">
            <w:rPr>
              <w:rFonts w:ascii="Times New Roman" w:hAnsi="Times New Roman" w:cs="Times New Roman"/>
            </w:rPr>
            <w:delText>emailed</w:delText>
          </w:r>
          <w:r w:rsidR="00307A62" w:rsidRPr="00AA3D5A" w:rsidDel="00AA3D5A">
            <w:rPr>
              <w:rFonts w:ascii="Times New Roman" w:hAnsi="Times New Roman" w:cs="Times New Roman"/>
              <w:lang w:val="ru-RU"/>
              <w:rPrChange w:id="811" w:author="OLENA PASHKOVA (NEPTUNE.UA)" w:date="2023-11-16T05:28:00Z">
                <w:rPr>
                  <w:rFonts w:ascii="Times New Roman" w:hAnsi="Times New Roman" w:cs="Times New Roman"/>
                </w:rPr>
              </w:rPrChange>
            </w:rPr>
            <w:delText xml:space="preserve"> </w:delText>
          </w:r>
          <w:r w:rsidR="00307A62" w:rsidRPr="00307A62" w:rsidDel="00AA3D5A">
            <w:rPr>
              <w:rFonts w:ascii="Times New Roman" w:hAnsi="Times New Roman" w:cs="Times New Roman"/>
            </w:rPr>
            <w:delText>to</w:delText>
          </w:r>
          <w:r w:rsidR="00307A62" w:rsidRPr="00AA3D5A" w:rsidDel="00AA3D5A">
            <w:rPr>
              <w:rFonts w:ascii="Times New Roman" w:hAnsi="Times New Roman" w:cs="Times New Roman"/>
              <w:lang w:val="ru-RU"/>
              <w:rPrChange w:id="812" w:author="OLENA PASHKOVA (NEPTUNE.UA)" w:date="2023-11-16T05:28:00Z">
                <w:rPr>
                  <w:rFonts w:ascii="Times New Roman" w:hAnsi="Times New Roman" w:cs="Times New Roman"/>
                </w:rPr>
              </w:rPrChange>
            </w:rPr>
            <w:delText xml:space="preserve"> </w:delText>
          </w:r>
        </w:del>
        <w:proofErr w:type="spellStart"/>
        <w:r w:rsidR="00307A62" w:rsidRPr="00307A62">
          <w:rPr>
            <w:rFonts w:ascii="Times New Roman" w:hAnsi="Times New Roman" w:cs="Times New Roman"/>
          </w:rPr>
          <w:t>kiev</w:t>
        </w:r>
        <w:proofErr w:type="spellEnd"/>
        <w:r w:rsidR="00307A62" w:rsidRPr="00AA3D5A">
          <w:rPr>
            <w:rFonts w:ascii="Times New Roman" w:hAnsi="Times New Roman" w:cs="Times New Roman"/>
            <w:lang w:val="ru-RU"/>
            <w:rPrChange w:id="813" w:author="OLENA PASHKOVA (NEPTUNE.UA)" w:date="2023-11-16T05:28:00Z">
              <w:rPr>
                <w:rFonts w:ascii="Times New Roman" w:hAnsi="Times New Roman" w:cs="Times New Roman"/>
              </w:rPr>
            </w:rPrChange>
          </w:rPr>
          <w:t>_</w:t>
        </w:r>
        <w:r w:rsidR="00307A62" w:rsidRPr="00307A62">
          <w:rPr>
            <w:rFonts w:ascii="Times New Roman" w:hAnsi="Times New Roman" w:cs="Times New Roman"/>
          </w:rPr>
          <w:t>grain</w:t>
        </w:r>
        <w:r w:rsidR="00307A62" w:rsidRPr="00AA3D5A">
          <w:rPr>
            <w:rFonts w:ascii="Times New Roman" w:hAnsi="Times New Roman" w:cs="Times New Roman"/>
            <w:lang w:val="ru-RU"/>
            <w:rPrChange w:id="814" w:author="OLENA PASHKOVA (NEPTUNE.UA)" w:date="2023-11-16T05:28:00Z">
              <w:rPr>
                <w:rFonts w:ascii="Times New Roman" w:hAnsi="Times New Roman" w:cs="Times New Roman"/>
              </w:rPr>
            </w:rPrChange>
          </w:rPr>
          <w:t>_</w:t>
        </w:r>
        <w:r w:rsidR="00307A62" w:rsidRPr="00307A62">
          <w:rPr>
            <w:rFonts w:ascii="Times New Roman" w:hAnsi="Times New Roman" w:cs="Times New Roman"/>
          </w:rPr>
          <w:t>oilseeds</w:t>
        </w:r>
        <w:r w:rsidR="00307A62" w:rsidRPr="00AA3D5A">
          <w:rPr>
            <w:rFonts w:ascii="Times New Roman" w:hAnsi="Times New Roman" w:cs="Times New Roman"/>
            <w:lang w:val="ru-RU"/>
            <w:rPrChange w:id="815" w:author="OLENA PASHKOVA (NEPTUNE.UA)" w:date="2023-11-16T05:28:00Z">
              <w:rPr>
                <w:rFonts w:ascii="Times New Roman" w:hAnsi="Times New Roman" w:cs="Times New Roman"/>
              </w:rPr>
            </w:rPrChange>
          </w:rPr>
          <w:t>@</w:t>
        </w:r>
        <w:proofErr w:type="spellStart"/>
        <w:r w:rsidR="00307A62" w:rsidRPr="00307A62">
          <w:rPr>
            <w:rFonts w:ascii="Times New Roman" w:hAnsi="Times New Roman" w:cs="Times New Roman"/>
          </w:rPr>
          <w:t>cargill</w:t>
        </w:r>
        <w:proofErr w:type="spellEnd"/>
        <w:r w:rsidR="00307A62" w:rsidRPr="00AA3D5A">
          <w:rPr>
            <w:rFonts w:ascii="Times New Roman" w:hAnsi="Times New Roman" w:cs="Times New Roman"/>
            <w:lang w:val="ru-RU"/>
            <w:rPrChange w:id="816" w:author="OLENA PASHKOVA (NEPTUNE.UA)" w:date="2023-11-16T05:28:00Z">
              <w:rPr>
                <w:rFonts w:ascii="Times New Roman" w:hAnsi="Times New Roman" w:cs="Times New Roman"/>
              </w:rPr>
            </w:rPrChange>
          </w:rPr>
          <w:t>.</w:t>
        </w:r>
        <w:r w:rsidR="00307A62" w:rsidRPr="00307A62">
          <w:rPr>
            <w:rFonts w:ascii="Times New Roman" w:hAnsi="Times New Roman" w:cs="Times New Roman"/>
          </w:rPr>
          <w:t>com</w:t>
        </w:r>
        <w:r w:rsidR="00307A62" w:rsidRPr="00AA3D5A">
          <w:rPr>
            <w:rFonts w:ascii="Times New Roman" w:hAnsi="Times New Roman" w:cs="Times New Roman"/>
            <w:lang w:val="ru-RU"/>
            <w:rPrChange w:id="817" w:author="OLENA PASHKOVA (NEPTUNE.UA)" w:date="2023-11-16T05:28:00Z">
              <w:rPr>
                <w:rFonts w:ascii="Times New Roman" w:hAnsi="Times New Roman" w:cs="Times New Roman"/>
              </w:rPr>
            </w:rPrChange>
          </w:rPr>
          <w:t xml:space="preserve"> </w:t>
        </w:r>
      </w:ins>
      <w:ins w:id="818" w:author="OLENA PASHKOVA (NEPTUNE.UA)" w:date="2023-11-16T05:29:00Z">
        <w:r w:rsidR="00AA3D5A">
          <w:rPr>
            <w:rFonts w:ascii="Times New Roman" w:hAnsi="Times New Roman" w:cs="Times New Roman"/>
            <w:lang w:val="ru-RU"/>
          </w:rPr>
          <w:t xml:space="preserve">та </w:t>
        </w:r>
      </w:ins>
      <w:ins w:id="819" w:author="SERHII SULIMA (NEPTUNE.UA)" w:date="2023-11-15T12:34:00Z">
        <w:del w:id="820" w:author="OLENA PASHKOVA (NEPTUNE.UA)" w:date="2023-11-16T05:29:00Z">
          <w:r w:rsidR="00307A62" w:rsidRPr="00307A62" w:rsidDel="00AA3D5A">
            <w:rPr>
              <w:rFonts w:ascii="Times New Roman" w:hAnsi="Times New Roman" w:cs="Times New Roman"/>
            </w:rPr>
            <w:delText>and</w:delText>
          </w:r>
        </w:del>
        <w:r w:rsidR="00307A62" w:rsidRPr="00AA3D5A">
          <w:rPr>
            <w:rFonts w:ascii="Times New Roman" w:hAnsi="Times New Roman" w:cs="Times New Roman"/>
            <w:lang w:val="ru-RU"/>
            <w:rPrChange w:id="821" w:author="OLENA PASHKOVA (NEPTUNE.UA)" w:date="2023-11-16T05:28:00Z">
              <w:rPr>
                <w:rFonts w:ascii="Times New Roman" w:hAnsi="Times New Roman" w:cs="Times New Roman"/>
              </w:rPr>
            </w:rPrChange>
          </w:rPr>
          <w:t xml:space="preserve"> </w:t>
        </w:r>
        <w:proofErr w:type="spellStart"/>
        <w:r w:rsidR="00307A62" w:rsidRPr="00307A62">
          <w:rPr>
            <w:rFonts w:ascii="Times New Roman" w:hAnsi="Times New Roman" w:cs="Times New Roman"/>
          </w:rPr>
          <w:t>gnva</w:t>
        </w:r>
        <w:proofErr w:type="spellEnd"/>
        <w:r w:rsidR="00307A62" w:rsidRPr="00AA3D5A">
          <w:rPr>
            <w:rFonts w:ascii="Times New Roman" w:hAnsi="Times New Roman" w:cs="Times New Roman"/>
            <w:lang w:val="ru-RU"/>
            <w:rPrChange w:id="822" w:author="OLENA PASHKOVA (NEPTUNE.UA)" w:date="2023-11-16T05:28:00Z">
              <w:rPr>
                <w:rFonts w:ascii="Times New Roman" w:hAnsi="Times New Roman" w:cs="Times New Roman"/>
              </w:rPr>
            </w:rPrChange>
          </w:rPr>
          <w:t>.</w:t>
        </w:r>
        <w:proofErr w:type="spellStart"/>
        <w:r w:rsidR="00307A62" w:rsidRPr="00307A62">
          <w:rPr>
            <w:rFonts w:ascii="Times New Roman" w:hAnsi="Times New Roman" w:cs="Times New Roman"/>
          </w:rPr>
          <w:t>foodgrainfwdg</w:t>
        </w:r>
        <w:proofErr w:type="spellEnd"/>
        <w:r w:rsidR="00307A62" w:rsidRPr="00AA3D5A">
          <w:rPr>
            <w:rFonts w:ascii="Times New Roman" w:hAnsi="Times New Roman" w:cs="Times New Roman"/>
            <w:lang w:val="ru-RU"/>
            <w:rPrChange w:id="823" w:author="OLENA PASHKOVA (NEPTUNE.UA)" w:date="2023-11-16T05:28:00Z">
              <w:rPr>
                <w:rFonts w:ascii="Times New Roman" w:hAnsi="Times New Roman" w:cs="Times New Roman"/>
              </w:rPr>
            </w:rPrChange>
          </w:rPr>
          <w:t>@</w:t>
        </w:r>
        <w:proofErr w:type="spellStart"/>
        <w:r w:rsidR="00307A62" w:rsidRPr="00307A62">
          <w:rPr>
            <w:rFonts w:ascii="Times New Roman" w:hAnsi="Times New Roman" w:cs="Times New Roman"/>
          </w:rPr>
          <w:t>cargill</w:t>
        </w:r>
        <w:proofErr w:type="spellEnd"/>
        <w:r w:rsidR="00307A62" w:rsidRPr="00AA3D5A">
          <w:rPr>
            <w:rFonts w:ascii="Times New Roman" w:hAnsi="Times New Roman" w:cs="Times New Roman"/>
            <w:lang w:val="ru-RU"/>
            <w:rPrChange w:id="824" w:author="OLENA PASHKOVA (NEPTUNE.UA)" w:date="2023-11-16T05:28:00Z">
              <w:rPr>
                <w:rFonts w:ascii="Times New Roman" w:hAnsi="Times New Roman" w:cs="Times New Roman"/>
              </w:rPr>
            </w:rPrChange>
          </w:rPr>
          <w:t>.</w:t>
        </w:r>
        <w:r w:rsidR="00307A62" w:rsidRPr="00307A62">
          <w:rPr>
            <w:rFonts w:ascii="Times New Roman" w:hAnsi="Times New Roman" w:cs="Times New Roman"/>
          </w:rPr>
          <w:t>com</w:t>
        </w:r>
        <w:r w:rsidR="00307A62" w:rsidRPr="00AA3D5A">
          <w:rPr>
            <w:rFonts w:ascii="Times New Roman" w:hAnsi="Times New Roman" w:cs="Times New Roman"/>
            <w:lang w:val="ru-RU"/>
            <w:rPrChange w:id="825" w:author="OLENA PASHKOVA (NEPTUNE.UA)" w:date="2023-11-16T05:28:00Z">
              <w:rPr>
                <w:rFonts w:ascii="Times New Roman" w:hAnsi="Times New Roman" w:cs="Times New Roman"/>
              </w:rPr>
            </w:rPrChange>
          </w:rPr>
          <w:t xml:space="preserve">.  </w:t>
        </w:r>
      </w:ins>
    </w:p>
    <w:p w14:paraId="0516428F" w14:textId="6AA2CC5F" w:rsidR="00AA3D5A" w:rsidRPr="00AA3D5A" w:rsidRDefault="00AA3D5A" w:rsidP="001F0C7E">
      <w:pPr>
        <w:contextualSpacing/>
        <w:rPr>
          <w:rFonts w:ascii="Times New Roman" w:hAnsi="Times New Roman" w:cs="Times New Roman"/>
          <w:lang w:val="ru-RU"/>
          <w:rPrChange w:id="826" w:author="OLENA PASHKOVA (NEPTUNE.UA)" w:date="2023-11-16T05:28:00Z">
            <w:rPr>
              <w:rFonts w:ascii="Times New Roman" w:hAnsi="Times New Roman" w:cs="Times New Roman"/>
            </w:rPr>
          </w:rPrChange>
        </w:rPr>
      </w:pPr>
      <w:ins w:id="827" w:author="OLENA PASHKOVA (NEPTUNE.UA)" w:date="2023-11-16T05:29:00Z">
        <w:r>
          <w:rPr>
            <w:rFonts w:ascii="Times New Roman" w:hAnsi="Times New Roman" w:cs="Times New Roman"/>
            <w:lang w:val="ru-RU"/>
          </w:rPr>
          <w:t xml:space="preserve">15. </w:t>
        </w:r>
      </w:ins>
      <w:proofErr w:type="spellStart"/>
      <w:ins w:id="828" w:author="OLENA PASHKOVA (NEPTUNE.UA)" w:date="2023-11-16T05:43:00Z">
        <w:r w:rsidR="005B65FA" w:rsidRPr="005B65FA">
          <w:rPr>
            <w:rFonts w:ascii="Times New Roman" w:hAnsi="Times New Roman" w:cs="Times New Roman"/>
            <w:lang w:val="ru-RU"/>
          </w:rPr>
          <w:t>Усі</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правовідносини</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що</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виникають</w:t>
        </w:r>
        <w:proofErr w:type="spellEnd"/>
        <w:r w:rsidR="005B65FA" w:rsidRPr="005B65FA">
          <w:rPr>
            <w:rFonts w:ascii="Times New Roman" w:hAnsi="Times New Roman" w:cs="Times New Roman"/>
            <w:lang w:val="ru-RU"/>
          </w:rPr>
          <w:t xml:space="preserve"> з </w:t>
        </w:r>
        <w:proofErr w:type="spellStart"/>
        <w:r w:rsidR="005B65FA" w:rsidRPr="005B65FA">
          <w:rPr>
            <w:rFonts w:ascii="Times New Roman" w:hAnsi="Times New Roman" w:cs="Times New Roman"/>
            <w:lang w:val="ru-RU"/>
          </w:rPr>
          <w:t>даного</w:t>
        </w:r>
        <w:proofErr w:type="spellEnd"/>
        <w:r w:rsidR="005B65FA" w:rsidRPr="005B65FA">
          <w:rPr>
            <w:rFonts w:ascii="Times New Roman" w:hAnsi="Times New Roman" w:cs="Times New Roman"/>
            <w:lang w:val="ru-RU"/>
          </w:rPr>
          <w:t xml:space="preserve"> Договору </w:t>
        </w:r>
        <w:proofErr w:type="spellStart"/>
        <w:r w:rsidR="005B65FA" w:rsidRPr="005B65FA">
          <w:rPr>
            <w:rFonts w:ascii="Times New Roman" w:hAnsi="Times New Roman" w:cs="Times New Roman"/>
            <w:lang w:val="ru-RU"/>
          </w:rPr>
          <w:t>або</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пов’язані</w:t>
        </w:r>
        <w:proofErr w:type="spellEnd"/>
        <w:r w:rsidR="005B65FA" w:rsidRPr="005B65FA">
          <w:rPr>
            <w:rFonts w:ascii="Times New Roman" w:hAnsi="Times New Roman" w:cs="Times New Roman"/>
            <w:lang w:val="ru-RU"/>
          </w:rPr>
          <w:t xml:space="preserve"> з ним, у тому </w:t>
        </w:r>
        <w:proofErr w:type="spellStart"/>
        <w:r w:rsidR="005B65FA" w:rsidRPr="005B65FA">
          <w:rPr>
            <w:rFonts w:ascii="Times New Roman" w:hAnsi="Times New Roman" w:cs="Times New Roman"/>
            <w:lang w:val="ru-RU"/>
          </w:rPr>
          <w:t>числі</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пов'язані</w:t>
        </w:r>
        <w:proofErr w:type="spellEnd"/>
        <w:r w:rsidR="005B65FA" w:rsidRPr="005B65FA">
          <w:rPr>
            <w:rFonts w:ascii="Times New Roman" w:hAnsi="Times New Roman" w:cs="Times New Roman"/>
            <w:lang w:val="ru-RU"/>
          </w:rPr>
          <w:t xml:space="preserve"> з </w:t>
        </w:r>
        <w:proofErr w:type="spellStart"/>
        <w:r w:rsidR="005B65FA" w:rsidRPr="005B65FA">
          <w:rPr>
            <w:rFonts w:ascii="Times New Roman" w:hAnsi="Times New Roman" w:cs="Times New Roman"/>
            <w:lang w:val="ru-RU"/>
          </w:rPr>
          <w:t>дійсністю</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укладенням</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виконанням</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зміною</w:t>
        </w:r>
        <w:proofErr w:type="spellEnd"/>
        <w:r w:rsidR="005B65FA" w:rsidRPr="005B65FA">
          <w:rPr>
            <w:rFonts w:ascii="Times New Roman" w:hAnsi="Times New Roman" w:cs="Times New Roman"/>
            <w:lang w:val="ru-RU"/>
          </w:rPr>
          <w:t xml:space="preserve"> та </w:t>
        </w:r>
        <w:proofErr w:type="spellStart"/>
        <w:r w:rsidR="005B65FA" w:rsidRPr="005B65FA">
          <w:rPr>
            <w:rFonts w:ascii="Times New Roman" w:hAnsi="Times New Roman" w:cs="Times New Roman"/>
            <w:lang w:val="ru-RU"/>
          </w:rPr>
          <w:t>припиненням</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даного</w:t>
        </w:r>
        <w:proofErr w:type="spellEnd"/>
        <w:r w:rsidR="005B65FA" w:rsidRPr="005B65FA">
          <w:rPr>
            <w:rFonts w:ascii="Times New Roman" w:hAnsi="Times New Roman" w:cs="Times New Roman"/>
            <w:lang w:val="ru-RU"/>
          </w:rPr>
          <w:t xml:space="preserve"> Договору, </w:t>
        </w:r>
        <w:proofErr w:type="spellStart"/>
        <w:r w:rsidR="005B65FA" w:rsidRPr="005B65FA">
          <w:rPr>
            <w:rFonts w:ascii="Times New Roman" w:hAnsi="Times New Roman" w:cs="Times New Roman"/>
            <w:lang w:val="ru-RU"/>
          </w:rPr>
          <w:t>тлумаченням</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його</w:t>
        </w:r>
        <w:proofErr w:type="spellEnd"/>
        <w:r w:rsidR="005B65FA" w:rsidRPr="005B65FA">
          <w:rPr>
            <w:rFonts w:ascii="Times New Roman" w:hAnsi="Times New Roman" w:cs="Times New Roman"/>
            <w:lang w:val="ru-RU"/>
          </w:rPr>
          <w:t xml:space="preserve"> умов, </w:t>
        </w:r>
        <w:proofErr w:type="spellStart"/>
        <w:r w:rsidR="005B65FA" w:rsidRPr="005B65FA">
          <w:rPr>
            <w:rFonts w:ascii="Times New Roman" w:hAnsi="Times New Roman" w:cs="Times New Roman"/>
            <w:lang w:val="ru-RU"/>
          </w:rPr>
          <w:t>визначенням</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наслідків</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недійсності</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або</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порушення</w:t>
        </w:r>
        <w:proofErr w:type="spellEnd"/>
        <w:r w:rsidR="005B65FA" w:rsidRPr="005B65FA">
          <w:rPr>
            <w:rFonts w:ascii="Times New Roman" w:hAnsi="Times New Roman" w:cs="Times New Roman"/>
            <w:lang w:val="ru-RU"/>
          </w:rPr>
          <w:t xml:space="preserve"> Договору, </w:t>
        </w:r>
        <w:proofErr w:type="spellStart"/>
        <w:r w:rsidR="005B65FA" w:rsidRPr="005B65FA">
          <w:rPr>
            <w:rFonts w:ascii="Times New Roman" w:hAnsi="Times New Roman" w:cs="Times New Roman"/>
            <w:lang w:val="ru-RU"/>
          </w:rPr>
          <w:t>регламентуються</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даним</w:t>
        </w:r>
        <w:proofErr w:type="spellEnd"/>
        <w:r w:rsidR="005B65FA" w:rsidRPr="005B65FA">
          <w:rPr>
            <w:rFonts w:ascii="Times New Roman" w:hAnsi="Times New Roman" w:cs="Times New Roman"/>
            <w:lang w:val="ru-RU"/>
          </w:rPr>
          <w:t xml:space="preserve"> Договором та </w:t>
        </w:r>
        <w:proofErr w:type="spellStart"/>
        <w:r w:rsidR="005B65FA" w:rsidRPr="005B65FA">
          <w:rPr>
            <w:rFonts w:ascii="Times New Roman" w:hAnsi="Times New Roman" w:cs="Times New Roman"/>
            <w:lang w:val="ru-RU"/>
          </w:rPr>
          <w:t>відповідними</w:t>
        </w:r>
        <w:proofErr w:type="spellEnd"/>
        <w:r w:rsidR="005B65FA" w:rsidRPr="005B65FA">
          <w:rPr>
            <w:rFonts w:ascii="Times New Roman" w:hAnsi="Times New Roman" w:cs="Times New Roman"/>
            <w:lang w:val="ru-RU"/>
          </w:rPr>
          <w:t xml:space="preserve"> нормами чинного </w:t>
        </w:r>
        <w:proofErr w:type="spellStart"/>
        <w:r w:rsidR="005B65FA" w:rsidRPr="005B65FA">
          <w:rPr>
            <w:rFonts w:ascii="Times New Roman" w:hAnsi="Times New Roman" w:cs="Times New Roman"/>
            <w:lang w:val="ru-RU"/>
          </w:rPr>
          <w:t>законодавства</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України</w:t>
        </w:r>
        <w:proofErr w:type="spellEnd"/>
        <w:r w:rsidR="005B65FA" w:rsidRPr="005B65FA">
          <w:rPr>
            <w:rFonts w:ascii="Times New Roman" w:hAnsi="Times New Roman" w:cs="Times New Roman"/>
            <w:lang w:val="ru-RU"/>
          </w:rPr>
          <w:t xml:space="preserve">, а </w:t>
        </w:r>
        <w:proofErr w:type="spellStart"/>
        <w:r w:rsidR="005B65FA" w:rsidRPr="005B65FA">
          <w:rPr>
            <w:rFonts w:ascii="Times New Roman" w:hAnsi="Times New Roman" w:cs="Times New Roman"/>
            <w:lang w:val="ru-RU"/>
          </w:rPr>
          <w:t>також</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звичаями</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ділового</w:t>
        </w:r>
        <w:proofErr w:type="spellEnd"/>
        <w:r w:rsidR="005B65FA" w:rsidRPr="005B65FA">
          <w:rPr>
            <w:rFonts w:ascii="Times New Roman" w:hAnsi="Times New Roman" w:cs="Times New Roman"/>
            <w:lang w:val="ru-RU"/>
          </w:rPr>
          <w:t xml:space="preserve"> обороту, </w:t>
        </w:r>
        <w:proofErr w:type="spellStart"/>
        <w:r w:rsidR="005B65FA" w:rsidRPr="005B65FA">
          <w:rPr>
            <w:rFonts w:ascii="Times New Roman" w:hAnsi="Times New Roman" w:cs="Times New Roman"/>
            <w:lang w:val="ru-RU"/>
          </w:rPr>
          <w:t>що</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застосовуються</w:t>
        </w:r>
        <w:proofErr w:type="spellEnd"/>
        <w:r w:rsidR="005B65FA" w:rsidRPr="005B65FA">
          <w:rPr>
            <w:rFonts w:ascii="Times New Roman" w:hAnsi="Times New Roman" w:cs="Times New Roman"/>
            <w:lang w:val="ru-RU"/>
          </w:rPr>
          <w:t xml:space="preserve"> до таких </w:t>
        </w:r>
        <w:proofErr w:type="spellStart"/>
        <w:r w:rsidR="005B65FA" w:rsidRPr="005B65FA">
          <w:rPr>
            <w:rFonts w:ascii="Times New Roman" w:hAnsi="Times New Roman" w:cs="Times New Roman"/>
            <w:lang w:val="ru-RU"/>
          </w:rPr>
          <w:t>правовідносин</w:t>
        </w:r>
        <w:proofErr w:type="spellEnd"/>
        <w:r w:rsidR="005B65FA" w:rsidRPr="005B65FA">
          <w:rPr>
            <w:rFonts w:ascii="Times New Roman" w:hAnsi="Times New Roman" w:cs="Times New Roman"/>
            <w:lang w:val="ru-RU"/>
          </w:rPr>
          <w:t xml:space="preserve">, на </w:t>
        </w:r>
        <w:proofErr w:type="spellStart"/>
        <w:r w:rsidR="005B65FA" w:rsidRPr="005B65FA">
          <w:rPr>
            <w:rFonts w:ascii="Times New Roman" w:hAnsi="Times New Roman" w:cs="Times New Roman"/>
            <w:lang w:val="ru-RU"/>
          </w:rPr>
          <w:t>підставі</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принципів</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t>добросовісності</w:t>
        </w:r>
        <w:proofErr w:type="spellEnd"/>
        <w:r w:rsidR="005B65FA" w:rsidRPr="005B65FA">
          <w:rPr>
            <w:rFonts w:ascii="Times New Roman" w:hAnsi="Times New Roman" w:cs="Times New Roman"/>
            <w:lang w:val="ru-RU"/>
          </w:rPr>
          <w:t xml:space="preserve">, </w:t>
        </w:r>
        <w:proofErr w:type="spellStart"/>
        <w:r w:rsidR="005B65FA" w:rsidRPr="005B65FA">
          <w:rPr>
            <w:rFonts w:ascii="Times New Roman" w:hAnsi="Times New Roman" w:cs="Times New Roman"/>
            <w:lang w:val="ru-RU"/>
          </w:rPr>
          <w:lastRenderedPageBreak/>
          <w:t>розумності</w:t>
        </w:r>
        <w:proofErr w:type="spellEnd"/>
        <w:r w:rsidR="005B65FA" w:rsidRPr="005B65FA">
          <w:rPr>
            <w:rFonts w:ascii="Times New Roman" w:hAnsi="Times New Roman" w:cs="Times New Roman"/>
            <w:lang w:val="ru-RU"/>
          </w:rPr>
          <w:t xml:space="preserve"> та </w:t>
        </w:r>
        <w:proofErr w:type="spellStart"/>
        <w:r w:rsidR="005B65FA" w:rsidRPr="005B65FA">
          <w:rPr>
            <w:rFonts w:ascii="Times New Roman" w:hAnsi="Times New Roman" w:cs="Times New Roman"/>
            <w:lang w:val="ru-RU"/>
          </w:rPr>
          <w:t>справедливості.</w:t>
        </w:r>
      </w:ins>
      <w:ins w:id="829" w:author="OLENA PASHKOVA (NEPTUNE.UA)" w:date="2023-11-16T05:44:00Z">
        <w:r w:rsidR="009138E8">
          <w:rPr>
            <w:rFonts w:ascii="Times New Roman" w:hAnsi="Times New Roman" w:cs="Times New Roman"/>
            <w:lang w:val="ru-RU"/>
          </w:rPr>
          <w:t>Сторони</w:t>
        </w:r>
        <w:proofErr w:type="spellEnd"/>
        <w:r w:rsidR="009138E8">
          <w:rPr>
            <w:rFonts w:ascii="Times New Roman" w:hAnsi="Times New Roman" w:cs="Times New Roman"/>
            <w:lang w:val="ru-RU"/>
          </w:rPr>
          <w:t xml:space="preserve"> </w:t>
        </w:r>
        <w:proofErr w:type="spellStart"/>
        <w:r w:rsidR="009138E8">
          <w:rPr>
            <w:rFonts w:ascii="Times New Roman" w:hAnsi="Times New Roman" w:cs="Times New Roman"/>
            <w:lang w:val="ru-RU"/>
          </w:rPr>
          <w:t>намагатимуться</w:t>
        </w:r>
        <w:proofErr w:type="spellEnd"/>
        <w:r w:rsidR="009138E8">
          <w:rPr>
            <w:rFonts w:ascii="Times New Roman" w:hAnsi="Times New Roman" w:cs="Times New Roman"/>
            <w:lang w:val="ru-RU"/>
          </w:rPr>
          <w:t xml:space="preserve"> </w:t>
        </w:r>
        <w:proofErr w:type="spellStart"/>
        <w:r w:rsidR="009138E8">
          <w:rPr>
            <w:rFonts w:ascii="Times New Roman" w:hAnsi="Times New Roman" w:cs="Times New Roman"/>
            <w:lang w:val="ru-RU"/>
          </w:rPr>
          <w:t>всі</w:t>
        </w:r>
        <w:proofErr w:type="spellEnd"/>
        <w:r w:rsidR="009138E8">
          <w:rPr>
            <w:rFonts w:ascii="Times New Roman" w:hAnsi="Times New Roman" w:cs="Times New Roman"/>
            <w:lang w:val="ru-RU"/>
          </w:rPr>
          <w:t xml:space="preserve"> спори </w:t>
        </w:r>
        <w:proofErr w:type="spellStart"/>
        <w:r w:rsidR="009138E8">
          <w:rPr>
            <w:rFonts w:ascii="Times New Roman" w:hAnsi="Times New Roman" w:cs="Times New Roman"/>
            <w:lang w:val="ru-RU"/>
          </w:rPr>
          <w:t>вирішувати</w:t>
        </w:r>
        <w:proofErr w:type="spellEnd"/>
        <w:r w:rsidR="009138E8">
          <w:rPr>
            <w:rFonts w:ascii="Times New Roman" w:hAnsi="Times New Roman" w:cs="Times New Roman"/>
            <w:lang w:val="ru-RU"/>
          </w:rPr>
          <w:t xml:space="preserve"> в мирному порядку </w:t>
        </w:r>
        <w:proofErr w:type="spellStart"/>
        <w:r w:rsidR="009138E8">
          <w:rPr>
            <w:rFonts w:ascii="Times New Roman" w:hAnsi="Times New Roman" w:cs="Times New Roman"/>
            <w:lang w:val="ru-RU"/>
          </w:rPr>
          <w:t>із</w:t>
        </w:r>
        <w:proofErr w:type="spellEnd"/>
        <w:r w:rsidR="009138E8">
          <w:rPr>
            <w:rFonts w:ascii="Times New Roman" w:hAnsi="Times New Roman" w:cs="Times New Roman"/>
            <w:lang w:val="ru-RU"/>
          </w:rPr>
          <w:t xml:space="preserve"> </w:t>
        </w:r>
        <w:proofErr w:type="spellStart"/>
        <w:r w:rsidR="009138E8">
          <w:rPr>
            <w:rFonts w:ascii="Times New Roman" w:hAnsi="Times New Roman" w:cs="Times New Roman"/>
            <w:lang w:val="ru-RU"/>
          </w:rPr>
          <w:t>застосуванням</w:t>
        </w:r>
        <w:proofErr w:type="spellEnd"/>
        <w:r w:rsidR="009138E8">
          <w:rPr>
            <w:rFonts w:ascii="Times New Roman" w:hAnsi="Times New Roman" w:cs="Times New Roman"/>
            <w:lang w:val="ru-RU"/>
          </w:rPr>
          <w:t xml:space="preserve"> </w:t>
        </w:r>
        <w:proofErr w:type="spellStart"/>
        <w:r w:rsidR="009138E8">
          <w:rPr>
            <w:rFonts w:ascii="Times New Roman" w:hAnsi="Times New Roman" w:cs="Times New Roman"/>
            <w:lang w:val="ru-RU"/>
          </w:rPr>
          <w:t>досудового</w:t>
        </w:r>
        <w:proofErr w:type="spellEnd"/>
        <w:r w:rsidR="009138E8">
          <w:rPr>
            <w:rFonts w:ascii="Times New Roman" w:hAnsi="Times New Roman" w:cs="Times New Roman"/>
            <w:lang w:val="ru-RU"/>
          </w:rPr>
          <w:t xml:space="preserve"> порядку </w:t>
        </w:r>
        <w:proofErr w:type="spellStart"/>
        <w:r w:rsidR="009138E8">
          <w:rPr>
            <w:rFonts w:ascii="Times New Roman" w:hAnsi="Times New Roman" w:cs="Times New Roman"/>
            <w:lang w:val="ru-RU"/>
          </w:rPr>
          <w:t>розгляду</w:t>
        </w:r>
        <w:proofErr w:type="spellEnd"/>
        <w:r w:rsidR="009138E8">
          <w:rPr>
            <w:rFonts w:ascii="Times New Roman" w:hAnsi="Times New Roman" w:cs="Times New Roman"/>
            <w:lang w:val="ru-RU"/>
          </w:rPr>
          <w:t xml:space="preserve"> </w:t>
        </w:r>
        <w:proofErr w:type="spellStart"/>
        <w:r w:rsidR="009138E8">
          <w:rPr>
            <w:rFonts w:ascii="Times New Roman" w:hAnsi="Times New Roman" w:cs="Times New Roman"/>
            <w:lang w:val="ru-RU"/>
          </w:rPr>
          <w:t>спорів</w:t>
        </w:r>
        <w:proofErr w:type="spellEnd"/>
        <w:r w:rsidR="009138E8">
          <w:rPr>
            <w:rFonts w:ascii="Times New Roman" w:hAnsi="Times New Roman" w:cs="Times New Roman"/>
            <w:lang w:val="ru-RU"/>
          </w:rPr>
          <w:t xml:space="preserve">, а у </w:t>
        </w:r>
        <w:proofErr w:type="spellStart"/>
        <w:r w:rsidR="009138E8">
          <w:rPr>
            <w:rFonts w:ascii="Times New Roman" w:hAnsi="Times New Roman" w:cs="Times New Roman"/>
            <w:lang w:val="ru-RU"/>
          </w:rPr>
          <w:t>разі</w:t>
        </w:r>
        <w:proofErr w:type="spellEnd"/>
        <w:r w:rsidR="009138E8">
          <w:rPr>
            <w:rFonts w:ascii="Times New Roman" w:hAnsi="Times New Roman" w:cs="Times New Roman"/>
            <w:lang w:val="ru-RU"/>
          </w:rPr>
          <w:t xml:space="preserve"> </w:t>
        </w:r>
        <w:proofErr w:type="spellStart"/>
        <w:r w:rsidR="009138E8">
          <w:rPr>
            <w:rFonts w:ascii="Times New Roman" w:hAnsi="Times New Roman" w:cs="Times New Roman"/>
            <w:lang w:val="ru-RU"/>
          </w:rPr>
          <w:t>неможливості</w:t>
        </w:r>
        <w:proofErr w:type="spellEnd"/>
        <w:r w:rsidR="009138E8">
          <w:rPr>
            <w:rFonts w:ascii="Times New Roman" w:hAnsi="Times New Roman" w:cs="Times New Roman"/>
            <w:lang w:val="ru-RU"/>
          </w:rPr>
          <w:t xml:space="preserve"> </w:t>
        </w:r>
        <w:proofErr w:type="spellStart"/>
        <w:r w:rsidR="009138E8">
          <w:rPr>
            <w:rFonts w:ascii="Times New Roman" w:hAnsi="Times New Roman" w:cs="Times New Roman"/>
            <w:lang w:val="ru-RU"/>
          </w:rPr>
          <w:t>д</w:t>
        </w:r>
      </w:ins>
      <w:ins w:id="830" w:author="OLENA PASHKOVA (NEPTUNE.UA)" w:date="2023-11-16T05:45:00Z">
        <w:r w:rsidR="009138E8">
          <w:rPr>
            <w:rFonts w:ascii="Times New Roman" w:hAnsi="Times New Roman" w:cs="Times New Roman"/>
            <w:lang w:val="ru-RU"/>
          </w:rPr>
          <w:t>осягнути</w:t>
        </w:r>
        <w:proofErr w:type="spellEnd"/>
        <w:r w:rsidR="009138E8">
          <w:rPr>
            <w:rFonts w:ascii="Times New Roman" w:hAnsi="Times New Roman" w:cs="Times New Roman"/>
            <w:lang w:val="ru-RU"/>
          </w:rPr>
          <w:t xml:space="preserve"> </w:t>
        </w:r>
        <w:proofErr w:type="spellStart"/>
        <w:r w:rsidR="009138E8">
          <w:rPr>
            <w:rFonts w:ascii="Times New Roman" w:hAnsi="Times New Roman" w:cs="Times New Roman"/>
            <w:lang w:val="ru-RU"/>
          </w:rPr>
          <w:t>вирішення</w:t>
        </w:r>
        <w:proofErr w:type="spellEnd"/>
        <w:r w:rsidR="009138E8">
          <w:rPr>
            <w:rFonts w:ascii="Times New Roman" w:hAnsi="Times New Roman" w:cs="Times New Roman"/>
            <w:lang w:val="ru-RU"/>
          </w:rPr>
          <w:t xml:space="preserve"> в </w:t>
        </w:r>
        <w:proofErr w:type="spellStart"/>
        <w:r w:rsidR="009138E8">
          <w:rPr>
            <w:rFonts w:ascii="Times New Roman" w:hAnsi="Times New Roman" w:cs="Times New Roman"/>
            <w:lang w:val="ru-RU"/>
          </w:rPr>
          <w:t>досудовому</w:t>
        </w:r>
        <w:proofErr w:type="spellEnd"/>
        <w:r w:rsidR="009138E8">
          <w:rPr>
            <w:rFonts w:ascii="Times New Roman" w:hAnsi="Times New Roman" w:cs="Times New Roman"/>
            <w:lang w:val="ru-RU"/>
          </w:rPr>
          <w:t xml:space="preserve"> порядку – в </w:t>
        </w:r>
        <w:proofErr w:type="spellStart"/>
        <w:r w:rsidR="009138E8">
          <w:rPr>
            <w:rFonts w:ascii="Times New Roman" w:hAnsi="Times New Roman" w:cs="Times New Roman"/>
            <w:lang w:val="ru-RU"/>
          </w:rPr>
          <w:t>господарському</w:t>
        </w:r>
        <w:proofErr w:type="spellEnd"/>
        <w:r w:rsidR="009138E8">
          <w:rPr>
            <w:rFonts w:ascii="Times New Roman" w:hAnsi="Times New Roman" w:cs="Times New Roman"/>
            <w:lang w:val="ru-RU"/>
          </w:rPr>
          <w:t xml:space="preserve"> </w:t>
        </w:r>
        <w:proofErr w:type="spellStart"/>
        <w:r w:rsidR="009138E8">
          <w:rPr>
            <w:rFonts w:ascii="Times New Roman" w:hAnsi="Times New Roman" w:cs="Times New Roman"/>
            <w:lang w:val="ru-RU"/>
          </w:rPr>
          <w:t>суді</w:t>
        </w:r>
        <w:proofErr w:type="spellEnd"/>
        <w:r w:rsidR="009138E8">
          <w:rPr>
            <w:rFonts w:ascii="Times New Roman" w:hAnsi="Times New Roman" w:cs="Times New Roman"/>
            <w:lang w:val="ru-RU"/>
          </w:rPr>
          <w:t xml:space="preserve"> у </w:t>
        </w:r>
        <w:proofErr w:type="spellStart"/>
        <w:r w:rsidR="009138E8">
          <w:rPr>
            <w:rFonts w:ascii="Times New Roman" w:hAnsi="Times New Roman" w:cs="Times New Roman"/>
            <w:lang w:val="ru-RU"/>
          </w:rPr>
          <w:t>відповідності</w:t>
        </w:r>
        <w:proofErr w:type="spellEnd"/>
        <w:r w:rsidR="009138E8">
          <w:rPr>
            <w:rFonts w:ascii="Times New Roman" w:hAnsi="Times New Roman" w:cs="Times New Roman"/>
            <w:lang w:val="ru-RU"/>
          </w:rPr>
          <w:t xml:space="preserve"> до </w:t>
        </w:r>
        <w:proofErr w:type="spellStart"/>
        <w:r w:rsidR="009138E8">
          <w:rPr>
            <w:rFonts w:ascii="Times New Roman" w:hAnsi="Times New Roman" w:cs="Times New Roman"/>
            <w:lang w:val="ru-RU"/>
          </w:rPr>
          <w:t>процесуального</w:t>
        </w:r>
        <w:proofErr w:type="spellEnd"/>
        <w:r w:rsidR="009138E8">
          <w:rPr>
            <w:rFonts w:ascii="Times New Roman" w:hAnsi="Times New Roman" w:cs="Times New Roman"/>
            <w:lang w:val="ru-RU"/>
          </w:rPr>
          <w:t xml:space="preserve"> права </w:t>
        </w:r>
        <w:proofErr w:type="spellStart"/>
        <w:r w:rsidR="009138E8">
          <w:rPr>
            <w:rFonts w:ascii="Times New Roman" w:hAnsi="Times New Roman" w:cs="Times New Roman"/>
            <w:lang w:val="ru-RU"/>
          </w:rPr>
          <w:t>України</w:t>
        </w:r>
        <w:proofErr w:type="spellEnd"/>
        <w:r w:rsidR="009138E8">
          <w:rPr>
            <w:rFonts w:ascii="Times New Roman" w:hAnsi="Times New Roman" w:cs="Times New Roman"/>
            <w:lang w:val="ru-RU"/>
          </w:rPr>
          <w:t xml:space="preserve">. </w:t>
        </w:r>
      </w:ins>
    </w:p>
    <w:p w14:paraId="5BDD32DD" w14:textId="77777777" w:rsidR="001B0877" w:rsidRPr="00AA3D5A" w:rsidRDefault="001B0877" w:rsidP="001F0C7E">
      <w:pPr>
        <w:rPr>
          <w:rFonts w:ascii="Times New Roman" w:hAnsi="Times New Roman" w:cs="Times New Roman"/>
          <w:lang w:val="ru-RU"/>
          <w:rPrChange w:id="831" w:author="OLENA PASHKOVA (NEPTUNE.UA)" w:date="2023-11-16T05:28:00Z">
            <w:rPr>
              <w:rFonts w:ascii="Times New Roman" w:hAnsi="Times New Roman" w:cs="Times New Roman"/>
            </w:rPr>
          </w:rPrChange>
        </w:rPr>
      </w:pPr>
    </w:p>
    <w:p w14:paraId="4FF5389A" w14:textId="2E04FAF4" w:rsidR="001B0877" w:rsidRPr="001C3F8A" w:rsidRDefault="001B0877" w:rsidP="001F0C7E">
      <w:pPr>
        <w:rPr>
          <w:rFonts w:ascii="Times New Roman" w:hAnsi="Times New Roman" w:cs="Times New Roman"/>
          <w:b/>
          <w:lang w:val="ru-RU"/>
        </w:rPr>
      </w:pPr>
      <w:r w:rsidRPr="001C3F8A">
        <w:rPr>
          <w:rFonts w:ascii="Times New Roman" w:hAnsi="Times New Roman" w:cs="Times New Roman"/>
          <w:b/>
          <w:lang w:val="ru-RU"/>
        </w:rPr>
        <w:t>1</w:t>
      </w:r>
      <w:r w:rsidR="00F63022">
        <w:rPr>
          <w:rFonts w:ascii="Times New Roman" w:hAnsi="Times New Roman" w:cs="Times New Roman"/>
          <w:b/>
          <w:lang w:val="ru-RU"/>
        </w:rPr>
        <w:t>5</w:t>
      </w:r>
      <w:r w:rsidRPr="001C3F8A">
        <w:rPr>
          <w:rFonts w:ascii="Times New Roman" w:hAnsi="Times New Roman" w:cs="Times New Roman"/>
          <w:b/>
          <w:lang w:val="ru-RU"/>
        </w:rPr>
        <w:t>.</w:t>
      </w:r>
      <w:r w:rsidRPr="001C3F8A">
        <w:rPr>
          <w:rFonts w:ascii="Times New Roman" w:hAnsi="Times New Roman" w:cs="Times New Roman"/>
          <w:b/>
          <w:lang w:val="ru-RU"/>
        </w:rPr>
        <w:tab/>
        <w:t>ЮРИДИЧНІ АДРЕСИ ТА РЕКВІЗИТИ СТОРІН</w:t>
      </w:r>
    </w:p>
    <w:p w14:paraId="67E20F32" w14:textId="3851A90C" w:rsidR="001B0877" w:rsidRPr="001C3F8A" w:rsidRDefault="001B0877" w:rsidP="001F0C7E">
      <w:pPr>
        <w:contextualSpacing/>
        <w:rPr>
          <w:rFonts w:ascii="Times New Roman" w:hAnsi="Times New Roman" w:cs="Times New Roman"/>
          <w:b/>
          <w:lang w:val="ru-RU"/>
        </w:rPr>
      </w:pPr>
      <w:r w:rsidRPr="001C3F8A">
        <w:rPr>
          <w:rFonts w:ascii="Times New Roman" w:hAnsi="Times New Roman" w:cs="Times New Roman"/>
          <w:b/>
          <w:lang w:val="ru-RU"/>
        </w:rPr>
        <w:t xml:space="preserve">ВИКОНАВЕЦЬ: </w:t>
      </w:r>
    </w:p>
    <w:p w14:paraId="666DE30E" w14:textId="77777777" w:rsidR="001B0877" w:rsidRPr="001C3F8A" w:rsidRDefault="001B0877" w:rsidP="001F0C7E">
      <w:pPr>
        <w:contextualSpacing/>
        <w:rPr>
          <w:rFonts w:ascii="Times New Roman" w:hAnsi="Times New Roman" w:cs="Times New Roman"/>
          <w:b/>
          <w:lang w:val="ru-RU"/>
        </w:rPr>
      </w:pPr>
      <w:r w:rsidRPr="001C3F8A">
        <w:rPr>
          <w:rFonts w:ascii="Times New Roman" w:hAnsi="Times New Roman" w:cs="Times New Roman"/>
          <w:b/>
          <w:lang w:val="ru-RU"/>
        </w:rPr>
        <w:t>ТОВАРИСТВО З ОБМЕЖЕНОЮ ВІДПОВІДАЛЬНІСТЮ "М.В. КАРГО"</w:t>
      </w:r>
    </w:p>
    <w:p w14:paraId="2DFEB2C8" w14:textId="77777777" w:rsidR="00F63022" w:rsidRPr="00F63022" w:rsidRDefault="00F63022" w:rsidP="00F63022">
      <w:pPr>
        <w:contextualSpacing/>
        <w:rPr>
          <w:rFonts w:ascii="Times New Roman" w:hAnsi="Times New Roman" w:cs="Times New Roman"/>
          <w:lang w:val="ru-RU"/>
        </w:rPr>
      </w:pPr>
      <w:proofErr w:type="spellStart"/>
      <w:r w:rsidRPr="00F63022">
        <w:rPr>
          <w:rFonts w:ascii="Times New Roman" w:hAnsi="Times New Roman" w:cs="Times New Roman"/>
          <w:lang w:val="ru-RU"/>
        </w:rPr>
        <w:t>Юридична</w:t>
      </w:r>
      <w:proofErr w:type="spellEnd"/>
      <w:r w:rsidRPr="00F63022">
        <w:rPr>
          <w:rFonts w:ascii="Times New Roman" w:hAnsi="Times New Roman" w:cs="Times New Roman"/>
          <w:lang w:val="ru-RU"/>
        </w:rPr>
        <w:t xml:space="preserve"> адреса: 67543, </w:t>
      </w:r>
      <w:proofErr w:type="spellStart"/>
      <w:r w:rsidRPr="00F63022">
        <w:rPr>
          <w:rFonts w:ascii="Times New Roman" w:hAnsi="Times New Roman" w:cs="Times New Roman"/>
          <w:lang w:val="ru-RU"/>
        </w:rPr>
        <w:t>Одеська</w:t>
      </w:r>
      <w:proofErr w:type="spellEnd"/>
      <w:r w:rsidRPr="00F63022">
        <w:rPr>
          <w:rFonts w:ascii="Times New Roman" w:hAnsi="Times New Roman" w:cs="Times New Roman"/>
          <w:lang w:val="ru-RU"/>
        </w:rPr>
        <w:t xml:space="preserve"> обл., </w:t>
      </w:r>
      <w:proofErr w:type="spellStart"/>
      <w:r w:rsidRPr="00F63022">
        <w:rPr>
          <w:rFonts w:ascii="Times New Roman" w:hAnsi="Times New Roman" w:cs="Times New Roman"/>
          <w:lang w:val="ru-RU"/>
        </w:rPr>
        <w:t>Одеський</w:t>
      </w:r>
      <w:proofErr w:type="spellEnd"/>
      <w:r w:rsidRPr="00F63022">
        <w:rPr>
          <w:rFonts w:ascii="Times New Roman" w:hAnsi="Times New Roman" w:cs="Times New Roman"/>
          <w:lang w:val="ru-RU"/>
        </w:rPr>
        <w:t xml:space="preserve"> р-н, </w:t>
      </w:r>
      <w:proofErr w:type="spellStart"/>
      <w:r w:rsidRPr="00F63022">
        <w:rPr>
          <w:rFonts w:ascii="Times New Roman" w:hAnsi="Times New Roman" w:cs="Times New Roman"/>
          <w:lang w:val="ru-RU"/>
        </w:rPr>
        <w:t>с.Визирка</w:t>
      </w:r>
      <w:proofErr w:type="spellEnd"/>
      <w:r w:rsidRPr="00F63022">
        <w:rPr>
          <w:rFonts w:ascii="Times New Roman" w:hAnsi="Times New Roman" w:cs="Times New Roman"/>
          <w:lang w:val="ru-RU"/>
        </w:rPr>
        <w:t xml:space="preserve">, </w:t>
      </w:r>
      <w:proofErr w:type="spellStart"/>
      <w:proofErr w:type="gramStart"/>
      <w:r w:rsidRPr="00F63022">
        <w:rPr>
          <w:rFonts w:ascii="Times New Roman" w:hAnsi="Times New Roman" w:cs="Times New Roman"/>
          <w:lang w:val="ru-RU"/>
        </w:rPr>
        <w:t>вул.Олекс</w:t>
      </w:r>
      <w:proofErr w:type="gramEnd"/>
      <w:r w:rsidRPr="00F63022">
        <w:rPr>
          <w:rFonts w:ascii="Times New Roman" w:hAnsi="Times New Roman" w:cs="Times New Roman"/>
          <w:lang w:val="ru-RU"/>
        </w:rPr>
        <w:t>iя</w:t>
      </w:r>
      <w:proofErr w:type="spellEnd"/>
      <w:r w:rsidRPr="00F63022">
        <w:rPr>
          <w:rFonts w:ascii="Times New Roman" w:hAnsi="Times New Roman" w:cs="Times New Roman"/>
          <w:lang w:val="ru-RU"/>
        </w:rPr>
        <w:t xml:space="preserve"> </w:t>
      </w:r>
      <w:proofErr w:type="spellStart"/>
      <w:r w:rsidRPr="00F63022">
        <w:rPr>
          <w:rFonts w:ascii="Times New Roman" w:hAnsi="Times New Roman" w:cs="Times New Roman"/>
          <w:lang w:val="ru-RU"/>
        </w:rPr>
        <w:t>Ставнiцера</w:t>
      </w:r>
      <w:proofErr w:type="spellEnd"/>
      <w:r w:rsidRPr="00F63022">
        <w:rPr>
          <w:rFonts w:ascii="Times New Roman" w:hAnsi="Times New Roman" w:cs="Times New Roman"/>
          <w:lang w:val="ru-RU"/>
        </w:rPr>
        <w:t>, буд.60</w:t>
      </w:r>
    </w:p>
    <w:p w14:paraId="1F1D6BDD" w14:textId="77777777" w:rsidR="00F63022" w:rsidRPr="00F63022" w:rsidRDefault="00F63022" w:rsidP="00F63022">
      <w:pPr>
        <w:contextualSpacing/>
        <w:rPr>
          <w:rFonts w:ascii="Times New Roman" w:hAnsi="Times New Roman" w:cs="Times New Roman"/>
          <w:lang w:val="ru-RU"/>
        </w:rPr>
      </w:pPr>
      <w:r w:rsidRPr="00F63022">
        <w:rPr>
          <w:rFonts w:ascii="Times New Roman" w:hAnsi="Times New Roman" w:cs="Times New Roman"/>
          <w:lang w:val="ru-RU"/>
        </w:rPr>
        <w:t>Код ЄДРПОУ 32834564</w:t>
      </w:r>
    </w:p>
    <w:p w14:paraId="46BFC285" w14:textId="77777777" w:rsidR="00F63022" w:rsidRPr="00F63022" w:rsidRDefault="00F63022" w:rsidP="00F63022">
      <w:pPr>
        <w:contextualSpacing/>
        <w:rPr>
          <w:rFonts w:ascii="Times New Roman" w:hAnsi="Times New Roman" w:cs="Times New Roman"/>
          <w:lang w:val="ru-RU"/>
        </w:rPr>
      </w:pPr>
      <w:r w:rsidRPr="00F63022">
        <w:rPr>
          <w:rFonts w:ascii="Times New Roman" w:hAnsi="Times New Roman" w:cs="Times New Roman"/>
          <w:lang w:val="ru-RU"/>
        </w:rPr>
        <w:t>ІПН 328345615172</w:t>
      </w:r>
    </w:p>
    <w:p w14:paraId="45963BDD" w14:textId="77777777" w:rsidR="00F63022" w:rsidRPr="00F63022" w:rsidRDefault="00F63022" w:rsidP="00F63022">
      <w:pPr>
        <w:contextualSpacing/>
        <w:rPr>
          <w:rFonts w:ascii="Times New Roman" w:hAnsi="Times New Roman" w:cs="Times New Roman"/>
          <w:lang w:val="ru-RU"/>
        </w:rPr>
      </w:pPr>
      <w:proofErr w:type="spellStart"/>
      <w:r w:rsidRPr="00F63022">
        <w:rPr>
          <w:rFonts w:ascii="Times New Roman" w:hAnsi="Times New Roman" w:cs="Times New Roman"/>
          <w:lang w:val="ru-RU"/>
        </w:rPr>
        <w:t>Банківські</w:t>
      </w:r>
      <w:proofErr w:type="spellEnd"/>
      <w:r w:rsidRPr="00F63022">
        <w:rPr>
          <w:rFonts w:ascii="Times New Roman" w:hAnsi="Times New Roman" w:cs="Times New Roman"/>
          <w:lang w:val="ru-RU"/>
        </w:rPr>
        <w:t xml:space="preserve"> </w:t>
      </w:r>
      <w:proofErr w:type="spellStart"/>
      <w:r w:rsidRPr="00F63022">
        <w:rPr>
          <w:rFonts w:ascii="Times New Roman" w:hAnsi="Times New Roman" w:cs="Times New Roman"/>
          <w:lang w:val="ru-RU"/>
        </w:rPr>
        <w:t>реквізити</w:t>
      </w:r>
      <w:proofErr w:type="spellEnd"/>
      <w:r w:rsidRPr="00F63022">
        <w:rPr>
          <w:rFonts w:ascii="Times New Roman" w:hAnsi="Times New Roman" w:cs="Times New Roman"/>
          <w:lang w:val="ru-RU"/>
        </w:rPr>
        <w:t xml:space="preserve"> </w:t>
      </w:r>
    </w:p>
    <w:p w14:paraId="2F835511" w14:textId="77777777" w:rsidR="00F63022" w:rsidRPr="00F63022" w:rsidRDefault="00F63022" w:rsidP="00F63022">
      <w:pPr>
        <w:contextualSpacing/>
        <w:rPr>
          <w:rFonts w:ascii="Times New Roman" w:hAnsi="Times New Roman" w:cs="Times New Roman"/>
          <w:lang w:val="ru-RU"/>
        </w:rPr>
      </w:pPr>
      <w:r w:rsidRPr="00F63022">
        <w:rPr>
          <w:rFonts w:ascii="Times New Roman" w:hAnsi="Times New Roman" w:cs="Times New Roman"/>
          <w:lang w:val="ru-RU"/>
        </w:rPr>
        <w:t xml:space="preserve">АО «УкрСиббанк» </w:t>
      </w:r>
    </w:p>
    <w:p w14:paraId="5C634777" w14:textId="77777777" w:rsidR="00F63022" w:rsidRPr="00F63022" w:rsidRDefault="00F63022" w:rsidP="00F63022">
      <w:pPr>
        <w:contextualSpacing/>
        <w:rPr>
          <w:rFonts w:ascii="Times New Roman" w:hAnsi="Times New Roman" w:cs="Times New Roman"/>
        </w:rPr>
      </w:pPr>
      <w:r w:rsidRPr="00F63022">
        <w:rPr>
          <w:rFonts w:ascii="Times New Roman" w:hAnsi="Times New Roman" w:cs="Times New Roman"/>
          <w:lang w:val="ru-RU"/>
        </w:rPr>
        <w:t>МФО</w:t>
      </w:r>
      <w:r w:rsidRPr="00F63022">
        <w:rPr>
          <w:rFonts w:ascii="Times New Roman" w:hAnsi="Times New Roman" w:cs="Times New Roman"/>
        </w:rPr>
        <w:t xml:space="preserve"> 351005</w:t>
      </w:r>
    </w:p>
    <w:p w14:paraId="67B97559" w14:textId="77777777" w:rsidR="00F63022" w:rsidRPr="00F63022" w:rsidRDefault="00F63022" w:rsidP="00F63022">
      <w:pPr>
        <w:contextualSpacing/>
        <w:rPr>
          <w:rFonts w:ascii="Times New Roman" w:hAnsi="Times New Roman" w:cs="Times New Roman"/>
        </w:rPr>
      </w:pPr>
      <w:r w:rsidRPr="00F63022">
        <w:rPr>
          <w:rFonts w:ascii="Times New Roman" w:hAnsi="Times New Roman" w:cs="Times New Roman"/>
        </w:rPr>
        <w:t>IBAN UA253510050000026008232649100</w:t>
      </w:r>
    </w:p>
    <w:p w14:paraId="50D7BE5C" w14:textId="77777777" w:rsidR="00F63022" w:rsidRPr="00F63022" w:rsidRDefault="00F63022" w:rsidP="00F63022">
      <w:pPr>
        <w:contextualSpacing/>
        <w:rPr>
          <w:rFonts w:ascii="Times New Roman" w:hAnsi="Times New Roman" w:cs="Times New Roman"/>
        </w:rPr>
      </w:pPr>
      <w:r w:rsidRPr="00F63022">
        <w:rPr>
          <w:rFonts w:ascii="Times New Roman" w:hAnsi="Times New Roman" w:cs="Times New Roman"/>
        </w:rPr>
        <w:t>SWIFT CODE: KHBUA2K</w:t>
      </w:r>
    </w:p>
    <w:p w14:paraId="7FAE9FE4" w14:textId="77777777" w:rsidR="00F63022" w:rsidRPr="00F63022" w:rsidRDefault="00F63022" w:rsidP="00F63022">
      <w:pPr>
        <w:contextualSpacing/>
        <w:rPr>
          <w:rFonts w:ascii="Times New Roman" w:hAnsi="Times New Roman" w:cs="Times New Roman"/>
        </w:rPr>
      </w:pPr>
      <w:r w:rsidRPr="00F63022">
        <w:rPr>
          <w:rFonts w:ascii="Times New Roman" w:hAnsi="Times New Roman" w:cs="Times New Roman"/>
          <w:lang w:val="ru-RU"/>
        </w:rPr>
        <w:t>Банк</w:t>
      </w:r>
      <w:r w:rsidRPr="00F63022">
        <w:rPr>
          <w:rFonts w:ascii="Times New Roman" w:hAnsi="Times New Roman" w:cs="Times New Roman"/>
        </w:rPr>
        <w:t xml:space="preserve"> </w:t>
      </w:r>
      <w:proofErr w:type="spellStart"/>
      <w:r w:rsidRPr="00F63022">
        <w:rPr>
          <w:rFonts w:ascii="Times New Roman" w:hAnsi="Times New Roman" w:cs="Times New Roman"/>
          <w:lang w:val="ru-RU"/>
        </w:rPr>
        <w:t>кореспондет</w:t>
      </w:r>
      <w:proofErr w:type="spellEnd"/>
      <w:r w:rsidRPr="00F63022">
        <w:rPr>
          <w:rFonts w:ascii="Times New Roman" w:hAnsi="Times New Roman" w:cs="Times New Roman"/>
        </w:rPr>
        <w:t>: BNP PARIBAS USA</w:t>
      </w:r>
    </w:p>
    <w:p w14:paraId="6938F12D" w14:textId="77777777" w:rsidR="00F63022" w:rsidRPr="00F63022" w:rsidRDefault="00F63022" w:rsidP="00F63022">
      <w:pPr>
        <w:contextualSpacing/>
        <w:rPr>
          <w:rFonts w:ascii="Times New Roman" w:hAnsi="Times New Roman" w:cs="Times New Roman"/>
        </w:rPr>
      </w:pPr>
      <w:r w:rsidRPr="00F63022">
        <w:rPr>
          <w:rFonts w:ascii="Times New Roman" w:hAnsi="Times New Roman" w:cs="Times New Roman"/>
        </w:rPr>
        <w:t>New York, USA</w:t>
      </w:r>
    </w:p>
    <w:p w14:paraId="48893539" w14:textId="77777777" w:rsidR="00F63022" w:rsidRPr="00922E9D" w:rsidRDefault="00F63022" w:rsidP="00F63022">
      <w:pPr>
        <w:contextualSpacing/>
        <w:rPr>
          <w:rFonts w:ascii="Times New Roman" w:hAnsi="Times New Roman" w:cs="Times New Roman"/>
        </w:rPr>
      </w:pPr>
      <w:r w:rsidRPr="00922E9D">
        <w:rPr>
          <w:rFonts w:ascii="Times New Roman" w:hAnsi="Times New Roman" w:cs="Times New Roman"/>
        </w:rPr>
        <w:t>SWIFT CODE: BNPAUS3N</w:t>
      </w:r>
    </w:p>
    <w:p w14:paraId="52CB986F" w14:textId="77777777" w:rsidR="00F63022" w:rsidRPr="00922E9D" w:rsidRDefault="00F63022" w:rsidP="00F63022">
      <w:pPr>
        <w:contextualSpacing/>
        <w:rPr>
          <w:rFonts w:ascii="Times New Roman" w:hAnsi="Times New Roman" w:cs="Times New Roman"/>
        </w:rPr>
      </w:pPr>
    </w:p>
    <w:p w14:paraId="0BAC50A5" w14:textId="15EA50FC" w:rsidR="00E641CF" w:rsidRPr="00922E9D" w:rsidRDefault="00F63022" w:rsidP="001F0C7E">
      <w:pPr>
        <w:rPr>
          <w:rFonts w:ascii="Times New Roman" w:hAnsi="Times New Roman" w:cs="Times New Roman"/>
        </w:rPr>
      </w:pPr>
      <w:r w:rsidRPr="00F63022">
        <w:rPr>
          <w:rFonts w:ascii="Times New Roman" w:hAnsi="Times New Roman" w:cs="Times New Roman"/>
          <w:lang w:val="ru-RU"/>
        </w:rPr>
        <w:t>Директор</w:t>
      </w:r>
      <w:r w:rsidRPr="00922E9D">
        <w:rPr>
          <w:rFonts w:ascii="Times New Roman" w:hAnsi="Times New Roman" w:cs="Times New Roman"/>
        </w:rPr>
        <w:t xml:space="preserve">   ____________________ </w:t>
      </w:r>
      <w:r w:rsidRPr="00F63022">
        <w:rPr>
          <w:rFonts w:ascii="Times New Roman" w:hAnsi="Times New Roman" w:cs="Times New Roman"/>
          <w:lang w:val="ru-RU"/>
        </w:rPr>
        <w:t>А</w:t>
      </w:r>
      <w:r w:rsidRPr="00922E9D">
        <w:rPr>
          <w:rFonts w:ascii="Times New Roman" w:hAnsi="Times New Roman" w:cs="Times New Roman"/>
        </w:rPr>
        <w:t>.</w:t>
      </w:r>
      <w:r w:rsidRPr="00F63022">
        <w:rPr>
          <w:rFonts w:ascii="Times New Roman" w:hAnsi="Times New Roman" w:cs="Times New Roman"/>
          <w:lang w:val="ru-RU"/>
        </w:rPr>
        <w:t>А</w:t>
      </w:r>
      <w:r w:rsidRPr="00922E9D">
        <w:rPr>
          <w:rFonts w:ascii="Times New Roman" w:hAnsi="Times New Roman" w:cs="Times New Roman"/>
        </w:rPr>
        <w:t>.</w:t>
      </w:r>
      <w:r w:rsidRPr="00F63022">
        <w:rPr>
          <w:rFonts w:ascii="Times New Roman" w:hAnsi="Times New Roman" w:cs="Times New Roman"/>
          <w:lang w:val="ru-RU"/>
        </w:rPr>
        <w:t>С</w:t>
      </w:r>
      <w:proofErr w:type="spellStart"/>
      <w:r w:rsidRPr="00922E9D">
        <w:rPr>
          <w:rFonts w:ascii="Times New Roman" w:hAnsi="Times New Roman" w:cs="Times New Roman"/>
        </w:rPr>
        <w:t>i</w:t>
      </w:r>
      <w:r w:rsidRPr="00F63022">
        <w:rPr>
          <w:rFonts w:ascii="Times New Roman" w:hAnsi="Times New Roman" w:cs="Times New Roman"/>
          <w:lang w:val="ru-RU"/>
        </w:rPr>
        <w:t>корський</w:t>
      </w:r>
      <w:proofErr w:type="spellEnd"/>
      <w:r w:rsidRPr="00922E9D">
        <w:rPr>
          <w:rFonts w:ascii="Times New Roman" w:hAnsi="Times New Roman" w:cs="Times New Roman"/>
        </w:rPr>
        <w:t xml:space="preserve"> </w:t>
      </w:r>
    </w:p>
    <w:p w14:paraId="6C9E861B" w14:textId="77777777" w:rsidR="00E641CF" w:rsidRPr="00922E9D" w:rsidRDefault="00E641CF" w:rsidP="001F0C7E">
      <w:pPr>
        <w:contextualSpacing/>
        <w:rPr>
          <w:rFonts w:ascii="Times New Roman" w:hAnsi="Times New Roman" w:cs="Times New Roman"/>
        </w:rPr>
      </w:pPr>
    </w:p>
    <w:p w14:paraId="188BB48B" w14:textId="77777777" w:rsidR="00E641CF" w:rsidRPr="00E641CF" w:rsidRDefault="00E641CF" w:rsidP="001F0C7E">
      <w:pPr>
        <w:contextualSpacing/>
        <w:rPr>
          <w:rFonts w:ascii="Times New Roman" w:hAnsi="Times New Roman" w:cs="Times New Roman"/>
          <w:b/>
          <w:lang w:val="ru-RU"/>
        </w:rPr>
      </w:pPr>
      <w:r w:rsidRPr="00E641CF">
        <w:rPr>
          <w:rFonts w:ascii="Times New Roman" w:hAnsi="Times New Roman" w:cs="Times New Roman"/>
          <w:b/>
          <w:lang w:val="ru-RU"/>
        </w:rPr>
        <w:t>ЗАМОВНИК:</w:t>
      </w:r>
    </w:p>
    <w:p w14:paraId="5A7D2AA3" w14:textId="45DC87C7" w:rsidR="00372776" w:rsidRDefault="00E641CF" w:rsidP="001F0C7E">
      <w:pPr>
        <w:contextualSpacing/>
        <w:rPr>
          <w:rFonts w:ascii="Times New Roman" w:hAnsi="Times New Roman" w:cs="Times New Roman"/>
          <w:b/>
          <w:lang w:val="ru-RU"/>
        </w:rPr>
      </w:pPr>
      <w:r w:rsidRPr="00E641CF">
        <w:rPr>
          <w:rFonts w:ascii="Times New Roman" w:hAnsi="Times New Roman" w:cs="Times New Roman"/>
          <w:b/>
          <w:lang w:val="ru-RU"/>
        </w:rPr>
        <w:t>ТОВАРИСТВО З ОБМЕЖЕНОЮ ВІДПОВІДАЛЬНІСТЮ “АТ КАРГИЛ”</w:t>
      </w:r>
    </w:p>
    <w:p w14:paraId="20E323F0" w14:textId="77777777" w:rsidR="001A7AA6" w:rsidRDefault="001A7AA6" w:rsidP="001F0C7E">
      <w:pPr>
        <w:contextualSpacing/>
        <w:rPr>
          <w:rFonts w:ascii="Times New Roman" w:hAnsi="Times New Roman" w:cs="Times New Roman"/>
          <w:b/>
          <w:lang w:val="ru-RU"/>
        </w:rPr>
      </w:pPr>
    </w:p>
    <w:p w14:paraId="74467CCB" w14:textId="77777777" w:rsidR="001A7AA6" w:rsidRDefault="001A7AA6" w:rsidP="001F0C7E">
      <w:pPr>
        <w:contextualSpacing/>
        <w:rPr>
          <w:rFonts w:ascii="Times New Roman" w:hAnsi="Times New Roman" w:cs="Times New Roman"/>
          <w:b/>
          <w:lang w:val="ru-RU"/>
        </w:rPr>
      </w:pPr>
    </w:p>
    <w:p w14:paraId="6FDE1472" w14:textId="77777777" w:rsidR="001A7AA6" w:rsidRDefault="001A7AA6" w:rsidP="001F0C7E">
      <w:pPr>
        <w:contextualSpacing/>
        <w:rPr>
          <w:rFonts w:ascii="Times New Roman" w:hAnsi="Times New Roman" w:cs="Times New Roman"/>
          <w:b/>
          <w:lang w:val="ru-RU"/>
        </w:rPr>
      </w:pPr>
    </w:p>
    <w:p w14:paraId="5BFF4D48" w14:textId="77777777" w:rsidR="001A7AA6" w:rsidRDefault="001A7AA6" w:rsidP="001F0C7E">
      <w:pPr>
        <w:contextualSpacing/>
        <w:rPr>
          <w:rFonts w:ascii="Times New Roman" w:hAnsi="Times New Roman" w:cs="Times New Roman"/>
          <w:b/>
          <w:lang w:val="ru-RU"/>
        </w:rPr>
      </w:pPr>
    </w:p>
    <w:p w14:paraId="395CF0F8" w14:textId="77777777" w:rsidR="001A7AA6" w:rsidRDefault="001A7AA6" w:rsidP="001F0C7E">
      <w:pPr>
        <w:contextualSpacing/>
        <w:rPr>
          <w:rFonts w:ascii="Times New Roman" w:hAnsi="Times New Roman" w:cs="Times New Roman"/>
          <w:b/>
          <w:lang w:val="ru-RU"/>
        </w:rPr>
      </w:pPr>
    </w:p>
    <w:p w14:paraId="259BEDF7" w14:textId="77777777" w:rsidR="001A7AA6" w:rsidRDefault="001A7AA6" w:rsidP="001F0C7E">
      <w:pPr>
        <w:contextualSpacing/>
        <w:rPr>
          <w:rFonts w:ascii="Times New Roman" w:hAnsi="Times New Roman" w:cs="Times New Roman"/>
          <w:b/>
          <w:lang w:val="ru-RU"/>
        </w:rPr>
      </w:pPr>
    </w:p>
    <w:p w14:paraId="15400708" w14:textId="77777777" w:rsidR="001A7AA6" w:rsidRDefault="001A7AA6" w:rsidP="001F0C7E">
      <w:pPr>
        <w:contextualSpacing/>
        <w:rPr>
          <w:rFonts w:ascii="Times New Roman" w:hAnsi="Times New Roman" w:cs="Times New Roman"/>
          <w:b/>
          <w:lang w:val="ru-RU"/>
        </w:rPr>
      </w:pPr>
    </w:p>
    <w:p w14:paraId="35848C7F" w14:textId="77777777" w:rsidR="001A7AA6" w:rsidRDefault="001A7AA6" w:rsidP="001F0C7E">
      <w:pPr>
        <w:contextualSpacing/>
        <w:rPr>
          <w:rFonts w:ascii="Times New Roman" w:hAnsi="Times New Roman" w:cs="Times New Roman"/>
          <w:b/>
          <w:lang w:val="ru-RU"/>
        </w:rPr>
      </w:pPr>
    </w:p>
    <w:p w14:paraId="362348B7" w14:textId="77777777" w:rsidR="001A7AA6" w:rsidRDefault="001A7AA6" w:rsidP="001F0C7E">
      <w:pPr>
        <w:contextualSpacing/>
        <w:rPr>
          <w:rFonts w:ascii="Times New Roman" w:hAnsi="Times New Roman" w:cs="Times New Roman"/>
          <w:b/>
          <w:lang w:val="ru-RU"/>
        </w:rPr>
      </w:pPr>
    </w:p>
    <w:p w14:paraId="7C826B07" w14:textId="77777777" w:rsidR="001A7AA6" w:rsidRDefault="001A7AA6" w:rsidP="001F0C7E">
      <w:pPr>
        <w:contextualSpacing/>
        <w:rPr>
          <w:rFonts w:ascii="Times New Roman" w:hAnsi="Times New Roman" w:cs="Times New Roman"/>
          <w:b/>
          <w:lang w:val="ru-RU"/>
        </w:rPr>
      </w:pPr>
    </w:p>
    <w:p w14:paraId="0ECB0F4F" w14:textId="77777777" w:rsidR="001A7AA6" w:rsidRDefault="001A7AA6" w:rsidP="001F0C7E">
      <w:pPr>
        <w:contextualSpacing/>
        <w:rPr>
          <w:rFonts w:ascii="Times New Roman" w:hAnsi="Times New Roman" w:cs="Times New Roman"/>
          <w:b/>
          <w:lang w:val="ru-RU"/>
        </w:rPr>
      </w:pPr>
    </w:p>
    <w:p w14:paraId="0A50C2E4" w14:textId="77777777" w:rsidR="001A7AA6" w:rsidRDefault="001A7AA6" w:rsidP="001F0C7E">
      <w:pPr>
        <w:contextualSpacing/>
        <w:rPr>
          <w:rFonts w:ascii="Times New Roman" w:hAnsi="Times New Roman" w:cs="Times New Roman"/>
          <w:b/>
          <w:lang w:val="ru-RU"/>
        </w:rPr>
      </w:pPr>
    </w:p>
    <w:p w14:paraId="2E00EF66" w14:textId="77777777" w:rsidR="001A7AA6" w:rsidRDefault="001A7AA6" w:rsidP="001F0C7E">
      <w:pPr>
        <w:contextualSpacing/>
        <w:rPr>
          <w:rFonts w:ascii="Times New Roman" w:hAnsi="Times New Roman" w:cs="Times New Roman"/>
          <w:b/>
          <w:lang w:val="ru-RU"/>
        </w:rPr>
      </w:pPr>
    </w:p>
    <w:p w14:paraId="53444898" w14:textId="77777777" w:rsidR="001A7AA6" w:rsidRDefault="001A7AA6" w:rsidP="001F0C7E">
      <w:pPr>
        <w:contextualSpacing/>
        <w:rPr>
          <w:rFonts w:ascii="Times New Roman" w:hAnsi="Times New Roman" w:cs="Times New Roman"/>
          <w:b/>
          <w:lang w:val="ru-RU"/>
        </w:rPr>
      </w:pPr>
    </w:p>
    <w:p w14:paraId="72DAAF36" w14:textId="77777777" w:rsidR="001A7AA6" w:rsidRDefault="001A7AA6" w:rsidP="001F0C7E">
      <w:pPr>
        <w:contextualSpacing/>
        <w:rPr>
          <w:rFonts w:ascii="Times New Roman" w:hAnsi="Times New Roman" w:cs="Times New Roman"/>
          <w:b/>
          <w:lang w:val="ru-RU"/>
        </w:rPr>
      </w:pPr>
    </w:p>
    <w:p w14:paraId="71964C2A" w14:textId="77777777" w:rsidR="00A52371" w:rsidRDefault="00A52371" w:rsidP="00A52371">
      <w:pPr>
        <w:jc w:val="center"/>
        <w:rPr>
          <w:rFonts w:ascii="Times New Roman" w:hAnsi="Times New Roman" w:cs="Times New Roman"/>
          <w:b/>
          <w:lang w:val="ru-RU"/>
        </w:rPr>
      </w:pPr>
    </w:p>
    <w:p w14:paraId="40FB276D" w14:textId="77777777" w:rsidR="00A52371" w:rsidRDefault="00A52371" w:rsidP="00A52371">
      <w:pPr>
        <w:jc w:val="center"/>
        <w:rPr>
          <w:rFonts w:ascii="Times New Roman" w:hAnsi="Times New Roman" w:cs="Times New Roman"/>
          <w:b/>
          <w:lang w:val="ru-RU"/>
        </w:rPr>
      </w:pPr>
    </w:p>
    <w:p w14:paraId="1791C71A" w14:textId="77777777" w:rsidR="00A52371" w:rsidRDefault="00A52371" w:rsidP="00A52371">
      <w:pPr>
        <w:jc w:val="center"/>
        <w:rPr>
          <w:rFonts w:ascii="Times New Roman" w:hAnsi="Times New Roman" w:cs="Times New Roman"/>
          <w:b/>
          <w:lang w:val="ru-RU"/>
        </w:rPr>
      </w:pPr>
    </w:p>
    <w:p w14:paraId="2E4A1FCE" w14:textId="68517210" w:rsidR="00A52371" w:rsidRPr="003D69B4" w:rsidRDefault="00A52371" w:rsidP="00A52371">
      <w:pPr>
        <w:jc w:val="center"/>
        <w:rPr>
          <w:rFonts w:ascii="Times New Roman" w:hAnsi="Times New Roman" w:cs="Times New Roman"/>
          <w:b/>
          <w:lang w:val="ru-RU"/>
        </w:rPr>
      </w:pPr>
      <w:r w:rsidRPr="003D69B4">
        <w:rPr>
          <w:rFonts w:ascii="Times New Roman" w:hAnsi="Times New Roman" w:cs="Times New Roman"/>
          <w:b/>
          <w:lang w:val="ru-RU"/>
        </w:rPr>
        <w:t>ДОДАТОК № 1</w:t>
      </w:r>
    </w:p>
    <w:p w14:paraId="6CB2F1B5" w14:textId="224DC88C" w:rsidR="00A52371" w:rsidRPr="003D69B4" w:rsidRDefault="00A52371" w:rsidP="00A52371">
      <w:pPr>
        <w:jc w:val="center"/>
        <w:rPr>
          <w:rFonts w:ascii="Times New Roman" w:hAnsi="Times New Roman" w:cs="Times New Roman"/>
          <w:lang w:val="ru-RU"/>
        </w:rPr>
      </w:pPr>
      <w:r>
        <w:rPr>
          <w:rFonts w:ascii="Times New Roman" w:hAnsi="Times New Roman" w:cs="Times New Roman"/>
          <w:lang w:val="ru-RU"/>
        </w:rPr>
        <w:t>До Договору № МВК</w:t>
      </w:r>
      <w:r w:rsidRPr="00282CEA">
        <w:rPr>
          <w:rFonts w:ascii="Times New Roman" w:hAnsi="Times New Roman" w:cs="Times New Roman"/>
          <w:lang w:val="ru-RU"/>
        </w:rPr>
        <w:t>-</w:t>
      </w:r>
      <w:r w:rsidRPr="00282CEA">
        <w:rPr>
          <w:rFonts w:ascii="Times New Roman" w:eastAsia="Calibri" w:hAnsi="Times New Roman" w:cs="Times New Roman"/>
          <w:lang w:val="uk-UA"/>
        </w:rPr>
        <w:t>00</w:t>
      </w:r>
      <w:r>
        <w:rPr>
          <w:rFonts w:ascii="Times New Roman" w:eastAsia="Calibri" w:hAnsi="Times New Roman" w:cs="Times New Roman"/>
          <w:lang w:val="uk-UA"/>
        </w:rPr>
        <w:t>__</w:t>
      </w:r>
      <w:r>
        <w:rPr>
          <w:rFonts w:ascii="Times New Roman" w:eastAsia="Calibri" w:hAnsi="Times New Roman" w:cs="Times New Roman"/>
          <w:b/>
          <w:lang w:val="uk-UA"/>
        </w:rPr>
        <w:t xml:space="preserve"> </w:t>
      </w:r>
      <w:r w:rsidRPr="003D69B4">
        <w:rPr>
          <w:rFonts w:ascii="Times New Roman" w:hAnsi="Times New Roman" w:cs="Times New Roman"/>
          <w:lang w:val="ru-RU"/>
        </w:rPr>
        <w:t xml:space="preserve">з </w:t>
      </w:r>
      <w:proofErr w:type="spellStart"/>
      <w:r w:rsidRPr="003D69B4">
        <w:rPr>
          <w:rFonts w:ascii="Times New Roman" w:hAnsi="Times New Roman" w:cs="Times New Roman"/>
          <w:lang w:val="ru-RU"/>
        </w:rPr>
        <w:t>надання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послуг</w:t>
      </w:r>
      <w:proofErr w:type="spellEnd"/>
      <w:r w:rsidRPr="003D69B4">
        <w:rPr>
          <w:rFonts w:ascii="Times New Roman" w:hAnsi="Times New Roman" w:cs="Times New Roman"/>
          <w:lang w:val="ru-RU"/>
        </w:rPr>
        <w:t xml:space="preserve"> з </w:t>
      </w:r>
      <w:proofErr w:type="spellStart"/>
      <w:r w:rsidRPr="003D69B4">
        <w:rPr>
          <w:rFonts w:ascii="Times New Roman" w:hAnsi="Times New Roman" w:cs="Times New Roman"/>
          <w:lang w:val="ru-RU"/>
        </w:rPr>
        <w:t>накопичування</w:t>
      </w:r>
      <w:proofErr w:type="spellEnd"/>
      <w:r w:rsidRPr="003D69B4">
        <w:rPr>
          <w:rFonts w:ascii="Times New Roman" w:hAnsi="Times New Roman" w:cs="Times New Roman"/>
          <w:lang w:val="ru-RU"/>
        </w:rPr>
        <w:t xml:space="preserve"> та </w:t>
      </w:r>
      <w:proofErr w:type="spellStart"/>
      <w:r w:rsidRPr="003D69B4">
        <w:rPr>
          <w:rFonts w:ascii="Times New Roman" w:hAnsi="Times New Roman" w:cs="Times New Roman"/>
          <w:lang w:val="ru-RU"/>
        </w:rPr>
        <w:t>перевантаження</w:t>
      </w:r>
      <w:proofErr w:type="spellEnd"/>
      <w:r w:rsidRPr="003D69B4">
        <w:rPr>
          <w:rFonts w:ascii="Times New Roman" w:hAnsi="Times New Roman" w:cs="Times New Roman"/>
          <w:lang w:val="ru-RU"/>
        </w:rPr>
        <w:t xml:space="preserve"> Зерна</w:t>
      </w:r>
    </w:p>
    <w:p w14:paraId="27EF9EB9" w14:textId="1CA623A3" w:rsidR="00A52371" w:rsidRPr="003D69B4" w:rsidRDefault="00A52371" w:rsidP="00A52371">
      <w:pPr>
        <w:jc w:val="center"/>
        <w:rPr>
          <w:rFonts w:ascii="Times New Roman" w:hAnsi="Times New Roman" w:cs="Times New Roman"/>
          <w:lang w:val="ru-RU"/>
        </w:rPr>
      </w:pPr>
      <w:proofErr w:type="spellStart"/>
      <w:r>
        <w:rPr>
          <w:rFonts w:ascii="Times New Roman" w:hAnsi="Times New Roman" w:cs="Times New Roman"/>
          <w:lang w:val="ru-RU"/>
        </w:rPr>
        <w:t>від</w:t>
      </w:r>
      <w:proofErr w:type="spellEnd"/>
      <w:r>
        <w:rPr>
          <w:rFonts w:ascii="Times New Roman" w:hAnsi="Times New Roman" w:cs="Times New Roman"/>
          <w:lang w:val="ru-RU"/>
        </w:rPr>
        <w:t xml:space="preserve">     _</w:t>
      </w:r>
      <w:proofErr w:type="gramStart"/>
      <w:r>
        <w:rPr>
          <w:rFonts w:ascii="Times New Roman" w:hAnsi="Times New Roman" w:cs="Times New Roman"/>
          <w:lang w:val="ru-RU"/>
        </w:rPr>
        <w:t>_._</w:t>
      </w:r>
      <w:proofErr w:type="gramEnd"/>
      <w:r>
        <w:rPr>
          <w:rFonts w:ascii="Times New Roman" w:hAnsi="Times New Roman" w:cs="Times New Roman"/>
          <w:lang w:val="ru-RU"/>
        </w:rPr>
        <w:t>_.2023</w:t>
      </w:r>
      <w:r w:rsidRPr="003D69B4">
        <w:rPr>
          <w:rFonts w:ascii="Times New Roman" w:hAnsi="Times New Roman" w:cs="Times New Roman"/>
          <w:lang w:val="ru-RU"/>
        </w:rPr>
        <w:t xml:space="preserve"> року.</w:t>
      </w:r>
    </w:p>
    <w:p w14:paraId="2EA8DD53" w14:textId="77777777" w:rsidR="00A52371" w:rsidRPr="003D69B4" w:rsidRDefault="00A52371" w:rsidP="00A52371">
      <w:pPr>
        <w:rPr>
          <w:rFonts w:ascii="Times New Roman" w:hAnsi="Times New Roman" w:cs="Times New Roman"/>
          <w:lang w:val="ru-RU"/>
        </w:rPr>
      </w:pPr>
    </w:p>
    <w:p w14:paraId="1F3F82E2" w14:textId="5FDB482D" w:rsidR="00A52371" w:rsidRPr="003D69B4" w:rsidRDefault="00A52371" w:rsidP="00A52371">
      <w:pPr>
        <w:rPr>
          <w:rFonts w:ascii="Times New Roman" w:hAnsi="Times New Roman" w:cs="Times New Roman"/>
          <w:lang w:val="ru-RU"/>
        </w:rPr>
      </w:pPr>
      <w:r>
        <w:rPr>
          <w:rFonts w:ascii="Times New Roman" w:hAnsi="Times New Roman" w:cs="Times New Roman"/>
          <w:lang w:val="uk-UA"/>
        </w:rPr>
        <w:t xml:space="preserve">с. </w:t>
      </w:r>
      <w:proofErr w:type="spellStart"/>
      <w:r>
        <w:rPr>
          <w:rFonts w:ascii="Times New Roman" w:hAnsi="Times New Roman" w:cs="Times New Roman"/>
          <w:lang w:val="uk-UA"/>
        </w:rPr>
        <w:t>Визирка</w:t>
      </w:r>
      <w:proofErr w:type="spellEnd"/>
      <w:r>
        <w:rPr>
          <w:rFonts w:ascii="Times New Roman" w:hAnsi="Times New Roman" w:cs="Times New Roman"/>
          <w:lang w:val="ru-RU"/>
        </w:rPr>
        <w:t xml:space="preserve">                  </w:t>
      </w:r>
      <w:r w:rsidRPr="003D69B4">
        <w:rPr>
          <w:rFonts w:ascii="Times New Roman" w:hAnsi="Times New Roman" w:cs="Times New Roman"/>
          <w:lang w:val="ru-RU"/>
        </w:rPr>
        <w:t xml:space="preserve">                                   </w:t>
      </w:r>
      <w:r>
        <w:rPr>
          <w:rFonts w:ascii="Times New Roman" w:hAnsi="Times New Roman" w:cs="Times New Roman"/>
          <w:lang w:val="ru-RU"/>
        </w:rPr>
        <w:t xml:space="preserve">                                                                      __.__.2023</w:t>
      </w:r>
      <w:r w:rsidRPr="003D69B4">
        <w:rPr>
          <w:rFonts w:ascii="Times New Roman" w:hAnsi="Times New Roman" w:cs="Times New Roman"/>
          <w:lang w:val="ru-RU"/>
        </w:rPr>
        <w:t xml:space="preserve"> р.</w:t>
      </w:r>
    </w:p>
    <w:p w14:paraId="628CE7C0" w14:textId="6330FD29" w:rsidR="00A52371" w:rsidRPr="003D69B4" w:rsidRDefault="00A52371" w:rsidP="00A52371">
      <w:pPr>
        <w:rPr>
          <w:rFonts w:ascii="Times New Roman" w:hAnsi="Times New Roman" w:cs="Times New Roman"/>
          <w:lang w:val="ru-RU"/>
        </w:rPr>
      </w:pPr>
      <w:r w:rsidRPr="00EB40B8">
        <w:rPr>
          <w:rFonts w:ascii="Times New Roman" w:hAnsi="Times New Roman" w:cs="Times New Roman"/>
          <w:b/>
          <w:bCs/>
          <w:lang w:val="ru-RU"/>
        </w:rPr>
        <w:t>ТОВАРИСТВО З ОБМЕЖЕНОЮ ВІДПОВІДАЛЬНІСТЮ “М.В. КАРГО”,</w:t>
      </w:r>
      <w:r w:rsidRPr="00EB40B8">
        <w:rPr>
          <w:rFonts w:ascii="Times New Roman" w:hAnsi="Times New Roman" w:cs="Times New Roman"/>
          <w:lang w:val="ru-RU"/>
        </w:rPr>
        <w:t xml:space="preserve"> </w:t>
      </w:r>
      <w:proofErr w:type="spellStart"/>
      <w:r w:rsidRPr="00EB40B8">
        <w:rPr>
          <w:rFonts w:ascii="Times New Roman" w:hAnsi="Times New Roman" w:cs="Times New Roman"/>
          <w:lang w:val="ru-RU"/>
        </w:rPr>
        <w:t>іменоване</w:t>
      </w:r>
      <w:proofErr w:type="spellEnd"/>
      <w:r w:rsidRPr="00EB40B8">
        <w:rPr>
          <w:rFonts w:ascii="Times New Roman" w:hAnsi="Times New Roman" w:cs="Times New Roman"/>
          <w:lang w:val="ru-RU"/>
        </w:rPr>
        <w:t xml:space="preserve"> </w:t>
      </w:r>
      <w:proofErr w:type="spellStart"/>
      <w:r w:rsidRPr="00EB40B8">
        <w:rPr>
          <w:rFonts w:ascii="Times New Roman" w:hAnsi="Times New Roman" w:cs="Times New Roman"/>
          <w:lang w:val="ru-RU"/>
        </w:rPr>
        <w:t>надалі</w:t>
      </w:r>
      <w:proofErr w:type="spellEnd"/>
      <w:r w:rsidRPr="00EB40B8">
        <w:rPr>
          <w:rFonts w:ascii="Times New Roman" w:hAnsi="Times New Roman" w:cs="Times New Roman"/>
          <w:lang w:val="ru-RU"/>
        </w:rPr>
        <w:t xml:space="preserve"> “</w:t>
      </w:r>
      <w:proofErr w:type="spellStart"/>
      <w:r w:rsidRPr="00EB40B8">
        <w:rPr>
          <w:rFonts w:ascii="Times New Roman" w:hAnsi="Times New Roman" w:cs="Times New Roman"/>
          <w:lang w:val="ru-RU"/>
        </w:rPr>
        <w:t>Виконавець</w:t>
      </w:r>
      <w:proofErr w:type="spellEnd"/>
      <w:r w:rsidRPr="00EB40B8">
        <w:rPr>
          <w:rFonts w:ascii="Times New Roman" w:hAnsi="Times New Roman" w:cs="Times New Roman"/>
          <w:lang w:val="ru-RU"/>
        </w:rPr>
        <w:t xml:space="preserve">”, </w:t>
      </w:r>
      <w:r w:rsidRPr="00A52371">
        <w:rPr>
          <w:rFonts w:ascii="Times New Roman" w:hAnsi="Times New Roman" w:cs="Times New Roman"/>
          <w:lang w:val="ru-RU"/>
        </w:rPr>
        <w:t xml:space="preserve">в </w:t>
      </w:r>
      <w:proofErr w:type="spellStart"/>
      <w:r w:rsidRPr="00A52371">
        <w:rPr>
          <w:rFonts w:ascii="Times New Roman" w:hAnsi="Times New Roman" w:cs="Times New Roman"/>
          <w:lang w:val="ru-RU"/>
        </w:rPr>
        <w:t>особі</w:t>
      </w:r>
      <w:proofErr w:type="spellEnd"/>
      <w:r w:rsidRPr="00A52371">
        <w:rPr>
          <w:rFonts w:ascii="Times New Roman" w:hAnsi="Times New Roman" w:cs="Times New Roman"/>
          <w:lang w:val="ru-RU"/>
        </w:rPr>
        <w:t xml:space="preserve"> Директора </w:t>
      </w:r>
      <w:proofErr w:type="spellStart"/>
      <w:r w:rsidRPr="00A52371">
        <w:rPr>
          <w:rFonts w:ascii="Times New Roman" w:hAnsi="Times New Roman" w:cs="Times New Roman"/>
          <w:lang w:val="ru-RU"/>
        </w:rPr>
        <w:t>Сікорського</w:t>
      </w:r>
      <w:proofErr w:type="spellEnd"/>
      <w:r w:rsidRPr="00A52371">
        <w:rPr>
          <w:rFonts w:ascii="Times New Roman" w:hAnsi="Times New Roman" w:cs="Times New Roman"/>
          <w:lang w:val="ru-RU"/>
        </w:rPr>
        <w:t xml:space="preserve"> </w:t>
      </w:r>
      <w:proofErr w:type="spellStart"/>
      <w:r w:rsidRPr="00A52371">
        <w:rPr>
          <w:rFonts w:ascii="Times New Roman" w:hAnsi="Times New Roman" w:cs="Times New Roman"/>
          <w:lang w:val="ru-RU"/>
        </w:rPr>
        <w:t>Анатолія</w:t>
      </w:r>
      <w:proofErr w:type="spellEnd"/>
      <w:r w:rsidRPr="00A52371">
        <w:rPr>
          <w:rFonts w:ascii="Times New Roman" w:hAnsi="Times New Roman" w:cs="Times New Roman"/>
          <w:lang w:val="ru-RU"/>
        </w:rPr>
        <w:t xml:space="preserve"> Антоновича</w:t>
      </w:r>
      <w:r w:rsidRPr="00EB40B8">
        <w:rPr>
          <w:rFonts w:ascii="Times New Roman" w:hAnsi="Times New Roman" w:cs="Times New Roman"/>
          <w:lang w:val="ru-RU"/>
        </w:rPr>
        <w:t xml:space="preserve">, </w:t>
      </w:r>
      <w:proofErr w:type="spellStart"/>
      <w:r w:rsidRPr="00EB40B8">
        <w:rPr>
          <w:rFonts w:ascii="Times New Roman" w:hAnsi="Times New Roman" w:cs="Times New Roman"/>
          <w:lang w:val="ru-RU"/>
        </w:rPr>
        <w:t>який</w:t>
      </w:r>
      <w:proofErr w:type="spellEnd"/>
      <w:r w:rsidRPr="00EB40B8">
        <w:rPr>
          <w:rFonts w:ascii="Times New Roman" w:hAnsi="Times New Roman" w:cs="Times New Roman"/>
          <w:lang w:val="ru-RU"/>
        </w:rPr>
        <w:t xml:space="preserve"> </w:t>
      </w:r>
      <w:proofErr w:type="spellStart"/>
      <w:r w:rsidRPr="00EB40B8">
        <w:rPr>
          <w:rFonts w:ascii="Times New Roman" w:hAnsi="Times New Roman" w:cs="Times New Roman"/>
          <w:lang w:val="ru-RU"/>
        </w:rPr>
        <w:t>діє</w:t>
      </w:r>
      <w:proofErr w:type="spellEnd"/>
      <w:r w:rsidRPr="00EB40B8">
        <w:rPr>
          <w:rFonts w:ascii="Times New Roman" w:hAnsi="Times New Roman" w:cs="Times New Roman"/>
          <w:lang w:val="ru-RU"/>
        </w:rPr>
        <w:t xml:space="preserve"> на </w:t>
      </w:r>
      <w:proofErr w:type="spellStart"/>
      <w:r w:rsidRPr="00EB40B8">
        <w:rPr>
          <w:rFonts w:ascii="Times New Roman" w:hAnsi="Times New Roman" w:cs="Times New Roman"/>
          <w:lang w:val="ru-RU"/>
        </w:rPr>
        <w:t>підставі</w:t>
      </w:r>
      <w:proofErr w:type="spellEnd"/>
      <w:r w:rsidRPr="00EB40B8">
        <w:rPr>
          <w:rFonts w:ascii="Times New Roman" w:hAnsi="Times New Roman" w:cs="Times New Roman"/>
          <w:lang w:val="ru-RU"/>
        </w:rPr>
        <w:t xml:space="preserve"> Статуту, з </w:t>
      </w:r>
      <w:proofErr w:type="spellStart"/>
      <w:r w:rsidRPr="00EB40B8">
        <w:rPr>
          <w:rFonts w:ascii="Times New Roman" w:hAnsi="Times New Roman" w:cs="Times New Roman"/>
          <w:lang w:val="ru-RU"/>
        </w:rPr>
        <w:t>однієї</w:t>
      </w:r>
      <w:proofErr w:type="spellEnd"/>
      <w:r w:rsidRPr="00EB40B8">
        <w:rPr>
          <w:rFonts w:ascii="Times New Roman" w:hAnsi="Times New Roman" w:cs="Times New Roman"/>
          <w:lang w:val="ru-RU"/>
        </w:rPr>
        <w:t xml:space="preserve"> </w:t>
      </w:r>
      <w:proofErr w:type="spellStart"/>
      <w:r w:rsidRPr="00EB40B8">
        <w:rPr>
          <w:rFonts w:ascii="Times New Roman" w:hAnsi="Times New Roman" w:cs="Times New Roman"/>
          <w:lang w:val="ru-RU"/>
        </w:rPr>
        <w:t>сторони</w:t>
      </w:r>
      <w:proofErr w:type="spellEnd"/>
      <w:r w:rsidRPr="00EB40B8">
        <w:rPr>
          <w:rFonts w:ascii="Times New Roman" w:hAnsi="Times New Roman" w:cs="Times New Roman"/>
          <w:lang w:val="ru-RU"/>
        </w:rPr>
        <w:t xml:space="preserve">, та </w:t>
      </w:r>
      <w:r w:rsidRPr="002D48EA">
        <w:rPr>
          <w:rFonts w:ascii="Times New Roman" w:hAnsi="Times New Roman" w:cs="Times New Roman"/>
          <w:b/>
          <w:lang w:val="uk-UA"/>
        </w:rPr>
        <w:t>ТОВАРИСТВО З ОБМЕЖЕНОЮ ВІДПОВІДАЛЬНІСТЮ</w:t>
      </w:r>
      <w:r w:rsidRPr="002D48EA">
        <w:rPr>
          <w:rFonts w:ascii="Times New Roman" w:hAnsi="Times New Roman" w:cs="Times New Roman"/>
          <w:lang w:val="uk-UA"/>
        </w:rPr>
        <w:t xml:space="preserve"> </w:t>
      </w:r>
      <w:r w:rsidRPr="002D48EA">
        <w:rPr>
          <w:rFonts w:ascii="Times New Roman" w:hAnsi="Times New Roman" w:cs="Times New Roman"/>
          <w:b/>
          <w:bCs/>
          <w:lang w:val="uk-UA"/>
        </w:rPr>
        <w:t>«</w:t>
      </w:r>
      <w:r w:rsidRPr="00A52371">
        <w:rPr>
          <w:rFonts w:ascii="Times New Roman" w:hAnsi="Times New Roman" w:cs="Times New Roman"/>
          <w:b/>
          <w:bCs/>
          <w:lang w:val="uk-UA"/>
        </w:rPr>
        <w:t>АТ КАРГИЛ</w:t>
      </w:r>
      <w:r w:rsidRPr="002D48EA">
        <w:rPr>
          <w:rFonts w:ascii="Times New Roman" w:hAnsi="Times New Roman" w:cs="Times New Roman"/>
          <w:b/>
          <w:bCs/>
          <w:lang w:val="uk-UA"/>
        </w:rPr>
        <w:t>»</w:t>
      </w:r>
      <w:r w:rsidRPr="002D48EA">
        <w:rPr>
          <w:rFonts w:ascii="Times New Roman" w:hAnsi="Times New Roman" w:cs="Times New Roman"/>
          <w:lang w:val="ru-RU"/>
        </w:rPr>
        <w:t xml:space="preserve">, </w:t>
      </w:r>
      <w:proofErr w:type="spellStart"/>
      <w:r w:rsidRPr="002D48EA">
        <w:rPr>
          <w:rFonts w:ascii="Times New Roman" w:hAnsi="Times New Roman" w:cs="Times New Roman"/>
          <w:lang w:val="ru-RU"/>
        </w:rPr>
        <w:t>іменоване</w:t>
      </w:r>
      <w:proofErr w:type="spellEnd"/>
      <w:r w:rsidRPr="002D48EA">
        <w:rPr>
          <w:rFonts w:ascii="Times New Roman" w:hAnsi="Times New Roman" w:cs="Times New Roman"/>
          <w:lang w:val="ru-RU"/>
        </w:rPr>
        <w:t xml:space="preserve"> </w:t>
      </w:r>
      <w:proofErr w:type="spellStart"/>
      <w:r w:rsidRPr="002D48EA">
        <w:rPr>
          <w:rFonts w:ascii="Times New Roman" w:hAnsi="Times New Roman" w:cs="Times New Roman"/>
          <w:lang w:val="ru-RU"/>
        </w:rPr>
        <w:t>надалі</w:t>
      </w:r>
      <w:proofErr w:type="spellEnd"/>
      <w:r w:rsidRPr="002D48EA">
        <w:rPr>
          <w:rFonts w:ascii="Times New Roman" w:hAnsi="Times New Roman" w:cs="Times New Roman"/>
          <w:lang w:val="ru-RU"/>
        </w:rPr>
        <w:t xml:space="preserve"> «</w:t>
      </w:r>
      <w:proofErr w:type="spellStart"/>
      <w:r w:rsidRPr="002D48EA">
        <w:rPr>
          <w:rFonts w:ascii="Times New Roman" w:hAnsi="Times New Roman" w:cs="Times New Roman"/>
          <w:lang w:val="ru-RU"/>
        </w:rPr>
        <w:t>Замовник</w:t>
      </w:r>
      <w:proofErr w:type="spellEnd"/>
      <w:r w:rsidRPr="002D48EA">
        <w:rPr>
          <w:rFonts w:ascii="Times New Roman" w:hAnsi="Times New Roman" w:cs="Times New Roman"/>
          <w:lang w:val="ru-RU"/>
        </w:rPr>
        <w:t xml:space="preserve">», </w:t>
      </w:r>
      <w:r w:rsidRPr="00A52371">
        <w:rPr>
          <w:rFonts w:ascii="Times New Roman" w:hAnsi="Times New Roman" w:cs="Times New Roman"/>
          <w:lang w:val="ru-RU"/>
        </w:rPr>
        <w:t xml:space="preserve">в </w:t>
      </w:r>
      <w:proofErr w:type="spellStart"/>
      <w:r w:rsidRPr="00A52371">
        <w:rPr>
          <w:rFonts w:ascii="Times New Roman" w:hAnsi="Times New Roman" w:cs="Times New Roman"/>
          <w:lang w:val="ru-RU"/>
        </w:rPr>
        <w:t>особі</w:t>
      </w:r>
      <w:proofErr w:type="spellEnd"/>
      <w:r w:rsidRPr="00A52371">
        <w:rPr>
          <w:rFonts w:ascii="Times New Roman" w:hAnsi="Times New Roman" w:cs="Times New Roman"/>
          <w:lang w:val="ru-RU"/>
        </w:rPr>
        <w:t xml:space="preserve">  начальника сектору </w:t>
      </w:r>
      <w:proofErr w:type="spellStart"/>
      <w:r w:rsidRPr="00A52371">
        <w:rPr>
          <w:rFonts w:ascii="Times New Roman" w:hAnsi="Times New Roman" w:cs="Times New Roman"/>
          <w:lang w:val="ru-RU"/>
        </w:rPr>
        <w:t>виконання</w:t>
      </w:r>
      <w:proofErr w:type="spellEnd"/>
      <w:r w:rsidRPr="00A52371">
        <w:rPr>
          <w:rFonts w:ascii="Times New Roman" w:hAnsi="Times New Roman" w:cs="Times New Roman"/>
          <w:lang w:val="ru-RU"/>
        </w:rPr>
        <w:t xml:space="preserve"> </w:t>
      </w:r>
      <w:proofErr w:type="spellStart"/>
      <w:r w:rsidRPr="00A52371">
        <w:rPr>
          <w:rFonts w:ascii="Times New Roman" w:hAnsi="Times New Roman" w:cs="Times New Roman"/>
          <w:lang w:val="ru-RU"/>
        </w:rPr>
        <w:t>контрактів</w:t>
      </w:r>
      <w:proofErr w:type="spellEnd"/>
      <w:r w:rsidRPr="00A52371">
        <w:rPr>
          <w:rFonts w:ascii="Times New Roman" w:hAnsi="Times New Roman" w:cs="Times New Roman"/>
          <w:lang w:val="ru-RU"/>
        </w:rPr>
        <w:t xml:space="preserve"> </w:t>
      </w:r>
      <w:proofErr w:type="spellStart"/>
      <w:r w:rsidRPr="00A52371">
        <w:rPr>
          <w:rFonts w:ascii="Times New Roman" w:hAnsi="Times New Roman" w:cs="Times New Roman"/>
          <w:lang w:val="ru-RU"/>
        </w:rPr>
        <w:t>Томасковіч</w:t>
      </w:r>
      <w:proofErr w:type="spellEnd"/>
      <w:r w:rsidRPr="00A52371">
        <w:rPr>
          <w:rFonts w:ascii="Times New Roman" w:hAnsi="Times New Roman" w:cs="Times New Roman"/>
          <w:lang w:val="ru-RU"/>
        </w:rPr>
        <w:t xml:space="preserve"> </w:t>
      </w:r>
      <w:proofErr w:type="spellStart"/>
      <w:r w:rsidRPr="00A52371">
        <w:rPr>
          <w:rFonts w:ascii="Times New Roman" w:hAnsi="Times New Roman" w:cs="Times New Roman"/>
          <w:lang w:val="ru-RU"/>
        </w:rPr>
        <w:t>Наталії</w:t>
      </w:r>
      <w:proofErr w:type="spellEnd"/>
      <w:r w:rsidRPr="00A52371">
        <w:rPr>
          <w:rFonts w:ascii="Times New Roman" w:hAnsi="Times New Roman" w:cs="Times New Roman"/>
          <w:lang w:val="ru-RU"/>
        </w:rPr>
        <w:t xml:space="preserve"> </w:t>
      </w:r>
      <w:proofErr w:type="spellStart"/>
      <w:r w:rsidRPr="00A52371">
        <w:rPr>
          <w:rFonts w:ascii="Times New Roman" w:hAnsi="Times New Roman" w:cs="Times New Roman"/>
          <w:lang w:val="ru-RU"/>
        </w:rPr>
        <w:t>Владиславівни</w:t>
      </w:r>
      <w:proofErr w:type="spellEnd"/>
      <w:r w:rsidRPr="00A52371">
        <w:rPr>
          <w:rFonts w:ascii="Times New Roman" w:hAnsi="Times New Roman" w:cs="Times New Roman"/>
          <w:lang w:val="ru-RU"/>
        </w:rPr>
        <w:t xml:space="preserve">, яка </w:t>
      </w:r>
      <w:proofErr w:type="spellStart"/>
      <w:r w:rsidRPr="00A52371">
        <w:rPr>
          <w:rFonts w:ascii="Times New Roman" w:hAnsi="Times New Roman" w:cs="Times New Roman"/>
          <w:lang w:val="ru-RU"/>
        </w:rPr>
        <w:t>діє</w:t>
      </w:r>
      <w:proofErr w:type="spellEnd"/>
      <w:r w:rsidRPr="00A52371">
        <w:rPr>
          <w:rFonts w:ascii="Times New Roman" w:hAnsi="Times New Roman" w:cs="Times New Roman"/>
          <w:lang w:val="ru-RU"/>
        </w:rPr>
        <w:t xml:space="preserve"> на </w:t>
      </w:r>
      <w:proofErr w:type="spellStart"/>
      <w:r w:rsidRPr="00A52371">
        <w:rPr>
          <w:rFonts w:ascii="Times New Roman" w:hAnsi="Times New Roman" w:cs="Times New Roman"/>
          <w:lang w:val="ru-RU"/>
        </w:rPr>
        <w:t>підставі</w:t>
      </w:r>
      <w:proofErr w:type="spellEnd"/>
      <w:r w:rsidRPr="00A52371">
        <w:rPr>
          <w:rFonts w:ascii="Times New Roman" w:hAnsi="Times New Roman" w:cs="Times New Roman"/>
          <w:lang w:val="ru-RU"/>
        </w:rPr>
        <w:t xml:space="preserve"> </w:t>
      </w:r>
      <w:proofErr w:type="spellStart"/>
      <w:r w:rsidRPr="00A52371">
        <w:rPr>
          <w:rFonts w:ascii="Times New Roman" w:hAnsi="Times New Roman" w:cs="Times New Roman"/>
          <w:lang w:val="ru-RU"/>
        </w:rPr>
        <w:t>довiреностi</w:t>
      </w:r>
      <w:proofErr w:type="spellEnd"/>
      <w:r w:rsidRPr="00A52371">
        <w:rPr>
          <w:rFonts w:ascii="Times New Roman" w:hAnsi="Times New Roman" w:cs="Times New Roman"/>
          <w:lang w:val="ru-RU"/>
        </w:rPr>
        <w:t xml:space="preserve"> 2022/102 </w:t>
      </w:r>
      <w:proofErr w:type="spellStart"/>
      <w:r w:rsidRPr="00A52371">
        <w:rPr>
          <w:rFonts w:ascii="Times New Roman" w:hAnsi="Times New Roman" w:cs="Times New Roman"/>
          <w:lang w:val="ru-RU"/>
        </w:rPr>
        <w:t>вiд</w:t>
      </w:r>
      <w:proofErr w:type="spellEnd"/>
      <w:r w:rsidRPr="00A52371">
        <w:rPr>
          <w:rFonts w:ascii="Times New Roman" w:hAnsi="Times New Roman" w:cs="Times New Roman"/>
          <w:lang w:val="ru-RU"/>
        </w:rPr>
        <w:t xml:space="preserve"> 28.06.2022 р.</w:t>
      </w:r>
      <w:r>
        <w:rPr>
          <w:rFonts w:ascii="Times New Roman" w:hAnsi="Times New Roman" w:cs="Times New Roman"/>
          <w:lang w:val="ru-RU"/>
        </w:rPr>
        <w:t>,</w:t>
      </w:r>
      <w:r w:rsidRPr="009461E0">
        <w:rPr>
          <w:lang w:val="ru-RU"/>
        </w:rPr>
        <w:t xml:space="preserve"> </w:t>
      </w:r>
      <w:r w:rsidRPr="009461E0">
        <w:rPr>
          <w:rFonts w:ascii="Times New Roman" w:hAnsi="Times New Roman" w:cs="Times New Roman"/>
          <w:lang w:val="ru-RU"/>
        </w:rPr>
        <w:t xml:space="preserve">з </w:t>
      </w:r>
      <w:proofErr w:type="spellStart"/>
      <w:r w:rsidRPr="009461E0">
        <w:rPr>
          <w:rFonts w:ascii="Times New Roman" w:hAnsi="Times New Roman" w:cs="Times New Roman"/>
          <w:lang w:val="ru-RU"/>
        </w:rPr>
        <w:t>iншої</w:t>
      </w:r>
      <w:proofErr w:type="spellEnd"/>
      <w:r w:rsidRPr="009461E0">
        <w:rPr>
          <w:rFonts w:ascii="Times New Roman" w:hAnsi="Times New Roman" w:cs="Times New Roman"/>
          <w:lang w:val="ru-RU"/>
        </w:rPr>
        <w:t xml:space="preserve"> </w:t>
      </w:r>
      <w:proofErr w:type="spellStart"/>
      <w:r w:rsidRPr="009461E0">
        <w:rPr>
          <w:rFonts w:ascii="Times New Roman" w:hAnsi="Times New Roman" w:cs="Times New Roman"/>
          <w:lang w:val="ru-RU"/>
        </w:rPr>
        <w:t>сторони</w:t>
      </w:r>
      <w:proofErr w:type="spellEnd"/>
      <w:r>
        <w:rPr>
          <w:rFonts w:ascii="Times New Roman" w:hAnsi="Times New Roman" w:cs="Times New Roman"/>
          <w:lang w:val="ru-RU"/>
        </w:rPr>
        <w:t>, р</w:t>
      </w:r>
      <w:r w:rsidRPr="00FB28A9">
        <w:rPr>
          <w:rFonts w:ascii="Times New Roman" w:hAnsi="Times New Roman" w:cs="Times New Roman"/>
          <w:lang w:val="ru-RU"/>
        </w:rPr>
        <w:t xml:space="preserve">азом </w:t>
      </w:r>
      <w:proofErr w:type="spellStart"/>
      <w:r w:rsidRPr="00FB28A9">
        <w:rPr>
          <w:rFonts w:ascii="Times New Roman" w:hAnsi="Times New Roman" w:cs="Times New Roman"/>
          <w:lang w:val="ru-RU"/>
        </w:rPr>
        <w:t>надалi</w:t>
      </w:r>
      <w:proofErr w:type="spellEnd"/>
      <w:r w:rsidRPr="00FB28A9">
        <w:rPr>
          <w:rFonts w:ascii="Times New Roman" w:hAnsi="Times New Roman" w:cs="Times New Roman"/>
          <w:lang w:val="ru-RU"/>
        </w:rPr>
        <w:t xml:space="preserve"> </w:t>
      </w:r>
      <w:proofErr w:type="spellStart"/>
      <w:r w:rsidRPr="00FB28A9">
        <w:rPr>
          <w:rFonts w:ascii="Times New Roman" w:hAnsi="Times New Roman" w:cs="Times New Roman"/>
          <w:lang w:val="ru-RU"/>
        </w:rPr>
        <w:t>пойменованi</w:t>
      </w:r>
      <w:proofErr w:type="spellEnd"/>
      <w:r w:rsidRPr="00FB28A9">
        <w:rPr>
          <w:rFonts w:ascii="Times New Roman" w:hAnsi="Times New Roman" w:cs="Times New Roman"/>
          <w:lang w:val="ru-RU"/>
        </w:rPr>
        <w:t xml:space="preserve"> “</w:t>
      </w:r>
      <w:proofErr w:type="spellStart"/>
      <w:r w:rsidRPr="00FB28A9">
        <w:rPr>
          <w:rFonts w:ascii="Times New Roman" w:hAnsi="Times New Roman" w:cs="Times New Roman"/>
          <w:lang w:val="ru-RU"/>
        </w:rPr>
        <w:t>Сторони</w:t>
      </w:r>
      <w:proofErr w:type="spellEnd"/>
      <w:r w:rsidRPr="00FB28A9">
        <w:rPr>
          <w:rFonts w:ascii="Times New Roman" w:hAnsi="Times New Roman" w:cs="Times New Roman"/>
          <w:lang w:val="ru-RU"/>
        </w:rPr>
        <w:t xml:space="preserve">”, а </w:t>
      </w:r>
      <w:proofErr w:type="spellStart"/>
      <w:r w:rsidRPr="00FB28A9">
        <w:rPr>
          <w:rFonts w:ascii="Times New Roman" w:hAnsi="Times New Roman" w:cs="Times New Roman"/>
          <w:lang w:val="ru-RU"/>
        </w:rPr>
        <w:t>кожний</w:t>
      </w:r>
      <w:proofErr w:type="spellEnd"/>
      <w:r w:rsidRPr="00FB28A9">
        <w:rPr>
          <w:rFonts w:ascii="Times New Roman" w:hAnsi="Times New Roman" w:cs="Times New Roman"/>
          <w:lang w:val="ru-RU"/>
        </w:rPr>
        <w:t xml:space="preserve"> </w:t>
      </w:r>
      <w:proofErr w:type="spellStart"/>
      <w:r w:rsidRPr="00FB28A9">
        <w:rPr>
          <w:rFonts w:ascii="Times New Roman" w:hAnsi="Times New Roman" w:cs="Times New Roman"/>
          <w:lang w:val="ru-RU"/>
        </w:rPr>
        <w:t>окремо</w:t>
      </w:r>
      <w:proofErr w:type="spellEnd"/>
      <w:r w:rsidRPr="00FB28A9">
        <w:rPr>
          <w:rFonts w:ascii="Times New Roman" w:hAnsi="Times New Roman" w:cs="Times New Roman"/>
          <w:lang w:val="ru-RU"/>
        </w:rPr>
        <w:t xml:space="preserve"> – “Сторона”, </w:t>
      </w:r>
      <w:proofErr w:type="spellStart"/>
      <w:r w:rsidRPr="00FB28A9">
        <w:rPr>
          <w:rFonts w:ascii="Times New Roman" w:hAnsi="Times New Roman" w:cs="Times New Roman"/>
          <w:lang w:val="ru-RU"/>
        </w:rPr>
        <w:t>уклали</w:t>
      </w:r>
      <w:proofErr w:type="spellEnd"/>
      <w:r w:rsidRPr="00FB28A9">
        <w:rPr>
          <w:rFonts w:ascii="Times New Roman" w:hAnsi="Times New Roman" w:cs="Times New Roman"/>
          <w:lang w:val="ru-RU"/>
        </w:rPr>
        <w:t xml:space="preserve"> </w:t>
      </w:r>
      <w:proofErr w:type="spellStart"/>
      <w:r w:rsidRPr="00FB28A9">
        <w:rPr>
          <w:rFonts w:ascii="Times New Roman" w:hAnsi="Times New Roman" w:cs="Times New Roman"/>
          <w:lang w:val="ru-RU"/>
        </w:rPr>
        <w:t>цей</w:t>
      </w:r>
      <w:proofErr w:type="spellEnd"/>
      <w:r w:rsidRPr="00FB28A9">
        <w:rPr>
          <w:rFonts w:ascii="Times New Roman" w:hAnsi="Times New Roman" w:cs="Times New Roman"/>
          <w:lang w:val="ru-RU"/>
        </w:rPr>
        <w:t xml:space="preserve"> </w:t>
      </w:r>
      <w:proofErr w:type="spellStart"/>
      <w:r>
        <w:rPr>
          <w:rFonts w:ascii="Times New Roman" w:hAnsi="Times New Roman" w:cs="Times New Roman"/>
          <w:lang w:val="ru-RU"/>
        </w:rPr>
        <w:t>Дод</w:t>
      </w:r>
      <w:proofErr w:type="spellEnd"/>
      <w:r>
        <w:rPr>
          <w:rFonts w:ascii="Times New Roman" w:hAnsi="Times New Roman" w:cs="Times New Roman"/>
          <w:lang w:val="uk-UA"/>
        </w:rPr>
        <w:t>а</w:t>
      </w:r>
      <w:r>
        <w:rPr>
          <w:rFonts w:ascii="Times New Roman" w:hAnsi="Times New Roman" w:cs="Times New Roman"/>
          <w:lang w:val="ru-RU"/>
        </w:rPr>
        <w:t>ток</w:t>
      </w:r>
      <w:r w:rsidRPr="00FB28A9">
        <w:rPr>
          <w:rFonts w:ascii="Times New Roman" w:hAnsi="Times New Roman" w:cs="Times New Roman"/>
          <w:lang w:val="ru-RU"/>
        </w:rPr>
        <w:t xml:space="preserve"> № </w:t>
      </w:r>
      <w:r>
        <w:rPr>
          <w:rFonts w:ascii="Times New Roman" w:hAnsi="Times New Roman" w:cs="Times New Roman"/>
          <w:lang w:val="ru-RU"/>
        </w:rPr>
        <w:t xml:space="preserve">1 з </w:t>
      </w:r>
      <w:proofErr w:type="spellStart"/>
      <w:r>
        <w:rPr>
          <w:rFonts w:ascii="Times New Roman" w:hAnsi="Times New Roman" w:cs="Times New Roman"/>
          <w:lang w:val="ru-RU"/>
        </w:rPr>
        <w:t>надання</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послуг</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доведення</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якісних</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показників</w:t>
      </w:r>
      <w:proofErr w:type="spellEnd"/>
      <w:r>
        <w:rPr>
          <w:rFonts w:ascii="Times New Roman" w:hAnsi="Times New Roman" w:cs="Times New Roman"/>
          <w:lang w:val="ru-RU"/>
        </w:rPr>
        <w:t xml:space="preserve"> про </w:t>
      </w:r>
      <w:proofErr w:type="spellStart"/>
      <w:r>
        <w:rPr>
          <w:rFonts w:ascii="Times New Roman" w:hAnsi="Times New Roman" w:cs="Times New Roman"/>
          <w:lang w:val="ru-RU"/>
        </w:rPr>
        <w:t>наступне</w:t>
      </w:r>
      <w:proofErr w:type="spellEnd"/>
      <w:r>
        <w:rPr>
          <w:rFonts w:ascii="Times New Roman" w:hAnsi="Times New Roman" w:cs="Times New Roman"/>
          <w:lang w:val="ru-RU"/>
        </w:rPr>
        <w:t>:</w:t>
      </w:r>
    </w:p>
    <w:p w14:paraId="30514E9B" w14:textId="3D8D7C7B" w:rsidR="00A52371" w:rsidRDefault="00A52371" w:rsidP="00A52371">
      <w:pPr>
        <w:rPr>
          <w:rFonts w:ascii="Times New Roman" w:hAnsi="Times New Roman" w:cs="Times New Roman"/>
          <w:lang w:val="ru-RU"/>
        </w:rPr>
      </w:pPr>
      <w:r w:rsidRPr="003D69B4">
        <w:rPr>
          <w:rFonts w:ascii="Times New Roman" w:hAnsi="Times New Roman" w:cs="Times New Roman"/>
          <w:lang w:val="ru-RU"/>
        </w:rPr>
        <w:t>1.</w:t>
      </w:r>
      <w:proofErr w:type="gramStart"/>
      <w:r w:rsidRPr="003D69B4">
        <w:rPr>
          <w:rFonts w:ascii="Times New Roman" w:hAnsi="Times New Roman" w:cs="Times New Roman"/>
          <w:lang w:val="ru-RU"/>
        </w:rPr>
        <w:t>Ставки  на</w:t>
      </w:r>
      <w:proofErr w:type="gram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послуги</w:t>
      </w:r>
      <w:proofErr w:type="spellEnd"/>
      <w:r w:rsidRPr="003D69B4">
        <w:rPr>
          <w:rFonts w:ascii="Times New Roman" w:hAnsi="Times New Roman" w:cs="Times New Roman"/>
          <w:lang w:val="ru-RU"/>
        </w:rPr>
        <w:t xml:space="preserve"> з </w:t>
      </w:r>
      <w:proofErr w:type="spellStart"/>
      <w:r w:rsidRPr="003D69B4">
        <w:rPr>
          <w:rFonts w:ascii="Times New Roman" w:hAnsi="Times New Roman" w:cs="Times New Roman"/>
          <w:lang w:val="ru-RU"/>
        </w:rPr>
        <w:t>доведення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якісних</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показників</w:t>
      </w:r>
      <w:proofErr w:type="spellEnd"/>
      <w:r w:rsidRPr="003D69B4">
        <w:rPr>
          <w:rFonts w:ascii="Times New Roman" w:hAnsi="Times New Roman" w:cs="Times New Roman"/>
          <w:lang w:val="ru-RU"/>
        </w:rPr>
        <w:t xml:space="preserve"> до </w:t>
      </w:r>
      <w:proofErr w:type="spellStart"/>
      <w:r w:rsidRPr="003D69B4">
        <w:rPr>
          <w:rFonts w:ascii="Times New Roman" w:hAnsi="Times New Roman" w:cs="Times New Roman"/>
          <w:lang w:val="ru-RU"/>
        </w:rPr>
        <w:t>показників</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визначених</w:t>
      </w:r>
      <w:proofErr w:type="spellEnd"/>
      <w:r w:rsidRPr="003D69B4">
        <w:rPr>
          <w:rFonts w:ascii="Times New Roman" w:hAnsi="Times New Roman" w:cs="Times New Roman"/>
          <w:lang w:val="ru-RU"/>
        </w:rPr>
        <w:t xml:space="preserve"> в </w:t>
      </w:r>
      <w:proofErr w:type="spellStart"/>
      <w:r w:rsidRPr="003D69B4">
        <w:rPr>
          <w:rFonts w:ascii="Times New Roman" w:hAnsi="Times New Roman" w:cs="Times New Roman"/>
          <w:lang w:val="ru-RU"/>
        </w:rPr>
        <w:t>Договорі</w:t>
      </w:r>
      <w:proofErr w:type="spellEnd"/>
      <w:r w:rsidRPr="003D69B4">
        <w:rPr>
          <w:rFonts w:ascii="Times New Roman" w:hAnsi="Times New Roman" w:cs="Times New Roman"/>
          <w:lang w:val="ru-RU"/>
        </w:rPr>
        <w:t xml:space="preserve">: </w:t>
      </w:r>
    </w:p>
    <w:p w14:paraId="679CDB66" w14:textId="77777777" w:rsidR="001A7AA6" w:rsidRPr="005436EF" w:rsidRDefault="001A7AA6" w:rsidP="001A7AA6">
      <w:pPr>
        <w:tabs>
          <w:tab w:val="left" w:pos="993"/>
        </w:tabs>
        <w:ind w:firstLine="567"/>
        <w:jc w:val="center"/>
        <w:rPr>
          <w:rFonts w:ascii="Times New Roman" w:hAnsi="Times New Roman"/>
          <w:sz w:val="24"/>
          <w:szCs w:val="24"/>
          <w:lang w:val="uk-UA"/>
        </w:rPr>
      </w:pPr>
      <w:r>
        <w:rPr>
          <w:rFonts w:ascii="Times New Roman" w:hAnsi="Times New Roman"/>
          <w:sz w:val="24"/>
          <w:szCs w:val="24"/>
          <w:lang w:val="uk-U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4"/>
        <w:gridCol w:w="3230"/>
        <w:gridCol w:w="3225"/>
      </w:tblGrid>
      <w:tr w:rsidR="001A7AA6" w:rsidRPr="00922E9D" w14:paraId="0540C4FD" w14:textId="77777777" w:rsidTr="00AA011D">
        <w:tc>
          <w:tcPr>
            <w:tcW w:w="3474" w:type="dxa"/>
            <w:shd w:val="clear" w:color="auto" w:fill="auto"/>
          </w:tcPr>
          <w:p w14:paraId="0799D929" w14:textId="77777777" w:rsidR="001A7AA6" w:rsidRPr="008342C9" w:rsidRDefault="001A7AA6" w:rsidP="00AA011D">
            <w:pPr>
              <w:spacing w:after="80"/>
              <w:contextualSpacing/>
              <w:jc w:val="center"/>
              <w:rPr>
                <w:rFonts w:ascii="Times New Roman" w:hAnsi="Times New Roman"/>
              </w:rPr>
            </w:pPr>
            <w:proofErr w:type="spellStart"/>
            <w:r w:rsidRPr="008342C9">
              <w:rPr>
                <w:rFonts w:ascii="Times New Roman" w:hAnsi="Times New Roman"/>
              </w:rPr>
              <w:t>Назва</w:t>
            </w:r>
            <w:proofErr w:type="spellEnd"/>
            <w:r w:rsidRPr="008342C9">
              <w:rPr>
                <w:rFonts w:ascii="Times New Roman" w:hAnsi="Times New Roman"/>
              </w:rPr>
              <w:t xml:space="preserve"> </w:t>
            </w:r>
            <w:proofErr w:type="spellStart"/>
            <w:r w:rsidRPr="008342C9">
              <w:rPr>
                <w:rFonts w:ascii="Times New Roman" w:hAnsi="Times New Roman"/>
              </w:rPr>
              <w:t>культури</w:t>
            </w:r>
            <w:proofErr w:type="spellEnd"/>
          </w:p>
        </w:tc>
        <w:tc>
          <w:tcPr>
            <w:tcW w:w="3474" w:type="dxa"/>
            <w:shd w:val="clear" w:color="auto" w:fill="auto"/>
          </w:tcPr>
          <w:p w14:paraId="342CAC19" w14:textId="77777777" w:rsidR="001A7AA6" w:rsidRPr="008342C9" w:rsidRDefault="001A7AA6" w:rsidP="00AA011D">
            <w:pPr>
              <w:spacing w:after="80"/>
              <w:jc w:val="center"/>
              <w:rPr>
                <w:rFonts w:ascii="Times New Roman" w:hAnsi="Times New Roman"/>
                <w:lang w:val="uk-UA"/>
              </w:rPr>
            </w:pPr>
            <w:r w:rsidRPr="008342C9">
              <w:rPr>
                <w:rFonts w:ascii="Times New Roman" w:hAnsi="Times New Roman"/>
                <w:lang w:val="uk-UA"/>
              </w:rPr>
              <w:t>Сушіння</w:t>
            </w:r>
          </w:p>
          <w:p w14:paraId="30D30962" w14:textId="77777777" w:rsidR="001A7AA6" w:rsidRPr="008342C9" w:rsidRDefault="001A7AA6" w:rsidP="00AA011D">
            <w:pPr>
              <w:spacing w:after="80"/>
              <w:jc w:val="center"/>
              <w:rPr>
                <w:rFonts w:ascii="Times New Roman" w:hAnsi="Times New Roman"/>
                <w:lang w:val="uk-UA"/>
              </w:rPr>
            </w:pPr>
            <w:r w:rsidRPr="008342C9">
              <w:rPr>
                <w:rFonts w:ascii="Times New Roman" w:hAnsi="Times New Roman"/>
                <w:lang w:val="uk-UA"/>
              </w:rPr>
              <w:t>(грн. за 1т/процент знятої вологи)</w:t>
            </w:r>
          </w:p>
        </w:tc>
        <w:tc>
          <w:tcPr>
            <w:tcW w:w="3474" w:type="dxa"/>
            <w:shd w:val="clear" w:color="auto" w:fill="auto"/>
          </w:tcPr>
          <w:p w14:paraId="2B1BC753" w14:textId="77777777" w:rsidR="001A7AA6" w:rsidRPr="008342C9" w:rsidRDefault="001A7AA6" w:rsidP="00AA011D">
            <w:pPr>
              <w:spacing w:after="80"/>
              <w:jc w:val="center"/>
              <w:rPr>
                <w:rFonts w:ascii="Times New Roman" w:hAnsi="Times New Roman"/>
                <w:lang w:val="uk-UA"/>
              </w:rPr>
            </w:pPr>
            <w:r w:rsidRPr="008342C9">
              <w:rPr>
                <w:rFonts w:ascii="Times New Roman" w:hAnsi="Times New Roman"/>
                <w:lang w:val="uk-UA"/>
              </w:rPr>
              <w:t>Очищення</w:t>
            </w:r>
          </w:p>
          <w:p w14:paraId="63BA8302" w14:textId="77777777" w:rsidR="001A7AA6" w:rsidRPr="008342C9" w:rsidRDefault="001A7AA6" w:rsidP="00AA011D">
            <w:pPr>
              <w:spacing w:after="80"/>
              <w:jc w:val="center"/>
              <w:rPr>
                <w:rFonts w:ascii="Times New Roman" w:hAnsi="Times New Roman"/>
                <w:lang w:val="uk-UA"/>
              </w:rPr>
            </w:pPr>
            <w:r w:rsidRPr="008342C9">
              <w:rPr>
                <w:rFonts w:ascii="Times New Roman" w:hAnsi="Times New Roman"/>
                <w:lang w:val="uk-UA"/>
              </w:rPr>
              <w:t>(грн. за 1 т/процент знятої домішки)</w:t>
            </w:r>
          </w:p>
        </w:tc>
      </w:tr>
      <w:tr w:rsidR="001A7AA6" w:rsidRPr="008342C9" w14:paraId="6A86AAB2" w14:textId="77777777" w:rsidTr="00AA011D">
        <w:trPr>
          <w:trHeight w:val="1324"/>
        </w:trPr>
        <w:tc>
          <w:tcPr>
            <w:tcW w:w="3474" w:type="dxa"/>
            <w:shd w:val="clear" w:color="auto" w:fill="auto"/>
          </w:tcPr>
          <w:p w14:paraId="20D1C88C" w14:textId="77777777" w:rsidR="001A7AA6" w:rsidRPr="006A106F" w:rsidRDefault="001A7AA6" w:rsidP="00AA011D">
            <w:pPr>
              <w:spacing w:after="80"/>
              <w:jc w:val="center"/>
              <w:rPr>
                <w:rFonts w:ascii="Times New Roman" w:hAnsi="Times New Roman"/>
                <w:lang w:val="uk-UA"/>
              </w:rPr>
            </w:pPr>
            <w:r w:rsidRPr="008342C9">
              <w:rPr>
                <w:rFonts w:ascii="Times New Roman" w:hAnsi="Times New Roman"/>
                <w:lang w:val="uk-UA"/>
              </w:rPr>
              <w:t>Пшениця</w:t>
            </w:r>
            <w:r w:rsidRPr="001A7AA6">
              <w:rPr>
                <w:rFonts w:ascii="Times New Roman" w:hAnsi="Times New Roman"/>
                <w:lang w:val="ru-RU"/>
              </w:rPr>
              <w:t xml:space="preserve"> </w:t>
            </w:r>
            <w:r w:rsidRPr="008342C9">
              <w:rPr>
                <w:rFonts w:ascii="Times New Roman" w:hAnsi="Times New Roman"/>
                <w:lang w:val="uk-UA"/>
              </w:rPr>
              <w:t xml:space="preserve">з </w:t>
            </w:r>
            <w:proofErr w:type="spellStart"/>
            <w:r w:rsidRPr="008342C9">
              <w:rPr>
                <w:rFonts w:ascii="Times New Roman" w:hAnsi="Times New Roman"/>
                <w:lang w:val="uk-UA"/>
              </w:rPr>
              <w:t>вологiстю</w:t>
            </w:r>
            <w:proofErr w:type="spellEnd"/>
            <w:r w:rsidRPr="008342C9">
              <w:rPr>
                <w:rFonts w:ascii="Times New Roman" w:hAnsi="Times New Roman"/>
                <w:lang w:val="uk-UA"/>
              </w:rPr>
              <w:t xml:space="preserve"> до 1</w:t>
            </w:r>
            <w:r w:rsidRPr="001A7AA6">
              <w:rPr>
                <w:rFonts w:ascii="Times New Roman" w:hAnsi="Times New Roman"/>
                <w:lang w:val="ru-RU"/>
              </w:rPr>
              <w:t>8</w:t>
            </w:r>
            <w:r w:rsidRPr="008342C9">
              <w:rPr>
                <w:rFonts w:ascii="Times New Roman" w:hAnsi="Times New Roman"/>
                <w:lang w:val="uk-UA"/>
              </w:rPr>
              <w:t>% включно</w:t>
            </w:r>
          </w:p>
        </w:tc>
        <w:tc>
          <w:tcPr>
            <w:tcW w:w="3474" w:type="dxa"/>
            <w:shd w:val="clear" w:color="auto" w:fill="auto"/>
          </w:tcPr>
          <w:p w14:paraId="2B0763E6" w14:textId="77777777" w:rsidR="001A7AA6" w:rsidRPr="008342C9" w:rsidRDefault="001A7AA6" w:rsidP="00AA011D">
            <w:pPr>
              <w:spacing w:after="80"/>
              <w:jc w:val="center"/>
              <w:rPr>
                <w:rFonts w:ascii="Times New Roman" w:hAnsi="Times New Roman"/>
              </w:rPr>
            </w:pPr>
            <w:r>
              <w:rPr>
                <w:rFonts w:ascii="Times New Roman" w:hAnsi="Times New Roman"/>
              </w:rPr>
              <w:t>1</w:t>
            </w:r>
            <w:r>
              <w:rPr>
                <w:rFonts w:ascii="Times New Roman" w:hAnsi="Times New Roman"/>
                <w:lang w:val="uk-UA"/>
              </w:rPr>
              <w:t>50</w:t>
            </w:r>
            <w:r>
              <w:rPr>
                <w:rFonts w:ascii="Times New Roman" w:hAnsi="Times New Roman"/>
              </w:rPr>
              <w:t>,</w:t>
            </w:r>
            <w:r>
              <w:rPr>
                <w:rFonts w:ascii="Times New Roman" w:hAnsi="Times New Roman"/>
                <w:lang w:val="uk-UA"/>
              </w:rPr>
              <w:t>0</w:t>
            </w:r>
            <w:r w:rsidRPr="008342C9">
              <w:rPr>
                <w:rFonts w:ascii="Times New Roman" w:hAnsi="Times New Roman"/>
              </w:rPr>
              <w:t>0</w:t>
            </w:r>
          </w:p>
          <w:p w14:paraId="55903B81" w14:textId="77777777" w:rsidR="001A7AA6" w:rsidRPr="008342C9" w:rsidRDefault="001A7AA6" w:rsidP="00AA011D">
            <w:pPr>
              <w:spacing w:after="80"/>
              <w:rPr>
                <w:rFonts w:ascii="Times New Roman" w:hAnsi="Times New Roman"/>
              </w:rPr>
            </w:pPr>
          </w:p>
        </w:tc>
        <w:tc>
          <w:tcPr>
            <w:tcW w:w="3474" w:type="dxa"/>
            <w:shd w:val="clear" w:color="auto" w:fill="auto"/>
          </w:tcPr>
          <w:p w14:paraId="1947B29C" w14:textId="77777777" w:rsidR="001A7AA6" w:rsidRPr="008342C9" w:rsidRDefault="001A7AA6" w:rsidP="00AA011D">
            <w:pPr>
              <w:spacing w:after="80"/>
              <w:jc w:val="center"/>
              <w:rPr>
                <w:rFonts w:ascii="Times New Roman" w:hAnsi="Times New Roman"/>
              </w:rPr>
            </w:pPr>
            <w:r w:rsidRPr="008342C9">
              <w:rPr>
                <w:rFonts w:ascii="Times New Roman" w:hAnsi="Times New Roman"/>
              </w:rPr>
              <w:t>25,00</w:t>
            </w:r>
          </w:p>
          <w:p w14:paraId="6E9BCFFA" w14:textId="77777777" w:rsidR="001A7AA6" w:rsidRPr="008342C9" w:rsidRDefault="001A7AA6" w:rsidP="00AA011D">
            <w:pPr>
              <w:spacing w:after="80"/>
              <w:rPr>
                <w:rFonts w:ascii="Times New Roman" w:hAnsi="Times New Roman"/>
              </w:rPr>
            </w:pPr>
          </w:p>
        </w:tc>
      </w:tr>
      <w:tr w:rsidR="001A7AA6" w:rsidRPr="008342C9" w14:paraId="15C1922F" w14:textId="77777777" w:rsidTr="00AA011D">
        <w:trPr>
          <w:trHeight w:val="1324"/>
        </w:trPr>
        <w:tc>
          <w:tcPr>
            <w:tcW w:w="3474" w:type="dxa"/>
            <w:shd w:val="clear" w:color="auto" w:fill="auto"/>
          </w:tcPr>
          <w:p w14:paraId="4B4F58B0" w14:textId="77777777" w:rsidR="001A7AA6" w:rsidRPr="008342C9" w:rsidRDefault="001A7AA6" w:rsidP="00AA011D">
            <w:pPr>
              <w:spacing w:after="80"/>
              <w:jc w:val="center"/>
              <w:rPr>
                <w:rFonts w:ascii="Times New Roman" w:hAnsi="Times New Roman"/>
                <w:lang w:val="uk-UA"/>
              </w:rPr>
            </w:pPr>
            <w:r w:rsidRPr="008342C9">
              <w:rPr>
                <w:rFonts w:ascii="Times New Roman" w:hAnsi="Times New Roman"/>
                <w:lang w:val="uk-UA"/>
              </w:rPr>
              <w:t xml:space="preserve">Кукурудза з </w:t>
            </w:r>
            <w:proofErr w:type="spellStart"/>
            <w:r w:rsidRPr="008342C9">
              <w:rPr>
                <w:rFonts w:ascii="Times New Roman" w:hAnsi="Times New Roman"/>
                <w:lang w:val="uk-UA"/>
              </w:rPr>
              <w:t>вологiстю</w:t>
            </w:r>
            <w:proofErr w:type="spellEnd"/>
            <w:r w:rsidRPr="008342C9">
              <w:rPr>
                <w:rFonts w:ascii="Times New Roman" w:hAnsi="Times New Roman"/>
                <w:lang w:val="uk-UA"/>
              </w:rPr>
              <w:t xml:space="preserve"> до 19% включно</w:t>
            </w:r>
          </w:p>
          <w:p w14:paraId="3E0A329A" w14:textId="77777777" w:rsidR="001A7AA6" w:rsidRPr="008342C9" w:rsidRDefault="001A7AA6" w:rsidP="00AA011D">
            <w:pPr>
              <w:spacing w:after="80"/>
              <w:jc w:val="center"/>
              <w:rPr>
                <w:rFonts w:ascii="Times New Roman" w:hAnsi="Times New Roman"/>
                <w:lang w:val="uk-UA"/>
              </w:rPr>
            </w:pPr>
          </w:p>
        </w:tc>
        <w:tc>
          <w:tcPr>
            <w:tcW w:w="3474" w:type="dxa"/>
            <w:shd w:val="clear" w:color="auto" w:fill="auto"/>
          </w:tcPr>
          <w:p w14:paraId="28440F8B" w14:textId="77777777" w:rsidR="001A7AA6" w:rsidRPr="008342C9" w:rsidRDefault="001A7AA6" w:rsidP="00AA011D">
            <w:pPr>
              <w:spacing w:after="80"/>
              <w:jc w:val="center"/>
              <w:rPr>
                <w:rFonts w:ascii="Times New Roman" w:hAnsi="Times New Roman"/>
              </w:rPr>
            </w:pPr>
            <w:r>
              <w:rPr>
                <w:rFonts w:ascii="Times New Roman" w:hAnsi="Times New Roman"/>
              </w:rPr>
              <w:t>1</w:t>
            </w:r>
            <w:r>
              <w:rPr>
                <w:rFonts w:ascii="Times New Roman" w:hAnsi="Times New Roman"/>
                <w:lang w:val="uk-UA"/>
              </w:rPr>
              <w:t>50</w:t>
            </w:r>
            <w:r w:rsidRPr="008342C9">
              <w:rPr>
                <w:rFonts w:ascii="Times New Roman" w:hAnsi="Times New Roman"/>
              </w:rPr>
              <w:t>,</w:t>
            </w:r>
            <w:r>
              <w:rPr>
                <w:rFonts w:ascii="Times New Roman" w:hAnsi="Times New Roman"/>
                <w:lang w:val="uk-UA"/>
              </w:rPr>
              <w:t>0</w:t>
            </w:r>
            <w:r w:rsidRPr="008342C9">
              <w:rPr>
                <w:rFonts w:ascii="Times New Roman" w:hAnsi="Times New Roman"/>
              </w:rPr>
              <w:t>0</w:t>
            </w:r>
          </w:p>
          <w:p w14:paraId="561519EB" w14:textId="77777777" w:rsidR="001A7AA6" w:rsidRPr="008342C9" w:rsidRDefault="001A7AA6" w:rsidP="00AA011D">
            <w:pPr>
              <w:spacing w:after="80"/>
              <w:jc w:val="center"/>
              <w:rPr>
                <w:rFonts w:ascii="Times New Roman" w:hAnsi="Times New Roman"/>
              </w:rPr>
            </w:pPr>
          </w:p>
          <w:p w14:paraId="02901EB9" w14:textId="77777777" w:rsidR="001A7AA6" w:rsidRPr="008342C9" w:rsidRDefault="001A7AA6" w:rsidP="00AA011D">
            <w:pPr>
              <w:spacing w:after="80"/>
              <w:jc w:val="center"/>
              <w:rPr>
                <w:rFonts w:ascii="Times New Roman" w:hAnsi="Times New Roman"/>
              </w:rPr>
            </w:pPr>
          </w:p>
        </w:tc>
        <w:tc>
          <w:tcPr>
            <w:tcW w:w="3474" w:type="dxa"/>
            <w:shd w:val="clear" w:color="auto" w:fill="auto"/>
          </w:tcPr>
          <w:p w14:paraId="6DF74438" w14:textId="77777777" w:rsidR="001A7AA6" w:rsidRPr="008342C9" w:rsidRDefault="001A7AA6" w:rsidP="00AA011D">
            <w:pPr>
              <w:spacing w:after="80"/>
              <w:jc w:val="center"/>
              <w:rPr>
                <w:rFonts w:ascii="Times New Roman" w:hAnsi="Times New Roman"/>
              </w:rPr>
            </w:pPr>
            <w:r w:rsidRPr="008342C9">
              <w:rPr>
                <w:rFonts w:ascii="Times New Roman" w:hAnsi="Times New Roman"/>
              </w:rPr>
              <w:t>25,00</w:t>
            </w:r>
          </w:p>
          <w:p w14:paraId="42010E35" w14:textId="77777777" w:rsidR="001A7AA6" w:rsidRPr="008342C9" w:rsidRDefault="001A7AA6" w:rsidP="00AA011D">
            <w:pPr>
              <w:spacing w:after="80"/>
              <w:jc w:val="center"/>
              <w:rPr>
                <w:rFonts w:ascii="Times New Roman" w:hAnsi="Times New Roman"/>
              </w:rPr>
            </w:pPr>
          </w:p>
          <w:p w14:paraId="3D8AED62" w14:textId="77777777" w:rsidR="001A7AA6" w:rsidRPr="008342C9" w:rsidRDefault="001A7AA6" w:rsidP="00AA011D">
            <w:pPr>
              <w:spacing w:after="80"/>
              <w:jc w:val="center"/>
              <w:rPr>
                <w:rFonts w:ascii="Times New Roman" w:hAnsi="Times New Roman"/>
              </w:rPr>
            </w:pPr>
          </w:p>
        </w:tc>
      </w:tr>
    </w:tbl>
    <w:p w14:paraId="3E11D6C9" w14:textId="77777777" w:rsidR="001A7AA6" w:rsidRDefault="001A7AA6" w:rsidP="001A7AA6">
      <w:pPr>
        <w:jc w:val="both"/>
        <w:rPr>
          <w:rFonts w:ascii="Times New Roman" w:hAnsi="Times New Roman"/>
          <w:b/>
          <w:lang w:val="uk-UA"/>
        </w:rPr>
      </w:pPr>
    </w:p>
    <w:p w14:paraId="5A9A98BA" w14:textId="77777777" w:rsidR="0031576C" w:rsidRPr="006C5208" w:rsidRDefault="0031576C" w:rsidP="00AA011D">
      <w:pPr>
        <w:contextualSpacing/>
        <w:rPr>
          <w:rFonts w:ascii="Times New Roman" w:hAnsi="Times New Roman" w:cs="Times New Roman"/>
          <w:lang w:val="ru-RU"/>
        </w:rPr>
      </w:pPr>
      <w:proofErr w:type="spellStart"/>
      <w:r w:rsidRPr="006C5208">
        <w:rPr>
          <w:rFonts w:ascii="Times New Roman" w:hAnsi="Times New Roman" w:cs="Times New Roman"/>
          <w:lang w:val="ru-RU"/>
        </w:rPr>
        <w:t>Узгоджена</w:t>
      </w:r>
      <w:proofErr w:type="spellEnd"/>
      <w:r w:rsidRPr="006C5208">
        <w:rPr>
          <w:rFonts w:ascii="Times New Roman" w:hAnsi="Times New Roman" w:cs="Times New Roman"/>
          <w:lang w:val="ru-RU"/>
        </w:rPr>
        <w:t xml:space="preserve"> ставка за </w:t>
      </w:r>
      <w:proofErr w:type="spellStart"/>
      <w:r w:rsidRPr="006C5208">
        <w:rPr>
          <w:rFonts w:ascii="Times New Roman" w:hAnsi="Times New Roman" w:cs="Times New Roman"/>
          <w:lang w:val="ru-RU"/>
        </w:rPr>
        <w:t>послуги</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Виконавця</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вказана</w:t>
      </w:r>
      <w:proofErr w:type="spellEnd"/>
      <w:r w:rsidRPr="006C5208">
        <w:rPr>
          <w:rFonts w:ascii="Times New Roman" w:hAnsi="Times New Roman" w:cs="Times New Roman"/>
          <w:lang w:val="ru-RU"/>
        </w:rPr>
        <w:t xml:space="preserve"> без </w:t>
      </w:r>
      <w:proofErr w:type="spellStart"/>
      <w:r w:rsidRPr="006C5208">
        <w:rPr>
          <w:rFonts w:ascii="Times New Roman" w:hAnsi="Times New Roman" w:cs="Times New Roman"/>
          <w:lang w:val="ru-RU"/>
        </w:rPr>
        <w:t>урахування</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податку</w:t>
      </w:r>
      <w:proofErr w:type="spellEnd"/>
      <w:r w:rsidRPr="006C5208">
        <w:rPr>
          <w:rFonts w:ascii="Times New Roman" w:hAnsi="Times New Roman" w:cs="Times New Roman"/>
          <w:lang w:val="ru-RU"/>
        </w:rPr>
        <w:t xml:space="preserve"> на </w:t>
      </w:r>
      <w:proofErr w:type="spellStart"/>
      <w:r w:rsidRPr="006C5208">
        <w:rPr>
          <w:rFonts w:ascii="Times New Roman" w:hAnsi="Times New Roman" w:cs="Times New Roman"/>
          <w:lang w:val="ru-RU"/>
        </w:rPr>
        <w:t>додану</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вартість</w:t>
      </w:r>
      <w:proofErr w:type="spellEnd"/>
      <w:r w:rsidRPr="006C5208">
        <w:rPr>
          <w:rFonts w:ascii="Times New Roman" w:hAnsi="Times New Roman" w:cs="Times New Roman"/>
          <w:lang w:val="ru-RU"/>
        </w:rPr>
        <w:t xml:space="preserve"> (ПДВ), </w:t>
      </w:r>
      <w:proofErr w:type="spellStart"/>
      <w:r w:rsidRPr="006C5208">
        <w:rPr>
          <w:rFonts w:ascii="Times New Roman" w:hAnsi="Times New Roman" w:cs="Times New Roman"/>
          <w:lang w:val="ru-RU"/>
        </w:rPr>
        <w:t>нарахування</w:t>
      </w:r>
      <w:proofErr w:type="spellEnd"/>
      <w:r w:rsidRPr="006C5208">
        <w:rPr>
          <w:rFonts w:ascii="Times New Roman" w:hAnsi="Times New Roman" w:cs="Times New Roman"/>
          <w:lang w:val="ru-RU"/>
        </w:rPr>
        <w:t xml:space="preserve"> ПДВ </w:t>
      </w:r>
      <w:proofErr w:type="spellStart"/>
      <w:r w:rsidRPr="006C5208">
        <w:rPr>
          <w:rFonts w:ascii="Times New Roman" w:hAnsi="Times New Roman" w:cs="Times New Roman"/>
          <w:lang w:val="ru-RU"/>
        </w:rPr>
        <w:t>здійснюється</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відповідно</w:t>
      </w:r>
      <w:proofErr w:type="spellEnd"/>
      <w:r w:rsidRPr="006C5208">
        <w:rPr>
          <w:rFonts w:ascii="Times New Roman" w:hAnsi="Times New Roman" w:cs="Times New Roman"/>
          <w:lang w:val="ru-RU"/>
        </w:rPr>
        <w:t xml:space="preserve"> до </w:t>
      </w:r>
      <w:proofErr w:type="spellStart"/>
      <w:r w:rsidRPr="006C5208">
        <w:rPr>
          <w:rFonts w:ascii="Times New Roman" w:hAnsi="Times New Roman" w:cs="Times New Roman"/>
          <w:lang w:val="ru-RU"/>
        </w:rPr>
        <w:t>податкового</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законодавства</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України</w:t>
      </w:r>
      <w:proofErr w:type="spellEnd"/>
      <w:r w:rsidRPr="006C5208">
        <w:rPr>
          <w:rFonts w:ascii="Times New Roman" w:hAnsi="Times New Roman" w:cs="Times New Roman"/>
          <w:lang w:val="ru-RU"/>
        </w:rPr>
        <w:t>.</w:t>
      </w:r>
    </w:p>
    <w:p w14:paraId="77E21047" w14:textId="77777777" w:rsidR="0031576C" w:rsidRPr="006C5208" w:rsidRDefault="0031576C" w:rsidP="00AA011D">
      <w:pPr>
        <w:contextualSpacing/>
        <w:rPr>
          <w:rFonts w:ascii="Times New Roman" w:hAnsi="Times New Roman" w:cs="Times New Roman"/>
          <w:lang w:val="ru-RU"/>
        </w:rPr>
      </w:pPr>
      <w:proofErr w:type="spellStart"/>
      <w:r w:rsidRPr="006C5208">
        <w:rPr>
          <w:rFonts w:ascii="Times New Roman" w:hAnsi="Times New Roman" w:cs="Times New Roman"/>
          <w:lang w:val="ru-RU"/>
        </w:rPr>
        <w:t>Витрати</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Виконавця</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пов’язанi</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iз</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утилізацією</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вiдходiв</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якi</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утворились</w:t>
      </w:r>
      <w:proofErr w:type="spellEnd"/>
      <w:r w:rsidRPr="006C5208">
        <w:rPr>
          <w:rFonts w:ascii="Times New Roman" w:hAnsi="Times New Roman" w:cs="Times New Roman"/>
          <w:lang w:val="ru-RU"/>
        </w:rPr>
        <w:t xml:space="preserve"> в </w:t>
      </w:r>
      <w:proofErr w:type="spellStart"/>
      <w:r w:rsidRPr="006C5208">
        <w:rPr>
          <w:rFonts w:ascii="Times New Roman" w:hAnsi="Times New Roman" w:cs="Times New Roman"/>
          <w:lang w:val="ru-RU"/>
        </w:rPr>
        <w:t>результатiвиконання</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послуг</w:t>
      </w:r>
      <w:proofErr w:type="spellEnd"/>
      <w:r w:rsidRPr="006C5208">
        <w:rPr>
          <w:rFonts w:ascii="Times New Roman" w:hAnsi="Times New Roman" w:cs="Times New Roman"/>
          <w:lang w:val="ru-RU"/>
        </w:rPr>
        <w:t xml:space="preserve"> з </w:t>
      </w:r>
      <w:proofErr w:type="spellStart"/>
      <w:r w:rsidRPr="006C5208">
        <w:rPr>
          <w:rFonts w:ascii="Times New Roman" w:hAnsi="Times New Roman" w:cs="Times New Roman"/>
          <w:lang w:val="ru-RU"/>
        </w:rPr>
        <w:t>доведення</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якiсних</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показникiв</w:t>
      </w:r>
      <w:proofErr w:type="spellEnd"/>
      <w:r w:rsidRPr="006C5208">
        <w:rPr>
          <w:rFonts w:ascii="Times New Roman" w:hAnsi="Times New Roman" w:cs="Times New Roman"/>
          <w:lang w:val="ru-RU"/>
        </w:rPr>
        <w:t xml:space="preserve"> Зерна до </w:t>
      </w:r>
      <w:proofErr w:type="spellStart"/>
      <w:r w:rsidRPr="006C5208">
        <w:rPr>
          <w:rFonts w:ascii="Times New Roman" w:hAnsi="Times New Roman" w:cs="Times New Roman"/>
          <w:lang w:val="ru-RU"/>
        </w:rPr>
        <w:t>показникiв</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визначених</w:t>
      </w:r>
      <w:proofErr w:type="spellEnd"/>
      <w:r w:rsidRPr="006C5208">
        <w:rPr>
          <w:rFonts w:ascii="Times New Roman" w:hAnsi="Times New Roman" w:cs="Times New Roman"/>
          <w:lang w:val="ru-RU"/>
        </w:rPr>
        <w:t xml:space="preserve"> Договором, </w:t>
      </w:r>
      <w:proofErr w:type="spellStart"/>
      <w:r w:rsidRPr="006C5208">
        <w:rPr>
          <w:rFonts w:ascii="Times New Roman" w:hAnsi="Times New Roman" w:cs="Times New Roman"/>
          <w:lang w:val="ru-RU"/>
        </w:rPr>
        <w:t>вiдшкодовуються</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Замовником</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понад</w:t>
      </w:r>
      <w:proofErr w:type="spellEnd"/>
      <w:r w:rsidRPr="006C5208">
        <w:rPr>
          <w:rFonts w:ascii="Times New Roman" w:hAnsi="Times New Roman" w:cs="Times New Roman"/>
          <w:lang w:val="ru-RU"/>
        </w:rPr>
        <w:t xml:space="preserve"> плату, яка </w:t>
      </w:r>
      <w:proofErr w:type="spellStart"/>
      <w:r w:rsidRPr="006C5208">
        <w:rPr>
          <w:rFonts w:ascii="Times New Roman" w:hAnsi="Times New Roman" w:cs="Times New Roman"/>
          <w:lang w:val="ru-RU"/>
        </w:rPr>
        <w:t>належить</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Виконавцю</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вiдповiдно</w:t>
      </w:r>
      <w:proofErr w:type="spellEnd"/>
      <w:r w:rsidRPr="006C5208">
        <w:rPr>
          <w:rFonts w:ascii="Times New Roman" w:hAnsi="Times New Roman" w:cs="Times New Roman"/>
          <w:lang w:val="ru-RU"/>
        </w:rPr>
        <w:t xml:space="preserve"> до </w:t>
      </w:r>
      <w:proofErr w:type="spellStart"/>
      <w:r w:rsidRPr="006C5208">
        <w:rPr>
          <w:rFonts w:ascii="Times New Roman" w:hAnsi="Times New Roman" w:cs="Times New Roman"/>
          <w:lang w:val="ru-RU"/>
        </w:rPr>
        <w:t>їх</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собiвартостi</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розрахованої</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Виконавцем</w:t>
      </w:r>
      <w:proofErr w:type="spellEnd"/>
      <w:r w:rsidRPr="006C5208">
        <w:rPr>
          <w:rFonts w:ascii="Times New Roman" w:hAnsi="Times New Roman" w:cs="Times New Roman"/>
          <w:lang w:val="ru-RU"/>
        </w:rPr>
        <w:t xml:space="preserve"> та </w:t>
      </w:r>
      <w:proofErr w:type="spellStart"/>
      <w:r w:rsidRPr="006C5208">
        <w:rPr>
          <w:rFonts w:ascii="Times New Roman" w:hAnsi="Times New Roman" w:cs="Times New Roman"/>
          <w:lang w:val="ru-RU"/>
        </w:rPr>
        <w:t>пiдвердженої</w:t>
      </w:r>
      <w:proofErr w:type="spellEnd"/>
      <w:r w:rsidRPr="006C5208">
        <w:rPr>
          <w:rFonts w:ascii="Times New Roman" w:hAnsi="Times New Roman" w:cs="Times New Roman"/>
          <w:lang w:val="ru-RU"/>
        </w:rPr>
        <w:t xml:space="preserve"> документально.</w:t>
      </w:r>
    </w:p>
    <w:p w14:paraId="36976589" w14:textId="77777777" w:rsidR="0031576C" w:rsidRPr="006C5208" w:rsidRDefault="0031576C" w:rsidP="00AA011D">
      <w:pPr>
        <w:contextualSpacing/>
        <w:rPr>
          <w:rFonts w:ascii="Times New Roman" w:hAnsi="Times New Roman" w:cs="Times New Roman"/>
          <w:lang w:val="ru-RU"/>
        </w:rPr>
      </w:pPr>
      <w:proofErr w:type="spellStart"/>
      <w:r w:rsidRPr="006C5208">
        <w:rPr>
          <w:rFonts w:ascii="Times New Roman" w:hAnsi="Times New Roman" w:cs="Times New Roman"/>
          <w:lang w:val="ru-RU"/>
        </w:rPr>
        <w:t>Виконавець</w:t>
      </w:r>
      <w:proofErr w:type="spellEnd"/>
      <w:r w:rsidRPr="006C5208">
        <w:rPr>
          <w:rFonts w:ascii="Times New Roman" w:hAnsi="Times New Roman" w:cs="Times New Roman"/>
          <w:lang w:val="ru-RU"/>
        </w:rPr>
        <w:t xml:space="preserve"> повинен </w:t>
      </w:r>
      <w:proofErr w:type="spellStart"/>
      <w:r w:rsidRPr="006C5208">
        <w:rPr>
          <w:rFonts w:ascii="Times New Roman" w:hAnsi="Times New Roman" w:cs="Times New Roman"/>
          <w:lang w:val="ru-RU"/>
        </w:rPr>
        <w:t>повiдомити</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Замовника</w:t>
      </w:r>
      <w:proofErr w:type="spellEnd"/>
      <w:r w:rsidRPr="006C5208">
        <w:rPr>
          <w:rFonts w:ascii="Times New Roman" w:hAnsi="Times New Roman" w:cs="Times New Roman"/>
          <w:lang w:val="ru-RU"/>
        </w:rPr>
        <w:t xml:space="preserve"> про </w:t>
      </w:r>
      <w:proofErr w:type="spellStart"/>
      <w:r w:rsidRPr="006C5208">
        <w:rPr>
          <w:rFonts w:ascii="Times New Roman" w:hAnsi="Times New Roman" w:cs="Times New Roman"/>
          <w:lang w:val="ru-RU"/>
        </w:rPr>
        <w:t>обставини</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якi</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можуть</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призвести</w:t>
      </w:r>
      <w:proofErr w:type="spellEnd"/>
      <w:r w:rsidRPr="006C5208">
        <w:rPr>
          <w:rFonts w:ascii="Times New Roman" w:hAnsi="Times New Roman" w:cs="Times New Roman"/>
          <w:lang w:val="ru-RU"/>
        </w:rPr>
        <w:t xml:space="preserve"> до таких </w:t>
      </w:r>
      <w:proofErr w:type="spellStart"/>
      <w:r w:rsidRPr="006C5208">
        <w:rPr>
          <w:rFonts w:ascii="Times New Roman" w:hAnsi="Times New Roman" w:cs="Times New Roman"/>
          <w:lang w:val="ru-RU"/>
        </w:rPr>
        <w:t>витрат</w:t>
      </w:r>
      <w:proofErr w:type="spellEnd"/>
      <w:r w:rsidRPr="006C5208">
        <w:rPr>
          <w:rFonts w:ascii="Times New Roman" w:hAnsi="Times New Roman" w:cs="Times New Roman"/>
          <w:lang w:val="ru-RU"/>
        </w:rPr>
        <w:t xml:space="preserve"> з </w:t>
      </w:r>
      <w:proofErr w:type="spellStart"/>
      <w:r w:rsidRPr="006C5208">
        <w:rPr>
          <w:rFonts w:ascii="Times New Roman" w:hAnsi="Times New Roman" w:cs="Times New Roman"/>
          <w:lang w:val="ru-RU"/>
        </w:rPr>
        <w:t>утилiзацiї</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вiдходiв</w:t>
      </w:r>
      <w:proofErr w:type="spellEnd"/>
      <w:r w:rsidRPr="006C5208">
        <w:rPr>
          <w:rFonts w:ascii="Times New Roman" w:hAnsi="Times New Roman" w:cs="Times New Roman"/>
          <w:lang w:val="ru-RU"/>
        </w:rPr>
        <w:t xml:space="preserve"> та </w:t>
      </w:r>
      <w:proofErr w:type="spellStart"/>
      <w:r w:rsidRPr="006C5208">
        <w:rPr>
          <w:rFonts w:ascii="Times New Roman" w:hAnsi="Times New Roman" w:cs="Times New Roman"/>
          <w:lang w:val="ru-RU"/>
        </w:rPr>
        <w:t>Замовник</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зобов’язаний</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пiдтведити</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такi</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послуги</w:t>
      </w:r>
      <w:proofErr w:type="spellEnd"/>
      <w:r w:rsidRPr="006C5208">
        <w:rPr>
          <w:rFonts w:ascii="Times New Roman" w:hAnsi="Times New Roman" w:cs="Times New Roman"/>
          <w:lang w:val="ru-RU"/>
        </w:rPr>
        <w:t xml:space="preserve"> з </w:t>
      </w:r>
      <w:proofErr w:type="spellStart"/>
      <w:r w:rsidRPr="006C5208">
        <w:rPr>
          <w:rFonts w:ascii="Times New Roman" w:hAnsi="Times New Roman" w:cs="Times New Roman"/>
          <w:lang w:val="ru-RU"/>
        </w:rPr>
        <w:t>витратами</w:t>
      </w:r>
      <w:proofErr w:type="spellEnd"/>
      <w:r w:rsidRPr="006C5208">
        <w:rPr>
          <w:rFonts w:ascii="Times New Roman" w:hAnsi="Times New Roman" w:cs="Times New Roman"/>
          <w:lang w:val="ru-RU"/>
        </w:rPr>
        <w:t xml:space="preserve"> </w:t>
      </w:r>
      <w:proofErr w:type="gramStart"/>
      <w:r w:rsidRPr="006C5208">
        <w:rPr>
          <w:rFonts w:ascii="Times New Roman" w:hAnsi="Times New Roman" w:cs="Times New Roman"/>
          <w:lang w:val="ru-RU"/>
        </w:rPr>
        <w:t xml:space="preserve">по  </w:t>
      </w:r>
      <w:proofErr w:type="spellStart"/>
      <w:r w:rsidRPr="006C5208">
        <w:rPr>
          <w:rFonts w:ascii="Times New Roman" w:hAnsi="Times New Roman" w:cs="Times New Roman"/>
          <w:lang w:val="ru-RU"/>
        </w:rPr>
        <w:t>утил</w:t>
      </w:r>
      <w:proofErr w:type="gramEnd"/>
      <w:r w:rsidRPr="006C5208">
        <w:rPr>
          <w:rFonts w:ascii="Times New Roman" w:hAnsi="Times New Roman" w:cs="Times New Roman"/>
          <w:lang w:val="ru-RU"/>
        </w:rPr>
        <w:t>iзацiї</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протягом</w:t>
      </w:r>
      <w:proofErr w:type="spellEnd"/>
      <w:r w:rsidRPr="006C5208">
        <w:rPr>
          <w:rFonts w:ascii="Times New Roman" w:hAnsi="Times New Roman" w:cs="Times New Roman"/>
          <w:lang w:val="ru-RU"/>
        </w:rPr>
        <w:t xml:space="preserve"> 2 </w:t>
      </w:r>
      <w:proofErr w:type="spellStart"/>
      <w:r w:rsidRPr="006C5208">
        <w:rPr>
          <w:rFonts w:ascii="Times New Roman" w:hAnsi="Times New Roman" w:cs="Times New Roman"/>
          <w:lang w:val="ru-RU"/>
        </w:rPr>
        <w:t>робочих</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днiв</w:t>
      </w:r>
      <w:proofErr w:type="spellEnd"/>
      <w:r w:rsidRPr="006C5208">
        <w:rPr>
          <w:rFonts w:ascii="Times New Roman" w:hAnsi="Times New Roman" w:cs="Times New Roman"/>
          <w:lang w:val="ru-RU"/>
        </w:rPr>
        <w:t xml:space="preserve"> з моменту </w:t>
      </w:r>
      <w:proofErr w:type="spellStart"/>
      <w:r w:rsidRPr="006C5208">
        <w:rPr>
          <w:rFonts w:ascii="Times New Roman" w:hAnsi="Times New Roman" w:cs="Times New Roman"/>
          <w:lang w:val="ru-RU"/>
        </w:rPr>
        <w:t>повiдомлення</w:t>
      </w:r>
      <w:proofErr w:type="spellEnd"/>
      <w:r w:rsidRPr="006C5208">
        <w:rPr>
          <w:rFonts w:ascii="Times New Roman" w:hAnsi="Times New Roman" w:cs="Times New Roman"/>
          <w:lang w:val="ru-RU"/>
        </w:rPr>
        <w:t xml:space="preserve">. В </w:t>
      </w:r>
      <w:proofErr w:type="spellStart"/>
      <w:r w:rsidRPr="006C5208">
        <w:rPr>
          <w:rFonts w:ascii="Times New Roman" w:hAnsi="Times New Roman" w:cs="Times New Roman"/>
          <w:lang w:val="ru-RU"/>
        </w:rPr>
        <w:t>цьому</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випадку</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Виконавець</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надає</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послуги</w:t>
      </w:r>
      <w:proofErr w:type="spellEnd"/>
      <w:r w:rsidRPr="006C5208">
        <w:rPr>
          <w:rFonts w:ascii="Times New Roman" w:hAnsi="Times New Roman" w:cs="Times New Roman"/>
          <w:lang w:val="ru-RU"/>
        </w:rPr>
        <w:t xml:space="preserve"> з </w:t>
      </w:r>
      <w:proofErr w:type="spellStart"/>
      <w:r w:rsidRPr="006C5208">
        <w:rPr>
          <w:rFonts w:ascii="Times New Roman" w:hAnsi="Times New Roman" w:cs="Times New Roman"/>
          <w:lang w:val="ru-RU"/>
        </w:rPr>
        <w:t>доведення</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якiсних</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показникiв</w:t>
      </w:r>
      <w:proofErr w:type="spellEnd"/>
      <w:r w:rsidRPr="006C5208">
        <w:rPr>
          <w:rFonts w:ascii="Times New Roman" w:hAnsi="Times New Roman" w:cs="Times New Roman"/>
          <w:lang w:val="ru-RU"/>
        </w:rPr>
        <w:t xml:space="preserve"> зерна до </w:t>
      </w:r>
      <w:proofErr w:type="spellStart"/>
      <w:r w:rsidRPr="006C5208">
        <w:rPr>
          <w:rFonts w:ascii="Times New Roman" w:hAnsi="Times New Roman" w:cs="Times New Roman"/>
          <w:lang w:val="ru-RU"/>
        </w:rPr>
        <w:t>показникiв</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визначених</w:t>
      </w:r>
      <w:proofErr w:type="spellEnd"/>
      <w:r w:rsidRPr="006C5208">
        <w:rPr>
          <w:rFonts w:ascii="Times New Roman" w:hAnsi="Times New Roman" w:cs="Times New Roman"/>
          <w:lang w:val="ru-RU"/>
        </w:rPr>
        <w:t xml:space="preserve"> Договором </w:t>
      </w:r>
      <w:proofErr w:type="spellStart"/>
      <w:r w:rsidRPr="006C5208">
        <w:rPr>
          <w:rFonts w:ascii="Times New Roman" w:hAnsi="Times New Roman" w:cs="Times New Roman"/>
          <w:lang w:val="ru-RU"/>
        </w:rPr>
        <w:t>виключно</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якщо</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це</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було</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попередньо</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пiдтверджено</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Замовником</w:t>
      </w:r>
      <w:proofErr w:type="spellEnd"/>
      <w:r w:rsidRPr="006C5208">
        <w:rPr>
          <w:rFonts w:ascii="Times New Roman" w:hAnsi="Times New Roman" w:cs="Times New Roman"/>
          <w:lang w:val="ru-RU"/>
        </w:rPr>
        <w:t xml:space="preserve">. </w:t>
      </w:r>
    </w:p>
    <w:p w14:paraId="691F086B" w14:textId="77777777" w:rsidR="0031576C" w:rsidRPr="006C5208" w:rsidRDefault="0031576C" w:rsidP="00AA011D">
      <w:pPr>
        <w:contextualSpacing/>
        <w:rPr>
          <w:rFonts w:ascii="Times New Roman" w:hAnsi="Times New Roman" w:cs="Times New Roman"/>
          <w:lang w:val="ru-RU"/>
        </w:rPr>
      </w:pPr>
      <w:proofErr w:type="spellStart"/>
      <w:r w:rsidRPr="006C5208">
        <w:rPr>
          <w:rFonts w:ascii="Times New Roman" w:hAnsi="Times New Roman" w:cs="Times New Roman"/>
          <w:lang w:val="ru-RU"/>
        </w:rPr>
        <w:t>Виконавець</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залишає</w:t>
      </w:r>
      <w:proofErr w:type="spellEnd"/>
      <w:r w:rsidRPr="006C5208">
        <w:rPr>
          <w:rFonts w:ascii="Times New Roman" w:hAnsi="Times New Roman" w:cs="Times New Roman"/>
          <w:lang w:val="ru-RU"/>
        </w:rPr>
        <w:t xml:space="preserve"> за собою право </w:t>
      </w:r>
      <w:proofErr w:type="spellStart"/>
      <w:r w:rsidRPr="006C5208">
        <w:rPr>
          <w:rFonts w:ascii="Times New Roman" w:hAnsi="Times New Roman" w:cs="Times New Roman"/>
          <w:lang w:val="ru-RU"/>
        </w:rPr>
        <w:t>змінювати</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тарифи</w:t>
      </w:r>
      <w:proofErr w:type="spellEnd"/>
      <w:r w:rsidRPr="006C5208">
        <w:rPr>
          <w:rFonts w:ascii="Times New Roman" w:hAnsi="Times New Roman" w:cs="Times New Roman"/>
          <w:lang w:val="ru-RU"/>
        </w:rPr>
        <w:t xml:space="preserve"> за </w:t>
      </w:r>
      <w:proofErr w:type="spellStart"/>
      <w:r w:rsidRPr="006C5208">
        <w:rPr>
          <w:rFonts w:ascii="Times New Roman" w:hAnsi="Times New Roman" w:cs="Times New Roman"/>
          <w:lang w:val="ru-RU"/>
        </w:rPr>
        <w:t>послуги</w:t>
      </w:r>
      <w:proofErr w:type="spellEnd"/>
      <w:r w:rsidRPr="006C5208">
        <w:rPr>
          <w:rFonts w:ascii="Times New Roman" w:hAnsi="Times New Roman" w:cs="Times New Roman"/>
          <w:lang w:val="ru-RU"/>
        </w:rPr>
        <w:t xml:space="preserve"> у </w:t>
      </w:r>
      <w:proofErr w:type="spellStart"/>
      <w:r w:rsidRPr="006C5208">
        <w:rPr>
          <w:rFonts w:ascii="Times New Roman" w:hAnsi="Times New Roman" w:cs="Times New Roman"/>
          <w:lang w:val="ru-RU"/>
        </w:rPr>
        <w:t>разі</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зміни</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цін</w:t>
      </w:r>
      <w:proofErr w:type="spellEnd"/>
      <w:r w:rsidRPr="006C5208">
        <w:rPr>
          <w:rFonts w:ascii="Times New Roman" w:hAnsi="Times New Roman" w:cs="Times New Roman"/>
          <w:lang w:val="ru-RU"/>
        </w:rPr>
        <w:t xml:space="preserve"> на </w:t>
      </w:r>
      <w:proofErr w:type="spellStart"/>
      <w:r w:rsidRPr="006C5208">
        <w:rPr>
          <w:rFonts w:ascii="Times New Roman" w:hAnsi="Times New Roman" w:cs="Times New Roman"/>
          <w:lang w:val="ru-RU"/>
        </w:rPr>
        <w:t>енергоносії</w:t>
      </w:r>
      <w:proofErr w:type="spellEnd"/>
      <w:r w:rsidRPr="006C5208">
        <w:rPr>
          <w:rFonts w:ascii="Times New Roman" w:hAnsi="Times New Roman" w:cs="Times New Roman"/>
          <w:lang w:val="ru-RU"/>
        </w:rPr>
        <w:t xml:space="preserve">, ГСМ та </w:t>
      </w:r>
      <w:proofErr w:type="spellStart"/>
      <w:r w:rsidRPr="006C5208">
        <w:rPr>
          <w:rFonts w:ascii="Times New Roman" w:hAnsi="Times New Roman" w:cs="Times New Roman"/>
          <w:lang w:val="ru-RU"/>
        </w:rPr>
        <w:t>інших</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матеріальних</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ресурсів</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попередньо</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проінформувавши</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Замовника</w:t>
      </w:r>
      <w:proofErr w:type="spellEnd"/>
      <w:r w:rsidRPr="006C5208">
        <w:rPr>
          <w:rFonts w:ascii="Times New Roman" w:hAnsi="Times New Roman" w:cs="Times New Roman"/>
          <w:lang w:val="ru-RU"/>
        </w:rPr>
        <w:t xml:space="preserve"> про </w:t>
      </w:r>
      <w:proofErr w:type="spellStart"/>
      <w:r w:rsidRPr="006C5208">
        <w:rPr>
          <w:rFonts w:ascii="Times New Roman" w:hAnsi="Times New Roman" w:cs="Times New Roman"/>
          <w:lang w:val="ru-RU"/>
        </w:rPr>
        <w:t>такі</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зміни</w:t>
      </w:r>
      <w:proofErr w:type="spellEnd"/>
      <w:r w:rsidRPr="006C5208">
        <w:rPr>
          <w:rFonts w:ascii="Times New Roman" w:hAnsi="Times New Roman" w:cs="Times New Roman"/>
          <w:lang w:val="ru-RU"/>
        </w:rPr>
        <w:t xml:space="preserve"> шляхом </w:t>
      </w:r>
      <w:proofErr w:type="spellStart"/>
      <w:r w:rsidRPr="006C5208">
        <w:rPr>
          <w:rFonts w:ascii="Times New Roman" w:hAnsi="Times New Roman" w:cs="Times New Roman"/>
          <w:lang w:val="ru-RU"/>
        </w:rPr>
        <w:t>повідомлення</w:t>
      </w:r>
      <w:proofErr w:type="spellEnd"/>
      <w:r w:rsidRPr="006C5208">
        <w:rPr>
          <w:rFonts w:ascii="Times New Roman" w:hAnsi="Times New Roman" w:cs="Times New Roman"/>
          <w:lang w:val="ru-RU"/>
        </w:rPr>
        <w:t xml:space="preserve"> та </w:t>
      </w:r>
      <w:proofErr w:type="spellStart"/>
      <w:r w:rsidRPr="006C5208">
        <w:rPr>
          <w:rFonts w:ascii="Times New Roman" w:hAnsi="Times New Roman" w:cs="Times New Roman"/>
          <w:lang w:val="ru-RU"/>
        </w:rPr>
        <w:t>надання</w:t>
      </w:r>
      <w:proofErr w:type="spellEnd"/>
      <w:r w:rsidRPr="006C5208">
        <w:rPr>
          <w:rFonts w:ascii="Times New Roman" w:hAnsi="Times New Roman" w:cs="Times New Roman"/>
          <w:lang w:val="ru-RU"/>
        </w:rPr>
        <w:t xml:space="preserve"> проекту </w:t>
      </w:r>
      <w:proofErr w:type="spellStart"/>
      <w:r w:rsidRPr="006C5208">
        <w:rPr>
          <w:rFonts w:ascii="Times New Roman" w:hAnsi="Times New Roman" w:cs="Times New Roman"/>
          <w:lang w:val="ru-RU"/>
        </w:rPr>
        <w:t>відповідної</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додаткової</w:t>
      </w:r>
      <w:proofErr w:type="spellEnd"/>
      <w:r w:rsidRPr="006C5208">
        <w:rPr>
          <w:rFonts w:ascii="Times New Roman" w:hAnsi="Times New Roman" w:cs="Times New Roman"/>
          <w:lang w:val="ru-RU"/>
        </w:rPr>
        <w:t xml:space="preserve"> угоди (в тому </w:t>
      </w:r>
      <w:proofErr w:type="spellStart"/>
      <w:r w:rsidRPr="006C5208">
        <w:rPr>
          <w:rFonts w:ascii="Times New Roman" w:hAnsi="Times New Roman" w:cs="Times New Roman"/>
          <w:lang w:val="ru-RU"/>
        </w:rPr>
        <w:t>числі</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електроною</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поштою</w:t>
      </w:r>
      <w:proofErr w:type="spellEnd"/>
      <w:r w:rsidRPr="006C5208">
        <w:rPr>
          <w:rFonts w:ascii="Times New Roman" w:hAnsi="Times New Roman" w:cs="Times New Roman"/>
          <w:lang w:val="ru-RU"/>
        </w:rPr>
        <w:t xml:space="preserve">) не </w:t>
      </w:r>
      <w:proofErr w:type="spellStart"/>
      <w:r w:rsidRPr="006C5208">
        <w:rPr>
          <w:rFonts w:ascii="Times New Roman" w:hAnsi="Times New Roman" w:cs="Times New Roman"/>
          <w:lang w:val="ru-RU"/>
        </w:rPr>
        <w:t>пізніше</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ніж</w:t>
      </w:r>
      <w:proofErr w:type="spellEnd"/>
      <w:r w:rsidRPr="006C5208">
        <w:rPr>
          <w:rFonts w:ascii="Times New Roman" w:hAnsi="Times New Roman" w:cs="Times New Roman"/>
          <w:lang w:val="ru-RU"/>
        </w:rPr>
        <w:t xml:space="preserve"> за </w:t>
      </w:r>
      <w:proofErr w:type="gramStart"/>
      <w:r w:rsidRPr="006C5208">
        <w:rPr>
          <w:rFonts w:ascii="Times New Roman" w:hAnsi="Times New Roman" w:cs="Times New Roman"/>
          <w:lang w:val="ru-RU"/>
        </w:rPr>
        <w:t xml:space="preserve">10  </w:t>
      </w:r>
      <w:proofErr w:type="spellStart"/>
      <w:r w:rsidRPr="006C5208">
        <w:rPr>
          <w:rFonts w:ascii="Times New Roman" w:hAnsi="Times New Roman" w:cs="Times New Roman"/>
          <w:lang w:val="ru-RU"/>
        </w:rPr>
        <w:t>календарних</w:t>
      </w:r>
      <w:proofErr w:type="spellEnd"/>
      <w:proofErr w:type="gram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днів</w:t>
      </w:r>
      <w:proofErr w:type="spellEnd"/>
      <w:r w:rsidRPr="006C5208">
        <w:rPr>
          <w:rFonts w:ascii="Times New Roman" w:hAnsi="Times New Roman" w:cs="Times New Roman"/>
          <w:lang w:val="ru-RU"/>
        </w:rPr>
        <w:t xml:space="preserve"> до таких </w:t>
      </w:r>
      <w:proofErr w:type="spellStart"/>
      <w:r w:rsidRPr="006C5208">
        <w:rPr>
          <w:rFonts w:ascii="Times New Roman" w:hAnsi="Times New Roman" w:cs="Times New Roman"/>
          <w:lang w:val="ru-RU"/>
        </w:rPr>
        <w:t>змін</w:t>
      </w:r>
      <w:proofErr w:type="spellEnd"/>
      <w:r w:rsidRPr="006C5208">
        <w:rPr>
          <w:rFonts w:ascii="Times New Roman" w:hAnsi="Times New Roman" w:cs="Times New Roman"/>
          <w:lang w:val="ru-RU"/>
        </w:rPr>
        <w:t xml:space="preserve">.   </w:t>
      </w:r>
    </w:p>
    <w:p w14:paraId="6692CDEE" w14:textId="77777777" w:rsidR="0031576C" w:rsidRDefault="0031576C" w:rsidP="0031576C">
      <w:pPr>
        <w:contextualSpacing/>
        <w:rPr>
          <w:rFonts w:ascii="Times New Roman" w:hAnsi="Times New Roman" w:cs="Times New Roman"/>
          <w:lang w:val="ru-RU"/>
        </w:rPr>
      </w:pPr>
      <w:r w:rsidRPr="006C5208">
        <w:rPr>
          <w:rFonts w:ascii="Times New Roman" w:hAnsi="Times New Roman" w:cs="Times New Roman"/>
          <w:lang w:val="ru-RU"/>
        </w:rPr>
        <w:t xml:space="preserve">У </w:t>
      </w:r>
      <w:proofErr w:type="spellStart"/>
      <w:r w:rsidRPr="006C5208">
        <w:rPr>
          <w:rFonts w:ascii="Times New Roman" w:hAnsi="Times New Roman" w:cs="Times New Roman"/>
          <w:lang w:val="ru-RU"/>
        </w:rPr>
        <w:t>разі</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неотримання</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від</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Замовника</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заперечень</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протягом</w:t>
      </w:r>
      <w:proofErr w:type="spellEnd"/>
      <w:r w:rsidRPr="006C5208">
        <w:rPr>
          <w:rFonts w:ascii="Times New Roman" w:hAnsi="Times New Roman" w:cs="Times New Roman"/>
          <w:lang w:val="ru-RU"/>
        </w:rPr>
        <w:t xml:space="preserve"> 10 </w:t>
      </w:r>
      <w:proofErr w:type="spellStart"/>
      <w:r w:rsidRPr="006C5208">
        <w:rPr>
          <w:rFonts w:ascii="Times New Roman" w:hAnsi="Times New Roman" w:cs="Times New Roman"/>
          <w:lang w:val="ru-RU"/>
        </w:rPr>
        <w:t>календарних</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днів</w:t>
      </w:r>
      <w:proofErr w:type="spellEnd"/>
      <w:r w:rsidRPr="006C5208">
        <w:rPr>
          <w:rFonts w:ascii="Times New Roman" w:hAnsi="Times New Roman" w:cs="Times New Roman"/>
          <w:lang w:val="ru-RU"/>
        </w:rPr>
        <w:t xml:space="preserve"> з моменту </w:t>
      </w:r>
      <w:proofErr w:type="spellStart"/>
      <w:r w:rsidRPr="006C5208">
        <w:rPr>
          <w:rFonts w:ascii="Times New Roman" w:hAnsi="Times New Roman" w:cs="Times New Roman"/>
          <w:lang w:val="ru-RU"/>
        </w:rPr>
        <w:t>повідомлення</w:t>
      </w:r>
      <w:proofErr w:type="spellEnd"/>
      <w:r w:rsidRPr="006C5208">
        <w:rPr>
          <w:rFonts w:ascii="Times New Roman" w:hAnsi="Times New Roman" w:cs="Times New Roman"/>
          <w:lang w:val="ru-RU"/>
        </w:rPr>
        <w:t xml:space="preserve"> та </w:t>
      </w:r>
      <w:proofErr w:type="spellStart"/>
      <w:r w:rsidRPr="006C5208">
        <w:rPr>
          <w:rFonts w:ascii="Times New Roman" w:hAnsi="Times New Roman" w:cs="Times New Roman"/>
          <w:lang w:val="ru-RU"/>
        </w:rPr>
        <w:t>непідписання</w:t>
      </w:r>
      <w:proofErr w:type="spellEnd"/>
      <w:r w:rsidRPr="006C5208">
        <w:rPr>
          <w:rFonts w:ascii="Times New Roman" w:hAnsi="Times New Roman" w:cs="Times New Roman"/>
          <w:lang w:val="ru-RU"/>
        </w:rPr>
        <w:t xml:space="preserve"> проекту </w:t>
      </w:r>
      <w:proofErr w:type="spellStart"/>
      <w:r w:rsidRPr="006C5208">
        <w:rPr>
          <w:rFonts w:ascii="Times New Roman" w:hAnsi="Times New Roman" w:cs="Times New Roman"/>
          <w:lang w:val="ru-RU"/>
        </w:rPr>
        <w:t>додаткової</w:t>
      </w:r>
      <w:proofErr w:type="spellEnd"/>
      <w:r w:rsidRPr="006C5208">
        <w:rPr>
          <w:rFonts w:ascii="Times New Roman" w:hAnsi="Times New Roman" w:cs="Times New Roman"/>
          <w:lang w:val="ru-RU"/>
        </w:rPr>
        <w:t xml:space="preserve"> угоди – таки </w:t>
      </w:r>
      <w:proofErr w:type="spellStart"/>
      <w:r w:rsidRPr="006C5208">
        <w:rPr>
          <w:rFonts w:ascii="Times New Roman" w:hAnsi="Times New Roman" w:cs="Times New Roman"/>
          <w:lang w:val="ru-RU"/>
        </w:rPr>
        <w:t>зміни</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вважаються</w:t>
      </w:r>
      <w:proofErr w:type="spellEnd"/>
      <w:r w:rsidRPr="006C5208">
        <w:rPr>
          <w:rFonts w:ascii="Times New Roman" w:hAnsi="Times New Roman" w:cs="Times New Roman"/>
          <w:lang w:val="ru-RU"/>
        </w:rPr>
        <w:t xml:space="preserve"> </w:t>
      </w:r>
      <w:proofErr w:type="spellStart"/>
      <w:r w:rsidRPr="006C5208">
        <w:rPr>
          <w:rFonts w:ascii="Times New Roman" w:hAnsi="Times New Roman" w:cs="Times New Roman"/>
          <w:lang w:val="ru-RU"/>
        </w:rPr>
        <w:t>прийнятими</w:t>
      </w:r>
      <w:proofErr w:type="spellEnd"/>
      <w:r w:rsidRPr="006C5208">
        <w:rPr>
          <w:rFonts w:ascii="Times New Roman" w:hAnsi="Times New Roman" w:cs="Times New Roman"/>
          <w:lang w:val="ru-RU"/>
        </w:rPr>
        <w:t xml:space="preserve">, а </w:t>
      </w:r>
      <w:proofErr w:type="spellStart"/>
      <w:r w:rsidRPr="006C5208">
        <w:rPr>
          <w:rFonts w:ascii="Times New Roman" w:hAnsi="Times New Roman" w:cs="Times New Roman"/>
          <w:lang w:val="ru-RU"/>
        </w:rPr>
        <w:t>додаткова</w:t>
      </w:r>
      <w:proofErr w:type="spellEnd"/>
      <w:r w:rsidRPr="006C5208">
        <w:rPr>
          <w:rFonts w:ascii="Times New Roman" w:hAnsi="Times New Roman" w:cs="Times New Roman"/>
          <w:lang w:val="ru-RU"/>
        </w:rPr>
        <w:t xml:space="preserve"> угода </w:t>
      </w:r>
      <w:proofErr w:type="spellStart"/>
      <w:r w:rsidRPr="006C5208">
        <w:rPr>
          <w:rFonts w:ascii="Times New Roman" w:hAnsi="Times New Roman" w:cs="Times New Roman"/>
          <w:lang w:val="ru-RU"/>
        </w:rPr>
        <w:t>укладеною</w:t>
      </w:r>
      <w:proofErr w:type="spellEnd"/>
      <w:r w:rsidRPr="006C5208">
        <w:rPr>
          <w:rFonts w:ascii="Times New Roman" w:hAnsi="Times New Roman" w:cs="Times New Roman"/>
          <w:lang w:val="ru-RU"/>
        </w:rPr>
        <w:t xml:space="preserve">, та </w:t>
      </w:r>
      <w:proofErr w:type="spellStart"/>
      <w:r w:rsidRPr="006C5208">
        <w:rPr>
          <w:rFonts w:ascii="Times New Roman" w:hAnsi="Times New Roman" w:cs="Times New Roman"/>
          <w:lang w:val="ru-RU"/>
        </w:rPr>
        <w:t>вступає</w:t>
      </w:r>
      <w:proofErr w:type="spellEnd"/>
      <w:r w:rsidRPr="006C5208">
        <w:rPr>
          <w:rFonts w:ascii="Times New Roman" w:hAnsi="Times New Roman" w:cs="Times New Roman"/>
          <w:lang w:val="ru-RU"/>
        </w:rPr>
        <w:t xml:space="preserve"> в </w:t>
      </w:r>
      <w:proofErr w:type="spellStart"/>
      <w:r w:rsidRPr="006C5208">
        <w:rPr>
          <w:rFonts w:ascii="Times New Roman" w:hAnsi="Times New Roman" w:cs="Times New Roman"/>
          <w:lang w:val="ru-RU"/>
        </w:rPr>
        <w:t>дію</w:t>
      </w:r>
      <w:proofErr w:type="spellEnd"/>
      <w:r w:rsidRPr="006C5208">
        <w:rPr>
          <w:rFonts w:ascii="Times New Roman" w:hAnsi="Times New Roman" w:cs="Times New Roman"/>
          <w:lang w:val="ru-RU"/>
        </w:rPr>
        <w:t xml:space="preserve"> на 11-й </w:t>
      </w:r>
      <w:proofErr w:type="spellStart"/>
      <w:r w:rsidRPr="006C5208">
        <w:rPr>
          <w:rFonts w:ascii="Times New Roman" w:hAnsi="Times New Roman" w:cs="Times New Roman"/>
          <w:lang w:val="ru-RU"/>
        </w:rPr>
        <w:t>календарний</w:t>
      </w:r>
      <w:proofErr w:type="spellEnd"/>
      <w:r w:rsidRPr="006C5208">
        <w:rPr>
          <w:rFonts w:ascii="Times New Roman" w:hAnsi="Times New Roman" w:cs="Times New Roman"/>
          <w:lang w:val="ru-RU"/>
        </w:rPr>
        <w:t xml:space="preserve"> день з моменту </w:t>
      </w:r>
      <w:proofErr w:type="spellStart"/>
      <w:r w:rsidRPr="006C5208">
        <w:rPr>
          <w:rFonts w:ascii="Times New Roman" w:hAnsi="Times New Roman" w:cs="Times New Roman"/>
          <w:lang w:val="ru-RU"/>
        </w:rPr>
        <w:t>повідомлення</w:t>
      </w:r>
      <w:proofErr w:type="spellEnd"/>
      <w:r w:rsidRPr="006C5208">
        <w:rPr>
          <w:rFonts w:ascii="Times New Roman" w:hAnsi="Times New Roman" w:cs="Times New Roman"/>
          <w:lang w:val="ru-RU"/>
        </w:rPr>
        <w:t>».</w:t>
      </w:r>
    </w:p>
    <w:p w14:paraId="5DCC8A62" w14:textId="77777777" w:rsidR="00DD3171" w:rsidRDefault="00DD3171" w:rsidP="00DD3171">
      <w:pPr>
        <w:contextualSpacing/>
        <w:rPr>
          <w:rFonts w:ascii="Times New Roman" w:hAnsi="Times New Roman" w:cs="Times New Roman"/>
          <w:lang w:val="ru-RU"/>
        </w:rPr>
      </w:pPr>
    </w:p>
    <w:p w14:paraId="4529804A" w14:textId="25DB0145" w:rsidR="00DD3171" w:rsidRDefault="00DD3171" w:rsidP="00DD3171">
      <w:pPr>
        <w:contextualSpacing/>
        <w:rPr>
          <w:rFonts w:ascii="Times New Roman" w:hAnsi="Times New Roman" w:cs="Times New Roman"/>
          <w:lang w:val="ru-RU"/>
        </w:rPr>
      </w:pPr>
      <w:r w:rsidRPr="003D69B4">
        <w:rPr>
          <w:rFonts w:ascii="Times New Roman" w:hAnsi="Times New Roman" w:cs="Times New Roman"/>
          <w:lang w:val="ru-RU"/>
        </w:rPr>
        <w:lastRenderedPageBreak/>
        <w:t xml:space="preserve">2. </w:t>
      </w:r>
      <w:proofErr w:type="spellStart"/>
      <w:r w:rsidRPr="003D69B4">
        <w:rPr>
          <w:rFonts w:ascii="Times New Roman" w:hAnsi="Times New Roman" w:cs="Times New Roman"/>
          <w:lang w:val="ru-RU"/>
        </w:rPr>
        <w:t>Граничні</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показники</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якості</w:t>
      </w:r>
      <w:proofErr w:type="spellEnd"/>
      <w:r w:rsidRPr="003D69B4">
        <w:rPr>
          <w:rFonts w:ascii="Times New Roman" w:hAnsi="Times New Roman" w:cs="Times New Roman"/>
          <w:lang w:val="ru-RU"/>
        </w:rPr>
        <w:t xml:space="preserve"> з </w:t>
      </w:r>
      <w:proofErr w:type="spellStart"/>
      <w:r w:rsidRPr="003D69B4">
        <w:rPr>
          <w:rFonts w:ascii="Times New Roman" w:hAnsi="Times New Roman" w:cs="Times New Roman"/>
          <w:lang w:val="ru-RU"/>
        </w:rPr>
        <w:t>якими</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Виконавець</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приймає</w:t>
      </w:r>
      <w:proofErr w:type="spellEnd"/>
      <w:r w:rsidRPr="003D69B4">
        <w:rPr>
          <w:rFonts w:ascii="Times New Roman" w:hAnsi="Times New Roman" w:cs="Times New Roman"/>
          <w:lang w:val="ru-RU"/>
        </w:rPr>
        <w:t xml:space="preserve"> Зерно з </w:t>
      </w:r>
      <w:proofErr w:type="spellStart"/>
      <w:r w:rsidRPr="003D69B4">
        <w:rPr>
          <w:rFonts w:ascii="Times New Roman" w:hAnsi="Times New Roman" w:cs="Times New Roman"/>
          <w:lang w:val="ru-RU"/>
        </w:rPr>
        <w:t>наступним</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доведенням</w:t>
      </w:r>
      <w:proofErr w:type="spellEnd"/>
      <w:r w:rsidRPr="003D69B4">
        <w:rPr>
          <w:rFonts w:ascii="Times New Roman" w:hAnsi="Times New Roman" w:cs="Times New Roman"/>
          <w:lang w:val="ru-RU"/>
        </w:rPr>
        <w:t xml:space="preserve"> до </w:t>
      </w:r>
      <w:proofErr w:type="spellStart"/>
      <w:r w:rsidRPr="003D69B4">
        <w:rPr>
          <w:rFonts w:ascii="Times New Roman" w:hAnsi="Times New Roman" w:cs="Times New Roman"/>
          <w:lang w:val="ru-RU"/>
        </w:rPr>
        <w:t>показників</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визначених</w:t>
      </w:r>
      <w:proofErr w:type="spellEnd"/>
      <w:r w:rsidRPr="003D69B4">
        <w:rPr>
          <w:rFonts w:ascii="Times New Roman" w:hAnsi="Times New Roman" w:cs="Times New Roman"/>
          <w:lang w:val="ru-RU"/>
        </w:rPr>
        <w:t xml:space="preserve"> в </w:t>
      </w:r>
      <w:proofErr w:type="spellStart"/>
      <w:r w:rsidRPr="003D69B4">
        <w:rPr>
          <w:rFonts w:ascii="Times New Roman" w:hAnsi="Times New Roman" w:cs="Times New Roman"/>
          <w:lang w:val="ru-RU"/>
        </w:rPr>
        <w:t>Договорі</w:t>
      </w:r>
      <w:proofErr w:type="spellEnd"/>
      <w:r w:rsidRPr="003D69B4">
        <w:rPr>
          <w:rFonts w:ascii="Times New Roman" w:hAnsi="Times New Roman" w:cs="Times New Roman"/>
          <w:lang w:val="ru-RU"/>
        </w:rPr>
        <w:t>:</w:t>
      </w:r>
    </w:p>
    <w:tbl>
      <w:tblPr>
        <w:tblStyle w:val="a7"/>
        <w:tblW w:w="9424" w:type="dxa"/>
        <w:tblLayout w:type="fixed"/>
        <w:tblLook w:val="04A0" w:firstRow="1" w:lastRow="0" w:firstColumn="1" w:lastColumn="0" w:noHBand="0" w:noVBand="1"/>
      </w:tblPr>
      <w:tblGrid>
        <w:gridCol w:w="1104"/>
        <w:gridCol w:w="3517"/>
        <w:gridCol w:w="2165"/>
        <w:gridCol w:w="2638"/>
      </w:tblGrid>
      <w:tr w:rsidR="00DD3171" w:rsidRPr="00B10FBD" w14:paraId="2B4AB529" w14:textId="77777777" w:rsidTr="00AA011D">
        <w:trPr>
          <w:trHeight w:val="442"/>
        </w:trPr>
        <w:tc>
          <w:tcPr>
            <w:tcW w:w="1104" w:type="dxa"/>
            <w:vAlign w:val="center"/>
          </w:tcPr>
          <w:p w14:paraId="642B6DCC"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w:t>
            </w:r>
          </w:p>
        </w:tc>
        <w:tc>
          <w:tcPr>
            <w:tcW w:w="3517" w:type="dxa"/>
            <w:vAlign w:val="center"/>
          </w:tcPr>
          <w:p w14:paraId="71201FEB"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Назва культури</w:t>
            </w:r>
          </w:p>
        </w:tc>
        <w:tc>
          <w:tcPr>
            <w:tcW w:w="2165" w:type="dxa"/>
            <w:vAlign w:val="center"/>
          </w:tcPr>
          <w:p w14:paraId="78758164"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Вологість (%)</w:t>
            </w:r>
          </w:p>
        </w:tc>
        <w:tc>
          <w:tcPr>
            <w:tcW w:w="2638" w:type="dxa"/>
            <w:vAlign w:val="center"/>
          </w:tcPr>
          <w:p w14:paraId="4EF1BF74"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Смітна домішка (%)</w:t>
            </w:r>
          </w:p>
        </w:tc>
      </w:tr>
      <w:tr w:rsidR="00DD3171" w:rsidRPr="00B10FBD" w14:paraId="2C521D72" w14:textId="77777777" w:rsidTr="00AA011D">
        <w:trPr>
          <w:trHeight w:val="215"/>
        </w:trPr>
        <w:tc>
          <w:tcPr>
            <w:tcW w:w="1104" w:type="dxa"/>
            <w:vAlign w:val="center"/>
          </w:tcPr>
          <w:p w14:paraId="6C14AE93"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1</w:t>
            </w:r>
          </w:p>
        </w:tc>
        <w:tc>
          <w:tcPr>
            <w:tcW w:w="3517" w:type="dxa"/>
            <w:vAlign w:val="center"/>
          </w:tcPr>
          <w:p w14:paraId="707A1E95"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Пшениця</w:t>
            </w:r>
          </w:p>
        </w:tc>
        <w:tc>
          <w:tcPr>
            <w:tcW w:w="2165" w:type="dxa"/>
            <w:vAlign w:val="center"/>
          </w:tcPr>
          <w:p w14:paraId="17F42A99"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18,0</w:t>
            </w:r>
          </w:p>
        </w:tc>
        <w:tc>
          <w:tcPr>
            <w:tcW w:w="2638" w:type="dxa"/>
            <w:vAlign w:val="center"/>
          </w:tcPr>
          <w:p w14:paraId="0D12FBCA"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5,0</w:t>
            </w:r>
          </w:p>
        </w:tc>
      </w:tr>
      <w:tr w:rsidR="00DD3171" w:rsidRPr="00B10FBD" w14:paraId="5EB4F78D" w14:textId="77777777" w:rsidTr="00AA011D">
        <w:trPr>
          <w:trHeight w:val="226"/>
        </w:trPr>
        <w:tc>
          <w:tcPr>
            <w:tcW w:w="1104" w:type="dxa"/>
            <w:vAlign w:val="center"/>
          </w:tcPr>
          <w:p w14:paraId="65406691"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2</w:t>
            </w:r>
          </w:p>
        </w:tc>
        <w:tc>
          <w:tcPr>
            <w:tcW w:w="3517" w:type="dxa"/>
            <w:vAlign w:val="center"/>
          </w:tcPr>
          <w:p w14:paraId="72ABC5CE"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Ячмінь</w:t>
            </w:r>
          </w:p>
        </w:tc>
        <w:tc>
          <w:tcPr>
            <w:tcW w:w="2165" w:type="dxa"/>
            <w:vAlign w:val="center"/>
          </w:tcPr>
          <w:p w14:paraId="42D056B6"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20,0</w:t>
            </w:r>
          </w:p>
        </w:tc>
        <w:tc>
          <w:tcPr>
            <w:tcW w:w="2638" w:type="dxa"/>
            <w:vAlign w:val="center"/>
          </w:tcPr>
          <w:p w14:paraId="4D9B6D17"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5,0</w:t>
            </w:r>
          </w:p>
        </w:tc>
      </w:tr>
      <w:tr w:rsidR="00DD3171" w:rsidRPr="00B10FBD" w14:paraId="26FEE460" w14:textId="77777777" w:rsidTr="00AA011D">
        <w:trPr>
          <w:trHeight w:val="215"/>
        </w:trPr>
        <w:tc>
          <w:tcPr>
            <w:tcW w:w="1104" w:type="dxa"/>
            <w:vAlign w:val="center"/>
          </w:tcPr>
          <w:p w14:paraId="5F89C126"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3</w:t>
            </w:r>
          </w:p>
        </w:tc>
        <w:tc>
          <w:tcPr>
            <w:tcW w:w="3517" w:type="dxa"/>
            <w:vAlign w:val="center"/>
          </w:tcPr>
          <w:p w14:paraId="42C3C258"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Кукурудза</w:t>
            </w:r>
          </w:p>
        </w:tc>
        <w:tc>
          <w:tcPr>
            <w:tcW w:w="2165" w:type="dxa"/>
            <w:vAlign w:val="center"/>
          </w:tcPr>
          <w:p w14:paraId="6B038741"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25,0</w:t>
            </w:r>
          </w:p>
        </w:tc>
        <w:tc>
          <w:tcPr>
            <w:tcW w:w="2638" w:type="dxa"/>
            <w:vAlign w:val="center"/>
          </w:tcPr>
          <w:p w14:paraId="0168A7ED"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5,0</w:t>
            </w:r>
          </w:p>
        </w:tc>
      </w:tr>
      <w:tr w:rsidR="00DD3171" w:rsidRPr="00B10FBD" w14:paraId="7C789809" w14:textId="77777777" w:rsidTr="00AA011D">
        <w:trPr>
          <w:trHeight w:val="215"/>
        </w:trPr>
        <w:tc>
          <w:tcPr>
            <w:tcW w:w="1104" w:type="dxa"/>
            <w:vAlign w:val="center"/>
          </w:tcPr>
          <w:p w14:paraId="1B8BEFF9"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4</w:t>
            </w:r>
          </w:p>
        </w:tc>
        <w:tc>
          <w:tcPr>
            <w:tcW w:w="3517" w:type="dxa"/>
            <w:vAlign w:val="center"/>
          </w:tcPr>
          <w:p w14:paraId="6281F22B"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Горох</w:t>
            </w:r>
          </w:p>
        </w:tc>
        <w:tc>
          <w:tcPr>
            <w:tcW w:w="2165" w:type="dxa"/>
            <w:vAlign w:val="center"/>
          </w:tcPr>
          <w:p w14:paraId="2E34417D"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18,0</w:t>
            </w:r>
          </w:p>
        </w:tc>
        <w:tc>
          <w:tcPr>
            <w:tcW w:w="2638" w:type="dxa"/>
            <w:vAlign w:val="center"/>
          </w:tcPr>
          <w:p w14:paraId="25C11CBF"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5,0</w:t>
            </w:r>
          </w:p>
        </w:tc>
      </w:tr>
      <w:tr w:rsidR="00DD3171" w:rsidRPr="00B10FBD" w14:paraId="7A1A2492" w14:textId="77777777" w:rsidTr="00AA011D">
        <w:trPr>
          <w:trHeight w:val="226"/>
        </w:trPr>
        <w:tc>
          <w:tcPr>
            <w:tcW w:w="1104" w:type="dxa"/>
            <w:vAlign w:val="center"/>
          </w:tcPr>
          <w:p w14:paraId="396D8A81"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5</w:t>
            </w:r>
          </w:p>
        </w:tc>
        <w:tc>
          <w:tcPr>
            <w:tcW w:w="3517" w:type="dxa"/>
            <w:vAlign w:val="center"/>
          </w:tcPr>
          <w:p w14:paraId="3A674CCF"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Насіння ріпаку</w:t>
            </w:r>
          </w:p>
        </w:tc>
        <w:tc>
          <w:tcPr>
            <w:tcW w:w="2165" w:type="dxa"/>
            <w:vAlign w:val="center"/>
          </w:tcPr>
          <w:p w14:paraId="27FA61CA"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15,0</w:t>
            </w:r>
          </w:p>
        </w:tc>
        <w:tc>
          <w:tcPr>
            <w:tcW w:w="2638" w:type="dxa"/>
            <w:vAlign w:val="center"/>
          </w:tcPr>
          <w:p w14:paraId="4B864BE3"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5,0</w:t>
            </w:r>
          </w:p>
        </w:tc>
      </w:tr>
      <w:tr w:rsidR="00DD3171" w:rsidRPr="00B10FBD" w14:paraId="401E0858" w14:textId="77777777" w:rsidTr="00AA011D">
        <w:trPr>
          <w:trHeight w:val="215"/>
        </w:trPr>
        <w:tc>
          <w:tcPr>
            <w:tcW w:w="1104" w:type="dxa"/>
            <w:vAlign w:val="center"/>
          </w:tcPr>
          <w:p w14:paraId="57F9DE76"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6</w:t>
            </w:r>
          </w:p>
        </w:tc>
        <w:tc>
          <w:tcPr>
            <w:tcW w:w="3517" w:type="dxa"/>
            <w:vAlign w:val="center"/>
          </w:tcPr>
          <w:p w14:paraId="27D84496"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Соя</w:t>
            </w:r>
          </w:p>
        </w:tc>
        <w:tc>
          <w:tcPr>
            <w:tcW w:w="2165" w:type="dxa"/>
            <w:vAlign w:val="center"/>
          </w:tcPr>
          <w:p w14:paraId="2ECC01AA"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18,0</w:t>
            </w:r>
          </w:p>
        </w:tc>
        <w:tc>
          <w:tcPr>
            <w:tcW w:w="2638" w:type="dxa"/>
            <w:vAlign w:val="center"/>
          </w:tcPr>
          <w:p w14:paraId="6368A20F"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rPr>
            </w:pPr>
            <w:r>
              <w:rPr>
                <w:rFonts w:ascii="Times New Roman" w:hAnsi="Times New Roman"/>
                <w:sz w:val="16"/>
                <w:szCs w:val="16"/>
                <w:lang w:val="uk-UA" w:eastAsia="ru-RU"/>
              </w:rPr>
              <w:t>5,0</w:t>
            </w:r>
          </w:p>
        </w:tc>
      </w:tr>
      <w:tr w:rsidR="00DD3171" w:rsidRPr="00B10FBD" w14:paraId="564BF939" w14:textId="77777777" w:rsidTr="00AA011D">
        <w:trPr>
          <w:trHeight w:val="226"/>
        </w:trPr>
        <w:tc>
          <w:tcPr>
            <w:tcW w:w="1104" w:type="dxa"/>
            <w:vAlign w:val="center"/>
          </w:tcPr>
          <w:p w14:paraId="5B32EB36"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eastAsia="ru-RU"/>
              </w:rPr>
            </w:pPr>
            <w:r>
              <w:rPr>
                <w:rFonts w:ascii="Times New Roman" w:hAnsi="Times New Roman"/>
                <w:sz w:val="16"/>
                <w:szCs w:val="16"/>
                <w:lang w:val="uk-UA" w:eastAsia="ru-RU"/>
              </w:rPr>
              <w:t>7</w:t>
            </w:r>
          </w:p>
        </w:tc>
        <w:tc>
          <w:tcPr>
            <w:tcW w:w="3517" w:type="dxa"/>
            <w:vAlign w:val="center"/>
          </w:tcPr>
          <w:p w14:paraId="4B766F40"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eastAsia="ru-RU"/>
              </w:rPr>
            </w:pPr>
            <w:r>
              <w:rPr>
                <w:rFonts w:ascii="Times New Roman" w:hAnsi="Times New Roman"/>
                <w:sz w:val="16"/>
                <w:szCs w:val="16"/>
                <w:lang w:val="uk-UA" w:eastAsia="ru-RU"/>
              </w:rPr>
              <w:t>Соняшник</w:t>
            </w:r>
          </w:p>
        </w:tc>
        <w:tc>
          <w:tcPr>
            <w:tcW w:w="2165" w:type="dxa"/>
            <w:vAlign w:val="center"/>
          </w:tcPr>
          <w:p w14:paraId="1996D507"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eastAsia="ru-RU"/>
              </w:rPr>
            </w:pPr>
            <w:r>
              <w:rPr>
                <w:rFonts w:ascii="Times New Roman" w:hAnsi="Times New Roman"/>
                <w:sz w:val="16"/>
                <w:szCs w:val="16"/>
                <w:lang w:val="uk-UA" w:eastAsia="ru-RU"/>
              </w:rPr>
              <w:t>17,0</w:t>
            </w:r>
          </w:p>
        </w:tc>
        <w:tc>
          <w:tcPr>
            <w:tcW w:w="2638" w:type="dxa"/>
            <w:vAlign w:val="center"/>
          </w:tcPr>
          <w:p w14:paraId="4A771ACD" w14:textId="77777777" w:rsidR="00DD3171" w:rsidRDefault="00DD3171"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16"/>
                <w:szCs w:val="16"/>
                <w:lang w:val="uk-UA" w:eastAsia="ru-RU"/>
              </w:rPr>
            </w:pPr>
            <w:r>
              <w:rPr>
                <w:rFonts w:ascii="Times New Roman" w:hAnsi="Times New Roman"/>
                <w:sz w:val="16"/>
                <w:szCs w:val="16"/>
                <w:lang w:val="uk-UA" w:eastAsia="ru-RU"/>
              </w:rPr>
              <w:t>10,0</w:t>
            </w:r>
          </w:p>
        </w:tc>
      </w:tr>
    </w:tbl>
    <w:p w14:paraId="3BA4D5E0" w14:textId="77777777" w:rsidR="00DD3171" w:rsidRPr="003D69B4" w:rsidRDefault="00DD3171" w:rsidP="00DD3171">
      <w:pPr>
        <w:contextualSpacing/>
        <w:rPr>
          <w:rFonts w:ascii="Times New Roman" w:hAnsi="Times New Roman" w:cs="Times New Roman"/>
          <w:lang w:val="ru-RU"/>
        </w:rPr>
      </w:pPr>
      <w:r w:rsidRPr="003D69B4">
        <w:rPr>
          <w:rFonts w:ascii="Times New Roman" w:hAnsi="Times New Roman" w:cs="Times New Roman"/>
          <w:lang w:val="uk-UA"/>
        </w:rPr>
        <w:t xml:space="preserve">За згодою Сторін, допускається приймання Зерна з вологістю та смітною домішкою більшою ніж визначені граничні показники якості при можливості Виконавця довести Зерно до кондицій, які забезпечують його якісне довготривале зберігання. </w:t>
      </w:r>
      <w:r w:rsidRPr="003D69B4">
        <w:rPr>
          <w:rFonts w:ascii="Times New Roman" w:hAnsi="Times New Roman" w:cs="Times New Roman"/>
          <w:lang w:val="ru-RU"/>
        </w:rPr>
        <w:t xml:space="preserve">При </w:t>
      </w:r>
      <w:proofErr w:type="spellStart"/>
      <w:r w:rsidRPr="003D69B4">
        <w:rPr>
          <w:rFonts w:ascii="Times New Roman" w:hAnsi="Times New Roman" w:cs="Times New Roman"/>
          <w:lang w:val="ru-RU"/>
        </w:rPr>
        <w:t>цьому</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умови</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приймання</w:t>
      </w:r>
      <w:proofErr w:type="spellEnd"/>
      <w:r w:rsidRPr="003D69B4">
        <w:rPr>
          <w:rFonts w:ascii="Times New Roman" w:hAnsi="Times New Roman" w:cs="Times New Roman"/>
          <w:lang w:val="ru-RU"/>
        </w:rPr>
        <w:t xml:space="preserve"> такого Зерна, </w:t>
      </w:r>
      <w:proofErr w:type="spellStart"/>
      <w:r w:rsidRPr="003D69B4">
        <w:rPr>
          <w:rFonts w:ascii="Times New Roman" w:hAnsi="Times New Roman" w:cs="Times New Roman"/>
          <w:lang w:val="ru-RU"/>
        </w:rPr>
        <w:t>надання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послуг</w:t>
      </w:r>
      <w:proofErr w:type="spellEnd"/>
      <w:r w:rsidRPr="003D69B4">
        <w:rPr>
          <w:rFonts w:ascii="Times New Roman" w:hAnsi="Times New Roman" w:cs="Times New Roman"/>
          <w:lang w:val="ru-RU"/>
        </w:rPr>
        <w:t xml:space="preserve"> та </w:t>
      </w:r>
      <w:proofErr w:type="spellStart"/>
      <w:r w:rsidRPr="003D69B4">
        <w:rPr>
          <w:rFonts w:ascii="Times New Roman" w:hAnsi="Times New Roman" w:cs="Times New Roman"/>
          <w:lang w:val="ru-RU"/>
        </w:rPr>
        <w:t>тарифи</w:t>
      </w:r>
      <w:proofErr w:type="spellEnd"/>
      <w:r w:rsidRPr="003D69B4">
        <w:rPr>
          <w:rFonts w:ascii="Times New Roman" w:hAnsi="Times New Roman" w:cs="Times New Roman"/>
          <w:lang w:val="ru-RU"/>
        </w:rPr>
        <w:t xml:space="preserve"> на </w:t>
      </w:r>
      <w:proofErr w:type="spellStart"/>
      <w:r w:rsidRPr="003D69B4">
        <w:rPr>
          <w:rFonts w:ascii="Times New Roman" w:hAnsi="Times New Roman" w:cs="Times New Roman"/>
          <w:lang w:val="ru-RU"/>
        </w:rPr>
        <w:t>ці</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послуги</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обум</w:t>
      </w:r>
      <w:r>
        <w:rPr>
          <w:rFonts w:ascii="Times New Roman" w:hAnsi="Times New Roman" w:cs="Times New Roman"/>
          <w:lang w:val="ru-RU"/>
        </w:rPr>
        <w:t>овлюються</w:t>
      </w:r>
      <w:proofErr w:type="spellEnd"/>
      <w:r>
        <w:rPr>
          <w:rFonts w:ascii="Times New Roman" w:hAnsi="Times New Roman" w:cs="Times New Roman"/>
          <w:lang w:val="ru-RU"/>
        </w:rPr>
        <w:t xml:space="preserve"> Сторонами </w:t>
      </w:r>
      <w:proofErr w:type="spellStart"/>
      <w:r>
        <w:rPr>
          <w:rFonts w:ascii="Times New Roman" w:hAnsi="Times New Roman" w:cs="Times New Roman"/>
          <w:lang w:val="ru-RU"/>
        </w:rPr>
        <w:t>додатково</w:t>
      </w:r>
      <w:proofErr w:type="spellEnd"/>
      <w:r>
        <w:rPr>
          <w:rFonts w:ascii="Times New Roman" w:hAnsi="Times New Roman" w:cs="Times New Roman"/>
          <w:lang w:val="ru-RU"/>
        </w:rPr>
        <w:t>, з</w:t>
      </w:r>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урахуванням</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технологічних</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можливостей</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Виконавця</w:t>
      </w:r>
      <w:proofErr w:type="spellEnd"/>
      <w:r w:rsidRPr="003D69B4">
        <w:rPr>
          <w:rFonts w:ascii="Times New Roman" w:hAnsi="Times New Roman" w:cs="Times New Roman"/>
          <w:lang w:val="ru-RU"/>
        </w:rPr>
        <w:t>.</w:t>
      </w:r>
    </w:p>
    <w:p w14:paraId="3DADC7DE" w14:textId="77777777" w:rsidR="00DD3171" w:rsidRPr="003D69B4" w:rsidRDefault="00DD3171" w:rsidP="00DD3171">
      <w:pPr>
        <w:contextualSpacing/>
        <w:rPr>
          <w:rFonts w:ascii="Times New Roman" w:hAnsi="Times New Roman" w:cs="Times New Roman"/>
          <w:lang w:val="ru-RU"/>
        </w:rPr>
      </w:pPr>
    </w:p>
    <w:p w14:paraId="4ED97327" w14:textId="77777777" w:rsidR="00DD3171" w:rsidRPr="003D69B4" w:rsidRDefault="00DD3171" w:rsidP="00DD3171">
      <w:pPr>
        <w:contextualSpacing/>
        <w:rPr>
          <w:rFonts w:ascii="Times New Roman" w:hAnsi="Times New Roman" w:cs="Times New Roman"/>
          <w:lang w:val="ru-RU"/>
        </w:rPr>
      </w:pPr>
      <w:r>
        <w:rPr>
          <w:rFonts w:ascii="Times New Roman" w:hAnsi="Times New Roman" w:cs="Times New Roman"/>
          <w:lang w:val="ru-RU"/>
        </w:rPr>
        <w:t>3</w:t>
      </w:r>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Приймання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Замовником</w:t>
      </w:r>
      <w:proofErr w:type="spellEnd"/>
      <w:r w:rsidRPr="003D69B4">
        <w:rPr>
          <w:rFonts w:ascii="Times New Roman" w:hAnsi="Times New Roman" w:cs="Times New Roman"/>
          <w:lang w:val="ru-RU"/>
        </w:rPr>
        <w:t xml:space="preserve"> комплексу </w:t>
      </w:r>
      <w:proofErr w:type="spellStart"/>
      <w:r w:rsidRPr="003D69B4">
        <w:rPr>
          <w:rFonts w:ascii="Times New Roman" w:hAnsi="Times New Roman" w:cs="Times New Roman"/>
          <w:lang w:val="ru-RU"/>
        </w:rPr>
        <w:t>послуг</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передбачених</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цим</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Додатком</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оформляється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відповідним</w:t>
      </w:r>
      <w:proofErr w:type="spellEnd"/>
      <w:r w:rsidRPr="003D69B4">
        <w:rPr>
          <w:rFonts w:ascii="Times New Roman" w:hAnsi="Times New Roman" w:cs="Times New Roman"/>
          <w:lang w:val="ru-RU"/>
        </w:rPr>
        <w:t xml:space="preserve"> Актом </w:t>
      </w:r>
      <w:proofErr w:type="spellStart"/>
      <w:r w:rsidRPr="003D69B4">
        <w:rPr>
          <w:rFonts w:ascii="Times New Roman" w:hAnsi="Times New Roman" w:cs="Times New Roman"/>
          <w:lang w:val="ru-RU"/>
        </w:rPr>
        <w:t>прийому-передачі</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наданих</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послуг</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виконаних</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робіт</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підготовленим</w:t>
      </w:r>
      <w:proofErr w:type="spellEnd"/>
      <w:r w:rsidRPr="003D69B4">
        <w:rPr>
          <w:rFonts w:ascii="Times New Roman" w:hAnsi="Times New Roman" w:cs="Times New Roman"/>
          <w:lang w:val="ru-RU"/>
        </w:rPr>
        <w:t xml:space="preserve"> і </w:t>
      </w:r>
      <w:proofErr w:type="spellStart"/>
      <w:r w:rsidRPr="003D69B4">
        <w:rPr>
          <w:rFonts w:ascii="Times New Roman" w:hAnsi="Times New Roman" w:cs="Times New Roman"/>
          <w:lang w:val="ru-RU"/>
        </w:rPr>
        <w:t>виданим</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Виконавцем</w:t>
      </w:r>
      <w:proofErr w:type="spellEnd"/>
      <w:r w:rsidRPr="003D69B4">
        <w:rPr>
          <w:rFonts w:ascii="Times New Roman" w:hAnsi="Times New Roman" w:cs="Times New Roman"/>
          <w:lang w:val="ru-RU"/>
        </w:rPr>
        <w:t xml:space="preserve"> і </w:t>
      </w:r>
      <w:proofErr w:type="spellStart"/>
      <w:r w:rsidRPr="003D69B4">
        <w:rPr>
          <w:rFonts w:ascii="Times New Roman" w:hAnsi="Times New Roman" w:cs="Times New Roman"/>
          <w:lang w:val="ru-RU"/>
        </w:rPr>
        <w:t>підписаним</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обома</w:t>
      </w:r>
      <w:proofErr w:type="spellEnd"/>
      <w:r w:rsidRPr="003D69B4">
        <w:rPr>
          <w:rFonts w:ascii="Times New Roman" w:hAnsi="Times New Roman" w:cs="Times New Roman"/>
          <w:lang w:val="ru-RU"/>
        </w:rPr>
        <w:t xml:space="preserve"> Сторонами.</w:t>
      </w:r>
    </w:p>
    <w:p w14:paraId="07238167" w14:textId="77777777" w:rsidR="00DD3171" w:rsidRPr="003D69B4" w:rsidRDefault="00DD3171" w:rsidP="00DD3171">
      <w:pPr>
        <w:contextualSpacing/>
        <w:rPr>
          <w:rFonts w:ascii="Times New Roman" w:hAnsi="Times New Roman" w:cs="Times New Roman"/>
          <w:lang w:val="ru-RU"/>
        </w:rPr>
      </w:pPr>
      <w:r w:rsidRPr="003D69B4">
        <w:rPr>
          <w:rFonts w:ascii="Times New Roman" w:hAnsi="Times New Roman" w:cs="Times New Roman"/>
          <w:lang w:val="ru-RU"/>
        </w:rPr>
        <w:t xml:space="preserve">Акт </w:t>
      </w:r>
      <w:proofErr w:type="spellStart"/>
      <w:r w:rsidRPr="003D69B4">
        <w:rPr>
          <w:rFonts w:ascii="Times New Roman" w:hAnsi="Times New Roman" w:cs="Times New Roman"/>
          <w:lang w:val="ru-RU"/>
        </w:rPr>
        <w:t>прийому-передачі</w:t>
      </w:r>
      <w:proofErr w:type="spellEnd"/>
      <w:r w:rsidRPr="003D69B4">
        <w:rPr>
          <w:rFonts w:ascii="Times New Roman" w:hAnsi="Times New Roman" w:cs="Times New Roman"/>
          <w:lang w:val="ru-RU"/>
        </w:rPr>
        <w:t xml:space="preserve"> на </w:t>
      </w:r>
      <w:proofErr w:type="spellStart"/>
      <w:r w:rsidRPr="003D69B4">
        <w:rPr>
          <w:rFonts w:ascii="Times New Roman" w:hAnsi="Times New Roman" w:cs="Times New Roman"/>
          <w:lang w:val="ru-RU"/>
        </w:rPr>
        <w:t>послуги</w:t>
      </w:r>
      <w:proofErr w:type="spellEnd"/>
      <w:r w:rsidRPr="003D69B4">
        <w:rPr>
          <w:rFonts w:ascii="Times New Roman" w:hAnsi="Times New Roman" w:cs="Times New Roman"/>
          <w:lang w:val="ru-RU"/>
        </w:rPr>
        <w:t xml:space="preserve"> з </w:t>
      </w:r>
      <w:proofErr w:type="spellStart"/>
      <w:r w:rsidRPr="003D69B4">
        <w:rPr>
          <w:rFonts w:ascii="Times New Roman" w:hAnsi="Times New Roman" w:cs="Times New Roman"/>
          <w:lang w:val="ru-RU"/>
        </w:rPr>
        <w:t>доведення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якісних</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показників</w:t>
      </w:r>
      <w:proofErr w:type="spellEnd"/>
      <w:r w:rsidRPr="003D69B4">
        <w:rPr>
          <w:rFonts w:ascii="Times New Roman" w:hAnsi="Times New Roman" w:cs="Times New Roman"/>
          <w:lang w:val="ru-RU"/>
        </w:rPr>
        <w:t xml:space="preserve"> до </w:t>
      </w:r>
      <w:proofErr w:type="spellStart"/>
      <w:r w:rsidRPr="003D69B4">
        <w:rPr>
          <w:rFonts w:ascii="Times New Roman" w:hAnsi="Times New Roman" w:cs="Times New Roman"/>
          <w:lang w:val="ru-RU"/>
        </w:rPr>
        <w:t>показників</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визначених</w:t>
      </w:r>
      <w:proofErr w:type="spellEnd"/>
      <w:r w:rsidRPr="003D69B4">
        <w:rPr>
          <w:rFonts w:ascii="Times New Roman" w:hAnsi="Times New Roman" w:cs="Times New Roman"/>
          <w:lang w:val="ru-RU"/>
        </w:rPr>
        <w:t xml:space="preserve"> в </w:t>
      </w:r>
      <w:proofErr w:type="spellStart"/>
      <w:r w:rsidRPr="003D69B4">
        <w:rPr>
          <w:rFonts w:ascii="Times New Roman" w:hAnsi="Times New Roman" w:cs="Times New Roman"/>
          <w:lang w:val="ru-RU"/>
        </w:rPr>
        <w:t>Договорі</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підтверджується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відповідними</w:t>
      </w:r>
      <w:proofErr w:type="spellEnd"/>
      <w:r w:rsidRPr="003D69B4">
        <w:rPr>
          <w:rFonts w:ascii="Times New Roman" w:hAnsi="Times New Roman" w:cs="Times New Roman"/>
          <w:lang w:val="ru-RU"/>
        </w:rPr>
        <w:t xml:space="preserve"> Актами </w:t>
      </w:r>
      <w:proofErr w:type="spellStart"/>
      <w:r w:rsidRPr="003D69B4">
        <w:rPr>
          <w:rFonts w:ascii="Times New Roman" w:hAnsi="Times New Roman" w:cs="Times New Roman"/>
          <w:lang w:val="ru-RU"/>
        </w:rPr>
        <w:t>доробки</w:t>
      </w:r>
      <w:proofErr w:type="spellEnd"/>
      <w:r w:rsidRPr="003D69B4">
        <w:rPr>
          <w:rFonts w:ascii="Times New Roman" w:hAnsi="Times New Roman" w:cs="Times New Roman"/>
          <w:lang w:val="ru-RU"/>
        </w:rPr>
        <w:t>.</w:t>
      </w:r>
    </w:p>
    <w:p w14:paraId="782804E9" w14:textId="77777777" w:rsidR="00DD3171" w:rsidRPr="003D69B4" w:rsidRDefault="00DD3171" w:rsidP="00DD3171">
      <w:pPr>
        <w:contextualSpacing/>
        <w:rPr>
          <w:rFonts w:ascii="Times New Roman" w:hAnsi="Times New Roman" w:cs="Times New Roman"/>
          <w:lang w:val="ru-RU"/>
        </w:rPr>
      </w:pPr>
      <w:r w:rsidRPr="003D69B4">
        <w:rPr>
          <w:rFonts w:ascii="Times New Roman" w:hAnsi="Times New Roman" w:cs="Times New Roman"/>
          <w:lang w:val="ru-RU"/>
        </w:rPr>
        <w:t xml:space="preserve">В </w:t>
      </w:r>
      <w:proofErr w:type="spellStart"/>
      <w:r w:rsidRPr="003D69B4">
        <w:rPr>
          <w:rFonts w:ascii="Times New Roman" w:hAnsi="Times New Roman" w:cs="Times New Roman"/>
          <w:lang w:val="ru-RU"/>
        </w:rPr>
        <w:t>разі</w:t>
      </w:r>
      <w:proofErr w:type="spellEnd"/>
      <w:r w:rsidRPr="003D69B4">
        <w:rPr>
          <w:rFonts w:ascii="Times New Roman" w:hAnsi="Times New Roman" w:cs="Times New Roman"/>
          <w:lang w:val="ru-RU"/>
        </w:rPr>
        <w:t xml:space="preserve"> не </w:t>
      </w:r>
      <w:proofErr w:type="spellStart"/>
      <w:r w:rsidRPr="003D69B4">
        <w:rPr>
          <w:rFonts w:ascii="Times New Roman" w:hAnsi="Times New Roman" w:cs="Times New Roman"/>
          <w:lang w:val="ru-RU"/>
        </w:rPr>
        <w:t>підписання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Замовником</w:t>
      </w:r>
      <w:proofErr w:type="spellEnd"/>
      <w:r w:rsidRPr="003D69B4">
        <w:rPr>
          <w:rFonts w:ascii="Times New Roman" w:hAnsi="Times New Roman" w:cs="Times New Roman"/>
          <w:lang w:val="ru-RU"/>
        </w:rPr>
        <w:t xml:space="preserve"> Акту </w:t>
      </w:r>
      <w:proofErr w:type="spellStart"/>
      <w:r w:rsidRPr="003D69B4">
        <w:rPr>
          <w:rFonts w:ascii="Times New Roman" w:hAnsi="Times New Roman" w:cs="Times New Roman"/>
          <w:lang w:val="ru-RU"/>
        </w:rPr>
        <w:t>прийому-передачі</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наданих</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послуг</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протягом</w:t>
      </w:r>
      <w:proofErr w:type="spellEnd"/>
      <w:r w:rsidRPr="003D69B4">
        <w:rPr>
          <w:rFonts w:ascii="Times New Roman" w:hAnsi="Times New Roman" w:cs="Times New Roman"/>
          <w:lang w:val="ru-RU"/>
        </w:rPr>
        <w:t xml:space="preserve"> </w:t>
      </w:r>
      <w:proofErr w:type="gramStart"/>
      <w:r w:rsidRPr="003D69B4">
        <w:rPr>
          <w:rFonts w:ascii="Times New Roman" w:hAnsi="Times New Roman" w:cs="Times New Roman"/>
          <w:lang w:val="ru-RU"/>
        </w:rPr>
        <w:t>5-ти</w:t>
      </w:r>
      <w:proofErr w:type="gram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днів</w:t>
      </w:r>
      <w:proofErr w:type="spellEnd"/>
      <w:r w:rsidRPr="003D69B4">
        <w:rPr>
          <w:rFonts w:ascii="Times New Roman" w:hAnsi="Times New Roman" w:cs="Times New Roman"/>
          <w:lang w:val="ru-RU"/>
        </w:rPr>
        <w:t xml:space="preserve"> з дня </w:t>
      </w:r>
      <w:proofErr w:type="spellStart"/>
      <w:r w:rsidRPr="003D69B4">
        <w:rPr>
          <w:rFonts w:ascii="Times New Roman" w:hAnsi="Times New Roman" w:cs="Times New Roman"/>
          <w:lang w:val="ru-RU"/>
        </w:rPr>
        <w:t>його</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відправлення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Виконавцем</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такий</w:t>
      </w:r>
      <w:proofErr w:type="spellEnd"/>
      <w:r w:rsidRPr="003D69B4">
        <w:rPr>
          <w:rFonts w:ascii="Times New Roman" w:hAnsi="Times New Roman" w:cs="Times New Roman"/>
          <w:lang w:val="ru-RU"/>
        </w:rPr>
        <w:t xml:space="preserve"> Акт </w:t>
      </w:r>
      <w:proofErr w:type="spellStart"/>
      <w:r w:rsidRPr="003D69B4">
        <w:rPr>
          <w:rFonts w:ascii="Times New Roman" w:hAnsi="Times New Roman" w:cs="Times New Roman"/>
          <w:lang w:val="ru-RU"/>
        </w:rPr>
        <w:t>вважається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підписаним</w:t>
      </w:r>
      <w:proofErr w:type="spellEnd"/>
      <w:r w:rsidRPr="003D69B4">
        <w:rPr>
          <w:rFonts w:ascii="Times New Roman" w:hAnsi="Times New Roman" w:cs="Times New Roman"/>
          <w:lang w:val="ru-RU"/>
        </w:rPr>
        <w:t>/</w:t>
      </w:r>
      <w:proofErr w:type="spellStart"/>
      <w:r w:rsidRPr="003D69B4">
        <w:rPr>
          <w:rFonts w:ascii="Times New Roman" w:hAnsi="Times New Roman" w:cs="Times New Roman"/>
          <w:lang w:val="ru-RU"/>
        </w:rPr>
        <w:t>прийнятим</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Замовником</w:t>
      </w:r>
      <w:proofErr w:type="spellEnd"/>
      <w:r w:rsidRPr="003D69B4">
        <w:rPr>
          <w:rFonts w:ascii="Times New Roman" w:hAnsi="Times New Roman" w:cs="Times New Roman"/>
          <w:lang w:val="ru-RU"/>
        </w:rPr>
        <w:t xml:space="preserve"> і є </w:t>
      </w:r>
      <w:proofErr w:type="spellStart"/>
      <w:r w:rsidRPr="003D69B4">
        <w:rPr>
          <w:rFonts w:ascii="Times New Roman" w:hAnsi="Times New Roman" w:cs="Times New Roman"/>
          <w:lang w:val="ru-RU"/>
        </w:rPr>
        <w:t>підставою</w:t>
      </w:r>
      <w:proofErr w:type="spellEnd"/>
      <w:r w:rsidRPr="003D69B4">
        <w:rPr>
          <w:rFonts w:ascii="Times New Roman" w:hAnsi="Times New Roman" w:cs="Times New Roman"/>
          <w:lang w:val="ru-RU"/>
        </w:rPr>
        <w:t xml:space="preserve"> для </w:t>
      </w:r>
      <w:proofErr w:type="spellStart"/>
      <w:r w:rsidRPr="003D69B4">
        <w:rPr>
          <w:rFonts w:ascii="Times New Roman" w:hAnsi="Times New Roman" w:cs="Times New Roman"/>
          <w:lang w:val="ru-RU"/>
        </w:rPr>
        <w:t>взаєморозрахунків</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сторін</w:t>
      </w:r>
      <w:proofErr w:type="spellEnd"/>
      <w:r w:rsidRPr="003D69B4">
        <w:rPr>
          <w:rFonts w:ascii="Times New Roman" w:hAnsi="Times New Roman" w:cs="Times New Roman"/>
          <w:lang w:val="ru-RU"/>
        </w:rPr>
        <w:t>.</w:t>
      </w:r>
    </w:p>
    <w:p w14:paraId="32515D33" w14:textId="77777777" w:rsidR="00DD3171" w:rsidRPr="003D69B4" w:rsidRDefault="00DD3171" w:rsidP="00DD3171">
      <w:pPr>
        <w:contextualSpacing/>
        <w:rPr>
          <w:rFonts w:ascii="Times New Roman" w:hAnsi="Times New Roman" w:cs="Times New Roman"/>
          <w:lang w:val="ru-RU"/>
        </w:rPr>
      </w:pPr>
    </w:p>
    <w:p w14:paraId="76713F6C" w14:textId="77777777" w:rsidR="00DD3171" w:rsidRDefault="00DD3171" w:rsidP="00DD3171">
      <w:pPr>
        <w:contextualSpacing/>
        <w:rPr>
          <w:rFonts w:ascii="Times New Roman" w:hAnsi="Times New Roman" w:cs="Times New Roman"/>
          <w:lang w:val="ru-RU"/>
        </w:rPr>
      </w:pPr>
      <w:r>
        <w:rPr>
          <w:rFonts w:ascii="Times New Roman" w:hAnsi="Times New Roman" w:cs="Times New Roman"/>
          <w:lang w:val="ru-RU"/>
        </w:rPr>
        <w:t>4</w:t>
      </w:r>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Розрахунки</w:t>
      </w:r>
      <w:proofErr w:type="spellEnd"/>
      <w:r w:rsidRPr="003D69B4">
        <w:rPr>
          <w:rFonts w:ascii="Times New Roman" w:hAnsi="Times New Roman" w:cs="Times New Roman"/>
          <w:lang w:val="ru-RU"/>
        </w:rPr>
        <w:t xml:space="preserve"> за </w:t>
      </w:r>
      <w:proofErr w:type="spellStart"/>
      <w:r w:rsidRPr="003D69B4">
        <w:rPr>
          <w:rFonts w:ascii="Times New Roman" w:hAnsi="Times New Roman" w:cs="Times New Roman"/>
          <w:lang w:val="ru-RU"/>
        </w:rPr>
        <w:t>надані</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послуги</w:t>
      </w:r>
      <w:proofErr w:type="spellEnd"/>
      <w:r w:rsidRPr="003D69B4">
        <w:rPr>
          <w:rFonts w:ascii="Times New Roman" w:hAnsi="Times New Roman" w:cs="Times New Roman"/>
          <w:lang w:val="ru-RU"/>
        </w:rPr>
        <w:t xml:space="preserve"> з </w:t>
      </w:r>
      <w:proofErr w:type="spellStart"/>
      <w:r w:rsidRPr="003D69B4">
        <w:rPr>
          <w:rFonts w:ascii="Times New Roman" w:hAnsi="Times New Roman" w:cs="Times New Roman"/>
          <w:lang w:val="ru-RU"/>
        </w:rPr>
        <w:t>доведення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якісних</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показників</w:t>
      </w:r>
      <w:proofErr w:type="spellEnd"/>
      <w:r w:rsidRPr="003D69B4">
        <w:rPr>
          <w:rFonts w:ascii="Times New Roman" w:hAnsi="Times New Roman" w:cs="Times New Roman"/>
          <w:lang w:val="ru-RU"/>
        </w:rPr>
        <w:t xml:space="preserve"> до </w:t>
      </w:r>
      <w:proofErr w:type="spellStart"/>
      <w:r w:rsidRPr="003D69B4">
        <w:rPr>
          <w:rFonts w:ascii="Times New Roman" w:hAnsi="Times New Roman" w:cs="Times New Roman"/>
          <w:lang w:val="ru-RU"/>
        </w:rPr>
        <w:t>показників</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визначених</w:t>
      </w:r>
      <w:proofErr w:type="spellEnd"/>
      <w:r w:rsidRPr="003D69B4">
        <w:rPr>
          <w:rFonts w:ascii="Times New Roman" w:hAnsi="Times New Roman" w:cs="Times New Roman"/>
          <w:lang w:val="ru-RU"/>
        </w:rPr>
        <w:t xml:space="preserve"> в </w:t>
      </w:r>
      <w:proofErr w:type="spellStart"/>
      <w:r w:rsidRPr="003D69B4">
        <w:rPr>
          <w:rFonts w:ascii="Times New Roman" w:hAnsi="Times New Roman" w:cs="Times New Roman"/>
          <w:lang w:val="ru-RU"/>
        </w:rPr>
        <w:t>Договорі</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проводяться</w:t>
      </w:r>
      <w:proofErr w:type="spellEnd"/>
      <w:r w:rsidRPr="003D69B4">
        <w:rPr>
          <w:rFonts w:ascii="Times New Roman" w:hAnsi="Times New Roman" w:cs="Times New Roman"/>
          <w:lang w:val="ru-RU"/>
        </w:rPr>
        <w:t xml:space="preserve"> </w:t>
      </w:r>
      <w:proofErr w:type="spellStart"/>
      <w:r w:rsidRPr="003D69B4">
        <w:rPr>
          <w:rFonts w:ascii="Times New Roman" w:hAnsi="Times New Roman" w:cs="Times New Roman"/>
          <w:lang w:val="ru-RU"/>
        </w:rPr>
        <w:t>відповідно</w:t>
      </w:r>
      <w:proofErr w:type="spellEnd"/>
      <w:r w:rsidRPr="003D69B4">
        <w:rPr>
          <w:rFonts w:ascii="Times New Roman" w:hAnsi="Times New Roman" w:cs="Times New Roman"/>
          <w:lang w:val="ru-RU"/>
        </w:rPr>
        <w:t xml:space="preserve"> п.1 </w:t>
      </w:r>
      <w:proofErr w:type="spellStart"/>
      <w:r w:rsidRPr="003D69B4">
        <w:rPr>
          <w:rFonts w:ascii="Times New Roman" w:hAnsi="Times New Roman" w:cs="Times New Roman"/>
          <w:lang w:val="ru-RU"/>
        </w:rPr>
        <w:t>Додатку</w:t>
      </w:r>
      <w:proofErr w:type="spellEnd"/>
      <w:r w:rsidRPr="003D69B4">
        <w:rPr>
          <w:rFonts w:ascii="Times New Roman" w:hAnsi="Times New Roman" w:cs="Times New Roman"/>
          <w:lang w:val="ru-RU"/>
        </w:rPr>
        <w:t xml:space="preserve"> №1.</w:t>
      </w:r>
    </w:p>
    <w:p w14:paraId="2B896948" w14:textId="77777777" w:rsidR="00E658C5" w:rsidRDefault="00E658C5" w:rsidP="0031576C">
      <w:pPr>
        <w:contextualSpacing/>
        <w:rPr>
          <w:rFonts w:ascii="Times New Roman" w:hAnsi="Times New Roman" w:cs="Times New Roman"/>
          <w:lang w:val="ru-RU"/>
        </w:rPr>
      </w:pPr>
    </w:p>
    <w:p w14:paraId="0BE6B809" w14:textId="77777777" w:rsidR="00E658C5" w:rsidRDefault="00E658C5" w:rsidP="0031576C">
      <w:pPr>
        <w:contextualSpacing/>
        <w:rPr>
          <w:rFonts w:ascii="Times New Roman" w:hAnsi="Times New Roman" w:cs="Times New Roman"/>
          <w:lang w:val="ru-RU"/>
        </w:rPr>
      </w:pPr>
    </w:p>
    <w:p w14:paraId="07C01C15" w14:textId="77777777" w:rsidR="0031576C" w:rsidRDefault="0031576C" w:rsidP="0031576C">
      <w:pPr>
        <w:contextualSpacing/>
        <w:rPr>
          <w:rFonts w:ascii="Times New Roman" w:hAnsi="Times New Roman" w:cs="Times New Roman"/>
          <w:lang w:val="ru-RU"/>
        </w:rPr>
      </w:pPr>
    </w:p>
    <w:tbl>
      <w:tblPr>
        <w:tblW w:w="0" w:type="auto"/>
        <w:jc w:val="center"/>
        <w:tblLayout w:type="fixed"/>
        <w:tblLook w:val="0000" w:firstRow="0" w:lastRow="0" w:firstColumn="0" w:lastColumn="0" w:noHBand="0" w:noVBand="0"/>
      </w:tblPr>
      <w:tblGrid>
        <w:gridCol w:w="4644"/>
        <w:gridCol w:w="5494"/>
      </w:tblGrid>
      <w:tr w:rsidR="001A7AA6" w:rsidRPr="00BA6575" w14:paraId="6E6FA954" w14:textId="77777777" w:rsidTr="00AA011D">
        <w:trPr>
          <w:jc w:val="center"/>
        </w:trPr>
        <w:tc>
          <w:tcPr>
            <w:tcW w:w="4644" w:type="dxa"/>
          </w:tcPr>
          <w:p w14:paraId="0A1875AB" w14:textId="55F2F271" w:rsidR="001A7AA6" w:rsidRPr="00BA6575" w:rsidRDefault="002C2265"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center"/>
              <w:rPr>
                <w:rFonts w:ascii="Times New Roman" w:hAnsi="Times New Roman"/>
                <w:b/>
                <w:bCs/>
                <w:sz w:val="24"/>
                <w:szCs w:val="24"/>
                <w:lang w:val="uk-UA"/>
              </w:rPr>
            </w:pPr>
            <w:r>
              <w:rPr>
                <w:rFonts w:ascii="Times New Roman" w:hAnsi="Times New Roman"/>
                <w:b/>
                <w:bCs/>
                <w:sz w:val="24"/>
                <w:szCs w:val="24"/>
                <w:lang w:val="uk-UA"/>
              </w:rPr>
              <w:t>Виконавець</w:t>
            </w:r>
            <w:r w:rsidR="001A7AA6" w:rsidRPr="00BA6575">
              <w:rPr>
                <w:rFonts w:ascii="Times New Roman" w:hAnsi="Times New Roman"/>
                <w:b/>
                <w:bCs/>
                <w:sz w:val="24"/>
                <w:szCs w:val="24"/>
                <w:lang w:val="uk-UA"/>
              </w:rPr>
              <w:t>:</w:t>
            </w:r>
          </w:p>
        </w:tc>
        <w:tc>
          <w:tcPr>
            <w:tcW w:w="5494" w:type="dxa"/>
          </w:tcPr>
          <w:p w14:paraId="6766D113" w14:textId="362BD665" w:rsidR="001A7AA6" w:rsidRPr="00BA6575" w:rsidRDefault="002C2265" w:rsidP="00AA011D">
            <w:pPr>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center"/>
              <w:rPr>
                <w:rFonts w:ascii="Times New Roman" w:hAnsi="Times New Roman"/>
                <w:b/>
                <w:bCs/>
                <w:sz w:val="24"/>
                <w:szCs w:val="24"/>
                <w:lang w:val="uk-UA"/>
              </w:rPr>
            </w:pPr>
            <w:r>
              <w:rPr>
                <w:rFonts w:ascii="Times New Roman" w:hAnsi="Times New Roman"/>
                <w:b/>
                <w:bCs/>
                <w:sz w:val="24"/>
                <w:szCs w:val="24"/>
                <w:lang w:val="uk-UA"/>
              </w:rPr>
              <w:t>Замовник</w:t>
            </w:r>
            <w:r w:rsidR="001A7AA6" w:rsidRPr="0052688D">
              <w:rPr>
                <w:rFonts w:ascii="Times New Roman" w:hAnsi="Times New Roman"/>
                <w:b/>
                <w:bCs/>
                <w:sz w:val="24"/>
                <w:szCs w:val="24"/>
                <w:lang w:val="uk-UA"/>
              </w:rPr>
              <w:t>:</w:t>
            </w:r>
          </w:p>
        </w:tc>
      </w:tr>
      <w:tr w:rsidR="001A7AA6" w:rsidRPr="00922E9D" w14:paraId="09D3ABDA" w14:textId="77777777" w:rsidTr="00AA011D">
        <w:trPr>
          <w:jc w:val="center"/>
        </w:trPr>
        <w:tc>
          <w:tcPr>
            <w:tcW w:w="4644" w:type="dxa"/>
          </w:tcPr>
          <w:p w14:paraId="756BB910"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r w:rsidRPr="002C2265">
              <w:rPr>
                <w:rFonts w:ascii="Times New Roman" w:hAnsi="Times New Roman"/>
                <w:sz w:val="24"/>
                <w:szCs w:val="24"/>
                <w:lang w:val="uk-UA"/>
              </w:rPr>
              <w:t xml:space="preserve">Юридична адреса: 67543, Одеська обл., Одеський р-н, </w:t>
            </w:r>
            <w:proofErr w:type="spellStart"/>
            <w:r w:rsidRPr="002C2265">
              <w:rPr>
                <w:rFonts w:ascii="Times New Roman" w:hAnsi="Times New Roman"/>
                <w:sz w:val="24"/>
                <w:szCs w:val="24"/>
                <w:lang w:val="uk-UA"/>
              </w:rPr>
              <w:t>с.Визирка</w:t>
            </w:r>
            <w:proofErr w:type="spellEnd"/>
            <w:r w:rsidRPr="002C2265">
              <w:rPr>
                <w:rFonts w:ascii="Times New Roman" w:hAnsi="Times New Roman"/>
                <w:sz w:val="24"/>
                <w:szCs w:val="24"/>
                <w:lang w:val="uk-UA"/>
              </w:rPr>
              <w:t xml:space="preserve">, </w:t>
            </w:r>
            <w:proofErr w:type="spellStart"/>
            <w:r w:rsidRPr="002C2265">
              <w:rPr>
                <w:rFonts w:ascii="Times New Roman" w:hAnsi="Times New Roman"/>
                <w:sz w:val="24"/>
                <w:szCs w:val="24"/>
                <w:lang w:val="uk-UA"/>
              </w:rPr>
              <w:t>вул.Олексiя</w:t>
            </w:r>
            <w:proofErr w:type="spellEnd"/>
            <w:r w:rsidRPr="002C2265">
              <w:rPr>
                <w:rFonts w:ascii="Times New Roman" w:hAnsi="Times New Roman"/>
                <w:sz w:val="24"/>
                <w:szCs w:val="24"/>
                <w:lang w:val="uk-UA"/>
              </w:rPr>
              <w:t xml:space="preserve"> </w:t>
            </w:r>
            <w:proofErr w:type="spellStart"/>
            <w:r w:rsidRPr="002C2265">
              <w:rPr>
                <w:rFonts w:ascii="Times New Roman" w:hAnsi="Times New Roman"/>
                <w:sz w:val="24"/>
                <w:szCs w:val="24"/>
                <w:lang w:val="uk-UA"/>
              </w:rPr>
              <w:t>Ставнiцера</w:t>
            </w:r>
            <w:proofErr w:type="spellEnd"/>
            <w:r w:rsidRPr="002C2265">
              <w:rPr>
                <w:rFonts w:ascii="Times New Roman" w:hAnsi="Times New Roman"/>
                <w:sz w:val="24"/>
                <w:szCs w:val="24"/>
                <w:lang w:val="uk-UA"/>
              </w:rPr>
              <w:t>, буд.60</w:t>
            </w:r>
          </w:p>
          <w:p w14:paraId="40A780A5"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r w:rsidRPr="002C2265">
              <w:rPr>
                <w:rFonts w:ascii="Times New Roman" w:hAnsi="Times New Roman"/>
                <w:sz w:val="24"/>
                <w:szCs w:val="24"/>
                <w:lang w:val="uk-UA"/>
              </w:rPr>
              <w:t>Код ЄДРПОУ 32834564</w:t>
            </w:r>
          </w:p>
          <w:p w14:paraId="74FEFEA6"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r w:rsidRPr="002C2265">
              <w:rPr>
                <w:rFonts w:ascii="Times New Roman" w:hAnsi="Times New Roman"/>
                <w:sz w:val="24"/>
                <w:szCs w:val="24"/>
                <w:lang w:val="uk-UA"/>
              </w:rPr>
              <w:t>ІПН 328345615172</w:t>
            </w:r>
          </w:p>
          <w:p w14:paraId="757C15CC"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r w:rsidRPr="002C2265">
              <w:rPr>
                <w:rFonts w:ascii="Times New Roman" w:hAnsi="Times New Roman"/>
                <w:sz w:val="24"/>
                <w:szCs w:val="24"/>
                <w:lang w:val="uk-UA"/>
              </w:rPr>
              <w:t xml:space="preserve">Банківські реквізити </w:t>
            </w:r>
          </w:p>
          <w:p w14:paraId="345D17BD"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r w:rsidRPr="002C2265">
              <w:rPr>
                <w:rFonts w:ascii="Times New Roman" w:hAnsi="Times New Roman"/>
                <w:sz w:val="24"/>
                <w:szCs w:val="24"/>
                <w:lang w:val="uk-UA"/>
              </w:rPr>
              <w:t xml:space="preserve">АО «УкрСиббанк» </w:t>
            </w:r>
          </w:p>
          <w:p w14:paraId="72648566"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r w:rsidRPr="002C2265">
              <w:rPr>
                <w:rFonts w:ascii="Times New Roman" w:hAnsi="Times New Roman"/>
                <w:sz w:val="24"/>
                <w:szCs w:val="24"/>
                <w:lang w:val="uk-UA"/>
              </w:rPr>
              <w:t>МФО 351005</w:t>
            </w:r>
          </w:p>
          <w:p w14:paraId="155E8ECC"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r w:rsidRPr="002C2265">
              <w:rPr>
                <w:rFonts w:ascii="Times New Roman" w:hAnsi="Times New Roman"/>
                <w:sz w:val="24"/>
                <w:szCs w:val="24"/>
                <w:lang w:val="uk-UA"/>
              </w:rPr>
              <w:t>IBAN UA253510050000026008232649100</w:t>
            </w:r>
          </w:p>
          <w:p w14:paraId="6798DB95"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r w:rsidRPr="002C2265">
              <w:rPr>
                <w:rFonts w:ascii="Times New Roman" w:hAnsi="Times New Roman"/>
                <w:sz w:val="24"/>
                <w:szCs w:val="24"/>
                <w:lang w:val="uk-UA"/>
              </w:rPr>
              <w:t>SWIFT CODE: KHBUA2K</w:t>
            </w:r>
          </w:p>
          <w:p w14:paraId="6E2CDB29"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r w:rsidRPr="002C2265">
              <w:rPr>
                <w:rFonts w:ascii="Times New Roman" w:hAnsi="Times New Roman"/>
                <w:sz w:val="24"/>
                <w:szCs w:val="24"/>
                <w:lang w:val="uk-UA"/>
              </w:rPr>
              <w:t xml:space="preserve">Банк </w:t>
            </w:r>
            <w:proofErr w:type="spellStart"/>
            <w:r w:rsidRPr="002C2265">
              <w:rPr>
                <w:rFonts w:ascii="Times New Roman" w:hAnsi="Times New Roman"/>
                <w:sz w:val="24"/>
                <w:szCs w:val="24"/>
                <w:lang w:val="uk-UA"/>
              </w:rPr>
              <w:t>кореспондет</w:t>
            </w:r>
            <w:proofErr w:type="spellEnd"/>
            <w:r w:rsidRPr="002C2265">
              <w:rPr>
                <w:rFonts w:ascii="Times New Roman" w:hAnsi="Times New Roman"/>
                <w:sz w:val="24"/>
                <w:szCs w:val="24"/>
                <w:lang w:val="uk-UA"/>
              </w:rPr>
              <w:t>: BNP PARIBAS USA</w:t>
            </w:r>
          </w:p>
          <w:p w14:paraId="49E0B3A6"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proofErr w:type="spellStart"/>
            <w:r w:rsidRPr="002C2265">
              <w:rPr>
                <w:rFonts w:ascii="Times New Roman" w:hAnsi="Times New Roman"/>
                <w:sz w:val="24"/>
                <w:szCs w:val="24"/>
                <w:lang w:val="uk-UA"/>
              </w:rPr>
              <w:t>New</w:t>
            </w:r>
            <w:proofErr w:type="spellEnd"/>
            <w:r w:rsidRPr="002C2265">
              <w:rPr>
                <w:rFonts w:ascii="Times New Roman" w:hAnsi="Times New Roman"/>
                <w:sz w:val="24"/>
                <w:szCs w:val="24"/>
                <w:lang w:val="uk-UA"/>
              </w:rPr>
              <w:t xml:space="preserve"> </w:t>
            </w:r>
            <w:proofErr w:type="spellStart"/>
            <w:r w:rsidRPr="002C2265">
              <w:rPr>
                <w:rFonts w:ascii="Times New Roman" w:hAnsi="Times New Roman"/>
                <w:sz w:val="24"/>
                <w:szCs w:val="24"/>
                <w:lang w:val="uk-UA"/>
              </w:rPr>
              <w:t>York</w:t>
            </w:r>
            <w:proofErr w:type="spellEnd"/>
            <w:r w:rsidRPr="002C2265">
              <w:rPr>
                <w:rFonts w:ascii="Times New Roman" w:hAnsi="Times New Roman"/>
                <w:sz w:val="24"/>
                <w:szCs w:val="24"/>
                <w:lang w:val="uk-UA"/>
              </w:rPr>
              <w:t>, USA</w:t>
            </w:r>
          </w:p>
          <w:p w14:paraId="4C58B59B"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r w:rsidRPr="002C2265">
              <w:rPr>
                <w:rFonts w:ascii="Times New Roman" w:hAnsi="Times New Roman"/>
                <w:sz w:val="24"/>
                <w:szCs w:val="24"/>
                <w:lang w:val="uk-UA"/>
              </w:rPr>
              <w:t>SWIFT CODE: BNPAUS3N</w:t>
            </w:r>
          </w:p>
          <w:p w14:paraId="023BCE09" w14:textId="77777777" w:rsidR="002C2265" w:rsidRPr="002C2265" w:rsidRDefault="002C2265" w:rsidP="002C2265">
            <w:pPr>
              <w:widowControl w:val="0"/>
              <w:autoSpaceDE w:val="0"/>
              <w:autoSpaceDN w:val="0"/>
              <w:adjustRightInd w:val="0"/>
              <w:spacing w:after="0" w:line="240" w:lineRule="auto"/>
              <w:jc w:val="both"/>
              <w:rPr>
                <w:rFonts w:ascii="Times New Roman" w:hAnsi="Times New Roman"/>
                <w:sz w:val="24"/>
                <w:szCs w:val="24"/>
                <w:lang w:val="uk-UA"/>
              </w:rPr>
            </w:pPr>
          </w:p>
          <w:p w14:paraId="3A61C8B8" w14:textId="4B5BD0C3" w:rsidR="001A7AA6" w:rsidRPr="00BA6575" w:rsidRDefault="002C2265" w:rsidP="002C2265">
            <w:pPr>
              <w:widowControl w:val="0"/>
              <w:tabs>
                <w:tab w:val="left" w:pos="426"/>
                <w:tab w:val="left" w:pos="851"/>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sz w:val="24"/>
                <w:szCs w:val="24"/>
                <w:lang w:val="uk-UA"/>
              </w:rPr>
            </w:pPr>
            <w:r w:rsidRPr="002C2265">
              <w:rPr>
                <w:rFonts w:ascii="Times New Roman" w:hAnsi="Times New Roman"/>
                <w:sz w:val="24"/>
                <w:szCs w:val="24"/>
                <w:lang w:val="uk-UA"/>
              </w:rPr>
              <w:t xml:space="preserve">Директор   ____________________ </w:t>
            </w:r>
            <w:proofErr w:type="spellStart"/>
            <w:r w:rsidRPr="002C2265">
              <w:rPr>
                <w:rFonts w:ascii="Times New Roman" w:hAnsi="Times New Roman"/>
                <w:sz w:val="24"/>
                <w:szCs w:val="24"/>
                <w:lang w:val="uk-UA"/>
              </w:rPr>
              <w:t>А.А.Сiкорський</w:t>
            </w:r>
            <w:proofErr w:type="spellEnd"/>
            <w:r w:rsidRPr="002C2265">
              <w:rPr>
                <w:rFonts w:ascii="Times New Roman" w:hAnsi="Times New Roman"/>
                <w:sz w:val="24"/>
                <w:szCs w:val="24"/>
                <w:lang w:val="uk-UA"/>
              </w:rPr>
              <w:t xml:space="preserve"> </w:t>
            </w:r>
          </w:p>
        </w:tc>
        <w:tc>
          <w:tcPr>
            <w:tcW w:w="5494" w:type="dxa"/>
          </w:tcPr>
          <w:p w14:paraId="588F3AE8" w14:textId="77777777" w:rsidR="001A7AA6" w:rsidRPr="00BA6575" w:rsidRDefault="001A7AA6" w:rsidP="002C2265">
            <w:pPr>
              <w:widowControl w:val="0"/>
              <w:autoSpaceDE w:val="0"/>
              <w:autoSpaceDN w:val="0"/>
              <w:adjustRightInd w:val="0"/>
              <w:spacing w:after="0" w:line="240" w:lineRule="auto"/>
              <w:jc w:val="both"/>
              <w:rPr>
                <w:rFonts w:ascii="Times New Roman" w:hAnsi="Times New Roman"/>
                <w:sz w:val="24"/>
                <w:szCs w:val="24"/>
                <w:lang w:val="uk-UA"/>
              </w:rPr>
            </w:pPr>
          </w:p>
        </w:tc>
      </w:tr>
    </w:tbl>
    <w:p w14:paraId="44FB84D6" w14:textId="77777777" w:rsidR="001A7AA6" w:rsidRPr="002C2265" w:rsidRDefault="001A7AA6" w:rsidP="001F0C7E">
      <w:pPr>
        <w:contextualSpacing/>
        <w:rPr>
          <w:rFonts w:ascii="Times New Roman" w:hAnsi="Times New Roman" w:cs="Times New Roman"/>
          <w:b/>
          <w:lang w:val="uk-UA"/>
        </w:rPr>
      </w:pPr>
    </w:p>
    <w:sectPr w:rsidR="001A7AA6" w:rsidRPr="002C2265">
      <w:pgSz w:w="12240" w:h="15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OLENA PASHKOVA (NEPTUNE.UA)" w:date="2023-11-16T04:49:00Z" w:initials="OP(">
    <w:p w14:paraId="40FB7AFD" w14:textId="77777777" w:rsidR="00FA240F" w:rsidRDefault="00FA240F" w:rsidP="00D052CE">
      <w:pPr>
        <w:pStyle w:val="a9"/>
      </w:pPr>
      <w:r>
        <w:rPr>
          <w:rStyle w:val="a8"/>
        </w:rPr>
        <w:annotationRef/>
      </w:r>
      <w:r>
        <w:t>Здається ми видаляли цей пункт в частині приалів 21 та 22 - ми використовуємо них?</w:t>
      </w:r>
    </w:p>
  </w:comment>
  <w:comment w:id="324" w:author="OLENA PASHKOVA (NEPTUNE.UA)" w:date="2023-11-16T04:50:00Z" w:initials="OP(">
    <w:p w14:paraId="37CE5508" w14:textId="77777777" w:rsidR="00FA240F" w:rsidRDefault="00FA240F" w:rsidP="005333B3">
      <w:pPr>
        <w:pStyle w:val="a9"/>
      </w:pPr>
      <w:r>
        <w:rPr>
          <w:rStyle w:val="a8"/>
        </w:rPr>
        <w:annotationRef/>
      </w:r>
      <w:r>
        <w:t xml:space="preserve">То розуміється під підрядником? Потрібно визначити це </w:t>
      </w:r>
    </w:p>
  </w:comment>
  <w:comment w:id="769" w:author="OLENA PASHKOVA (NEPTUNE.UA)" w:date="2023-11-16T05:23:00Z" w:initials="OP(">
    <w:p w14:paraId="5E4FAA46" w14:textId="77777777" w:rsidR="00AA3D5A" w:rsidRDefault="00AA3D5A" w:rsidP="00B357F1">
      <w:pPr>
        <w:pStyle w:val="a9"/>
      </w:pPr>
      <w:r>
        <w:rPr>
          <w:rStyle w:val="a8"/>
        </w:rPr>
        <w:annotationRef/>
      </w:r>
      <w:r>
        <w:t xml:space="preserve">Здається це видаляли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FB7AFD" w15:done="0"/>
  <w15:commentEx w15:paraId="37CE5508" w15:done="0"/>
  <w15:commentEx w15:paraId="5E4FAA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01DE7" w16cex:dateUtc="2023-11-16T02:49:00Z"/>
  <w16cex:commentExtensible w16cex:durableId="29001E24" w16cex:dateUtc="2023-11-16T02:50:00Z"/>
  <w16cex:commentExtensible w16cex:durableId="290025CF" w16cex:dateUtc="2023-11-16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FB7AFD" w16cid:durableId="29001DE7"/>
  <w16cid:commentId w16cid:paraId="37CE5508" w16cid:durableId="29001E24"/>
  <w16cid:commentId w16cid:paraId="5E4FAA46" w16cid:durableId="290025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22E19"/>
    <w:multiLevelType w:val="hybridMultilevel"/>
    <w:tmpl w:val="7DB895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4102744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HII SULIMA (NEPTUNE.UA)">
    <w15:presenceInfo w15:providerId="AD" w15:userId="S::Serhii_Sulima@neptune.ua::6926f505-e7c6-4458-b9ad-087076f43288"/>
  </w15:person>
  <w15:person w15:author="OLENA PASHKOVA (NEPTUNE.UA)">
    <w15:presenceInfo w15:providerId="AD" w15:userId="S::Olena_Pashkova@neptune.ua::24b82a8d-293a-4612-b8fd-51b4f8cd5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6F"/>
    <w:rsid w:val="00010FEF"/>
    <w:rsid w:val="00014120"/>
    <w:rsid w:val="00022668"/>
    <w:rsid w:val="00032B4E"/>
    <w:rsid w:val="00034263"/>
    <w:rsid w:val="00036BE8"/>
    <w:rsid w:val="00040A16"/>
    <w:rsid w:val="000435F5"/>
    <w:rsid w:val="00044ABE"/>
    <w:rsid w:val="00056353"/>
    <w:rsid w:val="0006672F"/>
    <w:rsid w:val="00074D22"/>
    <w:rsid w:val="000A0E57"/>
    <w:rsid w:val="000C0955"/>
    <w:rsid w:val="000C51EC"/>
    <w:rsid w:val="000C5A28"/>
    <w:rsid w:val="000C5D99"/>
    <w:rsid w:val="000D2E9A"/>
    <w:rsid w:val="000E216D"/>
    <w:rsid w:val="000E56C0"/>
    <w:rsid w:val="00121D46"/>
    <w:rsid w:val="00122B21"/>
    <w:rsid w:val="00130073"/>
    <w:rsid w:val="001604F7"/>
    <w:rsid w:val="001637F0"/>
    <w:rsid w:val="00171E3F"/>
    <w:rsid w:val="00191920"/>
    <w:rsid w:val="001A5A3B"/>
    <w:rsid w:val="001A6AE6"/>
    <w:rsid w:val="001A7AA6"/>
    <w:rsid w:val="001B0877"/>
    <w:rsid w:val="001C0347"/>
    <w:rsid w:val="001C2105"/>
    <w:rsid w:val="001C3F8A"/>
    <w:rsid w:val="001C5FE1"/>
    <w:rsid w:val="001E200A"/>
    <w:rsid w:val="001F0C7E"/>
    <w:rsid w:val="001F4836"/>
    <w:rsid w:val="0021465C"/>
    <w:rsid w:val="002150A1"/>
    <w:rsid w:val="00224DD8"/>
    <w:rsid w:val="00230562"/>
    <w:rsid w:val="00257780"/>
    <w:rsid w:val="00276664"/>
    <w:rsid w:val="00282F3F"/>
    <w:rsid w:val="002850A8"/>
    <w:rsid w:val="002A3314"/>
    <w:rsid w:val="002B525E"/>
    <w:rsid w:val="002C2265"/>
    <w:rsid w:val="002C2A2D"/>
    <w:rsid w:val="002F7551"/>
    <w:rsid w:val="00307024"/>
    <w:rsid w:val="00307A62"/>
    <w:rsid w:val="003155EC"/>
    <w:rsid w:val="0031576C"/>
    <w:rsid w:val="00323A9D"/>
    <w:rsid w:val="0034454A"/>
    <w:rsid w:val="0036383B"/>
    <w:rsid w:val="00366D25"/>
    <w:rsid w:val="00370984"/>
    <w:rsid w:val="00372776"/>
    <w:rsid w:val="00391DD2"/>
    <w:rsid w:val="003926D9"/>
    <w:rsid w:val="00396433"/>
    <w:rsid w:val="003A00F4"/>
    <w:rsid w:val="003B00E5"/>
    <w:rsid w:val="003B2F41"/>
    <w:rsid w:val="003B5AA9"/>
    <w:rsid w:val="003B78C2"/>
    <w:rsid w:val="003C141D"/>
    <w:rsid w:val="003C4FA2"/>
    <w:rsid w:val="003C700A"/>
    <w:rsid w:val="003D7A70"/>
    <w:rsid w:val="003F4515"/>
    <w:rsid w:val="00403306"/>
    <w:rsid w:val="0041511B"/>
    <w:rsid w:val="004153C3"/>
    <w:rsid w:val="00432967"/>
    <w:rsid w:val="00433D49"/>
    <w:rsid w:val="00450BD3"/>
    <w:rsid w:val="004558C4"/>
    <w:rsid w:val="00461F7A"/>
    <w:rsid w:val="00462915"/>
    <w:rsid w:val="00463A23"/>
    <w:rsid w:val="004646B8"/>
    <w:rsid w:val="004655E7"/>
    <w:rsid w:val="0046693B"/>
    <w:rsid w:val="00471EDB"/>
    <w:rsid w:val="00472471"/>
    <w:rsid w:val="004A0A95"/>
    <w:rsid w:val="004C1C8E"/>
    <w:rsid w:val="004C6AD0"/>
    <w:rsid w:val="004D3A5E"/>
    <w:rsid w:val="004D6D22"/>
    <w:rsid w:val="004E75BF"/>
    <w:rsid w:val="004F31A4"/>
    <w:rsid w:val="005000C9"/>
    <w:rsid w:val="005062FE"/>
    <w:rsid w:val="00511AD2"/>
    <w:rsid w:val="005315C4"/>
    <w:rsid w:val="00534CFA"/>
    <w:rsid w:val="00536D18"/>
    <w:rsid w:val="00541E7D"/>
    <w:rsid w:val="00543770"/>
    <w:rsid w:val="00550433"/>
    <w:rsid w:val="00555FC0"/>
    <w:rsid w:val="00573469"/>
    <w:rsid w:val="005A3284"/>
    <w:rsid w:val="005A403A"/>
    <w:rsid w:val="005B65FA"/>
    <w:rsid w:val="005C1027"/>
    <w:rsid w:val="005C1108"/>
    <w:rsid w:val="005C3E8B"/>
    <w:rsid w:val="005D531A"/>
    <w:rsid w:val="005E7A31"/>
    <w:rsid w:val="005F5299"/>
    <w:rsid w:val="006005C3"/>
    <w:rsid w:val="00605271"/>
    <w:rsid w:val="0061195E"/>
    <w:rsid w:val="006667FA"/>
    <w:rsid w:val="00674C1A"/>
    <w:rsid w:val="006760A4"/>
    <w:rsid w:val="00692EAE"/>
    <w:rsid w:val="0069337C"/>
    <w:rsid w:val="0069770C"/>
    <w:rsid w:val="006A6C01"/>
    <w:rsid w:val="006B38BB"/>
    <w:rsid w:val="006B4817"/>
    <w:rsid w:val="006B5CA6"/>
    <w:rsid w:val="006D4729"/>
    <w:rsid w:val="006E53EA"/>
    <w:rsid w:val="006F113B"/>
    <w:rsid w:val="007037B6"/>
    <w:rsid w:val="00704121"/>
    <w:rsid w:val="00715605"/>
    <w:rsid w:val="007169C5"/>
    <w:rsid w:val="007173DB"/>
    <w:rsid w:val="007252C5"/>
    <w:rsid w:val="007260D0"/>
    <w:rsid w:val="00735033"/>
    <w:rsid w:val="0073701A"/>
    <w:rsid w:val="00737549"/>
    <w:rsid w:val="00742C11"/>
    <w:rsid w:val="00752F75"/>
    <w:rsid w:val="00764D1C"/>
    <w:rsid w:val="00770E73"/>
    <w:rsid w:val="00774FDA"/>
    <w:rsid w:val="00775049"/>
    <w:rsid w:val="00784EB5"/>
    <w:rsid w:val="007914E1"/>
    <w:rsid w:val="00792F48"/>
    <w:rsid w:val="00795C68"/>
    <w:rsid w:val="007A1AE1"/>
    <w:rsid w:val="007A50BE"/>
    <w:rsid w:val="007D5877"/>
    <w:rsid w:val="007D58CC"/>
    <w:rsid w:val="007E1EE7"/>
    <w:rsid w:val="007F22EF"/>
    <w:rsid w:val="008005F8"/>
    <w:rsid w:val="008032F2"/>
    <w:rsid w:val="00807E5B"/>
    <w:rsid w:val="00811589"/>
    <w:rsid w:val="00815D25"/>
    <w:rsid w:val="00840413"/>
    <w:rsid w:val="00893EBD"/>
    <w:rsid w:val="008B18B0"/>
    <w:rsid w:val="008B4F3C"/>
    <w:rsid w:val="008E655F"/>
    <w:rsid w:val="008F6691"/>
    <w:rsid w:val="0090567C"/>
    <w:rsid w:val="009138E8"/>
    <w:rsid w:val="00916F33"/>
    <w:rsid w:val="00921EEC"/>
    <w:rsid w:val="00922E9D"/>
    <w:rsid w:val="00922F80"/>
    <w:rsid w:val="00937E39"/>
    <w:rsid w:val="009416F3"/>
    <w:rsid w:val="00943494"/>
    <w:rsid w:val="00943B35"/>
    <w:rsid w:val="0095036F"/>
    <w:rsid w:val="009546F0"/>
    <w:rsid w:val="00955645"/>
    <w:rsid w:val="0096478E"/>
    <w:rsid w:val="009D30B2"/>
    <w:rsid w:val="009E24FD"/>
    <w:rsid w:val="009F38C5"/>
    <w:rsid w:val="00A10C25"/>
    <w:rsid w:val="00A1279D"/>
    <w:rsid w:val="00A14219"/>
    <w:rsid w:val="00A3089F"/>
    <w:rsid w:val="00A52371"/>
    <w:rsid w:val="00A6558B"/>
    <w:rsid w:val="00A84E4F"/>
    <w:rsid w:val="00A94817"/>
    <w:rsid w:val="00AA16CB"/>
    <w:rsid w:val="00AA34C7"/>
    <w:rsid w:val="00AA3D5A"/>
    <w:rsid w:val="00AC172F"/>
    <w:rsid w:val="00AD620B"/>
    <w:rsid w:val="00AF1D7B"/>
    <w:rsid w:val="00AF31A6"/>
    <w:rsid w:val="00AF3D0C"/>
    <w:rsid w:val="00AF701D"/>
    <w:rsid w:val="00B01459"/>
    <w:rsid w:val="00B15BC2"/>
    <w:rsid w:val="00B276F8"/>
    <w:rsid w:val="00B31A5C"/>
    <w:rsid w:val="00B520B5"/>
    <w:rsid w:val="00B62403"/>
    <w:rsid w:val="00B7163D"/>
    <w:rsid w:val="00BA3A28"/>
    <w:rsid w:val="00BC364C"/>
    <w:rsid w:val="00BC3AE4"/>
    <w:rsid w:val="00BC7011"/>
    <w:rsid w:val="00BD5E99"/>
    <w:rsid w:val="00BE382F"/>
    <w:rsid w:val="00BF0B9B"/>
    <w:rsid w:val="00C21FC8"/>
    <w:rsid w:val="00C2450D"/>
    <w:rsid w:val="00C340F2"/>
    <w:rsid w:val="00C37E49"/>
    <w:rsid w:val="00C54B19"/>
    <w:rsid w:val="00C62A0E"/>
    <w:rsid w:val="00C749A3"/>
    <w:rsid w:val="00C807D6"/>
    <w:rsid w:val="00C81782"/>
    <w:rsid w:val="00CA3198"/>
    <w:rsid w:val="00CA3FFD"/>
    <w:rsid w:val="00CC07C7"/>
    <w:rsid w:val="00CC2F1F"/>
    <w:rsid w:val="00CC4C72"/>
    <w:rsid w:val="00CC5FC3"/>
    <w:rsid w:val="00CE1BFD"/>
    <w:rsid w:val="00CE5AE6"/>
    <w:rsid w:val="00CE602C"/>
    <w:rsid w:val="00CE6C0E"/>
    <w:rsid w:val="00CF169F"/>
    <w:rsid w:val="00CF5814"/>
    <w:rsid w:val="00D139F5"/>
    <w:rsid w:val="00D32024"/>
    <w:rsid w:val="00D35FDF"/>
    <w:rsid w:val="00D47D38"/>
    <w:rsid w:val="00D512BD"/>
    <w:rsid w:val="00D67C42"/>
    <w:rsid w:val="00D71DE8"/>
    <w:rsid w:val="00D855C5"/>
    <w:rsid w:val="00D86626"/>
    <w:rsid w:val="00D967A4"/>
    <w:rsid w:val="00DB000B"/>
    <w:rsid w:val="00DC6F11"/>
    <w:rsid w:val="00DD3171"/>
    <w:rsid w:val="00DD71B1"/>
    <w:rsid w:val="00DE0D6B"/>
    <w:rsid w:val="00DE711B"/>
    <w:rsid w:val="00DF1F45"/>
    <w:rsid w:val="00DF2070"/>
    <w:rsid w:val="00DF38AA"/>
    <w:rsid w:val="00E04FEC"/>
    <w:rsid w:val="00E07DDA"/>
    <w:rsid w:val="00E10A9A"/>
    <w:rsid w:val="00E14EE5"/>
    <w:rsid w:val="00E24898"/>
    <w:rsid w:val="00E37025"/>
    <w:rsid w:val="00E41FB2"/>
    <w:rsid w:val="00E46050"/>
    <w:rsid w:val="00E53831"/>
    <w:rsid w:val="00E641CF"/>
    <w:rsid w:val="00E658C5"/>
    <w:rsid w:val="00E8550E"/>
    <w:rsid w:val="00E93945"/>
    <w:rsid w:val="00E94483"/>
    <w:rsid w:val="00E9572F"/>
    <w:rsid w:val="00EA3E4D"/>
    <w:rsid w:val="00ED3B7F"/>
    <w:rsid w:val="00EE2946"/>
    <w:rsid w:val="00EE4DC2"/>
    <w:rsid w:val="00EE7485"/>
    <w:rsid w:val="00EF3950"/>
    <w:rsid w:val="00EF4670"/>
    <w:rsid w:val="00EF4D8D"/>
    <w:rsid w:val="00F00392"/>
    <w:rsid w:val="00F02139"/>
    <w:rsid w:val="00F067C9"/>
    <w:rsid w:val="00F11524"/>
    <w:rsid w:val="00F1205D"/>
    <w:rsid w:val="00F1422A"/>
    <w:rsid w:val="00F3451E"/>
    <w:rsid w:val="00F42B8E"/>
    <w:rsid w:val="00F63022"/>
    <w:rsid w:val="00F64DD9"/>
    <w:rsid w:val="00F82844"/>
    <w:rsid w:val="00F8537E"/>
    <w:rsid w:val="00F8744D"/>
    <w:rsid w:val="00F87506"/>
    <w:rsid w:val="00F94B1C"/>
    <w:rsid w:val="00F975F7"/>
    <w:rsid w:val="00FA240F"/>
    <w:rsid w:val="00FB45E5"/>
    <w:rsid w:val="00FC0062"/>
    <w:rsid w:val="00FC728B"/>
    <w:rsid w:val="00FE36C8"/>
    <w:rsid w:val="00FF691D"/>
    <w:rsid w:val="00FF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F859"/>
  <w15:chartTrackingRefBased/>
  <w15:docId w15:val="{C3EBB5C0-CADF-4BF6-B131-177C4719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F42B8E"/>
    <w:pPr>
      <w:spacing w:after="0" w:line="240" w:lineRule="auto"/>
    </w:pPr>
  </w:style>
  <w:style w:type="character" w:styleId="a4">
    <w:name w:val="Hyperlink"/>
    <w:basedOn w:val="a0"/>
    <w:uiPriority w:val="99"/>
    <w:unhideWhenUsed/>
    <w:rsid w:val="005A403A"/>
    <w:rPr>
      <w:color w:val="0563C1" w:themeColor="hyperlink"/>
      <w:u w:val="single"/>
    </w:rPr>
  </w:style>
  <w:style w:type="character" w:styleId="a5">
    <w:name w:val="Unresolved Mention"/>
    <w:basedOn w:val="a0"/>
    <w:uiPriority w:val="99"/>
    <w:semiHidden/>
    <w:unhideWhenUsed/>
    <w:rsid w:val="005A403A"/>
    <w:rPr>
      <w:color w:val="605E5C"/>
      <w:shd w:val="clear" w:color="auto" w:fill="E1DFDD"/>
    </w:rPr>
  </w:style>
  <w:style w:type="paragraph" w:styleId="a6">
    <w:name w:val="List Paragraph"/>
    <w:basedOn w:val="a"/>
    <w:uiPriority w:val="34"/>
    <w:qFormat/>
    <w:rsid w:val="001A7AA6"/>
    <w:pPr>
      <w:widowControl w:val="0"/>
      <w:autoSpaceDE w:val="0"/>
      <w:autoSpaceDN w:val="0"/>
      <w:spacing w:after="200" w:line="276" w:lineRule="auto"/>
      <w:ind w:left="709"/>
    </w:pPr>
    <w:rPr>
      <w:rFonts w:ascii="Calibri" w:eastAsia="Times New Roman" w:hAnsi="Calibri" w:cs="Arial"/>
      <w:szCs w:val="16"/>
      <w:lang w:val="ru-RU" w:eastAsia="ru-RU"/>
    </w:rPr>
  </w:style>
  <w:style w:type="table" w:styleId="a7">
    <w:name w:val="Table Grid"/>
    <w:basedOn w:val="a1"/>
    <w:uiPriority w:val="59"/>
    <w:rsid w:val="00DD3171"/>
    <w:pPr>
      <w:spacing w:after="0" w:line="240" w:lineRule="auto"/>
    </w:pPr>
    <w:rPr>
      <w:rFonts w:ascii="Calibri" w:eastAsia="Calibri" w:hAnsi="Calibri" w:cs="Arial"/>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FA240F"/>
    <w:rPr>
      <w:sz w:val="16"/>
      <w:szCs w:val="16"/>
    </w:rPr>
  </w:style>
  <w:style w:type="paragraph" w:styleId="a9">
    <w:name w:val="annotation text"/>
    <w:basedOn w:val="a"/>
    <w:link w:val="aa"/>
    <w:uiPriority w:val="99"/>
    <w:unhideWhenUsed/>
    <w:rsid w:val="00FA240F"/>
    <w:pPr>
      <w:spacing w:line="240" w:lineRule="auto"/>
    </w:pPr>
    <w:rPr>
      <w:sz w:val="20"/>
      <w:szCs w:val="20"/>
    </w:rPr>
  </w:style>
  <w:style w:type="character" w:customStyle="1" w:styleId="aa">
    <w:name w:val="Текст примечания Знак"/>
    <w:basedOn w:val="a0"/>
    <w:link w:val="a9"/>
    <w:uiPriority w:val="99"/>
    <w:rsid w:val="00FA240F"/>
    <w:rPr>
      <w:sz w:val="20"/>
      <w:szCs w:val="20"/>
    </w:rPr>
  </w:style>
  <w:style w:type="paragraph" w:styleId="ab">
    <w:name w:val="annotation subject"/>
    <w:basedOn w:val="a9"/>
    <w:next w:val="a9"/>
    <w:link w:val="ac"/>
    <w:uiPriority w:val="99"/>
    <w:semiHidden/>
    <w:unhideWhenUsed/>
    <w:rsid w:val="00FA240F"/>
    <w:rPr>
      <w:b/>
      <w:bCs/>
    </w:rPr>
  </w:style>
  <w:style w:type="character" w:customStyle="1" w:styleId="ac">
    <w:name w:val="Тема примечания Знак"/>
    <w:basedOn w:val="aa"/>
    <w:link w:val="ab"/>
    <w:uiPriority w:val="99"/>
    <w:semiHidden/>
    <w:rsid w:val="00FA24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26C50-B0B2-42D7-99A4-1FCF58774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15136</Words>
  <Characters>86276</Characters>
  <Application>Microsoft Office Word</Application>
  <DocSecurity>4</DocSecurity>
  <Lines>718</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Segey Sulima</dc:creator>
  <cp:keywords/>
  <dc:description/>
  <cp:lastModifiedBy>OLENA PASHKOVA (NEPTUNE.UA)</cp:lastModifiedBy>
  <cp:revision>2</cp:revision>
  <dcterms:created xsi:type="dcterms:W3CDTF">2023-11-16T03:46:00Z</dcterms:created>
  <dcterms:modified xsi:type="dcterms:W3CDTF">2023-11-16T03:46:00Z</dcterms:modified>
</cp:coreProperties>
</file>