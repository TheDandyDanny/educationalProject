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916" w:type="dxa"/>
        <w:tblInd w:w="-856" w:type="dxa"/>
        <w:tblLook w:val="04A0" w:firstRow="1" w:lastRow="0" w:firstColumn="1" w:lastColumn="0" w:noHBand="0" w:noVBand="1"/>
      </w:tblPr>
      <w:tblGrid>
        <w:gridCol w:w="5529"/>
        <w:gridCol w:w="5387"/>
      </w:tblGrid>
      <w:tr w:rsidR="005370FB" w:rsidRPr="00D74B1E" w14:paraId="4FB16317" w14:textId="77777777" w:rsidTr="00E3409C">
        <w:trPr>
          <w:trHeight w:val="408"/>
        </w:trPr>
        <w:tc>
          <w:tcPr>
            <w:tcW w:w="5529" w:type="dxa"/>
          </w:tcPr>
          <w:p w14:paraId="4A7FEC41" w14:textId="27CC8F2E" w:rsidR="005370FB" w:rsidRPr="005038A8" w:rsidRDefault="001636DB" w:rsidP="00404CE0">
            <w:pPr>
              <w:pStyle w:val="1"/>
              <w:tabs>
                <w:tab w:val="left" w:pos="6663"/>
              </w:tabs>
              <w:spacing w:before="71"/>
              <w:ind w:left="0"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6DB">
              <w:rPr>
                <w:rFonts w:ascii="Times New Roman" w:hAnsi="Times New Roman" w:cs="Times New Roman"/>
                <w:sz w:val="20"/>
                <w:szCs w:val="20"/>
              </w:rPr>
              <w:t>PARTY SUBSTITUTION AGREEMENT</w:t>
            </w:r>
          </w:p>
        </w:tc>
        <w:tc>
          <w:tcPr>
            <w:tcW w:w="5387" w:type="dxa"/>
          </w:tcPr>
          <w:p w14:paraId="146176CD" w14:textId="77777777" w:rsidR="005370FB" w:rsidRDefault="007952F2" w:rsidP="00A458C1">
            <w:pPr>
              <w:pStyle w:val="1"/>
              <w:tabs>
                <w:tab w:val="left" w:pos="6663"/>
              </w:tabs>
              <w:spacing w:before="71"/>
              <w:ind w:left="0" w:right="142"/>
              <w:jc w:val="center"/>
              <w:rPr>
                <w:ins w:id="0" w:author="OLENA PASHKOVA (NEPTUNE.UA)" w:date="2023-02-01T09:19:00Z"/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3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УГОДА </w:t>
            </w:r>
            <w:r w:rsidR="0087055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 ЗМІНУ СТОРОНИ ДОГОВОРУ</w:t>
            </w:r>
          </w:p>
          <w:p w14:paraId="28974EA9" w14:textId="4BF1D54A" w:rsidR="00AE03CB" w:rsidRPr="0087055C" w:rsidRDefault="00AE03CB" w:rsidP="00A458C1">
            <w:pPr>
              <w:pStyle w:val="1"/>
              <w:tabs>
                <w:tab w:val="left" w:pos="6663"/>
              </w:tabs>
              <w:spacing w:before="71"/>
              <w:ind w:left="0" w:right="142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ins w:id="1" w:author="OLENA PASHKOVA (NEPTUNE.UA)" w:date="2023-02-01T09:20:00Z">
              <w:r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 xml:space="preserve">До </w:t>
              </w:r>
              <w:r w:rsidRPr="00F6071A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>ДОГОВ</w:t>
              </w:r>
              <w:r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>О</w:t>
              </w:r>
              <w:r w:rsidRPr="00F6071A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>Р</w:t>
              </w:r>
              <w:r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>У</w:t>
              </w:r>
              <w:r w:rsidRPr="00F6071A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 xml:space="preserve"> № МВК-0049 з надання послуг з накопичування та перевантаження Зерна від 24 серпня</w:t>
              </w:r>
            </w:ins>
          </w:p>
        </w:tc>
      </w:tr>
      <w:tr w:rsidR="005370FB" w:rsidRPr="00757879" w14:paraId="06BD44CA" w14:textId="77777777" w:rsidTr="00E3409C">
        <w:tc>
          <w:tcPr>
            <w:tcW w:w="5529" w:type="dxa"/>
          </w:tcPr>
          <w:p w14:paraId="1BBAAD52" w14:textId="44432A2B" w:rsidR="005370FB" w:rsidRDefault="00C845A6" w:rsidP="00D433C4">
            <w:pPr>
              <w:pStyle w:val="a4"/>
              <w:tabs>
                <w:tab w:val="left" w:pos="6083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6071A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 xml:space="preserve">v. </w:t>
            </w:r>
            <w:proofErr w:type="spellStart"/>
            <w:r w:rsidRPr="00F6071A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Vyzyrka</w:t>
            </w:r>
            <w:proofErr w:type="spellEnd"/>
            <w:r w:rsidRPr="00F6071A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, Ukraine</w:t>
            </w:r>
            <w:r w:rsidR="002E7C48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                                      </w:t>
            </w:r>
            <w:r w:rsidRPr="00F6071A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  <w:lang w:val="uk-UA"/>
              </w:rPr>
              <w:t>____</w:t>
            </w:r>
            <w:r w:rsidR="005370FB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_____</w:t>
            </w:r>
            <w:r w:rsidR="005370FB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5370FB" w:rsidRPr="00F6071A">
              <w:rPr>
                <w:rFonts w:ascii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</w:t>
            </w:r>
            <w:r w:rsidR="00090CB7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3</w:t>
            </w:r>
            <w:r w:rsidR="005370FB" w:rsidRPr="00F6071A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</w:p>
          <w:p w14:paraId="688292C0" w14:textId="77777777" w:rsidR="00CD42D4" w:rsidRPr="00F6071A" w:rsidRDefault="00CD42D4" w:rsidP="00D433C4">
            <w:pPr>
              <w:tabs>
                <w:tab w:val="left" w:pos="6083"/>
              </w:tabs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2F840E4" w14:textId="4D952B42" w:rsidR="005370FB" w:rsidRPr="00F6071A" w:rsidRDefault="00C845A6" w:rsidP="00D433C4">
            <w:pPr>
              <w:pStyle w:val="a6"/>
              <w:tabs>
                <w:tab w:val="left" w:pos="348"/>
                <w:tab w:val="left" w:pos="6083"/>
              </w:tabs>
              <w:ind w:left="0" w:righ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 xml:space="preserve">LIMITED LIABILITY COMPANY “M.V. CARGO”, </w:t>
            </w:r>
            <w:r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hereinafter referred to as</w:t>
            </w:r>
            <w:r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 xml:space="preserve"> "the M.V. Cargo", </w:t>
            </w:r>
            <w:r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represented by the Director A.A. Sikorsky, acting </w:t>
            </w:r>
            <w:proofErr w:type="gramStart"/>
            <w:r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on the basis of</w:t>
            </w:r>
            <w:proofErr w:type="gramEnd"/>
            <w:r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the Charter, </w:t>
            </w:r>
            <w:r w:rsidR="00EC5B56" w:rsidRPr="00EC5B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on </w:t>
            </w:r>
            <w:r w:rsidR="00E75E48" w:rsidRPr="00541B01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the</w:t>
            </w:r>
            <w:r w:rsidR="00E75E48" w:rsidRPr="00EC5B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EC5B56" w:rsidRPr="00EC5B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one side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</w:p>
          <w:p w14:paraId="24644A1F" w14:textId="318C9FB5" w:rsidR="005370FB" w:rsidRPr="00F6071A" w:rsidRDefault="00C845A6" w:rsidP="00D433C4">
            <w:pPr>
              <w:pStyle w:val="a6"/>
              <w:tabs>
                <w:tab w:val="left" w:pos="346"/>
                <w:tab w:val="left" w:pos="6083"/>
              </w:tabs>
              <w:ind w:left="0" w:righ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 xml:space="preserve">ANCOR INVESTMENTS LIMITED, </w:t>
            </w:r>
            <w:r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hereinafter referred to as "</w:t>
            </w:r>
            <w:r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 xml:space="preserve">the </w:t>
            </w:r>
            <w:r w:rsidR="00EE1E12"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 xml:space="preserve">Initial </w:t>
            </w:r>
            <w:r w:rsidR="00AC6E98" w:rsidRPr="00F6071A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>"</w:t>
            </w:r>
            <w:r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, represented by Directors </w:t>
            </w:r>
            <w:proofErr w:type="spellStart"/>
            <w:r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Evdokia</w:t>
            </w:r>
            <w:proofErr w:type="spellEnd"/>
            <w:r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Theocharidou</w:t>
            </w:r>
            <w:proofErr w:type="spellEnd"/>
            <w:r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and </w:t>
            </w:r>
            <w:proofErr w:type="spellStart"/>
            <w:r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Loucia</w:t>
            </w:r>
            <w:proofErr w:type="spellEnd"/>
            <w:r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Charalambous, acting pursuant to the Articles of Association,</w:t>
            </w:r>
            <w:r w:rsidR="005370FB" w:rsidRPr="00F6071A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541B01" w:rsidRPr="00541B01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on the other side</w:t>
            </w:r>
            <w:r w:rsidR="00541B01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</w:p>
          <w:p w14:paraId="58BF3444" w14:textId="3E5AE5A0" w:rsidR="005370FB" w:rsidRPr="00BA19B0" w:rsidRDefault="00C845A6" w:rsidP="00D433C4">
            <w:pPr>
              <w:pStyle w:val="a6"/>
              <w:tabs>
                <w:tab w:val="left" w:pos="346"/>
                <w:tab w:val="left" w:pos="6083"/>
              </w:tabs>
              <w:ind w:left="0" w:right="0" w:firstLine="0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 xml:space="preserve">ASTARTA TRADING GMBH, </w:t>
            </w:r>
            <w:r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hereinafter referred to as</w:t>
            </w:r>
            <w:r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 xml:space="preserve"> “the </w:t>
            </w:r>
            <w:r w:rsidR="00AC6E98"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New </w:t>
            </w:r>
            <w:r w:rsidR="00AC6E98" w:rsidRPr="00F6071A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 xml:space="preserve">” </w:t>
            </w:r>
            <w:r w:rsidRPr="00F6071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represented by Director </w:t>
            </w:r>
            <w:proofErr w:type="spellStart"/>
            <w:r w:rsidRPr="00F6071A">
              <w:rPr>
                <w:rFonts w:ascii="Times New Roman" w:hAnsi="Times New Roman" w:cs="Times New Roman"/>
                <w:bCs/>
                <w:sz w:val="20"/>
                <w:szCs w:val="20"/>
              </w:rPr>
              <w:t>Yevheniia</w:t>
            </w:r>
            <w:proofErr w:type="spellEnd"/>
            <w:r w:rsidRPr="00F6071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6071A">
              <w:rPr>
                <w:rFonts w:ascii="Times New Roman" w:hAnsi="Times New Roman" w:cs="Times New Roman"/>
                <w:bCs/>
                <w:sz w:val="20"/>
                <w:szCs w:val="20"/>
              </w:rPr>
              <w:t>Pyrih</w:t>
            </w:r>
            <w:proofErr w:type="spellEnd"/>
            <w:r w:rsidRPr="00F6071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and Cornelia </w:t>
            </w:r>
            <w:proofErr w:type="spellStart"/>
            <w:r w:rsidRPr="00F6071A">
              <w:rPr>
                <w:rFonts w:ascii="Times New Roman" w:hAnsi="Times New Roman" w:cs="Times New Roman"/>
                <w:bCs/>
                <w:sz w:val="20"/>
                <w:szCs w:val="20"/>
              </w:rPr>
              <w:t>Avenell-Aschwanden</w:t>
            </w:r>
            <w:proofErr w:type="spellEnd"/>
            <w:r w:rsidRPr="00F6071A">
              <w:rPr>
                <w:rFonts w:ascii="Times New Roman" w:hAnsi="Times New Roman" w:cs="Times New Roman"/>
                <w:bCs/>
                <w:sz w:val="20"/>
                <w:szCs w:val="20"/>
              </w:rPr>
              <w:t>, acting pursuant to the Articles of Association</w:t>
            </w:r>
            <w:r w:rsidR="000C25FF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>,</w:t>
            </w:r>
            <w:r w:rsidR="00DC16D9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r w:rsidR="00960660" w:rsidRPr="00EC5B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on </w:t>
            </w:r>
            <w:r w:rsidR="00960660" w:rsidRPr="00541B01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the</w:t>
            </w:r>
            <w:r w:rsidR="00960660" w:rsidRPr="00EC5B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960660" w:rsidRPr="0096066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>third</w:t>
            </w:r>
            <w:proofErr w:type="spellEnd"/>
            <w:r w:rsidR="00960660" w:rsidRPr="00EC5B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side </w:t>
            </w:r>
          </w:p>
          <w:p w14:paraId="519B10E9" w14:textId="49E6B138" w:rsidR="002E7C48" w:rsidRDefault="005370FB" w:rsidP="00D433C4">
            <w:pPr>
              <w:pStyle w:val="a6"/>
              <w:tabs>
                <w:tab w:val="left" w:pos="346"/>
                <w:tab w:val="left" w:pos="6083"/>
              </w:tabs>
              <w:ind w:left="0" w:righ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63DE">
              <w:rPr>
                <w:rFonts w:ascii="Times New Roman" w:hAnsi="Times New Roman" w:cs="Times New Roman"/>
                <w:sz w:val="20"/>
                <w:szCs w:val="20"/>
              </w:rPr>
              <w:t xml:space="preserve">which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referred to herein individually as a “Party” and</w:t>
            </w:r>
            <w:r w:rsidR="00BA19B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F6071A">
              <w:rPr>
                <w:rFonts w:ascii="Times New Roman" w:hAnsi="Times New Roman" w:cs="Times New Roman"/>
                <w:spacing w:val="-59"/>
                <w:sz w:val="20"/>
                <w:szCs w:val="20"/>
              </w:rPr>
              <w:t xml:space="preserve"> </w:t>
            </w:r>
            <w:r w:rsidR="002E63DE">
              <w:rPr>
                <w:rFonts w:ascii="Times New Roman" w:hAnsi="Times New Roman" w:cs="Times New Roman"/>
                <w:spacing w:val="-59"/>
                <w:sz w:val="20"/>
                <w:szCs w:val="20"/>
              </w:rPr>
              <w:t xml:space="preserve"> </w:t>
            </w:r>
            <w:r w:rsidR="00BA19B0">
              <w:rPr>
                <w:rFonts w:ascii="Times New Roman" w:hAnsi="Times New Roman" w:cs="Times New Roman"/>
                <w:spacing w:val="-59"/>
                <w:sz w:val="20"/>
                <w:szCs w:val="20"/>
                <w:lang w:val="uk-UA"/>
              </w:rPr>
              <w:t xml:space="preserve">  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collectively</w:t>
            </w:r>
            <w:r w:rsidRPr="00F6071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r w:rsidRPr="00F6071A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F6071A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“Parties”</w:t>
            </w:r>
            <w:r w:rsidR="002E63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FF5" w:rsidRPr="00D87F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concluded this </w:t>
            </w:r>
            <w:r w:rsidR="002E7C48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PARTY SUBSTITUTION AGREEMENT (hereinafter referred to as the “AGREEMENT”)</w:t>
            </w:r>
            <w:r w:rsidR="00CE60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E60FE" w:rsidRPr="00CE60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 following</w:t>
            </w:r>
            <w:r w:rsidR="00BF55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2BB3CF9C" w14:textId="77777777" w:rsidR="00784D3F" w:rsidRPr="00F6071A" w:rsidRDefault="00784D3F" w:rsidP="00D433C4">
            <w:pPr>
              <w:pStyle w:val="1"/>
              <w:tabs>
                <w:tab w:val="left" w:pos="6083"/>
              </w:tabs>
              <w:ind w:left="0" w:right="434"/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</w:p>
          <w:p w14:paraId="72F721F9" w14:textId="77777777" w:rsidR="005370FB" w:rsidRPr="00F6071A" w:rsidRDefault="005370FB" w:rsidP="00D433C4">
            <w:pPr>
              <w:tabs>
                <w:tab w:val="left" w:pos="821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WHEREAS: </w:t>
            </w:r>
          </w:p>
          <w:p w14:paraId="1C7792C5" w14:textId="78A0BBFD" w:rsidR="006E0323" w:rsidRPr="00BC2421" w:rsidRDefault="00C845A6" w:rsidP="00B63FC7">
            <w:pPr>
              <w:pStyle w:val="a6"/>
              <w:numPr>
                <w:ilvl w:val="0"/>
                <w:numId w:val="4"/>
              </w:numPr>
              <w:tabs>
                <w:tab w:val="left" w:pos="174"/>
              </w:tabs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242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M.V.CARGO</w:t>
            </w:r>
            <w:r w:rsidR="00986C49" w:rsidRPr="00BC242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, </w:t>
            </w:r>
            <w:r w:rsidR="005370FB" w:rsidRPr="00BC24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 the</w:t>
            </w:r>
            <w:r w:rsidR="008C47A7" w:rsidRPr="00BC24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Contractor</w:t>
            </w:r>
            <w:r w:rsidR="005370FB" w:rsidRPr="00BC2421">
              <w:rPr>
                <w:rFonts w:ascii="Times New Roman" w:hAnsi="Times New Roman" w:cs="Times New Roman"/>
                <w:sz w:val="20"/>
                <w:szCs w:val="20"/>
              </w:rPr>
              <w:t>, concluded with</w:t>
            </w:r>
            <w:r w:rsidR="005370FB" w:rsidRPr="00BC2421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="005370FB" w:rsidRPr="00BC242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5370FB" w:rsidRPr="00BC2421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="00743E83" w:rsidRPr="00BC242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 xml:space="preserve">Initial </w:t>
            </w:r>
            <w:r w:rsidR="00743E83" w:rsidRPr="00BC2421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="00743E83" w:rsidRPr="00BC242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47A7" w:rsidRPr="00BC24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AGREEMENT No. МВК-0049</w:t>
            </w:r>
            <w:r w:rsidR="00A152CD" w:rsidRPr="00BC242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="008C47A7" w:rsidRPr="00BC24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 Grain accumulation and transshipment services dated 24</w:t>
            </w:r>
            <w:r w:rsidR="008C47A7" w:rsidRPr="00BC2421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 w:rsidR="008C47A7" w:rsidRPr="00BC24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August 2022 </w:t>
            </w:r>
            <w:r w:rsidR="005370FB" w:rsidRPr="00BC2421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="005370FB" w:rsidRPr="00BC2421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="008C47A7" w:rsidRPr="00BC2421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>the remuneration services of Grain transshipment, with Additional agreement No.01 dd 28</w:t>
            </w:r>
            <w:r w:rsidR="008C47A7" w:rsidRPr="00BC2421">
              <w:rPr>
                <w:rFonts w:ascii="Times New Roman" w:hAnsi="Times New Roman" w:cs="Times New Roman"/>
                <w:spacing w:val="-9"/>
                <w:sz w:val="20"/>
                <w:szCs w:val="20"/>
                <w:vertAlign w:val="superscript"/>
              </w:rPr>
              <w:t>th</w:t>
            </w:r>
            <w:r w:rsidR="008C47A7" w:rsidRPr="00BC2421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of September 2022, Additional agreement No.2 dd 18</w:t>
            </w:r>
            <w:r w:rsidR="008C47A7" w:rsidRPr="00BC2421">
              <w:rPr>
                <w:rFonts w:ascii="Times New Roman" w:hAnsi="Times New Roman" w:cs="Times New Roman"/>
                <w:spacing w:val="-9"/>
                <w:sz w:val="20"/>
                <w:szCs w:val="20"/>
                <w:vertAlign w:val="superscript"/>
              </w:rPr>
              <w:t>th</w:t>
            </w:r>
            <w:r w:rsidR="008C47A7" w:rsidRPr="00BC2421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of October 2022, Additional agreement No. 03 dd. 09</w:t>
            </w:r>
            <w:r w:rsidR="008C47A7" w:rsidRPr="00BC2421">
              <w:rPr>
                <w:rFonts w:ascii="Times New Roman" w:hAnsi="Times New Roman" w:cs="Times New Roman"/>
                <w:spacing w:val="-9"/>
                <w:sz w:val="20"/>
                <w:szCs w:val="20"/>
                <w:vertAlign w:val="superscript"/>
              </w:rPr>
              <w:t>th</w:t>
            </w:r>
            <w:r w:rsidR="008C47A7" w:rsidRPr="00BC2421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of December 2022, Additional agreement No.04 06</w:t>
            </w:r>
            <w:r w:rsidR="008C47A7" w:rsidRPr="00BC2421">
              <w:rPr>
                <w:rFonts w:ascii="Times New Roman" w:hAnsi="Times New Roman" w:cs="Times New Roman"/>
                <w:spacing w:val="-9"/>
                <w:sz w:val="20"/>
                <w:szCs w:val="20"/>
                <w:vertAlign w:val="superscript"/>
              </w:rPr>
              <w:t>th</w:t>
            </w:r>
            <w:r w:rsidR="008C47A7" w:rsidRPr="00BC2421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of January 2023, Additional agreement No.05 dd 11</w:t>
            </w:r>
            <w:r w:rsidR="008C47A7" w:rsidRPr="00BC2421">
              <w:rPr>
                <w:rFonts w:ascii="Times New Roman" w:hAnsi="Times New Roman" w:cs="Times New Roman"/>
                <w:spacing w:val="-9"/>
                <w:sz w:val="20"/>
                <w:szCs w:val="20"/>
                <w:vertAlign w:val="superscript"/>
              </w:rPr>
              <w:t>th</w:t>
            </w:r>
            <w:r w:rsidR="008C47A7" w:rsidRPr="00BC2421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of January 2023 hereto </w:t>
            </w:r>
            <w:r w:rsidR="005370FB" w:rsidRPr="00BC2421">
              <w:rPr>
                <w:rFonts w:ascii="Times New Roman" w:hAnsi="Times New Roman" w:cs="Times New Roman"/>
                <w:sz w:val="20"/>
                <w:szCs w:val="20"/>
              </w:rPr>
              <w:t xml:space="preserve">(hereinafter </w:t>
            </w:r>
            <w:r w:rsidR="0043097D" w:rsidRPr="00BC2421">
              <w:rPr>
                <w:rFonts w:ascii="Times New Roman" w:hAnsi="Times New Roman" w:cs="Times New Roman"/>
                <w:sz w:val="20"/>
                <w:szCs w:val="20"/>
              </w:rPr>
              <w:t xml:space="preserve">all together </w:t>
            </w:r>
            <w:r w:rsidR="005370FB" w:rsidRPr="00BC2421">
              <w:rPr>
                <w:rFonts w:ascii="Times New Roman" w:hAnsi="Times New Roman" w:cs="Times New Roman"/>
                <w:sz w:val="20"/>
                <w:szCs w:val="20"/>
              </w:rPr>
              <w:t>referred to as the</w:t>
            </w:r>
            <w:r w:rsidR="005370FB" w:rsidRPr="00BC2421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="005370FB" w:rsidRPr="00BC242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592157" w:rsidRPr="00BC242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540097" w:rsidRPr="00BC242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MAIN CONTRACT</w:t>
            </w:r>
            <w:r w:rsidR="005370FB" w:rsidRPr="00BC2421">
              <w:rPr>
                <w:rFonts w:ascii="Times New Roman" w:hAnsi="Times New Roman" w:cs="Times New Roman"/>
                <w:sz w:val="20"/>
                <w:szCs w:val="20"/>
              </w:rPr>
              <w:t>”);</w:t>
            </w:r>
            <w:r w:rsidR="005370FB" w:rsidRPr="00BC242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4BC151FC" w14:textId="285097AC" w:rsidR="005370FB" w:rsidRPr="00A72DE7" w:rsidRDefault="005370FB" w:rsidP="00D433C4">
            <w:pPr>
              <w:pStyle w:val="a6"/>
              <w:numPr>
                <w:ilvl w:val="0"/>
                <w:numId w:val="4"/>
              </w:numPr>
              <w:tabs>
                <w:tab w:val="left" w:pos="100"/>
                <w:tab w:val="left" w:pos="316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BF3AF9"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 xml:space="preserve">Initial </w:t>
            </w:r>
            <w:r w:rsidR="00BF3AF9" w:rsidRPr="00F6071A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wishes to transfer to</w:t>
            </w:r>
            <w:r w:rsidRPr="00F6071A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F6071A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="00BF3AF9"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New </w:t>
            </w:r>
            <w:r w:rsidR="00BF3AF9" w:rsidRPr="00F6071A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Pr="00F6071A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F6071A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F6071A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="00BF3AF9"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New </w:t>
            </w:r>
            <w:r w:rsidR="00BF3AF9" w:rsidRPr="00F6071A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Pr="00F6071A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wishes</w:t>
            </w:r>
            <w:r w:rsidRPr="00F6071A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F6071A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accept</w:t>
            </w:r>
            <w:r w:rsidRPr="00F6071A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Pr="00F6071A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all the</w:t>
            </w:r>
            <w:r w:rsidRPr="00F6071A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rights,</w:t>
            </w:r>
            <w:r w:rsidRPr="00F6071A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duties</w:t>
            </w:r>
            <w:r w:rsidRPr="00F6071A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F6071A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obligations</w:t>
            </w:r>
            <w:r w:rsidRPr="00F6071A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Pr="00F6071A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F6071A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="00BF3AF9"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 xml:space="preserve">Initial </w:t>
            </w:r>
            <w:r w:rsidR="00BF3AF9" w:rsidRPr="00F6071A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Pr="00F6071A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under</w:t>
            </w:r>
            <w:r w:rsidRPr="00F6071A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F6071A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592157" w:rsidRPr="00F6071A">
              <w:rPr>
                <w:rFonts w:ascii="Times New Roman" w:hAnsi="Times New Roman" w:cs="Times New Roman"/>
                <w:b/>
                <w:sz w:val="20"/>
                <w:szCs w:val="20"/>
              </w:rPr>
              <w:t>MAIN CONTRACT</w:t>
            </w:r>
            <w:r w:rsidR="00F1187E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 xml:space="preserve"> </w:t>
            </w:r>
            <w:r w:rsidR="00F1187E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and the </w:t>
            </w:r>
            <w:r w:rsidR="00BF3AF9"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New </w:t>
            </w:r>
            <w:r w:rsidR="00BF3AF9" w:rsidRPr="00F6071A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="00BF3AF9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500F4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>wishes</w:t>
            </w:r>
            <w:proofErr w:type="spellEnd"/>
            <w:r w:rsidR="00C500F4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500F4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>to</w:t>
            </w:r>
            <w:proofErr w:type="spellEnd"/>
            <w:r w:rsidR="00C500F4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500F4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>become</w:t>
            </w:r>
            <w:proofErr w:type="spellEnd"/>
            <w:r w:rsidR="00C500F4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 xml:space="preserve"> a </w:t>
            </w:r>
            <w:proofErr w:type="spellStart"/>
            <w:r w:rsidR="00C500F4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>party</w:t>
            </w:r>
            <w:proofErr w:type="spellEnd"/>
            <w:r w:rsidR="00C500F4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500F4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>to</w:t>
            </w:r>
            <w:proofErr w:type="spellEnd"/>
            <w:r w:rsidR="00C500F4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500F4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>the</w:t>
            </w:r>
            <w:proofErr w:type="spellEnd"/>
            <w:r w:rsidR="00C500F4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 xml:space="preserve"> </w:t>
            </w:r>
            <w:r w:rsidR="00592157" w:rsidRPr="00F6071A">
              <w:rPr>
                <w:rFonts w:ascii="Times New Roman" w:hAnsi="Times New Roman" w:cs="Times New Roman"/>
                <w:b/>
                <w:sz w:val="20"/>
                <w:szCs w:val="20"/>
              </w:rPr>
              <w:t>MAIN CONTRACT</w:t>
            </w:r>
            <w:r w:rsidR="00592157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500F4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>instead</w:t>
            </w:r>
            <w:proofErr w:type="spellEnd"/>
            <w:r w:rsidR="00C500F4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500F4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>of</w:t>
            </w:r>
            <w:proofErr w:type="spellEnd"/>
            <w:r w:rsidR="00C500F4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500F4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>the</w:t>
            </w:r>
            <w:proofErr w:type="spellEnd"/>
            <w:r w:rsidR="00C500F4" w:rsidRPr="00F6071A">
              <w:rPr>
                <w:rFonts w:ascii="Times New Roman" w:hAnsi="Times New Roman" w:cs="Times New Roman"/>
                <w:spacing w:val="-3"/>
                <w:sz w:val="20"/>
                <w:szCs w:val="20"/>
                <w:lang w:val="uk-UA"/>
              </w:rPr>
              <w:t xml:space="preserve"> </w:t>
            </w:r>
            <w:r w:rsidR="00BF3AF9" w:rsidRPr="00665BA7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 xml:space="preserve">Initial </w:t>
            </w:r>
            <w:proofErr w:type="gramStart"/>
            <w:r w:rsidR="00BF3AF9" w:rsidRPr="00665BA7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="008F1A8A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;</w:t>
            </w:r>
            <w:proofErr w:type="gramEnd"/>
          </w:p>
          <w:p w14:paraId="36D76D03" w14:textId="77777777" w:rsidR="00A72DE7" w:rsidRPr="00F6071A" w:rsidRDefault="00A72DE7" w:rsidP="00A72DE7">
            <w:pPr>
              <w:pStyle w:val="a6"/>
              <w:tabs>
                <w:tab w:val="left" w:pos="100"/>
                <w:tab w:val="left" w:pos="316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CCA4DB" w14:textId="2EEDFB96" w:rsidR="005370FB" w:rsidRPr="00F6071A" w:rsidRDefault="0043097D" w:rsidP="00D433C4">
            <w:pPr>
              <w:pStyle w:val="a6"/>
              <w:numPr>
                <w:ilvl w:val="0"/>
                <w:numId w:val="4"/>
              </w:numPr>
              <w:tabs>
                <w:tab w:val="left" w:pos="100"/>
                <w:tab w:val="left" w:pos="316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071A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</w:rPr>
              <w:t>M.</w:t>
            </w:r>
            <w:proofErr w:type="gramStart"/>
            <w:r w:rsidRPr="00F6071A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</w:rPr>
              <w:t>V.CARGO</w:t>
            </w:r>
            <w:proofErr w:type="gramEnd"/>
            <w:r w:rsidR="005370FB" w:rsidRPr="00F6071A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 w:rsidR="00AE3DFF" w:rsidRPr="00F6071A">
              <w:rPr>
                <w:rFonts w:ascii="Times New Roman" w:hAnsi="Times New Roman" w:cs="Times New Roman"/>
                <w:spacing w:val="-12"/>
                <w:sz w:val="20"/>
                <w:szCs w:val="20"/>
                <w:lang w:val="uk-UA"/>
              </w:rPr>
              <w:t xml:space="preserve"> </w:t>
            </w:r>
            <w:r w:rsidR="00C73A02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agrees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5370FB" w:rsidRPr="00F6071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accept</w:t>
            </w:r>
            <w:r w:rsidR="005370FB" w:rsidRPr="00F6071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5370FB" w:rsidRPr="00F6071A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 w:rsidR="00BF3AF9"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New </w:t>
            </w:r>
            <w:r w:rsidR="00BF3AF9" w:rsidRPr="00F6071A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="005370FB" w:rsidRPr="00F6071A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r w:rsidR="005370FB" w:rsidRPr="00F6071A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its</w:t>
            </w:r>
            <w:r w:rsidR="005370FB" w:rsidRPr="00F6071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  <w:r w:rsidR="005370FB" w:rsidRPr="00F6071A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counterparty</w:t>
            </w:r>
            <w:r w:rsidR="005370FB" w:rsidRPr="00F6071A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under</w:t>
            </w:r>
            <w:r w:rsidR="005370FB" w:rsidRPr="00F6071A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B1467E" w:rsidRPr="00F6071A">
              <w:rPr>
                <w:rFonts w:ascii="Times New Roman" w:hAnsi="Times New Roman" w:cs="Times New Roman"/>
                <w:b/>
                <w:sz w:val="20"/>
                <w:szCs w:val="20"/>
              </w:rPr>
              <w:t>MAIN CONTRACT</w:t>
            </w:r>
            <w:r w:rsidR="00B1467E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="005370FB" w:rsidRPr="00F6071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="000B7077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the date of conclusion of this </w:t>
            </w:r>
            <w:r w:rsidR="0035437D" w:rsidRPr="00F6071A">
              <w:rPr>
                <w:rFonts w:ascii="Times New Roman" w:hAnsi="Times New Roman" w:cs="Times New Roman"/>
                <w:sz w:val="20"/>
                <w:szCs w:val="20"/>
              </w:rPr>
              <w:t>AGREEMENT</w:t>
            </w:r>
            <w:r w:rsidR="0035437D" w:rsidRPr="00F6071A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.</w:t>
            </w:r>
          </w:p>
          <w:p w14:paraId="002A5F0A" w14:textId="37C42F3F" w:rsidR="005370FB" w:rsidRDefault="005370FB" w:rsidP="00D433C4">
            <w:pPr>
              <w:pStyle w:val="a4"/>
              <w:tabs>
                <w:tab w:val="left" w:pos="6083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NOW</w:t>
            </w:r>
            <w:r w:rsidRPr="00F6071A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THEREFORE,</w:t>
            </w:r>
            <w:r w:rsidRPr="00F6071A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</w:t>
            </w:r>
            <w:r w:rsidRPr="00F6071A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Parties</w:t>
            </w:r>
            <w:r w:rsidRPr="00F6071A">
              <w:rPr>
                <w:rFonts w:ascii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agree</w:t>
            </w:r>
            <w:r w:rsidRPr="00F6071A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</w:t>
            </w:r>
            <w:r w:rsidRPr="00F6071A">
              <w:rPr>
                <w:rFonts w:ascii="Times New Roman" w:hAnsi="Times New Roman" w:cs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follows:</w:t>
            </w:r>
          </w:p>
          <w:p w14:paraId="7C554466" w14:textId="55E37409" w:rsidR="00574F21" w:rsidRDefault="00574F21" w:rsidP="00D433C4">
            <w:pPr>
              <w:pStyle w:val="a4"/>
              <w:tabs>
                <w:tab w:val="left" w:pos="6083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1E765DF" w14:textId="77777777" w:rsidR="00DB0C6C" w:rsidRDefault="00DB0C6C" w:rsidP="00D433C4">
            <w:pPr>
              <w:pStyle w:val="a4"/>
              <w:tabs>
                <w:tab w:val="left" w:pos="6083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38511CC" w14:textId="2630D360" w:rsidR="001A50C4" w:rsidRDefault="001A50C4" w:rsidP="003E6F55">
            <w:pPr>
              <w:pStyle w:val="a4"/>
              <w:tabs>
                <w:tab w:val="left" w:pos="6083"/>
              </w:tabs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1</w:t>
            </w:r>
            <w:r w:rsid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The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Parties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agreed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to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replace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one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of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the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Parties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of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the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MAIN CONTRACT,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namely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to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transfer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to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the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New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Customer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all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the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rights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and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obligations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of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the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="003E6F55"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>Initial</w:t>
            </w:r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Customer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under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the</w:t>
            </w:r>
            <w:proofErr w:type="spellEnd"/>
            <w:r w:rsidR="003E6F55" w:rsidRPr="003E6F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MAIN CONTRACT.</w:t>
            </w:r>
            <w:r w:rsidR="00510DD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="00F47384" w:rsidRPr="00DC42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 </w:t>
            </w:r>
            <w:r w:rsidR="00F47384" w:rsidRPr="00DC423E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New </w:t>
            </w:r>
            <w:r w:rsidR="00F47384" w:rsidRPr="00DC423E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="00F47384" w:rsidRPr="00DC42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F47384" w:rsidRPr="00DC423E">
              <w:rPr>
                <w:rFonts w:ascii="Times New Roman" w:hAnsi="Times New Roman" w:cs="Times New Roman"/>
                <w:b/>
                <w:bCs/>
                <w:spacing w:val="-58"/>
                <w:sz w:val="20"/>
                <w:szCs w:val="20"/>
              </w:rPr>
              <w:t xml:space="preserve"> </w:t>
            </w:r>
            <w:r w:rsidR="00F47384" w:rsidRPr="00DC423E">
              <w:rPr>
                <w:rFonts w:ascii="Times New Roman" w:hAnsi="Times New Roman" w:cs="Times New Roman"/>
                <w:b/>
                <w:bCs/>
                <w:spacing w:val="-58"/>
                <w:sz w:val="20"/>
                <w:szCs w:val="20"/>
                <w:lang w:val="uk-UA"/>
              </w:rPr>
              <w:t xml:space="preserve"> </w:t>
            </w:r>
            <w:r w:rsidR="00F47384" w:rsidRPr="00DC42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becomes party to the MAIN CONTRACT</w:t>
            </w:r>
            <w:r w:rsidR="00F47384" w:rsidRPr="00DC423E">
              <w:rPr>
                <w:rFonts w:ascii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="00F47384" w:rsidRPr="00DC42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</w:t>
            </w:r>
            <w:r w:rsidR="00F47384" w:rsidRPr="00DC423E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F47384" w:rsidRPr="00DC42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place</w:t>
            </w:r>
            <w:r w:rsidR="00F47384" w:rsidRPr="00DC423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="00F47384" w:rsidRPr="00DC42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of</w:t>
            </w:r>
            <w:r w:rsidR="00F47384" w:rsidRPr="00DC423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="00F47384" w:rsidRPr="00DC42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</w:t>
            </w:r>
            <w:r w:rsidR="00F47384" w:rsidRPr="00DC423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="00F47384" w:rsidRPr="00DC423E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 xml:space="preserve">Initial </w:t>
            </w:r>
            <w:r w:rsidR="00F47384" w:rsidRPr="00DC423E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="00F47384" w:rsidRPr="00DC423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="00F47384" w:rsidRPr="00DC42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with effect</w:t>
            </w:r>
            <w:r w:rsidR="00F47384" w:rsidRPr="00DC423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="00F47384" w:rsidRPr="00DC42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from</w:t>
            </w:r>
            <w:r w:rsidR="00F47384" w:rsidRPr="00DC423E">
              <w:rPr>
                <w:rFonts w:ascii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="00F47384" w:rsidRPr="00DC42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</w:t>
            </w:r>
            <w:r w:rsidR="00F47384" w:rsidRPr="00DC42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="00F47384" w:rsidRPr="00DC42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conclusion of this AGREEMENT.</w:t>
            </w:r>
          </w:p>
          <w:p w14:paraId="031FE383" w14:textId="6354667C" w:rsidR="00262BF4" w:rsidRPr="00DC423E" w:rsidRDefault="009A02C2" w:rsidP="00D433C4">
            <w:pPr>
              <w:pStyle w:val="a6"/>
              <w:tabs>
                <w:tab w:val="left" w:pos="821"/>
                <w:tab w:val="left" w:pos="6083"/>
              </w:tabs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2</w:t>
            </w:r>
            <w:r w:rsidR="00A34BF7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</w:t>
            </w:r>
            <w:r w:rsidR="00A07CAB" w:rsidRPr="00F6071A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he</w:t>
            </w:r>
            <w:r w:rsidR="005370FB" w:rsidRPr="00F6071A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="00A37919"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 xml:space="preserve">Initial </w:t>
            </w:r>
            <w:r w:rsidR="00A37919" w:rsidRPr="00F6071A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="005370FB" w:rsidRPr="00F6071A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5370FB" w:rsidRPr="00F6071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="0043097D" w:rsidRPr="00A37919"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</w:rPr>
              <w:t>M.V.CAGRO</w:t>
            </w:r>
            <w:r w:rsidR="005370FB" w:rsidRPr="00F6071A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="005370FB" w:rsidRPr="00F6071A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="005370FB" w:rsidRPr="00F6071A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released</w:t>
            </w:r>
            <w:r w:rsidR="005370FB" w:rsidRPr="00F6071A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5370FB" w:rsidRPr="00F6071A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discharged </w:t>
            </w:r>
            <w:r w:rsidR="005370FB" w:rsidRPr="00F6071A">
              <w:rPr>
                <w:rFonts w:ascii="Times New Roman" w:hAnsi="Times New Roman" w:cs="Times New Roman"/>
                <w:spacing w:val="-59"/>
                <w:sz w:val="20"/>
                <w:szCs w:val="20"/>
              </w:rPr>
              <w:t xml:space="preserve">      </w:t>
            </w:r>
            <w:r w:rsidR="005370FB" w:rsidRPr="00F6071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from</w:t>
            </w:r>
            <w:r w:rsidR="005370FB" w:rsidRPr="00F6071A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further</w:t>
            </w:r>
            <w:r w:rsidR="005370FB" w:rsidRPr="00F6071A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obligations</w:t>
            </w:r>
            <w:r w:rsidR="005370FB" w:rsidRPr="00F6071A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5370FB" w:rsidRPr="00F6071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="005370FB" w:rsidRPr="00F6071A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r w:rsidR="005370FB" w:rsidRPr="00F6071A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="00941EAD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under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5370FB" w:rsidRPr="00F6071A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="00A37919" w:rsidRPr="00F6071A">
              <w:rPr>
                <w:rFonts w:ascii="Times New Roman" w:hAnsi="Times New Roman" w:cs="Times New Roman"/>
                <w:b/>
                <w:sz w:val="20"/>
                <w:szCs w:val="20"/>
              </w:rPr>
              <w:t>MAIN CONTRACT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, either existing on the </w:t>
            </w:r>
            <w:r w:rsidR="00A37919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date of conclusion of this AGREEMENT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or obligations that may arise in future</w:t>
            </w:r>
            <w:r w:rsidR="001340A7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1340A7" w:rsidRPr="00F6071A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1340A7" w:rsidRPr="00F6071A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="001340A7" w:rsidRPr="00F6071A">
              <w:rPr>
                <w:rFonts w:ascii="Times New Roman" w:hAnsi="Times New Roman" w:cs="Times New Roman"/>
                <w:sz w:val="20"/>
                <w:szCs w:val="20"/>
              </w:rPr>
              <w:t>respect</w:t>
            </w:r>
            <w:r w:rsidR="001340A7" w:rsidRPr="00F6071A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="001340A7" w:rsidRPr="00F6071A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1340A7" w:rsidRPr="00F6071A">
              <w:rPr>
                <w:rFonts w:ascii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 w:rsidR="001340A7" w:rsidRPr="00F6071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1340A7" w:rsidRPr="00F6071A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="00A37919" w:rsidRPr="00F6071A">
              <w:rPr>
                <w:rFonts w:ascii="Times New Roman" w:hAnsi="Times New Roman" w:cs="Times New Roman"/>
                <w:b/>
                <w:sz w:val="20"/>
                <w:szCs w:val="20"/>
              </w:rPr>
              <w:t>MAIN CONTRACT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5370FB" w:rsidRPr="00F6071A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5370FB" w:rsidRPr="00F6071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5370FB" w:rsidRPr="00F6071A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="00A37919"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New </w:t>
            </w:r>
            <w:r w:rsidR="00A37919" w:rsidRPr="00F6071A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pacing w:val="-58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assumes</w:t>
            </w:r>
            <w:r w:rsidR="005370FB" w:rsidRPr="00F6071A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all </w:t>
            </w:r>
            <w:r w:rsidR="008D3458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obligations and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liability</w:t>
            </w:r>
            <w:r w:rsidR="005370FB" w:rsidRPr="00F6071A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under</w:t>
            </w:r>
            <w:r w:rsidR="005370FB" w:rsidRPr="00F6071A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A37919" w:rsidRPr="00F6071A">
              <w:rPr>
                <w:rFonts w:ascii="Times New Roman" w:hAnsi="Times New Roman" w:cs="Times New Roman"/>
                <w:b/>
                <w:sz w:val="20"/>
                <w:szCs w:val="20"/>
              </w:rPr>
              <w:t>MAIN CONTRACT</w:t>
            </w:r>
            <w:r w:rsidR="005A1B4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r w:rsidR="00CC038A" w:rsidRPr="00F6071A">
              <w:rPr>
                <w:rFonts w:ascii="Times New Roman" w:hAnsi="Times New Roman" w:cs="Times New Roman"/>
                <w:sz w:val="20"/>
                <w:szCs w:val="20"/>
              </w:rPr>
              <w:t>instead  the</w:t>
            </w:r>
            <w:r w:rsidR="00CC038A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A37919"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 xml:space="preserve">Initial </w:t>
            </w:r>
            <w:r w:rsidR="00A37919" w:rsidRPr="00F6071A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="005A1B4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</w:t>
            </w:r>
            <w:r w:rsidR="005370FB" w:rsidRPr="00F6071A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5370FB" w:rsidRPr="00F6071A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effect</w:t>
            </w:r>
            <w:r w:rsidR="005370FB" w:rsidRPr="00F6071A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="005370FB" w:rsidRPr="00F6071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5370FB" w:rsidRPr="00F6071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A37919" w:rsidRPr="00F6071A">
              <w:rPr>
                <w:rFonts w:ascii="Times New Roman" w:hAnsi="Times New Roman" w:cs="Times New Roman"/>
                <w:sz w:val="20"/>
                <w:szCs w:val="20"/>
              </w:rPr>
              <w:t>date of conclusion of this AGREEMENT</w:t>
            </w:r>
            <w:r w:rsidR="00A3791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 w:rsidR="00262B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F624321" w14:textId="42B3D6B7" w:rsidR="00A37919" w:rsidRDefault="00A37919" w:rsidP="00D433C4">
            <w:pPr>
              <w:pStyle w:val="a6"/>
              <w:tabs>
                <w:tab w:val="left" w:pos="821"/>
                <w:tab w:val="left" w:pos="6083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108992" w14:textId="661998E9" w:rsidR="00DC423E" w:rsidRDefault="009A02C2" w:rsidP="00D433C4">
            <w:pPr>
              <w:pStyle w:val="a6"/>
              <w:tabs>
                <w:tab w:val="left" w:pos="821"/>
                <w:tab w:val="left" w:pos="6083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3</w:t>
            </w:r>
            <w:r w:rsidR="00A34BF7"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r w:rsidR="00A34BF7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1E621B">
              <w:rPr>
                <w:rFonts w:ascii="Times New Roman" w:hAnsi="Times New Roman" w:cs="Times New Roman"/>
                <w:sz w:val="20"/>
                <w:szCs w:val="20"/>
              </w:rPr>
              <w:t xml:space="preserve">From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5370FB" w:rsidRPr="00F6071A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="00A37919" w:rsidRPr="00F6071A">
              <w:rPr>
                <w:rFonts w:ascii="Times New Roman" w:hAnsi="Times New Roman" w:cs="Times New Roman"/>
                <w:sz w:val="20"/>
                <w:szCs w:val="20"/>
              </w:rPr>
              <w:t>date of conclusion of this AGREEMENT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5370FB" w:rsidRPr="00F6071A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43097D" w:rsidRPr="00A37919"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>M.</w:t>
            </w:r>
            <w:proofErr w:type="gramStart"/>
            <w:r w:rsidR="0043097D" w:rsidRPr="00A37919"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>V.CARGO</w:t>
            </w:r>
            <w:proofErr w:type="gramEnd"/>
            <w:r w:rsidR="005370FB" w:rsidRPr="00F6071A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5370FB" w:rsidRPr="00F6071A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5370FB" w:rsidRPr="00F6071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A37919"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New </w:t>
            </w:r>
            <w:r w:rsidR="00A37919" w:rsidRPr="00F6071A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="00A37919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7919" w:rsidRPr="00F6071A">
              <w:rPr>
                <w:rFonts w:ascii="Times New Roman" w:hAnsi="Times New Roman" w:cs="Times New Roman"/>
                <w:spacing w:val="-58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="005370FB" w:rsidRPr="00F6071A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undertake</w:t>
            </w:r>
            <w:r w:rsidR="005370FB" w:rsidRPr="00F6071A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5370FB" w:rsidRPr="00F6071A">
              <w:rPr>
                <w:rFonts w:ascii="Times New Roman" w:hAnsi="Times New Roman" w:cs="Times New Roman"/>
                <w:spacing w:val="-59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perform </w:t>
            </w:r>
            <w:r w:rsidR="003B322E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all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obligations and acquire </w:t>
            </w:r>
            <w:r w:rsidR="00172FC5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all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rights </w:t>
            </w:r>
            <w:r w:rsidR="00810BD1" w:rsidRPr="00F6071A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that are defined</w:t>
            </w:r>
            <w:r w:rsidR="00C940DA">
              <w:rPr>
                <w:rFonts w:ascii="Times New Roman" w:hAnsi="Times New Roman" w:cs="Times New Roman"/>
                <w:spacing w:val="1"/>
                <w:sz w:val="20"/>
                <w:szCs w:val="20"/>
                <w:lang w:val="uk-UA"/>
              </w:rPr>
              <w:t xml:space="preserve"> </w:t>
            </w:r>
            <w:r w:rsidR="00C940DA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by</w:t>
            </w:r>
            <w:r w:rsidR="005370FB" w:rsidRPr="00F6071A">
              <w:rPr>
                <w:rFonts w:ascii="Times New Roman" w:hAnsi="Times New Roman" w:cs="Times New Roman"/>
                <w:spacing w:val="-17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the</w:t>
            </w:r>
            <w:r w:rsidR="005370FB" w:rsidRPr="00F6071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="00F113D1" w:rsidRPr="00F6071A">
              <w:rPr>
                <w:rFonts w:ascii="Times New Roman" w:hAnsi="Times New Roman" w:cs="Times New Roman"/>
                <w:b/>
                <w:sz w:val="20"/>
                <w:szCs w:val="20"/>
              </w:rPr>
              <w:t>MAIN CONTRACT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5370FB" w:rsidRPr="00F6071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</w:p>
          <w:p w14:paraId="2ABC7138" w14:textId="42B77B10" w:rsidR="003E6F55" w:rsidRPr="00A72471" w:rsidRDefault="009A02C2" w:rsidP="00D433C4">
            <w:pPr>
              <w:tabs>
                <w:tab w:val="left" w:pos="821"/>
                <w:tab w:val="left" w:pos="6083"/>
              </w:tabs>
              <w:ind w:right="11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4</w:t>
            </w:r>
            <w:r w:rsidR="00CE7971"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r w:rsidR="00CE7971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C05A16"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 xml:space="preserve">Initial </w:t>
            </w:r>
            <w:r w:rsidR="00C05A16" w:rsidRPr="00F6071A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transfer</w:t>
            </w:r>
            <w:proofErr w:type="spellEnd"/>
            <w:r w:rsidR="001935BC">
              <w:rPr>
                <w:rFonts w:ascii="Times New Roman" w:hAnsi="Times New Roman" w:cs="Times New Roman"/>
                <w:sz w:val="20"/>
                <w:szCs w:val="20"/>
              </w:rPr>
              <w:t>red</w:t>
            </w:r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1935BC">
              <w:rPr>
                <w:rFonts w:ascii="Times New Roman" w:hAnsi="Times New Roman" w:cs="Times New Roman"/>
                <w:sz w:val="20"/>
                <w:szCs w:val="20"/>
              </w:rPr>
              <w:t>and the</w:t>
            </w:r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05A16" w:rsidRPr="00C05A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New</w:t>
            </w:r>
            <w:proofErr w:type="spellEnd"/>
            <w:r w:rsidR="00C05A16" w:rsidRPr="00C05A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05A16" w:rsidRPr="00C05A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Customer</w:t>
            </w:r>
            <w:proofErr w:type="spellEnd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1935BC">
              <w:rPr>
                <w:rFonts w:ascii="Times New Roman" w:hAnsi="Times New Roman" w:cs="Times New Roman"/>
                <w:sz w:val="20"/>
                <w:szCs w:val="20"/>
              </w:rPr>
              <w:t xml:space="preserve">received </w:t>
            </w:r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a </w:t>
            </w:r>
            <w:proofErr w:type="spellStart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copy</w:t>
            </w:r>
            <w:proofErr w:type="spellEnd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of</w:t>
            </w:r>
            <w:proofErr w:type="spellEnd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C05A16" w:rsidRPr="00C05A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MAIN CONTRACT</w:t>
            </w:r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proofErr w:type="spellStart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as</w:t>
            </w:r>
            <w:proofErr w:type="spellEnd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well</w:t>
            </w:r>
            <w:proofErr w:type="spellEnd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as</w:t>
            </w:r>
            <w:proofErr w:type="spellEnd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documents</w:t>
            </w:r>
            <w:proofErr w:type="spellEnd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information</w:t>
            </w:r>
            <w:proofErr w:type="spellEnd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related</w:t>
            </w:r>
            <w:proofErr w:type="spellEnd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to</w:t>
            </w:r>
            <w:proofErr w:type="spellEnd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execution</w:t>
            </w:r>
            <w:proofErr w:type="spellEnd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of</w:t>
            </w:r>
            <w:proofErr w:type="spellEnd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="00C05A1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C05A16" w:rsidRPr="00C05A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MAIN </w:t>
            </w:r>
            <w:r w:rsidR="00C05A16" w:rsidRPr="00C05A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lastRenderedPageBreak/>
              <w:t>CONTRACT</w:t>
            </w:r>
            <w:r w:rsidR="00A7247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</w:p>
          <w:p w14:paraId="78BA9FB8" w14:textId="4B421AC7" w:rsidR="00C05A16" w:rsidRDefault="009A02C2" w:rsidP="00D433C4">
            <w:pPr>
              <w:tabs>
                <w:tab w:val="left" w:pos="821"/>
                <w:tab w:val="left" w:pos="6083"/>
              </w:tabs>
              <w:ind w:right="11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5</w:t>
            </w:r>
            <w:r w:rsidR="00C05A16"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r w:rsid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991A3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arties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agreed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that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as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of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date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of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conclusion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of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this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AGREEMENT,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991A3D"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 xml:space="preserve">Initial </w:t>
            </w:r>
            <w:r w:rsidR="00991A3D" w:rsidRPr="00F6071A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="00991A3D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has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no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debt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to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991A3D" w:rsidRPr="00A37919"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>M.V.CARGO</w:t>
            </w:r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</w:t>
            </w:r>
            <w:r w:rsidR="00991A3D" w:rsidRPr="00A37919"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>M.</w:t>
            </w:r>
            <w:proofErr w:type="gramStart"/>
            <w:r w:rsidR="00991A3D" w:rsidRPr="00A37919"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>V.CARGO</w:t>
            </w:r>
            <w:proofErr w:type="gramEnd"/>
            <w:r w:rsidR="00991A3D" w:rsidRPr="00F6071A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does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not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have</w:t>
            </w:r>
            <w:proofErr w:type="spellEnd"/>
            <w:r w:rsidR="004E54EC">
              <w:rPr>
                <w:rFonts w:ascii="Times New Roman" w:hAnsi="Times New Roman" w:cs="Times New Roman"/>
                <w:sz w:val="20"/>
                <w:szCs w:val="20"/>
              </w:rPr>
              <w:t xml:space="preserve"> and will </w:t>
            </w:r>
            <w:proofErr w:type="spellStart"/>
            <w:r w:rsidR="004E54EC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proofErr w:type="spellEnd"/>
            <w:r w:rsidR="004E54EC">
              <w:rPr>
                <w:rFonts w:ascii="Times New Roman" w:hAnsi="Times New Roman" w:cs="Times New Roman"/>
                <w:sz w:val="20"/>
                <w:szCs w:val="20"/>
              </w:rPr>
              <w:t xml:space="preserve"> not have</w:t>
            </w:r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any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claims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/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or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demands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against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991A3D"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 xml:space="preserve">Initial </w:t>
            </w:r>
            <w:r w:rsidR="00991A3D" w:rsidRPr="00F6071A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="00991A3D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under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="00991A3D" w:rsidRPr="00991A3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991A3D" w:rsidRPr="00C05A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MAIN CONTRACT</w:t>
            </w:r>
            <w:r w:rsidR="004E54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4E54EC" w:rsidRPr="00A834D7">
              <w:rPr>
                <w:rFonts w:ascii="Times New Roman" w:hAnsi="Times New Roman" w:cs="Times New Roman"/>
                <w:sz w:val="20"/>
                <w:szCs w:val="20"/>
              </w:rPr>
              <w:t>and related herewith</w:t>
            </w:r>
            <w:r w:rsidR="00991A3D" w:rsidRPr="00A834D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</w:p>
          <w:p w14:paraId="58D2C586" w14:textId="1BAB3393" w:rsidR="005370FB" w:rsidRDefault="009A02C2" w:rsidP="00D433C4">
            <w:pPr>
              <w:tabs>
                <w:tab w:val="left" w:pos="821"/>
                <w:tab w:val="left" w:pos="6083"/>
              </w:tabs>
              <w:ind w:right="1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6</w:t>
            </w:r>
            <w:r w:rsidR="00471CCB"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r w:rsidR="00471CC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This </w:t>
            </w:r>
            <w:r w:rsidR="00906D37" w:rsidRPr="00F6071A">
              <w:rPr>
                <w:rFonts w:ascii="Times New Roman" w:hAnsi="Times New Roman" w:cs="Times New Roman"/>
                <w:sz w:val="20"/>
                <w:szCs w:val="20"/>
              </w:rPr>
              <w:t>AGREEMENT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and any obligations arising from this </w:t>
            </w:r>
            <w:r w:rsidR="00DC423E" w:rsidRPr="00F6071A">
              <w:rPr>
                <w:rFonts w:ascii="Times New Roman" w:hAnsi="Times New Roman" w:cs="Times New Roman"/>
                <w:sz w:val="20"/>
                <w:szCs w:val="20"/>
              </w:rPr>
              <w:t>AGREEMENT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, shall </w:t>
            </w:r>
            <w:r w:rsidR="005370FB" w:rsidRPr="00F6071A">
              <w:rPr>
                <w:rFonts w:ascii="Times New Roman" w:hAnsi="Times New Roman" w:cs="Times New Roman"/>
                <w:spacing w:val="-59"/>
                <w:sz w:val="20"/>
                <w:szCs w:val="20"/>
              </w:rPr>
              <w:t xml:space="preserve">         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be </w:t>
            </w:r>
            <w:proofErr w:type="gramStart"/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construed</w:t>
            </w:r>
            <w:proofErr w:type="gramEnd"/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and governed by the law of the </w:t>
            </w:r>
            <w:r w:rsidR="00DC423E" w:rsidRPr="00F6071A">
              <w:rPr>
                <w:rFonts w:ascii="Times New Roman" w:hAnsi="Times New Roman" w:cs="Times New Roman"/>
                <w:b/>
                <w:sz w:val="20"/>
                <w:szCs w:val="20"/>
              </w:rPr>
              <w:t>MAIN CONTRACT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, being at all times the law of</w:t>
            </w:r>
            <w:r w:rsidR="005370FB" w:rsidRPr="00F6071A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="0043097D" w:rsidRPr="00F6071A">
              <w:rPr>
                <w:rFonts w:ascii="Times New Roman" w:hAnsi="Times New Roman" w:cs="Times New Roman"/>
                <w:sz w:val="20"/>
                <w:szCs w:val="20"/>
              </w:rPr>
              <w:t>Ukraine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A95B108" w14:textId="66744EF8" w:rsidR="007C2320" w:rsidRDefault="007C2320" w:rsidP="00D433C4">
            <w:pPr>
              <w:tabs>
                <w:tab w:val="left" w:pos="821"/>
                <w:tab w:val="left" w:pos="6083"/>
              </w:tabs>
              <w:ind w:right="1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55B5B3" w14:textId="36CCF3DE" w:rsidR="004B39CA" w:rsidRPr="00F6071A" w:rsidRDefault="009A02C2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7</w:t>
            </w:r>
            <w:r w:rsidR="0026068D"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r w:rsidR="0026068D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4B39CA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The Parties shall take measures to resolve any disputes or controversy regarding matters contained in this </w:t>
            </w:r>
            <w:r w:rsidR="00906D37" w:rsidRPr="00F6071A">
              <w:rPr>
                <w:rFonts w:ascii="Times New Roman" w:hAnsi="Times New Roman" w:cs="Times New Roman"/>
                <w:sz w:val="20"/>
                <w:szCs w:val="20"/>
              </w:rPr>
              <w:t>AGREEMENT</w:t>
            </w:r>
            <w:r w:rsidR="004B39CA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or related thereto through negotiation. In case of failure to resolve the dispute or controversy arising out of this </w:t>
            </w:r>
            <w:r w:rsidR="00906D37" w:rsidRPr="00F6071A">
              <w:rPr>
                <w:rFonts w:ascii="Times New Roman" w:hAnsi="Times New Roman" w:cs="Times New Roman"/>
                <w:sz w:val="20"/>
                <w:szCs w:val="20"/>
              </w:rPr>
              <w:t>AGREEMENT</w:t>
            </w:r>
            <w:r w:rsidR="004B39CA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or related to it, including interpretation, performance, breach, termination and validity, via negotiations, they shall be settled in the </w:t>
            </w:r>
            <w:r w:rsidR="004B39CA" w:rsidRPr="00F6071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International Commercial Arbitration Court at the Ukrainian Chamber of Commerce and Industry </w:t>
            </w:r>
            <w:r w:rsidR="004B39CA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(Kyiv) in accordance with its Rules. The decision of the Arbitration Court shall be final and binding on both </w:t>
            </w:r>
            <w:proofErr w:type="gramStart"/>
            <w:r w:rsidR="004B39CA" w:rsidRPr="00F6071A">
              <w:rPr>
                <w:rFonts w:ascii="Times New Roman" w:hAnsi="Times New Roman" w:cs="Times New Roman"/>
                <w:sz w:val="20"/>
                <w:szCs w:val="20"/>
              </w:rPr>
              <w:t>Parties, but</w:t>
            </w:r>
            <w:proofErr w:type="gramEnd"/>
            <w:r w:rsidR="004B39CA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may be replaced by a friendly agreement between the Parties.</w:t>
            </w:r>
            <w:r w:rsidR="00680EAF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4B39CA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The Arbitration Court shall consist of three judges. Each Party participating in a dispute shall appoint an arbitrator. The selected arbitrators thus jointly choose a third arbitrator who will act as chairman of the Arbitration Court. Place of arbitration - Kyiv, Ukraine. The languages ​​of the court proceeding will be English and Ukrainian. </w:t>
            </w:r>
          </w:p>
          <w:p w14:paraId="28F09BB2" w14:textId="20284688" w:rsidR="005370FB" w:rsidRPr="00F6071A" w:rsidRDefault="005370FB" w:rsidP="00D433C4">
            <w:pPr>
              <w:tabs>
                <w:tab w:val="left" w:pos="821"/>
                <w:tab w:val="left" w:pos="6083"/>
              </w:tabs>
              <w:ind w:right="11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91B25D" w14:textId="27EB1921" w:rsidR="005370FB" w:rsidRPr="00F6071A" w:rsidRDefault="005370FB" w:rsidP="00D433C4">
            <w:pPr>
              <w:pStyle w:val="a4"/>
              <w:tabs>
                <w:tab w:val="left" w:pos="608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E5C9C0" w14:textId="77777777" w:rsidR="00CE7971" w:rsidRPr="00F6071A" w:rsidRDefault="00CE7971" w:rsidP="00D433C4">
            <w:pPr>
              <w:pStyle w:val="a4"/>
              <w:tabs>
                <w:tab w:val="left" w:pos="608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757B0B" w14:textId="77777777" w:rsidR="00C30AAE" w:rsidRPr="00F6071A" w:rsidRDefault="00C30AAE" w:rsidP="00D433C4">
            <w:pPr>
              <w:pStyle w:val="a4"/>
              <w:tabs>
                <w:tab w:val="left" w:pos="608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63F667" w14:textId="1F207958" w:rsidR="006D2E01" w:rsidRPr="00F6071A" w:rsidRDefault="00C30AAE" w:rsidP="00D433C4">
            <w:pPr>
              <w:pStyle w:val="a6"/>
              <w:tabs>
                <w:tab w:val="left" w:pos="821"/>
                <w:tab w:val="left" w:pos="6083"/>
              </w:tabs>
              <w:ind w:left="0" w:right="11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8</w:t>
            </w:r>
            <w:r w:rsidR="008D5795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 w:rsidR="00A34BF7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No amendment, modification</w:t>
            </w:r>
            <w:r w:rsidR="006D2E01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in respect of this </w:t>
            </w:r>
            <w:proofErr w:type="gramStart"/>
            <w:r w:rsidR="00680EAF" w:rsidRPr="00F6071A">
              <w:rPr>
                <w:rFonts w:ascii="Times New Roman" w:hAnsi="Times New Roman" w:cs="Times New Roman"/>
                <w:sz w:val="20"/>
                <w:szCs w:val="20"/>
              </w:rPr>
              <w:t>AGREEMENT</w:t>
            </w:r>
            <w:r w:rsidR="00680EAF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pacing w:val="-59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will</w:t>
            </w:r>
            <w:proofErr w:type="gramEnd"/>
            <w:r w:rsidR="005370FB" w:rsidRPr="00F6071A">
              <w:rPr>
                <w:rFonts w:ascii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be</w:t>
            </w:r>
            <w:r w:rsidR="005370FB" w:rsidRPr="00F6071A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effective</w:t>
            </w:r>
            <w:r w:rsidR="005370FB" w:rsidRPr="00F6071A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unless</w:t>
            </w:r>
            <w:r w:rsidR="005370FB" w:rsidRPr="00F6071A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="005370FB" w:rsidRPr="00F6071A">
              <w:rPr>
                <w:rFonts w:ascii="Times New Roman" w:hAnsi="Times New Roman" w:cs="Times New Roman"/>
                <w:spacing w:val="-18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writing</w:t>
            </w:r>
            <w:r w:rsidR="005370FB" w:rsidRPr="00F6071A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C60A55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C60A55" w:rsidRPr="00F6071A">
              <w:rPr>
                <w:rFonts w:ascii="Times New Roman" w:hAnsi="Times New Roman" w:cs="Times New Roman"/>
                <w:sz w:val="20"/>
                <w:szCs w:val="20"/>
              </w:rPr>
              <w:t>signing</w:t>
            </w:r>
            <w:r w:rsidR="005370FB" w:rsidRPr="00F6071A">
              <w:rPr>
                <w:rFonts w:ascii="Times New Roman" w:hAnsi="Times New Roman" w:cs="Times New Roman"/>
                <w:spacing w:val="-16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r w:rsidR="005370FB" w:rsidRPr="00F6071A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="005370FB" w:rsidRPr="00F6071A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5370FB" w:rsidRPr="00F6071A">
              <w:rPr>
                <w:rFonts w:ascii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5370FB" w:rsidRPr="00F6071A">
              <w:rPr>
                <w:rFonts w:ascii="Times New Roman" w:hAnsi="Times New Roman" w:cs="Times New Roman"/>
                <w:spacing w:val="-17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Parties.</w:t>
            </w:r>
            <w:r w:rsidR="005370FB" w:rsidRPr="00F6071A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</w:p>
          <w:p w14:paraId="37574006" w14:textId="60453178" w:rsidR="005370FB" w:rsidRDefault="008D5795" w:rsidP="00D433C4">
            <w:pPr>
              <w:pStyle w:val="a6"/>
              <w:tabs>
                <w:tab w:val="left" w:pos="821"/>
                <w:tab w:val="left" w:pos="6083"/>
              </w:tabs>
              <w:ind w:left="0" w:right="110" w:firstLine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3B8AA967" w14:textId="7E10C7CE" w:rsidR="005370FB" w:rsidRDefault="00C30AAE" w:rsidP="00D433C4">
            <w:pPr>
              <w:pStyle w:val="a4"/>
              <w:tabs>
                <w:tab w:val="left" w:pos="608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26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uk-UA"/>
              </w:rPr>
              <w:t>9</w:t>
            </w:r>
            <w:r w:rsidR="00A34BF7" w:rsidRPr="008426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uk-UA"/>
              </w:rPr>
              <w:t>.</w:t>
            </w:r>
            <w:r w:rsidR="00A34BF7" w:rsidRPr="00F6071A">
              <w:rPr>
                <w:rFonts w:ascii="Times New Roman" w:hAnsi="Times New Roman" w:cs="Times New Roman"/>
                <w:spacing w:val="-2"/>
                <w:sz w:val="20"/>
                <w:szCs w:val="20"/>
                <w:lang w:val="uk-UA"/>
              </w:rPr>
              <w:t xml:space="preserve"> </w:t>
            </w:r>
            <w:r w:rsidR="0043097D" w:rsidRPr="00F6071A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This </w:t>
            </w:r>
            <w:r w:rsidR="00906D37" w:rsidRPr="00F6071A">
              <w:rPr>
                <w:rFonts w:ascii="Times New Roman" w:hAnsi="Times New Roman" w:cs="Times New Roman"/>
                <w:sz w:val="20"/>
                <w:szCs w:val="20"/>
              </w:rPr>
              <w:t>AGREEMENT</w:t>
            </w:r>
            <w:r w:rsidR="0043097D" w:rsidRPr="00F6071A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takes effect</w:t>
            </w:r>
            <w:r w:rsidR="005370FB" w:rsidRPr="00F6071A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="005370FB" w:rsidRPr="00F6071A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5370FB" w:rsidRPr="00F6071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 w:rsidR="005370FB" w:rsidRPr="00F6071A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stated </w:t>
            </w:r>
            <w:proofErr w:type="gramStart"/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at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pacing w:val="-59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gramEnd"/>
            <w:r w:rsidR="005370FB" w:rsidRPr="00F6071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beginning of</w:t>
            </w:r>
            <w:r w:rsidR="005370FB" w:rsidRPr="00F6071A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5370FB" w:rsidRPr="00F6071A">
              <w:rPr>
                <w:rFonts w:ascii="Times New Roman" w:hAnsi="Times New Roman" w:cs="Times New Roman"/>
                <w:sz w:val="20"/>
                <w:szCs w:val="20"/>
              </w:rPr>
              <w:t>it.</w:t>
            </w:r>
          </w:p>
          <w:p w14:paraId="3B0B51DB" w14:textId="636A8A48" w:rsidR="0058381C" w:rsidRPr="00F6071A" w:rsidRDefault="00471CCB" w:rsidP="00D433C4">
            <w:pPr>
              <w:pStyle w:val="a4"/>
              <w:tabs>
                <w:tab w:val="left" w:pos="6083"/>
              </w:tabs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1</w:t>
            </w:r>
            <w:r w:rsidR="00C30AAE"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0</w:t>
            </w:r>
            <w:r w:rsidR="00A34BF7"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r w:rsidR="0058381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58381C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This </w:t>
            </w:r>
            <w:r w:rsidR="00906D37" w:rsidRPr="00F6071A">
              <w:rPr>
                <w:rFonts w:ascii="Times New Roman" w:hAnsi="Times New Roman" w:cs="Times New Roman"/>
                <w:sz w:val="20"/>
                <w:szCs w:val="20"/>
              </w:rPr>
              <w:t>AGREEMENT</w:t>
            </w:r>
            <w:r w:rsidR="0058381C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made</w:t>
            </w:r>
            <w:r w:rsidR="0058381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58381C" w:rsidRPr="00F6071A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="0058381C" w:rsidRPr="00F6071A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="0058381C" w:rsidRPr="00F6071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8381C" w:rsidRPr="00F6071A">
              <w:rPr>
                <w:rFonts w:ascii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 w:rsidR="0058381C" w:rsidRPr="00F6071A">
              <w:rPr>
                <w:rFonts w:ascii="Times New Roman" w:hAnsi="Times New Roman" w:cs="Times New Roman"/>
                <w:sz w:val="20"/>
                <w:szCs w:val="20"/>
              </w:rPr>
              <w:t>counterparts</w:t>
            </w:r>
            <w:r w:rsidR="0058381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</w:t>
            </w:r>
            <w:r w:rsidR="0058381C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in English and Ukrainian languages, both having equal legal force,</w:t>
            </w:r>
            <w:r w:rsidR="0058381C" w:rsidRPr="00F6071A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in case of discrepancies the Ukrainian version shall prevail. </w:t>
            </w:r>
          </w:p>
          <w:p w14:paraId="44F94421" w14:textId="77777777" w:rsidR="00CE7971" w:rsidRPr="00F6071A" w:rsidRDefault="00CE7971" w:rsidP="00D433C4">
            <w:pPr>
              <w:pStyle w:val="a4"/>
              <w:tabs>
                <w:tab w:val="left" w:pos="608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23C411" w14:textId="1B9B9EAB" w:rsidR="00C627EB" w:rsidRDefault="002B7CC7" w:rsidP="00D433C4">
            <w:pPr>
              <w:pStyle w:val="a6"/>
              <w:tabs>
                <w:tab w:val="left" w:pos="821"/>
                <w:tab w:val="left" w:pos="6083"/>
              </w:tabs>
              <w:ind w:left="0" w:right="115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23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SIGNATURES AND DETAILS OF THE PARTIES:</w:t>
            </w:r>
          </w:p>
          <w:p w14:paraId="717734C2" w14:textId="77777777" w:rsidR="00905AA5" w:rsidRDefault="00C8339F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b/>
                <w:bCs/>
                <w:sz w:val="20"/>
                <w:szCs w:val="20"/>
                <w:lang w:val="uk-UA"/>
              </w:rPr>
            </w:pPr>
            <w:r w:rsidRPr="00F6071A">
              <w:rPr>
                <w:rFonts w:eastAsia="Calibri"/>
                <w:b/>
                <w:bCs/>
                <w:sz w:val="20"/>
                <w:szCs w:val="20"/>
                <w:lang w:val="en-GB"/>
              </w:rPr>
              <w:t>INITIAL</w:t>
            </w:r>
            <w:r w:rsidRPr="00F6071A">
              <w:rPr>
                <w:rStyle w:val="fontstyle21"/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6071A" w:rsidRPr="00F6071A">
              <w:rPr>
                <w:rStyle w:val="fontstyle21"/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CUSTOMER:</w:t>
            </w:r>
            <w:r w:rsidR="00F6071A">
              <w:rPr>
                <w:rStyle w:val="fontstyle21"/>
                <w:rFonts w:ascii="Times New Roman" w:hAnsi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</w:p>
          <w:p w14:paraId="6B3C81E8" w14:textId="33C6ECCD" w:rsidR="00F6071A" w:rsidRPr="00F6071A" w:rsidRDefault="00F6071A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</w:pPr>
            <w:r w:rsidRPr="00F6071A">
              <w:rPr>
                <w:rStyle w:val="fontstyle21"/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ANCOR INVESTMENTS LIMITED</w:t>
            </w:r>
          </w:p>
          <w:p w14:paraId="0B50871D" w14:textId="77777777" w:rsidR="00F6071A" w:rsidRPr="00F6071A" w:rsidRDefault="00F6071A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6071A"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  <w:t>Lampousas</w:t>
            </w:r>
            <w:proofErr w:type="spellEnd"/>
            <w:r w:rsidRPr="00F6071A"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  <w:t xml:space="preserve"> str.</w:t>
            </w:r>
            <w:proofErr w:type="gramStart"/>
            <w:r w:rsidRPr="00F6071A"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  <w:t>1,  Nicosia</w:t>
            </w:r>
            <w:proofErr w:type="gramEnd"/>
            <w:r w:rsidRPr="00F6071A"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  <w:t xml:space="preserve"> , CYPRUS, 1095</w:t>
            </w:r>
          </w:p>
          <w:p w14:paraId="2B5C1151" w14:textId="77777777" w:rsidR="00F6071A" w:rsidRPr="00F6071A" w:rsidRDefault="00F6071A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</w:pPr>
            <w:r w:rsidRPr="00F6071A"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  <w:t>VAT number 10177888H</w:t>
            </w:r>
          </w:p>
          <w:p w14:paraId="06112998" w14:textId="77777777" w:rsidR="00F6071A" w:rsidRPr="00F6071A" w:rsidRDefault="00F6071A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</w:pPr>
            <w:r w:rsidRPr="00F6071A"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  <w:t>Registration number: 177888</w:t>
            </w:r>
          </w:p>
          <w:p w14:paraId="5B75658A" w14:textId="77777777" w:rsidR="00F6071A" w:rsidRPr="00F6071A" w:rsidRDefault="00F6071A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</w:pPr>
            <w:r w:rsidRPr="00F6071A"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  <w:t>ABA 121000248</w:t>
            </w:r>
          </w:p>
          <w:p w14:paraId="41C53740" w14:textId="77777777" w:rsidR="00F6071A" w:rsidRPr="00F6071A" w:rsidRDefault="00F6071A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</w:pPr>
            <w:r w:rsidRPr="00F6071A"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  <w:t>Bank account USD: 0020055080</w:t>
            </w:r>
          </w:p>
          <w:p w14:paraId="45E55D1A" w14:textId="77777777" w:rsidR="00F6071A" w:rsidRPr="00F6071A" w:rsidRDefault="00F6071A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</w:pPr>
            <w:r w:rsidRPr="00F6071A"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  <w:t xml:space="preserve">with ING Bank Amsterdam, the Netherlands </w:t>
            </w:r>
          </w:p>
          <w:p w14:paraId="0B3199E5" w14:textId="77777777" w:rsidR="00F6071A" w:rsidRPr="00F6071A" w:rsidRDefault="00F6071A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</w:pPr>
            <w:r w:rsidRPr="00F6071A"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  <w:t>SWIFT: INGBNL2A</w:t>
            </w:r>
          </w:p>
          <w:p w14:paraId="08E9ABCE" w14:textId="77777777" w:rsidR="00F6071A" w:rsidRPr="00F6071A" w:rsidRDefault="00F6071A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</w:pPr>
            <w:r w:rsidRPr="00F6071A"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  <w:t>IBAN: NL69INGB0020055080/USD</w:t>
            </w:r>
          </w:p>
          <w:p w14:paraId="0770A780" w14:textId="77777777" w:rsidR="00F6071A" w:rsidRPr="00F6071A" w:rsidRDefault="00F6071A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10450225" w14:textId="14C77C55" w:rsidR="00E64E5F" w:rsidRPr="00F6071A" w:rsidRDefault="00F6071A" w:rsidP="00D433C4">
            <w:pPr>
              <w:pStyle w:val="a4"/>
              <w:tabs>
                <w:tab w:val="left" w:pos="6083"/>
              </w:tabs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Directors</w:t>
            </w:r>
            <w:r w:rsidR="00B17019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:</w:t>
            </w:r>
            <w:r w:rsidR="00D221D6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_____________________</w:t>
            </w:r>
            <w:r w:rsidR="00E64E5F"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64E5F"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Evdokia</w:t>
            </w:r>
            <w:proofErr w:type="spellEnd"/>
            <w:r w:rsidR="00E64E5F"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64E5F"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Theocharidou</w:t>
            </w:r>
            <w:proofErr w:type="spellEnd"/>
            <w:r w:rsidR="00E64E5F"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  <w:p w14:paraId="55B1EF95" w14:textId="426FF71E" w:rsidR="00F6071A" w:rsidRPr="00F6071A" w:rsidRDefault="00F6071A" w:rsidP="00D433C4">
            <w:pPr>
              <w:pStyle w:val="a4"/>
              <w:tabs>
                <w:tab w:val="left" w:pos="6083"/>
              </w:tabs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</w:p>
          <w:p w14:paraId="2AF5B4E3" w14:textId="110DCBAB" w:rsidR="00E64E5F" w:rsidRPr="00F6071A" w:rsidRDefault="00D221D6" w:rsidP="00D433C4">
            <w:pPr>
              <w:pStyle w:val="a4"/>
              <w:tabs>
                <w:tab w:val="left" w:pos="6083"/>
              </w:tabs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                 </w:t>
            </w:r>
            <w:r w:rsidR="00F6071A" w:rsidRPr="00F6071A">
              <w:rPr>
                <w:rFonts w:ascii="Times New Roman" w:hAnsi="Times New Roman" w:cs="Times New Roman"/>
                <w:bCs/>
                <w:sz w:val="20"/>
                <w:szCs w:val="20"/>
              </w:rPr>
              <w:t>______________________</w:t>
            </w:r>
            <w:r w:rsidR="00E64E5F"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64E5F"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Loucia</w:t>
            </w:r>
            <w:proofErr w:type="spellEnd"/>
            <w:r w:rsidR="00E64E5F" w:rsidRPr="00F6071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Charalambous</w:t>
            </w:r>
          </w:p>
          <w:p w14:paraId="327DBEDC" w14:textId="1556A27C" w:rsidR="00F6071A" w:rsidRDefault="00F6071A" w:rsidP="00D433C4">
            <w:pPr>
              <w:pStyle w:val="TableParagraph"/>
              <w:tabs>
                <w:tab w:val="left" w:pos="608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A790C2" w14:textId="5DD21FF8" w:rsidR="00905AA5" w:rsidRDefault="00905AA5" w:rsidP="00D433C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>M.V. CARGO</w:t>
            </w:r>
            <w:r w:rsidR="00F6071A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593BB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</w:p>
          <w:p w14:paraId="7986395B" w14:textId="23C7662D" w:rsidR="00F6071A" w:rsidRPr="00F6071A" w:rsidRDefault="00F6071A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71A">
              <w:rPr>
                <w:rStyle w:val="fontstyle21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LLC </w:t>
            </w:r>
            <w:r w:rsidR="00593BB0" w:rsidRPr="00F6071A">
              <w:rPr>
                <w:rStyle w:val="fontstyle21"/>
                <w:rFonts w:ascii="Times New Roman" w:hAnsi="Times New Roman" w:cs="Times New Roman"/>
                <w:b/>
                <w:bCs/>
                <w:sz w:val="20"/>
                <w:szCs w:val="20"/>
              </w:rPr>
              <w:t>“M.V. CARGO”</w:t>
            </w:r>
          </w:p>
          <w:p w14:paraId="2D53435B" w14:textId="77777777" w:rsidR="00F6071A" w:rsidRPr="00F6071A" w:rsidRDefault="00F6071A" w:rsidP="00D433C4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Address: 60, </w:t>
            </w:r>
            <w:proofErr w:type="spellStart"/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Oleksiya</w:t>
            </w:r>
            <w:proofErr w:type="spellEnd"/>
            <w:r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Stavnitsera</w:t>
            </w:r>
            <w:proofErr w:type="spellEnd"/>
            <w:r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str. </w:t>
            </w:r>
          </w:p>
          <w:p w14:paraId="6E4BD817" w14:textId="77777777" w:rsidR="00F6071A" w:rsidRPr="00F6071A" w:rsidRDefault="00F6071A" w:rsidP="00D4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Lymansky</w:t>
            </w:r>
            <w:proofErr w:type="spellEnd"/>
            <w:r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district, Vyzyrka67543 Odesa region, Ukraine</w:t>
            </w:r>
          </w:p>
          <w:p w14:paraId="6EADE8FB" w14:textId="77777777" w:rsidR="00F6071A" w:rsidRPr="00F6071A" w:rsidRDefault="00F6071A" w:rsidP="00D4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Enterprise code 32834564</w:t>
            </w:r>
          </w:p>
          <w:p w14:paraId="60BDB5FD" w14:textId="25F3ED38" w:rsidR="00F6071A" w:rsidRPr="00F6071A" w:rsidRDefault="00F6071A" w:rsidP="00D4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Bank: PJSC "</w:t>
            </w:r>
            <w:proofErr w:type="spellStart"/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UkrSibbank</w:t>
            </w:r>
            <w:proofErr w:type="spellEnd"/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r w:rsidR="009A76D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Bank code: 351005</w:t>
            </w:r>
          </w:p>
          <w:p w14:paraId="68FBA15F" w14:textId="77777777" w:rsidR="00F6071A" w:rsidRPr="00F6071A" w:rsidRDefault="00F6071A" w:rsidP="00D4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IBAN UA 25 351005 00000 2600 823 2649 100</w:t>
            </w:r>
          </w:p>
          <w:p w14:paraId="6952B9AC" w14:textId="77777777" w:rsidR="0037653F" w:rsidRPr="00F6071A" w:rsidRDefault="0037653F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IBAN UA 25 351005 00000 2600 823 2649 100</w:t>
            </w:r>
          </w:p>
          <w:p w14:paraId="25A9F8EB" w14:textId="77777777" w:rsidR="0037653F" w:rsidRPr="00F6071A" w:rsidRDefault="0037653F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SWIFT CODE: KHBUA2K</w:t>
            </w:r>
          </w:p>
          <w:p w14:paraId="04BF0566" w14:textId="77777777" w:rsidR="0037653F" w:rsidRPr="00F6071A" w:rsidRDefault="0037653F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Банк </w:t>
            </w:r>
            <w:proofErr w:type="spellStart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кореспондет</w:t>
            </w:r>
            <w:proofErr w:type="spellEnd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: BNP PARIBAS USA</w:t>
            </w:r>
          </w:p>
          <w:p w14:paraId="2F3ECC1C" w14:textId="77777777" w:rsidR="0037653F" w:rsidRPr="00F6071A" w:rsidRDefault="0037653F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New</w:t>
            </w:r>
            <w:proofErr w:type="spellEnd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York</w:t>
            </w:r>
            <w:proofErr w:type="spellEnd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USA</w:t>
            </w:r>
          </w:p>
          <w:p w14:paraId="17290E8A" w14:textId="77777777" w:rsidR="0037653F" w:rsidRPr="00F6071A" w:rsidRDefault="0037653F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SWIFT CODE: BNPAUS3N</w:t>
            </w:r>
          </w:p>
          <w:p w14:paraId="4A03A7DB" w14:textId="77777777" w:rsidR="005C6339" w:rsidRDefault="005C6339" w:rsidP="00D433C4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E9D24B" w14:textId="65265C60" w:rsidR="007C2320" w:rsidRDefault="00757879" w:rsidP="00D433C4">
            <w:pPr>
              <w:pStyle w:val="a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Director</w:t>
            </w:r>
            <w:r w:rsidR="00F6071A" w:rsidRPr="00F6071A">
              <w:rPr>
                <w:rFonts w:ascii="Times New Roman" w:hAnsi="Times New Roman" w:cs="Times New Roman"/>
                <w:sz w:val="20"/>
                <w:szCs w:val="20"/>
              </w:rPr>
              <w:t>________________</w:t>
            </w:r>
            <w:r w:rsidR="007C2320" w:rsidRPr="00F6071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A.A. Sikorsky </w:t>
            </w:r>
          </w:p>
          <w:p w14:paraId="0BB2BD9F" w14:textId="77777777" w:rsidR="004F4BD8" w:rsidRPr="00F6071A" w:rsidRDefault="004F4BD8" w:rsidP="00D433C4">
            <w:pPr>
              <w:pStyle w:val="a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519DE3B" w14:textId="3B1AC5BB" w:rsidR="005370FB" w:rsidRPr="00181BAE" w:rsidRDefault="00C20099" w:rsidP="00D433C4">
            <w:pPr>
              <w:pStyle w:val="TableParagraph"/>
              <w:tabs>
                <w:tab w:val="left" w:pos="6083"/>
              </w:tabs>
              <w:ind w:right="137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NEW </w:t>
            </w:r>
            <w:r w:rsidRPr="00F6071A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CUSTOMER</w:t>
            </w:r>
            <w:r w:rsidR="00181BAE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  <w:lang w:val="uk-UA"/>
              </w:rPr>
              <w:t>:</w:t>
            </w:r>
          </w:p>
          <w:p w14:paraId="6C6F553F" w14:textId="0D207439" w:rsidR="005370FB" w:rsidRPr="00F6071A" w:rsidRDefault="00A458C1" w:rsidP="00D433C4">
            <w:pPr>
              <w:pStyle w:val="TableParagraph"/>
              <w:tabs>
                <w:tab w:val="left" w:pos="6083"/>
              </w:tabs>
              <w:ind w:right="137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>ASTARTA TRADING GMBH</w:t>
            </w: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6264D99" w14:textId="58676747" w:rsidR="005370FB" w:rsidRPr="00661BB1" w:rsidRDefault="00C20099" w:rsidP="00D433C4">
            <w:pPr>
              <w:pStyle w:val="TableParagraph"/>
              <w:tabs>
                <w:tab w:val="left" w:pos="6083"/>
              </w:tabs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</w:pPr>
            <w:r w:rsidRPr="00661BB1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…</w:t>
            </w:r>
          </w:p>
          <w:p w14:paraId="11F1FAB1" w14:textId="4C29455D" w:rsidR="00C20099" w:rsidRPr="00C20099" w:rsidRDefault="00C20099" w:rsidP="00D433C4">
            <w:pPr>
              <w:pStyle w:val="TableParagraph"/>
              <w:tabs>
                <w:tab w:val="left" w:pos="6083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1BB1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….</w:t>
            </w:r>
          </w:p>
          <w:p w14:paraId="1236577C" w14:textId="77777777" w:rsidR="00EE027D" w:rsidRDefault="00A458C1" w:rsidP="00D433C4">
            <w:pPr>
              <w:pStyle w:val="TableParagraph"/>
              <w:tabs>
                <w:tab w:val="left" w:pos="6083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>Directors</w:t>
            </w:r>
            <w:r w:rsidR="00EE027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:</w:t>
            </w:r>
          </w:p>
          <w:p w14:paraId="7C96FFC2" w14:textId="6562CF8E" w:rsidR="00A458C1" w:rsidRDefault="00A458C1" w:rsidP="00D433C4">
            <w:pPr>
              <w:pStyle w:val="TableParagraph"/>
              <w:tabs>
                <w:tab w:val="left" w:pos="608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______________________</w:t>
            </w:r>
            <w:r w:rsidR="00757879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Yevheniia Pyrih</w:t>
            </w:r>
          </w:p>
          <w:p w14:paraId="36CBDF5D" w14:textId="77777777" w:rsidR="00757879" w:rsidRPr="00F6071A" w:rsidRDefault="00757879" w:rsidP="00D433C4">
            <w:pPr>
              <w:pStyle w:val="TableParagraph"/>
              <w:tabs>
                <w:tab w:val="left" w:pos="608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9E6A89" w14:textId="2EF58710" w:rsidR="005370FB" w:rsidRPr="00F6071A" w:rsidRDefault="005370FB" w:rsidP="00D433C4">
            <w:pPr>
              <w:pStyle w:val="TableParagraph"/>
              <w:tabs>
                <w:tab w:val="left" w:pos="608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6071A">
              <w:rPr>
                <w:rFonts w:ascii="Times New Roman" w:hAnsi="Times New Roman" w:cs="Times New Roman"/>
                <w:bCs/>
                <w:sz w:val="20"/>
                <w:szCs w:val="20"/>
              </w:rPr>
              <w:t>_______________________</w:t>
            </w:r>
            <w:r w:rsidR="00757879" w:rsidRPr="00F6071A">
              <w:rPr>
                <w:rFonts w:ascii="Times New Roman" w:hAnsi="Times New Roman" w:cs="Times New Roman"/>
                <w:sz w:val="20"/>
                <w:szCs w:val="20"/>
              </w:rPr>
              <w:t xml:space="preserve"> Cornelia Avenell-Aschwanden</w:t>
            </w:r>
          </w:p>
          <w:p w14:paraId="646A0147" w14:textId="77777777" w:rsidR="005370FB" w:rsidRPr="00F6071A" w:rsidRDefault="005370FB" w:rsidP="00D433C4">
            <w:pPr>
              <w:tabs>
                <w:tab w:val="left" w:pos="608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333DF3" w14:textId="77777777" w:rsidR="005370FB" w:rsidRPr="00F6071A" w:rsidRDefault="005370FB" w:rsidP="00D433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7" w:type="dxa"/>
          </w:tcPr>
          <w:p w14:paraId="7758C999" w14:textId="468204E9" w:rsidR="00A458C1" w:rsidRDefault="00C845A6" w:rsidP="00D433C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В</w:t>
            </w:r>
            <w:r w:rsidR="00A458C1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и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зирка</w:t>
            </w:r>
            <w:proofErr w:type="spellEnd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r w:rsidR="00B517D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Україна                                </w:t>
            </w:r>
            <w:r w:rsidR="00A458C1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____ ________, 202</w:t>
            </w:r>
            <w:r w:rsidR="00090CB7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3</w:t>
            </w:r>
            <w:r w:rsidR="004952BA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р.</w:t>
            </w:r>
            <w:r w:rsidR="00A458C1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</w:p>
          <w:p w14:paraId="52B14939" w14:textId="77777777" w:rsidR="00CD42D4" w:rsidRPr="00F6071A" w:rsidRDefault="00CD42D4" w:rsidP="00D433C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1398089" w14:textId="6984C9FD" w:rsidR="00A458C1" w:rsidRPr="00F6071A" w:rsidRDefault="00A458C1" w:rsidP="00D433C4">
            <w:pPr>
              <w:tabs>
                <w:tab w:val="left" w:pos="315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ТОВАРИСТВО З ОБМЕЖЕНОЮ ВІДПОВІДАЛЬНІСТЮ </w:t>
            </w:r>
            <w:r w:rsidR="005710FB" w:rsidRPr="005710F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"М.В. КАРГО"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іменоване надалі "</w:t>
            </w:r>
            <w:ins w:id="2" w:author="OLENA PASHKOVA (NEPTUNE.UA)" w:date="2023-02-01T09:19:00Z">
              <w:r w:rsidR="00AE03CB" w:rsidRPr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  <w:rPrChange w:id="3" w:author="OLENA PASHKOVA (NEPTUNE.UA)" w:date="2023-02-01T09:19:00Z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rPrChange>
                </w:rPr>
                <w:t>Виконавець</w:t>
              </w:r>
            </w:ins>
            <w:del w:id="4" w:author="OLENA PASHKOVA (NEPTUNE.UA)" w:date="2023-02-01T09:19:00Z">
              <w:r w:rsidRPr="00F6071A" w:rsidDel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delText>М.В. КАРГО</w:delText>
              </w:r>
            </w:del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", в особі директора Сікорського А.А., що діє на підставі Статуту, </w:t>
            </w:r>
            <w:r w:rsidR="00DC6CB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з однієї сторони 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та</w:t>
            </w:r>
          </w:p>
          <w:p w14:paraId="4BE6F036" w14:textId="6FD864F7" w:rsidR="00A458C1" w:rsidRPr="00F6071A" w:rsidRDefault="00A458C1" w:rsidP="00D433C4">
            <w:pPr>
              <w:tabs>
                <w:tab w:val="left" w:pos="173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АНКОР ІНВЕСТМЕНТС ЛІМІТЕД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надалі - "</w:t>
            </w:r>
            <w:r w:rsidR="006D015C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Первісний Замовник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", в особі Директор</w:t>
            </w:r>
            <w:r w:rsidR="0008575E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ів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Євдокиї</w:t>
            </w:r>
            <w:proofErr w:type="spellEnd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Теочарідоу</w:t>
            </w:r>
            <w:proofErr w:type="spellEnd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та Лукії </w:t>
            </w:r>
            <w:proofErr w:type="spellStart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Хараламбус</w:t>
            </w:r>
            <w:proofErr w:type="spellEnd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що діють на підставі Статуту,</w:t>
            </w:r>
            <w:r w:rsidR="00DC6CB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з </w:t>
            </w:r>
            <w:r w:rsidR="006123C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другої сторони</w:t>
            </w:r>
            <w:r w:rsidR="0008575E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та</w:t>
            </w:r>
          </w:p>
          <w:p w14:paraId="338E17E3" w14:textId="744AD044" w:rsidR="00A458C1" w:rsidRPr="00F6071A" w:rsidRDefault="00A458C1" w:rsidP="00D433C4">
            <w:pPr>
              <w:tabs>
                <w:tab w:val="left" w:pos="173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ASTARTA TRADING GMBH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надалі - "</w:t>
            </w:r>
            <w:r w:rsidR="006D015C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Новий Замовник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", в особі Директора Євгенії Пиріг та Корнелії </w:t>
            </w:r>
            <w:proofErr w:type="spellStart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Авенелл-Ашванден</w:t>
            </w:r>
            <w:proofErr w:type="spellEnd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що діють на підставі Статуту</w:t>
            </w:r>
            <w:r w:rsidR="000C25F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6123C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 третьої сторони</w:t>
            </w:r>
          </w:p>
          <w:p w14:paraId="6D37321C" w14:textId="472A7305" w:rsidR="00A458C1" w:rsidRDefault="00A458C1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98A436B" w14:textId="0F19744C" w:rsidR="00A458C1" w:rsidRPr="00BF55D6" w:rsidRDefault="000A34D4" w:rsidP="00D433C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0A34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які</w:t>
            </w:r>
            <w:r w:rsidR="00DB5668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A458C1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іменуються окремо "Сторона", а разом - "Сторони"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65216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уклали цю </w:t>
            </w:r>
            <w:r w:rsidR="00B517DE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УГОД</w:t>
            </w:r>
            <w:r w:rsidR="00CE21C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У</w:t>
            </w:r>
            <w:r w:rsidR="00B517DE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ПРО ЗМІНУ СТОРОНИ ДОГОВОРУ (далі - "УГОДА")</w:t>
            </w:r>
            <w:r w:rsidR="00F770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="00CE60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як зазначено нижче</w:t>
            </w:r>
            <w:r w:rsidR="00BF55D6" w:rsidRPr="00BF55D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.</w:t>
            </w:r>
          </w:p>
          <w:p w14:paraId="421B0775" w14:textId="1DB8AB03" w:rsidR="008C6DF7" w:rsidRDefault="008C6DF7" w:rsidP="00D433C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085414B" w14:textId="77777777" w:rsidR="00DC16D9" w:rsidRPr="00F6071A" w:rsidRDefault="00DC16D9" w:rsidP="00D433C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3B7F679" w14:textId="5831595F" w:rsidR="00A458C1" w:rsidRPr="00F6071A" w:rsidRDefault="00A458C1" w:rsidP="00D433C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БЕРУЧИ ДО УВАГИ, ЩО</w:t>
            </w:r>
            <w:r w:rsidR="00DB5668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:</w:t>
            </w: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</w:p>
          <w:p w14:paraId="43F8DA9D" w14:textId="46046352" w:rsidR="007952F2" w:rsidRPr="00F6071A" w:rsidRDefault="00A458C1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A.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ab/>
            </w:r>
            <w:del w:id="5" w:author="OLENA PASHKOVA (NEPTUNE.UA)" w:date="2023-02-01T09:20:00Z">
              <w:r w:rsidRPr="00F6071A" w:rsidDel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delText>М.В.КАРГО</w:delText>
              </w:r>
              <w:r w:rsidR="00986C49" w:rsidRPr="00F6071A" w:rsidDel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delText>,</w:delText>
              </w:r>
              <w:r w:rsidRPr="00F6071A" w:rsidDel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delText xml:space="preserve"> як </w:delText>
              </w:r>
            </w:del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Виконавець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уклав з </w:t>
            </w:r>
            <w:r w:rsidR="00A152CD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Первісним</w:t>
            </w: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Замовником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ДОГОВІР № МВК-0049 з надання послуг з накопичування та перевантаження Зерна від 24 серпня 2022р</w:t>
            </w:r>
            <w:r w:rsidR="004260A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 оплатні послуги з </w:t>
            </w:r>
            <w:r w:rsidRPr="00BC242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перевалки зерна, з Додатковою угодою № 01 від 28 вересня 2022 року, Додатковою угодою № 2 від 18 жовтня 2022 року, Додатковою угодою № 03 від 09 грудня 2022 року</w:t>
            </w:r>
            <w:del w:id="6" w:author="OLENA PASHKOVA (NEPTUNE.UA)" w:date="2023-02-01T10:02:00Z">
              <w:r w:rsidRPr="00BC2421" w:rsidDel="00307B44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delText xml:space="preserve"> 09 грудня 2022 року</w:delText>
              </w:r>
            </w:del>
            <w:r w:rsidRPr="00BC242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Додатковою угодою № 04 від 06 січня 2023 року, Додатковою угодою № 05 від 11 січня 2023 року до цього Договору 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(надалі всі разом іменуються "</w:t>
            </w:r>
            <w:r w:rsidR="00540097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ОСНОВНИЙ ДОГОВІР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");</w:t>
            </w:r>
          </w:p>
          <w:p w14:paraId="0B12F0FB" w14:textId="280AA1E9" w:rsidR="00A458C1" w:rsidRPr="00F6071A" w:rsidRDefault="00A458C1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B.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785FF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6E0323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Первісний Замовник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бажає передати </w:t>
            </w:r>
            <w:r w:rsidR="006E0323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Новому Замовнику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а </w:t>
            </w:r>
            <w:r w:rsidR="006E0323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Новий Замовник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бажає прийняти </w:t>
            </w:r>
            <w:r w:rsidR="006E0323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всі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прав</w:t>
            </w:r>
            <w:r w:rsidR="006E0323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обов'язк</w:t>
            </w:r>
            <w:r w:rsidR="006E0323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и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та зобов'язан</w:t>
            </w:r>
            <w:r w:rsidR="006E0323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ня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6E0323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Первісного Замовника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за </w:t>
            </w:r>
            <w:r w:rsidR="00576710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ОСНОВНИМ ДОГОВОРОМ</w:t>
            </w:r>
            <w:r w:rsidR="00F1187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та</w:t>
            </w:r>
            <w:r w:rsidR="00C34579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576710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Новий Замовник</w:t>
            </w:r>
            <w:r w:rsidR="00C34579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бажає стати стороною </w:t>
            </w:r>
            <w:r w:rsidR="0080544D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ОСНОВНОГО ДОГОВОРУ</w:t>
            </w:r>
            <w:r w:rsidR="0080544D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C34579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замість </w:t>
            </w:r>
            <w:r w:rsidR="0080544D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Первісного Замовника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;</w:t>
            </w:r>
          </w:p>
          <w:p w14:paraId="2FF7351B" w14:textId="730B164F" w:rsidR="00A458C1" w:rsidRPr="00F6071A" w:rsidRDefault="00A458C1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C.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ab/>
            </w:r>
            <w:ins w:id="7" w:author="OLENA PASHKOVA (NEPTUNE.UA)" w:date="2023-02-01T09:21:00Z">
              <w:r w:rsidR="00AE03CB" w:rsidRPr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  <w:rPrChange w:id="8" w:author="OLENA PASHKOVA (NEPTUNE.UA)" w:date="2023-02-01T09:21:00Z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rPrChange>
                </w:rPr>
                <w:t>Виконавець</w:t>
              </w:r>
              <w:r w:rsidR="00AE03CB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 xml:space="preserve"> </w:t>
              </w:r>
            </w:ins>
            <w:del w:id="9" w:author="OLENA PASHKOVA (NEPTUNE.UA)" w:date="2023-02-01T09:21:00Z">
              <w:r w:rsidRPr="00F6071A" w:rsidDel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delText>М.В.КАРГО</w:delText>
              </w:r>
              <w:r w:rsidRPr="00F6071A" w:rsidDel="00AE03CB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delText xml:space="preserve"> </w:delText>
              </w:r>
            </w:del>
            <w:ins w:id="10" w:author="OLENA PASHKOVA (NEPTUNE.UA)" w:date="2023-02-01T09:00:00Z">
              <w:r w:rsidR="00FA6AFB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>надає свою згоду на пере</w:t>
              </w:r>
            </w:ins>
            <w:ins w:id="11" w:author="OLENA PASHKOVA (NEPTUNE.UA)" w:date="2023-02-01T09:01:00Z">
              <w:r w:rsidR="00FA6AFB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 xml:space="preserve">дачу прав та обов’язків Замовника за Основним Договором Новому Замовнику та </w:t>
              </w:r>
            </w:ins>
            <w:r w:rsidR="00D57313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погоджує</w:t>
            </w:r>
            <w:r w:rsidR="007952F2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064B33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Нового Замовника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як свого єдиного контрагента за </w:t>
            </w:r>
            <w:r w:rsidR="00102067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ОСНОВНИМ ДОГОВОРОМ </w:t>
            </w:r>
            <w:r w:rsidR="00102067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з </w:t>
            </w:r>
            <w:r w:rsidR="006D4EFE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ати </w:t>
            </w:r>
            <w:r w:rsidR="00B1467E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укладення цієї </w:t>
            </w:r>
            <w:r w:rsidR="0035437D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УГОДИ.</w:t>
            </w:r>
          </w:p>
          <w:p w14:paraId="5C1C9F85" w14:textId="59E73996" w:rsidR="001C3CEC" w:rsidRDefault="001C3CEC" w:rsidP="00D433C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З огляду на вищевикладене, Сторони домовились про наступне:</w:t>
            </w:r>
          </w:p>
          <w:p w14:paraId="169912ED" w14:textId="77777777" w:rsidR="003500E7" w:rsidRDefault="003500E7" w:rsidP="00D433C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4254C6CC" w14:textId="268CACDD" w:rsidR="001A50C4" w:rsidRPr="00FA6AFB" w:rsidRDefault="00760C57" w:rsidP="00D433C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  <w:rPrChange w:id="12" w:author="OLENA PASHKOVA (NEPTUNE.UA)" w:date="2023-02-01T09:05:00Z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  <w:lang w:val="ru-RU"/>
                  </w:rPr>
                </w:rPrChange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1. </w:t>
            </w:r>
            <w:r w:rsidR="002E1EC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="00973C18" w:rsidRPr="003500E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Сторони погодилися замінити одну із Сторін ОСНОВНОГО ДОГОВОР</w:t>
            </w:r>
            <w:r w:rsidR="0085763B" w:rsidRPr="003500E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У, а саме передати Новому Замовнику усі права та обов’язки </w:t>
            </w:r>
            <w:r w:rsidR="00C940D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П</w:t>
            </w:r>
            <w:r w:rsidR="0085763B" w:rsidRPr="003500E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ервісного Замовника </w:t>
            </w:r>
            <w:r w:rsidR="001A50C4" w:rsidRPr="003500E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за ОСНОВНИМ ДОГОВОРОМ.</w:t>
            </w:r>
            <w:r w:rsidR="00510DD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="001E621B" w:rsidRPr="00FA6AF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  <w:rPrChange w:id="13" w:author="OLENA PASHKOVA (NEPTUNE.UA)" w:date="2023-02-01T09:05:00Z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  <w:lang w:val="ru-RU"/>
                  </w:rPr>
                </w:rPrChange>
              </w:rPr>
              <w:t>З дати укладення цієї УГОДИ</w:t>
            </w:r>
            <w:r w:rsidR="001E621B" w:rsidRPr="00FA6AF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="00F47384" w:rsidRPr="00FA6AF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Новий Замовник</w:t>
            </w:r>
            <w:r w:rsidR="00F47384" w:rsidRPr="00FA6AF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  <w:rPrChange w:id="14" w:author="OLENA PASHKOVA (NEPTUNE.UA)" w:date="2023-02-01T09:05:00Z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  <w:lang w:val="ru-RU"/>
                  </w:rPr>
                </w:rPrChange>
              </w:rPr>
              <w:t xml:space="preserve"> стає стороною </w:t>
            </w:r>
            <w:r w:rsidR="00F47384" w:rsidRPr="00FA6AF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ОСНОВНОГО ДОГОВОРУ</w:t>
            </w:r>
            <w:r w:rsidR="00F47384" w:rsidRPr="00FA6AF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  <w:rPrChange w:id="15" w:author="OLENA PASHKOVA (NEPTUNE.UA)" w:date="2023-02-01T09:05:00Z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  <w:lang w:val="ru-RU"/>
                  </w:rPr>
                </w:rPrChange>
              </w:rPr>
              <w:t xml:space="preserve"> </w:t>
            </w:r>
            <w:ins w:id="16" w:author="OLENA PASHKOVA (NEPTUNE.UA)" w:date="2023-02-01T09:03:00Z">
              <w:r w:rsidR="00FA6AFB" w:rsidRPr="00FA6AF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  <w:rPrChange w:id="17" w:author="OLENA PASHKOVA (NEPTUNE.UA)" w:date="2023-02-01T09:05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ru-RU"/>
                    </w:rPr>
                  </w:rPrChange>
                </w:rPr>
                <w:t xml:space="preserve">у якості «Замовника» </w:t>
              </w:r>
            </w:ins>
            <w:r w:rsidR="00F47384" w:rsidRPr="00FA6AF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  <w:rPrChange w:id="18" w:author="OLENA PASHKOVA (NEPTUNE.UA)" w:date="2023-02-01T09:05:00Z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  <w:lang w:val="ru-RU"/>
                  </w:rPr>
                </w:rPrChange>
              </w:rPr>
              <w:t>замість Первісного Замовника</w:t>
            </w:r>
            <w:ins w:id="19" w:author="OLENA PASHKOVA (NEPTUNE.UA)" w:date="2023-02-01T09:04:00Z">
              <w:r w:rsidR="00FA6AFB" w:rsidRPr="00FA6AF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  <w:rPrChange w:id="20" w:author="OLENA PASHKOVA (NEPTUNE.UA)" w:date="2023-02-01T09:05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ru-RU"/>
                    </w:rPr>
                  </w:rPrChange>
                </w:rPr>
                <w:t xml:space="preserve"> та є повним правонаступником Первісного Замовника відносно його прав </w:t>
              </w:r>
            </w:ins>
            <w:ins w:id="21" w:author="OLENA PASHKOVA (NEPTUNE.UA)" w:date="2023-02-01T09:05:00Z">
              <w:r w:rsidR="00FA6AFB" w:rsidRPr="00FA6AF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  <w:rPrChange w:id="22" w:author="OLENA PASHKOVA (NEPTUNE.UA)" w:date="2023-02-01T09:05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ru-RU"/>
                    </w:rPr>
                  </w:rPrChange>
                </w:rPr>
                <w:t xml:space="preserve">та </w:t>
              </w:r>
              <w:r w:rsidR="00FA6AFB" w:rsidRPr="00FA6AF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t>обов’язків</w:t>
              </w:r>
              <w:r w:rsidR="00FA6AFB" w:rsidRPr="00FA6AF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  <w:rPrChange w:id="23" w:author="OLENA PASHKOVA (NEPTUNE.UA)" w:date="2023-02-01T09:05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ru-RU"/>
                    </w:rPr>
                  </w:rPrChange>
                </w:rPr>
                <w:t xml:space="preserve"> за Основним Договором</w:t>
              </w:r>
            </w:ins>
            <w:r w:rsidR="00F47384" w:rsidRPr="00FA6AF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  <w:rPrChange w:id="24" w:author="OLENA PASHKOVA (NEPTUNE.UA)" w:date="2023-02-01T09:05:00Z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  <w:lang w:val="ru-RU"/>
                  </w:rPr>
                </w:rPrChange>
              </w:rPr>
              <w:t>.</w:t>
            </w:r>
          </w:p>
          <w:p w14:paraId="493DF5AE" w14:textId="59AA44ED" w:rsidR="00262BF4" w:rsidRDefault="009A02C2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2</w:t>
            </w:r>
            <w:r w:rsidR="001E621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 w:rsidR="00A34BF7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B42758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Первісний Замовник</w:t>
            </w:r>
            <w:r w:rsidR="001C3CE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та </w:t>
            </w:r>
            <w:ins w:id="25" w:author="OLENA PASHKOVA (NEPTUNE.UA)" w:date="2023-02-01T09:22:00Z">
              <w:r w:rsidR="00AE03CB" w:rsidRPr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  <w:rPrChange w:id="26" w:author="OLENA PASHKOVA (NEPTUNE.UA)" w:date="2023-02-01T09:22:00Z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rPrChange>
                </w:rPr>
                <w:t>Виконавець</w:t>
              </w:r>
              <w:r w:rsidR="00AE03CB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 xml:space="preserve"> </w:t>
              </w:r>
            </w:ins>
            <w:del w:id="27" w:author="OLENA PASHKOVA (NEPTUNE.UA)" w:date="2023-02-01T09:22:00Z">
              <w:r w:rsidR="001C3CEC" w:rsidRPr="00F6071A" w:rsidDel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delText>M</w:delText>
              </w:r>
              <w:r w:rsidR="001C3CEC" w:rsidRPr="00F6071A" w:rsidDel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delText>.</w:delText>
              </w:r>
              <w:r w:rsidR="001C3CEC" w:rsidRPr="00F6071A" w:rsidDel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delText>V</w:delText>
              </w:r>
              <w:r w:rsidR="001C3CEC" w:rsidRPr="00F6071A" w:rsidDel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delText>.</w:delText>
              </w:r>
              <w:r w:rsidR="001C3CEC" w:rsidRPr="00F6071A" w:rsidDel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delText>CAGRO</w:delText>
              </w:r>
              <w:r w:rsidR="001C3CEC" w:rsidRPr="00F6071A" w:rsidDel="00AE03CB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delText xml:space="preserve"> </w:delText>
              </w:r>
            </w:del>
            <w:r w:rsidR="001C3CE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звільняються від подальших зобов'язань один перед одним </w:t>
            </w:r>
            <w:r w:rsidR="0007229B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</w:t>
            </w:r>
            <w:r w:rsidR="001C3CE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B42758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ОСНОВНОМУ ДОГОВОРУ</w:t>
            </w:r>
            <w:r w:rsidR="001C3CE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як існуючих на </w:t>
            </w:r>
            <w:r w:rsidR="0035437D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дату укладення цієї УГОДИ</w:t>
            </w:r>
            <w:r w:rsidR="001C3CE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так і зобов'язань, що можуть виникнути в майбутньому</w:t>
            </w:r>
            <w:r w:rsidR="00A07CAB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по </w:t>
            </w:r>
            <w:r w:rsidR="00CE002B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ОСНОВНОМУ ДОГОВОРУ</w:t>
            </w:r>
            <w:r w:rsidR="001C3CE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а </w:t>
            </w:r>
            <w:r w:rsidR="00CE002B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Новий Замовник</w:t>
            </w:r>
            <w:r w:rsidR="001C3CE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приймає на себе вс</w:t>
            </w:r>
            <w:r w:rsidR="001340A7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 </w:t>
            </w:r>
            <w:ins w:id="28" w:author="OLENA PASHKOVA (NEPTUNE.UA)" w:date="2023-02-01T09:18:00Z">
              <w:r w:rsidR="00AE03CB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 xml:space="preserve">права, </w:t>
              </w:r>
            </w:ins>
            <w:r w:rsidR="001340A7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зобов'язання та</w:t>
            </w:r>
            <w:r w:rsidR="001C3CE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відповідальність </w:t>
            </w:r>
            <w:r w:rsidR="008219D1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</w:t>
            </w:r>
            <w:r w:rsidR="001C3CE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CE002B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ОСНОВНОМУ ДОГОВОРУ</w:t>
            </w:r>
            <w:r w:rsidR="005A1B4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CC038A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замість </w:t>
            </w:r>
            <w:r w:rsidR="00CE002B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Первісного Замовника</w:t>
            </w:r>
            <w:r w:rsidR="005A1B4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</w:t>
            </w:r>
            <w:r w:rsidR="001C3CE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починаючи з </w:t>
            </w:r>
            <w:r w:rsidR="00CE002B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дати укладення цієї УГОДИ.</w:t>
            </w:r>
            <w:r w:rsidR="001C3CE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  </w:t>
            </w:r>
          </w:p>
          <w:p w14:paraId="1168BC2D" w14:textId="5C8FD61B" w:rsidR="00BA0895" w:rsidRDefault="009A02C2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3</w:t>
            </w:r>
            <w:r w:rsidR="00574F21"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r w:rsidR="001C3CE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1E621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З </w:t>
            </w:r>
            <w:r w:rsidR="00CE002B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дати укладення цієї УГОДИ</w:t>
            </w:r>
            <w:r w:rsidR="001C3CE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ins w:id="29" w:author="OLENA PASHKOVA (NEPTUNE.UA)" w:date="2023-02-01T09:23:00Z">
              <w:r w:rsidR="00AE03CB" w:rsidRPr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  <w:rPrChange w:id="30" w:author="OLENA PASHKOVA (NEPTUNE.UA)" w:date="2023-02-01T09:23:00Z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rPrChange>
                </w:rPr>
                <w:t>Виконавець</w:t>
              </w:r>
              <w:r w:rsidR="00AE03CB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 xml:space="preserve"> </w:t>
              </w:r>
            </w:ins>
            <w:del w:id="31" w:author="OLENA PASHKOVA (NEPTUNE.UA)" w:date="2023-02-01T09:23:00Z">
              <w:r w:rsidR="001C3CEC" w:rsidRPr="00F6071A" w:rsidDel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delText>М.В.КАРГО</w:delText>
              </w:r>
              <w:r w:rsidR="001C3CEC" w:rsidRPr="00F6071A" w:rsidDel="00AE03CB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delText xml:space="preserve"> </w:delText>
              </w:r>
            </w:del>
            <w:r w:rsidR="001C3CE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та </w:t>
            </w:r>
            <w:r w:rsidR="00CE002B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Новий Замовник</w:t>
            </w:r>
            <w:r w:rsidR="001C3CE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зобов'язуються виконувати </w:t>
            </w:r>
            <w:r w:rsidR="008E5BFE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всі </w:t>
            </w:r>
            <w:r w:rsidR="001C3CE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зобов'язання, а також набува</w:t>
            </w:r>
            <w:r w:rsidR="00504228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ють</w:t>
            </w:r>
            <w:r w:rsidR="001C3CE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172FC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всіх </w:t>
            </w:r>
            <w:r w:rsidR="001C3CE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прав</w:t>
            </w:r>
            <w:r w:rsidR="000A070A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r w:rsidR="00EC0998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що </w:t>
            </w:r>
            <w:r w:rsidR="000A070A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визначен</w:t>
            </w:r>
            <w:r w:rsidR="00EC0998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</w:t>
            </w:r>
            <w:r w:rsidR="00CE002B"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ОСНОВНИМ ДОГОВОРОМ</w:t>
            </w:r>
            <w:r w:rsidR="001C3CE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</w:t>
            </w:r>
          </w:p>
          <w:p w14:paraId="4E7A421B" w14:textId="4CCEE2E3" w:rsidR="00C66EF4" w:rsidRDefault="009A02C2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4</w:t>
            </w:r>
            <w:r w:rsidR="00C66EF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</w:t>
            </w:r>
            <w:r w:rsidR="00C66EF4" w:rsidRPr="00C05A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Первісний Замовник</w:t>
            </w:r>
            <w:r w:rsidR="00C66EF4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1935B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передав, а</w:t>
            </w:r>
            <w:r w:rsidR="00C66EF4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1935BC" w:rsidRPr="00C05A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Нов</w:t>
            </w:r>
            <w:r w:rsidR="001935B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ий </w:t>
            </w:r>
            <w:r w:rsidR="00536D56" w:rsidRPr="00C05A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Замовник</w:t>
            </w:r>
            <w:r w:rsidR="001935B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="001935BC" w:rsidRPr="0035366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отримав</w:t>
            </w:r>
            <w:r w:rsidR="001935B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="00536D5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del w:id="32" w:author="OLENA PASHKOVA (NEPTUNE.UA)" w:date="2023-02-01T09:24:00Z">
              <w:r w:rsidR="00536D56" w:rsidRPr="00C05A16" w:rsidDel="00AE03CB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delText xml:space="preserve">копію </w:delText>
              </w:r>
            </w:del>
            <w:ins w:id="33" w:author="OLENA PASHKOVA (NEPTUNE.UA)" w:date="2023-02-01T09:24:00Z">
              <w:r w:rsidR="00AE03CB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 xml:space="preserve">оригінал </w:t>
              </w:r>
            </w:ins>
            <w:r w:rsidR="00536D56" w:rsidRPr="00C05A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ОСНОВНОГО ДОГОВОРУ</w:t>
            </w:r>
            <w:r w:rsidR="00536D5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а також документи та інформацію, пов’язану із виконанням </w:t>
            </w:r>
            <w:r w:rsidR="00536D56" w:rsidRPr="00C05A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ОСНОВНОГО ДОГОВОРУ</w:t>
            </w:r>
            <w:r w:rsidR="00536D56" w:rsidRPr="00C05A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</w:p>
          <w:p w14:paraId="3772490D" w14:textId="316310AA" w:rsidR="005710FB" w:rsidRDefault="009A02C2" w:rsidP="00D433C4">
            <w:pPr>
              <w:pStyle w:val="a6"/>
              <w:tabs>
                <w:tab w:val="left" w:pos="6083"/>
              </w:tabs>
              <w:ind w:left="32" w:right="114" w:firstLine="0"/>
              <w:rPr>
                <w:ins w:id="34" w:author="OLENA PASHKOVA (NEPTUNE.UA)" w:date="2023-02-01T10:07:00Z"/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5</w:t>
            </w:r>
            <w:r w:rsidR="00B21A83"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.</w:t>
            </w:r>
            <w:r w:rsidR="00B21A83" w:rsidRPr="00C05A1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B21A83" w:rsidRPr="00C05A1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Сторони</w:t>
            </w:r>
            <w:proofErr w:type="spellEnd"/>
            <w:r w:rsidR="00B21A83" w:rsidRPr="00C05A1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погодили, </w:t>
            </w:r>
            <w:proofErr w:type="spellStart"/>
            <w:r w:rsidR="00B21A83" w:rsidRPr="00C05A1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що</w:t>
            </w:r>
            <w:proofErr w:type="spellEnd"/>
            <w:r w:rsidR="00B21A83" w:rsidRPr="00C05A1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станом на дату </w:t>
            </w:r>
            <w:proofErr w:type="spellStart"/>
            <w:r w:rsidR="00B21A83" w:rsidRPr="00C05A1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укладення</w:t>
            </w:r>
            <w:proofErr w:type="spellEnd"/>
            <w:r w:rsidR="00B21A83" w:rsidRPr="00C05A1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B21A83" w:rsidRPr="00C05A1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цієї</w:t>
            </w:r>
            <w:proofErr w:type="spellEnd"/>
            <w:r w:rsidR="00B21A83" w:rsidRPr="00C05A1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УГОДИ, </w:t>
            </w:r>
            <w:proofErr w:type="spellStart"/>
            <w:r w:rsidR="00B21A83" w:rsidRPr="00C05A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Первісний</w:t>
            </w:r>
            <w:proofErr w:type="spellEnd"/>
            <w:r w:rsidR="00B21A83" w:rsidRPr="00C05A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="00B21A83" w:rsidRPr="00C05A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Замовник</w:t>
            </w:r>
            <w:proofErr w:type="spellEnd"/>
            <w:ins w:id="35" w:author="OLENA PASHKOVA (NEPTUNE.UA)" w:date="2023-02-01T09:27:00Z">
              <w:r w:rsidR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ru-RU"/>
                </w:rPr>
                <w:t xml:space="preserve"> та </w:t>
              </w:r>
              <w:proofErr w:type="spellStart"/>
              <w:r w:rsidR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ru-RU"/>
                </w:rPr>
                <w:t>Виконавець</w:t>
              </w:r>
              <w:proofErr w:type="spellEnd"/>
              <w:r w:rsidR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ru-RU"/>
                </w:rPr>
                <w:t xml:space="preserve"> </w:t>
              </w:r>
            </w:ins>
            <w:del w:id="36" w:author="OLENA PASHKOVA (NEPTUNE.UA)" w:date="2023-02-01T09:27:00Z">
              <w:r w:rsidR="00B21A83" w:rsidRPr="00C05A16" w:rsidDel="00AE03CB"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w:delText xml:space="preserve"> </w:delText>
              </w:r>
            </w:del>
            <w:r w:rsidR="00B21A83" w:rsidRPr="00C05A1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не </w:t>
            </w:r>
            <w:proofErr w:type="spellStart"/>
            <w:r w:rsidR="00B21A83" w:rsidRPr="00C05A1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</w:t>
            </w:r>
            <w:del w:id="37" w:author="OLENA PASHKOVA (NEPTUNE.UA)" w:date="2023-02-01T09:27:00Z">
              <w:r w:rsidR="00B21A83" w:rsidRPr="00C05A16" w:rsidDel="00AE03CB"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w:delText>є</w:delText>
              </w:r>
            </w:del>
            <w:ins w:id="38" w:author="OLENA PASHKOVA (NEPTUNE.UA)" w:date="2023-02-01T09:27:00Z">
              <w:r w:rsidR="00AE03CB"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w:t>ють</w:t>
              </w:r>
            </w:ins>
            <w:proofErr w:type="spellEnd"/>
            <w:r w:rsidR="00B21A83" w:rsidRPr="00C05A1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B21A83" w:rsidRPr="00C05A1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заборгованості</w:t>
            </w:r>
            <w:proofErr w:type="spellEnd"/>
            <w:r w:rsidR="00B21A83" w:rsidRPr="00C05A1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ins w:id="39" w:author="OLENA PASHKOVA (NEPTUNE.UA)" w:date="2023-02-01T09:27:00Z">
              <w:r w:rsidR="00AE03CB"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w:t xml:space="preserve">один перед </w:t>
              </w:r>
              <w:proofErr w:type="spellStart"/>
              <w:r w:rsidR="00AE03CB"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w:t>однім</w:t>
              </w:r>
            </w:ins>
            <w:proofErr w:type="spellEnd"/>
            <w:del w:id="40" w:author="OLENA PASHKOVA (NEPTUNE.UA)" w:date="2023-02-01T09:27:00Z">
              <w:r w:rsidR="00B21A83" w:rsidRPr="00C05A16" w:rsidDel="00A57B39"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w:delText xml:space="preserve">перед </w:delText>
              </w:r>
            </w:del>
            <w:del w:id="41" w:author="OLENA PASHKOVA (NEPTUNE.UA)" w:date="2023-02-01T09:25:00Z">
              <w:r w:rsidR="00B21A83" w:rsidRPr="00AE03CB" w:rsidDel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delText>М.В.КАРГО.</w:delText>
              </w:r>
            </w:del>
            <w:ins w:id="42" w:author="OLENA PASHKOVA (NEPTUNE.UA)" w:date="2023-02-01T09:25:00Z">
              <w:r w:rsidR="00AE03CB" w:rsidRPr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t>,</w:t>
              </w:r>
            </w:ins>
            <w:ins w:id="43" w:author="OLENA PASHKOVA (NEPTUNE.UA)" w:date="2023-02-01T09:27:00Z">
              <w:r w:rsidR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t xml:space="preserve"> </w:t>
              </w:r>
              <w:r w:rsidR="00AE03CB" w:rsidRPr="00AE03CB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44" w:author="OLENA PASHKOVA (NEPTUNE.UA)" w:date="2023-02-01T09:27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uk-UA"/>
                    </w:rPr>
                  </w:rPrChange>
                </w:rPr>
                <w:t>що підтверджується</w:t>
              </w:r>
              <w:r w:rsidR="00AE03CB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t xml:space="preserve"> </w:t>
              </w:r>
              <w:r w:rsidR="00A57B39" w:rsidRPr="00A57B39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45" w:author="OLENA PASHKOVA (NEPTUNE.UA)" w:date="2023-02-01T09:28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uk-UA"/>
                    </w:rPr>
                  </w:rPrChange>
                </w:rPr>
                <w:t>Актом звірки</w:t>
              </w:r>
            </w:ins>
            <w:ins w:id="46" w:author="OLENA PASHKOVA (NEPTUNE.UA)" w:date="2023-02-01T09:28:00Z">
              <w:r w:rsidR="00A57B39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t xml:space="preserve"> </w:t>
              </w:r>
              <w:r w:rsidR="00A57B39" w:rsidRPr="00A57B39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47" w:author="OLENA PASHKOVA (NEPTUNE.UA)" w:date="2023-02-01T09:28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uk-UA"/>
                    </w:rPr>
                  </w:rPrChange>
                </w:rPr>
                <w:t>взаємних розрахунків № 3 від 26 січня 2023 року (Додаток 1 до цієї Угоди)</w:t>
              </w:r>
              <w:r w:rsidR="00A57B39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t xml:space="preserve">, </w:t>
              </w:r>
            </w:ins>
            <w:del w:id="48" w:author="OLENA PASHKOVA (NEPTUNE.UA)" w:date="2023-02-01T09:28:00Z">
              <w:r w:rsidR="00B21A83" w:rsidRPr="00C05A16" w:rsidDel="00A57B39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delText xml:space="preserve"> </w:delText>
              </w:r>
              <w:r w:rsidR="00B21A83" w:rsidRPr="00AE03CB" w:rsidDel="00A57B39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  <w:rPrChange w:id="49" w:author="OLENA PASHKOVA (NEPTUNE.UA)" w:date="2023-02-01T09:27:00Z"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</w:rPrChange>
                </w:rPr>
                <w:delText xml:space="preserve">  </w:delText>
              </w:r>
              <w:r w:rsidR="00B21A83" w:rsidRPr="00C05A16" w:rsidDel="00A57B39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delText>М.В.КАРГО</w:delText>
              </w:r>
            </w:del>
            <w:ins w:id="50" w:author="OLENA PASHKOVA (NEPTUNE.UA)" w:date="2023-02-01T09:28:00Z">
              <w:r w:rsidR="00A57B39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t xml:space="preserve">Виконавець </w:t>
              </w:r>
            </w:ins>
            <w:del w:id="51" w:author="OLENA PASHKOVA (NEPTUNE.UA)" w:date="2023-02-01T09:29:00Z">
              <w:r w:rsidR="00B21A83" w:rsidRPr="00C05A16" w:rsidDel="00A57B39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delText xml:space="preserve"> </w:delText>
              </w:r>
            </w:del>
            <w:r w:rsidR="00B21A83" w:rsidRPr="00A834D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не має </w:t>
            </w:r>
            <w:r w:rsidR="004E54EC" w:rsidRPr="00A834D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та не матиме </w:t>
            </w:r>
            <w:r w:rsidR="00B21A83" w:rsidRPr="00A834D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жодних претензій та</w:t>
            </w:r>
            <w:r w:rsidR="00B21A83" w:rsidRPr="00A834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</w:t>
            </w:r>
            <w:r w:rsidR="00B21A83" w:rsidRPr="00A834D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або вимог до</w:t>
            </w:r>
            <w:r w:rsidR="00B21A83" w:rsidRPr="00C05A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Первісного Замовника </w:t>
            </w:r>
            <w:r w:rsidR="00B21A83" w:rsidRPr="00A834D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</w:t>
            </w:r>
            <w:r w:rsidR="00B21A83" w:rsidRPr="00C05A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="004B1D07" w:rsidRPr="00C05A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ОСНОВНОМУ ДОГОВОРУ</w:t>
            </w:r>
            <w:r w:rsidR="004B1D0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="004E54EC" w:rsidRPr="00A834D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та у зв’язку з ним</w:t>
            </w:r>
            <w:r w:rsidR="00B21A83" w:rsidRPr="00A834D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</w:p>
          <w:p w14:paraId="4083155C" w14:textId="1BBF03C4" w:rsidR="00307B44" w:rsidRDefault="00307B44" w:rsidP="00D433C4">
            <w:pPr>
              <w:pStyle w:val="a6"/>
              <w:tabs>
                <w:tab w:val="left" w:pos="6083"/>
              </w:tabs>
              <w:ind w:left="32" w:right="114" w:firstLine="0"/>
              <w:rPr>
                <w:ins w:id="52" w:author="OLENA PASHKOVA (NEPTUNE.UA)" w:date="2023-02-01T10:12:00Z"/>
                <w:rFonts w:ascii="Times New Roman" w:hAnsi="Times New Roman" w:cs="Times New Roman"/>
                <w:sz w:val="20"/>
                <w:szCs w:val="20"/>
                <w:lang w:val="uk-UA"/>
              </w:rPr>
            </w:pPr>
            <w:ins w:id="53" w:author="OLENA PASHKOVA (NEPTUNE.UA)" w:date="2023-02-01T10:08:00Z">
              <w:r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ru-RU"/>
                </w:rPr>
                <w:t>6.</w:t>
              </w:r>
              <w:r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 xml:space="preserve"> Сторони домовились змінити електроні адреси Замовника за Основним Догов</w:t>
              </w:r>
            </w:ins>
            <w:ins w:id="54" w:author="OLENA PASHKOVA (NEPTUNE.UA)" w:date="2023-02-01T10:10:00Z">
              <w:r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>о</w:t>
              </w:r>
            </w:ins>
            <w:ins w:id="55" w:author="OLENA PASHKOVA (NEPTUNE.UA)" w:date="2023-02-01T10:08:00Z">
              <w:r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>ром в пункт</w:t>
              </w:r>
            </w:ins>
            <w:ins w:id="56" w:author="OLENA PASHKOVA (NEPTUNE.UA)" w:date="2023-02-01T10:11:00Z">
              <w:r w:rsidR="00E16457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>ах</w:t>
              </w:r>
            </w:ins>
            <w:ins w:id="57" w:author="OLENA PASHKOVA (NEPTUNE.UA)" w:date="2023-02-01T10:08:00Z">
              <w:r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 xml:space="preserve"> 6.1., 6.6., </w:t>
              </w:r>
            </w:ins>
            <w:ins w:id="58" w:author="OLENA PASHKOVA (NEPTUNE.UA)" w:date="2023-02-01T10:09:00Z">
              <w:r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>9.6., 9.14</w:t>
              </w:r>
            </w:ins>
            <w:ins w:id="59" w:author="OLENA PASHKOVA (NEPTUNE.UA)" w:date="2023-02-01T10:10:00Z">
              <w:r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 xml:space="preserve"> </w:t>
              </w:r>
            </w:ins>
            <w:ins w:id="60" w:author="OLENA PASHKOVA (NEPTUNE.UA)" w:date="2023-02-01T10:11:00Z">
              <w:r w:rsidR="00E16457" w:rsidRPr="00E16457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>Д</w:t>
              </w:r>
              <w:r w:rsidR="00E16457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 xml:space="preserve">оговору </w:t>
              </w:r>
              <w:r w:rsidR="00E16457" w:rsidRPr="00E16457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 xml:space="preserve">№ МВК-0049 з надання послуг з накопичування та перевантаження Зерна від 24 серпня 2022р. </w:t>
              </w:r>
            </w:ins>
            <w:ins w:id="61" w:author="OLENA PASHKOVA (NEPTUNE.UA)" w:date="2023-02-01T10:10:00Z">
              <w:r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 xml:space="preserve">на наступні електроні адреси: </w:t>
              </w:r>
            </w:ins>
          </w:p>
          <w:p w14:paraId="4BA5D86D" w14:textId="77777777" w:rsidR="00E16457" w:rsidRPr="00E16457" w:rsidRDefault="00E16457">
            <w:pPr>
              <w:tabs>
                <w:tab w:val="left" w:pos="6083"/>
              </w:tabs>
              <w:ind w:right="114"/>
              <w:rPr>
                <w:ins w:id="62" w:author="OLENA PASHKOVA (NEPTUNE.UA)" w:date="2023-02-01T10:10:00Z"/>
                <w:rFonts w:ascii="Times New Roman" w:hAnsi="Times New Roman" w:cs="Times New Roman"/>
                <w:sz w:val="20"/>
                <w:szCs w:val="20"/>
                <w:lang w:val="uk-UA"/>
                <w:rPrChange w:id="63" w:author="OLENA PASHKOVA (NEPTUNE.UA)" w:date="2023-02-01T10:12:00Z">
                  <w:rPr>
                    <w:ins w:id="64" w:author="OLENA PASHKOVA (NEPTUNE.UA)" w:date="2023-02-01T10:10:00Z"/>
                    <w:lang w:val="uk-UA"/>
                  </w:rPr>
                </w:rPrChange>
              </w:rPr>
              <w:pPrChange w:id="65" w:author="OLENA PASHKOVA (NEPTUNE.UA)" w:date="2023-02-01T10:12:00Z">
                <w:pPr>
                  <w:pStyle w:val="a6"/>
                  <w:tabs>
                    <w:tab w:val="left" w:pos="6083"/>
                  </w:tabs>
                  <w:ind w:left="32" w:right="114" w:firstLine="0"/>
                </w:pPr>
              </w:pPrChange>
            </w:pPr>
          </w:p>
          <w:p w14:paraId="6EDC8E3D" w14:textId="77777777" w:rsidR="00307B44" w:rsidRPr="00A834D7" w:rsidRDefault="00E16457" w:rsidP="00D433C4">
            <w:pPr>
              <w:pStyle w:val="a6"/>
              <w:tabs>
                <w:tab w:val="left" w:pos="6083"/>
              </w:tabs>
              <w:ind w:left="32" w:right="114" w:firstLine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commentRangeStart w:id="66"/>
            <w:commentRangeEnd w:id="66"/>
            <w:ins w:id="67" w:author="OLENA PASHKOVA (NEPTUNE.UA)" w:date="2023-02-01T10:11:00Z">
              <w:r>
                <w:rPr>
                  <w:rStyle w:val="a9"/>
                </w:rPr>
                <w:commentReference w:id="66"/>
              </w:r>
            </w:ins>
          </w:p>
          <w:p w14:paraId="27EBCA4B" w14:textId="49FD43CF" w:rsidR="00E16457" w:rsidRPr="00E16457" w:rsidRDefault="00E16457" w:rsidP="00D433C4">
            <w:pPr>
              <w:pStyle w:val="a6"/>
              <w:tabs>
                <w:tab w:val="left" w:pos="6083"/>
              </w:tabs>
              <w:ind w:left="32" w:right="114" w:firstLine="0"/>
              <w:rPr>
                <w:ins w:id="68" w:author="OLENA PASHKOVA (NEPTUNE.UA)" w:date="2023-02-01T10:13:00Z"/>
                <w:rFonts w:ascii="Times New Roman" w:hAnsi="Times New Roman" w:cs="Times New Roman"/>
                <w:sz w:val="20"/>
                <w:szCs w:val="20"/>
                <w:lang w:val="uk-UA"/>
                <w:rPrChange w:id="69" w:author="OLENA PASHKOVA (NEPTUNE.UA)" w:date="2023-02-01T10:14:00Z">
                  <w:rPr>
                    <w:ins w:id="70" w:author="OLENA PASHKOVA (NEPTUNE.UA)" w:date="2023-02-01T10:13:00Z"/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</w:pPr>
            <w:ins w:id="71" w:author="OLENA PASHKOVA (NEPTUNE.UA)" w:date="2023-02-01T10:12:00Z">
              <w:r w:rsidRPr="00E16457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ru-RU"/>
                </w:rPr>
                <w:t>7.</w:t>
              </w:r>
              <w:r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ru-RU"/>
                </w:rPr>
                <w:t xml:space="preserve"> </w:t>
              </w:r>
              <w:r w:rsidRPr="00E16457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72" w:author="OLENA PASHKOVA (NEPTUNE.UA)" w:date="2023-02-01T10:14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ru-RU"/>
                    </w:rPr>
                  </w:rPrChange>
                </w:rPr>
                <w:t xml:space="preserve">Сторони </w:t>
              </w:r>
            </w:ins>
            <w:ins w:id="73" w:author="OLENA PASHKOVA (NEPTUNE.UA)" w:date="2023-02-01T10:15:00Z">
              <w:r w:rsidRPr="00E16457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>домовились</w:t>
              </w:r>
            </w:ins>
            <w:ins w:id="74" w:author="OLENA PASHKOVA (NEPTUNE.UA)" w:date="2023-02-01T10:13:00Z">
              <w:r w:rsidRPr="00E16457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75" w:author="OLENA PASHKOVA (NEPTUNE.UA)" w:date="2023-02-01T10:14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ru-RU"/>
                    </w:rPr>
                  </w:rPrChange>
                </w:rPr>
                <w:t xml:space="preserve"> змінити</w:t>
              </w:r>
              <w:r w:rsidRPr="00E16457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  <w:rPrChange w:id="76" w:author="OLENA PASHKOVA (NEPTUNE.UA)" w:date="2023-02-01T10:14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ru-RU"/>
                    </w:rPr>
                  </w:rPrChange>
                </w:rPr>
                <w:t xml:space="preserve"> </w:t>
              </w:r>
              <w:r w:rsidRPr="00E16457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77" w:author="OLENA PASHKOVA (NEPTUNE.UA)" w:date="2023-02-01T10:14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ru-RU"/>
                    </w:rPr>
                  </w:rPrChange>
                </w:rPr>
                <w:t>пункт 9.13. Договору № МВК-0049 з надання послуг з накопичування та перевантаження Зерна від 24 серпня 2022р.</w:t>
              </w:r>
              <w:r w:rsidRPr="00E16457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78" w:author="OLENA PASHKOVA (NEPTUNE.UA)" w:date="2023-02-01T10:14:00Z"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</w:rPrChange>
                </w:rPr>
                <w:t xml:space="preserve"> </w:t>
              </w:r>
            </w:ins>
            <w:ins w:id="79" w:author="OLENA PASHKOVA (NEPTUNE.UA)" w:date="2023-02-01T10:15:00Z">
              <w:r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>т</w:t>
              </w:r>
            </w:ins>
            <w:ins w:id="80" w:author="OLENA PASHKOVA (NEPTUNE.UA)" w:date="2023-02-01T10:13:00Z">
              <w:r w:rsidRPr="00E16457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81" w:author="OLENA PASHKOVA (NEPTUNE.UA)" w:date="2023-02-01T10:14:00Z"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</w:rPrChange>
                </w:rPr>
                <w:t xml:space="preserve">а викласти його в наступній редакції: </w:t>
              </w:r>
            </w:ins>
          </w:p>
          <w:p w14:paraId="573FD23E" w14:textId="51DDECAE" w:rsidR="00E16457" w:rsidRDefault="00E16457" w:rsidP="00D433C4">
            <w:pPr>
              <w:pStyle w:val="a6"/>
              <w:tabs>
                <w:tab w:val="left" w:pos="6083"/>
              </w:tabs>
              <w:ind w:left="32" w:right="114" w:firstLine="0"/>
              <w:rPr>
                <w:ins w:id="82" w:author="OLENA PASHKOVA (NEPTUNE.UA)" w:date="2023-02-01T10:16:00Z"/>
                <w:rFonts w:ascii="Times New Roman" w:hAnsi="Times New Roman" w:cs="Times New Roman"/>
                <w:sz w:val="20"/>
                <w:szCs w:val="20"/>
                <w:lang w:val="uk-UA"/>
              </w:rPr>
            </w:pPr>
            <w:ins w:id="83" w:author="OLENA PASHKOVA (NEPTUNE.UA)" w:date="2023-02-01T10:13:00Z">
              <w:r w:rsidRPr="00E16457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  <w:rPrChange w:id="84" w:author="OLENA PASHKOVA (NEPTUNE.UA)" w:date="2023-02-01T10:14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ru-RU"/>
                    </w:rPr>
                  </w:rPrChange>
                </w:rPr>
                <w:t>«</w:t>
              </w:r>
            </w:ins>
            <w:ins w:id="85" w:author="OLENA PASHKOVA (NEPTUNE.UA)" w:date="2023-02-01T10:14:00Z">
              <w:r w:rsidRPr="00E16457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86" w:author="OLENA PASHKOVA (NEPTUNE.UA)" w:date="2023-02-01T10:15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ru-RU"/>
                    </w:rPr>
                  </w:rPrChange>
                </w:rPr>
                <w:t>9</w:t>
              </w:r>
              <w:r w:rsidRPr="00E16457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  <w:rPrChange w:id="87" w:author="OLENA PASHKOVA (NEPTUNE.UA)" w:date="2023-02-01T10:14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ru-RU"/>
                    </w:rPr>
                  </w:rPrChange>
                </w:rPr>
                <w:t>.</w:t>
              </w:r>
              <w:r w:rsidRPr="00E16457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88" w:author="OLENA PASHKOVA (NEPTUNE.UA)" w:date="2023-02-01T10:14:00Z"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</w:rPrChange>
                </w:rPr>
                <w:t xml:space="preserve">13. Замовник є резидентом </w:t>
              </w:r>
              <w:commentRangeStart w:id="89"/>
              <w:r w:rsidRPr="00E16457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90" w:author="OLENA PASHKOVA (NEPTUNE.UA)" w:date="2023-02-01T10:14:00Z"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</w:rPrChange>
                </w:rPr>
                <w:t>___________</w:t>
              </w:r>
            </w:ins>
            <w:commentRangeEnd w:id="89"/>
            <w:ins w:id="91" w:author="OLENA PASHKOVA (NEPTUNE.UA)" w:date="2023-02-01T10:28:00Z">
              <w:r w:rsidR="00A34317">
                <w:rPr>
                  <w:rStyle w:val="a9"/>
                </w:rPr>
                <w:commentReference w:id="89"/>
              </w:r>
            </w:ins>
            <w:ins w:id="92" w:author="OLENA PASHKOVA (NEPTUNE.UA)" w:date="2023-02-01T10:14:00Z">
              <w:r w:rsidRPr="00E16457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93" w:author="OLENA PASHKOVA (NEPTUNE.UA)" w:date="2023-02-01T10:14:00Z"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</w:rPrChange>
                </w:rPr>
                <w:t>та платником податків на загальних підставах.</w:t>
              </w:r>
            </w:ins>
            <w:ins w:id="94" w:author="OLENA PASHKOVA (NEPTUNE.UA)" w:date="2023-02-01T10:16:00Z">
              <w:r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>».</w:t>
              </w:r>
            </w:ins>
          </w:p>
          <w:p w14:paraId="49CDC359" w14:textId="77777777" w:rsidR="00E16457" w:rsidRPr="00E16457" w:rsidRDefault="00E16457" w:rsidP="00D433C4">
            <w:pPr>
              <w:pStyle w:val="a6"/>
              <w:tabs>
                <w:tab w:val="left" w:pos="6083"/>
              </w:tabs>
              <w:ind w:left="32" w:right="114" w:firstLine="0"/>
              <w:rPr>
                <w:ins w:id="95" w:author="OLENA PASHKOVA (NEPTUNE.UA)" w:date="2023-02-01T10:12:00Z"/>
                <w:rFonts w:ascii="Times New Roman" w:hAnsi="Times New Roman" w:cs="Times New Roman"/>
                <w:sz w:val="20"/>
                <w:szCs w:val="20"/>
                <w:lang w:val="uk-UA"/>
                <w:rPrChange w:id="96" w:author="OLENA PASHKOVA (NEPTUNE.UA)" w:date="2023-02-01T10:14:00Z">
                  <w:rPr>
                    <w:ins w:id="97" w:author="OLENA PASHKOVA (NEPTUNE.UA)" w:date="2023-02-01T10:12:00Z"/>
                    <w:rFonts w:ascii="Times New Roman" w:hAnsi="Times New Roman" w:cs="Times New Roman"/>
                    <w:b/>
                    <w:bCs/>
                    <w:sz w:val="20"/>
                    <w:szCs w:val="20"/>
                    <w:lang w:val="ru-RU"/>
                  </w:rPr>
                </w:rPrChange>
              </w:rPr>
            </w:pPr>
          </w:p>
          <w:p w14:paraId="30F2BE34" w14:textId="5CE6DA79" w:rsidR="00E16457" w:rsidRDefault="00E16457" w:rsidP="00D433C4">
            <w:pPr>
              <w:pStyle w:val="a6"/>
              <w:tabs>
                <w:tab w:val="left" w:pos="6083"/>
              </w:tabs>
              <w:ind w:left="32" w:right="114" w:firstLine="0"/>
              <w:rPr>
                <w:ins w:id="98" w:author="OLENA PASHKOVA (NEPTUNE.UA)" w:date="2023-02-01T10:18:00Z"/>
                <w:rFonts w:ascii="Times New Roman" w:hAnsi="Times New Roman" w:cs="Times New Roman"/>
                <w:sz w:val="20"/>
                <w:szCs w:val="20"/>
                <w:lang w:val="uk-UA"/>
              </w:rPr>
            </w:pPr>
            <w:ins w:id="99" w:author="OLENA PASHKOVA (NEPTUNE.UA)" w:date="2023-02-01T10:16:00Z">
              <w:r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t xml:space="preserve">8. </w:t>
              </w:r>
              <w:r w:rsidRPr="00E16457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100" w:author="OLENA PASHKOVA (NEPTUNE.UA)" w:date="2023-02-01T10:18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uk-UA"/>
                    </w:rPr>
                  </w:rPrChange>
                </w:rPr>
                <w:t xml:space="preserve">Сторони домовились </w:t>
              </w:r>
            </w:ins>
            <w:ins w:id="101" w:author="OLENA PASHKOVA (NEPTUNE.UA)" w:date="2023-02-01T10:17:00Z">
              <w:r w:rsidRPr="00E16457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102" w:author="OLENA PASHKOVA (NEPTUNE.UA)" w:date="2023-02-01T10:18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uk-UA"/>
                    </w:rPr>
                  </w:rPrChange>
                </w:rPr>
                <w:t>змінити реквізити</w:t>
              </w:r>
            </w:ins>
            <w:ins w:id="103" w:author="OLENA PASHKOVA (NEPTUNE.UA)" w:date="2023-02-01T10:18:00Z">
              <w:r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t xml:space="preserve"> </w:t>
              </w:r>
              <w:r w:rsidRPr="00E16457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104" w:author="OLENA PASHKOVA (NEPTUNE.UA)" w:date="2023-02-01T10:18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uk-UA"/>
                    </w:rPr>
                  </w:rPrChange>
                </w:rPr>
                <w:t xml:space="preserve">Замовника в Розділі 16 Договору № МВК-0049 з надання послуг з накопичування та перевантаження Зерна від 24 серпня 2022р. </w:t>
              </w:r>
              <w:r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 xml:space="preserve">та викласти їх наступній редакції: </w:t>
              </w:r>
            </w:ins>
          </w:p>
          <w:p w14:paraId="1F584879" w14:textId="77777777" w:rsidR="00E16457" w:rsidRPr="00E16457" w:rsidRDefault="00E16457" w:rsidP="00D433C4">
            <w:pPr>
              <w:pStyle w:val="a6"/>
              <w:tabs>
                <w:tab w:val="left" w:pos="6083"/>
              </w:tabs>
              <w:ind w:left="32" w:right="114" w:firstLine="0"/>
              <w:rPr>
                <w:ins w:id="105" w:author="OLENA PASHKOVA (NEPTUNE.UA)" w:date="2023-02-01T10:16:00Z"/>
                <w:rFonts w:ascii="Times New Roman" w:hAnsi="Times New Roman" w:cs="Times New Roman"/>
                <w:sz w:val="20"/>
                <w:szCs w:val="20"/>
                <w:lang w:val="uk-UA"/>
                <w:rPrChange w:id="106" w:author="OLENA PASHKOVA (NEPTUNE.UA)" w:date="2023-02-01T10:18:00Z">
                  <w:rPr>
                    <w:ins w:id="107" w:author="OLENA PASHKOVA (NEPTUNE.UA)" w:date="2023-02-01T10:16:00Z"/>
                    <w:rFonts w:ascii="Times New Roman" w:hAnsi="Times New Roman" w:cs="Times New Roman"/>
                    <w:b/>
                    <w:bCs/>
                    <w:sz w:val="20"/>
                    <w:szCs w:val="20"/>
                    <w:lang w:val="uk-UA"/>
                  </w:rPr>
                </w:rPrChange>
              </w:rPr>
            </w:pPr>
            <w:commentRangeStart w:id="108"/>
            <w:commentRangeEnd w:id="108"/>
            <w:ins w:id="109" w:author="OLENA PASHKOVA (NEPTUNE.UA)" w:date="2023-02-01T10:19:00Z">
              <w:r>
                <w:rPr>
                  <w:rStyle w:val="a9"/>
                </w:rPr>
                <w:commentReference w:id="108"/>
              </w:r>
            </w:ins>
          </w:p>
          <w:p w14:paraId="3E96C0D0" w14:textId="28162F2A" w:rsidR="002A79DD" w:rsidRPr="00E16457" w:rsidRDefault="009A02C2" w:rsidP="00D433C4">
            <w:pPr>
              <w:pStyle w:val="a6"/>
              <w:tabs>
                <w:tab w:val="left" w:pos="6083"/>
              </w:tabs>
              <w:ind w:left="32" w:right="114" w:firstLine="0"/>
              <w:rPr>
                <w:rFonts w:ascii="Times New Roman" w:hAnsi="Times New Roman" w:cs="Times New Roman"/>
                <w:sz w:val="20"/>
                <w:szCs w:val="20"/>
                <w:lang w:val="uk-UA"/>
                <w:rPrChange w:id="110" w:author="OLENA PASHKOVA (NEPTUNE.UA)" w:date="2023-02-01T10:14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</w:pPr>
            <w:del w:id="111" w:author="OLENA PASHKOVA (NEPTUNE.UA)" w:date="2023-02-01T10:15:00Z">
              <w:r w:rsidRPr="00E16457" w:rsidDel="00E16457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  <w:rPrChange w:id="112" w:author="OLENA PASHKOVA (NEPTUNE.UA)" w:date="2023-02-01T10:14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ru-RU"/>
                    </w:rPr>
                  </w:rPrChange>
                </w:rPr>
                <w:delText>6</w:delText>
              </w:r>
            </w:del>
            <w:ins w:id="113" w:author="OLENA PASHKOVA (NEPTUNE.UA)" w:date="2023-02-01T10:19:00Z">
              <w:r w:rsidR="00E16457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t>9</w:t>
              </w:r>
            </w:ins>
            <w:r w:rsidR="00A34BF7" w:rsidRPr="00E1645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  <w:rPrChange w:id="114" w:author="OLENA PASHKOVA (NEPTUNE.UA)" w:date="2023-02-01T10:14:00Z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  <w:lang w:val="ru-RU"/>
                  </w:rPr>
                </w:rPrChange>
              </w:rPr>
              <w:t>.</w:t>
            </w:r>
            <w:r w:rsidR="002A79DD" w:rsidRPr="00E16457">
              <w:rPr>
                <w:rFonts w:ascii="Times New Roman" w:hAnsi="Times New Roman" w:cs="Times New Roman"/>
                <w:sz w:val="20"/>
                <w:szCs w:val="20"/>
                <w:lang w:val="uk-UA"/>
                <w:rPrChange w:id="115" w:author="OLENA PASHKOVA (NEPTUNE.UA)" w:date="2023-02-01T10:14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  <w:t xml:space="preserve"> Ц</w:t>
            </w:r>
            <w:r w:rsidR="002A79DD" w:rsidRPr="00E16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я </w:t>
            </w:r>
            <w:r w:rsidR="00CE002B" w:rsidRPr="00E16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УГОДА</w:t>
            </w:r>
            <w:r w:rsidR="002A79DD" w:rsidRPr="00E16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2A79DD" w:rsidRPr="00E16457">
              <w:rPr>
                <w:rFonts w:ascii="Times New Roman" w:hAnsi="Times New Roman" w:cs="Times New Roman"/>
                <w:sz w:val="20"/>
                <w:szCs w:val="20"/>
                <w:lang w:val="uk-UA"/>
                <w:rPrChange w:id="116" w:author="OLENA PASHKOVA (NEPTUNE.UA)" w:date="2023-02-01T10:14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  <w:t>та будь-які зобов’язання, що випливають з ц</w:t>
            </w:r>
            <w:r w:rsidR="00542E01" w:rsidRPr="00E16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ієї</w:t>
            </w:r>
            <w:r w:rsidR="002A79DD" w:rsidRPr="00E16457">
              <w:rPr>
                <w:rFonts w:ascii="Times New Roman" w:hAnsi="Times New Roman" w:cs="Times New Roman"/>
                <w:sz w:val="20"/>
                <w:szCs w:val="20"/>
                <w:lang w:val="uk-UA"/>
                <w:rPrChange w:id="117" w:author="OLENA PASHKOVA (NEPTUNE.UA)" w:date="2023-02-01T10:14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  <w:t xml:space="preserve"> </w:t>
            </w:r>
            <w:r w:rsidR="00BA0895" w:rsidRPr="00E16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УГОДИ</w:t>
            </w:r>
            <w:r w:rsidR="00542E01" w:rsidRPr="00E16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</w:t>
            </w:r>
            <w:r w:rsidR="002A79DD" w:rsidRPr="00E16457">
              <w:rPr>
                <w:rFonts w:ascii="Times New Roman" w:hAnsi="Times New Roman" w:cs="Times New Roman"/>
                <w:sz w:val="20"/>
                <w:szCs w:val="20"/>
                <w:lang w:val="uk-UA"/>
                <w:rPrChange w:id="118" w:author="OLENA PASHKOVA (NEPTUNE.UA)" w:date="2023-02-01T10:14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  <w:t xml:space="preserve"> </w:t>
            </w:r>
            <w:del w:id="119" w:author="OLENA PASHKOVA (NEPTUNE.UA)" w:date="2023-02-01T10:14:00Z">
              <w:r w:rsidR="002A79DD" w:rsidRPr="00E16457" w:rsidDel="00E16457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120" w:author="OLENA PASHKOVA (NEPTUNE.UA)" w:date="2023-02-01T10:14:00Z"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</w:rPrChange>
                </w:rPr>
                <w:delText>тлумачаться</w:delText>
              </w:r>
            </w:del>
            <w:ins w:id="121" w:author="OLENA PASHKOVA (NEPTUNE.UA)" w:date="2023-02-01T10:14:00Z">
              <w:r w:rsidR="00E16457" w:rsidRPr="00E16457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>тлумачяться</w:t>
              </w:r>
            </w:ins>
            <w:r w:rsidR="002A79DD" w:rsidRPr="00E16457">
              <w:rPr>
                <w:rFonts w:ascii="Times New Roman" w:hAnsi="Times New Roman" w:cs="Times New Roman"/>
                <w:sz w:val="20"/>
                <w:szCs w:val="20"/>
                <w:lang w:val="uk-UA"/>
                <w:rPrChange w:id="122" w:author="OLENA PASHKOVA (NEPTUNE.UA)" w:date="2023-02-01T10:14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  <w:t xml:space="preserve"> та регулюються правом </w:t>
            </w:r>
            <w:r w:rsidR="00BA0895" w:rsidRPr="00E1645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ОСНОВНОГО ДОГОВОРУ</w:t>
            </w:r>
            <w:r w:rsidR="002A79DD" w:rsidRPr="00E16457">
              <w:rPr>
                <w:rFonts w:ascii="Times New Roman" w:hAnsi="Times New Roman" w:cs="Times New Roman"/>
                <w:sz w:val="20"/>
                <w:szCs w:val="20"/>
                <w:lang w:val="uk-UA"/>
                <w:rPrChange w:id="123" w:author="OLENA PASHKOVA (NEPTUNE.UA)" w:date="2023-02-01T10:14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  <w:t xml:space="preserve">, яке завжди є </w:t>
            </w:r>
            <w:r w:rsidR="00542E01" w:rsidRPr="00E164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правом </w:t>
            </w:r>
            <w:r w:rsidR="002A79DD" w:rsidRPr="00E16457">
              <w:rPr>
                <w:rFonts w:ascii="Times New Roman" w:hAnsi="Times New Roman" w:cs="Times New Roman"/>
                <w:sz w:val="20"/>
                <w:szCs w:val="20"/>
                <w:lang w:val="uk-UA"/>
                <w:rPrChange w:id="124" w:author="OLENA PASHKOVA (NEPTUNE.UA)" w:date="2023-02-01T10:14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  <w:t>України.</w:t>
            </w:r>
          </w:p>
          <w:p w14:paraId="248550B9" w14:textId="41716625" w:rsidR="00E6151D" w:rsidRDefault="009A02C2" w:rsidP="00D433C4">
            <w:pPr>
              <w:pStyle w:val="HTML"/>
              <w:jc w:val="both"/>
              <w:textAlignment w:val="baseline"/>
              <w:rPr>
                <w:rFonts w:ascii="Times New Roman" w:hAnsi="Times New Roman" w:cs="Times New Roman"/>
                <w:color w:val="000000"/>
                <w:lang w:val="uk-UA"/>
              </w:rPr>
            </w:pPr>
            <w:del w:id="125" w:author="OLENA PASHKOVA (NEPTUNE.UA)" w:date="2023-02-01T10:19:00Z">
              <w:r w:rsidRPr="00E16457" w:rsidDel="00E16457">
                <w:rPr>
                  <w:rFonts w:ascii="Times New Roman" w:hAnsi="Times New Roman" w:cs="Times New Roman"/>
                  <w:b/>
                  <w:bCs/>
                  <w:lang w:val="uk-UA"/>
                  <w:rPrChange w:id="126" w:author="OLENA PASHKOVA (NEPTUNE.UA)" w:date="2023-02-01T10:14:00Z">
                    <w:rPr>
                      <w:rFonts w:ascii="Times New Roman" w:hAnsi="Times New Roman" w:cs="Times New Roman"/>
                      <w:b/>
                      <w:bCs/>
                      <w:lang w:val="ru-RU"/>
                    </w:rPr>
                  </w:rPrChange>
                </w:rPr>
                <w:delText>7</w:delText>
              </w:r>
            </w:del>
            <w:ins w:id="127" w:author="OLENA PASHKOVA (NEPTUNE.UA)" w:date="2023-02-01T10:19:00Z">
              <w:r w:rsidR="00E16457">
                <w:rPr>
                  <w:rFonts w:ascii="Times New Roman" w:hAnsi="Times New Roman" w:cs="Times New Roman"/>
                  <w:b/>
                  <w:bCs/>
                  <w:lang w:val="uk-UA"/>
                </w:rPr>
                <w:t>10</w:t>
              </w:r>
            </w:ins>
            <w:r w:rsidR="00A34BF7" w:rsidRPr="00E16457">
              <w:rPr>
                <w:rFonts w:ascii="Times New Roman" w:hAnsi="Times New Roman" w:cs="Times New Roman"/>
                <w:b/>
                <w:bCs/>
                <w:lang w:val="uk-UA"/>
                <w:rPrChange w:id="128" w:author="OLENA PASHKOVA (NEPTUNE.UA)" w:date="2023-02-01T10:14:00Z"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rPrChange>
              </w:rPr>
              <w:t>.</w:t>
            </w:r>
            <w:r w:rsidR="00A34BF7" w:rsidRPr="00E16457">
              <w:rPr>
                <w:rFonts w:ascii="Times New Roman" w:hAnsi="Times New Roman" w:cs="Times New Roman"/>
                <w:lang w:val="uk-UA"/>
                <w:rPrChange w:id="129" w:author="OLENA PASHKOVA (NEPTUNE.UA)" w:date="2023-02-01T10:14:00Z">
                  <w:rPr>
                    <w:rFonts w:ascii="Times New Roman" w:hAnsi="Times New Roman" w:cs="Times New Roman"/>
                    <w:lang w:val="ru-RU"/>
                  </w:rPr>
                </w:rPrChange>
              </w:rPr>
              <w:t xml:space="preserve"> </w:t>
            </w:r>
            <w:r w:rsidR="002A79DD" w:rsidRPr="00E16457">
              <w:rPr>
                <w:rFonts w:ascii="Times New Roman" w:hAnsi="Times New Roman" w:cs="Times New Roman"/>
                <w:lang w:val="uk-UA"/>
                <w:rPrChange w:id="130" w:author="OLENA PASHKOVA (NEPTUNE.UA)" w:date="2023-02-01T10:14:00Z">
                  <w:rPr>
                    <w:rFonts w:ascii="Times New Roman" w:hAnsi="Times New Roman" w:cs="Times New Roman"/>
                    <w:lang w:val="ru-RU"/>
                  </w:rPr>
                </w:rPrChange>
              </w:rPr>
              <w:t xml:space="preserve"> </w:t>
            </w:r>
            <w:r w:rsidR="00E6151D" w:rsidRPr="00E16457">
              <w:rPr>
                <w:rFonts w:ascii="Times New Roman" w:hAnsi="Times New Roman" w:cs="Times New Roman"/>
                <w:color w:val="000000"/>
                <w:lang w:val="uk-UA"/>
              </w:rPr>
              <w:t>У разі виникнення розбіжностей</w:t>
            </w:r>
            <w:r w:rsidR="00E6151D" w:rsidRPr="00F6071A">
              <w:rPr>
                <w:rFonts w:ascii="Times New Roman" w:hAnsi="Times New Roman" w:cs="Times New Roman"/>
                <w:color w:val="000000"/>
                <w:lang w:val="uk-UA"/>
              </w:rPr>
              <w:t xml:space="preserve"> чи суперечок щодо питань, передбачених </w:t>
            </w:r>
            <w:r w:rsidR="00CE7971" w:rsidRPr="00F6071A">
              <w:rPr>
                <w:rFonts w:ascii="Times New Roman" w:hAnsi="Times New Roman" w:cs="Times New Roman"/>
                <w:color w:val="000000"/>
                <w:lang w:val="uk-UA"/>
              </w:rPr>
              <w:t xml:space="preserve">цією </w:t>
            </w:r>
            <w:r w:rsidR="000140B1" w:rsidRPr="00F6071A">
              <w:rPr>
                <w:rFonts w:ascii="Times New Roman" w:hAnsi="Times New Roman" w:cs="Times New Roman"/>
                <w:color w:val="000000"/>
                <w:lang w:val="uk-UA"/>
              </w:rPr>
              <w:t>УГОДОЮ</w:t>
            </w:r>
            <w:r w:rsidR="00E6151D" w:rsidRPr="00F6071A">
              <w:rPr>
                <w:rFonts w:ascii="Times New Roman" w:hAnsi="Times New Roman" w:cs="Times New Roman"/>
                <w:color w:val="000000"/>
                <w:lang w:val="uk-UA"/>
              </w:rPr>
              <w:t xml:space="preserve"> чи пов’язаних із н</w:t>
            </w:r>
            <w:r w:rsidR="00CE7971" w:rsidRPr="00F6071A">
              <w:rPr>
                <w:rFonts w:ascii="Times New Roman" w:hAnsi="Times New Roman" w:cs="Times New Roman"/>
                <w:color w:val="000000"/>
                <w:lang w:val="uk-UA"/>
              </w:rPr>
              <w:t>ею</w:t>
            </w:r>
            <w:r w:rsidR="00E6151D" w:rsidRPr="00F6071A">
              <w:rPr>
                <w:rFonts w:ascii="Times New Roman" w:hAnsi="Times New Roman" w:cs="Times New Roman"/>
                <w:color w:val="000000"/>
                <w:lang w:val="uk-UA"/>
              </w:rPr>
              <w:t>, Сторони вживатимуть заходів для вирішення спірних питань шляхом переговорів.</w:t>
            </w:r>
            <w:r w:rsidR="00E6151D" w:rsidRPr="00F6071A">
              <w:rPr>
                <w:rFonts w:ascii="Times New Roman" w:hAnsi="Times New Roman" w:cs="Times New Roman"/>
                <w:color w:val="000000"/>
                <w:lang w:val="ru-RU"/>
              </w:rPr>
              <w:t xml:space="preserve"> </w:t>
            </w:r>
            <w:r w:rsidR="00E6151D" w:rsidRPr="00F6071A">
              <w:rPr>
                <w:rFonts w:ascii="Times New Roman" w:hAnsi="Times New Roman" w:cs="Times New Roman"/>
                <w:color w:val="000000"/>
                <w:lang w:val="uk-UA"/>
              </w:rPr>
              <w:t>У разі неможливості врегулювання спору чи протиріч, що випливають з ц</w:t>
            </w:r>
            <w:r w:rsidR="00CE7971" w:rsidRPr="00F6071A">
              <w:rPr>
                <w:rFonts w:ascii="Times New Roman" w:hAnsi="Times New Roman" w:cs="Times New Roman"/>
                <w:color w:val="000000"/>
                <w:lang w:val="uk-UA"/>
              </w:rPr>
              <w:t>ієї</w:t>
            </w:r>
            <w:r w:rsidR="00E6151D" w:rsidRPr="00F6071A">
              <w:rPr>
                <w:rFonts w:ascii="Times New Roman" w:hAnsi="Times New Roman" w:cs="Times New Roman"/>
                <w:color w:val="000000"/>
                <w:lang w:val="uk-UA"/>
              </w:rPr>
              <w:t xml:space="preserve"> </w:t>
            </w:r>
            <w:r w:rsidR="000140B1" w:rsidRPr="00F6071A">
              <w:rPr>
                <w:rFonts w:ascii="Times New Roman" w:hAnsi="Times New Roman" w:cs="Times New Roman"/>
                <w:color w:val="000000"/>
                <w:lang w:val="uk-UA"/>
              </w:rPr>
              <w:t>УГОДИ</w:t>
            </w:r>
            <w:r w:rsidR="00E6151D" w:rsidRPr="00F6071A">
              <w:rPr>
                <w:rFonts w:ascii="Times New Roman" w:hAnsi="Times New Roman" w:cs="Times New Roman"/>
                <w:color w:val="000000"/>
                <w:lang w:val="uk-UA"/>
              </w:rPr>
              <w:t xml:space="preserve"> чи пов’язані з н</w:t>
            </w:r>
            <w:r w:rsidR="00CE7971" w:rsidRPr="00F6071A">
              <w:rPr>
                <w:rFonts w:ascii="Times New Roman" w:hAnsi="Times New Roman" w:cs="Times New Roman"/>
                <w:color w:val="000000"/>
                <w:lang w:val="uk-UA"/>
              </w:rPr>
              <w:t>ею</w:t>
            </w:r>
            <w:r w:rsidR="00E6151D" w:rsidRPr="00F6071A">
              <w:rPr>
                <w:rFonts w:ascii="Times New Roman" w:hAnsi="Times New Roman" w:cs="Times New Roman"/>
                <w:color w:val="000000"/>
                <w:lang w:val="uk-UA"/>
              </w:rPr>
              <w:t xml:space="preserve">, в тому числі тих, що стосуються його тлумачення, виконання, порушення, припинення та чинності, шляхом переговорів, вони підлягають вирішенню в Міжнародному комерційному арбітражному суді при Торгово-промисловій палаті України </w:t>
            </w:r>
            <w:del w:id="131" w:author="OLENA PASHKOVA (NEPTUNE.UA)" w:date="2023-02-01T09:51:00Z">
              <w:r w:rsidR="00E6151D" w:rsidRPr="00F6071A" w:rsidDel="007C3171">
                <w:rPr>
                  <w:rFonts w:ascii="Times New Roman" w:hAnsi="Times New Roman" w:cs="Times New Roman"/>
                  <w:color w:val="000000"/>
                  <w:lang w:val="uk-UA"/>
                </w:rPr>
                <w:delText xml:space="preserve">(м. Київ) </w:delText>
              </w:r>
            </w:del>
            <w:r w:rsidR="00E6151D" w:rsidRPr="00F6071A">
              <w:rPr>
                <w:rFonts w:ascii="Times New Roman" w:hAnsi="Times New Roman" w:cs="Times New Roman"/>
                <w:color w:val="000000"/>
                <w:lang w:val="uk-UA"/>
              </w:rPr>
              <w:t xml:space="preserve">у відповідності з його Регламентом. </w:t>
            </w:r>
            <w:r w:rsidR="00E6151D" w:rsidRPr="00F6071A">
              <w:rPr>
                <w:rFonts w:ascii="Times New Roman" w:hAnsi="Times New Roman" w:cs="Times New Roman"/>
                <w:color w:val="000000"/>
                <w:lang w:val="ru-RU"/>
              </w:rPr>
              <w:t xml:space="preserve"> </w:t>
            </w:r>
            <w:r w:rsidR="00E6151D" w:rsidRPr="00F6071A">
              <w:rPr>
                <w:rFonts w:ascii="Times New Roman" w:hAnsi="Times New Roman" w:cs="Times New Roman"/>
                <w:color w:val="000000"/>
                <w:lang w:val="uk-UA"/>
              </w:rPr>
              <w:t>Рішення Арбітражного суду є остаточним та обов’язковим для обох Сторін, але може бути замінено мировою угодою між Сторонами.</w:t>
            </w:r>
            <w:r w:rsidR="007B0F28" w:rsidRPr="00F6071A">
              <w:rPr>
                <w:rFonts w:ascii="Times New Roman" w:hAnsi="Times New Roman" w:cs="Times New Roman"/>
                <w:color w:val="000000"/>
                <w:lang w:val="uk-UA"/>
              </w:rPr>
              <w:t xml:space="preserve"> </w:t>
            </w:r>
            <w:r w:rsidR="00E6151D" w:rsidRPr="00F6071A">
              <w:rPr>
                <w:rFonts w:ascii="Times New Roman" w:hAnsi="Times New Roman" w:cs="Times New Roman"/>
                <w:color w:val="000000"/>
                <w:lang w:val="uk-UA"/>
              </w:rPr>
              <w:t>Арбітражний суд повинен складатися з трьох арбітрів. Кожна Сторона, що приймає участь у спорі повинна призначити арбітра. Обрані таким чином арбітри спільно обирають третього арбітра, який буде виконувати обов’язки Голови арбітражного суду.</w:t>
            </w:r>
            <w:r w:rsidR="00E6151D" w:rsidRPr="00F6071A">
              <w:rPr>
                <w:rFonts w:ascii="Times New Roman" w:hAnsi="Times New Roman" w:cs="Times New Roman"/>
                <w:color w:val="000000"/>
                <w:lang w:val="ru-RU"/>
              </w:rPr>
              <w:t xml:space="preserve"> </w:t>
            </w:r>
            <w:r w:rsidR="00E6151D" w:rsidRPr="00F6071A">
              <w:rPr>
                <w:rFonts w:ascii="Times New Roman" w:hAnsi="Times New Roman" w:cs="Times New Roman"/>
                <w:color w:val="000000"/>
                <w:lang w:val="uk-UA"/>
              </w:rPr>
              <w:t xml:space="preserve">Місце проведення засідань Арбітражного суду - місто Київ, Україна. </w:t>
            </w:r>
            <w:r w:rsidR="00E6151D" w:rsidRPr="00F6071A">
              <w:rPr>
                <w:rFonts w:ascii="Times New Roman" w:hAnsi="Times New Roman" w:cs="Times New Roman"/>
                <w:lang w:val="uk-UA"/>
              </w:rPr>
              <w:t>Мова</w:t>
            </w:r>
            <w:del w:id="132" w:author="OLENA PASHKOVA (NEPTUNE.UA)" w:date="2023-02-01T09:52:00Z">
              <w:r w:rsidR="00E6151D" w:rsidRPr="00F6071A" w:rsidDel="007C3171">
                <w:rPr>
                  <w:rFonts w:ascii="Times New Roman" w:hAnsi="Times New Roman" w:cs="Times New Roman"/>
                  <w:lang w:val="uk-UA"/>
                </w:rPr>
                <w:delText>ми судового розгляду</w:delText>
              </w:r>
            </w:del>
            <w:ins w:id="133" w:author="OLENA PASHKOVA (NEPTUNE.UA)" w:date="2023-02-01T09:52:00Z">
              <w:r w:rsidR="007C3171">
                <w:rPr>
                  <w:rFonts w:ascii="Times New Roman" w:hAnsi="Times New Roman" w:cs="Times New Roman"/>
                  <w:lang w:val="uk-UA"/>
                </w:rPr>
                <w:t xml:space="preserve"> арбітражу </w:t>
              </w:r>
            </w:ins>
            <w:ins w:id="134" w:author="OLENA PASHKOVA (NEPTUNE.UA)" w:date="2023-02-01T09:58:00Z">
              <w:r w:rsidR="007C3171">
                <w:rPr>
                  <w:rFonts w:ascii="Times New Roman" w:hAnsi="Times New Roman" w:cs="Times New Roman"/>
                  <w:lang w:val="uk-UA"/>
                </w:rPr>
                <w:t xml:space="preserve">- </w:t>
              </w:r>
            </w:ins>
            <w:del w:id="135" w:author="OLENA PASHKOVA (NEPTUNE.UA)" w:date="2023-02-01T09:52:00Z">
              <w:r w:rsidR="00E6151D" w:rsidRPr="00F6071A" w:rsidDel="007C3171">
                <w:rPr>
                  <w:rFonts w:ascii="Times New Roman" w:hAnsi="Times New Roman" w:cs="Times New Roman"/>
                  <w:lang w:val="uk-UA"/>
                </w:rPr>
                <w:delText xml:space="preserve"> будуть англійська та </w:delText>
              </w:r>
            </w:del>
            <w:r w:rsidR="00E6151D" w:rsidRPr="00F6071A">
              <w:rPr>
                <w:rFonts w:ascii="Times New Roman" w:hAnsi="Times New Roman" w:cs="Times New Roman"/>
                <w:lang w:val="uk-UA"/>
              </w:rPr>
              <w:t>українська</w:t>
            </w:r>
            <w:r w:rsidR="00CE7971" w:rsidRPr="00F6071A">
              <w:rPr>
                <w:rFonts w:ascii="Times New Roman" w:hAnsi="Times New Roman" w:cs="Times New Roman"/>
                <w:lang w:val="uk-UA"/>
              </w:rPr>
              <w:t xml:space="preserve">. </w:t>
            </w:r>
          </w:p>
          <w:p w14:paraId="24724879" w14:textId="5F608B3C" w:rsidR="006D2E01" w:rsidRDefault="00E16457" w:rsidP="00D433C4">
            <w:pPr>
              <w:pStyle w:val="a6"/>
              <w:tabs>
                <w:tab w:val="left" w:pos="821"/>
                <w:tab w:val="left" w:pos="6083"/>
              </w:tabs>
              <w:ind w:left="0" w:right="115" w:firstLine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ins w:id="136" w:author="OLENA PASHKOVA (NEPTUNE.UA)" w:date="2023-02-01T10:19:00Z">
              <w:r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t>11</w:t>
              </w:r>
            </w:ins>
            <w:del w:id="137" w:author="OLENA PASHKOVA (NEPTUNE.UA)" w:date="2023-02-01T10:19:00Z">
              <w:r w:rsidR="00C30AAE" w:rsidRPr="00842683" w:rsidDel="00E16457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delText>8</w:delText>
              </w:r>
            </w:del>
            <w:r w:rsidR="00A34BF7" w:rsidRPr="00760C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 w:rsidR="00542E01" w:rsidRPr="00760C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Жодні поправки, зміни </w:t>
            </w:r>
            <w:r w:rsidR="006D2E01" w:rsidRPr="00760C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</w:t>
            </w:r>
            <w:r w:rsidR="00542E01" w:rsidRPr="00760C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ц</w:t>
            </w:r>
            <w:r w:rsidR="00542E01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ієї </w:t>
            </w:r>
            <w:r w:rsidR="000140B1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УГОДИ</w:t>
            </w:r>
            <w:r w:rsidR="00542E01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542E01" w:rsidRPr="00760C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не будуть дійсними, якщо вони не будуть оформлені в письмовій формі та</w:t>
            </w:r>
            <w:r w:rsidR="00542E01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підписані </w:t>
            </w:r>
            <w:r w:rsidR="00542E01" w:rsidRPr="00760C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кожною зі Сторін. </w:t>
            </w:r>
          </w:p>
          <w:p w14:paraId="4CDBE2D2" w14:textId="3025B57F" w:rsidR="00B317FC" w:rsidRPr="007C3171" w:rsidRDefault="00C30AAE" w:rsidP="00D433C4">
            <w:pPr>
              <w:pStyle w:val="a6"/>
              <w:tabs>
                <w:tab w:val="left" w:pos="821"/>
                <w:tab w:val="left" w:pos="6083"/>
              </w:tabs>
              <w:ind w:left="0" w:right="115" w:firstLine="0"/>
              <w:rPr>
                <w:rFonts w:ascii="Times New Roman" w:hAnsi="Times New Roman" w:cs="Times New Roman"/>
                <w:sz w:val="20"/>
                <w:szCs w:val="20"/>
                <w:lang w:val="uk-UA"/>
                <w:rPrChange w:id="138" w:author="OLENA PASHKOVA (NEPTUNE.UA)" w:date="2023-02-01T09:56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</w:pPr>
            <w:del w:id="139" w:author="OLENA PASHKOVA (NEPTUNE.UA)" w:date="2023-02-01T10:19:00Z">
              <w:r w:rsidRPr="00842683" w:rsidDel="00E16457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delText>9</w:delText>
              </w:r>
            </w:del>
            <w:ins w:id="140" w:author="OLENA PASHKOVA (NEPTUNE.UA)" w:date="2023-02-01T10:19:00Z">
              <w:r w:rsidR="00E16457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t>12</w:t>
              </w:r>
            </w:ins>
            <w:r w:rsidR="00A34BF7" w:rsidRPr="008426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r w:rsidR="00B317FC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Ця </w:t>
            </w:r>
            <w:r w:rsidR="00CE002B" w:rsidRPr="007C317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УГОДА</w:t>
            </w:r>
            <w:r w:rsidR="00B317FC" w:rsidRPr="007C3171">
              <w:rPr>
                <w:rFonts w:ascii="Times New Roman" w:hAnsi="Times New Roman" w:cs="Times New Roman"/>
                <w:sz w:val="20"/>
                <w:szCs w:val="20"/>
                <w:lang w:val="uk-UA"/>
                <w:rPrChange w:id="141" w:author="OLENA PASHKOVA (NEPTUNE.UA)" w:date="2023-02-01T09:56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  <w:t xml:space="preserve"> набуває чинності з </w:t>
            </w:r>
            <w:ins w:id="142" w:author="OLENA PASHKOVA (NEPTUNE.UA)" w:date="2023-02-01T09:53:00Z">
              <w:r w:rsidR="007C3171" w:rsidRPr="007C3171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143" w:author="OLENA PASHKOVA (NEPTUNE.UA)" w:date="2023-02-01T09:56:00Z"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</w:rPrChange>
                </w:rPr>
                <w:t>моменту її підписання  Сторонами</w:t>
              </w:r>
            </w:ins>
            <w:ins w:id="144" w:author="OLENA PASHKOVA (NEPTUNE.UA)" w:date="2023-02-01T09:55:00Z">
              <w:r w:rsidR="007C3171" w:rsidRPr="007C3171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145" w:author="OLENA PASHKOVA (NEPTUNE.UA)" w:date="2023-02-01T09:56:00Z"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</w:rPrChange>
                </w:rPr>
                <w:t xml:space="preserve"> та діє до закінчення терміну дії Основного Договору відповідно до його умов</w:t>
              </w:r>
            </w:ins>
            <w:del w:id="146" w:author="OLENA PASHKOVA (NEPTUNE.UA)" w:date="2023-02-01T09:53:00Z">
              <w:r w:rsidR="00B317FC" w:rsidRPr="007C3171" w:rsidDel="007C3171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147" w:author="OLENA PASHKOVA (NEPTUNE.UA)" w:date="2023-02-01T09:56:00Z"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</w:rPrChange>
                </w:rPr>
                <w:delText xml:space="preserve">дати, зазначеної на </w:delText>
              </w:r>
              <w:r w:rsidR="00B317FC" w:rsidRPr="007C3171" w:rsidDel="007C3171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delText xml:space="preserve">її </w:delText>
              </w:r>
              <w:r w:rsidR="00B317FC" w:rsidRPr="007C3171" w:rsidDel="007C3171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148" w:author="OLENA PASHKOVA (NEPTUNE.UA)" w:date="2023-02-01T09:56:00Z"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</w:rPrChange>
                </w:rPr>
                <w:delText>початку</w:delText>
              </w:r>
            </w:del>
            <w:r w:rsidR="00B317FC" w:rsidRPr="007C3171">
              <w:rPr>
                <w:rFonts w:ascii="Times New Roman" w:hAnsi="Times New Roman" w:cs="Times New Roman"/>
                <w:sz w:val="20"/>
                <w:szCs w:val="20"/>
                <w:lang w:val="uk-UA"/>
                <w:rPrChange w:id="149" w:author="OLENA PASHKOVA (NEPTUNE.UA)" w:date="2023-02-01T09:56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  <w:t>.</w:t>
            </w:r>
          </w:p>
          <w:p w14:paraId="1DBDE30D" w14:textId="5DD4003C" w:rsidR="0043307F" w:rsidRPr="007C3171" w:rsidRDefault="003500E7" w:rsidP="00D433C4">
            <w:pPr>
              <w:pStyle w:val="a6"/>
              <w:tabs>
                <w:tab w:val="left" w:pos="821"/>
                <w:tab w:val="left" w:pos="6083"/>
              </w:tabs>
              <w:ind w:left="0" w:right="115" w:firstLine="0"/>
              <w:rPr>
                <w:ins w:id="150" w:author="OLENA PASHKOVA (NEPTUNE.UA)" w:date="2023-02-01T09:55:00Z"/>
                <w:rFonts w:ascii="Times New Roman" w:hAnsi="Times New Roman" w:cs="Times New Roman"/>
                <w:sz w:val="20"/>
                <w:szCs w:val="20"/>
                <w:lang w:val="uk-UA"/>
                <w:rPrChange w:id="151" w:author="OLENA PASHKOVA (NEPTUNE.UA)" w:date="2023-02-01T09:56:00Z">
                  <w:rPr>
                    <w:ins w:id="152" w:author="OLENA PASHKOVA (NEPTUNE.UA)" w:date="2023-02-01T09:55:00Z"/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</w:pPr>
            <w:r w:rsidRPr="007C317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  <w:rPrChange w:id="153" w:author="OLENA PASHKOVA (NEPTUNE.UA)" w:date="2023-02-01T09:56:00Z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  <w:lang w:val="ru-RU"/>
                  </w:rPr>
                </w:rPrChange>
              </w:rPr>
              <w:t>1</w:t>
            </w:r>
            <w:del w:id="154" w:author="OLENA PASHKOVA (NEPTUNE.UA)" w:date="2023-02-01T10:20:00Z">
              <w:r w:rsidR="00C30AAE" w:rsidRPr="007C3171" w:rsidDel="00E16457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  <w:rPrChange w:id="155" w:author="OLENA PASHKOVA (NEPTUNE.UA)" w:date="2023-02-01T09:56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ru-RU"/>
                    </w:rPr>
                  </w:rPrChange>
                </w:rPr>
                <w:delText>0</w:delText>
              </w:r>
            </w:del>
            <w:ins w:id="156" w:author="OLENA PASHKOVA (NEPTUNE.UA)" w:date="2023-02-01T10:20:00Z">
              <w:r w:rsidR="00E16457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t>3</w:t>
              </w:r>
            </w:ins>
            <w:r w:rsidR="00B317FC" w:rsidRPr="007C317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  <w:rPrChange w:id="157" w:author="OLENA PASHKOVA (NEPTUNE.UA)" w:date="2023-02-01T09:56:00Z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  <w:lang w:val="ru-RU"/>
                  </w:rPr>
                </w:rPrChange>
              </w:rPr>
              <w:t>.</w:t>
            </w:r>
            <w:r w:rsidR="00B317FC" w:rsidRPr="007C3171">
              <w:rPr>
                <w:rFonts w:ascii="Times New Roman" w:hAnsi="Times New Roman" w:cs="Times New Roman"/>
                <w:sz w:val="20"/>
                <w:szCs w:val="20"/>
                <w:lang w:val="uk-UA"/>
                <w:rPrChange w:id="158" w:author="OLENA PASHKOVA (NEPTUNE.UA)" w:date="2023-02-01T09:56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  <w:t xml:space="preserve"> </w:t>
            </w:r>
            <w:r w:rsidR="00542E01" w:rsidRPr="007C3171">
              <w:rPr>
                <w:rFonts w:ascii="Times New Roman" w:hAnsi="Times New Roman" w:cs="Times New Roman"/>
                <w:sz w:val="20"/>
                <w:szCs w:val="20"/>
                <w:lang w:val="uk-UA"/>
                <w:rPrChange w:id="159" w:author="OLENA PASHKOVA (NEPTUNE.UA)" w:date="2023-02-01T09:56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  <w:t>Ц</w:t>
            </w:r>
            <w:r w:rsidR="00E22E5B" w:rsidRPr="007C317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я</w:t>
            </w:r>
            <w:r w:rsidR="00542E01" w:rsidRPr="007C3171">
              <w:rPr>
                <w:rFonts w:ascii="Times New Roman" w:hAnsi="Times New Roman" w:cs="Times New Roman"/>
                <w:sz w:val="20"/>
                <w:szCs w:val="20"/>
                <w:lang w:val="uk-UA"/>
                <w:rPrChange w:id="160" w:author="OLENA PASHKOVA (NEPTUNE.UA)" w:date="2023-02-01T09:56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  <w:t xml:space="preserve"> </w:t>
            </w:r>
            <w:r w:rsidR="00CE002B" w:rsidRPr="007C317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УГОДА</w:t>
            </w:r>
            <w:r w:rsidR="00542E01" w:rsidRPr="007C3171">
              <w:rPr>
                <w:rFonts w:ascii="Times New Roman" w:hAnsi="Times New Roman" w:cs="Times New Roman"/>
                <w:sz w:val="20"/>
                <w:szCs w:val="20"/>
                <w:lang w:val="uk-UA"/>
                <w:rPrChange w:id="161" w:author="OLENA PASHKOVA (NEPTUNE.UA)" w:date="2023-02-01T09:56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  <w:t xml:space="preserve"> укладен</w:t>
            </w:r>
            <w:r w:rsidR="00E22E5B" w:rsidRPr="007C317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</w:t>
            </w:r>
            <w:r w:rsidR="0090615C" w:rsidRPr="007C317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90615C" w:rsidRPr="007C3171">
              <w:rPr>
                <w:rFonts w:ascii="Times New Roman" w:hAnsi="Times New Roman" w:cs="Times New Roman"/>
                <w:sz w:val="20"/>
                <w:szCs w:val="20"/>
                <w:lang w:val="uk-UA"/>
                <w:rPrChange w:id="162" w:author="OLENA PASHKOVA (NEPTUNE.UA)" w:date="2023-02-01T09:56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  <w:t>в 3 примірниках</w:t>
            </w:r>
            <w:r w:rsidR="008D5795" w:rsidRPr="007C3171">
              <w:rPr>
                <w:rFonts w:ascii="Times New Roman" w:hAnsi="Times New Roman" w:cs="Times New Roman"/>
                <w:sz w:val="20"/>
                <w:szCs w:val="20"/>
                <w:lang w:val="uk-UA"/>
                <w:rPrChange w:id="163" w:author="OLENA PASHKOVA (NEPTUNE.UA)" w:date="2023-02-01T09:56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  <w:t>,</w:t>
            </w:r>
            <w:r w:rsidR="00542E01" w:rsidRPr="007C3171">
              <w:rPr>
                <w:rFonts w:ascii="Times New Roman" w:hAnsi="Times New Roman" w:cs="Times New Roman"/>
                <w:sz w:val="20"/>
                <w:szCs w:val="20"/>
                <w:lang w:val="uk-UA"/>
                <w:rPrChange w:id="164" w:author="OLENA PASHKOVA (NEPTUNE.UA)" w:date="2023-02-01T09:56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  <w:t xml:space="preserve"> </w:t>
            </w:r>
            <w:del w:id="165" w:author="OLENA PASHKOVA (NEPTUNE.UA)" w:date="2023-02-01T09:54:00Z">
              <w:r w:rsidR="00542E01" w:rsidRPr="007C3171" w:rsidDel="007C3171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166" w:author="OLENA PASHKOVA (NEPTUNE.UA)" w:date="2023-02-01T09:56:00Z"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</w:rPrChange>
                </w:rPr>
                <w:delText xml:space="preserve">англійською та українською мовами, </w:delText>
              </w:r>
            </w:del>
            <w:r w:rsidR="00E22E5B" w:rsidRPr="007C317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які</w:t>
            </w:r>
            <w:r w:rsidR="00542E01" w:rsidRPr="007C3171">
              <w:rPr>
                <w:rFonts w:ascii="Times New Roman" w:hAnsi="Times New Roman" w:cs="Times New Roman"/>
                <w:sz w:val="20"/>
                <w:szCs w:val="20"/>
                <w:lang w:val="uk-UA"/>
                <w:rPrChange w:id="167" w:author="OLENA PASHKOVA (NEPTUNE.UA)" w:date="2023-02-01T09:56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  <w:t xml:space="preserve"> мають однакову </w:t>
            </w:r>
            <w:r w:rsidR="00E22E5B" w:rsidRPr="007C317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юридичну </w:t>
            </w:r>
            <w:r w:rsidR="00542E01" w:rsidRPr="007C3171">
              <w:rPr>
                <w:rFonts w:ascii="Times New Roman" w:hAnsi="Times New Roman" w:cs="Times New Roman"/>
                <w:sz w:val="20"/>
                <w:szCs w:val="20"/>
                <w:lang w:val="uk-UA"/>
                <w:rPrChange w:id="168" w:author="OLENA PASHKOVA (NEPTUNE.UA)" w:date="2023-02-01T09:56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  <w:t>силу,</w:t>
            </w:r>
            <w:ins w:id="169" w:author="OLENA PASHKOVA (NEPTUNE.UA)" w:date="2023-02-01T09:54:00Z">
              <w:r w:rsidR="007C3171" w:rsidRPr="007C3171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170" w:author="OLENA PASHKOVA (NEPTUNE.UA)" w:date="2023-02-01T09:56:00Z"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</w:rPrChange>
                </w:rPr>
                <w:t xml:space="preserve"> по одному для кожної сторони. Угода складена англійською та українською мовами,</w:t>
              </w:r>
            </w:ins>
            <w:r w:rsidR="00542E01" w:rsidRPr="007C3171">
              <w:rPr>
                <w:rFonts w:ascii="Times New Roman" w:hAnsi="Times New Roman" w:cs="Times New Roman"/>
                <w:sz w:val="20"/>
                <w:szCs w:val="20"/>
                <w:lang w:val="uk-UA"/>
                <w:rPrChange w:id="171" w:author="OLENA PASHKOVA (NEPTUNE.UA)" w:date="2023-02-01T09:56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  <w:t xml:space="preserve"> у разі розбіжностей перевагу матиме українська версія. </w:t>
            </w:r>
          </w:p>
          <w:p w14:paraId="63294D09" w14:textId="6371ABD8" w:rsidR="007C3171" w:rsidRPr="007C3171" w:rsidRDefault="007C3171" w:rsidP="00D433C4">
            <w:pPr>
              <w:pStyle w:val="a6"/>
              <w:tabs>
                <w:tab w:val="left" w:pos="821"/>
                <w:tab w:val="left" w:pos="6083"/>
              </w:tabs>
              <w:ind w:left="0" w:right="115" w:firstLine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  <w:rPrChange w:id="172" w:author="OLENA PASHKOVA (NEPTUNE.UA)" w:date="2023-02-01T09:58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</w:pPr>
            <w:ins w:id="173" w:author="OLENA PASHKOVA (NEPTUNE.UA)" w:date="2023-02-01T09:55:00Z">
              <w:r w:rsidRPr="007C3171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  <w:rPrChange w:id="174" w:author="OLENA PASHKOVA (NEPTUNE.UA)" w:date="2023-02-01T09:56:00Z"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</w:rPrChange>
                </w:rPr>
                <w:lastRenderedPageBreak/>
                <w:t>1</w:t>
              </w:r>
            </w:ins>
            <w:ins w:id="175" w:author="OLENA PASHKOVA (NEPTUNE.UA)" w:date="2023-02-01T10:20:00Z">
              <w:r w:rsidR="00E16457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</w:rPr>
                <w:t>4</w:t>
              </w:r>
            </w:ins>
            <w:ins w:id="176" w:author="OLENA PASHKOVA (NEPTUNE.UA)" w:date="2023-02-01T09:55:00Z">
              <w:r w:rsidRPr="007C3171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  <w:rPrChange w:id="177" w:author="OLENA PASHKOVA (NEPTUNE.UA)" w:date="2023-02-01T09:56:00Z"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</w:rPrChange>
                </w:rPr>
                <w:t xml:space="preserve">. </w:t>
              </w:r>
            </w:ins>
            <w:ins w:id="178" w:author="OLENA PASHKOVA (NEPTUNE.UA)" w:date="2023-02-01T09:56:00Z">
              <w:r w:rsidRPr="007C3171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179" w:author="OLENA PASHKOVA (NEPTUNE.UA)" w:date="2023-02-01T09:58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ru-RU"/>
                    </w:rPr>
                  </w:rPrChange>
                </w:rPr>
                <w:t xml:space="preserve">Дана </w:t>
              </w:r>
              <w:r w:rsidRPr="007C3171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  <w:rPrChange w:id="180" w:author="OLENA PASHKOVA (NEPTUNE.UA)" w:date="2023-02-01T09:58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ru-RU"/>
                    </w:rPr>
                  </w:rPrChange>
                </w:rPr>
                <w:t>Угода</w:t>
              </w:r>
              <w:r w:rsidRPr="007C3171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181" w:author="OLENA PASHKOVA (NEPTUNE.UA)" w:date="2023-02-01T09:58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ru-RU"/>
                    </w:rPr>
                  </w:rPrChange>
                </w:rPr>
                <w:t xml:space="preserve"> є </w:t>
              </w:r>
            </w:ins>
            <w:ins w:id="182" w:author="OLENA PASHKOVA (NEPTUNE.UA)" w:date="2023-02-01T09:58:00Z">
              <w:r w:rsidRPr="007C3171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183" w:author="OLENA PASHKOVA (NEPTUNE.UA)" w:date="2023-02-01T09:58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uk-UA"/>
                    </w:rPr>
                  </w:rPrChange>
                </w:rPr>
                <w:t>невід’ємною</w:t>
              </w:r>
            </w:ins>
            <w:ins w:id="184" w:author="OLENA PASHKOVA (NEPTUNE.UA)" w:date="2023-02-01T09:56:00Z">
              <w:r w:rsidRPr="007C3171">
                <w:rPr>
                  <w:rFonts w:ascii="Times New Roman" w:hAnsi="Times New Roman" w:cs="Times New Roman"/>
                  <w:sz w:val="20"/>
                  <w:szCs w:val="20"/>
                  <w:lang w:val="uk-UA"/>
                  <w:rPrChange w:id="185" w:author="OLENA PASHKOVA (NEPTUNE.UA)" w:date="2023-02-01T09:58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ru-RU"/>
                    </w:rPr>
                  </w:rPrChange>
                </w:rPr>
                <w:t xml:space="preserve"> частиною </w:t>
              </w:r>
              <w:r w:rsidRPr="007C3171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uk-UA"/>
                  <w:rPrChange w:id="186" w:author="OLENA PASHKOVA (NEPTUNE.UA)" w:date="2023-02-01T09:58:00Z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ru-RU"/>
                    </w:rPr>
                  </w:rPrChange>
                </w:rPr>
                <w:t xml:space="preserve">Основного Договору. </w:t>
              </w:r>
            </w:ins>
          </w:p>
          <w:p w14:paraId="12BC61AD" w14:textId="0A43BC97" w:rsidR="00E22E5B" w:rsidRPr="007C3171" w:rsidRDefault="00E22E5B" w:rsidP="00D433C4">
            <w:pPr>
              <w:pStyle w:val="a6"/>
              <w:tabs>
                <w:tab w:val="left" w:pos="821"/>
                <w:tab w:val="left" w:pos="6083"/>
              </w:tabs>
              <w:ind w:left="0" w:right="115" w:firstLine="0"/>
              <w:rPr>
                <w:rFonts w:ascii="Times New Roman" w:hAnsi="Times New Roman" w:cs="Times New Roman"/>
                <w:sz w:val="20"/>
                <w:szCs w:val="20"/>
                <w:lang w:val="uk-UA"/>
                <w:rPrChange w:id="187" w:author="OLENA PASHKOVA (NEPTUNE.UA)" w:date="2023-02-01T09:56:00Z"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</w:rPrChange>
              </w:rPr>
            </w:pPr>
          </w:p>
          <w:p w14:paraId="100963DC" w14:textId="258EFB57" w:rsidR="00C627EB" w:rsidRPr="007C3171" w:rsidRDefault="00E17D8B" w:rsidP="00D433C4">
            <w:pPr>
              <w:pStyle w:val="a6"/>
              <w:tabs>
                <w:tab w:val="left" w:pos="821"/>
                <w:tab w:val="left" w:pos="6083"/>
              </w:tabs>
              <w:ind w:left="0" w:right="115" w:firstLine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  <w:rPrChange w:id="188" w:author="OLENA PASHKOVA (NEPTUNE.UA)" w:date="2023-02-01T09:56:00Z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  <w:lang w:val="ru-RU"/>
                  </w:rPr>
                </w:rPrChange>
              </w:rPr>
            </w:pPr>
            <w:r w:rsidRPr="007C317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  <w:rPrChange w:id="189" w:author="OLENA PASHKOVA (NEPTUNE.UA)" w:date="2023-02-01T09:56:00Z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  <w:lang w:val="ru-RU"/>
                  </w:rPr>
                </w:rPrChange>
              </w:rPr>
              <w:t>ПІДПИСИ ТА РЕКВІЗИТИ СТОРІН:</w:t>
            </w:r>
          </w:p>
          <w:p w14:paraId="48F5B6C2" w14:textId="77777777" w:rsidR="00C8339F" w:rsidRPr="007C3171" w:rsidRDefault="00C8339F" w:rsidP="00D433C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7C317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ПЕРВІСНИЙ </w:t>
            </w:r>
            <w:r w:rsidR="00E80902" w:rsidRPr="007C317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ЗАМОВНИК:</w:t>
            </w:r>
            <w:r w:rsidR="00F6071A" w:rsidRPr="007C317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</w:t>
            </w:r>
          </w:p>
          <w:p w14:paraId="7A9A60C6" w14:textId="6CB077ED" w:rsidR="005401ED" w:rsidRPr="007C3171" w:rsidRDefault="005401ED" w:rsidP="00D433C4">
            <w:pPr>
              <w:jc w:val="both"/>
              <w:rPr>
                <w:rStyle w:val="fontstyle21"/>
                <w:rFonts w:ascii="Times New Roman" w:eastAsiaTheme="minorHAnsi" w:hAnsi="Times New Roman" w:cs="Times New Roman"/>
                <w:sz w:val="20"/>
                <w:szCs w:val="20"/>
                <w:lang w:val="uk-UA"/>
              </w:rPr>
            </w:pPr>
            <w:r w:rsidRPr="007C3171">
              <w:rPr>
                <w:rStyle w:val="fontstyle21"/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АНКОР ІНВЕСТМЕНТС ЛІМІТЕД</w:t>
            </w:r>
            <w:r w:rsidRPr="007C3171">
              <w:rPr>
                <w:rStyle w:val="fontstyle21"/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F7F7C40" w14:textId="77777777" w:rsidR="005401ED" w:rsidRPr="007C3171" w:rsidRDefault="005401ED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sz w:val="20"/>
                <w:szCs w:val="20"/>
                <w:lang w:val="uk-UA"/>
                <w:rPrChange w:id="190" w:author="OLENA PASHKOVA (NEPTUNE.UA)" w:date="2023-02-01T09:56:00Z">
                  <w:rPr>
                    <w:rStyle w:val="fontstyle21"/>
                    <w:rFonts w:ascii="Times New Roman" w:eastAsia="Arial" w:hAnsi="Times New Roman" w:cs="Arial"/>
                    <w:sz w:val="20"/>
                    <w:szCs w:val="20"/>
                    <w:lang w:val="uk-UA" w:eastAsia="en-US"/>
                  </w:rPr>
                </w:rPrChange>
              </w:rPr>
            </w:pPr>
            <w:proofErr w:type="spellStart"/>
            <w:r w:rsidRPr="007C3171">
              <w:rPr>
                <w:rStyle w:val="fontstyle21"/>
                <w:rFonts w:ascii="Times New Roman" w:hAnsi="Times New Roman"/>
                <w:sz w:val="20"/>
                <w:szCs w:val="20"/>
                <w:lang w:val="uk-UA"/>
                <w:rPrChange w:id="191" w:author="OLENA PASHKOVA (NEPTUNE.UA)" w:date="2023-02-01T09:56:00Z">
                  <w:rPr>
                    <w:rStyle w:val="fontstyle21"/>
                    <w:rFonts w:ascii="Times New Roman" w:hAnsi="Times New Roman"/>
                    <w:sz w:val="20"/>
                    <w:szCs w:val="20"/>
                    <w:lang w:val="en-US"/>
                  </w:rPr>
                </w:rPrChange>
              </w:rPr>
              <w:t>Lampousas</w:t>
            </w:r>
            <w:proofErr w:type="spellEnd"/>
            <w:r w:rsidRPr="007C3171">
              <w:rPr>
                <w:rStyle w:val="fontstyle21"/>
                <w:rFonts w:ascii="Times New Roman" w:hAnsi="Times New Roman"/>
                <w:sz w:val="20"/>
                <w:szCs w:val="20"/>
                <w:lang w:val="uk-UA"/>
              </w:rPr>
              <w:t xml:space="preserve"> </w:t>
            </w:r>
            <w:r w:rsidRPr="007C3171">
              <w:rPr>
                <w:rStyle w:val="fontstyle21"/>
                <w:rFonts w:ascii="Times New Roman" w:hAnsi="Times New Roman"/>
                <w:sz w:val="20"/>
                <w:szCs w:val="20"/>
                <w:lang w:val="uk-UA"/>
                <w:rPrChange w:id="192" w:author="OLENA PASHKOVA (NEPTUNE.UA)" w:date="2023-02-01T09:56:00Z">
                  <w:rPr>
                    <w:rStyle w:val="fontstyle21"/>
                    <w:rFonts w:ascii="Times New Roman" w:hAnsi="Times New Roman"/>
                    <w:sz w:val="20"/>
                    <w:szCs w:val="20"/>
                    <w:lang w:val="en-US"/>
                  </w:rPr>
                </w:rPrChange>
              </w:rPr>
              <w:t>str</w:t>
            </w:r>
            <w:r w:rsidRPr="007C3171">
              <w:rPr>
                <w:rStyle w:val="fontstyle21"/>
                <w:rFonts w:ascii="Times New Roman" w:hAnsi="Times New Roman"/>
                <w:sz w:val="20"/>
                <w:szCs w:val="20"/>
                <w:lang w:val="uk-UA"/>
              </w:rPr>
              <w:t xml:space="preserve">.1,  </w:t>
            </w:r>
            <w:proofErr w:type="spellStart"/>
            <w:r w:rsidRPr="007C3171">
              <w:rPr>
                <w:rStyle w:val="fontstyle21"/>
                <w:rFonts w:ascii="Times New Roman" w:hAnsi="Times New Roman"/>
                <w:sz w:val="20"/>
                <w:szCs w:val="20"/>
                <w:lang w:val="uk-UA"/>
                <w:rPrChange w:id="193" w:author="OLENA PASHKOVA (NEPTUNE.UA)" w:date="2023-02-01T09:56:00Z">
                  <w:rPr>
                    <w:rStyle w:val="fontstyle21"/>
                    <w:rFonts w:ascii="Times New Roman" w:hAnsi="Times New Roman"/>
                    <w:sz w:val="20"/>
                    <w:szCs w:val="20"/>
                    <w:lang w:val="en-US"/>
                  </w:rPr>
                </w:rPrChange>
              </w:rPr>
              <w:t>Nicosia</w:t>
            </w:r>
            <w:proofErr w:type="spellEnd"/>
            <w:r w:rsidRPr="007C3171">
              <w:rPr>
                <w:rStyle w:val="fontstyle21"/>
                <w:rFonts w:ascii="Times New Roman" w:hAnsi="Times New Roman"/>
                <w:sz w:val="20"/>
                <w:szCs w:val="20"/>
                <w:lang w:val="uk-UA"/>
              </w:rPr>
              <w:t xml:space="preserve"> , </w:t>
            </w:r>
            <w:r w:rsidRPr="007C3171">
              <w:rPr>
                <w:rStyle w:val="fontstyle21"/>
                <w:rFonts w:ascii="Times New Roman" w:hAnsi="Times New Roman"/>
                <w:sz w:val="20"/>
                <w:szCs w:val="20"/>
                <w:lang w:val="uk-UA"/>
                <w:rPrChange w:id="194" w:author="OLENA PASHKOVA (NEPTUNE.UA)" w:date="2023-02-01T09:56:00Z">
                  <w:rPr>
                    <w:rStyle w:val="fontstyle21"/>
                    <w:rFonts w:ascii="Times New Roman" w:hAnsi="Times New Roman"/>
                    <w:sz w:val="20"/>
                    <w:szCs w:val="20"/>
                    <w:lang w:val="en-US"/>
                  </w:rPr>
                </w:rPrChange>
              </w:rPr>
              <w:t>CYPRUS</w:t>
            </w:r>
            <w:r w:rsidRPr="007C3171">
              <w:rPr>
                <w:rStyle w:val="fontstyle21"/>
                <w:rFonts w:ascii="Times New Roman" w:hAnsi="Times New Roman"/>
                <w:sz w:val="20"/>
                <w:szCs w:val="20"/>
                <w:lang w:val="uk-UA"/>
              </w:rPr>
              <w:t>, 1095</w:t>
            </w:r>
          </w:p>
          <w:p w14:paraId="28CE6184" w14:textId="77777777" w:rsidR="005401ED" w:rsidRPr="007C3171" w:rsidRDefault="005401ED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sz w:val="20"/>
                <w:szCs w:val="20"/>
                <w:lang w:val="uk-UA"/>
              </w:rPr>
            </w:pPr>
            <w:r w:rsidRPr="007C3171">
              <w:rPr>
                <w:rStyle w:val="fontstyle21"/>
                <w:rFonts w:ascii="Times New Roman" w:hAnsi="Times New Roman"/>
                <w:sz w:val="20"/>
                <w:szCs w:val="20"/>
                <w:lang w:val="uk-UA"/>
                <w:rPrChange w:id="195" w:author="OLENA PASHKOVA (NEPTUNE.UA)" w:date="2023-02-01T09:56:00Z">
                  <w:rPr>
                    <w:rStyle w:val="fontstyle21"/>
                    <w:rFonts w:ascii="Times New Roman" w:hAnsi="Times New Roman"/>
                    <w:sz w:val="20"/>
                    <w:szCs w:val="20"/>
                    <w:lang w:val="en-US"/>
                  </w:rPr>
                </w:rPrChange>
              </w:rPr>
              <w:t>VAT</w:t>
            </w:r>
            <w:r w:rsidRPr="007C3171">
              <w:rPr>
                <w:rStyle w:val="fontstyle21"/>
                <w:rFonts w:ascii="Times New Roman" w:hAnsi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C3171">
              <w:rPr>
                <w:rStyle w:val="fontstyle21"/>
                <w:rFonts w:ascii="Times New Roman" w:hAnsi="Times New Roman"/>
                <w:sz w:val="20"/>
                <w:szCs w:val="20"/>
                <w:lang w:val="uk-UA"/>
                <w:rPrChange w:id="196" w:author="OLENA PASHKOVA (NEPTUNE.UA)" w:date="2023-02-01T09:56:00Z">
                  <w:rPr>
                    <w:rStyle w:val="fontstyle21"/>
                    <w:rFonts w:ascii="Times New Roman" w:hAnsi="Times New Roman"/>
                    <w:sz w:val="20"/>
                    <w:szCs w:val="20"/>
                    <w:lang w:val="en-US"/>
                  </w:rPr>
                </w:rPrChange>
              </w:rPr>
              <w:t>number</w:t>
            </w:r>
            <w:proofErr w:type="spellEnd"/>
            <w:r w:rsidRPr="007C3171">
              <w:rPr>
                <w:rStyle w:val="fontstyle21"/>
                <w:rFonts w:ascii="Times New Roman" w:hAnsi="Times New Roman"/>
                <w:sz w:val="20"/>
                <w:szCs w:val="20"/>
                <w:lang w:val="uk-UA"/>
              </w:rPr>
              <w:t xml:space="preserve"> 10177888</w:t>
            </w:r>
            <w:r w:rsidRPr="007C3171">
              <w:rPr>
                <w:rStyle w:val="fontstyle21"/>
                <w:rFonts w:ascii="Times New Roman" w:hAnsi="Times New Roman"/>
                <w:sz w:val="20"/>
                <w:szCs w:val="20"/>
                <w:lang w:val="uk-UA"/>
                <w:rPrChange w:id="197" w:author="OLENA PASHKOVA (NEPTUNE.UA)" w:date="2023-02-01T09:56:00Z">
                  <w:rPr>
                    <w:rStyle w:val="fontstyle21"/>
                    <w:rFonts w:ascii="Times New Roman" w:hAnsi="Times New Roman"/>
                    <w:sz w:val="20"/>
                    <w:szCs w:val="20"/>
                    <w:lang w:val="en-US"/>
                  </w:rPr>
                </w:rPrChange>
              </w:rPr>
              <w:t>H</w:t>
            </w:r>
          </w:p>
          <w:p w14:paraId="107FDC9F" w14:textId="77777777" w:rsidR="005401ED" w:rsidRPr="00F6071A" w:rsidRDefault="005401ED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7C3171">
              <w:rPr>
                <w:rStyle w:val="fontstyle21"/>
                <w:rFonts w:ascii="Times New Roman" w:hAnsi="Times New Roman"/>
                <w:sz w:val="20"/>
                <w:szCs w:val="20"/>
                <w:lang w:val="uk-UA"/>
                <w:rPrChange w:id="198" w:author="OLENA PASHKOVA (NEPTUNE.UA)" w:date="2023-02-01T09:56:00Z">
                  <w:rPr>
                    <w:rStyle w:val="fontstyle21"/>
                    <w:rFonts w:ascii="Times New Roman" w:hAnsi="Times New Roman"/>
                    <w:sz w:val="20"/>
                    <w:szCs w:val="20"/>
                    <w:lang w:val="en-US"/>
                  </w:rPr>
                </w:rPrChange>
              </w:rPr>
              <w:t>Registration</w:t>
            </w:r>
            <w:proofErr w:type="spellEnd"/>
            <w:r w:rsidRPr="007C3171">
              <w:rPr>
                <w:rStyle w:val="fontstyle21"/>
                <w:rFonts w:ascii="Times New Roman" w:hAnsi="Times New Roman"/>
                <w:sz w:val="20"/>
                <w:szCs w:val="20"/>
                <w:lang w:val="uk-UA"/>
                <w:rPrChange w:id="199" w:author="OLENA PASHKOVA (NEPTUNE.UA)" w:date="2023-02-01T09:56:00Z">
                  <w:rPr>
                    <w:rStyle w:val="fontstyle21"/>
                    <w:rFonts w:ascii="Times New Roman" w:hAnsi="Times New Roman"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proofErr w:type="spellStart"/>
            <w:r w:rsidRPr="007C3171">
              <w:rPr>
                <w:rStyle w:val="fontstyle21"/>
                <w:rFonts w:ascii="Times New Roman" w:hAnsi="Times New Roman"/>
                <w:sz w:val="20"/>
                <w:szCs w:val="20"/>
                <w:lang w:val="uk-UA"/>
                <w:rPrChange w:id="200" w:author="OLENA PASHKOVA (NEPTUNE.UA)" w:date="2023-02-01T09:56:00Z">
                  <w:rPr>
                    <w:rStyle w:val="fontstyle21"/>
                    <w:rFonts w:ascii="Times New Roman" w:hAnsi="Times New Roman"/>
                    <w:sz w:val="20"/>
                    <w:szCs w:val="20"/>
                    <w:lang w:val="en-US"/>
                  </w:rPr>
                </w:rPrChange>
              </w:rPr>
              <w:t>number</w:t>
            </w:r>
            <w:proofErr w:type="spellEnd"/>
            <w:r w:rsidRPr="007C3171">
              <w:rPr>
                <w:rStyle w:val="fontstyle21"/>
                <w:rFonts w:ascii="Times New Roman" w:hAnsi="Times New Roman"/>
                <w:sz w:val="20"/>
                <w:szCs w:val="20"/>
                <w:lang w:val="uk-UA"/>
                <w:rPrChange w:id="201" w:author="OLENA PASHKOVA (NEPTUNE.UA)" w:date="2023-02-01T09:56:00Z">
                  <w:rPr>
                    <w:rStyle w:val="fontstyle21"/>
                    <w:rFonts w:ascii="Times New Roman" w:hAnsi="Times New Roman"/>
                    <w:sz w:val="20"/>
                    <w:szCs w:val="20"/>
                    <w:lang w:val="en-US"/>
                  </w:rPr>
                </w:rPrChange>
              </w:rPr>
              <w:t>: 17</w:t>
            </w:r>
            <w:r w:rsidRPr="00F6071A"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  <w:t>7888</w:t>
            </w:r>
          </w:p>
          <w:p w14:paraId="143F872C" w14:textId="77777777" w:rsidR="005401ED" w:rsidRPr="00F6071A" w:rsidRDefault="005401ED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</w:pPr>
            <w:r w:rsidRPr="00F6071A"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  <w:t>ABA 121000248</w:t>
            </w:r>
          </w:p>
          <w:p w14:paraId="64315A6E" w14:textId="77777777" w:rsidR="005401ED" w:rsidRPr="00F6071A" w:rsidRDefault="005401ED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</w:pPr>
            <w:r w:rsidRPr="00F6071A"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  <w:t>Bank account USD: 0020055080</w:t>
            </w:r>
          </w:p>
          <w:p w14:paraId="546717AF" w14:textId="77777777" w:rsidR="005401ED" w:rsidRPr="00F6071A" w:rsidRDefault="005401ED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</w:pPr>
            <w:r w:rsidRPr="00F6071A"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  <w:t xml:space="preserve">with ING Bank Amsterdam, the Netherlands </w:t>
            </w:r>
          </w:p>
          <w:p w14:paraId="120479BB" w14:textId="77777777" w:rsidR="005401ED" w:rsidRPr="00F6071A" w:rsidRDefault="005401ED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</w:pPr>
            <w:r w:rsidRPr="00F6071A"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  <w:t>SWIFT: INGBNL2A</w:t>
            </w:r>
          </w:p>
          <w:p w14:paraId="50BEB6A7" w14:textId="77777777" w:rsidR="005401ED" w:rsidRPr="00F6071A" w:rsidRDefault="005401ED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</w:pPr>
            <w:r w:rsidRPr="00F6071A"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  <w:t>IBAN: NL69INGB0020055080/USD</w:t>
            </w:r>
          </w:p>
          <w:p w14:paraId="3F71F597" w14:textId="77777777" w:rsidR="005401ED" w:rsidRPr="00F6071A" w:rsidRDefault="005401ED" w:rsidP="00D433C4">
            <w:pPr>
              <w:pStyle w:val="a7"/>
              <w:jc w:val="both"/>
              <w:rPr>
                <w:rStyle w:val="fontstyle21"/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3E962E29" w14:textId="02311D20" w:rsidR="00F6071A" w:rsidRPr="00D74B1E" w:rsidRDefault="00F6071A" w:rsidP="00D433C4">
            <w:pPr>
              <w:pStyle w:val="a4"/>
              <w:tabs>
                <w:tab w:val="left" w:pos="6083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071A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Директори</w:t>
            </w:r>
            <w:r w:rsidR="00B17019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:</w:t>
            </w:r>
            <w:r w:rsidRPr="00F6071A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B1E">
              <w:rPr>
                <w:rFonts w:ascii="Times New Roman" w:eastAsia="Calibri" w:hAnsi="Times New Roman" w:cs="Times New Roman"/>
                <w:sz w:val="20"/>
                <w:szCs w:val="20"/>
              </w:rPr>
              <w:t>_______________________</w:t>
            </w:r>
            <w:r w:rsidR="00E64E5F" w:rsidRPr="00D74B1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64E5F" w:rsidRPr="00F6071A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Євдоки</w:t>
            </w:r>
            <w:proofErr w:type="spellEnd"/>
            <w:r w:rsidR="00E64E5F" w:rsidRPr="00F6071A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я </w:t>
            </w:r>
            <w:proofErr w:type="spellStart"/>
            <w:r w:rsidR="00E64E5F" w:rsidRPr="00F6071A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Теочарідоу</w:t>
            </w:r>
            <w:proofErr w:type="spellEnd"/>
          </w:p>
          <w:p w14:paraId="2275BABB" w14:textId="77777777" w:rsidR="00F6071A" w:rsidRPr="00D74B1E" w:rsidRDefault="00F6071A" w:rsidP="00D433C4">
            <w:pPr>
              <w:pStyle w:val="a4"/>
              <w:tabs>
                <w:tab w:val="left" w:pos="6083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97E21F4" w14:textId="4A6FB1C7" w:rsidR="005401ED" w:rsidRPr="00D221D6" w:rsidRDefault="00D221D6" w:rsidP="00D433C4">
            <w:pPr>
              <w:pStyle w:val="TableParagraph"/>
              <w:tabs>
                <w:tab w:val="left" w:pos="6083"/>
              </w:tabs>
              <w:rPr>
                <w:rStyle w:val="fontstyle21"/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                    </w:t>
            </w:r>
            <w:r w:rsidR="00F6071A" w:rsidRPr="00D221D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________________________ </w:t>
            </w:r>
            <w:proofErr w:type="spellStart"/>
            <w:r w:rsidR="00E64E5F" w:rsidRPr="00F6071A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Лукі</w:t>
            </w:r>
            <w:r w:rsidR="00E64E5F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я</w:t>
            </w:r>
            <w:proofErr w:type="spellEnd"/>
            <w:r w:rsidR="00E64E5F" w:rsidRPr="00D221D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E64E5F" w:rsidRPr="00F6071A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Хараламбус</w:t>
            </w:r>
            <w:proofErr w:type="spellEnd"/>
            <w:r w:rsidR="00F6071A" w:rsidRPr="00D221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  <w:p w14:paraId="04D210E0" w14:textId="4BAB89ED" w:rsidR="005401ED" w:rsidRPr="00F6071A" w:rsidRDefault="005401ED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                         </w:t>
            </w:r>
          </w:p>
          <w:p w14:paraId="654D2BD4" w14:textId="77777777" w:rsidR="00905AA5" w:rsidRDefault="00C8339F" w:rsidP="00D433C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М.В.КАРГО</w:t>
            </w:r>
            <w:r w:rsidR="005401ED" w:rsidRPr="00F6071A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:</w:t>
            </w:r>
            <w:r w:rsidR="00593BB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</w:t>
            </w:r>
          </w:p>
          <w:p w14:paraId="66C65387" w14:textId="3E693619" w:rsidR="005401ED" w:rsidRPr="00F6071A" w:rsidRDefault="005401ED" w:rsidP="00D433C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ТОВ “М.В. КАРГО”</w:t>
            </w:r>
          </w:p>
          <w:p w14:paraId="617F4279" w14:textId="15F33A12" w:rsidR="005401ED" w:rsidRPr="00F6071A" w:rsidRDefault="005401ED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Юридична адреса: 67543, Одеська обл., </w:t>
            </w:r>
            <w:ins w:id="202" w:author="OLENA PASHKOVA (NEPTUNE.UA)" w:date="2023-02-01T09:59:00Z">
              <w:r w:rsidR="007C3171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 xml:space="preserve">Одеський </w:t>
              </w:r>
            </w:ins>
            <w:del w:id="203" w:author="OLENA PASHKOVA (NEPTUNE.UA)" w:date="2023-02-01T09:59:00Z">
              <w:r w:rsidRPr="00F6071A" w:rsidDel="007C3171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delText xml:space="preserve">Лиманський </w:delText>
              </w:r>
            </w:del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р-н, с.</w:t>
            </w:r>
            <w:ins w:id="204" w:author="OLENA PASHKOVA (NEPTUNE.UA)" w:date="2023-02-01T09:59:00Z">
              <w:r w:rsidR="007C3171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 xml:space="preserve"> </w:t>
              </w:r>
            </w:ins>
            <w:proofErr w:type="spellStart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Визирка</w:t>
            </w:r>
            <w:proofErr w:type="spellEnd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вул.</w:t>
            </w:r>
            <w:ins w:id="205" w:author="OLENA PASHKOVA (NEPTUNE.UA)" w:date="2023-02-01T09:59:00Z">
              <w:r w:rsidR="007C3171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 xml:space="preserve"> </w:t>
              </w:r>
            </w:ins>
            <w:proofErr w:type="spellStart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Олексiя</w:t>
            </w:r>
            <w:proofErr w:type="spellEnd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Ставнiцера</w:t>
            </w:r>
            <w:proofErr w:type="spellEnd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буд.60</w:t>
            </w:r>
          </w:p>
          <w:p w14:paraId="6A261364" w14:textId="77777777" w:rsidR="005401ED" w:rsidRPr="00F6071A" w:rsidRDefault="005401ED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Код ЄДРПОУ 32834564</w:t>
            </w:r>
          </w:p>
          <w:p w14:paraId="51C2D1B2" w14:textId="77777777" w:rsidR="005401ED" w:rsidRPr="00F6071A" w:rsidRDefault="005401ED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ІПН 328345615172</w:t>
            </w:r>
          </w:p>
          <w:p w14:paraId="08E35D00" w14:textId="39438F93" w:rsidR="005401ED" w:rsidRPr="00F6071A" w:rsidRDefault="005401ED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Банківські реквізити</w:t>
            </w:r>
            <w:r w:rsidR="00593BB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: 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АО «УкрСиббанк»</w:t>
            </w:r>
            <w:r w:rsidR="009A76D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МФО 351005</w:t>
            </w:r>
          </w:p>
          <w:p w14:paraId="15738EE9" w14:textId="77777777" w:rsidR="005401ED" w:rsidRPr="00F6071A" w:rsidRDefault="005401ED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IBAN UA 25 351005 00000 2600 823 2649 100</w:t>
            </w:r>
          </w:p>
          <w:p w14:paraId="0D3E462E" w14:textId="77777777" w:rsidR="005401ED" w:rsidRPr="00F6071A" w:rsidRDefault="005401ED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SWIFT CODE: KHBUA2K</w:t>
            </w:r>
          </w:p>
          <w:p w14:paraId="29171BC5" w14:textId="77777777" w:rsidR="005401ED" w:rsidRPr="00F6071A" w:rsidRDefault="005401ED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Банк </w:t>
            </w:r>
            <w:proofErr w:type="spellStart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кореспондет</w:t>
            </w:r>
            <w:proofErr w:type="spellEnd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: BNP PARIBAS USA</w:t>
            </w:r>
          </w:p>
          <w:p w14:paraId="76910BDC" w14:textId="77777777" w:rsidR="005401ED" w:rsidRPr="00F6071A" w:rsidRDefault="005401ED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New</w:t>
            </w:r>
            <w:proofErr w:type="spellEnd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York</w:t>
            </w:r>
            <w:proofErr w:type="spellEnd"/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USA</w:t>
            </w:r>
          </w:p>
          <w:p w14:paraId="3580F913" w14:textId="77777777" w:rsidR="005401ED" w:rsidRPr="00F6071A" w:rsidRDefault="005401ED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SWIFT CODE: BNPAUS3N</w:t>
            </w:r>
          </w:p>
          <w:p w14:paraId="2FE01503" w14:textId="55115797" w:rsidR="005401ED" w:rsidRDefault="005401ED" w:rsidP="00D433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A6368EC" w14:textId="63214212" w:rsidR="00E22E5B" w:rsidRDefault="00E22E5B" w:rsidP="00D433C4">
            <w:pPr>
              <w:pStyle w:val="a4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F6071A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Директор </w:t>
            </w:r>
            <w:r w:rsidRPr="00F6071A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 ______________</w:t>
            </w:r>
            <w:r w:rsidR="00757879" w:rsidRPr="00905AA5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757879" w:rsidRPr="00F6071A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  <w:r w:rsidR="00757879" w:rsidRPr="00F6071A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.</w:t>
            </w:r>
            <w:r w:rsidR="00757879" w:rsidRPr="00F6071A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  <w:r w:rsidR="00757879" w:rsidRPr="00F6071A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. </w:t>
            </w:r>
            <w:r w:rsidR="00757879" w:rsidRPr="00F6071A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>Сікорський</w:t>
            </w:r>
            <w:r w:rsidRPr="00F6071A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</w:p>
          <w:p w14:paraId="0DF0870E" w14:textId="77777777" w:rsidR="004F4BD8" w:rsidRPr="00F6071A" w:rsidRDefault="004F4BD8" w:rsidP="00D433C4">
            <w:pPr>
              <w:pStyle w:val="a4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14:paraId="3952C715" w14:textId="2A8A5EDA" w:rsidR="00E22E5B" w:rsidRPr="00760C57" w:rsidRDefault="00905AA5" w:rsidP="00D433C4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НОВИЙ </w:t>
            </w:r>
            <w:r w:rsidRPr="00F6071A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ЗАМОВНИК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:</w:t>
            </w:r>
          </w:p>
          <w:p w14:paraId="37AC369D" w14:textId="0F262C51" w:rsidR="00E22E5B" w:rsidRPr="00760C57" w:rsidRDefault="00E22E5B" w:rsidP="00D433C4">
            <w:pPr>
              <w:pStyle w:val="TableParagraph"/>
              <w:tabs>
                <w:tab w:val="left" w:pos="6083"/>
              </w:tabs>
              <w:ind w:right="137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commentRangeStart w:id="206"/>
            <w:r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>ASTARTA</w:t>
            </w:r>
            <w:r w:rsidRPr="00760C57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>TRADING</w:t>
            </w:r>
            <w:r w:rsidRPr="00760C57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F6071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GB"/>
              </w:rPr>
              <w:t>GMBH</w:t>
            </w:r>
          </w:p>
          <w:p w14:paraId="64B7F189" w14:textId="3BD7BD22" w:rsidR="00E22E5B" w:rsidRPr="00661BB1" w:rsidRDefault="00905AA5" w:rsidP="00D433C4">
            <w:pPr>
              <w:pStyle w:val="TableParagraph"/>
              <w:tabs>
                <w:tab w:val="left" w:pos="6083"/>
              </w:tabs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</w:pPr>
            <w:r w:rsidRPr="00661BB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….</w:t>
            </w:r>
          </w:p>
          <w:p w14:paraId="5E7FA049" w14:textId="725BEA7A" w:rsidR="00905AA5" w:rsidRDefault="00905AA5" w:rsidP="00D433C4">
            <w:pPr>
              <w:pStyle w:val="TableParagraph"/>
              <w:tabs>
                <w:tab w:val="left" w:pos="6083"/>
              </w:tabs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61BB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….</w:t>
            </w:r>
          </w:p>
          <w:p w14:paraId="3B44DA02" w14:textId="77777777" w:rsidR="00EE027D" w:rsidRDefault="00E22E5B" w:rsidP="00D433C4">
            <w:pPr>
              <w:pStyle w:val="TableParagraph"/>
              <w:tabs>
                <w:tab w:val="left" w:pos="6083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Директори</w:t>
            </w:r>
            <w:r w:rsidR="00EE027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:</w:t>
            </w:r>
          </w:p>
          <w:p w14:paraId="538768B3" w14:textId="77777777" w:rsidR="00757879" w:rsidRPr="00757879" w:rsidRDefault="00E22E5B" w:rsidP="00D433C4">
            <w:pPr>
              <w:pStyle w:val="TableParagraph"/>
              <w:tabs>
                <w:tab w:val="left" w:pos="6083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5787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____________________</w:t>
            </w:r>
            <w:r w:rsidR="00757879" w:rsidRPr="0075787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commentRangeEnd w:id="206"/>
            <w:r w:rsidR="007C3171">
              <w:rPr>
                <w:rStyle w:val="a9"/>
              </w:rPr>
              <w:commentReference w:id="206"/>
            </w:r>
            <w:r w:rsidR="00757879" w:rsidRPr="0075787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Євгені</w:t>
            </w:r>
            <w:r w:rsidR="00757879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я </w:t>
            </w:r>
            <w:r w:rsidR="00757879" w:rsidRPr="0075787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Пиріг </w:t>
            </w:r>
          </w:p>
          <w:p w14:paraId="1DA16A37" w14:textId="0CC87698" w:rsidR="00E22E5B" w:rsidRPr="00757879" w:rsidRDefault="00E22E5B" w:rsidP="00D433C4">
            <w:pPr>
              <w:pStyle w:val="TableParagraph"/>
              <w:tabs>
                <w:tab w:val="left" w:pos="6083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A1FA0D4" w14:textId="40B4DAB1" w:rsidR="00E22E5B" w:rsidRPr="00757879" w:rsidRDefault="00E22E5B" w:rsidP="00D433C4">
            <w:pPr>
              <w:pStyle w:val="TableParagraph"/>
              <w:tabs>
                <w:tab w:val="left" w:pos="6083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57879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>_____________________</w:t>
            </w:r>
            <w:r w:rsidR="00757879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r w:rsidR="00757879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Корнелія </w:t>
            </w:r>
            <w:proofErr w:type="spellStart"/>
            <w:r w:rsidR="00757879" w:rsidRPr="00F6071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Авенелл-Ашванден</w:t>
            </w:r>
            <w:proofErr w:type="spellEnd"/>
            <w:r w:rsidRPr="00757879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</w:p>
          <w:p w14:paraId="3FDC6FE4" w14:textId="03950F16" w:rsidR="00E22E5B" w:rsidRPr="00F6071A" w:rsidRDefault="00E22E5B" w:rsidP="00D433C4">
            <w:pPr>
              <w:pStyle w:val="a6"/>
              <w:tabs>
                <w:tab w:val="left" w:pos="821"/>
                <w:tab w:val="left" w:pos="6083"/>
              </w:tabs>
              <w:ind w:left="0" w:right="115" w:firstLine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573CA2E8" w14:textId="77777777" w:rsidR="00675F2E" w:rsidRPr="00757879" w:rsidRDefault="00675F2E">
      <w:pPr>
        <w:rPr>
          <w:lang w:val="uk-UA"/>
        </w:rPr>
      </w:pPr>
    </w:p>
    <w:sectPr w:rsidR="00675F2E" w:rsidRPr="00757879" w:rsidSect="006E4366">
      <w:pgSz w:w="11906" w:h="16838"/>
      <w:pgMar w:top="426" w:right="850" w:bottom="426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6" w:author="OLENA PASHKOVA (NEPTUNE.UA)" w:date="2023-02-01T10:11:00Z" w:initials="OP(">
    <w:p w14:paraId="2E5D6235" w14:textId="5C148F01" w:rsidR="00E16457" w:rsidRPr="00E16457" w:rsidRDefault="00E16457">
      <w:pPr>
        <w:pStyle w:val="aa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Зазначити актуальні адреси для кожного пункту</w:t>
      </w:r>
    </w:p>
  </w:comment>
  <w:comment w:id="89" w:author="OLENA PASHKOVA (NEPTUNE.UA)" w:date="2023-02-01T10:28:00Z" w:initials="OP(">
    <w:p w14:paraId="00E6A368" w14:textId="75665B87" w:rsidR="00A34317" w:rsidRPr="00A34317" w:rsidRDefault="00A34317">
      <w:pPr>
        <w:pStyle w:val="aa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Зазначити резидентство</w:t>
      </w:r>
    </w:p>
  </w:comment>
  <w:comment w:id="108" w:author="OLENA PASHKOVA (NEPTUNE.UA)" w:date="2023-02-01T10:19:00Z" w:initials="OP(">
    <w:p w14:paraId="18E10EBE" w14:textId="5150CC1B" w:rsidR="00E16457" w:rsidRPr="00E16457" w:rsidRDefault="00E16457">
      <w:pPr>
        <w:pStyle w:val="aa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Додати реквізити нового замовника включаю назву компанії, адресу, реєстраційні данні, рахунки</w:t>
      </w:r>
    </w:p>
  </w:comment>
  <w:comment w:id="206" w:author="OLENA PASHKOVA (NEPTUNE.UA)" w:date="2023-02-01T09:59:00Z" w:initials="OP(">
    <w:p w14:paraId="4EF287D6" w14:textId="6E201320" w:rsidR="007C3171" w:rsidRPr="007C3171" w:rsidRDefault="007C3171">
      <w:pPr>
        <w:pStyle w:val="aa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 xml:space="preserve">Обовязково зазначити повні реквізити сторони (адреса, рахунки, коди та номери реєстрації підприємства в торговому реєстрі.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5D6235" w15:done="0"/>
  <w15:commentEx w15:paraId="00E6A368" w15:done="0"/>
  <w15:commentEx w15:paraId="18E10EBE" w15:done="0"/>
  <w15:commentEx w15:paraId="4EF287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4B95E" w16cex:dateUtc="2023-02-01T08:11:00Z"/>
  <w16cex:commentExtensible w16cex:durableId="2784BD64" w16cex:dateUtc="2023-02-01T08:28:00Z"/>
  <w16cex:commentExtensible w16cex:durableId="2784BB16" w16cex:dateUtc="2023-02-01T08:19:00Z"/>
  <w16cex:commentExtensible w16cex:durableId="2784B697" w16cex:dateUtc="2023-02-01T07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5D6235" w16cid:durableId="2784B95E"/>
  <w16cid:commentId w16cid:paraId="00E6A368" w16cid:durableId="2784BD64"/>
  <w16cid:commentId w16cid:paraId="18E10EBE" w16cid:durableId="2784BB16"/>
  <w16cid:commentId w16cid:paraId="4EF287D6" w16cid:durableId="2784B6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IDFont+F4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D6B"/>
    <w:multiLevelType w:val="hybridMultilevel"/>
    <w:tmpl w:val="4980236E"/>
    <w:lvl w:ilvl="0" w:tplc="80D60234">
      <w:start w:val="1"/>
      <w:numFmt w:val="upperLetter"/>
      <w:lvlText w:val="%1."/>
      <w:lvlJc w:val="left"/>
      <w:pPr>
        <w:ind w:left="820" w:hanging="720"/>
      </w:pPr>
      <w:rPr>
        <w:rFonts w:ascii="Times New Roman" w:eastAsia="Arial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9F424DA8">
      <w:numFmt w:val="bullet"/>
      <w:lvlText w:val="•"/>
      <w:lvlJc w:val="left"/>
      <w:pPr>
        <w:ind w:left="1732" w:hanging="720"/>
      </w:pPr>
      <w:rPr>
        <w:rFonts w:hint="default"/>
        <w:lang w:val="en-US" w:eastAsia="en-US" w:bidi="ar-SA"/>
      </w:rPr>
    </w:lvl>
    <w:lvl w:ilvl="2" w:tplc="77903788">
      <w:numFmt w:val="bullet"/>
      <w:lvlText w:val="•"/>
      <w:lvlJc w:val="left"/>
      <w:pPr>
        <w:ind w:left="2644" w:hanging="720"/>
      </w:pPr>
      <w:rPr>
        <w:rFonts w:hint="default"/>
        <w:lang w:val="en-US" w:eastAsia="en-US" w:bidi="ar-SA"/>
      </w:rPr>
    </w:lvl>
    <w:lvl w:ilvl="3" w:tplc="B07C3BEA">
      <w:numFmt w:val="bullet"/>
      <w:lvlText w:val="•"/>
      <w:lvlJc w:val="left"/>
      <w:pPr>
        <w:ind w:left="3556" w:hanging="720"/>
      </w:pPr>
      <w:rPr>
        <w:rFonts w:hint="default"/>
        <w:lang w:val="en-US" w:eastAsia="en-US" w:bidi="ar-SA"/>
      </w:rPr>
    </w:lvl>
    <w:lvl w:ilvl="4" w:tplc="EB9673B4">
      <w:numFmt w:val="bullet"/>
      <w:lvlText w:val="•"/>
      <w:lvlJc w:val="left"/>
      <w:pPr>
        <w:ind w:left="4468" w:hanging="720"/>
      </w:pPr>
      <w:rPr>
        <w:rFonts w:hint="default"/>
        <w:lang w:val="en-US" w:eastAsia="en-US" w:bidi="ar-SA"/>
      </w:rPr>
    </w:lvl>
    <w:lvl w:ilvl="5" w:tplc="5A0E4B8E">
      <w:numFmt w:val="bullet"/>
      <w:lvlText w:val="•"/>
      <w:lvlJc w:val="left"/>
      <w:pPr>
        <w:ind w:left="5380" w:hanging="720"/>
      </w:pPr>
      <w:rPr>
        <w:rFonts w:hint="default"/>
        <w:lang w:val="en-US" w:eastAsia="en-US" w:bidi="ar-SA"/>
      </w:rPr>
    </w:lvl>
    <w:lvl w:ilvl="6" w:tplc="FE521386">
      <w:numFmt w:val="bullet"/>
      <w:lvlText w:val="•"/>
      <w:lvlJc w:val="left"/>
      <w:pPr>
        <w:ind w:left="6292" w:hanging="720"/>
      </w:pPr>
      <w:rPr>
        <w:rFonts w:hint="default"/>
        <w:lang w:val="en-US" w:eastAsia="en-US" w:bidi="ar-SA"/>
      </w:rPr>
    </w:lvl>
    <w:lvl w:ilvl="7" w:tplc="5A6C592A">
      <w:numFmt w:val="bullet"/>
      <w:lvlText w:val="•"/>
      <w:lvlJc w:val="left"/>
      <w:pPr>
        <w:ind w:left="7204" w:hanging="720"/>
      </w:pPr>
      <w:rPr>
        <w:rFonts w:hint="default"/>
        <w:lang w:val="en-US" w:eastAsia="en-US" w:bidi="ar-SA"/>
      </w:rPr>
    </w:lvl>
    <w:lvl w:ilvl="8" w:tplc="2368BDCE">
      <w:numFmt w:val="bullet"/>
      <w:lvlText w:val="•"/>
      <w:lvlJc w:val="left"/>
      <w:pPr>
        <w:ind w:left="8116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39150D42"/>
    <w:multiLevelType w:val="multilevel"/>
    <w:tmpl w:val="6058A780"/>
    <w:lvl w:ilvl="0">
      <w:start w:val="5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Times New Roman" w:eastAsia="Arial" w:hAnsi="Times New Roman" w:cs="Times New Roman" w:hint="default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64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6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3A797CFE"/>
    <w:multiLevelType w:val="multilevel"/>
    <w:tmpl w:val="7B6C7D52"/>
    <w:lvl w:ilvl="0">
      <w:start w:val="4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Times New Roman" w:eastAsia="Arial" w:hAnsi="Times New Roman" w:cs="Times New Roman" w:hint="default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64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6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BFB1660"/>
    <w:multiLevelType w:val="multilevel"/>
    <w:tmpl w:val="300203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9401CEC"/>
    <w:multiLevelType w:val="multilevel"/>
    <w:tmpl w:val="A8AA140C"/>
    <w:lvl w:ilvl="0">
      <w:start w:val="1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Times New Roman" w:eastAsia="Arial" w:hAnsi="Times New Roman" w:cs="Times New Roman" w:hint="default"/>
        <w:spacing w:val="-3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64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6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7C8F5633"/>
    <w:multiLevelType w:val="hybridMultilevel"/>
    <w:tmpl w:val="7424FE88"/>
    <w:lvl w:ilvl="0" w:tplc="4FDC3CA6">
      <w:start w:val="1"/>
      <w:numFmt w:val="decimal"/>
      <w:lvlText w:val="%1."/>
      <w:lvlJc w:val="left"/>
      <w:pPr>
        <w:ind w:left="100" w:hanging="248"/>
      </w:pPr>
      <w:rPr>
        <w:rFonts w:ascii="Times New Roman" w:eastAsia="Arial" w:hAnsi="Times New Roman" w:cs="Times New Roman" w:hint="default"/>
        <w:w w:val="100"/>
        <w:sz w:val="20"/>
        <w:szCs w:val="20"/>
        <w:lang w:val="en-US" w:eastAsia="en-US" w:bidi="ar-SA"/>
      </w:rPr>
    </w:lvl>
    <w:lvl w:ilvl="1" w:tplc="83BE72F6">
      <w:numFmt w:val="bullet"/>
      <w:lvlText w:val="•"/>
      <w:lvlJc w:val="left"/>
      <w:pPr>
        <w:ind w:left="1084" w:hanging="248"/>
      </w:pPr>
      <w:rPr>
        <w:rFonts w:hint="default"/>
        <w:lang w:val="en-US" w:eastAsia="en-US" w:bidi="ar-SA"/>
      </w:rPr>
    </w:lvl>
    <w:lvl w:ilvl="2" w:tplc="A3380D04">
      <w:numFmt w:val="bullet"/>
      <w:lvlText w:val="•"/>
      <w:lvlJc w:val="left"/>
      <w:pPr>
        <w:ind w:left="2068" w:hanging="248"/>
      </w:pPr>
      <w:rPr>
        <w:rFonts w:hint="default"/>
        <w:lang w:val="en-US" w:eastAsia="en-US" w:bidi="ar-SA"/>
      </w:rPr>
    </w:lvl>
    <w:lvl w:ilvl="3" w:tplc="A658257C">
      <w:numFmt w:val="bullet"/>
      <w:lvlText w:val="•"/>
      <w:lvlJc w:val="left"/>
      <w:pPr>
        <w:ind w:left="3052" w:hanging="248"/>
      </w:pPr>
      <w:rPr>
        <w:rFonts w:hint="default"/>
        <w:lang w:val="en-US" w:eastAsia="en-US" w:bidi="ar-SA"/>
      </w:rPr>
    </w:lvl>
    <w:lvl w:ilvl="4" w:tplc="731A3722">
      <w:numFmt w:val="bullet"/>
      <w:lvlText w:val="•"/>
      <w:lvlJc w:val="left"/>
      <w:pPr>
        <w:ind w:left="4036" w:hanging="248"/>
      </w:pPr>
      <w:rPr>
        <w:rFonts w:hint="default"/>
        <w:lang w:val="en-US" w:eastAsia="en-US" w:bidi="ar-SA"/>
      </w:rPr>
    </w:lvl>
    <w:lvl w:ilvl="5" w:tplc="7DEC3C9A">
      <w:numFmt w:val="bullet"/>
      <w:lvlText w:val="•"/>
      <w:lvlJc w:val="left"/>
      <w:pPr>
        <w:ind w:left="5020" w:hanging="248"/>
      </w:pPr>
      <w:rPr>
        <w:rFonts w:hint="default"/>
        <w:lang w:val="en-US" w:eastAsia="en-US" w:bidi="ar-SA"/>
      </w:rPr>
    </w:lvl>
    <w:lvl w:ilvl="6" w:tplc="5106E648">
      <w:numFmt w:val="bullet"/>
      <w:lvlText w:val="•"/>
      <w:lvlJc w:val="left"/>
      <w:pPr>
        <w:ind w:left="6004" w:hanging="248"/>
      </w:pPr>
      <w:rPr>
        <w:rFonts w:hint="default"/>
        <w:lang w:val="en-US" w:eastAsia="en-US" w:bidi="ar-SA"/>
      </w:rPr>
    </w:lvl>
    <w:lvl w:ilvl="7" w:tplc="E32E148C">
      <w:numFmt w:val="bullet"/>
      <w:lvlText w:val="•"/>
      <w:lvlJc w:val="left"/>
      <w:pPr>
        <w:ind w:left="6988" w:hanging="248"/>
      </w:pPr>
      <w:rPr>
        <w:rFonts w:hint="default"/>
        <w:lang w:val="en-US" w:eastAsia="en-US" w:bidi="ar-SA"/>
      </w:rPr>
    </w:lvl>
    <w:lvl w:ilvl="8" w:tplc="BFF81920">
      <w:numFmt w:val="bullet"/>
      <w:lvlText w:val="•"/>
      <w:lvlJc w:val="left"/>
      <w:pPr>
        <w:ind w:left="7972" w:hanging="248"/>
      </w:pPr>
      <w:rPr>
        <w:rFonts w:hint="default"/>
        <w:lang w:val="en-US" w:eastAsia="en-US" w:bidi="ar-SA"/>
      </w:rPr>
    </w:lvl>
  </w:abstractNum>
  <w:num w:numId="1" w16cid:durableId="1147630203">
    <w:abstractNumId w:val="1"/>
  </w:num>
  <w:num w:numId="2" w16cid:durableId="1731688508">
    <w:abstractNumId w:val="2"/>
  </w:num>
  <w:num w:numId="3" w16cid:durableId="1165166381">
    <w:abstractNumId w:val="4"/>
  </w:num>
  <w:num w:numId="4" w16cid:durableId="1673679178">
    <w:abstractNumId w:val="0"/>
  </w:num>
  <w:num w:numId="5" w16cid:durableId="1391805056">
    <w:abstractNumId w:val="5"/>
  </w:num>
  <w:num w:numId="6" w16cid:durableId="177805935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LENA PASHKOVA (NEPTUNE.UA)">
    <w15:presenceInfo w15:providerId="AD" w15:userId="S::Olena_Pashkova@neptune.ua::24b82a8d-293a-4612-b8fd-51b4f8cd5a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5A"/>
    <w:rsid w:val="00003744"/>
    <w:rsid w:val="000140B1"/>
    <w:rsid w:val="00031803"/>
    <w:rsid w:val="00053617"/>
    <w:rsid w:val="00064B33"/>
    <w:rsid w:val="00066C49"/>
    <w:rsid w:val="0007229B"/>
    <w:rsid w:val="0008575E"/>
    <w:rsid w:val="00090CB7"/>
    <w:rsid w:val="00094250"/>
    <w:rsid w:val="000A070A"/>
    <w:rsid w:val="000A2C37"/>
    <w:rsid w:val="000A34D4"/>
    <w:rsid w:val="000B7077"/>
    <w:rsid w:val="000C25FF"/>
    <w:rsid w:val="00102067"/>
    <w:rsid w:val="001340A7"/>
    <w:rsid w:val="001407C0"/>
    <w:rsid w:val="001636DB"/>
    <w:rsid w:val="00166837"/>
    <w:rsid w:val="00172FC5"/>
    <w:rsid w:val="00180448"/>
    <w:rsid w:val="00181BAE"/>
    <w:rsid w:val="001935BC"/>
    <w:rsid w:val="00197CD9"/>
    <w:rsid w:val="001A50C4"/>
    <w:rsid w:val="001C3CEC"/>
    <w:rsid w:val="001D3136"/>
    <w:rsid w:val="001E621B"/>
    <w:rsid w:val="001F42FB"/>
    <w:rsid w:val="0026068D"/>
    <w:rsid w:val="00262BF4"/>
    <w:rsid w:val="002A79DD"/>
    <w:rsid w:val="002B7CC7"/>
    <w:rsid w:val="002E1ECE"/>
    <w:rsid w:val="002E63DE"/>
    <w:rsid w:val="002E6E7A"/>
    <w:rsid w:val="002E7C48"/>
    <w:rsid w:val="00307B44"/>
    <w:rsid w:val="003500E7"/>
    <w:rsid w:val="0035366B"/>
    <w:rsid w:val="0035437D"/>
    <w:rsid w:val="00375D9F"/>
    <w:rsid w:val="0037653F"/>
    <w:rsid w:val="003B322E"/>
    <w:rsid w:val="003B4C57"/>
    <w:rsid w:val="003E2888"/>
    <w:rsid w:val="003E6F55"/>
    <w:rsid w:val="003F13F9"/>
    <w:rsid w:val="00404CE0"/>
    <w:rsid w:val="00412C5A"/>
    <w:rsid w:val="004260A6"/>
    <w:rsid w:val="0043097D"/>
    <w:rsid w:val="0043307F"/>
    <w:rsid w:val="00444482"/>
    <w:rsid w:val="00471CCB"/>
    <w:rsid w:val="004952BA"/>
    <w:rsid w:val="004B1D07"/>
    <w:rsid w:val="004B39CA"/>
    <w:rsid w:val="004C2A30"/>
    <w:rsid w:val="004E54EC"/>
    <w:rsid w:val="004F4BD8"/>
    <w:rsid w:val="005038A8"/>
    <w:rsid w:val="00504228"/>
    <w:rsid w:val="00510DDF"/>
    <w:rsid w:val="00521FAC"/>
    <w:rsid w:val="00536D56"/>
    <w:rsid w:val="005370FB"/>
    <w:rsid w:val="00540097"/>
    <w:rsid w:val="005401ED"/>
    <w:rsid w:val="00541B01"/>
    <w:rsid w:val="00542E01"/>
    <w:rsid w:val="005509A4"/>
    <w:rsid w:val="005710FB"/>
    <w:rsid w:val="005730E3"/>
    <w:rsid w:val="00574F21"/>
    <w:rsid w:val="00576710"/>
    <w:rsid w:val="0058381C"/>
    <w:rsid w:val="00592157"/>
    <w:rsid w:val="00593BB0"/>
    <w:rsid w:val="005A1B4C"/>
    <w:rsid w:val="005C6339"/>
    <w:rsid w:val="006123CB"/>
    <w:rsid w:val="00630C81"/>
    <w:rsid w:val="00652167"/>
    <w:rsid w:val="006539C6"/>
    <w:rsid w:val="00661BB1"/>
    <w:rsid w:val="00665BA7"/>
    <w:rsid w:val="00675F2E"/>
    <w:rsid w:val="00680EAF"/>
    <w:rsid w:val="0069618B"/>
    <w:rsid w:val="006A23E9"/>
    <w:rsid w:val="006D015C"/>
    <w:rsid w:val="006D2E01"/>
    <w:rsid w:val="006D4EFE"/>
    <w:rsid w:val="006E0323"/>
    <w:rsid w:val="006E4366"/>
    <w:rsid w:val="006E5248"/>
    <w:rsid w:val="00743E83"/>
    <w:rsid w:val="00750495"/>
    <w:rsid w:val="0075405D"/>
    <w:rsid w:val="00757879"/>
    <w:rsid w:val="00760C57"/>
    <w:rsid w:val="00784D3F"/>
    <w:rsid w:val="00785FFC"/>
    <w:rsid w:val="007935B4"/>
    <w:rsid w:val="007952F2"/>
    <w:rsid w:val="007B0F28"/>
    <w:rsid w:val="007C2320"/>
    <w:rsid w:val="007C3171"/>
    <w:rsid w:val="007F2685"/>
    <w:rsid w:val="0080544D"/>
    <w:rsid w:val="00810BD1"/>
    <w:rsid w:val="008219D1"/>
    <w:rsid w:val="00842683"/>
    <w:rsid w:val="0085763B"/>
    <w:rsid w:val="0087055C"/>
    <w:rsid w:val="008C47A7"/>
    <w:rsid w:val="008C6DF7"/>
    <w:rsid w:val="008D0C63"/>
    <w:rsid w:val="008D3458"/>
    <w:rsid w:val="008D5795"/>
    <w:rsid w:val="008E5BFE"/>
    <w:rsid w:val="008E7ADA"/>
    <w:rsid w:val="008F1A8A"/>
    <w:rsid w:val="008F44CE"/>
    <w:rsid w:val="00903396"/>
    <w:rsid w:val="00905AA5"/>
    <w:rsid w:val="0090615C"/>
    <w:rsid w:val="00906D37"/>
    <w:rsid w:val="00941EAD"/>
    <w:rsid w:val="00957746"/>
    <w:rsid w:val="00960443"/>
    <w:rsid w:val="00960660"/>
    <w:rsid w:val="00965490"/>
    <w:rsid w:val="00973C18"/>
    <w:rsid w:val="00975D6D"/>
    <w:rsid w:val="00986C49"/>
    <w:rsid w:val="00991A3D"/>
    <w:rsid w:val="009A02C2"/>
    <w:rsid w:val="009A76DD"/>
    <w:rsid w:val="009B0C41"/>
    <w:rsid w:val="00A07CAB"/>
    <w:rsid w:val="00A152CD"/>
    <w:rsid w:val="00A179EE"/>
    <w:rsid w:val="00A34317"/>
    <w:rsid w:val="00A34BF7"/>
    <w:rsid w:val="00A37919"/>
    <w:rsid w:val="00A458C1"/>
    <w:rsid w:val="00A57B39"/>
    <w:rsid w:val="00A63F70"/>
    <w:rsid w:val="00A6490A"/>
    <w:rsid w:val="00A72471"/>
    <w:rsid w:val="00A72DE7"/>
    <w:rsid w:val="00A834D7"/>
    <w:rsid w:val="00AC6E98"/>
    <w:rsid w:val="00AE03CB"/>
    <w:rsid w:val="00AE3DFF"/>
    <w:rsid w:val="00B1467E"/>
    <w:rsid w:val="00B1605E"/>
    <w:rsid w:val="00B17019"/>
    <w:rsid w:val="00B21A83"/>
    <w:rsid w:val="00B25C14"/>
    <w:rsid w:val="00B269F2"/>
    <w:rsid w:val="00B270E6"/>
    <w:rsid w:val="00B317FC"/>
    <w:rsid w:val="00B42758"/>
    <w:rsid w:val="00B44A4D"/>
    <w:rsid w:val="00B517DE"/>
    <w:rsid w:val="00B71CE7"/>
    <w:rsid w:val="00BA0895"/>
    <w:rsid w:val="00BA19B0"/>
    <w:rsid w:val="00BB1C07"/>
    <w:rsid w:val="00BC2421"/>
    <w:rsid w:val="00BE3143"/>
    <w:rsid w:val="00BE4B13"/>
    <w:rsid w:val="00BF3AF9"/>
    <w:rsid w:val="00BF55D6"/>
    <w:rsid w:val="00C05A16"/>
    <w:rsid w:val="00C20099"/>
    <w:rsid w:val="00C30AAE"/>
    <w:rsid w:val="00C34579"/>
    <w:rsid w:val="00C500F4"/>
    <w:rsid w:val="00C60A55"/>
    <w:rsid w:val="00C627EB"/>
    <w:rsid w:val="00C66EF4"/>
    <w:rsid w:val="00C73A02"/>
    <w:rsid w:val="00C8339F"/>
    <w:rsid w:val="00C845A6"/>
    <w:rsid w:val="00C86C0D"/>
    <w:rsid w:val="00C940DA"/>
    <w:rsid w:val="00C961ED"/>
    <w:rsid w:val="00CC038A"/>
    <w:rsid w:val="00CC54BB"/>
    <w:rsid w:val="00CD42D4"/>
    <w:rsid w:val="00CE002B"/>
    <w:rsid w:val="00CE21C1"/>
    <w:rsid w:val="00CE60FE"/>
    <w:rsid w:val="00CE7971"/>
    <w:rsid w:val="00D015AC"/>
    <w:rsid w:val="00D221D6"/>
    <w:rsid w:val="00D433C4"/>
    <w:rsid w:val="00D54B66"/>
    <w:rsid w:val="00D57313"/>
    <w:rsid w:val="00D74B1E"/>
    <w:rsid w:val="00D87FF5"/>
    <w:rsid w:val="00DA1015"/>
    <w:rsid w:val="00DB0C6C"/>
    <w:rsid w:val="00DB5668"/>
    <w:rsid w:val="00DB601F"/>
    <w:rsid w:val="00DC16D9"/>
    <w:rsid w:val="00DC2C9C"/>
    <w:rsid w:val="00DC423E"/>
    <w:rsid w:val="00DC6CBD"/>
    <w:rsid w:val="00DE27F6"/>
    <w:rsid w:val="00DE422B"/>
    <w:rsid w:val="00E138FF"/>
    <w:rsid w:val="00E16276"/>
    <w:rsid w:val="00E16457"/>
    <w:rsid w:val="00E17D8B"/>
    <w:rsid w:val="00E22E5B"/>
    <w:rsid w:val="00E3409C"/>
    <w:rsid w:val="00E6151D"/>
    <w:rsid w:val="00E64E5F"/>
    <w:rsid w:val="00E75E48"/>
    <w:rsid w:val="00E80902"/>
    <w:rsid w:val="00EA4B06"/>
    <w:rsid w:val="00EC04EE"/>
    <w:rsid w:val="00EC0998"/>
    <w:rsid w:val="00EC5B56"/>
    <w:rsid w:val="00EC7958"/>
    <w:rsid w:val="00EE027D"/>
    <w:rsid w:val="00EE0B98"/>
    <w:rsid w:val="00EE1E12"/>
    <w:rsid w:val="00F113D1"/>
    <w:rsid w:val="00F1187E"/>
    <w:rsid w:val="00F220AC"/>
    <w:rsid w:val="00F30E9F"/>
    <w:rsid w:val="00F47384"/>
    <w:rsid w:val="00F6071A"/>
    <w:rsid w:val="00F770E1"/>
    <w:rsid w:val="00F77D87"/>
    <w:rsid w:val="00FA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61CF"/>
  <w15:chartTrackingRefBased/>
  <w15:docId w15:val="{FB65DE96-8FCD-4366-A93D-7086EE66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0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link w:val="10"/>
    <w:uiPriority w:val="9"/>
    <w:qFormat/>
    <w:rsid w:val="005370FB"/>
    <w:pPr>
      <w:ind w:left="10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370FB"/>
    <w:rPr>
      <w:rFonts w:ascii="Arial" w:eastAsia="Arial" w:hAnsi="Arial" w:cs="Arial"/>
      <w:b/>
      <w:bCs/>
      <w:lang w:val="en-US"/>
    </w:rPr>
  </w:style>
  <w:style w:type="paragraph" w:styleId="a4">
    <w:name w:val="Body Text"/>
    <w:basedOn w:val="a"/>
    <w:link w:val="a5"/>
    <w:uiPriority w:val="1"/>
    <w:qFormat/>
    <w:rsid w:val="005370FB"/>
  </w:style>
  <w:style w:type="character" w:customStyle="1" w:styleId="a5">
    <w:name w:val="Основной текст Знак"/>
    <w:basedOn w:val="a0"/>
    <w:link w:val="a4"/>
    <w:uiPriority w:val="1"/>
    <w:rsid w:val="005370FB"/>
    <w:rPr>
      <w:rFonts w:ascii="Arial" w:eastAsia="Arial" w:hAnsi="Arial" w:cs="Arial"/>
      <w:lang w:val="en-US"/>
    </w:rPr>
  </w:style>
  <w:style w:type="paragraph" w:styleId="a6">
    <w:name w:val="List Paragraph"/>
    <w:basedOn w:val="a"/>
    <w:uiPriority w:val="1"/>
    <w:qFormat/>
    <w:rsid w:val="005370FB"/>
    <w:pPr>
      <w:ind w:left="820" w:right="112" w:hanging="720"/>
      <w:jc w:val="both"/>
    </w:pPr>
  </w:style>
  <w:style w:type="paragraph" w:customStyle="1" w:styleId="TableParagraph">
    <w:name w:val="Table Paragraph"/>
    <w:basedOn w:val="a"/>
    <w:uiPriority w:val="1"/>
    <w:qFormat/>
    <w:rsid w:val="005370FB"/>
  </w:style>
  <w:style w:type="paragraph" w:styleId="HTML">
    <w:name w:val="HTML Preformatted"/>
    <w:basedOn w:val="a"/>
    <w:link w:val="HTML0"/>
    <w:uiPriority w:val="99"/>
    <w:semiHidden/>
    <w:unhideWhenUsed/>
    <w:rsid w:val="00E615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151D"/>
    <w:rPr>
      <w:rFonts w:ascii="Courier New" w:hAnsi="Courier New" w:cs="Courier New"/>
      <w:sz w:val="20"/>
      <w:szCs w:val="20"/>
      <w:lang w:val="en-US"/>
    </w:rPr>
  </w:style>
  <w:style w:type="paragraph" w:styleId="a7">
    <w:name w:val="No Spacing"/>
    <w:basedOn w:val="a"/>
    <w:uiPriority w:val="99"/>
    <w:qFormat/>
    <w:rsid w:val="005401ED"/>
    <w:pPr>
      <w:widowControl/>
      <w:autoSpaceDE/>
      <w:autoSpaceDN/>
    </w:pPr>
    <w:rPr>
      <w:rFonts w:ascii="Times New Roman" w:eastAsiaTheme="minorHAnsi" w:hAnsi="Times New Roman" w:cs="Times New Roman"/>
      <w:sz w:val="18"/>
      <w:szCs w:val="18"/>
      <w:lang w:val="ru-RU" w:eastAsia="ru-RU"/>
    </w:rPr>
  </w:style>
  <w:style w:type="character" w:customStyle="1" w:styleId="fontstyle21">
    <w:name w:val="fontstyle21"/>
    <w:basedOn w:val="a0"/>
    <w:rsid w:val="005401ED"/>
    <w:rPr>
      <w:rFonts w:ascii="CIDFont+F4" w:hAnsi="CIDFont+F4" w:hint="default"/>
      <w:b w:val="0"/>
      <w:bCs w:val="0"/>
      <w:i w:val="0"/>
      <w:iCs w:val="0"/>
      <w:color w:val="000000"/>
    </w:rPr>
  </w:style>
  <w:style w:type="paragraph" w:styleId="a8">
    <w:name w:val="Revision"/>
    <w:hidden/>
    <w:uiPriority w:val="99"/>
    <w:semiHidden/>
    <w:rsid w:val="00C940DA"/>
    <w:pPr>
      <w:spacing w:after="0" w:line="240" w:lineRule="auto"/>
    </w:pPr>
    <w:rPr>
      <w:rFonts w:ascii="Arial" w:eastAsia="Arial" w:hAnsi="Arial" w:cs="Arial"/>
      <w:lang w:val="en-US"/>
    </w:rPr>
  </w:style>
  <w:style w:type="character" w:styleId="a9">
    <w:name w:val="annotation reference"/>
    <w:basedOn w:val="a0"/>
    <w:uiPriority w:val="99"/>
    <w:semiHidden/>
    <w:unhideWhenUsed/>
    <w:rsid w:val="001935BC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1935BC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1935BC"/>
    <w:rPr>
      <w:rFonts w:ascii="Arial" w:eastAsia="Arial" w:hAnsi="Arial" w:cs="Arial"/>
      <w:sz w:val="20"/>
      <w:szCs w:val="20"/>
      <w:lang w:val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935B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935BC"/>
    <w:rPr>
      <w:rFonts w:ascii="Arial" w:eastAsia="Arial" w:hAnsi="Arial" w:cs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3634F1DD3BF4AAEF2EEF4D6B18E52" ma:contentTypeVersion="12" ma:contentTypeDescription="Create a new document." ma:contentTypeScope="" ma:versionID="753b3645767cd7b6afc5ee88ac942bb4">
  <xsd:schema xmlns:xsd="http://www.w3.org/2001/XMLSchema" xmlns:xs="http://www.w3.org/2001/XMLSchema" xmlns:p="http://schemas.microsoft.com/office/2006/metadata/properties" xmlns:ns3="a71e1f1e-3d8d-4c26-9188-5fc70793e7c9" xmlns:ns4="d60be0c0-9c5a-4809-adea-af75cd65e530" targetNamespace="http://schemas.microsoft.com/office/2006/metadata/properties" ma:root="true" ma:fieldsID="daf4bffa9cf8e1d52978cc59cc58fb8c" ns3:_="" ns4:_="">
    <xsd:import namespace="a71e1f1e-3d8d-4c26-9188-5fc70793e7c9"/>
    <xsd:import namespace="d60be0c0-9c5a-4809-adea-af75cd65e5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e1f1e-3d8d-4c26-9188-5fc70793e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e0c0-9c5a-4809-adea-af75cd65e53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1e1f1e-3d8d-4c26-9188-5fc70793e7c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E0DCDA-1129-4095-9EED-A2F4C4638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e1f1e-3d8d-4c26-9188-5fc70793e7c9"/>
    <ds:schemaRef ds:uri="d60be0c0-9c5a-4809-adea-af75cd65e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BA35E-AA86-41BA-BB16-2D55E65A33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F9532E-4A10-40A9-B499-10DBC1B65DE8}">
  <ds:schemaRefs>
    <ds:schemaRef ds:uri="http://schemas.openxmlformats.org/package/2006/metadata/core-properties"/>
    <ds:schemaRef ds:uri="d60be0c0-9c5a-4809-adea-af75cd65e530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a71e1f1e-3d8d-4c26-9188-5fc70793e7c9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F7B6482-380D-47E8-932F-5964CCD0556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7368c21-b8cf-42cf-bd0b-43ecd4bc62ae}" enabled="0" method="" siteId="{57368c21-b8cf-42cf-bd0b-43ecd4bc62a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1936</Words>
  <Characters>11039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Ратушна Анна Ігорівна</dc:creator>
  <cp:keywords/>
  <dc:description/>
  <cp:lastModifiedBy>OLENA PASHKOVA (NEPTUNE.UA)</cp:lastModifiedBy>
  <cp:revision>2</cp:revision>
  <dcterms:created xsi:type="dcterms:W3CDTF">2023-09-25T20:43:00Z</dcterms:created>
  <dcterms:modified xsi:type="dcterms:W3CDTF">2023-09-25T20:43:00Z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0x0101007F63634F1DD3BF4AAEF2EEF4D6B18E52</vt:lpwstr>
  </property>
</Properties>
</file>