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4C7D" w14:textId="4E39FEDC" w:rsidR="00CD7EA9" w:rsidRPr="0072073F" w:rsidRDefault="00CD7EA9" w:rsidP="00CD7EA9">
      <w:pPr>
        <w:pStyle w:val="a1"/>
        <w:rPr>
          <w:rFonts w:ascii="Calibri" w:hAnsi="Calibri" w:cs="Calibri"/>
          <w:lang w:val="ru-RU"/>
        </w:rPr>
      </w:pPr>
    </w:p>
    <w:p w14:paraId="2C90614C" w14:textId="77777777" w:rsidR="005149DA" w:rsidRDefault="00CD7EA9" w:rsidP="00CD7EA9">
      <w:pPr>
        <w:pStyle w:val="a1"/>
        <w:pBdr>
          <w:top w:val="single" w:sz="4" w:space="1" w:color="auto"/>
          <w:bottom w:val="single" w:sz="4" w:space="1" w:color="auto"/>
        </w:pBdr>
        <w:ind w:left="1134" w:right="1188"/>
        <w:jc w:val="center"/>
        <w:rPr>
          <w:rFonts w:ascii="Calibri" w:hAnsi="Calibri" w:cs="Calibri"/>
          <w:b/>
          <w:caps/>
          <w:lang w:val="en-US"/>
        </w:rPr>
      </w:pPr>
      <w:r w:rsidRPr="00DF30EB">
        <w:rPr>
          <w:rFonts w:ascii="Calibri" w:hAnsi="Calibri" w:cs="Calibri"/>
          <w:b/>
          <w:caps/>
          <w:lang w:val="en-US"/>
        </w:rPr>
        <w:br/>
      </w:r>
      <w:r w:rsidR="008A6AE4" w:rsidRPr="00DF30EB">
        <w:rPr>
          <w:rFonts w:ascii="Calibri" w:hAnsi="Calibri" w:cs="Calibri"/>
          <w:b/>
          <w:caps/>
          <w:lang w:val="en-US"/>
        </w:rPr>
        <w:t>Settlement agreement</w:t>
      </w:r>
    </w:p>
    <w:p w14:paraId="27DB2869" w14:textId="53BD456A" w:rsidR="00CD7EA9" w:rsidRPr="00DF30EB" w:rsidRDefault="005149DA" w:rsidP="00CD7EA9">
      <w:pPr>
        <w:pStyle w:val="a1"/>
        <w:pBdr>
          <w:top w:val="single" w:sz="4" w:space="1" w:color="auto"/>
          <w:bottom w:val="single" w:sz="4" w:space="1" w:color="auto"/>
        </w:pBdr>
        <w:ind w:left="1134" w:right="1188"/>
        <w:jc w:val="center"/>
        <w:rPr>
          <w:rFonts w:ascii="Calibri" w:hAnsi="Calibri" w:cs="Calibri"/>
          <w:b/>
          <w:caps/>
          <w:lang w:val="en-US"/>
        </w:rPr>
      </w:pPr>
      <w:r>
        <w:rPr>
          <w:rFonts w:ascii="Calibri" w:hAnsi="Calibri" w:cs="Calibri"/>
          <w:b/>
          <w:caps/>
          <w:lang w:val="en-US"/>
        </w:rPr>
        <w:t>coNTAINING CHANGES TO PURCHASE AND SALE AGREEMENT NO. 202598</w:t>
      </w:r>
      <w:r w:rsidR="00CD7EA9" w:rsidRPr="00DF30EB">
        <w:rPr>
          <w:rFonts w:ascii="Calibri" w:hAnsi="Calibri" w:cs="Calibri"/>
          <w:b/>
          <w:caps/>
          <w:lang w:val="en-US"/>
        </w:rPr>
        <w:br/>
      </w:r>
    </w:p>
    <w:p w14:paraId="33347A70" w14:textId="77777777" w:rsidR="00ED6A68" w:rsidRPr="00DF30EB" w:rsidRDefault="00ED6A68" w:rsidP="00ED6A68">
      <w:pPr>
        <w:pStyle w:val="a1"/>
        <w:rPr>
          <w:rFonts w:ascii="Calibri" w:hAnsi="Calibri" w:cs="Calibri"/>
          <w:caps/>
          <w:highlight w:val="yellow"/>
          <w:lang w:val="en-US"/>
        </w:rPr>
      </w:pPr>
    </w:p>
    <w:p w14:paraId="1E95A907" w14:textId="67239B82" w:rsidR="00CD7EA9" w:rsidRPr="00DF30EB" w:rsidRDefault="00F6329A" w:rsidP="00CD7EA9">
      <w:pPr>
        <w:pStyle w:val="a1"/>
        <w:jc w:val="center"/>
        <w:rPr>
          <w:rFonts w:ascii="Calibri" w:hAnsi="Calibri" w:cs="Calibri"/>
          <w:b/>
          <w:caps/>
          <w:u w:val="single"/>
          <w:lang w:val="en-US"/>
        </w:rPr>
      </w:pPr>
      <w:r>
        <w:rPr>
          <w:rFonts w:ascii="Calibri" w:hAnsi="Calibri" w:cs="Calibri"/>
          <w:b/>
          <w:caps/>
          <w:u w:val="single"/>
          <w:lang w:val="en-US"/>
        </w:rPr>
        <w:t>dATED</w:t>
      </w:r>
      <w:r w:rsidR="005E71B2">
        <w:rPr>
          <w:rFonts w:ascii="Calibri" w:hAnsi="Calibri" w:cs="Calibri"/>
          <w:b/>
          <w:caps/>
          <w:u w:val="single"/>
          <w:lang w:val="en-US"/>
        </w:rPr>
        <w:t xml:space="preserve"> </w:t>
      </w:r>
      <w:r w:rsidR="002C0DF2">
        <w:rPr>
          <w:rFonts w:ascii="Calibri" w:hAnsi="Calibri" w:cs="Calibri"/>
          <w:b/>
          <w:caps/>
          <w:u w:val="single"/>
          <w:lang w:val="en-US"/>
        </w:rPr>
        <w:t>[</w:t>
      </w:r>
      <w:r w:rsidR="002C0DF2" w:rsidRPr="00B54591">
        <w:rPr>
          <w:rFonts w:ascii="Calibri" w:hAnsi="Calibri" w:cs="Calibri"/>
          <w:b/>
          <w:caps/>
          <w:highlight w:val="yellow"/>
          <w:u w:val="single"/>
          <w:lang w:val="en-US"/>
        </w:rPr>
        <w:t>insert date</w:t>
      </w:r>
      <w:r w:rsidR="002C0DF2">
        <w:rPr>
          <w:rFonts w:ascii="Calibri" w:hAnsi="Calibri" w:cs="Calibri"/>
          <w:b/>
          <w:caps/>
          <w:u w:val="single"/>
          <w:lang w:val="en-US"/>
        </w:rPr>
        <w:t>]</w:t>
      </w:r>
    </w:p>
    <w:p w14:paraId="6E8239EC" w14:textId="77777777" w:rsidR="00CD7EA9" w:rsidRPr="00DF30EB" w:rsidRDefault="00CD7EA9" w:rsidP="00CD7EA9">
      <w:pPr>
        <w:pStyle w:val="a1"/>
        <w:jc w:val="center"/>
        <w:rPr>
          <w:rFonts w:ascii="Calibri" w:hAnsi="Calibri" w:cs="Calibri"/>
          <w:lang w:val="en-US"/>
        </w:rPr>
      </w:pPr>
    </w:p>
    <w:p w14:paraId="14F4FE69" w14:textId="23F72F35" w:rsidR="00CD7EA9" w:rsidRPr="00DF30EB" w:rsidRDefault="00A45BEF" w:rsidP="00CD7EA9">
      <w:pPr>
        <w:pStyle w:val="a1"/>
        <w:jc w:val="center"/>
        <w:rPr>
          <w:rFonts w:ascii="Calibri" w:hAnsi="Calibri" w:cs="Calibri"/>
          <w:lang w:val="en-US"/>
        </w:rPr>
      </w:pPr>
      <w:r>
        <w:rPr>
          <w:rFonts w:ascii="Calibri" w:hAnsi="Calibri" w:cs="Calibri"/>
          <w:lang w:val="en-US"/>
        </w:rPr>
        <w:t>between</w:t>
      </w:r>
      <w:r w:rsidR="00ED6A68" w:rsidRPr="00DF30EB">
        <w:rPr>
          <w:rFonts w:ascii="Calibri" w:hAnsi="Calibri" w:cs="Calibri"/>
          <w:lang w:val="en-US"/>
        </w:rPr>
        <w:t xml:space="preserve"> </w:t>
      </w:r>
    </w:p>
    <w:p w14:paraId="15D0B65F" w14:textId="355058A9" w:rsidR="00CD7EA9" w:rsidRPr="00DF30EB" w:rsidRDefault="002C7CAA" w:rsidP="00CD7EA9">
      <w:pPr>
        <w:pStyle w:val="a1"/>
        <w:jc w:val="center"/>
        <w:rPr>
          <w:rFonts w:ascii="Calibri" w:hAnsi="Calibri" w:cs="Calibri"/>
          <w:lang w:val="en-US"/>
        </w:rPr>
      </w:pPr>
      <w:r w:rsidRPr="00DF30EB">
        <w:rPr>
          <w:rFonts w:ascii="Calibri" w:hAnsi="Calibri" w:cs="Calibri"/>
          <w:lang w:val="en-US"/>
        </w:rPr>
        <w:t xml:space="preserve"> </w:t>
      </w:r>
    </w:p>
    <w:p w14:paraId="7B477D86" w14:textId="26B36760" w:rsidR="00CD56FA" w:rsidRPr="00DF30EB" w:rsidRDefault="0019080C" w:rsidP="00ED6A68">
      <w:pPr>
        <w:pStyle w:val="a1"/>
        <w:jc w:val="center"/>
        <w:rPr>
          <w:rFonts w:ascii="Calibri" w:hAnsi="Calibri" w:cs="Calibri"/>
          <w:b/>
          <w:smallCaps/>
          <w:lang w:val="en-US"/>
        </w:rPr>
      </w:pPr>
      <w:r w:rsidRPr="00DF30EB">
        <w:rPr>
          <w:rFonts w:ascii="Calibri" w:hAnsi="Calibri" w:cs="Calibri"/>
          <w:b/>
          <w:smallCaps/>
          <w:lang w:val="en-US"/>
        </w:rPr>
        <w:t>M.V. Cargo LLC</w:t>
      </w:r>
    </w:p>
    <w:p w14:paraId="05EBE572" w14:textId="77777777" w:rsidR="00CD56FA" w:rsidRPr="00DF30EB" w:rsidRDefault="00CD56FA" w:rsidP="00ED6A68">
      <w:pPr>
        <w:pStyle w:val="a1"/>
        <w:jc w:val="center"/>
        <w:rPr>
          <w:rFonts w:ascii="Calibri" w:hAnsi="Calibri" w:cs="Calibri"/>
          <w:b/>
          <w:smallCaps/>
          <w:lang w:val="en-US"/>
        </w:rPr>
      </w:pPr>
    </w:p>
    <w:p w14:paraId="6B94DB08" w14:textId="1E65AB57" w:rsidR="00CD56FA" w:rsidRPr="004D3FF2" w:rsidRDefault="008A6AE4" w:rsidP="00ED6A68">
      <w:pPr>
        <w:pStyle w:val="a1"/>
        <w:jc w:val="center"/>
        <w:rPr>
          <w:rFonts w:ascii="Calibri" w:hAnsi="Calibri" w:cs="Calibri"/>
          <w:b/>
          <w:smallCaps/>
          <w:lang w:val="de-DE"/>
        </w:rPr>
      </w:pPr>
      <w:r w:rsidRPr="004D3FF2">
        <w:rPr>
          <w:rFonts w:ascii="Calibri" w:hAnsi="Calibri" w:cs="Calibri"/>
          <w:lang w:val="de-DE"/>
        </w:rPr>
        <w:t>and</w:t>
      </w:r>
    </w:p>
    <w:p w14:paraId="090D8DBE" w14:textId="77777777" w:rsidR="00CD56FA" w:rsidRPr="004D3FF2" w:rsidRDefault="00CD56FA" w:rsidP="00ED6A68">
      <w:pPr>
        <w:pStyle w:val="a1"/>
        <w:jc w:val="center"/>
        <w:rPr>
          <w:rFonts w:ascii="Calibri" w:hAnsi="Calibri" w:cs="Calibri"/>
          <w:b/>
          <w:smallCaps/>
          <w:lang w:val="de-DE"/>
        </w:rPr>
      </w:pPr>
    </w:p>
    <w:p w14:paraId="4B53170A" w14:textId="6C51B769" w:rsidR="00CD56FA" w:rsidRPr="004D3FF2" w:rsidRDefault="0019080C" w:rsidP="00ED6A68">
      <w:pPr>
        <w:pStyle w:val="a1"/>
        <w:jc w:val="center"/>
        <w:rPr>
          <w:rFonts w:ascii="Calibri" w:hAnsi="Calibri" w:cs="Calibri"/>
          <w:b/>
          <w:smallCaps/>
          <w:lang w:val="de-DE"/>
        </w:rPr>
      </w:pPr>
      <w:r w:rsidRPr="004D3FF2">
        <w:rPr>
          <w:rFonts w:ascii="Calibri" w:hAnsi="Calibri" w:cs="Calibri"/>
          <w:b/>
          <w:smallCaps/>
          <w:lang w:val="de-DE"/>
        </w:rPr>
        <w:t xml:space="preserve">NEUERO Industrietechnik </w:t>
      </w:r>
      <w:proofErr w:type="spellStart"/>
      <w:r w:rsidRPr="004D3FF2">
        <w:rPr>
          <w:rFonts w:ascii="Calibri" w:hAnsi="Calibri" w:cs="Calibri"/>
          <w:b/>
          <w:smallCaps/>
          <w:lang w:val="de-DE"/>
        </w:rPr>
        <w:t>fur</w:t>
      </w:r>
      <w:proofErr w:type="spellEnd"/>
      <w:r w:rsidRPr="004D3FF2">
        <w:rPr>
          <w:rFonts w:ascii="Calibri" w:hAnsi="Calibri" w:cs="Calibri"/>
          <w:b/>
          <w:smallCaps/>
          <w:lang w:val="de-DE"/>
        </w:rPr>
        <w:t xml:space="preserve"> </w:t>
      </w:r>
      <w:proofErr w:type="spellStart"/>
      <w:r w:rsidRPr="004D3FF2">
        <w:rPr>
          <w:rFonts w:ascii="Calibri" w:hAnsi="Calibri" w:cs="Calibri"/>
          <w:b/>
          <w:smallCaps/>
          <w:lang w:val="de-DE"/>
        </w:rPr>
        <w:t>Forderanlagen</w:t>
      </w:r>
      <w:proofErr w:type="spellEnd"/>
      <w:r w:rsidRPr="004D3FF2">
        <w:rPr>
          <w:rFonts w:ascii="Calibri" w:hAnsi="Calibri" w:cs="Calibri"/>
          <w:b/>
          <w:smallCaps/>
          <w:lang w:val="de-DE"/>
        </w:rPr>
        <w:t xml:space="preserve"> GmbH</w:t>
      </w:r>
    </w:p>
    <w:p w14:paraId="35DD3677" w14:textId="77777777" w:rsidR="00CD56FA" w:rsidRPr="004D3FF2" w:rsidRDefault="00CD56FA" w:rsidP="00ED6A68">
      <w:pPr>
        <w:pStyle w:val="a1"/>
        <w:jc w:val="center"/>
        <w:rPr>
          <w:rFonts w:ascii="Calibri" w:hAnsi="Calibri" w:cs="Calibri"/>
          <w:b/>
          <w:smallCaps/>
          <w:lang w:val="de-DE"/>
        </w:rPr>
      </w:pPr>
    </w:p>
    <w:p w14:paraId="11F91D00" w14:textId="77777777" w:rsidR="00CD7EA9" w:rsidRPr="004D3FF2" w:rsidRDefault="00CD7EA9" w:rsidP="00CD7EA9">
      <w:pPr>
        <w:pStyle w:val="a1"/>
        <w:jc w:val="center"/>
        <w:rPr>
          <w:rFonts w:ascii="Calibri" w:hAnsi="Calibri" w:cs="Calibri"/>
          <w:lang w:val="de-DE"/>
        </w:rPr>
      </w:pPr>
    </w:p>
    <w:p w14:paraId="1CDA3104" w14:textId="77777777" w:rsidR="00CD7EA9" w:rsidRPr="004D3FF2" w:rsidRDefault="00CD7EA9">
      <w:pPr>
        <w:spacing w:after="200" w:line="2" w:lineRule="auto"/>
        <w:rPr>
          <w:rFonts w:ascii="Calibri" w:hAnsi="Calibri" w:cs="Calibri"/>
          <w:lang w:val="de-DE"/>
        </w:rPr>
      </w:pPr>
      <w:r w:rsidRPr="004D3FF2">
        <w:rPr>
          <w:rFonts w:ascii="Calibri" w:hAnsi="Calibri" w:cs="Calibri"/>
          <w:lang w:val="de-DE"/>
        </w:rPr>
        <w:br w:type="page"/>
      </w:r>
    </w:p>
    <w:p w14:paraId="799719C7" w14:textId="2CF0723E" w:rsidR="00CD7EA9" w:rsidRPr="00DF30EB" w:rsidRDefault="008A6AE4" w:rsidP="00CD7EA9">
      <w:pPr>
        <w:pStyle w:val="a1"/>
        <w:rPr>
          <w:rFonts w:ascii="Calibri" w:hAnsi="Calibri" w:cs="Calibri"/>
          <w:lang w:val="en-US"/>
        </w:rPr>
      </w:pPr>
      <w:r w:rsidRPr="00DF30EB">
        <w:rPr>
          <w:rFonts w:ascii="Calibri" w:hAnsi="Calibri" w:cs="Calibri"/>
          <w:lang w:val="en-US"/>
        </w:rPr>
        <w:lastRenderedPageBreak/>
        <w:t>This agreement</w:t>
      </w:r>
      <w:r w:rsidR="00CD7EA9" w:rsidRPr="00DF30EB">
        <w:rPr>
          <w:rFonts w:ascii="Calibri" w:hAnsi="Calibri" w:cs="Calibri"/>
          <w:lang w:val="en-US"/>
        </w:rPr>
        <w:t xml:space="preserve"> (</w:t>
      </w:r>
      <w:r w:rsidR="00A45BEF">
        <w:rPr>
          <w:rFonts w:ascii="Calibri" w:hAnsi="Calibri" w:cs="Calibri"/>
          <w:lang w:val="en-US"/>
        </w:rPr>
        <w:t xml:space="preserve">hereinafter referred to as </w:t>
      </w:r>
      <w:r w:rsidR="00CD7EA9" w:rsidRPr="00DF30EB">
        <w:rPr>
          <w:rFonts w:ascii="Calibri" w:hAnsi="Calibri" w:cs="Calibri"/>
          <w:lang w:val="en-US"/>
        </w:rPr>
        <w:t>"</w:t>
      </w:r>
      <w:r w:rsidRPr="00A45BEF">
        <w:rPr>
          <w:rFonts w:ascii="Calibri" w:hAnsi="Calibri" w:cs="Calibri"/>
          <w:b/>
          <w:bCs/>
          <w:lang w:val="en-US"/>
        </w:rPr>
        <w:t>Settlement Agreement</w:t>
      </w:r>
      <w:r w:rsidR="00CD7EA9" w:rsidRPr="00DF30EB">
        <w:rPr>
          <w:rFonts w:ascii="Calibri" w:hAnsi="Calibri" w:cs="Calibri"/>
          <w:lang w:val="en-US"/>
        </w:rPr>
        <w:t xml:space="preserve">") is </w:t>
      </w:r>
      <w:r w:rsidRPr="00DF30EB">
        <w:rPr>
          <w:rFonts w:ascii="Calibri" w:hAnsi="Calibri" w:cs="Calibri"/>
          <w:lang w:val="en-US"/>
        </w:rPr>
        <w:t>dated</w:t>
      </w:r>
      <w:r w:rsidR="00CD7EA9" w:rsidRPr="00DF30EB">
        <w:rPr>
          <w:rFonts w:ascii="Calibri" w:hAnsi="Calibri" w:cs="Calibri"/>
          <w:lang w:val="en-US"/>
        </w:rPr>
        <w:t xml:space="preserve"> </w:t>
      </w:r>
      <w:r w:rsidR="00CD7EA9" w:rsidRPr="00DF30EB">
        <w:rPr>
          <w:rFonts w:ascii="Calibri" w:hAnsi="Calibri" w:cs="Calibri"/>
          <w:b/>
          <w:highlight w:val="yellow"/>
          <w:lang w:val="en-US"/>
        </w:rPr>
        <w:t>[</w:t>
      </w:r>
      <w:r w:rsidR="00CD7EA9" w:rsidRPr="00DF30EB">
        <w:rPr>
          <w:rFonts w:ascii="Calibri" w:hAnsi="Calibri" w:cs="Calibri"/>
          <w:b/>
          <w:highlight w:val="yellow"/>
          <w:lang w:val="nl-NL"/>
        </w:rPr>
        <w:sym w:font="Symbol" w:char="F0B7"/>
      </w:r>
      <w:r w:rsidR="00CD7EA9" w:rsidRPr="00DF30EB">
        <w:rPr>
          <w:rFonts w:ascii="Calibri" w:hAnsi="Calibri" w:cs="Calibri"/>
          <w:b/>
          <w:highlight w:val="yellow"/>
          <w:lang w:val="en-US"/>
        </w:rPr>
        <w:t>]</w:t>
      </w:r>
      <w:r w:rsidR="00A45BEF">
        <w:rPr>
          <w:rFonts w:ascii="Calibri" w:hAnsi="Calibri" w:cs="Calibri"/>
          <w:lang w:val="en-US"/>
        </w:rPr>
        <w:t xml:space="preserve"> and </w:t>
      </w:r>
      <w:proofErr w:type="gramStart"/>
      <w:r w:rsidR="00A45BEF">
        <w:rPr>
          <w:rFonts w:ascii="Calibri" w:hAnsi="Calibri" w:cs="Calibri"/>
          <w:lang w:val="en-US"/>
        </w:rPr>
        <w:t>entered into</w:t>
      </w:r>
      <w:proofErr w:type="gramEnd"/>
    </w:p>
    <w:p w14:paraId="34C4D164" w14:textId="0A4ADE83" w:rsidR="00CD7EA9" w:rsidRPr="00DF30EB" w:rsidRDefault="008A6AE4">
      <w:pPr>
        <w:pStyle w:val="1"/>
        <w:rPr>
          <w:rFonts w:ascii="Calibri" w:hAnsi="Calibri" w:cs="Calibri"/>
        </w:rPr>
      </w:pPr>
      <w:r w:rsidRPr="00DF30EB">
        <w:rPr>
          <w:rFonts w:ascii="Calibri" w:hAnsi="Calibri" w:cs="Calibri"/>
        </w:rPr>
        <w:t>BETWEEN</w:t>
      </w:r>
      <w:r w:rsidR="00CD7EA9" w:rsidRPr="00DF30EB">
        <w:rPr>
          <w:rFonts w:ascii="Calibri" w:hAnsi="Calibri" w:cs="Calibri"/>
        </w:rPr>
        <w:t>:</w:t>
      </w:r>
    </w:p>
    <w:p w14:paraId="7DA1CAF5" w14:textId="2B7B8974" w:rsidR="00CD7EA9" w:rsidRPr="00DF30EB" w:rsidRDefault="00A45BEF">
      <w:pPr>
        <w:pStyle w:val="2Ondergetekenden"/>
        <w:rPr>
          <w:rFonts w:ascii="Calibri" w:hAnsi="Calibri" w:cs="Calibri"/>
          <w:lang w:val="en-US"/>
        </w:rPr>
      </w:pPr>
      <w:r>
        <w:rPr>
          <w:rFonts w:ascii="Calibri" w:hAnsi="Calibri" w:cs="Calibri"/>
          <w:lang w:val="en-US"/>
        </w:rPr>
        <w:t>t</w:t>
      </w:r>
      <w:r w:rsidR="008A6AE4" w:rsidRPr="00DF30EB">
        <w:rPr>
          <w:rFonts w:ascii="Calibri" w:hAnsi="Calibri" w:cs="Calibri"/>
          <w:lang w:val="en-US"/>
        </w:rPr>
        <w:t>he private limited liability</w:t>
      </w:r>
      <w:r w:rsidR="0066147A" w:rsidRPr="00DF30EB">
        <w:rPr>
          <w:rFonts w:ascii="Calibri" w:hAnsi="Calibri" w:cs="Calibri"/>
          <w:lang w:val="en-US"/>
        </w:rPr>
        <w:t xml:space="preserve"> company</w:t>
      </w:r>
      <w:r w:rsidR="008A6AE4" w:rsidRPr="00DF30EB">
        <w:rPr>
          <w:rFonts w:ascii="Calibri" w:hAnsi="Calibri" w:cs="Calibri"/>
          <w:lang w:val="en-US"/>
        </w:rPr>
        <w:t xml:space="preserve"> </w:t>
      </w:r>
      <w:r w:rsidR="007008AF" w:rsidRPr="007008AF">
        <w:rPr>
          <w:rFonts w:ascii="Calibri" w:hAnsi="Calibri" w:cs="Calibri"/>
          <w:b/>
          <w:bCs/>
          <w:lang w:val="en-US"/>
        </w:rPr>
        <w:t>M.V. CARGO</w:t>
      </w:r>
      <w:r w:rsidR="005149DA">
        <w:rPr>
          <w:rFonts w:ascii="Calibri" w:hAnsi="Calibri" w:cs="Calibri"/>
          <w:b/>
          <w:bCs/>
          <w:lang w:val="en-US"/>
        </w:rPr>
        <w:t xml:space="preserve"> LLC</w:t>
      </w:r>
      <w:r w:rsidR="00CD7EA9" w:rsidRPr="00DF30EB">
        <w:rPr>
          <w:rFonts w:ascii="Calibri" w:hAnsi="Calibri" w:cs="Calibri"/>
          <w:lang w:val="en-US"/>
        </w:rPr>
        <w:t>,</w:t>
      </w:r>
      <w:r w:rsidR="007008AF">
        <w:rPr>
          <w:rFonts w:ascii="Calibri" w:hAnsi="Calibri" w:cs="Calibri"/>
          <w:lang w:val="en-US"/>
        </w:rPr>
        <w:t xml:space="preserve"> a company duly incorporated and existing under the laws of Ukraine</w:t>
      </w:r>
      <w:r w:rsidR="00C8785C" w:rsidRPr="00DF30EB">
        <w:rPr>
          <w:rFonts w:ascii="Calibri" w:hAnsi="Calibri" w:cs="Calibri"/>
          <w:lang w:val="en-US"/>
        </w:rPr>
        <w:t xml:space="preserve">, </w:t>
      </w:r>
      <w:r w:rsidR="007008AF">
        <w:rPr>
          <w:rFonts w:ascii="Calibri" w:hAnsi="Calibri" w:cs="Calibri"/>
          <w:lang w:val="en-US"/>
        </w:rPr>
        <w:t xml:space="preserve">with registered address at: 60 Alexey </w:t>
      </w:r>
      <w:proofErr w:type="spellStart"/>
      <w:r w:rsidR="007008AF">
        <w:rPr>
          <w:rFonts w:ascii="Calibri" w:hAnsi="Calibri" w:cs="Calibri"/>
          <w:lang w:val="en-US"/>
        </w:rPr>
        <w:t>Stavnitser</w:t>
      </w:r>
      <w:proofErr w:type="spellEnd"/>
      <w:r w:rsidR="007008AF">
        <w:rPr>
          <w:rFonts w:ascii="Calibri" w:hAnsi="Calibri" w:cs="Calibri"/>
          <w:lang w:val="en-US"/>
        </w:rPr>
        <w:t xml:space="preserve"> Str, </w:t>
      </w:r>
      <w:proofErr w:type="spellStart"/>
      <w:r w:rsidR="007008AF">
        <w:rPr>
          <w:rFonts w:ascii="Calibri" w:hAnsi="Calibri" w:cs="Calibri"/>
          <w:lang w:val="en-US"/>
        </w:rPr>
        <w:t>Vyzyrka</w:t>
      </w:r>
      <w:proofErr w:type="spellEnd"/>
      <w:r w:rsidR="007008AF">
        <w:rPr>
          <w:rFonts w:ascii="Calibri" w:hAnsi="Calibri" w:cs="Calibri"/>
          <w:lang w:val="en-US"/>
        </w:rPr>
        <w:t xml:space="preserve">, </w:t>
      </w:r>
      <w:proofErr w:type="spellStart"/>
      <w:r w:rsidR="007008AF">
        <w:rPr>
          <w:rFonts w:ascii="Calibri" w:hAnsi="Calibri" w:cs="Calibri"/>
          <w:lang w:val="en-US"/>
        </w:rPr>
        <w:t>Lymanskyi</w:t>
      </w:r>
      <w:proofErr w:type="spellEnd"/>
      <w:r w:rsidR="007008AF">
        <w:rPr>
          <w:rFonts w:ascii="Calibri" w:hAnsi="Calibri" w:cs="Calibri"/>
          <w:lang w:val="en-US"/>
        </w:rPr>
        <w:t xml:space="preserve"> district, Odesa region, 67543, Ukraine </w:t>
      </w:r>
      <w:r w:rsidR="00CD7EA9" w:rsidRPr="00DF30EB">
        <w:rPr>
          <w:rFonts w:ascii="Calibri" w:hAnsi="Calibri" w:cs="Calibri"/>
          <w:lang w:val="en-US"/>
        </w:rPr>
        <w:t>("</w:t>
      </w:r>
      <w:r w:rsidR="00EF0DD9" w:rsidRPr="00A45BEF">
        <w:rPr>
          <w:rFonts w:ascii="Calibri" w:hAnsi="Calibri" w:cs="Calibri"/>
          <w:b/>
          <w:bCs/>
          <w:lang w:val="en-US"/>
        </w:rPr>
        <w:t>MV Cargo</w:t>
      </w:r>
      <w:r w:rsidR="00CD7EA9" w:rsidRPr="00DF30EB">
        <w:rPr>
          <w:rFonts w:ascii="Calibri" w:hAnsi="Calibri" w:cs="Calibri"/>
          <w:lang w:val="en-US"/>
        </w:rPr>
        <w:t>");</w:t>
      </w:r>
      <w:r w:rsidR="00EF0DD9">
        <w:rPr>
          <w:rFonts w:ascii="Calibri" w:hAnsi="Calibri" w:cs="Calibri"/>
          <w:lang w:val="en-US"/>
        </w:rPr>
        <w:t xml:space="preserve"> and</w:t>
      </w:r>
    </w:p>
    <w:p w14:paraId="4A560119" w14:textId="6EBFA5C7" w:rsidR="00B40428" w:rsidRPr="00A45BEF" w:rsidRDefault="00A45BEF">
      <w:pPr>
        <w:pStyle w:val="2Ondergetekenden"/>
        <w:rPr>
          <w:rFonts w:ascii="Calibri" w:hAnsi="Calibri" w:cs="Calibri"/>
          <w:lang w:val="en-GB"/>
        </w:rPr>
      </w:pPr>
      <w:r>
        <w:rPr>
          <w:rFonts w:ascii="Calibri" w:hAnsi="Calibri" w:cs="Calibri"/>
          <w:lang w:val="en-US"/>
        </w:rPr>
        <w:t>t</w:t>
      </w:r>
      <w:r w:rsidR="00735A4F" w:rsidRPr="00DF30EB">
        <w:rPr>
          <w:rFonts w:ascii="Calibri" w:hAnsi="Calibri" w:cs="Calibri"/>
          <w:lang w:val="en-US"/>
        </w:rPr>
        <w:t xml:space="preserve">he private limited liability </w:t>
      </w:r>
      <w:r w:rsidR="00F156E5" w:rsidRPr="00DF30EB">
        <w:rPr>
          <w:rFonts w:ascii="Calibri" w:hAnsi="Calibri" w:cs="Calibri"/>
          <w:lang w:val="en-US"/>
        </w:rPr>
        <w:t xml:space="preserve">company </w:t>
      </w:r>
      <w:r w:rsidR="00EF0DD9" w:rsidRPr="00EF0DD9">
        <w:rPr>
          <w:rFonts w:ascii="Calibri" w:hAnsi="Calibri" w:cs="Calibri"/>
          <w:b/>
          <w:bCs/>
          <w:lang w:val="en-US"/>
        </w:rPr>
        <w:t>NEUERO</w:t>
      </w:r>
      <w:r w:rsidR="00EF0DD9">
        <w:rPr>
          <w:rFonts w:ascii="Calibri" w:hAnsi="Calibri" w:cs="Calibri"/>
          <w:lang w:val="en-US"/>
        </w:rPr>
        <w:t xml:space="preserve"> </w:t>
      </w:r>
      <w:proofErr w:type="spellStart"/>
      <w:r w:rsidR="00EF0DD9" w:rsidRPr="00EF0DD9">
        <w:rPr>
          <w:rFonts w:ascii="Calibri" w:hAnsi="Calibri" w:cs="Calibri"/>
          <w:b/>
          <w:bCs/>
          <w:lang w:val="en-US"/>
        </w:rPr>
        <w:t>Industrietechnik</w:t>
      </w:r>
      <w:proofErr w:type="spellEnd"/>
      <w:r w:rsidR="00EF0DD9" w:rsidRPr="00EF0DD9">
        <w:rPr>
          <w:rFonts w:ascii="Calibri" w:hAnsi="Calibri" w:cs="Calibri"/>
          <w:b/>
          <w:bCs/>
          <w:lang w:val="en-US"/>
        </w:rPr>
        <w:t xml:space="preserve"> fur </w:t>
      </w:r>
      <w:proofErr w:type="spellStart"/>
      <w:r w:rsidR="00EF0DD9" w:rsidRPr="00EF0DD9">
        <w:rPr>
          <w:rFonts w:ascii="Calibri" w:hAnsi="Calibri" w:cs="Calibri"/>
          <w:b/>
          <w:bCs/>
          <w:lang w:val="en-US"/>
        </w:rPr>
        <w:t>Forderanlagen</w:t>
      </w:r>
      <w:proofErr w:type="spellEnd"/>
      <w:r w:rsidR="00EF0DD9" w:rsidRPr="00EF0DD9">
        <w:rPr>
          <w:rFonts w:ascii="Calibri" w:hAnsi="Calibri" w:cs="Calibri"/>
          <w:b/>
          <w:bCs/>
          <w:lang w:val="en-US"/>
        </w:rPr>
        <w:t xml:space="preserve"> GmbH</w:t>
      </w:r>
      <w:r w:rsidR="00735A4F" w:rsidRPr="00DF30EB">
        <w:rPr>
          <w:rFonts w:ascii="Calibri" w:hAnsi="Calibri" w:cs="Calibri"/>
          <w:lang w:val="en-US"/>
        </w:rPr>
        <w:t xml:space="preserve">, </w:t>
      </w:r>
      <w:r w:rsidR="00EF0DD9">
        <w:rPr>
          <w:rFonts w:ascii="Calibri" w:hAnsi="Calibri" w:cs="Calibri"/>
          <w:lang w:val="en-US"/>
        </w:rPr>
        <w:t xml:space="preserve">a company duly incorporated and existing under the laws of Germany, with registered address at: </w:t>
      </w:r>
      <w:proofErr w:type="spellStart"/>
      <w:r w:rsidR="00EF0DD9">
        <w:rPr>
          <w:rFonts w:ascii="Calibri" w:hAnsi="Calibri" w:cs="Calibri"/>
          <w:lang w:val="en-US"/>
        </w:rPr>
        <w:t>Neuerostr</w:t>
      </w:r>
      <w:proofErr w:type="spellEnd"/>
      <w:r w:rsidR="00EF0DD9">
        <w:rPr>
          <w:rFonts w:ascii="Calibri" w:hAnsi="Calibri" w:cs="Calibri"/>
          <w:lang w:val="en-US"/>
        </w:rPr>
        <w:t xml:space="preserve">. 1, 49324 </w:t>
      </w:r>
      <w:proofErr w:type="spellStart"/>
      <w:r w:rsidR="00EF0DD9">
        <w:rPr>
          <w:rFonts w:ascii="Calibri" w:hAnsi="Calibri" w:cs="Calibri"/>
          <w:lang w:val="en-US"/>
        </w:rPr>
        <w:t>Melle</w:t>
      </w:r>
      <w:proofErr w:type="spellEnd"/>
      <w:r w:rsidR="00EF0DD9">
        <w:rPr>
          <w:rFonts w:ascii="Calibri" w:hAnsi="Calibri" w:cs="Calibri"/>
          <w:lang w:val="en-US"/>
        </w:rPr>
        <w:t xml:space="preserve">, Germany </w:t>
      </w:r>
      <w:r w:rsidR="00F443CC" w:rsidRPr="00DF30EB">
        <w:rPr>
          <w:rFonts w:ascii="Calibri" w:hAnsi="Calibri" w:cs="Calibri"/>
          <w:lang w:val="en-US"/>
        </w:rPr>
        <w:t>("</w:t>
      </w:r>
      <w:r w:rsidR="00EF0DD9" w:rsidRPr="0064232D">
        <w:rPr>
          <w:rFonts w:ascii="Calibri" w:hAnsi="Calibri" w:cs="Calibri"/>
          <w:b/>
          <w:bCs/>
          <w:lang w:val="en-US"/>
        </w:rPr>
        <w:t>NEUERO</w:t>
      </w:r>
      <w:r w:rsidR="00F443CC" w:rsidRPr="00DF30EB">
        <w:rPr>
          <w:rFonts w:ascii="Calibri" w:hAnsi="Calibri" w:cs="Calibri"/>
          <w:lang w:val="en-US"/>
        </w:rPr>
        <w:t>"</w:t>
      </w:r>
      <w:proofErr w:type="gramStart"/>
      <w:r w:rsidR="00F443CC" w:rsidRPr="00DF30EB">
        <w:rPr>
          <w:rFonts w:ascii="Calibri" w:hAnsi="Calibri" w:cs="Calibri"/>
          <w:lang w:val="en-US"/>
        </w:rPr>
        <w:t>)</w:t>
      </w:r>
      <w:r w:rsidR="00735A4F" w:rsidRPr="00A45BEF">
        <w:rPr>
          <w:rFonts w:ascii="Calibri" w:hAnsi="Calibri" w:cs="Calibri"/>
          <w:lang w:val="en-GB"/>
        </w:rPr>
        <w:t>;</w:t>
      </w:r>
      <w:proofErr w:type="gramEnd"/>
      <w:r w:rsidR="00C55124" w:rsidRPr="00A45BEF">
        <w:rPr>
          <w:rFonts w:ascii="Calibri" w:hAnsi="Calibri" w:cs="Calibri"/>
          <w:lang w:val="en-GB"/>
        </w:rPr>
        <w:t xml:space="preserve"> </w:t>
      </w:r>
      <w:r w:rsidR="00F156E5" w:rsidRPr="00A45BEF">
        <w:rPr>
          <w:rFonts w:ascii="Calibri" w:hAnsi="Calibri" w:cs="Calibri"/>
          <w:lang w:val="en-GB"/>
        </w:rPr>
        <w:t xml:space="preserve"> </w:t>
      </w:r>
    </w:p>
    <w:p w14:paraId="243273DF" w14:textId="091027F2" w:rsidR="0012759A" w:rsidRPr="00DF30EB" w:rsidRDefault="005149DA" w:rsidP="00EF0DD9">
      <w:pPr>
        <w:pStyle w:val="2Ondergetekenden"/>
        <w:numPr>
          <w:ilvl w:val="0"/>
          <w:numId w:val="0"/>
        </w:numPr>
        <w:ind w:left="567"/>
        <w:rPr>
          <w:rFonts w:ascii="Calibri" w:hAnsi="Calibri" w:cs="Calibri"/>
          <w:lang w:val="en-US"/>
        </w:rPr>
      </w:pPr>
      <w:r>
        <w:rPr>
          <w:rFonts w:ascii="Calibri" w:hAnsi="Calibri" w:cs="Calibri"/>
          <w:lang w:val="en-US"/>
        </w:rPr>
        <w:t>h</w:t>
      </w:r>
      <w:r w:rsidR="00A7031A" w:rsidRPr="00DF30EB">
        <w:rPr>
          <w:rFonts w:ascii="Calibri" w:hAnsi="Calibri" w:cs="Calibri"/>
          <w:lang w:val="en-US"/>
        </w:rPr>
        <w:t xml:space="preserve">ereinafter also jointly referred to as </w:t>
      </w:r>
      <w:r>
        <w:rPr>
          <w:rFonts w:ascii="Calibri" w:hAnsi="Calibri" w:cs="Calibri"/>
          <w:lang w:val="en-US"/>
        </w:rPr>
        <w:t xml:space="preserve">the </w:t>
      </w:r>
      <w:r w:rsidR="00A7031A" w:rsidRPr="00DF30EB">
        <w:rPr>
          <w:rFonts w:ascii="Calibri" w:hAnsi="Calibri" w:cs="Calibri"/>
          <w:lang w:val="en-US"/>
        </w:rPr>
        <w:t>“</w:t>
      </w:r>
      <w:r w:rsidR="00A7031A" w:rsidRPr="0064232D">
        <w:rPr>
          <w:rFonts w:ascii="Calibri" w:hAnsi="Calibri" w:cs="Calibri"/>
          <w:b/>
          <w:bCs/>
          <w:lang w:val="en-US"/>
        </w:rPr>
        <w:t>Parties</w:t>
      </w:r>
      <w:r w:rsidR="00A7031A" w:rsidRPr="00DF30EB">
        <w:rPr>
          <w:rFonts w:ascii="Calibri" w:hAnsi="Calibri" w:cs="Calibri"/>
          <w:lang w:val="en-US"/>
        </w:rPr>
        <w:t xml:space="preserve">” and </w:t>
      </w:r>
      <w:r w:rsidR="0066147A" w:rsidRPr="00DF30EB">
        <w:rPr>
          <w:rFonts w:ascii="Calibri" w:hAnsi="Calibri" w:cs="Calibri"/>
          <w:lang w:val="en-US"/>
        </w:rPr>
        <w:t xml:space="preserve">each </w:t>
      </w:r>
      <w:r w:rsidR="00A7031A" w:rsidRPr="00DF30EB">
        <w:rPr>
          <w:rFonts w:ascii="Calibri" w:hAnsi="Calibri" w:cs="Calibri"/>
          <w:lang w:val="en-US"/>
        </w:rPr>
        <w:t>separately referred to as “</w:t>
      </w:r>
      <w:r w:rsidR="00A7031A" w:rsidRPr="0064232D">
        <w:rPr>
          <w:rFonts w:ascii="Calibri" w:hAnsi="Calibri" w:cs="Calibri"/>
          <w:b/>
          <w:bCs/>
          <w:lang w:val="en-US"/>
        </w:rPr>
        <w:t>Party</w:t>
      </w:r>
      <w:r w:rsidR="00A7031A" w:rsidRPr="00DF30EB">
        <w:rPr>
          <w:rFonts w:ascii="Calibri" w:hAnsi="Calibri" w:cs="Calibri"/>
          <w:lang w:val="en-US"/>
        </w:rPr>
        <w:t>”.</w:t>
      </w:r>
    </w:p>
    <w:p w14:paraId="1638C640" w14:textId="5CF2DEFA" w:rsidR="00CD7EA9" w:rsidRPr="00DF30EB" w:rsidRDefault="00010930">
      <w:pPr>
        <w:pStyle w:val="1"/>
        <w:rPr>
          <w:rFonts w:ascii="Calibri" w:hAnsi="Calibri" w:cs="Calibri"/>
        </w:rPr>
      </w:pPr>
      <w:r w:rsidRPr="00DF30EB">
        <w:rPr>
          <w:rFonts w:ascii="Calibri" w:hAnsi="Calibri" w:cs="Calibri"/>
        </w:rPr>
        <w:t>WHEREAS</w:t>
      </w:r>
      <w:r w:rsidR="00A7031A" w:rsidRPr="00DF30EB">
        <w:rPr>
          <w:rFonts w:ascii="Calibri" w:hAnsi="Calibri" w:cs="Calibri"/>
        </w:rPr>
        <w:t>:</w:t>
      </w:r>
    </w:p>
    <w:p w14:paraId="41B4ABDF" w14:textId="1C7AAB8A" w:rsidR="00C91A6D" w:rsidRPr="00AD1A11" w:rsidRDefault="00C91A6D">
      <w:pPr>
        <w:pStyle w:val="3Recitals"/>
        <w:rPr>
          <w:rFonts w:ascii="Calibri" w:hAnsi="Calibri" w:cs="Calibri"/>
          <w:lang w:val="en-US"/>
        </w:rPr>
      </w:pPr>
      <w:r w:rsidRPr="00AD1A11">
        <w:rPr>
          <w:rFonts w:ascii="Calibri" w:hAnsi="Calibri" w:cs="Calibri"/>
          <w:lang w:val="en-US"/>
        </w:rPr>
        <w:t>On October 28, 2021</w:t>
      </w:r>
      <w:r w:rsidR="0028321C" w:rsidRPr="00AD1A11">
        <w:rPr>
          <w:rFonts w:ascii="Calibri" w:hAnsi="Calibri" w:cs="Calibri"/>
          <w:lang w:val="en-US"/>
        </w:rPr>
        <w:t>,</w:t>
      </w:r>
      <w:r w:rsidRPr="00AD1A11">
        <w:rPr>
          <w:rFonts w:ascii="Calibri" w:hAnsi="Calibri" w:cs="Calibri"/>
          <w:lang w:val="en-US"/>
        </w:rPr>
        <w:t xml:space="preserve"> </w:t>
      </w:r>
      <w:r w:rsidR="005149DA">
        <w:rPr>
          <w:rFonts w:ascii="Calibri" w:hAnsi="Calibri" w:cs="Calibri"/>
          <w:lang w:val="en-US"/>
        </w:rPr>
        <w:t xml:space="preserve">the </w:t>
      </w:r>
      <w:r w:rsidRPr="00AD1A11">
        <w:rPr>
          <w:rFonts w:ascii="Calibri" w:hAnsi="Calibri" w:cs="Calibri"/>
          <w:lang w:val="en-US"/>
        </w:rPr>
        <w:t xml:space="preserve">Parties entered into a purchase and sale agreement no. 202598 </w:t>
      </w:r>
      <w:r w:rsidR="00736072" w:rsidRPr="00AD1A11">
        <w:rPr>
          <w:rFonts w:ascii="Calibri" w:hAnsi="Calibri" w:cs="Calibri"/>
          <w:lang w:val="en-US"/>
        </w:rPr>
        <w:t>(the “</w:t>
      </w:r>
      <w:r w:rsidR="00736072" w:rsidRPr="00AD1A11">
        <w:rPr>
          <w:rFonts w:ascii="Calibri" w:hAnsi="Calibri" w:cs="Calibri"/>
          <w:b/>
          <w:bCs/>
          <w:lang w:val="en-US"/>
        </w:rPr>
        <w:t>Agreement</w:t>
      </w:r>
      <w:r w:rsidR="00736072" w:rsidRPr="00AD1A11">
        <w:rPr>
          <w:rFonts w:ascii="Calibri" w:hAnsi="Calibri" w:cs="Calibri"/>
          <w:lang w:val="en-US"/>
        </w:rPr>
        <w:t>”)</w:t>
      </w:r>
      <w:r w:rsidR="00736072">
        <w:rPr>
          <w:rFonts w:ascii="Calibri" w:hAnsi="Calibri" w:cs="Calibri"/>
          <w:lang w:val="en-US"/>
        </w:rPr>
        <w:t xml:space="preserve"> </w:t>
      </w:r>
      <w:r w:rsidRPr="00AD1A11">
        <w:rPr>
          <w:rFonts w:ascii="Calibri" w:hAnsi="Calibri" w:cs="Calibri"/>
          <w:lang w:val="en-US"/>
        </w:rPr>
        <w:t xml:space="preserve">regarding the purchase of a </w:t>
      </w:r>
      <w:proofErr w:type="spellStart"/>
      <w:r w:rsidRPr="00AD1A11">
        <w:rPr>
          <w:rFonts w:ascii="Calibri" w:hAnsi="Calibri" w:cs="Calibri"/>
          <w:lang w:val="en-US"/>
        </w:rPr>
        <w:t>Shiploader</w:t>
      </w:r>
      <w:proofErr w:type="spellEnd"/>
      <w:r w:rsidRPr="00AD1A11">
        <w:rPr>
          <w:rFonts w:ascii="Calibri" w:hAnsi="Calibri" w:cs="Calibri"/>
          <w:lang w:val="en-US"/>
        </w:rPr>
        <w:t xml:space="preserve"> SL2000-Kiko</w:t>
      </w:r>
      <w:r w:rsidR="00736072">
        <w:rPr>
          <w:rFonts w:ascii="Calibri" w:hAnsi="Calibri" w:cs="Calibri"/>
          <w:lang w:val="en-US"/>
        </w:rPr>
        <w:t xml:space="preserve"> (the “</w:t>
      </w:r>
      <w:proofErr w:type="spellStart"/>
      <w:r w:rsidR="00736072" w:rsidRPr="00736072">
        <w:rPr>
          <w:rFonts w:ascii="Calibri" w:hAnsi="Calibri" w:cs="Calibri"/>
          <w:b/>
          <w:bCs/>
          <w:lang w:val="en-US"/>
        </w:rPr>
        <w:t>Shiploader</w:t>
      </w:r>
      <w:proofErr w:type="spellEnd"/>
      <w:r w:rsidR="00736072">
        <w:rPr>
          <w:rFonts w:ascii="Calibri" w:hAnsi="Calibri" w:cs="Calibri"/>
          <w:lang w:val="en-US"/>
        </w:rPr>
        <w:t>”)</w:t>
      </w:r>
      <w:r w:rsidRPr="00AD1A11">
        <w:rPr>
          <w:rFonts w:ascii="Calibri" w:hAnsi="Calibri" w:cs="Calibri"/>
          <w:lang w:val="en-US"/>
        </w:rPr>
        <w:t xml:space="preserve">. </w:t>
      </w:r>
      <w:r w:rsidR="00F90500" w:rsidRPr="00AD1A11">
        <w:rPr>
          <w:rFonts w:ascii="Calibri" w:hAnsi="Calibri" w:cs="Calibri"/>
          <w:lang w:val="en-US"/>
        </w:rPr>
        <w:t xml:space="preserve">The </w:t>
      </w:r>
      <w:r w:rsidR="00AD1A11" w:rsidRPr="00AD1A11">
        <w:rPr>
          <w:rFonts w:ascii="Calibri" w:hAnsi="Calibri" w:cs="Calibri"/>
          <w:lang w:val="en-US"/>
        </w:rPr>
        <w:t xml:space="preserve">Agreement </w:t>
      </w:r>
      <w:r w:rsidR="00F90500" w:rsidRPr="00AD1A11">
        <w:rPr>
          <w:rFonts w:ascii="Calibri" w:hAnsi="Calibri" w:cs="Calibri"/>
          <w:lang w:val="en-US"/>
        </w:rPr>
        <w:t xml:space="preserve">stipulates </w:t>
      </w:r>
      <w:r w:rsidR="0028321C" w:rsidRPr="00AD1A11">
        <w:rPr>
          <w:rFonts w:ascii="Calibri" w:hAnsi="Calibri" w:cs="Calibri"/>
          <w:lang w:val="en-US"/>
        </w:rPr>
        <w:t>that it</w:t>
      </w:r>
      <w:r w:rsidRPr="00AD1A11">
        <w:rPr>
          <w:rFonts w:ascii="Calibri" w:hAnsi="Calibri" w:cs="Calibri"/>
          <w:lang w:val="en-US"/>
        </w:rPr>
        <w:t xml:space="preserve"> sets forth the entire understanding between the Parties and that it supersedes all prior agreements, written and oral</w:t>
      </w:r>
      <w:r w:rsidR="0028321C" w:rsidRPr="00AD1A11">
        <w:rPr>
          <w:rFonts w:ascii="Calibri" w:hAnsi="Calibri" w:cs="Calibri"/>
          <w:lang w:val="en-US"/>
        </w:rPr>
        <w:t xml:space="preserve"> (Article 20.4 of the </w:t>
      </w:r>
      <w:r w:rsidR="00AD1A11" w:rsidRPr="00AD1A11">
        <w:rPr>
          <w:rFonts w:ascii="Calibri" w:hAnsi="Calibri" w:cs="Calibri"/>
          <w:lang w:val="en-US"/>
        </w:rPr>
        <w:t>Agreement</w:t>
      </w:r>
      <w:r w:rsidR="0028321C" w:rsidRPr="00AD1A11">
        <w:rPr>
          <w:rFonts w:ascii="Calibri" w:hAnsi="Calibri" w:cs="Calibri"/>
          <w:lang w:val="en-US"/>
        </w:rPr>
        <w:t>)</w:t>
      </w:r>
      <w:r w:rsidR="0003631F">
        <w:rPr>
          <w:rFonts w:ascii="Calibri" w:hAnsi="Calibri" w:cs="Calibri"/>
          <w:lang w:val="en-US"/>
        </w:rPr>
        <w:t xml:space="preserve">, that it is </w:t>
      </w:r>
      <w:r w:rsidR="00086BFA" w:rsidRPr="00AD1A11">
        <w:rPr>
          <w:rFonts w:ascii="Calibri" w:hAnsi="Calibri" w:cs="Calibri"/>
          <w:lang w:val="en-US"/>
        </w:rPr>
        <w:t xml:space="preserve">governed by Dutch law (Article 15.1 of the </w:t>
      </w:r>
      <w:r w:rsidR="00AD1A11" w:rsidRPr="00AD1A11">
        <w:rPr>
          <w:rFonts w:ascii="Calibri" w:hAnsi="Calibri" w:cs="Calibri"/>
          <w:lang w:val="en-US"/>
        </w:rPr>
        <w:t>Agreement</w:t>
      </w:r>
      <w:r w:rsidR="00086BFA" w:rsidRPr="00AD1A11">
        <w:rPr>
          <w:rFonts w:ascii="Calibri" w:hAnsi="Calibri" w:cs="Calibri"/>
          <w:lang w:val="en-US"/>
        </w:rPr>
        <w:t>)</w:t>
      </w:r>
      <w:r w:rsidR="00736072">
        <w:rPr>
          <w:rFonts w:ascii="Calibri" w:hAnsi="Calibri" w:cs="Calibri"/>
          <w:lang w:val="en-US"/>
        </w:rPr>
        <w:t>,</w:t>
      </w:r>
      <w:r w:rsidR="00086BFA" w:rsidRPr="00AD1A11">
        <w:rPr>
          <w:rFonts w:ascii="Calibri" w:hAnsi="Calibri" w:cs="Calibri"/>
          <w:lang w:val="en-US"/>
        </w:rPr>
        <w:t xml:space="preserve"> </w:t>
      </w:r>
      <w:r w:rsidR="00736072">
        <w:rPr>
          <w:rFonts w:ascii="Calibri" w:hAnsi="Calibri" w:cs="Calibri"/>
          <w:lang w:val="en-US"/>
        </w:rPr>
        <w:t xml:space="preserve">that the </w:t>
      </w:r>
      <w:r w:rsidR="00086BFA" w:rsidRPr="00AD1A11">
        <w:rPr>
          <w:rFonts w:ascii="Calibri" w:hAnsi="Calibri" w:cs="Calibri"/>
          <w:lang w:val="en-US"/>
        </w:rPr>
        <w:t xml:space="preserve">applicability of the UN Convention on the International Sales of Goods is explicitly excluded (Article 15.2 of the </w:t>
      </w:r>
      <w:r w:rsidR="00AD1A11" w:rsidRPr="00AD1A11">
        <w:rPr>
          <w:rFonts w:ascii="Calibri" w:hAnsi="Calibri" w:cs="Calibri"/>
          <w:lang w:val="en-US"/>
        </w:rPr>
        <w:t>Agreement</w:t>
      </w:r>
      <w:r w:rsidR="00086BFA" w:rsidRPr="00AD1A11">
        <w:rPr>
          <w:rFonts w:ascii="Calibri" w:hAnsi="Calibri" w:cs="Calibri"/>
          <w:lang w:val="en-US"/>
        </w:rPr>
        <w:t>)</w:t>
      </w:r>
      <w:r w:rsidR="0003631F">
        <w:rPr>
          <w:rFonts w:ascii="Calibri" w:hAnsi="Calibri" w:cs="Calibri"/>
          <w:lang w:val="en-US"/>
        </w:rPr>
        <w:t xml:space="preserve">, and </w:t>
      </w:r>
      <w:r w:rsidR="00AD1A11" w:rsidRPr="00AD1A11">
        <w:rPr>
          <w:rFonts w:ascii="Calibri" w:hAnsi="Calibri" w:cs="Calibri"/>
          <w:lang w:val="en-US"/>
        </w:rPr>
        <w:t xml:space="preserve">that no modification of the Agreement </w:t>
      </w:r>
      <w:r w:rsidR="00AD1A11">
        <w:rPr>
          <w:rFonts w:ascii="Calibri" w:hAnsi="Calibri" w:cs="Calibri"/>
          <w:lang w:val="en-US"/>
        </w:rPr>
        <w:t>or any exhibits to the Agreement (“</w:t>
      </w:r>
      <w:r w:rsidR="00AD1A11" w:rsidRPr="00AD1A11">
        <w:rPr>
          <w:rFonts w:ascii="Calibri" w:hAnsi="Calibri" w:cs="Calibri"/>
          <w:b/>
          <w:bCs/>
          <w:lang w:val="en-US"/>
        </w:rPr>
        <w:t>Exhibits</w:t>
      </w:r>
      <w:r w:rsidR="009B1356">
        <w:rPr>
          <w:rFonts w:ascii="Calibri" w:hAnsi="Calibri" w:cs="Calibri"/>
          <w:b/>
          <w:bCs/>
          <w:lang w:val="en-US"/>
        </w:rPr>
        <w:t xml:space="preserve"> to the Agreement</w:t>
      </w:r>
      <w:r w:rsidR="00AD1A11">
        <w:rPr>
          <w:rFonts w:ascii="Calibri" w:hAnsi="Calibri" w:cs="Calibri"/>
          <w:lang w:val="en-US"/>
        </w:rPr>
        <w:t xml:space="preserve">”) will be effective unless in writing and signed by both Parties (Article 20.4 of the Agreement).  </w:t>
      </w:r>
    </w:p>
    <w:p w14:paraId="6F2DDF44" w14:textId="7AE6555F" w:rsidR="0028321C" w:rsidRPr="008D3593" w:rsidRDefault="001F7B7D" w:rsidP="007F0872">
      <w:pPr>
        <w:pStyle w:val="3Recitals"/>
        <w:rPr>
          <w:rFonts w:ascii="Calibri" w:hAnsi="Calibri" w:cs="Calibri"/>
          <w:lang w:val="en-US"/>
        </w:rPr>
      </w:pPr>
      <w:r w:rsidRPr="008D3593">
        <w:rPr>
          <w:rFonts w:ascii="Calibri" w:hAnsi="Calibri" w:cs="Calibri"/>
          <w:lang w:val="en-US"/>
        </w:rPr>
        <w:t xml:space="preserve">In the Agreement, the Parties agreed that the </w:t>
      </w:r>
      <w:r w:rsidR="00C91A6D" w:rsidRPr="008D3593">
        <w:rPr>
          <w:rFonts w:ascii="Calibri" w:hAnsi="Calibri" w:cs="Calibri"/>
          <w:lang w:val="en-US"/>
        </w:rPr>
        <w:t xml:space="preserve">purchase price </w:t>
      </w:r>
      <w:r w:rsidR="00736072" w:rsidRPr="008D3593">
        <w:rPr>
          <w:rFonts w:ascii="Calibri" w:hAnsi="Calibri" w:cs="Calibri"/>
          <w:lang w:val="en-US"/>
        </w:rPr>
        <w:t xml:space="preserve">for the </w:t>
      </w:r>
      <w:proofErr w:type="spellStart"/>
      <w:r w:rsidR="00736072" w:rsidRPr="008D3593">
        <w:rPr>
          <w:rFonts w:ascii="Calibri" w:hAnsi="Calibri" w:cs="Calibri"/>
          <w:lang w:val="en-US"/>
        </w:rPr>
        <w:t>Shiploader</w:t>
      </w:r>
      <w:proofErr w:type="spellEnd"/>
      <w:r w:rsidR="00736072" w:rsidRPr="008D3593">
        <w:rPr>
          <w:rFonts w:ascii="Calibri" w:hAnsi="Calibri" w:cs="Calibri"/>
          <w:lang w:val="en-US"/>
        </w:rPr>
        <w:t xml:space="preserve"> </w:t>
      </w:r>
      <w:r w:rsidRPr="008D3593">
        <w:rPr>
          <w:rFonts w:ascii="Calibri" w:hAnsi="Calibri" w:cs="Calibri"/>
          <w:lang w:val="en-US"/>
        </w:rPr>
        <w:t xml:space="preserve">is </w:t>
      </w:r>
      <w:r w:rsidR="00C91A6D" w:rsidRPr="008D3593">
        <w:rPr>
          <w:rFonts w:ascii="Calibri" w:hAnsi="Calibri" w:cs="Calibri"/>
          <w:lang w:val="en-US"/>
        </w:rPr>
        <w:t>EUR 3,099,000</w:t>
      </w:r>
      <w:r w:rsidR="0028321C" w:rsidRPr="008D3593">
        <w:rPr>
          <w:rFonts w:ascii="Calibri" w:hAnsi="Calibri" w:cs="Calibri"/>
          <w:lang w:val="en-US"/>
        </w:rPr>
        <w:t xml:space="preserve"> (the “</w:t>
      </w:r>
      <w:r w:rsidR="0028321C" w:rsidRPr="008D3593">
        <w:rPr>
          <w:rFonts w:ascii="Calibri" w:hAnsi="Calibri" w:cs="Calibri"/>
          <w:b/>
          <w:bCs/>
          <w:lang w:val="en-US"/>
        </w:rPr>
        <w:t>Purchase Price</w:t>
      </w:r>
      <w:r w:rsidR="0028321C" w:rsidRPr="008D3593">
        <w:rPr>
          <w:rFonts w:ascii="Calibri" w:hAnsi="Calibri" w:cs="Calibri"/>
          <w:lang w:val="en-US"/>
        </w:rPr>
        <w:t>”)</w:t>
      </w:r>
      <w:r w:rsidR="00736072" w:rsidRPr="008D3593">
        <w:rPr>
          <w:rFonts w:ascii="Calibri" w:hAnsi="Calibri" w:cs="Calibri"/>
          <w:lang w:val="en-US"/>
        </w:rPr>
        <w:t xml:space="preserve">, </w:t>
      </w:r>
      <w:r w:rsidR="00F90500" w:rsidRPr="008D3593">
        <w:rPr>
          <w:rFonts w:ascii="Calibri" w:hAnsi="Calibri" w:cs="Calibri"/>
          <w:lang w:val="en-US"/>
        </w:rPr>
        <w:t xml:space="preserve">that the </w:t>
      </w:r>
      <w:proofErr w:type="spellStart"/>
      <w:r w:rsidR="0028321C" w:rsidRPr="008D3593">
        <w:rPr>
          <w:rFonts w:ascii="Calibri" w:hAnsi="Calibri" w:cs="Calibri"/>
          <w:lang w:val="en-US"/>
        </w:rPr>
        <w:t>Shiploader</w:t>
      </w:r>
      <w:proofErr w:type="spellEnd"/>
      <w:r w:rsidR="0028321C" w:rsidRPr="008D3593">
        <w:rPr>
          <w:rFonts w:ascii="Calibri" w:hAnsi="Calibri" w:cs="Calibri"/>
          <w:lang w:val="en-US"/>
        </w:rPr>
        <w:t xml:space="preserve"> must be delivered at place (DAP Incoterms 2010) by NEUERO at Bert 25, Seaport of </w:t>
      </w:r>
      <w:proofErr w:type="spellStart"/>
      <w:r w:rsidR="0028321C" w:rsidRPr="008D3593">
        <w:rPr>
          <w:rFonts w:ascii="Calibri" w:hAnsi="Calibri" w:cs="Calibri"/>
          <w:lang w:val="en-US"/>
        </w:rPr>
        <w:t>Pivdennyi</w:t>
      </w:r>
      <w:proofErr w:type="spellEnd"/>
      <w:r w:rsidR="0028321C" w:rsidRPr="008D3593">
        <w:rPr>
          <w:rFonts w:ascii="Calibri" w:hAnsi="Calibri" w:cs="Calibri"/>
          <w:lang w:val="en-US"/>
        </w:rPr>
        <w:t xml:space="preserve"> (Article 4.4 and 4.7 and Exhibit 1 of the </w:t>
      </w:r>
      <w:r w:rsidR="00AD1A11" w:rsidRPr="008D3593">
        <w:rPr>
          <w:rFonts w:ascii="Calibri" w:hAnsi="Calibri" w:cs="Calibri"/>
          <w:lang w:val="en-US"/>
        </w:rPr>
        <w:t>Agreement</w:t>
      </w:r>
      <w:r w:rsidR="0028321C" w:rsidRPr="008D3593">
        <w:rPr>
          <w:rFonts w:ascii="Calibri" w:hAnsi="Calibri" w:cs="Calibri"/>
          <w:lang w:val="en-US"/>
        </w:rPr>
        <w:t xml:space="preserve">, paragraph 4), as a complete plant (Article 2.1 of the </w:t>
      </w:r>
      <w:r w:rsidR="00AD1A11" w:rsidRPr="008D3593">
        <w:rPr>
          <w:rFonts w:ascii="Calibri" w:hAnsi="Calibri" w:cs="Calibri"/>
          <w:lang w:val="en-US"/>
        </w:rPr>
        <w:t>Agreement</w:t>
      </w:r>
      <w:r w:rsidR="0028321C" w:rsidRPr="008D3593">
        <w:rPr>
          <w:rFonts w:ascii="Calibri" w:hAnsi="Calibri" w:cs="Calibri"/>
          <w:lang w:val="en-US"/>
        </w:rPr>
        <w:t>)</w:t>
      </w:r>
      <w:r w:rsidR="00736072" w:rsidRPr="008D3593">
        <w:rPr>
          <w:rFonts w:ascii="Calibri" w:hAnsi="Calibri" w:cs="Calibri"/>
          <w:lang w:val="en-US"/>
        </w:rPr>
        <w:t>,</w:t>
      </w:r>
      <w:r w:rsidR="0028321C" w:rsidRPr="008D3593">
        <w:rPr>
          <w:rFonts w:ascii="Calibri" w:hAnsi="Calibri" w:cs="Calibri"/>
          <w:lang w:val="en-US"/>
        </w:rPr>
        <w:t xml:space="preserve"> </w:t>
      </w:r>
      <w:r w:rsidR="00F90500" w:rsidRPr="008D3593">
        <w:rPr>
          <w:rFonts w:ascii="Calibri" w:hAnsi="Calibri" w:cs="Calibri"/>
          <w:lang w:val="en-US"/>
        </w:rPr>
        <w:t>and that it</w:t>
      </w:r>
      <w:r w:rsidR="0028321C" w:rsidRPr="008D3593">
        <w:rPr>
          <w:rFonts w:ascii="Calibri" w:hAnsi="Calibri" w:cs="Calibri"/>
          <w:lang w:val="en-US"/>
        </w:rPr>
        <w:t xml:space="preserve"> will be transported to the destination in parts, transported by trucks over the mainland (Article 4.9 of the </w:t>
      </w:r>
      <w:r w:rsidR="00AD1A11" w:rsidRPr="008D3593">
        <w:rPr>
          <w:rFonts w:ascii="Calibri" w:hAnsi="Calibri" w:cs="Calibri"/>
          <w:lang w:val="en-US"/>
        </w:rPr>
        <w:t>Agreement</w:t>
      </w:r>
      <w:r w:rsidR="0028321C" w:rsidRPr="008D3593">
        <w:rPr>
          <w:rFonts w:ascii="Calibri" w:hAnsi="Calibri" w:cs="Calibri"/>
          <w:lang w:val="en-US"/>
        </w:rPr>
        <w:t xml:space="preserve">). </w:t>
      </w:r>
      <w:r w:rsidRPr="008D3593">
        <w:rPr>
          <w:rFonts w:ascii="Calibri" w:hAnsi="Calibri" w:cs="Calibri"/>
          <w:lang w:val="en-US"/>
        </w:rPr>
        <w:t xml:space="preserve">In the </w:t>
      </w:r>
      <w:r w:rsidR="00AD1A11" w:rsidRPr="008D3593">
        <w:rPr>
          <w:rFonts w:ascii="Calibri" w:hAnsi="Calibri" w:cs="Calibri"/>
          <w:lang w:val="en-US"/>
        </w:rPr>
        <w:t>Agreement</w:t>
      </w:r>
      <w:r w:rsidRPr="008D3593">
        <w:rPr>
          <w:rFonts w:ascii="Calibri" w:hAnsi="Calibri" w:cs="Calibri"/>
          <w:lang w:val="en-US"/>
        </w:rPr>
        <w:t xml:space="preserve">, the Parties furthermore agreed that </w:t>
      </w:r>
      <w:r w:rsidR="0028321C" w:rsidRPr="008D3593">
        <w:rPr>
          <w:rFonts w:ascii="Calibri" w:hAnsi="Calibri" w:cs="Calibri"/>
          <w:lang w:val="en-US"/>
        </w:rPr>
        <w:t xml:space="preserve">MV Cargo will pay the </w:t>
      </w:r>
      <w:r w:rsidR="00086BFA" w:rsidRPr="008D3593">
        <w:rPr>
          <w:rFonts w:ascii="Calibri" w:hAnsi="Calibri" w:cs="Calibri"/>
          <w:lang w:val="en-US"/>
        </w:rPr>
        <w:t>P</w:t>
      </w:r>
      <w:r w:rsidR="0028321C" w:rsidRPr="008D3593">
        <w:rPr>
          <w:rFonts w:ascii="Calibri" w:hAnsi="Calibri" w:cs="Calibri"/>
          <w:lang w:val="en-US"/>
        </w:rPr>
        <w:t xml:space="preserve">urchase </w:t>
      </w:r>
      <w:r w:rsidR="00086BFA" w:rsidRPr="008D3593">
        <w:rPr>
          <w:rFonts w:ascii="Calibri" w:hAnsi="Calibri" w:cs="Calibri"/>
          <w:lang w:val="en-US"/>
        </w:rPr>
        <w:t>P</w:t>
      </w:r>
      <w:r w:rsidR="0028321C" w:rsidRPr="008D3593">
        <w:rPr>
          <w:rFonts w:ascii="Calibri" w:hAnsi="Calibri" w:cs="Calibri"/>
          <w:lang w:val="en-US"/>
        </w:rPr>
        <w:t xml:space="preserve">rice according to a payment schedule specified in Exhibit 1 to the </w:t>
      </w:r>
      <w:r w:rsidR="00AD1A11" w:rsidRPr="008D3593">
        <w:rPr>
          <w:rFonts w:ascii="Calibri" w:hAnsi="Calibri" w:cs="Calibri"/>
          <w:lang w:val="en-US"/>
        </w:rPr>
        <w:t>Agree</w:t>
      </w:r>
      <w:r w:rsidR="00AD1A11" w:rsidRPr="008D3593">
        <w:rPr>
          <w:rFonts w:ascii="Calibri" w:hAnsi="Calibri" w:cs="Calibri"/>
          <w:lang w:val="en-US"/>
        </w:rPr>
        <w:lastRenderedPageBreak/>
        <w:t>ment</w:t>
      </w:r>
      <w:r w:rsidR="0003631F" w:rsidRPr="008D3593">
        <w:rPr>
          <w:rFonts w:ascii="Calibri" w:hAnsi="Calibri" w:cs="Calibri"/>
          <w:lang w:val="en-US"/>
        </w:rPr>
        <w:t xml:space="preserve"> (</w:t>
      </w:r>
      <w:r w:rsidRPr="008D3593">
        <w:rPr>
          <w:rFonts w:ascii="Calibri" w:hAnsi="Calibri" w:cs="Calibri"/>
          <w:lang w:val="en-US"/>
        </w:rPr>
        <w:t xml:space="preserve">the </w:t>
      </w:r>
      <w:r w:rsidR="0003631F" w:rsidRPr="008D3593">
        <w:rPr>
          <w:rFonts w:ascii="Calibri" w:hAnsi="Calibri" w:cs="Calibri"/>
          <w:lang w:val="en-GB"/>
        </w:rPr>
        <w:t>“</w:t>
      </w:r>
      <w:r w:rsidR="0003631F" w:rsidRPr="008D3593">
        <w:rPr>
          <w:rFonts w:ascii="Calibri" w:hAnsi="Calibri" w:cs="Calibri"/>
          <w:b/>
          <w:bCs/>
          <w:lang w:val="en-US"/>
        </w:rPr>
        <w:t>Payment Schedule</w:t>
      </w:r>
      <w:r w:rsidR="0003631F" w:rsidRPr="008D3593">
        <w:rPr>
          <w:rFonts w:ascii="Calibri" w:hAnsi="Calibri" w:cs="Calibri"/>
          <w:lang w:val="en-US"/>
        </w:rPr>
        <w:t>”)</w:t>
      </w:r>
      <w:r w:rsidR="0028321C" w:rsidRPr="008D3593">
        <w:rPr>
          <w:rFonts w:ascii="Calibri" w:hAnsi="Calibri" w:cs="Calibri"/>
          <w:lang w:val="en-US"/>
        </w:rPr>
        <w:t xml:space="preserve">. Parties also agreed </w:t>
      </w:r>
      <w:r w:rsidRPr="008D3593">
        <w:rPr>
          <w:rFonts w:ascii="Calibri" w:hAnsi="Calibri" w:cs="Calibri"/>
          <w:lang w:val="en-US"/>
        </w:rPr>
        <w:t>on</w:t>
      </w:r>
      <w:r w:rsidR="0028321C" w:rsidRPr="008D3593">
        <w:rPr>
          <w:rFonts w:ascii="Calibri" w:hAnsi="Calibri" w:cs="Calibri"/>
          <w:lang w:val="en-US"/>
        </w:rPr>
        <w:t xml:space="preserve"> certain key milestones as specified in Exhibit 1 to the </w:t>
      </w:r>
      <w:r w:rsidR="00AD1A11" w:rsidRPr="008D3593">
        <w:rPr>
          <w:rFonts w:ascii="Calibri" w:hAnsi="Calibri" w:cs="Calibri"/>
          <w:lang w:val="en-US"/>
        </w:rPr>
        <w:t>Agreement</w:t>
      </w:r>
      <w:r w:rsidR="00086BFA" w:rsidRPr="008D3593">
        <w:rPr>
          <w:rFonts w:ascii="Calibri" w:hAnsi="Calibri" w:cs="Calibri"/>
          <w:lang w:val="en-US"/>
        </w:rPr>
        <w:t xml:space="preserve"> (“</w:t>
      </w:r>
      <w:r w:rsidR="00086BFA" w:rsidRPr="008D3593">
        <w:rPr>
          <w:rFonts w:ascii="Calibri" w:hAnsi="Calibri" w:cs="Calibri"/>
          <w:b/>
          <w:bCs/>
          <w:lang w:val="en-US"/>
        </w:rPr>
        <w:t>Key Milestones</w:t>
      </w:r>
      <w:r w:rsidR="00086BFA" w:rsidRPr="008D3593">
        <w:rPr>
          <w:rFonts w:ascii="Calibri" w:hAnsi="Calibri" w:cs="Calibri"/>
          <w:lang w:val="en-US"/>
        </w:rPr>
        <w:t>”).</w:t>
      </w:r>
    </w:p>
    <w:p w14:paraId="0C9EF7FD" w14:textId="311F6B42" w:rsidR="0028321C" w:rsidRPr="007F0872" w:rsidRDefault="00F95FF4">
      <w:pPr>
        <w:pStyle w:val="3Recitals"/>
        <w:rPr>
          <w:rFonts w:ascii="Calibri" w:hAnsi="Calibri" w:cs="Calibri"/>
          <w:color w:val="FF0000"/>
          <w:lang w:val="en-US"/>
        </w:rPr>
      </w:pPr>
      <w:r w:rsidRPr="009E38D1">
        <w:rPr>
          <w:rFonts w:ascii="Calibri" w:hAnsi="Calibri" w:cs="Calibri"/>
          <w:strike/>
          <w:color w:val="FF0000"/>
          <w:lang w:val="en-US"/>
        </w:rPr>
        <w:t xml:space="preserve">In 2014, </w:t>
      </w:r>
      <w:r w:rsidR="0028321C" w:rsidRPr="009E38D1">
        <w:rPr>
          <w:rFonts w:ascii="Calibri" w:hAnsi="Calibri" w:cs="Calibri"/>
          <w:strike/>
          <w:color w:val="FF0000"/>
          <w:lang w:val="en-US"/>
        </w:rPr>
        <w:t xml:space="preserve">Russia annexed Crimea, Ukraine, and Russian-backed separatists seized part of the Donbas region of south-eastern Ukraine, consisting of Luhansk and Donetsk oblasts, sparking a regional war. In March and April 2021, Russia began a first large military build-up along its border with Ukraine, followed by a second build-up in October 2021 to February 2022, amassing up to 190,000 troops and their equipment. </w:t>
      </w:r>
      <w:ins w:id="0" w:author="Robbert-Jan Kamstra" w:date="2022-11-22T08:59:00Z">
        <w:r w:rsidR="00367C60">
          <w:rPr>
            <w:rFonts w:ascii="Calibri" w:hAnsi="Calibri" w:cs="Calibri"/>
            <w:strike/>
            <w:color w:val="FF0000"/>
            <w:lang w:val="en-US"/>
          </w:rPr>
          <w:t xml:space="preserve">On February 24, 2022, </w:t>
        </w:r>
      </w:ins>
      <w:del w:id="1" w:author="Robbert-Jan Kamstra" w:date="2022-11-22T08:59:00Z">
        <w:r w:rsidR="0028321C" w:rsidRPr="009E38D1" w:rsidDel="00367C60">
          <w:rPr>
            <w:rFonts w:ascii="Calibri" w:hAnsi="Calibri" w:cs="Calibri"/>
            <w:lang w:val="en-US"/>
          </w:rPr>
          <w:delText xml:space="preserve">The invasion of </w:delText>
        </w:r>
      </w:del>
      <w:r w:rsidR="0028321C" w:rsidRPr="009E38D1">
        <w:rPr>
          <w:rFonts w:ascii="Calibri" w:hAnsi="Calibri" w:cs="Calibri"/>
          <w:lang w:val="en-US"/>
        </w:rPr>
        <w:t xml:space="preserve">Ukraine </w:t>
      </w:r>
      <w:ins w:id="2" w:author="Robbert-Jan Kamstra" w:date="2022-11-22T08:59:00Z">
        <w:r w:rsidR="00367C60">
          <w:rPr>
            <w:rFonts w:ascii="Calibri" w:hAnsi="Calibri" w:cs="Calibri"/>
            <w:lang w:val="en-US"/>
          </w:rPr>
          <w:t xml:space="preserve">was invaded by Russia on a large scale. </w:t>
        </w:r>
      </w:ins>
      <w:del w:id="3" w:author="Robbert-Jan Kamstra" w:date="2022-11-22T08:59:00Z">
        <w:r w:rsidR="0028321C" w:rsidRPr="009E38D1" w:rsidDel="00367C60">
          <w:rPr>
            <w:rFonts w:ascii="Calibri" w:hAnsi="Calibri" w:cs="Calibri"/>
            <w:lang w:val="en-US"/>
          </w:rPr>
          <w:delText xml:space="preserve">began on February 24, 2022, </w:delText>
        </w:r>
      </w:del>
      <w:ins w:id="4" w:author="Robbert-Jan Kamstra" w:date="2022-11-22T08:59:00Z">
        <w:r w:rsidR="00367C60">
          <w:rPr>
            <w:rFonts w:ascii="Calibri" w:hAnsi="Calibri" w:cs="Calibri"/>
            <w:lang w:val="en-US"/>
          </w:rPr>
          <w:t xml:space="preserve">The invasion was </w:t>
        </w:r>
      </w:ins>
      <w:r w:rsidR="0028321C" w:rsidRPr="009E38D1">
        <w:rPr>
          <w:rFonts w:ascii="Calibri" w:hAnsi="Calibri" w:cs="Calibri"/>
          <w:lang w:val="en-US"/>
        </w:rPr>
        <w:t xml:space="preserve">launched out of Belarus to target Kyiv, and from the northeast against the city of </w:t>
      </w:r>
      <w:proofErr w:type="spellStart"/>
      <w:r w:rsidR="0028321C" w:rsidRPr="009E38D1">
        <w:rPr>
          <w:rFonts w:ascii="Calibri" w:hAnsi="Calibri" w:cs="Calibri"/>
          <w:lang w:val="en-US"/>
        </w:rPr>
        <w:t>Kharkiv</w:t>
      </w:r>
      <w:proofErr w:type="spellEnd"/>
      <w:r w:rsidR="001F7B7D" w:rsidRPr="009E38D1">
        <w:rPr>
          <w:rFonts w:ascii="Calibri" w:hAnsi="Calibri" w:cs="Calibri"/>
          <w:lang w:val="en-US"/>
        </w:rPr>
        <w:t>. All</w:t>
      </w:r>
      <w:r w:rsidR="009E38D1" w:rsidRPr="009E38D1">
        <w:rPr>
          <w:rFonts w:ascii="Calibri" w:hAnsi="Calibri" w:cs="Calibri"/>
          <w:lang w:val="en-US"/>
        </w:rPr>
        <w:t xml:space="preserve"> </w:t>
      </w:r>
      <w:del w:id="5" w:author="Robbert-Jan Kamstra" w:date="2022-11-22T08:59:00Z">
        <w:r w:rsidR="009E38D1" w:rsidRPr="009E38D1" w:rsidDel="00367C60">
          <w:rPr>
            <w:rFonts w:ascii="Calibri" w:hAnsi="Calibri" w:cs="Calibri"/>
            <w:color w:val="FF0000"/>
            <w:lang w:val="en-US"/>
          </w:rPr>
          <w:delText>further</w:delText>
        </w:r>
        <w:r w:rsidR="001F7B7D" w:rsidRPr="009E38D1" w:rsidDel="00367C60">
          <w:rPr>
            <w:rFonts w:ascii="Calibri" w:hAnsi="Calibri" w:cs="Calibri"/>
            <w:color w:val="FF0000"/>
            <w:lang w:val="en-US"/>
          </w:rPr>
          <w:delText xml:space="preserve"> </w:delText>
        </w:r>
      </w:del>
      <w:r w:rsidR="001F7B7D" w:rsidRPr="009E38D1">
        <w:rPr>
          <w:rFonts w:ascii="Calibri" w:hAnsi="Calibri" w:cs="Calibri"/>
          <w:lang w:val="en-US"/>
        </w:rPr>
        <w:t xml:space="preserve">military activity by Russia in Ukraine will hereinafter be referred to as the </w:t>
      </w:r>
      <w:r w:rsidR="0028321C" w:rsidRPr="009E38D1">
        <w:rPr>
          <w:rFonts w:ascii="Calibri" w:hAnsi="Calibri" w:cs="Calibri"/>
          <w:lang w:val="en-US"/>
        </w:rPr>
        <w:t>“</w:t>
      </w:r>
      <w:r w:rsidR="0028321C" w:rsidRPr="009E38D1">
        <w:rPr>
          <w:rFonts w:ascii="Calibri" w:hAnsi="Calibri" w:cs="Calibri"/>
          <w:b/>
          <w:bCs/>
          <w:lang w:val="en-US"/>
        </w:rPr>
        <w:t>Invasion</w:t>
      </w:r>
      <w:r w:rsidR="0028321C" w:rsidRPr="009E38D1">
        <w:rPr>
          <w:rFonts w:ascii="Calibri" w:hAnsi="Calibri" w:cs="Calibri"/>
          <w:lang w:val="en-US"/>
        </w:rPr>
        <w:t>”.</w:t>
      </w:r>
    </w:p>
    <w:p w14:paraId="3CA5C862" w14:textId="087E921C" w:rsidR="00C52E75" w:rsidRDefault="00086BFA">
      <w:pPr>
        <w:pStyle w:val="3Recitals"/>
        <w:rPr>
          <w:rFonts w:ascii="Calibri" w:hAnsi="Calibri" w:cs="Calibri"/>
          <w:lang w:val="en-US"/>
        </w:rPr>
      </w:pPr>
      <w:r w:rsidRPr="00086BFA">
        <w:rPr>
          <w:rFonts w:ascii="Calibri" w:hAnsi="Calibri" w:cs="Calibri"/>
          <w:lang w:val="en-US"/>
        </w:rPr>
        <w:t xml:space="preserve">In the course of 2022, a dispute arose between the </w:t>
      </w:r>
      <w:r w:rsidR="005149DA">
        <w:rPr>
          <w:rFonts w:ascii="Calibri" w:hAnsi="Calibri" w:cs="Calibri"/>
          <w:lang w:val="en-US"/>
        </w:rPr>
        <w:t>P</w:t>
      </w:r>
      <w:r w:rsidRPr="00086BFA">
        <w:rPr>
          <w:rFonts w:ascii="Calibri" w:hAnsi="Calibri" w:cs="Calibri"/>
          <w:lang w:val="en-US"/>
        </w:rPr>
        <w:t>arties regarding the question</w:t>
      </w:r>
      <w:r w:rsidR="00C52E75">
        <w:rPr>
          <w:rFonts w:ascii="Calibri" w:hAnsi="Calibri" w:cs="Calibri"/>
          <w:lang w:val="en-US"/>
        </w:rPr>
        <w:t>s</w:t>
      </w:r>
      <w:r w:rsidRPr="00086BFA">
        <w:rPr>
          <w:rFonts w:ascii="Calibri" w:hAnsi="Calibri" w:cs="Calibri"/>
          <w:lang w:val="en-US"/>
        </w:rPr>
        <w:t xml:space="preserve"> whether NEUERO is entitled to </w:t>
      </w:r>
      <w:r w:rsidR="00C52E75">
        <w:rPr>
          <w:rFonts w:ascii="Calibri" w:hAnsi="Calibri" w:cs="Calibri"/>
          <w:lang w:val="en-US"/>
        </w:rPr>
        <w:t>increase the</w:t>
      </w:r>
      <w:r>
        <w:rPr>
          <w:rFonts w:ascii="Calibri" w:hAnsi="Calibri" w:cs="Calibri"/>
          <w:lang w:val="en-US"/>
        </w:rPr>
        <w:t xml:space="preserve"> Purchase Price </w:t>
      </w:r>
      <w:r w:rsidR="00C52E75">
        <w:rPr>
          <w:rFonts w:ascii="Calibri" w:hAnsi="Calibri" w:cs="Calibri"/>
          <w:lang w:val="en-US"/>
        </w:rPr>
        <w:t xml:space="preserve">of the Agreement, whether NEURO is entitled to change the Key Milestone regarding delivery of the </w:t>
      </w:r>
      <w:proofErr w:type="spellStart"/>
      <w:r w:rsidR="00C52E75">
        <w:rPr>
          <w:rFonts w:ascii="Calibri" w:hAnsi="Calibri" w:cs="Calibri"/>
          <w:lang w:val="en-US"/>
        </w:rPr>
        <w:t>Shiploader</w:t>
      </w:r>
      <w:proofErr w:type="spellEnd"/>
      <w:r w:rsidR="00C52E75">
        <w:rPr>
          <w:rFonts w:ascii="Calibri" w:hAnsi="Calibri" w:cs="Calibri"/>
          <w:lang w:val="en-US"/>
        </w:rPr>
        <w:t xml:space="preserve">, and whether NEUERO is entitled to terminate the Agreement without being liable for damages </w:t>
      </w:r>
      <w:r w:rsidR="005149DA">
        <w:rPr>
          <w:rFonts w:ascii="Calibri" w:hAnsi="Calibri" w:cs="Calibri"/>
          <w:lang w:val="en-US"/>
        </w:rPr>
        <w:t>suffered by</w:t>
      </w:r>
      <w:r w:rsidR="00C52E75">
        <w:rPr>
          <w:rFonts w:ascii="Calibri" w:hAnsi="Calibri" w:cs="Calibri"/>
          <w:lang w:val="en-US"/>
        </w:rPr>
        <w:t xml:space="preserve"> MV Cargo. NEUERO inter alia takes the position that the Invasion qualifies as a force majeure event and/or an unforeseen circumstance (</w:t>
      </w:r>
      <w:proofErr w:type="spellStart"/>
      <w:r w:rsidR="00C52E75" w:rsidRPr="00C52E75">
        <w:rPr>
          <w:rFonts w:ascii="Calibri" w:hAnsi="Calibri" w:cs="Calibri"/>
          <w:i/>
          <w:iCs/>
          <w:lang w:val="en-US"/>
        </w:rPr>
        <w:t>onvoorziene</w:t>
      </w:r>
      <w:proofErr w:type="spellEnd"/>
      <w:r w:rsidR="00C52E75" w:rsidRPr="00C52E75">
        <w:rPr>
          <w:rFonts w:ascii="Calibri" w:hAnsi="Calibri" w:cs="Calibri"/>
          <w:i/>
          <w:iCs/>
          <w:lang w:val="en-US"/>
        </w:rPr>
        <w:t xml:space="preserve"> </w:t>
      </w:r>
      <w:proofErr w:type="spellStart"/>
      <w:r w:rsidR="00C52E75" w:rsidRPr="00C52E75">
        <w:rPr>
          <w:rFonts w:ascii="Calibri" w:hAnsi="Calibri" w:cs="Calibri"/>
          <w:i/>
          <w:iCs/>
          <w:lang w:val="en-US"/>
        </w:rPr>
        <w:t>omstandigheid</w:t>
      </w:r>
      <w:proofErr w:type="spellEnd"/>
      <w:r w:rsidR="00C52E75">
        <w:rPr>
          <w:rFonts w:ascii="Calibri" w:hAnsi="Calibri" w:cs="Calibri"/>
          <w:lang w:val="en-US"/>
        </w:rPr>
        <w:t>). MV Cargo</w:t>
      </w:r>
      <w:r w:rsidR="00261A3B">
        <w:rPr>
          <w:rFonts w:ascii="Calibri" w:hAnsi="Calibri" w:cs="Calibri"/>
          <w:lang w:val="en-US"/>
        </w:rPr>
        <w:t>, on the other hand,</w:t>
      </w:r>
      <w:r w:rsidR="00C52E75">
        <w:rPr>
          <w:rFonts w:ascii="Calibri" w:hAnsi="Calibri" w:cs="Calibri"/>
          <w:lang w:val="en-US"/>
        </w:rPr>
        <w:t xml:space="preserve"> takes the position that the Invasion does not qualify as a force majeure event and/or unforeseen circumstance, that the production of the </w:t>
      </w:r>
      <w:proofErr w:type="spellStart"/>
      <w:r w:rsidR="00C52E75">
        <w:rPr>
          <w:rFonts w:ascii="Calibri" w:hAnsi="Calibri" w:cs="Calibri"/>
          <w:lang w:val="en-US"/>
        </w:rPr>
        <w:t>Shiploader</w:t>
      </w:r>
      <w:proofErr w:type="spellEnd"/>
      <w:r w:rsidR="00C52E75">
        <w:rPr>
          <w:rFonts w:ascii="Calibri" w:hAnsi="Calibri" w:cs="Calibri"/>
          <w:lang w:val="en-US"/>
        </w:rPr>
        <w:t xml:space="preserve"> is still possible and that the project can still be performed, that </w:t>
      </w:r>
      <w:r w:rsidR="00C52E75" w:rsidRPr="00C52E75">
        <w:rPr>
          <w:rFonts w:ascii="Calibri" w:hAnsi="Calibri" w:cs="Calibri"/>
          <w:lang w:val="en-US"/>
        </w:rPr>
        <w:t xml:space="preserve">Companies around the world are being faced with price fluctuations due to a variety of reasons such as inflation, </w:t>
      </w:r>
      <w:r w:rsidR="00C52E75">
        <w:rPr>
          <w:rFonts w:ascii="Calibri" w:hAnsi="Calibri" w:cs="Calibri"/>
          <w:lang w:val="en-US"/>
        </w:rPr>
        <w:t>the Invasion</w:t>
      </w:r>
      <w:r w:rsidR="00C52E75" w:rsidRPr="00C52E75">
        <w:rPr>
          <w:rFonts w:ascii="Calibri" w:hAnsi="Calibri" w:cs="Calibri"/>
          <w:lang w:val="en-US"/>
        </w:rPr>
        <w:t>, sanctions, personnel shortages or</w:t>
      </w:r>
      <w:r w:rsidR="00C52E75">
        <w:rPr>
          <w:rFonts w:ascii="Calibri" w:hAnsi="Calibri" w:cs="Calibri"/>
          <w:lang w:val="en-US"/>
        </w:rPr>
        <w:t xml:space="preserve"> the post-effects of COVD-19</w:t>
      </w:r>
      <w:r w:rsidR="00C52E75" w:rsidRPr="00C52E75">
        <w:rPr>
          <w:rFonts w:ascii="Calibri" w:hAnsi="Calibri" w:cs="Calibri"/>
          <w:lang w:val="en-US"/>
        </w:rPr>
        <w:t xml:space="preserve"> </w:t>
      </w:r>
      <w:r w:rsidR="00C52E75">
        <w:rPr>
          <w:rFonts w:ascii="Calibri" w:hAnsi="Calibri" w:cs="Calibri"/>
          <w:lang w:val="en-US"/>
        </w:rPr>
        <w:t xml:space="preserve">and that NEUERO cannot shift these risks to MV </w:t>
      </w:r>
      <w:r w:rsidR="005149DA">
        <w:rPr>
          <w:rFonts w:ascii="Calibri" w:hAnsi="Calibri" w:cs="Calibri"/>
          <w:lang w:val="en-US"/>
        </w:rPr>
        <w:t>Cargo</w:t>
      </w:r>
      <w:r w:rsidR="00C52E75">
        <w:rPr>
          <w:rFonts w:ascii="Calibri" w:hAnsi="Calibri" w:cs="Calibri"/>
          <w:lang w:val="en-US"/>
        </w:rPr>
        <w:t xml:space="preserve"> </w:t>
      </w:r>
      <w:r w:rsidR="00261A3B">
        <w:rPr>
          <w:rFonts w:ascii="Calibri" w:hAnsi="Calibri" w:cs="Calibri"/>
          <w:lang w:val="en-US"/>
        </w:rPr>
        <w:t xml:space="preserve">(the </w:t>
      </w:r>
      <w:r w:rsidR="00261A3B">
        <w:rPr>
          <w:rFonts w:ascii="Calibri" w:hAnsi="Calibri" w:cs="Calibri"/>
          <w:lang w:val="en-GB"/>
        </w:rPr>
        <w:t>“</w:t>
      </w:r>
      <w:r w:rsidR="00261A3B" w:rsidRPr="00C52E75">
        <w:rPr>
          <w:rFonts w:ascii="Calibri" w:hAnsi="Calibri" w:cs="Calibri"/>
          <w:b/>
          <w:bCs/>
          <w:lang w:val="en-US"/>
        </w:rPr>
        <w:t>Dispute</w:t>
      </w:r>
      <w:r w:rsidR="00261A3B">
        <w:rPr>
          <w:rFonts w:ascii="Calibri" w:hAnsi="Calibri" w:cs="Calibri"/>
          <w:lang w:val="en-US"/>
        </w:rPr>
        <w:t>”).</w:t>
      </w:r>
    </w:p>
    <w:p w14:paraId="341FFD5C" w14:textId="13881F4F" w:rsidR="00B01ABD" w:rsidRPr="008D3593" w:rsidRDefault="009863D0" w:rsidP="007F0872">
      <w:pPr>
        <w:pStyle w:val="3Recitals"/>
        <w:rPr>
          <w:rFonts w:ascii="Calibri" w:hAnsi="Calibri" w:cs="Calibri"/>
          <w:lang w:val="en-US"/>
        </w:rPr>
      </w:pPr>
      <w:r w:rsidRPr="008D3593">
        <w:rPr>
          <w:rFonts w:ascii="Calibri" w:hAnsi="Calibri" w:cs="Calibri"/>
          <w:lang w:val="en-US"/>
        </w:rPr>
        <w:t xml:space="preserve">To end the </w:t>
      </w:r>
      <w:r w:rsidR="00F95FF4" w:rsidRPr="008D3593">
        <w:rPr>
          <w:rFonts w:ascii="Calibri" w:hAnsi="Calibri" w:cs="Calibri"/>
          <w:lang w:val="en-US"/>
        </w:rPr>
        <w:t xml:space="preserve">Dispute </w:t>
      </w:r>
      <w:r w:rsidRPr="008D3593">
        <w:rPr>
          <w:rFonts w:ascii="Calibri" w:hAnsi="Calibri" w:cs="Calibri"/>
          <w:lang w:val="en-US"/>
        </w:rPr>
        <w:t>and to continue the business relationship</w:t>
      </w:r>
      <w:r w:rsidR="00F95FF4" w:rsidRPr="008D3593">
        <w:rPr>
          <w:rFonts w:ascii="Calibri" w:hAnsi="Calibri" w:cs="Calibri"/>
          <w:lang w:val="en-US"/>
        </w:rPr>
        <w:t xml:space="preserve"> between the Parties</w:t>
      </w:r>
      <w:r w:rsidRPr="008D3593">
        <w:rPr>
          <w:rFonts w:ascii="Calibri" w:hAnsi="Calibri" w:cs="Calibri"/>
          <w:lang w:val="en-US"/>
        </w:rPr>
        <w:t xml:space="preserve">, the Parties </w:t>
      </w:r>
      <w:r w:rsidR="005E3B20" w:rsidRPr="008D3593">
        <w:rPr>
          <w:rFonts w:ascii="Calibri" w:hAnsi="Calibri" w:cs="Calibri"/>
          <w:lang w:val="en-US"/>
        </w:rPr>
        <w:t>conducted good faith negotiations</w:t>
      </w:r>
      <w:r w:rsidR="002304AE" w:rsidRPr="008D3593">
        <w:rPr>
          <w:rFonts w:ascii="Calibri" w:hAnsi="Calibri" w:cs="Calibri"/>
          <w:lang w:val="en-US"/>
        </w:rPr>
        <w:t xml:space="preserve">, which ultimately resulted </w:t>
      </w:r>
      <w:r w:rsidR="003D223E" w:rsidRPr="008D3593">
        <w:rPr>
          <w:rFonts w:ascii="Calibri" w:hAnsi="Calibri" w:cs="Calibri"/>
          <w:lang w:val="en-US"/>
        </w:rPr>
        <w:t xml:space="preserve">in </w:t>
      </w:r>
      <w:r w:rsidR="004266CD">
        <w:rPr>
          <w:rFonts w:ascii="Calibri" w:hAnsi="Calibri" w:cs="Calibri"/>
          <w:lang w:val="en-US"/>
        </w:rPr>
        <w:t xml:space="preserve">certain </w:t>
      </w:r>
      <w:r w:rsidR="003D223E" w:rsidRPr="008D3593">
        <w:rPr>
          <w:rFonts w:ascii="Calibri" w:hAnsi="Calibri" w:cs="Calibri"/>
          <w:lang w:val="en-US"/>
        </w:rPr>
        <w:t>agreement</w:t>
      </w:r>
      <w:r w:rsidR="004266CD">
        <w:rPr>
          <w:rFonts w:ascii="Calibri" w:hAnsi="Calibri" w:cs="Calibri"/>
          <w:lang w:val="en-US"/>
        </w:rPr>
        <w:t>s</w:t>
      </w:r>
      <w:r w:rsidR="003D223E" w:rsidRPr="008D3593">
        <w:rPr>
          <w:rFonts w:ascii="Calibri" w:hAnsi="Calibri" w:cs="Calibri"/>
          <w:lang w:val="en-US"/>
        </w:rPr>
        <w:t xml:space="preserve"> as further set out in this Settlement Agreement. </w:t>
      </w:r>
      <w:r w:rsidR="006C29D7" w:rsidRPr="008D3593">
        <w:rPr>
          <w:rFonts w:ascii="Calibri" w:hAnsi="Calibri" w:cs="Calibri"/>
          <w:lang w:val="en-US"/>
        </w:rPr>
        <w:t xml:space="preserve">With this Settlement Agreement, the Parties intend to bring the Dispute to </w:t>
      </w:r>
      <w:proofErr w:type="gramStart"/>
      <w:r w:rsidR="006C29D7" w:rsidRPr="008D3593">
        <w:rPr>
          <w:rFonts w:ascii="Calibri" w:hAnsi="Calibri" w:cs="Calibri"/>
          <w:lang w:val="en-US"/>
        </w:rPr>
        <w:t>a final end</w:t>
      </w:r>
      <w:proofErr w:type="gramEnd"/>
      <w:r w:rsidR="006C29D7" w:rsidRPr="008D3593">
        <w:rPr>
          <w:rFonts w:ascii="Calibri" w:hAnsi="Calibri" w:cs="Calibri"/>
          <w:lang w:val="en-US"/>
        </w:rPr>
        <w:t xml:space="preserve">. The </w:t>
      </w:r>
      <w:r w:rsidR="00297F26" w:rsidRPr="008D3593">
        <w:rPr>
          <w:rFonts w:ascii="Calibri" w:hAnsi="Calibri" w:cs="Calibri"/>
          <w:lang w:val="en-US"/>
        </w:rPr>
        <w:t>P</w:t>
      </w:r>
      <w:r w:rsidR="006C29D7" w:rsidRPr="008D3593">
        <w:rPr>
          <w:rFonts w:ascii="Calibri" w:hAnsi="Calibri" w:cs="Calibri"/>
          <w:lang w:val="en-US"/>
        </w:rPr>
        <w:t xml:space="preserve">arties' intention </w:t>
      </w:r>
      <w:r w:rsidR="00600449" w:rsidRPr="008D3593">
        <w:rPr>
          <w:rFonts w:ascii="Calibri" w:hAnsi="Calibri" w:cs="Calibri"/>
          <w:lang w:val="en-US"/>
        </w:rPr>
        <w:t xml:space="preserve">therefore </w:t>
      </w:r>
      <w:r w:rsidR="006C29D7" w:rsidRPr="008D3593">
        <w:rPr>
          <w:rFonts w:ascii="Calibri" w:hAnsi="Calibri" w:cs="Calibri"/>
          <w:lang w:val="en-US"/>
        </w:rPr>
        <w:t xml:space="preserve">is </w:t>
      </w:r>
      <w:r w:rsidR="00600449" w:rsidRPr="008D3593">
        <w:rPr>
          <w:rFonts w:ascii="Calibri" w:hAnsi="Calibri" w:cs="Calibri"/>
          <w:lang w:val="en-US"/>
        </w:rPr>
        <w:t>that</w:t>
      </w:r>
      <w:r w:rsidR="003D223E" w:rsidRPr="008D3593">
        <w:rPr>
          <w:rFonts w:ascii="Calibri" w:hAnsi="Calibri" w:cs="Calibri"/>
          <w:lang w:val="en-US"/>
        </w:rPr>
        <w:t xml:space="preserve"> – </w:t>
      </w:r>
      <w:r w:rsidR="00EC1A83" w:rsidRPr="008D3593">
        <w:rPr>
          <w:rFonts w:ascii="Calibri" w:hAnsi="Calibri" w:cs="Calibri"/>
          <w:lang w:val="en-US"/>
        </w:rPr>
        <w:t>after the</w:t>
      </w:r>
      <w:r w:rsidR="00EC1A83" w:rsidRPr="008D3593">
        <w:rPr>
          <w:rFonts w:ascii="Calibri" w:hAnsi="Calibri" w:cs="Calibri"/>
          <w:iCs/>
          <w:lang w:val="en-US"/>
        </w:rPr>
        <w:t xml:space="preserve"> entry into force of the Settlement Agreement</w:t>
      </w:r>
      <w:r w:rsidR="006C29D7" w:rsidRPr="008D3593">
        <w:rPr>
          <w:rFonts w:ascii="Calibri" w:hAnsi="Calibri" w:cs="Calibri"/>
          <w:lang w:val="en-US"/>
        </w:rPr>
        <w:t xml:space="preserve"> and apart from any obligations arising from it </w:t>
      </w:r>
      <w:r w:rsidR="003D223E" w:rsidRPr="008D3593">
        <w:rPr>
          <w:rFonts w:ascii="Calibri" w:hAnsi="Calibri" w:cs="Calibri"/>
          <w:lang w:val="en-US"/>
        </w:rPr>
        <w:t>–</w:t>
      </w:r>
      <w:r w:rsidR="006C29D7" w:rsidRPr="008D3593">
        <w:rPr>
          <w:rFonts w:ascii="Calibri" w:hAnsi="Calibri" w:cs="Calibri"/>
          <w:lang w:val="en-US"/>
        </w:rPr>
        <w:t xml:space="preserve"> </w:t>
      </w:r>
      <w:r w:rsidR="003D223E" w:rsidRPr="008D3593">
        <w:rPr>
          <w:rFonts w:ascii="Calibri" w:hAnsi="Calibri" w:cs="Calibri"/>
          <w:lang w:val="en-US"/>
        </w:rPr>
        <w:t>MV Cargo will no longer be confronted with any claims by NEUERO for an increase of the Purchase Price, any adjustments of the Key Milestones</w:t>
      </w:r>
      <w:r w:rsidR="008D3593">
        <w:rPr>
          <w:rFonts w:ascii="Calibri" w:hAnsi="Calibri" w:cs="Calibri"/>
          <w:lang w:val="en-US"/>
        </w:rPr>
        <w:t>,</w:t>
      </w:r>
      <w:r w:rsidR="003D223E" w:rsidRPr="008D3593">
        <w:rPr>
          <w:rFonts w:ascii="Calibri" w:hAnsi="Calibri" w:cs="Calibri"/>
          <w:lang w:val="en-US"/>
        </w:rPr>
        <w:t xml:space="preserve"> </w:t>
      </w:r>
      <w:r w:rsidR="008D3593">
        <w:rPr>
          <w:rFonts w:ascii="Calibri" w:hAnsi="Calibri" w:cs="Calibri"/>
          <w:lang w:val="en-US"/>
        </w:rPr>
        <w:t>and/</w:t>
      </w:r>
      <w:r w:rsidR="003D223E" w:rsidRPr="008D3593">
        <w:rPr>
          <w:rFonts w:ascii="Calibri" w:hAnsi="Calibri" w:cs="Calibri"/>
          <w:lang w:val="en-US"/>
        </w:rPr>
        <w:t>o</w:t>
      </w:r>
      <w:r w:rsidR="008D3593">
        <w:rPr>
          <w:rFonts w:ascii="Calibri" w:hAnsi="Calibri" w:cs="Calibri"/>
          <w:lang w:val="en-US"/>
        </w:rPr>
        <w:t>r</w:t>
      </w:r>
      <w:r w:rsidR="003D223E" w:rsidRPr="008D3593">
        <w:rPr>
          <w:rFonts w:ascii="Calibri" w:hAnsi="Calibri" w:cs="Calibri"/>
          <w:lang w:val="en-US"/>
        </w:rPr>
        <w:t xml:space="preserve"> claims that NEUERO would be entitled to terminate the Agreement without being liable towards MV Cargo</w:t>
      </w:r>
      <w:r w:rsidR="008D3593">
        <w:rPr>
          <w:rFonts w:ascii="Calibri" w:hAnsi="Calibri" w:cs="Calibri"/>
          <w:lang w:val="en-US"/>
        </w:rPr>
        <w:t xml:space="preserve"> </w:t>
      </w:r>
      <w:proofErr w:type="gramStart"/>
      <w:r w:rsidR="008D3593">
        <w:rPr>
          <w:rFonts w:ascii="Calibri" w:hAnsi="Calibri" w:cs="Calibri"/>
          <w:lang w:val="en-US"/>
        </w:rPr>
        <w:t>as a result of</w:t>
      </w:r>
      <w:proofErr w:type="gramEnd"/>
      <w:r w:rsidR="008D3593">
        <w:rPr>
          <w:rFonts w:ascii="Calibri" w:hAnsi="Calibri" w:cs="Calibri"/>
          <w:lang w:val="en-US"/>
        </w:rPr>
        <w:t xml:space="preserve"> the Invasion</w:t>
      </w:r>
      <w:r w:rsidR="003D223E" w:rsidRPr="008D3593">
        <w:rPr>
          <w:rFonts w:ascii="Calibri" w:hAnsi="Calibri" w:cs="Calibri"/>
          <w:lang w:val="en-US"/>
        </w:rPr>
        <w:t>, on whatever legal ground.</w:t>
      </w:r>
      <w:r w:rsidR="00F03B97" w:rsidRPr="008D3593">
        <w:rPr>
          <w:rFonts w:ascii="Calibri" w:hAnsi="Calibri" w:cs="Calibri"/>
          <w:lang w:val="en-US"/>
        </w:rPr>
        <w:t xml:space="preserve"> </w:t>
      </w:r>
      <w:r w:rsidR="004266CD">
        <w:rPr>
          <w:rFonts w:ascii="Calibri" w:hAnsi="Calibri" w:cs="Calibri"/>
          <w:lang w:val="en-US"/>
        </w:rPr>
        <w:t xml:space="preserve">Subject to the changes as agreed by the </w:t>
      </w:r>
      <w:r w:rsidR="004266CD">
        <w:rPr>
          <w:rFonts w:ascii="Calibri" w:hAnsi="Calibri" w:cs="Calibri"/>
          <w:lang w:val="en-US"/>
        </w:rPr>
        <w:lastRenderedPageBreak/>
        <w:t xml:space="preserve">Parties, all rights and obligations </w:t>
      </w:r>
      <w:r w:rsidR="006D4922">
        <w:rPr>
          <w:rFonts w:ascii="Calibri" w:hAnsi="Calibri" w:cs="Calibri"/>
          <w:lang w:val="en-US"/>
        </w:rPr>
        <w:t xml:space="preserve">of the Parties </w:t>
      </w:r>
      <w:r w:rsidR="004266CD">
        <w:rPr>
          <w:rFonts w:ascii="Calibri" w:hAnsi="Calibri" w:cs="Calibri"/>
          <w:lang w:val="en-US"/>
        </w:rPr>
        <w:t>under</w:t>
      </w:r>
      <w:r w:rsidR="006D4922">
        <w:rPr>
          <w:rFonts w:ascii="Calibri" w:hAnsi="Calibri" w:cs="Calibri"/>
          <w:lang w:val="en-US"/>
        </w:rPr>
        <w:t xml:space="preserve"> the Agreement will remain </w:t>
      </w:r>
      <w:r w:rsidR="004266CD">
        <w:rPr>
          <w:rFonts w:ascii="Calibri" w:hAnsi="Calibri" w:cs="Calibri"/>
          <w:lang w:val="en-US"/>
        </w:rPr>
        <w:t>in full force</w:t>
      </w:r>
      <w:r w:rsidR="006D4922">
        <w:rPr>
          <w:rFonts w:ascii="Calibri" w:hAnsi="Calibri" w:cs="Calibri"/>
          <w:lang w:val="en-US"/>
        </w:rPr>
        <w:t xml:space="preserve">. </w:t>
      </w:r>
      <w:r w:rsidR="006C29D7" w:rsidRPr="008D3593">
        <w:rPr>
          <w:rFonts w:ascii="Calibri" w:hAnsi="Calibri" w:cs="Calibri"/>
          <w:lang w:val="en-US"/>
        </w:rPr>
        <w:t>All agreements between the Parties have been accurately and correctly reflected in th</w:t>
      </w:r>
      <w:r w:rsidR="004266CD">
        <w:rPr>
          <w:rFonts w:ascii="Calibri" w:hAnsi="Calibri" w:cs="Calibri"/>
          <w:lang w:val="en-US"/>
        </w:rPr>
        <w:t>is</w:t>
      </w:r>
      <w:r w:rsidR="006C29D7" w:rsidRPr="008D3593">
        <w:rPr>
          <w:rFonts w:ascii="Calibri" w:hAnsi="Calibri" w:cs="Calibri"/>
          <w:lang w:val="en-US"/>
        </w:rPr>
        <w:t xml:space="preserve"> Settlement Agreement, and the text of the Settlement Agreement contains an exhaustive representation of the Parties' intentions. </w:t>
      </w:r>
      <w:r w:rsidR="004D1397" w:rsidRPr="008D3593">
        <w:rPr>
          <w:rFonts w:ascii="Calibri" w:hAnsi="Calibri" w:cs="Calibri"/>
          <w:lang w:val="en-US"/>
        </w:rPr>
        <w:t xml:space="preserve">The </w:t>
      </w:r>
      <w:r w:rsidR="00AF5931" w:rsidRPr="008D3593">
        <w:rPr>
          <w:rFonts w:ascii="Calibri" w:hAnsi="Calibri" w:cs="Calibri"/>
          <w:lang w:val="en-US"/>
        </w:rPr>
        <w:t>P</w:t>
      </w:r>
      <w:r w:rsidR="006C29D7" w:rsidRPr="008D3593">
        <w:rPr>
          <w:rFonts w:ascii="Calibri" w:hAnsi="Calibri" w:cs="Calibri"/>
          <w:lang w:val="en-US"/>
        </w:rPr>
        <w:t xml:space="preserve">arties have ascertained this, have received professional assistance and have been advised by </w:t>
      </w:r>
      <w:r w:rsidR="00AF5931" w:rsidRPr="008D3593">
        <w:rPr>
          <w:rFonts w:ascii="Calibri" w:hAnsi="Calibri" w:cs="Calibri"/>
          <w:lang w:val="en-US"/>
        </w:rPr>
        <w:t>specialists</w:t>
      </w:r>
      <w:r w:rsidR="00DA14ED" w:rsidRPr="008D3593">
        <w:rPr>
          <w:rFonts w:ascii="Calibri" w:hAnsi="Calibri" w:cs="Calibri"/>
          <w:lang w:val="en-US"/>
        </w:rPr>
        <w:t>.</w:t>
      </w:r>
    </w:p>
    <w:p w14:paraId="4A478644" w14:textId="6E47132D" w:rsidR="00CD7EA9" w:rsidRPr="00DF30EB" w:rsidRDefault="00042428">
      <w:pPr>
        <w:pStyle w:val="1"/>
        <w:rPr>
          <w:rFonts w:ascii="Calibri" w:hAnsi="Calibri" w:cs="Calibri"/>
          <w:lang w:val="en-US"/>
        </w:rPr>
      </w:pPr>
      <w:r w:rsidRPr="00DF30EB">
        <w:rPr>
          <w:rFonts w:ascii="Calibri" w:hAnsi="Calibri" w:cs="Calibri"/>
          <w:lang w:val="en-US"/>
        </w:rPr>
        <w:t>The following ha</w:t>
      </w:r>
      <w:r w:rsidR="00994002" w:rsidRPr="00DF30EB">
        <w:rPr>
          <w:rFonts w:ascii="Calibri" w:hAnsi="Calibri" w:cs="Calibri"/>
          <w:lang w:val="en-US"/>
        </w:rPr>
        <w:t>S</w:t>
      </w:r>
      <w:r w:rsidRPr="00DF30EB">
        <w:rPr>
          <w:rFonts w:ascii="Calibri" w:hAnsi="Calibri" w:cs="Calibri"/>
          <w:lang w:val="en-US"/>
        </w:rPr>
        <w:t xml:space="preserve"> been agreed</w:t>
      </w:r>
      <w:r w:rsidR="00CD7EA9" w:rsidRPr="00DF30EB">
        <w:rPr>
          <w:rFonts w:ascii="Calibri" w:hAnsi="Calibri" w:cs="Calibri"/>
          <w:lang w:val="en-US"/>
        </w:rPr>
        <w:t>:</w:t>
      </w:r>
      <w:r w:rsidR="00224D53" w:rsidRPr="00DF30EB">
        <w:rPr>
          <w:rFonts w:ascii="Calibri" w:hAnsi="Calibri" w:cs="Calibri"/>
          <w:lang w:val="en-US"/>
        </w:rPr>
        <w:t xml:space="preserve"> </w:t>
      </w:r>
      <w:r w:rsidR="00094330" w:rsidRPr="00DF30EB">
        <w:rPr>
          <w:rFonts w:ascii="Calibri" w:hAnsi="Calibri" w:cs="Calibri"/>
          <w:lang w:val="en-US"/>
        </w:rPr>
        <w:t xml:space="preserve"> </w:t>
      </w:r>
    </w:p>
    <w:p w14:paraId="645F53D6" w14:textId="21767E74" w:rsidR="006E0CCE" w:rsidRPr="00DF30EB" w:rsidRDefault="00994002">
      <w:pPr>
        <w:pStyle w:val="20"/>
        <w:rPr>
          <w:rFonts w:ascii="Calibri" w:hAnsi="Calibri" w:cs="Calibri"/>
        </w:rPr>
      </w:pPr>
      <w:bookmarkStart w:id="6" w:name="_Ref5201624"/>
      <w:r w:rsidRPr="00DF30EB">
        <w:rPr>
          <w:rFonts w:ascii="Calibri" w:hAnsi="Calibri" w:cs="Calibri"/>
        </w:rPr>
        <w:t>T</w:t>
      </w:r>
      <w:r w:rsidR="002A34FE" w:rsidRPr="00DF30EB">
        <w:rPr>
          <w:rFonts w:ascii="Calibri" w:hAnsi="Calibri" w:cs="Calibri"/>
        </w:rPr>
        <w:t xml:space="preserve">he </w:t>
      </w:r>
      <w:r w:rsidR="002A34FE" w:rsidRPr="00DF30EB">
        <w:rPr>
          <w:rFonts w:ascii="Calibri" w:hAnsi="Calibri" w:cs="Calibri"/>
          <w:lang w:val="en-US"/>
        </w:rPr>
        <w:t xml:space="preserve">settlement </w:t>
      </w:r>
    </w:p>
    <w:bookmarkEnd w:id="6"/>
    <w:p w14:paraId="18BFDDFC" w14:textId="0108FD0C" w:rsidR="00D26375" w:rsidRPr="00C709B7" w:rsidRDefault="00C709B7">
      <w:pPr>
        <w:pStyle w:val="4Artikelen"/>
        <w:rPr>
          <w:rFonts w:ascii="Calibri" w:hAnsi="Calibri" w:cs="Calibri"/>
          <w:lang w:val="en-GB"/>
        </w:rPr>
      </w:pPr>
      <w:r w:rsidRPr="00C709B7">
        <w:rPr>
          <w:rFonts w:ascii="Calibri" w:hAnsi="Calibri" w:cs="Calibri"/>
          <w:lang w:val="en-GB"/>
        </w:rPr>
        <w:t>Change of the Purcha</w:t>
      </w:r>
      <w:r>
        <w:rPr>
          <w:rFonts w:ascii="Calibri" w:hAnsi="Calibri" w:cs="Calibri"/>
          <w:lang w:val="en-GB"/>
        </w:rPr>
        <w:t>s</w:t>
      </w:r>
      <w:r w:rsidRPr="00C709B7">
        <w:rPr>
          <w:rFonts w:ascii="Calibri" w:hAnsi="Calibri" w:cs="Calibri"/>
          <w:lang w:val="en-GB"/>
        </w:rPr>
        <w:t>e P</w:t>
      </w:r>
      <w:r>
        <w:rPr>
          <w:rFonts w:ascii="Calibri" w:hAnsi="Calibri" w:cs="Calibri"/>
          <w:lang w:val="en-GB"/>
        </w:rPr>
        <w:t>rice</w:t>
      </w:r>
    </w:p>
    <w:p w14:paraId="68618D83" w14:textId="182501D9" w:rsidR="00291136" w:rsidRDefault="00C709B7">
      <w:pPr>
        <w:pStyle w:val="5Leden"/>
        <w:rPr>
          <w:rFonts w:ascii="Calibri" w:hAnsi="Calibri" w:cs="Calibri"/>
          <w:lang w:val="en-GB"/>
        </w:rPr>
      </w:pPr>
      <w:r>
        <w:rPr>
          <w:rFonts w:ascii="Calibri" w:hAnsi="Calibri" w:cs="Calibri"/>
          <w:lang w:val="en-GB"/>
        </w:rPr>
        <w:t xml:space="preserve">The </w:t>
      </w:r>
      <w:r w:rsidR="004266CD">
        <w:rPr>
          <w:rFonts w:ascii="Calibri" w:hAnsi="Calibri" w:cs="Calibri"/>
          <w:lang w:val="en-GB"/>
        </w:rPr>
        <w:t xml:space="preserve">Parties agreed to increase the </w:t>
      </w:r>
      <w:r>
        <w:rPr>
          <w:rFonts w:ascii="Calibri" w:hAnsi="Calibri" w:cs="Calibri"/>
          <w:lang w:val="en-GB"/>
        </w:rPr>
        <w:t xml:space="preserve">Purchase Price with an amount of EUR 276,000. The new Purchase Price </w:t>
      </w:r>
      <w:r w:rsidR="008D3593">
        <w:rPr>
          <w:rFonts w:ascii="Calibri" w:hAnsi="Calibri" w:cs="Calibri"/>
          <w:lang w:val="en-GB"/>
        </w:rPr>
        <w:t xml:space="preserve">is </w:t>
      </w:r>
      <w:r>
        <w:rPr>
          <w:rFonts w:ascii="Calibri" w:hAnsi="Calibri" w:cs="Calibri"/>
          <w:lang w:val="en-GB"/>
        </w:rPr>
        <w:t xml:space="preserve">therefore </w:t>
      </w:r>
      <w:r w:rsidR="008D3593">
        <w:rPr>
          <w:rFonts w:ascii="Calibri" w:hAnsi="Calibri" w:cs="Calibri"/>
          <w:lang w:val="en-GB"/>
        </w:rPr>
        <w:t>(</w:t>
      </w:r>
      <w:r>
        <w:rPr>
          <w:rFonts w:ascii="Calibri" w:hAnsi="Calibri" w:cs="Calibri"/>
          <w:lang w:val="en-GB"/>
        </w:rPr>
        <w:t>EUR 3,099,000 plus EUR 276,000 =</w:t>
      </w:r>
      <w:r w:rsidR="008D3593">
        <w:rPr>
          <w:rFonts w:ascii="Calibri" w:hAnsi="Calibri" w:cs="Calibri"/>
          <w:lang w:val="en-GB"/>
        </w:rPr>
        <w:t>)</w:t>
      </w:r>
      <w:r>
        <w:rPr>
          <w:rFonts w:ascii="Calibri" w:hAnsi="Calibri" w:cs="Calibri"/>
          <w:lang w:val="en-GB"/>
        </w:rPr>
        <w:t xml:space="preserve"> EUR 3,375,000</w:t>
      </w:r>
      <w:r w:rsidR="001F6DBD">
        <w:rPr>
          <w:rFonts w:ascii="Calibri" w:hAnsi="Calibri" w:cs="Calibri"/>
          <w:lang w:val="en-GB"/>
        </w:rPr>
        <w:t xml:space="preserve"> (three million three hundred and seventy-five thousand euros).</w:t>
      </w:r>
    </w:p>
    <w:p w14:paraId="0DFD03D6" w14:textId="3B62C932" w:rsidR="00C709B7" w:rsidRDefault="00C709B7">
      <w:pPr>
        <w:pStyle w:val="4Artikelen"/>
        <w:rPr>
          <w:rFonts w:ascii="Calibri" w:hAnsi="Calibri" w:cs="Calibri"/>
          <w:lang w:val="en-GB"/>
        </w:rPr>
      </w:pPr>
      <w:r>
        <w:rPr>
          <w:rFonts w:ascii="Calibri" w:hAnsi="Calibri" w:cs="Calibri"/>
          <w:lang w:val="en-GB"/>
        </w:rPr>
        <w:t>New Payment Schedule</w:t>
      </w:r>
    </w:p>
    <w:p w14:paraId="3079B33A" w14:textId="4AD7BDFF" w:rsidR="00C709B7" w:rsidRDefault="004266CD">
      <w:pPr>
        <w:pStyle w:val="5Leden"/>
        <w:rPr>
          <w:rFonts w:ascii="Calibri" w:hAnsi="Calibri" w:cs="Calibri"/>
          <w:lang w:val="en-GB"/>
        </w:rPr>
      </w:pPr>
      <w:r>
        <w:rPr>
          <w:rFonts w:ascii="Calibri" w:hAnsi="Calibri" w:cs="Calibri"/>
          <w:lang w:val="en-GB"/>
        </w:rPr>
        <w:t xml:space="preserve">The </w:t>
      </w:r>
      <w:r w:rsidR="001F6DBD">
        <w:rPr>
          <w:rFonts w:ascii="Calibri" w:hAnsi="Calibri" w:cs="Calibri"/>
          <w:lang w:val="en-GB"/>
        </w:rPr>
        <w:t>Parties agree</w:t>
      </w:r>
      <w:r>
        <w:rPr>
          <w:rFonts w:ascii="Calibri" w:hAnsi="Calibri" w:cs="Calibri"/>
          <w:lang w:val="en-GB"/>
        </w:rPr>
        <w:t>d</w:t>
      </w:r>
      <w:r w:rsidR="001F6DBD">
        <w:rPr>
          <w:rFonts w:ascii="Calibri" w:hAnsi="Calibri" w:cs="Calibri"/>
          <w:lang w:val="en-GB"/>
        </w:rPr>
        <w:t xml:space="preserve"> to change the Payment Schedule into the </w:t>
      </w:r>
      <w:r w:rsidR="008D3593">
        <w:rPr>
          <w:rFonts w:ascii="Calibri" w:hAnsi="Calibri" w:cs="Calibri"/>
          <w:lang w:val="en-GB"/>
        </w:rPr>
        <w:t xml:space="preserve">below </w:t>
      </w:r>
      <w:r w:rsidR="001F6DBD">
        <w:rPr>
          <w:rFonts w:ascii="Calibri" w:hAnsi="Calibri" w:cs="Calibri"/>
          <w:lang w:val="en-GB"/>
        </w:rPr>
        <w:t>new Payment Schedule</w:t>
      </w:r>
      <w:r w:rsidR="00C47997">
        <w:rPr>
          <w:rFonts w:ascii="Calibri" w:hAnsi="Calibri" w:cs="Calibri"/>
          <w:lang w:val="en-GB"/>
        </w:rPr>
        <w:t xml:space="preserve"> (with </w:t>
      </w:r>
      <w:r w:rsidR="00A10A2E">
        <w:rPr>
          <w:rFonts w:ascii="Calibri" w:hAnsi="Calibri" w:cs="Calibri"/>
          <w:lang w:val="en-GB"/>
        </w:rPr>
        <w:t xml:space="preserve">rounded </w:t>
      </w:r>
      <w:r w:rsidR="00C47997">
        <w:rPr>
          <w:rFonts w:ascii="Calibri" w:hAnsi="Calibri" w:cs="Calibri"/>
          <w:lang w:val="en-GB"/>
        </w:rPr>
        <w:t>percentage of new Purchase Price)</w:t>
      </w:r>
      <w:r w:rsidR="001F6DBD">
        <w:rPr>
          <w:rFonts w:ascii="Calibri" w:hAnsi="Calibri" w:cs="Calibri"/>
          <w:lang w:val="en-GB"/>
        </w:rPr>
        <w:t>:</w:t>
      </w:r>
    </w:p>
    <w:tbl>
      <w:tblPr>
        <w:tblW w:w="0" w:type="auto"/>
        <w:tblInd w:w="1647" w:type="dxa"/>
        <w:tblLayout w:type="fixed"/>
        <w:tblLook w:val="0000" w:firstRow="0" w:lastRow="0" w:firstColumn="0" w:lastColumn="0" w:noHBand="0" w:noVBand="0"/>
      </w:tblPr>
      <w:tblGrid>
        <w:gridCol w:w="773"/>
        <w:gridCol w:w="1209"/>
        <w:gridCol w:w="5854"/>
      </w:tblGrid>
      <w:tr w:rsidR="001F6DBD" w14:paraId="1E5A6926" w14:textId="77777777" w:rsidTr="003D32C1">
        <w:trPr>
          <w:trHeight w:val="290"/>
        </w:trPr>
        <w:tc>
          <w:tcPr>
            <w:tcW w:w="773" w:type="dxa"/>
            <w:tcBorders>
              <w:top w:val="single" w:sz="4" w:space="0" w:color="auto"/>
              <w:left w:val="single" w:sz="4" w:space="0" w:color="auto"/>
              <w:bottom w:val="single" w:sz="4" w:space="0" w:color="auto"/>
              <w:right w:val="single" w:sz="4" w:space="0" w:color="auto"/>
            </w:tcBorders>
          </w:tcPr>
          <w:p w14:paraId="59B52D0B" w14:textId="042790AE" w:rsidR="001F6DBD" w:rsidRDefault="003D32C1" w:rsidP="001F6DBD">
            <w:pPr>
              <w:autoSpaceDE w:val="0"/>
              <w:autoSpaceDN w:val="0"/>
              <w:adjustRightInd w:val="0"/>
              <w:jc w:val="center"/>
              <w:rPr>
                <w:rFonts w:ascii="Calibri" w:eastAsia="PMingLiU" w:hAnsi="Calibri" w:cs="Calibri"/>
                <w:b/>
                <w:bCs/>
                <w:color w:val="000000"/>
                <w:szCs w:val="22"/>
              </w:rPr>
            </w:pPr>
            <w:r>
              <w:rPr>
                <w:rFonts w:ascii="Calibri" w:eastAsia="PMingLiU" w:hAnsi="Calibri" w:cs="Calibri"/>
                <w:b/>
                <w:bCs/>
                <w:color w:val="000000"/>
                <w:szCs w:val="22"/>
              </w:rPr>
              <w:t>%</w:t>
            </w:r>
          </w:p>
        </w:tc>
        <w:tc>
          <w:tcPr>
            <w:tcW w:w="1209" w:type="dxa"/>
            <w:tcBorders>
              <w:top w:val="single" w:sz="4" w:space="0" w:color="auto"/>
              <w:left w:val="single" w:sz="4" w:space="0" w:color="auto"/>
              <w:bottom w:val="single" w:sz="4" w:space="0" w:color="auto"/>
              <w:right w:val="single" w:sz="4" w:space="0" w:color="auto"/>
            </w:tcBorders>
          </w:tcPr>
          <w:p w14:paraId="168DDA09" w14:textId="39CFE631" w:rsidR="001F6DBD" w:rsidRDefault="00E60C9B" w:rsidP="001F6DBD">
            <w:pPr>
              <w:autoSpaceDE w:val="0"/>
              <w:autoSpaceDN w:val="0"/>
              <w:adjustRightInd w:val="0"/>
              <w:jc w:val="center"/>
              <w:rPr>
                <w:rFonts w:ascii="Calibri" w:eastAsia="PMingLiU" w:hAnsi="Calibri" w:cs="Calibri"/>
                <w:b/>
                <w:bCs/>
                <w:color w:val="000000"/>
                <w:szCs w:val="22"/>
              </w:rPr>
            </w:pPr>
            <w:r>
              <w:rPr>
                <w:rFonts w:ascii="Calibri" w:eastAsia="PMingLiU" w:hAnsi="Calibri" w:cs="Calibri"/>
                <w:b/>
                <w:bCs/>
                <w:color w:val="000000"/>
                <w:szCs w:val="22"/>
              </w:rPr>
              <w:t>E</w:t>
            </w:r>
            <w:r w:rsidR="003D32C1">
              <w:rPr>
                <w:rFonts w:ascii="Calibri" w:eastAsia="PMingLiU" w:hAnsi="Calibri" w:cs="Calibri"/>
                <w:b/>
                <w:bCs/>
                <w:color w:val="000000"/>
                <w:szCs w:val="22"/>
              </w:rPr>
              <w:t>UR</w:t>
            </w:r>
          </w:p>
        </w:tc>
        <w:tc>
          <w:tcPr>
            <w:tcW w:w="5854" w:type="dxa"/>
            <w:tcBorders>
              <w:top w:val="single" w:sz="12" w:space="0" w:color="auto"/>
              <w:left w:val="single" w:sz="4" w:space="0" w:color="auto"/>
              <w:bottom w:val="single" w:sz="4" w:space="0" w:color="auto"/>
              <w:right w:val="single" w:sz="12" w:space="0" w:color="auto"/>
            </w:tcBorders>
          </w:tcPr>
          <w:p w14:paraId="5AF25958" w14:textId="6CB67DA5" w:rsidR="001F6DBD" w:rsidRDefault="003D32C1" w:rsidP="003D32C1">
            <w:pPr>
              <w:autoSpaceDE w:val="0"/>
              <w:autoSpaceDN w:val="0"/>
              <w:adjustRightInd w:val="0"/>
              <w:rPr>
                <w:rFonts w:ascii="Calibri" w:eastAsia="PMingLiU" w:hAnsi="Calibri" w:cs="Calibri"/>
                <w:b/>
                <w:bCs/>
                <w:color w:val="000000"/>
                <w:szCs w:val="22"/>
              </w:rPr>
            </w:pPr>
            <w:r>
              <w:rPr>
                <w:rFonts w:ascii="Calibri" w:eastAsia="PMingLiU" w:hAnsi="Calibri" w:cs="Calibri"/>
                <w:b/>
                <w:bCs/>
                <w:color w:val="000000"/>
                <w:szCs w:val="22"/>
              </w:rPr>
              <w:t>D</w:t>
            </w:r>
            <w:r w:rsidR="001F6DBD">
              <w:rPr>
                <w:rFonts w:ascii="Calibri" w:eastAsia="PMingLiU" w:hAnsi="Calibri" w:cs="Calibri"/>
                <w:b/>
                <w:bCs/>
                <w:color w:val="000000"/>
                <w:szCs w:val="22"/>
              </w:rPr>
              <w:t>eliverable</w:t>
            </w:r>
          </w:p>
        </w:tc>
      </w:tr>
      <w:tr w:rsidR="001F6DBD" w14:paraId="0055179F" w14:textId="77777777" w:rsidTr="003D32C1">
        <w:trPr>
          <w:trHeight w:val="290"/>
        </w:trPr>
        <w:tc>
          <w:tcPr>
            <w:tcW w:w="773" w:type="dxa"/>
            <w:tcBorders>
              <w:top w:val="single" w:sz="4" w:space="0" w:color="auto"/>
              <w:left w:val="single" w:sz="12" w:space="0" w:color="auto"/>
              <w:bottom w:val="nil"/>
              <w:right w:val="nil"/>
            </w:tcBorders>
          </w:tcPr>
          <w:p w14:paraId="0D80AB07" w14:textId="22C7898F" w:rsidR="001F6DBD" w:rsidRDefault="00166B0F" w:rsidP="00A10A2E">
            <w:pPr>
              <w:autoSpaceDE w:val="0"/>
              <w:autoSpaceDN w:val="0"/>
              <w:adjustRightInd w:val="0"/>
              <w:jc w:val="center"/>
              <w:rPr>
                <w:rFonts w:ascii="Calibri" w:eastAsia="PMingLiU" w:hAnsi="Calibri" w:cs="Calibri"/>
                <w:color w:val="000000"/>
                <w:szCs w:val="22"/>
              </w:rPr>
            </w:pPr>
            <w:r>
              <w:rPr>
                <w:rFonts w:ascii="Calibri" w:eastAsia="PMingLiU" w:hAnsi="Calibri" w:cs="Calibri"/>
                <w:color w:val="000000"/>
                <w:szCs w:val="22"/>
              </w:rPr>
              <w:t>13,</w:t>
            </w:r>
            <w:r w:rsidR="0064799C">
              <w:rPr>
                <w:rFonts w:ascii="Calibri" w:eastAsia="PMingLiU" w:hAnsi="Calibri" w:cs="Calibri"/>
                <w:color w:val="000000"/>
                <w:szCs w:val="22"/>
                <w:lang w:val="ru-RU"/>
              </w:rPr>
              <w:t>77</w:t>
            </w:r>
          </w:p>
        </w:tc>
        <w:tc>
          <w:tcPr>
            <w:tcW w:w="1209" w:type="dxa"/>
            <w:tcBorders>
              <w:top w:val="single" w:sz="4" w:space="0" w:color="auto"/>
              <w:left w:val="nil"/>
              <w:bottom w:val="nil"/>
              <w:right w:val="nil"/>
            </w:tcBorders>
          </w:tcPr>
          <w:p w14:paraId="1C2DE551" w14:textId="7F82A1B6" w:rsidR="001F6DBD" w:rsidRDefault="001F6DBD" w:rsidP="001F6DBD">
            <w:pPr>
              <w:autoSpaceDE w:val="0"/>
              <w:autoSpaceDN w:val="0"/>
              <w:adjustRightInd w:val="0"/>
              <w:jc w:val="right"/>
              <w:rPr>
                <w:rFonts w:ascii="Calibri" w:eastAsia="PMingLiU" w:hAnsi="Calibri" w:cs="Calibri"/>
                <w:color w:val="000000"/>
                <w:szCs w:val="22"/>
              </w:rPr>
            </w:pPr>
            <w:r>
              <w:rPr>
                <w:rFonts w:ascii="Calibri" w:eastAsia="PMingLiU" w:hAnsi="Calibri" w:cs="Calibri"/>
                <w:color w:val="000000"/>
                <w:szCs w:val="22"/>
              </w:rPr>
              <w:t xml:space="preserve">     464</w:t>
            </w:r>
            <w:r w:rsidR="0074607B">
              <w:rPr>
                <w:rFonts w:ascii="Calibri" w:eastAsia="PMingLiU" w:hAnsi="Calibri" w:cs="Calibri"/>
                <w:color w:val="000000"/>
                <w:szCs w:val="22"/>
                <w:lang w:val="ru-RU"/>
              </w:rPr>
              <w:t> </w:t>
            </w:r>
            <w:r>
              <w:rPr>
                <w:rFonts w:ascii="Calibri" w:eastAsia="PMingLiU" w:hAnsi="Calibri" w:cs="Calibri"/>
                <w:color w:val="000000"/>
                <w:szCs w:val="22"/>
              </w:rPr>
              <w:t xml:space="preserve">850 </w:t>
            </w:r>
          </w:p>
        </w:tc>
        <w:tc>
          <w:tcPr>
            <w:tcW w:w="5854" w:type="dxa"/>
            <w:tcBorders>
              <w:top w:val="single" w:sz="4" w:space="0" w:color="auto"/>
              <w:left w:val="nil"/>
              <w:bottom w:val="nil"/>
              <w:right w:val="single" w:sz="12" w:space="0" w:color="auto"/>
            </w:tcBorders>
          </w:tcPr>
          <w:p w14:paraId="06F2EB77" w14:textId="77777777" w:rsidR="001F6DBD" w:rsidRDefault="0091531C" w:rsidP="001F6DBD">
            <w:pPr>
              <w:autoSpaceDE w:val="0"/>
              <w:autoSpaceDN w:val="0"/>
              <w:adjustRightInd w:val="0"/>
              <w:rPr>
                <w:rFonts w:ascii="Calibri" w:eastAsia="PMingLiU" w:hAnsi="Calibri" w:cs="Calibri"/>
                <w:color w:val="000000"/>
                <w:szCs w:val="22"/>
              </w:rPr>
            </w:pPr>
            <w:r>
              <w:rPr>
                <w:rFonts w:ascii="Calibri" w:eastAsia="PMingLiU" w:hAnsi="Calibri" w:cs="Calibri"/>
                <w:color w:val="000000"/>
                <w:szCs w:val="22"/>
              </w:rPr>
              <w:t>(</w:t>
            </w:r>
            <w:r w:rsidR="00916BBE">
              <w:rPr>
                <w:rFonts w:ascii="Calibri" w:eastAsia="PMingLiU" w:hAnsi="Calibri" w:cs="Calibri"/>
                <w:color w:val="000000"/>
                <w:szCs w:val="22"/>
              </w:rPr>
              <w:t>Already paid by MV Cargo after signing of the Agreement</w:t>
            </w:r>
            <w:r>
              <w:rPr>
                <w:rFonts w:ascii="Calibri" w:eastAsia="PMingLiU" w:hAnsi="Calibri" w:cs="Calibri"/>
                <w:color w:val="000000"/>
                <w:szCs w:val="22"/>
              </w:rPr>
              <w:t>)</w:t>
            </w:r>
            <w:r w:rsidR="001F6DBD">
              <w:rPr>
                <w:rFonts w:ascii="Calibri" w:eastAsia="PMingLiU" w:hAnsi="Calibri" w:cs="Calibri"/>
                <w:color w:val="000000"/>
                <w:szCs w:val="22"/>
              </w:rPr>
              <w:t xml:space="preserve"> </w:t>
            </w:r>
          </w:p>
          <w:p w14:paraId="27C309A0" w14:textId="222F2D8B" w:rsidR="003D32C1" w:rsidRDefault="003D32C1" w:rsidP="001F6DBD">
            <w:pPr>
              <w:autoSpaceDE w:val="0"/>
              <w:autoSpaceDN w:val="0"/>
              <w:adjustRightInd w:val="0"/>
              <w:rPr>
                <w:rFonts w:ascii="Calibri" w:eastAsia="PMingLiU" w:hAnsi="Calibri" w:cs="Calibri"/>
                <w:color w:val="000000"/>
                <w:szCs w:val="22"/>
              </w:rPr>
            </w:pPr>
          </w:p>
        </w:tc>
      </w:tr>
      <w:tr w:rsidR="001F6DBD" w14:paraId="7011D3E0" w14:textId="77777777" w:rsidTr="000636F2">
        <w:trPr>
          <w:trHeight w:val="290"/>
        </w:trPr>
        <w:tc>
          <w:tcPr>
            <w:tcW w:w="773" w:type="dxa"/>
            <w:tcBorders>
              <w:top w:val="nil"/>
              <w:left w:val="single" w:sz="12" w:space="0" w:color="auto"/>
              <w:bottom w:val="nil"/>
              <w:right w:val="nil"/>
            </w:tcBorders>
          </w:tcPr>
          <w:p w14:paraId="5B77CFBB" w14:textId="0F0555C6" w:rsidR="001F6DBD" w:rsidRPr="00F3277E" w:rsidRDefault="00166B0F" w:rsidP="001F6DBD">
            <w:pPr>
              <w:autoSpaceDE w:val="0"/>
              <w:autoSpaceDN w:val="0"/>
              <w:adjustRightInd w:val="0"/>
              <w:jc w:val="right"/>
              <w:rPr>
                <w:rFonts w:ascii="Calibri" w:eastAsia="PMingLiU" w:hAnsi="Calibri" w:cs="Calibri"/>
                <w:color w:val="000000"/>
                <w:szCs w:val="22"/>
                <w:lang w:val="ru-RU"/>
              </w:rPr>
            </w:pPr>
            <w:r>
              <w:rPr>
                <w:rFonts w:ascii="Calibri" w:eastAsia="PMingLiU" w:hAnsi="Calibri" w:cs="Calibri"/>
                <w:color w:val="000000"/>
                <w:szCs w:val="22"/>
              </w:rPr>
              <w:t>9,</w:t>
            </w:r>
            <w:r w:rsidR="00F3277E">
              <w:rPr>
                <w:rFonts w:ascii="Calibri" w:eastAsia="PMingLiU" w:hAnsi="Calibri" w:cs="Calibri"/>
                <w:color w:val="000000"/>
                <w:szCs w:val="22"/>
                <w:lang w:val="ru-RU"/>
              </w:rPr>
              <w:t>18</w:t>
            </w:r>
          </w:p>
        </w:tc>
        <w:tc>
          <w:tcPr>
            <w:tcW w:w="1209" w:type="dxa"/>
            <w:tcBorders>
              <w:top w:val="nil"/>
              <w:left w:val="nil"/>
              <w:bottom w:val="nil"/>
              <w:right w:val="nil"/>
            </w:tcBorders>
          </w:tcPr>
          <w:p w14:paraId="1E690FC8" w14:textId="0DA2492D" w:rsidR="001F6DBD" w:rsidRPr="00AE7B66" w:rsidRDefault="001F6DBD" w:rsidP="001F6DBD">
            <w:pPr>
              <w:autoSpaceDE w:val="0"/>
              <w:autoSpaceDN w:val="0"/>
              <w:adjustRightInd w:val="0"/>
              <w:jc w:val="right"/>
              <w:rPr>
                <w:rFonts w:ascii="Calibri" w:eastAsia="PMingLiU" w:hAnsi="Calibri" w:cs="Calibri"/>
                <w:color w:val="000000"/>
                <w:szCs w:val="22"/>
              </w:rPr>
            </w:pPr>
            <w:r w:rsidRPr="00AE7B66">
              <w:rPr>
                <w:rFonts w:ascii="Calibri" w:eastAsia="PMingLiU" w:hAnsi="Calibri" w:cs="Calibri"/>
                <w:color w:val="000000"/>
                <w:szCs w:val="22"/>
              </w:rPr>
              <w:t xml:space="preserve">     309</w:t>
            </w:r>
            <w:r w:rsidR="00A1028E">
              <w:rPr>
                <w:rFonts w:ascii="Calibri" w:eastAsia="PMingLiU" w:hAnsi="Calibri" w:cs="Calibri"/>
                <w:color w:val="000000"/>
                <w:szCs w:val="22"/>
                <w:lang w:val="ru-RU"/>
              </w:rPr>
              <w:t xml:space="preserve"> </w:t>
            </w:r>
            <w:r w:rsidRPr="00AE7B66">
              <w:rPr>
                <w:rFonts w:ascii="Calibri" w:eastAsia="PMingLiU" w:hAnsi="Calibri" w:cs="Calibri"/>
                <w:color w:val="000000"/>
                <w:szCs w:val="22"/>
              </w:rPr>
              <w:t xml:space="preserve">900 </w:t>
            </w:r>
          </w:p>
        </w:tc>
        <w:tc>
          <w:tcPr>
            <w:tcW w:w="5854" w:type="dxa"/>
            <w:tcBorders>
              <w:top w:val="nil"/>
              <w:left w:val="nil"/>
              <w:bottom w:val="nil"/>
              <w:right w:val="single" w:sz="12" w:space="0" w:color="auto"/>
            </w:tcBorders>
          </w:tcPr>
          <w:p w14:paraId="1FE7EE13" w14:textId="77777777" w:rsidR="001F6DBD" w:rsidRDefault="0091531C" w:rsidP="001F6DBD">
            <w:pPr>
              <w:autoSpaceDE w:val="0"/>
              <w:autoSpaceDN w:val="0"/>
              <w:adjustRightInd w:val="0"/>
              <w:rPr>
                <w:rFonts w:ascii="Calibri" w:eastAsia="PMingLiU" w:hAnsi="Calibri" w:cs="Calibri"/>
                <w:color w:val="000000"/>
                <w:szCs w:val="22"/>
              </w:rPr>
            </w:pPr>
            <w:r>
              <w:rPr>
                <w:rFonts w:ascii="Calibri" w:eastAsia="PMingLiU" w:hAnsi="Calibri" w:cs="Calibri"/>
                <w:color w:val="000000"/>
                <w:szCs w:val="22"/>
              </w:rPr>
              <w:t>(</w:t>
            </w:r>
            <w:r w:rsidR="00916BBE">
              <w:rPr>
                <w:rFonts w:ascii="Calibri" w:eastAsia="PMingLiU" w:hAnsi="Calibri" w:cs="Calibri"/>
                <w:color w:val="000000"/>
                <w:szCs w:val="22"/>
              </w:rPr>
              <w:t xml:space="preserve">Already paid by MV Cargo after confirmation of </w:t>
            </w:r>
            <w:r w:rsidR="001F6DBD" w:rsidRPr="00AE7B66">
              <w:rPr>
                <w:rFonts w:ascii="Calibri" w:eastAsia="PMingLiU" w:hAnsi="Calibri" w:cs="Calibri"/>
                <w:color w:val="000000"/>
                <w:szCs w:val="22"/>
              </w:rPr>
              <w:t>basic engineering</w:t>
            </w:r>
            <w:r>
              <w:rPr>
                <w:rFonts w:ascii="Calibri" w:eastAsia="PMingLiU" w:hAnsi="Calibri" w:cs="Calibri"/>
                <w:color w:val="000000"/>
                <w:szCs w:val="22"/>
              </w:rPr>
              <w:t>)</w:t>
            </w:r>
            <w:r w:rsidR="001F6DBD" w:rsidRPr="00AE7B66">
              <w:rPr>
                <w:rFonts w:ascii="Calibri" w:eastAsia="PMingLiU" w:hAnsi="Calibri" w:cs="Calibri"/>
                <w:color w:val="000000"/>
                <w:szCs w:val="22"/>
              </w:rPr>
              <w:t xml:space="preserve"> </w:t>
            </w:r>
          </w:p>
          <w:p w14:paraId="3F8F1B29" w14:textId="303FF006" w:rsidR="003D32C1" w:rsidRPr="00AE7B66" w:rsidRDefault="003D32C1" w:rsidP="001F6DBD">
            <w:pPr>
              <w:autoSpaceDE w:val="0"/>
              <w:autoSpaceDN w:val="0"/>
              <w:adjustRightInd w:val="0"/>
              <w:rPr>
                <w:rFonts w:ascii="Calibri" w:eastAsia="PMingLiU" w:hAnsi="Calibri" w:cs="Calibri"/>
                <w:color w:val="000000"/>
                <w:szCs w:val="22"/>
              </w:rPr>
            </w:pPr>
          </w:p>
        </w:tc>
      </w:tr>
      <w:tr w:rsidR="001F6DBD" w14:paraId="1DABC563" w14:textId="77777777" w:rsidTr="000636F2">
        <w:trPr>
          <w:trHeight w:val="290"/>
        </w:trPr>
        <w:tc>
          <w:tcPr>
            <w:tcW w:w="773" w:type="dxa"/>
            <w:tcBorders>
              <w:top w:val="nil"/>
              <w:left w:val="single" w:sz="12" w:space="0" w:color="auto"/>
              <w:bottom w:val="nil"/>
              <w:right w:val="nil"/>
            </w:tcBorders>
            <w:shd w:val="clear" w:color="auto" w:fill="auto"/>
          </w:tcPr>
          <w:p w14:paraId="76FA2C5C" w14:textId="08EEF6CE" w:rsidR="001F6DBD" w:rsidRPr="00F3277E" w:rsidRDefault="00A10A2E" w:rsidP="001F6DBD">
            <w:pPr>
              <w:autoSpaceDE w:val="0"/>
              <w:autoSpaceDN w:val="0"/>
              <w:adjustRightInd w:val="0"/>
              <w:jc w:val="right"/>
              <w:rPr>
                <w:rFonts w:ascii="Calibri" w:eastAsia="PMingLiU" w:hAnsi="Calibri" w:cs="Calibri"/>
                <w:color w:val="000000"/>
                <w:szCs w:val="22"/>
                <w:lang w:val="ru-RU"/>
              </w:rPr>
            </w:pPr>
            <w:r>
              <w:rPr>
                <w:rFonts w:ascii="Calibri" w:eastAsia="PMingLiU" w:hAnsi="Calibri" w:cs="Calibri"/>
                <w:color w:val="000000"/>
                <w:szCs w:val="22"/>
              </w:rPr>
              <w:t>15,</w:t>
            </w:r>
            <w:r w:rsidR="00F3277E">
              <w:rPr>
                <w:rFonts w:ascii="Calibri" w:eastAsia="PMingLiU" w:hAnsi="Calibri" w:cs="Calibri"/>
                <w:color w:val="000000"/>
                <w:szCs w:val="22"/>
                <w:lang w:val="ru-RU"/>
              </w:rPr>
              <w:t>77</w:t>
            </w:r>
          </w:p>
        </w:tc>
        <w:tc>
          <w:tcPr>
            <w:tcW w:w="1209" w:type="dxa"/>
            <w:tcBorders>
              <w:top w:val="nil"/>
              <w:left w:val="nil"/>
              <w:bottom w:val="nil"/>
              <w:right w:val="nil"/>
            </w:tcBorders>
            <w:shd w:val="clear" w:color="auto" w:fill="auto"/>
          </w:tcPr>
          <w:p w14:paraId="7684CC84" w14:textId="25DDEA89" w:rsidR="001F6DBD" w:rsidRPr="007000D3" w:rsidRDefault="001F6DBD" w:rsidP="001F6DBD">
            <w:pPr>
              <w:autoSpaceDE w:val="0"/>
              <w:autoSpaceDN w:val="0"/>
              <w:adjustRightInd w:val="0"/>
              <w:jc w:val="right"/>
              <w:rPr>
                <w:rFonts w:ascii="Calibri" w:eastAsia="PMingLiU" w:hAnsi="Calibri" w:cs="Calibri"/>
                <w:color w:val="000000"/>
                <w:szCs w:val="22"/>
              </w:rPr>
            </w:pPr>
            <w:r w:rsidRPr="007000D3">
              <w:rPr>
                <w:rFonts w:ascii="Calibri" w:eastAsia="PMingLiU" w:hAnsi="Calibri" w:cs="Calibri"/>
                <w:color w:val="000000"/>
                <w:szCs w:val="22"/>
              </w:rPr>
              <w:t xml:space="preserve">     532</w:t>
            </w:r>
            <w:r w:rsidR="00A1028E">
              <w:rPr>
                <w:rFonts w:ascii="Calibri" w:eastAsia="PMingLiU" w:hAnsi="Calibri" w:cs="Calibri"/>
                <w:color w:val="000000"/>
                <w:szCs w:val="22"/>
                <w:lang w:val="ru-RU"/>
              </w:rPr>
              <w:t xml:space="preserve"> </w:t>
            </w:r>
            <w:r w:rsidRPr="007000D3">
              <w:rPr>
                <w:rFonts w:ascii="Calibri" w:eastAsia="PMingLiU" w:hAnsi="Calibri" w:cs="Calibri"/>
                <w:color w:val="000000"/>
                <w:szCs w:val="22"/>
              </w:rPr>
              <w:t xml:space="preserve">125 </w:t>
            </w:r>
          </w:p>
        </w:tc>
        <w:tc>
          <w:tcPr>
            <w:tcW w:w="5854" w:type="dxa"/>
            <w:tcBorders>
              <w:top w:val="nil"/>
              <w:left w:val="nil"/>
              <w:bottom w:val="nil"/>
              <w:right w:val="single" w:sz="12" w:space="0" w:color="auto"/>
            </w:tcBorders>
            <w:shd w:val="clear" w:color="auto" w:fill="auto"/>
          </w:tcPr>
          <w:p w14:paraId="363BAC24" w14:textId="71E5A86E" w:rsidR="00FC4FB5" w:rsidRPr="000636F2" w:rsidRDefault="00FC4FB5" w:rsidP="001F6DBD">
            <w:pPr>
              <w:autoSpaceDE w:val="0"/>
              <w:autoSpaceDN w:val="0"/>
              <w:adjustRightInd w:val="0"/>
              <w:rPr>
                <w:rFonts w:ascii="Calibri" w:eastAsia="PMingLiU" w:hAnsi="Calibri" w:cs="Calibri"/>
                <w:color w:val="000000"/>
                <w:szCs w:val="22"/>
              </w:rPr>
            </w:pPr>
            <w:r w:rsidRPr="000636F2">
              <w:rPr>
                <w:rFonts w:ascii="Calibri" w:eastAsia="PMingLiU" w:hAnsi="Calibri" w:cs="Calibri"/>
                <w:color w:val="000000"/>
                <w:szCs w:val="22"/>
              </w:rPr>
              <w:t>W</w:t>
            </w:r>
            <w:r w:rsidR="00916BBE" w:rsidRPr="000636F2">
              <w:rPr>
                <w:rFonts w:ascii="Calibri" w:eastAsia="PMingLiU" w:hAnsi="Calibri" w:cs="Calibri"/>
                <w:color w:val="000000"/>
                <w:szCs w:val="22"/>
              </w:rPr>
              <w:t xml:space="preserve">ithin </w:t>
            </w:r>
            <w:r w:rsidR="00916BBE" w:rsidRPr="00CF4DF7">
              <w:rPr>
                <w:rFonts w:ascii="Calibri" w:eastAsia="PMingLiU" w:hAnsi="Calibri" w:cs="Calibri"/>
                <w:color w:val="000000"/>
                <w:szCs w:val="22"/>
              </w:rPr>
              <w:t>fi</w:t>
            </w:r>
            <w:proofErr w:type="spellStart"/>
            <w:r w:rsidR="006821D1">
              <w:rPr>
                <w:rFonts w:ascii="Calibri" w:eastAsia="PMingLiU" w:hAnsi="Calibri" w:cs="Calibri"/>
                <w:color w:val="000000"/>
                <w:szCs w:val="22"/>
                <w:lang w:val="en-US"/>
              </w:rPr>
              <w:t>fteen</w:t>
            </w:r>
            <w:proofErr w:type="spellEnd"/>
            <w:r w:rsidR="00916BBE" w:rsidRPr="000636F2">
              <w:rPr>
                <w:rFonts w:ascii="Calibri" w:eastAsia="PMingLiU" w:hAnsi="Calibri" w:cs="Calibri"/>
                <w:color w:val="000000"/>
                <w:szCs w:val="22"/>
              </w:rPr>
              <w:t xml:space="preserve"> business days after NEURERO (</w:t>
            </w:r>
            <w:proofErr w:type="spellStart"/>
            <w:r w:rsidR="00916BBE" w:rsidRPr="000636F2">
              <w:rPr>
                <w:rFonts w:ascii="Calibri" w:eastAsia="PMingLiU" w:hAnsi="Calibri" w:cs="Calibri"/>
                <w:color w:val="000000"/>
                <w:szCs w:val="22"/>
              </w:rPr>
              <w:t>i</w:t>
            </w:r>
            <w:proofErr w:type="spellEnd"/>
            <w:r w:rsidR="00916BBE" w:rsidRPr="000636F2">
              <w:rPr>
                <w:rFonts w:ascii="Calibri" w:eastAsia="PMingLiU" w:hAnsi="Calibri" w:cs="Calibri"/>
                <w:color w:val="000000"/>
                <w:szCs w:val="22"/>
              </w:rPr>
              <w:t xml:space="preserve">) placed the </w:t>
            </w:r>
            <w:r w:rsidR="00C22536" w:rsidRPr="000636F2">
              <w:rPr>
                <w:rFonts w:ascii="Calibri" w:eastAsia="PMingLiU" w:hAnsi="Calibri" w:cs="Calibri"/>
                <w:color w:val="000000"/>
                <w:szCs w:val="22"/>
              </w:rPr>
              <w:t xml:space="preserve">order </w:t>
            </w:r>
            <w:r w:rsidR="00916BBE" w:rsidRPr="000636F2">
              <w:rPr>
                <w:rFonts w:ascii="Calibri" w:eastAsia="PMingLiU" w:hAnsi="Calibri" w:cs="Calibri"/>
                <w:color w:val="000000"/>
                <w:szCs w:val="22"/>
                <w:lang w:val="en-GB"/>
              </w:rPr>
              <w:t xml:space="preserve">at its supplier(s) </w:t>
            </w:r>
            <w:r w:rsidR="00C22536" w:rsidRPr="000636F2">
              <w:rPr>
                <w:rFonts w:ascii="Calibri" w:eastAsia="PMingLiU" w:hAnsi="Calibri" w:cs="Calibri"/>
                <w:color w:val="000000"/>
                <w:szCs w:val="22"/>
              </w:rPr>
              <w:t>for</w:t>
            </w:r>
            <w:r w:rsidR="003B6225" w:rsidRPr="000636F2">
              <w:rPr>
                <w:rFonts w:ascii="Calibri" w:eastAsia="PMingLiU" w:hAnsi="Calibri" w:cs="Calibri"/>
                <w:color w:val="000000"/>
                <w:szCs w:val="22"/>
              </w:rPr>
              <w:t xml:space="preserve"> </w:t>
            </w:r>
            <w:r w:rsidRPr="000636F2">
              <w:rPr>
                <w:rFonts w:ascii="Calibri" w:eastAsia="PMingLiU" w:hAnsi="Calibri" w:cs="Calibri"/>
                <w:color w:val="000000"/>
                <w:szCs w:val="22"/>
              </w:rPr>
              <w:t xml:space="preserve">all </w:t>
            </w:r>
            <w:r w:rsidR="003B6225" w:rsidRPr="000636F2">
              <w:rPr>
                <w:rFonts w:ascii="Calibri" w:eastAsia="PMingLiU" w:hAnsi="Calibri" w:cs="Calibri"/>
                <w:color w:val="000000"/>
                <w:szCs w:val="22"/>
              </w:rPr>
              <w:t>the</w:t>
            </w:r>
            <w:r w:rsidR="00C22536" w:rsidRPr="000636F2">
              <w:rPr>
                <w:rFonts w:ascii="Calibri" w:eastAsia="PMingLiU" w:hAnsi="Calibri" w:cs="Calibri"/>
                <w:color w:val="000000"/>
                <w:szCs w:val="22"/>
              </w:rPr>
              <w:t xml:space="preserve"> steel</w:t>
            </w:r>
            <w:r w:rsidR="005A1194" w:rsidRPr="000636F2">
              <w:rPr>
                <w:rFonts w:ascii="Calibri" w:eastAsia="PMingLiU" w:hAnsi="Calibri" w:cs="Calibri"/>
                <w:color w:val="000000"/>
                <w:szCs w:val="22"/>
              </w:rPr>
              <w:t xml:space="preserve"> </w:t>
            </w:r>
            <w:r w:rsidR="0011554E" w:rsidRPr="0011554E">
              <w:rPr>
                <w:rFonts w:ascii="Calibri" w:eastAsia="PMingLiU" w:hAnsi="Calibri" w:cs="Calibri"/>
                <w:color w:val="FF0000"/>
                <w:szCs w:val="22"/>
              </w:rPr>
              <w:t>structure</w:t>
            </w:r>
            <w:r w:rsidRPr="0011554E">
              <w:rPr>
                <w:rFonts w:ascii="Calibri" w:eastAsia="PMingLiU" w:hAnsi="Calibri" w:cs="Calibri"/>
                <w:color w:val="FF0000"/>
                <w:szCs w:val="22"/>
              </w:rPr>
              <w:t xml:space="preserve"> of the </w:t>
            </w:r>
            <w:proofErr w:type="spellStart"/>
            <w:r w:rsidRPr="0011554E">
              <w:rPr>
                <w:rFonts w:ascii="Calibri" w:eastAsia="PMingLiU" w:hAnsi="Calibri" w:cs="Calibri"/>
                <w:color w:val="FF0000"/>
                <w:szCs w:val="22"/>
              </w:rPr>
              <w:t>Shiploader</w:t>
            </w:r>
            <w:proofErr w:type="spellEnd"/>
            <w:r w:rsidRPr="0011554E">
              <w:rPr>
                <w:rFonts w:ascii="Calibri" w:eastAsia="PMingLiU" w:hAnsi="Calibri" w:cs="Calibri"/>
                <w:color w:val="FF0000"/>
                <w:szCs w:val="22"/>
              </w:rPr>
              <w:t>;</w:t>
            </w:r>
            <w:r w:rsidR="00916BBE" w:rsidRPr="000636F2">
              <w:rPr>
                <w:rFonts w:ascii="Calibri" w:eastAsia="PMingLiU" w:hAnsi="Calibri" w:cs="Calibri"/>
                <w:color w:val="000000"/>
                <w:szCs w:val="22"/>
              </w:rPr>
              <w:t xml:space="preserve"> and (ii) </w:t>
            </w:r>
            <w:r w:rsidRPr="000636F2">
              <w:rPr>
                <w:rFonts w:ascii="Calibri" w:eastAsia="PMingLiU" w:hAnsi="Calibri" w:cs="Calibri"/>
                <w:color w:val="000000"/>
                <w:szCs w:val="22"/>
              </w:rPr>
              <w:t>send</w:t>
            </w:r>
            <w:r w:rsidR="000636F2">
              <w:rPr>
                <w:rFonts w:ascii="Calibri" w:eastAsia="PMingLiU" w:hAnsi="Calibri" w:cs="Calibri"/>
                <w:color w:val="000000"/>
                <w:szCs w:val="22"/>
              </w:rPr>
              <w:t>s</w:t>
            </w:r>
            <w:r w:rsidRPr="000636F2">
              <w:rPr>
                <w:rFonts w:ascii="Calibri" w:eastAsia="PMingLiU" w:hAnsi="Calibri" w:cs="Calibri"/>
                <w:color w:val="000000"/>
                <w:szCs w:val="22"/>
              </w:rPr>
              <w:t xml:space="preserve"> </w:t>
            </w:r>
            <w:r w:rsidR="00916BBE" w:rsidRPr="000636F2">
              <w:rPr>
                <w:rFonts w:ascii="Calibri" w:eastAsia="PMingLiU" w:hAnsi="Calibri" w:cs="Calibri"/>
                <w:color w:val="000000"/>
                <w:szCs w:val="22"/>
              </w:rPr>
              <w:t xml:space="preserve">written proof with supporting documents to MV Cargo </w:t>
            </w:r>
            <w:r w:rsidR="00916BBE" w:rsidRPr="0011554E">
              <w:rPr>
                <w:rFonts w:ascii="Calibri" w:eastAsia="PMingLiU" w:hAnsi="Calibri" w:cs="Calibri"/>
                <w:strike/>
                <w:color w:val="FF0000"/>
                <w:szCs w:val="22"/>
              </w:rPr>
              <w:t>of the order and payment to its supplier(s) for the steel beams</w:t>
            </w:r>
            <w:r w:rsidR="003B6225" w:rsidRPr="000636F2">
              <w:rPr>
                <w:rFonts w:ascii="Calibri" w:eastAsia="PMingLiU" w:hAnsi="Calibri" w:cs="Calibri"/>
                <w:color w:val="000000"/>
                <w:szCs w:val="22"/>
              </w:rPr>
              <w:t xml:space="preserve">. </w:t>
            </w:r>
          </w:p>
          <w:p w14:paraId="51F72F48" w14:textId="6DD9E691" w:rsidR="00916BBE" w:rsidRPr="000636F2" w:rsidRDefault="00916BBE" w:rsidP="001F6DBD">
            <w:pPr>
              <w:autoSpaceDE w:val="0"/>
              <w:autoSpaceDN w:val="0"/>
              <w:adjustRightInd w:val="0"/>
              <w:rPr>
                <w:rFonts w:ascii="Calibri" w:eastAsia="PMingLiU" w:hAnsi="Calibri" w:cs="Calibri"/>
                <w:color w:val="000000"/>
                <w:szCs w:val="22"/>
              </w:rPr>
            </w:pPr>
            <w:r w:rsidRPr="000636F2">
              <w:rPr>
                <w:rFonts w:ascii="Calibri" w:eastAsia="PMingLiU" w:hAnsi="Calibri" w:cs="Calibri"/>
                <w:color w:val="000000"/>
                <w:szCs w:val="22"/>
              </w:rPr>
              <w:t>As shown in the adjusted Time and Delivery Schedule (see Clause 3(2) of this Settlement Agreement, the order for steel beams will take place ultimately on 31.0</w:t>
            </w:r>
            <w:r w:rsidR="00025333">
              <w:rPr>
                <w:rFonts w:ascii="Calibri" w:eastAsia="PMingLiU" w:hAnsi="Calibri" w:cs="Calibri"/>
                <w:color w:val="000000"/>
                <w:szCs w:val="22"/>
                <w:lang w:val="uk-UA"/>
              </w:rPr>
              <w:t>1</w:t>
            </w:r>
            <w:r w:rsidRPr="000636F2">
              <w:rPr>
                <w:rFonts w:ascii="Calibri" w:eastAsia="PMingLiU" w:hAnsi="Calibri" w:cs="Calibri"/>
                <w:color w:val="000000"/>
                <w:szCs w:val="22"/>
              </w:rPr>
              <w:t>.2023.</w:t>
            </w:r>
          </w:p>
          <w:p w14:paraId="20A80B27" w14:textId="7B9C9C1E" w:rsidR="00916BBE" w:rsidRPr="000636F2" w:rsidRDefault="00FC4FB5" w:rsidP="001F6DBD">
            <w:pPr>
              <w:autoSpaceDE w:val="0"/>
              <w:autoSpaceDN w:val="0"/>
              <w:adjustRightInd w:val="0"/>
              <w:rPr>
                <w:rFonts w:ascii="Calibri" w:eastAsia="PMingLiU" w:hAnsi="Calibri" w:cs="Calibri"/>
                <w:color w:val="000000"/>
                <w:szCs w:val="22"/>
              </w:rPr>
            </w:pPr>
            <w:r w:rsidRPr="000636F2">
              <w:rPr>
                <w:rFonts w:ascii="Calibri" w:eastAsia="PMingLiU" w:hAnsi="Calibri" w:cs="Calibri"/>
                <w:color w:val="000000"/>
                <w:szCs w:val="22"/>
              </w:rPr>
              <w:t>Parties</w:t>
            </w:r>
            <w:r w:rsidR="00916BBE" w:rsidRPr="000636F2">
              <w:rPr>
                <w:rFonts w:ascii="Calibri" w:eastAsia="PMingLiU" w:hAnsi="Calibri" w:cs="Calibri"/>
                <w:color w:val="000000"/>
                <w:szCs w:val="22"/>
              </w:rPr>
              <w:t xml:space="preserve"> will </w:t>
            </w:r>
            <w:r w:rsidR="00BE1FA5">
              <w:rPr>
                <w:rFonts w:ascii="Calibri" w:eastAsia="PMingLiU" w:hAnsi="Calibri" w:cs="Calibri"/>
                <w:color w:val="000000"/>
                <w:szCs w:val="22"/>
              </w:rPr>
              <w:t>use the</w:t>
            </w:r>
            <w:r w:rsidRPr="000636F2">
              <w:rPr>
                <w:rFonts w:ascii="Calibri" w:eastAsia="PMingLiU" w:hAnsi="Calibri" w:cs="Calibri"/>
                <w:color w:val="000000"/>
                <w:szCs w:val="22"/>
              </w:rPr>
              <w:t xml:space="preserve"> </w:t>
            </w:r>
            <w:r w:rsidR="00916BBE" w:rsidRPr="000636F2">
              <w:rPr>
                <w:rFonts w:ascii="Calibri" w:eastAsia="PMingLiU" w:hAnsi="Calibri" w:cs="Calibri"/>
                <w:color w:val="000000"/>
                <w:szCs w:val="22"/>
              </w:rPr>
              <w:t xml:space="preserve">template order form </w:t>
            </w:r>
            <w:r w:rsidR="00BE1FA5">
              <w:rPr>
                <w:rFonts w:ascii="Calibri" w:eastAsia="PMingLiU" w:hAnsi="Calibri" w:cs="Calibri"/>
                <w:color w:val="000000"/>
                <w:szCs w:val="22"/>
              </w:rPr>
              <w:t>(“</w:t>
            </w:r>
            <w:r w:rsidR="00BE1FA5" w:rsidRPr="00BE1FA5">
              <w:rPr>
                <w:rFonts w:ascii="Calibri" w:eastAsia="PMingLiU" w:hAnsi="Calibri" w:cs="Calibri"/>
                <w:b/>
                <w:bCs/>
                <w:color w:val="000000"/>
                <w:szCs w:val="22"/>
              </w:rPr>
              <w:t>Template Order Form</w:t>
            </w:r>
            <w:r w:rsidR="00BE1FA5">
              <w:rPr>
                <w:rFonts w:ascii="Calibri" w:eastAsia="PMingLiU" w:hAnsi="Calibri" w:cs="Calibri"/>
                <w:color w:val="000000"/>
                <w:szCs w:val="22"/>
              </w:rPr>
              <w:t xml:space="preserve">”) </w:t>
            </w:r>
            <w:r w:rsidR="00916BBE" w:rsidRPr="000636F2">
              <w:rPr>
                <w:rFonts w:ascii="Calibri" w:eastAsia="PMingLiU" w:hAnsi="Calibri" w:cs="Calibri"/>
                <w:color w:val="000000"/>
                <w:szCs w:val="22"/>
              </w:rPr>
              <w:t>for order</w:t>
            </w:r>
            <w:r w:rsidR="00AB2F3B" w:rsidRPr="000636F2">
              <w:rPr>
                <w:rFonts w:ascii="Calibri" w:eastAsia="PMingLiU" w:hAnsi="Calibri" w:cs="Calibri"/>
                <w:color w:val="000000"/>
                <w:szCs w:val="22"/>
              </w:rPr>
              <w:t>s</w:t>
            </w:r>
            <w:r w:rsidR="00916BBE" w:rsidRPr="000636F2">
              <w:rPr>
                <w:rFonts w:ascii="Calibri" w:eastAsia="PMingLiU" w:hAnsi="Calibri" w:cs="Calibri"/>
                <w:color w:val="000000"/>
                <w:szCs w:val="22"/>
              </w:rPr>
              <w:t xml:space="preserve"> </w:t>
            </w:r>
            <w:r w:rsidR="00AB2F3B" w:rsidRPr="000636F2">
              <w:rPr>
                <w:rFonts w:ascii="Calibri" w:eastAsia="PMingLiU" w:hAnsi="Calibri" w:cs="Calibri"/>
                <w:color w:val="000000"/>
                <w:szCs w:val="22"/>
              </w:rPr>
              <w:t>placed</w:t>
            </w:r>
            <w:r w:rsidR="00CA1B2C" w:rsidRPr="000636F2">
              <w:rPr>
                <w:rFonts w:ascii="Calibri" w:eastAsia="PMingLiU" w:hAnsi="Calibri" w:cs="Calibri"/>
                <w:color w:val="000000"/>
                <w:szCs w:val="22"/>
              </w:rPr>
              <w:t xml:space="preserve"> at supplier(s) (“</w:t>
            </w:r>
            <w:r w:rsidR="00CA1B2C" w:rsidRPr="000636F2">
              <w:rPr>
                <w:rFonts w:ascii="Calibri" w:eastAsia="PMingLiU" w:hAnsi="Calibri" w:cs="Calibri"/>
                <w:b/>
                <w:bCs/>
                <w:color w:val="000000"/>
                <w:szCs w:val="22"/>
              </w:rPr>
              <w:t>Orders Placed</w:t>
            </w:r>
            <w:r w:rsidR="00CA1B2C" w:rsidRPr="000636F2">
              <w:rPr>
                <w:rFonts w:ascii="Calibri" w:eastAsia="PMingLiU" w:hAnsi="Calibri" w:cs="Calibri"/>
                <w:color w:val="000000"/>
                <w:szCs w:val="22"/>
              </w:rPr>
              <w:t>”)</w:t>
            </w:r>
            <w:r w:rsidR="00916BBE" w:rsidRPr="000636F2">
              <w:rPr>
                <w:rFonts w:ascii="Calibri" w:eastAsia="PMingLiU" w:hAnsi="Calibri" w:cs="Calibri"/>
                <w:color w:val="000000"/>
                <w:szCs w:val="22"/>
              </w:rPr>
              <w:t xml:space="preserve">. </w:t>
            </w:r>
            <w:r w:rsidR="00BE1FA5" w:rsidRPr="0011554E">
              <w:rPr>
                <w:rFonts w:ascii="Calibri" w:eastAsia="PMingLiU" w:hAnsi="Calibri" w:cs="Calibri"/>
                <w:szCs w:val="22"/>
              </w:rPr>
              <w:t xml:space="preserve">The Template Order </w:t>
            </w:r>
            <w:r w:rsidR="00BE1FA5">
              <w:rPr>
                <w:rFonts w:ascii="Calibri" w:eastAsia="PMingLiU" w:hAnsi="Calibri" w:cs="Calibri"/>
                <w:color w:val="000000"/>
                <w:szCs w:val="22"/>
              </w:rPr>
              <w:t xml:space="preserve">Form is attached to this Settlement </w:t>
            </w:r>
            <w:proofErr w:type="gramStart"/>
            <w:r w:rsidR="00BE1FA5">
              <w:rPr>
                <w:rFonts w:ascii="Calibri" w:eastAsia="PMingLiU" w:hAnsi="Calibri" w:cs="Calibri"/>
                <w:color w:val="000000"/>
                <w:szCs w:val="22"/>
              </w:rPr>
              <w:t>Agreement</w:t>
            </w:r>
            <w:r w:rsidR="007C1178">
              <w:rPr>
                <w:rFonts w:ascii="Calibri" w:eastAsia="PMingLiU" w:hAnsi="Calibri" w:cs="Calibri"/>
                <w:color w:val="000000"/>
                <w:szCs w:val="22"/>
              </w:rPr>
              <w:t>,</w:t>
            </w:r>
            <w:r w:rsidR="00BE1FA5">
              <w:rPr>
                <w:rFonts w:ascii="Calibri" w:eastAsia="PMingLiU" w:hAnsi="Calibri" w:cs="Calibri"/>
                <w:color w:val="000000"/>
                <w:szCs w:val="22"/>
              </w:rPr>
              <w:t xml:space="preserve"> and</w:t>
            </w:r>
            <w:proofErr w:type="gramEnd"/>
            <w:r w:rsidR="00BE1FA5">
              <w:rPr>
                <w:rFonts w:ascii="Calibri" w:eastAsia="PMingLiU" w:hAnsi="Calibri" w:cs="Calibri"/>
                <w:color w:val="000000"/>
                <w:szCs w:val="22"/>
              </w:rPr>
              <w:t xml:space="preserve"> becomes </w:t>
            </w:r>
            <w:r w:rsidR="00BE1FA5" w:rsidRPr="00887C33">
              <w:rPr>
                <w:rFonts w:ascii="Calibri" w:eastAsia="PMingLiU" w:hAnsi="Calibri" w:cs="Calibri"/>
                <w:color w:val="000000"/>
                <w:szCs w:val="22"/>
                <w:highlight w:val="yellow"/>
              </w:rPr>
              <w:t>Exhibit 6</w:t>
            </w:r>
            <w:r w:rsidR="00BE1FA5">
              <w:rPr>
                <w:rFonts w:ascii="Calibri" w:eastAsia="PMingLiU" w:hAnsi="Calibri" w:cs="Calibri"/>
                <w:color w:val="000000"/>
                <w:szCs w:val="22"/>
              </w:rPr>
              <w:t xml:space="preserve"> to the Agreement. </w:t>
            </w:r>
          </w:p>
          <w:p w14:paraId="5FA6D0F9" w14:textId="77418222" w:rsidR="001F6DBD" w:rsidRPr="000636F2" w:rsidRDefault="004E4B76" w:rsidP="001F6DBD">
            <w:pPr>
              <w:autoSpaceDE w:val="0"/>
              <w:autoSpaceDN w:val="0"/>
              <w:adjustRightInd w:val="0"/>
              <w:rPr>
                <w:rFonts w:ascii="Calibri" w:eastAsia="PMingLiU" w:hAnsi="Calibri" w:cs="Calibri"/>
                <w:color w:val="000000"/>
                <w:szCs w:val="22"/>
                <w:lang w:val="en-US"/>
              </w:rPr>
            </w:pPr>
            <w:r w:rsidRPr="000636F2">
              <w:rPr>
                <w:rFonts w:ascii="Calibri" w:eastAsia="PMingLiU" w:hAnsi="Calibri" w:cs="Calibri"/>
                <w:color w:val="000000"/>
                <w:szCs w:val="22"/>
                <w:lang w:val="en-US"/>
              </w:rPr>
              <w:lastRenderedPageBreak/>
              <w:t xml:space="preserve"> </w:t>
            </w:r>
          </w:p>
        </w:tc>
      </w:tr>
      <w:tr w:rsidR="001F6DBD" w14:paraId="55F87D5B" w14:textId="77777777" w:rsidTr="000636F2">
        <w:trPr>
          <w:trHeight w:val="290"/>
        </w:trPr>
        <w:tc>
          <w:tcPr>
            <w:tcW w:w="773" w:type="dxa"/>
            <w:tcBorders>
              <w:top w:val="nil"/>
              <w:left w:val="single" w:sz="12" w:space="0" w:color="auto"/>
              <w:bottom w:val="nil"/>
              <w:right w:val="nil"/>
            </w:tcBorders>
            <w:shd w:val="clear" w:color="auto" w:fill="auto"/>
          </w:tcPr>
          <w:p w14:paraId="61C03424" w14:textId="04D22A02" w:rsidR="001F6DBD" w:rsidRPr="00A1028E" w:rsidRDefault="00A10A2E" w:rsidP="001F6DBD">
            <w:pPr>
              <w:autoSpaceDE w:val="0"/>
              <w:autoSpaceDN w:val="0"/>
              <w:adjustRightInd w:val="0"/>
              <w:jc w:val="right"/>
              <w:rPr>
                <w:rFonts w:ascii="Calibri" w:eastAsia="PMingLiU" w:hAnsi="Calibri" w:cs="Calibri"/>
                <w:color w:val="000000"/>
                <w:szCs w:val="22"/>
                <w:lang w:val="ru-RU"/>
              </w:rPr>
            </w:pPr>
            <w:r>
              <w:rPr>
                <w:rFonts w:ascii="Calibri" w:eastAsia="PMingLiU" w:hAnsi="Calibri" w:cs="Calibri"/>
                <w:color w:val="000000"/>
                <w:szCs w:val="22"/>
              </w:rPr>
              <w:lastRenderedPageBreak/>
              <w:t>15,</w:t>
            </w:r>
            <w:r w:rsidR="00A1028E">
              <w:rPr>
                <w:rFonts w:ascii="Calibri" w:eastAsia="PMingLiU" w:hAnsi="Calibri" w:cs="Calibri"/>
                <w:color w:val="000000"/>
                <w:szCs w:val="22"/>
                <w:lang w:val="ru-RU"/>
              </w:rPr>
              <w:t>77</w:t>
            </w:r>
          </w:p>
        </w:tc>
        <w:tc>
          <w:tcPr>
            <w:tcW w:w="1209" w:type="dxa"/>
            <w:tcBorders>
              <w:top w:val="nil"/>
              <w:left w:val="nil"/>
              <w:bottom w:val="nil"/>
              <w:right w:val="nil"/>
            </w:tcBorders>
            <w:shd w:val="clear" w:color="auto" w:fill="auto"/>
          </w:tcPr>
          <w:p w14:paraId="259D265E" w14:textId="4D7B6388" w:rsidR="001F6DBD" w:rsidRPr="007000D3" w:rsidRDefault="001F6DBD" w:rsidP="001F6DBD">
            <w:pPr>
              <w:autoSpaceDE w:val="0"/>
              <w:autoSpaceDN w:val="0"/>
              <w:adjustRightInd w:val="0"/>
              <w:jc w:val="right"/>
              <w:rPr>
                <w:rFonts w:ascii="Calibri" w:eastAsia="PMingLiU" w:hAnsi="Calibri" w:cs="Calibri"/>
                <w:color w:val="000000"/>
                <w:szCs w:val="22"/>
              </w:rPr>
            </w:pPr>
            <w:r w:rsidRPr="007000D3">
              <w:rPr>
                <w:rFonts w:ascii="Calibri" w:eastAsia="PMingLiU" w:hAnsi="Calibri" w:cs="Calibri"/>
                <w:color w:val="000000"/>
                <w:szCs w:val="22"/>
              </w:rPr>
              <w:t xml:space="preserve">     532</w:t>
            </w:r>
            <w:r w:rsidR="00A1028E">
              <w:rPr>
                <w:rFonts w:ascii="Calibri" w:eastAsia="PMingLiU" w:hAnsi="Calibri" w:cs="Calibri"/>
                <w:color w:val="000000"/>
                <w:szCs w:val="22"/>
                <w:lang w:val="ru-RU"/>
              </w:rPr>
              <w:t xml:space="preserve"> </w:t>
            </w:r>
            <w:r w:rsidRPr="007000D3">
              <w:rPr>
                <w:rFonts w:ascii="Calibri" w:eastAsia="PMingLiU" w:hAnsi="Calibri" w:cs="Calibri"/>
                <w:color w:val="000000"/>
                <w:szCs w:val="22"/>
              </w:rPr>
              <w:t xml:space="preserve">125 </w:t>
            </w:r>
          </w:p>
        </w:tc>
        <w:tc>
          <w:tcPr>
            <w:tcW w:w="5854" w:type="dxa"/>
            <w:tcBorders>
              <w:top w:val="nil"/>
              <w:left w:val="nil"/>
              <w:bottom w:val="nil"/>
              <w:right w:val="single" w:sz="12" w:space="0" w:color="auto"/>
            </w:tcBorders>
            <w:shd w:val="clear" w:color="auto" w:fill="auto"/>
          </w:tcPr>
          <w:p w14:paraId="49A53EEB" w14:textId="2FA59753" w:rsidR="00A83004" w:rsidRDefault="00A83004" w:rsidP="001F6DBD">
            <w:pPr>
              <w:autoSpaceDE w:val="0"/>
              <w:autoSpaceDN w:val="0"/>
              <w:adjustRightInd w:val="0"/>
              <w:rPr>
                <w:rFonts w:ascii="Calibri" w:eastAsia="PMingLiU" w:hAnsi="Calibri" w:cs="Calibri"/>
                <w:color w:val="000000"/>
                <w:szCs w:val="22"/>
              </w:rPr>
            </w:pPr>
            <w:r>
              <w:rPr>
                <w:rFonts w:ascii="Calibri" w:eastAsia="PMingLiU" w:hAnsi="Calibri" w:cs="Calibri"/>
                <w:color w:val="000000"/>
                <w:szCs w:val="22"/>
              </w:rPr>
              <w:t xml:space="preserve">Within </w:t>
            </w:r>
            <w:r w:rsidRPr="00CF4DF7">
              <w:rPr>
                <w:rFonts w:ascii="Calibri" w:eastAsia="PMingLiU" w:hAnsi="Calibri" w:cs="Calibri"/>
                <w:color w:val="000000"/>
                <w:szCs w:val="22"/>
              </w:rPr>
              <w:t>fi</w:t>
            </w:r>
            <w:r w:rsidR="001D1E00">
              <w:rPr>
                <w:rFonts w:ascii="Calibri" w:eastAsia="PMingLiU" w:hAnsi="Calibri" w:cs="Calibri"/>
                <w:color w:val="000000"/>
                <w:szCs w:val="22"/>
              </w:rPr>
              <w:t>fteen</w:t>
            </w:r>
            <w:r>
              <w:rPr>
                <w:rFonts w:ascii="Calibri" w:eastAsia="PMingLiU" w:hAnsi="Calibri" w:cs="Calibri"/>
                <w:color w:val="000000"/>
                <w:szCs w:val="22"/>
              </w:rPr>
              <w:t xml:space="preserve"> business days after (</w:t>
            </w:r>
            <w:proofErr w:type="spellStart"/>
            <w:r>
              <w:rPr>
                <w:rFonts w:ascii="Calibri" w:eastAsia="PMingLiU" w:hAnsi="Calibri" w:cs="Calibri"/>
                <w:color w:val="000000"/>
                <w:szCs w:val="22"/>
              </w:rPr>
              <w:t>i</w:t>
            </w:r>
            <w:proofErr w:type="spellEnd"/>
            <w:r>
              <w:rPr>
                <w:rFonts w:ascii="Calibri" w:eastAsia="PMingLiU" w:hAnsi="Calibri" w:cs="Calibri"/>
                <w:color w:val="000000"/>
                <w:szCs w:val="22"/>
              </w:rPr>
              <w:t xml:space="preserve">) NEUERO provides proof to MV Cargo of </w:t>
            </w:r>
            <w:r w:rsidR="005A1194" w:rsidRPr="000636F2">
              <w:rPr>
                <w:rFonts w:ascii="Calibri" w:eastAsia="PMingLiU" w:hAnsi="Calibri" w:cs="Calibri"/>
                <w:color w:val="000000"/>
                <w:szCs w:val="22"/>
              </w:rPr>
              <w:t>Order</w:t>
            </w:r>
            <w:r w:rsidR="00CA1B2C" w:rsidRPr="000636F2">
              <w:rPr>
                <w:rFonts w:ascii="Calibri" w:eastAsia="PMingLiU" w:hAnsi="Calibri" w:cs="Calibri"/>
                <w:color w:val="000000"/>
                <w:szCs w:val="22"/>
              </w:rPr>
              <w:t>s</w:t>
            </w:r>
            <w:r w:rsidR="005A1194" w:rsidRPr="000636F2">
              <w:rPr>
                <w:rFonts w:ascii="Calibri" w:eastAsia="PMingLiU" w:hAnsi="Calibri" w:cs="Calibri"/>
                <w:color w:val="000000"/>
                <w:szCs w:val="22"/>
              </w:rPr>
              <w:t xml:space="preserve"> </w:t>
            </w:r>
            <w:r w:rsidR="00CA1B2C" w:rsidRPr="000636F2">
              <w:rPr>
                <w:rFonts w:ascii="Calibri" w:eastAsia="PMingLiU" w:hAnsi="Calibri" w:cs="Calibri"/>
                <w:color w:val="000000"/>
                <w:szCs w:val="22"/>
              </w:rPr>
              <w:t>P</w:t>
            </w:r>
            <w:r w:rsidR="005A1194" w:rsidRPr="000636F2">
              <w:rPr>
                <w:rFonts w:ascii="Calibri" w:eastAsia="PMingLiU" w:hAnsi="Calibri" w:cs="Calibri"/>
                <w:color w:val="000000"/>
                <w:szCs w:val="22"/>
              </w:rPr>
              <w:t>laced for mechanical and electrical equipment</w:t>
            </w:r>
            <w:r w:rsidR="004D3FF2">
              <w:rPr>
                <w:rFonts w:ascii="Calibri" w:eastAsia="PMingLiU" w:hAnsi="Calibri" w:cs="Calibri"/>
                <w:color w:val="000000"/>
                <w:szCs w:val="22"/>
              </w:rPr>
              <w:t xml:space="preserve"> </w:t>
            </w:r>
            <w:r w:rsidR="004D3FF2" w:rsidRPr="004D3FF2">
              <w:rPr>
                <w:rFonts w:ascii="Calibri" w:eastAsia="PMingLiU" w:hAnsi="Calibri" w:cs="Calibri"/>
                <w:color w:val="000000"/>
                <w:szCs w:val="22"/>
                <w:highlight w:val="yellow"/>
              </w:rPr>
              <w:t>and progress report, showing the status of manufacturing.</w:t>
            </w:r>
            <w:r w:rsidRPr="0011554E">
              <w:rPr>
                <w:rFonts w:ascii="Calibri" w:eastAsia="PMingLiU" w:hAnsi="Calibri" w:cs="Calibri"/>
                <w:strike/>
                <w:color w:val="000000"/>
                <w:szCs w:val="22"/>
              </w:rPr>
              <w:t xml:space="preserve">, </w:t>
            </w:r>
            <w:r w:rsidRPr="0011554E">
              <w:rPr>
                <w:rFonts w:ascii="Calibri" w:eastAsia="PMingLiU" w:hAnsi="Calibri" w:cs="Calibri"/>
                <w:strike/>
                <w:color w:val="FF0000"/>
                <w:szCs w:val="22"/>
              </w:rPr>
              <w:t xml:space="preserve">and (ii) MV Cargo had the opportunity for visual </w:t>
            </w:r>
            <w:proofErr w:type="gramStart"/>
            <w:r w:rsidRPr="0011554E">
              <w:rPr>
                <w:rFonts w:ascii="Calibri" w:eastAsia="PMingLiU" w:hAnsi="Calibri" w:cs="Calibri"/>
                <w:strike/>
                <w:color w:val="FF0000"/>
                <w:szCs w:val="22"/>
              </w:rPr>
              <w:t>inspection</w:t>
            </w:r>
            <w:r w:rsidR="004D3FF2">
              <w:rPr>
                <w:rFonts w:ascii="Calibri" w:eastAsia="PMingLiU" w:hAnsi="Calibri" w:cs="Calibri"/>
                <w:strike/>
                <w:color w:val="FF0000"/>
                <w:szCs w:val="22"/>
              </w:rPr>
              <w:t xml:space="preserve"> </w:t>
            </w:r>
            <w:r w:rsidR="006E211C" w:rsidRPr="00821E86">
              <w:rPr>
                <w:rFonts w:ascii="Calibri" w:eastAsia="PMingLiU" w:hAnsi="Calibri" w:cs="Calibri"/>
                <w:color w:val="000000"/>
                <w:szCs w:val="22"/>
              </w:rPr>
              <w:t>.</w:t>
            </w:r>
            <w:proofErr w:type="gramEnd"/>
            <w:r w:rsidR="006E211C" w:rsidRPr="00821E86">
              <w:rPr>
                <w:rFonts w:ascii="Calibri" w:eastAsia="PMingLiU" w:hAnsi="Calibri" w:cs="Calibri"/>
                <w:color w:val="000000"/>
                <w:szCs w:val="22"/>
              </w:rPr>
              <w:t xml:space="preserve"> </w:t>
            </w:r>
          </w:p>
          <w:p w14:paraId="18B7F0A5" w14:textId="77777777" w:rsidR="001F6DBD" w:rsidRDefault="00A83004" w:rsidP="001F6DBD">
            <w:pPr>
              <w:autoSpaceDE w:val="0"/>
              <w:autoSpaceDN w:val="0"/>
              <w:adjustRightInd w:val="0"/>
              <w:rPr>
                <w:rFonts w:ascii="Calibri" w:eastAsia="PMingLiU" w:hAnsi="Calibri" w:cs="Calibri"/>
                <w:color w:val="000000"/>
                <w:szCs w:val="22"/>
              </w:rPr>
            </w:pPr>
            <w:r>
              <w:rPr>
                <w:rFonts w:ascii="Calibri" w:eastAsia="PMingLiU" w:hAnsi="Calibri" w:cs="Calibri"/>
                <w:color w:val="000000"/>
                <w:szCs w:val="22"/>
              </w:rPr>
              <w:t xml:space="preserve">As shown in the </w:t>
            </w:r>
            <w:r w:rsidRPr="00675910">
              <w:rPr>
                <w:rFonts w:ascii="Calibri" w:eastAsia="PMingLiU" w:hAnsi="Calibri" w:cs="Calibri"/>
                <w:color w:val="000000"/>
                <w:szCs w:val="22"/>
              </w:rPr>
              <w:t xml:space="preserve">adjusted Time and Delivery Schedule (see Clause 3(2) of this Settlement Agreement, </w:t>
            </w:r>
            <w:r>
              <w:rPr>
                <w:rFonts w:ascii="Calibri" w:eastAsia="PMingLiU" w:hAnsi="Calibri" w:cs="Calibri"/>
                <w:color w:val="000000"/>
                <w:szCs w:val="22"/>
              </w:rPr>
              <w:t xml:space="preserve">the order for mechanical and electrical equipment will take place ultimately by </w:t>
            </w:r>
            <w:r w:rsidRPr="0011554E">
              <w:rPr>
                <w:rFonts w:ascii="Calibri" w:eastAsia="PMingLiU" w:hAnsi="Calibri" w:cs="Calibri"/>
                <w:color w:val="000000"/>
                <w:szCs w:val="22"/>
                <w:highlight w:val="yellow"/>
              </w:rPr>
              <w:t>31.07.2023</w:t>
            </w:r>
            <w:r>
              <w:rPr>
                <w:rFonts w:ascii="Calibri" w:eastAsia="PMingLiU" w:hAnsi="Calibri" w:cs="Calibri"/>
                <w:color w:val="000000"/>
                <w:szCs w:val="22"/>
              </w:rPr>
              <w:t>.</w:t>
            </w:r>
          </w:p>
          <w:p w14:paraId="18D59D19" w14:textId="1FA504DA" w:rsidR="003D32C1" w:rsidRPr="00821E86" w:rsidRDefault="003D32C1" w:rsidP="001F6DBD">
            <w:pPr>
              <w:autoSpaceDE w:val="0"/>
              <w:autoSpaceDN w:val="0"/>
              <w:adjustRightInd w:val="0"/>
              <w:rPr>
                <w:rFonts w:ascii="Calibri" w:eastAsia="PMingLiU" w:hAnsi="Calibri" w:cs="Calibri"/>
                <w:color w:val="000000"/>
                <w:szCs w:val="22"/>
              </w:rPr>
            </w:pPr>
          </w:p>
        </w:tc>
      </w:tr>
      <w:tr w:rsidR="001F6DBD" w14:paraId="0A5BE84E" w14:textId="77777777" w:rsidTr="000636F2">
        <w:trPr>
          <w:trHeight w:val="305"/>
        </w:trPr>
        <w:tc>
          <w:tcPr>
            <w:tcW w:w="773" w:type="dxa"/>
            <w:tcBorders>
              <w:top w:val="nil"/>
              <w:left w:val="single" w:sz="12" w:space="0" w:color="auto"/>
              <w:bottom w:val="nil"/>
              <w:right w:val="nil"/>
            </w:tcBorders>
            <w:shd w:val="clear" w:color="auto" w:fill="auto"/>
          </w:tcPr>
          <w:p w14:paraId="38EDEB85" w14:textId="133D1077" w:rsidR="001F6DBD" w:rsidRPr="00F32927" w:rsidRDefault="00166B0F" w:rsidP="001F6DBD">
            <w:pPr>
              <w:autoSpaceDE w:val="0"/>
              <w:autoSpaceDN w:val="0"/>
              <w:adjustRightInd w:val="0"/>
              <w:jc w:val="right"/>
              <w:rPr>
                <w:rFonts w:ascii="Calibri" w:eastAsia="PMingLiU" w:hAnsi="Calibri" w:cs="Calibri"/>
                <w:color w:val="000000"/>
                <w:szCs w:val="22"/>
                <w:lang w:val="ru-RU"/>
              </w:rPr>
            </w:pPr>
            <w:r>
              <w:rPr>
                <w:rFonts w:ascii="Calibri" w:eastAsia="PMingLiU" w:hAnsi="Calibri" w:cs="Calibri"/>
                <w:color w:val="000000"/>
                <w:szCs w:val="22"/>
              </w:rPr>
              <w:t>35,5</w:t>
            </w:r>
            <w:r w:rsidR="00F32927">
              <w:rPr>
                <w:rFonts w:ascii="Calibri" w:eastAsia="PMingLiU" w:hAnsi="Calibri" w:cs="Calibri"/>
                <w:color w:val="000000"/>
                <w:szCs w:val="22"/>
                <w:lang w:val="ru-RU"/>
              </w:rPr>
              <w:t>1</w:t>
            </w:r>
          </w:p>
        </w:tc>
        <w:tc>
          <w:tcPr>
            <w:tcW w:w="1209" w:type="dxa"/>
            <w:tcBorders>
              <w:top w:val="nil"/>
              <w:left w:val="nil"/>
              <w:bottom w:val="nil"/>
              <w:right w:val="nil"/>
            </w:tcBorders>
            <w:shd w:val="clear" w:color="auto" w:fill="auto"/>
          </w:tcPr>
          <w:p w14:paraId="1A711088" w14:textId="1FAC2CD9" w:rsidR="001F6DBD" w:rsidRPr="007000D3" w:rsidRDefault="001F6DBD" w:rsidP="001F6DBD">
            <w:pPr>
              <w:autoSpaceDE w:val="0"/>
              <w:autoSpaceDN w:val="0"/>
              <w:adjustRightInd w:val="0"/>
              <w:jc w:val="right"/>
              <w:rPr>
                <w:rFonts w:ascii="Calibri" w:eastAsia="PMingLiU" w:hAnsi="Calibri" w:cs="Calibri"/>
                <w:color w:val="000000"/>
                <w:szCs w:val="22"/>
              </w:rPr>
            </w:pPr>
            <w:r w:rsidRPr="007000D3">
              <w:rPr>
                <w:rFonts w:ascii="Calibri" w:eastAsia="PMingLiU" w:hAnsi="Calibri" w:cs="Calibri"/>
                <w:color w:val="000000"/>
                <w:szCs w:val="22"/>
              </w:rPr>
              <w:t xml:space="preserve">    </w:t>
            </w:r>
            <w:r w:rsidR="00594217">
              <w:rPr>
                <w:rFonts w:ascii="Calibri" w:eastAsia="PMingLiU" w:hAnsi="Calibri" w:cs="Calibri"/>
                <w:color w:val="000000"/>
                <w:szCs w:val="22"/>
              </w:rPr>
              <w:t>1198500</w:t>
            </w:r>
            <w:r w:rsidRPr="007000D3">
              <w:rPr>
                <w:rFonts w:ascii="Calibri" w:eastAsia="PMingLiU" w:hAnsi="Calibri" w:cs="Calibri"/>
                <w:color w:val="000000"/>
                <w:szCs w:val="22"/>
              </w:rPr>
              <w:t xml:space="preserve"> </w:t>
            </w:r>
          </w:p>
        </w:tc>
        <w:tc>
          <w:tcPr>
            <w:tcW w:w="5854" w:type="dxa"/>
            <w:tcBorders>
              <w:top w:val="nil"/>
              <w:left w:val="nil"/>
              <w:bottom w:val="nil"/>
              <w:right w:val="single" w:sz="12" w:space="0" w:color="auto"/>
            </w:tcBorders>
            <w:shd w:val="clear" w:color="auto" w:fill="auto"/>
          </w:tcPr>
          <w:p w14:paraId="4D0B662F" w14:textId="76D45A93" w:rsidR="001F6DBD" w:rsidRDefault="000636F2" w:rsidP="001F6DBD">
            <w:pPr>
              <w:autoSpaceDE w:val="0"/>
              <w:autoSpaceDN w:val="0"/>
              <w:adjustRightInd w:val="0"/>
              <w:rPr>
                <w:rFonts w:ascii="Calibri" w:eastAsia="PMingLiU" w:hAnsi="Calibri" w:cs="Calibri"/>
                <w:color w:val="000000"/>
                <w:szCs w:val="22"/>
              </w:rPr>
            </w:pPr>
            <w:r>
              <w:rPr>
                <w:rFonts w:ascii="Calibri" w:eastAsia="PMingLiU" w:hAnsi="Calibri" w:cs="Calibri"/>
                <w:color w:val="000000"/>
                <w:szCs w:val="22"/>
              </w:rPr>
              <w:t xml:space="preserve">within </w:t>
            </w:r>
            <w:r w:rsidRPr="00CF4DF7">
              <w:rPr>
                <w:rFonts w:ascii="Calibri" w:eastAsia="PMingLiU" w:hAnsi="Calibri" w:cs="Calibri"/>
                <w:color w:val="000000"/>
                <w:szCs w:val="22"/>
              </w:rPr>
              <w:t>fi</w:t>
            </w:r>
            <w:r w:rsidR="0064278A">
              <w:rPr>
                <w:rFonts w:ascii="Calibri" w:eastAsia="PMingLiU" w:hAnsi="Calibri" w:cs="Calibri"/>
                <w:color w:val="000000"/>
                <w:szCs w:val="22"/>
              </w:rPr>
              <w:t>fteen</w:t>
            </w:r>
            <w:r>
              <w:rPr>
                <w:rFonts w:ascii="Calibri" w:eastAsia="PMingLiU" w:hAnsi="Calibri" w:cs="Calibri"/>
                <w:color w:val="000000"/>
                <w:szCs w:val="22"/>
              </w:rPr>
              <w:t xml:space="preserve"> business days </w:t>
            </w:r>
            <w:r w:rsidR="003E1529" w:rsidRPr="001F322D">
              <w:rPr>
                <w:rFonts w:ascii="Calibri" w:eastAsia="PMingLiU" w:hAnsi="Calibri" w:cs="Calibri"/>
                <w:color w:val="000000"/>
                <w:szCs w:val="22"/>
              </w:rPr>
              <w:t>upon pre-shipment inspection</w:t>
            </w:r>
            <w:r w:rsidR="00096106" w:rsidRPr="001F322D">
              <w:rPr>
                <w:rFonts w:ascii="Calibri" w:eastAsia="PMingLiU" w:hAnsi="Calibri" w:cs="Calibri"/>
                <w:color w:val="000000"/>
                <w:szCs w:val="22"/>
              </w:rPr>
              <w:t xml:space="preserve"> </w:t>
            </w:r>
            <w:r w:rsidR="00FB43CF">
              <w:rPr>
                <w:rFonts w:ascii="Calibri" w:eastAsia="PMingLiU" w:hAnsi="Calibri" w:cs="Calibri"/>
                <w:color w:val="000000"/>
                <w:szCs w:val="22"/>
              </w:rPr>
              <w:t>based on the inspection and test plan (“</w:t>
            </w:r>
            <w:r w:rsidR="00096106" w:rsidRPr="001F322D">
              <w:rPr>
                <w:rFonts w:ascii="Calibri" w:eastAsia="PMingLiU" w:hAnsi="Calibri" w:cs="Calibri"/>
                <w:b/>
                <w:bCs/>
                <w:color w:val="000000"/>
                <w:szCs w:val="22"/>
              </w:rPr>
              <w:t>ITP</w:t>
            </w:r>
            <w:r w:rsidR="00FB43CF">
              <w:rPr>
                <w:rFonts w:ascii="Calibri" w:eastAsia="PMingLiU" w:hAnsi="Calibri" w:cs="Calibri"/>
                <w:color w:val="000000"/>
                <w:szCs w:val="22"/>
              </w:rPr>
              <w:t>”)</w:t>
            </w:r>
            <w:r w:rsidR="00BE1FA5">
              <w:rPr>
                <w:rFonts w:ascii="Calibri" w:eastAsia="PMingLiU" w:hAnsi="Calibri" w:cs="Calibri"/>
                <w:color w:val="000000"/>
                <w:szCs w:val="22"/>
              </w:rPr>
              <w:t xml:space="preserve"> that </w:t>
            </w:r>
            <w:r w:rsidR="007B52F9">
              <w:rPr>
                <w:rFonts w:ascii="Calibri" w:eastAsia="PMingLiU" w:hAnsi="Calibri" w:cs="Calibri"/>
                <w:color w:val="000000"/>
                <w:szCs w:val="22"/>
              </w:rPr>
              <w:t xml:space="preserve">is attached to this Settlement </w:t>
            </w:r>
            <w:proofErr w:type="gramStart"/>
            <w:r w:rsidR="007B52F9">
              <w:rPr>
                <w:rFonts w:ascii="Calibri" w:eastAsia="PMingLiU" w:hAnsi="Calibri" w:cs="Calibri"/>
                <w:color w:val="000000"/>
                <w:szCs w:val="22"/>
              </w:rPr>
              <w:t>Agreement, and</w:t>
            </w:r>
            <w:proofErr w:type="gramEnd"/>
            <w:r w:rsidR="007B52F9">
              <w:rPr>
                <w:rFonts w:ascii="Calibri" w:eastAsia="PMingLiU" w:hAnsi="Calibri" w:cs="Calibri"/>
                <w:color w:val="000000"/>
                <w:szCs w:val="22"/>
              </w:rPr>
              <w:t xml:space="preserve"> becomes </w:t>
            </w:r>
            <w:r w:rsidR="007B52F9" w:rsidRPr="00887C33">
              <w:rPr>
                <w:rFonts w:ascii="Calibri" w:eastAsia="PMingLiU" w:hAnsi="Calibri" w:cs="Calibri"/>
                <w:color w:val="000000"/>
                <w:szCs w:val="22"/>
                <w:highlight w:val="yellow"/>
              </w:rPr>
              <w:t>Exhibit 7</w:t>
            </w:r>
            <w:r w:rsidR="007B52F9">
              <w:rPr>
                <w:rFonts w:ascii="Calibri" w:eastAsia="PMingLiU" w:hAnsi="Calibri" w:cs="Calibri"/>
                <w:color w:val="000000"/>
                <w:szCs w:val="22"/>
              </w:rPr>
              <w:t xml:space="preserve"> to the Agreement</w:t>
            </w:r>
            <w:r w:rsidR="00BE1FA5">
              <w:rPr>
                <w:rFonts w:ascii="Calibri" w:eastAsia="PMingLiU" w:hAnsi="Calibri" w:cs="Calibri"/>
                <w:color w:val="000000"/>
                <w:szCs w:val="22"/>
              </w:rPr>
              <w:t xml:space="preserve">. </w:t>
            </w:r>
          </w:p>
          <w:p w14:paraId="7E93E242" w14:textId="6397AE6D" w:rsidR="003D32C1" w:rsidRPr="001F322D" w:rsidRDefault="003D32C1" w:rsidP="001F6DBD">
            <w:pPr>
              <w:autoSpaceDE w:val="0"/>
              <w:autoSpaceDN w:val="0"/>
              <w:adjustRightInd w:val="0"/>
              <w:rPr>
                <w:rFonts w:ascii="Calibri" w:eastAsia="PMingLiU" w:hAnsi="Calibri" w:cs="Calibri"/>
                <w:color w:val="000000"/>
                <w:szCs w:val="22"/>
              </w:rPr>
            </w:pPr>
          </w:p>
        </w:tc>
      </w:tr>
      <w:tr w:rsidR="001F6DBD" w14:paraId="74564597" w14:textId="77777777" w:rsidTr="000636F2">
        <w:trPr>
          <w:trHeight w:val="305"/>
        </w:trPr>
        <w:tc>
          <w:tcPr>
            <w:tcW w:w="773" w:type="dxa"/>
            <w:tcBorders>
              <w:top w:val="nil"/>
              <w:left w:val="single" w:sz="12" w:space="0" w:color="auto"/>
              <w:bottom w:val="single" w:sz="12" w:space="0" w:color="auto"/>
              <w:right w:val="nil"/>
            </w:tcBorders>
          </w:tcPr>
          <w:p w14:paraId="69E30C93" w14:textId="130CFAA9" w:rsidR="001F6DBD" w:rsidRPr="007000D3" w:rsidRDefault="00DC7487" w:rsidP="001F6DBD">
            <w:pPr>
              <w:autoSpaceDE w:val="0"/>
              <w:autoSpaceDN w:val="0"/>
              <w:adjustRightInd w:val="0"/>
              <w:jc w:val="right"/>
              <w:rPr>
                <w:rFonts w:ascii="Calibri" w:eastAsia="PMingLiU" w:hAnsi="Calibri" w:cs="Calibri"/>
                <w:color w:val="000000"/>
                <w:szCs w:val="22"/>
              </w:rPr>
            </w:pPr>
            <w:r>
              <w:rPr>
                <w:rFonts w:ascii="Calibri" w:eastAsia="PMingLiU" w:hAnsi="Calibri" w:cs="Calibri"/>
                <w:color w:val="000000"/>
                <w:szCs w:val="22"/>
              </w:rPr>
              <w:t>1</w:t>
            </w:r>
            <w:r w:rsidR="009551E0">
              <w:rPr>
                <w:rFonts w:ascii="Calibri" w:eastAsia="PMingLiU" w:hAnsi="Calibri" w:cs="Calibri"/>
                <w:color w:val="000000"/>
                <w:szCs w:val="22"/>
              </w:rPr>
              <w:t>0</w:t>
            </w:r>
          </w:p>
        </w:tc>
        <w:tc>
          <w:tcPr>
            <w:tcW w:w="1209" w:type="dxa"/>
            <w:tcBorders>
              <w:top w:val="nil"/>
              <w:left w:val="nil"/>
              <w:bottom w:val="single" w:sz="12" w:space="0" w:color="auto"/>
              <w:right w:val="nil"/>
            </w:tcBorders>
          </w:tcPr>
          <w:p w14:paraId="46664CFA" w14:textId="16301B5F" w:rsidR="001F6DBD" w:rsidRPr="007000D3" w:rsidRDefault="001F6DBD" w:rsidP="00DC7487">
            <w:pPr>
              <w:autoSpaceDE w:val="0"/>
              <w:autoSpaceDN w:val="0"/>
              <w:adjustRightInd w:val="0"/>
              <w:rPr>
                <w:rFonts w:ascii="Calibri" w:eastAsia="PMingLiU" w:hAnsi="Calibri" w:cs="Calibri"/>
                <w:color w:val="000000"/>
                <w:szCs w:val="22"/>
              </w:rPr>
            </w:pPr>
            <w:r w:rsidRPr="007000D3">
              <w:rPr>
                <w:rFonts w:ascii="Calibri" w:eastAsia="PMingLiU" w:hAnsi="Calibri" w:cs="Calibri"/>
                <w:color w:val="000000"/>
                <w:szCs w:val="22"/>
              </w:rPr>
              <w:t xml:space="preserve">    </w:t>
            </w:r>
            <w:r w:rsidR="00594217">
              <w:rPr>
                <w:rFonts w:ascii="Calibri" w:eastAsia="PMingLiU" w:hAnsi="Calibri" w:cs="Calibri"/>
                <w:color w:val="000000"/>
                <w:szCs w:val="22"/>
              </w:rPr>
              <w:t>337500</w:t>
            </w:r>
            <w:r w:rsidRPr="007000D3">
              <w:rPr>
                <w:rFonts w:ascii="Calibri" w:eastAsia="PMingLiU" w:hAnsi="Calibri" w:cs="Calibri"/>
                <w:color w:val="000000"/>
                <w:szCs w:val="22"/>
              </w:rPr>
              <w:t xml:space="preserve"> </w:t>
            </w:r>
          </w:p>
        </w:tc>
        <w:tc>
          <w:tcPr>
            <w:tcW w:w="5854" w:type="dxa"/>
            <w:tcBorders>
              <w:top w:val="nil"/>
              <w:left w:val="nil"/>
              <w:bottom w:val="single" w:sz="12" w:space="0" w:color="auto"/>
              <w:right w:val="single" w:sz="12" w:space="0" w:color="auto"/>
            </w:tcBorders>
          </w:tcPr>
          <w:p w14:paraId="5DA3EA09" w14:textId="77D9C4D7" w:rsidR="001F6DBD" w:rsidRPr="00F84B8B" w:rsidRDefault="00887C33" w:rsidP="001F6DBD">
            <w:pPr>
              <w:autoSpaceDE w:val="0"/>
              <w:autoSpaceDN w:val="0"/>
              <w:adjustRightInd w:val="0"/>
              <w:rPr>
                <w:rFonts w:ascii="Calibri" w:eastAsia="PMingLiU" w:hAnsi="Calibri" w:cs="Calibri"/>
                <w:color w:val="000000"/>
                <w:szCs w:val="22"/>
                <w:highlight w:val="yellow"/>
              </w:rPr>
            </w:pPr>
            <w:r w:rsidRPr="00887C33">
              <w:rPr>
                <w:rFonts w:ascii="Calibri" w:eastAsia="PMingLiU" w:hAnsi="Calibri" w:cs="Calibri"/>
                <w:color w:val="000000"/>
                <w:szCs w:val="22"/>
              </w:rPr>
              <w:t xml:space="preserve">Within </w:t>
            </w:r>
            <w:r w:rsidRPr="00CF4DF7">
              <w:rPr>
                <w:rFonts w:ascii="Calibri" w:eastAsia="PMingLiU" w:hAnsi="Calibri" w:cs="Calibri"/>
                <w:color w:val="000000"/>
                <w:szCs w:val="22"/>
              </w:rPr>
              <w:t>fi</w:t>
            </w:r>
            <w:r w:rsidR="0064278A">
              <w:rPr>
                <w:rFonts w:ascii="Calibri" w:eastAsia="PMingLiU" w:hAnsi="Calibri" w:cs="Calibri"/>
                <w:color w:val="000000"/>
                <w:szCs w:val="22"/>
              </w:rPr>
              <w:t>fteen</w:t>
            </w:r>
            <w:r w:rsidRPr="00CF4DF7">
              <w:rPr>
                <w:rFonts w:ascii="Calibri" w:eastAsia="PMingLiU" w:hAnsi="Calibri" w:cs="Calibri"/>
                <w:color w:val="000000"/>
                <w:szCs w:val="22"/>
              </w:rPr>
              <w:t xml:space="preserve"> business</w:t>
            </w:r>
            <w:r w:rsidRPr="00887C33">
              <w:rPr>
                <w:rFonts w:ascii="Calibri" w:eastAsia="PMingLiU" w:hAnsi="Calibri" w:cs="Calibri"/>
                <w:color w:val="000000"/>
                <w:szCs w:val="22"/>
              </w:rPr>
              <w:t xml:space="preserve"> days</w:t>
            </w:r>
            <w:r w:rsidR="00DC7487">
              <w:rPr>
                <w:rFonts w:ascii="Calibri" w:eastAsia="PMingLiU" w:hAnsi="Calibri" w:cs="Calibri"/>
                <w:color w:val="000000"/>
                <w:szCs w:val="22"/>
              </w:rPr>
              <w:t xml:space="preserve"> after (</w:t>
            </w:r>
            <w:proofErr w:type="spellStart"/>
            <w:r w:rsidR="00DC7487">
              <w:rPr>
                <w:rFonts w:ascii="Calibri" w:eastAsia="PMingLiU" w:hAnsi="Calibri" w:cs="Calibri"/>
                <w:color w:val="000000"/>
                <w:szCs w:val="22"/>
              </w:rPr>
              <w:t>i</w:t>
            </w:r>
            <w:proofErr w:type="spellEnd"/>
            <w:r w:rsidR="00DC7487">
              <w:rPr>
                <w:rFonts w:ascii="Calibri" w:eastAsia="PMingLiU" w:hAnsi="Calibri" w:cs="Calibri"/>
                <w:color w:val="000000"/>
                <w:szCs w:val="22"/>
              </w:rPr>
              <w:t xml:space="preserve">) </w:t>
            </w:r>
            <w:r w:rsidR="00DC630F">
              <w:rPr>
                <w:rFonts w:ascii="Calibri" w:eastAsia="PMingLiU" w:hAnsi="Calibri" w:cs="Calibri"/>
                <w:color w:val="000000"/>
                <w:szCs w:val="22"/>
              </w:rPr>
              <w:t xml:space="preserve">assembling </w:t>
            </w:r>
            <w:r w:rsidR="00DC7487">
              <w:rPr>
                <w:rFonts w:ascii="Calibri" w:eastAsia="PMingLiU" w:hAnsi="Calibri" w:cs="Calibri"/>
                <w:color w:val="000000"/>
                <w:szCs w:val="22"/>
              </w:rPr>
              <w:t>by NEUERO; and (ii)</w:t>
            </w:r>
            <w:r w:rsidRPr="00887C33">
              <w:rPr>
                <w:rFonts w:ascii="Calibri" w:eastAsia="PMingLiU" w:hAnsi="Calibri" w:cs="Calibri"/>
                <w:color w:val="000000"/>
                <w:szCs w:val="22"/>
              </w:rPr>
              <w:t xml:space="preserve"> </w:t>
            </w:r>
            <w:r w:rsidR="001F6DBD" w:rsidRPr="00CF4DF7">
              <w:rPr>
                <w:rFonts w:ascii="Calibri" w:eastAsia="PMingLiU" w:hAnsi="Calibri" w:cs="Calibri"/>
                <w:color w:val="000000"/>
                <w:szCs w:val="22"/>
              </w:rPr>
              <w:t>final acceptance</w:t>
            </w:r>
            <w:r>
              <w:rPr>
                <w:rFonts w:ascii="Calibri" w:eastAsia="PMingLiU" w:hAnsi="Calibri" w:cs="Calibri"/>
                <w:color w:val="000000"/>
                <w:szCs w:val="22"/>
              </w:rPr>
              <w:t xml:space="preserve"> by MV Cargo.</w:t>
            </w:r>
          </w:p>
        </w:tc>
      </w:tr>
    </w:tbl>
    <w:p w14:paraId="7D03F0F4" w14:textId="77777777" w:rsidR="001F6DBD" w:rsidRPr="00DC7487" w:rsidRDefault="001F6DBD" w:rsidP="001F6DBD">
      <w:pPr>
        <w:pStyle w:val="5Leden"/>
        <w:numPr>
          <w:ilvl w:val="0"/>
          <w:numId w:val="0"/>
        </w:numPr>
        <w:ind w:left="1701"/>
        <w:rPr>
          <w:rFonts w:ascii="Calibri" w:hAnsi="Calibri" w:cs="Calibri"/>
          <w:lang w:val="en-AU"/>
        </w:rPr>
      </w:pPr>
    </w:p>
    <w:p w14:paraId="739D26E5" w14:textId="33A22B78" w:rsidR="00C709B7" w:rsidRDefault="001F6DBD">
      <w:pPr>
        <w:pStyle w:val="4Artikelen"/>
        <w:rPr>
          <w:rFonts w:ascii="Calibri" w:hAnsi="Calibri" w:cs="Calibri"/>
          <w:lang w:val="en-GB"/>
        </w:rPr>
      </w:pPr>
      <w:r>
        <w:rPr>
          <w:rFonts w:ascii="Calibri" w:hAnsi="Calibri" w:cs="Calibri"/>
          <w:lang w:val="en-GB"/>
        </w:rPr>
        <w:t xml:space="preserve">FCA Delivery </w:t>
      </w:r>
    </w:p>
    <w:p w14:paraId="5CE46830" w14:textId="2A2D9CCE" w:rsidR="00D44374" w:rsidRPr="00052935" w:rsidRDefault="004462C5" w:rsidP="00304A01">
      <w:pPr>
        <w:pStyle w:val="5Leden"/>
        <w:rPr>
          <w:rFonts w:ascii="Calibri" w:hAnsi="Calibri" w:cs="Calibri"/>
          <w:lang w:val="en-GB"/>
        </w:rPr>
      </w:pPr>
      <w:r w:rsidRPr="00052935">
        <w:rPr>
          <w:rFonts w:ascii="Calibri" w:hAnsi="Calibri" w:cs="Calibri"/>
          <w:lang w:val="en-GB"/>
        </w:rPr>
        <w:t xml:space="preserve">The </w:t>
      </w:r>
      <w:r w:rsidR="00671F34" w:rsidRPr="00052935">
        <w:rPr>
          <w:rFonts w:ascii="Calibri" w:hAnsi="Calibri" w:cs="Calibri"/>
          <w:lang w:val="en-GB"/>
        </w:rPr>
        <w:t>Parties agree</w:t>
      </w:r>
      <w:r w:rsidR="004266CD" w:rsidRPr="00052935">
        <w:rPr>
          <w:rFonts w:ascii="Calibri" w:hAnsi="Calibri" w:cs="Calibri"/>
          <w:lang w:val="en-GB"/>
        </w:rPr>
        <w:t>d</w:t>
      </w:r>
      <w:r w:rsidR="00671F34" w:rsidRPr="00052935">
        <w:rPr>
          <w:rFonts w:ascii="Calibri" w:hAnsi="Calibri" w:cs="Calibri"/>
          <w:lang w:val="en-GB"/>
        </w:rPr>
        <w:t xml:space="preserve"> that </w:t>
      </w:r>
      <w:r w:rsidRPr="00052935">
        <w:rPr>
          <w:rFonts w:ascii="Calibri" w:hAnsi="Calibri" w:cs="Calibri"/>
          <w:lang w:val="en-GB"/>
        </w:rPr>
        <w:t xml:space="preserve">NEUERO is no longer required to deliver the </w:t>
      </w:r>
      <w:proofErr w:type="spellStart"/>
      <w:r w:rsidRPr="00052935">
        <w:rPr>
          <w:rFonts w:ascii="Calibri" w:hAnsi="Calibri" w:cs="Calibri"/>
          <w:lang w:val="en-GB"/>
        </w:rPr>
        <w:t>Shiploader</w:t>
      </w:r>
      <w:proofErr w:type="spellEnd"/>
      <w:r w:rsidRPr="00052935">
        <w:rPr>
          <w:rFonts w:ascii="Calibri" w:hAnsi="Calibri" w:cs="Calibri"/>
          <w:lang w:val="en-GB"/>
        </w:rPr>
        <w:t xml:space="preserve"> in accordance with </w:t>
      </w:r>
      <w:r w:rsidR="00671F34" w:rsidRPr="00052935">
        <w:rPr>
          <w:rFonts w:ascii="Calibri" w:hAnsi="Calibri" w:cs="Calibri"/>
          <w:lang w:val="en-GB"/>
        </w:rPr>
        <w:t xml:space="preserve">DAP </w:t>
      </w:r>
      <w:r w:rsidR="00AA76A5" w:rsidRPr="00052935">
        <w:rPr>
          <w:rFonts w:ascii="Calibri" w:hAnsi="Calibri" w:cs="Calibri"/>
          <w:lang w:val="en-GB"/>
        </w:rPr>
        <w:t xml:space="preserve">Berth </w:t>
      </w:r>
      <w:r w:rsidR="002A7701" w:rsidRPr="00052935">
        <w:rPr>
          <w:rFonts w:ascii="Calibri" w:hAnsi="Calibri" w:cs="Calibri"/>
          <w:lang w:val="en-GB"/>
        </w:rPr>
        <w:t xml:space="preserve">25, Seaport of </w:t>
      </w:r>
      <w:proofErr w:type="spellStart"/>
      <w:r w:rsidR="002A7701" w:rsidRPr="00052935">
        <w:rPr>
          <w:rFonts w:ascii="Calibri" w:hAnsi="Calibri" w:cs="Calibri"/>
          <w:lang w:val="en-GB"/>
        </w:rPr>
        <w:t>Pivdennyi</w:t>
      </w:r>
      <w:proofErr w:type="spellEnd"/>
      <w:r w:rsidR="002A7701" w:rsidRPr="00052935">
        <w:rPr>
          <w:rFonts w:ascii="Calibri" w:hAnsi="Calibri" w:cs="Calibri"/>
          <w:lang w:val="en-GB"/>
        </w:rPr>
        <w:t>, Uk</w:t>
      </w:r>
      <w:r w:rsidR="00DB1F05" w:rsidRPr="00052935">
        <w:rPr>
          <w:rFonts w:ascii="Calibri" w:hAnsi="Calibri" w:cs="Calibri"/>
          <w:lang w:val="en-GB"/>
        </w:rPr>
        <w:t xml:space="preserve">raine, </w:t>
      </w:r>
      <w:r w:rsidR="00671F34" w:rsidRPr="00052935">
        <w:rPr>
          <w:rFonts w:ascii="Calibri" w:hAnsi="Calibri" w:cs="Calibri"/>
          <w:lang w:val="en-GB"/>
        </w:rPr>
        <w:t>Incoterms 20</w:t>
      </w:r>
      <w:r w:rsidR="00DB1F05" w:rsidRPr="00052935">
        <w:rPr>
          <w:rFonts w:ascii="Calibri" w:hAnsi="Calibri" w:cs="Calibri"/>
          <w:lang w:val="en-GB"/>
        </w:rPr>
        <w:t>1</w:t>
      </w:r>
      <w:r w:rsidR="00671F34" w:rsidRPr="00052935">
        <w:rPr>
          <w:rFonts w:ascii="Calibri" w:hAnsi="Calibri" w:cs="Calibri"/>
          <w:lang w:val="en-GB"/>
        </w:rPr>
        <w:t>0</w:t>
      </w:r>
      <w:r w:rsidRPr="00052935">
        <w:rPr>
          <w:rFonts w:ascii="Calibri" w:hAnsi="Calibri" w:cs="Calibri"/>
          <w:lang w:val="en-GB"/>
        </w:rPr>
        <w:t xml:space="preserve">. </w:t>
      </w:r>
      <w:r w:rsidR="004266CD" w:rsidRPr="00052935">
        <w:rPr>
          <w:rFonts w:ascii="Calibri" w:hAnsi="Calibri" w:cs="Calibri"/>
          <w:lang w:val="en-GB"/>
        </w:rPr>
        <w:t>The Parties agreed that d</w:t>
      </w:r>
      <w:r w:rsidRPr="00052935">
        <w:rPr>
          <w:rFonts w:ascii="Calibri" w:hAnsi="Calibri" w:cs="Calibri"/>
          <w:lang w:val="en-GB"/>
        </w:rPr>
        <w:t xml:space="preserve">elivery will take place in accordance with </w:t>
      </w:r>
      <w:r w:rsidR="00671F34" w:rsidRPr="00052935">
        <w:rPr>
          <w:rFonts w:ascii="Calibri" w:hAnsi="Calibri" w:cs="Calibri"/>
          <w:lang w:val="en-GB"/>
        </w:rPr>
        <w:t>FCA</w:t>
      </w:r>
      <w:r w:rsidR="00DB1F05" w:rsidRPr="00052935">
        <w:rPr>
          <w:rFonts w:ascii="Calibri" w:hAnsi="Calibri" w:cs="Calibri"/>
          <w:lang w:val="en-GB"/>
        </w:rPr>
        <w:t xml:space="preserve"> </w:t>
      </w:r>
      <w:r w:rsidR="00671F34" w:rsidRPr="00052935">
        <w:rPr>
          <w:rFonts w:ascii="Calibri" w:hAnsi="Calibri" w:cs="Calibri"/>
          <w:lang w:val="en-GB"/>
        </w:rPr>
        <w:t>Incoterms 20</w:t>
      </w:r>
      <w:r w:rsidR="00DB1F05" w:rsidRPr="00052935">
        <w:rPr>
          <w:rFonts w:ascii="Calibri" w:hAnsi="Calibri" w:cs="Calibri"/>
          <w:lang w:val="en-GB"/>
        </w:rPr>
        <w:t>2</w:t>
      </w:r>
      <w:r w:rsidR="00671F34" w:rsidRPr="00052935">
        <w:rPr>
          <w:rFonts w:ascii="Calibri" w:hAnsi="Calibri" w:cs="Calibri"/>
          <w:lang w:val="en-GB"/>
        </w:rPr>
        <w:t>0.</w:t>
      </w:r>
      <w:r w:rsidR="000839F0" w:rsidRPr="00052935">
        <w:rPr>
          <w:rFonts w:ascii="Calibri" w:hAnsi="Calibri" w:cs="Calibri"/>
          <w:lang w:val="en-GB"/>
        </w:rPr>
        <w:t xml:space="preserve"> </w:t>
      </w:r>
      <w:commentRangeStart w:id="7"/>
      <w:r w:rsidR="00AA0817" w:rsidRPr="00052935">
        <w:rPr>
          <w:rFonts w:ascii="Calibri" w:hAnsi="Calibri" w:cs="Calibri"/>
          <w:lang w:val="en-GB"/>
        </w:rPr>
        <w:t xml:space="preserve">The </w:t>
      </w:r>
      <w:r w:rsidR="0011554E" w:rsidRPr="00052935">
        <w:rPr>
          <w:rFonts w:ascii="Calibri" w:hAnsi="Calibri" w:cs="Calibri"/>
          <w:color w:val="FF0000"/>
          <w:lang w:val="en-GB"/>
        </w:rPr>
        <w:t>place</w:t>
      </w:r>
      <w:r w:rsidR="00AA0817" w:rsidRPr="00052935">
        <w:rPr>
          <w:rFonts w:ascii="Calibri" w:hAnsi="Calibri" w:cs="Calibri"/>
          <w:color w:val="FF0000"/>
          <w:lang w:val="en-GB"/>
        </w:rPr>
        <w:t xml:space="preserve"> </w:t>
      </w:r>
      <w:r w:rsidR="00AA0817" w:rsidRPr="00052935">
        <w:rPr>
          <w:rFonts w:ascii="Calibri" w:hAnsi="Calibri" w:cs="Calibri"/>
          <w:lang w:val="en-GB"/>
        </w:rPr>
        <w:t xml:space="preserve">for pickup is </w:t>
      </w:r>
      <w:proofErr w:type="spellStart"/>
      <w:r w:rsidR="0011554E" w:rsidRPr="00052935">
        <w:rPr>
          <w:rFonts w:ascii="Calibri" w:hAnsi="Calibri" w:cs="Calibri"/>
          <w:color w:val="FF0000"/>
          <w:lang w:val="en-GB"/>
        </w:rPr>
        <w:t>Melle</w:t>
      </w:r>
      <w:proofErr w:type="spellEnd"/>
      <w:r w:rsidR="00304A01" w:rsidRPr="00052935">
        <w:rPr>
          <w:rFonts w:ascii="Calibri" w:hAnsi="Calibri" w:cs="Calibri"/>
          <w:color w:val="FF0000"/>
          <w:lang w:val="en-US"/>
        </w:rPr>
        <w:t>/</w:t>
      </w:r>
      <w:r w:rsidR="0011554E" w:rsidRPr="00052935">
        <w:rPr>
          <w:rFonts w:ascii="Calibri" w:hAnsi="Calibri" w:cs="Calibri"/>
          <w:color w:val="FF0000"/>
          <w:lang w:val="en-GB"/>
        </w:rPr>
        <w:t>Germany and Teplice/</w:t>
      </w:r>
      <w:r w:rsidR="00304A01" w:rsidRPr="00052935">
        <w:rPr>
          <w:rFonts w:ascii="Calibri" w:hAnsi="Calibri" w:cs="Calibri"/>
          <w:color w:val="FF0000"/>
          <w:lang w:val="en-GB"/>
        </w:rPr>
        <w:t xml:space="preserve"> Czech </w:t>
      </w:r>
      <w:r w:rsidR="0011554E" w:rsidRPr="00052935">
        <w:rPr>
          <w:rFonts w:ascii="Calibri" w:hAnsi="Calibri" w:cs="Calibri"/>
          <w:color w:val="FF0000"/>
          <w:lang w:val="en-GB"/>
        </w:rPr>
        <w:t>Republic</w:t>
      </w:r>
      <w:r w:rsidR="00821E86" w:rsidRPr="00052935">
        <w:rPr>
          <w:rFonts w:ascii="Calibri" w:hAnsi="Calibri" w:cs="Calibri"/>
          <w:lang w:val="en-GB"/>
        </w:rPr>
        <w:t>.</w:t>
      </w:r>
      <w:commentRangeEnd w:id="7"/>
      <w:r w:rsidR="00052935">
        <w:rPr>
          <w:rStyle w:val="aff2"/>
          <w:lang w:val="en-AU"/>
        </w:rPr>
        <w:commentReference w:id="7"/>
      </w:r>
    </w:p>
    <w:p w14:paraId="1DD30834" w14:textId="1810531D" w:rsidR="00C709B7" w:rsidRDefault="00D44374">
      <w:pPr>
        <w:pStyle w:val="5Leden"/>
        <w:rPr>
          <w:rFonts w:ascii="Calibri" w:hAnsi="Calibri" w:cs="Calibri"/>
          <w:lang w:val="en-GB"/>
        </w:rPr>
      </w:pPr>
      <w:r>
        <w:rPr>
          <w:rFonts w:ascii="Calibri" w:hAnsi="Calibri" w:cs="Calibri"/>
          <w:lang w:val="en-GB"/>
        </w:rPr>
        <w:t xml:space="preserve">The </w:t>
      </w:r>
      <w:r w:rsidR="004266CD">
        <w:rPr>
          <w:rFonts w:ascii="Calibri" w:hAnsi="Calibri" w:cs="Calibri"/>
          <w:lang w:val="en-GB"/>
        </w:rPr>
        <w:t xml:space="preserve">Parties agreed that the </w:t>
      </w:r>
      <w:r>
        <w:rPr>
          <w:rFonts w:ascii="Calibri" w:hAnsi="Calibri" w:cs="Calibri"/>
          <w:lang w:val="en-GB"/>
        </w:rPr>
        <w:t xml:space="preserve">“Time and Delivery Schedule” with the Key Milestones as included in paragraph 6 of Exhibit 1 to the Agreement </w:t>
      </w:r>
      <w:r w:rsidR="004266CD">
        <w:rPr>
          <w:rFonts w:ascii="Calibri" w:hAnsi="Calibri" w:cs="Calibri"/>
          <w:lang w:val="en-GB"/>
        </w:rPr>
        <w:t xml:space="preserve">will be </w:t>
      </w:r>
      <w:r>
        <w:rPr>
          <w:rFonts w:ascii="Calibri" w:hAnsi="Calibri" w:cs="Calibri"/>
          <w:lang w:val="en-GB"/>
        </w:rPr>
        <w:t xml:space="preserve">changed as follows: </w:t>
      </w:r>
    </w:p>
    <w:tbl>
      <w:tblPr>
        <w:tblStyle w:val="aff"/>
        <w:tblW w:w="0" w:type="auto"/>
        <w:tblInd w:w="1701" w:type="dxa"/>
        <w:tblLook w:val="04A0" w:firstRow="1" w:lastRow="0" w:firstColumn="1" w:lastColumn="0" w:noHBand="0" w:noVBand="1"/>
      </w:tblPr>
      <w:tblGrid>
        <w:gridCol w:w="3859"/>
        <w:gridCol w:w="4164"/>
      </w:tblGrid>
      <w:tr w:rsidR="000839F0" w14:paraId="239F0F77" w14:textId="77777777" w:rsidTr="00B22D05">
        <w:tc>
          <w:tcPr>
            <w:tcW w:w="3859" w:type="dxa"/>
          </w:tcPr>
          <w:p w14:paraId="749CF171" w14:textId="06632862" w:rsidR="00D44374" w:rsidRDefault="00D44374" w:rsidP="00D44374">
            <w:pPr>
              <w:pStyle w:val="5Leden"/>
              <w:numPr>
                <w:ilvl w:val="0"/>
                <w:numId w:val="0"/>
              </w:numPr>
              <w:spacing w:after="0"/>
              <w:rPr>
                <w:rFonts w:ascii="Calibri" w:hAnsi="Calibri" w:cs="Calibri"/>
                <w:lang w:val="en-GB"/>
              </w:rPr>
            </w:pPr>
            <w:r>
              <w:rPr>
                <w:rFonts w:ascii="Calibri" w:hAnsi="Calibri" w:cs="Calibri"/>
                <w:lang w:val="en-GB"/>
              </w:rPr>
              <w:t>Key Milestone</w:t>
            </w:r>
          </w:p>
        </w:tc>
        <w:tc>
          <w:tcPr>
            <w:tcW w:w="4164" w:type="dxa"/>
          </w:tcPr>
          <w:p w14:paraId="43E78326" w14:textId="5AF6A12A" w:rsidR="00D44374" w:rsidRDefault="00D44374" w:rsidP="00D44374">
            <w:pPr>
              <w:pStyle w:val="5Leden"/>
              <w:numPr>
                <w:ilvl w:val="0"/>
                <w:numId w:val="0"/>
              </w:numPr>
              <w:spacing w:after="0"/>
              <w:rPr>
                <w:rFonts w:ascii="Calibri" w:hAnsi="Calibri" w:cs="Calibri"/>
                <w:lang w:val="en-GB"/>
              </w:rPr>
            </w:pPr>
            <w:r>
              <w:rPr>
                <w:rFonts w:ascii="Calibri" w:hAnsi="Calibri" w:cs="Calibri"/>
                <w:lang w:val="en-GB"/>
              </w:rPr>
              <w:t>Date</w:t>
            </w:r>
          </w:p>
        </w:tc>
      </w:tr>
      <w:tr w:rsidR="000839F0" w14:paraId="59089CEA" w14:textId="77777777" w:rsidTr="00B22D05">
        <w:tc>
          <w:tcPr>
            <w:tcW w:w="3859" w:type="dxa"/>
          </w:tcPr>
          <w:p w14:paraId="282106B9" w14:textId="43D5B532" w:rsidR="00D44374" w:rsidRDefault="00D44374" w:rsidP="00D44374">
            <w:pPr>
              <w:pStyle w:val="5Leden"/>
              <w:numPr>
                <w:ilvl w:val="0"/>
                <w:numId w:val="0"/>
              </w:numPr>
              <w:spacing w:after="0"/>
              <w:rPr>
                <w:rFonts w:ascii="Calibri" w:hAnsi="Calibri" w:cs="Calibri"/>
                <w:lang w:val="en-GB"/>
              </w:rPr>
            </w:pPr>
            <w:r>
              <w:rPr>
                <w:rFonts w:ascii="Calibri" w:hAnsi="Calibri" w:cs="Calibri"/>
                <w:lang w:val="en-GB"/>
              </w:rPr>
              <w:t>Commencement date</w:t>
            </w:r>
          </w:p>
        </w:tc>
        <w:tc>
          <w:tcPr>
            <w:tcW w:w="4164" w:type="dxa"/>
          </w:tcPr>
          <w:p w14:paraId="160BAD6B" w14:textId="07C6B8DC" w:rsidR="00D44374" w:rsidRDefault="00D44374" w:rsidP="00D44374">
            <w:pPr>
              <w:pStyle w:val="5Leden"/>
              <w:numPr>
                <w:ilvl w:val="0"/>
                <w:numId w:val="0"/>
              </w:numPr>
              <w:spacing w:after="0"/>
              <w:rPr>
                <w:rFonts w:ascii="Calibri" w:hAnsi="Calibri" w:cs="Calibri"/>
                <w:lang w:val="en-GB"/>
              </w:rPr>
            </w:pPr>
            <w:r>
              <w:rPr>
                <w:rFonts w:ascii="Calibri" w:hAnsi="Calibri" w:cs="Calibri"/>
                <w:lang w:val="en-GB"/>
              </w:rPr>
              <w:t>6.09.2021</w:t>
            </w:r>
          </w:p>
        </w:tc>
      </w:tr>
      <w:tr w:rsidR="000839F0" w14:paraId="597C52D1" w14:textId="77777777" w:rsidTr="00B22D05">
        <w:tc>
          <w:tcPr>
            <w:tcW w:w="3859" w:type="dxa"/>
          </w:tcPr>
          <w:p w14:paraId="3A789BF1" w14:textId="2C764FF4" w:rsidR="00D44374" w:rsidRDefault="00D44374" w:rsidP="00D44374">
            <w:pPr>
              <w:pStyle w:val="5Leden"/>
              <w:numPr>
                <w:ilvl w:val="0"/>
                <w:numId w:val="0"/>
              </w:numPr>
              <w:spacing w:after="0"/>
              <w:rPr>
                <w:rFonts w:ascii="Calibri" w:hAnsi="Calibri" w:cs="Calibri"/>
                <w:lang w:val="en-GB"/>
              </w:rPr>
            </w:pPr>
            <w:r>
              <w:rPr>
                <w:rFonts w:ascii="Calibri" w:hAnsi="Calibri" w:cs="Calibri"/>
                <w:lang w:val="en-GB"/>
              </w:rPr>
              <w:t>Basic engineering</w:t>
            </w:r>
          </w:p>
        </w:tc>
        <w:tc>
          <w:tcPr>
            <w:tcW w:w="4164" w:type="dxa"/>
          </w:tcPr>
          <w:p w14:paraId="40034BB6" w14:textId="562422D2" w:rsidR="00D44374" w:rsidRDefault="00D44374" w:rsidP="00D44374">
            <w:pPr>
              <w:pStyle w:val="5Leden"/>
              <w:numPr>
                <w:ilvl w:val="0"/>
                <w:numId w:val="0"/>
              </w:numPr>
              <w:spacing w:after="0"/>
              <w:rPr>
                <w:rFonts w:ascii="Calibri" w:hAnsi="Calibri" w:cs="Calibri"/>
                <w:lang w:val="en-GB"/>
              </w:rPr>
            </w:pPr>
            <w:r>
              <w:rPr>
                <w:rFonts w:ascii="Calibri" w:hAnsi="Calibri" w:cs="Calibri"/>
                <w:lang w:val="en-GB"/>
              </w:rPr>
              <w:t>6.12.2021</w:t>
            </w:r>
          </w:p>
        </w:tc>
      </w:tr>
      <w:tr w:rsidR="000839F0" w14:paraId="431A37AD" w14:textId="77777777" w:rsidTr="00B22D05">
        <w:tc>
          <w:tcPr>
            <w:tcW w:w="3859" w:type="dxa"/>
          </w:tcPr>
          <w:p w14:paraId="1C4905D9" w14:textId="53C55647" w:rsidR="00357FBC" w:rsidRPr="00DC4606" w:rsidRDefault="00B12CF6" w:rsidP="00D44374">
            <w:pPr>
              <w:pStyle w:val="5Leden"/>
              <w:numPr>
                <w:ilvl w:val="0"/>
                <w:numId w:val="0"/>
              </w:numPr>
              <w:spacing w:after="0"/>
              <w:rPr>
                <w:rFonts w:ascii="Calibri" w:hAnsi="Calibri" w:cs="Calibri"/>
                <w:highlight w:val="yellow"/>
                <w:lang w:val="en-GB"/>
              </w:rPr>
            </w:pPr>
            <w:r w:rsidRPr="00CF4DF7">
              <w:rPr>
                <w:rFonts w:ascii="Calibri" w:hAnsi="Calibri" w:cs="Calibri"/>
                <w:lang w:val="en-GB"/>
              </w:rPr>
              <w:t xml:space="preserve">Orders for steel beams placed </w:t>
            </w:r>
            <w:r w:rsidR="0068246E" w:rsidRPr="00CF4DF7">
              <w:rPr>
                <w:rFonts w:ascii="Calibri" w:hAnsi="Calibri" w:cs="Calibri"/>
                <w:lang w:val="en-GB"/>
              </w:rPr>
              <w:t>by NEUERO and proof of order sent by NEUERO to MV Cargo</w:t>
            </w:r>
          </w:p>
        </w:tc>
        <w:tc>
          <w:tcPr>
            <w:tcW w:w="4164" w:type="dxa"/>
          </w:tcPr>
          <w:p w14:paraId="387213F3" w14:textId="1DEDC81F" w:rsidR="00357FBC" w:rsidRDefault="00B12CF6" w:rsidP="00D44374">
            <w:pPr>
              <w:pStyle w:val="5Leden"/>
              <w:numPr>
                <w:ilvl w:val="0"/>
                <w:numId w:val="0"/>
              </w:numPr>
              <w:spacing w:after="0"/>
              <w:rPr>
                <w:rFonts w:ascii="Calibri" w:hAnsi="Calibri" w:cs="Calibri"/>
                <w:lang w:val="en-GB"/>
              </w:rPr>
            </w:pPr>
            <w:r>
              <w:rPr>
                <w:rFonts w:ascii="Calibri" w:hAnsi="Calibri" w:cs="Calibri"/>
                <w:lang w:val="en-GB"/>
              </w:rPr>
              <w:t>31.01.2023</w:t>
            </w:r>
          </w:p>
        </w:tc>
      </w:tr>
      <w:tr w:rsidR="000839F0" w14:paraId="47E85138" w14:textId="77777777" w:rsidTr="00B22D05">
        <w:tc>
          <w:tcPr>
            <w:tcW w:w="3859" w:type="dxa"/>
          </w:tcPr>
          <w:p w14:paraId="452F7258" w14:textId="7453C704" w:rsidR="00B12CF6" w:rsidRPr="00DC4606" w:rsidRDefault="00B12CF6" w:rsidP="00D44374">
            <w:pPr>
              <w:pStyle w:val="5Leden"/>
              <w:numPr>
                <w:ilvl w:val="0"/>
                <w:numId w:val="0"/>
              </w:numPr>
              <w:spacing w:after="0"/>
              <w:rPr>
                <w:rFonts w:ascii="Calibri" w:hAnsi="Calibri" w:cs="Calibri"/>
                <w:highlight w:val="yellow"/>
                <w:lang w:val="en-GB"/>
              </w:rPr>
            </w:pPr>
            <w:r w:rsidRPr="00C648E3">
              <w:rPr>
                <w:rFonts w:ascii="Calibri" w:hAnsi="Calibri" w:cs="Calibri"/>
                <w:lang w:val="en-GB"/>
              </w:rPr>
              <w:t xml:space="preserve">Orders for mechanical and </w:t>
            </w:r>
            <w:r w:rsidRPr="00C648E3">
              <w:rPr>
                <w:rFonts w:ascii="Calibri" w:hAnsi="Calibri" w:cs="Calibri"/>
                <w:lang w:val="en-GB"/>
              </w:rPr>
              <w:lastRenderedPageBreak/>
              <w:t>electrical components placed</w:t>
            </w:r>
            <w:r w:rsidR="0068246E">
              <w:rPr>
                <w:rFonts w:ascii="Calibri" w:hAnsi="Calibri" w:cs="Calibri"/>
                <w:lang w:val="en-GB"/>
              </w:rPr>
              <w:t xml:space="preserve"> by NEUERO and proof of order sent by NEUERO to MV Cargo </w:t>
            </w:r>
          </w:p>
        </w:tc>
        <w:tc>
          <w:tcPr>
            <w:tcW w:w="4164" w:type="dxa"/>
          </w:tcPr>
          <w:p w14:paraId="48426280" w14:textId="3615B9FA" w:rsidR="00B12CF6" w:rsidRDefault="00BC05A6" w:rsidP="00D44374">
            <w:pPr>
              <w:pStyle w:val="5Leden"/>
              <w:numPr>
                <w:ilvl w:val="0"/>
                <w:numId w:val="0"/>
              </w:numPr>
              <w:spacing w:after="0"/>
              <w:rPr>
                <w:rFonts w:ascii="Calibri" w:hAnsi="Calibri" w:cs="Calibri"/>
                <w:lang w:val="en-GB"/>
              </w:rPr>
            </w:pPr>
            <w:r>
              <w:rPr>
                <w:rFonts w:ascii="Calibri" w:hAnsi="Calibri" w:cs="Calibri"/>
                <w:lang w:val="en-GB"/>
              </w:rPr>
              <w:lastRenderedPageBreak/>
              <w:t>31.07.2023</w:t>
            </w:r>
          </w:p>
        </w:tc>
      </w:tr>
      <w:tr w:rsidR="000839F0" w14:paraId="4416B9D2" w14:textId="77777777" w:rsidTr="00B22D05">
        <w:tc>
          <w:tcPr>
            <w:tcW w:w="3859" w:type="dxa"/>
          </w:tcPr>
          <w:p w14:paraId="118203A1" w14:textId="12D6ECEE" w:rsidR="00D44374" w:rsidRPr="00CF4DF7" w:rsidRDefault="002659AC" w:rsidP="00D44374">
            <w:pPr>
              <w:pStyle w:val="5Leden"/>
              <w:numPr>
                <w:ilvl w:val="0"/>
                <w:numId w:val="0"/>
              </w:numPr>
              <w:spacing w:after="0"/>
              <w:rPr>
                <w:rFonts w:ascii="Calibri" w:hAnsi="Calibri" w:cs="Calibri"/>
                <w:lang w:val="en-GB"/>
              </w:rPr>
            </w:pPr>
            <w:r w:rsidRPr="00CF4DF7">
              <w:rPr>
                <w:rFonts w:ascii="Calibri" w:hAnsi="Calibri" w:cs="Calibri"/>
                <w:lang w:val="en-GB"/>
              </w:rPr>
              <w:t xml:space="preserve">Ready for </w:t>
            </w:r>
            <w:r w:rsidR="00D44374" w:rsidRPr="00CF4DF7">
              <w:rPr>
                <w:rFonts w:ascii="Calibri" w:hAnsi="Calibri" w:cs="Calibri"/>
                <w:lang w:val="en-GB"/>
              </w:rPr>
              <w:t>Pre-shipment survey</w:t>
            </w:r>
          </w:p>
        </w:tc>
        <w:tc>
          <w:tcPr>
            <w:tcW w:w="4164" w:type="dxa"/>
          </w:tcPr>
          <w:p w14:paraId="43D1F9F3" w14:textId="055AFBCA" w:rsidR="00D44374" w:rsidRDefault="00D44374" w:rsidP="00D44374">
            <w:pPr>
              <w:pStyle w:val="5Leden"/>
              <w:numPr>
                <w:ilvl w:val="0"/>
                <w:numId w:val="0"/>
              </w:numPr>
              <w:spacing w:after="0"/>
              <w:rPr>
                <w:rFonts w:ascii="Calibri" w:hAnsi="Calibri" w:cs="Calibri"/>
                <w:lang w:val="en-GB"/>
              </w:rPr>
            </w:pPr>
            <w:del w:id="8" w:author="Robbert-Jan Kamstra" w:date="2022-11-22T09:01:00Z">
              <w:r w:rsidDel="00052935">
                <w:rPr>
                  <w:rFonts w:ascii="Calibri" w:hAnsi="Calibri" w:cs="Calibri"/>
                  <w:lang w:val="en-GB"/>
                </w:rPr>
                <w:delText>[</w:delText>
              </w:r>
              <w:r w:rsidRPr="00D44374" w:rsidDel="00052935">
                <w:rPr>
                  <w:rFonts w:ascii="Calibri" w:hAnsi="Calibri" w:cs="Calibri"/>
                  <w:highlight w:val="yellow"/>
                  <w:lang w:val="en-GB"/>
                </w:rPr>
                <w:delText>date</w:delText>
              </w:r>
              <w:r w:rsidDel="00052935">
                <w:rPr>
                  <w:rFonts w:ascii="Calibri" w:hAnsi="Calibri" w:cs="Calibri"/>
                  <w:lang w:val="en-GB"/>
                </w:rPr>
                <w:delText>]</w:delText>
              </w:r>
            </w:del>
            <w:r w:rsidR="00BC05A6">
              <w:rPr>
                <w:rFonts w:ascii="Calibri" w:hAnsi="Calibri" w:cs="Calibri"/>
                <w:lang w:val="en-GB"/>
              </w:rPr>
              <w:t>30</w:t>
            </w:r>
            <w:r w:rsidR="002659AC">
              <w:rPr>
                <w:rFonts w:ascii="Calibri" w:hAnsi="Calibri" w:cs="Calibri"/>
                <w:lang w:val="en-GB"/>
              </w:rPr>
              <w:t>.</w:t>
            </w:r>
            <w:r w:rsidR="00BC05A6">
              <w:rPr>
                <w:rFonts w:ascii="Calibri" w:hAnsi="Calibri" w:cs="Calibri"/>
                <w:lang w:val="en-GB"/>
              </w:rPr>
              <w:t>09</w:t>
            </w:r>
            <w:r w:rsidR="002659AC">
              <w:rPr>
                <w:rFonts w:ascii="Calibri" w:hAnsi="Calibri" w:cs="Calibri"/>
                <w:lang w:val="en-GB"/>
              </w:rPr>
              <w:t>.2023</w:t>
            </w:r>
          </w:p>
        </w:tc>
      </w:tr>
      <w:tr w:rsidR="000839F0" w14:paraId="68D015C9" w14:textId="77777777" w:rsidTr="00B22D05">
        <w:tc>
          <w:tcPr>
            <w:tcW w:w="3859" w:type="dxa"/>
          </w:tcPr>
          <w:p w14:paraId="32FCA798" w14:textId="7D501B57" w:rsidR="00D44374" w:rsidRPr="00CF4DF7" w:rsidRDefault="00D44374" w:rsidP="00D44374">
            <w:pPr>
              <w:pStyle w:val="5Leden"/>
              <w:numPr>
                <w:ilvl w:val="0"/>
                <w:numId w:val="0"/>
              </w:numPr>
              <w:spacing w:after="0"/>
              <w:rPr>
                <w:rFonts w:ascii="Calibri" w:hAnsi="Calibri" w:cs="Calibri"/>
                <w:lang w:val="en-GB"/>
              </w:rPr>
            </w:pPr>
            <w:r w:rsidRPr="00CF4DF7">
              <w:rPr>
                <w:rFonts w:ascii="Calibri" w:hAnsi="Calibri" w:cs="Calibri"/>
                <w:lang w:val="en-US"/>
              </w:rPr>
              <w:t>delivery as per FCA Incoterms 20</w:t>
            </w:r>
            <w:r w:rsidR="00CF4DF7" w:rsidRPr="00CF4DF7">
              <w:rPr>
                <w:rFonts w:ascii="Calibri" w:hAnsi="Calibri" w:cs="Calibri"/>
                <w:lang w:val="en-US"/>
              </w:rPr>
              <w:t>2</w:t>
            </w:r>
            <w:r w:rsidRPr="00CF4DF7">
              <w:rPr>
                <w:rFonts w:ascii="Calibri" w:hAnsi="Calibri" w:cs="Calibri"/>
                <w:lang w:val="en-US"/>
              </w:rPr>
              <w:t>0</w:t>
            </w:r>
          </w:p>
        </w:tc>
        <w:tc>
          <w:tcPr>
            <w:tcW w:w="4164" w:type="dxa"/>
          </w:tcPr>
          <w:p w14:paraId="21B6470A" w14:textId="15A5D049" w:rsidR="00D44374" w:rsidRDefault="00D44374" w:rsidP="00D44374">
            <w:pPr>
              <w:pStyle w:val="5Leden"/>
              <w:numPr>
                <w:ilvl w:val="0"/>
                <w:numId w:val="0"/>
              </w:numPr>
              <w:spacing w:after="0"/>
              <w:rPr>
                <w:rFonts w:ascii="Calibri" w:hAnsi="Calibri" w:cs="Calibri"/>
                <w:lang w:val="en-GB"/>
              </w:rPr>
            </w:pPr>
            <w:del w:id="9" w:author="Robbert-Jan Kamstra" w:date="2022-11-22T09:01:00Z">
              <w:r w:rsidDel="00052935">
                <w:rPr>
                  <w:rFonts w:ascii="Calibri" w:hAnsi="Calibri" w:cs="Calibri"/>
                  <w:lang w:val="en-GB"/>
                </w:rPr>
                <w:delText>[</w:delText>
              </w:r>
              <w:r w:rsidRPr="00D44374" w:rsidDel="00052935">
                <w:rPr>
                  <w:rFonts w:ascii="Calibri" w:hAnsi="Calibri" w:cs="Calibri"/>
                  <w:highlight w:val="yellow"/>
                  <w:lang w:val="en-GB"/>
                </w:rPr>
                <w:delText>date</w:delText>
              </w:r>
              <w:r w:rsidDel="00052935">
                <w:rPr>
                  <w:rFonts w:ascii="Calibri" w:hAnsi="Calibri" w:cs="Calibri"/>
                  <w:lang w:val="en-GB"/>
                </w:rPr>
                <w:delText>]</w:delText>
              </w:r>
            </w:del>
            <w:r w:rsidR="002659AC">
              <w:rPr>
                <w:rFonts w:ascii="Calibri" w:hAnsi="Calibri" w:cs="Calibri"/>
                <w:lang w:val="en-GB"/>
              </w:rPr>
              <w:t>30.10.2023</w:t>
            </w:r>
          </w:p>
        </w:tc>
      </w:tr>
      <w:tr w:rsidR="000839F0" w14:paraId="78467C41" w14:textId="77777777" w:rsidTr="00B22D05">
        <w:tc>
          <w:tcPr>
            <w:tcW w:w="3859" w:type="dxa"/>
          </w:tcPr>
          <w:p w14:paraId="77282045" w14:textId="21AE2BF3" w:rsidR="00D44374" w:rsidRPr="00CF4DF7" w:rsidRDefault="00D44374" w:rsidP="00D44374">
            <w:pPr>
              <w:pStyle w:val="5Leden"/>
              <w:numPr>
                <w:ilvl w:val="0"/>
                <w:numId w:val="0"/>
              </w:numPr>
              <w:spacing w:after="0"/>
              <w:rPr>
                <w:rFonts w:ascii="Calibri" w:hAnsi="Calibri" w:cs="Calibri"/>
                <w:lang w:val="en-US"/>
              </w:rPr>
            </w:pPr>
            <w:r w:rsidRPr="00CF4DF7">
              <w:rPr>
                <w:rFonts w:ascii="Calibri" w:hAnsi="Calibri" w:cs="Calibri"/>
                <w:lang w:val="en-US"/>
              </w:rPr>
              <w:t>Commissioning</w:t>
            </w:r>
          </w:p>
        </w:tc>
        <w:tc>
          <w:tcPr>
            <w:tcW w:w="4164" w:type="dxa"/>
          </w:tcPr>
          <w:p w14:paraId="596AFBB0" w14:textId="0535D79D" w:rsidR="00D44374" w:rsidRDefault="00F9757C" w:rsidP="00D44374">
            <w:pPr>
              <w:pStyle w:val="5Leden"/>
              <w:numPr>
                <w:ilvl w:val="0"/>
                <w:numId w:val="0"/>
              </w:numPr>
              <w:spacing w:after="0"/>
              <w:rPr>
                <w:rFonts w:ascii="Calibri" w:hAnsi="Calibri" w:cs="Calibri"/>
                <w:lang w:val="en-GB"/>
              </w:rPr>
            </w:pPr>
            <w:commentRangeStart w:id="10"/>
            <w:r>
              <w:rPr>
                <w:rFonts w:ascii="Calibri" w:hAnsi="Calibri" w:cs="Calibri"/>
                <w:lang w:val="en-GB"/>
              </w:rPr>
              <w:t>[</w:t>
            </w:r>
            <w:r w:rsidRPr="00F9757C">
              <w:rPr>
                <w:rFonts w:ascii="Calibri" w:hAnsi="Calibri" w:cs="Calibri"/>
                <w:highlight w:val="yellow"/>
                <w:lang w:val="en-GB"/>
              </w:rPr>
              <w:t>date</w:t>
            </w:r>
            <w:r>
              <w:rPr>
                <w:rFonts w:ascii="Calibri" w:hAnsi="Calibri" w:cs="Calibri"/>
                <w:lang w:val="en-GB"/>
              </w:rPr>
              <w:t>]</w:t>
            </w:r>
            <w:r w:rsidR="004E3471">
              <w:rPr>
                <w:rFonts w:ascii="Calibri" w:hAnsi="Calibri" w:cs="Calibri"/>
                <w:lang w:val="en-GB"/>
              </w:rPr>
              <w:t xml:space="preserve"> </w:t>
            </w:r>
            <w:commentRangeEnd w:id="10"/>
            <w:r w:rsidR="00052935">
              <w:rPr>
                <w:rStyle w:val="aff2"/>
                <w:lang w:val="en-AU"/>
              </w:rPr>
              <w:commentReference w:id="10"/>
            </w:r>
          </w:p>
        </w:tc>
      </w:tr>
    </w:tbl>
    <w:p w14:paraId="36795038" w14:textId="77777777" w:rsidR="00D44374" w:rsidRPr="00101E44" w:rsidRDefault="00D44374" w:rsidP="00D44374">
      <w:pPr>
        <w:pStyle w:val="5Leden"/>
        <w:numPr>
          <w:ilvl w:val="0"/>
          <w:numId w:val="0"/>
        </w:numPr>
        <w:ind w:left="1701"/>
        <w:rPr>
          <w:rFonts w:ascii="Calibri" w:hAnsi="Calibri" w:cs="Calibri"/>
          <w:lang w:val="en-GB"/>
        </w:rPr>
      </w:pPr>
    </w:p>
    <w:p w14:paraId="6BE778D8" w14:textId="45793752" w:rsidR="00101E44" w:rsidRPr="00101E44" w:rsidRDefault="00101E44">
      <w:pPr>
        <w:pStyle w:val="4Artikelen"/>
        <w:rPr>
          <w:rFonts w:ascii="Calibri" w:hAnsi="Calibri" w:cs="Calibri"/>
          <w:lang w:val="en-GB"/>
        </w:rPr>
      </w:pPr>
      <w:r>
        <w:rPr>
          <w:rFonts w:ascii="Calibri" w:hAnsi="Calibri" w:cs="Calibri"/>
          <w:lang w:val="en-GB"/>
        </w:rPr>
        <w:t>Acceptance requirements</w:t>
      </w:r>
    </w:p>
    <w:p w14:paraId="229A79E2" w14:textId="51802F2E" w:rsidR="00101E44" w:rsidRDefault="00500F60">
      <w:pPr>
        <w:pStyle w:val="5Leden"/>
        <w:rPr>
          <w:rFonts w:ascii="Calibri" w:hAnsi="Calibri" w:cs="Calibri"/>
          <w:lang w:val="en-GB"/>
        </w:rPr>
      </w:pPr>
      <w:r>
        <w:rPr>
          <w:rFonts w:ascii="Calibri" w:hAnsi="Calibri" w:cs="Calibri"/>
          <w:lang w:val="en-GB"/>
        </w:rPr>
        <w:t>As explained in the Article 2 above, acceptance will take place based on the ITP.</w:t>
      </w:r>
    </w:p>
    <w:p w14:paraId="6E3B8A1A" w14:textId="35718E52" w:rsidR="002916AB" w:rsidRDefault="002916AB" w:rsidP="00B9002E">
      <w:pPr>
        <w:pStyle w:val="4Artikelen"/>
        <w:rPr>
          <w:rFonts w:ascii="Calibri" w:hAnsi="Calibri" w:cs="Calibri"/>
          <w:lang w:val="en-GB"/>
        </w:rPr>
      </w:pPr>
      <w:r>
        <w:rPr>
          <w:rFonts w:ascii="Calibri" w:hAnsi="Calibri" w:cs="Calibri"/>
          <w:lang w:val="en-GB"/>
        </w:rPr>
        <w:t>Changes to Detailed technical specification</w:t>
      </w:r>
    </w:p>
    <w:p w14:paraId="606DBDBF" w14:textId="5A851ECF" w:rsidR="002916AB" w:rsidRDefault="002916AB">
      <w:pPr>
        <w:pStyle w:val="5Leden"/>
        <w:rPr>
          <w:rFonts w:ascii="Calibri" w:hAnsi="Calibri" w:cs="Calibri"/>
          <w:lang w:val="en-GB"/>
        </w:rPr>
      </w:pPr>
      <w:r>
        <w:rPr>
          <w:rFonts w:ascii="Calibri" w:hAnsi="Calibri" w:cs="Calibri"/>
          <w:lang w:val="en-GB"/>
        </w:rPr>
        <w:t xml:space="preserve">The Parties agreed to change the use of </w:t>
      </w:r>
      <w:proofErr w:type="spellStart"/>
      <w:r>
        <w:rPr>
          <w:rFonts w:ascii="Calibri" w:hAnsi="Calibri" w:cs="Calibri"/>
          <w:lang w:val="en-GB"/>
        </w:rPr>
        <w:t>Sivacon</w:t>
      </w:r>
      <w:proofErr w:type="spellEnd"/>
      <w:r>
        <w:rPr>
          <w:rFonts w:ascii="Calibri" w:hAnsi="Calibri" w:cs="Calibri"/>
          <w:lang w:val="en-GB"/>
        </w:rPr>
        <w:t xml:space="preserve"> Siemens into </w:t>
      </w:r>
      <w:proofErr w:type="spellStart"/>
      <w:r>
        <w:rPr>
          <w:rFonts w:ascii="Calibri" w:hAnsi="Calibri" w:cs="Calibri"/>
          <w:lang w:val="en-GB"/>
        </w:rPr>
        <w:t>Rittal</w:t>
      </w:r>
      <w:proofErr w:type="spellEnd"/>
      <w:r>
        <w:rPr>
          <w:rFonts w:ascii="Calibri" w:hAnsi="Calibri" w:cs="Calibri"/>
          <w:lang w:val="en-GB"/>
        </w:rPr>
        <w:t xml:space="preserve"> panels</w:t>
      </w:r>
      <w:r w:rsidR="009D37F6">
        <w:rPr>
          <w:rFonts w:ascii="Calibri" w:hAnsi="Calibri" w:cs="Calibri"/>
          <w:lang w:val="en-GB"/>
        </w:rPr>
        <w:t xml:space="preserve"> </w:t>
      </w:r>
      <w:r w:rsidR="009D37F6" w:rsidRPr="009D37F6">
        <w:rPr>
          <w:rFonts w:ascii="Calibri" w:hAnsi="Calibri" w:cs="Calibri"/>
          <w:color w:val="FF0000"/>
          <w:lang w:val="en-GB"/>
        </w:rPr>
        <w:t xml:space="preserve">and </w:t>
      </w:r>
      <w:r w:rsidR="009D37F6" w:rsidRPr="009D37F6">
        <w:rPr>
          <w:rFonts w:ascii="Calibri" w:hAnsi="Calibri" w:cs="Calibri"/>
          <w:color w:val="FF0000"/>
          <w:lang w:val="en-US"/>
        </w:rPr>
        <w:t>perform</w:t>
      </w:r>
      <w:r w:rsidR="009D37F6" w:rsidRPr="009D37F6">
        <w:rPr>
          <w:rFonts w:ascii="Calibri" w:hAnsi="Calibri" w:cs="Calibri"/>
          <w:color w:val="FF0000"/>
          <w:lang w:val="en-GB"/>
        </w:rPr>
        <w:t xml:space="preserve"> the machinery house close to standard </w:t>
      </w:r>
      <w:proofErr w:type="spellStart"/>
      <w:r w:rsidR="009D37F6" w:rsidRPr="009D37F6">
        <w:rPr>
          <w:rFonts w:ascii="Calibri" w:hAnsi="Calibri" w:cs="Calibri"/>
          <w:color w:val="FF0000"/>
          <w:lang w:val="en-GB"/>
        </w:rPr>
        <w:t>Neuero</w:t>
      </w:r>
      <w:proofErr w:type="spellEnd"/>
      <w:r w:rsidR="009D37F6" w:rsidRPr="009D37F6">
        <w:rPr>
          <w:rFonts w:ascii="Calibri" w:hAnsi="Calibri" w:cs="Calibri"/>
          <w:color w:val="FF0000"/>
          <w:lang w:val="en-GB"/>
        </w:rPr>
        <w:t xml:space="preserve"> execution</w:t>
      </w:r>
      <w:r>
        <w:rPr>
          <w:rFonts w:ascii="Calibri" w:hAnsi="Calibri" w:cs="Calibri"/>
          <w:lang w:val="en-GB"/>
        </w:rPr>
        <w:t>.</w:t>
      </w:r>
      <w:r w:rsidR="00FB51FE">
        <w:rPr>
          <w:rFonts w:ascii="Calibri" w:hAnsi="Calibri" w:cs="Calibri"/>
          <w:lang w:val="en-GB"/>
        </w:rPr>
        <w:t xml:space="preserve"> In each Clause and Exhibit to the Agreement the words “</w:t>
      </w:r>
      <w:proofErr w:type="spellStart"/>
      <w:r w:rsidR="00FB51FE">
        <w:rPr>
          <w:rFonts w:ascii="Calibri" w:hAnsi="Calibri" w:cs="Calibri"/>
          <w:lang w:val="en-GB"/>
        </w:rPr>
        <w:t>Sivacon</w:t>
      </w:r>
      <w:proofErr w:type="spellEnd"/>
      <w:r w:rsidR="00FB51FE">
        <w:rPr>
          <w:rFonts w:ascii="Calibri" w:hAnsi="Calibri" w:cs="Calibri"/>
          <w:lang w:val="en-GB"/>
        </w:rPr>
        <w:t xml:space="preserve"> Siemens” is stated, it must from now on be read as “</w:t>
      </w:r>
      <w:proofErr w:type="spellStart"/>
      <w:r w:rsidR="00FB51FE">
        <w:rPr>
          <w:rFonts w:ascii="Calibri" w:hAnsi="Calibri" w:cs="Calibri"/>
          <w:lang w:val="en-GB"/>
        </w:rPr>
        <w:t>Rittal</w:t>
      </w:r>
      <w:proofErr w:type="spellEnd"/>
      <w:r w:rsidR="00FB51FE">
        <w:rPr>
          <w:rFonts w:ascii="Calibri" w:hAnsi="Calibri" w:cs="Calibri"/>
          <w:lang w:val="en-GB"/>
        </w:rPr>
        <w:t xml:space="preserve"> panels”. </w:t>
      </w:r>
      <w:r>
        <w:rPr>
          <w:rFonts w:ascii="Calibri" w:hAnsi="Calibri" w:cs="Calibri"/>
          <w:lang w:val="en-GB"/>
        </w:rPr>
        <w:t xml:space="preserve"> </w:t>
      </w:r>
    </w:p>
    <w:p w14:paraId="03D5688D" w14:textId="77702AD9" w:rsidR="009E249B" w:rsidRDefault="009E249B">
      <w:pPr>
        <w:pStyle w:val="4Artikelen"/>
        <w:rPr>
          <w:rFonts w:ascii="Calibri" w:hAnsi="Calibri" w:cs="Calibri"/>
          <w:lang w:val="en-GB"/>
        </w:rPr>
      </w:pPr>
      <w:r>
        <w:rPr>
          <w:rFonts w:ascii="Calibri" w:hAnsi="Calibri" w:cs="Calibri"/>
          <w:lang w:val="en-GB"/>
        </w:rPr>
        <w:t>Waiver</w:t>
      </w:r>
    </w:p>
    <w:p w14:paraId="61C611B9" w14:textId="2421F984" w:rsidR="00BF5A30" w:rsidRDefault="00427D63">
      <w:pPr>
        <w:pStyle w:val="5Leden"/>
        <w:rPr>
          <w:rFonts w:ascii="Calibri" w:hAnsi="Calibri" w:cs="Calibri"/>
          <w:lang w:val="en-GB"/>
        </w:rPr>
      </w:pPr>
      <w:r w:rsidRPr="00427D63">
        <w:rPr>
          <w:rFonts w:ascii="Calibri" w:hAnsi="Calibri" w:cs="Calibri"/>
          <w:color w:val="FF0000"/>
          <w:lang w:val="en-GB"/>
        </w:rPr>
        <w:t xml:space="preserve">Hereinafter </w:t>
      </w:r>
      <w:r w:rsidR="009E249B">
        <w:rPr>
          <w:rFonts w:ascii="Calibri" w:hAnsi="Calibri" w:cs="Calibri"/>
          <w:lang w:val="en-GB"/>
        </w:rPr>
        <w:t xml:space="preserve">NEUERO waives its right to claim </w:t>
      </w:r>
      <w:r w:rsidR="009B61DA">
        <w:rPr>
          <w:rFonts w:ascii="Calibri" w:hAnsi="Calibri" w:cs="Calibri"/>
          <w:lang w:val="en-GB"/>
        </w:rPr>
        <w:t>that the Invasion qualifies as a force majeure event and/or unforeseen circumstance</w:t>
      </w:r>
      <w:r w:rsidR="00C77B12">
        <w:rPr>
          <w:rFonts w:ascii="Calibri" w:hAnsi="Calibri" w:cs="Calibri"/>
          <w:lang w:val="en-GB"/>
        </w:rPr>
        <w:t xml:space="preserve"> (</w:t>
      </w:r>
      <w:proofErr w:type="spellStart"/>
      <w:r w:rsidR="00C77B12">
        <w:rPr>
          <w:rFonts w:ascii="Calibri" w:hAnsi="Calibri" w:cs="Calibri"/>
          <w:i/>
          <w:iCs/>
          <w:lang w:val="en-GB"/>
        </w:rPr>
        <w:t>onvoorziene</w:t>
      </w:r>
      <w:proofErr w:type="spellEnd"/>
      <w:r w:rsidR="00C77B12">
        <w:rPr>
          <w:rFonts w:ascii="Calibri" w:hAnsi="Calibri" w:cs="Calibri"/>
          <w:i/>
          <w:iCs/>
          <w:lang w:val="en-GB"/>
        </w:rPr>
        <w:t xml:space="preserve"> </w:t>
      </w:r>
      <w:proofErr w:type="spellStart"/>
      <w:r w:rsidR="00C77B12">
        <w:rPr>
          <w:rFonts w:ascii="Calibri" w:hAnsi="Calibri" w:cs="Calibri"/>
          <w:i/>
          <w:iCs/>
          <w:lang w:val="en-GB"/>
        </w:rPr>
        <w:t>omstandigheid</w:t>
      </w:r>
      <w:proofErr w:type="spellEnd"/>
      <w:r w:rsidR="00C77B12">
        <w:rPr>
          <w:rFonts w:ascii="Calibri" w:hAnsi="Calibri" w:cs="Calibri"/>
          <w:lang w:val="en-GB"/>
        </w:rPr>
        <w:t>)</w:t>
      </w:r>
      <w:r w:rsidR="00BF5A30">
        <w:rPr>
          <w:rFonts w:ascii="Calibri" w:hAnsi="Calibri" w:cs="Calibri"/>
          <w:lang w:val="en-GB"/>
        </w:rPr>
        <w:t>.</w:t>
      </w:r>
    </w:p>
    <w:p w14:paraId="02D96A0E" w14:textId="30CA987A" w:rsidR="00BF5A30" w:rsidRDefault="00BF5A30">
      <w:pPr>
        <w:pStyle w:val="5Leden"/>
        <w:rPr>
          <w:rFonts w:ascii="Calibri" w:hAnsi="Calibri" w:cs="Calibri"/>
          <w:lang w:val="en-GB"/>
        </w:rPr>
      </w:pPr>
      <w:r>
        <w:rPr>
          <w:rFonts w:ascii="Calibri" w:hAnsi="Calibri" w:cs="Calibri"/>
          <w:lang w:val="en-GB"/>
        </w:rPr>
        <w:t xml:space="preserve">NEUERO waives its right to claim </w:t>
      </w:r>
      <w:r w:rsidR="009B61DA">
        <w:rPr>
          <w:rFonts w:ascii="Calibri" w:hAnsi="Calibri" w:cs="Calibri"/>
          <w:lang w:val="en-GB"/>
        </w:rPr>
        <w:t xml:space="preserve">any </w:t>
      </w:r>
      <w:r w:rsidR="00C77B12">
        <w:rPr>
          <w:rFonts w:ascii="Calibri" w:hAnsi="Calibri" w:cs="Calibri"/>
          <w:lang w:val="en-GB"/>
        </w:rPr>
        <w:t xml:space="preserve">(further) </w:t>
      </w:r>
      <w:r>
        <w:rPr>
          <w:rFonts w:ascii="Calibri" w:hAnsi="Calibri" w:cs="Calibri"/>
          <w:lang w:val="en-GB"/>
        </w:rPr>
        <w:t>increase of the Purchase Price</w:t>
      </w:r>
      <w:r w:rsidR="004266CD">
        <w:rPr>
          <w:rFonts w:ascii="Calibri" w:hAnsi="Calibri" w:cs="Calibri"/>
          <w:lang w:val="en-GB"/>
        </w:rPr>
        <w:t>,</w:t>
      </w:r>
      <w:r>
        <w:rPr>
          <w:rFonts w:ascii="Calibri" w:hAnsi="Calibri" w:cs="Calibri"/>
          <w:lang w:val="en-GB"/>
        </w:rPr>
        <w:t xml:space="preserve"> on whatever legal ground.</w:t>
      </w:r>
    </w:p>
    <w:p w14:paraId="6748476D" w14:textId="7DF14DE3" w:rsidR="00427D63" w:rsidRPr="001F6449" w:rsidRDefault="001F6449" w:rsidP="001F6449">
      <w:pPr>
        <w:pStyle w:val="5Leden"/>
        <w:rPr>
          <w:rFonts w:ascii="Calibri" w:hAnsi="Calibri" w:cs="Calibri"/>
          <w:color w:val="FF0000"/>
          <w:lang w:val="en-GB"/>
        </w:rPr>
      </w:pPr>
      <w:r w:rsidRPr="001F6449">
        <w:rPr>
          <w:rFonts w:ascii="Calibri" w:hAnsi="Calibri" w:cs="Calibri"/>
          <w:color w:val="FF0000"/>
          <w:lang w:val="en-US"/>
        </w:rPr>
        <w:t xml:space="preserve">NEUERO is entitled to reimbursement of </w:t>
      </w:r>
      <w:ins w:id="11" w:author="Robbert-Jan Kamstra" w:date="2022-11-22T09:02:00Z">
        <w:r w:rsidR="0054743F">
          <w:rPr>
            <w:rFonts w:ascii="Calibri" w:hAnsi="Calibri" w:cs="Calibri"/>
            <w:color w:val="FF0000"/>
            <w:lang w:val="en-US"/>
          </w:rPr>
          <w:t xml:space="preserve">reasonable </w:t>
        </w:r>
      </w:ins>
      <w:r w:rsidRPr="001F6449">
        <w:rPr>
          <w:rFonts w:ascii="Calibri" w:hAnsi="Calibri" w:cs="Calibri"/>
          <w:color w:val="FF0000"/>
          <w:lang w:val="en-US"/>
        </w:rPr>
        <w:t xml:space="preserve">costs associated with the storage of goods until </w:t>
      </w:r>
      <w:proofErr w:type="gramStart"/>
      <w:r w:rsidRPr="001F6449">
        <w:rPr>
          <w:rFonts w:ascii="Calibri" w:hAnsi="Calibri" w:cs="Calibri"/>
          <w:color w:val="FF0000"/>
          <w:lang w:val="en-US"/>
        </w:rPr>
        <w:t>shipment, if</w:t>
      </w:r>
      <w:proofErr w:type="gramEnd"/>
      <w:r w:rsidRPr="001F6449">
        <w:rPr>
          <w:rFonts w:ascii="Calibri" w:hAnsi="Calibri" w:cs="Calibri"/>
          <w:color w:val="FF0000"/>
          <w:lang w:val="en-US"/>
        </w:rPr>
        <w:t xml:space="preserve"> the storage period exceeds 3 months.</w:t>
      </w:r>
      <w:ins w:id="12" w:author="Robbert-Jan Kamstra" w:date="2022-11-22T09:03:00Z">
        <w:r w:rsidR="0054743F">
          <w:rPr>
            <w:rFonts w:ascii="Calibri" w:hAnsi="Calibri" w:cs="Calibri"/>
            <w:color w:val="FF0000"/>
            <w:lang w:val="en-US"/>
          </w:rPr>
          <w:t xml:space="preserve"> NEU</w:t>
        </w:r>
      </w:ins>
      <w:r w:rsidR="00745993" w:rsidRPr="00745993">
        <w:rPr>
          <w:rFonts w:ascii="Calibri" w:hAnsi="Calibri" w:cs="Calibri"/>
          <w:color w:val="C00000"/>
          <w:lang w:val="en-US"/>
        </w:rPr>
        <w:t>E</w:t>
      </w:r>
      <w:ins w:id="13" w:author="Robbert-Jan Kamstra" w:date="2022-11-22T09:03:00Z">
        <w:r w:rsidR="0054743F">
          <w:rPr>
            <w:rFonts w:ascii="Calibri" w:hAnsi="Calibri" w:cs="Calibri"/>
            <w:color w:val="FF0000"/>
            <w:lang w:val="en-US"/>
          </w:rPr>
          <w:t xml:space="preserve">RO will give MV Cargo one-month prior notice before any costs can be charged from MV Cargo. The </w:t>
        </w:r>
      </w:ins>
      <w:ins w:id="14" w:author="Robbert-Jan Kamstra" w:date="2022-11-22T09:04:00Z">
        <w:r w:rsidR="0054743F">
          <w:rPr>
            <w:rFonts w:ascii="Calibri" w:hAnsi="Calibri" w:cs="Calibri"/>
            <w:color w:val="FF0000"/>
            <w:lang w:val="en-US"/>
          </w:rPr>
          <w:t>request for payment will be substantiated with written evidence of the costs</w:t>
        </w:r>
        <w:r w:rsidR="00134BD9">
          <w:rPr>
            <w:rFonts w:ascii="Calibri" w:hAnsi="Calibri" w:cs="Calibri"/>
            <w:color w:val="FF0000"/>
            <w:lang w:val="en-US"/>
          </w:rPr>
          <w:t xml:space="preserve"> incurred by NEUERO for storage</w:t>
        </w:r>
        <w:r w:rsidR="0054743F">
          <w:rPr>
            <w:rFonts w:ascii="Calibri" w:hAnsi="Calibri" w:cs="Calibri"/>
            <w:color w:val="FF0000"/>
            <w:lang w:val="en-US"/>
          </w:rPr>
          <w:t>.</w:t>
        </w:r>
      </w:ins>
    </w:p>
    <w:p w14:paraId="7330D8B5" w14:textId="1E74414D" w:rsidR="008D3593" w:rsidRPr="000C58CF" w:rsidRDefault="008D3593" w:rsidP="008D3593">
      <w:pPr>
        <w:pStyle w:val="4Artikelen"/>
        <w:rPr>
          <w:rFonts w:ascii="Calibri" w:hAnsi="Calibri" w:cs="Calibri"/>
          <w:lang w:val="en-GB"/>
        </w:rPr>
      </w:pPr>
      <w:r w:rsidRPr="002C21C0">
        <w:rPr>
          <w:rFonts w:ascii="Calibri" w:hAnsi="Calibri" w:cs="Calibri"/>
          <w:lang w:val="en-GB"/>
        </w:rPr>
        <w:t>Agreement</w:t>
      </w:r>
      <w:r>
        <w:rPr>
          <w:rFonts w:ascii="Calibri" w:hAnsi="Calibri" w:cs="Calibri"/>
          <w:lang w:val="en-GB"/>
        </w:rPr>
        <w:t xml:space="preserve"> remain</w:t>
      </w:r>
      <w:r w:rsidR="00BF5A30">
        <w:rPr>
          <w:rFonts w:ascii="Calibri" w:hAnsi="Calibri" w:cs="Calibri"/>
          <w:lang w:val="en-GB"/>
        </w:rPr>
        <w:t>s fully effective</w:t>
      </w:r>
    </w:p>
    <w:p w14:paraId="2528BC8C" w14:textId="78CC1DC4" w:rsidR="009E249B" w:rsidRPr="008D3593" w:rsidRDefault="00BF5A30" w:rsidP="008D3593">
      <w:pPr>
        <w:pStyle w:val="5Leden"/>
        <w:rPr>
          <w:rFonts w:ascii="Calibri" w:hAnsi="Calibri" w:cs="Calibri"/>
          <w:lang w:val="en-GB"/>
        </w:rPr>
      </w:pPr>
      <w:r>
        <w:rPr>
          <w:rFonts w:ascii="Calibri" w:hAnsi="Calibri" w:cs="Calibri"/>
          <w:lang w:val="en-GB"/>
        </w:rPr>
        <w:lastRenderedPageBreak/>
        <w:t xml:space="preserve">The </w:t>
      </w:r>
      <w:r w:rsidR="008D3593">
        <w:rPr>
          <w:rFonts w:ascii="Calibri" w:hAnsi="Calibri" w:cs="Calibri"/>
          <w:lang w:val="en-GB"/>
        </w:rPr>
        <w:t>Agreement</w:t>
      </w:r>
      <w:r>
        <w:rPr>
          <w:rFonts w:ascii="Calibri" w:hAnsi="Calibri" w:cs="Calibri"/>
          <w:lang w:val="en-GB"/>
        </w:rPr>
        <w:t xml:space="preserve">, </w:t>
      </w:r>
      <w:proofErr w:type="gramStart"/>
      <w:r>
        <w:rPr>
          <w:rFonts w:ascii="Calibri" w:hAnsi="Calibri" w:cs="Calibri"/>
          <w:lang w:val="en-GB"/>
        </w:rPr>
        <w:t>taking into account</w:t>
      </w:r>
      <w:proofErr w:type="gramEnd"/>
      <w:r>
        <w:rPr>
          <w:rFonts w:ascii="Calibri" w:hAnsi="Calibri" w:cs="Calibri"/>
          <w:lang w:val="en-GB"/>
        </w:rPr>
        <w:t xml:space="preserve"> the above changes,</w:t>
      </w:r>
      <w:r w:rsidR="008D3593">
        <w:rPr>
          <w:rFonts w:ascii="Calibri" w:hAnsi="Calibri" w:cs="Calibri"/>
          <w:lang w:val="en-GB"/>
        </w:rPr>
        <w:t xml:space="preserve"> remain</w:t>
      </w:r>
      <w:r>
        <w:rPr>
          <w:rFonts w:ascii="Calibri" w:hAnsi="Calibri" w:cs="Calibri"/>
          <w:lang w:val="en-GB"/>
        </w:rPr>
        <w:t>s</w:t>
      </w:r>
      <w:r w:rsidR="008D3593">
        <w:rPr>
          <w:rFonts w:ascii="Calibri" w:hAnsi="Calibri" w:cs="Calibri"/>
          <w:lang w:val="en-GB"/>
        </w:rPr>
        <w:t xml:space="preserve"> fully effective and binding upon the Parties</w:t>
      </w:r>
      <w:r>
        <w:rPr>
          <w:rFonts w:ascii="Calibri" w:hAnsi="Calibri" w:cs="Calibri"/>
          <w:lang w:val="en-GB"/>
        </w:rPr>
        <w:t>.</w:t>
      </w:r>
      <w:r w:rsidR="00624A53" w:rsidRPr="008D3593">
        <w:rPr>
          <w:rFonts w:ascii="Calibri" w:hAnsi="Calibri" w:cs="Calibri"/>
          <w:lang w:val="en-GB"/>
        </w:rPr>
        <w:t xml:space="preserve"> </w:t>
      </w:r>
    </w:p>
    <w:p w14:paraId="6EE5292D" w14:textId="438430E7" w:rsidR="00CD7EA9" w:rsidRPr="00DF30EB" w:rsidRDefault="003D6B0D">
      <w:pPr>
        <w:pStyle w:val="20"/>
        <w:rPr>
          <w:rFonts w:ascii="Calibri" w:hAnsi="Calibri" w:cs="Calibri"/>
        </w:rPr>
      </w:pPr>
      <w:r w:rsidRPr="00DF30EB">
        <w:rPr>
          <w:rFonts w:ascii="Calibri" w:hAnsi="Calibri" w:cs="Calibri"/>
        </w:rPr>
        <w:t>Miscellaneous</w:t>
      </w:r>
      <w:r w:rsidR="00EA59AF" w:rsidRPr="00DF30EB">
        <w:rPr>
          <w:rFonts w:ascii="Calibri" w:hAnsi="Calibri" w:cs="Calibri"/>
          <w:b w:val="0"/>
          <w:u w:val="none"/>
        </w:rPr>
        <w:t xml:space="preserve"> </w:t>
      </w:r>
    </w:p>
    <w:p w14:paraId="4F3DE3F5" w14:textId="0B321A5E" w:rsidR="007F6E6D" w:rsidRPr="00DF30EB" w:rsidRDefault="003D6B0D">
      <w:pPr>
        <w:pStyle w:val="4Artikelen"/>
        <w:ind w:right="1080"/>
        <w:rPr>
          <w:rFonts w:ascii="Calibri" w:hAnsi="Calibri" w:cs="Calibri"/>
          <w:lang w:val="en-US"/>
        </w:rPr>
      </w:pPr>
      <w:r w:rsidRPr="00DF30EB">
        <w:rPr>
          <w:rFonts w:ascii="Calibri" w:hAnsi="Calibri" w:cs="Calibri"/>
          <w:lang w:val="en-US"/>
        </w:rPr>
        <w:t>F</w:t>
      </w:r>
      <w:r w:rsidR="00E13120" w:rsidRPr="00DF30EB">
        <w:rPr>
          <w:rFonts w:ascii="Calibri" w:hAnsi="Calibri" w:cs="Calibri"/>
          <w:lang w:val="en-US"/>
        </w:rPr>
        <w:t>ull and f</w:t>
      </w:r>
      <w:r w:rsidRPr="00DF30EB">
        <w:rPr>
          <w:rFonts w:ascii="Calibri" w:hAnsi="Calibri" w:cs="Calibri"/>
          <w:lang w:val="en-US"/>
        </w:rPr>
        <w:t xml:space="preserve">inal </w:t>
      </w:r>
      <w:r w:rsidR="00E13120" w:rsidRPr="00DF30EB">
        <w:rPr>
          <w:rFonts w:ascii="Calibri" w:hAnsi="Calibri" w:cs="Calibri"/>
          <w:lang w:val="en-US"/>
        </w:rPr>
        <w:t>release</w:t>
      </w:r>
      <w:r w:rsidRPr="00DF30EB">
        <w:rPr>
          <w:rFonts w:ascii="Calibri" w:hAnsi="Calibri" w:cs="Calibri"/>
          <w:lang w:val="en-US"/>
        </w:rPr>
        <w:t xml:space="preserve"> and </w:t>
      </w:r>
      <w:r w:rsidR="00E13120" w:rsidRPr="00DF30EB">
        <w:rPr>
          <w:rFonts w:ascii="Calibri" w:hAnsi="Calibri" w:cs="Calibri"/>
          <w:lang w:val="en-US"/>
        </w:rPr>
        <w:t>relinquish</w:t>
      </w:r>
      <w:r w:rsidR="009A73BB" w:rsidRPr="00DF30EB">
        <w:rPr>
          <w:rFonts w:ascii="Calibri" w:hAnsi="Calibri" w:cs="Calibri"/>
          <w:lang w:val="en-US"/>
        </w:rPr>
        <w:t xml:space="preserve"> of rights</w:t>
      </w:r>
      <w:r w:rsidR="00795453" w:rsidRPr="00DF30EB">
        <w:rPr>
          <w:rFonts w:ascii="Calibri" w:hAnsi="Calibri" w:cs="Calibri"/>
          <w:lang w:val="en-US"/>
        </w:rPr>
        <w:t xml:space="preserve"> </w:t>
      </w:r>
    </w:p>
    <w:p w14:paraId="5D9C29E6" w14:textId="79C1D099" w:rsidR="005321B3" w:rsidRPr="00DF30EB" w:rsidRDefault="009A73BB">
      <w:pPr>
        <w:pStyle w:val="5Leden"/>
        <w:spacing w:after="120"/>
        <w:rPr>
          <w:rFonts w:ascii="Calibri" w:hAnsi="Calibri" w:cs="Calibri"/>
          <w:lang w:val="en-US"/>
        </w:rPr>
      </w:pPr>
      <w:r w:rsidRPr="00DF30EB">
        <w:rPr>
          <w:rFonts w:ascii="Calibri" w:hAnsi="Calibri" w:cs="Calibri"/>
          <w:lang w:val="en-US"/>
        </w:rPr>
        <w:t>Subject to the term</w:t>
      </w:r>
      <w:r w:rsidR="00701433" w:rsidRPr="00DF30EB">
        <w:rPr>
          <w:rFonts w:ascii="Calibri" w:hAnsi="Calibri" w:cs="Calibri"/>
          <w:lang w:val="en-US"/>
        </w:rPr>
        <w:t>s</w:t>
      </w:r>
      <w:r w:rsidRPr="00DF30EB">
        <w:rPr>
          <w:rFonts w:ascii="Calibri" w:hAnsi="Calibri" w:cs="Calibri"/>
          <w:lang w:val="en-US"/>
        </w:rPr>
        <w:t xml:space="preserve"> and conditions of this Settlement Agreement </w:t>
      </w:r>
      <w:r w:rsidR="00A47EE0">
        <w:rPr>
          <w:rFonts w:ascii="Calibri" w:hAnsi="Calibri" w:cs="Calibri"/>
          <w:lang w:val="en-US"/>
        </w:rPr>
        <w:t xml:space="preserve">and the Agreement </w:t>
      </w:r>
      <w:r w:rsidRPr="00DF30EB">
        <w:rPr>
          <w:rFonts w:ascii="Calibri" w:hAnsi="Calibri" w:cs="Calibri"/>
          <w:lang w:val="en-US"/>
        </w:rPr>
        <w:t xml:space="preserve">being fulfilled, the Parties grant each other full and final </w:t>
      </w:r>
      <w:r w:rsidR="0010451D" w:rsidRPr="00DF30EB">
        <w:rPr>
          <w:rFonts w:ascii="Calibri" w:hAnsi="Calibri" w:cs="Calibri"/>
          <w:lang w:val="en-US"/>
        </w:rPr>
        <w:t>settlement</w:t>
      </w:r>
      <w:r w:rsidRPr="00DF30EB">
        <w:rPr>
          <w:rFonts w:ascii="Calibri" w:hAnsi="Calibri" w:cs="Calibri"/>
          <w:lang w:val="en-US"/>
        </w:rPr>
        <w:t xml:space="preserve"> (</w:t>
      </w:r>
      <w:r w:rsidRPr="00DF30EB">
        <w:rPr>
          <w:rFonts w:ascii="Calibri" w:hAnsi="Calibri" w:cs="Calibri"/>
          <w:i/>
          <w:lang w:val="en-US"/>
        </w:rPr>
        <w:t xml:space="preserve">finale </w:t>
      </w:r>
      <w:proofErr w:type="spellStart"/>
      <w:r w:rsidRPr="00DF30EB">
        <w:rPr>
          <w:rFonts w:ascii="Calibri" w:hAnsi="Calibri" w:cs="Calibri"/>
          <w:i/>
          <w:lang w:val="en-US"/>
        </w:rPr>
        <w:t>kwijting</w:t>
      </w:r>
      <w:proofErr w:type="spellEnd"/>
      <w:r w:rsidRPr="00DF30EB">
        <w:rPr>
          <w:rFonts w:ascii="Calibri" w:hAnsi="Calibri" w:cs="Calibri"/>
          <w:i/>
          <w:lang w:val="en-US"/>
        </w:rPr>
        <w:t xml:space="preserve">) </w:t>
      </w:r>
      <w:r w:rsidR="008F6719" w:rsidRPr="00DF30EB">
        <w:rPr>
          <w:rFonts w:ascii="Calibri" w:hAnsi="Calibri" w:cs="Calibri"/>
          <w:lang w:val="en-US"/>
        </w:rPr>
        <w:t xml:space="preserve">in connection with, relating to or resulting from the </w:t>
      </w:r>
      <w:r w:rsidR="008F6719" w:rsidRPr="00A47EE0">
        <w:rPr>
          <w:rFonts w:ascii="Calibri" w:hAnsi="Calibri" w:cs="Calibri"/>
          <w:lang w:val="en-US"/>
        </w:rPr>
        <w:t>Dispute</w:t>
      </w:r>
      <w:r w:rsidR="009D5EA9">
        <w:rPr>
          <w:rFonts w:ascii="Calibri" w:hAnsi="Calibri" w:cs="Calibri"/>
          <w:lang w:val="en-US"/>
        </w:rPr>
        <w:t>.</w:t>
      </w:r>
      <w:r w:rsidR="00CB3E42" w:rsidRPr="00DF30EB">
        <w:rPr>
          <w:rFonts w:ascii="Calibri" w:hAnsi="Calibri" w:cs="Calibri"/>
          <w:lang w:val="en-US"/>
        </w:rPr>
        <w:t xml:space="preserve"> </w:t>
      </w:r>
    </w:p>
    <w:p w14:paraId="2F7D97B2" w14:textId="3BF0C639" w:rsidR="009A73BB" w:rsidRPr="00DF30EB" w:rsidRDefault="005321B3">
      <w:pPr>
        <w:pStyle w:val="5Leden"/>
        <w:spacing w:after="120"/>
        <w:rPr>
          <w:rFonts w:ascii="Calibri" w:hAnsi="Calibri" w:cs="Calibri"/>
          <w:lang w:val="en-US"/>
        </w:rPr>
      </w:pPr>
      <w:r w:rsidRPr="00DF30EB">
        <w:rPr>
          <w:rFonts w:ascii="Calibri" w:hAnsi="Calibri" w:cs="Calibri"/>
          <w:lang w:val="en-US"/>
        </w:rPr>
        <w:t>E</w:t>
      </w:r>
      <w:r w:rsidR="00CB3E42" w:rsidRPr="00DF30EB">
        <w:rPr>
          <w:rFonts w:ascii="Calibri" w:hAnsi="Calibri" w:cs="Calibri"/>
          <w:lang w:val="en-US"/>
        </w:rPr>
        <w:t>ach Party hereby waives, releases and forever discharges, all and/or a</w:t>
      </w:r>
      <w:r w:rsidR="008F6719" w:rsidRPr="00DF30EB">
        <w:rPr>
          <w:rFonts w:ascii="Calibri" w:hAnsi="Calibri" w:cs="Calibri"/>
          <w:lang w:val="en-US"/>
        </w:rPr>
        <w:t>ny actions, claims, rights, dema</w:t>
      </w:r>
      <w:r w:rsidR="00CB3E42" w:rsidRPr="00DF30EB">
        <w:rPr>
          <w:rFonts w:ascii="Calibri" w:hAnsi="Calibri" w:cs="Calibri"/>
          <w:lang w:val="en-US"/>
        </w:rPr>
        <w:t>nds and set-offs, whether in this jurisdiction or any other, whether or not pre</w:t>
      </w:r>
      <w:r w:rsidR="00CB3E42" w:rsidRPr="00A47EE0">
        <w:rPr>
          <w:rFonts w:ascii="Calibri" w:hAnsi="Calibri" w:cs="Calibri"/>
          <w:lang w:val="en-US"/>
        </w:rPr>
        <w:t>sentl</w:t>
      </w:r>
      <w:r w:rsidR="00CB3E42" w:rsidRPr="00DF30EB">
        <w:rPr>
          <w:rFonts w:ascii="Calibri" w:hAnsi="Calibri" w:cs="Calibri"/>
          <w:lang w:val="en-US"/>
        </w:rPr>
        <w:t xml:space="preserve">y known to the Parties, that it, or any of its subsidiaries, affiliated and parent companies, ever had or may have </w:t>
      </w:r>
      <w:r w:rsidR="00CB3E42" w:rsidRPr="00A47EE0">
        <w:rPr>
          <w:rFonts w:ascii="Calibri" w:hAnsi="Calibri" w:cs="Calibri"/>
          <w:lang w:val="en-US"/>
        </w:rPr>
        <w:t>against the other Party, its subsidiaries, affiliated and parent companies, or any of their respective officers, directors or employees, arising out or connected with the</w:t>
      </w:r>
      <w:r w:rsidR="00A47EE0">
        <w:rPr>
          <w:rFonts w:ascii="Calibri" w:hAnsi="Calibri" w:cs="Calibri"/>
          <w:lang w:val="en-US"/>
        </w:rPr>
        <w:t xml:space="preserve"> Dispute</w:t>
      </w:r>
      <w:r w:rsidR="00CB3E42" w:rsidRPr="00DF30EB">
        <w:rPr>
          <w:rFonts w:ascii="Calibri" w:hAnsi="Calibri" w:cs="Calibri"/>
          <w:lang w:val="en-US"/>
        </w:rPr>
        <w:t>.</w:t>
      </w:r>
    </w:p>
    <w:p w14:paraId="7B942D82" w14:textId="1EDDF092" w:rsidR="00583DE3" w:rsidRPr="00DF30EB" w:rsidRDefault="00756C73">
      <w:pPr>
        <w:pStyle w:val="5Leden"/>
        <w:rPr>
          <w:rFonts w:ascii="Calibri" w:hAnsi="Calibri" w:cs="Calibri"/>
          <w:lang w:val="en-US"/>
        </w:rPr>
      </w:pPr>
      <w:r w:rsidRPr="00DF30EB">
        <w:rPr>
          <w:rFonts w:ascii="Calibri" w:hAnsi="Calibri" w:cs="Calibri"/>
          <w:iCs/>
          <w:lang w:val="en-US"/>
        </w:rPr>
        <w:t xml:space="preserve">Parties have agreed that they themselves will bear the costs of the (legal) assistance they have received and the costs they have incurred in connection with </w:t>
      </w:r>
      <w:r w:rsidR="00A47EE0">
        <w:rPr>
          <w:rFonts w:ascii="Calibri" w:hAnsi="Calibri" w:cs="Calibri"/>
          <w:iCs/>
          <w:lang w:val="en-US"/>
        </w:rPr>
        <w:t xml:space="preserve">the Dispute and </w:t>
      </w:r>
      <w:r w:rsidRPr="00DF30EB">
        <w:rPr>
          <w:rFonts w:ascii="Calibri" w:hAnsi="Calibri" w:cs="Calibri"/>
          <w:iCs/>
          <w:lang w:val="en-US"/>
        </w:rPr>
        <w:t xml:space="preserve">(the </w:t>
      </w:r>
      <w:r w:rsidR="00F26015" w:rsidRPr="00DF30EB">
        <w:rPr>
          <w:rFonts w:ascii="Calibri" w:hAnsi="Calibri" w:cs="Calibri"/>
          <w:iCs/>
          <w:lang w:val="en-US"/>
        </w:rPr>
        <w:t>conclusion</w:t>
      </w:r>
      <w:r w:rsidRPr="00DF30EB">
        <w:rPr>
          <w:rFonts w:ascii="Calibri" w:hAnsi="Calibri" w:cs="Calibri"/>
          <w:iCs/>
          <w:lang w:val="en-US"/>
        </w:rPr>
        <w:t xml:space="preserve"> of) the Settlement Agreement and costs to prevent and/or limit (future) damages.</w:t>
      </w:r>
    </w:p>
    <w:p w14:paraId="20D913C1" w14:textId="17116BDF" w:rsidR="00B01ABD" w:rsidRPr="00DF30EB" w:rsidRDefault="00B01ABD">
      <w:pPr>
        <w:pStyle w:val="4Artikelen"/>
        <w:rPr>
          <w:rFonts w:ascii="Calibri" w:hAnsi="Calibri" w:cs="Calibri"/>
          <w:color w:val="FF0000"/>
        </w:rPr>
      </w:pPr>
      <w:r w:rsidRPr="00DF30EB">
        <w:rPr>
          <w:rFonts w:ascii="Calibri" w:hAnsi="Calibri" w:cs="Calibri"/>
        </w:rPr>
        <w:t xml:space="preserve">Entire </w:t>
      </w:r>
      <w:r w:rsidR="002D0FC6" w:rsidRPr="00DF30EB">
        <w:rPr>
          <w:rFonts w:ascii="Calibri" w:hAnsi="Calibri" w:cs="Calibri"/>
        </w:rPr>
        <w:t>a</w:t>
      </w:r>
      <w:r w:rsidRPr="00DF30EB">
        <w:rPr>
          <w:rFonts w:ascii="Calibri" w:hAnsi="Calibri" w:cs="Calibri"/>
        </w:rPr>
        <w:t>greement</w:t>
      </w:r>
      <w:r w:rsidR="00AF33BF" w:rsidRPr="00DF30EB">
        <w:rPr>
          <w:rFonts w:ascii="Calibri" w:hAnsi="Calibri" w:cs="Calibri"/>
        </w:rPr>
        <w:t xml:space="preserve"> </w:t>
      </w:r>
    </w:p>
    <w:p w14:paraId="620B1840" w14:textId="66718F1E" w:rsidR="002940D5" w:rsidRPr="00DF30EB" w:rsidRDefault="006F20D0">
      <w:pPr>
        <w:pStyle w:val="5Leden"/>
        <w:spacing w:after="120"/>
        <w:rPr>
          <w:rFonts w:ascii="Calibri" w:hAnsi="Calibri" w:cs="Calibri"/>
          <w:lang w:val="en-US"/>
        </w:rPr>
      </w:pPr>
      <w:r w:rsidRPr="00DF30EB">
        <w:rPr>
          <w:rFonts w:ascii="Calibri" w:hAnsi="Calibri" w:cs="Calibri"/>
          <w:iCs/>
          <w:lang w:val="en-US"/>
        </w:rPr>
        <w:t xml:space="preserve">The Settlement Agreement </w:t>
      </w:r>
      <w:r w:rsidR="0017416E">
        <w:rPr>
          <w:rFonts w:ascii="Calibri" w:hAnsi="Calibri" w:cs="Calibri"/>
          <w:iCs/>
          <w:lang w:val="en-US"/>
        </w:rPr>
        <w:t xml:space="preserve">and Agreement </w:t>
      </w:r>
      <w:r w:rsidRPr="00DF30EB">
        <w:rPr>
          <w:rFonts w:ascii="Calibri" w:hAnsi="Calibri" w:cs="Calibri"/>
          <w:iCs/>
          <w:lang w:val="en-US"/>
        </w:rPr>
        <w:t xml:space="preserve">correctly and exhaustively sets out all the </w:t>
      </w:r>
      <w:r w:rsidR="00B5587E" w:rsidRPr="00DF30EB">
        <w:rPr>
          <w:rFonts w:ascii="Calibri" w:hAnsi="Calibri" w:cs="Calibri"/>
          <w:iCs/>
          <w:lang w:val="en-US"/>
        </w:rPr>
        <w:t>P</w:t>
      </w:r>
      <w:r w:rsidRPr="00DF30EB">
        <w:rPr>
          <w:rFonts w:ascii="Calibri" w:hAnsi="Calibri" w:cs="Calibri"/>
          <w:iCs/>
          <w:lang w:val="en-US"/>
        </w:rPr>
        <w:t>arties' agreements and intentions regarding the subjects and (alleged) legal relationships referred to in the Settlement Agreement</w:t>
      </w:r>
      <w:r w:rsidR="0017416E">
        <w:rPr>
          <w:rFonts w:ascii="Calibri" w:hAnsi="Calibri" w:cs="Calibri"/>
          <w:iCs/>
          <w:lang w:val="en-US"/>
        </w:rPr>
        <w:t xml:space="preserve"> and </w:t>
      </w:r>
      <w:r w:rsidR="0019089E">
        <w:rPr>
          <w:rFonts w:ascii="Calibri" w:hAnsi="Calibri" w:cs="Calibri"/>
          <w:iCs/>
          <w:lang w:val="en-US"/>
        </w:rPr>
        <w:t xml:space="preserve">the </w:t>
      </w:r>
      <w:r w:rsidR="0017416E">
        <w:rPr>
          <w:rFonts w:ascii="Calibri" w:hAnsi="Calibri" w:cs="Calibri"/>
          <w:iCs/>
          <w:lang w:val="en-US"/>
        </w:rPr>
        <w:t>Agreement</w:t>
      </w:r>
      <w:r w:rsidRPr="00DF30EB">
        <w:rPr>
          <w:rFonts w:ascii="Calibri" w:hAnsi="Calibri" w:cs="Calibri"/>
          <w:iCs/>
          <w:lang w:val="en-US"/>
        </w:rPr>
        <w:t>.</w:t>
      </w:r>
    </w:p>
    <w:p w14:paraId="3C10BA43" w14:textId="4E522004" w:rsidR="006F20D0" w:rsidRPr="00DF30EB" w:rsidRDefault="00B5587E">
      <w:pPr>
        <w:pStyle w:val="5Leden"/>
        <w:spacing w:after="120"/>
        <w:rPr>
          <w:rFonts w:ascii="Calibri" w:hAnsi="Calibri" w:cs="Calibri"/>
          <w:lang w:val="en-US"/>
        </w:rPr>
      </w:pPr>
      <w:r w:rsidRPr="00DF30EB">
        <w:rPr>
          <w:rFonts w:ascii="Calibri" w:hAnsi="Calibri" w:cs="Calibri"/>
          <w:iCs/>
          <w:lang w:val="en-US"/>
        </w:rPr>
        <w:t xml:space="preserve">The </w:t>
      </w:r>
      <w:r w:rsidR="006F20D0" w:rsidRPr="00DF30EB">
        <w:rPr>
          <w:rFonts w:ascii="Calibri" w:hAnsi="Calibri" w:cs="Calibri"/>
          <w:iCs/>
          <w:lang w:val="en-US"/>
        </w:rPr>
        <w:t xml:space="preserve">Parties are only permitted to provide evidence of the contents and </w:t>
      </w:r>
      <w:r w:rsidR="00525F3F" w:rsidRPr="00DF30EB">
        <w:rPr>
          <w:rFonts w:ascii="Calibri" w:hAnsi="Calibri" w:cs="Calibri"/>
          <w:iCs/>
          <w:lang w:val="en-US"/>
        </w:rPr>
        <w:t>scope</w:t>
      </w:r>
      <w:r w:rsidR="006F20D0" w:rsidRPr="00DF30EB">
        <w:rPr>
          <w:rFonts w:ascii="Calibri" w:hAnsi="Calibri" w:cs="Calibri"/>
          <w:iCs/>
          <w:lang w:val="en-US"/>
        </w:rPr>
        <w:t xml:space="preserve"> of the agreements made between the Parties in this Settlement Agreement by submitting this Settlement Agreement. This agreement must be regarded as an evidence agreement.</w:t>
      </w:r>
    </w:p>
    <w:p w14:paraId="39DA1151" w14:textId="4292E1E9" w:rsidR="004A07C1" w:rsidRPr="00DF30EB" w:rsidRDefault="00C46566">
      <w:pPr>
        <w:pStyle w:val="5Leden"/>
        <w:rPr>
          <w:rFonts w:ascii="Calibri" w:hAnsi="Calibri" w:cs="Calibri"/>
          <w:lang w:val="en-US"/>
        </w:rPr>
      </w:pPr>
      <w:r w:rsidRPr="00DF30EB">
        <w:rPr>
          <w:rFonts w:ascii="Calibri" w:hAnsi="Calibri" w:cs="Calibri"/>
          <w:iCs/>
          <w:lang w:val="en-US"/>
        </w:rPr>
        <w:t>P</w:t>
      </w:r>
      <w:r w:rsidR="006F20D0" w:rsidRPr="00DF30EB">
        <w:rPr>
          <w:rFonts w:ascii="Calibri" w:hAnsi="Calibri" w:cs="Calibri"/>
          <w:iCs/>
          <w:lang w:val="en-US"/>
        </w:rPr>
        <w:t>arties are only permitted to provide evidence of facts and circumstances that serve to interpret the agreements made in this Settlement Agreement by submitting this Settlement Agreement. This agreement must be regarded as an evidence agreement.</w:t>
      </w:r>
    </w:p>
    <w:p w14:paraId="073B3CBA" w14:textId="2ED8BF06" w:rsidR="00B01ABD" w:rsidRPr="00DF30EB" w:rsidRDefault="003D6B0D">
      <w:pPr>
        <w:pStyle w:val="4Artikelen"/>
        <w:rPr>
          <w:rFonts w:ascii="Calibri" w:hAnsi="Calibri" w:cs="Calibri"/>
        </w:rPr>
      </w:pPr>
      <w:r w:rsidRPr="00DF30EB">
        <w:rPr>
          <w:rFonts w:ascii="Calibri" w:hAnsi="Calibri" w:cs="Calibri"/>
        </w:rPr>
        <w:t>Settlement agreement</w:t>
      </w:r>
    </w:p>
    <w:p w14:paraId="66DF0C82" w14:textId="1A945895" w:rsidR="004D2514" w:rsidRPr="00DF30EB" w:rsidRDefault="0064345C">
      <w:pPr>
        <w:pStyle w:val="5Leden"/>
        <w:rPr>
          <w:rFonts w:ascii="Calibri" w:hAnsi="Calibri" w:cs="Calibri"/>
          <w:lang w:val="en-US"/>
        </w:rPr>
      </w:pPr>
      <w:r w:rsidRPr="00DF30EB">
        <w:rPr>
          <w:rFonts w:ascii="Calibri" w:hAnsi="Calibri" w:cs="Calibri"/>
          <w:lang w:val="en-US"/>
        </w:rPr>
        <w:lastRenderedPageBreak/>
        <w:t xml:space="preserve">This </w:t>
      </w:r>
      <w:r w:rsidR="00B80A38" w:rsidRPr="00DF30EB">
        <w:rPr>
          <w:rFonts w:ascii="Calibri" w:hAnsi="Calibri" w:cs="Calibri"/>
          <w:lang w:val="en-US"/>
        </w:rPr>
        <w:t>Settlement Agreement constitutes a settlement agreement (</w:t>
      </w:r>
      <w:proofErr w:type="spellStart"/>
      <w:r w:rsidR="00B80A38" w:rsidRPr="00DF30EB">
        <w:rPr>
          <w:rFonts w:ascii="Calibri" w:hAnsi="Calibri" w:cs="Calibri"/>
          <w:i/>
          <w:lang w:val="en-US"/>
        </w:rPr>
        <w:t>vaststellingsovereenkomst</w:t>
      </w:r>
      <w:proofErr w:type="spellEnd"/>
      <w:r w:rsidR="00B80A38" w:rsidRPr="00DF30EB">
        <w:rPr>
          <w:rFonts w:ascii="Calibri" w:hAnsi="Calibri" w:cs="Calibri"/>
          <w:lang w:val="en-US"/>
        </w:rPr>
        <w:t xml:space="preserve">) </w:t>
      </w:r>
      <w:r w:rsidR="00E83202" w:rsidRPr="00DF30EB">
        <w:rPr>
          <w:rFonts w:ascii="Calibri" w:hAnsi="Calibri" w:cs="Calibri"/>
          <w:lang w:val="en-US"/>
        </w:rPr>
        <w:t xml:space="preserve">in accordance with and </w:t>
      </w:r>
      <w:r w:rsidR="00B80A38" w:rsidRPr="00DF30EB">
        <w:rPr>
          <w:rFonts w:ascii="Calibri" w:hAnsi="Calibri" w:cs="Calibri"/>
          <w:lang w:val="en-US"/>
        </w:rPr>
        <w:t xml:space="preserve">within the meaning of </w:t>
      </w:r>
      <w:r w:rsidR="004D2514" w:rsidRPr="00DF30EB">
        <w:rPr>
          <w:rFonts w:ascii="Calibri" w:hAnsi="Calibri" w:cs="Calibri"/>
          <w:lang w:val="en-US"/>
        </w:rPr>
        <w:t>Article</w:t>
      </w:r>
      <w:r w:rsidR="00B80A38" w:rsidRPr="00DF30EB">
        <w:rPr>
          <w:rFonts w:ascii="Calibri" w:hAnsi="Calibri" w:cs="Calibri"/>
          <w:lang w:val="en-US"/>
        </w:rPr>
        <w:t xml:space="preserve"> </w:t>
      </w:r>
      <w:r w:rsidR="004D2514" w:rsidRPr="00DF30EB">
        <w:rPr>
          <w:rFonts w:ascii="Calibri" w:hAnsi="Calibri" w:cs="Calibri"/>
          <w:lang w:val="en-US"/>
        </w:rPr>
        <w:t>7:900 of the Dutch Civil Code.</w:t>
      </w:r>
    </w:p>
    <w:p w14:paraId="7209D16C" w14:textId="6FB74017" w:rsidR="00B01ABD" w:rsidRPr="00DF30EB" w:rsidRDefault="007B4DB6">
      <w:pPr>
        <w:pStyle w:val="4Artikelen"/>
        <w:rPr>
          <w:rFonts w:ascii="Calibri" w:hAnsi="Calibri" w:cs="Calibri"/>
          <w:lang w:val="en-US"/>
        </w:rPr>
      </w:pPr>
      <w:bookmarkStart w:id="15" w:name="_Ref5265073"/>
      <w:r w:rsidRPr="00DF30EB">
        <w:rPr>
          <w:rFonts w:ascii="Calibri" w:hAnsi="Calibri" w:cs="Calibri"/>
          <w:lang w:val="en-US"/>
        </w:rPr>
        <w:t>Termination</w:t>
      </w:r>
      <w:r w:rsidR="00B01ABD" w:rsidRPr="00DF30EB">
        <w:rPr>
          <w:rFonts w:ascii="Calibri" w:hAnsi="Calibri" w:cs="Calibri"/>
          <w:lang w:val="en-US"/>
        </w:rPr>
        <w:t xml:space="preserve">, </w:t>
      </w:r>
      <w:r w:rsidRPr="00DF30EB">
        <w:rPr>
          <w:rFonts w:ascii="Calibri" w:hAnsi="Calibri" w:cs="Calibri"/>
          <w:lang w:val="en-US"/>
        </w:rPr>
        <w:t>nullification and/or</w:t>
      </w:r>
      <w:r w:rsidR="00B01ABD" w:rsidRPr="00DF30EB">
        <w:rPr>
          <w:rFonts w:ascii="Calibri" w:hAnsi="Calibri" w:cs="Calibri"/>
          <w:lang w:val="en-US"/>
        </w:rPr>
        <w:t xml:space="preserve"> </w:t>
      </w:r>
      <w:bookmarkEnd w:id="15"/>
      <w:r w:rsidRPr="00DF30EB">
        <w:rPr>
          <w:rFonts w:ascii="Calibri" w:hAnsi="Calibri" w:cs="Calibri"/>
          <w:lang w:val="en-US"/>
        </w:rPr>
        <w:t>adjustment</w:t>
      </w:r>
      <w:r w:rsidR="00092C67" w:rsidRPr="00DF30EB">
        <w:rPr>
          <w:rFonts w:ascii="Calibri" w:hAnsi="Calibri" w:cs="Calibri"/>
          <w:lang w:val="en-US"/>
        </w:rPr>
        <w:t xml:space="preserve"> </w:t>
      </w:r>
    </w:p>
    <w:p w14:paraId="308EF961" w14:textId="3725E483" w:rsidR="00512E2C" w:rsidRPr="00DF30EB" w:rsidRDefault="00A77360">
      <w:pPr>
        <w:pStyle w:val="5Leden"/>
        <w:rPr>
          <w:rFonts w:ascii="Calibri" w:hAnsi="Calibri" w:cs="Calibri"/>
          <w:lang w:val="en-US"/>
        </w:rPr>
      </w:pPr>
      <w:r w:rsidRPr="00DF30EB">
        <w:rPr>
          <w:rFonts w:ascii="Calibri" w:hAnsi="Calibri" w:cs="Calibri"/>
          <w:lang w:val="en-US"/>
        </w:rPr>
        <w:t xml:space="preserve">Each Party </w:t>
      </w:r>
      <w:r w:rsidR="00512E2C" w:rsidRPr="00DF30EB">
        <w:rPr>
          <w:rFonts w:ascii="Calibri" w:hAnsi="Calibri" w:cs="Calibri"/>
          <w:lang w:val="en-US"/>
        </w:rPr>
        <w:t>will</w:t>
      </w:r>
      <w:r w:rsidRPr="00DF30EB">
        <w:rPr>
          <w:rFonts w:ascii="Calibri" w:hAnsi="Calibri" w:cs="Calibri"/>
          <w:lang w:val="en-US"/>
        </w:rPr>
        <w:t xml:space="preserve"> bear its ow</w:t>
      </w:r>
      <w:r w:rsidR="00512E2C" w:rsidRPr="00DF30EB">
        <w:rPr>
          <w:rFonts w:ascii="Calibri" w:hAnsi="Calibri" w:cs="Calibri"/>
          <w:lang w:val="en-US"/>
        </w:rPr>
        <w:t>n risk for the possibility of error</w:t>
      </w:r>
      <w:r w:rsidRPr="00DF30EB">
        <w:rPr>
          <w:rFonts w:ascii="Calibri" w:hAnsi="Calibri" w:cs="Calibri"/>
          <w:lang w:val="en-US"/>
        </w:rPr>
        <w:t xml:space="preserve"> </w:t>
      </w:r>
      <w:r w:rsidR="00395845" w:rsidRPr="00DF30EB">
        <w:rPr>
          <w:rFonts w:ascii="Calibri" w:hAnsi="Calibri" w:cs="Calibri"/>
          <w:lang w:val="en-US"/>
        </w:rPr>
        <w:t>(</w:t>
      </w:r>
      <w:proofErr w:type="spellStart"/>
      <w:r w:rsidR="00395845" w:rsidRPr="00DF30EB">
        <w:rPr>
          <w:rFonts w:ascii="Calibri" w:hAnsi="Calibri" w:cs="Calibri"/>
          <w:i/>
          <w:lang w:val="en-US"/>
        </w:rPr>
        <w:t>dwaling</w:t>
      </w:r>
      <w:proofErr w:type="spellEnd"/>
      <w:r w:rsidR="00395845" w:rsidRPr="00DF30EB">
        <w:rPr>
          <w:rFonts w:ascii="Calibri" w:hAnsi="Calibri" w:cs="Calibri"/>
          <w:lang w:val="en-US"/>
        </w:rPr>
        <w:t xml:space="preserve">) </w:t>
      </w:r>
      <w:proofErr w:type="gramStart"/>
      <w:r w:rsidRPr="00DF30EB">
        <w:rPr>
          <w:rFonts w:ascii="Calibri" w:hAnsi="Calibri" w:cs="Calibri"/>
          <w:lang w:val="en-US"/>
        </w:rPr>
        <w:t xml:space="preserve">with </w:t>
      </w:r>
      <w:r w:rsidR="00512E2C" w:rsidRPr="00DF30EB">
        <w:rPr>
          <w:rFonts w:ascii="Calibri" w:hAnsi="Calibri" w:cs="Calibri"/>
          <w:lang w:val="en-US"/>
        </w:rPr>
        <w:t>regard</w:t>
      </w:r>
      <w:r w:rsidRPr="00DF30EB">
        <w:rPr>
          <w:rFonts w:ascii="Calibri" w:hAnsi="Calibri" w:cs="Calibri"/>
          <w:lang w:val="en-US"/>
        </w:rPr>
        <w:t xml:space="preserve"> to</w:t>
      </w:r>
      <w:proofErr w:type="gramEnd"/>
      <w:r w:rsidRPr="00DF30EB">
        <w:rPr>
          <w:rFonts w:ascii="Calibri" w:hAnsi="Calibri" w:cs="Calibri"/>
          <w:lang w:val="en-US"/>
        </w:rPr>
        <w:t xml:space="preserve"> facts and circumstances</w:t>
      </w:r>
      <w:r w:rsidR="00512E2C" w:rsidRPr="00DF30EB">
        <w:rPr>
          <w:rFonts w:ascii="Calibri" w:hAnsi="Calibri" w:cs="Calibri"/>
          <w:lang w:val="en-US"/>
        </w:rPr>
        <w:t xml:space="preserve"> that relate</w:t>
      </w:r>
      <w:r w:rsidRPr="00DF30EB">
        <w:rPr>
          <w:rFonts w:ascii="Calibri" w:hAnsi="Calibri" w:cs="Calibri"/>
          <w:lang w:val="en-US"/>
        </w:rPr>
        <w:t xml:space="preserve"> to entering into this Settlement Agreement.</w:t>
      </w:r>
      <w:r w:rsidR="00512E2C" w:rsidRPr="00DF30EB">
        <w:rPr>
          <w:rFonts w:ascii="Calibri" w:hAnsi="Calibri" w:cs="Calibri"/>
          <w:lang w:val="en-US"/>
        </w:rPr>
        <w:t xml:space="preserve"> </w:t>
      </w:r>
    </w:p>
    <w:p w14:paraId="7E414E0F" w14:textId="384FD81A" w:rsidR="00B01ABD" w:rsidRPr="00DF30EB" w:rsidRDefault="00512E2C">
      <w:pPr>
        <w:pStyle w:val="5Leden"/>
        <w:rPr>
          <w:rFonts w:ascii="Calibri" w:hAnsi="Calibri" w:cs="Calibri"/>
          <w:lang w:val="en-US"/>
        </w:rPr>
      </w:pPr>
      <w:r w:rsidRPr="00DF30EB">
        <w:rPr>
          <w:rFonts w:ascii="Calibri" w:hAnsi="Calibri" w:cs="Calibri"/>
          <w:lang w:val="en-US"/>
        </w:rPr>
        <w:t xml:space="preserve">Each Party hereby waives the right to terminate </w:t>
      </w:r>
      <w:r w:rsidR="00FB58F2" w:rsidRPr="00DF30EB">
        <w:rPr>
          <w:rFonts w:ascii="Calibri" w:hAnsi="Calibri" w:cs="Calibri"/>
          <w:lang w:val="en-US"/>
        </w:rPr>
        <w:t>(</w:t>
      </w:r>
      <w:proofErr w:type="spellStart"/>
      <w:r w:rsidR="00B5587E" w:rsidRPr="00DF30EB">
        <w:rPr>
          <w:rFonts w:ascii="Calibri" w:hAnsi="Calibri" w:cs="Calibri"/>
          <w:i/>
          <w:lang w:val="en-US"/>
        </w:rPr>
        <w:t>ontbinden</w:t>
      </w:r>
      <w:proofErr w:type="spellEnd"/>
      <w:r w:rsidR="00FB58F2" w:rsidRPr="00DF30EB">
        <w:rPr>
          <w:rFonts w:ascii="Calibri" w:hAnsi="Calibri" w:cs="Calibri"/>
          <w:lang w:val="en-US"/>
        </w:rPr>
        <w:t xml:space="preserve">) </w:t>
      </w:r>
      <w:r w:rsidRPr="00DF30EB">
        <w:rPr>
          <w:rFonts w:ascii="Calibri" w:hAnsi="Calibri" w:cs="Calibri"/>
          <w:lang w:val="en-US"/>
        </w:rPr>
        <w:t xml:space="preserve">the Settlement Agreement, in whole or in part, to annul </w:t>
      </w:r>
      <w:r w:rsidR="00FB58F2" w:rsidRPr="00DF30EB">
        <w:rPr>
          <w:rFonts w:ascii="Calibri" w:hAnsi="Calibri" w:cs="Calibri"/>
          <w:lang w:val="en-US"/>
        </w:rPr>
        <w:t>(</w:t>
      </w:r>
      <w:proofErr w:type="spellStart"/>
      <w:r w:rsidR="00B5587E" w:rsidRPr="00DF30EB">
        <w:rPr>
          <w:rFonts w:ascii="Calibri" w:hAnsi="Calibri" w:cs="Calibri"/>
          <w:i/>
          <w:lang w:val="en-US"/>
        </w:rPr>
        <w:t>vernietigen</w:t>
      </w:r>
      <w:proofErr w:type="spellEnd"/>
      <w:r w:rsidR="00FB58F2" w:rsidRPr="00DF30EB">
        <w:rPr>
          <w:rFonts w:ascii="Calibri" w:hAnsi="Calibri" w:cs="Calibri"/>
          <w:lang w:val="en-US"/>
        </w:rPr>
        <w:t xml:space="preserve">) </w:t>
      </w:r>
      <w:r w:rsidRPr="00DF30EB">
        <w:rPr>
          <w:rFonts w:ascii="Calibri" w:hAnsi="Calibri" w:cs="Calibri"/>
          <w:lang w:val="en-US"/>
        </w:rPr>
        <w:t>or modify</w:t>
      </w:r>
      <w:r w:rsidR="00FB58F2" w:rsidRPr="00DF30EB">
        <w:rPr>
          <w:rFonts w:ascii="Calibri" w:hAnsi="Calibri" w:cs="Calibri"/>
          <w:lang w:val="en-US"/>
        </w:rPr>
        <w:t xml:space="preserve"> (</w:t>
      </w:r>
      <w:proofErr w:type="spellStart"/>
      <w:r w:rsidR="00B5587E" w:rsidRPr="00DF30EB">
        <w:rPr>
          <w:rFonts w:ascii="Calibri" w:hAnsi="Calibri" w:cs="Calibri"/>
          <w:i/>
          <w:lang w:val="en-US"/>
        </w:rPr>
        <w:t>aanpassen</w:t>
      </w:r>
      <w:proofErr w:type="spellEnd"/>
      <w:r w:rsidR="00FB58F2" w:rsidRPr="00DF30EB">
        <w:rPr>
          <w:rFonts w:ascii="Calibri" w:hAnsi="Calibri" w:cs="Calibri"/>
          <w:lang w:val="en-US"/>
        </w:rPr>
        <w:t>)</w:t>
      </w:r>
      <w:r w:rsidRPr="00DF30EB">
        <w:rPr>
          <w:rFonts w:ascii="Calibri" w:hAnsi="Calibri" w:cs="Calibri"/>
          <w:lang w:val="en-US"/>
        </w:rPr>
        <w:t>, in whole or in part, on the grounds of error, to have the effects of this Settlement Agreement</w:t>
      </w:r>
      <w:r w:rsidR="00254C21" w:rsidRPr="00DF30EB">
        <w:rPr>
          <w:rFonts w:ascii="Calibri" w:hAnsi="Calibri" w:cs="Calibri"/>
          <w:lang w:val="en-US"/>
        </w:rPr>
        <w:t xml:space="preserve"> amended </w:t>
      </w:r>
      <w:r w:rsidRPr="00DF30EB">
        <w:rPr>
          <w:rFonts w:ascii="Calibri" w:hAnsi="Calibri" w:cs="Calibri"/>
          <w:lang w:val="en-US"/>
        </w:rPr>
        <w:t xml:space="preserve">to remove prejudice, and to suspend </w:t>
      </w:r>
      <w:r w:rsidR="00B5587E" w:rsidRPr="00DF30EB">
        <w:rPr>
          <w:rFonts w:ascii="Calibri" w:hAnsi="Calibri" w:cs="Calibri"/>
          <w:lang w:val="en-US"/>
        </w:rPr>
        <w:t>(</w:t>
      </w:r>
      <w:proofErr w:type="spellStart"/>
      <w:r w:rsidR="00FB58F2" w:rsidRPr="00DF30EB">
        <w:rPr>
          <w:rFonts w:ascii="Calibri" w:hAnsi="Calibri" w:cs="Calibri"/>
          <w:i/>
          <w:lang w:val="en-US"/>
        </w:rPr>
        <w:t>opschorten</w:t>
      </w:r>
      <w:proofErr w:type="spellEnd"/>
      <w:r w:rsidR="00FB58F2" w:rsidRPr="00DF30EB">
        <w:rPr>
          <w:rFonts w:ascii="Calibri" w:hAnsi="Calibri" w:cs="Calibri"/>
          <w:lang w:val="en-US"/>
        </w:rPr>
        <w:t xml:space="preserve">) </w:t>
      </w:r>
      <w:r w:rsidRPr="00DF30EB">
        <w:rPr>
          <w:rFonts w:ascii="Calibri" w:hAnsi="Calibri" w:cs="Calibri"/>
          <w:lang w:val="en-US"/>
        </w:rPr>
        <w:t xml:space="preserve">or set off obligations </w:t>
      </w:r>
      <w:r w:rsidR="00B5587E" w:rsidRPr="00DF30EB">
        <w:rPr>
          <w:rFonts w:ascii="Calibri" w:hAnsi="Calibri" w:cs="Calibri"/>
          <w:lang w:val="en-US"/>
        </w:rPr>
        <w:t>(</w:t>
      </w:r>
      <w:proofErr w:type="spellStart"/>
      <w:r w:rsidR="00FB58F2" w:rsidRPr="00DF30EB">
        <w:rPr>
          <w:rFonts w:ascii="Calibri" w:hAnsi="Calibri" w:cs="Calibri"/>
          <w:i/>
          <w:lang w:val="en-US"/>
        </w:rPr>
        <w:t>verrekenen</w:t>
      </w:r>
      <w:proofErr w:type="spellEnd"/>
      <w:r w:rsidR="00FB58F2" w:rsidRPr="00DF30EB">
        <w:rPr>
          <w:rFonts w:ascii="Calibri" w:hAnsi="Calibri" w:cs="Calibri"/>
          <w:lang w:val="en-US"/>
        </w:rPr>
        <w:t xml:space="preserve">) </w:t>
      </w:r>
      <w:r w:rsidRPr="00DF30EB">
        <w:rPr>
          <w:rFonts w:ascii="Calibri" w:hAnsi="Calibri" w:cs="Calibri"/>
          <w:lang w:val="en-US"/>
        </w:rPr>
        <w:t xml:space="preserve">under this </w:t>
      </w:r>
      <w:r w:rsidR="0036119B" w:rsidRPr="00DF30EB">
        <w:rPr>
          <w:rFonts w:ascii="Calibri" w:hAnsi="Calibri" w:cs="Calibri"/>
          <w:lang w:val="en-US"/>
        </w:rPr>
        <w:t>Settlement Agreement. A</w:t>
      </w:r>
      <w:r w:rsidR="002F7C2D" w:rsidRPr="00DF30EB">
        <w:rPr>
          <w:rFonts w:ascii="Calibri" w:hAnsi="Calibri" w:cs="Calibri"/>
          <w:lang w:val="en-US"/>
        </w:rPr>
        <w:t xml:space="preserve"> claim</w:t>
      </w:r>
      <w:r w:rsidR="0036119B" w:rsidRPr="00DF30EB">
        <w:rPr>
          <w:rFonts w:ascii="Calibri" w:hAnsi="Calibri" w:cs="Calibri"/>
          <w:lang w:val="en-US"/>
        </w:rPr>
        <w:t xml:space="preserve"> </w:t>
      </w:r>
      <w:r w:rsidRPr="00DF30EB">
        <w:rPr>
          <w:rFonts w:ascii="Calibri" w:hAnsi="Calibri" w:cs="Calibri"/>
          <w:lang w:val="en-US"/>
        </w:rPr>
        <w:t xml:space="preserve">for </w:t>
      </w:r>
      <w:r w:rsidR="0036119B" w:rsidRPr="00DF30EB">
        <w:rPr>
          <w:rFonts w:ascii="Calibri" w:hAnsi="Calibri" w:cs="Calibri"/>
          <w:lang w:val="en-US"/>
        </w:rPr>
        <w:t xml:space="preserve">performance of </w:t>
      </w:r>
      <w:r w:rsidRPr="00DF30EB">
        <w:rPr>
          <w:rFonts w:ascii="Calibri" w:hAnsi="Calibri" w:cs="Calibri"/>
          <w:lang w:val="en-US"/>
        </w:rPr>
        <w:t>this Settlement Agree</w:t>
      </w:r>
      <w:r w:rsidR="0036119B" w:rsidRPr="00DF30EB">
        <w:rPr>
          <w:rFonts w:ascii="Calibri" w:hAnsi="Calibri" w:cs="Calibri"/>
          <w:lang w:val="en-US"/>
        </w:rPr>
        <w:t>ment is the only remedy for nonperformance</w:t>
      </w:r>
      <w:r w:rsidRPr="00DF30EB">
        <w:rPr>
          <w:rFonts w:ascii="Calibri" w:hAnsi="Calibri" w:cs="Calibri"/>
          <w:lang w:val="en-US"/>
        </w:rPr>
        <w:t xml:space="preserve"> </w:t>
      </w:r>
      <w:r w:rsidR="004B53A9" w:rsidRPr="00DF30EB">
        <w:rPr>
          <w:rFonts w:ascii="Calibri" w:hAnsi="Calibri" w:cs="Calibri"/>
          <w:lang w:val="en-US"/>
        </w:rPr>
        <w:t>of</w:t>
      </w:r>
      <w:r w:rsidRPr="00DF30EB">
        <w:rPr>
          <w:rFonts w:ascii="Calibri" w:hAnsi="Calibri" w:cs="Calibri"/>
          <w:lang w:val="en-US"/>
        </w:rPr>
        <w:t xml:space="preserve"> any obligation </w:t>
      </w:r>
      <w:r w:rsidR="002F7C2D" w:rsidRPr="00DF30EB">
        <w:rPr>
          <w:rFonts w:ascii="Calibri" w:hAnsi="Calibri" w:cs="Calibri"/>
          <w:lang w:val="en-US"/>
        </w:rPr>
        <w:t xml:space="preserve">for the </w:t>
      </w:r>
      <w:r w:rsidR="00B5587E" w:rsidRPr="00DF30EB">
        <w:rPr>
          <w:rFonts w:ascii="Calibri" w:hAnsi="Calibri" w:cs="Calibri"/>
          <w:lang w:val="en-US"/>
        </w:rPr>
        <w:t>P</w:t>
      </w:r>
      <w:r w:rsidR="002F7C2D" w:rsidRPr="00DF30EB">
        <w:rPr>
          <w:rFonts w:ascii="Calibri" w:hAnsi="Calibri" w:cs="Calibri"/>
          <w:lang w:val="en-US"/>
        </w:rPr>
        <w:t xml:space="preserve">arties, </w:t>
      </w:r>
      <w:r w:rsidRPr="00DF30EB">
        <w:rPr>
          <w:rFonts w:ascii="Calibri" w:hAnsi="Calibri" w:cs="Calibri"/>
          <w:lang w:val="en-US"/>
        </w:rPr>
        <w:t xml:space="preserve">arising from this Settlement Agreement. The other </w:t>
      </w:r>
      <w:r w:rsidR="002F7C2D" w:rsidRPr="000C58CF">
        <w:rPr>
          <w:rFonts w:ascii="Calibri" w:hAnsi="Calibri" w:cs="Calibri"/>
          <w:lang w:val="en-US"/>
        </w:rPr>
        <w:t>Party</w:t>
      </w:r>
      <w:r w:rsidRPr="00DF30EB">
        <w:rPr>
          <w:rFonts w:ascii="Calibri" w:hAnsi="Calibri" w:cs="Calibri"/>
          <w:lang w:val="en-US"/>
        </w:rPr>
        <w:t xml:space="preserve"> accept this waiver of right</w:t>
      </w:r>
      <w:r w:rsidR="0036119B" w:rsidRPr="00DF30EB">
        <w:rPr>
          <w:rFonts w:ascii="Calibri" w:hAnsi="Calibri" w:cs="Calibri"/>
          <w:lang w:val="en-US"/>
        </w:rPr>
        <w:t>.</w:t>
      </w:r>
    </w:p>
    <w:p w14:paraId="7937999D" w14:textId="2C8B0126" w:rsidR="00B01ABD" w:rsidRPr="00DF30EB" w:rsidRDefault="00C77B12">
      <w:pPr>
        <w:pStyle w:val="5Leden"/>
        <w:rPr>
          <w:rFonts w:ascii="Calibri" w:hAnsi="Calibri" w:cs="Calibri"/>
          <w:lang w:val="en-US"/>
        </w:rPr>
      </w:pPr>
      <w:r>
        <w:rPr>
          <w:rFonts w:ascii="Calibri" w:hAnsi="Calibri" w:cs="Calibri"/>
          <w:lang w:val="en-US"/>
        </w:rPr>
        <w:t>The</w:t>
      </w:r>
      <w:r w:rsidR="002F7C2D" w:rsidRPr="000C58CF">
        <w:rPr>
          <w:rFonts w:ascii="Calibri" w:hAnsi="Calibri" w:cs="Calibri"/>
          <w:lang w:val="en-US"/>
        </w:rPr>
        <w:t xml:space="preserve"> Parties may</w:t>
      </w:r>
      <w:r w:rsidR="002F7C2D" w:rsidRPr="00DF30EB">
        <w:rPr>
          <w:rFonts w:ascii="Calibri" w:hAnsi="Calibri" w:cs="Calibri"/>
          <w:lang w:val="en-US"/>
        </w:rPr>
        <w:t xml:space="preserve"> </w:t>
      </w:r>
      <w:r w:rsidR="00FB58F2" w:rsidRPr="00DF30EB">
        <w:rPr>
          <w:rFonts w:ascii="Calibri" w:hAnsi="Calibri" w:cs="Calibri"/>
          <w:lang w:val="en-US"/>
        </w:rPr>
        <w:t xml:space="preserve">only </w:t>
      </w:r>
      <w:r w:rsidR="002F7C2D" w:rsidRPr="00DF30EB">
        <w:rPr>
          <w:rFonts w:ascii="Calibri" w:hAnsi="Calibri" w:cs="Calibri"/>
          <w:lang w:val="en-US"/>
        </w:rPr>
        <w:t xml:space="preserve">amend or supplement this Settlement Agreement by </w:t>
      </w:r>
      <w:r w:rsidR="00FB58F2" w:rsidRPr="00DF30EB">
        <w:rPr>
          <w:rFonts w:ascii="Calibri" w:hAnsi="Calibri" w:cs="Calibri"/>
          <w:lang w:val="en-US"/>
        </w:rPr>
        <w:t xml:space="preserve">means of a </w:t>
      </w:r>
      <w:r w:rsidR="002F7C2D" w:rsidRPr="00DF30EB">
        <w:rPr>
          <w:rFonts w:ascii="Calibri" w:hAnsi="Calibri" w:cs="Calibri"/>
          <w:lang w:val="en-US"/>
        </w:rPr>
        <w:t>written agreement between</w:t>
      </w:r>
      <w:r w:rsidR="00FB58F2" w:rsidRPr="00DF30EB">
        <w:rPr>
          <w:rFonts w:ascii="Calibri" w:hAnsi="Calibri" w:cs="Calibri"/>
          <w:lang w:val="en-US"/>
        </w:rPr>
        <w:t>, and signed by,</w:t>
      </w:r>
      <w:r w:rsidR="002F7C2D" w:rsidRPr="00DF30EB">
        <w:rPr>
          <w:rFonts w:ascii="Calibri" w:hAnsi="Calibri" w:cs="Calibri"/>
          <w:lang w:val="en-US"/>
        </w:rPr>
        <w:t xml:space="preserve"> </w:t>
      </w:r>
      <w:r w:rsidR="000C58CF">
        <w:rPr>
          <w:rFonts w:ascii="Calibri" w:hAnsi="Calibri" w:cs="Calibri"/>
          <w:lang w:val="en-US"/>
        </w:rPr>
        <w:t xml:space="preserve">both </w:t>
      </w:r>
      <w:r w:rsidR="002F7C2D" w:rsidRPr="00DF30EB">
        <w:rPr>
          <w:rFonts w:ascii="Calibri" w:hAnsi="Calibri" w:cs="Calibri"/>
          <w:lang w:val="en-US"/>
        </w:rPr>
        <w:t>Parties to this Settlement Agree</w:t>
      </w:r>
      <w:r w:rsidR="00B5587E" w:rsidRPr="00DF30EB">
        <w:rPr>
          <w:rFonts w:ascii="Calibri" w:hAnsi="Calibri" w:cs="Calibri"/>
          <w:lang w:val="en-US"/>
        </w:rPr>
        <w:t>ment.</w:t>
      </w:r>
    </w:p>
    <w:p w14:paraId="5A0F6738" w14:textId="4F18B3A5" w:rsidR="009E5D01" w:rsidRPr="00DF30EB" w:rsidRDefault="009E5D01">
      <w:pPr>
        <w:pStyle w:val="5Leden"/>
        <w:rPr>
          <w:rFonts w:ascii="Calibri" w:hAnsi="Calibri" w:cs="Calibri"/>
          <w:lang w:val="en-US"/>
        </w:rPr>
      </w:pPr>
      <w:r w:rsidRPr="00DF30EB">
        <w:rPr>
          <w:rFonts w:ascii="Calibri" w:hAnsi="Calibri" w:cs="Calibri"/>
          <w:lang w:val="en-US"/>
        </w:rPr>
        <w:t xml:space="preserve">Proof of any change as referred to in the preceding paragraph of this </w:t>
      </w:r>
      <w:r w:rsidR="00DF6C56" w:rsidRPr="00DF30EB">
        <w:rPr>
          <w:rFonts w:ascii="Calibri" w:hAnsi="Calibri" w:cs="Calibri"/>
          <w:lang w:val="en-US"/>
        </w:rPr>
        <w:t>a</w:t>
      </w:r>
      <w:r w:rsidRPr="00DF30EB">
        <w:rPr>
          <w:rFonts w:ascii="Calibri" w:hAnsi="Calibri" w:cs="Calibri"/>
          <w:lang w:val="en-US"/>
        </w:rPr>
        <w:t xml:space="preserve">rticle </w:t>
      </w:r>
      <w:r w:rsidR="00DF6C56" w:rsidRPr="00DF30EB">
        <w:rPr>
          <w:rFonts w:ascii="Calibri" w:hAnsi="Calibri" w:cs="Calibri"/>
          <w:lang w:val="en-US"/>
        </w:rPr>
        <w:t>will</w:t>
      </w:r>
      <w:r w:rsidRPr="00DF30EB">
        <w:rPr>
          <w:rFonts w:ascii="Calibri" w:hAnsi="Calibri" w:cs="Calibri"/>
          <w:lang w:val="en-US"/>
        </w:rPr>
        <w:t xml:space="preserve"> be permitted only by </w:t>
      </w:r>
      <w:r w:rsidR="001E6365" w:rsidRPr="00DF30EB">
        <w:rPr>
          <w:rFonts w:ascii="Calibri" w:hAnsi="Calibri" w:cs="Calibri"/>
          <w:lang w:val="en-US"/>
        </w:rPr>
        <w:t>submitting</w:t>
      </w:r>
      <w:r w:rsidRPr="00DF30EB">
        <w:rPr>
          <w:rFonts w:ascii="Calibri" w:hAnsi="Calibri" w:cs="Calibri"/>
          <w:lang w:val="en-US"/>
        </w:rPr>
        <w:t xml:space="preserve"> a written agreement as referred to in the preceding paragraph. </w:t>
      </w:r>
      <w:r w:rsidR="001E6365" w:rsidRPr="00DF30EB">
        <w:rPr>
          <w:rFonts w:ascii="Calibri" w:hAnsi="Calibri" w:cs="Calibri"/>
          <w:iCs/>
          <w:lang w:val="en-US"/>
        </w:rPr>
        <w:t>This agreement must be regarded as an evidence agreement.</w:t>
      </w:r>
    </w:p>
    <w:p w14:paraId="6A763939" w14:textId="2F2F8EC7" w:rsidR="00ED1CED" w:rsidRPr="000C58CF" w:rsidRDefault="003D6B0D">
      <w:pPr>
        <w:pStyle w:val="4Artikelen"/>
        <w:rPr>
          <w:rFonts w:ascii="Calibri" w:hAnsi="Calibri" w:cs="Calibri"/>
        </w:rPr>
      </w:pPr>
      <w:r w:rsidRPr="000C58CF">
        <w:rPr>
          <w:rFonts w:ascii="Calibri" w:hAnsi="Calibri" w:cs="Calibri"/>
        </w:rPr>
        <w:t>Validity</w:t>
      </w:r>
      <w:r w:rsidR="002C7CAA" w:rsidRPr="000C58CF">
        <w:rPr>
          <w:rFonts w:ascii="Calibri" w:hAnsi="Calibri" w:cs="Calibri"/>
        </w:rPr>
        <w:t xml:space="preserve"> </w:t>
      </w:r>
    </w:p>
    <w:p w14:paraId="6B8DAD84" w14:textId="0DB712FA" w:rsidR="00933E6E" w:rsidRPr="00DF30EB" w:rsidRDefault="00933E6E">
      <w:pPr>
        <w:pStyle w:val="5Leden"/>
        <w:rPr>
          <w:rFonts w:ascii="Calibri" w:hAnsi="Calibri" w:cs="Calibri"/>
          <w:lang w:val="en-US"/>
        </w:rPr>
      </w:pPr>
      <w:r w:rsidRPr="00DF30EB">
        <w:rPr>
          <w:rFonts w:ascii="Calibri" w:hAnsi="Calibri" w:cs="Calibri"/>
          <w:lang w:val="en-US"/>
        </w:rPr>
        <w:t>If one or more provisions (or part(s)) of the Settlement Agreement</w:t>
      </w:r>
      <w:r w:rsidR="00360848" w:rsidRPr="00DF30EB">
        <w:rPr>
          <w:rFonts w:ascii="Calibri" w:hAnsi="Calibri" w:cs="Calibri"/>
          <w:lang w:val="en-US"/>
        </w:rPr>
        <w:t xml:space="preserve"> is found to</w:t>
      </w:r>
      <w:r w:rsidRPr="00DF30EB">
        <w:rPr>
          <w:rFonts w:ascii="Calibri" w:hAnsi="Calibri" w:cs="Calibri"/>
          <w:lang w:val="en-US"/>
        </w:rPr>
        <w:t xml:space="preserve"> be </w:t>
      </w:r>
      <w:r w:rsidR="00792793" w:rsidRPr="00DF30EB">
        <w:rPr>
          <w:rFonts w:ascii="Calibri" w:hAnsi="Calibri" w:cs="Calibri"/>
          <w:lang w:val="en-US"/>
        </w:rPr>
        <w:t>void, non</w:t>
      </w:r>
      <w:r w:rsidR="00360848" w:rsidRPr="00DF30EB">
        <w:rPr>
          <w:rFonts w:ascii="Calibri" w:hAnsi="Calibri" w:cs="Calibri"/>
          <w:lang w:val="en-US"/>
        </w:rPr>
        <w:t>binding or for whatever reason cannot be enforced</w:t>
      </w:r>
      <w:r w:rsidRPr="00DF30EB">
        <w:rPr>
          <w:rFonts w:ascii="Calibri" w:hAnsi="Calibri" w:cs="Calibri"/>
          <w:lang w:val="en-US"/>
        </w:rPr>
        <w:t xml:space="preserve">, the validity and </w:t>
      </w:r>
      <w:r w:rsidR="00360848" w:rsidRPr="00DF30EB">
        <w:rPr>
          <w:rFonts w:ascii="Calibri" w:hAnsi="Calibri" w:cs="Calibri"/>
          <w:lang w:val="en-US"/>
        </w:rPr>
        <w:t>power</w:t>
      </w:r>
      <w:r w:rsidRPr="00DF30EB">
        <w:rPr>
          <w:rFonts w:ascii="Calibri" w:hAnsi="Calibri" w:cs="Calibri"/>
          <w:lang w:val="en-US"/>
        </w:rPr>
        <w:t xml:space="preserve"> of the other provisions (or the other part(s)) of the Settlement Agreement will </w:t>
      </w:r>
      <w:r w:rsidR="00754F30" w:rsidRPr="00DF30EB">
        <w:rPr>
          <w:rFonts w:ascii="Calibri" w:hAnsi="Calibri" w:cs="Calibri"/>
          <w:lang w:val="en-US"/>
        </w:rPr>
        <w:t>not be affected</w:t>
      </w:r>
      <w:r w:rsidR="00643633" w:rsidRPr="00DF30EB">
        <w:rPr>
          <w:rFonts w:ascii="Calibri" w:hAnsi="Calibri" w:cs="Calibri"/>
          <w:lang w:val="en-US"/>
        </w:rPr>
        <w:t>. In such a case, the non</w:t>
      </w:r>
      <w:r w:rsidRPr="00DF30EB">
        <w:rPr>
          <w:rFonts w:ascii="Calibri" w:hAnsi="Calibri" w:cs="Calibri"/>
          <w:lang w:val="en-US"/>
        </w:rPr>
        <w:t xml:space="preserve">binding, </w:t>
      </w:r>
      <w:proofErr w:type="gramStart"/>
      <w:r w:rsidRPr="00DF30EB">
        <w:rPr>
          <w:rFonts w:ascii="Calibri" w:hAnsi="Calibri" w:cs="Calibri"/>
          <w:lang w:val="en-US"/>
        </w:rPr>
        <w:t>void</w:t>
      </w:r>
      <w:proofErr w:type="gramEnd"/>
      <w:r w:rsidRPr="00DF30EB">
        <w:rPr>
          <w:rFonts w:ascii="Calibri" w:hAnsi="Calibri" w:cs="Calibri"/>
          <w:lang w:val="en-US"/>
        </w:rPr>
        <w:t xml:space="preserve"> or </w:t>
      </w:r>
      <w:r w:rsidR="00754F30" w:rsidRPr="00DF30EB">
        <w:rPr>
          <w:rFonts w:ascii="Calibri" w:hAnsi="Calibri" w:cs="Calibri"/>
          <w:lang w:val="en-US"/>
        </w:rPr>
        <w:t>voided</w:t>
      </w:r>
      <w:r w:rsidRPr="00DF30EB">
        <w:rPr>
          <w:rFonts w:ascii="Calibri" w:hAnsi="Calibri" w:cs="Calibri"/>
          <w:lang w:val="en-US"/>
        </w:rPr>
        <w:t xml:space="preserve"> provision(s) will be replaced by operation of law by one or more provisions that are binding and that deviate as </w:t>
      </w:r>
      <w:r w:rsidR="000150C7" w:rsidRPr="00DF30EB">
        <w:rPr>
          <w:rFonts w:ascii="Calibri" w:hAnsi="Calibri" w:cs="Calibri"/>
          <w:lang w:val="en-US"/>
        </w:rPr>
        <w:t xml:space="preserve">little as possible from the </w:t>
      </w:r>
      <w:r w:rsidR="00360848" w:rsidRPr="00DF30EB">
        <w:rPr>
          <w:rFonts w:ascii="Calibri" w:hAnsi="Calibri" w:cs="Calibri"/>
          <w:lang w:val="en-US"/>
        </w:rPr>
        <w:t xml:space="preserve">provision(s) deemed </w:t>
      </w:r>
      <w:r w:rsidR="000150C7" w:rsidRPr="00DF30EB">
        <w:rPr>
          <w:rFonts w:ascii="Calibri" w:hAnsi="Calibri" w:cs="Calibri"/>
          <w:lang w:val="en-US"/>
        </w:rPr>
        <w:t>non</w:t>
      </w:r>
      <w:r w:rsidRPr="00DF30EB">
        <w:rPr>
          <w:rFonts w:ascii="Calibri" w:hAnsi="Calibri" w:cs="Calibri"/>
          <w:lang w:val="en-US"/>
        </w:rPr>
        <w:t xml:space="preserve">binding, void or </w:t>
      </w:r>
      <w:r w:rsidR="00754F30" w:rsidRPr="00DF30EB">
        <w:rPr>
          <w:rFonts w:ascii="Calibri" w:hAnsi="Calibri" w:cs="Calibri"/>
          <w:lang w:val="en-US"/>
        </w:rPr>
        <w:t>voided</w:t>
      </w:r>
      <w:r w:rsidRPr="00DF30EB">
        <w:rPr>
          <w:rFonts w:ascii="Calibri" w:hAnsi="Calibri" w:cs="Calibri"/>
          <w:lang w:val="en-US"/>
        </w:rPr>
        <w:t xml:space="preserve">, </w:t>
      </w:r>
      <w:r w:rsidR="00360848" w:rsidRPr="00DF30EB">
        <w:rPr>
          <w:rFonts w:ascii="Calibri" w:hAnsi="Calibri" w:cs="Calibri"/>
          <w:lang w:val="en-US"/>
        </w:rPr>
        <w:t>also</w:t>
      </w:r>
      <w:r w:rsidRPr="00DF30EB">
        <w:rPr>
          <w:rFonts w:ascii="Calibri" w:hAnsi="Calibri" w:cs="Calibri"/>
          <w:lang w:val="en-US"/>
        </w:rPr>
        <w:t xml:space="preserve"> </w:t>
      </w:r>
      <w:r w:rsidR="00360848" w:rsidRPr="00DF30EB">
        <w:rPr>
          <w:rFonts w:ascii="Calibri" w:hAnsi="Calibri" w:cs="Calibri"/>
          <w:lang w:val="en-US"/>
        </w:rPr>
        <w:t xml:space="preserve">having regard to the purpose and scope of </w:t>
      </w:r>
      <w:r w:rsidR="00EE3CA8" w:rsidRPr="00DF30EB">
        <w:rPr>
          <w:rFonts w:ascii="Calibri" w:hAnsi="Calibri" w:cs="Calibri"/>
          <w:lang w:val="en-US"/>
        </w:rPr>
        <w:t>the</w:t>
      </w:r>
      <w:r w:rsidR="00360848" w:rsidRPr="00DF30EB">
        <w:rPr>
          <w:rFonts w:ascii="Calibri" w:hAnsi="Calibri" w:cs="Calibri"/>
          <w:lang w:val="en-US"/>
        </w:rPr>
        <w:t xml:space="preserve"> provision(s) a</w:t>
      </w:r>
      <w:r w:rsidR="00525F3F" w:rsidRPr="00DF30EB">
        <w:rPr>
          <w:rFonts w:ascii="Calibri" w:hAnsi="Calibri" w:cs="Calibri"/>
          <w:lang w:val="en-US"/>
        </w:rPr>
        <w:t>nd of the Settlement Agreement</w:t>
      </w:r>
      <w:r w:rsidRPr="00DF30EB">
        <w:rPr>
          <w:rFonts w:ascii="Calibri" w:hAnsi="Calibri" w:cs="Calibri"/>
          <w:lang w:val="en-US"/>
        </w:rPr>
        <w:t xml:space="preserve">, as </w:t>
      </w:r>
      <w:r w:rsidR="00525F3F" w:rsidRPr="00DF30EB">
        <w:rPr>
          <w:rFonts w:ascii="Calibri" w:hAnsi="Calibri" w:cs="Calibri"/>
          <w:lang w:val="en-US"/>
        </w:rPr>
        <w:t xml:space="preserve">exhaustively </w:t>
      </w:r>
      <w:r w:rsidRPr="00DF30EB">
        <w:rPr>
          <w:rFonts w:ascii="Calibri" w:hAnsi="Calibri" w:cs="Calibri"/>
          <w:lang w:val="en-US"/>
        </w:rPr>
        <w:t>follows from the Settlement Agreement.</w:t>
      </w:r>
      <w:r w:rsidR="00525F3F" w:rsidRPr="00DF30EB">
        <w:rPr>
          <w:rFonts w:ascii="Calibri" w:hAnsi="Calibri" w:cs="Calibri"/>
          <w:lang w:val="en-US"/>
        </w:rPr>
        <w:t xml:space="preserve"> </w:t>
      </w:r>
    </w:p>
    <w:p w14:paraId="31BAAD59" w14:textId="7BFD82B3" w:rsidR="00B01ABD" w:rsidRPr="00DF30EB" w:rsidRDefault="00D030E3">
      <w:pPr>
        <w:pStyle w:val="4Artikelen"/>
        <w:keepNext/>
        <w:ind w:left="1699" w:right="1195" w:hanging="1411"/>
        <w:rPr>
          <w:rFonts w:ascii="Calibri" w:hAnsi="Calibri" w:cs="Calibri"/>
        </w:rPr>
      </w:pPr>
      <w:r w:rsidRPr="00DF30EB">
        <w:rPr>
          <w:rFonts w:ascii="Calibri" w:hAnsi="Calibri" w:cs="Calibri"/>
        </w:rPr>
        <w:lastRenderedPageBreak/>
        <w:t>Confidentiality</w:t>
      </w:r>
      <w:r w:rsidR="002C7CAA" w:rsidRPr="00DF30EB">
        <w:rPr>
          <w:rFonts w:ascii="Calibri" w:hAnsi="Calibri" w:cs="Calibri"/>
          <w:lang w:val="en-US"/>
        </w:rPr>
        <w:t xml:space="preserve"> </w:t>
      </w:r>
    </w:p>
    <w:p w14:paraId="5A63448F" w14:textId="63ED2A1E" w:rsidR="002F4E58" w:rsidRPr="00DF30EB" w:rsidRDefault="005701BC">
      <w:pPr>
        <w:pStyle w:val="5Leden"/>
        <w:spacing w:after="120"/>
        <w:rPr>
          <w:rFonts w:ascii="Calibri" w:hAnsi="Calibri" w:cs="Calibri"/>
          <w:lang w:val="en-US"/>
        </w:rPr>
      </w:pPr>
      <w:r w:rsidRPr="00DF30EB">
        <w:rPr>
          <w:rFonts w:ascii="Calibri" w:hAnsi="Calibri" w:cs="Calibri"/>
          <w:lang w:val="en-US"/>
        </w:rPr>
        <w:t xml:space="preserve">The Parties </w:t>
      </w:r>
      <w:r w:rsidR="008024F2" w:rsidRPr="00DF30EB">
        <w:rPr>
          <w:rFonts w:ascii="Calibri" w:hAnsi="Calibri" w:cs="Calibri"/>
          <w:lang w:val="en-US"/>
        </w:rPr>
        <w:t>undertake not to make any statements</w:t>
      </w:r>
      <w:r w:rsidRPr="00DF30EB">
        <w:rPr>
          <w:rFonts w:ascii="Calibri" w:hAnsi="Calibri" w:cs="Calibri"/>
          <w:lang w:val="en-US"/>
        </w:rPr>
        <w:t xml:space="preserve"> (in </w:t>
      </w:r>
      <w:r w:rsidR="0046656D" w:rsidRPr="00DF30EB">
        <w:rPr>
          <w:rFonts w:ascii="Calibri" w:hAnsi="Calibri" w:cs="Calibri"/>
          <w:lang w:val="en-US"/>
        </w:rPr>
        <w:t>any form whatsoever</w:t>
      </w:r>
      <w:r w:rsidRPr="00DF30EB">
        <w:rPr>
          <w:rFonts w:ascii="Calibri" w:hAnsi="Calibri" w:cs="Calibri"/>
          <w:lang w:val="en-US"/>
        </w:rPr>
        <w:t xml:space="preserve">) to third parties regarding the contents of this Settlement Agreement or what has been exchanged in the context of the negotiations </w:t>
      </w:r>
      <w:r w:rsidR="0046656D" w:rsidRPr="00DF30EB">
        <w:rPr>
          <w:rFonts w:ascii="Calibri" w:hAnsi="Calibri" w:cs="Calibri"/>
          <w:lang w:val="en-US"/>
        </w:rPr>
        <w:t>prior to</w:t>
      </w:r>
      <w:r w:rsidRPr="00DF30EB">
        <w:rPr>
          <w:rFonts w:ascii="Calibri" w:hAnsi="Calibri" w:cs="Calibri"/>
          <w:lang w:val="en-US"/>
        </w:rPr>
        <w:t xml:space="preserve"> the </w:t>
      </w:r>
      <w:r w:rsidR="008024F2" w:rsidRPr="00DF30EB">
        <w:rPr>
          <w:rFonts w:ascii="Calibri" w:hAnsi="Calibri" w:cs="Calibri"/>
          <w:lang w:val="en-US"/>
        </w:rPr>
        <w:t>conclusion</w:t>
      </w:r>
      <w:r w:rsidRPr="00DF30EB">
        <w:rPr>
          <w:rFonts w:ascii="Calibri" w:hAnsi="Calibri" w:cs="Calibri"/>
          <w:lang w:val="en-US"/>
        </w:rPr>
        <w:t xml:space="preserve"> of this Settlement Agreement, unless </w:t>
      </w:r>
      <w:r w:rsidR="0046656D" w:rsidRPr="00DF30EB">
        <w:rPr>
          <w:rFonts w:ascii="Calibri" w:hAnsi="Calibri" w:cs="Calibri"/>
          <w:lang w:val="en-US"/>
        </w:rPr>
        <w:t>explicit</w:t>
      </w:r>
      <w:r w:rsidRPr="00DF30EB">
        <w:rPr>
          <w:rFonts w:ascii="Calibri" w:hAnsi="Calibri" w:cs="Calibri"/>
          <w:lang w:val="en-US"/>
        </w:rPr>
        <w:t xml:space="preserve"> prior </w:t>
      </w:r>
      <w:r w:rsidR="0046656D" w:rsidRPr="00DF30EB">
        <w:rPr>
          <w:rFonts w:ascii="Calibri" w:hAnsi="Calibri" w:cs="Calibri"/>
          <w:lang w:val="en-US"/>
        </w:rPr>
        <w:t xml:space="preserve">written </w:t>
      </w:r>
      <w:r w:rsidRPr="00DF30EB">
        <w:rPr>
          <w:rFonts w:ascii="Calibri" w:hAnsi="Calibri" w:cs="Calibri"/>
          <w:lang w:val="en-US"/>
        </w:rPr>
        <w:t xml:space="preserve">consent </w:t>
      </w:r>
      <w:r w:rsidR="00EE3CA8" w:rsidRPr="00DF30EB">
        <w:rPr>
          <w:rFonts w:ascii="Calibri" w:hAnsi="Calibri" w:cs="Calibri"/>
          <w:lang w:val="en-US"/>
        </w:rPr>
        <w:t>from the other Party</w:t>
      </w:r>
      <w:r w:rsidR="008024F2" w:rsidRPr="00DF30EB">
        <w:rPr>
          <w:rFonts w:ascii="Calibri" w:hAnsi="Calibri" w:cs="Calibri"/>
          <w:lang w:val="en-US"/>
        </w:rPr>
        <w:t xml:space="preserve"> is obtained, which </w:t>
      </w:r>
      <w:r w:rsidRPr="00DF30EB">
        <w:rPr>
          <w:rFonts w:ascii="Calibri" w:hAnsi="Calibri" w:cs="Calibri"/>
          <w:lang w:val="en-US"/>
        </w:rPr>
        <w:t xml:space="preserve">consent </w:t>
      </w:r>
      <w:r w:rsidR="008024F2" w:rsidRPr="00DF30EB">
        <w:rPr>
          <w:rFonts w:ascii="Calibri" w:hAnsi="Calibri" w:cs="Calibri"/>
          <w:lang w:val="en-US"/>
        </w:rPr>
        <w:t>will</w:t>
      </w:r>
      <w:r w:rsidRPr="00DF30EB">
        <w:rPr>
          <w:rFonts w:ascii="Calibri" w:hAnsi="Calibri" w:cs="Calibri"/>
          <w:lang w:val="en-US"/>
        </w:rPr>
        <w:t xml:space="preserve"> not be delayed or refused on unreasonable grounds.</w:t>
      </w:r>
      <w:r w:rsidR="008024F2" w:rsidRPr="00DF30EB">
        <w:rPr>
          <w:rFonts w:ascii="Calibri" w:hAnsi="Calibri" w:cs="Calibri"/>
          <w:lang w:val="en-US"/>
        </w:rPr>
        <w:t xml:space="preserve"> </w:t>
      </w:r>
    </w:p>
    <w:p w14:paraId="18401D62" w14:textId="0D92E669" w:rsidR="00544297" w:rsidRPr="00DF30EB" w:rsidRDefault="005C4FE8">
      <w:pPr>
        <w:pStyle w:val="5Leden"/>
        <w:spacing w:after="120"/>
        <w:rPr>
          <w:rFonts w:ascii="Calibri" w:hAnsi="Calibri" w:cs="Calibri"/>
          <w:lang w:val="en-US"/>
        </w:rPr>
      </w:pPr>
      <w:r w:rsidRPr="00DF30EB">
        <w:rPr>
          <w:rFonts w:ascii="Calibri" w:hAnsi="Calibri" w:cs="Calibri"/>
          <w:lang w:val="en-US"/>
        </w:rPr>
        <w:t>Contrary to</w:t>
      </w:r>
      <w:r w:rsidR="00D030E3" w:rsidRPr="00DF30EB">
        <w:rPr>
          <w:rFonts w:ascii="Calibri" w:hAnsi="Calibri" w:cs="Calibri"/>
          <w:lang w:val="en-US"/>
        </w:rPr>
        <w:t xml:space="preserve"> the provisions of the first paragraph of this article, the communications referred to therein may be made and, if </w:t>
      </w:r>
      <w:r w:rsidRPr="00DF30EB">
        <w:rPr>
          <w:rFonts w:ascii="Calibri" w:hAnsi="Calibri" w:cs="Calibri"/>
          <w:lang w:val="en-US"/>
        </w:rPr>
        <w:t xml:space="preserve">this is reasonably </w:t>
      </w:r>
      <w:r w:rsidR="00D030E3" w:rsidRPr="00DF30EB">
        <w:rPr>
          <w:rFonts w:ascii="Calibri" w:hAnsi="Calibri" w:cs="Calibri"/>
          <w:lang w:val="en-US"/>
        </w:rPr>
        <w:t>deemed reasonably necessary, a copy of the Settlement Agreement may be provided to:</w:t>
      </w:r>
    </w:p>
    <w:p w14:paraId="53A1F051" w14:textId="44A1684C" w:rsidR="00B01ABD" w:rsidRPr="00DF30EB" w:rsidRDefault="00544297">
      <w:pPr>
        <w:pStyle w:val="6subleden"/>
        <w:rPr>
          <w:rFonts w:ascii="Calibri" w:hAnsi="Calibri" w:cs="Calibri"/>
          <w:lang w:val="en-US"/>
        </w:rPr>
      </w:pPr>
      <w:r w:rsidRPr="00DF30EB">
        <w:rPr>
          <w:rFonts w:ascii="Calibri" w:hAnsi="Calibri" w:cs="Calibri"/>
          <w:lang w:val="en-US"/>
        </w:rPr>
        <w:t xml:space="preserve">the judge and/or arbitrator who is </w:t>
      </w:r>
      <w:r w:rsidR="00DD7491" w:rsidRPr="00DF30EB">
        <w:rPr>
          <w:rFonts w:ascii="Calibri" w:hAnsi="Calibri" w:cs="Calibri"/>
          <w:lang w:val="en-US"/>
        </w:rPr>
        <w:t>being referred</w:t>
      </w:r>
      <w:r w:rsidR="0052782E" w:rsidRPr="00DF30EB">
        <w:rPr>
          <w:rFonts w:ascii="Calibri" w:hAnsi="Calibri" w:cs="Calibri"/>
          <w:lang w:val="en-US"/>
        </w:rPr>
        <w:t xml:space="preserve"> (</w:t>
      </w:r>
      <w:proofErr w:type="spellStart"/>
      <w:r w:rsidR="0052782E" w:rsidRPr="00DF30EB">
        <w:rPr>
          <w:rFonts w:ascii="Calibri" w:hAnsi="Calibri" w:cs="Calibri"/>
          <w:lang w:val="en-US"/>
        </w:rPr>
        <w:t>i</w:t>
      </w:r>
      <w:proofErr w:type="spellEnd"/>
      <w:r w:rsidR="0052782E" w:rsidRPr="00DF30EB">
        <w:rPr>
          <w:rFonts w:ascii="Calibri" w:hAnsi="Calibri" w:cs="Calibri"/>
          <w:lang w:val="en-US"/>
        </w:rPr>
        <w:t>)</w:t>
      </w:r>
      <w:r w:rsidR="00BE6D80" w:rsidRPr="00DF30EB">
        <w:rPr>
          <w:rFonts w:ascii="Calibri" w:hAnsi="Calibri" w:cs="Calibri"/>
          <w:lang w:val="en-US"/>
        </w:rPr>
        <w:t xml:space="preserve"> on the basis of</w:t>
      </w:r>
      <w:r w:rsidRPr="00DF30EB">
        <w:rPr>
          <w:rFonts w:ascii="Calibri" w:hAnsi="Calibri" w:cs="Calibri"/>
          <w:lang w:val="en-US"/>
        </w:rPr>
        <w:t xml:space="preserve"> </w:t>
      </w:r>
      <w:r w:rsidRPr="00DF30EB">
        <w:rPr>
          <w:rFonts w:ascii="Calibri" w:hAnsi="Calibri" w:cs="Calibri"/>
        </w:rPr>
        <w:fldChar w:fldCharType="begin"/>
      </w:r>
      <w:r w:rsidRPr="00DF30EB">
        <w:rPr>
          <w:rFonts w:ascii="Calibri" w:hAnsi="Calibri" w:cs="Calibri"/>
          <w:lang w:val="en-US"/>
        </w:rPr>
        <w:instrText xml:space="preserve"> REF _Ref89680841 \r \h </w:instrText>
      </w:r>
      <w:r w:rsidR="00DF30EB" w:rsidRPr="00DF30EB">
        <w:rPr>
          <w:rFonts w:ascii="Calibri" w:hAnsi="Calibri" w:cs="Calibri"/>
          <w:lang w:val="en-GB"/>
        </w:rPr>
        <w:instrText xml:space="preserve"> \* MERGEFORMAT </w:instrText>
      </w:r>
      <w:r w:rsidRPr="00DF30EB">
        <w:rPr>
          <w:rFonts w:ascii="Calibri" w:hAnsi="Calibri" w:cs="Calibri"/>
        </w:rPr>
      </w:r>
      <w:r w:rsidRPr="00DF30EB">
        <w:rPr>
          <w:rFonts w:ascii="Calibri" w:hAnsi="Calibri" w:cs="Calibri"/>
        </w:rPr>
        <w:fldChar w:fldCharType="separate"/>
      </w:r>
      <w:r w:rsidR="00B54591">
        <w:rPr>
          <w:rFonts w:ascii="Calibri" w:hAnsi="Calibri" w:cs="Calibri"/>
          <w:lang w:val="en-US"/>
        </w:rPr>
        <w:t>Article 14</w:t>
      </w:r>
      <w:r w:rsidRPr="00DF30EB">
        <w:rPr>
          <w:rFonts w:ascii="Calibri" w:hAnsi="Calibri" w:cs="Calibri"/>
        </w:rPr>
        <w:fldChar w:fldCharType="end"/>
      </w:r>
      <w:r w:rsidR="00BE6D80" w:rsidRPr="00DF30EB">
        <w:rPr>
          <w:rFonts w:ascii="Calibri" w:hAnsi="Calibri" w:cs="Calibri"/>
          <w:lang w:val="en-US"/>
        </w:rPr>
        <w:t xml:space="preserve"> of the Settlement Agreement</w:t>
      </w:r>
      <w:r w:rsidRPr="00DF30EB">
        <w:rPr>
          <w:rFonts w:ascii="Calibri" w:hAnsi="Calibri" w:cs="Calibri"/>
          <w:lang w:val="en-US"/>
        </w:rPr>
        <w:t xml:space="preserve">, and (ii) </w:t>
      </w:r>
      <w:r w:rsidR="00DD7491" w:rsidRPr="00DF30EB">
        <w:rPr>
          <w:rFonts w:ascii="Calibri" w:hAnsi="Calibri" w:cs="Calibri"/>
          <w:lang w:val="en-US"/>
        </w:rPr>
        <w:t xml:space="preserve">to settle </w:t>
      </w:r>
      <w:r w:rsidRPr="00DF30EB">
        <w:rPr>
          <w:rFonts w:ascii="Calibri" w:hAnsi="Calibri" w:cs="Calibri"/>
          <w:lang w:val="en-US"/>
        </w:rPr>
        <w:t>any other dispute in the context of which the existence and/or contents of this Settlement Agreement may reasonably be considered relevant, if and to the extent that the consent of the other Party is requested prior to the provision of this Settlement Agreement</w:t>
      </w:r>
      <w:r w:rsidR="00EE3CA8" w:rsidRPr="00DF30EB">
        <w:rPr>
          <w:rFonts w:ascii="Calibri" w:hAnsi="Calibri" w:cs="Calibri"/>
          <w:lang w:val="en-US"/>
        </w:rPr>
        <w:t xml:space="preserve">. Such </w:t>
      </w:r>
      <w:r w:rsidRPr="00DF30EB">
        <w:rPr>
          <w:rFonts w:ascii="Calibri" w:hAnsi="Calibri" w:cs="Calibri"/>
          <w:lang w:val="en-US"/>
        </w:rPr>
        <w:t xml:space="preserve">consent may not be refused on unreasonable </w:t>
      </w:r>
      <w:proofErr w:type="gramStart"/>
      <w:r w:rsidRPr="00DF30EB">
        <w:rPr>
          <w:rFonts w:ascii="Calibri" w:hAnsi="Calibri" w:cs="Calibri"/>
          <w:lang w:val="en-US"/>
        </w:rPr>
        <w:t>grounds</w:t>
      </w:r>
      <w:r w:rsidR="002C6673" w:rsidRPr="00DF30EB">
        <w:rPr>
          <w:rFonts w:ascii="Calibri" w:hAnsi="Calibri" w:cs="Calibri"/>
          <w:lang w:val="en-US"/>
        </w:rPr>
        <w:t>;</w:t>
      </w:r>
      <w:proofErr w:type="gramEnd"/>
      <w:r w:rsidRPr="00DF30EB">
        <w:rPr>
          <w:rFonts w:ascii="Calibri" w:hAnsi="Calibri" w:cs="Calibri"/>
          <w:lang w:val="en-US"/>
        </w:rPr>
        <w:t xml:space="preserve"> </w:t>
      </w:r>
    </w:p>
    <w:p w14:paraId="0C381334" w14:textId="32FC71E4" w:rsidR="009B154C" w:rsidRPr="00DF30EB" w:rsidRDefault="009B154C">
      <w:pPr>
        <w:pStyle w:val="6subleden"/>
        <w:rPr>
          <w:rFonts w:ascii="Calibri" w:hAnsi="Calibri" w:cs="Calibri"/>
          <w:lang w:val="en-US"/>
        </w:rPr>
      </w:pPr>
      <w:r w:rsidRPr="00DF30EB">
        <w:rPr>
          <w:rFonts w:ascii="Calibri" w:hAnsi="Calibri" w:cs="Calibri"/>
          <w:lang w:val="en-US"/>
        </w:rPr>
        <w:t xml:space="preserve">tax advisors, legal </w:t>
      </w:r>
      <w:proofErr w:type="gramStart"/>
      <w:r w:rsidRPr="00DF30EB">
        <w:rPr>
          <w:rFonts w:ascii="Calibri" w:hAnsi="Calibri" w:cs="Calibri"/>
          <w:lang w:val="en-US"/>
        </w:rPr>
        <w:t>counsels</w:t>
      </w:r>
      <w:proofErr w:type="gramEnd"/>
      <w:r w:rsidRPr="00DF30EB">
        <w:rPr>
          <w:rFonts w:ascii="Calibri" w:hAnsi="Calibri" w:cs="Calibri"/>
          <w:lang w:val="en-US"/>
        </w:rPr>
        <w:t xml:space="preserve"> and insurers of both the Parties and Parties' affiliates;</w:t>
      </w:r>
      <w:r w:rsidRPr="00DF30EB">
        <w:rPr>
          <w:rStyle w:val="a7"/>
          <w:rFonts w:ascii="Calibri" w:hAnsi="Calibri" w:cs="Calibri"/>
          <w:b/>
        </w:rPr>
        <w:footnoteReference w:id="1"/>
      </w:r>
    </w:p>
    <w:p w14:paraId="10953E78" w14:textId="3F7840E5" w:rsidR="000E6D95" w:rsidRPr="00DF30EB" w:rsidRDefault="000E6D95">
      <w:pPr>
        <w:pStyle w:val="6subleden"/>
        <w:spacing w:after="360"/>
        <w:rPr>
          <w:rFonts w:ascii="Calibri" w:hAnsi="Calibri" w:cs="Calibri"/>
          <w:lang w:val="en-US"/>
        </w:rPr>
      </w:pPr>
      <w:r w:rsidRPr="00DF30EB">
        <w:rPr>
          <w:rFonts w:ascii="Calibri" w:hAnsi="Calibri" w:cs="Calibri"/>
          <w:lang w:val="en-US"/>
        </w:rPr>
        <w:t xml:space="preserve">to the extent necessary </w:t>
      </w:r>
      <w:proofErr w:type="gramStart"/>
      <w:r w:rsidR="00DD7491" w:rsidRPr="00DF30EB">
        <w:rPr>
          <w:rFonts w:ascii="Calibri" w:hAnsi="Calibri" w:cs="Calibri"/>
          <w:lang w:val="en-US"/>
        </w:rPr>
        <w:t>on the basis of</w:t>
      </w:r>
      <w:proofErr w:type="gramEnd"/>
      <w:r w:rsidRPr="00DF30EB">
        <w:rPr>
          <w:rFonts w:ascii="Calibri" w:hAnsi="Calibri" w:cs="Calibri"/>
          <w:lang w:val="en-US"/>
        </w:rPr>
        <w:t xml:space="preserve"> a mandatory provision: (</w:t>
      </w:r>
      <w:proofErr w:type="spellStart"/>
      <w:r w:rsidRPr="00DF30EB">
        <w:rPr>
          <w:rFonts w:ascii="Calibri" w:hAnsi="Calibri" w:cs="Calibri"/>
          <w:lang w:val="en-US"/>
        </w:rPr>
        <w:t>i</w:t>
      </w:r>
      <w:proofErr w:type="spellEnd"/>
      <w:r w:rsidRPr="00DF30EB">
        <w:rPr>
          <w:rFonts w:ascii="Calibri" w:hAnsi="Calibri" w:cs="Calibri"/>
          <w:lang w:val="en-US"/>
        </w:rPr>
        <w:t>), any judicial or supervisory authorities or other governmental bodies (including the Tax Authorities), or (ii) Parties affiliated with the Parties.</w:t>
      </w:r>
    </w:p>
    <w:p w14:paraId="71255A56" w14:textId="435E8DD0" w:rsidR="00B01ABD" w:rsidRPr="000C58CF" w:rsidRDefault="003D6B0D">
      <w:pPr>
        <w:pStyle w:val="4Artikelen"/>
        <w:rPr>
          <w:rFonts w:ascii="Calibri" w:hAnsi="Calibri" w:cs="Calibri"/>
          <w:lang w:val="en-US"/>
        </w:rPr>
      </w:pPr>
      <w:r w:rsidRPr="000C58CF">
        <w:rPr>
          <w:rFonts w:ascii="Calibri" w:hAnsi="Calibri" w:cs="Calibri"/>
          <w:lang w:val="en-US"/>
        </w:rPr>
        <w:t>Third party clause and transferability of rights and obligations</w:t>
      </w:r>
      <w:r w:rsidR="002C7CAA" w:rsidRPr="000C58CF">
        <w:rPr>
          <w:rFonts w:ascii="Calibri" w:hAnsi="Calibri" w:cs="Calibri"/>
          <w:lang w:val="en-US"/>
        </w:rPr>
        <w:t xml:space="preserve"> </w:t>
      </w:r>
    </w:p>
    <w:p w14:paraId="41079A64" w14:textId="63D188C4" w:rsidR="00B01ABD" w:rsidRPr="00DF30EB" w:rsidRDefault="006C2FBC">
      <w:pPr>
        <w:pStyle w:val="5Leden"/>
        <w:spacing w:after="120"/>
        <w:rPr>
          <w:rFonts w:ascii="Calibri" w:hAnsi="Calibri" w:cs="Calibri"/>
          <w:lang w:val="en-US"/>
        </w:rPr>
      </w:pPr>
      <w:r w:rsidRPr="00DF30EB">
        <w:rPr>
          <w:rFonts w:ascii="Calibri" w:hAnsi="Calibri" w:cs="Calibri"/>
          <w:lang w:val="en-US"/>
        </w:rPr>
        <w:t xml:space="preserve">This Settlement Agreement does not contain any </w:t>
      </w:r>
      <w:proofErr w:type="gramStart"/>
      <w:r w:rsidRPr="00DF30EB">
        <w:rPr>
          <w:rFonts w:ascii="Calibri" w:hAnsi="Calibri" w:cs="Calibri"/>
          <w:lang w:val="en-US"/>
        </w:rPr>
        <w:t>third party</w:t>
      </w:r>
      <w:proofErr w:type="gramEnd"/>
      <w:r w:rsidRPr="00DF30EB">
        <w:rPr>
          <w:rFonts w:ascii="Calibri" w:hAnsi="Calibri" w:cs="Calibri"/>
          <w:lang w:val="en-US"/>
        </w:rPr>
        <w:t xml:space="preserve"> clauses.</w:t>
      </w:r>
    </w:p>
    <w:p w14:paraId="123B39E5" w14:textId="2FB7A61A" w:rsidR="009767DB" w:rsidRPr="00DF30EB" w:rsidRDefault="006C2FBC">
      <w:pPr>
        <w:pStyle w:val="5Leden"/>
        <w:rPr>
          <w:rFonts w:ascii="Calibri" w:hAnsi="Calibri" w:cs="Calibri"/>
          <w:lang w:val="en-US"/>
        </w:rPr>
      </w:pPr>
      <w:bookmarkStart w:id="16" w:name="_Ref5207552"/>
      <w:bookmarkStart w:id="17" w:name="_Ref72227491"/>
      <w:r w:rsidRPr="00DF30EB">
        <w:rPr>
          <w:rFonts w:ascii="Calibri" w:hAnsi="Calibri" w:cs="Calibri"/>
          <w:lang w:val="en-US"/>
        </w:rPr>
        <w:t>Rights or obligations under this Settlement Agreement are not transferable (in the property law sense) in whole or in part and they cannot be encumbered without the prior consent of the other Party.</w:t>
      </w:r>
    </w:p>
    <w:p w14:paraId="329C339B" w14:textId="42EB64BD" w:rsidR="009767DB" w:rsidRPr="00DF30EB" w:rsidRDefault="003D6B0D">
      <w:pPr>
        <w:pStyle w:val="4Artikelen"/>
        <w:rPr>
          <w:rFonts w:ascii="Calibri" w:hAnsi="Calibri" w:cs="Calibri"/>
          <w:lang w:val="en-US"/>
        </w:rPr>
      </w:pPr>
      <w:bookmarkStart w:id="18" w:name="_Ref89680841"/>
      <w:r w:rsidRPr="00DF30EB">
        <w:rPr>
          <w:rFonts w:ascii="Calibri" w:hAnsi="Calibri" w:cs="Calibri"/>
          <w:lang w:val="en-US"/>
        </w:rPr>
        <w:t>Governing law</w:t>
      </w:r>
      <w:r w:rsidR="00EE3CA8" w:rsidRPr="00DF30EB">
        <w:rPr>
          <w:rFonts w:ascii="Calibri" w:hAnsi="Calibri" w:cs="Calibri"/>
          <w:lang w:val="en-US"/>
        </w:rPr>
        <w:t>, choice of forum and entry in</w:t>
      </w:r>
      <w:r w:rsidRPr="00DF30EB">
        <w:rPr>
          <w:rFonts w:ascii="Calibri" w:hAnsi="Calibri" w:cs="Calibri"/>
          <w:lang w:val="en-US"/>
        </w:rPr>
        <w:t>to force</w:t>
      </w:r>
      <w:bookmarkEnd w:id="18"/>
      <w:r w:rsidR="00730343" w:rsidRPr="00DF30EB">
        <w:rPr>
          <w:rFonts w:ascii="Calibri" w:hAnsi="Calibri" w:cs="Calibri"/>
          <w:lang w:val="en-US"/>
        </w:rPr>
        <w:t xml:space="preserve"> </w:t>
      </w:r>
    </w:p>
    <w:p w14:paraId="22857612" w14:textId="62F960A5" w:rsidR="009767DB" w:rsidRPr="00DF30EB" w:rsidRDefault="00B6532C">
      <w:pPr>
        <w:pStyle w:val="5Leden"/>
        <w:spacing w:after="120"/>
        <w:rPr>
          <w:rFonts w:ascii="Calibri" w:hAnsi="Calibri" w:cs="Calibri"/>
          <w:lang w:val="en-US"/>
        </w:rPr>
      </w:pPr>
      <w:r w:rsidRPr="00DF30EB">
        <w:rPr>
          <w:rFonts w:ascii="Calibri" w:hAnsi="Calibri" w:cs="Calibri"/>
          <w:lang w:val="en-US"/>
        </w:rPr>
        <w:t xml:space="preserve">The Settlement </w:t>
      </w:r>
      <w:r w:rsidR="00A60916" w:rsidRPr="00DF30EB">
        <w:rPr>
          <w:rFonts w:ascii="Calibri" w:hAnsi="Calibri" w:cs="Calibri"/>
          <w:lang w:val="en-US"/>
        </w:rPr>
        <w:t xml:space="preserve">Agreement is governed by and construed in accordance with the laws of the Netherlands. </w:t>
      </w:r>
    </w:p>
    <w:p w14:paraId="4D3121C7" w14:textId="789A303F" w:rsidR="009767DB" w:rsidRPr="00DF30EB" w:rsidRDefault="00A60916">
      <w:pPr>
        <w:pStyle w:val="5Leden"/>
        <w:spacing w:after="120"/>
        <w:rPr>
          <w:rFonts w:ascii="Calibri" w:hAnsi="Calibri" w:cs="Calibri"/>
          <w:lang w:val="en-US"/>
        </w:rPr>
      </w:pPr>
      <w:r w:rsidRPr="00DF30EB">
        <w:rPr>
          <w:rFonts w:ascii="Calibri" w:hAnsi="Calibri" w:cs="Calibri"/>
          <w:lang w:val="en-US"/>
        </w:rPr>
        <w:lastRenderedPageBreak/>
        <w:t xml:space="preserve">Any dispute arising out of or in connection with this Settlement Agreement </w:t>
      </w:r>
      <w:r w:rsidR="000F62A7" w:rsidRPr="00DF30EB">
        <w:rPr>
          <w:rFonts w:ascii="Calibri" w:hAnsi="Calibri" w:cs="Calibri"/>
          <w:lang w:val="en-US"/>
        </w:rPr>
        <w:t>will</w:t>
      </w:r>
      <w:r w:rsidRPr="00DF30EB">
        <w:rPr>
          <w:rFonts w:ascii="Calibri" w:hAnsi="Calibri" w:cs="Calibri"/>
          <w:lang w:val="en-US"/>
        </w:rPr>
        <w:t xml:space="preserve"> be settled</w:t>
      </w:r>
      <w:r w:rsidR="0017416E">
        <w:rPr>
          <w:rFonts w:ascii="Calibri" w:hAnsi="Calibri" w:cs="Calibri"/>
          <w:lang w:val="en-US"/>
        </w:rPr>
        <w:t xml:space="preserve"> in accordance with the dispute resolution protocol as described in Article 16 of the Agreement</w:t>
      </w:r>
      <w:r w:rsidRPr="00DF30EB">
        <w:rPr>
          <w:rFonts w:ascii="Calibri" w:hAnsi="Calibri" w:cs="Calibri"/>
          <w:lang w:val="en-US"/>
        </w:rPr>
        <w:t xml:space="preserve">. </w:t>
      </w:r>
    </w:p>
    <w:p w14:paraId="2F9C0B6E" w14:textId="1F835ED5" w:rsidR="009767DB" w:rsidRPr="00DF30EB" w:rsidRDefault="00A60916">
      <w:pPr>
        <w:pStyle w:val="5Leden"/>
        <w:rPr>
          <w:rFonts w:ascii="Calibri" w:hAnsi="Calibri" w:cs="Calibri"/>
          <w:lang w:val="en-US"/>
        </w:rPr>
      </w:pPr>
      <w:r w:rsidRPr="00DF30EB">
        <w:rPr>
          <w:rFonts w:ascii="Calibri" w:hAnsi="Calibri" w:cs="Calibri"/>
          <w:lang w:val="en-US"/>
        </w:rPr>
        <w:t xml:space="preserve">The Settlement Agreement </w:t>
      </w:r>
      <w:r w:rsidR="00283847" w:rsidRPr="00DF30EB">
        <w:rPr>
          <w:rFonts w:ascii="Calibri" w:hAnsi="Calibri" w:cs="Calibri"/>
          <w:lang w:val="en-US"/>
        </w:rPr>
        <w:t>shall</w:t>
      </w:r>
      <w:r w:rsidRPr="00DF30EB">
        <w:rPr>
          <w:rFonts w:ascii="Calibri" w:hAnsi="Calibri" w:cs="Calibri"/>
          <w:lang w:val="en-US"/>
        </w:rPr>
        <w:t xml:space="preserve"> enter into force on the day it is signed by</w:t>
      </w:r>
      <w:r w:rsidR="00A56CAE" w:rsidRPr="00DF30EB">
        <w:rPr>
          <w:rFonts w:ascii="Calibri" w:hAnsi="Calibri" w:cs="Calibri"/>
          <w:lang w:val="en-US"/>
        </w:rPr>
        <w:t>,</w:t>
      </w:r>
      <w:r w:rsidRPr="00DF30EB">
        <w:rPr>
          <w:rFonts w:ascii="Calibri" w:hAnsi="Calibri" w:cs="Calibri"/>
          <w:lang w:val="en-US"/>
        </w:rPr>
        <w:t xml:space="preserve"> or on behalf of</w:t>
      </w:r>
      <w:r w:rsidR="00A56CAE" w:rsidRPr="00DF30EB">
        <w:rPr>
          <w:rFonts w:ascii="Calibri" w:hAnsi="Calibri" w:cs="Calibri"/>
          <w:lang w:val="en-US"/>
        </w:rPr>
        <w:t>,</w:t>
      </w:r>
      <w:r w:rsidRPr="00DF30EB">
        <w:rPr>
          <w:rFonts w:ascii="Calibri" w:hAnsi="Calibri" w:cs="Calibri"/>
          <w:lang w:val="en-US"/>
        </w:rPr>
        <w:t xml:space="preserve"> all Parties.</w:t>
      </w:r>
    </w:p>
    <w:p w14:paraId="2131CD8B" w14:textId="06529330" w:rsidR="004E30D8" w:rsidRPr="00DF30EB" w:rsidRDefault="00E50D04">
      <w:pPr>
        <w:pStyle w:val="4Artikelen"/>
        <w:rPr>
          <w:rFonts w:ascii="Calibri" w:hAnsi="Calibri" w:cs="Calibri"/>
        </w:rPr>
      </w:pPr>
      <w:r w:rsidRPr="00DF30EB">
        <w:rPr>
          <w:rFonts w:ascii="Calibri" w:hAnsi="Calibri" w:cs="Calibri"/>
        </w:rPr>
        <w:t>Copies</w:t>
      </w:r>
    </w:p>
    <w:p w14:paraId="5D201761" w14:textId="1F44FB2F" w:rsidR="004E30D8" w:rsidRPr="00DF30EB" w:rsidRDefault="00E50D04">
      <w:pPr>
        <w:pStyle w:val="5Leden"/>
        <w:rPr>
          <w:rFonts w:ascii="Calibri" w:hAnsi="Calibri" w:cs="Calibri"/>
          <w:lang w:val="en-US"/>
        </w:rPr>
      </w:pPr>
      <w:r w:rsidRPr="00DF30EB">
        <w:rPr>
          <w:rFonts w:ascii="Calibri" w:hAnsi="Calibri" w:cs="Calibri"/>
          <w:lang w:val="en-US"/>
        </w:rPr>
        <w:t xml:space="preserve">Each Party can sign a separate copy of this Settlement Agreement. It is not necessary that all signatures of all Parties </w:t>
      </w:r>
      <w:r w:rsidR="00D11DB2" w:rsidRPr="00DF30EB">
        <w:rPr>
          <w:rFonts w:ascii="Calibri" w:hAnsi="Calibri" w:cs="Calibri"/>
          <w:lang w:val="en-US"/>
        </w:rPr>
        <w:t>be</w:t>
      </w:r>
      <w:r w:rsidRPr="00DF30EB">
        <w:rPr>
          <w:rFonts w:ascii="Calibri" w:hAnsi="Calibri" w:cs="Calibri"/>
          <w:lang w:val="en-US"/>
        </w:rPr>
        <w:t xml:space="preserve"> placed on one copy of the </w:t>
      </w:r>
      <w:r w:rsidR="00D11DB2" w:rsidRPr="00DF30EB">
        <w:rPr>
          <w:rFonts w:ascii="Calibri" w:hAnsi="Calibri" w:cs="Calibri"/>
          <w:lang w:val="en-US"/>
        </w:rPr>
        <w:t>Settlement</w:t>
      </w:r>
      <w:r w:rsidRPr="00DF30EB">
        <w:rPr>
          <w:rFonts w:ascii="Calibri" w:hAnsi="Calibri" w:cs="Calibri"/>
          <w:lang w:val="en-US"/>
        </w:rPr>
        <w:t xml:space="preserve"> Agreement. </w:t>
      </w:r>
      <w:r w:rsidR="00C122CD" w:rsidRPr="00DF30EB">
        <w:rPr>
          <w:rFonts w:ascii="Calibri" w:hAnsi="Calibri" w:cs="Calibri"/>
          <w:lang w:val="en-US"/>
        </w:rPr>
        <w:t xml:space="preserve">As soon as each Party has signed a copy, the separate copies of the Settlement Agreement will jointly constitute one and the same Settlement Agreement. </w:t>
      </w:r>
    </w:p>
    <w:p w14:paraId="0C6746EC" w14:textId="77777777" w:rsidR="004E30D8" w:rsidRPr="00513747" w:rsidRDefault="004E30D8">
      <w:pPr>
        <w:pStyle w:val="4Artikelen"/>
        <w:rPr>
          <w:rFonts w:ascii="Calibri" w:hAnsi="Calibri" w:cs="Calibri"/>
        </w:rPr>
      </w:pPr>
      <w:r w:rsidRPr="00513747">
        <w:rPr>
          <w:rFonts w:ascii="Calibri" w:hAnsi="Calibri" w:cs="Calibri"/>
        </w:rPr>
        <w:t>Digital signing</w:t>
      </w:r>
    </w:p>
    <w:p w14:paraId="7411D43F" w14:textId="5A8DF41E" w:rsidR="00EA4F94" w:rsidRPr="00DF30EB" w:rsidRDefault="00EA4F94">
      <w:pPr>
        <w:pStyle w:val="5Leden"/>
        <w:rPr>
          <w:rFonts w:ascii="Calibri" w:hAnsi="Calibri" w:cs="Calibri"/>
          <w:lang w:val="en-US"/>
        </w:rPr>
      </w:pPr>
      <w:r w:rsidRPr="00DF30EB">
        <w:rPr>
          <w:rFonts w:ascii="Calibri" w:hAnsi="Calibri" w:cs="Calibri"/>
          <w:lang w:val="en-US"/>
        </w:rPr>
        <w:t xml:space="preserve">The Parties can scan a signed copy of the Settlement Agreement and send the digital copy to the other </w:t>
      </w:r>
      <w:r w:rsidR="00EE3CA8" w:rsidRPr="00DF30EB">
        <w:rPr>
          <w:rFonts w:ascii="Calibri" w:hAnsi="Calibri" w:cs="Calibri"/>
          <w:lang w:val="en-US"/>
        </w:rPr>
        <w:t>P</w:t>
      </w:r>
      <w:r w:rsidRPr="00DF30EB">
        <w:rPr>
          <w:rFonts w:ascii="Calibri" w:hAnsi="Calibri" w:cs="Calibri"/>
          <w:lang w:val="en-US"/>
        </w:rPr>
        <w:t>arty by e-mail. The Parties will grant the same legal effects to this scan of the Settlement Agreement as to a physical copy of the Settlement Agreement with a handwritten ('wet') signature.</w:t>
      </w:r>
    </w:p>
    <w:p w14:paraId="7AFE758F" w14:textId="76FDE00E" w:rsidR="004E30D8" w:rsidRPr="00DF30EB" w:rsidRDefault="00CE700D">
      <w:pPr>
        <w:pStyle w:val="4Artikelen"/>
        <w:rPr>
          <w:rFonts w:ascii="Calibri" w:hAnsi="Calibri" w:cs="Calibri"/>
        </w:rPr>
      </w:pPr>
      <w:r w:rsidRPr="00DF30EB">
        <w:rPr>
          <w:rFonts w:ascii="Calibri" w:hAnsi="Calibri" w:cs="Calibri"/>
        </w:rPr>
        <w:t>Exchange originals</w:t>
      </w:r>
      <w:bookmarkEnd w:id="16"/>
      <w:bookmarkEnd w:id="17"/>
    </w:p>
    <w:p w14:paraId="3D5BBACF" w14:textId="3FADF063" w:rsidR="009D5F92" w:rsidRPr="00DF30EB" w:rsidRDefault="00FF6F0E">
      <w:pPr>
        <w:pStyle w:val="5Leden"/>
        <w:rPr>
          <w:rFonts w:ascii="Calibri" w:hAnsi="Calibri" w:cs="Calibri"/>
          <w:lang w:val="en-US"/>
        </w:rPr>
      </w:pPr>
      <w:r w:rsidRPr="00DF30EB">
        <w:rPr>
          <w:rFonts w:ascii="Calibri" w:hAnsi="Calibri" w:cs="Calibri"/>
          <w:lang w:val="en-US"/>
        </w:rPr>
        <w:t xml:space="preserve">Considering the provisions of </w:t>
      </w:r>
      <w:r w:rsidR="00EE3CA8" w:rsidRPr="00DF30EB">
        <w:rPr>
          <w:rFonts w:ascii="Calibri" w:hAnsi="Calibri" w:cs="Calibri"/>
          <w:lang w:val="en-US"/>
        </w:rPr>
        <w:t>A</w:t>
      </w:r>
      <w:r w:rsidRPr="00DF30EB">
        <w:rPr>
          <w:rFonts w:ascii="Calibri" w:hAnsi="Calibri" w:cs="Calibri"/>
          <w:lang w:val="en-US"/>
        </w:rPr>
        <w:t>rticle 85 of the Dutch Code of Civil Procedure, a</w:t>
      </w:r>
      <w:r w:rsidR="00A076A1" w:rsidRPr="00DF30EB">
        <w:rPr>
          <w:rFonts w:ascii="Calibri" w:hAnsi="Calibri" w:cs="Calibri"/>
          <w:lang w:val="en-US"/>
        </w:rPr>
        <w:t xml:space="preserve">fter sending a digital copy by e-mail, </w:t>
      </w:r>
      <w:r w:rsidR="00EE3CA8" w:rsidRPr="00DF30EB">
        <w:rPr>
          <w:rFonts w:ascii="Calibri" w:hAnsi="Calibri" w:cs="Calibri"/>
          <w:lang w:val="en-US"/>
        </w:rPr>
        <w:t xml:space="preserve">the </w:t>
      </w:r>
      <w:r w:rsidR="00CE700D" w:rsidRPr="00DF30EB">
        <w:rPr>
          <w:rFonts w:ascii="Calibri" w:hAnsi="Calibri" w:cs="Calibri"/>
          <w:lang w:val="en-US"/>
        </w:rPr>
        <w:t xml:space="preserve">Parties will send each other </w:t>
      </w:r>
      <w:r w:rsidR="00A076A1" w:rsidRPr="00DF30EB">
        <w:rPr>
          <w:rFonts w:ascii="Calibri" w:hAnsi="Calibri" w:cs="Calibri"/>
          <w:lang w:val="en-US"/>
        </w:rPr>
        <w:t>a physical copy of the Settlement Agreement with the handwritten ('wet') signature</w:t>
      </w:r>
      <w:r w:rsidR="00CE700D" w:rsidRPr="00DF30EB">
        <w:rPr>
          <w:rFonts w:ascii="Calibri" w:hAnsi="Calibri" w:cs="Calibri"/>
          <w:lang w:val="en-US"/>
        </w:rPr>
        <w:t xml:space="preserve">. A Party can only invoke </w:t>
      </w:r>
      <w:r w:rsidR="00EE3CA8" w:rsidRPr="00DF30EB">
        <w:rPr>
          <w:rFonts w:ascii="Calibri" w:hAnsi="Calibri" w:cs="Calibri"/>
          <w:lang w:val="en-US"/>
        </w:rPr>
        <w:t>A</w:t>
      </w:r>
      <w:r w:rsidR="00CE700D" w:rsidRPr="00DF30EB">
        <w:rPr>
          <w:rFonts w:ascii="Calibri" w:hAnsi="Calibri" w:cs="Calibri"/>
          <w:lang w:val="en-US"/>
        </w:rPr>
        <w:t xml:space="preserve">rticle 85 of the </w:t>
      </w:r>
      <w:r w:rsidR="009D5F92" w:rsidRPr="00DF30EB">
        <w:rPr>
          <w:rFonts w:ascii="Calibri" w:hAnsi="Calibri" w:cs="Calibri"/>
          <w:lang w:val="en-US"/>
        </w:rPr>
        <w:t xml:space="preserve">Dutch </w:t>
      </w:r>
      <w:r w:rsidR="00CE700D" w:rsidRPr="00DF30EB">
        <w:rPr>
          <w:rFonts w:ascii="Calibri" w:hAnsi="Calibri" w:cs="Calibri"/>
          <w:lang w:val="en-US"/>
        </w:rPr>
        <w:t>Code of Civil Procedure</w:t>
      </w:r>
      <w:r w:rsidR="009D5F92" w:rsidRPr="00DF30EB">
        <w:rPr>
          <w:rFonts w:ascii="Calibri" w:hAnsi="Calibri" w:cs="Calibri"/>
          <w:lang w:val="en-US"/>
        </w:rPr>
        <w:t xml:space="preserve">, if this Party can prove that </w:t>
      </w:r>
      <w:r w:rsidR="00D844D7" w:rsidRPr="00DF30EB">
        <w:rPr>
          <w:rFonts w:ascii="Calibri" w:hAnsi="Calibri" w:cs="Calibri"/>
          <w:lang w:val="en-US"/>
        </w:rPr>
        <w:t xml:space="preserve">it </w:t>
      </w:r>
      <w:r w:rsidR="00CE700D" w:rsidRPr="00DF30EB">
        <w:rPr>
          <w:rFonts w:ascii="Calibri" w:hAnsi="Calibri" w:cs="Calibri"/>
          <w:lang w:val="en-US"/>
        </w:rPr>
        <w:t xml:space="preserve">has sent the other </w:t>
      </w:r>
      <w:r w:rsidR="00EE3CA8" w:rsidRPr="00DF30EB">
        <w:rPr>
          <w:rFonts w:ascii="Calibri" w:hAnsi="Calibri" w:cs="Calibri"/>
          <w:lang w:val="en-US"/>
        </w:rPr>
        <w:t>P</w:t>
      </w:r>
      <w:r w:rsidR="00CE700D" w:rsidRPr="00DF30EB">
        <w:rPr>
          <w:rFonts w:ascii="Calibri" w:hAnsi="Calibri" w:cs="Calibri"/>
          <w:lang w:val="en-US"/>
        </w:rPr>
        <w:t xml:space="preserve">arty a physical copy of the </w:t>
      </w:r>
      <w:r w:rsidR="00A076A1" w:rsidRPr="00DF30EB">
        <w:rPr>
          <w:rFonts w:ascii="Calibri" w:hAnsi="Calibri" w:cs="Calibri"/>
          <w:lang w:val="en-US"/>
        </w:rPr>
        <w:t>Settlement</w:t>
      </w:r>
      <w:r w:rsidR="00CE700D" w:rsidRPr="00DF30EB">
        <w:rPr>
          <w:rFonts w:ascii="Calibri" w:hAnsi="Calibri" w:cs="Calibri"/>
          <w:lang w:val="en-US"/>
        </w:rPr>
        <w:t xml:space="preserve"> Agreement with </w:t>
      </w:r>
      <w:r w:rsidR="00EE3CA8" w:rsidRPr="00DF30EB">
        <w:rPr>
          <w:rFonts w:ascii="Calibri" w:hAnsi="Calibri" w:cs="Calibri"/>
          <w:lang w:val="en-US"/>
        </w:rPr>
        <w:t>a</w:t>
      </w:r>
      <w:r w:rsidR="00CE700D" w:rsidRPr="00DF30EB">
        <w:rPr>
          <w:rFonts w:ascii="Calibri" w:hAnsi="Calibri" w:cs="Calibri"/>
          <w:lang w:val="en-US"/>
        </w:rPr>
        <w:t xml:space="preserve"> wet signature (with signed proof of receipt)</w:t>
      </w:r>
      <w:r w:rsidR="00550BAF">
        <w:rPr>
          <w:rFonts w:ascii="Calibri" w:hAnsi="Calibri" w:cs="Calibri"/>
          <w:lang w:val="en-US"/>
        </w:rPr>
        <w:t xml:space="preserve"> to the address mentioned in Clause 14 of the Agreement</w:t>
      </w:r>
      <w:r w:rsidR="00CE700D" w:rsidRPr="00DF30EB">
        <w:rPr>
          <w:rFonts w:ascii="Calibri" w:hAnsi="Calibri" w:cs="Calibri"/>
          <w:lang w:val="en-US"/>
        </w:rPr>
        <w:t xml:space="preserve">. </w:t>
      </w:r>
    </w:p>
    <w:p w14:paraId="0B9C4AA4" w14:textId="77777777" w:rsidR="009767DB" w:rsidRPr="00DF30EB" w:rsidRDefault="009767DB" w:rsidP="009767DB">
      <w:pPr>
        <w:pStyle w:val="5Leden"/>
        <w:numPr>
          <w:ilvl w:val="0"/>
          <w:numId w:val="0"/>
        </w:numPr>
        <w:ind w:left="1701"/>
        <w:rPr>
          <w:rFonts w:ascii="Calibri" w:hAnsi="Calibri" w:cs="Calibri"/>
          <w:lang w:val="en-US"/>
        </w:rPr>
      </w:pPr>
    </w:p>
    <w:p w14:paraId="2EF70D7B" w14:textId="77777777" w:rsidR="00B01ABD" w:rsidRPr="00DF30EB" w:rsidRDefault="00B01ABD" w:rsidP="00B01ABD">
      <w:pPr>
        <w:pStyle w:val="a1"/>
        <w:jc w:val="center"/>
        <w:rPr>
          <w:rFonts w:ascii="Calibri" w:hAnsi="Calibri" w:cs="Calibri"/>
          <w:b/>
          <w:i/>
          <w:lang w:val="en-US"/>
        </w:rPr>
      </w:pPr>
    </w:p>
    <w:p w14:paraId="108FBD44" w14:textId="77777777" w:rsidR="00D26375" w:rsidRPr="00DF30EB" w:rsidRDefault="00D26375" w:rsidP="00B01ABD">
      <w:pPr>
        <w:pStyle w:val="a1"/>
        <w:jc w:val="center"/>
        <w:rPr>
          <w:rFonts w:ascii="Calibri" w:hAnsi="Calibri" w:cs="Calibri"/>
          <w:b/>
          <w:i/>
          <w:lang w:val="en-US"/>
        </w:rPr>
      </w:pPr>
    </w:p>
    <w:p w14:paraId="56CCF2D6" w14:textId="77777777" w:rsidR="00B01ABD" w:rsidRPr="00DF30EB" w:rsidRDefault="00B01ABD" w:rsidP="00B01ABD">
      <w:pPr>
        <w:pStyle w:val="a1"/>
        <w:jc w:val="center"/>
        <w:rPr>
          <w:rFonts w:ascii="Calibri" w:hAnsi="Calibri" w:cs="Calibri"/>
          <w:b/>
          <w:i/>
          <w:lang w:val="en-US"/>
        </w:rPr>
      </w:pPr>
      <w:r w:rsidRPr="00DF30EB">
        <w:rPr>
          <w:rFonts w:ascii="Calibri" w:hAnsi="Calibri" w:cs="Calibri"/>
          <w:b/>
          <w:i/>
          <w:lang w:val="en-US"/>
        </w:rPr>
        <w:t>* * *</w:t>
      </w:r>
    </w:p>
    <w:p w14:paraId="0F8CDCB4" w14:textId="77777777" w:rsidR="00B01ABD" w:rsidRPr="00DF30EB" w:rsidRDefault="00B01ABD" w:rsidP="00B01ABD">
      <w:pPr>
        <w:pStyle w:val="a1"/>
        <w:jc w:val="center"/>
        <w:rPr>
          <w:rFonts w:ascii="Calibri" w:hAnsi="Calibri" w:cs="Calibri"/>
          <w:i/>
          <w:lang w:val="en-US"/>
        </w:rPr>
      </w:pPr>
    </w:p>
    <w:p w14:paraId="29FB9A84" w14:textId="2EE3BEC5" w:rsidR="00B01ABD" w:rsidRPr="00DF30EB" w:rsidRDefault="00B01ABD" w:rsidP="00B01ABD">
      <w:pPr>
        <w:pStyle w:val="a1"/>
        <w:jc w:val="center"/>
        <w:rPr>
          <w:rFonts w:ascii="Calibri" w:hAnsi="Calibri" w:cs="Calibri"/>
          <w:i/>
          <w:lang w:val="en-US"/>
        </w:rPr>
      </w:pPr>
      <w:r w:rsidRPr="00DF30EB">
        <w:rPr>
          <w:rFonts w:ascii="Calibri" w:hAnsi="Calibri" w:cs="Calibri"/>
          <w:i/>
          <w:lang w:val="en-US"/>
        </w:rPr>
        <w:lastRenderedPageBreak/>
        <w:t xml:space="preserve">- </w:t>
      </w:r>
      <w:r w:rsidR="003C3474" w:rsidRPr="00DF30EB">
        <w:rPr>
          <w:rFonts w:ascii="Calibri" w:hAnsi="Calibri" w:cs="Calibri"/>
          <w:i/>
          <w:lang w:val="en-US"/>
        </w:rPr>
        <w:t>remainder of page intentionally left blank, signatures to follow</w:t>
      </w:r>
      <w:r w:rsidRPr="00DF30EB">
        <w:rPr>
          <w:rFonts w:ascii="Calibri" w:hAnsi="Calibri" w:cs="Calibri"/>
          <w:i/>
          <w:lang w:val="en-US"/>
        </w:rPr>
        <w:t xml:space="preserve"> - </w:t>
      </w:r>
    </w:p>
    <w:p w14:paraId="34638B7A" w14:textId="77777777" w:rsidR="00B01ABD" w:rsidRPr="00DF30EB" w:rsidRDefault="00B01ABD" w:rsidP="00B01ABD">
      <w:pPr>
        <w:pStyle w:val="a1"/>
        <w:rPr>
          <w:rFonts w:ascii="Calibri" w:hAnsi="Calibri" w:cs="Calibri"/>
          <w:lang w:val="en-US"/>
        </w:rPr>
      </w:pPr>
      <w:r w:rsidRPr="00DF30EB">
        <w:rPr>
          <w:rFonts w:ascii="Calibri" w:hAnsi="Calibri" w:cs="Calibri"/>
          <w:lang w:val="en-US"/>
        </w:rPr>
        <w:br w:type="page"/>
      </w:r>
    </w:p>
    <w:p w14:paraId="69EA92C5" w14:textId="62201124" w:rsidR="00B01ABD" w:rsidRPr="00DF30EB" w:rsidRDefault="00FB15BD">
      <w:pPr>
        <w:pStyle w:val="1"/>
        <w:rPr>
          <w:rFonts w:ascii="Calibri" w:hAnsi="Calibri" w:cs="Calibri"/>
        </w:rPr>
      </w:pPr>
      <w:r w:rsidRPr="00DF30EB">
        <w:rPr>
          <w:rFonts w:ascii="Calibri" w:hAnsi="Calibri" w:cs="Calibri"/>
        </w:rPr>
        <w:lastRenderedPageBreak/>
        <w:t>IN WITNESS WHEREOF</w:t>
      </w:r>
    </w:p>
    <w:p w14:paraId="6853666A" w14:textId="6A011174" w:rsidR="00D631E2" w:rsidRPr="00DF30EB" w:rsidRDefault="00FB15BD" w:rsidP="00B01ABD">
      <w:pPr>
        <w:pStyle w:val="a1"/>
        <w:rPr>
          <w:rFonts w:ascii="Calibri" w:hAnsi="Calibri" w:cs="Calibri"/>
          <w:lang w:val="en-US"/>
        </w:rPr>
      </w:pPr>
      <w:r w:rsidRPr="00DF30EB">
        <w:rPr>
          <w:rFonts w:ascii="Calibri" w:hAnsi="Calibri" w:cs="Calibri"/>
          <w:lang w:val="en-US"/>
        </w:rPr>
        <w:t>the Parties have executed this Agreement as of the date written below, initialed on each page.</w:t>
      </w:r>
      <w:r w:rsidRPr="00DF30EB">
        <w:rPr>
          <w:rFonts w:ascii="Calibri" w:hAnsi="Calibri" w:cs="Calibri"/>
          <w:lang w:val="en-US"/>
        </w:rPr>
        <w:br/>
      </w:r>
      <w:r w:rsidRPr="00DF30EB">
        <w:rPr>
          <w:rFonts w:ascii="Calibri" w:hAnsi="Calibri" w:cs="Calibri"/>
          <w:lang w:val="en-US"/>
        </w:rPr>
        <w:br/>
        <w:t>Signed for and on behalf of</w:t>
      </w:r>
      <w:r w:rsidR="007B2D86" w:rsidRPr="00DF30EB">
        <w:rPr>
          <w:rFonts w:ascii="Calibri" w:hAnsi="Calibri" w:cs="Calibri"/>
          <w:lang w:val="en-US"/>
        </w:rPr>
        <w:t xml:space="preserve">, by their </w:t>
      </w:r>
      <w:proofErr w:type="spellStart"/>
      <w:r w:rsidR="007B2D86" w:rsidRPr="00DF30EB">
        <w:rPr>
          <w:rFonts w:ascii="Calibri" w:hAnsi="Calibri" w:cs="Calibri"/>
          <w:lang w:val="en-US"/>
        </w:rPr>
        <w:t>authorised</w:t>
      </w:r>
      <w:proofErr w:type="spellEnd"/>
      <w:r w:rsidR="007B2D86" w:rsidRPr="00DF30EB">
        <w:rPr>
          <w:rFonts w:ascii="Calibri" w:hAnsi="Calibri" w:cs="Calibri"/>
          <w:lang w:val="en-US"/>
        </w:rPr>
        <w:t xml:space="preserve"> legal representative</w:t>
      </w:r>
      <w:r w:rsidRPr="00DF30EB">
        <w:rPr>
          <w:rFonts w:ascii="Calibri" w:hAnsi="Calibri" w:cs="Calibri"/>
          <w:lang w:val="en-US"/>
        </w:rPr>
        <w:t>:</w:t>
      </w:r>
    </w:p>
    <w:tbl>
      <w:tblPr>
        <w:tblStyle w:val="af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28"/>
        <w:gridCol w:w="5102"/>
      </w:tblGrid>
      <w:tr w:rsidR="00D631E2" w:rsidRPr="00DF30EB" w14:paraId="0F95D9CF" w14:textId="77777777" w:rsidTr="00DC622A">
        <w:tc>
          <w:tcPr>
            <w:tcW w:w="5158" w:type="dxa"/>
            <w:gridSpan w:val="2"/>
          </w:tcPr>
          <w:p w14:paraId="44EEEAC8" w14:textId="7B50C458" w:rsidR="00D631E2" w:rsidRPr="00DF30EB" w:rsidRDefault="00D631E2" w:rsidP="00D631E2">
            <w:pPr>
              <w:pStyle w:val="a1"/>
              <w:rPr>
                <w:rFonts w:ascii="Calibri" w:hAnsi="Calibri" w:cs="Calibri"/>
                <w:lang w:val="en-US"/>
              </w:rPr>
            </w:pPr>
          </w:p>
          <w:p w14:paraId="6AB69A63" w14:textId="33BBE86F" w:rsidR="00D631E2" w:rsidRPr="00DF30EB" w:rsidRDefault="00C77B12" w:rsidP="00D631E2">
            <w:pPr>
              <w:pStyle w:val="a1"/>
              <w:rPr>
                <w:rFonts w:ascii="Calibri" w:hAnsi="Calibri" w:cs="Calibri"/>
                <w:b/>
                <w:smallCaps/>
                <w:lang w:val="en-US"/>
              </w:rPr>
            </w:pPr>
            <w:r>
              <w:rPr>
                <w:rFonts w:ascii="Calibri" w:hAnsi="Calibri" w:cs="Calibri"/>
                <w:b/>
                <w:smallCaps/>
                <w:lang w:val="en-US"/>
              </w:rPr>
              <w:t>M.V. Cargo LLC</w:t>
            </w:r>
          </w:p>
          <w:p w14:paraId="7A4DBDC0" w14:textId="79ABCDA0" w:rsidR="00D631E2" w:rsidRPr="00DF30EB" w:rsidRDefault="00D631E2" w:rsidP="00D631E2">
            <w:pPr>
              <w:pStyle w:val="a1"/>
              <w:rPr>
                <w:rFonts w:ascii="Calibri" w:hAnsi="Calibri" w:cs="Calibri"/>
                <w:b/>
                <w:smallCaps/>
                <w:lang w:val="en-US"/>
              </w:rPr>
            </w:pPr>
          </w:p>
          <w:p w14:paraId="23B61E5A" w14:textId="1CB722FC" w:rsidR="00D631E2" w:rsidRPr="00DF30EB" w:rsidRDefault="00D631E2" w:rsidP="00D631E2">
            <w:pPr>
              <w:pStyle w:val="a1"/>
              <w:rPr>
                <w:rFonts w:ascii="Calibri" w:hAnsi="Calibri" w:cs="Calibri"/>
                <w:b/>
                <w:smallCaps/>
                <w:lang w:val="en-US"/>
              </w:rPr>
            </w:pPr>
            <w:r w:rsidRPr="00DF30EB">
              <w:rPr>
                <w:rFonts w:ascii="Calibri" w:hAnsi="Calibri" w:cs="Calibri"/>
                <w:b/>
                <w:smallCaps/>
                <w:lang w:val="en-US"/>
              </w:rPr>
              <w:t>__________________________</w:t>
            </w:r>
          </w:p>
          <w:p w14:paraId="1887F6E9" w14:textId="6558FDCB" w:rsidR="00D631E2" w:rsidRPr="00DF30EB" w:rsidRDefault="005A102F" w:rsidP="0048011E">
            <w:pPr>
              <w:pStyle w:val="a1"/>
              <w:spacing w:after="60"/>
              <w:rPr>
                <w:rFonts w:ascii="Calibri" w:hAnsi="Calibri" w:cs="Calibri"/>
                <w:lang w:val="en-US"/>
              </w:rPr>
            </w:pPr>
            <w:r w:rsidRPr="00EF35D6">
              <w:rPr>
                <w:rFonts w:ascii="Calibri" w:hAnsi="Calibri" w:cs="Calibri"/>
                <w:lang w:val="en-US"/>
              </w:rPr>
              <w:t>Mr</w:t>
            </w:r>
            <w:r w:rsidR="00EF35D6" w:rsidRPr="00EF35D6">
              <w:rPr>
                <w:rFonts w:ascii="Calibri" w:hAnsi="Calibri" w:cs="Calibri"/>
                <w:lang w:val="en-US"/>
              </w:rPr>
              <w:t>. Anatoly Sikorsky</w:t>
            </w:r>
          </w:p>
          <w:p w14:paraId="3B87FC44" w14:textId="63CC27A9" w:rsidR="00D631E2" w:rsidRPr="00DF30EB" w:rsidRDefault="006F2EFD" w:rsidP="00D631E2">
            <w:pPr>
              <w:pStyle w:val="a1"/>
              <w:rPr>
                <w:rFonts w:ascii="Calibri" w:hAnsi="Calibri" w:cs="Calibri"/>
                <w:i/>
                <w:lang w:val="en-US"/>
              </w:rPr>
            </w:pPr>
            <w:r w:rsidRPr="00DF30EB">
              <w:rPr>
                <w:rFonts w:ascii="Calibri" w:hAnsi="Calibri" w:cs="Calibri"/>
                <w:i/>
                <w:lang w:val="en-US"/>
              </w:rPr>
              <w:t xml:space="preserve">Executive director under the articles of incorporation; </w:t>
            </w:r>
            <w:proofErr w:type="spellStart"/>
            <w:r w:rsidRPr="00DF30EB">
              <w:rPr>
                <w:rFonts w:ascii="Calibri" w:hAnsi="Calibri" w:cs="Calibri"/>
                <w:i/>
                <w:lang w:val="en-US"/>
              </w:rPr>
              <w:t>authori</w:t>
            </w:r>
            <w:r w:rsidR="005F4B00" w:rsidRPr="00DF30EB">
              <w:rPr>
                <w:rFonts w:ascii="Calibri" w:hAnsi="Calibri" w:cs="Calibri"/>
                <w:i/>
                <w:lang w:val="en-US"/>
              </w:rPr>
              <w:t>s</w:t>
            </w:r>
            <w:r w:rsidRPr="00DF30EB">
              <w:rPr>
                <w:rFonts w:ascii="Calibri" w:hAnsi="Calibri" w:cs="Calibri"/>
                <w:i/>
                <w:lang w:val="en-US"/>
              </w:rPr>
              <w:t>ed</w:t>
            </w:r>
            <w:proofErr w:type="spellEnd"/>
            <w:r w:rsidRPr="00DF30EB">
              <w:rPr>
                <w:rFonts w:ascii="Calibri" w:hAnsi="Calibri" w:cs="Calibri"/>
                <w:i/>
                <w:lang w:val="en-US"/>
              </w:rPr>
              <w:t xml:space="preserve"> to act independently (</w:t>
            </w:r>
            <w:proofErr w:type="spellStart"/>
            <w:r w:rsidRPr="00DF30EB">
              <w:rPr>
                <w:rFonts w:ascii="Calibri" w:hAnsi="Calibri" w:cs="Calibri"/>
                <w:i/>
                <w:lang w:val="en-US"/>
              </w:rPr>
              <w:t>statutair</w:t>
            </w:r>
            <w:proofErr w:type="spellEnd"/>
            <w:r w:rsidRPr="00DF30EB">
              <w:rPr>
                <w:rFonts w:ascii="Calibri" w:hAnsi="Calibri" w:cs="Calibri"/>
                <w:i/>
                <w:lang w:val="en-US"/>
              </w:rPr>
              <w:t xml:space="preserve"> </w:t>
            </w:r>
            <w:proofErr w:type="spellStart"/>
            <w:r w:rsidRPr="00DF30EB">
              <w:rPr>
                <w:rFonts w:ascii="Calibri" w:hAnsi="Calibri" w:cs="Calibri"/>
                <w:i/>
                <w:lang w:val="en-US"/>
              </w:rPr>
              <w:t>bestuurder</w:t>
            </w:r>
            <w:proofErr w:type="spellEnd"/>
            <w:r w:rsidRPr="00DF30EB">
              <w:rPr>
                <w:rFonts w:ascii="Calibri" w:hAnsi="Calibri" w:cs="Calibri"/>
                <w:i/>
                <w:lang w:val="en-US"/>
              </w:rPr>
              <w:t xml:space="preserve">; </w:t>
            </w:r>
            <w:proofErr w:type="spellStart"/>
            <w:r w:rsidRPr="00DF30EB">
              <w:rPr>
                <w:rFonts w:ascii="Calibri" w:hAnsi="Calibri" w:cs="Calibri"/>
                <w:i/>
                <w:lang w:val="en-US"/>
              </w:rPr>
              <w:t>zelfstandig</w:t>
            </w:r>
            <w:proofErr w:type="spellEnd"/>
            <w:r w:rsidRPr="00DF30EB">
              <w:rPr>
                <w:rFonts w:ascii="Calibri" w:hAnsi="Calibri" w:cs="Calibri"/>
                <w:i/>
                <w:lang w:val="en-US"/>
              </w:rPr>
              <w:t xml:space="preserve"> </w:t>
            </w:r>
            <w:proofErr w:type="spellStart"/>
            <w:r w:rsidRPr="00DF30EB">
              <w:rPr>
                <w:rFonts w:ascii="Calibri" w:hAnsi="Calibri" w:cs="Calibri"/>
                <w:i/>
                <w:lang w:val="en-US"/>
              </w:rPr>
              <w:t>bevoegd</w:t>
            </w:r>
            <w:proofErr w:type="spellEnd"/>
            <w:r w:rsidRPr="00DF30EB">
              <w:rPr>
                <w:rFonts w:ascii="Calibri" w:hAnsi="Calibri" w:cs="Calibri"/>
                <w:i/>
                <w:lang w:val="en-US"/>
              </w:rPr>
              <w:t>)</w:t>
            </w:r>
          </w:p>
          <w:p w14:paraId="29BAC6D8" w14:textId="4D6A10C8" w:rsidR="0048011E" w:rsidRPr="00DF30EB" w:rsidRDefault="0048011E" w:rsidP="007B2D86">
            <w:pPr>
              <w:pStyle w:val="a1"/>
              <w:rPr>
                <w:rFonts w:ascii="Calibri" w:hAnsi="Calibri" w:cs="Calibri"/>
                <w:lang w:val="nl-NL"/>
              </w:rPr>
            </w:pPr>
            <w:r w:rsidRPr="00DF30EB">
              <w:rPr>
                <w:rFonts w:ascii="Calibri" w:hAnsi="Calibri" w:cs="Calibri"/>
                <w:lang w:val="en-US"/>
              </w:rPr>
              <w:br/>
            </w:r>
            <w:r w:rsidRPr="00DF30EB">
              <w:rPr>
                <w:rFonts w:ascii="Calibri" w:hAnsi="Calibri" w:cs="Calibri"/>
                <w:lang w:val="nl-NL"/>
              </w:rPr>
              <w:t>Dat</w:t>
            </w:r>
            <w:r w:rsidR="007B2D86" w:rsidRPr="00DF30EB">
              <w:rPr>
                <w:rFonts w:ascii="Calibri" w:hAnsi="Calibri" w:cs="Calibri"/>
                <w:lang w:val="nl-NL"/>
              </w:rPr>
              <w:t>e</w:t>
            </w:r>
            <w:r w:rsidRPr="00DF30EB">
              <w:rPr>
                <w:rFonts w:ascii="Calibri" w:hAnsi="Calibri" w:cs="Calibri"/>
                <w:lang w:val="nl-NL"/>
              </w:rPr>
              <w:t>: ___ / ___ / ________</w:t>
            </w:r>
          </w:p>
        </w:tc>
        <w:tc>
          <w:tcPr>
            <w:tcW w:w="5102" w:type="dxa"/>
          </w:tcPr>
          <w:p w14:paraId="7D6B11C6" w14:textId="77777777" w:rsidR="00D631E2" w:rsidRPr="00DF30EB" w:rsidRDefault="00D631E2" w:rsidP="00B01ABD">
            <w:pPr>
              <w:pStyle w:val="a1"/>
              <w:rPr>
                <w:rFonts w:ascii="Calibri" w:hAnsi="Calibri" w:cs="Calibri"/>
                <w:lang w:val="nl-NL"/>
              </w:rPr>
            </w:pPr>
          </w:p>
        </w:tc>
      </w:tr>
      <w:tr w:rsidR="0048011E" w:rsidRPr="00DF30EB" w14:paraId="6592CCB8" w14:textId="77777777" w:rsidTr="00DC622A">
        <w:tc>
          <w:tcPr>
            <w:tcW w:w="5158" w:type="dxa"/>
            <w:gridSpan w:val="2"/>
          </w:tcPr>
          <w:p w14:paraId="1C02F827" w14:textId="4F49C77B" w:rsidR="0048011E" w:rsidRPr="004D3FF2" w:rsidRDefault="0048011E" w:rsidP="0048011E">
            <w:pPr>
              <w:pStyle w:val="a1"/>
              <w:spacing w:before="600"/>
              <w:rPr>
                <w:rFonts w:ascii="Calibri" w:hAnsi="Calibri" w:cs="Calibri"/>
                <w:lang w:val="de-DE"/>
              </w:rPr>
            </w:pPr>
          </w:p>
          <w:p w14:paraId="57364DE6" w14:textId="5F904D49" w:rsidR="0048011E" w:rsidRPr="004D3FF2" w:rsidRDefault="00C77B12" w:rsidP="0048011E">
            <w:pPr>
              <w:pStyle w:val="a1"/>
              <w:rPr>
                <w:rFonts w:ascii="Calibri" w:hAnsi="Calibri" w:cs="Calibri"/>
                <w:b/>
                <w:smallCaps/>
                <w:lang w:val="de-DE"/>
              </w:rPr>
            </w:pPr>
            <w:r w:rsidRPr="004D3FF2">
              <w:rPr>
                <w:rFonts w:ascii="Calibri" w:hAnsi="Calibri" w:cs="Calibri"/>
                <w:b/>
                <w:smallCaps/>
                <w:lang w:val="de-DE"/>
              </w:rPr>
              <w:t xml:space="preserve">NEUERO Industrietechnik </w:t>
            </w:r>
            <w:proofErr w:type="spellStart"/>
            <w:r w:rsidRPr="004D3FF2">
              <w:rPr>
                <w:rFonts w:ascii="Calibri" w:hAnsi="Calibri" w:cs="Calibri"/>
                <w:b/>
                <w:smallCaps/>
                <w:lang w:val="de-DE"/>
              </w:rPr>
              <w:t>fur</w:t>
            </w:r>
            <w:proofErr w:type="spellEnd"/>
            <w:r w:rsidRPr="004D3FF2">
              <w:rPr>
                <w:rFonts w:ascii="Calibri" w:hAnsi="Calibri" w:cs="Calibri"/>
                <w:b/>
                <w:smallCaps/>
                <w:lang w:val="de-DE"/>
              </w:rPr>
              <w:t xml:space="preserve"> </w:t>
            </w:r>
            <w:proofErr w:type="spellStart"/>
            <w:r w:rsidRPr="004D3FF2">
              <w:rPr>
                <w:rFonts w:ascii="Calibri" w:hAnsi="Calibri" w:cs="Calibri"/>
                <w:b/>
                <w:smallCaps/>
                <w:lang w:val="de-DE"/>
              </w:rPr>
              <w:t>Forderanlagen</w:t>
            </w:r>
            <w:proofErr w:type="spellEnd"/>
            <w:r w:rsidRPr="004D3FF2">
              <w:rPr>
                <w:rFonts w:ascii="Calibri" w:hAnsi="Calibri" w:cs="Calibri"/>
                <w:b/>
                <w:smallCaps/>
                <w:lang w:val="de-DE"/>
              </w:rPr>
              <w:t xml:space="preserve"> GmbH</w:t>
            </w:r>
            <w:r w:rsidR="0059318F" w:rsidRPr="004D3FF2">
              <w:rPr>
                <w:rFonts w:ascii="Calibri" w:hAnsi="Calibri" w:cs="Calibri"/>
                <w:b/>
                <w:smallCaps/>
                <w:highlight w:val="yellow"/>
                <w:lang w:val="de-DE"/>
              </w:rPr>
              <w:br/>
            </w:r>
            <w:r w:rsidR="0059318F" w:rsidRPr="004D3FF2">
              <w:rPr>
                <w:rFonts w:ascii="Calibri" w:hAnsi="Calibri" w:cs="Calibri"/>
                <w:b/>
                <w:smallCaps/>
                <w:lang w:val="de-DE"/>
              </w:rPr>
              <w:br/>
            </w:r>
            <w:r w:rsidR="0059318F" w:rsidRPr="004D3FF2">
              <w:rPr>
                <w:rFonts w:ascii="Calibri" w:hAnsi="Calibri" w:cs="Calibri"/>
                <w:b/>
                <w:smallCaps/>
                <w:lang w:val="de-DE"/>
              </w:rPr>
              <w:br/>
            </w:r>
            <w:r w:rsidR="0059318F" w:rsidRPr="004D3FF2">
              <w:rPr>
                <w:rFonts w:ascii="Calibri" w:hAnsi="Calibri" w:cs="Calibri"/>
                <w:b/>
                <w:smallCaps/>
                <w:lang w:val="de-DE"/>
              </w:rPr>
              <w:br/>
            </w:r>
            <w:r w:rsidR="0048011E" w:rsidRPr="004D3FF2">
              <w:rPr>
                <w:rFonts w:ascii="Calibri" w:hAnsi="Calibri" w:cs="Calibri"/>
                <w:b/>
                <w:smallCaps/>
                <w:lang w:val="de-DE"/>
              </w:rPr>
              <w:t>__________________________</w:t>
            </w:r>
          </w:p>
          <w:p w14:paraId="5957497E" w14:textId="503E2041" w:rsidR="0048011E" w:rsidRPr="00DF30EB" w:rsidRDefault="00F00196" w:rsidP="0048011E">
            <w:pPr>
              <w:pStyle w:val="a1"/>
              <w:spacing w:after="60"/>
              <w:rPr>
                <w:rFonts w:ascii="Calibri" w:hAnsi="Calibri" w:cs="Calibri"/>
                <w:lang w:val="en-US"/>
              </w:rPr>
            </w:pPr>
            <w:r w:rsidRPr="006519E1">
              <w:rPr>
                <w:rFonts w:ascii="Calibri" w:hAnsi="Calibri" w:cs="Calibri"/>
                <w:lang w:val="en-US"/>
              </w:rPr>
              <w:t>Mr</w:t>
            </w:r>
            <w:r w:rsidR="006519E1" w:rsidRPr="006519E1">
              <w:rPr>
                <w:rFonts w:ascii="Calibri" w:hAnsi="Calibri" w:cs="Calibri"/>
                <w:lang w:val="en-US"/>
              </w:rPr>
              <w:t xml:space="preserve">. Tomas </w:t>
            </w:r>
            <w:proofErr w:type="spellStart"/>
            <w:r w:rsidR="006519E1" w:rsidRPr="006519E1">
              <w:rPr>
                <w:rFonts w:ascii="Calibri" w:hAnsi="Calibri" w:cs="Calibri"/>
                <w:lang w:val="en-US"/>
              </w:rPr>
              <w:t>Kisslinger</w:t>
            </w:r>
            <w:proofErr w:type="spellEnd"/>
            <w:r w:rsidR="006519E1">
              <w:rPr>
                <w:rFonts w:ascii="Calibri" w:hAnsi="Calibri" w:cs="Calibri"/>
                <w:lang w:val="en-US"/>
              </w:rPr>
              <w:t xml:space="preserve"> </w:t>
            </w:r>
            <w:commentRangeStart w:id="19"/>
            <w:del w:id="20" w:author="Robbert-Jan Kamstra" w:date="2022-11-22T09:04:00Z">
              <w:r w:rsidR="006519E1" w:rsidDel="00DA7085">
                <w:rPr>
                  <w:rFonts w:ascii="Calibri" w:hAnsi="Calibri" w:cs="Calibri"/>
                  <w:lang w:val="en-US"/>
                </w:rPr>
                <w:delText>[</w:delText>
              </w:r>
              <w:r w:rsidR="006519E1" w:rsidRPr="006519E1" w:rsidDel="00DA7085">
                <w:rPr>
                  <w:rFonts w:ascii="Calibri" w:hAnsi="Calibri" w:cs="Calibri"/>
                  <w:highlight w:val="yellow"/>
                  <w:lang w:val="en-US"/>
                </w:rPr>
                <w:delText xml:space="preserve">please </w:delText>
              </w:r>
              <w:r w:rsidR="00C3303A" w:rsidDel="00DA7085">
                <w:rPr>
                  <w:rFonts w:ascii="Calibri" w:hAnsi="Calibri" w:cs="Calibri"/>
                  <w:highlight w:val="yellow"/>
                  <w:lang w:val="en-US"/>
                </w:rPr>
                <w:delText xml:space="preserve">provide excerpt of Chamber of Commerce evidencing </w:delText>
              </w:r>
              <w:r w:rsidR="006519E1" w:rsidRPr="006519E1" w:rsidDel="00DA7085">
                <w:rPr>
                  <w:rFonts w:ascii="Calibri" w:hAnsi="Calibri" w:cs="Calibri"/>
                  <w:highlight w:val="yellow"/>
                  <w:lang w:val="en-US"/>
                </w:rPr>
                <w:delText xml:space="preserve">that </w:delText>
              </w:r>
              <w:r w:rsidR="00C3303A" w:rsidDel="00DA7085">
                <w:rPr>
                  <w:rFonts w:ascii="Calibri" w:hAnsi="Calibri" w:cs="Calibri"/>
                  <w:highlight w:val="yellow"/>
                  <w:lang w:val="en-US"/>
                </w:rPr>
                <w:delText>Mr. Kisslinger</w:delText>
              </w:r>
              <w:r w:rsidR="006519E1" w:rsidRPr="006519E1" w:rsidDel="00DA7085">
                <w:rPr>
                  <w:rFonts w:ascii="Calibri" w:hAnsi="Calibri" w:cs="Calibri"/>
                  <w:highlight w:val="yellow"/>
                  <w:lang w:val="en-US"/>
                </w:rPr>
                <w:delText xml:space="preserve"> </w:delText>
              </w:r>
              <w:r w:rsidR="00C3303A" w:rsidDel="00DA7085">
                <w:rPr>
                  <w:rFonts w:ascii="Calibri" w:hAnsi="Calibri" w:cs="Calibri"/>
                  <w:highlight w:val="yellow"/>
                  <w:lang w:val="en-US"/>
                </w:rPr>
                <w:delText xml:space="preserve">is </w:delText>
              </w:r>
              <w:r w:rsidR="006519E1" w:rsidRPr="006519E1" w:rsidDel="00DA7085">
                <w:rPr>
                  <w:rFonts w:ascii="Calibri" w:hAnsi="Calibri" w:cs="Calibri"/>
                  <w:highlight w:val="yellow"/>
                  <w:lang w:val="en-US"/>
                </w:rPr>
                <w:delText>entitled to represent NEUERO</w:delText>
              </w:r>
              <w:r w:rsidR="006519E1" w:rsidDel="00DA7085">
                <w:rPr>
                  <w:rFonts w:ascii="Calibri" w:hAnsi="Calibri" w:cs="Calibri"/>
                  <w:lang w:val="en-US"/>
                </w:rPr>
                <w:delText>]</w:delText>
              </w:r>
            </w:del>
            <w:commentRangeEnd w:id="19"/>
            <w:r w:rsidR="00DA7085">
              <w:rPr>
                <w:rStyle w:val="aff2"/>
              </w:rPr>
              <w:commentReference w:id="19"/>
            </w:r>
          </w:p>
          <w:p w14:paraId="6C51F446" w14:textId="77777777" w:rsidR="006519E1" w:rsidRPr="00DF30EB" w:rsidRDefault="006519E1" w:rsidP="006519E1">
            <w:pPr>
              <w:pStyle w:val="a1"/>
              <w:rPr>
                <w:rFonts w:ascii="Calibri" w:hAnsi="Calibri" w:cs="Calibri"/>
                <w:i/>
                <w:lang w:val="en-US"/>
              </w:rPr>
            </w:pPr>
            <w:r w:rsidRPr="00DF30EB">
              <w:rPr>
                <w:rFonts w:ascii="Calibri" w:hAnsi="Calibri" w:cs="Calibri"/>
                <w:i/>
                <w:lang w:val="en-US"/>
              </w:rPr>
              <w:t xml:space="preserve">Executive director under the articles of incorporation; </w:t>
            </w:r>
            <w:proofErr w:type="spellStart"/>
            <w:r w:rsidRPr="00DF30EB">
              <w:rPr>
                <w:rFonts w:ascii="Calibri" w:hAnsi="Calibri" w:cs="Calibri"/>
                <w:i/>
                <w:lang w:val="en-US"/>
              </w:rPr>
              <w:t>authorised</w:t>
            </w:r>
            <w:proofErr w:type="spellEnd"/>
            <w:r w:rsidRPr="00DF30EB">
              <w:rPr>
                <w:rFonts w:ascii="Calibri" w:hAnsi="Calibri" w:cs="Calibri"/>
                <w:i/>
                <w:lang w:val="en-US"/>
              </w:rPr>
              <w:t xml:space="preserve"> to act independently (</w:t>
            </w:r>
            <w:proofErr w:type="spellStart"/>
            <w:r w:rsidRPr="00DF30EB">
              <w:rPr>
                <w:rFonts w:ascii="Calibri" w:hAnsi="Calibri" w:cs="Calibri"/>
                <w:i/>
                <w:lang w:val="en-US"/>
              </w:rPr>
              <w:t>statutair</w:t>
            </w:r>
            <w:proofErr w:type="spellEnd"/>
            <w:r w:rsidRPr="00DF30EB">
              <w:rPr>
                <w:rFonts w:ascii="Calibri" w:hAnsi="Calibri" w:cs="Calibri"/>
                <w:i/>
                <w:lang w:val="en-US"/>
              </w:rPr>
              <w:t xml:space="preserve"> </w:t>
            </w:r>
            <w:proofErr w:type="spellStart"/>
            <w:r w:rsidRPr="00DF30EB">
              <w:rPr>
                <w:rFonts w:ascii="Calibri" w:hAnsi="Calibri" w:cs="Calibri"/>
                <w:i/>
                <w:lang w:val="en-US"/>
              </w:rPr>
              <w:t>bestuurder</w:t>
            </w:r>
            <w:proofErr w:type="spellEnd"/>
            <w:r w:rsidRPr="00DF30EB">
              <w:rPr>
                <w:rFonts w:ascii="Calibri" w:hAnsi="Calibri" w:cs="Calibri"/>
                <w:i/>
                <w:lang w:val="en-US"/>
              </w:rPr>
              <w:t xml:space="preserve">; </w:t>
            </w:r>
            <w:proofErr w:type="spellStart"/>
            <w:r w:rsidRPr="00DF30EB">
              <w:rPr>
                <w:rFonts w:ascii="Calibri" w:hAnsi="Calibri" w:cs="Calibri"/>
                <w:i/>
                <w:lang w:val="en-US"/>
              </w:rPr>
              <w:t>zelfstandig</w:t>
            </w:r>
            <w:proofErr w:type="spellEnd"/>
            <w:r w:rsidRPr="00DF30EB">
              <w:rPr>
                <w:rFonts w:ascii="Calibri" w:hAnsi="Calibri" w:cs="Calibri"/>
                <w:i/>
                <w:lang w:val="en-US"/>
              </w:rPr>
              <w:t xml:space="preserve"> </w:t>
            </w:r>
            <w:proofErr w:type="spellStart"/>
            <w:r w:rsidRPr="00DF30EB">
              <w:rPr>
                <w:rFonts w:ascii="Calibri" w:hAnsi="Calibri" w:cs="Calibri"/>
                <w:i/>
                <w:lang w:val="en-US"/>
              </w:rPr>
              <w:t>bevoegd</w:t>
            </w:r>
            <w:proofErr w:type="spellEnd"/>
            <w:r w:rsidRPr="00DF30EB">
              <w:rPr>
                <w:rFonts w:ascii="Calibri" w:hAnsi="Calibri" w:cs="Calibri"/>
                <w:i/>
                <w:lang w:val="en-US"/>
              </w:rPr>
              <w:t>)</w:t>
            </w:r>
          </w:p>
          <w:p w14:paraId="0236CB13" w14:textId="2FF39330" w:rsidR="0048011E" w:rsidRPr="00DF30EB" w:rsidRDefault="00F00196" w:rsidP="0048011E">
            <w:pPr>
              <w:pStyle w:val="a1"/>
              <w:rPr>
                <w:rFonts w:ascii="Calibri" w:hAnsi="Calibri" w:cs="Calibri"/>
                <w:lang w:val="en-US"/>
              </w:rPr>
            </w:pPr>
            <w:r w:rsidRPr="00DF30EB">
              <w:rPr>
                <w:rFonts w:ascii="Calibri" w:hAnsi="Calibri" w:cs="Calibri"/>
                <w:lang w:val="en-US"/>
              </w:rPr>
              <w:br/>
              <w:t>Date</w:t>
            </w:r>
            <w:r w:rsidR="0048011E" w:rsidRPr="00DF30EB">
              <w:rPr>
                <w:rFonts w:ascii="Calibri" w:hAnsi="Calibri" w:cs="Calibri"/>
                <w:lang w:val="en-US"/>
              </w:rPr>
              <w:t>: ___ / ___ / ________</w:t>
            </w:r>
          </w:p>
        </w:tc>
        <w:tc>
          <w:tcPr>
            <w:tcW w:w="5102" w:type="dxa"/>
          </w:tcPr>
          <w:p w14:paraId="614A9495" w14:textId="1C08AF86" w:rsidR="0048011E" w:rsidRPr="00DF30EB" w:rsidRDefault="0048011E" w:rsidP="0048011E">
            <w:pPr>
              <w:pStyle w:val="a1"/>
              <w:spacing w:before="600"/>
              <w:rPr>
                <w:rFonts w:ascii="Calibri" w:hAnsi="Calibri" w:cs="Calibri"/>
                <w:b/>
                <w:smallCaps/>
                <w:lang w:val="en-US"/>
              </w:rPr>
            </w:pPr>
          </w:p>
          <w:p w14:paraId="0B195306" w14:textId="4AD0CAD5" w:rsidR="0048011E" w:rsidRPr="006519E1" w:rsidRDefault="0048011E" w:rsidP="0048011E">
            <w:pPr>
              <w:pStyle w:val="a1"/>
              <w:rPr>
                <w:rFonts w:ascii="Calibri" w:hAnsi="Calibri" w:cs="Calibri"/>
                <w:lang w:val="en-GB"/>
              </w:rPr>
            </w:pPr>
          </w:p>
        </w:tc>
      </w:tr>
      <w:tr w:rsidR="0048011E" w:rsidRPr="00DF30EB" w14:paraId="2B5D1DCF" w14:textId="77777777" w:rsidTr="00DC622A">
        <w:tc>
          <w:tcPr>
            <w:tcW w:w="5130" w:type="dxa"/>
          </w:tcPr>
          <w:p w14:paraId="608B4E58" w14:textId="01CBD079" w:rsidR="0048011E" w:rsidRPr="006519E1" w:rsidRDefault="0048011E" w:rsidP="00FF06ED">
            <w:pPr>
              <w:pStyle w:val="a1"/>
              <w:rPr>
                <w:rFonts w:ascii="Calibri" w:hAnsi="Calibri" w:cs="Calibri"/>
                <w:lang w:val="en-GB"/>
              </w:rPr>
            </w:pPr>
            <w:r w:rsidRPr="006519E1">
              <w:rPr>
                <w:rFonts w:ascii="Calibri" w:hAnsi="Calibri" w:cs="Calibri"/>
                <w:lang w:val="en-GB"/>
              </w:rPr>
              <w:br w:type="page"/>
            </w:r>
          </w:p>
        </w:tc>
        <w:tc>
          <w:tcPr>
            <w:tcW w:w="5130" w:type="dxa"/>
            <w:gridSpan w:val="2"/>
          </w:tcPr>
          <w:p w14:paraId="5B497011" w14:textId="77777777" w:rsidR="0048011E" w:rsidRPr="006519E1" w:rsidRDefault="0048011E" w:rsidP="002D61BB">
            <w:pPr>
              <w:pStyle w:val="a1"/>
              <w:rPr>
                <w:rFonts w:ascii="Calibri" w:hAnsi="Calibri" w:cs="Calibri"/>
                <w:b/>
                <w:smallCaps/>
                <w:lang w:val="en-GB"/>
              </w:rPr>
            </w:pPr>
          </w:p>
        </w:tc>
      </w:tr>
    </w:tbl>
    <w:p w14:paraId="60191600" w14:textId="77777777" w:rsidR="00B01ABD" w:rsidRPr="006519E1" w:rsidRDefault="00B01ABD" w:rsidP="00B01ABD">
      <w:pPr>
        <w:pStyle w:val="a1"/>
        <w:jc w:val="center"/>
        <w:rPr>
          <w:rFonts w:ascii="Calibri" w:hAnsi="Calibri" w:cs="Calibri"/>
          <w:i/>
          <w:lang w:val="en-GB"/>
        </w:rPr>
      </w:pPr>
    </w:p>
    <w:sectPr w:rsidR="00B01ABD" w:rsidRPr="006519E1" w:rsidSect="00CD7EA9">
      <w:headerReference w:type="even" r:id="rId13"/>
      <w:headerReference w:type="default" r:id="rId14"/>
      <w:footerReference w:type="even" r:id="rId15"/>
      <w:footerReference w:type="default" r:id="rId16"/>
      <w:headerReference w:type="first" r:id="rId17"/>
      <w:footerReference w:type="first" r:id="rId18"/>
      <w:pgSz w:w="12242" w:h="15842"/>
      <w:pgMar w:top="2880" w:right="902" w:bottom="1440" w:left="1080" w:header="864"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Robbert-Jan Kamstra" w:date="2022-11-22T09:01:00Z" w:initials="RJK">
    <w:p w14:paraId="646B9401" w14:textId="77777777" w:rsidR="00052935" w:rsidRDefault="00052935" w:rsidP="00BD676E">
      <w:pPr>
        <w:pStyle w:val="aff3"/>
      </w:pPr>
      <w:r>
        <w:rPr>
          <w:rStyle w:val="aff2"/>
        </w:rPr>
        <w:annotationRef/>
      </w:r>
      <w:r>
        <w:t xml:space="preserve">I suggest to further specify pickup address </w:t>
      </w:r>
      <w:proofErr w:type="gramStart"/>
      <w:r>
        <w:t>and also</w:t>
      </w:r>
      <w:proofErr w:type="gramEnd"/>
      <w:r>
        <w:t xml:space="preserve"> why there are two pickup locations. Specify which part will be collected at which address.</w:t>
      </w:r>
    </w:p>
  </w:comment>
  <w:comment w:id="10" w:author="Robbert-Jan Kamstra" w:date="2022-11-22T09:01:00Z" w:initials="RJK">
    <w:p w14:paraId="70AC4BD8" w14:textId="77777777" w:rsidR="00052935" w:rsidRDefault="00052935" w:rsidP="00130DA3">
      <w:pPr>
        <w:pStyle w:val="aff3"/>
      </w:pPr>
      <w:r>
        <w:rPr>
          <w:rStyle w:val="aff2"/>
        </w:rPr>
        <w:annotationRef/>
      </w:r>
      <w:r>
        <w:t xml:space="preserve">This date has not been specified yet; please include in the settlement agreement. </w:t>
      </w:r>
    </w:p>
  </w:comment>
  <w:comment w:id="19" w:author="Robbert-Jan Kamstra" w:date="2022-11-22T09:05:00Z" w:initials="RJK">
    <w:p w14:paraId="4136A057" w14:textId="77777777" w:rsidR="00DA7085" w:rsidRDefault="00DA7085" w:rsidP="00641132">
      <w:pPr>
        <w:pStyle w:val="aff3"/>
      </w:pPr>
      <w:r>
        <w:rPr>
          <w:rStyle w:val="aff2"/>
        </w:rPr>
        <w:annotationRef/>
      </w:r>
      <w:r>
        <w:t>Please ask for this proof.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6B9401" w15:done="0"/>
  <w15:commentEx w15:paraId="70AC4BD8" w15:done="0"/>
  <w15:commentEx w15:paraId="4136A0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70E58" w16cex:dateUtc="2022-11-22T08:01:00Z"/>
  <w16cex:commentExtensible w16cex:durableId="27270E87" w16cex:dateUtc="2022-11-22T08:01:00Z"/>
  <w16cex:commentExtensible w16cex:durableId="27270F44" w16cex:dateUtc="2022-11-22T0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6B9401" w16cid:durableId="27270E58"/>
  <w16cid:commentId w16cid:paraId="70AC4BD8" w16cid:durableId="27270E87"/>
  <w16cid:commentId w16cid:paraId="4136A057" w16cid:durableId="27270F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D06EA" w14:textId="77777777" w:rsidR="000B3542" w:rsidRDefault="000B3542">
      <w:r>
        <w:separator/>
      </w:r>
    </w:p>
  </w:endnote>
  <w:endnote w:type="continuationSeparator" w:id="0">
    <w:p w14:paraId="18E94ED2" w14:textId="77777777" w:rsidR="000B3542" w:rsidRDefault="000B3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ADA2" w14:textId="77777777" w:rsidR="007F0872" w:rsidRDefault="007F0872" w:rsidP="009F6D09">
    <w:pPr>
      <w:pStyle w:val="a5"/>
      <w:rPr>
        <w:rStyle w:val="aa"/>
      </w:rPr>
    </w:pPr>
    <w:r>
      <w:rPr>
        <w:rStyle w:val="aa"/>
      </w:rPr>
      <w:fldChar w:fldCharType="begin"/>
    </w:r>
    <w:r>
      <w:rPr>
        <w:rStyle w:val="aa"/>
      </w:rPr>
      <w:instrText xml:space="preserve">PAGE  </w:instrText>
    </w:r>
    <w:r>
      <w:rPr>
        <w:rStyle w:val="aa"/>
      </w:rPr>
      <w:fldChar w:fldCharType="separate"/>
    </w:r>
    <w:r>
      <w:rPr>
        <w:rStyle w:val="aa"/>
      </w:rPr>
      <w:t>2</w:t>
    </w:r>
    <w:r>
      <w:rPr>
        <w:rStyle w:val="aa"/>
      </w:rPr>
      <w:fldChar w:fldCharType="end"/>
    </w:r>
  </w:p>
  <w:p w14:paraId="73A40334" w14:textId="77777777" w:rsidR="007F0872" w:rsidRDefault="007F0872" w:rsidP="009F6D0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E8DC7" w14:textId="66FC968D" w:rsidR="007F0872" w:rsidRDefault="00745993">
    <w:pPr>
      <w:pStyle w:val="a5"/>
      <w:jc w:val="right"/>
    </w:pPr>
    <w:sdt>
      <w:sdtPr>
        <w:id w:val="-725983382"/>
        <w:docPartObj>
          <w:docPartGallery w:val="Page Numbers (Bottom of Page)"/>
          <w:docPartUnique/>
        </w:docPartObj>
      </w:sdtPr>
      <w:sdtEndPr>
        <w:rPr>
          <w:rFonts w:asciiTheme="minorHAnsi" w:hAnsiTheme="minorHAnsi" w:cstheme="minorHAnsi"/>
          <w:sz w:val="18"/>
          <w:szCs w:val="18"/>
        </w:rPr>
      </w:sdtEndPr>
      <w:sdtContent>
        <w:r w:rsidR="007F0872" w:rsidRPr="00CD7EA9">
          <w:rPr>
            <w:rFonts w:asciiTheme="minorHAnsi" w:hAnsiTheme="minorHAnsi" w:cstheme="minorHAnsi"/>
            <w:b/>
            <w:sz w:val="18"/>
            <w:szCs w:val="18"/>
          </w:rPr>
          <w:fldChar w:fldCharType="begin"/>
        </w:r>
        <w:r w:rsidR="007F0872" w:rsidRPr="00CD7EA9">
          <w:rPr>
            <w:rFonts w:asciiTheme="minorHAnsi" w:hAnsiTheme="minorHAnsi" w:cstheme="minorHAnsi"/>
            <w:b/>
            <w:sz w:val="18"/>
            <w:szCs w:val="18"/>
          </w:rPr>
          <w:instrText>PAGE   \* MERGEFORMAT</w:instrText>
        </w:r>
        <w:r w:rsidR="007F0872" w:rsidRPr="00CD7EA9">
          <w:rPr>
            <w:rFonts w:asciiTheme="minorHAnsi" w:hAnsiTheme="minorHAnsi" w:cstheme="minorHAnsi"/>
            <w:b/>
            <w:sz w:val="18"/>
            <w:szCs w:val="18"/>
          </w:rPr>
          <w:fldChar w:fldCharType="separate"/>
        </w:r>
        <w:r w:rsidR="004D3FF2" w:rsidRPr="004D3FF2">
          <w:rPr>
            <w:rFonts w:asciiTheme="minorHAnsi" w:hAnsiTheme="minorHAnsi" w:cstheme="minorHAnsi"/>
            <w:b/>
            <w:sz w:val="18"/>
            <w:szCs w:val="18"/>
            <w:lang w:val="nl-NL"/>
          </w:rPr>
          <w:t>5</w:t>
        </w:r>
        <w:r w:rsidR="007F0872" w:rsidRPr="00CD7EA9">
          <w:rPr>
            <w:rFonts w:asciiTheme="minorHAnsi" w:hAnsiTheme="minorHAnsi" w:cstheme="minorHAnsi"/>
            <w:b/>
            <w:sz w:val="18"/>
            <w:szCs w:val="18"/>
          </w:rPr>
          <w:fldChar w:fldCharType="end"/>
        </w:r>
      </w:sdtContent>
    </w:sdt>
    <w:r w:rsidR="007F0872" w:rsidRPr="00CD7EA9">
      <w:rPr>
        <w:rFonts w:asciiTheme="minorHAnsi" w:hAnsiTheme="minorHAnsi" w:cstheme="minorHAnsi"/>
        <w:sz w:val="18"/>
        <w:szCs w:val="18"/>
      </w:rPr>
      <w:t xml:space="preserve"> / </w:t>
    </w:r>
    <w:r w:rsidR="007F0872" w:rsidRPr="00CD7EA9">
      <w:rPr>
        <w:rFonts w:asciiTheme="minorHAnsi" w:hAnsiTheme="minorHAnsi" w:cstheme="minorHAnsi"/>
        <w:sz w:val="18"/>
        <w:szCs w:val="18"/>
      </w:rPr>
      <w:fldChar w:fldCharType="begin"/>
    </w:r>
    <w:r w:rsidR="007F0872" w:rsidRPr="00CD7EA9">
      <w:rPr>
        <w:rFonts w:asciiTheme="minorHAnsi" w:hAnsiTheme="minorHAnsi" w:cstheme="minorHAnsi"/>
        <w:sz w:val="18"/>
        <w:szCs w:val="18"/>
      </w:rPr>
      <w:instrText xml:space="preserve"> NUMPAGES   \* MERGEFORMAT </w:instrText>
    </w:r>
    <w:r w:rsidR="007F0872" w:rsidRPr="00CD7EA9">
      <w:rPr>
        <w:rFonts w:asciiTheme="minorHAnsi" w:hAnsiTheme="minorHAnsi" w:cstheme="minorHAnsi"/>
        <w:sz w:val="18"/>
        <w:szCs w:val="18"/>
      </w:rPr>
      <w:fldChar w:fldCharType="separate"/>
    </w:r>
    <w:r w:rsidR="004D3FF2">
      <w:rPr>
        <w:rFonts w:asciiTheme="minorHAnsi" w:hAnsiTheme="minorHAnsi" w:cstheme="minorHAnsi"/>
        <w:sz w:val="18"/>
        <w:szCs w:val="18"/>
      </w:rPr>
      <w:t>11</w:t>
    </w:r>
    <w:r w:rsidR="007F0872" w:rsidRPr="00CD7EA9">
      <w:rPr>
        <w:rFonts w:asciiTheme="minorHAnsi" w:hAnsiTheme="minorHAnsi" w:cstheme="minorHAnsi"/>
        <w:sz w:val="18"/>
        <w:szCs w:val="18"/>
      </w:rPr>
      <w:fldChar w:fldCharType="end"/>
    </w:r>
  </w:p>
  <w:p w14:paraId="4BC1E189" w14:textId="77777777" w:rsidR="007F0872" w:rsidRDefault="007F087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115" w:type="dxa"/>
        <w:right w:w="115" w:type="dxa"/>
      </w:tblCellMar>
      <w:tblLook w:val="01E0" w:firstRow="1" w:lastRow="1" w:firstColumn="1" w:lastColumn="1" w:noHBand="0" w:noVBand="0"/>
    </w:tblPr>
    <w:tblGrid>
      <w:gridCol w:w="10490"/>
    </w:tblGrid>
    <w:tr w:rsidR="007F0872" w14:paraId="301181F9" w14:textId="77777777" w:rsidTr="00CD395D">
      <w:trPr>
        <w:cantSplit/>
      </w:trPr>
      <w:tc>
        <w:tcPr>
          <w:tcW w:w="5000" w:type="pct"/>
          <w:tcMar>
            <w:bottom w:w="115" w:type="dxa"/>
          </w:tcMar>
        </w:tcPr>
        <w:p w14:paraId="23E8ABBF" w14:textId="473CEBE5" w:rsidR="007F0872" w:rsidRDefault="007F0872" w:rsidP="00CD395D">
          <w:pPr>
            <w:pStyle w:val="BMKLogo"/>
          </w:pPr>
        </w:p>
      </w:tc>
    </w:tr>
    <w:tr w:rsidR="007F0872" w:rsidRPr="0019080C" w14:paraId="7C38DB7C" w14:textId="77777777" w:rsidTr="00CD395D">
      <w:trPr>
        <w:cantSplit/>
      </w:trPr>
      <w:tc>
        <w:tcPr>
          <w:tcW w:w="5000" w:type="pct"/>
          <w:tcMar>
            <w:bottom w:w="115" w:type="dxa"/>
          </w:tcMar>
        </w:tcPr>
        <w:p w14:paraId="56970F75" w14:textId="5699234B" w:rsidR="007F0872" w:rsidRPr="0019080C" w:rsidRDefault="007F0872" w:rsidP="00CD7EA9">
          <w:pPr>
            <w:pStyle w:val="BMKAddressInfo"/>
            <w:jc w:val="center"/>
            <w:rPr>
              <w:lang w:val="en-GB"/>
            </w:rPr>
          </w:pPr>
        </w:p>
      </w:tc>
    </w:tr>
  </w:tbl>
  <w:p w14:paraId="2C49180A" w14:textId="77777777" w:rsidR="007F0872" w:rsidRPr="0019080C" w:rsidRDefault="007F0872">
    <w:pPr>
      <w:pStyle w:val="a5"/>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1C45E" w14:textId="77777777" w:rsidR="000B3542" w:rsidRDefault="000B3542">
      <w:r>
        <w:separator/>
      </w:r>
    </w:p>
  </w:footnote>
  <w:footnote w:type="continuationSeparator" w:id="0">
    <w:p w14:paraId="7DC9FE88" w14:textId="77777777" w:rsidR="000B3542" w:rsidRDefault="000B3542">
      <w:r>
        <w:continuationSeparator/>
      </w:r>
    </w:p>
  </w:footnote>
  <w:footnote w:id="1">
    <w:p w14:paraId="56240862" w14:textId="77777777" w:rsidR="007F0872" w:rsidRPr="009B154C" w:rsidRDefault="007F0872" w:rsidP="009B154C">
      <w:pPr>
        <w:pStyle w:val="a9"/>
        <w:rPr>
          <w:lang w:val="en-US"/>
        </w:rPr>
      </w:pPr>
      <w:r>
        <w:rPr>
          <w:rStyle w:val="a7"/>
        </w:rPr>
        <w:footnoteRef/>
      </w:r>
      <w:r w:rsidRPr="009B154C">
        <w:rPr>
          <w:lang w:val="en-US"/>
        </w:rPr>
        <w:t xml:space="preserve"> "</w:t>
      </w:r>
      <w:r>
        <w:rPr>
          <w:lang w:val="en-US"/>
        </w:rPr>
        <w:t xml:space="preserve">Affiliates" </w:t>
      </w:r>
      <w:r w:rsidRPr="009B154C">
        <w:rPr>
          <w:lang w:val="en-US"/>
        </w:rPr>
        <w:t>means shareholder(s) of the Parties or entities belonging to a group linked by shareholder relations to which the Parties also belong.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5D3A3" w14:textId="77777777" w:rsidR="003D082F" w:rsidRDefault="003D082F">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627F0" w14:textId="4BEBD042" w:rsidR="007F0872" w:rsidRPr="00CD7EA9" w:rsidRDefault="007F0872" w:rsidP="00CD7EA9">
    <w:pPr>
      <w:pStyle w:val="a8"/>
      <w:jc w:val="right"/>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0E22C" w14:textId="0EB00534" w:rsidR="007F0872" w:rsidRPr="00192B8E" w:rsidRDefault="007F0872" w:rsidP="00502C8F">
    <w:pPr>
      <w:pStyle w:val="a8"/>
      <w:jc w:val="center"/>
      <w:rPr>
        <w:rFonts w:ascii="Calibri" w:hAnsi="Calibri" w:cs="Calibri"/>
        <w:lang w:val="en-GB"/>
      </w:rPr>
    </w:pPr>
    <w:r w:rsidRPr="00192B8E">
      <w:rPr>
        <w:rFonts w:ascii="Calibri" w:hAnsi="Calibri" w:cs="Calibri"/>
        <w:highlight w:val="yellow"/>
        <w:lang w:val="en-GB"/>
      </w:rPr>
      <w:t>DRAFT</w:t>
    </w:r>
    <w:r w:rsidRPr="00502C8F">
      <w:rPr>
        <w:rFonts w:ascii="Calibri" w:hAnsi="Calibri" w:cs="Calibri"/>
        <w:highlight w:val="yellow"/>
        <w:lang w:val="en-GB"/>
      </w:rPr>
      <w:t xml:space="preserve"> </w:t>
    </w:r>
    <w:r w:rsidRPr="00B66413">
      <w:rPr>
        <w:rFonts w:ascii="Calibri" w:hAnsi="Calibri" w:cs="Calibri"/>
        <w:highlight w:val="yellow"/>
        <w:lang w:val="en-GB"/>
      </w:rPr>
      <w:t xml:space="preserve">VERSION </w:t>
    </w:r>
    <w:del w:id="21" w:author="Robbert-Jan Kamstra" w:date="2022-11-22T09:05:00Z">
      <w:r w:rsidRPr="00B66413" w:rsidDel="003D082F">
        <w:rPr>
          <w:rFonts w:ascii="Calibri" w:hAnsi="Calibri" w:cs="Calibri"/>
          <w:highlight w:val="yellow"/>
          <w:lang w:val="en-GB"/>
        </w:rPr>
        <w:delText>24 OCTOBER</w:delText>
      </w:r>
    </w:del>
    <w:ins w:id="22" w:author="Robbert-Jan Kamstra" w:date="2022-11-22T09:05:00Z">
      <w:r w:rsidR="003D082F">
        <w:rPr>
          <w:rFonts w:ascii="Calibri" w:hAnsi="Calibri" w:cs="Calibri"/>
          <w:highlight w:val="yellow"/>
          <w:lang w:val="en-GB"/>
        </w:rPr>
        <w:t>22 NOVEMBER</w:t>
      </w:r>
    </w:ins>
    <w:r w:rsidRPr="00B66413">
      <w:rPr>
        <w:rFonts w:ascii="Calibri" w:hAnsi="Calibri" w:cs="Calibri"/>
        <w:highlight w:val="yellow"/>
        <w:lang w:val="en-GB"/>
      </w:rPr>
      <w:t xml:space="preserve"> 2022</w:t>
    </w:r>
  </w:p>
  <w:p w14:paraId="22AD358E" w14:textId="47FC0F9B" w:rsidR="007F0872" w:rsidRDefault="007F0872" w:rsidP="00EC0A2B">
    <w:pPr>
      <w:pStyle w:val="a8"/>
      <w:jc w:val="center"/>
      <w:rPr>
        <w:rFonts w:ascii="Calibri" w:hAnsi="Calibri" w:cs="Calibri"/>
        <w:lang w:val="en-GB"/>
      </w:rPr>
    </w:pPr>
    <w:r w:rsidRPr="00192B8E">
      <w:rPr>
        <w:rFonts w:ascii="Calibri" w:hAnsi="Calibri" w:cs="Calibri"/>
        <w:highlight w:val="yellow"/>
        <w:lang w:val="en-GB"/>
      </w:rPr>
      <w:t>FOR DISCUSSION PURPOSES ONLY</w:t>
    </w:r>
  </w:p>
  <w:p w14:paraId="57638442" w14:textId="77777777" w:rsidR="007F0872" w:rsidRDefault="007F08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1985"/>
    <w:multiLevelType w:val="multilevel"/>
    <w:tmpl w:val="D70EC034"/>
    <w:styleLink w:val="BMSchedules"/>
    <w:lvl w:ilvl="0">
      <w:start w:val="1"/>
      <w:numFmt w:val="none"/>
      <w:lvlRestart w:val="0"/>
      <w:pStyle w:val="SchH1"/>
      <w:suff w:val="nothing"/>
      <w:lvlText w:val="%1"/>
      <w:lvlJc w:val="left"/>
      <w:pPr>
        <w:ind w:left="0" w:firstLine="0"/>
      </w:pPr>
      <w:rPr>
        <w:rFonts w:hint="default"/>
      </w:rPr>
    </w:lvl>
    <w:lvl w:ilvl="1">
      <w:start w:val="1"/>
      <w:numFmt w:val="decimal"/>
      <w:pStyle w:val="SchH2"/>
      <w:lvlText w:val="%1%2."/>
      <w:lvlJc w:val="left"/>
      <w:pPr>
        <w:tabs>
          <w:tab w:val="num" w:pos="709"/>
        </w:tabs>
        <w:ind w:left="709" w:hanging="709"/>
      </w:pPr>
      <w:rPr>
        <w:rFonts w:hint="default"/>
      </w:rPr>
    </w:lvl>
    <w:lvl w:ilvl="2">
      <w:start w:val="1"/>
      <w:numFmt w:val="decimal"/>
      <w:pStyle w:val="SchH3"/>
      <w:lvlText w:val="%2.%3"/>
      <w:lvlJc w:val="left"/>
      <w:pPr>
        <w:tabs>
          <w:tab w:val="num" w:pos="709"/>
        </w:tabs>
        <w:ind w:left="709" w:hanging="709"/>
      </w:pPr>
      <w:rPr>
        <w:rFonts w:hint="default"/>
      </w:rPr>
    </w:lvl>
    <w:lvl w:ilvl="3">
      <w:start w:val="1"/>
      <w:numFmt w:val="lowerLetter"/>
      <w:pStyle w:val="SchH4"/>
      <w:lvlText w:val="(%4)"/>
      <w:lvlJc w:val="left"/>
      <w:pPr>
        <w:tabs>
          <w:tab w:val="num" w:pos="1418"/>
        </w:tabs>
        <w:ind w:left="1418" w:hanging="709"/>
      </w:pPr>
      <w:rPr>
        <w:rFonts w:hint="default"/>
      </w:rPr>
    </w:lvl>
    <w:lvl w:ilvl="4">
      <w:start w:val="1"/>
      <w:numFmt w:val="lowerRoman"/>
      <w:pStyle w:val="SchH5"/>
      <w:lvlText w:val="(%5)"/>
      <w:lvlJc w:val="left"/>
      <w:pPr>
        <w:tabs>
          <w:tab w:val="num" w:pos="2126"/>
        </w:tabs>
        <w:ind w:left="2126" w:hanging="708"/>
      </w:pPr>
      <w:rPr>
        <w:rFonts w:hint="default"/>
      </w:rPr>
    </w:lvl>
    <w:lvl w:ilvl="5">
      <w:start w:val="1"/>
      <w:numFmt w:val="upperLetter"/>
      <w:pStyle w:val="SchH6"/>
      <w:lvlText w:val="(%6)"/>
      <w:lvlJc w:val="left"/>
      <w:pPr>
        <w:tabs>
          <w:tab w:val="num" w:pos="2835"/>
        </w:tabs>
        <w:ind w:left="2835" w:hanging="709"/>
      </w:pPr>
      <w:rPr>
        <w:rFonts w:hint="default"/>
      </w:rPr>
    </w:lvl>
    <w:lvl w:ilvl="6">
      <w:start w:val="1"/>
      <w:numFmt w:val="decimal"/>
      <w:pStyle w:val="SchH7"/>
      <w:lvlText w:val="(%7)"/>
      <w:lvlJc w:val="left"/>
      <w:pPr>
        <w:tabs>
          <w:tab w:val="num" w:pos="3544"/>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 w15:restartNumberingAfterBreak="0">
    <w:nsid w:val="099F52AB"/>
    <w:multiLevelType w:val="multilevel"/>
    <w:tmpl w:val="D70EC034"/>
    <w:numStyleLink w:val="BMSchedules"/>
  </w:abstractNum>
  <w:abstractNum w:abstractNumId="2" w15:restartNumberingAfterBreak="0">
    <w:nsid w:val="21BE28D7"/>
    <w:multiLevelType w:val="hybridMultilevel"/>
    <w:tmpl w:val="F3B6362C"/>
    <w:lvl w:ilvl="0" w:tplc="B206003A">
      <w:start w:val="1"/>
      <w:numFmt w:val="upperLetter"/>
      <w:pStyle w:val="Recital"/>
      <w:lvlText w:val="%1"/>
      <w:lvlJc w:val="left"/>
      <w:pPr>
        <w:tabs>
          <w:tab w:val="num" w:pos="709"/>
        </w:tabs>
        <w:ind w:left="709" w:hanging="709"/>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220548A6"/>
    <w:multiLevelType w:val="multilevel"/>
    <w:tmpl w:val="2520C652"/>
    <w:lvl w:ilvl="0">
      <w:start w:val="1"/>
      <w:numFmt w:val="decimal"/>
      <w:pStyle w:val="2Ondergetekenden"/>
      <w:lvlText w:val="%1."/>
      <w:lvlJc w:val="left"/>
      <w:pPr>
        <w:ind w:left="1701" w:hanging="113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F1C7A27"/>
    <w:multiLevelType w:val="hybridMultilevel"/>
    <w:tmpl w:val="06924C16"/>
    <w:lvl w:ilvl="0" w:tplc="1434604E">
      <w:start w:val="1"/>
      <w:numFmt w:val="bullet"/>
      <w:pStyle w:val="Bullet2"/>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451C4C"/>
    <w:multiLevelType w:val="multilevel"/>
    <w:tmpl w:val="7B24B224"/>
    <w:styleLink w:val="BMHeadings"/>
    <w:lvl w:ilvl="0">
      <w:start w:val="1"/>
      <w:numFmt w:val="none"/>
      <w:suff w:val="nothing"/>
      <w:lvlText w:val=""/>
      <w:lvlJc w:val="left"/>
      <w:pPr>
        <w:ind w:left="0" w:firstLine="0"/>
      </w:pPr>
      <w:rPr>
        <w:rFonts w:hint="default"/>
      </w:rPr>
    </w:lvl>
    <w:lvl w:ilvl="1">
      <w:start w:val="1"/>
      <w:numFmt w:val="decimal"/>
      <w:lvlText w:val="%2."/>
      <w:lvlJc w:val="left"/>
      <w:pPr>
        <w:tabs>
          <w:tab w:val="num" w:pos="709"/>
        </w:tabs>
        <w:ind w:left="709" w:hanging="709"/>
      </w:pPr>
      <w:rPr>
        <w:rFonts w:hint="default"/>
      </w:rPr>
    </w:lvl>
    <w:lvl w:ilvl="2">
      <w:start w:val="1"/>
      <w:numFmt w:val="decimal"/>
      <w:lvlText w:val="%2.%3"/>
      <w:lvlJc w:val="left"/>
      <w:pPr>
        <w:tabs>
          <w:tab w:val="num" w:pos="709"/>
        </w:tabs>
        <w:ind w:left="709" w:hanging="709"/>
      </w:pPr>
      <w:rPr>
        <w:rFonts w:hint="default"/>
      </w:rPr>
    </w:lvl>
    <w:lvl w:ilvl="3">
      <w:start w:val="1"/>
      <w:numFmt w:val="lowerLetter"/>
      <w:lvlText w:val="(%4)"/>
      <w:lvlJc w:val="left"/>
      <w:pPr>
        <w:tabs>
          <w:tab w:val="num" w:pos="1418"/>
        </w:tabs>
        <w:ind w:left="1418" w:hanging="709"/>
      </w:pPr>
      <w:rPr>
        <w:rFonts w:hint="default"/>
      </w:rPr>
    </w:lvl>
    <w:lvl w:ilvl="4">
      <w:start w:val="1"/>
      <w:numFmt w:val="lowerRoman"/>
      <w:lvlText w:val="(%5)"/>
      <w:lvlJc w:val="left"/>
      <w:pPr>
        <w:tabs>
          <w:tab w:val="num" w:pos="2126"/>
        </w:tabs>
        <w:ind w:left="2126" w:hanging="708"/>
      </w:pPr>
      <w:rPr>
        <w:rFonts w:hint="default"/>
      </w:rPr>
    </w:lvl>
    <w:lvl w:ilvl="5">
      <w:start w:val="1"/>
      <w:numFmt w:val="upperLetter"/>
      <w:lvlText w:val="(%6)"/>
      <w:lvlJc w:val="left"/>
      <w:pPr>
        <w:tabs>
          <w:tab w:val="num" w:pos="2835"/>
        </w:tabs>
        <w:ind w:left="2835" w:hanging="709"/>
      </w:pPr>
      <w:rPr>
        <w:rFonts w:hint="default"/>
      </w:rPr>
    </w:lvl>
    <w:lvl w:ilvl="6">
      <w:start w:val="1"/>
      <w:numFmt w:val="decimal"/>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6" w15:restartNumberingAfterBreak="0">
    <w:nsid w:val="40622118"/>
    <w:multiLevelType w:val="multilevel"/>
    <w:tmpl w:val="F492126A"/>
    <w:styleLink w:val="BMListNumbers"/>
    <w:lvl w:ilvl="0">
      <w:start w:val="1"/>
      <w:numFmt w:val="decimal"/>
      <w:pStyle w:val="a"/>
      <w:lvlText w:val="%1."/>
      <w:lvlJc w:val="left"/>
      <w:pPr>
        <w:tabs>
          <w:tab w:val="num" w:pos="709"/>
        </w:tabs>
        <w:ind w:left="709" w:hanging="709"/>
      </w:pPr>
      <w:rPr>
        <w:rFonts w:hint="default"/>
      </w:rPr>
    </w:lvl>
    <w:lvl w:ilvl="1">
      <w:start w:val="1"/>
      <w:numFmt w:val="lowerLetter"/>
      <w:lvlRestart w:val="0"/>
      <w:pStyle w:val="2"/>
      <w:lvlText w:val="(%2)"/>
      <w:lvlJc w:val="left"/>
      <w:pPr>
        <w:tabs>
          <w:tab w:val="num" w:pos="1418"/>
        </w:tabs>
        <w:ind w:left="1418" w:hanging="709"/>
      </w:pPr>
      <w:rPr>
        <w:rFonts w:hint="default"/>
      </w:rPr>
    </w:lvl>
    <w:lvl w:ilvl="2">
      <w:start w:val="1"/>
      <w:numFmt w:val="lowerRoman"/>
      <w:lvlRestart w:val="0"/>
      <w:pStyle w:val="3"/>
      <w:lvlText w:val="(%3)"/>
      <w:lvlJc w:val="left"/>
      <w:pPr>
        <w:tabs>
          <w:tab w:val="num" w:pos="2126"/>
        </w:tabs>
        <w:ind w:left="2126" w:hanging="708"/>
      </w:pPr>
      <w:rPr>
        <w:rFonts w:hint="default"/>
      </w:rPr>
    </w:lvl>
    <w:lvl w:ilvl="3">
      <w:start w:val="1"/>
      <w:numFmt w:val="upperLetter"/>
      <w:lvlRestart w:val="0"/>
      <w:pStyle w:val="4"/>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7" w15:restartNumberingAfterBreak="0">
    <w:nsid w:val="43D87100"/>
    <w:multiLevelType w:val="multilevel"/>
    <w:tmpl w:val="AC328376"/>
    <w:lvl w:ilvl="0">
      <w:start w:val="1"/>
      <w:numFmt w:val="none"/>
      <w:pStyle w:val="1"/>
      <w:suff w:val="nothing"/>
      <w:lvlText w:val=""/>
      <w:lvlJc w:val="left"/>
      <w:pPr>
        <w:ind w:left="0" w:firstLine="0"/>
      </w:pPr>
      <w:rPr>
        <w:rFonts w:hint="default"/>
        <w:b/>
      </w:rPr>
    </w:lvl>
    <w:lvl w:ilvl="1">
      <w:start w:val="1"/>
      <w:numFmt w:val="upperRoman"/>
      <w:pStyle w:val="20"/>
      <w:lvlText w:val="%2."/>
      <w:lvlJc w:val="left"/>
      <w:pPr>
        <w:tabs>
          <w:tab w:val="num" w:pos="1701"/>
        </w:tabs>
        <w:ind w:left="1701" w:hanging="1417"/>
      </w:pPr>
      <w:rPr>
        <w:rFonts w:hint="default"/>
        <w:b/>
      </w:rPr>
    </w:lvl>
    <w:lvl w:ilvl="2">
      <w:start w:val="1"/>
      <w:numFmt w:val="lowerLetter"/>
      <w:lvlText w:val="%3."/>
      <w:lvlJc w:val="left"/>
      <w:pPr>
        <w:tabs>
          <w:tab w:val="num" w:pos="2268"/>
        </w:tabs>
        <w:ind w:left="2268" w:hanging="567"/>
      </w:pPr>
      <w:rPr>
        <w:rFonts w:hint="default"/>
        <w:b/>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17C537A"/>
    <w:multiLevelType w:val="multilevel"/>
    <w:tmpl w:val="F81835CC"/>
    <w:styleLink w:val="BMDefinitions"/>
    <w:lvl w:ilvl="0">
      <w:start w:val="1"/>
      <w:numFmt w:val="none"/>
      <w:pStyle w:val="DefinitionParagraph"/>
      <w:suff w:val="nothing"/>
      <w:lvlText w:val=""/>
      <w:lvlJc w:val="left"/>
      <w:pPr>
        <w:ind w:left="709" w:firstLine="0"/>
      </w:pPr>
      <w:rPr>
        <w:rFonts w:hint="default"/>
      </w:rPr>
    </w:lvl>
    <w:lvl w:ilvl="1">
      <w:start w:val="1"/>
      <w:numFmt w:val="lowerLetter"/>
      <w:pStyle w:val="Da"/>
      <w:lvlText w:val="(%2)"/>
      <w:lvlJc w:val="left"/>
      <w:pPr>
        <w:tabs>
          <w:tab w:val="num" w:pos="1418"/>
        </w:tabs>
        <w:ind w:left="1418" w:hanging="709"/>
      </w:pPr>
      <w:rPr>
        <w:rFonts w:hint="default"/>
      </w:rPr>
    </w:lvl>
    <w:lvl w:ilvl="2">
      <w:start w:val="1"/>
      <w:numFmt w:val="lowerRoman"/>
      <w:pStyle w:val="Di"/>
      <w:lvlText w:val="(%3)"/>
      <w:lvlJc w:val="left"/>
      <w:pPr>
        <w:tabs>
          <w:tab w:val="num" w:pos="2126"/>
        </w:tabs>
        <w:ind w:left="2126" w:hanging="708"/>
      </w:pPr>
      <w:rPr>
        <w:rFonts w:hint="default"/>
      </w:rPr>
    </w:lvl>
    <w:lvl w:ilvl="3">
      <w:start w:val="1"/>
      <w:numFmt w:val="upperLetter"/>
      <w:pStyle w:val="DA0"/>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9" w15:restartNumberingAfterBreak="0">
    <w:nsid w:val="52D5094E"/>
    <w:multiLevelType w:val="multilevel"/>
    <w:tmpl w:val="806406A8"/>
    <w:lvl w:ilvl="0">
      <w:start w:val="1"/>
      <w:numFmt w:val="decimal"/>
      <w:pStyle w:val="4Artikelen"/>
      <w:lvlText w:val="Article %1."/>
      <w:lvlJc w:val="left"/>
      <w:pPr>
        <w:tabs>
          <w:tab w:val="num" w:pos="1701"/>
        </w:tabs>
        <w:ind w:left="1701" w:hanging="1417"/>
      </w:pPr>
      <w:rPr>
        <w:rFonts w:hint="default"/>
        <w:b/>
        <w:color w:val="auto"/>
      </w:rPr>
    </w:lvl>
    <w:lvl w:ilvl="1">
      <w:start w:val="1"/>
      <w:numFmt w:val="decimal"/>
      <w:pStyle w:val="5Leden"/>
      <w:lvlText w:val="(%2)"/>
      <w:lvlJc w:val="left"/>
      <w:pPr>
        <w:tabs>
          <w:tab w:val="num" w:pos="2098"/>
        </w:tabs>
        <w:ind w:left="1701" w:hanging="777"/>
      </w:pPr>
      <w:rPr>
        <w:rFonts w:hint="default"/>
        <w:b w:val="0"/>
        <w:color w:val="auto"/>
      </w:rPr>
    </w:lvl>
    <w:lvl w:ilvl="2">
      <w:start w:val="1"/>
      <w:numFmt w:val="lowerLetter"/>
      <w:pStyle w:val="6subleden"/>
      <w:lvlText w:val="%3."/>
      <w:lvlJc w:val="left"/>
      <w:pPr>
        <w:tabs>
          <w:tab w:val="num" w:pos="2268"/>
        </w:tabs>
        <w:ind w:left="2268" w:hanging="567"/>
      </w:pPr>
      <w:rPr>
        <w:rFonts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537655F"/>
    <w:multiLevelType w:val="multilevel"/>
    <w:tmpl w:val="93021886"/>
    <w:lvl w:ilvl="0">
      <w:start w:val="1"/>
      <w:numFmt w:val="upperLetter"/>
      <w:pStyle w:val="3Recitals"/>
      <w:lvlText w:val="%1."/>
      <w:lvlJc w:val="left"/>
      <w:pPr>
        <w:ind w:left="1701" w:hanging="113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D3867F6"/>
    <w:multiLevelType w:val="hybridMultilevel"/>
    <w:tmpl w:val="1BCEEF14"/>
    <w:lvl w:ilvl="0" w:tplc="72441892">
      <w:start w:val="1"/>
      <w:numFmt w:val="bullet"/>
      <w:pStyle w:val="Bullet1"/>
      <w:lvlText w:val=""/>
      <w:lvlJc w:val="left"/>
      <w:pPr>
        <w:tabs>
          <w:tab w:val="num" w:pos="709"/>
        </w:tabs>
        <w:ind w:left="709" w:hanging="709"/>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500C9"/>
    <w:multiLevelType w:val="multilevel"/>
    <w:tmpl w:val="D158B1E2"/>
    <w:lvl w:ilvl="0">
      <w:start w:val="1"/>
      <w:numFmt w:val="none"/>
      <w:pStyle w:val="TableHeadings"/>
      <w:suff w:val="nothing"/>
      <w:lvlText w:val="%1"/>
      <w:lvlJc w:val="left"/>
      <w:pPr>
        <w:ind w:left="0" w:firstLine="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794"/>
        </w:tabs>
        <w:ind w:left="794" w:hanging="437"/>
      </w:pPr>
      <w:rPr>
        <w:rFonts w:hint="default"/>
      </w:rPr>
    </w:lvl>
    <w:lvl w:ilvl="3">
      <w:start w:val="1"/>
      <w:numFmt w:val="decimal"/>
      <w:lvlText w:val="%2.%3.%4"/>
      <w:lvlJc w:val="left"/>
      <w:pPr>
        <w:tabs>
          <w:tab w:val="num" w:pos="1361"/>
        </w:tabs>
        <w:ind w:left="1361" w:hanging="567"/>
      </w:pPr>
      <w:rPr>
        <w:rFonts w:hint="default"/>
      </w:rPr>
    </w:lvl>
    <w:lvl w:ilvl="4">
      <w:start w:val="1"/>
      <w:numFmt w:val="lowerRoman"/>
      <w:lvlText w:val="(%5)"/>
      <w:lvlJc w:val="left"/>
      <w:pPr>
        <w:tabs>
          <w:tab w:val="num" w:pos="992"/>
        </w:tabs>
        <w:ind w:left="992" w:hanging="992"/>
      </w:pPr>
      <w:rPr>
        <w:rFonts w:hint="default"/>
      </w:rPr>
    </w:lvl>
    <w:lvl w:ilvl="5">
      <w:start w:val="1"/>
      <w:numFmt w:val="upperLetter"/>
      <w:lvlText w:val="(%6)"/>
      <w:lvlJc w:val="left"/>
      <w:pPr>
        <w:tabs>
          <w:tab w:val="num" w:pos="992"/>
        </w:tabs>
        <w:ind w:left="992" w:hanging="992"/>
      </w:pPr>
      <w:rPr>
        <w:rFonts w:hint="default"/>
      </w:rPr>
    </w:lvl>
    <w:lvl w:ilvl="6">
      <w:start w:val="1"/>
      <w:numFmt w:val="upperRoman"/>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start w:val="1"/>
      <w:numFmt w:val="upperLetter"/>
      <w:lvlText w:val="%9."/>
      <w:lvlJc w:val="left"/>
      <w:pPr>
        <w:tabs>
          <w:tab w:val="num" w:pos="720"/>
        </w:tabs>
        <w:ind w:left="720" w:firstLine="0"/>
      </w:pPr>
      <w:rPr>
        <w:rFonts w:hint="default"/>
      </w:rPr>
    </w:lvl>
  </w:abstractNum>
  <w:num w:numId="1">
    <w:abstractNumId w:val="11"/>
  </w:num>
  <w:num w:numId="2">
    <w:abstractNumId w:val="4"/>
  </w:num>
  <w:num w:numId="3">
    <w:abstractNumId w:val="5"/>
  </w:num>
  <w:num w:numId="4">
    <w:abstractNumId w:val="6"/>
  </w:num>
  <w:num w:numId="5">
    <w:abstractNumId w:val="0"/>
  </w:num>
  <w:num w:numId="6">
    <w:abstractNumId w:val="8"/>
  </w:num>
  <w:num w:numId="7">
    <w:abstractNumId w:val="2"/>
  </w:num>
  <w:num w:numId="8">
    <w:abstractNumId w:val="12"/>
  </w:num>
  <w:num w:numId="9">
    <w:abstractNumId w:val="1"/>
  </w:num>
  <w:num w:numId="10">
    <w:abstractNumId w:val="3"/>
  </w:num>
  <w:num w:numId="11">
    <w:abstractNumId w:val="10"/>
  </w:num>
  <w:num w:numId="12">
    <w:abstractNumId w:val="9"/>
  </w:num>
  <w:num w:numId="13">
    <w:abstractNumId w:val="7"/>
  </w:num>
  <w:num w:numId="14">
    <w:abstractNumId w:val="9"/>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bert-Jan Kamstra">
    <w15:presenceInfo w15:providerId="None" w15:userId="Robbert-Jan Kamst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6"/>
  <w:autoHyphenation/>
  <w:hyphenationZone w:val="425"/>
  <w:drawingGridHorizontalSpacing w:val="16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MDocumentId" w:val="EMEA_DMS!404099073.1"/>
    <w:docVar w:name="DMDocumentLibraryName" w:val="EMEA_DMS"/>
    <w:docVar w:name="DMReference" w:val="404099073-v1\EMEA_DMS"/>
    <w:docVar w:name="OfficeIni" w:val="Amsterdam - DUTCH.ini"/>
  </w:docVars>
  <w:rsids>
    <w:rsidRoot w:val="0016590D"/>
    <w:rsid w:val="00001597"/>
    <w:rsid w:val="00001710"/>
    <w:rsid w:val="00002665"/>
    <w:rsid w:val="00004C7C"/>
    <w:rsid w:val="00006CE8"/>
    <w:rsid w:val="00010930"/>
    <w:rsid w:val="00012E3A"/>
    <w:rsid w:val="0001376F"/>
    <w:rsid w:val="00013E43"/>
    <w:rsid w:val="00014A14"/>
    <w:rsid w:val="000150C7"/>
    <w:rsid w:val="00016F01"/>
    <w:rsid w:val="00017D5C"/>
    <w:rsid w:val="00023406"/>
    <w:rsid w:val="00023B3B"/>
    <w:rsid w:val="00025333"/>
    <w:rsid w:val="00031941"/>
    <w:rsid w:val="000336BB"/>
    <w:rsid w:val="00035D72"/>
    <w:rsid w:val="0003631F"/>
    <w:rsid w:val="00041A98"/>
    <w:rsid w:val="00042428"/>
    <w:rsid w:val="00045593"/>
    <w:rsid w:val="0004768C"/>
    <w:rsid w:val="00047967"/>
    <w:rsid w:val="00047F37"/>
    <w:rsid w:val="00050C72"/>
    <w:rsid w:val="0005201A"/>
    <w:rsid w:val="00052935"/>
    <w:rsid w:val="00053E15"/>
    <w:rsid w:val="000554CF"/>
    <w:rsid w:val="00063312"/>
    <w:rsid w:val="000636F2"/>
    <w:rsid w:val="00063C09"/>
    <w:rsid w:val="0006526C"/>
    <w:rsid w:val="00065CB8"/>
    <w:rsid w:val="000672A7"/>
    <w:rsid w:val="00067418"/>
    <w:rsid w:val="0006781D"/>
    <w:rsid w:val="00067839"/>
    <w:rsid w:val="000714D1"/>
    <w:rsid w:val="0007158D"/>
    <w:rsid w:val="00072AF1"/>
    <w:rsid w:val="00074AB5"/>
    <w:rsid w:val="000750BE"/>
    <w:rsid w:val="00075C0F"/>
    <w:rsid w:val="00076C3D"/>
    <w:rsid w:val="0007782A"/>
    <w:rsid w:val="00077942"/>
    <w:rsid w:val="000839F0"/>
    <w:rsid w:val="000842EA"/>
    <w:rsid w:val="00084574"/>
    <w:rsid w:val="00086BFA"/>
    <w:rsid w:val="0009149B"/>
    <w:rsid w:val="00092C67"/>
    <w:rsid w:val="00094330"/>
    <w:rsid w:val="00096106"/>
    <w:rsid w:val="000A14E7"/>
    <w:rsid w:val="000A1E17"/>
    <w:rsid w:val="000B0EBD"/>
    <w:rsid w:val="000B203C"/>
    <w:rsid w:val="000B2F3F"/>
    <w:rsid w:val="000B32D9"/>
    <w:rsid w:val="000B3542"/>
    <w:rsid w:val="000B3BA0"/>
    <w:rsid w:val="000B420D"/>
    <w:rsid w:val="000B60EA"/>
    <w:rsid w:val="000B668A"/>
    <w:rsid w:val="000C08F9"/>
    <w:rsid w:val="000C1103"/>
    <w:rsid w:val="000C1558"/>
    <w:rsid w:val="000C3175"/>
    <w:rsid w:val="000C4A4E"/>
    <w:rsid w:val="000C58CF"/>
    <w:rsid w:val="000C60EE"/>
    <w:rsid w:val="000C713E"/>
    <w:rsid w:val="000C7463"/>
    <w:rsid w:val="000D05B0"/>
    <w:rsid w:val="000D287D"/>
    <w:rsid w:val="000D31BE"/>
    <w:rsid w:val="000D457B"/>
    <w:rsid w:val="000D66AD"/>
    <w:rsid w:val="000E10D3"/>
    <w:rsid w:val="000E1746"/>
    <w:rsid w:val="000E1F50"/>
    <w:rsid w:val="000E2765"/>
    <w:rsid w:val="000E5D64"/>
    <w:rsid w:val="000E6819"/>
    <w:rsid w:val="000E6D95"/>
    <w:rsid w:val="000E7230"/>
    <w:rsid w:val="000F0430"/>
    <w:rsid w:val="000F4D36"/>
    <w:rsid w:val="000F62A7"/>
    <w:rsid w:val="00100B0F"/>
    <w:rsid w:val="00101E44"/>
    <w:rsid w:val="0010451D"/>
    <w:rsid w:val="001057CC"/>
    <w:rsid w:val="0011546B"/>
    <w:rsid w:val="0011554E"/>
    <w:rsid w:val="0011570C"/>
    <w:rsid w:val="001240AE"/>
    <w:rsid w:val="001242E8"/>
    <w:rsid w:val="001244EF"/>
    <w:rsid w:val="00125135"/>
    <w:rsid w:val="0012759A"/>
    <w:rsid w:val="00132572"/>
    <w:rsid w:val="00134BD9"/>
    <w:rsid w:val="001362B7"/>
    <w:rsid w:val="00136869"/>
    <w:rsid w:val="00143F3F"/>
    <w:rsid w:val="00145B6E"/>
    <w:rsid w:val="001513E0"/>
    <w:rsid w:val="001517E4"/>
    <w:rsid w:val="00152E53"/>
    <w:rsid w:val="001545AC"/>
    <w:rsid w:val="00160F13"/>
    <w:rsid w:val="00165137"/>
    <w:rsid w:val="0016590D"/>
    <w:rsid w:val="00166B0F"/>
    <w:rsid w:val="00171D99"/>
    <w:rsid w:val="0017344C"/>
    <w:rsid w:val="00173FA0"/>
    <w:rsid w:val="0017416E"/>
    <w:rsid w:val="001747EA"/>
    <w:rsid w:val="00175056"/>
    <w:rsid w:val="00177D6E"/>
    <w:rsid w:val="00181BD5"/>
    <w:rsid w:val="00182941"/>
    <w:rsid w:val="00182EA2"/>
    <w:rsid w:val="00187810"/>
    <w:rsid w:val="0019080C"/>
    <w:rsid w:val="0019089E"/>
    <w:rsid w:val="00191115"/>
    <w:rsid w:val="001912A3"/>
    <w:rsid w:val="00192B8E"/>
    <w:rsid w:val="00192C99"/>
    <w:rsid w:val="00193152"/>
    <w:rsid w:val="001951EB"/>
    <w:rsid w:val="00196323"/>
    <w:rsid w:val="00196E81"/>
    <w:rsid w:val="001970FE"/>
    <w:rsid w:val="001A100E"/>
    <w:rsid w:val="001A162C"/>
    <w:rsid w:val="001A3390"/>
    <w:rsid w:val="001A35C9"/>
    <w:rsid w:val="001A36A4"/>
    <w:rsid w:val="001A43E5"/>
    <w:rsid w:val="001A552E"/>
    <w:rsid w:val="001A5A47"/>
    <w:rsid w:val="001A65DB"/>
    <w:rsid w:val="001B1AD2"/>
    <w:rsid w:val="001B2F96"/>
    <w:rsid w:val="001B3529"/>
    <w:rsid w:val="001B4E5E"/>
    <w:rsid w:val="001B66B7"/>
    <w:rsid w:val="001B6E34"/>
    <w:rsid w:val="001B736F"/>
    <w:rsid w:val="001C00F1"/>
    <w:rsid w:val="001C163D"/>
    <w:rsid w:val="001C6100"/>
    <w:rsid w:val="001C6CC2"/>
    <w:rsid w:val="001C765A"/>
    <w:rsid w:val="001D1291"/>
    <w:rsid w:val="001D1E00"/>
    <w:rsid w:val="001D23DA"/>
    <w:rsid w:val="001D3A35"/>
    <w:rsid w:val="001D6FE3"/>
    <w:rsid w:val="001D7E94"/>
    <w:rsid w:val="001E3A22"/>
    <w:rsid w:val="001E42DC"/>
    <w:rsid w:val="001E558D"/>
    <w:rsid w:val="001E6365"/>
    <w:rsid w:val="001E7A1E"/>
    <w:rsid w:val="001F322D"/>
    <w:rsid w:val="001F4767"/>
    <w:rsid w:val="001F62F9"/>
    <w:rsid w:val="001F6449"/>
    <w:rsid w:val="001F6DBD"/>
    <w:rsid w:val="001F6E45"/>
    <w:rsid w:val="001F7853"/>
    <w:rsid w:val="001F7B7D"/>
    <w:rsid w:val="00200226"/>
    <w:rsid w:val="00201BE2"/>
    <w:rsid w:val="0020645D"/>
    <w:rsid w:val="00206FD8"/>
    <w:rsid w:val="00207040"/>
    <w:rsid w:val="00217314"/>
    <w:rsid w:val="00223164"/>
    <w:rsid w:val="00224D53"/>
    <w:rsid w:val="002251F1"/>
    <w:rsid w:val="00226729"/>
    <w:rsid w:val="002304AE"/>
    <w:rsid w:val="00230D1B"/>
    <w:rsid w:val="00234991"/>
    <w:rsid w:val="002376EE"/>
    <w:rsid w:val="002377D6"/>
    <w:rsid w:val="002378A4"/>
    <w:rsid w:val="00242C2F"/>
    <w:rsid w:val="002438C2"/>
    <w:rsid w:val="00246C97"/>
    <w:rsid w:val="00246FBC"/>
    <w:rsid w:val="00251D24"/>
    <w:rsid w:val="00253DE3"/>
    <w:rsid w:val="00254C21"/>
    <w:rsid w:val="00255F94"/>
    <w:rsid w:val="00256A30"/>
    <w:rsid w:val="0025748C"/>
    <w:rsid w:val="002604AE"/>
    <w:rsid w:val="00261A3B"/>
    <w:rsid w:val="00262824"/>
    <w:rsid w:val="00264084"/>
    <w:rsid w:val="002659AC"/>
    <w:rsid w:val="00265E24"/>
    <w:rsid w:val="00266729"/>
    <w:rsid w:val="00272AE7"/>
    <w:rsid w:val="002743B6"/>
    <w:rsid w:val="00274887"/>
    <w:rsid w:val="00275004"/>
    <w:rsid w:val="00280215"/>
    <w:rsid w:val="002805CD"/>
    <w:rsid w:val="0028119A"/>
    <w:rsid w:val="00282861"/>
    <w:rsid w:val="00282DB3"/>
    <w:rsid w:val="0028321C"/>
    <w:rsid w:val="00283847"/>
    <w:rsid w:val="00283DC1"/>
    <w:rsid w:val="00284C6D"/>
    <w:rsid w:val="0028623C"/>
    <w:rsid w:val="00286A36"/>
    <w:rsid w:val="00291136"/>
    <w:rsid w:val="002916AB"/>
    <w:rsid w:val="002929A4"/>
    <w:rsid w:val="0029373F"/>
    <w:rsid w:val="00293A46"/>
    <w:rsid w:val="002940D5"/>
    <w:rsid w:val="00294C65"/>
    <w:rsid w:val="00294DD8"/>
    <w:rsid w:val="00295315"/>
    <w:rsid w:val="0029597A"/>
    <w:rsid w:val="0029748A"/>
    <w:rsid w:val="00297F26"/>
    <w:rsid w:val="002A0806"/>
    <w:rsid w:val="002A111B"/>
    <w:rsid w:val="002A18FD"/>
    <w:rsid w:val="002A252B"/>
    <w:rsid w:val="002A34FE"/>
    <w:rsid w:val="002A358D"/>
    <w:rsid w:val="002A7701"/>
    <w:rsid w:val="002B006C"/>
    <w:rsid w:val="002B2979"/>
    <w:rsid w:val="002B2FAD"/>
    <w:rsid w:val="002B3CED"/>
    <w:rsid w:val="002B4965"/>
    <w:rsid w:val="002B4BD2"/>
    <w:rsid w:val="002B4FF0"/>
    <w:rsid w:val="002B5F24"/>
    <w:rsid w:val="002B7045"/>
    <w:rsid w:val="002B7C9A"/>
    <w:rsid w:val="002C0298"/>
    <w:rsid w:val="002C0DF2"/>
    <w:rsid w:val="002C21C0"/>
    <w:rsid w:val="002C3E77"/>
    <w:rsid w:val="002C6673"/>
    <w:rsid w:val="002C6D93"/>
    <w:rsid w:val="002C7BE2"/>
    <w:rsid w:val="002C7CAA"/>
    <w:rsid w:val="002D0FC6"/>
    <w:rsid w:val="002D15F4"/>
    <w:rsid w:val="002D1A47"/>
    <w:rsid w:val="002D22C6"/>
    <w:rsid w:val="002D47B8"/>
    <w:rsid w:val="002D51E3"/>
    <w:rsid w:val="002D6124"/>
    <w:rsid w:val="002D61BB"/>
    <w:rsid w:val="002E28CC"/>
    <w:rsid w:val="002E300C"/>
    <w:rsid w:val="002E3B45"/>
    <w:rsid w:val="002E5308"/>
    <w:rsid w:val="002E5D31"/>
    <w:rsid w:val="002F28D4"/>
    <w:rsid w:val="002F3DF1"/>
    <w:rsid w:val="002F4E58"/>
    <w:rsid w:val="002F6300"/>
    <w:rsid w:val="002F6391"/>
    <w:rsid w:val="002F7093"/>
    <w:rsid w:val="002F7C2D"/>
    <w:rsid w:val="00301932"/>
    <w:rsid w:val="00301C46"/>
    <w:rsid w:val="003022A1"/>
    <w:rsid w:val="003039CA"/>
    <w:rsid w:val="003039FA"/>
    <w:rsid w:val="00304A01"/>
    <w:rsid w:val="00305208"/>
    <w:rsid w:val="00306F0E"/>
    <w:rsid w:val="00307208"/>
    <w:rsid w:val="003120D4"/>
    <w:rsid w:val="00312192"/>
    <w:rsid w:val="00312BF9"/>
    <w:rsid w:val="003162B6"/>
    <w:rsid w:val="00323552"/>
    <w:rsid w:val="0032462A"/>
    <w:rsid w:val="00325D6A"/>
    <w:rsid w:val="00337B99"/>
    <w:rsid w:val="00341316"/>
    <w:rsid w:val="00355412"/>
    <w:rsid w:val="0035700E"/>
    <w:rsid w:val="00357BA9"/>
    <w:rsid w:val="00357FBC"/>
    <w:rsid w:val="00360848"/>
    <w:rsid w:val="0036119B"/>
    <w:rsid w:val="00365F00"/>
    <w:rsid w:val="0036779D"/>
    <w:rsid w:val="00367C60"/>
    <w:rsid w:val="00370889"/>
    <w:rsid w:val="0037127E"/>
    <w:rsid w:val="00371356"/>
    <w:rsid w:val="00374668"/>
    <w:rsid w:val="00374BA2"/>
    <w:rsid w:val="00374CB6"/>
    <w:rsid w:val="00374D09"/>
    <w:rsid w:val="00375AF6"/>
    <w:rsid w:val="00375D47"/>
    <w:rsid w:val="00375E2B"/>
    <w:rsid w:val="00376715"/>
    <w:rsid w:val="00377943"/>
    <w:rsid w:val="003835B8"/>
    <w:rsid w:val="00386144"/>
    <w:rsid w:val="003862B0"/>
    <w:rsid w:val="00386833"/>
    <w:rsid w:val="0038779F"/>
    <w:rsid w:val="00391F43"/>
    <w:rsid w:val="0039296C"/>
    <w:rsid w:val="00395845"/>
    <w:rsid w:val="0039719E"/>
    <w:rsid w:val="003A00AA"/>
    <w:rsid w:val="003A1D2B"/>
    <w:rsid w:val="003A2FEA"/>
    <w:rsid w:val="003A38F4"/>
    <w:rsid w:val="003A3B2E"/>
    <w:rsid w:val="003A45BE"/>
    <w:rsid w:val="003A5937"/>
    <w:rsid w:val="003A6152"/>
    <w:rsid w:val="003A789E"/>
    <w:rsid w:val="003A7E7C"/>
    <w:rsid w:val="003B04A4"/>
    <w:rsid w:val="003B05C3"/>
    <w:rsid w:val="003B1EF4"/>
    <w:rsid w:val="003B35D2"/>
    <w:rsid w:val="003B61A2"/>
    <w:rsid w:val="003B6225"/>
    <w:rsid w:val="003B7AFB"/>
    <w:rsid w:val="003C1C50"/>
    <w:rsid w:val="003C32FE"/>
    <w:rsid w:val="003C3474"/>
    <w:rsid w:val="003C4401"/>
    <w:rsid w:val="003D082F"/>
    <w:rsid w:val="003D223E"/>
    <w:rsid w:val="003D32C1"/>
    <w:rsid w:val="003D338B"/>
    <w:rsid w:val="003D3C7C"/>
    <w:rsid w:val="003D6B0D"/>
    <w:rsid w:val="003D72FA"/>
    <w:rsid w:val="003E1529"/>
    <w:rsid w:val="003E291D"/>
    <w:rsid w:val="003E31A0"/>
    <w:rsid w:val="003E3752"/>
    <w:rsid w:val="003E39DD"/>
    <w:rsid w:val="003E3F35"/>
    <w:rsid w:val="003E4802"/>
    <w:rsid w:val="003E5C5C"/>
    <w:rsid w:val="003E5EE3"/>
    <w:rsid w:val="003E6C69"/>
    <w:rsid w:val="003F14EA"/>
    <w:rsid w:val="003F1C66"/>
    <w:rsid w:val="003F49D5"/>
    <w:rsid w:val="003F7171"/>
    <w:rsid w:val="00402B60"/>
    <w:rsid w:val="00404763"/>
    <w:rsid w:val="00404A01"/>
    <w:rsid w:val="004114D6"/>
    <w:rsid w:val="004135F1"/>
    <w:rsid w:val="004214AE"/>
    <w:rsid w:val="0042608F"/>
    <w:rsid w:val="004266CD"/>
    <w:rsid w:val="00427D63"/>
    <w:rsid w:val="00431B6B"/>
    <w:rsid w:val="004327B9"/>
    <w:rsid w:val="00432806"/>
    <w:rsid w:val="0043481D"/>
    <w:rsid w:val="00434835"/>
    <w:rsid w:val="00437174"/>
    <w:rsid w:val="0043730E"/>
    <w:rsid w:val="00440220"/>
    <w:rsid w:val="00440940"/>
    <w:rsid w:val="00441248"/>
    <w:rsid w:val="00441445"/>
    <w:rsid w:val="004439F5"/>
    <w:rsid w:val="00444F1D"/>
    <w:rsid w:val="004462C5"/>
    <w:rsid w:val="00446553"/>
    <w:rsid w:val="004475ED"/>
    <w:rsid w:val="00447BE4"/>
    <w:rsid w:val="00450CBF"/>
    <w:rsid w:val="00450F16"/>
    <w:rsid w:val="004512DD"/>
    <w:rsid w:val="00451383"/>
    <w:rsid w:val="00451B06"/>
    <w:rsid w:val="00455C40"/>
    <w:rsid w:val="00456F2F"/>
    <w:rsid w:val="00457014"/>
    <w:rsid w:val="004616AA"/>
    <w:rsid w:val="004617F0"/>
    <w:rsid w:val="004632ED"/>
    <w:rsid w:val="004647C9"/>
    <w:rsid w:val="00465672"/>
    <w:rsid w:val="00465869"/>
    <w:rsid w:val="00465A23"/>
    <w:rsid w:val="0046656D"/>
    <w:rsid w:val="00467ED8"/>
    <w:rsid w:val="004750DE"/>
    <w:rsid w:val="00475BA3"/>
    <w:rsid w:val="004768AB"/>
    <w:rsid w:val="00476E54"/>
    <w:rsid w:val="004774C2"/>
    <w:rsid w:val="0048011E"/>
    <w:rsid w:val="0048132B"/>
    <w:rsid w:val="00483B53"/>
    <w:rsid w:val="004843F1"/>
    <w:rsid w:val="00487096"/>
    <w:rsid w:val="00487190"/>
    <w:rsid w:val="00492477"/>
    <w:rsid w:val="004953D4"/>
    <w:rsid w:val="00496A86"/>
    <w:rsid w:val="004A07C1"/>
    <w:rsid w:val="004A2062"/>
    <w:rsid w:val="004A2CA3"/>
    <w:rsid w:val="004A3BE7"/>
    <w:rsid w:val="004A525F"/>
    <w:rsid w:val="004A5ECE"/>
    <w:rsid w:val="004A60C0"/>
    <w:rsid w:val="004B3B00"/>
    <w:rsid w:val="004B53A9"/>
    <w:rsid w:val="004B56E7"/>
    <w:rsid w:val="004C0E42"/>
    <w:rsid w:val="004C0ED2"/>
    <w:rsid w:val="004C470D"/>
    <w:rsid w:val="004C78E1"/>
    <w:rsid w:val="004C7F23"/>
    <w:rsid w:val="004C7FB2"/>
    <w:rsid w:val="004D1397"/>
    <w:rsid w:val="004D2514"/>
    <w:rsid w:val="004D3FF2"/>
    <w:rsid w:val="004D65B5"/>
    <w:rsid w:val="004D7077"/>
    <w:rsid w:val="004E00C1"/>
    <w:rsid w:val="004E065A"/>
    <w:rsid w:val="004E17D5"/>
    <w:rsid w:val="004E1CC7"/>
    <w:rsid w:val="004E30D8"/>
    <w:rsid w:val="004E3471"/>
    <w:rsid w:val="004E3AB4"/>
    <w:rsid w:val="004E3FF2"/>
    <w:rsid w:val="004E4601"/>
    <w:rsid w:val="004E4B76"/>
    <w:rsid w:val="004F0A37"/>
    <w:rsid w:val="004F11AA"/>
    <w:rsid w:val="004F4362"/>
    <w:rsid w:val="004F7F78"/>
    <w:rsid w:val="005003F3"/>
    <w:rsid w:val="00500F60"/>
    <w:rsid w:val="00502C8F"/>
    <w:rsid w:val="0050308F"/>
    <w:rsid w:val="005056E3"/>
    <w:rsid w:val="00510E05"/>
    <w:rsid w:val="00511430"/>
    <w:rsid w:val="00512207"/>
    <w:rsid w:val="00512E2C"/>
    <w:rsid w:val="00513747"/>
    <w:rsid w:val="005149DA"/>
    <w:rsid w:val="00515017"/>
    <w:rsid w:val="005170A3"/>
    <w:rsid w:val="00517958"/>
    <w:rsid w:val="0052149E"/>
    <w:rsid w:val="0052538D"/>
    <w:rsid w:val="00525F3F"/>
    <w:rsid w:val="00526F54"/>
    <w:rsid w:val="0052782E"/>
    <w:rsid w:val="005321B3"/>
    <w:rsid w:val="005350CA"/>
    <w:rsid w:val="00540F33"/>
    <w:rsid w:val="00541AF9"/>
    <w:rsid w:val="0054205F"/>
    <w:rsid w:val="005425F3"/>
    <w:rsid w:val="00544109"/>
    <w:rsid w:val="00544297"/>
    <w:rsid w:val="0054653D"/>
    <w:rsid w:val="00546702"/>
    <w:rsid w:val="0054743F"/>
    <w:rsid w:val="00547A0B"/>
    <w:rsid w:val="00550BAF"/>
    <w:rsid w:val="00551168"/>
    <w:rsid w:val="00551B4B"/>
    <w:rsid w:val="0055352D"/>
    <w:rsid w:val="00555011"/>
    <w:rsid w:val="00555EE2"/>
    <w:rsid w:val="00557E85"/>
    <w:rsid w:val="00562A84"/>
    <w:rsid w:val="00563B04"/>
    <w:rsid w:val="00564201"/>
    <w:rsid w:val="0056619A"/>
    <w:rsid w:val="005701BC"/>
    <w:rsid w:val="0057176E"/>
    <w:rsid w:val="00572953"/>
    <w:rsid w:val="0057297D"/>
    <w:rsid w:val="00573D03"/>
    <w:rsid w:val="005754C1"/>
    <w:rsid w:val="00575711"/>
    <w:rsid w:val="0058062E"/>
    <w:rsid w:val="005811B2"/>
    <w:rsid w:val="00581BC8"/>
    <w:rsid w:val="00582CF2"/>
    <w:rsid w:val="0058372E"/>
    <w:rsid w:val="00583DE3"/>
    <w:rsid w:val="005851C8"/>
    <w:rsid w:val="0058669D"/>
    <w:rsid w:val="0058673C"/>
    <w:rsid w:val="0059318F"/>
    <w:rsid w:val="00593A8A"/>
    <w:rsid w:val="00594217"/>
    <w:rsid w:val="00595069"/>
    <w:rsid w:val="0059557F"/>
    <w:rsid w:val="00595A80"/>
    <w:rsid w:val="005A102F"/>
    <w:rsid w:val="005A1194"/>
    <w:rsid w:val="005A32A3"/>
    <w:rsid w:val="005A356C"/>
    <w:rsid w:val="005A4320"/>
    <w:rsid w:val="005A4AEF"/>
    <w:rsid w:val="005A5923"/>
    <w:rsid w:val="005B1A90"/>
    <w:rsid w:val="005B597D"/>
    <w:rsid w:val="005B7048"/>
    <w:rsid w:val="005B7BB1"/>
    <w:rsid w:val="005B7C67"/>
    <w:rsid w:val="005C1620"/>
    <w:rsid w:val="005C3F45"/>
    <w:rsid w:val="005C4255"/>
    <w:rsid w:val="005C4FE8"/>
    <w:rsid w:val="005C535B"/>
    <w:rsid w:val="005C56C7"/>
    <w:rsid w:val="005D10C6"/>
    <w:rsid w:val="005D1693"/>
    <w:rsid w:val="005D22DD"/>
    <w:rsid w:val="005D3EA5"/>
    <w:rsid w:val="005D4B7E"/>
    <w:rsid w:val="005D51A3"/>
    <w:rsid w:val="005D59AE"/>
    <w:rsid w:val="005E2CEF"/>
    <w:rsid w:val="005E3B20"/>
    <w:rsid w:val="005E5FD4"/>
    <w:rsid w:val="005E62C3"/>
    <w:rsid w:val="005E6CAD"/>
    <w:rsid w:val="005E71B2"/>
    <w:rsid w:val="005F3859"/>
    <w:rsid w:val="005F4B00"/>
    <w:rsid w:val="00600449"/>
    <w:rsid w:val="00602C07"/>
    <w:rsid w:val="00602E7F"/>
    <w:rsid w:val="0060325F"/>
    <w:rsid w:val="00604338"/>
    <w:rsid w:val="0060480D"/>
    <w:rsid w:val="0060670D"/>
    <w:rsid w:val="00607819"/>
    <w:rsid w:val="006123EF"/>
    <w:rsid w:val="00612A61"/>
    <w:rsid w:val="00614E11"/>
    <w:rsid w:val="0061515A"/>
    <w:rsid w:val="00623817"/>
    <w:rsid w:val="00623BCF"/>
    <w:rsid w:val="00624A53"/>
    <w:rsid w:val="006265CE"/>
    <w:rsid w:val="0062675E"/>
    <w:rsid w:val="00627233"/>
    <w:rsid w:val="00634858"/>
    <w:rsid w:val="0063492F"/>
    <w:rsid w:val="00634CC0"/>
    <w:rsid w:val="0064232D"/>
    <w:rsid w:val="0064278A"/>
    <w:rsid w:val="00642A8E"/>
    <w:rsid w:val="00643063"/>
    <w:rsid w:val="0064345C"/>
    <w:rsid w:val="006434FA"/>
    <w:rsid w:val="00643633"/>
    <w:rsid w:val="00644A59"/>
    <w:rsid w:val="0064659A"/>
    <w:rsid w:val="00646A2E"/>
    <w:rsid w:val="0064799C"/>
    <w:rsid w:val="00650346"/>
    <w:rsid w:val="006519E1"/>
    <w:rsid w:val="00652C47"/>
    <w:rsid w:val="006538ED"/>
    <w:rsid w:val="00660361"/>
    <w:rsid w:val="006609D0"/>
    <w:rsid w:val="00660D90"/>
    <w:rsid w:val="0066147A"/>
    <w:rsid w:val="00661509"/>
    <w:rsid w:val="00663A4F"/>
    <w:rsid w:val="00663EC5"/>
    <w:rsid w:val="00664A42"/>
    <w:rsid w:val="00664D70"/>
    <w:rsid w:val="00671F34"/>
    <w:rsid w:val="00672993"/>
    <w:rsid w:val="00674B25"/>
    <w:rsid w:val="006813D3"/>
    <w:rsid w:val="00681995"/>
    <w:rsid w:val="006821D1"/>
    <w:rsid w:val="0068241D"/>
    <w:rsid w:val="0068246E"/>
    <w:rsid w:val="00683634"/>
    <w:rsid w:val="0068541B"/>
    <w:rsid w:val="006859A2"/>
    <w:rsid w:val="006904BA"/>
    <w:rsid w:val="0069067D"/>
    <w:rsid w:val="00691DF5"/>
    <w:rsid w:val="006943D2"/>
    <w:rsid w:val="006973CA"/>
    <w:rsid w:val="006A2DA7"/>
    <w:rsid w:val="006A2DDB"/>
    <w:rsid w:val="006A6A60"/>
    <w:rsid w:val="006A7875"/>
    <w:rsid w:val="006B2AD8"/>
    <w:rsid w:val="006B3645"/>
    <w:rsid w:val="006B4348"/>
    <w:rsid w:val="006B46E2"/>
    <w:rsid w:val="006B55F3"/>
    <w:rsid w:val="006B61F4"/>
    <w:rsid w:val="006C29D7"/>
    <w:rsid w:val="006C2FBC"/>
    <w:rsid w:val="006C31D9"/>
    <w:rsid w:val="006C750A"/>
    <w:rsid w:val="006C7714"/>
    <w:rsid w:val="006C7D8B"/>
    <w:rsid w:val="006D0F97"/>
    <w:rsid w:val="006D101C"/>
    <w:rsid w:val="006D1A06"/>
    <w:rsid w:val="006D1FF6"/>
    <w:rsid w:val="006D2E0F"/>
    <w:rsid w:val="006D4447"/>
    <w:rsid w:val="006D4922"/>
    <w:rsid w:val="006D563B"/>
    <w:rsid w:val="006D7DD9"/>
    <w:rsid w:val="006E01C3"/>
    <w:rsid w:val="006E0CCE"/>
    <w:rsid w:val="006E211C"/>
    <w:rsid w:val="006E2B21"/>
    <w:rsid w:val="006E4175"/>
    <w:rsid w:val="006F20D0"/>
    <w:rsid w:val="006F2EFD"/>
    <w:rsid w:val="006F4216"/>
    <w:rsid w:val="006F73F0"/>
    <w:rsid w:val="007000D3"/>
    <w:rsid w:val="007008AF"/>
    <w:rsid w:val="00701433"/>
    <w:rsid w:val="00702B57"/>
    <w:rsid w:val="007031E9"/>
    <w:rsid w:val="007069B5"/>
    <w:rsid w:val="00707500"/>
    <w:rsid w:val="007101FC"/>
    <w:rsid w:val="00710B2C"/>
    <w:rsid w:val="00710E7D"/>
    <w:rsid w:val="0071646B"/>
    <w:rsid w:val="007173B1"/>
    <w:rsid w:val="0072073F"/>
    <w:rsid w:val="00720880"/>
    <w:rsid w:val="00724780"/>
    <w:rsid w:val="007248BA"/>
    <w:rsid w:val="007259C7"/>
    <w:rsid w:val="00726606"/>
    <w:rsid w:val="00730343"/>
    <w:rsid w:val="00735721"/>
    <w:rsid w:val="00735A4F"/>
    <w:rsid w:val="00736072"/>
    <w:rsid w:val="00736203"/>
    <w:rsid w:val="00737249"/>
    <w:rsid w:val="0073783F"/>
    <w:rsid w:val="00742052"/>
    <w:rsid w:val="007427AA"/>
    <w:rsid w:val="00745993"/>
    <w:rsid w:val="0074607B"/>
    <w:rsid w:val="00746D60"/>
    <w:rsid w:val="00746D76"/>
    <w:rsid w:val="00751B89"/>
    <w:rsid w:val="0075240A"/>
    <w:rsid w:val="0075271A"/>
    <w:rsid w:val="00752D5B"/>
    <w:rsid w:val="00753D6B"/>
    <w:rsid w:val="00754F30"/>
    <w:rsid w:val="007559AD"/>
    <w:rsid w:val="00755AF9"/>
    <w:rsid w:val="00755E3B"/>
    <w:rsid w:val="007569B5"/>
    <w:rsid w:val="00756C73"/>
    <w:rsid w:val="00756F98"/>
    <w:rsid w:val="00763A92"/>
    <w:rsid w:val="00764B12"/>
    <w:rsid w:val="00764E26"/>
    <w:rsid w:val="007657B8"/>
    <w:rsid w:val="007705B8"/>
    <w:rsid w:val="00772EA1"/>
    <w:rsid w:val="00773A5D"/>
    <w:rsid w:val="007740BB"/>
    <w:rsid w:val="007749A9"/>
    <w:rsid w:val="007805FA"/>
    <w:rsid w:val="00785FC1"/>
    <w:rsid w:val="0078720F"/>
    <w:rsid w:val="00790E1E"/>
    <w:rsid w:val="00791671"/>
    <w:rsid w:val="00792466"/>
    <w:rsid w:val="00792793"/>
    <w:rsid w:val="00795453"/>
    <w:rsid w:val="007977EA"/>
    <w:rsid w:val="007A02DB"/>
    <w:rsid w:val="007A20BD"/>
    <w:rsid w:val="007A2C73"/>
    <w:rsid w:val="007A43F2"/>
    <w:rsid w:val="007A6681"/>
    <w:rsid w:val="007A691F"/>
    <w:rsid w:val="007A7CC8"/>
    <w:rsid w:val="007B008E"/>
    <w:rsid w:val="007B2D86"/>
    <w:rsid w:val="007B4DB6"/>
    <w:rsid w:val="007B52F9"/>
    <w:rsid w:val="007C1178"/>
    <w:rsid w:val="007C11E8"/>
    <w:rsid w:val="007C2A33"/>
    <w:rsid w:val="007C7D6E"/>
    <w:rsid w:val="007D2F98"/>
    <w:rsid w:val="007D31C2"/>
    <w:rsid w:val="007D4879"/>
    <w:rsid w:val="007D5BA1"/>
    <w:rsid w:val="007D63E0"/>
    <w:rsid w:val="007E143D"/>
    <w:rsid w:val="007E1A19"/>
    <w:rsid w:val="007E1B9A"/>
    <w:rsid w:val="007E640D"/>
    <w:rsid w:val="007E6604"/>
    <w:rsid w:val="007F00F3"/>
    <w:rsid w:val="007F0872"/>
    <w:rsid w:val="007F24C4"/>
    <w:rsid w:val="007F4176"/>
    <w:rsid w:val="007F4822"/>
    <w:rsid w:val="007F4A65"/>
    <w:rsid w:val="007F5E2A"/>
    <w:rsid w:val="007F6E6D"/>
    <w:rsid w:val="007F7824"/>
    <w:rsid w:val="008002A7"/>
    <w:rsid w:val="008024F2"/>
    <w:rsid w:val="008061B3"/>
    <w:rsid w:val="00807413"/>
    <w:rsid w:val="008120D3"/>
    <w:rsid w:val="00812C3E"/>
    <w:rsid w:val="008171BE"/>
    <w:rsid w:val="0081743D"/>
    <w:rsid w:val="00820D2A"/>
    <w:rsid w:val="00820E31"/>
    <w:rsid w:val="00821E86"/>
    <w:rsid w:val="0082229E"/>
    <w:rsid w:val="008256F7"/>
    <w:rsid w:val="0083353D"/>
    <w:rsid w:val="00834BE2"/>
    <w:rsid w:val="00835727"/>
    <w:rsid w:val="00836701"/>
    <w:rsid w:val="0083742B"/>
    <w:rsid w:val="00840011"/>
    <w:rsid w:val="00841AEB"/>
    <w:rsid w:val="00842603"/>
    <w:rsid w:val="00852527"/>
    <w:rsid w:val="00852C00"/>
    <w:rsid w:val="00853DDE"/>
    <w:rsid w:val="008545FE"/>
    <w:rsid w:val="008547F5"/>
    <w:rsid w:val="008614D0"/>
    <w:rsid w:val="00861C57"/>
    <w:rsid w:val="0086212B"/>
    <w:rsid w:val="0086318C"/>
    <w:rsid w:val="0086668F"/>
    <w:rsid w:val="0087037A"/>
    <w:rsid w:val="008745C7"/>
    <w:rsid w:val="008749AF"/>
    <w:rsid w:val="0087690B"/>
    <w:rsid w:val="00877082"/>
    <w:rsid w:val="00883260"/>
    <w:rsid w:val="00885709"/>
    <w:rsid w:val="00885FB5"/>
    <w:rsid w:val="008872D2"/>
    <w:rsid w:val="00887C33"/>
    <w:rsid w:val="00890081"/>
    <w:rsid w:val="0089402A"/>
    <w:rsid w:val="008970C6"/>
    <w:rsid w:val="008973F8"/>
    <w:rsid w:val="008A0099"/>
    <w:rsid w:val="008A1A46"/>
    <w:rsid w:val="008A1B14"/>
    <w:rsid w:val="008A2551"/>
    <w:rsid w:val="008A31F5"/>
    <w:rsid w:val="008A3EA0"/>
    <w:rsid w:val="008A4089"/>
    <w:rsid w:val="008A4FFE"/>
    <w:rsid w:val="008A6AE4"/>
    <w:rsid w:val="008A6C41"/>
    <w:rsid w:val="008A7491"/>
    <w:rsid w:val="008B06DB"/>
    <w:rsid w:val="008B309E"/>
    <w:rsid w:val="008B36BF"/>
    <w:rsid w:val="008B40E6"/>
    <w:rsid w:val="008C0584"/>
    <w:rsid w:val="008C2928"/>
    <w:rsid w:val="008C60D8"/>
    <w:rsid w:val="008C74EE"/>
    <w:rsid w:val="008D3593"/>
    <w:rsid w:val="008D5893"/>
    <w:rsid w:val="008E0044"/>
    <w:rsid w:val="008E030A"/>
    <w:rsid w:val="008E0A28"/>
    <w:rsid w:val="008E1303"/>
    <w:rsid w:val="008E15BE"/>
    <w:rsid w:val="008E2490"/>
    <w:rsid w:val="008E591F"/>
    <w:rsid w:val="008E73CA"/>
    <w:rsid w:val="008E7780"/>
    <w:rsid w:val="008F0CB2"/>
    <w:rsid w:val="008F2D89"/>
    <w:rsid w:val="008F3C85"/>
    <w:rsid w:val="008F6719"/>
    <w:rsid w:val="008F6FC8"/>
    <w:rsid w:val="008F7565"/>
    <w:rsid w:val="00901486"/>
    <w:rsid w:val="00902CC4"/>
    <w:rsid w:val="00903767"/>
    <w:rsid w:val="00904124"/>
    <w:rsid w:val="0090667B"/>
    <w:rsid w:val="00906D38"/>
    <w:rsid w:val="009112A5"/>
    <w:rsid w:val="0091531C"/>
    <w:rsid w:val="00915637"/>
    <w:rsid w:val="009169FE"/>
    <w:rsid w:val="00916BBE"/>
    <w:rsid w:val="00917F6C"/>
    <w:rsid w:val="009231E9"/>
    <w:rsid w:val="009233E9"/>
    <w:rsid w:val="00924AB7"/>
    <w:rsid w:val="00924ABE"/>
    <w:rsid w:val="00925325"/>
    <w:rsid w:val="0092543A"/>
    <w:rsid w:val="00925863"/>
    <w:rsid w:val="00927F2B"/>
    <w:rsid w:val="009311EE"/>
    <w:rsid w:val="00932EA8"/>
    <w:rsid w:val="00933E6E"/>
    <w:rsid w:val="00936072"/>
    <w:rsid w:val="00936F14"/>
    <w:rsid w:val="009377FC"/>
    <w:rsid w:val="009379AF"/>
    <w:rsid w:val="00942391"/>
    <w:rsid w:val="00943900"/>
    <w:rsid w:val="009444A4"/>
    <w:rsid w:val="009470E3"/>
    <w:rsid w:val="00947ECA"/>
    <w:rsid w:val="00950760"/>
    <w:rsid w:val="009509DD"/>
    <w:rsid w:val="0095173E"/>
    <w:rsid w:val="009522D1"/>
    <w:rsid w:val="009525F6"/>
    <w:rsid w:val="009551E0"/>
    <w:rsid w:val="00957E3C"/>
    <w:rsid w:val="00962698"/>
    <w:rsid w:val="00966675"/>
    <w:rsid w:val="009703F9"/>
    <w:rsid w:val="00972C41"/>
    <w:rsid w:val="00973115"/>
    <w:rsid w:val="009734CD"/>
    <w:rsid w:val="009762A0"/>
    <w:rsid w:val="009763E2"/>
    <w:rsid w:val="009767DB"/>
    <w:rsid w:val="009777CA"/>
    <w:rsid w:val="00982AFC"/>
    <w:rsid w:val="00983F10"/>
    <w:rsid w:val="009863D0"/>
    <w:rsid w:val="00986DF6"/>
    <w:rsid w:val="00986FB7"/>
    <w:rsid w:val="00987247"/>
    <w:rsid w:val="00990FC3"/>
    <w:rsid w:val="0099320B"/>
    <w:rsid w:val="009934CD"/>
    <w:rsid w:val="00993B9F"/>
    <w:rsid w:val="00994002"/>
    <w:rsid w:val="00995E0D"/>
    <w:rsid w:val="009A0FC4"/>
    <w:rsid w:val="009A122A"/>
    <w:rsid w:val="009A272C"/>
    <w:rsid w:val="009A3E0B"/>
    <w:rsid w:val="009A73BB"/>
    <w:rsid w:val="009A7958"/>
    <w:rsid w:val="009A7F91"/>
    <w:rsid w:val="009B1356"/>
    <w:rsid w:val="009B154C"/>
    <w:rsid w:val="009B1C9C"/>
    <w:rsid w:val="009B49C8"/>
    <w:rsid w:val="009B61DA"/>
    <w:rsid w:val="009C003C"/>
    <w:rsid w:val="009C3AB6"/>
    <w:rsid w:val="009C46B6"/>
    <w:rsid w:val="009C61A3"/>
    <w:rsid w:val="009D0021"/>
    <w:rsid w:val="009D1135"/>
    <w:rsid w:val="009D37F6"/>
    <w:rsid w:val="009D4228"/>
    <w:rsid w:val="009D4CBA"/>
    <w:rsid w:val="009D51C3"/>
    <w:rsid w:val="009D5BC3"/>
    <w:rsid w:val="009D5EA9"/>
    <w:rsid w:val="009D5EFE"/>
    <w:rsid w:val="009D5F92"/>
    <w:rsid w:val="009D715D"/>
    <w:rsid w:val="009E0916"/>
    <w:rsid w:val="009E249B"/>
    <w:rsid w:val="009E2B21"/>
    <w:rsid w:val="009E38D1"/>
    <w:rsid w:val="009E4AB0"/>
    <w:rsid w:val="009E540B"/>
    <w:rsid w:val="009E564D"/>
    <w:rsid w:val="009E5D01"/>
    <w:rsid w:val="009F215F"/>
    <w:rsid w:val="009F4B5E"/>
    <w:rsid w:val="009F6D09"/>
    <w:rsid w:val="00A00522"/>
    <w:rsid w:val="00A01E88"/>
    <w:rsid w:val="00A027BB"/>
    <w:rsid w:val="00A05D43"/>
    <w:rsid w:val="00A076A1"/>
    <w:rsid w:val="00A07BA9"/>
    <w:rsid w:val="00A1028E"/>
    <w:rsid w:val="00A10A2E"/>
    <w:rsid w:val="00A1167B"/>
    <w:rsid w:val="00A15C20"/>
    <w:rsid w:val="00A20E65"/>
    <w:rsid w:val="00A21551"/>
    <w:rsid w:val="00A238D8"/>
    <w:rsid w:val="00A23A40"/>
    <w:rsid w:val="00A255B6"/>
    <w:rsid w:val="00A268A1"/>
    <w:rsid w:val="00A26F5E"/>
    <w:rsid w:val="00A335FD"/>
    <w:rsid w:val="00A34AED"/>
    <w:rsid w:val="00A3507C"/>
    <w:rsid w:val="00A42550"/>
    <w:rsid w:val="00A4347E"/>
    <w:rsid w:val="00A4494A"/>
    <w:rsid w:val="00A44A66"/>
    <w:rsid w:val="00A45BEF"/>
    <w:rsid w:val="00A47EE0"/>
    <w:rsid w:val="00A51EE3"/>
    <w:rsid w:val="00A55DEB"/>
    <w:rsid w:val="00A56CAE"/>
    <w:rsid w:val="00A60916"/>
    <w:rsid w:val="00A63D37"/>
    <w:rsid w:val="00A63EBE"/>
    <w:rsid w:val="00A6426A"/>
    <w:rsid w:val="00A64B4A"/>
    <w:rsid w:val="00A653F4"/>
    <w:rsid w:val="00A66174"/>
    <w:rsid w:val="00A7031A"/>
    <w:rsid w:val="00A75235"/>
    <w:rsid w:val="00A76BC7"/>
    <w:rsid w:val="00A770D9"/>
    <w:rsid w:val="00A77360"/>
    <w:rsid w:val="00A81A03"/>
    <w:rsid w:val="00A83004"/>
    <w:rsid w:val="00A832CB"/>
    <w:rsid w:val="00A83952"/>
    <w:rsid w:val="00A83D68"/>
    <w:rsid w:val="00A86AE0"/>
    <w:rsid w:val="00A86D46"/>
    <w:rsid w:val="00A8758B"/>
    <w:rsid w:val="00A9028D"/>
    <w:rsid w:val="00A92B51"/>
    <w:rsid w:val="00A93DC6"/>
    <w:rsid w:val="00A9429A"/>
    <w:rsid w:val="00A953E7"/>
    <w:rsid w:val="00A95826"/>
    <w:rsid w:val="00AA0817"/>
    <w:rsid w:val="00AA6831"/>
    <w:rsid w:val="00AA76A5"/>
    <w:rsid w:val="00AB1244"/>
    <w:rsid w:val="00AB2F3B"/>
    <w:rsid w:val="00AB549D"/>
    <w:rsid w:val="00AB7924"/>
    <w:rsid w:val="00AB7B27"/>
    <w:rsid w:val="00AC220C"/>
    <w:rsid w:val="00AD1A11"/>
    <w:rsid w:val="00AD2CFD"/>
    <w:rsid w:val="00AD5827"/>
    <w:rsid w:val="00AD6132"/>
    <w:rsid w:val="00AD7D7F"/>
    <w:rsid w:val="00AE1103"/>
    <w:rsid w:val="00AE35F0"/>
    <w:rsid w:val="00AE4978"/>
    <w:rsid w:val="00AE7B66"/>
    <w:rsid w:val="00AE7D7A"/>
    <w:rsid w:val="00AF26D6"/>
    <w:rsid w:val="00AF33BF"/>
    <w:rsid w:val="00AF4039"/>
    <w:rsid w:val="00AF5931"/>
    <w:rsid w:val="00B00425"/>
    <w:rsid w:val="00B01ABD"/>
    <w:rsid w:val="00B04DFC"/>
    <w:rsid w:val="00B079AD"/>
    <w:rsid w:val="00B07AB4"/>
    <w:rsid w:val="00B12927"/>
    <w:rsid w:val="00B12CF6"/>
    <w:rsid w:val="00B15C27"/>
    <w:rsid w:val="00B15EB0"/>
    <w:rsid w:val="00B15FCC"/>
    <w:rsid w:val="00B20523"/>
    <w:rsid w:val="00B226AB"/>
    <w:rsid w:val="00B2290E"/>
    <w:rsid w:val="00B22D05"/>
    <w:rsid w:val="00B23D9D"/>
    <w:rsid w:val="00B240E4"/>
    <w:rsid w:val="00B2470F"/>
    <w:rsid w:val="00B2494D"/>
    <w:rsid w:val="00B27164"/>
    <w:rsid w:val="00B33F2C"/>
    <w:rsid w:val="00B34880"/>
    <w:rsid w:val="00B40428"/>
    <w:rsid w:val="00B408EA"/>
    <w:rsid w:val="00B41316"/>
    <w:rsid w:val="00B4545A"/>
    <w:rsid w:val="00B45DFE"/>
    <w:rsid w:val="00B46CD4"/>
    <w:rsid w:val="00B47581"/>
    <w:rsid w:val="00B50987"/>
    <w:rsid w:val="00B52295"/>
    <w:rsid w:val="00B52A75"/>
    <w:rsid w:val="00B52ACD"/>
    <w:rsid w:val="00B52B5F"/>
    <w:rsid w:val="00B54591"/>
    <w:rsid w:val="00B5587E"/>
    <w:rsid w:val="00B56164"/>
    <w:rsid w:val="00B56788"/>
    <w:rsid w:val="00B609C3"/>
    <w:rsid w:val="00B60FF6"/>
    <w:rsid w:val="00B63F67"/>
    <w:rsid w:val="00B64749"/>
    <w:rsid w:val="00B64D9B"/>
    <w:rsid w:val="00B64F0E"/>
    <w:rsid w:val="00B6532C"/>
    <w:rsid w:val="00B658D3"/>
    <w:rsid w:val="00B659F9"/>
    <w:rsid w:val="00B66413"/>
    <w:rsid w:val="00B7461F"/>
    <w:rsid w:val="00B801CD"/>
    <w:rsid w:val="00B80A38"/>
    <w:rsid w:val="00B817C3"/>
    <w:rsid w:val="00B9002E"/>
    <w:rsid w:val="00B91AD5"/>
    <w:rsid w:val="00B91D46"/>
    <w:rsid w:val="00B95FA0"/>
    <w:rsid w:val="00B97759"/>
    <w:rsid w:val="00BA2BB0"/>
    <w:rsid w:val="00BA3E15"/>
    <w:rsid w:val="00BA7823"/>
    <w:rsid w:val="00BB0659"/>
    <w:rsid w:val="00BB1226"/>
    <w:rsid w:val="00BB230D"/>
    <w:rsid w:val="00BB33FD"/>
    <w:rsid w:val="00BB664E"/>
    <w:rsid w:val="00BC0045"/>
    <w:rsid w:val="00BC024D"/>
    <w:rsid w:val="00BC05A6"/>
    <w:rsid w:val="00BC09B1"/>
    <w:rsid w:val="00BC1D5A"/>
    <w:rsid w:val="00BC3E37"/>
    <w:rsid w:val="00BC54D6"/>
    <w:rsid w:val="00BC590A"/>
    <w:rsid w:val="00BC5A9E"/>
    <w:rsid w:val="00BD2EC3"/>
    <w:rsid w:val="00BD2F6F"/>
    <w:rsid w:val="00BD597D"/>
    <w:rsid w:val="00BD6692"/>
    <w:rsid w:val="00BD6FA4"/>
    <w:rsid w:val="00BE1611"/>
    <w:rsid w:val="00BE1FA5"/>
    <w:rsid w:val="00BE29D9"/>
    <w:rsid w:val="00BE397A"/>
    <w:rsid w:val="00BE6357"/>
    <w:rsid w:val="00BE6950"/>
    <w:rsid w:val="00BE6D80"/>
    <w:rsid w:val="00BE75DB"/>
    <w:rsid w:val="00BF1123"/>
    <w:rsid w:val="00BF172D"/>
    <w:rsid w:val="00BF3ADA"/>
    <w:rsid w:val="00BF5A30"/>
    <w:rsid w:val="00BF6177"/>
    <w:rsid w:val="00BF768E"/>
    <w:rsid w:val="00BF777C"/>
    <w:rsid w:val="00BF7995"/>
    <w:rsid w:val="00C0078F"/>
    <w:rsid w:val="00C0444C"/>
    <w:rsid w:val="00C054E1"/>
    <w:rsid w:val="00C064BA"/>
    <w:rsid w:val="00C10F4D"/>
    <w:rsid w:val="00C111E1"/>
    <w:rsid w:val="00C11C77"/>
    <w:rsid w:val="00C122CD"/>
    <w:rsid w:val="00C1354C"/>
    <w:rsid w:val="00C22536"/>
    <w:rsid w:val="00C2308A"/>
    <w:rsid w:val="00C25B67"/>
    <w:rsid w:val="00C276BC"/>
    <w:rsid w:val="00C32A59"/>
    <w:rsid w:val="00C3303A"/>
    <w:rsid w:val="00C33050"/>
    <w:rsid w:val="00C337DF"/>
    <w:rsid w:val="00C340FC"/>
    <w:rsid w:val="00C347ED"/>
    <w:rsid w:val="00C3533E"/>
    <w:rsid w:val="00C369AA"/>
    <w:rsid w:val="00C36E70"/>
    <w:rsid w:val="00C40631"/>
    <w:rsid w:val="00C406F1"/>
    <w:rsid w:val="00C40F0A"/>
    <w:rsid w:val="00C41696"/>
    <w:rsid w:val="00C4418E"/>
    <w:rsid w:val="00C4542A"/>
    <w:rsid w:val="00C45683"/>
    <w:rsid w:val="00C45FB3"/>
    <w:rsid w:val="00C46566"/>
    <w:rsid w:val="00C466CA"/>
    <w:rsid w:val="00C47997"/>
    <w:rsid w:val="00C50A4C"/>
    <w:rsid w:val="00C51A1D"/>
    <w:rsid w:val="00C52E75"/>
    <w:rsid w:val="00C5341B"/>
    <w:rsid w:val="00C53694"/>
    <w:rsid w:val="00C54B5C"/>
    <w:rsid w:val="00C55124"/>
    <w:rsid w:val="00C61929"/>
    <w:rsid w:val="00C6285F"/>
    <w:rsid w:val="00C63E28"/>
    <w:rsid w:val="00C64751"/>
    <w:rsid w:val="00C648E3"/>
    <w:rsid w:val="00C669FD"/>
    <w:rsid w:val="00C670EA"/>
    <w:rsid w:val="00C67EAB"/>
    <w:rsid w:val="00C709B7"/>
    <w:rsid w:val="00C70B23"/>
    <w:rsid w:val="00C730F2"/>
    <w:rsid w:val="00C73610"/>
    <w:rsid w:val="00C741D7"/>
    <w:rsid w:val="00C756C9"/>
    <w:rsid w:val="00C769D3"/>
    <w:rsid w:val="00C77A6A"/>
    <w:rsid w:val="00C77B12"/>
    <w:rsid w:val="00C77E5D"/>
    <w:rsid w:val="00C82E39"/>
    <w:rsid w:val="00C876B8"/>
    <w:rsid w:val="00C8785C"/>
    <w:rsid w:val="00C91A6D"/>
    <w:rsid w:val="00C93A4D"/>
    <w:rsid w:val="00C93CC3"/>
    <w:rsid w:val="00C960FE"/>
    <w:rsid w:val="00CA1097"/>
    <w:rsid w:val="00CA1B2C"/>
    <w:rsid w:val="00CA2910"/>
    <w:rsid w:val="00CA364E"/>
    <w:rsid w:val="00CA4064"/>
    <w:rsid w:val="00CA4687"/>
    <w:rsid w:val="00CA6473"/>
    <w:rsid w:val="00CA7A5F"/>
    <w:rsid w:val="00CA7A85"/>
    <w:rsid w:val="00CB12C8"/>
    <w:rsid w:val="00CB3E42"/>
    <w:rsid w:val="00CB4C3A"/>
    <w:rsid w:val="00CB529A"/>
    <w:rsid w:val="00CB5486"/>
    <w:rsid w:val="00CC28C8"/>
    <w:rsid w:val="00CC4CF7"/>
    <w:rsid w:val="00CC558E"/>
    <w:rsid w:val="00CC673F"/>
    <w:rsid w:val="00CC6F71"/>
    <w:rsid w:val="00CC7E5D"/>
    <w:rsid w:val="00CD2966"/>
    <w:rsid w:val="00CD2FA1"/>
    <w:rsid w:val="00CD395D"/>
    <w:rsid w:val="00CD56FA"/>
    <w:rsid w:val="00CD6845"/>
    <w:rsid w:val="00CD6DCC"/>
    <w:rsid w:val="00CD70D9"/>
    <w:rsid w:val="00CD7207"/>
    <w:rsid w:val="00CD7EA9"/>
    <w:rsid w:val="00CE05F0"/>
    <w:rsid w:val="00CE0F21"/>
    <w:rsid w:val="00CE307E"/>
    <w:rsid w:val="00CE6F48"/>
    <w:rsid w:val="00CE700D"/>
    <w:rsid w:val="00CF0A2A"/>
    <w:rsid w:val="00CF19C8"/>
    <w:rsid w:val="00CF1E29"/>
    <w:rsid w:val="00CF2479"/>
    <w:rsid w:val="00CF2F20"/>
    <w:rsid w:val="00CF3B30"/>
    <w:rsid w:val="00CF4B20"/>
    <w:rsid w:val="00CF4DF7"/>
    <w:rsid w:val="00CF6AF6"/>
    <w:rsid w:val="00CF7F36"/>
    <w:rsid w:val="00D00752"/>
    <w:rsid w:val="00D01537"/>
    <w:rsid w:val="00D030E3"/>
    <w:rsid w:val="00D03936"/>
    <w:rsid w:val="00D04E49"/>
    <w:rsid w:val="00D06AB0"/>
    <w:rsid w:val="00D11DB2"/>
    <w:rsid w:val="00D12992"/>
    <w:rsid w:val="00D12E93"/>
    <w:rsid w:val="00D15A1C"/>
    <w:rsid w:val="00D169E7"/>
    <w:rsid w:val="00D207C1"/>
    <w:rsid w:val="00D24BF4"/>
    <w:rsid w:val="00D26375"/>
    <w:rsid w:val="00D30CCC"/>
    <w:rsid w:val="00D32D1D"/>
    <w:rsid w:val="00D35474"/>
    <w:rsid w:val="00D37555"/>
    <w:rsid w:val="00D4370A"/>
    <w:rsid w:val="00D44374"/>
    <w:rsid w:val="00D44BBF"/>
    <w:rsid w:val="00D50D68"/>
    <w:rsid w:val="00D5115A"/>
    <w:rsid w:val="00D542F7"/>
    <w:rsid w:val="00D556D4"/>
    <w:rsid w:val="00D55D08"/>
    <w:rsid w:val="00D60736"/>
    <w:rsid w:val="00D621D9"/>
    <w:rsid w:val="00D623C8"/>
    <w:rsid w:val="00D631E2"/>
    <w:rsid w:val="00D64E5E"/>
    <w:rsid w:val="00D662C6"/>
    <w:rsid w:val="00D6733E"/>
    <w:rsid w:val="00D67A3F"/>
    <w:rsid w:val="00D70C5C"/>
    <w:rsid w:val="00D75444"/>
    <w:rsid w:val="00D75BB9"/>
    <w:rsid w:val="00D770B3"/>
    <w:rsid w:val="00D80DA7"/>
    <w:rsid w:val="00D8406C"/>
    <w:rsid w:val="00D844D7"/>
    <w:rsid w:val="00D864F6"/>
    <w:rsid w:val="00D87288"/>
    <w:rsid w:val="00D87D8B"/>
    <w:rsid w:val="00D91699"/>
    <w:rsid w:val="00D920F7"/>
    <w:rsid w:val="00D92AAF"/>
    <w:rsid w:val="00D93129"/>
    <w:rsid w:val="00D951A6"/>
    <w:rsid w:val="00D9611F"/>
    <w:rsid w:val="00D964A6"/>
    <w:rsid w:val="00DA0FF0"/>
    <w:rsid w:val="00DA14ED"/>
    <w:rsid w:val="00DA1599"/>
    <w:rsid w:val="00DA3414"/>
    <w:rsid w:val="00DA7085"/>
    <w:rsid w:val="00DB043F"/>
    <w:rsid w:val="00DB0E5A"/>
    <w:rsid w:val="00DB1E25"/>
    <w:rsid w:val="00DB1F05"/>
    <w:rsid w:val="00DB29E3"/>
    <w:rsid w:val="00DB3CD8"/>
    <w:rsid w:val="00DB44BD"/>
    <w:rsid w:val="00DB5CF4"/>
    <w:rsid w:val="00DC4606"/>
    <w:rsid w:val="00DC5AEA"/>
    <w:rsid w:val="00DC622A"/>
    <w:rsid w:val="00DC630F"/>
    <w:rsid w:val="00DC7487"/>
    <w:rsid w:val="00DD0235"/>
    <w:rsid w:val="00DD0FC8"/>
    <w:rsid w:val="00DD2972"/>
    <w:rsid w:val="00DD53C8"/>
    <w:rsid w:val="00DD5978"/>
    <w:rsid w:val="00DD6D08"/>
    <w:rsid w:val="00DD7491"/>
    <w:rsid w:val="00DD7773"/>
    <w:rsid w:val="00DE2488"/>
    <w:rsid w:val="00DE4E12"/>
    <w:rsid w:val="00DE528B"/>
    <w:rsid w:val="00DE6474"/>
    <w:rsid w:val="00DF1075"/>
    <w:rsid w:val="00DF2BDB"/>
    <w:rsid w:val="00DF30EB"/>
    <w:rsid w:val="00DF6C56"/>
    <w:rsid w:val="00E02142"/>
    <w:rsid w:val="00E055CE"/>
    <w:rsid w:val="00E071E4"/>
    <w:rsid w:val="00E10B42"/>
    <w:rsid w:val="00E13120"/>
    <w:rsid w:val="00E139FB"/>
    <w:rsid w:val="00E143B1"/>
    <w:rsid w:val="00E16E8C"/>
    <w:rsid w:val="00E17218"/>
    <w:rsid w:val="00E22E25"/>
    <w:rsid w:val="00E24124"/>
    <w:rsid w:val="00E26089"/>
    <w:rsid w:val="00E2654A"/>
    <w:rsid w:val="00E27F37"/>
    <w:rsid w:val="00E31358"/>
    <w:rsid w:val="00E3458A"/>
    <w:rsid w:val="00E354A8"/>
    <w:rsid w:val="00E37E33"/>
    <w:rsid w:val="00E416F6"/>
    <w:rsid w:val="00E417E1"/>
    <w:rsid w:val="00E423E1"/>
    <w:rsid w:val="00E43C67"/>
    <w:rsid w:val="00E478B8"/>
    <w:rsid w:val="00E47B95"/>
    <w:rsid w:val="00E50D04"/>
    <w:rsid w:val="00E522B3"/>
    <w:rsid w:val="00E54150"/>
    <w:rsid w:val="00E54AA0"/>
    <w:rsid w:val="00E56290"/>
    <w:rsid w:val="00E60C9B"/>
    <w:rsid w:val="00E61E57"/>
    <w:rsid w:val="00E62142"/>
    <w:rsid w:val="00E62F66"/>
    <w:rsid w:val="00E63B32"/>
    <w:rsid w:val="00E64F83"/>
    <w:rsid w:val="00E65D74"/>
    <w:rsid w:val="00E6615D"/>
    <w:rsid w:val="00E724F4"/>
    <w:rsid w:val="00E726F4"/>
    <w:rsid w:val="00E72867"/>
    <w:rsid w:val="00E739EA"/>
    <w:rsid w:val="00E811EE"/>
    <w:rsid w:val="00E82FA4"/>
    <w:rsid w:val="00E83202"/>
    <w:rsid w:val="00E839C9"/>
    <w:rsid w:val="00E84D8A"/>
    <w:rsid w:val="00E87377"/>
    <w:rsid w:val="00E9054A"/>
    <w:rsid w:val="00E9077C"/>
    <w:rsid w:val="00E91535"/>
    <w:rsid w:val="00E917F0"/>
    <w:rsid w:val="00E92876"/>
    <w:rsid w:val="00E95B6D"/>
    <w:rsid w:val="00EA0770"/>
    <w:rsid w:val="00EA14EF"/>
    <w:rsid w:val="00EA3E4F"/>
    <w:rsid w:val="00EA437D"/>
    <w:rsid w:val="00EA4F94"/>
    <w:rsid w:val="00EA59AF"/>
    <w:rsid w:val="00EB2834"/>
    <w:rsid w:val="00EB3F97"/>
    <w:rsid w:val="00EB4221"/>
    <w:rsid w:val="00EB43D8"/>
    <w:rsid w:val="00EB5640"/>
    <w:rsid w:val="00EB6296"/>
    <w:rsid w:val="00EB7ED6"/>
    <w:rsid w:val="00EC04D8"/>
    <w:rsid w:val="00EC0A2B"/>
    <w:rsid w:val="00EC0F13"/>
    <w:rsid w:val="00EC1A83"/>
    <w:rsid w:val="00EC1F35"/>
    <w:rsid w:val="00EC2974"/>
    <w:rsid w:val="00EC29F1"/>
    <w:rsid w:val="00EC2E5E"/>
    <w:rsid w:val="00EC541F"/>
    <w:rsid w:val="00EC6574"/>
    <w:rsid w:val="00EC7667"/>
    <w:rsid w:val="00EC7D5E"/>
    <w:rsid w:val="00ED1CED"/>
    <w:rsid w:val="00ED6A68"/>
    <w:rsid w:val="00ED72D1"/>
    <w:rsid w:val="00ED72D6"/>
    <w:rsid w:val="00ED771B"/>
    <w:rsid w:val="00EE06DD"/>
    <w:rsid w:val="00EE2E0C"/>
    <w:rsid w:val="00EE32F1"/>
    <w:rsid w:val="00EE3CA8"/>
    <w:rsid w:val="00EE6220"/>
    <w:rsid w:val="00EF0DCC"/>
    <w:rsid w:val="00EF0DD9"/>
    <w:rsid w:val="00EF35D6"/>
    <w:rsid w:val="00EF43C0"/>
    <w:rsid w:val="00EF43F1"/>
    <w:rsid w:val="00EF7405"/>
    <w:rsid w:val="00EF7831"/>
    <w:rsid w:val="00EF78D1"/>
    <w:rsid w:val="00F00196"/>
    <w:rsid w:val="00F003D2"/>
    <w:rsid w:val="00F02DB0"/>
    <w:rsid w:val="00F03B97"/>
    <w:rsid w:val="00F0412D"/>
    <w:rsid w:val="00F041DC"/>
    <w:rsid w:val="00F04F5A"/>
    <w:rsid w:val="00F06154"/>
    <w:rsid w:val="00F1364C"/>
    <w:rsid w:val="00F156E5"/>
    <w:rsid w:val="00F20B3C"/>
    <w:rsid w:val="00F20BCD"/>
    <w:rsid w:val="00F21022"/>
    <w:rsid w:val="00F216A9"/>
    <w:rsid w:val="00F216E1"/>
    <w:rsid w:val="00F24746"/>
    <w:rsid w:val="00F26015"/>
    <w:rsid w:val="00F27170"/>
    <w:rsid w:val="00F3277E"/>
    <w:rsid w:val="00F32927"/>
    <w:rsid w:val="00F32D43"/>
    <w:rsid w:val="00F35F58"/>
    <w:rsid w:val="00F40864"/>
    <w:rsid w:val="00F418D6"/>
    <w:rsid w:val="00F442D9"/>
    <w:rsid w:val="00F443CC"/>
    <w:rsid w:val="00F449BF"/>
    <w:rsid w:val="00F5235D"/>
    <w:rsid w:val="00F55255"/>
    <w:rsid w:val="00F5737C"/>
    <w:rsid w:val="00F57CA2"/>
    <w:rsid w:val="00F6329A"/>
    <w:rsid w:val="00F63717"/>
    <w:rsid w:val="00F63C8D"/>
    <w:rsid w:val="00F650BD"/>
    <w:rsid w:val="00F657B1"/>
    <w:rsid w:val="00F65EE4"/>
    <w:rsid w:val="00F66BA7"/>
    <w:rsid w:val="00F67295"/>
    <w:rsid w:val="00F67D4B"/>
    <w:rsid w:val="00F72741"/>
    <w:rsid w:val="00F736AE"/>
    <w:rsid w:val="00F7501E"/>
    <w:rsid w:val="00F77326"/>
    <w:rsid w:val="00F77862"/>
    <w:rsid w:val="00F80533"/>
    <w:rsid w:val="00F80EB9"/>
    <w:rsid w:val="00F8199D"/>
    <w:rsid w:val="00F81C49"/>
    <w:rsid w:val="00F8210B"/>
    <w:rsid w:val="00F82672"/>
    <w:rsid w:val="00F835F7"/>
    <w:rsid w:val="00F83B3C"/>
    <w:rsid w:val="00F84B8B"/>
    <w:rsid w:val="00F90500"/>
    <w:rsid w:val="00F91C96"/>
    <w:rsid w:val="00F91F97"/>
    <w:rsid w:val="00F92608"/>
    <w:rsid w:val="00F93C79"/>
    <w:rsid w:val="00F95FF4"/>
    <w:rsid w:val="00F97405"/>
    <w:rsid w:val="00F9757C"/>
    <w:rsid w:val="00FA11B2"/>
    <w:rsid w:val="00FA2706"/>
    <w:rsid w:val="00FA5696"/>
    <w:rsid w:val="00FA5F24"/>
    <w:rsid w:val="00FA611E"/>
    <w:rsid w:val="00FA6440"/>
    <w:rsid w:val="00FA64A0"/>
    <w:rsid w:val="00FB15BD"/>
    <w:rsid w:val="00FB1F69"/>
    <w:rsid w:val="00FB25E9"/>
    <w:rsid w:val="00FB315B"/>
    <w:rsid w:val="00FB43CF"/>
    <w:rsid w:val="00FB51FE"/>
    <w:rsid w:val="00FB58F2"/>
    <w:rsid w:val="00FB69A1"/>
    <w:rsid w:val="00FB6A06"/>
    <w:rsid w:val="00FC2F8B"/>
    <w:rsid w:val="00FC308C"/>
    <w:rsid w:val="00FC4FB5"/>
    <w:rsid w:val="00FC6BEC"/>
    <w:rsid w:val="00FC7424"/>
    <w:rsid w:val="00FD12F1"/>
    <w:rsid w:val="00FD2952"/>
    <w:rsid w:val="00FD2AD5"/>
    <w:rsid w:val="00FD3BF8"/>
    <w:rsid w:val="00FD3CB2"/>
    <w:rsid w:val="00FD4918"/>
    <w:rsid w:val="00FE22BB"/>
    <w:rsid w:val="00FE3268"/>
    <w:rsid w:val="00FE44AD"/>
    <w:rsid w:val="00FE6423"/>
    <w:rsid w:val="00FE7673"/>
    <w:rsid w:val="00FF06ED"/>
    <w:rsid w:val="00FF0B53"/>
    <w:rsid w:val="00FF3AD5"/>
    <w:rsid w:val="00FF405C"/>
    <w:rsid w:val="00FF4C07"/>
    <w:rsid w:val="00FF6366"/>
    <w:rsid w:val="00FF6F0E"/>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E01C60"/>
  <w15:docId w15:val="{FC6DCD3F-5686-407C-A158-A5116BC6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AU" w:eastAsia="zh-CN" w:bidi="ar-SA"/>
      </w:rPr>
    </w:rPrDefault>
    <w:pPrDefault>
      <w:pPr>
        <w:spacing w:after="200" w:line="2" w:lineRule="auto"/>
      </w:pPr>
    </w:pPrDefault>
  </w:docDefaults>
  <w:latentStyles w:defLockedState="0" w:defUIPriority="0" w:defSemiHidden="0" w:defUnhideWhenUsed="0" w:defQFormat="0" w:count="376">
    <w:lsdException w:name="Normal" w:uiPriority="1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6"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6"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7"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qFormat="1"/>
    <w:lsdException w:name="List Number 3" w:semiHidden="1" w:uiPriority="7" w:unhideWhenUsed="1" w:qFormat="1"/>
    <w:lsdException w:name="List Number 4" w:semiHidden="1" w:uiPriority="7" w:unhideWhenUsed="1" w:qFormat="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uiPriority="6"/>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uiPriority w:val="11"/>
    <w:rsid w:val="00C340FC"/>
    <w:pPr>
      <w:spacing w:after="0" w:line="240" w:lineRule="auto"/>
    </w:pPr>
    <w:rPr>
      <w:rFonts w:eastAsiaTheme="minorEastAsia"/>
      <w:szCs w:val="28"/>
    </w:rPr>
  </w:style>
  <w:style w:type="paragraph" w:styleId="1">
    <w:name w:val="heading 1"/>
    <w:basedOn w:val="a0"/>
    <w:next w:val="a1"/>
    <w:qFormat/>
    <w:rsid w:val="00B01ABD"/>
    <w:pPr>
      <w:keepNext/>
      <w:numPr>
        <w:numId w:val="13"/>
      </w:numPr>
      <w:spacing w:before="600" w:after="360" w:line="300" w:lineRule="atLeast"/>
      <w:ind w:right="1191"/>
      <w:jc w:val="both"/>
      <w:outlineLvl w:val="0"/>
    </w:pPr>
    <w:rPr>
      <w:rFonts w:ascii="Times New Roman" w:eastAsiaTheme="majorEastAsia" w:hAnsi="Times New Roman" w:cstheme="majorHAnsi"/>
      <w:b/>
      <w:bCs/>
      <w:caps/>
      <w:lang w:val="nl-NL"/>
    </w:rPr>
  </w:style>
  <w:style w:type="paragraph" w:styleId="20">
    <w:name w:val="heading 2"/>
    <w:basedOn w:val="1"/>
    <w:next w:val="a1"/>
    <w:qFormat/>
    <w:rsid w:val="00B01ABD"/>
    <w:pPr>
      <w:numPr>
        <w:ilvl w:val="1"/>
      </w:numPr>
      <w:spacing w:before="0" w:after="120"/>
      <w:outlineLvl w:val="1"/>
    </w:pPr>
    <w:rPr>
      <w:bCs w:val="0"/>
      <w:caps w:val="0"/>
      <w:u w:val="single"/>
    </w:rPr>
  </w:style>
  <w:style w:type="paragraph" w:styleId="30">
    <w:name w:val="heading 3"/>
    <w:basedOn w:val="a0"/>
    <w:qFormat/>
    <w:rsid w:val="00E739EA"/>
    <w:pPr>
      <w:spacing w:after="180" w:line="260" w:lineRule="atLeast"/>
      <w:outlineLvl w:val="2"/>
    </w:pPr>
  </w:style>
  <w:style w:type="paragraph" w:styleId="40">
    <w:name w:val="heading 4"/>
    <w:basedOn w:val="a0"/>
    <w:qFormat/>
    <w:rsid w:val="00E739EA"/>
    <w:pPr>
      <w:spacing w:after="180" w:line="260" w:lineRule="atLeast"/>
      <w:outlineLvl w:val="3"/>
    </w:pPr>
  </w:style>
  <w:style w:type="paragraph" w:styleId="5">
    <w:name w:val="heading 5"/>
    <w:basedOn w:val="a0"/>
    <w:qFormat/>
    <w:rsid w:val="00E739EA"/>
    <w:pPr>
      <w:spacing w:after="180" w:line="260" w:lineRule="atLeast"/>
      <w:outlineLvl w:val="4"/>
    </w:pPr>
  </w:style>
  <w:style w:type="paragraph" w:styleId="6">
    <w:name w:val="heading 6"/>
    <w:basedOn w:val="a0"/>
    <w:qFormat/>
    <w:rsid w:val="00E739EA"/>
    <w:pPr>
      <w:spacing w:after="180" w:line="260" w:lineRule="atLeast"/>
      <w:outlineLvl w:val="5"/>
    </w:pPr>
  </w:style>
  <w:style w:type="paragraph" w:styleId="7">
    <w:name w:val="heading 7"/>
    <w:basedOn w:val="a0"/>
    <w:link w:val="70"/>
    <w:qFormat/>
    <w:rsid w:val="00E739EA"/>
    <w:pPr>
      <w:spacing w:after="180" w:line="260" w:lineRule="atLeast"/>
      <w:outlineLvl w:val="6"/>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BMKAddressInfo">
    <w:name w:val="BMK Address Info"/>
    <w:link w:val="BMKAddressInfoChar"/>
    <w:semiHidden/>
    <w:rsid w:val="00E739EA"/>
    <w:pPr>
      <w:spacing w:after="0" w:line="240" w:lineRule="auto"/>
    </w:pPr>
    <w:rPr>
      <w:rFonts w:ascii="Arial" w:hAnsi="Arial"/>
      <w:noProof/>
      <w:sz w:val="16"/>
    </w:rPr>
  </w:style>
  <w:style w:type="paragraph" w:customStyle="1" w:styleId="BMKCities">
    <w:name w:val="BMK Cities"/>
    <w:semiHidden/>
    <w:rsid w:val="00E739EA"/>
    <w:pPr>
      <w:spacing w:after="0" w:line="240" w:lineRule="auto"/>
    </w:pPr>
    <w:rPr>
      <w:rFonts w:ascii="Arial" w:hAnsi="Arial"/>
      <w:noProof/>
      <w:spacing w:val="2"/>
      <w:sz w:val="11"/>
      <w:szCs w:val="11"/>
    </w:rPr>
  </w:style>
  <w:style w:type="paragraph" w:customStyle="1" w:styleId="BMKDeliveryPhrase">
    <w:name w:val="BMK Delivery Phrase"/>
    <w:basedOn w:val="BMKAddressInfo"/>
    <w:semiHidden/>
    <w:rsid w:val="00E739EA"/>
    <w:pPr>
      <w:framePr w:w="2943" w:h="1734" w:hRule="exact" w:wrap="around" w:vAnchor="text" w:hAnchor="page" w:x="8533" w:y="208"/>
    </w:pPr>
    <w:rPr>
      <w:b/>
    </w:rPr>
  </w:style>
  <w:style w:type="paragraph" w:customStyle="1" w:styleId="BMKLegalNoticePhrase">
    <w:name w:val="BMK Legal Notice Phrase"/>
    <w:basedOn w:val="a0"/>
    <w:semiHidden/>
    <w:rsid w:val="00E739EA"/>
    <w:pPr>
      <w:spacing w:before="260" w:after="180" w:line="260" w:lineRule="atLeast"/>
    </w:pPr>
    <w:rPr>
      <w:rFonts w:asciiTheme="majorHAnsi" w:eastAsiaTheme="majorEastAsia" w:hAnsiTheme="majorHAnsi" w:cstheme="majorHAnsi"/>
      <w:b/>
      <w:caps/>
    </w:rPr>
  </w:style>
  <w:style w:type="paragraph" w:customStyle="1" w:styleId="BMKMemberFirmName">
    <w:name w:val="BMK Member Firm Name"/>
    <w:basedOn w:val="BMKAddressInfo"/>
    <w:next w:val="BMKAddressInfo"/>
    <w:link w:val="BMKMemberFirmNameChar"/>
    <w:semiHidden/>
    <w:rsid w:val="00C340FC"/>
    <w:rPr>
      <w:b/>
      <w:bCs/>
    </w:rPr>
  </w:style>
  <w:style w:type="paragraph" w:customStyle="1" w:styleId="BMKRegions">
    <w:name w:val="BMK Regions"/>
    <w:basedOn w:val="BMKCities"/>
    <w:next w:val="BMKCities"/>
    <w:semiHidden/>
    <w:rsid w:val="00E739EA"/>
    <w:rPr>
      <w:rFonts w:ascii="Arial Black" w:hAnsi="Arial Black"/>
      <w:szCs w:val="24"/>
    </w:rPr>
  </w:style>
  <w:style w:type="paragraph" w:customStyle="1" w:styleId="BMKMultiOffice">
    <w:name w:val="BMK Multi Office"/>
    <w:basedOn w:val="BMKRegions"/>
    <w:next w:val="a0"/>
    <w:semiHidden/>
    <w:rsid w:val="00E739EA"/>
  </w:style>
  <w:style w:type="paragraph" w:customStyle="1" w:styleId="BMKMultiOfficeAddress">
    <w:name w:val="BMK Multi Office Address"/>
    <w:basedOn w:val="BMKCities"/>
    <w:semiHidden/>
    <w:rsid w:val="00E739EA"/>
  </w:style>
  <w:style w:type="paragraph" w:customStyle="1" w:styleId="BMKPartnerList">
    <w:name w:val="BMK Partner List"/>
    <w:basedOn w:val="BMKCities"/>
    <w:semiHidden/>
    <w:rsid w:val="00E739EA"/>
    <w:pPr>
      <w:adjustRightInd w:val="0"/>
      <w:snapToGrid w:val="0"/>
      <w:spacing w:after="20"/>
    </w:pPr>
    <w:rPr>
      <w:spacing w:val="0"/>
      <w:sz w:val="10"/>
      <w:szCs w:val="16"/>
    </w:rPr>
  </w:style>
  <w:style w:type="paragraph" w:customStyle="1" w:styleId="BMKQualifier">
    <w:name w:val="BMK Qualifier"/>
    <w:semiHidden/>
    <w:rsid w:val="00E739EA"/>
    <w:pPr>
      <w:spacing w:line="170" w:lineRule="atLeast"/>
    </w:pPr>
    <w:rPr>
      <w:rFonts w:asciiTheme="majorHAnsi" w:hAnsiTheme="majorHAnsi"/>
      <w:caps/>
      <w:noProof/>
      <w:sz w:val="13"/>
      <w:szCs w:val="13"/>
    </w:rPr>
  </w:style>
  <w:style w:type="paragraph" w:customStyle="1" w:styleId="BMKRefInfo">
    <w:name w:val="BMK Ref Info"/>
    <w:basedOn w:val="BMKAddressInfo"/>
    <w:semiHidden/>
    <w:rsid w:val="00E739EA"/>
    <w:pPr>
      <w:framePr w:w="2943" w:h="1734" w:hRule="exact" w:wrap="around" w:vAnchor="text" w:hAnchor="page" w:x="8533" w:y="208"/>
    </w:pPr>
  </w:style>
  <w:style w:type="paragraph" w:customStyle="1" w:styleId="BMKRecipient1">
    <w:name w:val="BMK Recipient1"/>
    <w:basedOn w:val="a0"/>
    <w:semiHidden/>
    <w:rsid w:val="00E739EA"/>
    <w:pPr>
      <w:spacing w:line="260" w:lineRule="atLeast"/>
    </w:pPr>
  </w:style>
  <w:style w:type="paragraph" w:styleId="a5">
    <w:name w:val="footer"/>
    <w:basedOn w:val="a0"/>
    <w:link w:val="a6"/>
    <w:uiPriority w:val="99"/>
    <w:rsid w:val="00E739EA"/>
    <w:pPr>
      <w:tabs>
        <w:tab w:val="right" w:pos="9350"/>
      </w:tabs>
      <w:spacing w:line="200" w:lineRule="atLeast"/>
    </w:pPr>
    <w:rPr>
      <w:rFonts w:asciiTheme="majorHAnsi" w:eastAsiaTheme="majorEastAsia" w:hAnsiTheme="majorHAnsi" w:cstheme="majorHAnsi"/>
      <w:noProof/>
      <w:sz w:val="16"/>
      <w:szCs w:val="22"/>
    </w:rPr>
  </w:style>
  <w:style w:type="character" w:styleId="a7">
    <w:name w:val="footnote reference"/>
    <w:uiPriority w:val="6"/>
    <w:semiHidden/>
    <w:rsid w:val="00E739EA"/>
    <w:rPr>
      <w:vertAlign w:val="superscript"/>
    </w:rPr>
  </w:style>
  <w:style w:type="paragraph" w:styleId="a8">
    <w:name w:val="header"/>
    <w:basedOn w:val="a0"/>
    <w:semiHidden/>
    <w:rsid w:val="00E739EA"/>
  </w:style>
  <w:style w:type="paragraph" w:styleId="a">
    <w:name w:val="List Number"/>
    <w:basedOn w:val="a0"/>
    <w:uiPriority w:val="7"/>
    <w:qFormat/>
    <w:rsid w:val="00E739EA"/>
    <w:pPr>
      <w:numPr>
        <w:numId w:val="4"/>
      </w:numPr>
      <w:spacing w:after="180" w:line="260" w:lineRule="atLeast"/>
    </w:pPr>
  </w:style>
  <w:style w:type="paragraph" w:styleId="a9">
    <w:name w:val="footnote text"/>
    <w:basedOn w:val="a0"/>
    <w:uiPriority w:val="6"/>
    <w:semiHidden/>
    <w:rsid w:val="00E739EA"/>
    <w:rPr>
      <w:sz w:val="18"/>
      <w:szCs w:val="20"/>
    </w:rPr>
  </w:style>
  <w:style w:type="paragraph" w:customStyle="1" w:styleId="Bullet1">
    <w:name w:val="Bullet 1"/>
    <w:basedOn w:val="a0"/>
    <w:uiPriority w:val="8"/>
    <w:qFormat/>
    <w:rsid w:val="00E739EA"/>
    <w:pPr>
      <w:numPr>
        <w:numId w:val="1"/>
      </w:numPr>
      <w:spacing w:after="180" w:line="260" w:lineRule="atLeast"/>
    </w:pPr>
  </w:style>
  <w:style w:type="paragraph" w:customStyle="1" w:styleId="BMKSubject">
    <w:name w:val="BMK Subject"/>
    <w:basedOn w:val="a0"/>
    <w:semiHidden/>
    <w:rsid w:val="00E739EA"/>
    <w:pPr>
      <w:spacing w:line="260" w:lineRule="atLeast"/>
    </w:pPr>
    <w:rPr>
      <w:rFonts w:asciiTheme="majorHAnsi" w:eastAsiaTheme="majorEastAsia" w:hAnsiTheme="majorHAnsi" w:cstheme="majorHAnsi"/>
      <w:b/>
      <w:bCs/>
    </w:rPr>
  </w:style>
  <w:style w:type="character" w:customStyle="1" w:styleId="BMKAddressInfoChar">
    <w:name w:val="BMK Address Info Char"/>
    <w:link w:val="BMKAddressInfo"/>
    <w:semiHidden/>
    <w:rsid w:val="00E739EA"/>
    <w:rPr>
      <w:rFonts w:ascii="Arial" w:hAnsi="Arial"/>
      <w:noProof/>
      <w:sz w:val="16"/>
    </w:rPr>
  </w:style>
  <w:style w:type="paragraph" w:customStyle="1" w:styleId="BMKPrivacyText">
    <w:name w:val="BMK Privacy Text"/>
    <w:basedOn w:val="a5"/>
    <w:link w:val="BMKPrivacyTextChar"/>
    <w:semiHidden/>
    <w:rsid w:val="00E739EA"/>
  </w:style>
  <w:style w:type="paragraph" w:customStyle="1" w:styleId="OtherContact">
    <w:name w:val="OtherContact"/>
    <w:basedOn w:val="a0"/>
    <w:semiHidden/>
    <w:rsid w:val="00E739EA"/>
    <w:rPr>
      <w:rFonts w:asciiTheme="majorHAnsi" w:eastAsiaTheme="majorEastAsia" w:hAnsiTheme="majorHAnsi" w:cstheme="majorHAnsi"/>
      <w:sz w:val="16"/>
    </w:rPr>
  </w:style>
  <w:style w:type="paragraph" w:customStyle="1" w:styleId="Bullet2">
    <w:name w:val="Bullet 2"/>
    <w:basedOn w:val="a0"/>
    <w:uiPriority w:val="8"/>
    <w:qFormat/>
    <w:rsid w:val="00E739EA"/>
    <w:pPr>
      <w:numPr>
        <w:numId w:val="2"/>
      </w:numPr>
      <w:spacing w:line="260" w:lineRule="atLeast"/>
    </w:pPr>
  </w:style>
  <w:style w:type="character" w:customStyle="1" w:styleId="Definition">
    <w:name w:val="Definition"/>
    <w:basedOn w:val="a2"/>
    <w:uiPriority w:val="3"/>
    <w:rsid w:val="00E739EA"/>
    <w:rPr>
      <w:b/>
      <w:bCs/>
      <w:i w:val="0"/>
      <w:szCs w:val="28"/>
    </w:rPr>
  </w:style>
  <w:style w:type="character" w:styleId="aa">
    <w:name w:val="page number"/>
    <w:basedOn w:val="a2"/>
    <w:uiPriority w:val="99"/>
    <w:semiHidden/>
    <w:rsid w:val="00E739EA"/>
    <w:rPr>
      <w:szCs w:val="16"/>
    </w:rPr>
  </w:style>
  <w:style w:type="paragraph" w:customStyle="1" w:styleId="LetterDetail">
    <w:name w:val="LetterDetail"/>
    <w:basedOn w:val="a0"/>
    <w:semiHidden/>
    <w:rsid w:val="00E739EA"/>
    <w:pPr>
      <w:spacing w:line="260" w:lineRule="atLeast"/>
    </w:pPr>
  </w:style>
  <w:style w:type="paragraph" w:customStyle="1" w:styleId="BMKLetterCaption">
    <w:name w:val="BMK LetterCaption"/>
    <w:basedOn w:val="BMKLegalNoticePhrase"/>
    <w:next w:val="NormalSingle"/>
    <w:semiHidden/>
    <w:rsid w:val="00E739EA"/>
    <w:pPr>
      <w:spacing w:before="0"/>
    </w:pPr>
  </w:style>
  <w:style w:type="paragraph" w:customStyle="1" w:styleId="BMKco-brand">
    <w:name w:val="BMK co-brand"/>
    <w:semiHidden/>
    <w:rsid w:val="00E739EA"/>
    <w:pPr>
      <w:spacing w:line="170" w:lineRule="atLeast"/>
    </w:pPr>
    <w:rPr>
      <w:rFonts w:asciiTheme="majorHAnsi" w:hAnsiTheme="majorHAnsi"/>
      <w:caps/>
      <w:sz w:val="13"/>
    </w:rPr>
  </w:style>
  <w:style w:type="character" w:customStyle="1" w:styleId="Highlight">
    <w:name w:val="Highlight"/>
    <w:semiHidden/>
    <w:rsid w:val="00E739EA"/>
    <w:rPr>
      <w:rFonts w:asciiTheme="majorHAnsi" w:eastAsiaTheme="majorEastAsia" w:hAnsiTheme="majorHAnsi" w:cstheme="majorHAnsi"/>
      <w:b/>
    </w:rPr>
  </w:style>
  <w:style w:type="paragraph" w:customStyle="1" w:styleId="TableText">
    <w:name w:val="Table Text"/>
    <w:basedOn w:val="a0"/>
    <w:uiPriority w:val="6"/>
    <w:semiHidden/>
    <w:rsid w:val="00E739EA"/>
    <w:pPr>
      <w:tabs>
        <w:tab w:val="right" w:pos="9072"/>
      </w:tabs>
      <w:spacing w:after="180" w:line="260" w:lineRule="atLeast"/>
    </w:pPr>
  </w:style>
  <w:style w:type="paragraph" w:customStyle="1" w:styleId="TableHeading">
    <w:name w:val="Table Heading"/>
    <w:basedOn w:val="a0"/>
    <w:next w:val="a0"/>
    <w:uiPriority w:val="8"/>
    <w:semiHidden/>
    <w:rsid w:val="00E739EA"/>
    <w:pPr>
      <w:spacing w:before="120" w:after="120" w:line="240" w:lineRule="atLeast"/>
    </w:pPr>
    <w:rPr>
      <w:rFonts w:ascii="Arial" w:hAnsi="Arial"/>
      <w:caps/>
      <w:sz w:val="16"/>
      <w:szCs w:val="22"/>
    </w:rPr>
  </w:style>
  <w:style w:type="paragraph" w:styleId="2">
    <w:name w:val="List Number 2"/>
    <w:basedOn w:val="a0"/>
    <w:uiPriority w:val="7"/>
    <w:qFormat/>
    <w:rsid w:val="00E739EA"/>
    <w:pPr>
      <w:numPr>
        <w:ilvl w:val="1"/>
        <w:numId w:val="4"/>
      </w:numPr>
      <w:spacing w:after="180" w:line="260" w:lineRule="atLeast"/>
    </w:pPr>
  </w:style>
  <w:style w:type="paragraph" w:styleId="3">
    <w:name w:val="List Number 3"/>
    <w:basedOn w:val="a0"/>
    <w:uiPriority w:val="7"/>
    <w:qFormat/>
    <w:rsid w:val="00E739EA"/>
    <w:pPr>
      <w:numPr>
        <w:ilvl w:val="2"/>
        <w:numId w:val="4"/>
      </w:numPr>
      <w:spacing w:after="180" w:line="260" w:lineRule="atLeast"/>
    </w:pPr>
  </w:style>
  <w:style w:type="paragraph" w:styleId="4">
    <w:name w:val="List Number 4"/>
    <w:basedOn w:val="a0"/>
    <w:uiPriority w:val="7"/>
    <w:qFormat/>
    <w:rsid w:val="00E739EA"/>
    <w:pPr>
      <w:numPr>
        <w:ilvl w:val="3"/>
        <w:numId w:val="4"/>
      </w:numPr>
      <w:spacing w:after="180" w:line="260" w:lineRule="atLeast"/>
    </w:pPr>
  </w:style>
  <w:style w:type="paragraph" w:styleId="a1">
    <w:name w:val="Body Text"/>
    <w:basedOn w:val="a0"/>
    <w:link w:val="ab"/>
    <w:qFormat/>
    <w:rsid w:val="00E739EA"/>
    <w:pPr>
      <w:spacing w:after="180" w:line="260" w:lineRule="atLeast"/>
    </w:pPr>
  </w:style>
  <w:style w:type="paragraph" w:customStyle="1" w:styleId="NormalSingle">
    <w:name w:val="Normal Single"/>
    <w:basedOn w:val="a0"/>
    <w:uiPriority w:val="6"/>
    <w:semiHidden/>
    <w:rsid w:val="00E739EA"/>
    <w:pPr>
      <w:spacing w:line="0" w:lineRule="atLeast"/>
    </w:pPr>
  </w:style>
  <w:style w:type="character" w:styleId="ac">
    <w:name w:val="Emphasis"/>
    <w:semiHidden/>
    <w:rsid w:val="00E739EA"/>
    <w:rPr>
      <w:i/>
      <w:iCs/>
    </w:rPr>
  </w:style>
  <w:style w:type="character" w:customStyle="1" w:styleId="BMKMemberFirmNameChar">
    <w:name w:val="BMK Member Firm Name Char"/>
    <w:link w:val="BMKMemberFirmName"/>
    <w:semiHidden/>
    <w:rsid w:val="00C340FC"/>
    <w:rPr>
      <w:rFonts w:ascii="Arial" w:hAnsi="Arial"/>
      <w:b/>
      <w:bCs/>
      <w:noProof/>
      <w:sz w:val="16"/>
    </w:rPr>
  </w:style>
  <w:style w:type="paragraph" w:customStyle="1" w:styleId="BMKDocumentNameHK">
    <w:name w:val="BMK Document Name HK"/>
    <w:basedOn w:val="a0"/>
    <w:next w:val="BMKMemberFirmName"/>
    <w:semiHidden/>
    <w:rsid w:val="00E739EA"/>
    <w:pPr>
      <w:spacing w:line="200" w:lineRule="atLeast"/>
    </w:pPr>
    <w:rPr>
      <w:rFonts w:ascii="Arial Black" w:eastAsiaTheme="majorEastAsia" w:hAnsi="Arial Black" w:cstheme="majorHAnsi"/>
      <w:b/>
      <w:noProof/>
      <w:sz w:val="18"/>
      <w:szCs w:val="32"/>
    </w:rPr>
  </w:style>
  <w:style w:type="paragraph" w:styleId="ad">
    <w:name w:val="Normal (Web)"/>
    <w:basedOn w:val="a0"/>
    <w:semiHidden/>
    <w:rsid w:val="00E739EA"/>
    <w:rPr>
      <w:sz w:val="24"/>
      <w:szCs w:val="24"/>
    </w:rPr>
  </w:style>
  <w:style w:type="character" w:customStyle="1" w:styleId="a6">
    <w:name w:val="Нижний колонтитул Знак"/>
    <w:link w:val="a5"/>
    <w:uiPriority w:val="99"/>
    <w:rsid w:val="00E739EA"/>
    <w:rPr>
      <w:rFonts w:asciiTheme="majorHAnsi" w:eastAsiaTheme="majorEastAsia" w:hAnsiTheme="majorHAnsi" w:cstheme="majorHAnsi"/>
      <w:noProof/>
      <w:sz w:val="16"/>
    </w:rPr>
  </w:style>
  <w:style w:type="paragraph" w:customStyle="1" w:styleId="BMKDocumentName">
    <w:name w:val="BMK Document Name"/>
    <w:basedOn w:val="a0"/>
    <w:next w:val="a0"/>
    <w:semiHidden/>
    <w:rsid w:val="00E739EA"/>
    <w:pPr>
      <w:tabs>
        <w:tab w:val="left" w:pos="2761"/>
        <w:tab w:val="left" w:pos="3470"/>
        <w:tab w:val="left" w:pos="4179"/>
        <w:tab w:val="left" w:pos="4888"/>
        <w:tab w:val="right" w:pos="9849"/>
      </w:tabs>
      <w:spacing w:line="200" w:lineRule="atLeast"/>
    </w:pPr>
    <w:rPr>
      <w:rFonts w:ascii="Arial Black" w:hAnsi="Arial Black"/>
      <w:b/>
      <w:bCs/>
      <w:noProof/>
      <w:sz w:val="18"/>
    </w:rPr>
  </w:style>
  <w:style w:type="paragraph" w:customStyle="1" w:styleId="BMKHeaderLogoSHI">
    <w:name w:val="BMKHeaderLogoSHI"/>
    <w:semiHidden/>
    <w:rsid w:val="00E739EA"/>
    <w:pPr>
      <w:tabs>
        <w:tab w:val="left" w:pos="709"/>
        <w:tab w:val="left" w:pos="1418"/>
        <w:tab w:val="left" w:pos="2126"/>
        <w:tab w:val="left" w:pos="2835"/>
        <w:tab w:val="right" w:pos="7876"/>
      </w:tabs>
      <w:spacing w:after="140" w:line="260" w:lineRule="atLeast"/>
    </w:pPr>
    <w:rPr>
      <w:rFonts w:eastAsiaTheme="minorEastAsia" w:cstheme="minorHAnsi"/>
      <w:szCs w:val="24"/>
    </w:rPr>
  </w:style>
  <w:style w:type="paragraph" w:customStyle="1" w:styleId="BMKPrivacyTitle">
    <w:name w:val="BMK Privacy Title"/>
    <w:basedOn w:val="a0"/>
    <w:semiHidden/>
    <w:rsid w:val="00E739EA"/>
    <w:pPr>
      <w:spacing w:before="260" w:after="140" w:line="240" w:lineRule="atLeast"/>
    </w:pPr>
    <w:rPr>
      <w:rFonts w:ascii="Arial Black" w:hAnsi="Arial Black"/>
      <w:sz w:val="18"/>
    </w:rPr>
  </w:style>
  <w:style w:type="character" w:customStyle="1" w:styleId="BMKPrivacyTextChar">
    <w:name w:val="BMK Privacy Text Char"/>
    <w:link w:val="BMKPrivacyText"/>
    <w:semiHidden/>
    <w:rsid w:val="00E739EA"/>
    <w:rPr>
      <w:rFonts w:asciiTheme="majorHAnsi" w:eastAsiaTheme="majorEastAsia" w:hAnsiTheme="majorHAnsi" w:cstheme="majorHAnsi"/>
      <w:noProof/>
      <w:sz w:val="16"/>
    </w:rPr>
  </w:style>
  <w:style w:type="paragraph" w:styleId="ae">
    <w:name w:val="Body Text First Indent"/>
    <w:basedOn w:val="a1"/>
    <w:uiPriority w:val="6"/>
    <w:semiHidden/>
    <w:rsid w:val="00E739EA"/>
    <w:pPr>
      <w:spacing w:after="120" w:line="240" w:lineRule="auto"/>
      <w:ind w:firstLine="210"/>
    </w:pPr>
  </w:style>
  <w:style w:type="paragraph" w:customStyle="1" w:styleId="FooterIndent">
    <w:name w:val="Footer Indent"/>
    <w:basedOn w:val="a5"/>
    <w:semiHidden/>
    <w:rsid w:val="00E739EA"/>
    <w:pPr>
      <w:ind w:left="1208"/>
    </w:pPr>
  </w:style>
  <w:style w:type="paragraph" w:customStyle="1" w:styleId="BMKCitiesSpace">
    <w:name w:val="BMK Cities Space"/>
    <w:basedOn w:val="BMKCities"/>
    <w:semiHidden/>
    <w:rsid w:val="00E739EA"/>
  </w:style>
  <w:style w:type="character" w:styleId="af">
    <w:name w:val="Hyperlink"/>
    <w:uiPriority w:val="6"/>
    <w:semiHidden/>
    <w:rsid w:val="00E739EA"/>
    <w:rPr>
      <w:color w:val="0000FF"/>
      <w:u w:val="single"/>
    </w:rPr>
  </w:style>
  <w:style w:type="paragraph" w:customStyle="1" w:styleId="BMKSalutation">
    <w:name w:val="BMK Salutation"/>
    <w:basedOn w:val="a0"/>
    <w:semiHidden/>
    <w:rsid w:val="00E739EA"/>
    <w:pPr>
      <w:spacing w:line="260" w:lineRule="atLeast"/>
    </w:pPr>
  </w:style>
  <w:style w:type="paragraph" w:customStyle="1" w:styleId="BMKDate">
    <w:name w:val="BMKDate"/>
    <w:basedOn w:val="a0"/>
    <w:semiHidden/>
    <w:rsid w:val="00E739EA"/>
    <w:pPr>
      <w:spacing w:line="260" w:lineRule="atLeast"/>
    </w:pPr>
  </w:style>
  <w:style w:type="paragraph" w:customStyle="1" w:styleId="BMKAddress1">
    <w:name w:val="BMK Address1"/>
    <w:basedOn w:val="a0"/>
    <w:semiHidden/>
    <w:rsid w:val="00E739EA"/>
    <w:pPr>
      <w:spacing w:line="260" w:lineRule="atLeast"/>
    </w:pPr>
  </w:style>
  <w:style w:type="paragraph" w:customStyle="1" w:styleId="BMKAttention">
    <w:name w:val="BMK Attention"/>
    <w:basedOn w:val="a0"/>
    <w:semiHidden/>
    <w:rsid w:val="00E739EA"/>
    <w:pPr>
      <w:spacing w:line="260" w:lineRule="atLeast"/>
    </w:pPr>
  </w:style>
  <w:style w:type="paragraph" w:customStyle="1" w:styleId="BMKSubtitle">
    <w:name w:val="BMK Subtitle"/>
    <w:basedOn w:val="a0"/>
    <w:next w:val="a1"/>
    <w:semiHidden/>
    <w:rsid w:val="00E739EA"/>
    <w:pPr>
      <w:spacing w:after="180" w:line="260" w:lineRule="atLeast"/>
    </w:pPr>
    <w:rPr>
      <w:rFonts w:asciiTheme="majorHAnsi" w:eastAsiaTheme="majorEastAsia" w:hAnsiTheme="majorHAnsi" w:cstheme="majorHAnsi"/>
      <w:sz w:val="32"/>
    </w:rPr>
  </w:style>
  <w:style w:type="paragraph" w:customStyle="1" w:styleId="BMKTitle">
    <w:name w:val="BMK Title"/>
    <w:basedOn w:val="a0"/>
    <w:next w:val="a1"/>
    <w:semiHidden/>
    <w:rsid w:val="00E739EA"/>
    <w:pPr>
      <w:spacing w:after="180" w:line="260" w:lineRule="atLeast"/>
    </w:pPr>
    <w:rPr>
      <w:rFonts w:asciiTheme="majorHAnsi" w:eastAsiaTheme="majorEastAsia" w:hAnsiTheme="majorHAnsi" w:cstheme="majorHAnsi"/>
      <w:sz w:val="48"/>
    </w:rPr>
  </w:style>
  <w:style w:type="character" w:styleId="af0">
    <w:name w:val="Book Title"/>
    <w:basedOn w:val="a2"/>
    <w:uiPriority w:val="33"/>
    <w:semiHidden/>
    <w:rsid w:val="00E739EA"/>
    <w:rPr>
      <w:b/>
      <w:bCs/>
      <w:smallCaps/>
      <w:spacing w:val="5"/>
    </w:rPr>
  </w:style>
  <w:style w:type="character" w:styleId="af1">
    <w:name w:val="Strong"/>
    <w:basedOn w:val="a2"/>
    <w:semiHidden/>
    <w:rsid w:val="00E739EA"/>
    <w:rPr>
      <w:b/>
      <w:bCs/>
    </w:rPr>
  </w:style>
  <w:style w:type="character" w:styleId="af2">
    <w:name w:val="Subtle Emphasis"/>
    <w:basedOn w:val="a2"/>
    <w:uiPriority w:val="19"/>
    <w:semiHidden/>
    <w:rsid w:val="00E739EA"/>
    <w:rPr>
      <w:i/>
      <w:iCs/>
      <w:color w:val="808080" w:themeColor="text1" w:themeTint="7F"/>
    </w:rPr>
  </w:style>
  <w:style w:type="character" w:styleId="af3">
    <w:name w:val="Subtle Reference"/>
    <w:basedOn w:val="a2"/>
    <w:uiPriority w:val="31"/>
    <w:semiHidden/>
    <w:rsid w:val="00E739EA"/>
    <w:rPr>
      <w:smallCaps/>
      <w:color w:val="AE132A" w:themeColor="accent2"/>
      <w:u w:val="single"/>
    </w:rPr>
  </w:style>
  <w:style w:type="paragraph" w:styleId="af4">
    <w:name w:val="No Spacing"/>
    <w:uiPriority w:val="6"/>
    <w:semiHidden/>
    <w:rsid w:val="00E739EA"/>
    <w:pPr>
      <w:tabs>
        <w:tab w:val="left" w:pos="709"/>
        <w:tab w:val="left" w:pos="1418"/>
        <w:tab w:val="left" w:pos="2126"/>
        <w:tab w:val="left" w:pos="2835"/>
        <w:tab w:val="right" w:pos="7876"/>
      </w:tabs>
    </w:pPr>
    <w:rPr>
      <w:rFonts w:eastAsiaTheme="minorEastAsia" w:cstheme="minorHAnsi"/>
      <w:szCs w:val="24"/>
    </w:rPr>
  </w:style>
  <w:style w:type="character" w:styleId="af5">
    <w:name w:val="Intense Emphasis"/>
    <w:basedOn w:val="a2"/>
    <w:uiPriority w:val="21"/>
    <w:semiHidden/>
    <w:rsid w:val="00E739EA"/>
    <w:rPr>
      <w:b/>
      <w:bCs/>
      <w:i/>
      <w:iCs/>
      <w:color w:val="EE3135" w:themeColor="accent1"/>
    </w:rPr>
  </w:style>
  <w:style w:type="paragraph" w:styleId="af6">
    <w:name w:val="Intense Quote"/>
    <w:basedOn w:val="a0"/>
    <w:next w:val="a0"/>
    <w:link w:val="af7"/>
    <w:uiPriority w:val="30"/>
    <w:semiHidden/>
    <w:rsid w:val="00E739EA"/>
    <w:pPr>
      <w:pBdr>
        <w:bottom w:val="single" w:sz="4" w:space="4" w:color="EE3135" w:themeColor="accent1"/>
      </w:pBdr>
      <w:spacing w:before="200" w:after="280"/>
      <w:ind w:left="936" w:right="936"/>
    </w:pPr>
    <w:rPr>
      <w:b/>
      <w:bCs/>
      <w:i/>
      <w:iCs/>
      <w:color w:val="EE3135" w:themeColor="accent1"/>
    </w:rPr>
  </w:style>
  <w:style w:type="character" w:customStyle="1" w:styleId="af7">
    <w:name w:val="Выделенная цитата Знак"/>
    <w:basedOn w:val="a2"/>
    <w:link w:val="af6"/>
    <w:uiPriority w:val="30"/>
    <w:semiHidden/>
    <w:rsid w:val="00E739EA"/>
    <w:rPr>
      <w:rFonts w:eastAsiaTheme="minorEastAsia"/>
      <w:b/>
      <w:bCs/>
      <w:i/>
      <w:iCs/>
      <w:color w:val="EE3135" w:themeColor="accent1"/>
      <w:szCs w:val="28"/>
    </w:rPr>
  </w:style>
  <w:style w:type="paragraph" w:styleId="21">
    <w:name w:val="Quote"/>
    <w:basedOn w:val="a0"/>
    <w:next w:val="a0"/>
    <w:link w:val="22"/>
    <w:uiPriority w:val="29"/>
    <w:semiHidden/>
    <w:rsid w:val="00E739EA"/>
    <w:rPr>
      <w:i/>
      <w:iCs/>
      <w:color w:val="000000" w:themeColor="text1"/>
    </w:rPr>
  </w:style>
  <w:style w:type="character" w:customStyle="1" w:styleId="22">
    <w:name w:val="Цитата 2 Знак"/>
    <w:basedOn w:val="a2"/>
    <w:link w:val="21"/>
    <w:uiPriority w:val="29"/>
    <w:semiHidden/>
    <w:rsid w:val="00E739EA"/>
    <w:rPr>
      <w:rFonts w:eastAsiaTheme="minorEastAsia"/>
      <w:i/>
      <w:iCs/>
      <w:color w:val="000000" w:themeColor="text1"/>
      <w:szCs w:val="28"/>
    </w:rPr>
  </w:style>
  <w:style w:type="character" w:styleId="af8">
    <w:name w:val="Intense Reference"/>
    <w:basedOn w:val="a2"/>
    <w:uiPriority w:val="32"/>
    <w:semiHidden/>
    <w:rsid w:val="00E739EA"/>
    <w:rPr>
      <w:b/>
      <w:bCs/>
      <w:smallCaps/>
      <w:color w:val="AE132A" w:themeColor="accent2"/>
      <w:spacing w:val="5"/>
      <w:u w:val="single"/>
    </w:rPr>
  </w:style>
  <w:style w:type="paragraph" w:styleId="af9">
    <w:name w:val="List Paragraph"/>
    <w:basedOn w:val="a0"/>
    <w:uiPriority w:val="34"/>
    <w:semiHidden/>
    <w:rsid w:val="00E739EA"/>
    <w:pPr>
      <w:ind w:left="720"/>
      <w:contextualSpacing/>
    </w:pPr>
  </w:style>
  <w:style w:type="paragraph" w:customStyle="1" w:styleId="SubHeading">
    <w:name w:val="Sub Heading"/>
    <w:basedOn w:val="a0"/>
    <w:next w:val="a1"/>
    <w:rsid w:val="00E739EA"/>
    <w:pPr>
      <w:keepNext/>
      <w:spacing w:after="180" w:line="260" w:lineRule="atLeast"/>
    </w:pPr>
    <w:rPr>
      <w:rFonts w:asciiTheme="majorHAnsi" w:eastAsiaTheme="majorEastAsia" w:hAnsiTheme="majorHAnsi" w:cstheme="majorHAnsi"/>
      <w:b/>
      <w:bCs/>
    </w:rPr>
  </w:style>
  <w:style w:type="paragraph" w:customStyle="1" w:styleId="Da">
    <w:name w:val="D(a)"/>
    <w:basedOn w:val="a0"/>
    <w:uiPriority w:val="4"/>
    <w:rsid w:val="00E739EA"/>
    <w:pPr>
      <w:numPr>
        <w:ilvl w:val="1"/>
        <w:numId w:val="6"/>
      </w:numPr>
      <w:spacing w:after="180" w:line="260" w:lineRule="atLeast"/>
    </w:pPr>
  </w:style>
  <w:style w:type="paragraph" w:customStyle="1" w:styleId="DA0">
    <w:name w:val="D(A)"/>
    <w:basedOn w:val="a0"/>
    <w:uiPriority w:val="6"/>
    <w:rsid w:val="00E739EA"/>
    <w:pPr>
      <w:numPr>
        <w:ilvl w:val="3"/>
        <w:numId w:val="6"/>
      </w:numPr>
      <w:spacing w:after="180" w:line="260" w:lineRule="atLeast"/>
    </w:pPr>
  </w:style>
  <w:style w:type="paragraph" w:customStyle="1" w:styleId="Di">
    <w:name w:val="D(i)"/>
    <w:basedOn w:val="a0"/>
    <w:uiPriority w:val="5"/>
    <w:rsid w:val="00E739EA"/>
    <w:pPr>
      <w:numPr>
        <w:ilvl w:val="2"/>
        <w:numId w:val="6"/>
      </w:numPr>
      <w:spacing w:after="180" w:line="260" w:lineRule="atLeast"/>
    </w:pPr>
  </w:style>
  <w:style w:type="paragraph" w:customStyle="1" w:styleId="DefinitionParagraph">
    <w:name w:val="Definition Paragraph"/>
    <w:basedOn w:val="a0"/>
    <w:uiPriority w:val="2"/>
    <w:rsid w:val="00E739EA"/>
    <w:pPr>
      <w:numPr>
        <w:numId w:val="6"/>
      </w:numPr>
      <w:spacing w:after="180" w:line="260" w:lineRule="atLeast"/>
    </w:pPr>
  </w:style>
  <w:style w:type="paragraph" w:customStyle="1" w:styleId="SchH1">
    <w:name w:val="SchH1"/>
    <w:basedOn w:val="a0"/>
    <w:next w:val="a1"/>
    <w:uiPriority w:val="6"/>
    <w:rsid w:val="00E739EA"/>
    <w:pPr>
      <w:keepNext/>
      <w:numPr>
        <w:numId w:val="9"/>
      </w:numPr>
      <w:spacing w:after="180" w:line="260" w:lineRule="atLeast"/>
    </w:pPr>
    <w:rPr>
      <w:rFonts w:asciiTheme="majorHAnsi" w:eastAsiaTheme="majorEastAsia" w:hAnsiTheme="majorHAnsi" w:cstheme="majorHAnsi"/>
      <w:b/>
      <w:bCs/>
    </w:rPr>
  </w:style>
  <w:style w:type="paragraph" w:customStyle="1" w:styleId="SchH2">
    <w:name w:val="SchH2"/>
    <w:basedOn w:val="a0"/>
    <w:next w:val="a1"/>
    <w:uiPriority w:val="6"/>
    <w:rsid w:val="00E739EA"/>
    <w:pPr>
      <w:keepNext/>
      <w:numPr>
        <w:ilvl w:val="1"/>
        <w:numId w:val="9"/>
      </w:numPr>
      <w:spacing w:after="180" w:line="260" w:lineRule="atLeast"/>
    </w:pPr>
    <w:rPr>
      <w:rFonts w:asciiTheme="majorHAnsi" w:eastAsiaTheme="majorEastAsia" w:hAnsiTheme="majorHAnsi" w:cstheme="majorHAnsi"/>
      <w:b/>
      <w:bCs/>
    </w:rPr>
  </w:style>
  <w:style w:type="paragraph" w:customStyle="1" w:styleId="SchH3">
    <w:name w:val="SchH3"/>
    <w:basedOn w:val="a0"/>
    <w:uiPriority w:val="6"/>
    <w:rsid w:val="00E739EA"/>
    <w:pPr>
      <w:numPr>
        <w:ilvl w:val="2"/>
        <w:numId w:val="9"/>
      </w:numPr>
      <w:spacing w:after="180" w:line="260" w:lineRule="atLeast"/>
    </w:pPr>
  </w:style>
  <w:style w:type="paragraph" w:customStyle="1" w:styleId="SchH4">
    <w:name w:val="SchH4"/>
    <w:basedOn w:val="a0"/>
    <w:uiPriority w:val="6"/>
    <w:rsid w:val="00E739EA"/>
    <w:pPr>
      <w:numPr>
        <w:ilvl w:val="3"/>
        <w:numId w:val="9"/>
      </w:numPr>
      <w:spacing w:after="180" w:line="260" w:lineRule="atLeast"/>
    </w:pPr>
  </w:style>
  <w:style w:type="paragraph" w:customStyle="1" w:styleId="SchH5">
    <w:name w:val="SchH5"/>
    <w:basedOn w:val="a0"/>
    <w:uiPriority w:val="6"/>
    <w:rsid w:val="00E739EA"/>
    <w:pPr>
      <w:numPr>
        <w:ilvl w:val="4"/>
        <w:numId w:val="9"/>
      </w:numPr>
      <w:spacing w:after="180" w:line="260" w:lineRule="atLeast"/>
    </w:pPr>
  </w:style>
  <w:style w:type="paragraph" w:customStyle="1" w:styleId="SchH6">
    <w:name w:val="SchH6"/>
    <w:basedOn w:val="a0"/>
    <w:uiPriority w:val="6"/>
    <w:rsid w:val="00E739EA"/>
    <w:pPr>
      <w:numPr>
        <w:ilvl w:val="5"/>
        <w:numId w:val="9"/>
      </w:numPr>
      <w:spacing w:after="180" w:line="260" w:lineRule="atLeast"/>
    </w:pPr>
  </w:style>
  <w:style w:type="paragraph" w:customStyle="1" w:styleId="SchSH">
    <w:name w:val="SchSH"/>
    <w:basedOn w:val="a0"/>
    <w:next w:val="a1"/>
    <w:uiPriority w:val="6"/>
    <w:rsid w:val="00E739EA"/>
    <w:pPr>
      <w:keepNext/>
      <w:spacing w:after="180" w:line="260" w:lineRule="atLeast"/>
    </w:pPr>
    <w:rPr>
      <w:rFonts w:asciiTheme="majorHAnsi" w:eastAsiaTheme="majorEastAsia" w:hAnsiTheme="majorHAnsi" w:cstheme="majorHAnsi"/>
      <w:b/>
    </w:rPr>
  </w:style>
  <w:style w:type="paragraph" w:styleId="10">
    <w:name w:val="toc 1"/>
    <w:basedOn w:val="a0"/>
    <w:next w:val="a0"/>
    <w:autoRedefine/>
    <w:uiPriority w:val="39"/>
    <w:semiHidden/>
    <w:rsid w:val="00E739EA"/>
    <w:pPr>
      <w:spacing w:before="180" w:line="260" w:lineRule="atLeast"/>
      <w:ind w:left="562" w:right="288" w:hanging="562"/>
    </w:pPr>
    <w:rPr>
      <w:rFonts w:asciiTheme="majorHAnsi" w:eastAsiaTheme="majorEastAsia" w:hAnsiTheme="majorHAnsi" w:cstheme="majorHAnsi"/>
      <w:b/>
    </w:rPr>
  </w:style>
  <w:style w:type="paragraph" w:styleId="23">
    <w:name w:val="toc 2"/>
    <w:basedOn w:val="a0"/>
    <w:next w:val="a0"/>
    <w:autoRedefine/>
    <w:uiPriority w:val="39"/>
    <w:semiHidden/>
    <w:rsid w:val="00E739EA"/>
    <w:pPr>
      <w:spacing w:before="180" w:line="260" w:lineRule="atLeast"/>
      <w:ind w:left="1124" w:right="288" w:hanging="562"/>
    </w:pPr>
    <w:rPr>
      <w:rFonts w:asciiTheme="majorHAnsi" w:eastAsiaTheme="majorEastAsia" w:hAnsiTheme="majorHAnsi" w:cstheme="majorHAnsi"/>
      <w:b/>
    </w:rPr>
  </w:style>
  <w:style w:type="paragraph" w:styleId="31">
    <w:name w:val="toc 3"/>
    <w:basedOn w:val="a0"/>
    <w:next w:val="a0"/>
    <w:autoRedefine/>
    <w:uiPriority w:val="39"/>
    <w:semiHidden/>
    <w:rsid w:val="00E739EA"/>
    <w:pPr>
      <w:spacing w:before="180" w:line="260" w:lineRule="atLeast"/>
      <w:ind w:left="1700" w:right="288" w:hanging="562"/>
    </w:pPr>
    <w:rPr>
      <w:rFonts w:asciiTheme="majorHAnsi" w:eastAsiaTheme="majorEastAsia" w:hAnsiTheme="majorHAnsi" w:cstheme="majorHAnsi"/>
      <w:b/>
    </w:rPr>
  </w:style>
  <w:style w:type="paragraph" w:styleId="41">
    <w:name w:val="toc 4"/>
    <w:basedOn w:val="a0"/>
    <w:next w:val="a0"/>
    <w:autoRedefine/>
    <w:semiHidden/>
    <w:rsid w:val="00E739EA"/>
    <w:pPr>
      <w:spacing w:line="260" w:lineRule="atLeast"/>
      <w:ind w:left="1418"/>
    </w:pPr>
    <w:rPr>
      <w:rFonts w:asciiTheme="majorHAnsi" w:eastAsiaTheme="majorEastAsia" w:hAnsiTheme="majorHAnsi" w:cstheme="majorHAnsi"/>
      <w:szCs w:val="20"/>
    </w:rPr>
  </w:style>
  <w:style w:type="numbering" w:customStyle="1" w:styleId="BMHeadings">
    <w:name w:val="B&amp;M Headings"/>
    <w:uiPriority w:val="99"/>
    <w:rsid w:val="00E739EA"/>
    <w:pPr>
      <w:numPr>
        <w:numId w:val="3"/>
      </w:numPr>
    </w:pPr>
  </w:style>
  <w:style w:type="numbering" w:customStyle="1" w:styleId="BMListNumbers">
    <w:name w:val="B&amp;M List Numbers"/>
    <w:uiPriority w:val="99"/>
    <w:rsid w:val="00E739EA"/>
    <w:pPr>
      <w:numPr>
        <w:numId w:val="4"/>
      </w:numPr>
    </w:pPr>
  </w:style>
  <w:style w:type="numbering" w:customStyle="1" w:styleId="BMSchedules">
    <w:name w:val="B&amp;M Schedules"/>
    <w:uiPriority w:val="99"/>
    <w:rsid w:val="00E739EA"/>
    <w:pPr>
      <w:numPr>
        <w:numId w:val="5"/>
      </w:numPr>
    </w:pPr>
  </w:style>
  <w:style w:type="numbering" w:customStyle="1" w:styleId="BMDefinitions">
    <w:name w:val="B&amp;M Definitions"/>
    <w:uiPriority w:val="99"/>
    <w:rsid w:val="00E739EA"/>
    <w:pPr>
      <w:numPr>
        <w:numId w:val="6"/>
      </w:numPr>
    </w:pPr>
  </w:style>
  <w:style w:type="paragraph" w:customStyle="1" w:styleId="TOCHeading">
    <w:name w:val="TOCHeading"/>
    <w:basedOn w:val="a0"/>
    <w:next w:val="a1"/>
    <w:uiPriority w:val="11"/>
    <w:semiHidden/>
    <w:rsid w:val="00E739EA"/>
    <w:pPr>
      <w:pBdr>
        <w:bottom w:val="single" w:sz="4" w:space="9" w:color="auto"/>
      </w:pBdr>
      <w:spacing w:after="180" w:line="260" w:lineRule="exact"/>
    </w:pPr>
    <w:rPr>
      <w:rFonts w:asciiTheme="majorHAnsi" w:eastAsiaTheme="majorEastAsia" w:hAnsiTheme="majorHAnsi" w:cstheme="majorHAnsi"/>
      <w:b/>
      <w:bCs/>
      <w:sz w:val="24"/>
    </w:rPr>
  </w:style>
  <w:style w:type="paragraph" w:styleId="50">
    <w:name w:val="toc 5"/>
    <w:basedOn w:val="a0"/>
    <w:next w:val="a0"/>
    <w:autoRedefine/>
    <w:semiHidden/>
    <w:rsid w:val="00E739EA"/>
    <w:pPr>
      <w:spacing w:after="100"/>
      <w:ind w:left="880"/>
    </w:pPr>
  </w:style>
  <w:style w:type="paragraph" w:styleId="60">
    <w:name w:val="toc 6"/>
    <w:basedOn w:val="a0"/>
    <w:next w:val="a0"/>
    <w:autoRedefine/>
    <w:semiHidden/>
    <w:rsid w:val="00E739EA"/>
    <w:pPr>
      <w:spacing w:after="100"/>
      <w:ind w:left="1100"/>
    </w:pPr>
  </w:style>
  <w:style w:type="paragraph" w:styleId="71">
    <w:name w:val="toc 7"/>
    <w:basedOn w:val="a0"/>
    <w:next w:val="a0"/>
    <w:autoRedefine/>
    <w:semiHidden/>
    <w:rsid w:val="00E739EA"/>
    <w:pPr>
      <w:spacing w:after="100"/>
      <w:ind w:left="1320"/>
    </w:pPr>
  </w:style>
  <w:style w:type="paragraph" w:styleId="8">
    <w:name w:val="toc 8"/>
    <w:basedOn w:val="a0"/>
    <w:next w:val="a0"/>
    <w:autoRedefine/>
    <w:semiHidden/>
    <w:rsid w:val="00E739EA"/>
    <w:pPr>
      <w:spacing w:after="100"/>
      <w:ind w:left="1540"/>
    </w:pPr>
  </w:style>
  <w:style w:type="paragraph" w:styleId="9">
    <w:name w:val="toc 9"/>
    <w:basedOn w:val="a0"/>
    <w:next w:val="a0"/>
    <w:autoRedefine/>
    <w:semiHidden/>
    <w:rsid w:val="00E739EA"/>
    <w:pPr>
      <w:spacing w:after="100"/>
      <w:ind w:left="1760"/>
    </w:pPr>
  </w:style>
  <w:style w:type="character" w:customStyle="1" w:styleId="70">
    <w:name w:val="Заголовок 7 Знак"/>
    <w:basedOn w:val="a2"/>
    <w:link w:val="7"/>
    <w:rsid w:val="00E739EA"/>
    <w:rPr>
      <w:rFonts w:eastAsiaTheme="minorEastAsia"/>
      <w:szCs w:val="28"/>
    </w:rPr>
  </w:style>
  <w:style w:type="paragraph" w:customStyle="1" w:styleId="Recital">
    <w:name w:val="Recital"/>
    <w:basedOn w:val="a0"/>
    <w:uiPriority w:val="7"/>
    <w:rsid w:val="00E739EA"/>
    <w:pPr>
      <w:numPr>
        <w:numId w:val="7"/>
      </w:numPr>
      <w:spacing w:after="180" w:line="260" w:lineRule="atLeast"/>
    </w:pPr>
    <w:rPr>
      <w:rFonts w:cs="Times New Roman"/>
    </w:rPr>
  </w:style>
  <w:style w:type="character" w:customStyle="1" w:styleId="DMReference">
    <w:name w:val="DMReference"/>
    <w:basedOn w:val="a6"/>
    <w:semiHidden/>
    <w:rsid w:val="00E739EA"/>
    <w:rPr>
      <w:rFonts w:asciiTheme="majorHAnsi" w:eastAsiaTheme="majorEastAsia" w:hAnsiTheme="majorHAnsi" w:cstheme="majorHAnsi"/>
      <w:noProof/>
      <w:sz w:val="16"/>
      <w:szCs w:val="16"/>
    </w:rPr>
  </w:style>
  <w:style w:type="paragraph" w:styleId="afa">
    <w:name w:val="Body Text Indent"/>
    <w:basedOn w:val="a0"/>
    <w:link w:val="afb"/>
    <w:rsid w:val="00E739EA"/>
    <w:pPr>
      <w:spacing w:after="180" w:line="260" w:lineRule="exact"/>
      <w:ind w:left="709"/>
    </w:pPr>
  </w:style>
  <w:style w:type="character" w:customStyle="1" w:styleId="afb">
    <w:name w:val="Основной текст с отступом Знак"/>
    <w:basedOn w:val="a2"/>
    <w:link w:val="afa"/>
    <w:rsid w:val="00E739EA"/>
    <w:rPr>
      <w:rFonts w:eastAsiaTheme="minorEastAsia"/>
      <w:szCs w:val="28"/>
    </w:rPr>
  </w:style>
  <w:style w:type="paragraph" w:customStyle="1" w:styleId="BodyTextIndent4">
    <w:name w:val="Body Text Indent 4"/>
    <w:basedOn w:val="afa"/>
    <w:qFormat/>
    <w:rsid w:val="00E739EA"/>
    <w:pPr>
      <w:numPr>
        <w:ilvl w:val="2"/>
      </w:numPr>
      <w:spacing w:line="260" w:lineRule="atLeast"/>
      <w:ind w:left="1418"/>
    </w:pPr>
    <w:rPr>
      <w:rFonts w:cs="Times New Roman"/>
    </w:rPr>
  </w:style>
  <w:style w:type="paragraph" w:customStyle="1" w:styleId="BodyTextIndent5">
    <w:name w:val="Body Text Indent 5"/>
    <w:basedOn w:val="BodyTextIndent4"/>
    <w:qFormat/>
    <w:rsid w:val="00E739EA"/>
    <w:pPr>
      <w:numPr>
        <w:ilvl w:val="3"/>
      </w:numPr>
      <w:ind w:left="2126"/>
    </w:pPr>
  </w:style>
  <w:style w:type="paragraph" w:customStyle="1" w:styleId="BodyTextIndent6">
    <w:name w:val="Body Text Indent 6"/>
    <w:basedOn w:val="BodyTextIndent5"/>
    <w:qFormat/>
    <w:rsid w:val="00E739EA"/>
    <w:pPr>
      <w:numPr>
        <w:ilvl w:val="4"/>
      </w:numPr>
      <w:ind w:left="2835"/>
    </w:pPr>
  </w:style>
  <w:style w:type="paragraph" w:customStyle="1" w:styleId="TableCopy">
    <w:name w:val="Table Copy"/>
    <w:basedOn w:val="a0"/>
    <w:uiPriority w:val="8"/>
    <w:semiHidden/>
    <w:rsid w:val="00E739EA"/>
    <w:pPr>
      <w:spacing w:before="120" w:after="120" w:line="240" w:lineRule="atLeast"/>
    </w:pPr>
    <w:rPr>
      <w:rFonts w:ascii="Arial" w:hAnsi="Arial"/>
      <w:color w:val="5F5F5F"/>
      <w:sz w:val="20"/>
      <w:szCs w:val="26"/>
    </w:rPr>
  </w:style>
  <w:style w:type="paragraph" w:customStyle="1" w:styleId="TableHeadings">
    <w:name w:val="Table Headings"/>
    <w:basedOn w:val="a0"/>
    <w:uiPriority w:val="8"/>
    <w:semiHidden/>
    <w:rsid w:val="00E739EA"/>
    <w:pPr>
      <w:numPr>
        <w:numId w:val="8"/>
      </w:numPr>
      <w:spacing w:before="120" w:after="60" w:line="240" w:lineRule="atLeast"/>
    </w:pPr>
    <w:rPr>
      <w:rFonts w:ascii="Arial" w:hAnsi="Arial"/>
      <w:b/>
      <w:sz w:val="20"/>
      <w:szCs w:val="26"/>
    </w:rPr>
  </w:style>
  <w:style w:type="paragraph" w:customStyle="1" w:styleId="SchH7">
    <w:name w:val="SchH7"/>
    <w:basedOn w:val="a0"/>
    <w:uiPriority w:val="6"/>
    <w:rsid w:val="00E739EA"/>
    <w:pPr>
      <w:numPr>
        <w:ilvl w:val="6"/>
        <w:numId w:val="9"/>
      </w:numPr>
      <w:spacing w:after="180" w:line="260" w:lineRule="atLeast"/>
    </w:pPr>
  </w:style>
  <w:style w:type="character" w:styleId="afc">
    <w:name w:val="Placeholder Text"/>
    <w:basedOn w:val="a2"/>
    <w:uiPriority w:val="99"/>
    <w:semiHidden/>
    <w:rsid w:val="00E739EA"/>
    <w:rPr>
      <w:color w:val="C2C3C4" w:themeColor="background2"/>
    </w:rPr>
  </w:style>
  <w:style w:type="character" w:styleId="afd">
    <w:name w:val="FollowedHyperlink"/>
    <w:basedOn w:val="a2"/>
    <w:unhideWhenUsed/>
    <w:rsid w:val="00E739EA"/>
    <w:rPr>
      <w:color w:val="800080"/>
      <w:u w:val="single"/>
    </w:rPr>
  </w:style>
  <w:style w:type="paragraph" w:styleId="afe">
    <w:name w:val="TOC Heading"/>
    <w:basedOn w:val="1"/>
    <w:next w:val="a0"/>
    <w:uiPriority w:val="39"/>
    <w:semiHidden/>
    <w:unhideWhenUsed/>
    <w:qFormat/>
    <w:rsid w:val="00E739EA"/>
    <w:pPr>
      <w:keepLines/>
      <w:numPr>
        <w:numId w:val="0"/>
      </w:numPr>
      <w:spacing w:before="480" w:after="0" w:line="240" w:lineRule="auto"/>
      <w:outlineLvl w:val="9"/>
    </w:pPr>
    <w:rPr>
      <w:rFonts w:cstheme="majorBidi"/>
      <w:color w:val="AE132A" w:themeColor="accent2"/>
      <w:sz w:val="28"/>
    </w:rPr>
  </w:style>
  <w:style w:type="table" w:customStyle="1" w:styleId="TableHorizontalShaded">
    <w:name w:val="Table Horizontal Shaded"/>
    <w:basedOn w:val="a3"/>
    <w:rsid w:val="00E739EA"/>
    <w:pPr>
      <w:spacing w:after="0" w:line="240" w:lineRule="auto"/>
    </w:pPr>
    <w:rPr>
      <w:rFonts w:ascii="Arial" w:eastAsia="Times New Roman" w:hAnsi="Arial" w:cs="Times New Roman"/>
      <w:sz w:val="20"/>
      <w:szCs w:val="20"/>
    </w:rPr>
    <w:tblPr>
      <w:tblInd w:w="113" w:type="dxa"/>
      <w:tblBorders>
        <w:top w:val="single" w:sz="4" w:space="0" w:color="002856" w:themeColor="accent4"/>
        <w:bottom w:val="single" w:sz="4" w:space="0" w:color="002856" w:themeColor="accent4"/>
        <w:insideH w:val="single" w:sz="4" w:space="0" w:color="002856" w:themeColor="accent4"/>
        <w:insideV w:val="single" w:sz="4" w:space="0" w:color="002856" w:themeColor="accent4"/>
      </w:tblBorders>
      <w:tblCellMar>
        <w:bottom w:w="57" w:type="dxa"/>
        <w:right w:w="57" w:type="dxa"/>
      </w:tblCellMar>
    </w:tblPr>
    <w:tcPr>
      <w:shd w:val="clear" w:color="auto" w:fill="auto"/>
    </w:tcPr>
    <w:tblStylePr w:type="firstRow">
      <w:rPr>
        <w:b w:val="0"/>
        <w:color w:val="FFFFFF"/>
      </w:rPr>
      <w:tblPr/>
      <w:tcPr>
        <w:tcBorders>
          <w:insideV w:val="single" w:sz="4" w:space="0" w:color="FFFFFF" w:themeColor="background1"/>
        </w:tcBorders>
        <w:shd w:val="clear" w:color="auto" w:fill="002856" w:themeFill="accent4"/>
      </w:tcPr>
    </w:tblStylePr>
  </w:style>
  <w:style w:type="table" w:styleId="aff">
    <w:name w:val="Table Grid"/>
    <w:basedOn w:val="a3"/>
    <w:rsid w:val="00E73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MKLogo">
    <w:name w:val="BMK Logo"/>
    <w:basedOn w:val="a0"/>
    <w:uiPriority w:val="8"/>
    <w:qFormat/>
    <w:rsid w:val="00CD7EA9"/>
    <w:pPr>
      <w:jc w:val="center"/>
    </w:pPr>
    <w:rPr>
      <w:rFonts w:cs="Times New Roman"/>
      <w:lang w:val="nl-NL"/>
    </w:rPr>
  </w:style>
  <w:style w:type="paragraph" w:styleId="aff0">
    <w:name w:val="Balloon Text"/>
    <w:basedOn w:val="a0"/>
    <w:link w:val="aff1"/>
    <w:semiHidden/>
    <w:unhideWhenUsed/>
    <w:rsid w:val="00CD7EA9"/>
    <w:rPr>
      <w:rFonts w:ascii="Tahoma" w:hAnsi="Tahoma" w:cs="Tahoma"/>
      <w:sz w:val="16"/>
      <w:szCs w:val="16"/>
    </w:rPr>
  </w:style>
  <w:style w:type="character" w:customStyle="1" w:styleId="aff1">
    <w:name w:val="Текст выноски Знак"/>
    <w:basedOn w:val="a2"/>
    <w:link w:val="aff0"/>
    <w:semiHidden/>
    <w:rsid w:val="00CD7EA9"/>
    <w:rPr>
      <w:rFonts w:ascii="Tahoma" w:eastAsiaTheme="minorEastAsia" w:hAnsi="Tahoma" w:cs="Tahoma"/>
      <w:sz w:val="16"/>
      <w:szCs w:val="16"/>
    </w:rPr>
  </w:style>
  <w:style w:type="paragraph" w:customStyle="1" w:styleId="1standaard">
    <w:name w:val="1. standaard"/>
    <w:basedOn w:val="a1"/>
    <w:link w:val="1standaardChar"/>
    <w:uiPriority w:val="11"/>
    <w:qFormat/>
    <w:rsid w:val="00CD7EA9"/>
    <w:pPr>
      <w:spacing w:after="260" w:line="300" w:lineRule="atLeast"/>
      <w:ind w:right="1191"/>
      <w:jc w:val="both"/>
    </w:pPr>
    <w:rPr>
      <w:lang w:val="nl-NL"/>
    </w:rPr>
  </w:style>
  <w:style w:type="paragraph" w:customStyle="1" w:styleId="2Ondergetekenden">
    <w:name w:val="2. Ondergetekenden"/>
    <w:basedOn w:val="1standaard"/>
    <w:link w:val="2OndergetekendenChar"/>
    <w:uiPriority w:val="11"/>
    <w:qFormat/>
    <w:rsid w:val="00CD7EA9"/>
    <w:pPr>
      <w:numPr>
        <w:numId w:val="10"/>
      </w:numPr>
    </w:pPr>
  </w:style>
  <w:style w:type="character" w:customStyle="1" w:styleId="ab">
    <w:name w:val="Основной текст Знак"/>
    <w:basedOn w:val="a2"/>
    <w:link w:val="a1"/>
    <w:rsid w:val="00CD7EA9"/>
    <w:rPr>
      <w:rFonts w:eastAsiaTheme="minorEastAsia"/>
      <w:szCs w:val="28"/>
    </w:rPr>
  </w:style>
  <w:style w:type="character" w:customStyle="1" w:styleId="1standaardChar">
    <w:name w:val="1. standaard Char"/>
    <w:basedOn w:val="ab"/>
    <w:link w:val="1standaard"/>
    <w:uiPriority w:val="11"/>
    <w:rsid w:val="00CD7EA9"/>
    <w:rPr>
      <w:rFonts w:eastAsiaTheme="minorEastAsia"/>
      <w:szCs w:val="28"/>
      <w:lang w:val="nl-NL"/>
    </w:rPr>
  </w:style>
  <w:style w:type="paragraph" w:customStyle="1" w:styleId="3Recitals">
    <w:name w:val="3. Recitals"/>
    <w:basedOn w:val="1standaard"/>
    <w:link w:val="3RecitalsChar"/>
    <w:uiPriority w:val="11"/>
    <w:qFormat/>
    <w:rsid w:val="00CD7EA9"/>
    <w:pPr>
      <w:numPr>
        <w:numId w:val="11"/>
      </w:numPr>
    </w:pPr>
  </w:style>
  <w:style w:type="character" w:customStyle="1" w:styleId="2OndergetekendenChar">
    <w:name w:val="2. Ondergetekenden Char"/>
    <w:basedOn w:val="1standaardChar"/>
    <w:link w:val="2Ondergetekenden"/>
    <w:uiPriority w:val="11"/>
    <w:rsid w:val="00CD7EA9"/>
    <w:rPr>
      <w:rFonts w:eastAsiaTheme="minorEastAsia"/>
      <w:szCs w:val="28"/>
      <w:lang w:val="nl-NL"/>
    </w:rPr>
  </w:style>
  <w:style w:type="paragraph" w:customStyle="1" w:styleId="4Artikelen">
    <w:name w:val="4. Artikelen"/>
    <w:basedOn w:val="1standaard"/>
    <w:next w:val="5Leden"/>
    <w:link w:val="4ArtikelenChar"/>
    <w:uiPriority w:val="11"/>
    <w:qFormat/>
    <w:rsid w:val="00B01ABD"/>
    <w:pPr>
      <w:numPr>
        <w:numId w:val="12"/>
      </w:numPr>
      <w:spacing w:after="120"/>
    </w:pPr>
    <w:rPr>
      <w:u w:val="single"/>
    </w:rPr>
  </w:style>
  <w:style w:type="character" w:customStyle="1" w:styleId="3RecitalsChar">
    <w:name w:val="3. Recitals Char"/>
    <w:basedOn w:val="1standaardChar"/>
    <w:link w:val="3Recitals"/>
    <w:uiPriority w:val="11"/>
    <w:rsid w:val="00CD7EA9"/>
    <w:rPr>
      <w:rFonts w:eastAsiaTheme="minorEastAsia"/>
      <w:szCs w:val="28"/>
      <w:lang w:val="nl-NL"/>
    </w:rPr>
  </w:style>
  <w:style w:type="paragraph" w:customStyle="1" w:styleId="6subleden">
    <w:name w:val="6. (sub)leden"/>
    <w:basedOn w:val="4Artikelen"/>
    <w:link w:val="6subledenChar"/>
    <w:uiPriority w:val="11"/>
    <w:qFormat/>
    <w:rsid w:val="00B01ABD"/>
    <w:pPr>
      <w:numPr>
        <w:ilvl w:val="2"/>
      </w:numPr>
    </w:pPr>
    <w:rPr>
      <w:u w:val="none"/>
    </w:rPr>
  </w:style>
  <w:style w:type="character" w:customStyle="1" w:styleId="4ArtikelenChar">
    <w:name w:val="4. Artikelen Char"/>
    <w:basedOn w:val="ab"/>
    <w:link w:val="4Artikelen"/>
    <w:uiPriority w:val="11"/>
    <w:rsid w:val="00B01ABD"/>
    <w:rPr>
      <w:rFonts w:eastAsiaTheme="minorEastAsia"/>
      <w:szCs w:val="28"/>
      <w:u w:val="single"/>
      <w:lang w:val="nl-NL"/>
    </w:rPr>
  </w:style>
  <w:style w:type="paragraph" w:customStyle="1" w:styleId="5Leden">
    <w:name w:val="5. Leden"/>
    <w:basedOn w:val="4Artikelen"/>
    <w:link w:val="5LedenChar"/>
    <w:uiPriority w:val="11"/>
    <w:qFormat/>
    <w:rsid w:val="00B01ABD"/>
    <w:pPr>
      <w:numPr>
        <w:ilvl w:val="1"/>
      </w:numPr>
      <w:spacing w:after="360"/>
    </w:pPr>
    <w:rPr>
      <w:u w:val="none"/>
    </w:rPr>
  </w:style>
  <w:style w:type="character" w:customStyle="1" w:styleId="6subledenChar">
    <w:name w:val="6. (sub)leden Char"/>
    <w:basedOn w:val="4ArtikelenChar"/>
    <w:link w:val="6subleden"/>
    <w:uiPriority w:val="11"/>
    <w:rsid w:val="00B01ABD"/>
    <w:rPr>
      <w:rFonts w:eastAsiaTheme="minorEastAsia"/>
      <w:szCs w:val="28"/>
      <w:u w:val="single"/>
      <w:lang w:val="nl-NL"/>
    </w:rPr>
  </w:style>
  <w:style w:type="character" w:styleId="aff2">
    <w:name w:val="annotation reference"/>
    <w:basedOn w:val="a2"/>
    <w:semiHidden/>
    <w:unhideWhenUsed/>
    <w:rsid w:val="002940D5"/>
    <w:rPr>
      <w:sz w:val="16"/>
      <w:szCs w:val="16"/>
    </w:rPr>
  </w:style>
  <w:style w:type="character" w:customStyle="1" w:styleId="5LedenChar">
    <w:name w:val="5. Leden Char"/>
    <w:basedOn w:val="4ArtikelenChar"/>
    <w:link w:val="5Leden"/>
    <w:uiPriority w:val="11"/>
    <w:rsid w:val="00B01ABD"/>
    <w:rPr>
      <w:rFonts w:eastAsiaTheme="minorEastAsia"/>
      <w:szCs w:val="28"/>
      <w:u w:val="single"/>
      <w:lang w:val="nl-NL"/>
    </w:rPr>
  </w:style>
  <w:style w:type="paragraph" w:styleId="aff3">
    <w:name w:val="annotation text"/>
    <w:basedOn w:val="a0"/>
    <w:link w:val="aff4"/>
    <w:unhideWhenUsed/>
    <w:rsid w:val="002940D5"/>
    <w:rPr>
      <w:sz w:val="20"/>
      <w:szCs w:val="20"/>
    </w:rPr>
  </w:style>
  <w:style w:type="character" w:customStyle="1" w:styleId="aff4">
    <w:name w:val="Текст примечания Знак"/>
    <w:basedOn w:val="a2"/>
    <w:link w:val="aff3"/>
    <w:rsid w:val="002940D5"/>
    <w:rPr>
      <w:rFonts w:eastAsiaTheme="minorEastAsia"/>
      <w:sz w:val="20"/>
      <w:szCs w:val="20"/>
    </w:rPr>
  </w:style>
  <w:style w:type="paragraph" w:styleId="aff5">
    <w:name w:val="annotation subject"/>
    <w:basedOn w:val="aff3"/>
    <w:next w:val="aff3"/>
    <w:link w:val="aff6"/>
    <w:semiHidden/>
    <w:unhideWhenUsed/>
    <w:rsid w:val="002940D5"/>
    <w:rPr>
      <w:b/>
      <w:bCs/>
    </w:rPr>
  </w:style>
  <w:style w:type="character" w:customStyle="1" w:styleId="aff6">
    <w:name w:val="Тема примечания Знак"/>
    <w:basedOn w:val="aff4"/>
    <w:link w:val="aff5"/>
    <w:semiHidden/>
    <w:rsid w:val="002940D5"/>
    <w:rPr>
      <w:rFonts w:eastAsiaTheme="minorEastAsia"/>
      <w:b/>
      <w:bCs/>
      <w:sz w:val="20"/>
      <w:szCs w:val="20"/>
    </w:rPr>
  </w:style>
  <w:style w:type="paragraph" w:customStyle="1" w:styleId="72">
    <w:name w:val="7"/>
    <w:basedOn w:val="6subleden"/>
    <w:link w:val="7Char"/>
    <w:uiPriority w:val="11"/>
    <w:qFormat/>
    <w:rsid w:val="002940D5"/>
    <w:pPr>
      <w:numPr>
        <w:ilvl w:val="0"/>
        <w:numId w:val="0"/>
      </w:numPr>
      <w:ind w:left="2552" w:right="1896"/>
    </w:pPr>
  </w:style>
  <w:style w:type="character" w:customStyle="1" w:styleId="7Char">
    <w:name w:val="7 Char"/>
    <w:basedOn w:val="6subledenChar"/>
    <w:link w:val="72"/>
    <w:uiPriority w:val="11"/>
    <w:rsid w:val="002940D5"/>
    <w:rPr>
      <w:rFonts w:eastAsiaTheme="minorEastAsia"/>
      <w:szCs w:val="28"/>
      <w:u w:val="single"/>
      <w:lang w:val="nl-NL"/>
    </w:rPr>
  </w:style>
  <w:style w:type="character" w:customStyle="1" w:styleId="UnresolvedMention1">
    <w:name w:val="Unresolved Mention1"/>
    <w:basedOn w:val="a2"/>
    <w:uiPriority w:val="99"/>
    <w:semiHidden/>
    <w:unhideWhenUsed/>
    <w:rsid w:val="00E917F0"/>
    <w:rPr>
      <w:color w:val="605E5C"/>
      <w:shd w:val="clear" w:color="auto" w:fill="E1DFDD"/>
    </w:rPr>
  </w:style>
  <w:style w:type="paragraph" w:styleId="aff7">
    <w:name w:val="Revision"/>
    <w:hidden/>
    <w:uiPriority w:val="99"/>
    <w:semiHidden/>
    <w:rsid w:val="002E28CC"/>
    <w:pPr>
      <w:spacing w:after="0" w:line="240" w:lineRule="auto"/>
    </w:pPr>
    <w:rPr>
      <w:rFonts w:eastAsiaTheme="minorEastAsia"/>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69592">
      <w:bodyDiv w:val="1"/>
      <w:marLeft w:val="0"/>
      <w:marRight w:val="0"/>
      <w:marTop w:val="0"/>
      <w:marBottom w:val="0"/>
      <w:divBdr>
        <w:top w:val="none" w:sz="0" w:space="0" w:color="auto"/>
        <w:left w:val="none" w:sz="0" w:space="0" w:color="auto"/>
        <w:bottom w:val="none" w:sz="0" w:space="0" w:color="auto"/>
        <w:right w:val="none" w:sz="0" w:space="0" w:color="auto"/>
      </w:divBdr>
    </w:div>
    <w:div w:id="230312093">
      <w:bodyDiv w:val="1"/>
      <w:marLeft w:val="0"/>
      <w:marRight w:val="0"/>
      <w:marTop w:val="0"/>
      <w:marBottom w:val="0"/>
      <w:divBdr>
        <w:top w:val="none" w:sz="0" w:space="0" w:color="auto"/>
        <w:left w:val="none" w:sz="0" w:space="0" w:color="auto"/>
        <w:bottom w:val="none" w:sz="0" w:space="0" w:color="auto"/>
        <w:right w:val="none" w:sz="0" w:space="0" w:color="auto"/>
      </w:divBdr>
    </w:div>
    <w:div w:id="452361724">
      <w:bodyDiv w:val="1"/>
      <w:marLeft w:val="0"/>
      <w:marRight w:val="0"/>
      <w:marTop w:val="0"/>
      <w:marBottom w:val="0"/>
      <w:divBdr>
        <w:top w:val="none" w:sz="0" w:space="0" w:color="auto"/>
        <w:left w:val="none" w:sz="0" w:space="0" w:color="auto"/>
        <w:bottom w:val="none" w:sz="0" w:space="0" w:color="auto"/>
        <w:right w:val="none" w:sz="0" w:space="0" w:color="auto"/>
      </w:divBdr>
    </w:div>
    <w:div w:id="581790886">
      <w:bodyDiv w:val="1"/>
      <w:marLeft w:val="0"/>
      <w:marRight w:val="0"/>
      <w:marTop w:val="0"/>
      <w:marBottom w:val="0"/>
      <w:divBdr>
        <w:top w:val="none" w:sz="0" w:space="0" w:color="auto"/>
        <w:left w:val="none" w:sz="0" w:space="0" w:color="auto"/>
        <w:bottom w:val="none" w:sz="0" w:space="0" w:color="auto"/>
        <w:right w:val="none" w:sz="0" w:space="0" w:color="auto"/>
      </w:divBdr>
    </w:div>
    <w:div w:id="827088817">
      <w:bodyDiv w:val="1"/>
      <w:marLeft w:val="0"/>
      <w:marRight w:val="0"/>
      <w:marTop w:val="0"/>
      <w:marBottom w:val="0"/>
      <w:divBdr>
        <w:top w:val="none" w:sz="0" w:space="0" w:color="auto"/>
        <w:left w:val="none" w:sz="0" w:space="0" w:color="auto"/>
        <w:bottom w:val="none" w:sz="0" w:space="0" w:color="auto"/>
        <w:right w:val="none" w:sz="0" w:space="0" w:color="auto"/>
      </w:divBdr>
      <w:divsChild>
        <w:div w:id="1366515013">
          <w:marLeft w:val="0"/>
          <w:marRight w:val="0"/>
          <w:marTop w:val="0"/>
          <w:marBottom w:val="0"/>
          <w:divBdr>
            <w:top w:val="none" w:sz="0" w:space="0" w:color="auto"/>
            <w:left w:val="none" w:sz="0" w:space="0" w:color="auto"/>
            <w:bottom w:val="none" w:sz="0" w:space="0" w:color="auto"/>
            <w:right w:val="none" w:sz="0" w:space="0" w:color="auto"/>
          </w:divBdr>
          <w:divsChild>
            <w:div w:id="1664888590">
              <w:marLeft w:val="0"/>
              <w:marRight w:val="0"/>
              <w:marTop w:val="0"/>
              <w:marBottom w:val="0"/>
              <w:divBdr>
                <w:top w:val="none" w:sz="0" w:space="0" w:color="auto"/>
                <w:left w:val="none" w:sz="0" w:space="0" w:color="auto"/>
                <w:bottom w:val="none" w:sz="0" w:space="0" w:color="auto"/>
                <w:right w:val="none" w:sz="0" w:space="0" w:color="auto"/>
              </w:divBdr>
            </w:div>
            <w:div w:id="12860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60494">
      <w:bodyDiv w:val="1"/>
      <w:marLeft w:val="0"/>
      <w:marRight w:val="0"/>
      <w:marTop w:val="0"/>
      <w:marBottom w:val="0"/>
      <w:divBdr>
        <w:top w:val="none" w:sz="0" w:space="0" w:color="auto"/>
        <w:left w:val="none" w:sz="0" w:space="0" w:color="auto"/>
        <w:bottom w:val="none" w:sz="0" w:space="0" w:color="auto"/>
        <w:right w:val="none" w:sz="0" w:space="0" w:color="auto"/>
      </w:divBdr>
    </w:div>
    <w:div w:id="1320307607">
      <w:bodyDiv w:val="1"/>
      <w:marLeft w:val="0"/>
      <w:marRight w:val="0"/>
      <w:marTop w:val="0"/>
      <w:marBottom w:val="0"/>
      <w:divBdr>
        <w:top w:val="none" w:sz="0" w:space="0" w:color="auto"/>
        <w:left w:val="none" w:sz="0" w:space="0" w:color="auto"/>
        <w:bottom w:val="none" w:sz="0" w:space="0" w:color="auto"/>
        <w:right w:val="none" w:sz="0" w:space="0" w:color="auto"/>
      </w:divBdr>
    </w:div>
    <w:div w:id="209204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B&amp;M">
  <a:themeElements>
    <a:clrScheme name="B&amp;M">
      <a:dk1>
        <a:srgbClr val="000000"/>
      </a:dk1>
      <a:lt1>
        <a:srgbClr val="FFFFFF"/>
      </a:lt1>
      <a:dk2>
        <a:srgbClr val="5F5F5F"/>
      </a:dk2>
      <a:lt2>
        <a:srgbClr val="C2C3C4"/>
      </a:lt2>
      <a:accent1>
        <a:srgbClr val="EE3135"/>
      </a:accent1>
      <a:accent2>
        <a:srgbClr val="AE132A"/>
      </a:accent2>
      <a:accent3>
        <a:srgbClr val="7A0223"/>
      </a:accent3>
      <a:accent4>
        <a:srgbClr val="002856"/>
      </a:accent4>
      <a:accent5>
        <a:srgbClr val="F58220"/>
      </a:accent5>
      <a:accent6>
        <a:srgbClr val="007B66"/>
      </a:accent6>
      <a:hlink>
        <a:srgbClr val="0000FF"/>
      </a:hlink>
      <a:folHlink>
        <a:srgbClr val="800080"/>
      </a:folHlink>
    </a:clrScheme>
    <a:fontScheme name="B&amp;M">
      <a:majorFont>
        <a:latin typeface="Arial"/>
        <a:ea typeface="PMingLiu"/>
        <a:cs typeface=""/>
        <a:font script="Jpan" typeface="MS Gothic"/>
      </a:majorFont>
      <a:minorFont>
        <a:latin typeface="Times New Roman"/>
        <a:ea typeface="PMingLiU"/>
        <a:cs typeface=""/>
        <a:font script="Jpan" typeface="MS Mincho"/>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p r o p e r t i e s   x m l n s = " h t t p : / / w w w . i m a n a g e . c o m / w o r k / x m l s c h e m a " >  
     < d o c u m e n t i d > E M E A _ D M S ! 4 0 4 0 9 9 0 7 3 . 1 < / d o c u m e n t i d >  
     < s e n d e r i d > A M S L O D 1 < / s e n d e r i d >  
     < s e n d e r e m a i l > L O E S . D A H L M A N S @ B A K E R M C K E N Z I E . C O M < / s e n d e r e m a i l >  
     < l a s t m o d i f i e d > 2 0 2 1 - 1 2 - 1 4 T 1 3 : 2 8 : 0 0 . 0 0 0 0 0 0 0 + 0 1 : 0 0 < / l a s t m o d i f i e d >  
     < d a t a b a s e > E M E A _ D M S < / d a t a b a s e >  
 < / p r o p e r t i e s > 
</file>

<file path=customXml/itemProps1.xml><?xml version="1.0" encoding="utf-8"?>
<ds:datastoreItem xmlns:ds="http://schemas.openxmlformats.org/officeDocument/2006/customXml" ds:itemID="{E6996A85-6AC0-485C-9A7A-64A159FC26F4}">
  <ds:schemaRefs>
    <ds:schemaRef ds:uri="http://schemas.openxmlformats.org/officeDocument/2006/bibliography"/>
  </ds:schemaRefs>
</ds:datastoreItem>
</file>

<file path=customXml/itemProps2.xml><?xml version="1.0" encoding="utf-8"?>
<ds:datastoreItem xmlns:ds="http://schemas.openxmlformats.org/officeDocument/2006/customXml" ds:itemID="{E2BD3A43-24C4-4FE7-AC0D-556FCA7D7A6B}">
  <ds:schemaRefs>
    <ds:schemaRef ds:uri="http://www.imanage.com/work/xmlschema"/>
  </ds:schemaRefs>
</ds:datastoreItem>
</file>

<file path=docMetadata/LabelInfo.xml><?xml version="1.0" encoding="utf-8"?>
<clbl:labelList xmlns:clbl="http://schemas.microsoft.com/office/2020/mipLabelMetadata">
  <clbl:label id="{57368c21-b8cf-42cf-bd0b-43ecd4bc62ae}" enabled="0" method="" siteId="{57368c21-b8cf-42cf-bd0b-43ecd4bc62ae}" removed="1"/>
</clbl:labelList>
</file>

<file path=docProps/app.xml><?xml version="1.0" encoding="utf-8"?>
<Properties xmlns="http://schemas.openxmlformats.org/officeDocument/2006/extended-properties" xmlns:vt="http://schemas.openxmlformats.org/officeDocument/2006/docPropsVTypes">
  <Template>Normal.dotm</Template>
  <TotalTime>14</TotalTime>
  <Pages>12</Pages>
  <Words>2658</Words>
  <Characters>15153</Characters>
  <Application>Microsoft Office Word</Application>
  <DocSecurity>4</DocSecurity>
  <Lines>126</Lines>
  <Paragraphs>35</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lpstr>
    </vt:vector>
  </TitlesOfParts>
  <Company>
  </Company>
  <LinksUpToDate>false</LinksUpToDate>
  <CharactersWithSpaces>17776</CharactersWithSpaces>
  <SharedDoc>false</SharedDoc>
  <HyperlinkBase>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Dahlmans, Loes</dc:creator>
  <cp:lastModifiedBy>OLENA PASHKOVA (NEPTUNE.UA)</cp:lastModifiedBy>
  <cp:revision>2</cp:revision>
  <cp:lastPrinted>2022-10-09T15:02:00Z</cp:lastPrinted>
  <dcterms:created xsi:type="dcterms:W3CDTF">2022-11-22T08:29:00Z</dcterms:created>
  <dcterms:modified xsi:type="dcterms:W3CDTF">2022-11-22T08:29:00Z</dcterms:modified>
</cp:coreProperties>
</file>