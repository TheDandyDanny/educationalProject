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5B24" w14:textId="77777777" w:rsidR="006F2FAF" w:rsidRPr="006F2FAF" w:rsidRDefault="006F2FAF" w:rsidP="006F2FAF">
      <w:pPr>
        <w:spacing w:after="160" w:line="252" w:lineRule="auto"/>
        <w:rPr>
          <w:color w:val="000000" w:themeColor="text1"/>
          <w:lang w:val="en-GB"/>
        </w:rPr>
      </w:pPr>
      <w:r w:rsidRPr="006F2FAF">
        <w:rPr>
          <w:color w:val="000000" w:themeColor="text1"/>
          <w:lang w:val="en-GB"/>
        </w:rPr>
        <w:t>Dear Andreas,</w:t>
      </w:r>
    </w:p>
    <w:p w14:paraId="58DE813E" w14:textId="63950182" w:rsidR="006F2FAF" w:rsidRPr="006F2FAF" w:rsidRDefault="006F2FAF" w:rsidP="006F2FAF">
      <w:pPr>
        <w:spacing w:after="160" w:line="252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response to your email, dated </w:t>
      </w:r>
      <w:r w:rsidR="00A84836">
        <w:rPr>
          <w:color w:val="000000" w:themeColor="text1"/>
          <w:lang w:val="en-GB"/>
        </w:rPr>
        <w:t xml:space="preserve">June 29, </w:t>
      </w:r>
      <w:proofErr w:type="gramStart"/>
      <w:r w:rsidR="00A84836">
        <w:rPr>
          <w:color w:val="000000" w:themeColor="text1"/>
          <w:lang w:val="en-GB"/>
        </w:rPr>
        <w:t>2022</w:t>
      </w:r>
      <w:proofErr w:type="gramEnd"/>
      <w:r>
        <w:rPr>
          <w:color w:val="000000" w:themeColor="text1"/>
          <w:lang w:val="en-GB"/>
        </w:rPr>
        <w:t xml:space="preserve"> and with the reference to the contract # </w:t>
      </w:r>
      <w:r w:rsidR="00A84836">
        <w:rPr>
          <w:color w:val="000000" w:themeColor="text1"/>
          <w:lang w:val="en-GB"/>
        </w:rPr>
        <w:t>202598</w:t>
      </w:r>
      <w:r>
        <w:rPr>
          <w:color w:val="000000" w:themeColor="text1"/>
          <w:lang w:val="en-GB"/>
        </w:rPr>
        <w:t xml:space="preserve"> dd. </w:t>
      </w:r>
      <w:r w:rsidR="00A84836">
        <w:rPr>
          <w:color w:val="000000" w:themeColor="text1"/>
          <w:lang w:val="en-GB"/>
        </w:rPr>
        <w:t>October 28, 2021,</w:t>
      </w:r>
      <w:r w:rsidRPr="006F2FAF">
        <w:rPr>
          <w:color w:val="000000" w:themeColor="text1"/>
          <w:lang w:val="en-GB"/>
        </w:rPr>
        <w:t xml:space="preserve"> we would like to underline that </w:t>
      </w:r>
      <w:r>
        <w:rPr>
          <w:color w:val="000000" w:themeColor="text1"/>
          <w:lang w:val="en-GB"/>
        </w:rPr>
        <w:t>MV Cargo and Neuero</w:t>
      </w:r>
      <w:r w:rsidRPr="006F2FAF">
        <w:rPr>
          <w:color w:val="000000" w:themeColor="text1"/>
          <w:lang w:val="en-GB"/>
        </w:rPr>
        <w:t xml:space="preserve"> have agreed </w:t>
      </w:r>
      <w:r>
        <w:rPr>
          <w:color w:val="000000" w:themeColor="text1"/>
          <w:lang w:val="en-GB"/>
        </w:rPr>
        <w:t>on</w:t>
      </w:r>
      <w:r w:rsidRPr="006F2FAF">
        <w:rPr>
          <w:color w:val="000000" w:themeColor="text1"/>
          <w:lang w:val="en-GB"/>
        </w:rPr>
        <w:t xml:space="preserve"> a</w:t>
      </w:r>
      <w:r>
        <w:rPr>
          <w:color w:val="000000" w:themeColor="text1"/>
          <w:lang w:val="en-GB"/>
        </w:rPr>
        <w:t xml:space="preserve"> </w:t>
      </w:r>
      <w:r w:rsidRPr="00A84836">
        <w:rPr>
          <w:color w:val="000000" w:themeColor="text1"/>
          <w:u w:val="single"/>
          <w:lang w:val="en-GB"/>
        </w:rPr>
        <w:t>fixed</w:t>
      </w:r>
      <w:r w:rsidRPr="006F2FAF">
        <w:rPr>
          <w:color w:val="000000" w:themeColor="text1"/>
          <w:lang w:val="en-GB"/>
        </w:rPr>
        <w:t xml:space="preserve"> </w:t>
      </w:r>
      <w:del w:id="0" w:author="Robbert-Jan Kamstra" w:date="2022-09-20T09:44:00Z">
        <w:r w:rsidRPr="006F2FAF" w:rsidDel="00B51C3E">
          <w:rPr>
            <w:color w:val="000000" w:themeColor="text1"/>
            <w:lang w:val="en-GB"/>
          </w:rPr>
          <w:delText xml:space="preserve"> </w:delText>
        </w:r>
      </w:del>
      <w:r w:rsidRPr="006F2FAF">
        <w:rPr>
          <w:color w:val="000000" w:themeColor="text1"/>
          <w:lang w:val="en-GB"/>
        </w:rPr>
        <w:t xml:space="preserve">price for the shiploader </w:t>
      </w:r>
      <w:ins w:id="1" w:author="Robbert-Jan Kamstra" w:date="2022-09-20T09:44:00Z">
        <w:r w:rsidR="00B51C3E">
          <w:rPr>
            <w:color w:val="000000" w:themeColor="text1"/>
            <w:lang w:val="en-GB"/>
          </w:rPr>
          <w:t xml:space="preserve">of </w:t>
        </w:r>
      </w:ins>
      <w:r w:rsidRPr="006F2FAF">
        <w:rPr>
          <w:color w:val="000000" w:themeColor="text1"/>
          <w:lang w:val="en-GB"/>
        </w:rPr>
        <w:t>EUR 3,099,000, including delivery and insurance</w:t>
      </w:r>
      <w:del w:id="2" w:author="Robbert-Jan Kamstra" w:date="2022-09-20T09:44:00Z">
        <w:r w:rsidRPr="006F2FAF" w:rsidDel="00B51C3E">
          <w:rPr>
            <w:color w:val="000000" w:themeColor="text1"/>
            <w:lang w:val="en-GB"/>
          </w:rPr>
          <w:delText xml:space="preserve"> </w:delText>
        </w:r>
      </w:del>
      <w:r w:rsidRPr="006F2FAF">
        <w:rPr>
          <w:color w:val="000000" w:themeColor="text1"/>
          <w:lang w:val="en-GB"/>
        </w:rPr>
        <w:t xml:space="preserve">. Our </w:t>
      </w:r>
      <w:r>
        <w:rPr>
          <w:color w:val="000000" w:themeColor="text1"/>
          <w:lang w:val="en-GB"/>
        </w:rPr>
        <w:t xml:space="preserve">legal </w:t>
      </w:r>
      <w:r w:rsidRPr="006F2FAF">
        <w:rPr>
          <w:color w:val="000000" w:themeColor="text1"/>
          <w:lang w:val="en-GB"/>
        </w:rPr>
        <w:t xml:space="preserve">agreement </w:t>
      </w:r>
      <w:ins w:id="3" w:author="Robbert-Jan Kamstra" w:date="2022-09-20T09:45:00Z">
        <w:r w:rsidR="00B51C3E">
          <w:rPr>
            <w:color w:val="000000" w:themeColor="text1"/>
            <w:lang w:val="en-GB"/>
          </w:rPr>
          <w:t xml:space="preserve">confirmed that the contract </w:t>
        </w:r>
      </w:ins>
      <w:r w:rsidRPr="006F2FAF">
        <w:rPr>
          <w:color w:val="000000" w:themeColor="text1"/>
          <w:lang w:val="en-GB"/>
        </w:rPr>
        <w:t xml:space="preserve">makes </w:t>
      </w:r>
      <w:del w:id="4" w:author="Robbert-Jan Kamstra" w:date="2022-09-20T09:45:00Z">
        <w:r w:rsidDel="00B51C3E">
          <w:rPr>
            <w:color w:val="000000" w:themeColor="text1"/>
            <w:lang w:val="en-GB"/>
          </w:rPr>
          <w:delText xml:space="preserve">it </w:delText>
        </w:r>
      </w:del>
      <w:r w:rsidRPr="006F2FAF">
        <w:rPr>
          <w:color w:val="000000" w:themeColor="text1"/>
          <w:lang w:val="en-GB"/>
        </w:rPr>
        <w:t>explicitly clear that the price is final and not subject to any change. You</w:t>
      </w:r>
      <w:del w:id="5" w:author="Robbert-Jan Kamstra" w:date="2022-09-20T09:45:00Z">
        <w:r w:rsidRPr="006F2FAF" w:rsidDel="00B51C3E">
          <w:rPr>
            <w:color w:val="000000" w:themeColor="text1"/>
            <w:lang w:val="en-GB"/>
          </w:rPr>
          <w:delText xml:space="preserve"> </w:delText>
        </w:r>
      </w:del>
      <w:r>
        <w:rPr>
          <w:color w:val="000000" w:themeColor="text1"/>
          <w:lang w:val="en-GB"/>
        </w:rPr>
        <w:t xml:space="preserve"> also separately</w:t>
      </w:r>
      <w:r w:rsidRPr="006F2FAF">
        <w:rPr>
          <w:color w:val="000000" w:themeColor="text1"/>
          <w:lang w:val="en-GB"/>
        </w:rPr>
        <w:t xml:space="preserve"> warranted us that you will comply with all agreed time and delivery schedules and milestones.</w:t>
      </w:r>
    </w:p>
    <w:p w14:paraId="6B110974" w14:textId="0482D674" w:rsidR="006F2FAF" w:rsidRPr="006F2FAF" w:rsidRDefault="006F2FAF" w:rsidP="006F2FAF">
      <w:pPr>
        <w:spacing w:after="160" w:line="252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MV Cargo </w:t>
      </w:r>
      <w:del w:id="6" w:author="Robbert-Jan Kamstra" w:date="2022-09-20T09:45:00Z">
        <w:r w:rsidDel="00B51C3E">
          <w:rPr>
            <w:color w:val="000000" w:themeColor="text1"/>
            <w:lang w:val="en-GB"/>
          </w:rPr>
          <w:delText xml:space="preserve"> </w:delText>
        </w:r>
      </w:del>
      <w:r>
        <w:rPr>
          <w:color w:val="000000" w:themeColor="text1"/>
          <w:lang w:val="en-GB"/>
        </w:rPr>
        <w:t>is</w:t>
      </w:r>
      <w:r w:rsidRPr="006F2FAF">
        <w:rPr>
          <w:color w:val="000000" w:themeColor="text1"/>
          <w:lang w:val="en-GB"/>
        </w:rPr>
        <w:t xml:space="preserve"> a Ukrainian company and self-evidently very mindful of the war situation. It is clear, however, that the war </w:t>
      </w:r>
      <w:r>
        <w:rPr>
          <w:color w:val="000000" w:themeColor="text1"/>
          <w:lang w:val="en-GB"/>
        </w:rPr>
        <w:t xml:space="preserve">in Ukraine </w:t>
      </w:r>
      <w:r w:rsidRPr="006F2FAF">
        <w:rPr>
          <w:color w:val="000000" w:themeColor="text1"/>
          <w:lang w:val="en-GB"/>
        </w:rPr>
        <w:t>does not constitute a force majeure event for Neuero</w:t>
      </w:r>
      <w:r>
        <w:rPr>
          <w:color w:val="000000" w:themeColor="text1"/>
          <w:lang w:val="en-GB"/>
        </w:rPr>
        <w:t xml:space="preserve"> – a German company</w:t>
      </w:r>
      <w:r w:rsidRPr="006F2FAF">
        <w:rPr>
          <w:color w:val="000000" w:themeColor="text1"/>
          <w:lang w:val="en-GB"/>
        </w:rPr>
        <w:t xml:space="preserve">. As you explicitly confirmed, the production of the shiploader is still possible and the project can still be performed. </w:t>
      </w:r>
      <w:r>
        <w:rPr>
          <w:color w:val="000000" w:themeColor="text1"/>
          <w:lang w:val="en-GB"/>
        </w:rPr>
        <w:t xml:space="preserve">From our side we would like to confirm as well full commitment to our agreement and readiness to perform the contract on the agreed terms. </w:t>
      </w:r>
    </w:p>
    <w:p w14:paraId="07A4907E" w14:textId="3F624C14" w:rsidR="006F2FAF" w:rsidRPr="006F2FAF" w:rsidRDefault="006F2FAF" w:rsidP="006F2FAF">
      <w:pPr>
        <w:spacing w:after="160" w:line="252" w:lineRule="auto"/>
        <w:rPr>
          <w:color w:val="000000" w:themeColor="text1"/>
          <w:lang w:val="en-GB"/>
        </w:rPr>
      </w:pPr>
      <w:r w:rsidRPr="006F2FAF">
        <w:rPr>
          <w:color w:val="000000" w:themeColor="text1"/>
          <w:lang w:val="en-GB"/>
        </w:rPr>
        <w:t xml:space="preserve">We are mindful that the </w:t>
      </w:r>
      <w:r>
        <w:rPr>
          <w:color w:val="000000" w:themeColor="text1"/>
          <w:lang w:val="en-GB"/>
        </w:rPr>
        <w:t xml:space="preserve">cost of </w:t>
      </w:r>
      <w:r w:rsidRPr="006F2FAF">
        <w:rPr>
          <w:color w:val="000000" w:themeColor="text1"/>
          <w:lang w:val="en-GB"/>
        </w:rPr>
        <w:t xml:space="preserve">production of the shiploader </w:t>
      </w:r>
      <w:r>
        <w:rPr>
          <w:color w:val="000000" w:themeColor="text1"/>
          <w:lang w:val="en-GB"/>
        </w:rPr>
        <w:t xml:space="preserve">could have changed since the contract was signed. </w:t>
      </w:r>
      <w:r w:rsidR="00A84836">
        <w:rPr>
          <w:color w:val="000000" w:themeColor="text1"/>
          <w:lang w:val="en-GB"/>
        </w:rPr>
        <w:t>However, t</w:t>
      </w:r>
      <w:r w:rsidRPr="006F2FAF">
        <w:rPr>
          <w:color w:val="000000" w:themeColor="text1"/>
          <w:lang w:val="en-GB"/>
        </w:rPr>
        <w:t xml:space="preserve">he extra costs, </w:t>
      </w:r>
      <w:r w:rsidR="00A84836">
        <w:rPr>
          <w:color w:val="000000" w:themeColor="text1"/>
          <w:lang w:val="en-GB"/>
        </w:rPr>
        <w:t>if any</w:t>
      </w:r>
      <w:r w:rsidRPr="006F2FAF">
        <w:rPr>
          <w:color w:val="000000" w:themeColor="text1"/>
          <w:lang w:val="en-GB"/>
        </w:rPr>
        <w:t>,</w:t>
      </w:r>
      <w:r>
        <w:rPr>
          <w:color w:val="000000" w:themeColor="text1"/>
          <w:lang w:val="en-GB"/>
        </w:rPr>
        <w:t xml:space="preserve"> is a seller’s risk in a fixed price contract and therefore</w:t>
      </w:r>
      <w:r w:rsidRPr="006F2FAF">
        <w:rPr>
          <w:color w:val="000000" w:themeColor="text1"/>
          <w:lang w:val="en-GB"/>
        </w:rPr>
        <w:t xml:space="preserve"> cannot be shifted to </w:t>
      </w:r>
      <w:r>
        <w:rPr>
          <w:color w:val="000000" w:themeColor="text1"/>
          <w:lang w:val="en-GB"/>
        </w:rPr>
        <w:t>MV Cargo</w:t>
      </w:r>
      <w:r w:rsidRPr="006F2FAF">
        <w:rPr>
          <w:color w:val="000000" w:themeColor="text1"/>
          <w:lang w:val="en-GB"/>
        </w:rPr>
        <w:t xml:space="preserve"> as per the </w:t>
      </w:r>
      <w:r>
        <w:rPr>
          <w:color w:val="000000" w:themeColor="text1"/>
          <w:lang w:val="en-GB"/>
        </w:rPr>
        <w:t xml:space="preserve">agreed </w:t>
      </w:r>
      <w:r w:rsidRPr="006F2FAF">
        <w:rPr>
          <w:color w:val="000000" w:themeColor="text1"/>
          <w:lang w:val="en-GB"/>
        </w:rPr>
        <w:t xml:space="preserve">terms of our contract. Companies around the world are being constantly faced with price fluctuations due to a variety of reasons such as inflation, wars, sanctions, personnel </w:t>
      </w:r>
      <w:proofErr w:type="gramStart"/>
      <w:r w:rsidRPr="006F2FAF">
        <w:rPr>
          <w:color w:val="000000" w:themeColor="text1"/>
          <w:lang w:val="en-GB"/>
        </w:rPr>
        <w:t>shortages</w:t>
      </w:r>
      <w:proofErr w:type="gramEnd"/>
      <w:r w:rsidRPr="006F2FAF">
        <w:rPr>
          <w:color w:val="000000" w:themeColor="text1"/>
          <w:lang w:val="en-GB"/>
        </w:rPr>
        <w:t xml:space="preserve"> or pandemics</w:t>
      </w:r>
      <w:r w:rsidR="00A84836">
        <w:rPr>
          <w:color w:val="000000" w:themeColor="text1"/>
          <w:lang w:val="en-GB"/>
        </w:rPr>
        <w:t>, etc.</w:t>
      </w:r>
      <w:r w:rsidRPr="006F2FAF">
        <w:rPr>
          <w:color w:val="000000" w:themeColor="text1"/>
          <w:lang w:val="en-GB"/>
        </w:rPr>
        <w:t xml:space="preserve"> and take due steps to hedge their price and other risks, where appropriate. </w:t>
      </w:r>
      <w:ins w:id="7" w:author="Robbert-Jan Kamstra" w:date="2022-09-20T10:06:00Z">
        <w:r w:rsidR="00BB3BB5">
          <w:rPr>
            <w:color w:val="000000" w:themeColor="text1"/>
            <w:lang w:val="en-GB"/>
          </w:rPr>
          <w:t>F</w:t>
        </w:r>
      </w:ins>
      <w:ins w:id="8" w:author="Robbert-Jan Kamstra" w:date="2022-09-20T10:16:00Z">
        <w:r w:rsidR="00C44365">
          <w:rPr>
            <w:color w:val="000000" w:themeColor="text1"/>
            <w:lang w:val="en-GB"/>
          </w:rPr>
          <w:t>o</w:t>
        </w:r>
      </w:ins>
      <w:ins w:id="9" w:author="Robbert-Jan Kamstra" w:date="2022-09-20T10:06:00Z">
        <w:r w:rsidR="00BB3BB5">
          <w:rPr>
            <w:color w:val="000000" w:themeColor="text1"/>
            <w:lang w:val="en-GB"/>
          </w:rPr>
          <w:t>r example, a</w:t>
        </w:r>
      </w:ins>
      <w:ins w:id="10" w:author="Robbert-Jan Kamstra" w:date="2022-09-20T09:48:00Z">
        <w:r w:rsidR="00B51C3E">
          <w:rPr>
            <w:color w:val="000000" w:themeColor="text1"/>
            <w:lang w:val="en-GB"/>
          </w:rPr>
          <w:t>lso in 2008</w:t>
        </w:r>
      </w:ins>
      <w:ins w:id="11" w:author="Robbert-Jan Kamstra" w:date="2022-09-20T10:06:00Z">
        <w:r w:rsidR="00BB3BB5">
          <w:rPr>
            <w:color w:val="000000" w:themeColor="text1"/>
            <w:lang w:val="en-GB"/>
          </w:rPr>
          <w:t>,</w:t>
        </w:r>
      </w:ins>
      <w:ins w:id="12" w:author="Robbert-Jan Kamstra" w:date="2022-09-20T09:48:00Z">
        <w:r w:rsidR="00B51C3E">
          <w:rPr>
            <w:color w:val="000000" w:themeColor="text1"/>
            <w:lang w:val="en-GB"/>
          </w:rPr>
          <w:t xml:space="preserve"> companies were faced with high price increases due to the financial crisis, and Dutch courts made repeatedly clear that these price increases did not justify changing existing business a</w:t>
        </w:r>
      </w:ins>
      <w:ins w:id="13" w:author="Robbert-Jan Kamstra" w:date="2022-09-20T09:49:00Z">
        <w:r w:rsidR="00B51C3E">
          <w:rPr>
            <w:color w:val="000000" w:themeColor="text1"/>
            <w:lang w:val="en-GB"/>
          </w:rPr>
          <w:t xml:space="preserve">greements. </w:t>
        </w:r>
      </w:ins>
    </w:p>
    <w:p w14:paraId="3619A78F" w14:textId="37499BAA" w:rsidR="00BB1DB9" w:rsidRDefault="006F2FAF" w:rsidP="006F2FAF">
      <w:pPr>
        <w:spacing w:after="160" w:line="252" w:lineRule="auto"/>
        <w:rPr>
          <w:ins w:id="14" w:author="Robbert-Jan Kamstra" w:date="2022-09-20T09:54:00Z"/>
          <w:color w:val="000000" w:themeColor="text1"/>
          <w:lang w:val="en-GB"/>
        </w:rPr>
      </w:pPr>
      <w:r w:rsidRPr="006F2FAF">
        <w:rPr>
          <w:color w:val="000000" w:themeColor="text1"/>
          <w:lang w:val="en-GB"/>
        </w:rPr>
        <w:t xml:space="preserve">You seem to suggest that you would be entitled to increase the purchase price based on the legal concept of unforeseen circumstances. </w:t>
      </w:r>
      <w:r>
        <w:rPr>
          <w:color w:val="000000" w:themeColor="text1"/>
          <w:lang w:val="en-GB"/>
        </w:rPr>
        <w:t>We believe t</w:t>
      </w:r>
      <w:r w:rsidRPr="006F2FAF">
        <w:rPr>
          <w:color w:val="000000" w:themeColor="text1"/>
          <w:lang w:val="en-GB"/>
        </w:rPr>
        <w:t xml:space="preserve">he Russian aggression towards Ukraine was not unforeseen when we entered into the agreement. The war </w:t>
      </w:r>
      <w:r>
        <w:rPr>
          <w:color w:val="000000" w:themeColor="text1"/>
          <w:lang w:val="en-GB"/>
        </w:rPr>
        <w:t xml:space="preserve">had </w:t>
      </w:r>
      <w:r w:rsidRPr="006F2FAF">
        <w:rPr>
          <w:color w:val="000000" w:themeColor="text1"/>
          <w:lang w:val="en-GB"/>
        </w:rPr>
        <w:t xml:space="preserve">already sparked when Russia invaded and annexed Crimea in 2014, and Russian-backed separatists seized part of the Donbas region of south-eastern Ukraine and the military build-up started in </w:t>
      </w:r>
      <w:r>
        <w:rPr>
          <w:color w:val="000000" w:themeColor="text1"/>
          <w:lang w:val="en-GB"/>
        </w:rPr>
        <w:t xml:space="preserve">spring </w:t>
      </w:r>
      <w:r w:rsidRPr="006F2FAF">
        <w:rPr>
          <w:color w:val="000000" w:themeColor="text1"/>
          <w:lang w:val="en-GB"/>
        </w:rPr>
        <w:t xml:space="preserve">2021, followed by a second build-up in </w:t>
      </w:r>
      <w:r>
        <w:rPr>
          <w:color w:val="000000" w:themeColor="text1"/>
          <w:lang w:val="en-GB"/>
        </w:rPr>
        <w:t>the fall</w:t>
      </w:r>
      <w:r w:rsidRPr="006F2FAF">
        <w:rPr>
          <w:color w:val="000000" w:themeColor="text1"/>
          <w:lang w:val="en-GB"/>
        </w:rPr>
        <w:t xml:space="preserve"> 2021. </w:t>
      </w:r>
    </w:p>
    <w:p w14:paraId="4F47F43C" w14:textId="12047052" w:rsidR="006F2FAF" w:rsidRDefault="006F2FAF" w:rsidP="00EF5E89">
      <w:pPr>
        <w:autoSpaceDE w:val="0"/>
        <w:autoSpaceDN w:val="0"/>
        <w:adjustRightInd w:val="0"/>
        <w:rPr>
          <w:ins w:id="15" w:author="Robbert-Jan Kamstra" w:date="2022-09-20T10:04:00Z"/>
          <w:rFonts w:ascii="CIDFont+F1" w:hAnsi="CIDFont+F1" w:cs="CIDFont+F1"/>
          <w:lang w:val="en-GB" w:eastAsia="zh-CN" w:bidi="ar-SA"/>
        </w:rPr>
      </w:pPr>
      <w:r w:rsidRPr="006F2FAF">
        <w:rPr>
          <w:color w:val="000000" w:themeColor="text1"/>
          <w:lang w:val="en-GB"/>
        </w:rPr>
        <w:t>Even if the war would have been unforeseen, the hight threshold required for a change of a contract is not met.</w:t>
      </w:r>
      <w:ins w:id="16" w:author="Robbert-Jan Kamstra" w:date="2022-09-20T09:51:00Z">
        <w:r w:rsidR="007355A8">
          <w:rPr>
            <w:color w:val="000000" w:themeColor="text1"/>
            <w:lang w:val="en-GB"/>
          </w:rPr>
          <w:t xml:space="preserve"> </w:t>
        </w:r>
      </w:ins>
      <w:proofErr w:type="gramStart"/>
      <w:ins w:id="17" w:author="Robbert-Jan Kamstra" w:date="2022-09-20T10:08:00Z">
        <w:r w:rsidR="00BB3BB5">
          <w:rPr>
            <w:color w:val="000000" w:themeColor="text1"/>
            <w:lang w:val="en-GB"/>
          </w:rPr>
          <w:t>First of all</w:t>
        </w:r>
        <w:proofErr w:type="gramEnd"/>
        <w:r w:rsidR="00BB3BB5">
          <w:rPr>
            <w:color w:val="000000" w:themeColor="text1"/>
            <w:lang w:val="en-GB"/>
          </w:rPr>
          <w:t>, t</w:t>
        </w:r>
      </w:ins>
      <w:ins w:id="18" w:author="Robbert-Jan Kamstra" w:date="2022-09-20T09:55:00Z">
        <w:r w:rsidR="00BB1DB9">
          <w:rPr>
            <w:color w:val="000000" w:themeColor="text1"/>
            <w:lang w:val="en-GB"/>
          </w:rPr>
          <w:t xml:space="preserve">he contract contains a clear risk allocation, with guarantees regarding delivery and payment terms. </w:t>
        </w:r>
      </w:ins>
      <w:ins w:id="19" w:author="Robbert-Jan Kamstra" w:date="2022-09-20T10:08:00Z">
        <w:r w:rsidR="00BB3BB5">
          <w:rPr>
            <w:color w:val="000000" w:themeColor="text1"/>
            <w:lang w:val="en-GB"/>
          </w:rPr>
          <w:t>Even if such risk allocation would be absent</w:t>
        </w:r>
      </w:ins>
      <w:ins w:id="20" w:author="Robbert-Jan Kamstra" w:date="2022-09-20T10:07:00Z">
        <w:r w:rsidR="00BB3BB5">
          <w:rPr>
            <w:color w:val="000000" w:themeColor="text1"/>
            <w:lang w:val="en-GB"/>
          </w:rPr>
          <w:t xml:space="preserve">, </w:t>
        </w:r>
      </w:ins>
      <w:ins w:id="21" w:author="Robbert-Jan Kamstra" w:date="2022-09-20T09:57:00Z">
        <w:r w:rsidR="00BB1DB9">
          <w:rPr>
            <w:color w:val="000000" w:themeColor="text1"/>
            <w:lang w:val="en-GB"/>
          </w:rPr>
          <w:t xml:space="preserve">Dutch courts </w:t>
        </w:r>
        <w:r w:rsidR="00BB1DB9" w:rsidRPr="00BB1DB9">
          <w:rPr>
            <w:color w:val="000000" w:themeColor="text1"/>
            <w:lang w:val="en-GB"/>
          </w:rPr>
          <w:t xml:space="preserve">exercise </w:t>
        </w:r>
        <w:r w:rsidR="00BB1DB9">
          <w:rPr>
            <w:color w:val="000000" w:themeColor="text1"/>
            <w:lang w:val="en-GB"/>
          </w:rPr>
          <w:t xml:space="preserve">great </w:t>
        </w:r>
        <w:r w:rsidR="00BB1DB9" w:rsidRPr="00BB1DB9">
          <w:rPr>
            <w:color w:val="000000" w:themeColor="text1"/>
            <w:lang w:val="en-GB"/>
          </w:rPr>
          <w:t xml:space="preserve">restraint to grant a party’s request to </w:t>
        </w:r>
        <w:r w:rsidR="00BB1DB9">
          <w:rPr>
            <w:color w:val="000000" w:themeColor="text1"/>
            <w:lang w:val="en-GB"/>
          </w:rPr>
          <w:t xml:space="preserve">change </w:t>
        </w:r>
        <w:r w:rsidR="00BB1DB9" w:rsidRPr="00BB1DB9">
          <w:rPr>
            <w:color w:val="000000" w:themeColor="text1"/>
            <w:lang w:val="en-GB"/>
          </w:rPr>
          <w:t>a contract in whole or in part because of unforeseen circumstances.</w:t>
        </w:r>
        <w:r w:rsidR="00BB1DB9">
          <w:rPr>
            <w:color w:val="000000" w:themeColor="text1"/>
            <w:lang w:val="en-GB"/>
          </w:rPr>
          <w:t xml:space="preserve"> </w:t>
        </w:r>
      </w:ins>
      <w:ins w:id="22" w:author="Robbert-Jan Kamstra" w:date="2022-09-20T10:04:00Z">
        <w:r w:rsidR="00EF5E89">
          <w:rPr>
            <w:color w:val="000000" w:themeColor="text1"/>
            <w:lang w:val="en-GB"/>
          </w:rPr>
          <w:t xml:space="preserve">It requires that the </w:t>
        </w:r>
        <w:r w:rsidR="00EF5E89">
          <w:rPr>
            <w:rFonts w:ascii="CIDFont+F1" w:hAnsi="CIDFont+F1" w:cs="CIDFont+F1"/>
            <w:lang w:eastAsia="zh-CN" w:bidi="ar-SA"/>
          </w:rPr>
          <w:t>balance between the performances</w:t>
        </w:r>
        <w:r w:rsidR="00EF5E89">
          <w:rPr>
            <w:rFonts w:ascii="CIDFont+F1" w:hAnsi="CIDFont+F1" w:cs="CIDFont+F1"/>
            <w:lang w:val="en-GB" w:eastAsia="zh-CN" w:bidi="ar-SA"/>
          </w:rPr>
          <w:t xml:space="preserve"> </w:t>
        </w:r>
        <w:r w:rsidR="00EF5E89">
          <w:rPr>
            <w:rFonts w:ascii="CIDFont+F1" w:hAnsi="CIDFont+F1" w:cs="CIDFont+F1"/>
            <w:lang w:eastAsia="zh-CN" w:bidi="ar-SA"/>
          </w:rPr>
          <w:t>is “completely broken”</w:t>
        </w:r>
      </w:ins>
      <w:ins w:id="23" w:author="Robbert-Jan Kamstra" w:date="2022-09-20T10:09:00Z">
        <w:r w:rsidR="00BB3BB5">
          <w:rPr>
            <w:rFonts w:ascii="CIDFont+F1" w:hAnsi="CIDFont+F1" w:cs="CIDFont+F1"/>
            <w:lang w:val="en-GB" w:eastAsia="zh-CN" w:bidi="ar-SA"/>
          </w:rPr>
          <w:t xml:space="preserve">, which is </w:t>
        </w:r>
      </w:ins>
      <w:ins w:id="24" w:author="Robbert-Jan Kamstra" w:date="2022-09-20T10:08:00Z">
        <w:r w:rsidR="00BB3BB5">
          <w:rPr>
            <w:rFonts w:ascii="CIDFont+F1" w:hAnsi="CIDFont+F1" w:cs="CIDFont+F1"/>
            <w:lang w:val="en-GB" w:eastAsia="zh-CN" w:bidi="ar-SA"/>
          </w:rPr>
          <w:t xml:space="preserve">not </w:t>
        </w:r>
      </w:ins>
      <w:ins w:id="25" w:author="Robbert-Jan Kamstra" w:date="2022-09-20T10:09:00Z">
        <w:r w:rsidR="00BB3BB5">
          <w:rPr>
            <w:rFonts w:ascii="CIDFont+F1" w:hAnsi="CIDFont+F1" w:cs="CIDFont+F1"/>
            <w:lang w:val="en-GB" w:eastAsia="zh-CN" w:bidi="ar-SA"/>
          </w:rPr>
          <w:t>the case for our agreement</w:t>
        </w:r>
      </w:ins>
      <w:ins w:id="26" w:author="Robbert-Jan Kamstra" w:date="2022-09-20T10:08:00Z">
        <w:r w:rsidR="00BB3BB5">
          <w:rPr>
            <w:rFonts w:ascii="CIDFont+F1" w:hAnsi="CIDFont+F1" w:cs="CIDFont+F1"/>
            <w:lang w:val="en-GB" w:eastAsia="zh-CN" w:bidi="ar-SA"/>
          </w:rPr>
          <w:t>.</w:t>
        </w:r>
      </w:ins>
      <w:ins w:id="27" w:author="Robbert-Jan Kamstra" w:date="2022-09-20T10:07:00Z">
        <w:r w:rsidR="00BB3BB5">
          <w:rPr>
            <w:rFonts w:ascii="CIDFont+F1" w:hAnsi="CIDFont+F1" w:cs="CIDFont+F1"/>
            <w:lang w:val="en-GB" w:eastAsia="zh-CN" w:bidi="ar-SA"/>
          </w:rPr>
          <w:t xml:space="preserve"> </w:t>
        </w:r>
      </w:ins>
    </w:p>
    <w:p w14:paraId="7F36D376" w14:textId="77777777" w:rsidR="00BB3BB5" w:rsidRPr="00EF5E89" w:rsidRDefault="00BB3BB5" w:rsidP="00BB3BB5">
      <w:pPr>
        <w:autoSpaceDE w:val="0"/>
        <w:autoSpaceDN w:val="0"/>
        <w:adjustRightInd w:val="0"/>
        <w:rPr>
          <w:color w:val="000000" w:themeColor="text1"/>
          <w:lang w:val="en-GB"/>
        </w:rPr>
      </w:pPr>
    </w:p>
    <w:p w14:paraId="1671800F" w14:textId="77777777" w:rsidR="006F2FAF" w:rsidRPr="006F2FAF" w:rsidRDefault="006F2FAF" w:rsidP="006F2FAF">
      <w:pPr>
        <w:spacing w:after="160" w:line="252" w:lineRule="auto"/>
        <w:rPr>
          <w:color w:val="000000" w:themeColor="text1"/>
          <w:lang w:val="en-GB"/>
        </w:rPr>
      </w:pPr>
      <w:r w:rsidRPr="006F2FAF">
        <w:rPr>
          <w:color w:val="000000" w:themeColor="text1"/>
          <w:lang w:val="en-GB"/>
        </w:rPr>
        <w:t xml:space="preserve">The concerns you expressed that you may not receive payments is unfounded. Despite the war, MV Cargo keeps operating, exporting Ukrainian grains, pay </w:t>
      </w:r>
      <w:proofErr w:type="gramStart"/>
      <w:r w:rsidRPr="006F2FAF">
        <w:rPr>
          <w:color w:val="000000" w:themeColor="text1"/>
          <w:lang w:val="en-GB"/>
        </w:rPr>
        <w:t>all of</w:t>
      </w:r>
      <w:proofErr w:type="gramEnd"/>
      <w:r w:rsidRPr="006F2FAF">
        <w:rPr>
          <w:color w:val="000000" w:themeColor="text1"/>
          <w:lang w:val="en-GB"/>
        </w:rPr>
        <w:t xml:space="preserve"> its obligations and is very far away from a position of default, bankruptcy or the like. We already prepaid an amount of 25%, we will pay another advance payment 40% before the shiploader will be transported and we are contractually required to issue a bank guarantee for the remaining 35% part of the purchase price.</w:t>
      </w:r>
    </w:p>
    <w:p w14:paraId="1B4A8642" w14:textId="5270A7B1" w:rsidR="006F2FAF" w:rsidRPr="006F2FAF" w:rsidRDefault="00A84836" w:rsidP="006F2FAF">
      <w:pPr>
        <w:spacing w:after="160" w:line="252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MV Cargo</w:t>
      </w:r>
      <w:r w:rsidR="006F2FAF" w:rsidRPr="006F2FAF">
        <w:rPr>
          <w:color w:val="000000" w:themeColor="text1"/>
          <w:lang w:val="en-US"/>
        </w:rPr>
        <w:t xml:space="preserve"> </w:t>
      </w:r>
      <w:del w:id="28" w:author="Robbert-Jan Kamstra" w:date="2022-09-20T09:53:00Z">
        <w:r w:rsidDel="007355A8">
          <w:rPr>
            <w:color w:val="000000" w:themeColor="text1"/>
            <w:lang w:val="en-US"/>
          </w:rPr>
          <w:delText xml:space="preserve">so far </w:delText>
        </w:r>
      </w:del>
      <w:r>
        <w:rPr>
          <w:color w:val="000000" w:themeColor="text1"/>
          <w:lang w:val="en-US"/>
        </w:rPr>
        <w:t xml:space="preserve">is </w:t>
      </w:r>
      <w:r w:rsidR="006F2FAF" w:rsidRPr="006F2FAF">
        <w:rPr>
          <w:color w:val="000000" w:themeColor="text1"/>
          <w:lang w:val="en-US"/>
        </w:rPr>
        <w:t>fulfill</w:t>
      </w:r>
      <w:r>
        <w:rPr>
          <w:color w:val="000000" w:themeColor="text1"/>
          <w:lang w:val="en-US"/>
        </w:rPr>
        <w:t xml:space="preserve">ing all its contractual </w:t>
      </w:r>
      <w:r w:rsidR="006F2FAF" w:rsidRPr="006F2FAF">
        <w:rPr>
          <w:color w:val="000000" w:themeColor="text1"/>
          <w:lang w:val="en-US"/>
        </w:rPr>
        <w:t>obligations without any delay and expect</w:t>
      </w:r>
      <w:ins w:id="29" w:author="Robbert-Jan Kamstra" w:date="2022-09-20T09:53:00Z">
        <w:r w:rsidR="007355A8">
          <w:rPr>
            <w:color w:val="000000" w:themeColor="text1"/>
            <w:lang w:val="en-US"/>
          </w:rPr>
          <w:t>s</w:t>
        </w:r>
      </w:ins>
      <w:r w:rsidR="006F2FAF" w:rsidRPr="006F2FAF">
        <w:rPr>
          <w:color w:val="000000" w:themeColor="text1"/>
          <w:lang w:val="en-US"/>
        </w:rPr>
        <w:t xml:space="preserve"> the same timely execution from </w:t>
      </w:r>
      <w:r>
        <w:rPr>
          <w:color w:val="000000" w:themeColor="text1"/>
          <w:lang w:val="en-US"/>
        </w:rPr>
        <w:t>Neuero</w:t>
      </w:r>
      <w:r w:rsidR="006F2FAF" w:rsidRPr="006F2FAF">
        <w:rPr>
          <w:color w:val="000000" w:themeColor="text1"/>
          <w:lang w:val="en-US"/>
        </w:rPr>
        <w:t xml:space="preserve">. </w:t>
      </w:r>
    </w:p>
    <w:p w14:paraId="150D5E68" w14:textId="53C5B803" w:rsidR="006F2FAF" w:rsidRPr="006F2FAF" w:rsidRDefault="006F2FAF" w:rsidP="006F2FAF">
      <w:pPr>
        <w:spacing w:after="160" w:line="252" w:lineRule="auto"/>
        <w:rPr>
          <w:color w:val="000000" w:themeColor="text1"/>
          <w:lang w:val="en-US"/>
        </w:rPr>
      </w:pPr>
      <w:r w:rsidRPr="006F2FAF">
        <w:rPr>
          <w:color w:val="000000" w:themeColor="text1"/>
          <w:lang w:val="en-US"/>
        </w:rPr>
        <w:t>We appreciate the existence of potential future uncertainties regarding transport and insurance of the shiploader. Although we agreed on a purchase price including costs for transportation and insurance on DAP terms, we expressed during our call that we are willing to assume the transportation risk and</w:t>
      </w:r>
      <w:r w:rsidR="00A84836">
        <w:rPr>
          <w:color w:val="000000" w:themeColor="text1"/>
          <w:lang w:val="en-US"/>
        </w:rPr>
        <w:t xml:space="preserve"> to</w:t>
      </w:r>
      <w:r w:rsidRPr="006F2FAF">
        <w:rPr>
          <w:color w:val="000000" w:themeColor="text1"/>
          <w:lang w:val="en-US"/>
        </w:rPr>
        <w:t xml:space="preserve"> accept transportation on FCA terms. </w:t>
      </w:r>
      <w:ins w:id="30" w:author="Robbert-Jan Kamstra" w:date="2022-09-20T09:53:00Z">
        <w:r w:rsidR="007355A8">
          <w:rPr>
            <w:color w:val="000000" w:themeColor="text1"/>
            <w:lang w:val="en-US"/>
          </w:rPr>
          <w:t>As such, we are taking a very reasonable position</w:t>
        </w:r>
      </w:ins>
      <w:ins w:id="31" w:author="Robbert-Jan Kamstra" w:date="2022-09-20T09:54:00Z">
        <w:r w:rsidR="00BB1DB9">
          <w:rPr>
            <w:color w:val="000000" w:themeColor="text1"/>
            <w:lang w:val="en-US"/>
          </w:rPr>
          <w:t xml:space="preserve">, </w:t>
        </w:r>
        <w:proofErr w:type="gramStart"/>
        <w:r w:rsidR="00BB1DB9">
          <w:rPr>
            <w:color w:val="000000" w:themeColor="text1"/>
            <w:lang w:val="en-US"/>
          </w:rPr>
          <w:t>taking into account</w:t>
        </w:r>
        <w:proofErr w:type="gramEnd"/>
        <w:r w:rsidR="00BB1DB9">
          <w:rPr>
            <w:color w:val="000000" w:themeColor="text1"/>
            <w:lang w:val="en-US"/>
          </w:rPr>
          <w:t xml:space="preserve"> the </w:t>
        </w:r>
      </w:ins>
      <w:ins w:id="32" w:author="Robbert-Jan Kamstra" w:date="2022-09-20T09:56:00Z">
        <w:r w:rsidR="00BB1DB9">
          <w:rPr>
            <w:color w:val="000000" w:themeColor="text1"/>
            <w:lang w:val="en-US"/>
          </w:rPr>
          <w:t xml:space="preserve">legitimate </w:t>
        </w:r>
      </w:ins>
      <w:ins w:id="33" w:author="Robbert-Jan Kamstra" w:date="2022-09-20T09:54:00Z">
        <w:r w:rsidR="00BB1DB9">
          <w:rPr>
            <w:color w:val="000000" w:themeColor="text1"/>
            <w:lang w:val="en-US"/>
          </w:rPr>
          <w:t xml:space="preserve">interests of both parties. </w:t>
        </w:r>
      </w:ins>
    </w:p>
    <w:p w14:paraId="7D0B30E9" w14:textId="623E25AE" w:rsidR="00A23EAC" w:rsidRDefault="006F2FAF" w:rsidP="006F2FAF">
      <w:pPr>
        <w:spacing w:after="160" w:line="252" w:lineRule="auto"/>
        <w:rPr>
          <w:ins w:id="34" w:author="Robbert-Jan Kamstra" w:date="2022-09-20T10:14:00Z"/>
          <w:color w:val="000000" w:themeColor="text1"/>
          <w:lang w:val="en-US"/>
        </w:rPr>
      </w:pPr>
      <w:r w:rsidRPr="006F2FAF">
        <w:rPr>
          <w:color w:val="000000" w:themeColor="text1"/>
          <w:lang w:val="en-US"/>
        </w:rPr>
        <w:t>We kindly ask you to confirm within 5 business days</w:t>
      </w:r>
      <w:ins w:id="35" w:author="Robbert-Jan Kamstra" w:date="2022-09-20T10:14:00Z">
        <w:r w:rsidR="00A23EAC">
          <w:rPr>
            <w:color w:val="000000" w:themeColor="text1"/>
            <w:lang w:val="en-US"/>
          </w:rPr>
          <w:t xml:space="preserve"> as of </w:t>
        </w:r>
      </w:ins>
      <w:ins w:id="36" w:author="Robbert-Jan Kamstra" w:date="2022-09-20T10:15:00Z">
        <w:r w:rsidR="00A23EAC">
          <w:rPr>
            <w:color w:val="000000" w:themeColor="text1"/>
            <w:lang w:val="en-US"/>
          </w:rPr>
          <w:t>the date of this letter</w:t>
        </w:r>
      </w:ins>
      <w:r w:rsidRPr="006F2FAF">
        <w:rPr>
          <w:color w:val="000000" w:themeColor="text1"/>
          <w:lang w:val="en-US"/>
        </w:rPr>
        <w:t xml:space="preserve"> </w:t>
      </w:r>
      <w:ins w:id="37" w:author="Robbert-Jan Kamstra" w:date="2022-09-20T10:12:00Z">
        <w:r w:rsidR="00CB7CFD">
          <w:rPr>
            <w:color w:val="000000" w:themeColor="text1"/>
            <w:lang w:val="en-US"/>
          </w:rPr>
          <w:t xml:space="preserve">that you will fully comply to all your contractual </w:t>
        </w:r>
      </w:ins>
      <w:ins w:id="38" w:author="Robbert-Jan Kamstra" w:date="2022-09-20T10:13:00Z">
        <w:r w:rsidR="00CB7CFD">
          <w:rPr>
            <w:color w:val="000000" w:themeColor="text1"/>
            <w:lang w:val="en-US"/>
          </w:rPr>
          <w:t xml:space="preserve">obligations under the agreement. </w:t>
        </w:r>
      </w:ins>
    </w:p>
    <w:p w14:paraId="3CEB79BF" w14:textId="3BC939B5" w:rsidR="006F2FAF" w:rsidRPr="006F2FAF" w:rsidRDefault="00CB7CFD" w:rsidP="006F2FAF">
      <w:pPr>
        <w:spacing w:after="160" w:line="252" w:lineRule="auto"/>
        <w:rPr>
          <w:color w:val="000000" w:themeColor="text1"/>
          <w:lang w:val="en-US"/>
        </w:rPr>
      </w:pPr>
      <w:ins w:id="39" w:author="Robbert-Jan Kamstra" w:date="2022-09-20T10:13:00Z">
        <w:r>
          <w:rPr>
            <w:color w:val="000000" w:themeColor="text1"/>
            <w:lang w:val="en-US"/>
          </w:rPr>
          <w:t>If you expect a</w:t>
        </w:r>
      </w:ins>
      <w:ins w:id="40" w:author="Robbert-Jan Kamstra" w:date="2022-09-20T10:15:00Z">
        <w:r w:rsidR="00A23EAC">
          <w:rPr>
            <w:color w:val="000000" w:themeColor="text1"/>
            <w:lang w:val="en-US"/>
          </w:rPr>
          <w:t>ny</w:t>
        </w:r>
      </w:ins>
      <w:ins w:id="41" w:author="Robbert-Jan Kamstra" w:date="2022-09-20T10:13:00Z">
        <w:r>
          <w:rPr>
            <w:color w:val="000000" w:themeColor="text1"/>
            <w:lang w:val="en-US"/>
          </w:rPr>
          <w:t xml:space="preserve"> delay in the delivery of the shiploader, we ask you to provide us with a detailed substantiation</w:t>
        </w:r>
      </w:ins>
      <w:ins w:id="42" w:author="Robbert-Jan Kamstra" w:date="2022-09-20T10:18:00Z">
        <w:r w:rsidR="00C44365">
          <w:rPr>
            <w:color w:val="000000" w:themeColor="text1"/>
            <w:lang w:val="en-US"/>
          </w:rPr>
          <w:t xml:space="preserve"> of such delay</w:t>
        </w:r>
      </w:ins>
      <w:ins w:id="43" w:author="Robbert-Jan Kamstra" w:date="2022-09-20T10:14:00Z">
        <w:r>
          <w:rPr>
            <w:color w:val="000000" w:themeColor="text1"/>
            <w:lang w:val="en-US"/>
          </w:rPr>
          <w:t xml:space="preserve"> </w:t>
        </w:r>
      </w:ins>
      <w:ins w:id="44" w:author="Robbert-Jan Kamstra" w:date="2022-09-20T10:15:00Z">
        <w:r w:rsidR="00A23EAC">
          <w:rPr>
            <w:color w:val="000000" w:themeColor="text1"/>
            <w:lang w:val="en-US"/>
          </w:rPr>
          <w:t xml:space="preserve">(what is the </w:t>
        </w:r>
      </w:ins>
      <w:ins w:id="45" w:author="Robbert-Jan Kamstra" w:date="2022-09-20T10:14:00Z">
        <w:r>
          <w:rPr>
            <w:color w:val="000000" w:themeColor="text1"/>
            <w:lang w:val="en-US"/>
          </w:rPr>
          <w:t>cause of the delay</w:t>
        </w:r>
      </w:ins>
      <w:ins w:id="46" w:author="Robbert-Jan Kamstra" w:date="2022-09-20T10:15:00Z">
        <w:r w:rsidR="00A23EAC">
          <w:rPr>
            <w:color w:val="000000" w:themeColor="text1"/>
            <w:lang w:val="en-US"/>
          </w:rPr>
          <w:t xml:space="preserve">, how does it affect which part of the </w:t>
        </w:r>
        <w:r w:rsidR="00A23EAC">
          <w:rPr>
            <w:color w:val="000000" w:themeColor="text1"/>
            <w:lang w:val="en-US"/>
          </w:rPr>
          <w:lastRenderedPageBreak/>
          <w:t>production,</w:t>
        </w:r>
      </w:ins>
      <w:ins w:id="47" w:author="Robbert-Jan Kamstra" w:date="2022-09-20T10:14:00Z">
        <w:r>
          <w:rPr>
            <w:color w:val="000000" w:themeColor="text1"/>
            <w:lang w:val="en-US"/>
          </w:rPr>
          <w:t xml:space="preserve"> how long the delay will be</w:t>
        </w:r>
      </w:ins>
      <w:ins w:id="48" w:author="Robbert-Jan Kamstra" w:date="2022-09-20T10:16:00Z">
        <w:r w:rsidR="00A23EAC">
          <w:rPr>
            <w:color w:val="000000" w:themeColor="text1"/>
            <w:lang w:val="en-US"/>
          </w:rPr>
          <w:t>), with supporting documents</w:t>
        </w:r>
      </w:ins>
      <w:ins w:id="49" w:author="Robbert-Jan Kamstra" w:date="2022-09-20T10:18:00Z">
        <w:r w:rsidR="00C44365">
          <w:rPr>
            <w:color w:val="000000" w:themeColor="text1"/>
            <w:lang w:val="en-US"/>
          </w:rPr>
          <w:t xml:space="preserve">. In such case, please also </w:t>
        </w:r>
      </w:ins>
      <w:del w:id="50" w:author="Robbert-Jan Kamstra" w:date="2022-09-20T10:17:00Z">
        <w:r w:rsidR="00F12AA3" w:rsidDel="00C44365">
          <w:rPr>
            <w:color w:val="000000" w:themeColor="text1"/>
            <w:lang w:val="en-US"/>
          </w:rPr>
          <w:delText>if you agree with our proposal</w:delText>
        </w:r>
        <w:r w:rsidR="005F624C" w:rsidDel="00C44365">
          <w:rPr>
            <w:color w:val="000000" w:themeColor="text1"/>
            <w:lang w:val="en-US"/>
          </w:rPr>
          <w:delText xml:space="preserve"> or </w:delText>
        </w:r>
      </w:del>
      <w:r w:rsidR="005F624C">
        <w:rPr>
          <w:color w:val="000000" w:themeColor="text1"/>
          <w:lang w:val="en-US"/>
        </w:rPr>
        <w:t xml:space="preserve">state </w:t>
      </w:r>
      <w:r w:rsidR="00F12AA3">
        <w:rPr>
          <w:color w:val="000000" w:themeColor="text1"/>
          <w:lang w:val="en-US"/>
        </w:rPr>
        <w:t xml:space="preserve">your </w:t>
      </w:r>
      <w:r w:rsidR="005F624C">
        <w:rPr>
          <w:color w:val="000000" w:themeColor="text1"/>
          <w:lang w:val="en-US"/>
        </w:rPr>
        <w:t xml:space="preserve">proposals </w:t>
      </w:r>
      <w:r w:rsidR="00F12AA3">
        <w:rPr>
          <w:color w:val="000000" w:themeColor="text1"/>
          <w:lang w:val="en-US"/>
        </w:rPr>
        <w:t xml:space="preserve">on the best ways of </w:t>
      </w:r>
      <w:ins w:id="51" w:author="Robbert-Jan Kamstra" w:date="2022-09-20T10:18:00Z">
        <w:r w:rsidR="00C44365">
          <w:rPr>
            <w:color w:val="000000" w:themeColor="text1"/>
            <w:lang w:val="en-US"/>
          </w:rPr>
          <w:t xml:space="preserve">continued </w:t>
        </w:r>
      </w:ins>
      <w:r w:rsidR="00F12AA3">
        <w:rPr>
          <w:color w:val="000000" w:themeColor="text1"/>
          <w:lang w:val="en-US"/>
        </w:rPr>
        <w:t xml:space="preserve">contract execution. </w:t>
      </w:r>
    </w:p>
    <w:p w14:paraId="30AA768B" w14:textId="77777777" w:rsidR="006F2FAF" w:rsidRPr="006F2FAF" w:rsidRDefault="006F2FAF" w:rsidP="006F2FAF">
      <w:pPr>
        <w:spacing w:after="160" w:line="252" w:lineRule="auto"/>
        <w:rPr>
          <w:color w:val="000000" w:themeColor="text1"/>
          <w:lang w:val="en-US"/>
        </w:rPr>
      </w:pPr>
      <w:r w:rsidRPr="006F2FAF">
        <w:rPr>
          <w:color w:val="000000" w:themeColor="text1"/>
          <w:lang w:val="en-US"/>
        </w:rPr>
        <w:t>Kind regards,</w:t>
      </w:r>
    </w:p>
    <w:p w14:paraId="49F78EA1" w14:textId="77777777" w:rsidR="00C216FF" w:rsidRPr="006F2FAF" w:rsidRDefault="00C216FF">
      <w:pPr>
        <w:rPr>
          <w:color w:val="000000" w:themeColor="text1"/>
        </w:rPr>
      </w:pPr>
    </w:p>
    <w:sectPr w:rsidR="00C216FF" w:rsidRPr="006F2F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bert-Jan Kamstra">
    <w15:presenceInfo w15:providerId="None" w15:userId="Robbert-Jan Kamst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trackRevisions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AF"/>
    <w:rsid w:val="004F3B22"/>
    <w:rsid w:val="005F624C"/>
    <w:rsid w:val="00662293"/>
    <w:rsid w:val="006F2FAF"/>
    <w:rsid w:val="00707CCB"/>
    <w:rsid w:val="007355A8"/>
    <w:rsid w:val="00A23EAC"/>
    <w:rsid w:val="00A84836"/>
    <w:rsid w:val="00AB331D"/>
    <w:rsid w:val="00B51C3E"/>
    <w:rsid w:val="00BB1DB9"/>
    <w:rsid w:val="00BB3BB5"/>
    <w:rsid w:val="00C216FF"/>
    <w:rsid w:val="00C44365"/>
    <w:rsid w:val="00CB7CFD"/>
    <w:rsid w:val="00E119B8"/>
    <w:rsid w:val="00EF5E89"/>
    <w:rsid w:val="00F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0806"/>
  <w15:chartTrackingRefBased/>
  <w15:docId w15:val="{4EDD4E69-592F-4520-AB87-32DD668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AF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B51C3E"/>
    <w:pPr>
      <w:spacing w:after="0" w:line="240" w:lineRule="auto"/>
    </w:pPr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614F-7821-411A-97D8-4A7EA5AE84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368c21-b8cf-42cf-bd0b-43ecd4bc62ae}" enabled="0" method="" siteId="{57368c21-b8cf-42cf-bd0b-43ecd4bc62a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3775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Vyakhirev</dc:creator>
  <cp:keywords/>
  <dc:description/>
  <cp:lastModifiedBy>OLENA PASHKOVA (NEPTUNE.UA)</cp:lastModifiedBy>
  <cp:revision>2</cp:revision>
  <dcterms:created xsi:type="dcterms:W3CDTF">2022-09-20T08:40:00Z</dcterms:created>
  <dcterms:modified xsi:type="dcterms:W3CDTF">2022-09-20T08:40:00Z</dcterms:modified>
</cp:coreProperties>
</file>