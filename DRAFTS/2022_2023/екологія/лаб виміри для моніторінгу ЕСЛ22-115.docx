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B0DD" w14:textId="77777777" w:rsidR="00816EDA" w:rsidRPr="00CA0A73" w:rsidRDefault="002E707A">
      <w:pPr>
        <w:spacing w:after="0" w:line="240" w:lineRule="auto"/>
        <w:jc w:val="center"/>
        <w:rPr>
          <w:rFonts w:ascii="Times New Roman" w:eastAsia="Arial" w:hAnsi="Times New Roman" w:cs="Times New Roman"/>
          <w:b/>
          <w:sz w:val="24"/>
          <w:szCs w:val="24"/>
        </w:rPr>
      </w:pPr>
      <w:r w:rsidRPr="00CA0A73">
        <w:rPr>
          <w:rFonts w:ascii="Times New Roman" w:eastAsia="Arial" w:hAnsi="Times New Roman" w:cs="Times New Roman"/>
          <w:b/>
          <w:sz w:val="24"/>
          <w:szCs w:val="24"/>
        </w:rPr>
        <w:t xml:space="preserve">ДОГОВІР </w:t>
      </w:r>
    </w:p>
    <w:p w14:paraId="528CEFB1" w14:textId="2B5B2030" w:rsidR="00FE6A4B" w:rsidRPr="00CA0A73" w:rsidRDefault="00816EDA">
      <w:pPr>
        <w:spacing w:after="0" w:line="240" w:lineRule="auto"/>
        <w:jc w:val="center"/>
        <w:rPr>
          <w:rFonts w:ascii="Times New Roman" w:eastAsia="Helvetica Neue" w:hAnsi="Times New Roman" w:cs="Times New Roman"/>
          <w:b/>
          <w:sz w:val="24"/>
          <w:szCs w:val="24"/>
          <w:lang w:val="uk-UA"/>
        </w:rPr>
      </w:pPr>
      <w:r w:rsidRPr="00CA0A73">
        <w:rPr>
          <w:rFonts w:ascii="Times New Roman" w:eastAsia="Arial" w:hAnsi="Times New Roman" w:cs="Times New Roman"/>
          <w:b/>
          <w:sz w:val="24"/>
          <w:szCs w:val="24"/>
          <w:lang w:val="uk-UA"/>
        </w:rPr>
        <w:t>З</w:t>
      </w:r>
      <w:r w:rsidR="002E707A" w:rsidRPr="00CA0A73">
        <w:rPr>
          <w:rFonts w:ascii="Times New Roman" w:eastAsia="Arial" w:hAnsi="Times New Roman" w:cs="Times New Roman"/>
          <w:b/>
          <w:sz w:val="24"/>
          <w:szCs w:val="24"/>
        </w:rPr>
        <w:t xml:space="preserve"> НАДАННЯ ПОСЛУГ № </w:t>
      </w:r>
      <w:r w:rsidR="000243F3" w:rsidRPr="00CA0A73">
        <w:rPr>
          <w:rFonts w:ascii="Times New Roman" w:eastAsia="Arial" w:hAnsi="Times New Roman" w:cs="Times New Roman"/>
          <w:b/>
          <w:sz w:val="24"/>
          <w:szCs w:val="24"/>
          <w:lang w:val="uk-UA"/>
        </w:rPr>
        <w:t>ЕСЛ2</w:t>
      </w:r>
      <w:r w:rsidR="00DC28E8">
        <w:rPr>
          <w:rFonts w:ascii="Times New Roman" w:eastAsia="Arial" w:hAnsi="Times New Roman" w:cs="Times New Roman"/>
          <w:b/>
          <w:sz w:val="24"/>
          <w:szCs w:val="24"/>
          <w:lang w:val="uk-UA"/>
        </w:rPr>
        <w:t>2</w:t>
      </w:r>
      <w:r w:rsidR="000243F3" w:rsidRPr="00CA0A73">
        <w:rPr>
          <w:rFonts w:ascii="Times New Roman" w:eastAsia="Arial" w:hAnsi="Times New Roman" w:cs="Times New Roman"/>
          <w:b/>
          <w:sz w:val="24"/>
          <w:szCs w:val="24"/>
          <w:lang w:val="uk-UA"/>
        </w:rPr>
        <w:t>-1</w:t>
      </w:r>
      <w:r w:rsidR="00DC28E8">
        <w:rPr>
          <w:rFonts w:ascii="Times New Roman" w:eastAsia="Arial" w:hAnsi="Times New Roman" w:cs="Times New Roman"/>
          <w:b/>
          <w:sz w:val="24"/>
          <w:szCs w:val="24"/>
          <w:lang w:val="uk-UA"/>
        </w:rPr>
        <w:t>15</w:t>
      </w:r>
    </w:p>
    <w:p w14:paraId="03D4383D" w14:textId="77777777" w:rsidR="00FE6A4B" w:rsidRPr="00CA0A73" w:rsidRDefault="00FE6A4B">
      <w:pPr>
        <w:spacing w:after="0" w:line="240" w:lineRule="auto"/>
        <w:jc w:val="center"/>
        <w:rPr>
          <w:rFonts w:ascii="Times New Roman" w:eastAsia="Helvetica Neue" w:hAnsi="Times New Roman" w:cs="Times New Roman"/>
          <w:b/>
          <w:sz w:val="24"/>
          <w:szCs w:val="24"/>
          <w:lang w:val="uk-UA"/>
        </w:rPr>
      </w:pPr>
    </w:p>
    <w:p w14:paraId="7F7E34F4" w14:textId="73AA154C" w:rsidR="00FE6A4B" w:rsidRPr="00DB472A" w:rsidRDefault="000243F3" w:rsidP="00816EDA">
      <w:pPr>
        <w:spacing w:after="0" w:line="240" w:lineRule="auto"/>
        <w:rPr>
          <w:rFonts w:ascii="Times New Roman" w:eastAsia="Helvetica Neue" w:hAnsi="Times New Roman" w:cs="Times New Roman"/>
          <w:sz w:val="24"/>
          <w:szCs w:val="24"/>
          <w:lang w:val="uk-UA"/>
        </w:rPr>
      </w:pPr>
      <w:r w:rsidRPr="00DB472A">
        <w:rPr>
          <w:rFonts w:ascii="Times New Roman" w:eastAsia="Helvetica Neue" w:hAnsi="Times New Roman" w:cs="Times New Roman"/>
          <w:sz w:val="24"/>
          <w:szCs w:val="24"/>
          <w:lang w:val="uk-UA"/>
        </w:rPr>
        <w:t>м</w:t>
      </w:r>
      <w:r w:rsidR="009557EE" w:rsidRPr="00DB472A">
        <w:rPr>
          <w:rFonts w:ascii="Times New Roman" w:eastAsia="Helvetica Neue" w:hAnsi="Times New Roman" w:cs="Times New Roman"/>
          <w:sz w:val="24"/>
          <w:szCs w:val="24"/>
          <w:lang w:val="uk-UA"/>
        </w:rPr>
        <w:t xml:space="preserve">. </w:t>
      </w:r>
      <w:r w:rsidRPr="00CA0A73">
        <w:rPr>
          <w:rFonts w:ascii="Times New Roman" w:eastAsia="Helvetica Neue" w:hAnsi="Times New Roman" w:cs="Times New Roman"/>
          <w:sz w:val="24"/>
          <w:szCs w:val="24"/>
          <w:lang w:val="uk-UA"/>
        </w:rPr>
        <w:t>Одеса</w:t>
      </w:r>
      <w:r w:rsidR="008C1590">
        <w:rPr>
          <w:rFonts w:ascii="Times New Roman" w:eastAsia="Helvetica Neue" w:hAnsi="Times New Roman" w:cs="Times New Roman"/>
          <w:sz w:val="24"/>
          <w:szCs w:val="24"/>
          <w:lang w:val="uk-UA"/>
        </w:rPr>
        <w:tab/>
      </w:r>
      <w:r w:rsidR="008C1590">
        <w:rPr>
          <w:rFonts w:ascii="Times New Roman" w:eastAsia="Helvetica Neue" w:hAnsi="Times New Roman" w:cs="Times New Roman"/>
          <w:sz w:val="24"/>
          <w:szCs w:val="24"/>
          <w:lang w:val="uk-UA"/>
        </w:rPr>
        <w:tab/>
      </w:r>
      <w:r w:rsidR="008C1590">
        <w:rPr>
          <w:rFonts w:ascii="Times New Roman" w:eastAsia="Helvetica Neue" w:hAnsi="Times New Roman" w:cs="Times New Roman"/>
          <w:sz w:val="24"/>
          <w:szCs w:val="24"/>
          <w:lang w:val="uk-UA"/>
        </w:rPr>
        <w:tab/>
      </w:r>
      <w:r w:rsidR="008C1590">
        <w:rPr>
          <w:rFonts w:ascii="Times New Roman" w:eastAsia="Helvetica Neue" w:hAnsi="Times New Roman" w:cs="Times New Roman"/>
          <w:sz w:val="24"/>
          <w:szCs w:val="24"/>
          <w:lang w:val="uk-UA"/>
        </w:rPr>
        <w:tab/>
      </w:r>
      <w:r w:rsidR="008C1590">
        <w:rPr>
          <w:rFonts w:ascii="Times New Roman" w:eastAsia="Helvetica Neue" w:hAnsi="Times New Roman" w:cs="Times New Roman"/>
          <w:sz w:val="24"/>
          <w:szCs w:val="24"/>
          <w:lang w:val="uk-UA"/>
        </w:rPr>
        <w:tab/>
      </w:r>
      <w:r w:rsidR="008C1590">
        <w:rPr>
          <w:rFonts w:ascii="Times New Roman" w:eastAsia="Helvetica Neue" w:hAnsi="Times New Roman" w:cs="Times New Roman"/>
          <w:sz w:val="24"/>
          <w:szCs w:val="24"/>
          <w:lang w:val="uk-UA"/>
        </w:rPr>
        <w:tab/>
      </w:r>
      <w:r w:rsidR="008C1590">
        <w:rPr>
          <w:rFonts w:ascii="Times New Roman" w:eastAsia="Helvetica Neue" w:hAnsi="Times New Roman" w:cs="Times New Roman"/>
          <w:sz w:val="24"/>
          <w:szCs w:val="24"/>
          <w:lang w:val="uk-UA"/>
        </w:rPr>
        <w:tab/>
      </w:r>
      <w:r w:rsidR="008C1590">
        <w:rPr>
          <w:rFonts w:ascii="Times New Roman" w:eastAsia="Helvetica Neue" w:hAnsi="Times New Roman" w:cs="Times New Roman"/>
          <w:sz w:val="24"/>
          <w:szCs w:val="24"/>
          <w:lang w:val="uk-UA"/>
        </w:rPr>
        <w:tab/>
      </w:r>
      <w:r w:rsidR="007401C2">
        <w:rPr>
          <w:rFonts w:ascii="Times New Roman" w:eastAsia="Helvetica Neue" w:hAnsi="Times New Roman" w:cs="Times New Roman"/>
          <w:sz w:val="24"/>
          <w:szCs w:val="24"/>
          <w:lang w:val="uk-UA"/>
        </w:rPr>
        <w:tab/>
      </w:r>
      <w:r w:rsidR="007401C2" w:rsidRPr="004F55E2">
        <w:rPr>
          <w:rFonts w:ascii="Times New Roman" w:hAnsi="Times New Roman"/>
          <w:sz w:val="24"/>
          <w:szCs w:val="24"/>
          <w:lang w:val="uk-UA"/>
        </w:rPr>
        <w:t>«</w:t>
      </w:r>
      <w:r w:rsidR="00BF6664" w:rsidRPr="00BF6664">
        <w:rPr>
          <w:rFonts w:ascii="Times New Roman" w:hAnsi="Times New Roman"/>
          <w:sz w:val="24"/>
          <w:szCs w:val="24"/>
          <w:lang w:val="uk-UA"/>
        </w:rPr>
        <w:t>1</w:t>
      </w:r>
      <w:r w:rsidR="00BF6664" w:rsidRPr="00C8739D">
        <w:rPr>
          <w:rFonts w:ascii="Times New Roman" w:hAnsi="Times New Roman"/>
          <w:sz w:val="24"/>
          <w:szCs w:val="24"/>
          <w:lang w:val="uk-UA"/>
        </w:rPr>
        <w:t>3</w:t>
      </w:r>
      <w:r w:rsidR="007401C2">
        <w:rPr>
          <w:rFonts w:ascii="Times New Roman" w:hAnsi="Times New Roman"/>
          <w:sz w:val="24"/>
          <w:szCs w:val="24"/>
          <w:lang w:val="uk-UA"/>
        </w:rPr>
        <w:t xml:space="preserve">» </w:t>
      </w:r>
      <w:r w:rsidR="00DC28E8">
        <w:rPr>
          <w:rFonts w:ascii="Times New Roman" w:hAnsi="Times New Roman"/>
          <w:sz w:val="24"/>
          <w:szCs w:val="24"/>
          <w:lang w:val="uk-UA"/>
        </w:rPr>
        <w:t xml:space="preserve"> </w:t>
      </w:r>
      <w:r w:rsidR="00BF6664" w:rsidRPr="00C8739D">
        <w:rPr>
          <w:rFonts w:ascii="Times New Roman" w:hAnsi="Times New Roman"/>
          <w:sz w:val="24"/>
          <w:szCs w:val="24"/>
          <w:lang w:val="uk-UA"/>
        </w:rPr>
        <w:t>грудня</w:t>
      </w:r>
      <w:r w:rsidR="00DC28E8">
        <w:rPr>
          <w:rFonts w:ascii="Times New Roman" w:hAnsi="Times New Roman"/>
          <w:sz w:val="24"/>
          <w:szCs w:val="24"/>
          <w:lang w:val="uk-UA"/>
        </w:rPr>
        <w:t xml:space="preserve"> </w:t>
      </w:r>
      <w:r w:rsidR="007401C2" w:rsidRPr="004F55E2">
        <w:rPr>
          <w:rFonts w:ascii="Times New Roman" w:hAnsi="Times New Roman"/>
          <w:sz w:val="24"/>
          <w:szCs w:val="24"/>
          <w:lang w:val="uk-UA"/>
        </w:rPr>
        <w:t>202</w:t>
      </w:r>
      <w:r w:rsidR="00BF6664" w:rsidRPr="00C8739D">
        <w:rPr>
          <w:rFonts w:ascii="Times New Roman" w:hAnsi="Times New Roman"/>
          <w:sz w:val="24"/>
          <w:szCs w:val="24"/>
          <w:lang w:val="uk-UA"/>
        </w:rPr>
        <w:t>2</w:t>
      </w:r>
      <w:r w:rsidR="007401C2" w:rsidRPr="004F55E2">
        <w:rPr>
          <w:rFonts w:ascii="Times New Roman" w:hAnsi="Times New Roman"/>
          <w:sz w:val="24"/>
          <w:szCs w:val="24"/>
          <w:lang w:val="uk-UA"/>
        </w:rPr>
        <w:t xml:space="preserve"> </w:t>
      </w:r>
      <w:r w:rsidR="009557EE" w:rsidRPr="00DB472A">
        <w:rPr>
          <w:rFonts w:ascii="Times New Roman" w:eastAsia="Helvetica Neue" w:hAnsi="Times New Roman" w:cs="Times New Roman"/>
          <w:sz w:val="24"/>
          <w:szCs w:val="24"/>
          <w:lang w:val="uk-UA"/>
        </w:rPr>
        <w:t>року</w:t>
      </w:r>
    </w:p>
    <w:p w14:paraId="27C268B5" w14:textId="77777777" w:rsidR="00FE6A4B" w:rsidRPr="00DB472A" w:rsidRDefault="00FE6A4B">
      <w:pPr>
        <w:spacing w:after="0" w:line="240" w:lineRule="auto"/>
        <w:jc w:val="both"/>
        <w:rPr>
          <w:rFonts w:ascii="Times New Roman" w:eastAsia="Helvetica Neue" w:hAnsi="Times New Roman" w:cs="Times New Roman"/>
          <w:sz w:val="24"/>
          <w:szCs w:val="24"/>
          <w:lang w:val="uk-UA"/>
        </w:rPr>
      </w:pPr>
    </w:p>
    <w:p w14:paraId="6837A92A" w14:textId="3FEF7E3D" w:rsidR="00816EDA" w:rsidRPr="00CA0A73" w:rsidRDefault="00816EDA" w:rsidP="00812914">
      <w:pPr>
        <w:spacing w:after="0" w:line="240" w:lineRule="auto"/>
        <w:jc w:val="both"/>
        <w:rPr>
          <w:rFonts w:ascii="Times New Roman" w:hAnsi="Times New Roman" w:cs="Times New Roman"/>
          <w:sz w:val="24"/>
          <w:szCs w:val="24"/>
          <w:lang w:val="uk-UA" w:eastAsia="en-US"/>
        </w:rPr>
      </w:pPr>
      <w:r w:rsidRPr="00CA0A73">
        <w:rPr>
          <w:rFonts w:ascii="Times New Roman" w:hAnsi="Times New Roman" w:cs="Times New Roman"/>
          <w:b/>
          <w:sz w:val="24"/>
          <w:szCs w:val="24"/>
          <w:lang w:val="uk-UA" w:eastAsia="en-US"/>
        </w:rPr>
        <w:t>ТОВАРИСТВО З ОБМЕЖЕНОЮ ВІДПОВІДАЛЬНІСТЮ “M.В. КАРГО“</w:t>
      </w:r>
      <w:r w:rsidRPr="00CA0A73">
        <w:rPr>
          <w:rFonts w:ascii="Times New Roman" w:hAnsi="Times New Roman" w:cs="Times New Roman"/>
          <w:sz w:val="24"/>
          <w:szCs w:val="24"/>
          <w:lang w:val="uk-UA" w:eastAsia="en-US"/>
        </w:rPr>
        <w:t>, іменоване надалі Замовник, в особі директора</w:t>
      </w:r>
      <w:r w:rsidR="008C1590">
        <w:rPr>
          <w:rFonts w:ascii="Times New Roman" w:hAnsi="Times New Roman" w:cs="Times New Roman"/>
          <w:sz w:val="24"/>
          <w:szCs w:val="24"/>
          <w:lang w:val="uk-UA" w:eastAsia="en-US"/>
        </w:rPr>
        <w:t xml:space="preserve"> </w:t>
      </w:r>
      <w:r w:rsidR="00812914" w:rsidRPr="00CA0A73">
        <w:rPr>
          <w:rFonts w:ascii="Times New Roman" w:hAnsi="Times New Roman"/>
          <w:sz w:val="24"/>
          <w:szCs w:val="24"/>
          <w:lang w:val="uk-UA"/>
        </w:rPr>
        <w:t>Сікорського Анатолія Антоновича</w:t>
      </w:r>
      <w:r w:rsidRPr="00CA0A73">
        <w:rPr>
          <w:rFonts w:ascii="Times New Roman" w:hAnsi="Times New Roman" w:cs="Times New Roman"/>
          <w:sz w:val="24"/>
          <w:szCs w:val="24"/>
          <w:lang w:val="uk-UA" w:eastAsia="en-US"/>
        </w:rPr>
        <w:t>, який діє на підставі Статуту, з однієї сторони, і</w:t>
      </w:r>
    </w:p>
    <w:p w14:paraId="3A61A00D" w14:textId="77777777" w:rsidR="00812914" w:rsidRPr="00CA0A73" w:rsidRDefault="00812914" w:rsidP="00812914">
      <w:pPr>
        <w:spacing w:after="0" w:line="240" w:lineRule="auto"/>
        <w:jc w:val="both"/>
        <w:rPr>
          <w:rFonts w:ascii="Times New Roman" w:hAnsi="Times New Roman" w:cs="Times New Roman"/>
          <w:sz w:val="24"/>
          <w:szCs w:val="24"/>
          <w:lang w:val="uk-UA" w:eastAsia="en-US"/>
        </w:rPr>
      </w:pPr>
      <w:r w:rsidRPr="00CA0A73">
        <w:rPr>
          <w:rFonts w:ascii="Times New Roman" w:hAnsi="Times New Roman" w:cs="Times New Roman"/>
          <w:b/>
          <w:sz w:val="24"/>
          <w:szCs w:val="24"/>
          <w:lang w:val="uk-UA" w:eastAsia="en-US"/>
        </w:rPr>
        <w:t xml:space="preserve">ТОВАРИСТВО З ОБМЕЖЕНОЮ ВІДПОВІДАЛЬНІСТЮ «ЕКОСМАРТЛАБ» </w:t>
      </w:r>
      <w:r w:rsidRPr="00CA0A73">
        <w:rPr>
          <w:rFonts w:ascii="Times New Roman" w:hAnsi="Times New Roman" w:cs="Times New Roman"/>
          <w:sz w:val="24"/>
          <w:szCs w:val="24"/>
          <w:lang w:val="uk-UA" w:eastAsia="en-US"/>
        </w:rPr>
        <w:t>іменоване  надалі Виконавець, в особі директора Рогачко Алли Миколаївни, яка діє на підставі Статуту, з іншого  боку,</w:t>
      </w:r>
    </w:p>
    <w:p w14:paraId="4E45ECDC" w14:textId="77777777" w:rsidR="00816EDA" w:rsidRPr="00CA0A73" w:rsidRDefault="00816EDA" w:rsidP="00812914">
      <w:pPr>
        <w:spacing w:after="0" w:line="240" w:lineRule="auto"/>
        <w:jc w:val="both"/>
        <w:rPr>
          <w:rFonts w:ascii="Times New Roman" w:hAnsi="Times New Roman" w:cs="Times New Roman"/>
          <w:color w:val="222222"/>
          <w:sz w:val="24"/>
          <w:szCs w:val="24"/>
          <w:lang w:val="uk-UA" w:eastAsia="en-US"/>
        </w:rPr>
      </w:pPr>
      <w:r w:rsidRPr="00CA0A73">
        <w:rPr>
          <w:rFonts w:ascii="Times New Roman" w:hAnsi="Times New Roman" w:cs="Times New Roman"/>
          <w:color w:val="222222"/>
          <w:sz w:val="24"/>
          <w:szCs w:val="24"/>
          <w:lang w:val="uk-UA" w:eastAsia="en-US"/>
        </w:rPr>
        <w:t>разом надалі іменовані «Сторони», а кожен окремо «Сторона», уклали цей Договір з надання послуг (далі – Договір) про наступне:</w:t>
      </w:r>
    </w:p>
    <w:p w14:paraId="6B9CA177" w14:textId="77777777" w:rsidR="00FE6A4B" w:rsidRPr="00CA0A73" w:rsidRDefault="009557EE">
      <w:pPr>
        <w:numPr>
          <w:ilvl w:val="0"/>
          <w:numId w:val="6"/>
        </w:numPr>
        <w:spacing w:after="0" w:line="240" w:lineRule="auto"/>
        <w:jc w:val="center"/>
        <w:rPr>
          <w:rFonts w:ascii="Times New Roman" w:eastAsia="Helvetica Neue" w:hAnsi="Times New Roman" w:cs="Times New Roman"/>
          <w:b/>
          <w:sz w:val="24"/>
          <w:szCs w:val="24"/>
          <w:lang w:val="uk-UA"/>
        </w:rPr>
      </w:pPr>
      <w:r w:rsidRPr="00CA0A73">
        <w:rPr>
          <w:rFonts w:ascii="Times New Roman" w:eastAsia="Helvetica Neue" w:hAnsi="Times New Roman" w:cs="Times New Roman"/>
          <w:b/>
          <w:sz w:val="24"/>
          <w:szCs w:val="24"/>
          <w:lang w:val="uk-UA"/>
        </w:rPr>
        <w:t>ПРЕДМЕТ ДОГОВОРУ</w:t>
      </w:r>
    </w:p>
    <w:p w14:paraId="72EB417F" w14:textId="77777777" w:rsidR="00BB456E" w:rsidRPr="00CA0A73" w:rsidRDefault="00816EDA" w:rsidP="002542B8">
      <w:pPr>
        <w:numPr>
          <w:ilvl w:val="1"/>
          <w:numId w:val="7"/>
        </w:numPr>
        <w:spacing w:after="0" w:line="240" w:lineRule="auto"/>
        <w:ind w:left="568" w:hanging="568"/>
        <w:jc w:val="both"/>
        <w:rPr>
          <w:rFonts w:ascii="Times New Roman" w:eastAsia="Helvetica Neue" w:hAnsi="Times New Roman" w:cs="Times New Roman"/>
          <w:sz w:val="24"/>
          <w:szCs w:val="24"/>
          <w:lang w:val="uk-UA"/>
        </w:rPr>
      </w:pPr>
      <w:r w:rsidRPr="00CA0A73">
        <w:rPr>
          <w:rFonts w:ascii="Times New Roman" w:eastAsia="Helvetica Neue" w:hAnsi="Times New Roman" w:cs="Times New Roman"/>
          <w:sz w:val="24"/>
          <w:szCs w:val="24"/>
          <w:lang w:val="uk-UA"/>
        </w:rPr>
        <w:t>На умовах, викладених в цьому Договорі, Виконавець зобов'язуєтьс</w:t>
      </w:r>
      <w:r w:rsidR="00656E0D" w:rsidRPr="00CA0A73">
        <w:rPr>
          <w:rFonts w:ascii="Times New Roman" w:eastAsia="Helvetica Neue" w:hAnsi="Times New Roman" w:cs="Times New Roman"/>
          <w:sz w:val="24"/>
          <w:szCs w:val="24"/>
          <w:lang w:val="uk-UA"/>
        </w:rPr>
        <w:t xml:space="preserve">я на свій ризик своїми силами </w:t>
      </w:r>
      <w:r w:rsidRPr="00CA0A73">
        <w:rPr>
          <w:rFonts w:ascii="Times New Roman" w:eastAsia="Helvetica Neue" w:hAnsi="Times New Roman" w:cs="Times New Roman"/>
          <w:sz w:val="24"/>
          <w:szCs w:val="24"/>
          <w:lang w:val="uk-UA"/>
        </w:rPr>
        <w:t xml:space="preserve">за завданням Замовника надати послуги з </w:t>
      </w:r>
      <w:r w:rsidR="00F31CB9" w:rsidRPr="00CA0A73">
        <w:rPr>
          <w:rFonts w:ascii="Times New Roman" w:eastAsia="Helvetica Neue" w:hAnsi="Times New Roman" w:cs="Times New Roman"/>
          <w:sz w:val="24"/>
          <w:szCs w:val="24"/>
          <w:lang w:val="uk-UA"/>
        </w:rPr>
        <w:t>проведення інструментально-лабораторних вимірів з метою здійснення моніторингу навколишнього природного середовища</w:t>
      </w:r>
      <w:r w:rsidR="00656E0D" w:rsidRPr="00CA0A73">
        <w:rPr>
          <w:rFonts w:ascii="Times New Roman" w:eastAsia="Helvetica Neue" w:hAnsi="Times New Roman" w:cs="Times New Roman"/>
          <w:sz w:val="24"/>
          <w:szCs w:val="24"/>
          <w:lang w:val="uk-UA"/>
        </w:rPr>
        <w:t>,</w:t>
      </w:r>
      <w:r w:rsidR="00F31CB9" w:rsidRPr="00CA0A73">
        <w:rPr>
          <w:rFonts w:ascii="Times New Roman" w:eastAsia="Helvetica Neue" w:hAnsi="Times New Roman" w:cs="Times New Roman"/>
          <w:sz w:val="24"/>
          <w:szCs w:val="24"/>
          <w:lang w:val="uk-UA"/>
        </w:rPr>
        <w:t xml:space="preserve"> підготовки та подачі Звітів за результатами </w:t>
      </w:r>
      <w:proofErr w:type="spellStart"/>
      <w:r w:rsidR="00F31CB9" w:rsidRPr="00CA0A73">
        <w:rPr>
          <w:rFonts w:ascii="Times New Roman" w:eastAsia="Helvetica Neue" w:hAnsi="Times New Roman" w:cs="Times New Roman"/>
          <w:sz w:val="24"/>
          <w:szCs w:val="24"/>
          <w:lang w:val="uk-UA"/>
        </w:rPr>
        <w:t>післяпроектного</w:t>
      </w:r>
      <w:proofErr w:type="spellEnd"/>
      <w:r w:rsidR="00F31CB9" w:rsidRPr="00CA0A73">
        <w:rPr>
          <w:rFonts w:ascii="Times New Roman" w:eastAsia="Helvetica Neue" w:hAnsi="Times New Roman" w:cs="Times New Roman"/>
          <w:sz w:val="24"/>
          <w:szCs w:val="24"/>
          <w:lang w:val="uk-UA"/>
        </w:rPr>
        <w:t xml:space="preserve"> моніторингу згідно переліку, кількості та цінами зазначеними в Додатку №1 до Договору (ПЕРЕЛІК ТА ВАРТІСТЬ ПОСЛУГ), який </w:t>
      </w:r>
      <w:r w:rsidR="00BB456E" w:rsidRPr="00CA0A73">
        <w:rPr>
          <w:rFonts w:ascii="Times New Roman" w:eastAsia="Helvetica Neue" w:hAnsi="Times New Roman" w:cs="Times New Roman"/>
          <w:sz w:val="24"/>
          <w:szCs w:val="24"/>
          <w:lang w:val="uk-UA"/>
        </w:rPr>
        <w:t>є невід’</w:t>
      </w:r>
      <w:r w:rsidR="00656E0D" w:rsidRPr="00CA0A73">
        <w:rPr>
          <w:rFonts w:ascii="Times New Roman" w:eastAsia="Helvetica Neue" w:hAnsi="Times New Roman" w:cs="Times New Roman"/>
          <w:sz w:val="24"/>
          <w:szCs w:val="24"/>
          <w:lang w:val="uk-UA"/>
        </w:rPr>
        <w:t>ємною частиною Договору.</w:t>
      </w:r>
      <w:r w:rsidR="00BB456E" w:rsidRPr="00CA0A73">
        <w:rPr>
          <w:rFonts w:ascii="Times New Roman" w:eastAsia="Helvetica Neue" w:hAnsi="Times New Roman" w:cs="Times New Roman"/>
          <w:sz w:val="24"/>
          <w:szCs w:val="24"/>
          <w:lang w:val="uk-UA"/>
        </w:rPr>
        <w:t xml:space="preserve"> </w:t>
      </w:r>
      <w:r w:rsidR="00656E0D" w:rsidRPr="00CA0A73">
        <w:rPr>
          <w:rFonts w:ascii="Times New Roman" w:eastAsia="Helvetica Neue" w:hAnsi="Times New Roman" w:cs="Times New Roman"/>
          <w:sz w:val="24"/>
          <w:szCs w:val="24"/>
          <w:lang w:val="uk-UA"/>
        </w:rPr>
        <w:t xml:space="preserve">В свою чергу </w:t>
      </w:r>
      <w:r w:rsidR="00522D60" w:rsidRPr="00CA0A73">
        <w:rPr>
          <w:rFonts w:ascii="Times New Roman" w:eastAsia="Helvetica Neue" w:hAnsi="Times New Roman" w:cs="Times New Roman"/>
          <w:sz w:val="24"/>
          <w:szCs w:val="24"/>
          <w:lang w:val="uk-UA"/>
        </w:rPr>
        <w:t>Замовник</w:t>
      </w:r>
      <w:r w:rsidR="00656E0D" w:rsidRPr="00CA0A73">
        <w:rPr>
          <w:rFonts w:ascii="Times New Roman" w:eastAsia="Helvetica Neue" w:hAnsi="Times New Roman" w:cs="Times New Roman"/>
          <w:sz w:val="24"/>
          <w:szCs w:val="24"/>
          <w:lang w:val="uk-UA"/>
        </w:rPr>
        <w:t xml:space="preserve"> </w:t>
      </w:r>
      <w:proofErr w:type="spellStart"/>
      <w:r w:rsidR="00656E0D" w:rsidRPr="00CA0A73">
        <w:rPr>
          <w:rFonts w:ascii="Times New Roman" w:eastAsia="Helvetica Neue" w:hAnsi="Times New Roman" w:cs="Times New Roman"/>
          <w:sz w:val="24"/>
          <w:szCs w:val="24"/>
          <w:lang w:val="uk-UA"/>
        </w:rPr>
        <w:t>зобов</w:t>
      </w:r>
      <w:proofErr w:type="spellEnd"/>
      <w:r w:rsidR="00656E0D" w:rsidRPr="00CA0A73">
        <w:rPr>
          <w:rFonts w:ascii="Times New Roman" w:eastAsia="Helvetica Neue" w:hAnsi="Times New Roman" w:cs="Times New Roman"/>
          <w:sz w:val="24"/>
          <w:szCs w:val="24"/>
        </w:rPr>
        <w:t>’</w:t>
      </w:r>
      <w:proofErr w:type="spellStart"/>
      <w:r w:rsidR="00656E0D" w:rsidRPr="00CA0A73">
        <w:rPr>
          <w:rFonts w:ascii="Times New Roman" w:eastAsia="Helvetica Neue" w:hAnsi="Times New Roman" w:cs="Times New Roman"/>
          <w:sz w:val="24"/>
          <w:szCs w:val="24"/>
          <w:lang w:val="uk-UA"/>
        </w:rPr>
        <w:t>язується</w:t>
      </w:r>
      <w:proofErr w:type="spellEnd"/>
      <w:r w:rsidR="00656E0D" w:rsidRPr="00CA0A73">
        <w:rPr>
          <w:rFonts w:ascii="Times New Roman" w:eastAsia="Helvetica Neue" w:hAnsi="Times New Roman" w:cs="Times New Roman"/>
          <w:sz w:val="24"/>
          <w:szCs w:val="24"/>
          <w:lang w:val="uk-UA"/>
        </w:rPr>
        <w:t xml:space="preserve"> </w:t>
      </w:r>
      <w:r w:rsidR="00522D60" w:rsidRPr="00CA0A73">
        <w:rPr>
          <w:rFonts w:ascii="Times New Roman" w:eastAsia="Helvetica Neue" w:hAnsi="Times New Roman" w:cs="Times New Roman"/>
          <w:sz w:val="24"/>
          <w:szCs w:val="24"/>
          <w:lang w:val="uk-UA"/>
        </w:rPr>
        <w:t xml:space="preserve"> </w:t>
      </w:r>
      <w:r w:rsidR="00656E0D" w:rsidRPr="00CA0A73">
        <w:rPr>
          <w:rFonts w:ascii="Times New Roman" w:eastAsia="Helvetica Neue" w:hAnsi="Times New Roman" w:cs="Times New Roman"/>
          <w:sz w:val="24"/>
          <w:szCs w:val="24"/>
          <w:lang w:val="uk-UA"/>
        </w:rPr>
        <w:t xml:space="preserve">прийняти належним чином надані </w:t>
      </w:r>
      <w:r w:rsidR="00522D60" w:rsidRPr="00CA0A73">
        <w:rPr>
          <w:rFonts w:ascii="Times New Roman" w:eastAsia="Helvetica Neue" w:hAnsi="Times New Roman" w:cs="Times New Roman"/>
          <w:sz w:val="24"/>
          <w:szCs w:val="24"/>
          <w:lang w:val="uk-UA"/>
        </w:rPr>
        <w:t xml:space="preserve"> послуги та оплатити їх.</w:t>
      </w:r>
    </w:p>
    <w:p w14:paraId="463C9B4C" w14:textId="77777777" w:rsidR="00BB456E" w:rsidRPr="00CA0A73" w:rsidRDefault="00F31CB9" w:rsidP="002542B8">
      <w:pPr>
        <w:numPr>
          <w:ilvl w:val="1"/>
          <w:numId w:val="7"/>
        </w:numPr>
        <w:spacing w:after="0" w:line="240" w:lineRule="auto"/>
        <w:ind w:left="568" w:hanging="568"/>
        <w:jc w:val="both"/>
        <w:rPr>
          <w:rFonts w:ascii="Times New Roman" w:eastAsia="Helvetica Neue" w:hAnsi="Times New Roman" w:cs="Times New Roman"/>
          <w:sz w:val="24"/>
          <w:szCs w:val="24"/>
          <w:lang w:val="uk-UA"/>
        </w:rPr>
      </w:pPr>
      <w:r w:rsidRPr="00CA0A73">
        <w:rPr>
          <w:rFonts w:ascii="Times New Roman" w:eastAsia="Helvetica Neue" w:hAnsi="Times New Roman" w:cs="Times New Roman"/>
          <w:sz w:val="24"/>
          <w:szCs w:val="24"/>
          <w:lang w:val="uk-UA"/>
        </w:rPr>
        <w:t>Строки надання послуг вказані в Додатку №2 до Договору (КАЛЕНДАРНИЙ ПЛАН), який є невід’ємною частиною Договору.</w:t>
      </w:r>
    </w:p>
    <w:p w14:paraId="1E1E9DAF" w14:textId="139A11C5" w:rsidR="00BB456E" w:rsidRPr="00CA0A73" w:rsidRDefault="00F31CB9" w:rsidP="002542B8">
      <w:pPr>
        <w:numPr>
          <w:ilvl w:val="1"/>
          <w:numId w:val="7"/>
        </w:numPr>
        <w:spacing w:after="0" w:line="240" w:lineRule="auto"/>
        <w:ind w:left="568" w:hanging="568"/>
        <w:jc w:val="both"/>
        <w:rPr>
          <w:rFonts w:ascii="Times New Roman" w:eastAsia="Helvetica Neue" w:hAnsi="Times New Roman" w:cs="Times New Roman"/>
          <w:sz w:val="24"/>
          <w:szCs w:val="24"/>
          <w:lang w:val="uk-UA"/>
        </w:rPr>
      </w:pPr>
      <w:r w:rsidRPr="00CA0A73">
        <w:rPr>
          <w:rFonts w:ascii="Times New Roman" w:eastAsia="Helvetica Neue" w:hAnsi="Times New Roman" w:cs="Times New Roman"/>
          <w:sz w:val="24"/>
          <w:szCs w:val="24"/>
          <w:lang w:val="uk-UA"/>
        </w:rPr>
        <w:t>Послуги надаються згідно висновку з Оцінки впливу на довкілля (далі ОВД) від 28.11.2018р</w:t>
      </w:r>
      <w:r w:rsidR="00760021" w:rsidRPr="00CA0A73">
        <w:rPr>
          <w:rFonts w:ascii="Times New Roman" w:eastAsia="Helvetica Neue" w:hAnsi="Times New Roman" w:cs="Times New Roman"/>
          <w:sz w:val="24"/>
          <w:szCs w:val="24"/>
          <w:lang w:val="uk-UA"/>
        </w:rPr>
        <w:t>.</w:t>
      </w:r>
      <w:r w:rsidRPr="00CA0A73">
        <w:rPr>
          <w:rFonts w:ascii="Times New Roman" w:eastAsia="Helvetica Neue" w:hAnsi="Times New Roman" w:cs="Times New Roman"/>
          <w:sz w:val="24"/>
          <w:szCs w:val="24"/>
          <w:lang w:val="uk-UA"/>
        </w:rPr>
        <w:t xml:space="preserve"> № 7-03/12-20187101195/1.</w:t>
      </w:r>
    </w:p>
    <w:p w14:paraId="17940BB5" w14:textId="074AD174" w:rsidR="00BB456E" w:rsidRPr="00CA0A73" w:rsidRDefault="00F31CB9" w:rsidP="002542B8">
      <w:pPr>
        <w:numPr>
          <w:ilvl w:val="1"/>
          <w:numId w:val="7"/>
        </w:numPr>
        <w:spacing w:after="0" w:line="240" w:lineRule="auto"/>
        <w:ind w:left="568" w:hanging="568"/>
        <w:jc w:val="both"/>
        <w:rPr>
          <w:rFonts w:ascii="Times New Roman" w:eastAsia="Helvetica Neue" w:hAnsi="Times New Roman" w:cs="Times New Roman"/>
          <w:sz w:val="24"/>
          <w:szCs w:val="24"/>
          <w:lang w:val="uk-UA"/>
        </w:rPr>
      </w:pPr>
      <w:r w:rsidRPr="00CA0A73">
        <w:rPr>
          <w:rFonts w:ascii="Times New Roman" w:eastAsia="Helvetica Neue" w:hAnsi="Times New Roman" w:cs="Times New Roman"/>
          <w:sz w:val="24"/>
          <w:szCs w:val="24"/>
          <w:lang w:val="uk-UA"/>
        </w:rPr>
        <w:t>Місце надання послуг:</w:t>
      </w:r>
      <w:r w:rsidR="00656E0D" w:rsidRPr="00CA0A73">
        <w:rPr>
          <w:rFonts w:ascii="Times New Roman" w:eastAsia="Helvetica Neue" w:hAnsi="Times New Roman" w:cs="Times New Roman"/>
          <w:sz w:val="24"/>
          <w:szCs w:val="24"/>
          <w:lang w:val="uk-UA"/>
        </w:rPr>
        <w:t xml:space="preserve"> </w:t>
      </w:r>
      <w:r w:rsidRPr="00CA0A73">
        <w:rPr>
          <w:rFonts w:ascii="Times New Roman" w:eastAsia="Helvetica Neue" w:hAnsi="Times New Roman" w:cs="Times New Roman"/>
          <w:sz w:val="24"/>
          <w:szCs w:val="24"/>
          <w:lang w:val="uk-UA"/>
        </w:rPr>
        <w:t xml:space="preserve">ТОВ «М.В. КАРГО», 67534, Одеська область, </w:t>
      </w:r>
      <w:r w:rsidR="002B404A">
        <w:rPr>
          <w:rFonts w:ascii="Times New Roman" w:eastAsia="Helvetica Neue" w:hAnsi="Times New Roman" w:cs="Times New Roman"/>
          <w:sz w:val="24"/>
          <w:szCs w:val="24"/>
          <w:lang w:val="uk-UA"/>
        </w:rPr>
        <w:t>Оде</w:t>
      </w:r>
      <w:r w:rsidRPr="00CA0A73">
        <w:rPr>
          <w:rFonts w:ascii="Times New Roman" w:eastAsia="Helvetica Neue" w:hAnsi="Times New Roman" w:cs="Times New Roman"/>
          <w:sz w:val="24"/>
          <w:szCs w:val="24"/>
          <w:lang w:val="uk-UA"/>
        </w:rPr>
        <w:t xml:space="preserve">ський район, с. </w:t>
      </w:r>
      <w:proofErr w:type="spellStart"/>
      <w:r w:rsidRPr="00CA0A73">
        <w:rPr>
          <w:rFonts w:ascii="Times New Roman" w:eastAsia="Helvetica Neue" w:hAnsi="Times New Roman" w:cs="Times New Roman"/>
          <w:sz w:val="24"/>
          <w:szCs w:val="24"/>
          <w:lang w:val="uk-UA"/>
        </w:rPr>
        <w:t>Визирка</w:t>
      </w:r>
      <w:proofErr w:type="spellEnd"/>
      <w:r w:rsidRPr="00CA0A73">
        <w:rPr>
          <w:rFonts w:ascii="Times New Roman" w:eastAsia="Helvetica Neue" w:hAnsi="Times New Roman" w:cs="Times New Roman"/>
          <w:sz w:val="24"/>
          <w:szCs w:val="24"/>
          <w:lang w:val="uk-UA"/>
        </w:rPr>
        <w:t>, вул. Морська,1</w:t>
      </w:r>
      <w:r w:rsidR="00106AB8">
        <w:rPr>
          <w:rFonts w:ascii="Times New Roman" w:eastAsia="Helvetica Neue" w:hAnsi="Times New Roman" w:cs="Times New Roman"/>
          <w:sz w:val="24"/>
          <w:szCs w:val="24"/>
          <w:lang w:val="uk-UA"/>
        </w:rPr>
        <w:t xml:space="preserve"> та 1а</w:t>
      </w:r>
      <w:r w:rsidRPr="00CA0A73">
        <w:rPr>
          <w:rFonts w:ascii="Times New Roman" w:eastAsia="Helvetica Neue" w:hAnsi="Times New Roman" w:cs="Times New Roman"/>
          <w:sz w:val="24"/>
          <w:szCs w:val="24"/>
          <w:lang w:val="uk-UA"/>
        </w:rPr>
        <w:t>.</w:t>
      </w:r>
    </w:p>
    <w:p w14:paraId="2591DD05" w14:textId="77777777" w:rsidR="00FE6A4B" w:rsidRPr="00CA0A73" w:rsidRDefault="009557EE" w:rsidP="002542B8">
      <w:pPr>
        <w:numPr>
          <w:ilvl w:val="1"/>
          <w:numId w:val="7"/>
        </w:numPr>
        <w:spacing w:after="0" w:line="240" w:lineRule="auto"/>
        <w:ind w:left="568" w:hanging="568"/>
        <w:jc w:val="both"/>
        <w:rPr>
          <w:rFonts w:ascii="Times New Roman" w:eastAsia="Helvetica Neue" w:hAnsi="Times New Roman" w:cs="Times New Roman"/>
          <w:sz w:val="24"/>
          <w:szCs w:val="24"/>
          <w:lang w:val="uk-UA"/>
        </w:rPr>
      </w:pPr>
      <w:r w:rsidRPr="00CA0A73">
        <w:rPr>
          <w:rFonts w:ascii="Times New Roman" w:eastAsia="Helvetica Neue" w:hAnsi="Times New Roman" w:cs="Times New Roman"/>
          <w:sz w:val="24"/>
          <w:szCs w:val="24"/>
          <w:lang w:val="uk-UA"/>
        </w:rPr>
        <w:t>Додаткові послуги оформляються додатковими угодами між Замовником та Виконавцем. Вартість і термін виконання додаткових послуг визначається окремо у відповідних додаткових угодах.</w:t>
      </w:r>
    </w:p>
    <w:p w14:paraId="67D8E07B" w14:textId="77777777" w:rsidR="00FE6A4B" w:rsidRPr="00CA0A73" w:rsidRDefault="009557EE" w:rsidP="00AF63E2">
      <w:pPr>
        <w:numPr>
          <w:ilvl w:val="0"/>
          <w:numId w:val="6"/>
        </w:numPr>
        <w:spacing w:after="0" w:line="240" w:lineRule="auto"/>
        <w:jc w:val="center"/>
        <w:rPr>
          <w:rFonts w:ascii="Times New Roman" w:eastAsia="Helvetica Neue" w:hAnsi="Times New Roman" w:cs="Times New Roman"/>
          <w:b/>
          <w:sz w:val="24"/>
          <w:szCs w:val="24"/>
          <w:lang w:val="uk-UA"/>
        </w:rPr>
      </w:pPr>
      <w:r w:rsidRPr="00CA0A73">
        <w:rPr>
          <w:rFonts w:ascii="Times New Roman" w:eastAsia="Helvetica Neue" w:hAnsi="Times New Roman" w:cs="Times New Roman"/>
          <w:b/>
          <w:sz w:val="24"/>
          <w:szCs w:val="24"/>
          <w:lang w:val="uk-UA"/>
        </w:rPr>
        <w:t>ПРАВА ТА ОБОВ’ЯЗКИ СТОРІН</w:t>
      </w:r>
    </w:p>
    <w:p w14:paraId="0628BC75" w14:textId="77777777" w:rsidR="00FE6A4B" w:rsidRPr="00BA06E1" w:rsidRDefault="009557EE" w:rsidP="00522D60">
      <w:pPr>
        <w:spacing w:after="0" w:line="240" w:lineRule="auto"/>
        <w:jc w:val="both"/>
        <w:rPr>
          <w:rFonts w:ascii="Times New Roman" w:eastAsia="Helvetica Neue" w:hAnsi="Times New Roman" w:cs="Times New Roman"/>
          <w:b/>
          <w:sz w:val="24"/>
          <w:szCs w:val="24"/>
          <w:lang w:val="uk-UA"/>
        </w:rPr>
      </w:pPr>
      <w:r w:rsidRPr="00CA0A73">
        <w:rPr>
          <w:rFonts w:ascii="Times New Roman" w:eastAsia="Helvetica Neue" w:hAnsi="Times New Roman" w:cs="Times New Roman"/>
          <w:sz w:val="24"/>
          <w:szCs w:val="24"/>
          <w:lang w:val="uk-UA"/>
        </w:rPr>
        <w:t>2.1</w:t>
      </w:r>
      <w:r w:rsidRPr="00BA06E1">
        <w:rPr>
          <w:rFonts w:ascii="Times New Roman" w:eastAsia="Helvetica Neue" w:hAnsi="Times New Roman" w:cs="Times New Roman"/>
          <w:b/>
          <w:sz w:val="24"/>
          <w:szCs w:val="24"/>
          <w:lang w:val="uk-UA"/>
        </w:rPr>
        <w:t>. Виконавець зобов'язаний:</w:t>
      </w:r>
    </w:p>
    <w:p w14:paraId="63D28BF3" w14:textId="77777777" w:rsidR="00522D60" w:rsidRPr="00B57555" w:rsidRDefault="006D55CB" w:rsidP="00522D60">
      <w:pPr>
        <w:numPr>
          <w:ilvl w:val="0"/>
          <w:numId w:val="2"/>
        </w:numPr>
        <w:spacing w:after="0" w:line="240" w:lineRule="auto"/>
        <w:jc w:val="both"/>
        <w:rPr>
          <w:rFonts w:ascii="Times New Roman" w:eastAsia="Helvetica Neue" w:hAnsi="Times New Roman" w:cs="Times New Roman"/>
          <w:sz w:val="24"/>
          <w:szCs w:val="24"/>
          <w:lang w:val="uk-UA"/>
        </w:rPr>
      </w:pPr>
      <w:r w:rsidRPr="00B57555">
        <w:rPr>
          <w:rFonts w:ascii="Times New Roman" w:eastAsia="Helvetica Neue" w:hAnsi="Times New Roman" w:cs="Times New Roman"/>
          <w:sz w:val="24"/>
          <w:szCs w:val="24"/>
          <w:lang w:val="uk-UA"/>
        </w:rPr>
        <w:t>Якісно надати Замовнику послуги в обсягах, в порядку та строки, визначені Договором;</w:t>
      </w:r>
    </w:p>
    <w:p w14:paraId="1F4FD301" w14:textId="77777777" w:rsidR="00FE6A4B" w:rsidRPr="00B57555" w:rsidRDefault="00CA0A73" w:rsidP="00522D60">
      <w:pPr>
        <w:numPr>
          <w:ilvl w:val="0"/>
          <w:numId w:val="2"/>
        </w:numPr>
        <w:spacing w:after="0" w:line="240" w:lineRule="auto"/>
        <w:jc w:val="both"/>
        <w:rPr>
          <w:rFonts w:ascii="Times New Roman" w:eastAsia="Helvetica Neue" w:hAnsi="Times New Roman" w:cs="Times New Roman"/>
          <w:sz w:val="24"/>
          <w:szCs w:val="24"/>
          <w:lang w:val="uk-UA"/>
        </w:rPr>
      </w:pPr>
      <w:r w:rsidRPr="00B57555">
        <w:rPr>
          <w:rFonts w:ascii="Times New Roman" w:eastAsia="Helvetica Neue" w:hAnsi="Times New Roman" w:cs="Times New Roman"/>
          <w:sz w:val="24"/>
          <w:szCs w:val="24"/>
          <w:lang w:val="uk-UA"/>
        </w:rPr>
        <w:t>Повідомляти Замовника</w:t>
      </w:r>
      <w:r w:rsidR="009557EE" w:rsidRPr="00B57555">
        <w:rPr>
          <w:rFonts w:ascii="Times New Roman" w:eastAsia="Helvetica Neue" w:hAnsi="Times New Roman" w:cs="Times New Roman"/>
          <w:sz w:val="24"/>
          <w:szCs w:val="24"/>
          <w:lang w:val="uk-UA"/>
        </w:rPr>
        <w:t xml:space="preserve">, на його вимогу, про хід </w:t>
      </w:r>
      <w:r w:rsidR="00522D60" w:rsidRPr="00B57555">
        <w:rPr>
          <w:rFonts w:ascii="Times New Roman" w:eastAsia="Helvetica Neue" w:hAnsi="Times New Roman" w:cs="Times New Roman"/>
          <w:sz w:val="24"/>
          <w:szCs w:val="24"/>
          <w:lang w:val="uk-UA"/>
        </w:rPr>
        <w:t>надання послуг</w:t>
      </w:r>
      <w:r w:rsidR="009557EE" w:rsidRPr="00B57555">
        <w:rPr>
          <w:rFonts w:ascii="Times New Roman" w:eastAsia="Helvetica Neue" w:hAnsi="Times New Roman" w:cs="Times New Roman"/>
          <w:sz w:val="24"/>
          <w:szCs w:val="24"/>
          <w:lang w:val="uk-UA"/>
        </w:rPr>
        <w:t>;</w:t>
      </w:r>
    </w:p>
    <w:p w14:paraId="545E8C27" w14:textId="77777777" w:rsidR="00107679" w:rsidRPr="00B57555" w:rsidRDefault="00A35F96" w:rsidP="00A35F96">
      <w:pPr>
        <w:pStyle w:val="a6"/>
        <w:numPr>
          <w:ilvl w:val="0"/>
          <w:numId w:val="2"/>
        </w:numPr>
        <w:spacing w:after="0" w:line="240" w:lineRule="auto"/>
        <w:jc w:val="both"/>
        <w:rPr>
          <w:rFonts w:ascii="Times New Roman" w:hAnsi="Times New Roman"/>
          <w:sz w:val="24"/>
          <w:szCs w:val="24"/>
          <w:lang w:val="uk-UA"/>
        </w:rPr>
      </w:pPr>
      <w:r w:rsidRPr="00B57555">
        <w:rPr>
          <w:rFonts w:ascii="Times New Roman" w:hAnsi="Times New Roman"/>
          <w:sz w:val="24"/>
          <w:szCs w:val="24"/>
          <w:lang w:val="uk-UA"/>
        </w:rPr>
        <w:t>Проводити роботу в суворій відповідності з вимогами нормативно-правових актів в галузі охорони навколишнього  природного  середовища</w:t>
      </w:r>
      <w:r w:rsidR="00107679" w:rsidRPr="00B57555">
        <w:rPr>
          <w:rFonts w:ascii="Times New Roman" w:eastAsia="Helvetica Neue" w:hAnsi="Times New Roman" w:cs="Times New Roman"/>
          <w:sz w:val="24"/>
          <w:szCs w:val="24"/>
          <w:lang w:val="uk-UA"/>
        </w:rPr>
        <w:t>, інших загальноприйня</w:t>
      </w:r>
      <w:r w:rsidR="00CA0A73" w:rsidRPr="00B57555">
        <w:rPr>
          <w:rFonts w:ascii="Times New Roman" w:eastAsia="Helvetica Neue" w:hAnsi="Times New Roman" w:cs="Times New Roman"/>
          <w:sz w:val="24"/>
          <w:szCs w:val="24"/>
          <w:lang w:val="uk-UA"/>
        </w:rPr>
        <w:t>тих для даного виду послуг</w:t>
      </w:r>
      <w:r w:rsidR="00107679" w:rsidRPr="00B57555">
        <w:rPr>
          <w:rFonts w:ascii="Times New Roman" w:eastAsia="Helvetica Neue" w:hAnsi="Times New Roman" w:cs="Times New Roman"/>
          <w:sz w:val="24"/>
          <w:szCs w:val="24"/>
          <w:lang w:val="uk-UA"/>
        </w:rPr>
        <w:t>.</w:t>
      </w:r>
    </w:p>
    <w:p w14:paraId="4A339640" w14:textId="7126EB0A" w:rsidR="00FE6A4B" w:rsidRPr="00B57555" w:rsidRDefault="00CA0A73" w:rsidP="00522D60">
      <w:pPr>
        <w:numPr>
          <w:ilvl w:val="0"/>
          <w:numId w:val="2"/>
        </w:numPr>
        <w:spacing w:after="0" w:line="240" w:lineRule="auto"/>
        <w:jc w:val="both"/>
        <w:rPr>
          <w:rFonts w:ascii="Times New Roman" w:eastAsia="Helvetica Neue" w:hAnsi="Times New Roman" w:cs="Times New Roman"/>
          <w:sz w:val="24"/>
          <w:szCs w:val="24"/>
          <w:lang w:val="uk-UA"/>
        </w:rPr>
      </w:pPr>
      <w:r w:rsidRPr="00B57555">
        <w:rPr>
          <w:rFonts w:ascii="Times New Roman" w:eastAsia="Helvetica Neue" w:hAnsi="Times New Roman" w:cs="Times New Roman"/>
          <w:sz w:val="24"/>
          <w:szCs w:val="24"/>
          <w:lang w:val="uk-UA"/>
        </w:rPr>
        <w:t>Н</w:t>
      </w:r>
      <w:r w:rsidR="009557EE" w:rsidRPr="00B57555">
        <w:rPr>
          <w:rFonts w:ascii="Times New Roman" w:eastAsia="Helvetica Neue" w:hAnsi="Times New Roman" w:cs="Times New Roman"/>
          <w:sz w:val="24"/>
          <w:szCs w:val="24"/>
          <w:lang w:val="uk-UA"/>
        </w:rPr>
        <w:t>ести відповідальність за збереження доку</w:t>
      </w:r>
      <w:r w:rsidRPr="00B57555">
        <w:rPr>
          <w:rFonts w:ascii="Times New Roman" w:eastAsia="Helvetica Neue" w:hAnsi="Times New Roman" w:cs="Times New Roman"/>
          <w:sz w:val="24"/>
          <w:szCs w:val="24"/>
          <w:lang w:val="uk-UA"/>
        </w:rPr>
        <w:t>ментів</w:t>
      </w:r>
      <w:ins w:id="0" w:author="OLENA PASHKOVA (NEPTUNE.UA)" w:date="2022-12-13T23:44:00Z">
        <w:r w:rsidR="007849B4">
          <w:rPr>
            <w:rFonts w:ascii="Times New Roman" w:eastAsia="Helvetica Neue" w:hAnsi="Times New Roman" w:cs="Times New Roman"/>
            <w:sz w:val="24"/>
            <w:szCs w:val="24"/>
            <w:lang w:val="uk-UA"/>
          </w:rPr>
          <w:t xml:space="preserve"> та </w:t>
        </w:r>
      </w:ins>
      <w:del w:id="1" w:author="OLENA PASHKOVA (NEPTUNE.UA)" w:date="2022-12-13T23:44:00Z">
        <w:r w:rsidRPr="00B57555" w:rsidDel="007849B4">
          <w:rPr>
            <w:rFonts w:ascii="Times New Roman" w:eastAsia="Helvetica Neue" w:hAnsi="Times New Roman" w:cs="Times New Roman"/>
            <w:sz w:val="24"/>
            <w:szCs w:val="24"/>
            <w:lang w:val="uk-UA"/>
          </w:rPr>
          <w:delText xml:space="preserve">, </w:delText>
        </w:r>
      </w:del>
      <w:r w:rsidRPr="00B57555">
        <w:rPr>
          <w:rFonts w:ascii="Times New Roman" w:eastAsia="Helvetica Neue" w:hAnsi="Times New Roman" w:cs="Times New Roman"/>
          <w:sz w:val="24"/>
          <w:szCs w:val="24"/>
          <w:lang w:val="uk-UA"/>
        </w:rPr>
        <w:t>матеріальних цінностей</w:t>
      </w:r>
      <w:del w:id="2" w:author="OLENA PASHKOVA (NEPTUNE.UA)" w:date="2022-12-13T23:44:00Z">
        <w:r w:rsidRPr="00B57555" w:rsidDel="007849B4">
          <w:rPr>
            <w:rFonts w:ascii="Times New Roman" w:eastAsia="Helvetica Neue" w:hAnsi="Times New Roman" w:cs="Times New Roman"/>
            <w:sz w:val="24"/>
            <w:szCs w:val="24"/>
            <w:lang w:val="uk-UA"/>
          </w:rPr>
          <w:delText xml:space="preserve"> та</w:delText>
        </w:r>
        <w:r w:rsidR="009557EE" w:rsidRPr="00B57555" w:rsidDel="007849B4">
          <w:rPr>
            <w:rFonts w:ascii="Times New Roman" w:eastAsia="Helvetica Neue" w:hAnsi="Times New Roman" w:cs="Times New Roman"/>
            <w:sz w:val="24"/>
            <w:szCs w:val="24"/>
            <w:lang w:val="uk-UA"/>
          </w:rPr>
          <w:delText xml:space="preserve"> грошових коштів</w:delText>
        </w:r>
      </w:del>
      <w:r w:rsidR="009557EE" w:rsidRPr="00B57555">
        <w:rPr>
          <w:rFonts w:ascii="Times New Roman" w:eastAsia="Helvetica Neue" w:hAnsi="Times New Roman" w:cs="Times New Roman"/>
          <w:sz w:val="24"/>
          <w:szCs w:val="24"/>
          <w:lang w:val="uk-UA"/>
        </w:rPr>
        <w:t xml:space="preserve">, переданих йому Замовником для </w:t>
      </w:r>
      <w:r w:rsidR="00522D60" w:rsidRPr="00B57555">
        <w:rPr>
          <w:rFonts w:ascii="Times New Roman" w:eastAsia="Helvetica Neue" w:hAnsi="Times New Roman" w:cs="Times New Roman"/>
          <w:sz w:val="24"/>
          <w:szCs w:val="24"/>
          <w:lang w:val="uk-UA"/>
        </w:rPr>
        <w:t>надання послуг</w:t>
      </w:r>
      <w:r w:rsidR="006D55CB" w:rsidRPr="00B57555">
        <w:rPr>
          <w:rFonts w:ascii="Times New Roman" w:eastAsia="Helvetica Neue" w:hAnsi="Times New Roman" w:cs="Times New Roman"/>
          <w:sz w:val="24"/>
          <w:szCs w:val="24"/>
          <w:lang w:val="uk-UA"/>
        </w:rPr>
        <w:t>;</w:t>
      </w:r>
    </w:p>
    <w:p w14:paraId="3817E62C" w14:textId="4A350874" w:rsidR="00FE6A4B" w:rsidRPr="004E1DF2" w:rsidRDefault="00CA0A73" w:rsidP="00522D60">
      <w:pPr>
        <w:numPr>
          <w:ilvl w:val="0"/>
          <w:numId w:val="2"/>
        </w:numPr>
        <w:spacing w:after="0" w:line="240" w:lineRule="auto"/>
        <w:jc w:val="both"/>
        <w:rPr>
          <w:rFonts w:ascii="Times New Roman" w:eastAsia="Helvetica Neue" w:hAnsi="Times New Roman" w:cs="Times New Roman"/>
          <w:sz w:val="24"/>
          <w:szCs w:val="24"/>
          <w:lang w:val="uk-UA"/>
        </w:rPr>
      </w:pPr>
      <w:r w:rsidRPr="004E1DF2">
        <w:rPr>
          <w:rFonts w:ascii="Times New Roman" w:eastAsia="Helvetica Neue" w:hAnsi="Times New Roman" w:cs="Times New Roman"/>
          <w:sz w:val="24"/>
          <w:szCs w:val="24"/>
          <w:lang w:val="uk-UA"/>
        </w:rPr>
        <w:t xml:space="preserve">В результаті  надання </w:t>
      </w:r>
      <w:r w:rsidR="00522D60" w:rsidRPr="004E1DF2">
        <w:rPr>
          <w:rFonts w:ascii="Times New Roman" w:eastAsia="Helvetica Neue" w:hAnsi="Times New Roman" w:cs="Times New Roman"/>
          <w:sz w:val="24"/>
          <w:szCs w:val="24"/>
          <w:lang w:val="uk-UA"/>
        </w:rPr>
        <w:t>послуг</w:t>
      </w:r>
      <w:r w:rsidRPr="004E1DF2">
        <w:rPr>
          <w:rFonts w:ascii="Times New Roman" w:eastAsia="Helvetica Neue" w:hAnsi="Times New Roman" w:cs="Times New Roman"/>
          <w:sz w:val="24"/>
          <w:szCs w:val="24"/>
          <w:lang w:val="uk-UA"/>
        </w:rPr>
        <w:t xml:space="preserve">, </w:t>
      </w:r>
      <w:r w:rsidR="009557EE" w:rsidRPr="004E1DF2">
        <w:rPr>
          <w:rFonts w:ascii="Times New Roman" w:eastAsia="Helvetica Neue" w:hAnsi="Times New Roman" w:cs="Times New Roman"/>
          <w:sz w:val="24"/>
          <w:szCs w:val="24"/>
          <w:lang w:val="uk-UA"/>
        </w:rPr>
        <w:t>без зво</w:t>
      </w:r>
      <w:r w:rsidRPr="004E1DF2">
        <w:rPr>
          <w:rFonts w:ascii="Times New Roman" w:eastAsia="Helvetica Neue" w:hAnsi="Times New Roman" w:cs="Times New Roman"/>
          <w:sz w:val="24"/>
          <w:szCs w:val="24"/>
          <w:lang w:val="uk-UA"/>
        </w:rPr>
        <w:t xml:space="preserve">лікання надати Звіт за результатами моніторингу </w:t>
      </w:r>
      <w:r w:rsidR="009557EE" w:rsidRPr="004E1DF2">
        <w:rPr>
          <w:rFonts w:ascii="Times New Roman" w:eastAsia="Helvetica Neue" w:hAnsi="Times New Roman" w:cs="Times New Roman"/>
          <w:sz w:val="24"/>
          <w:szCs w:val="24"/>
          <w:lang w:val="uk-UA"/>
        </w:rPr>
        <w:t>з</w:t>
      </w:r>
      <w:r w:rsidRPr="004E1DF2">
        <w:rPr>
          <w:rFonts w:ascii="Times New Roman" w:eastAsia="Helvetica Neue" w:hAnsi="Times New Roman" w:cs="Times New Roman"/>
          <w:sz w:val="24"/>
          <w:szCs w:val="24"/>
          <w:lang w:val="uk-UA"/>
        </w:rPr>
        <w:t xml:space="preserve"> відповідними додатками</w:t>
      </w:r>
      <w:r w:rsidR="006D55CB" w:rsidRPr="004E1DF2">
        <w:rPr>
          <w:rFonts w:ascii="Times New Roman" w:eastAsia="Helvetica Neue" w:hAnsi="Times New Roman" w:cs="Times New Roman"/>
          <w:sz w:val="24"/>
          <w:szCs w:val="24"/>
          <w:lang w:val="uk-UA"/>
        </w:rPr>
        <w:t xml:space="preserve">. </w:t>
      </w:r>
      <w:r w:rsidR="009557EE" w:rsidRPr="004E1DF2">
        <w:rPr>
          <w:rFonts w:ascii="Times New Roman" w:eastAsia="Helvetica Neue" w:hAnsi="Times New Roman" w:cs="Times New Roman"/>
          <w:sz w:val="24"/>
          <w:szCs w:val="24"/>
          <w:lang w:val="uk-UA"/>
        </w:rPr>
        <w:t>Звіт надається Замовнику на паперовому носії</w:t>
      </w:r>
      <w:r w:rsidR="00B57555" w:rsidRPr="004E1DF2">
        <w:rPr>
          <w:rFonts w:ascii="Times New Roman" w:eastAsia="Helvetica Neue" w:hAnsi="Times New Roman" w:cs="Times New Roman"/>
          <w:sz w:val="24"/>
          <w:szCs w:val="24"/>
          <w:lang w:val="uk-UA"/>
        </w:rPr>
        <w:t xml:space="preserve"> (на вимогу Замовника)</w:t>
      </w:r>
      <w:r w:rsidR="009557EE" w:rsidRPr="004E1DF2">
        <w:rPr>
          <w:rFonts w:ascii="Times New Roman" w:eastAsia="Helvetica Neue" w:hAnsi="Times New Roman" w:cs="Times New Roman"/>
          <w:sz w:val="24"/>
          <w:szCs w:val="24"/>
          <w:lang w:val="uk-UA"/>
        </w:rPr>
        <w:t xml:space="preserve"> в одному екземплярі, </w:t>
      </w:r>
      <w:r w:rsidRPr="004E1DF2">
        <w:rPr>
          <w:rFonts w:ascii="Times New Roman" w:eastAsia="Helvetica Neue" w:hAnsi="Times New Roman" w:cs="Times New Roman"/>
          <w:sz w:val="24"/>
          <w:szCs w:val="24"/>
          <w:lang w:val="uk-UA"/>
        </w:rPr>
        <w:t>та в форматі PDF  на електронну пошту</w:t>
      </w:r>
      <w:r w:rsidR="004E1DF2" w:rsidRPr="004E1DF2">
        <w:rPr>
          <w:rFonts w:ascii="Times New Roman" w:eastAsia="Helvetica Neue" w:hAnsi="Times New Roman" w:cs="Times New Roman"/>
          <w:sz w:val="24"/>
          <w:szCs w:val="24"/>
          <w:lang w:val="uk-UA"/>
        </w:rPr>
        <w:t xml:space="preserve">: </w:t>
      </w:r>
      <w:r w:rsidR="000C5D5C" w:rsidRPr="004E1DF2">
        <w:rPr>
          <w:rFonts w:ascii="Times New Roman" w:eastAsia="Helvetica Neue" w:hAnsi="Times New Roman" w:cs="Times New Roman"/>
          <w:sz w:val="24"/>
          <w:szCs w:val="24"/>
          <w:lang w:val="uk-UA"/>
        </w:rPr>
        <w:t>kateryna_strizhnova@neptune.ua</w:t>
      </w:r>
      <w:r w:rsidR="006D55CB" w:rsidRPr="004E1DF2">
        <w:rPr>
          <w:rFonts w:ascii="Times New Roman" w:eastAsia="Helvetica Neue" w:hAnsi="Times New Roman" w:cs="Times New Roman"/>
          <w:sz w:val="24"/>
          <w:szCs w:val="24"/>
          <w:lang w:val="uk-UA"/>
        </w:rPr>
        <w:t>;</w:t>
      </w:r>
    </w:p>
    <w:p w14:paraId="07E6066C" w14:textId="77777777" w:rsidR="00FE6A4B" w:rsidRPr="00B57555" w:rsidRDefault="009557EE" w:rsidP="00522D60">
      <w:pPr>
        <w:numPr>
          <w:ilvl w:val="0"/>
          <w:numId w:val="2"/>
        </w:numPr>
        <w:spacing w:after="0" w:line="240" w:lineRule="auto"/>
        <w:jc w:val="both"/>
        <w:rPr>
          <w:rFonts w:ascii="Times New Roman" w:eastAsia="Helvetica Neue" w:hAnsi="Times New Roman" w:cs="Times New Roman"/>
          <w:sz w:val="24"/>
          <w:szCs w:val="24"/>
          <w:lang w:val="uk-UA"/>
        </w:rPr>
      </w:pPr>
      <w:r w:rsidRPr="00B57555">
        <w:rPr>
          <w:rFonts w:ascii="Times New Roman" w:eastAsia="Helvetica Neue" w:hAnsi="Times New Roman" w:cs="Times New Roman"/>
          <w:sz w:val="24"/>
          <w:szCs w:val="24"/>
          <w:lang w:val="uk-UA"/>
        </w:rPr>
        <w:t>Виконавець зобов'язаний також виконувати інші обов'язки, які відповідно до цього договору або законом покладаються на Виконавця.</w:t>
      </w:r>
    </w:p>
    <w:p w14:paraId="1E9107F2" w14:textId="77777777" w:rsidR="00FE6A4B" w:rsidRPr="00B57555" w:rsidRDefault="009557EE" w:rsidP="00522D60">
      <w:pPr>
        <w:numPr>
          <w:ilvl w:val="0"/>
          <w:numId w:val="2"/>
        </w:numPr>
        <w:spacing w:after="0" w:line="240" w:lineRule="auto"/>
        <w:jc w:val="both"/>
        <w:rPr>
          <w:rFonts w:ascii="Times New Roman" w:eastAsia="Helvetica Neue" w:hAnsi="Times New Roman" w:cs="Times New Roman"/>
          <w:sz w:val="24"/>
          <w:szCs w:val="24"/>
          <w:lang w:val="uk-UA"/>
        </w:rPr>
      </w:pPr>
      <w:r w:rsidRPr="00B57555">
        <w:rPr>
          <w:rFonts w:ascii="Times New Roman" w:eastAsia="Helvetica Neue" w:hAnsi="Times New Roman" w:cs="Times New Roman"/>
          <w:sz w:val="24"/>
          <w:szCs w:val="24"/>
          <w:lang w:val="uk-UA"/>
        </w:rPr>
        <w:t xml:space="preserve">Вся інформація, креслення, проекти і </w:t>
      </w:r>
      <w:proofErr w:type="spellStart"/>
      <w:r w:rsidRPr="00B57555">
        <w:rPr>
          <w:rFonts w:ascii="Times New Roman" w:eastAsia="Helvetica Neue" w:hAnsi="Times New Roman" w:cs="Times New Roman"/>
          <w:sz w:val="24"/>
          <w:szCs w:val="24"/>
          <w:lang w:val="uk-UA"/>
        </w:rPr>
        <w:t>т.</w:t>
      </w:r>
      <w:r w:rsidR="006D55CB" w:rsidRPr="00B57555">
        <w:rPr>
          <w:rFonts w:ascii="Times New Roman" w:eastAsia="Helvetica Neue" w:hAnsi="Times New Roman" w:cs="Times New Roman"/>
          <w:sz w:val="24"/>
          <w:szCs w:val="24"/>
          <w:lang w:val="uk-UA"/>
        </w:rPr>
        <w:t>п</w:t>
      </w:r>
      <w:proofErr w:type="spellEnd"/>
      <w:r w:rsidRPr="00B57555">
        <w:rPr>
          <w:rFonts w:ascii="Times New Roman" w:eastAsia="Helvetica Neue" w:hAnsi="Times New Roman" w:cs="Times New Roman"/>
          <w:sz w:val="24"/>
          <w:szCs w:val="24"/>
          <w:lang w:val="uk-UA"/>
        </w:rPr>
        <w:t>., в тому числі на паперових, магнітних, цифрових та інших нос</w:t>
      </w:r>
      <w:r w:rsidR="00B57555">
        <w:rPr>
          <w:rFonts w:ascii="Times New Roman" w:eastAsia="Helvetica Neue" w:hAnsi="Times New Roman" w:cs="Times New Roman"/>
          <w:sz w:val="24"/>
          <w:szCs w:val="24"/>
          <w:lang w:val="uk-UA"/>
        </w:rPr>
        <w:t>іях, яка передається виконавцю у</w:t>
      </w:r>
      <w:r w:rsidRPr="00B57555">
        <w:rPr>
          <w:rFonts w:ascii="Times New Roman" w:eastAsia="Helvetica Neue" w:hAnsi="Times New Roman" w:cs="Times New Roman"/>
          <w:sz w:val="24"/>
          <w:szCs w:val="24"/>
          <w:lang w:val="uk-UA"/>
        </w:rPr>
        <w:t xml:space="preserve"> зв'язку з наданням послуг за цим Договором, є конфіденційною. Виконавець несе відповідальність у вигляді штрафу в розмірі 50 000 грн. за кожен випадок її розголошення, передачу третім особам без письмової згоди Замовника, в тому числі після закінчення терміну дії Договору. По закінченню надання послуг</w:t>
      </w:r>
      <w:r w:rsidR="00B57555">
        <w:rPr>
          <w:rFonts w:ascii="Times New Roman" w:eastAsia="Helvetica Neue" w:hAnsi="Times New Roman" w:cs="Times New Roman"/>
          <w:sz w:val="24"/>
          <w:szCs w:val="24"/>
          <w:lang w:val="uk-UA"/>
        </w:rPr>
        <w:t>,</w:t>
      </w:r>
      <w:r w:rsidRPr="00B57555">
        <w:rPr>
          <w:rFonts w:ascii="Times New Roman" w:eastAsia="Helvetica Neue" w:hAnsi="Times New Roman" w:cs="Times New Roman"/>
          <w:sz w:val="24"/>
          <w:szCs w:val="24"/>
          <w:lang w:val="uk-UA"/>
        </w:rPr>
        <w:t xml:space="preserve"> Виконавець зобов'язаний передати назад Замовнику всі отримані від останнього</w:t>
      </w:r>
      <w:r w:rsidR="00B57555">
        <w:rPr>
          <w:rFonts w:ascii="Times New Roman" w:eastAsia="Helvetica Neue" w:hAnsi="Times New Roman" w:cs="Times New Roman"/>
          <w:sz w:val="24"/>
          <w:szCs w:val="24"/>
          <w:lang w:val="uk-UA"/>
        </w:rPr>
        <w:t>,</w:t>
      </w:r>
      <w:r w:rsidRPr="00B57555">
        <w:rPr>
          <w:rFonts w:ascii="Times New Roman" w:eastAsia="Helvetica Neue" w:hAnsi="Times New Roman" w:cs="Times New Roman"/>
          <w:sz w:val="24"/>
          <w:szCs w:val="24"/>
          <w:lang w:val="uk-UA"/>
        </w:rPr>
        <w:t xml:space="preserve"> проекти, креслення</w:t>
      </w:r>
      <w:r w:rsidR="00B57555">
        <w:rPr>
          <w:rFonts w:ascii="Times New Roman" w:eastAsia="Helvetica Neue" w:hAnsi="Times New Roman" w:cs="Times New Roman"/>
          <w:sz w:val="24"/>
          <w:szCs w:val="24"/>
          <w:lang w:val="uk-UA"/>
        </w:rPr>
        <w:t>,</w:t>
      </w:r>
      <w:r w:rsidRPr="00B57555">
        <w:rPr>
          <w:rFonts w:ascii="Times New Roman" w:eastAsia="Helvetica Neue" w:hAnsi="Times New Roman" w:cs="Times New Roman"/>
          <w:sz w:val="24"/>
          <w:szCs w:val="24"/>
          <w:lang w:val="uk-UA"/>
        </w:rPr>
        <w:t xml:space="preserve"> і </w:t>
      </w:r>
      <w:proofErr w:type="spellStart"/>
      <w:r w:rsidRPr="00B57555">
        <w:rPr>
          <w:rFonts w:ascii="Times New Roman" w:eastAsia="Helvetica Neue" w:hAnsi="Times New Roman" w:cs="Times New Roman"/>
          <w:sz w:val="24"/>
          <w:szCs w:val="24"/>
          <w:lang w:val="uk-UA"/>
        </w:rPr>
        <w:t>т.д</w:t>
      </w:r>
      <w:proofErr w:type="spellEnd"/>
      <w:r w:rsidRPr="00B57555">
        <w:rPr>
          <w:rFonts w:ascii="Times New Roman" w:eastAsia="Helvetica Neue" w:hAnsi="Times New Roman" w:cs="Times New Roman"/>
          <w:sz w:val="24"/>
          <w:szCs w:val="24"/>
          <w:lang w:val="uk-UA"/>
        </w:rPr>
        <w:t>. в термін</w:t>
      </w:r>
      <w:r w:rsidR="00B57555">
        <w:rPr>
          <w:rFonts w:ascii="Times New Roman" w:eastAsia="Helvetica Neue" w:hAnsi="Times New Roman" w:cs="Times New Roman"/>
          <w:sz w:val="24"/>
          <w:szCs w:val="24"/>
          <w:lang w:val="uk-UA"/>
        </w:rPr>
        <w:t>и</w:t>
      </w:r>
      <w:r w:rsidRPr="00B57555">
        <w:rPr>
          <w:rFonts w:ascii="Times New Roman" w:eastAsia="Helvetica Neue" w:hAnsi="Times New Roman" w:cs="Times New Roman"/>
          <w:sz w:val="24"/>
          <w:szCs w:val="24"/>
          <w:lang w:val="uk-UA"/>
        </w:rPr>
        <w:t xml:space="preserve"> не більше п'яти робочих днів з моменту підписання Акту </w:t>
      </w:r>
      <w:r w:rsidR="00B57555">
        <w:rPr>
          <w:rFonts w:ascii="Times New Roman" w:eastAsia="Helvetica Neue" w:hAnsi="Times New Roman" w:cs="Times New Roman"/>
          <w:sz w:val="24"/>
          <w:szCs w:val="24"/>
          <w:lang w:val="uk-UA"/>
        </w:rPr>
        <w:t xml:space="preserve"> прийому-здачі </w:t>
      </w:r>
      <w:r w:rsidRPr="00B57555">
        <w:rPr>
          <w:rFonts w:ascii="Times New Roman" w:eastAsia="Helvetica Neue" w:hAnsi="Times New Roman" w:cs="Times New Roman"/>
          <w:sz w:val="24"/>
          <w:szCs w:val="24"/>
          <w:lang w:val="uk-UA"/>
        </w:rPr>
        <w:t>наданих послуг сторонами.</w:t>
      </w:r>
    </w:p>
    <w:p w14:paraId="3CEA96EC" w14:textId="77777777" w:rsidR="006D55CB" w:rsidRPr="00B57555" w:rsidRDefault="00B57555" w:rsidP="006D55CB">
      <w:pPr>
        <w:numPr>
          <w:ilvl w:val="0"/>
          <w:numId w:val="2"/>
        </w:numPr>
        <w:pBdr>
          <w:top w:val="nil"/>
          <w:left w:val="nil"/>
          <w:bottom w:val="nil"/>
          <w:right w:val="nil"/>
          <w:between w:val="nil"/>
        </w:pBdr>
        <w:spacing w:after="0" w:line="240" w:lineRule="auto"/>
        <w:jc w:val="both"/>
        <w:rPr>
          <w:rFonts w:ascii="Times New Roman" w:eastAsia="Helvetica Neue" w:hAnsi="Times New Roman" w:cs="Times New Roman"/>
          <w:sz w:val="24"/>
          <w:szCs w:val="24"/>
          <w:lang w:val="uk-UA"/>
        </w:rPr>
      </w:pPr>
      <w:r>
        <w:rPr>
          <w:rFonts w:ascii="Times New Roman" w:eastAsia="Helvetica Neue" w:hAnsi="Times New Roman" w:cs="Times New Roman"/>
          <w:color w:val="000000"/>
          <w:sz w:val="24"/>
          <w:szCs w:val="24"/>
          <w:lang w:val="uk-UA"/>
        </w:rPr>
        <w:lastRenderedPageBreak/>
        <w:t>З</w:t>
      </w:r>
      <w:r w:rsidR="009557EE" w:rsidRPr="00B57555">
        <w:rPr>
          <w:rFonts w:ascii="Times New Roman" w:eastAsia="Helvetica Neue" w:hAnsi="Times New Roman" w:cs="Times New Roman"/>
          <w:color w:val="000000"/>
          <w:sz w:val="24"/>
          <w:szCs w:val="24"/>
          <w:lang w:val="uk-UA"/>
        </w:rPr>
        <w:t xml:space="preserve">абезпечити під час надання послуг на території Замовника дотримання норм промислової безпеки та охорони праці, пожежної безпеки та санітарно-технічних норм, і правил, а також дотримання </w:t>
      </w:r>
      <w:proofErr w:type="spellStart"/>
      <w:r w:rsidR="009557EE" w:rsidRPr="00B57555">
        <w:rPr>
          <w:rFonts w:ascii="Times New Roman" w:eastAsia="Helvetica Neue" w:hAnsi="Times New Roman" w:cs="Times New Roman"/>
          <w:sz w:val="24"/>
          <w:szCs w:val="24"/>
          <w:lang w:val="uk-UA"/>
        </w:rPr>
        <w:t>внутрішньооб'єктного</w:t>
      </w:r>
      <w:proofErr w:type="spellEnd"/>
      <w:r w:rsidR="009557EE" w:rsidRPr="00B57555">
        <w:rPr>
          <w:rFonts w:ascii="Times New Roman" w:eastAsia="Helvetica Neue" w:hAnsi="Times New Roman" w:cs="Times New Roman"/>
          <w:color w:val="000000"/>
          <w:sz w:val="24"/>
          <w:szCs w:val="24"/>
          <w:lang w:val="uk-UA"/>
        </w:rPr>
        <w:t xml:space="preserve"> і контрольно-п</w:t>
      </w:r>
      <w:r w:rsidR="00522D60" w:rsidRPr="00B57555">
        <w:rPr>
          <w:rFonts w:ascii="Times New Roman" w:eastAsia="Helvetica Neue" w:hAnsi="Times New Roman" w:cs="Times New Roman"/>
          <w:color w:val="000000"/>
          <w:sz w:val="24"/>
          <w:szCs w:val="24"/>
          <w:lang w:val="uk-UA"/>
        </w:rPr>
        <w:t>е</w:t>
      </w:r>
      <w:r w:rsidR="009557EE" w:rsidRPr="00B57555">
        <w:rPr>
          <w:rFonts w:ascii="Times New Roman" w:eastAsia="Helvetica Neue" w:hAnsi="Times New Roman" w:cs="Times New Roman"/>
          <w:color w:val="000000"/>
          <w:sz w:val="24"/>
          <w:szCs w:val="24"/>
          <w:lang w:val="uk-UA"/>
        </w:rPr>
        <w:t>р</w:t>
      </w:r>
      <w:r w:rsidR="00522D60" w:rsidRPr="00B57555">
        <w:rPr>
          <w:rFonts w:ascii="Times New Roman" w:eastAsia="Helvetica Neue" w:hAnsi="Times New Roman" w:cs="Times New Roman"/>
          <w:color w:val="000000"/>
          <w:sz w:val="24"/>
          <w:szCs w:val="24"/>
          <w:lang w:val="uk-UA"/>
        </w:rPr>
        <w:t>е</w:t>
      </w:r>
      <w:r w:rsidR="009557EE" w:rsidRPr="00B57555">
        <w:rPr>
          <w:rFonts w:ascii="Times New Roman" w:eastAsia="Helvetica Neue" w:hAnsi="Times New Roman" w:cs="Times New Roman"/>
          <w:color w:val="000000"/>
          <w:sz w:val="24"/>
          <w:szCs w:val="24"/>
          <w:lang w:val="uk-UA"/>
        </w:rPr>
        <w:t>пускного режиму, встановленого на території Замовника</w:t>
      </w:r>
      <w:r w:rsidR="006D55CB" w:rsidRPr="00B57555">
        <w:rPr>
          <w:rFonts w:ascii="Times New Roman" w:eastAsia="Helvetica Neue" w:hAnsi="Times New Roman" w:cs="Times New Roman"/>
          <w:color w:val="000000"/>
          <w:sz w:val="24"/>
          <w:szCs w:val="24"/>
          <w:lang w:val="uk-UA"/>
        </w:rPr>
        <w:t>;</w:t>
      </w:r>
    </w:p>
    <w:p w14:paraId="0EACA491" w14:textId="06E93A5B" w:rsidR="00B57555" w:rsidRPr="00B57555" w:rsidRDefault="00B57555" w:rsidP="006D55CB">
      <w:pPr>
        <w:numPr>
          <w:ilvl w:val="0"/>
          <w:numId w:val="2"/>
        </w:numPr>
        <w:pBdr>
          <w:top w:val="nil"/>
          <w:left w:val="nil"/>
          <w:bottom w:val="nil"/>
          <w:right w:val="nil"/>
          <w:between w:val="nil"/>
        </w:pBdr>
        <w:spacing w:after="0" w:line="240" w:lineRule="auto"/>
        <w:jc w:val="both"/>
        <w:rPr>
          <w:rFonts w:ascii="Times New Roman" w:eastAsia="Helvetica Neue" w:hAnsi="Times New Roman" w:cs="Times New Roman"/>
          <w:lang w:val="uk-UA"/>
        </w:rPr>
      </w:pPr>
      <w:r w:rsidRPr="00B57555">
        <w:rPr>
          <w:rFonts w:ascii="Times New Roman" w:eastAsia="Helvetica Neue" w:hAnsi="Times New Roman" w:cs="Times New Roman"/>
          <w:color w:val="000000"/>
          <w:sz w:val="24"/>
          <w:szCs w:val="24"/>
          <w:lang w:val="uk-UA"/>
        </w:rPr>
        <w:t>За свій рахунок та</w:t>
      </w:r>
      <w:r w:rsidR="00107679" w:rsidRPr="00B57555">
        <w:rPr>
          <w:rFonts w:ascii="Times New Roman" w:eastAsia="Helvetica Neue" w:hAnsi="Times New Roman" w:cs="Times New Roman"/>
          <w:color w:val="000000"/>
          <w:sz w:val="24"/>
          <w:szCs w:val="24"/>
          <w:lang w:val="uk-UA"/>
        </w:rPr>
        <w:t xml:space="preserve"> в термін</w:t>
      </w:r>
      <w:r w:rsidRPr="00B57555">
        <w:rPr>
          <w:rFonts w:ascii="Times New Roman" w:eastAsia="Helvetica Neue" w:hAnsi="Times New Roman" w:cs="Times New Roman"/>
          <w:color w:val="000000"/>
          <w:sz w:val="24"/>
          <w:szCs w:val="24"/>
          <w:lang w:val="uk-UA"/>
        </w:rPr>
        <w:t>и,</w:t>
      </w:r>
      <w:r w:rsidR="008C1590">
        <w:rPr>
          <w:rFonts w:ascii="Times New Roman" w:eastAsia="Helvetica Neue" w:hAnsi="Times New Roman" w:cs="Times New Roman"/>
          <w:color w:val="000000"/>
          <w:sz w:val="24"/>
          <w:szCs w:val="24"/>
          <w:lang w:val="uk-UA"/>
        </w:rPr>
        <w:t xml:space="preserve"> </w:t>
      </w:r>
      <w:r w:rsidRPr="00B57555">
        <w:rPr>
          <w:rFonts w:ascii="Times New Roman" w:eastAsia="Helvetica Neue" w:hAnsi="Times New Roman" w:cs="Times New Roman"/>
          <w:color w:val="000000"/>
          <w:sz w:val="24"/>
          <w:szCs w:val="24"/>
          <w:lang w:val="uk-UA"/>
        </w:rPr>
        <w:t>узгоджені</w:t>
      </w:r>
      <w:r w:rsidR="00107679" w:rsidRPr="00B57555">
        <w:rPr>
          <w:rFonts w:ascii="Times New Roman" w:eastAsia="Helvetica Neue" w:hAnsi="Times New Roman" w:cs="Times New Roman"/>
          <w:color w:val="000000"/>
          <w:sz w:val="24"/>
          <w:szCs w:val="24"/>
          <w:lang w:val="uk-UA"/>
        </w:rPr>
        <w:t xml:space="preserve"> сторонами, усунути виявлені Замовником недоліки і дефекти в</w:t>
      </w:r>
      <w:r w:rsidRPr="00B57555">
        <w:rPr>
          <w:rFonts w:ascii="Times New Roman" w:eastAsia="Helvetica Neue" w:hAnsi="Times New Roman" w:cs="Times New Roman"/>
          <w:color w:val="000000"/>
          <w:sz w:val="24"/>
          <w:szCs w:val="24"/>
          <w:lang w:val="uk-UA"/>
        </w:rPr>
        <w:t xml:space="preserve"> наданих Виконавцем послуг</w:t>
      </w:r>
      <w:r>
        <w:rPr>
          <w:rFonts w:ascii="Times New Roman" w:eastAsia="Helvetica Neue" w:hAnsi="Times New Roman" w:cs="Times New Roman"/>
          <w:color w:val="000000"/>
          <w:sz w:val="24"/>
          <w:szCs w:val="24"/>
          <w:lang w:val="uk-UA"/>
        </w:rPr>
        <w:t>.</w:t>
      </w:r>
      <w:r w:rsidR="00107679" w:rsidRPr="00B57555">
        <w:rPr>
          <w:rFonts w:ascii="Times New Roman" w:eastAsia="Helvetica Neue" w:hAnsi="Times New Roman" w:cs="Times New Roman"/>
          <w:color w:val="000000"/>
          <w:sz w:val="24"/>
          <w:szCs w:val="24"/>
          <w:lang w:val="uk-UA"/>
        </w:rPr>
        <w:t xml:space="preserve"> </w:t>
      </w:r>
    </w:p>
    <w:p w14:paraId="1032176F" w14:textId="77777777" w:rsidR="00107679" w:rsidRPr="00B57555" w:rsidRDefault="00B57555" w:rsidP="006D55CB">
      <w:pPr>
        <w:numPr>
          <w:ilvl w:val="0"/>
          <w:numId w:val="2"/>
        </w:numPr>
        <w:pBdr>
          <w:top w:val="nil"/>
          <w:left w:val="nil"/>
          <w:bottom w:val="nil"/>
          <w:right w:val="nil"/>
          <w:between w:val="nil"/>
        </w:pBdr>
        <w:spacing w:after="0" w:line="240" w:lineRule="auto"/>
        <w:jc w:val="both"/>
        <w:rPr>
          <w:rFonts w:ascii="Times New Roman" w:eastAsia="Helvetica Neue" w:hAnsi="Times New Roman" w:cs="Times New Roman"/>
          <w:sz w:val="24"/>
          <w:szCs w:val="24"/>
          <w:lang w:val="uk-UA"/>
        </w:rPr>
      </w:pPr>
      <w:r w:rsidRPr="00B57555">
        <w:rPr>
          <w:rFonts w:ascii="Times New Roman" w:eastAsia="Helvetica Neue" w:hAnsi="Times New Roman" w:cs="Times New Roman"/>
          <w:sz w:val="24"/>
          <w:szCs w:val="24"/>
          <w:lang w:val="uk-UA"/>
        </w:rPr>
        <w:t>С</w:t>
      </w:r>
      <w:r>
        <w:rPr>
          <w:rFonts w:ascii="Times New Roman" w:eastAsia="Helvetica Neue" w:hAnsi="Times New Roman" w:cs="Times New Roman"/>
          <w:sz w:val="24"/>
          <w:szCs w:val="24"/>
          <w:lang w:val="uk-UA"/>
        </w:rPr>
        <w:t>класти і направити Замовникові Акти прийому-здачі</w:t>
      </w:r>
      <w:r w:rsidR="00107679" w:rsidRPr="00B57555">
        <w:rPr>
          <w:rFonts w:ascii="Times New Roman" w:eastAsia="Helvetica Neue" w:hAnsi="Times New Roman" w:cs="Times New Roman"/>
          <w:sz w:val="24"/>
          <w:szCs w:val="24"/>
          <w:lang w:val="uk-UA"/>
        </w:rPr>
        <w:t xml:space="preserve"> наданих послуг з усіма необхідними додатками, в строк</w:t>
      </w:r>
      <w:r w:rsidR="00D4616D" w:rsidRPr="00B57555">
        <w:rPr>
          <w:rFonts w:ascii="Times New Roman" w:eastAsia="Helvetica Neue" w:hAnsi="Times New Roman" w:cs="Times New Roman"/>
          <w:sz w:val="24"/>
          <w:szCs w:val="24"/>
          <w:lang w:val="uk-UA"/>
        </w:rPr>
        <w:t xml:space="preserve"> до першого числа </w:t>
      </w:r>
      <w:r w:rsidR="00562F6D" w:rsidRPr="00B57555">
        <w:rPr>
          <w:rFonts w:ascii="Times New Roman" w:eastAsia="Helvetica Neue" w:hAnsi="Times New Roman" w:cs="Times New Roman"/>
          <w:sz w:val="24"/>
          <w:szCs w:val="24"/>
          <w:lang w:val="uk-UA"/>
        </w:rPr>
        <w:t xml:space="preserve">наступного </w:t>
      </w:r>
      <w:r w:rsidR="00D4616D" w:rsidRPr="00B57555">
        <w:rPr>
          <w:rFonts w:ascii="Times New Roman" w:eastAsia="Helvetica Neue" w:hAnsi="Times New Roman" w:cs="Times New Roman"/>
          <w:sz w:val="24"/>
          <w:szCs w:val="24"/>
          <w:lang w:val="uk-UA"/>
        </w:rPr>
        <w:t>місяця за звітним</w:t>
      </w:r>
      <w:r w:rsidR="00107679" w:rsidRPr="00B57555">
        <w:rPr>
          <w:rFonts w:ascii="Times New Roman" w:eastAsia="Helvetica Neue" w:hAnsi="Times New Roman" w:cs="Times New Roman"/>
          <w:sz w:val="24"/>
          <w:szCs w:val="24"/>
          <w:lang w:val="uk-UA"/>
        </w:rPr>
        <w:t xml:space="preserve">; </w:t>
      </w:r>
    </w:p>
    <w:p w14:paraId="6CB9BF1C" w14:textId="7CE2C621" w:rsidR="00107679" w:rsidRDefault="00BA06E1" w:rsidP="006D55CB">
      <w:pPr>
        <w:numPr>
          <w:ilvl w:val="0"/>
          <w:numId w:val="2"/>
        </w:numPr>
        <w:pBdr>
          <w:top w:val="nil"/>
          <w:left w:val="nil"/>
          <w:bottom w:val="nil"/>
          <w:right w:val="nil"/>
          <w:between w:val="nil"/>
        </w:pBdr>
        <w:spacing w:after="0" w:line="240" w:lineRule="auto"/>
        <w:jc w:val="both"/>
        <w:rPr>
          <w:rFonts w:ascii="Times New Roman" w:eastAsia="Helvetica Neue" w:hAnsi="Times New Roman" w:cs="Times New Roman"/>
          <w:sz w:val="24"/>
          <w:szCs w:val="24"/>
          <w:lang w:val="uk-UA"/>
        </w:rPr>
      </w:pPr>
      <w:r>
        <w:rPr>
          <w:rFonts w:ascii="Times New Roman" w:eastAsia="Helvetica Neue" w:hAnsi="Times New Roman" w:cs="Times New Roman"/>
          <w:sz w:val="24"/>
          <w:szCs w:val="24"/>
          <w:lang w:val="uk-UA"/>
        </w:rPr>
        <w:t>У</w:t>
      </w:r>
      <w:r w:rsidR="00107679" w:rsidRPr="00BA06E1">
        <w:rPr>
          <w:rFonts w:ascii="Times New Roman" w:eastAsia="Helvetica Neue" w:hAnsi="Times New Roman" w:cs="Times New Roman"/>
          <w:sz w:val="24"/>
          <w:szCs w:val="24"/>
          <w:lang w:val="uk-UA"/>
        </w:rPr>
        <w:t xml:space="preserve"> разі виникнення спірних питань з контролюючим органом щодо документів бухгалтерського та податкового обліку, виписаних Виконавцем або господарських операцій, що виникли за цим Договором, Виконавець зобов’язується всебічно сприяти вирішенню спірних питань, надавати інформацію, довідки, пояснення, копії документів, оригінали документів для ознайомлення, своєчасно і в повному обсязі надавати відповіді на запити фіскальних органів, у разі необхідності направляти уповноважених представників Виконавця в якості свідків для дачі показань щодо підтвердження господарських взаємовідносин з Замовником.</w:t>
      </w:r>
    </w:p>
    <w:p w14:paraId="22D7DD32" w14:textId="5AE46866" w:rsidR="002749BE" w:rsidRDefault="002749BE" w:rsidP="006D55CB">
      <w:pPr>
        <w:numPr>
          <w:ilvl w:val="0"/>
          <w:numId w:val="2"/>
        </w:numPr>
        <w:pBdr>
          <w:top w:val="nil"/>
          <w:left w:val="nil"/>
          <w:bottom w:val="nil"/>
          <w:right w:val="nil"/>
          <w:between w:val="nil"/>
        </w:pBdr>
        <w:spacing w:after="0" w:line="240" w:lineRule="auto"/>
        <w:jc w:val="both"/>
        <w:rPr>
          <w:ins w:id="3" w:author="OLENA PASHKOVA (NEPTUNE.UA)" w:date="2022-12-13T23:48:00Z"/>
          <w:rFonts w:ascii="Times New Roman" w:eastAsia="Helvetica Neue" w:hAnsi="Times New Roman" w:cs="Times New Roman"/>
          <w:sz w:val="24"/>
          <w:szCs w:val="24"/>
          <w:lang w:val="uk-UA"/>
        </w:rPr>
      </w:pPr>
      <w:r w:rsidRPr="002749BE">
        <w:rPr>
          <w:rFonts w:ascii="Times New Roman" w:eastAsia="Helvetica Neue" w:hAnsi="Times New Roman" w:cs="Times New Roman"/>
          <w:sz w:val="24"/>
          <w:szCs w:val="24"/>
          <w:lang w:val="uk-UA"/>
        </w:rPr>
        <w:t xml:space="preserve">Дотримуватись Кодексу поведінки постачальника компанії </w:t>
      </w:r>
      <w:proofErr w:type="spellStart"/>
      <w:r w:rsidRPr="002749BE">
        <w:rPr>
          <w:rFonts w:ascii="Times New Roman" w:eastAsia="Helvetica Neue" w:hAnsi="Times New Roman" w:cs="Times New Roman"/>
          <w:sz w:val="24"/>
          <w:szCs w:val="24"/>
          <w:lang w:val="uk-UA"/>
        </w:rPr>
        <w:t>Cargill</w:t>
      </w:r>
      <w:proofErr w:type="spellEnd"/>
      <w:r w:rsidRPr="002749BE">
        <w:rPr>
          <w:rFonts w:ascii="Times New Roman" w:eastAsia="Helvetica Neue" w:hAnsi="Times New Roman" w:cs="Times New Roman"/>
          <w:sz w:val="24"/>
          <w:szCs w:val="24"/>
          <w:lang w:val="uk-UA"/>
        </w:rPr>
        <w:t xml:space="preserve">, текст якого знаходиться за посиланням </w:t>
      </w:r>
      <w:ins w:id="4" w:author="OLENA PASHKOVA (NEPTUNE.UA)" w:date="2022-12-13T23:46:00Z">
        <w:r w:rsidR="007849B4">
          <w:rPr>
            <w:rFonts w:ascii="Times New Roman" w:eastAsia="Helvetica Neue" w:hAnsi="Times New Roman" w:cs="Times New Roman"/>
            <w:sz w:val="24"/>
            <w:szCs w:val="24"/>
            <w:lang w:val="uk-UA"/>
          </w:rPr>
          <w:fldChar w:fldCharType="begin"/>
        </w:r>
        <w:r w:rsidR="007849B4">
          <w:rPr>
            <w:rFonts w:ascii="Times New Roman" w:eastAsia="Helvetica Neue" w:hAnsi="Times New Roman" w:cs="Times New Roman"/>
            <w:sz w:val="24"/>
            <w:szCs w:val="24"/>
            <w:lang w:val="uk-UA"/>
          </w:rPr>
          <w:instrText xml:space="preserve"> HYPERLINK "http://</w:instrText>
        </w:r>
      </w:ins>
      <w:r w:rsidR="007849B4" w:rsidRPr="002749BE">
        <w:rPr>
          <w:rFonts w:ascii="Times New Roman" w:eastAsia="Helvetica Neue" w:hAnsi="Times New Roman" w:cs="Times New Roman"/>
          <w:sz w:val="24"/>
          <w:szCs w:val="24"/>
          <w:lang w:val="uk-UA"/>
        </w:rPr>
        <w:instrText>www.cargill.com/supplier-code</w:instrText>
      </w:r>
      <w:ins w:id="5" w:author="OLENA PASHKOVA (NEPTUNE.UA)" w:date="2022-12-13T23:46:00Z">
        <w:r w:rsidR="007849B4">
          <w:rPr>
            <w:rFonts w:ascii="Times New Roman" w:eastAsia="Helvetica Neue" w:hAnsi="Times New Roman" w:cs="Times New Roman"/>
            <w:sz w:val="24"/>
            <w:szCs w:val="24"/>
            <w:lang w:val="uk-UA"/>
          </w:rPr>
          <w:instrText xml:space="preserve">" </w:instrText>
        </w:r>
        <w:r w:rsidR="007849B4">
          <w:rPr>
            <w:rFonts w:ascii="Times New Roman" w:eastAsia="Helvetica Neue" w:hAnsi="Times New Roman" w:cs="Times New Roman"/>
            <w:sz w:val="24"/>
            <w:szCs w:val="24"/>
            <w:lang w:val="uk-UA"/>
          </w:rPr>
          <w:fldChar w:fldCharType="separate"/>
        </w:r>
      </w:ins>
      <w:r w:rsidR="007849B4" w:rsidRPr="005F3E9A">
        <w:rPr>
          <w:rStyle w:val="af0"/>
          <w:rFonts w:ascii="Times New Roman" w:eastAsia="Helvetica Neue" w:hAnsi="Times New Roman" w:cs="Times New Roman"/>
          <w:sz w:val="24"/>
          <w:szCs w:val="24"/>
          <w:lang w:val="uk-UA"/>
        </w:rPr>
        <w:t>www.cargill.com/supplier-code</w:t>
      </w:r>
      <w:ins w:id="6" w:author="OLENA PASHKOVA (NEPTUNE.UA)" w:date="2022-12-13T23:46:00Z">
        <w:r w:rsidR="007849B4">
          <w:rPr>
            <w:rFonts w:ascii="Times New Roman" w:eastAsia="Helvetica Neue" w:hAnsi="Times New Roman" w:cs="Times New Roman"/>
            <w:sz w:val="24"/>
            <w:szCs w:val="24"/>
            <w:lang w:val="uk-UA"/>
          </w:rPr>
          <w:fldChar w:fldCharType="end"/>
        </w:r>
      </w:ins>
      <w:r w:rsidRPr="002749BE">
        <w:rPr>
          <w:rFonts w:ascii="Times New Roman" w:eastAsia="Helvetica Neue" w:hAnsi="Times New Roman" w:cs="Times New Roman"/>
          <w:sz w:val="24"/>
          <w:szCs w:val="24"/>
          <w:lang w:val="uk-UA"/>
        </w:rPr>
        <w:t>.</w:t>
      </w:r>
    </w:p>
    <w:p w14:paraId="1D2F58ED" w14:textId="77777777" w:rsidR="007849B4" w:rsidRPr="007849B4" w:rsidRDefault="007849B4" w:rsidP="007849B4">
      <w:pPr>
        <w:numPr>
          <w:ilvl w:val="0"/>
          <w:numId w:val="2"/>
        </w:numPr>
        <w:pBdr>
          <w:top w:val="nil"/>
          <w:left w:val="nil"/>
          <w:bottom w:val="nil"/>
          <w:right w:val="nil"/>
          <w:between w:val="nil"/>
        </w:pBdr>
        <w:spacing w:after="0" w:line="240" w:lineRule="auto"/>
        <w:jc w:val="both"/>
        <w:rPr>
          <w:ins w:id="7" w:author="OLENA PASHKOVA (NEPTUNE.UA)" w:date="2022-12-13T23:46:00Z"/>
          <w:rFonts w:ascii="Times New Roman" w:eastAsia="Helvetica Neue" w:hAnsi="Times New Roman" w:cs="Times New Roman"/>
          <w:sz w:val="24"/>
          <w:szCs w:val="24"/>
          <w:lang w:val="uk-UA"/>
        </w:rPr>
      </w:pPr>
      <w:ins w:id="8" w:author="OLENA PASHKOVA (NEPTUNE.UA)" w:date="2022-12-13T23:46:00Z">
        <w:r w:rsidRPr="007849B4">
          <w:rPr>
            <w:rFonts w:ascii="Times New Roman" w:eastAsia="Helvetica Neue" w:hAnsi="Times New Roman" w:cs="Times New Roman"/>
            <w:sz w:val="24"/>
            <w:szCs w:val="24"/>
            <w:lang w:val="uk-UA"/>
          </w:rPr>
          <w:t>Виконавцеві під час виконання цього Договору забороняється прямо чи опосередковано:</w:t>
        </w:r>
      </w:ins>
    </w:p>
    <w:p w14:paraId="3C732BAD" w14:textId="5BCEF0F3" w:rsidR="007849B4" w:rsidRPr="007849B4" w:rsidRDefault="007849B4" w:rsidP="007849B4">
      <w:pPr>
        <w:pBdr>
          <w:top w:val="nil"/>
          <w:left w:val="nil"/>
          <w:bottom w:val="nil"/>
          <w:right w:val="nil"/>
          <w:between w:val="nil"/>
        </w:pBdr>
        <w:spacing w:after="0" w:line="240" w:lineRule="auto"/>
        <w:ind w:left="709" w:hanging="11"/>
        <w:jc w:val="both"/>
        <w:rPr>
          <w:ins w:id="9" w:author="OLENA PASHKOVA (NEPTUNE.UA)" w:date="2022-12-13T23:46:00Z"/>
          <w:rFonts w:ascii="Times New Roman" w:eastAsia="Helvetica Neue" w:hAnsi="Times New Roman" w:cs="Times New Roman"/>
          <w:sz w:val="24"/>
          <w:szCs w:val="24"/>
          <w:lang w:val="uk-UA"/>
        </w:rPr>
        <w:pPrChange w:id="10" w:author="OLENA PASHKOVA (NEPTUNE.UA)" w:date="2022-12-13T23:48:00Z">
          <w:pPr>
            <w:numPr>
              <w:numId w:val="2"/>
            </w:numPr>
            <w:pBdr>
              <w:top w:val="nil"/>
              <w:left w:val="nil"/>
              <w:bottom w:val="nil"/>
              <w:right w:val="nil"/>
              <w:between w:val="nil"/>
            </w:pBdr>
            <w:spacing w:after="0" w:line="240" w:lineRule="auto"/>
            <w:ind w:left="720" w:hanging="360"/>
            <w:jc w:val="both"/>
          </w:pPr>
        </w:pPrChange>
      </w:pPr>
      <w:ins w:id="11" w:author="OLENA PASHKOVA (NEPTUNE.UA)" w:date="2022-12-13T23:48:00Z">
        <w:r>
          <w:rPr>
            <w:rFonts w:ascii="Times New Roman" w:eastAsia="Helvetica Neue" w:hAnsi="Times New Roman" w:cs="Times New Roman"/>
            <w:sz w:val="24"/>
            <w:szCs w:val="24"/>
            <w:lang w:val="uk-UA"/>
          </w:rPr>
          <w:t xml:space="preserve">      </w:t>
        </w:r>
      </w:ins>
      <w:ins w:id="12" w:author="OLENA PASHKOVA (NEPTUNE.UA)" w:date="2022-12-13T23:46:00Z">
        <w:r w:rsidRPr="007849B4">
          <w:rPr>
            <w:rFonts w:ascii="Times New Roman" w:eastAsia="Helvetica Neue" w:hAnsi="Times New Roman" w:cs="Times New Roman"/>
            <w:sz w:val="24"/>
            <w:szCs w:val="24"/>
            <w:lang w:val="uk-UA"/>
          </w:rPr>
          <w:t>а) порушувати  будь-які законодавчі норми, що забороняють чи переслідують хабарництво;</w:t>
        </w:r>
      </w:ins>
    </w:p>
    <w:p w14:paraId="295F72CD" w14:textId="3EFD56CB" w:rsidR="007849B4" w:rsidRPr="007849B4" w:rsidRDefault="007849B4" w:rsidP="007849B4">
      <w:pPr>
        <w:pBdr>
          <w:top w:val="nil"/>
          <w:left w:val="nil"/>
          <w:bottom w:val="nil"/>
          <w:right w:val="nil"/>
          <w:between w:val="nil"/>
        </w:pBdr>
        <w:spacing w:after="0" w:line="240" w:lineRule="auto"/>
        <w:ind w:left="709" w:hanging="11"/>
        <w:jc w:val="both"/>
        <w:rPr>
          <w:ins w:id="13" w:author="OLENA PASHKOVA (NEPTUNE.UA)" w:date="2022-12-13T23:46:00Z"/>
          <w:rFonts w:ascii="Times New Roman" w:eastAsia="Helvetica Neue" w:hAnsi="Times New Roman" w:cs="Times New Roman"/>
          <w:sz w:val="24"/>
          <w:szCs w:val="24"/>
          <w:lang w:val="uk-UA"/>
        </w:rPr>
        <w:pPrChange w:id="14" w:author="OLENA PASHKOVA (NEPTUNE.UA)" w:date="2022-12-13T23:48:00Z">
          <w:pPr>
            <w:numPr>
              <w:numId w:val="2"/>
            </w:numPr>
            <w:pBdr>
              <w:top w:val="nil"/>
              <w:left w:val="nil"/>
              <w:bottom w:val="nil"/>
              <w:right w:val="nil"/>
              <w:between w:val="nil"/>
            </w:pBdr>
            <w:spacing w:after="0" w:line="240" w:lineRule="auto"/>
            <w:ind w:left="720" w:hanging="360"/>
            <w:jc w:val="both"/>
          </w:pPr>
        </w:pPrChange>
      </w:pPr>
      <w:ins w:id="15" w:author="OLENA PASHKOVA (NEPTUNE.UA)" w:date="2022-12-13T23:47:00Z">
        <w:r>
          <w:rPr>
            <w:rFonts w:ascii="Times New Roman" w:eastAsia="Helvetica Neue" w:hAnsi="Times New Roman" w:cs="Times New Roman"/>
            <w:sz w:val="24"/>
            <w:szCs w:val="24"/>
            <w:lang w:val="uk-UA"/>
          </w:rPr>
          <w:t xml:space="preserve">      </w:t>
        </w:r>
      </w:ins>
      <w:ins w:id="16" w:author="OLENA PASHKOVA (NEPTUNE.UA)" w:date="2022-12-13T23:46:00Z">
        <w:r w:rsidRPr="007849B4">
          <w:rPr>
            <w:rFonts w:ascii="Times New Roman" w:eastAsia="Helvetica Neue" w:hAnsi="Times New Roman" w:cs="Times New Roman"/>
            <w:sz w:val="24"/>
            <w:szCs w:val="24"/>
            <w:lang w:val="uk-UA"/>
          </w:rPr>
          <w:t>б) пропонувати, платити, обіцяти, надавати, дозволяти платити чи надавати будь-які цінності (включаючи гроші) будь – якому державному службовцю,  керівному органові політичної партії, кандидату на виборну посаду, або політичній силі з метою здійснення впливу на дії чи рішення такої особи в рамках її повноважень, спонукання до вчинків, що суперечать їх посадовим обов’язкам, або отримання будь-якої іншої неправомірної переваги; або</w:t>
        </w:r>
      </w:ins>
    </w:p>
    <w:p w14:paraId="4DC3EBFA" w14:textId="1CED293C" w:rsidR="007849B4" w:rsidRPr="007849B4" w:rsidRDefault="007849B4" w:rsidP="007849B4">
      <w:pPr>
        <w:pBdr>
          <w:top w:val="nil"/>
          <w:left w:val="nil"/>
          <w:bottom w:val="nil"/>
          <w:right w:val="nil"/>
          <w:between w:val="nil"/>
        </w:pBdr>
        <w:spacing w:after="0" w:line="240" w:lineRule="auto"/>
        <w:ind w:left="709" w:hanging="11"/>
        <w:jc w:val="both"/>
        <w:rPr>
          <w:ins w:id="17" w:author="OLENA PASHKOVA (NEPTUNE.UA)" w:date="2022-12-13T23:46:00Z"/>
          <w:rFonts w:ascii="Times New Roman" w:eastAsia="Helvetica Neue" w:hAnsi="Times New Roman" w:cs="Times New Roman"/>
          <w:sz w:val="24"/>
          <w:szCs w:val="24"/>
          <w:lang w:val="uk-UA"/>
        </w:rPr>
        <w:pPrChange w:id="18" w:author="OLENA PASHKOVA (NEPTUNE.UA)" w:date="2022-12-13T23:48:00Z">
          <w:pPr>
            <w:numPr>
              <w:numId w:val="2"/>
            </w:numPr>
            <w:pBdr>
              <w:top w:val="nil"/>
              <w:left w:val="nil"/>
              <w:bottom w:val="nil"/>
              <w:right w:val="nil"/>
              <w:between w:val="nil"/>
            </w:pBdr>
            <w:spacing w:after="0" w:line="240" w:lineRule="auto"/>
            <w:ind w:left="720" w:hanging="360"/>
            <w:jc w:val="both"/>
          </w:pPr>
        </w:pPrChange>
      </w:pPr>
      <w:ins w:id="19" w:author="OLENA PASHKOVA (NEPTUNE.UA)" w:date="2022-12-13T23:47:00Z">
        <w:r>
          <w:rPr>
            <w:rFonts w:ascii="Times New Roman" w:eastAsia="Helvetica Neue" w:hAnsi="Times New Roman" w:cs="Times New Roman"/>
            <w:sz w:val="24"/>
            <w:szCs w:val="24"/>
            <w:lang w:val="uk-UA"/>
          </w:rPr>
          <w:t xml:space="preserve">      </w:t>
        </w:r>
      </w:ins>
      <w:ins w:id="20" w:author="OLENA PASHKOVA (NEPTUNE.UA)" w:date="2022-12-13T23:46:00Z">
        <w:r w:rsidRPr="007849B4">
          <w:rPr>
            <w:rFonts w:ascii="Times New Roman" w:eastAsia="Helvetica Neue" w:hAnsi="Times New Roman" w:cs="Times New Roman"/>
            <w:sz w:val="24"/>
            <w:szCs w:val="24"/>
            <w:lang w:val="uk-UA"/>
          </w:rPr>
          <w:t>в) пропонувати, платити, обіцяти, дозволяти платити чи надавати будь-які цінності (включаючи гроші) будь-якій приватній особі (не державному службовцю) з метою здійснення впливу на дії чи рішення такої особи або отримання будь-якої іншої неправомірної переваги.</w:t>
        </w:r>
      </w:ins>
    </w:p>
    <w:p w14:paraId="7DB68B85" w14:textId="77777777" w:rsidR="007849B4" w:rsidRPr="007849B4" w:rsidRDefault="007849B4" w:rsidP="007849B4">
      <w:pPr>
        <w:pBdr>
          <w:top w:val="nil"/>
          <w:left w:val="nil"/>
          <w:bottom w:val="nil"/>
          <w:right w:val="nil"/>
          <w:between w:val="nil"/>
        </w:pBdr>
        <w:spacing w:after="0" w:line="240" w:lineRule="auto"/>
        <w:ind w:left="709" w:hanging="11"/>
        <w:jc w:val="both"/>
        <w:rPr>
          <w:ins w:id="21" w:author="OLENA PASHKOVA (NEPTUNE.UA)" w:date="2022-12-13T23:46:00Z"/>
          <w:rFonts w:ascii="Times New Roman" w:eastAsia="Helvetica Neue" w:hAnsi="Times New Roman" w:cs="Times New Roman"/>
          <w:sz w:val="24"/>
          <w:szCs w:val="24"/>
          <w:lang w:val="uk-UA"/>
        </w:rPr>
        <w:pPrChange w:id="22" w:author="OLENA PASHKOVA (NEPTUNE.UA)" w:date="2022-12-13T23:48:00Z">
          <w:pPr>
            <w:numPr>
              <w:numId w:val="2"/>
            </w:numPr>
            <w:pBdr>
              <w:top w:val="nil"/>
              <w:left w:val="nil"/>
              <w:bottom w:val="nil"/>
              <w:right w:val="nil"/>
              <w:between w:val="nil"/>
            </w:pBdr>
            <w:spacing w:after="0" w:line="240" w:lineRule="auto"/>
            <w:ind w:left="720" w:hanging="360"/>
            <w:jc w:val="both"/>
          </w:pPr>
        </w:pPrChange>
      </w:pPr>
      <w:ins w:id="23" w:author="OLENA PASHKOVA (NEPTUNE.UA)" w:date="2022-12-13T23:46:00Z">
        <w:r w:rsidRPr="007849B4">
          <w:rPr>
            <w:rFonts w:ascii="Times New Roman" w:eastAsia="Helvetica Neue" w:hAnsi="Times New Roman" w:cs="Times New Roman"/>
            <w:sz w:val="24"/>
            <w:szCs w:val="24"/>
            <w:lang w:val="uk-UA"/>
          </w:rPr>
          <w:t>Виконавець заявляє та підтверджує, що жоден з його власників, посадових осіб, директорів, довірителів, керівників або працівників не є державним службовцем, не входить до керівних органів політичної партії та не є  кандидатом на виборну посаду.</w:t>
        </w:r>
      </w:ins>
    </w:p>
    <w:p w14:paraId="04E4F585" w14:textId="77777777" w:rsidR="007849B4" w:rsidRPr="007849B4" w:rsidRDefault="007849B4" w:rsidP="007849B4">
      <w:pPr>
        <w:pBdr>
          <w:top w:val="nil"/>
          <w:left w:val="nil"/>
          <w:bottom w:val="nil"/>
          <w:right w:val="nil"/>
          <w:between w:val="nil"/>
        </w:pBdr>
        <w:spacing w:after="0" w:line="240" w:lineRule="auto"/>
        <w:ind w:left="709"/>
        <w:jc w:val="both"/>
        <w:rPr>
          <w:ins w:id="24" w:author="OLENA PASHKOVA (NEPTUNE.UA)" w:date="2022-12-13T23:46:00Z"/>
          <w:rFonts w:ascii="Times New Roman" w:eastAsia="Helvetica Neue" w:hAnsi="Times New Roman" w:cs="Times New Roman"/>
          <w:sz w:val="24"/>
          <w:szCs w:val="24"/>
          <w:lang w:val="uk-UA"/>
        </w:rPr>
        <w:pPrChange w:id="25" w:author="OLENA PASHKOVA (NEPTUNE.UA)" w:date="2022-12-13T23:48:00Z">
          <w:pPr>
            <w:numPr>
              <w:numId w:val="2"/>
            </w:numPr>
            <w:pBdr>
              <w:top w:val="nil"/>
              <w:left w:val="nil"/>
              <w:bottom w:val="nil"/>
              <w:right w:val="nil"/>
              <w:between w:val="nil"/>
            </w:pBdr>
            <w:spacing w:after="0" w:line="240" w:lineRule="auto"/>
            <w:ind w:left="720" w:hanging="360"/>
            <w:jc w:val="both"/>
          </w:pPr>
        </w:pPrChange>
      </w:pPr>
      <w:ins w:id="26" w:author="OLENA PASHKOVA (NEPTUNE.UA)" w:date="2022-12-13T23:46:00Z">
        <w:r w:rsidRPr="007849B4">
          <w:rPr>
            <w:rFonts w:ascii="Times New Roman" w:eastAsia="Helvetica Neue" w:hAnsi="Times New Roman" w:cs="Times New Roman"/>
            <w:sz w:val="24"/>
            <w:szCs w:val="24"/>
            <w:lang w:val="uk-UA"/>
          </w:rPr>
          <w:t>Виконавець заявляє та підтверджує, що ні сам Виконавець, ні його працівники, керівники, посадові особи або директори не є стороною судових процесів, проваджень або розслідувань щодо хабарництва, корупції або порушення законів, що забороняють хабарництво.</w:t>
        </w:r>
      </w:ins>
    </w:p>
    <w:p w14:paraId="786EC47A" w14:textId="77777777" w:rsidR="007849B4" w:rsidRPr="007849B4" w:rsidRDefault="007849B4" w:rsidP="007849B4">
      <w:pPr>
        <w:pBdr>
          <w:top w:val="nil"/>
          <w:left w:val="nil"/>
          <w:bottom w:val="nil"/>
          <w:right w:val="nil"/>
          <w:between w:val="nil"/>
        </w:pBdr>
        <w:spacing w:after="0" w:line="240" w:lineRule="auto"/>
        <w:ind w:left="720"/>
        <w:jc w:val="both"/>
        <w:rPr>
          <w:ins w:id="27" w:author="OLENA PASHKOVA (NEPTUNE.UA)" w:date="2022-12-13T23:46:00Z"/>
          <w:rFonts w:ascii="Times New Roman" w:eastAsia="Helvetica Neue" w:hAnsi="Times New Roman" w:cs="Times New Roman"/>
          <w:sz w:val="24"/>
          <w:szCs w:val="24"/>
          <w:lang w:val="uk-UA"/>
        </w:rPr>
        <w:pPrChange w:id="28" w:author="OLENA PASHKOVA (NEPTUNE.UA)" w:date="2022-12-13T23:48:00Z">
          <w:pPr>
            <w:numPr>
              <w:numId w:val="2"/>
            </w:numPr>
            <w:pBdr>
              <w:top w:val="nil"/>
              <w:left w:val="nil"/>
              <w:bottom w:val="nil"/>
              <w:right w:val="nil"/>
              <w:between w:val="nil"/>
            </w:pBdr>
            <w:spacing w:after="0" w:line="240" w:lineRule="auto"/>
            <w:ind w:left="720" w:hanging="360"/>
            <w:jc w:val="both"/>
          </w:pPr>
        </w:pPrChange>
      </w:pPr>
      <w:ins w:id="29" w:author="OLENA PASHKOVA (NEPTUNE.UA)" w:date="2022-12-13T23:46:00Z">
        <w:r w:rsidRPr="007849B4">
          <w:rPr>
            <w:rFonts w:ascii="Times New Roman" w:eastAsia="Helvetica Neue" w:hAnsi="Times New Roman" w:cs="Times New Roman"/>
            <w:sz w:val="24"/>
            <w:szCs w:val="24"/>
            <w:lang w:val="uk-UA"/>
          </w:rPr>
          <w:t xml:space="preserve">Виконавець зобов’язаний забезпечити, щоб будь-які та всі субпідрядники, що залучаються Виконавцем до виконання робіт/ надання послуг за цим Договором, діяли у відповідності до умов цього Договору. </w:t>
        </w:r>
      </w:ins>
    </w:p>
    <w:p w14:paraId="2AEB5D16" w14:textId="77777777" w:rsidR="007849B4" w:rsidRPr="007849B4" w:rsidRDefault="007849B4" w:rsidP="007849B4">
      <w:pPr>
        <w:pBdr>
          <w:top w:val="nil"/>
          <w:left w:val="nil"/>
          <w:bottom w:val="nil"/>
          <w:right w:val="nil"/>
          <w:between w:val="nil"/>
        </w:pBdr>
        <w:spacing w:after="0" w:line="240" w:lineRule="auto"/>
        <w:ind w:left="720"/>
        <w:jc w:val="both"/>
        <w:rPr>
          <w:ins w:id="30" w:author="OLENA PASHKOVA (NEPTUNE.UA)" w:date="2022-12-13T23:46:00Z"/>
          <w:rFonts w:ascii="Times New Roman" w:eastAsia="Helvetica Neue" w:hAnsi="Times New Roman" w:cs="Times New Roman"/>
          <w:sz w:val="24"/>
          <w:szCs w:val="24"/>
          <w:lang w:val="uk-UA"/>
        </w:rPr>
        <w:pPrChange w:id="31" w:author="OLENA PASHKOVA (NEPTUNE.UA)" w:date="2022-12-13T23:49:00Z">
          <w:pPr>
            <w:numPr>
              <w:numId w:val="2"/>
            </w:numPr>
            <w:pBdr>
              <w:top w:val="nil"/>
              <w:left w:val="nil"/>
              <w:bottom w:val="nil"/>
              <w:right w:val="nil"/>
              <w:between w:val="nil"/>
            </w:pBdr>
            <w:spacing w:after="0" w:line="240" w:lineRule="auto"/>
            <w:ind w:left="720" w:hanging="360"/>
            <w:jc w:val="both"/>
          </w:pPr>
        </w:pPrChange>
      </w:pPr>
      <w:ins w:id="32" w:author="OLENA PASHKOVA (NEPTUNE.UA)" w:date="2022-12-13T23:46:00Z">
        <w:r w:rsidRPr="007849B4">
          <w:rPr>
            <w:rFonts w:ascii="Times New Roman" w:eastAsia="Helvetica Neue" w:hAnsi="Times New Roman" w:cs="Times New Roman"/>
            <w:sz w:val="24"/>
            <w:szCs w:val="24"/>
            <w:lang w:val="uk-UA"/>
          </w:rPr>
          <w:t xml:space="preserve">Виконавець погоджується з тим, що Замовник має право вимагати від Виконавця періодичного підтвердження в письмовій формі дотримання Виконавцем положень цього пункту.  </w:t>
        </w:r>
      </w:ins>
    </w:p>
    <w:p w14:paraId="2E705964" w14:textId="77777777" w:rsidR="007849B4" w:rsidRPr="007849B4" w:rsidRDefault="007849B4" w:rsidP="007849B4">
      <w:pPr>
        <w:pBdr>
          <w:top w:val="nil"/>
          <w:left w:val="nil"/>
          <w:bottom w:val="nil"/>
          <w:right w:val="nil"/>
          <w:between w:val="nil"/>
        </w:pBdr>
        <w:spacing w:after="0" w:line="240" w:lineRule="auto"/>
        <w:ind w:left="720"/>
        <w:jc w:val="both"/>
        <w:rPr>
          <w:ins w:id="33" w:author="OLENA PASHKOVA (NEPTUNE.UA)" w:date="2022-12-13T23:46:00Z"/>
          <w:rFonts w:ascii="Times New Roman" w:eastAsia="Helvetica Neue" w:hAnsi="Times New Roman" w:cs="Times New Roman"/>
          <w:sz w:val="24"/>
          <w:szCs w:val="24"/>
          <w:lang w:val="uk-UA"/>
          <w:rPrChange w:id="34" w:author="OLENA PASHKOVA (NEPTUNE.UA)" w:date="2022-12-13T23:49:00Z">
            <w:rPr>
              <w:ins w:id="35" w:author="OLENA PASHKOVA (NEPTUNE.UA)" w:date="2022-12-13T23:46:00Z"/>
              <w:rFonts w:ascii="Times New Roman" w:eastAsia="Helvetica Neue" w:hAnsi="Times New Roman" w:cs="Times New Roman"/>
              <w:sz w:val="24"/>
              <w:szCs w:val="24"/>
              <w:lang w:val="uk-UA"/>
            </w:rPr>
          </w:rPrChange>
        </w:rPr>
        <w:pPrChange w:id="36" w:author="OLENA PASHKOVA (NEPTUNE.UA)" w:date="2022-12-13T23:49:00Z">
          <w:pPr>
            <w:numPr>
              <w:numId w:val="2"/>
            </w:numPr>
            <w:pBdr>
              <w:top w:val="nil"/>
              <w:left w:val="nil"/>
              <w:bottom w:val="nil"/>
              <w:right w:val="nil"/>
              <w:between w:val="nil"/>
            </w:pBdr>
            <w:spacing w:after="0" w:line="240" w:lineRule="auto"/>
            <w:ind w:left="720" w:hanging="360"/>
            <w:jc w:val="both"/>
          </w:pPr>
        </w:pPrChange>
      </w:pPr>
      <w:ins w:id="37" w:author="OLENA PASHKOVA (NEPTUNE.UA)" w:date="2022-12-13T23:46:00Z">
        <w:r w:rsidRPr="007849B4">
          <w:rPr>
            <w:rFonts w:ascii="Times New Roman" w:eastAsia="Helvetica Neue" w:hAnsi="Times New Roman" w:cs="Times New Roman"/>
            <w:sz w:val="24"/>
            <w:szCs w:val="24"/>
            <w:lang w:val="uk-UA"/>
            <w:rPrChange w:id="38" w:author="OLENA PASHKOVA (NEPTUNE.UA)" w:date="2022-12-13T23:49:00Z">
              <w:rPr>
                <w:rFonts w:ascii="Times New Roman" w:eastAsia="Helvetica Neue" w:hAnsi="Times New Roman" w:cs="Times New Roman"/>
                <w:sz w:val="24"/>
                <w:szCs w:val="24"/>
                <w:lang w:val="uk-UA"/>
              </w:rPr>
            </w:rPrChange>
          </w:rPr>
          <w:t>Виконавець погоджується виступати на стороні Замовника у разі пред’явлення позовів до Замовника та відшкодувати Замовникові вартість всіх позовів, витрат та збитків, яких може зазнати Замовник через порушення Виконавцем чи його субпідрядниками положень цього пункту Договору.</w:t>
        </w:r>
      </w:ins>
    </w:p>
    <w:p w14:paraId="6091F3D3" w14:textId="77777777" w:rsidR="007849B4" w:rsidRPr="007849B4" w:rsidRDefault="007849B4" w:rsidP="007849B4">
      <w:pPr>
        <w:pBdr>
          <w:top w:val="nil"/>
          <w:left w:val="nil"/>
          <w:bottom w:val="nil"/>
          <w:right w:val="nil"/>
          <w:between w:val="nil"/>
        </w:pBdr>
        <w:spacing w:after="0" w:line="240" w:lineRule="auto"/>
        <w:ind w:left="720"/>
        <w:jc w:val="both"/>
        <w:rPr>
          <w:ins w:id="39" w:author="OLENA PASHKOVA (NEPTUNE.UA)" w:date="2022-12-13T23:46:00Z"/>
          <w:rFonts w:ascii="Times New Roman" w:eastAsia="Helvetica Neue" w:hAnsi="Times New Roman" w:cs="Times New Roman"/>
          <w:sz w:val="24"/>
          <w:szCs w:val="24"/>
          <w:lang w:val="uk-UA"/>
          <w:rPrChange w:id="40" w:author="OLENA PASHKOVA (NEPTUNE.UA)" w:date="2022-12-13T23:49:00Z">
            <w:rPr>
              <w:ins w:id="41" w:author="OLENA PASHKOVA (NEPTUNE.UA)" w:date="2022-12-13T23:46:00Z"/>
              <w:rFonts w:ascii="Times New Roman" w:eastAsia="Helvetica Neue" w:hAnsi="Times New Roman" w:cs="Times New Roman"/>
              <w:sz w:val="24"/>
              <w:szCs w:val="24"/>
              <w:lang w:val="uk-UA"/>
            </w:rPr>
          </w:rPrChange>
        </w:rPr>
        <w:pPrChange w:id="42" w:author="OLENA PASHKOVA (NEPTUNE.UA)" w:date="2022-12-13T23:49:00Z">
          <w:pPr>
            <w:numPr>
              <w:numId w:val="2"/>
            </w:numPr>
            <w:pBdr>
              <w:top w:val="nil"/>
              <w:left w:val="nil"/>
              <w:bottom w:val="nil"/>
              <w:right w:val="nil"/>
              <w:between w:val="nil"/>
            </w:pBdr>
            <w:spacing w:after="0" w:line="240" w:lineRule="auto"/>
            <w:ind w:left="720" w:hanging="360"/>
            <w:jc w:val="both"/>
          </w:pPr>
        </w:pPrChange>
      </w:pPr>
      <w:ins w:id="43" w:author="OLENA PASHKOVA (NEPTUNE.UA)" w:date="2022-12-13T23:46:00Z">
        <w:r w:rsidRPr="007849B4">
          <w:rPr>
            <w:rFonts w:ascii="Times New Roman" w:eastAsia="Helvetica Neue" w:hAnsi="Times New Roman" w:cs="Times New Roman"/>
            <w:sz w:val="24"/>
            <w:szCs w:val="24"/>
            <w:lang w:val="uk-UA"/>
            <w:rPrChange w:id="44" w:author="OLENA PASHKOVA (NEPTUNE.UA)" w:date="2022-12-13T23:49:00Z">
              <w:rPr>
                <w:rFonts w:ascii="Times New Roman" w:eastAsia="Helvetica Neue" w:hAnsi="Times New Roman" w:cs="Times New Roman"/>
                <w:sz w:val="24"/>
                <w:szCs w:val="24"/>
                <w:lang w:val="uk-UA"/>
              </w:rPr>
            </w:rPrChange>
          </w:rPr>
          <w:t>Для цілей цього Договору державним службовцем визнається: (і) будь-яка посадова особа чи працівник державних органів, включаючи будь- який департамент, агентство чи інше утворення, яке перебуває у власності чи під контролем держави, або (ii) посадова особа чи працівник міжнародної організації (наприклад, Всесвітнього Банку чи Міжнародного Валютного Фонду), або (iii) будь – яка особа, яка має офіційні повноваження діяти від імені вказаних вище осіб.</w:t>
        </w:r>
      </w:ins>
    </w:p>
    <w:p w14:paraId="3D748006" w14:textId="74D6ADC7" w:rsidR="007849B4" w:rsidRPr="007849B4" w:rsidRDefault="007849B4" w:rsidP="007849B4">
      <w:pPr>
        <w:pBdr>
          <w:top w:val="nil"/>
          <w:left w:val="nil"/>
          <w:bottom w:val="nil"/>
          <w:right w:val="nil"/>
          <w:between w:val="nil"/>
        </w:pBdr>
        <w:spacing w:after="0" w:line="240" w:lineRule="auto"/>
        <w:ind w:left="709"/>
        <w:jc w:val="both"/>
        <w:rPr>
          <w:rFonts w:ascii="Times New Roman" w:eastAsia="Helvetica Neue" w:hAnsi="Times New Roman" w:cs="Times New Roman"/>
          <w:sz w:val="24"/>
          <w:szCs w:val="24"/>
          <w:lang w:val="uk-UA"/>
          <w:rPrChange w:id="45" w:author="OLENA PASHKOVA (NEPTUNE.UA)" w:date="2022-12-13T23:49:00Z">
            <w:rPr>
              <w:rFonts w:ascii="Times New Roman" w:eastAsia="Helvetica Neue" w:hAnsi="Times New Roman" w:cs="Times New Roman"/>
              <w:sz w:val="24"/>
              <w:szCs w:val="24"/>
              <w:lang w:val="uk-UA"/>
            </w:rPr>
          </w:rPrChange>
        </w:rPr>
        <w:pPrChange w:id="46" w:author="OLENA PASHKOVA (NEPTUNE.UA)" w:date="2022-12-13T23:49:00Z">
          <w:pPr>
            <w:numPr>
              <w:numId w:val="2"/>
            </w:numPr>
            <w:pBdr>
              <w:top w:val="nil"/>
              <w:left w:val="nil"/>
              <w:bottom w:val="nil"/>
              <w:right w:val="nil"/>
              <w:between w:val="nil"/>
            </w:pBdr>
            <w:spacing w:after="0" w:line="240" w:lineRule="auto"/>
            <w:ind w:left="720" w:hanging="360"/>
            <w:jc w:val="both"/>
          </w:pPr>
        </w:pPrChange>
      </w:pPr>
      <w:ins w:id="47" w:author="OLENA PASHKOVA (NEPTUNE.UA)" w:date="2022-12-13T23:46:00Z">
        <w:r w:rsidRPr="007849B4">
          <w:rPr>
            <w:rFonts w:ascii="Times New Roman" w:eastAsia="Helvetica Neue" w:hAnsi="Times New Roman" w:cs="Times New Roman"/>
            <w:sz w:val="24"/>
            <w:szCs w:val="24"/>
            <w:lang w:val="uk-UA"/>
            <w:rPrChange w:id="48" w:author="OLENA PASHKOVA (NEPTUNE.UA)" w:date="2022-12-13T23:49:00Z">
              <w:rPr>
                <w:rFonts w:ascii="Times New Roman" w:eastAsia="Helvetica Neue" w:hAnsi="Times New Roman" w:cs="Times New Roman"/>
                <w:sz w:val="24"/>
                <w:szCs w:val="24"/>
                <w:lang w:val="uk-UA"/>
              </w:rPr>
            </w:rPrChange>
          </w:rPr>
          <w:lastRenderedPageBreak/>
          <w:t xml:space="preserve">Незважаючи на будь – які положення даного Договору, у разі, якщо Замовник матиме обґрунтовані причини вважати, що Виконавець порушив умови цього пункту Договору, Замовник має право в односторонньому порядку негайно розірвати цей Договір , без відшкодування будь-яких збитків Виконавцеві.  </w:t>
        </w:r>
      </w:ins>
    </w:p>
    <w:p w14:paraId="2CE58172" w14:textId="77777777" w:rsidR="00FE6A4B" w:rsidRPr="00BA06E1" w:rsidRDefault="009557EE">
      <w:pPr>
        <w:pBdr>
          <w:top w:val="nil"/>
          <w:left w:val="nil"/>
          <w:bottom w:val="nil"/>
          <w:right w:val="nil"/>
          <w:between w:val="nil"/>
        </w:pBdr>
        <w:spacing w:after="0" w:line="240" w:lineRule="auto"/>
        <w:jc w:val="both"/>
        <w:rPr>
          <w:rFonts w:ascii="Times New Roman" w:eastAsia="Helvetica Neue" w:hAnsi="Times New Roman" w:cs="Times New Roman"/>
          <w:b/>
          <w:sz w:val="24"/>
          <w:szCs w:val="24"/>
          <w:lang w:val="uk-UA"/>
        </w:rPr>
      </w:pPr>
      <w:r w:rsidRPr="008F1F7A">
        <w:rPr>
          <w:rFonts w:ascii="Times New Roman" w:eastAsia="Helvetica Neue" w:hAnsi="Times New Roman" w:cs="Times New Roman"/>
          <w:color w:val="000000"/>
          <w:lang w:val="uk-UA"/>
        </w:rPr>
        <w:t xml:space="preserve">2.2. </w:t>
      </w:r>
      <w:r w:rsidRPr="00BA06E1">
        <w:rPr>
          <w:rFonts w:ascii="Times New Roman" w:eastAsia="Helvetica Neue" w:hAnsi="Times New Roman" w:cs="Times New Roman"/>
          <w:b/>
          <w:color w:val="000000"/>
          <w:sz w:val="24"/>
          <w:szCs w:val="24"/>
          <w:lang w:val="uk-UA"/>
        </w:rPr>
        <w:t>Замовник з</w:t>
      </w:r>
      <w:r w:rsidRPr="00BA06E1">
        <w:rPr>
          <w:rFonts w:ascii="Times New Roman" w:eastAsia="Helvetica Neue" w:hAnsi="Times New Roman" w:cs="Times New Roman"/>
          <w:b/>
          <w:sz w:val="24"/>
          <w:szCs w:val="24"/>
          <w:lang w:val="uk-UA"/>
        </w:rPr>
        <w:t>обов'язаний:</w:t>
      </w:r>
    </w:p>
    <w:p w14:paraId="7BA3B805" w14:textId="77777777" w:rsidR="00A969DE" w:rsidRPr="00A969DE" w:rsidRDefault="00A969DE" w:rsidP="00A969DE">
      <w:pPr>
        <w:numPr>
          <w:ilvl w:val="0"/>
          <w:numId w:val="4"/>
        </w:numPr>
        <w:spacing w:after="0" w:line="240" w:lineRule="auto"/>
        <w:jc w:val="both"/>
        <w:rPr>
          <w:rFonts w:ascii="Times New Roman" w:eastAsia="Helvetica Neue" w:hAnsi="Times New Roman" w:cs="Times New Roman"/>
          <w:lang w:val="uk-UA"/>
        </w:rPr>
      </w:pPr>
      <w:r>
        <w:rPr>
          <w:rFonts w:ascii="Times New Roman" w:eastAsia="Helvetica Neue" w:hAnsi="Times New Roman" w:cs="Times New Roman"/>
          <w:sz w:val="24"/>
          <w:szCs w:val="24"/>
          <w:lang w:val="uk-UA"/>
        </w:rPr>
        <w:t>Здійснювати</w:t>
      </w:r>
      <w:r w:rsidR="00BA06E1" w:rsidRPr="00A969DE">
        <w:rPr>
          <w:rFonts w:ascii="Times New Roman" w:eastAsia="Helvetica Neue" w:hAnsi="Times New Roman" w:cs="Times New Roman"/>
          <w:sz w:val="24"/>
          <w:szCs w:val="24"/>
          <w:lang w:val="uk-UA"/>
        </w:rPr>
        <w:t xml:space="preserve"> передплату по кожному етапу надання послуг визначеному у Додатку</w:t>
      </w:r>
      <w:r>
        <w:rPr>
          <w:rFonts w:ascii="Times New Roman" w:eastAsia="Helvetica Neue" w:hAnsi="Times New Roman" w:cs="Times New Roman"/>
          <w:sz w:val="24"/>
          <w:szCs w:val="24"/>
          <w:lang w:val="uk-UA"/>
        </w:rPr>
        <w:t xml:space="preserve"> №</w:t>
      </w:r>
      <w:r w:rsidR="00BA06E1" w:rsidRPr="00A969DE">
        <w:rPr>
          <w:rFonts w:ascii="Times New Roman" w:eastAsia="Helvetica Neue" w:hAnsi="Times New Roman" w:cs="Times New Roman"/>
          <w:sz w:val="24"/>
          <w:szCs w:val="24"/>
          <w:lang w:val="uk-UA"/>
        </w:rPr>
        <w:t xml:space="preserve"> 2</w:t>
      </w:r>
      <w:r>
        <w:rPr>
          <w:rFonts w:ascii="Times New Roman" w:eastAsia="Helvetica Neue" w:hAnsi="Times New Roman" w:cs="Times New Roman"/>
          <w:sz w:val="24"/>
          <w:szCs w:val="24"/>
          <w:lang w:val="uk-UA"/>
        </w:rPr>
        <w:t xml:space="preserve"> до</w:t>
      </w:r>
      <w:r w:rsidR="00BA06E1" w:rsidRPr="00A969DE">
        <w:rPr>
          <w:rFonts w:ascii="Times New Roman" w:eastAsia="Helvetica Neue" w:hAnsi="Times New Roman" w:cs="Times New Roman"/>
          <w:sz w:val="24"/>
          <w:szCs w:val="24"/>
          <w:lang w:val="uk-UA"/>
        </w:rPr>
        <w:t xml:space="preserve"> Договору, за умови якщо Сторонами було </w:t>
      </w:r>
      <w:r w:rsidRPr="00A969DE">
        <w:rPr>
          <w:rFonts w:ascii="Times New Roman" w:eastAsia="Helvetica Neue" w:hAnsi="Times New Roman" w:cs="Times New Roman"/>
          <w:sz w:val="24"/>
          <w:szCs w:val="24"/>
          <w:lang w:val="uk-UA"/>
        </w:rPr>
        <w:t>підписано А</w:t>
      </w:r>
      <w:r>
        <w:rPr>
          <w:rFonts w:ascii="Times New Roman" w:eastAsia="Helvetica Neue" w:hAnsi="Times New Roman" w:cs="Times New Roman"/>
          <w:sz w:val="24"/>
          <w:szCs w:val="24"/>
          <w:lang w:val="uk-UA"/>
        </w:rPr>
        <w:t>кт</w:t>
      </w:r>
      <w:r w:rsidRPr="00A969DE">
        <w:rPr>
          <w:rFonts w:ascii="Times New Roman" w:eastAsia="Helvetica Neue" w:hAnsi="Times New Roman" w:cs="Times New Roman"/>
          <w:sz w:val="24"/>
          <w:szCs w:val="24"/>
          <w:lang w:val="uk-UA"/>
        </w:rPr>
        <w:t xml:space="preserve"> прийому-здачі наданих послуг за попередній етап</w:t>
      </w:r>
      <w:r>
        <w:rPr>
          <w:rFonts w:ascii="Times New Roman" w:eastAsia="Helvetica Neue" w:hAnsi="Times New Roman" w:cs="Times New Roman"/>
          <w:sz w:val="24"/>
          <w:szCs w:val="24"/>
          <w:lang w:val="uk-UA"/>
        </w:rPr>
        <w:t>.</w:t>
      </w:r>
      <w:r w:rsidRPr="00A969DE">
        <w:rPr>
          <w:rFonts w:ascii="Times New Roman" w:eastAsia="Helvetica Neue" w:hAnsi="Times New Roman" w:cs="Times New Roman"/>
          <w:sz w:val="24"/>
          <w:szCs w:val="24"/>
          <w:lang w:val="uk-UA"/>
        </w:rPr>
        <w:t xml:space="preserve">  </w:t>
      </w:r>
    </w:p>
    <w:p w14:paraId="52D78E34" w14:textId="77777777" w:rsidR="00FE6A4B" w:rsidRDefault="00A969DE" w:rsidP="00A969DE">
      <w:pPr>
        <w:numPr>
          <w:ilvl w:val="0"/>
          <w:numId w:val="4"/>
        </w:numPr>
        <w:spacing w:after="0" w:line="240" w:lineRule="auto"/>
        <w:jc w:val="both"/>
        <w:rPr>
          <w:rFonts w:ascii="Times New Roman" w:eastAsia="Helvetica Neue" w:hAnsi="Times New Roman" w:cs="Times New Roman"/>
          <w:sz w:val="24"/>
          <w:szCs w:val="24"/>
          <w:lang w:val="uk-UA"/>
        </w:rPr>
      </w:pPr>
      <w:r w:rsidRPr="00A969DE">
        <w:rPr>
          <w:rFonts w:ascii="Times New Roman" w:eastAsia="Helvetica Neue" w:hAnsi="Times New Roman" w:cs="Times New Roman"/>
          <w:sz w:val="24"/>
          <w:szCs w:val="24"/>
          <w:lang w:val="uk-UA"/>
        </w:rPr>
        <w:t xml:space="preserve">Сторони </w:t>
      </w:r>
      <w:r w:rsidR="009557EE" w:rsidRPr="00A969DE">
        <w:rPr>
          <w:rFonts w:ascii="Times New Roman" w:eastAsia="Helvetica Neue" w:hAnsi="Times New Roman" w:cs="Times New Roman"/>
          <w:sz w:val="24"/>
          <w:szCs w:val="24"/>
          <w:lang w:val="uk-UA"/>
        </w:rPr>
        <w:t xml:space="preserve"> повинні дотримуватися конфіденційності інформації, отриманої однією стороною від іншої.</w:t>
      </w:r>
    </w:p>
    <w:p w14:paraId="32773A6E" w14:textId="77777777" w:rsidR="00A969DE" w:rsidRPr="00A969DE" w:rsidRDefault="00A969DE" w:rsidP="00A969DE">
      <w:pPr>
        <w:numPr>
          <w:ilvl w:val="0"/>
          <w:numId w:val="4"/>
        </w:numPr>
        <w:spacing w:after="0" w:line="240" w:lineRule="auto"/>
        <w:jc w:val="both"/>
        <w:rPr>
          <w:rFonts w:ascii="Times New Roman" w:eastAsia="Helvetica Neue" w:hAnsi="Times New Roman" w:cs="Times New Roman"/>
          <w:sz w:val="24"/>
          <w:szCs w:val="24"/>
          <w:lang w:val="uk-UA"/>
        </w:rPr>
      </w:pPr>
      <w:r>
        <w:rPr>
          <w:rFonts w:ascii="Times New Roman" w:eastAsia="Helvetica Neue" w:hAnsi="Times New Roman" w:cs="Times New Roman"/>
          <w:sz w:val="24"/>
          <w:szCs w:val="24"/>
          <w:lang w:val="uk-UA"/>
        </w:rPr>
        <w:t xml:space="preserve">На письмову вимогу Виконавця надати необхідну інформацію та документи необхідні для надання послуг. </w:t>
      </w:r>
    </w:p>
    <w:p w14:paraId="23096A20" w14:textId="77777777" w:rsidR="00FE6A4B" w:rsidRPr="001F1349" w:rsidRDefault="00A969DE">
      <w:pPr>
        <w:numPr>
          <w:ilvl w:val="0"/>
          <w:numId w:val="6"/>
        </w:numPr>
        <w:spacing w:after="0" w:line="240" w:lineRule="auto"/>
        <w:jc w:val="center"/>
        <w:rPr>
          <w:rFonts w:ascii="Times New Roman" w:eastAsia="Helvetica Neue" w:hAnsi="Times New Roman" w:cs="Times New Roman"/>
          <w:b/>
          <w:lang w:val="uk-UA"/>
        </w:rPr>
      </w:pPr>
      <w:r>
        <w:rPr>
          <w:rFonts w:ascii="Times New Roman" w:eastAsia="Helvetica Neue" w:hAnsi="Times New Roman" w:cs="Times New Roman"/>
          <w:b/>
          <w:lang w:val="uk-UA"/>
        </w:rPr>
        <w:t>ЦІНА ДОГОВОРУ ТА ПОРЯДОК РОЗРАХУНКІВ</w:t>
      </w:r>
    </w:p>
    <w:p w14:paraId="3B391123" w14:textId="77777777" w:rsidR="00FE6A4B" w:rsidRPr="001F1349" w:rsidRDefault="009557EE">
      <w:pPr>
        <w:spacing w:after="0" w:line="240" w:lineRule="auto"/>
        <w:jc w:val="both"/>
        <w:rPr>
          <w:rFonts w:ascii="Times New Roman" w:eastAsia="Helvetica Neue" w:hAnsi="Times New Roman" w:cs="Times New Roman"/>
          <w:lang w:val="uk-UA"/>
        </w:rPr>
      </w:pPr>
      <w:r w:rsidRPr="001F1349">
        <w:rPr>
          <w:rFonts w:ascii="Times New Roman" w:eastAsia="Helvetica Neue" w:hAnsi="Times New Roman" w:cs="Times New Roman"/>
          <w:lang w:val="uk-UA"/>
        </w:rPr>
        <w:t>3</w:t>
      </w:r>
      <w:r w:rsidRPr="003F5C2B">
        <w:rPr>
          <w:rFonts w:ascii="Times New Roman" w:eastAsia="Helvetica Neue" w:hAnsi="Times New Roman" w:cs="Times New Roman"/>
          <w:sz w:val="24"/>
          <w:szCs w:val="24"/>
          <w:lang w:val="uk-UA"/>
        </w:rPr>
        <w:t xml:space="preserve">.1. </w:t>
      </w:r>
      <w:r w:rsidR="00A969DE" w:rsidRPr="003F5C2B">
        <w:rPr>
          <w:rFonts w:ascii="Times New Roman" w:eastAsia="Helvetica Neue" w:hAnsi="Times New Roman" w:cs="Times New Roman"/>
          <w:sz w:val="24"/>
          <w:szCs w:val="24"/>
          <w:lang w:val="uk-UA"/>
        </w:rPr>
        <w:t>Загальна вартість</w:t>
      </w:r>
      <w:r w:rsidR="00AA1A7B" w:rsidRPr="003F5C2B">
        <w:rPr>
          <w:rFonts w:ascii="Times New Roman" w:eastAsia="Helvetica Neue" w:hAnsi="Times New Roman" w:cs="Times New Roman"/>
          <w:sz w:val="24"/>
          <w:szCs w:val="24"/>
          <w:lang w:val="uk-UA"/>
        </w:rPr>
        <w:t xml:space="preserve"> </w:t>
      </w:r>
      <w:r w:rsidR="00A969DE" w:rsidRPr="003F5C2B">
        <w:rPr>
          <w:rFonts w:ascii="Times New Roman" w:eastAsia="Helvetica Neue" w:hAnsi="Times New Roman" w:cs="Times New Roman"/>
          <w:sz w:val="24"/>
          <w:szCs w:val="24"/>
          <w:lang w:val="uk-UA"/>
        </w:rPr>
        <w:t>послуг ви</w:t>
      </w:r>
      <w:r w:rsidR="006D55CB" w:rsidRPr="003F5C2B">
        <w:rPr>
          <w:rFonts w:ascii="Times New Roman" w:eastAsia="Helvetica Neue" w:hAnsi="Times New Roman" w:cs="Times New Roman"/>
          <w:sz w:val="24"/>
          <w:szCs w:val="24"/>
          <w:lang w:val="uk-UA"/>
        </w:rPr>
        <w:t xml:space="preserve">значається Сторонами в </w:t>
      </w:r>
      <w:r w:rsidR="00107679" w:rsidRPr="003F5C2B">
        <w:rPr>
          <w:rFonts w:ascii="Times New Roman" w:eastAsia="Helvetica Neue" w:hAnsi="Times New Roman" w:cs="Times New Roman"/>
          <w:sz w:val="24"/>
          <w:szCs w:val="24"/>
          <w:lang w:val="uk-UA"/>
        </w:rPr>
        <w:t>Додатк</w:t>
      </w:r>
      <w:r w:rsidR="00EB64BC" w:rsidRPr="003F5C2B">
        <w:rPr>
          <w:rFonts w:ascii="Times New Roman" w:eastAsia="Helvetica Neue" w:hAnsi="Times New Roman" w:cs="Times New Roman"/>
          <w:sz w:val="24"/>
          <w:szCs w:val="24"/>
          <w:lang w:val="uk-UA"/>
        </w:rPr>
        <w:t>у</w:t>
      </w:r>
      <w:r w:rsidR="003F5C2B" w:rsidRPr="003F5C2B">
        <w:rPr>
          <w:rFonts w:ascii="Times New Roman" w:eastAsia="Helvetica Neue" w:hAnsi="Times New Roman" w:cs="Times New Roman"/>
          <w:sz w:val="24"/>
          <w:szCs w:val="24"/>
          <w:lang w:val="uk-UA"/>
        </w:rPr>
        <w:t xml:space="preserve"> № 1 до Договору, який</w:t>
      </w:r>
      <w:r w:rsidR="00107679" w:rsidRPr="003F5C2B">
        <w:rPr>
          <w:rFonts w:ascii="Times New Roman" w:eastAsia="Helvetica Neue" w:hAnsi="Times New Roman" w:cs="Times New Roman"/>
          <w:sz w:val="24"/>
          <w:szCs w:val="24"/>
          <w:lang w:val="uk-UA"/>
        </w:rPr>
        <w:t xml:space="preserve"> є невід’ємною частиною Договору.</w:t>
      </w:r>
      <w:r w:rsidR="00107679" w:rsidRPr="001F1349">
        <w:rPr>
          <w:rFonts w:ascii="Times New Roman" w:eastAsia="Helvetica Neue" w:hAnsi="Times New Roman" w:cs="Times New Roman"/>
          <w:lang w:val="uk-UA"/>
        </w:rPr>
        <w:t xml:space="preserve"> </w:t>
      </w:r>
    </w:p>
    <w:p w14:paraId="17533872" w14:textId="5D444C38" w:rsidR="002C1E87" w:rsidRPr="003F5C2B" w:rsidRDefault="008B5F8C" w:rsidP="002C1E87">
      <w:pPr>
        <w:spacing w:after="0" w:line="240" w:lineRule="auto"/>
        <w:jc w:val="both"/>
        <w:rPr>
          <w:rFonts w:ascii="Times New Roman" w:hAnsi="Times New Roman"/>
          <w:b/>
          <w:sz w:val="24"/>
          <w:szCs w:val="24"/>
          <w:lang w:val="uk-UA"/>
        </w:rPr>
      </w:pPr>
      <w:r>
        <w:rPr>
          <w:rFonts w:ascii="Times New Roman" w:eastAsia="Helvetica Neue" w:hAnsi="Times New Roman" w:cs="Times New Roman"/>
          <w:lang w:val="uk-UA"/>
        </w:rPr>
        <w:t>3.2</w:t>
      </w:r>
      <w:r w:rsidR="009557EE" w:rsidRPr="001F1349">
        <w:rPr>
          <w:rFonts w:ascii="Times New Roman" w:eastAsia="Helvetica Neue" w:hAnsi="Times New Roman" w:cs="Times New Roman"/>
          <w:lang w:val="uk-UA"/>
        </w:rPr>
        <w:t xml:space="preserve"> </w:t>
      </w:r>
      <w:r w:rsidR="002C1E87" w:rsidRPr="003F5C2B">
        <w:rPr>
          <w:rFonts w:ascii="Times New Roman" w:hAnsi="Times New Roman"/>
          <w:sz w:val="24"/>
          <w:szCs w:val="24"/>
          <w:lang w:val="uk-UA"/>
        </w:rPr>
        <w:t xml:space="preserve">Порядок оплати: Замовник здійснює поетапну передплату </w:t>
      </w:r>
      <w:r w:rsidR="003F5C2B" w:rsidRPr="003F5C2B">
        <w:rPr>
          <w:rFonts w:ascii="Times New Roman" w:hAnsi="Times New Roman"/>
          <w:sz w:val="24"/>
          <w:szCs w:val="24"/>
          <w:lang w:val="uk-UA"/>
        </w:rPr>
        <w:t>по кожному етапу окремо відповідно до Додатку</w:t>
      </w:r>
      <w:r w:rsidR="002C1E87" w:rsidRPr="003F5C2B">
        <w:rPr>
          <w:rFonts w:ascii="Times New Roman" w:hAnsi="Times New Roman"/>
          <w:sz w:val="24"/>
          <w:szCs w:val="24"/>
          <w:lang w:val="uk-UA"/>
        </w:rPr>
        <w:t xml:space="preserve"> №2 до Договору (КАЛЕНДАРНИЙ ПЛАН)</w:t>
      </w:r>
      <w:r w:rsidR="003F5C2B" w:rsidRPr="003F5C2B">
        <w:rPr>
          <w:rFonts w:ascii="Times New Roman" w:hAnsi="Times New Roman"/>
          <w:sz w:val="24"/>
          <w:szCs w:val="24"/>
          <w:lang w:val="uk-UA"/>
        </w:rPr>
        <w:t>. Оплата здійснюється</w:t>
      </w:r>
      <w:r w:rsidR="003F5C2B">
        <w:rPr>
          <w:rFonts w:ascii="Times New Roman" w:hAnsi="Times New Roman"/>
          <w:sz w:val="24"/>
          <w:szCs w:val="24"/>
          <w:lang w:val="uk-UA"/>
        </w:rPr>
        <w:t xml:space="preserve"> Замовником</w:t>
      </w:r>
      <w:r w:rsidR="002C1E87" w:rsidRPr="003F5C2B">
        <w:rPr>
          <w:rFonts w:ascii="Times New Roman" w:hAnsi="Times New Roman"/>
          <w:sz w:val="24"/>
          <w:szCs w:val="24"/>
          <w:lang w:val="uk-UA"/>
        </w:rPr>
        <w:t xml:space="preserve"> в продовж </w:t>
      </w:r>
      <w:r w:rsidR="002C1E87" w:rsidRPr="003F5C2B">
        <w:rPr>
          <w:rFonts w:ascii="Times New Roman" w:hAnsi="Times New Roman"/>
          <w:sz w:val="24"/>
          <w:szCs w:val="24"/>
        </w:rPr>
        <w:t>5</w:t>
      </w:r>
      <w:r w:rsidR="002C1E87" w:rsidRPr="003F5C2B">
        <w:rPr>
          <w:rFonts w:ascii="Times New Roman" w:hAnsi="Times New Roman"/>
          <w:sz w:val="24"/>
          <w:szCs w:val="24"/>
          <w:lang w:val="uk-UA"/>
        </w:rPr>
        <w:t>-х банківських днів з дня повідомлення про готовність приступити до виконання окремого етапу.</w:t>
      </w:r>
    </w:p>
    <w:p w14:paraId="6EA920E3" w14:textId="48F59AF0" w:rsidR="002C1E87" w:rsidRPr="003F5C2B" w:rsidRDefault="008B5F8C" w:rsidP="002C1E87">
      <w:pPr>
        <w:spacing w:after="0" w:line="240" w:lineRule="auto"/>
        <w:contextualSpacing/>
        <w:jc w:val="both"/>
        <w:rPr>
          <w:rFonts w:ascii="Times New Roman" w:hAnsi="Times New Roman"/>
          <w:sz w:val="24"/>
          <w:szCs w:val="24"/>
          <w:lang w:val="uk-UA"/>
        </w:rPr>
      </w:pPr>
      <w:r>
        <w:rPr>
          <w:rFonts w:ascii="Times New Roman" w:hAnsi="Times New Roman"/>
          <w:sz w:val="24"/>
          <w:szCs w:val="24"/>
          <w:lang w:val="uk-UA"/>
        </w:rPr>
        <w:t>3.3</w:t>
      </w:r>
      <w:r w:rsidR="002C1E87" w:rsidRPr="003F5C2B">
        <w:rPr>
          <w:rFonts w:ascii="Times New Roman" w:hAnsi="Times New Roman"/>
          <w:sz w:val="24"/>
          <w:szCs w:val="24"/>
          <w:lang w:val="uk-UA"/>
        </w:rPr>
        <w:t xml:space="preserve"> Замовник зобов’язаний сплачувати вартість послуг по проведенню досліджень у розмірі, який вказано у рахунках, не пізніше 5 (п’яти) робочих днів з моменту виставлення рахунку.</w:t>
      </w:r>
    </w:p>
    <w:p w14:paraId="695F9C7F" w14:textId="51199937" w:rsidR="000D762B" w:rsidRPr="00382E21" w:rsidRDefault="000D762B">
      <w:pPr>
        <w:spacing w:after="0" w:line="240" w:lineRule="auto"/>
        <w:jc w:val="both"/>
        <w:rPr>
          <w:rFonts w:ascii="Times New Roman" w:eastAsia="Helvetica Neue" w:hAnsi="Times New Roman" w:cs="Times New Roman"/>
          <w:sz w:val="24"/>
          <w:szCs w:val="24"/>
          <w:lang w:val="uk-UA"/>
        </w:rPr>
      </w:pPr>
      <w:r w:rsidRPr="00382E21">
        <w:rPr>
          <w:rFonts w:ascii="Times New Roman" w:eastAsia="Helvetica Neue" w:hAnsi="Times New Roman" w:cs="Times New Roman"/>
          <w:sz w:val="24"/>
          <w:szCs w:val="24"/>
          <w:lang w:val="uk-UA"/>
        </w:rPr>
        <w:t>3.</w:t>
      </w:r>
      <w:r w:rsidR="008B5F8C">
        <w:rPr>
          <w:rFonts w:ascii="Times New Roman" w:eastAsia="Helvetica Neue" w:hAnsi="Times New Roman" w:cs="Times New Roman"/>
          <w:sz w:val="24"/>
          <w:szCs w:val="24"/>
          <w:lang w:val="uk-UA"/>
        </w:rPr>
        <w:t>4</w:t>
      </w:r>
      <w:r w:rsidR="00382E21" w:rsidRPr="00382E21">
        <w:rPr>
          <w:rFonts w:ascii="Times New Roman" w:eastAsia="Helvetica Neue" w:hAnsi="Times New Roman" w:cs="Times New Roman"/>
          <w:sz w:val="24"/>
          <w:szCs w:val="24"/>
          <w:lang w:val="uk-UA"/>
        </w:rPr>
        <w:t>. Замовник здійснює</w:t>
      </w:r>
      <w:r w:rsidRPr="00382E21">
        <w:rPr>
          <w:rFonts w:ascii="Times New Roman" w:eastAsia="Helvetica Neue" w:hAnsi="Times New Roman" w:cs="Times New Roman"/>
          <w:sz w:val="24"/>
          <w:szCs w:val="24"/>
          <w:lang w:val="uk-UA"/>
        </w:rPr>
        <w:t xml:space="preserve"> оплату за належним чином надані послуги шляхом перерахування грошових коштів у національній валюті України на поточний рахунок Виконавця, вказаний в цьому Договорі.</w:t>
      </w:r>
    </w:p>
    <w:p w14:paraId="1403B40B" w14:textId="4AFB8B6D" w:rsidR="000D762B" w:rsidRPr="00382E21" w:rsidRDefault="000D762B">
      <w:pPr>
        <w:spacing w:after="0" w:line="240" w:lineRule="auto"/>
        <w:jc w:val="both"/>
        <w:rPr>
          <w:rFonts w:ascii="Times New Roman" w:eastAsia="Helvetica Neue" w:hAnsi="Times New Roman" w:cs="Times New Roman"/>
          <w:sz w:val="24"/>
          <w:szCs w:val="24"/>
          <w:lang w:val="uk-UA"/>
        </w:rPr>
      </w:pPr>
      <w:r w:rsidRPr="00382E21">
        <w:rPr>
          <w:rFonts w:ascii="Times New Roman" w:eastAsia="Helvetica Neue" w:hAnsi="Times New Roman" w:cs="Times New Roman"/>
          <w:sz w:val="24"/>
          <w:szCs w:val="24"/>
          <w:lang w:val="uk-UA"/>
        </w:rPr>
        <w:t>3.</w:t>
      </w:r>
      <w:r w:rsidR="008B5F8C">
        <w:rPr>
          <w:rFonts w:ascii="Times New Roman" w:eastAsia="Helvetica Neue" w:hAnsi="Times New Roman" w:cs="Times New Roman"/>
          <w:sz w:val="24"/>
          <w:szCs w:val="24"/>
          <w:lang w:val="uk-UA"/>
        </w:rPr>
        <w:t>5</w:t>
      </w:r>
      <w:r w:rsidRPr="00382E21">
        <w:rPr>
          <w:rFonts w:ascii="Times New Roman" w:eastAsia="Helvetica Neue" w:hAnsi="Times New Roman" w:cs="Times New Roman"/>
          <w:sz w:val="24"/>
          <w:szCs w:val="24"/>
          <w:lang w:val="uk-UA"/>
        </w:rPr>
        <w:t>. Датою оплати вважається дата списання грошових коштів з поточного рахунку Замовника.</w:t>
      </w:r>
    </w:p>
    <w:p w14:paraId="6D1EBFCB" w14:textId="7D24B828" w:rsidR="002C1E87" w:rsidRDefault="002C1E87" w:rsidP="002C1E87">
      <w:pPr>
        <w:spacing w:after="0" w:line="240" w:lineRule="auto"/>
        <w:contextualSpacing/>
        <w:jc w:val="both"/>
        <w:rPr>
          <w:rFonts w:ascii="Times New Roman" w:hAnsi="Times New Roman"/>
          <w:sz w:val="24"/>
          <w:szCs w:val="24"/>
          <w:lang w:val="uk-UA"/>
        </w:rPr>
      </w:pPr>
      <w:r w:rsidRPr="001F1349">
        <w:rPr>
          <w:rFonts w:ascii="Times New Roman" w:hAnsi="Times New Roman"/>
          <w:lang w:val="uk-UA"/>
        </w:rPr>
        <w:t>3</w:t>
      </w:r>
      <w:r w:rsidR="00382E21">
        <w:rPr>
          <w:rFonts w:ascii="Times New Roman" w:hAnsi="Times New Roman"/>
          <w:sz w:val="24"/>
          <w:szCs w:val="24"/>
          <w:lang w:val="uk-UA"/>
        </w:rPr>
        <w:t>.</w:t>
      </w:r>
      <w:r w:rsidR="008B5F8C">
        <w:rPr>
          <w:rFonts w:ascii="Times New Roman" w:hAnsi="Times New Roman"/>
          <w:sz w:val="24"/>
          <w:szCs w:val="24"/>
          <w:lang w:val="uk-UA"/>
        </w:rPr>
        <w:t>6</w:t>
      </w:r>
      <w:r w:rsidR="00382E21">
        <w:rPr>
          <w:rFonts w:ascii="Times New Roman" w:hAnsi="Times New Roman"/>
          <w:sz w:val="24"/>
          <w:szCs w:val="24"/>
          <w:lang w:val="uk-UA"/>
        </w:rPr>
        <w:t xml:space="preserve"> Підтвердженням  надання</w:t>
      </w:r>
      <w:r w:rsidRPr="00382E21">
        <w:rPr>
          <w:rFonts w:ascii="Times New Roman" w:hAnsi="Times New Roman"/>
          <w:sz w:val="24"/>
          <w:szCs w:val="24"/>
          <w:lang w:val="uk-UA"/>
        </w:rPr>
        <w:t xml:space="preserve">  послуг по проведенню </w:t>
      </w:r>
      <w:r w:rsidR="00382E21" w:rsidRPr="00CA0A73">
        <w:rPr>
          <w:rFonts w:ascii="Times New Roman" w:eastAsia="Helvetica Neue" w:hAnsi="Times New Roman" w:cs="Times New Roman"/>
          <w:sz w:val="24"/>
          <w:szCs w:val="24"/>
          <w:lang w:val="uk-UA"/>
        </w:rPr>
        <w:t xml:space="preserve">інструментально-лабораторних вимірів </w:t>
      </w:r>
      <w:r w:rsidR="00382E21">
        <w:rPr>
          <w:rFonts w:ascii="Times New Roman" w:hAnsi="Times New Roman"/>
          <w:sz w:val="24"/>
          <w:szCs w:val="24"/>
          <w:lang w:val="uk-UA"/>
        </w:rPr>
        <w:t>є А</w:t>
      </w:r>
      <w:r w:rsidRPr="00382E21">
        <w:rPr>
          <w:rFonts w:ascii="Times New Roman" w:hAnsi="Times New Roman"/>
          <w:sz w:val="24"/>
          <w:szCs w:val="24"/>
          <w:lang w:val="uk-UA"/>
        </w:rPr>
        <w:t>к</w:t>
      </w:r>
      <w:r w:rsidR="00382E21">
        <w:rPr>
          <w:rFonts w:ascii="Times New Roman" w:hAnsi="Times New Roman"/>
          <w:sz w:val="24"/>
          <w:szCs w:val="24"/>
          <w:lang w:val="uk-UA"/>
        </w:rPr>
        <w:t>т прийому-здачі наданих послуг</w:t>
      </w:r>
      <w:r w:rsidRPr="00382E21">
        <w:rPr>
          <w:rFonts w:ascii="Times New Roman" w:hAnsi="Times New Roman"/>
          <w:sz w:val="24"/>
          <w:szCs w:val="24"/>
          <w:lang w:val="uk-UA"/>
        </w:rPr>
        <w:t>, пі</w:t>
      </w:r>
      <w:r w:rsidR="00382E21">
        <w:rPr>
          <w:rFonts w:ascii="Times New Roman" w:hAnsi="Times New Roman"/>
          <w:sz w:val="24"/>
          <w:szCs w:val="24"/>
          <w:lang w:val="uk-UA"/>
        </w:rPr>
        <w:t>дписаний  Сторонами. Вказаний  А</w:t>
      </w:r>
      <w:r w:rsidRPr="00382E21">
        <w:rPr>
          <w:rFonts w:ascii="Times New Roman" w:hAnsi="Times New Roman"/>
          <w:sz w:val="24"/>
          <w:szCs w:val="24"/>
          <w:lang w:val="uk-UA"/>
        </w:rPr>
        <w:t>кт підписується  при передачі  Виконавцем  Замовнику протоколу  досліджень.</w:t>
      </w:r>
    </w:p>
    <w:p w14:paraId="383240A4" w14:textId="77777777" w:rsidR="00E625AC" w:rsidRPr="00382E21" w:rsidRDefault="00E625AC" w:rsidP="002C1E87">
      <w:pPr>
        <w:spacing w:after="0" w:line="240" w:lineRule="auto"/>
        <w:contextualSpacing/>
        <w:jc w:val="both"/>
        <w:rPr>
          <w:rFonts w:ascii="Times New Roman" w:hAnsi="Times New Roman"/>
          <w:sz w:val="24"/>
          <w:szCs w:val="24"/>
          <w:lang w:val="uk-UA"/>
        </w:rPr>
      </w:pPr>
    </w:p>
    <w:p w14:paraId="49A77890" w14:textId="77777777" w:rsidR="000D762B" w:rsidRPr="008F1F7A" w:rsidRDefault="000D762B" w:rsidP="000D762B">
      <w:pPr>
        <w:pStyle w:val="ac"/>
        <w:numPr>
          <w:ilvl w:val="0"/>
          <w:numId w:val="6"/>
        </w:numPr>
        <w:spacing w:after="0" w:line="240" w:lineRule="auto"/>
        <w:jc w:val="center"/>
        <w:textAlignment w:val="baseline"/>
        <w:rPr>
          <w:rFonts w:eastAsia="Times New Roman"/>
          <w:color w:val="000000"/>
          <w:sz w:val="22"/>
          <w:szCs w:val="22"/>
          <w:lang w:val="uk-UA"/>
        </w:rPr>
      </w:pPr>
      <w:r w:rsidRPr="00AA311F">
        <w:rPr>
          <w:rFonts w:eastAsia="Times New Roman"/>
          <w:b/>
          <w:bCs/>
          <w:color w:val="000000"/>
          <w:sz w:val="22"/>
          <w:szCs w:val="22"/>
          <w:lang w:val="uk-UA"/>
        </w:rPr>
        <w:t>ПОРЯДОК</w:t>
      </w:r>
      <w:r w:rsidRPr="008F1F7A">
        <w:rPr>
          <w:rFonts w:eastAsia="Times New Roman"/>
          <w:b/>
          <w:bCs/>
          <w:color w:val="000000"/>
          <w:sz w:val="22"/>
          <w:szCs w:val="22"/>
          <w:lang w:val="uk-UA"/>
        </w:rPr>
        <w:t xml:space="preserve"> ЗДАЧІ-ПРИЙМАННЯ ПОСЛУГ</w:t>
      </w:r>
    </w:p>
    <w:p w14:paraId="38C90D1F" w14:textId="77777777" w:rsidR="000D762B" w:rsidRPr="00382E21" w:rsidRDefault="000D762B" w:rsidP="000D762B">
      <w:pPr>
        <w:spacing w:after="0" w:line="240" w:lineRule="auto"/>
        <w:jc w:val="both"/>
        <w:rPr>
          <w:rFonts w:ascii="Times New Roman" w:eastAsia="Times New Roman" w:hAnsi="Times New Roman" w:cs="Times New Roman"/>
          <w:sz w:val="24"/>
          <w:szCs w:val="24"/>
          <w:lang w:val="uk-UA"/>
        </w:rPr>
      </w:pPr>
      <w:r w:rsidRPr="00382E21">
        <w:rPr>
          <w:rFonts w:ascii="Times New Roman" w:eastAsia="Times New Roman" w:hAnsi="Times New Roman" w:cs="Times New Roman"/>
          <w:color w:val="000000"/>
          <w:sz w:val="24"/>
          <w:szCs w:val="24"/>
          <w:lang w:val="uk-UA"/>
        </w:rPr>
        <w:t>4.</w:t>
      </w:r>
      <w:r w:rsidR="00364C5C" w:rsidRPr="00382E21">
        <w:rPr>
          <w:rFonts w:ascii="Times New Roman" w:eastAsia="Times New Roman" w:hAnsi="Times New Roman" w:cs="Times New Roman"/>
          <w:color w:val="000000"/>
          <w:sz w:val="24"/>
          <w:szCs w:val="24"/>
          <w:lang w:val="uk-UA"/>
        </w:rPr>
        <w:t xml:space="preserve">1. </w:t>
      </w:r>
      <w:r w:rsidRPr="00382E21">
        <w:rPr>
          <w:rFonts w:ascii="Times New Roman" w:eastAsia="Times New Roman" w:hAnsi="Times New Roman" w:cs="Times New Roman"/>
          <w:color w:val="000000"/>
          <w:sz w:val="24"/>
          <w:szCs w:val="24"/>
          <w:lang w:val="uk-UA"/>
        </w:rPr>
        <w:t>Після надання всіх послуг, передбачених п. 1.1. Договору, Виконавець інформує Замовника про закінчення роботи і направляє для вивчення та затвердження останньому проект звіту,</w:t>
      </w:r>
      <w:r w:rsidR="00382E21" w:rsidRPr="00382E21">
        <w:rPr>
          <w:rFonts w:ascii="Times New Roman" w:eastAsia="Times New Roman" w:hAnsi="Times New Roman" w:cs="Times New Roman"/>
          <w:color w:val="000000"/>
          <w:sz w:val="24"/>
          <w:szCs w:val="24"/>
          <w:lang w:val="uk-UA"/>
        </w:rPr>
        <w:t xml:space="preserve"> з відповідними додатками до нього </w:t>
      </w:r>
      <w:r w:rsidRPr="00382E21">
        <w:rPr>
          <w:rFonts w:ascii="Times New Roman" w:eastAsia="Times New Roman" w:hAnsi="Times New Roman" w:cs="Times New Roman"/>
          <w:color w:val="000000"/>
          <w:sz w:val="24"/>
          <w:szCs w:val="24"/>
          <w:lang w:val="uk-UA"/>
        </w:rPr>
        <w:t>.</w:t>
      </w:r>
    </w:p>
    <w:p w14:paraId="14092BD1" w14:textId="7C30833A" w:rsidR="000D762B" w:rsidRPr="00382E21" w:rsidRDefault="000D762B" w:rsidP="000D762B">
      <w:pPr>
        <w:spacing w:after="0" w:line="240" w:lineRule="auto"/>
        <w:ind w:firstLine="567"/>
        <w:jc w:val="both"/>
        <w:rPr>
          <w:rFonts w:ascii="Times New Roman" w:eastAsia="Times New Roman" w:hAnsi="Times New Roman" w:cs="Times New Roman"/>
          <w:sz w:val="24"/>
          <w:szCs w:val="24"/>
          <w:lang w:val="uk-UA"/>
        </w:rPr>
      </w:pPr>
      <w:r w:rsidRPr="00382E21">
        <w:rPr>
          <w:rFonts w:ascii="Times New Roman" w:eastAsia="Times New Roman" w:hAnsi="Times New Roman" w:cs="Times New Roman"/>
          <w:color w:val="000000"/>
          <w:sz w:val="24"/>
          <w:szCs w:val="24"/>
          <w:lang w:val="uk-UA"/>
        </w:rPr>
        <w:t>У разі виявлення не</w:t>
      </w:r>
      <w:r w:rsidR="00382E21" w:rsidRPr="00382E21">
        <w:rPr>
          <w:rFonts w:ascii="Times New Roman" w:eastAsia="Times New Roman" w:hAnsi="Times New Roman" w:cs="Times New Roman"/>
          <w:color w:val="000000"/>
          <w:sz w:val="24"/>
          <w:szCs w:val="24"/>
          <w:lang w:val="uk-UA"/>
        </w:rPr>
        <w:t>доліків</w:t>
      </w:r>
      <w:r w:rsidR="00382E21">
        <w:rPr>
          <w:rFonts w:ascii="Times New Roman" w:eastAsia="Times New Roman" w:hAnsi="Times New Roman" w:cs="Times New Roman"/>
          <w:color w:val="000000"/>
          <w:sz w:val="24"/>
          <w:szCs w:val="24"/>
          <w:lang w:val="uk-UA"/>
        </w:rPr>
        <w:t xml:space="preserve"> </w:t>
      </w:r>
      <w:r w:rsidR="00DC28E8">
        <w:rPr>
          <w:rFonts w:ascii="Times New Roman" w:eastAsia="Times New Roman" w:hAnsi="Times New Roman" w:cs="Times New Roman"/>
          <w:color w:val="000000"/>
          <w:sz w:val="24"/>
          <w:szCs w:val="24"/>
          <w:lang w:val="uk-UA"/>
        </w:rPr>
        <w:t>прое</w:t>
      </w:r>
      <w:r w:rsidR="00DC28E8" w:rsidRPr="00382E21">
        <w:rPr>
          <w:rFonts w:ascii="Times New Roman" w:eastAsia="Times New Roman" w:hAnsi="Times New Roman" w:cs="Times New Roman"/>
          <w:color w:val="000000"/>
          <w:sz w:val="24"/>
          <w:szCs w:val="24"/>
          <w:lang w:val="uk-UA"/>
        </w:rPr>
        <w:t>кту</w:t>
      </w:r>
      <w:r w:rsidR="00382E21" w:rsidRPr="00382E21">
        <w:rPr>
          <w:rFonts w:ascii="Times New Roman" w:eastAsia="Times New Roman" w:hAnsi="Times New Roman" w:cs="Times New Roman"/>
          <w:color w:val="000000"/>
          <w:sz w:val="24"/>
          <w:szCs w:val="24"/>
          <w:lang w:val="uk-UA"/>
        </w:rPr>
        <w:t xml:space="preserve"> З</w:t>
      </w:r>
      <w:r w:rsidRPr="00382E21">
        <w:rPr>
          <w:rFonts w:ascii="Times New Roman" w:eastAsia="Times New Roman" w:hAnsi="Times New Roman" w:cs="Times New Roman"/>
          <w:color w:val="000000"/>
          <w:sz w:val="24"/>
          <w:szCs w:val="24"/>
          <w:lang w:val="uk-UA"/>
        </w:rPr>
        <w:t xml:space="preserve">віту, </w:t>
      </w:r>
      <w:r w:rsidR="00382E21" w:rsidRPr="00382E21">
        <w:rPr>
          <w:rFonts w:ascii="Times New Roman" w:eastAsia="Times New Roman" w:hAnsi="Times New Roman" w:cs="Times New Roman"/>
          <w:color w:val="000000"/>
          <w:sz w:val="24"/>
          <w:szCs w:val="24"/>
          <w:lang w:val="uk-UA"/>
        </w:rPr>
        <w:t>та додатків до нього</w:t>
      </w:r>
      <w:r w:rsidRPr="00382E21">
        <w:rPr>
          <w:rFonts w:ascii="Times New Roman" w:eastAsia="Times New Roman" w:hAnsi="Times New Roman" w:cs="Times New Roman"/>
          <w:color w:val="000000"/>
          <w:sz w:val="24"/>
          <w:szCs w:val="24"/>
          <w:lang w:val="uk-UA"/>
        </w:rPr>
        <w:t>, сторони складають відповідний акт виявлених недоліків, в якому вказується характер недоліків і терміни їх усунення</w:t>
      </w:r>
      <w:r w:rsidR="008A5161">
        <w:rPr>
          <w:rFonts w:ascii="Times New Roman" w:eastAsia="Times New Roman" w:hAnsi="Times New Roman" w:cs="Times New Roman"/>
          <w:color w:val="000000"/>
          <w:sz w:val="24"/>
          <w:szCs w:val="24"/>
          <w:lang w:val="uk-UA"/>
        </w:rPr>
        <w:t xml:space="preserve">, </w:t>
      </w:r>
      <w:r w:rsidRPr="00382E21">
        <w:rPr>
          <w:rFonts w:ascii="Times New Roman" w:eastAsia="Times New Roman" w:hAnsi="Times New Roman" w:cs="Times New Roman"/>
          <w:color w:val="000000"/>
          <w:sz w:val="24"/>
          <w:szCs w:val="24"/>
          <w:lang w:val="uk-UA"/>
        </w:rPr>
        <w:t xml:space="preserve"> </w:t>
      </w:r>
      <w:r w:rsidR="008A5161">
        <w:rPr>
          <w:rFonts w:ascii="Times New Roman" w:eastAsia="Times New Roman" w:hAnsi="Times New Roman" w:cs="Times New Roman"/>
          <w:color w:val="000000"/>
          <w:sz w:val="24"/>
          <w:szCs w:val="24"/>
          <w:lang w:val="uk-UA"/>
        </w:rPr>
        <w:t>н</w:t>
      </w:r>
      <w:r w:rsidRPr="00382E21">
        <w:rPr>
          <w:rFonts w:ascii="Times New Roman" w:eastAsia="Times New Roman" w:hAnsi="Times New Roman" w:cs="Times New Roman"/>
          <w:color w:val="000000"/>
          <w:sz w:val="24"/>
          <w:szCs w:val="24"/>
          <w:lang w:val="uk-UA"/>
        </w:rPr>
        <w:t>едоліки і недоробки Виконавця.</w:t>
      </w:r>
    </w:p>
    <w:p w14:paraId="3EE2A454" w14:textId="77777777" w:rsidR="000D762B" w:rsidRPr="00382E21" w:rsidRDefault="000D762B" w:rsidP="00364C5C">
      <w:pPr>
        <w:spacing w:after="0" w:line="240" w:lineRule="auto"/>
        <w:jc w:val="both"/>
        <w:rPr>
          <w:rFonts w:ascii="Times New Roman" w:eastAsia="Times New Roman" w:hAnsi="Times New Roman" w:cs="Times New Roman"/>
          <w:sz w:val="24"/>
          <w:szCs w:val="24"/>
          <w:lang w:val="uk-UA"/>
        </w:rPr>
      </w:pPr>
      <w:r w:rsidRPr="00382E21">
        <w:rPr>
          <w:rFonts w:ascii="Times New Roman" w:eastAsia="Times New Roman" w:hAnsi="Times New Roman" w:cs="Times New Roman"/>
          <w:color w:val="000000"/>
          <w:sz w:val="24"/>
          <w:szCs w:val="24"/>
          <w:lang w:val="uk-UA"/>
        </w:rPr>
        <w:t>4.2. Послуги вважаються наданими й прийнятими з</w:t>
      </w:r>
      <w:r w:rsidR="00382E21">
        <w:rPr>
          <w:rFonts w:ascii="Times New Roman" w:eastAsia="Times New Roman" w:hAnsi="Times New Roman" w:cs="Times New Roman"/>
          <w:color w:val="000000"/>
          <w:sz w:val="24"/>
          <w:szCs w:val="24"/>
          <w:lang w:val="uk-UA"/>
        </w:rPr>
        <w:t xml:space="preserve"> моменту підписання Замовником А</w:t>
      </w:r>
      <w:r w:rsidRPr="00382E21">
        <w:rPr>
          <w:rFonts w:ascii="Times New Roman" w:eastAsia="Times New Roman" w:hAnsi="Times New Roman" w:cs="Times New Roman"/>
          <w:color w:val="000000"/>
          <w:sz w:val="24"/>
          <w:szCs w:val="24"/>
          <w:lang w:val="uk-UA"/>
        </w:rPr>
        <w:t>кту прийому-</w:t>
      </w:r>
      <w:r w:rsidR="00382E21">
        <w:rPr>
          <w:rFonts w:ascii="Times New Roman" w:eastAsia="Times New Roman" w:hAnsi="Times New Roman" w:cs="Times New Roman"/>
          <w:color w:val="000000"/>
          <w:sz w:val="24"/>
          <w:szCs w:val="24"/>
          <w:lang w:val="uk-UA"/>
        </w:rPr>
        <w:t>з</w:t>
      </w:r>
      <w:r w:rsidRPr="00382E21">
        <w:rPr>
          <w:rFonts w:ascii="Times New Roman" w:eastAsia="Times New Roman" w:hAnsi="Times New Roman" w:cs="Times New Roman"/>
          <w:color w:val="000000"/>
          <w:sz w:val="24"/>
          <w:szCs w:val="24"/>
          <w:lang w:val="uk-UA"/>
        </w:rPr>
        <w:t>дачі наданих послуг.</w:t>
      </w:r>
    </w:p>
    <w:p w14:paraId="17C6F539" w14:textId="77777777" w:rsidR="00FE6A4B" w:rsidRPr="00382E21" w:rsidRDefault="000D762B" w:rsidP="00364C5C">
      <w:pPr>
        <w:spacing w:after="200" w:line="240" w:lineRule="auto"/>
        <w:jc w:val="both"/>
        <w:rPr>
          <w:rFonts w:ascii="Times New Roman" w:eastAsia="Times New Roman" w:hAnsi="Times New Roman" w:cs="Times New Roman"/>
          <w:color w:val="000000"/>
          <w:sz w:val="24"/>
          <w:szCs w:val="24"/>
          <w:lang w:val="uk-UA"/>
        </w:rPr>
      </w:pPr>
      <w:r w:rsidRPr="00382E21">
        <w:rPr>
          <w:rFonts w:ascii="Times New Roman" w:eastAsia="Times New Roman" w:hAnsi="Times New Roman" w:cs="Times New Roman"/>
          <w:color w:val="000000"/>
          <w:sz w:val="24"/>
          <w:szCs w:val="24"/>
          <w:lang w:val="uk-UA"/>
        </w:rPr>
        <w:t xml:space="preserve">4.3.Оригінали </w:t>
      </w:r>
      <w:r w:rsidR="00382E21">
        <w:rPr>
          <w:rFonts w:ascii="Times New Roman" w:eastAsia="Times New Roman" w:hAnsi="Times New Roman" w:cs="Times New Roman"/>
          <w:color w:val="000000"/>
          <w:sz w:val="24"/>
          <w:szCs w:val="24"/>
          <w:lang w:val="uk-UA"/>
        </w:rPr>
        <w:t>розробленої документації,</w:t>
      </w:r>
      <w:r w:rsidR="003F5DA7">
        <w:rPr>
          <w:rFonts w:ascii="Times New Roman" w:eastAsia="Times New Roman" w:hAnsi="Times New Roman" w:cs="Times New Roman"/>
          <w:color w:val="000000"/>
          <w:sz w:val="24"/>
          <w:szCs w:val="24"/>
          <w:lang w:val="uk-UA"/>
        </w:rPr>
        <w:t xml:space="preserve"> та</w:t>
      </w:r>
      <w:r w:rsidR="00382E21">
        <w:rPr>
          <w:rFonts w:ascii="Times New Roman" w:eastAsia="Times New Roman" w:hAnsi="Times New Roman" w:cs="Times New Roman"/>
          <w:color w:val="000000"/>
          <w:sz w:val="24"/>
          <w:szCs w:val="24"/>
          <w:lang w:val="uk-UA"/>
        </w:rPr>
        <w:t xml:space="preserve"> </w:t>
      </w:r>
      <w:r w:rsidR="003F5DA7">
        <w:rPr>
          <w:rFonts w:ascii="Times New Roman" w:eastAsia="Helvetica Neue" w:hAnsi="Times New Roman" w:cs="Times New Roman"/>
          <w:sz w:val="24"/>
          <w:szCs w:val="24"/>
          <w:lang w:val="uk-UA"/>
        </w:rPr>
        <w:t>Звіту</w:t>
      </w:r>
      <w:r w:rsidR="00382E21" w:rsidRPr="00CA0A73">
        <w:rPr>
          <w:rFonts w:ascii="Times New Roman" w:eastAsia="Helvetica Neue" w:hAnsi="Times New Roman" w:cs="Times New Roman"/>
          <w:sz w:val="24"/>
          <w:szCs w:val="24"/>
          <w:lang w:val="uk-UA"/>
        </w:rPr>
        <w:t xml:space="preserve"> за результатами </w:t>
      </w:r>
      <w:proofErr w:type="spellStart"/>
      <w:r w:rsidR="00382E21" w:rsidRPr="00CA0A73">
        <w:rPr>
          <w:rFonts w:ascii="Times New Roman" w:eastAsia="Helvetica Neue" w:hAnsi="Times New Roman" w:cs="Times New Roman"/>
          <w:sz w:val="24"/>
          <w:szCs w:val="24"/>
          <w:lang w:val="uk-UA"/>
        </w:rPr>
        <w:t>післяпроектного</w:t>
      </w:r>
      <w:proofErr w:type="spellEnd"/>
      <w:r w:rsidR="00382E21" w:rsidRPr="00CA0A73">
        <w:rPr>
          <w:rFonts w:ascii="Times New Roman" w:eastAsia="Helvetica Neue" w:hAnsi="Times New Roman" w:cs="Times New Roman"/>
          <w:sz w:val="24"/>
          <w:szCs w:val="24"/>
          <w:lang w:val="uk-UA"/>
        </w:rPr>
        <w:t xml:space="preserve"> моніторингу</w:t>
      </w:r>
      <w:r w:rsidRPr="00382E21">
        <w:rPr>
          <w:rFonts w:ascii="Times New Roman" w:eastAsia="Times New Roman" w:hAnsi="Times New Roman" w:cs="Times New Roman"/>
          <w:color w:val="000000"/>
          <w:sz w:val="24"/>
          <w:szCs w:val="24"/>
          <w:lang w:val="uk-UA"/>
        </w:rPr>
        <w:t xml:space="preserve"> передаються Замовникові раз</w:t>
      </w:r>
      <w:r w:rsidR="00382E21" w:rsidRPr="00382E21">
        <w:rPr>
          <w:rFonts w:ascii="Times New Roman" w:eastAsia="Times New Roman" w:hAnsi="Times New Roman" w:cs="Times New Roman"/>
          <w:color w:val="000000"/>
          <w:sz w:val="24"/>
          <w:szCs w:val="24"/>
          <w:lang w:val="uk-UA"/>
        </w:rPr>
        <w:t>ом із Актом прийому-з</w:t>
      </w:r>
      <w:r w:rsidRPr="00382E21">
        <w:rPr>
          <w:rFonts w:ascii="Times New Roman" w:eastAsia="Times New Roman" w:hAnsi="Times New Roman" w:cs="Times New Roman"/>
          <w:color w:val="000000"/>
          <w:sz w:val="24"/>
          <w:szCs w:val="24"/>
          <w:lang w:val="uk-UA"/>
        </w:rPr>
        <w:t xml:space="preserve">дачі наданих послуг. </w:t>
      </w:r>
    </w:p>
    <w:p w14:paraId="46BA42DB" w14:textId="43299F65" w:rsidR="000D762B" w:rsidRDefault="000D762B" w:rsidP="00364C5C">
      <w:pPr>
        <w:spacing w:after="200" w:line="240" w:lineRule="auto"/>
        <w:jc w:val="both"/>
        <w:rPr>
          <w:rFonts w:ascii="Times New Roman" w:eastAsia="Times New Roman" w:hAnsi="Times New Roman" w:cs="Times New Roman"/>
          <w:color w:val="000000"/>
          <w:sz w:val="24"/>
          <w:szCs w:val="24"/>
          <w:lang w:val="uk-UA"/>
        </w:rPr>
      </w:pPr>
      <w:r w:rsidRPr="003F5DA7">
        <w:rPr>
          <w:rFonts w:ascii="Times New Roman" w:eastAsia="Times New Roman" w:hAnsi="Times New Roman" w:cs="Times New Roman"/>
          <w:color w:val="000000"/>
          <w:sz w:val="24"/>
          <w:szCs w:val="24"/>
          <w:lang w:val="uk-UA"/>
        </w:rPr>
        <w:t>4.4. Всі майнові права інтелектуальної власності на розроблені документи переходять до Замовника з моменту підпи</w:t>
      </w:r>
      <w:r w:rsidR="003F5DA7" w:rsidRPr="003F5DA7">
        <w:rPr>
          <w:rFonts w:ascii="Times New Roman" w:eastAsia="Times New Roman" w:hAnsi="Times New Roman" w:cs="Times New Roman"/>
          <w:color w:val="000000"/>
          <w:sz w:val="24"/>
          <w:szCs w:val="24"/>
          <w:lang w:val="uk-UA"/>
        </w:rPr>
        <w:t>сання останнім Акту прийому-з</w:t>
      </w:r>
      <w:r w:rsidRPr="003F5DA7">
        <w:rPr>
          <w:rFonts w:ascii="Times New Roman" w:eastAsia="Times New Roman" w:hAnsi="Times New Roman" w:cs="Times New Roman"/>
          <w:color w:val="000000"/>
          <w:sz w:val="24"/>
          <w:szCs w:val="24"/>
          <w:lang w:val="uk-UA"/>
        </w:rPr>
        <w:t>дачі наданих послуг</w:t>
      </w:r>
      <w:r w:rsidR="00EA064E" w:rsidRPr="003F5DA7">
        <w:rPr>
          <w:rFonts w:ascii="Times New Roman" w:eastAsia="Times New Roman" w:hAnsi="Times New Roman" w:cs="Times New Roman"/>
          <w:color w:val="000000"/>
          <w:sz w:val="24"/>
          <w:szCs w:val="24"/>
          <w:lang w:val="uk-UA"/>
        </w:rPr>
        <w:t xml:space="preserve"> та вартість таких прав (передачі таких прав) включено у вартість послуг.  </w:t>
      </w:r>
    </w:p>
    <w:p w14:paraId="72A39968" w14:textId="77777777" w:rsidR="00FE6A4B" w:rsidRPr="008F1F7A" w:rsidRDefault="009557EE">
      <w:pPr>
        <w:numPr>
          <w:ilvl w:val="0"/>
          <w:numId w:val="6"/>
        </w:numPr>
        <w:spacing w:after="0" w:line="240" w:lineRule="auto"/>
        <w:jc w:val="center"/>
        <w:rPr>
          <w:rFonts w:ascii="Times New Roman" w:eastAsia="Helvetica Neue" w:hAnsi="Times New Roman" w:cs="Times New Roman"/>
          <w:b/>
          <w:lang w:val="uk-UA"/>
        </w:rPr>
      </w:pPr>
      <w:r w:rsidRPr="008F1F7A">
        <w:rPr>
          <w:rFonts w:ascii="Times New Roman" w:eastAsia="Helvetica Neue" w:hAnsi="Times New Roman" w:cs="Times New Roman"/>
          <w:b/>
          <w:lang w:val="uk-UA"/>
        </w:rPr>
        <w:t>ПІДСТАВИ І НАСЛІДКИ ПРИПИНЕННЯ ДОГОВОРУ</w:t>
      </w:r>
    </w:p>
    <w:p w14:paraId="0941206C" w14:textId="77777777" w:rsidR="00FE6A4B" w:rsidRPr="003F5DA7" w:rsidRDefault="00364C5C">
      <w:pPr>
        <w:spacing w:after="0" w:line="240" w:lineRule="auto"/>
        <w:jc w:val="both"/>
        <w:rPr>
          <w:rFonts w:ascii="Times New Roman" w:eastAsia="Helvetica Neue" w:hAnsi="Times New Roman" w:cs="Times New Roman"/>
          <w:sz w:val="24"/>
          <w:szCs w:val="24"/>
          <w:lang w:val="uk-UA"/>
        </w:rPr>
      </w:pPr>
      <w:r w:rsidRPr="003F5DA7">
        <w:rPr>
          <w:rFonts w:ascii="Times New Roman" w:eastAsia="Helvetica Neue" w:hAnsi="Times New Roman" w:cs="Times New Roman"/>
          <w:sz w:val="24"/>
          <w:szCs w:val="24"/>
          <w:lang w:val="uk-UA"/>
        </w:rPr>
        <w:t>5</w:t>
      </w:r>
      <w:r w:rsidR="009557EE" w:rsidRPr="003F5DA7">
        <w:rPr>
          <w:rFonts w:ascii="Times New Roman" w:eastAsia="Helvetica Neue" w:hAnsi="Times New Roman" w:cs="Times New Roman"/>
          <w:sz w:val="24"/>
          <w:szCs w:val="24"/>
          <w:lang w:val="uk-UA"/>
        </w:rPr>
        <w:t>.1. У разі односторонньої відмо</w:t>
      </w:r>
      <w:r w:rsidR="003F5DA7">
        <w:rPr>
          <w:rFonts w:ascii="Times New Roman" w:eastAsia="Helvetica Neue" w:hAnsi="Times New Roman" w:cs="Times New Roman"/>
          <w:sz w:val="24"/>
          <w:szCs w:val="24"/>
          <w:lang w:val="uk-UA"/>
        </w:rPr>
        <w:t>ви Виконавця від надання послуг</w:t>
      </w:r>
      <w:r w:rsidR="009557EE" w:rsidRPr="003F5DA7">
        <w:rPr>
          <w:rFonts w:ascii="Times New Roman" w:eastAsia="Helvetica Neue" w:hAnsi="Times New Roman" w:cs="Times New Roman"/>
          <w:sz w:val="24"/>
          <w:szCs w:val="24"/>
          <w:lang w:val="uk-UA"/>
        </w:rPr>
        <w:t>, він зобов'язаний відшко</w:t>
      </w:r>
      <w:r w:rsidR="003F5DA7">
        <w:rPr>
          <w:rFonts w:ascii="Times New Roman" w:eastAsia="Helvetica Neue" w:hAnsi="Times New Roman" w:cs="Times New Roman"/>
          <w:sz w:val="24"/>
          <w:szCs w:val="24"/>
          <w:lang w:val="uk-UA"/>
        </w:rPr>
        <w:t xml:space="preserve">дувати Замовнику всі документально підтверджені </w:t>
      </w:r>
      <w:r w:rsidR="009557EE" w:rsidRPr="003F5DA7">
        <w:rPr>
          <w:rFonts w:ascii="Times New Roman" w:eastAsia="Helvetica Neue" w:hAnsi="Times New Roman" w:cs="Times New Roman"/>
          <w:sz w:val="24"/>
          <w:szCs w:val="24"/>
          <w:lang w:val="uk-UA"/>
        </w:rPr>
        <w:t>збитки.</w:t>
      </w:r>
    </w:p>
    <w:p w14:paraId="2285899B" w14:textId="77777777" w:rsidR="00FE6A4B" w:rsidRPr="003F5DA7" w:rsidRDefault="00364C5C">
      <w:pPr>
        <w:spacing w:after="0" w:line="240" w:lineRule="auto"/>
        <w:jc w:val="both"/>
        <w:rPr>
          <w:rFonts w:ascii="Times New Roman" w:eastAsia="Helvetica Neue" w:hAnsi="Times New Roman" w:cs="Times New Roman"/>
          <w:sz w:val="24"/>
          <w:szCs w:val="24"/>
          <w:lang w:val="uk-UA"/>
        </w:rPr>
      </w:pPr>
      <w:r w:rsidRPr="003F5DA7">
        <w:rPr>
          <w:rFonts w:ascii="Times New Roman" w:eastAsia="Helvetica Neue" w:hAnsi="Times New Roman" w:cs="Times New Roman"/>
          <w:sz w:val="24"/>
          <w:szCs w:val="24"/>
          <w:lang w:val="uk-UA"/>
        </w:rPr>
        <w:t>5</w:t>
      </w:r>
      <w:r w:rsidR="009557EE" w:rsidRPr="003F5DA7">
        <w:rPr>
          <w:rFonts w:ascii="Times New Roman" w:eastAsia="Helvetica Neue" w:hAnsi="Times New Roman" w:cs="Times New Roman"/>
          <w:sz w:val="24"/>
          <w:szCs w:val="24"/>
          <w:lang w:val="uk-UA"/>
        </w:rPr>
        <w:t>.</w:t>
      </w:r>
      <w:r w:rsidRPr="003F5DA7">
        <w:rPr>
          <w:rFonts w:ascii="Times New Roman" w:eastAsia="Helvetica Neue" w:hAnsi="Times New Roman" w:cs="Times New Roman"/>
          <w:sz w:val="24"/>
          <w:szCs w:val="24"/>
          <w:lang w:val="uk-UA"/>
        </w:rPr>
        <w:t>2</w:t>
      </w:r>
      <w:r w:rsidR="009557EE" w:rsidRPr="003F5DA7">
        <w:rPr>
          <w:rFonts w:ascii="Times New Roman" w:eastAsia="Helvetica Neue" w:hAnsi="Times New Roman" w:cs="Times New Roman"/>
          <w:sz w:val="24"/>
          <w:szCs w:val="24"/>
          <w:lang w:val="uk-UA"/>
        </w:rPr>
        <w:t xml:space="preserve">. У разі односторонньої відмови Замовника від </w:t>
      </w:r>
      <w:r w:rsidR="003F5DA7" w:rsidRPr="003F5DA7">
        <w:rPr>
          <w:rFonts w:ascii="Times New Roman" w:eastAsia="Helvetica Neue" w:hAnsi="Times New Roman" w:cs="Times New Roman"/>
          <w:sz w:val="24"/>
          <w:szCs w:val="24"/>
          <w:lang w:val="uk-UA"/>
        </w:rPr>
        <w:t xml:space="preserve">надання послуг </w:t>
      </w:r>
      <w:r w:rsidR="009557EE" w:rsidRPr="003F5DA7">
        <w:rPr>
          <w:rFonts w:ascii="Times New Roman" w:eastAsia="Helvetica Neue" w:hAnsi="Times New Roman" w:cs="Times New Roman"/>
          <w:sz w:val="24"/>
          <w:szCs w:val="24"/>
          <w:lang w:val="uk-UA"/>
        </w:rPr>
        <w:t>до того, як роб</w:t>
      </w:r>
      <w:r w:rsidR="003F5DA7" w:rsidRPr="003F5DA7">
        <w:rPr>
          <w:rFonts w:ascii="Times New Roman" w:eastAsia="Helvetica Neue" w:hAnsi="Times New Roman" w:cs="Times New Roman"/>
          <w:sz w:val="24"/>
          <w:szCs w:val="24"/>
          <w:lang w:val="uk-UA"/>
        </w:rPr>
        <w:t>оти виконані Виконавцем у повному обсязі</w:t>
      </w:r>
      <w:r w:rsidR="009557EE" w:rsidRPr="003F5DA7">
        <w:rPr>
          <w:rFonts w:ascii="Times New Roman" w:eastAsia="Helvetica Neue" w:hAnsi="Times New Roman" w:cs="Times New Roman"/>
          <w:sz w:val="24"/>
          <w:szCs w:val="24"/>
          <w:lang w:val="uk-UA"/>
        </w:rPr>
        <w:t xml:space="preserve"> він зобов'язаний оплатити виконану части</w:t>
      </w:r>
      <w:r w:rsidR="003F5DA7" w:rsidRPr="003F5DA7">
        <w:rPr>
          <w:rFonts w:ascii="Times New Roman" w:eastAsia="Helvetica Neue" w:hAnsi="Times New Roman" w:cs="Times New Roman"/>
          <w:sz w:val="24"/>
          <w:szCs w:val="24"/>
          <w:lang w:val="uk-UA"/>
        </w:rPr>
        <w:t>ну робіт, за винятком випадків, к</w:t>
      </w:r>
      <w:r w:rsidR="009557EE" w:rsidRPr="003F5DA7">
        <w:rPr>
          <w:rFonts w:ascii="Times New Roman" w:eastAsia="Helvetica Neue" w:hAnsi="Times New Roman" w:cs="Times New Roman"/>
          <w:sz w:val="24"/>
          <w:szCs w:val="24"/>
          <w:lang w:val="uk-UA"/>
        </w:rPr>
        <w:t>оли така відмова пов'язана з неналежним виконанням своїх зобов'язань</w:t>
      </w:r>
      <w:r w:rsidR="003F5DA7" w:rsidRPr="003F5DA7">
        <w:rPr>
          <w:rFonts w:ascii="Times New Roman" w:eastAsia="Helvetica Neue" w:hAnsi="Times New Roman" w:cs="Times New Roman"/>
          <w:sz w:val="24"/>
          <w:szCs w:val="24"/>
          <w:lang w:val="uk-UA"/>
        </w:rPr>
        <w:t xml:space="preserve"> Виконавцем</w:t>
      </w:r>
      <w:r w:rsidR="009557EE" w:rsidRPr="003F5DA7">
        <w:rPr>
          <w:rFonts w:ascii="Times New Roman" w:eastAsia="Helvetica Neue" w:hAnsi="Times New Roman" w:cs="Times New Roman"/>
          <w:sz w:val="24"/>
          <w:szCs w:val="24"/>
          <w:lang w:val="uk-UA"/>
        </w:rPr>
        <w:t xml:space="preserve"> за договором. </w:t>
      </w:r>
    </w:p>
    <w:p w14:paraId="77FCC5E3" w14:textId="77777777" w:rsidR="00FE6A4B" w:rsidRPr="008F1F7A" w:rsidRDefault="00FE6A4B">
      <w:pPr>
        <w:spacing w:after="0" w:line="240" w:lineRule="auto"/>
        <w:jc w:val="both"/>
        <w:rPr>
          <w:rFonts w:ascii="Times New Roman" w:eastAsia="Helvetica Neue" w:hAnsi="Times New Roman" w:cs="Times New Roman"/>
          <w:lang w:val="uk-UA"/>
        </w:rPr>
      </w:pPr>
    </w:p>
    <w:p w14:paraId="374099B7" w14:textId="77777777" w:rsidR="00EA064E" w:rsidRPr="008F1F7A" w:rsidRDefault="00EA064E" w:rsidP="00EA064E">
      <w:pPr>
        <w:spacing w:line="240" w:lineRule="auto"/>
        <w:jc w:val="center"/>
        <w:rPr>
          <w:rFonts w:ascii="Times New Roman" w:hAnsi="Times New Roman" w:cs="Times New Roman"/>
          <w:b/>
          <w:lang w:val="uk-UA" w:eastAsia="en-US"/>
        </w:rPr>
      </w:pPr>
      <w:r w:rsidRPr="008F1F7A">
        <w:rPr>
          <w:rFonts w:ascii="Times New Roman" w:hAnsi="Times New Roman" w:cs="Times New Roman"/>
          <w:b/>
          <w:lang w:val="uk-UA" w:eastAsia="en-US"/>
        </w:rPr>
        <w:t>6. ОБСТАВИНИ НЕПЕРЕ</w:t>
      </w:r>
      <w:r w:rsidR="00AA311F">
        <w:rPr>
          <w:rFonts w:ascii="Times New Roman" w:hAnsi="Times New Roman" w:cs="Times New Roman"/>
          <w:b/>
          <w:lang w:val="uk-UA" w:eastAsia="en-US"/>
        </w:rPr>
        <w:t>Б</w:t>
      </w:r>
      <w:r w:rsidRPr="008F1F7A">
        <w:rPr>
          <w:rFonts w:ascii="Times New Roman" w:hAnsi="Times New Roman" w:cs="Times New Roman"/>
          <w:b/>
          <w:lang w:val="uk-UA" w:eastAsia="en-US"/>
        </w:rPr>
        <w:t>О</w:t>
      </w:r>
      <w:r w:rsidR="00AA311F">
        <w:rPr>
          <w:rFonts w:ascii="Times New Roman" w:hAnsi="Times New Roman" w:cs="Times New Roman"/>
          <w:b/>
          <w:lang w:val="uk-UA" w:eastAsia="en-US"/>
        </w:rPr>
        <w:t>Р</w:t>
      </w:r>
      <w:r w:rsidRPr="008F1F7A">
        <w:rPr>
          <w:rFonts w:ascii="Times New Roman" w:hAnsi="Times New Roman" w:cs="Times New Roman"/>
          <w:b/>
          <w:lang w:val="uk-UA" w:eastAsia="en-US"/>
        </w:rPr>
        <w:t>НОЇ СИЛИ (ФОРС-МАЖОР)</w:t>
      </w:r>
    </w:p>
    <w:p w14:paraId="4455CBE2" w14:textId="77777777" w:rsidR="00EA064E" w:rsidRPr="003F5DA7" w:rsidRDefault="00EA064E" w:rsidP="00EA064E">
      <w:pPr>
        <w:spacing w:after="200" w:line="240" w:lineRule="auto"/>
        <w:jc w:val="both"/>
        <w:rPr>
          <w:rFonts w:ascii="Times New Roman" w:hAnsi="Times New Roman" w:cs="Times New Roman"/>
          <w:color w:val="222222"/>
          <w:sz w:val="24"/>
          <w:szCs w:val="24"/>
          <w:lang w:val="uk-UA" w:eastAsia="en-US"/>
        </w:rPr>
      </w:pPr>
      <w:r w:rsidRPr="008F1F7A">
        <w:rPr>
          <w:rFonts w:ascii="Times New Roman" w:hAnsi="Times New Roman" w:cs="Times New Roman"/>
          <w:color w:val="222222"/>
          <w:lang w:val="uk-UA" w:eastAsia="en-US"/>
        </w:rPr>
        <w:lastRenderedPageBreak/>
        <w:t>6.1</w:t>
      </w:r>
      <w:r w:rsidRPr="003F5DA7">
        <w:rPr>
          <w:rFonts w:ascii="Times New Roman" w:hAnsi="Times New Roman" w:cs="Times New Roman"/>
          <w:color w:val="222222"/>
          <w:sz w:val="24"/>
          <w:szCs w:val="24"/>
          <w:lang w:val="uk-UA" w:eastAsia="en-US"/>
        </w:rPr>
        <w:t>. Сторони звільняються від відповідальності за часткове або повне ненадання /неналежне надання  своїх зобов'язань, якщо воно сталося внаслідок обставин непереборної сили, таких як пожежа, повінь, землетрус</w:t>
      </w:r>
      <w:r w:rsidRPr="003F5DA7">
        <w:rPr>
          <w:rFonts w:ascii="Times New Roman" w:hAnsi="Times New Roman" w:cs="Times New Roman"/>
          <w:sz w:val="24"/>
          <w:szCs w:val="24"/>
          <w:lang w:val="uk-UA" w:eastAsia="en-US"/>
        </w:rPr>
        <w:t xml:space="preserve"> чи інших стихійних лих</w:t>
      </w:r>
      <w:r w:rsidRPr="003F5DA7">
        <w:rPr>
          <w:rFonts w:ascii="Times New Roman" w:hAnsi="Times New Roman" w:cs="Times New Roman"/>
          <w:color w:val="222222"/>
          <w:sz w:val="24"/>
          <w:szCs w:val="24"/>
          <w:lang w:val="uk-UA" w:eastAsia="en-US"/>
        </w:rPr>
        <w:t xml:space="preserve">, епідемій, епізоотій, лиха біологічного, техногенного та антропогенного походження, війна, військові дії різного характеру, озброєнні конфлікти, заколоти, блокади, </w:t>
      </w:r>
      <w:r w:rsidRPr="003F5DA7">
        <w:rPr>
          <w:rFonts w:ascii="Times New Roman" w:hAnsi="Times New Roman" w:cs="Times New Roman"/>
          <w:sz w:val="24"/>
          <w:szCs w:val="24"/>
          <w:lang w:val="uk-UA" w:eastAsia="en-US"/>
        </w:rPr>
        <w:t>державних заборонних актів чи інших непередбачених обставин, якщо ці обставини</w:t>
      </w:r>
      <w:r w:rsidRPr="003F5DA7">
        <w:rPr>
          <w:rFonts w:ascii="Times New Roman" w:hAnsi="Times New Roman" w:cs="Times New Roman"/>
          <w:color w:val="222222"/>
          <w:sz w:val="24"/>
          <w:szCs w:val="24"/>
          <w:lang w:val="uk-UA" w:eastAsia="en-US"/>
        </w:rPr>
        <w:t xml:space="preserve"> безпосередньо впливають на надання  цього договору, </w:t>
      </w:r>
      <w:r w:rsidRPr="003F5DA7">
        <w:rPr>
          <w:rFonts w:ascii="Times New Roman" w:hAnsi="Times New Roman" w:cs="Times New Roman"/>
          <w:sz w:val="24"/>
          <w:szCs w:val="24"/>
          <w:lang w:val="uk-UA" w:eastAsia="en-US"/>
        </w:rPr>
        <w:t xml:space="preserve"> настали після підписання Сторонами даного  Договору і</w:t>
      </w:r>
      <w:r w:rsidRPr="003F5DA7">
        <w:rPr>
          <w:rFonts w:ascii="Times New Roman" w:hAnsi="Times New Roman" w:cs="Times New Roman"/>
          <w:color w:val="222222"/>
          <w:sz w:val="24"/>
          <w:szCs w:val="24"/>
          <w:lang w:val="uk-UA" w:eastAsia="en-US"/>
        </w:rPr>
        <w:t xml:space="preserve"> виходять за рамки контролю та волі сторін. </w:t>
      </w:r>
      <w:r w:rsidRPr="003F5DA7">
        <w:rPr>
          <w:rFonts w:ascii="Times New Roman" w:hAnsi="Times New Roman" w:cs="Times New Roman"/>
          <w:sz w:val="24"/>
          <w:szCs w:val="24"/>
          <w:lang w:val="uk-UA" w:eastAsia="en-US"/>
        </w:rPr>
        <w:t xml:space="preserve">Якщо яка-небудь із обставин форс-мажору перешкоджає виконанню однією із Сторін своїх зобов'язань в період дії Договору, то даний Договір може бути подовжений на строк протягом якого діє така обставина. </w:t>
      </w:r>
    </w:p>
    <w:p w14:paraId="2A7B851B" w14:textId="77777777" w:rsidR="00EA064E" w:rsidRPr="003F5DA7" w:rsidRDefault="00EA064E" w:rsidP="00EA064E">
      <w:pPr>
        <w:spacing w:after="200"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6.2. Сторона, для якої надання  зобов’язань згідно Договору стало неможливим внаслідок настання обставин форс-мажору, повинна негайно письмово повідомити іншу Сторону про початок, характер, можливий строк дії і очікуваний час припинення цих обставин.</w:t>
      </w:r>
    </w:p>
    <w:p w14:paraId="5FAE14C7" w14:textId="77777777" w:rsidR="00EA064E" w:rsidRPr="003F5DA7" w:rsidRDefault="00EA064E" w:rsidP="00EA064E">
      <w:pPr>
        <w:spacing w:after="200"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6.3. Інформація про дію обставин форс-мажору повинна бути підтверджена Довідкою/Сертифікатом Торгово-промислової Палати України (її регіонального представництва) не пізніше ніж через 10 днів після початку їх виникнення. Відсутність письмового повідомлення, а також несвоєчасне сповіщення про настання обставин форс-мажору позбавляє відповідну Сторону права посилатись в подальшому на ці обставини в якості причини ненадання  зобов’язань по Договору.</w:t>
      </w:r>
    </w:p>
    <w:p w14:paraId="34600A6F" w14:textId="77777777" w:rsidR="00EA064E" w:rsidRPr="003F5DA7" w:rsidRDefault="00EA064E" w:rsidP="00EA064E">
      <w:pPr>
        <w:spacing w:after="200"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6.4. Сторони зобов’язуються докласти всі необхідні зусилля по зведенню до мінімуму всіх можливих несприятливих наслідків обставин форс-мажору. Якщо обставини форс-мажору перешкоджають виконанню якоюсь із Сторін її зобов’язань згідно Договору протягом більш ніж 15 днів, то даний Договір може бути розірваний за вимогою однієї із Сторін без відшкодування збитків іншій Стороні.</w:t>
      </w:r>
    </w:p>
    <w:p w14:paraId="637D0CA1" w14:textId="77777777" w:rsidR="00EA064E" w:rsidRPr="003F5DA7" w:rsidRDefault="00EA064E" w:rsidP="00EA064E">
      <w:pPr>
        <w:spacing w:after="200" w:line="240" w:lineRule="auto"/>
        <w:jc w:val="both"/>
        <w:rPr>
          <w:rFonts w:ascii="Times New Roman" w:hAnsi="Times New Roman" w:cs="Times New Roman"/>
          <w:color w:val="222222"/>
          <w:sz w:val="24"/>
          <w:szCs w:val="24"/>
          <w:lang w:val="uk-UA" w:eastAsia="en-US"/>
        </w:rPr>
      </w:pPr>
      <w:r w:rsidRPr="003F5DA7">
        <w:rPr>
          <w:rFonts w:ascii="Times New Roman" w:hAnsi="Times New Roman" w:cs="Times New Roman"/>
          <w:sz w:val="24"/>
          <w:szCs w:val="24"/>
          <w:lang w:val="uk-UA" w:eastAsia="en-US"/>
        </w:rPr>
        <w:t xml:space="preserve">6.5. </w:t>
      </w:r>
      <w:r w:rsidRPr="003F5DA7">
        <w:rPr>
          <w:rFonts w:ascii="Times New Roman" w:hAnsi="Times New Roman" w:cs="Times New Roman"/>
          <w:color w:val="222222"/>
          <w:sz w:val="24"/>
          <w:szCs w:val="24"/>
          <w:lang w:val="uk-UA" w:eastAsia="en-US"/>
        </w:rPr>
        <w:t>Жодна зі сторін не звільняється від відповідальності за прострочення надання  зобов’язань, допущене до настання форс-мажорних обставин.</w:t>
      </w:r>
    </w:p>
    <w:p w14:paraId="4F5A6131" w14:textId="77777777" w:rsidR="00EA064E" w:rsidRPr="003F5DA7" w:rsidRDefault="00EA064E" w:rsidP="00EA064E">
      <w:pPr>
        <w:spacing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 xml:space="preserve">6.6. В період дії форс-мажорних обставин, які звільняють Сторони від відповідальності за цим Договором, зобов'язання Сторін припиняються, і санкції за ненадання  зобов'язань в строк не застосовуються. Терміни надання  Договору збільшуються на період дії форс-мажорних обставин, про що Сторони укладають Додаткову Угоду до цього Договору. </w:t>
      </w:r>
    </w:p>
    <w:p w14:paraId="594F736F" w14:textId="7569FD58" w:rsidR="00EA064E" w:rsidRDefault="00EA064E" w:rsidP="00EA064E">
      <w:pPr>
        <w:spacing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6.7. Якщо форс-мажорні обставини тривають більше 2 (двох) місяців, то кожна зі Сторін має право відмовитися від подальшого надання  зобов'язань за цим Договором, і в цьому випадку жодна із Сторін не має права вимагати від іншої Сторони відшкодування збитків, завданих розірванням Договору, за винятком права вимоги повернення сум передоплати, авансових платежів за невиконаний внаслідок форс-мажорних обставин обсяг  послуг.</w:t>
      </w:r>
    </w:p>
    <w:p w14:paraId="7E2900E4" w14:textId="77777777" w:rsidR="004B4CBE" w:rsidRPr="003F5DA7" w:rsidRDefault="004B4CBE" w:rsidP="00EA064E">
      <w:pPr>
        <w:spacing w:line="240" w:lineRule="auto"/>
        <w:jc w:val="both"/>
        <w:rPr>
          <w:rFonts w:ascii="Times New Roman" w:hAnsi="Times New Roman" w:cs="Times New Roman"/>
          <w:sz w:val="24"/>
          <w:szCs w:val="24"/>
          <w:lang w:val="uk-UA" w:eastAsia="en-US"/>
        </w:rPr>
      </w:pPr>
    </w:p>
    <w:p w14:paraId="580C52F9" w14:textId="77777777" w:rsidR="00EA064E" w:rsidRPr="008F1F7A" w:rsidRDefault="00EA064E" w:rsidP="00EA064E">
      <w:pPr>
        <w:spacing w:line="240" w:lineRule="auto"/>
        <w:jc w:val="center"/>
        <w:rPr>
          <w:rFonts w:ascii="Times New Roman" w:hAnsi="Times New Roman" w:cs="Times New Roman"/>
          <w:b/>
          <w:lang w:val="uk-UA" w:eastAsia="en-US"/>
        </w:rPr>
      </w:pPr>
      <w:r w:rsidRPr="008F1F7A">
        <w:rPr>
          <w:rFonts w:ascii="Times New Roman" w:hAnsi="Times New Roman" w:cs="Times New Roman"/>
          <w:b/>
          <w:lang w:val="uk-UA" w:eastAsia="en-US"/>
        </w:rPr>
        <w:t>7. ВІДПОВІДАЛЬНІСТЬ СТОРІН</w:t>
      </w:r>
    </w:p>
    <w:p w14:paraId="6BD7F8A4" w14:textId="77777777" w:rsidR="00EA064E" w:rsidRPr="003F5DA7" w:rsidRDefault="002542B8" w:rsidP="00EA064E">
      <w:pPr>
        <w:spacing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7</w:t>
      </w:r>
      <w:r w:rsidR="00EA064E" w:rsidRPr="003F5DA7">
        <w:rPr>
          <w:rFonts w:ascii="Times New Roman" w:hAnsi="Times New Roman" w:cs="Times New Roman"/>
          <w:sz w:val="24"/>
          <w:szCs w:val="24"/>
          <w:lang w:val="uk-UA" w:eastAsia="en-US"/>
        </w:rPr>
        <w:t>.1. У разі порушення зобов'язань, що виникають з цього Договору, Сторони несуть відповідальність згідно з умовами цього Договору та чинного в Україні законодавства.</w:t>
      </w:r>
    </w:p>
    <w:p w14:paraId="576A91C7" w14:textId="528B19C5" w:rsidR="00EA064E" w:rsidRPr="003F5DA7" w:rsidRDefault="002542B8" w:rsidP="00EA064E">
      <w:pPr>
        <w:spacing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7</w:t>
      </w:r>
      <w:r w:rsidR="00EA064E" w:rsidRPr="003F5DA7">
        <w:rPr>
          <w:rFonts w:ascii="Times New Roman" w:hAnsi="Times New Roman" w:cs="Times New Roman"/>
          <w:sz w:val="24"/>
          <w:szCs w:val="24"/>
          <w:lang w:val="uk-UA" w:eastAsia="en-US"/>
        </w:rPr>
        <w:t>.</w:t>
      </w:r>
      <w:r w:rsidR="00EC3807">
        <w:rPr>
          <w:rFonts w:ascii="Times New Roman" w:hAnsi="Times New Roman" w:cs="Times New Roman"/>
          <w:sz w:val="24"/>
          <w:szCs w:val="24"/>
          <w:lang w:val="uk-UA" w:eastAsia="en-US"/>
        </w:rPr>
        <w:t>2</w:t>
      </w:r>
      <w:r w:rsidR="00EA064E" w:rsidRPr="003F5DA7">
        <w:rPr>
          <w:rFonts w:ascii="Times New Roman" w:hAnsi="Times New Roman" w:cs="Times New Roman"/>
          <w:sz w:val="24"/>
          <w:szCs w:val="24"/>
          <w:lang w:val="uk-UA" w:eastAsia="en-US"/>
        </w:rPr>
        <w:t>. Закінчення строку дії цього Договору не звільняє Сторони від відповідальності за його порушення, яке мало місце під час дії цього Договору.</w:t>
      </w:r>
    </w:p>
    <w:p w14:paraId="2E677635" w14:textId="3180CCFC" w:rsidR="00EA064E" w:rsidRPr="003F5DA7" w:rsidRDefault="002542B8" w:rsidP="00EA064E">
      <w:pPr>
        <w:spacing w:line="240" w:lineRule="auto"/>
        <w:jc w:val="both"/>
        <w:rPr>
          <w:rFonts w:ascii="Times New Roman" w:hAnsi="Times New Roman" w:cs="Times New Roman"/>
          <w:sz w:val="24"/>
          <w:szCs w:val="24"/>
          <w:lang w:val="uk-UA" w:eastAsia="en-US"/>
        </w:rPr>
      </w:pPr>
      <w:r w:rsidRPr="003F5DA7">
        <w:rPr>
          <w:rFonts w:ascii="Times New Roman" w:hAnsi="Times New Roman" w:cs="Times New Roman"/>
          <w:sz w:val="24"/>
          <w:szCs w:val="24"/>
          <w:lang w:val="uk-UA" w:eastAsia="en-US"/>
        </w:rPr>
        <w:t>7</w:t>
      </w:r>
      <w:r w:rsidR="00EA064E" w:rsidRPr="003F5DA7">
        <w:rPr>
          <w:rFonts w:ascii="Times New Roman" w:hAnsi="Times New Roman" w:cs="Times New Roman"/>
          <w:sz w:val="24"/>
          <w:szCs w:val="24"/>
          <w:lang w:val="uk-UA" w:eastAsia="en-US"/>
        </w:rPr>
        <w:t>.</w:t>
      </w:r>
      <w:r w:rsidR="00EC3807">
        <w:rPr>
          <w:rFonts w:ascii="Times New Roman" w:hAnsi="Times New Roman" w:cs="Times New Roman"/>
          <w:sz w:val="24"/>
          <w:szCs w:val="24"/>
          <w:lang w:val="uk-UA" w:eastAsia="en-US"/>
        </w:rPr>
        <w:t>3</w:t>
      </w:r>
      <w:r w:rsidR="00EA064E" w:rsidRPr="003F5DA7">
        <w:rPr>
          <w:rFonts w:ascii="Times New Roman" w:hAnsi="Times New Roman" w:cs="Times New Roman"/>
          <w:sz w:val="24"/>
          <w:szCs w:val="24"/>
          <w:lang w:val="uk-UA" w:eastAsia="en-US"/>
        </w:rPr>
        <w:t>. Збиток, нанесений в результаті</w:t>
      </w:r>
      <w:r w:rsidR="003F5DA7" w:rsidRPr="003F5DA7">
        <w:rPr>
          <w:rFonts w:ascii="Times New Roman" w:hAnsi="Times New Roman" w:cs="Times New Roman"/>
          <w:sz w:val="24"/>
          <w:szCs w:val="24"/>
          <w:lang w:val="uk-UA" w:eastAsia="en-US"/>
        </w:rPr>
        <w:t xml:space="preserve"> </w:t>
      </w:r>
      <w:r w:rsidR="00EA064E" w:rsidRPr="003F5DA7">
        <w:rPr>
          <w:rFonts w:ascii="Times New Roman" w:hAnsi="Times New Roman" w:cs="Times New Roman"/>
          <w:sz w:val="24"/>
          <w:szCs w:val="24"/>
          <w:lang w:val="uk-UA" w:eastAsia="en-US"/>
        </w:rPr>
        <w:t>виконання цього Договору третій особі, компенсується Стороною, з вини якої завдана така шкода. Сторони у всіх випадках вживають термінових заходів щодо запобігання можливого збитку, навіть тоді, коли відповідні витрати несе протилежна сторона.</w:t>
      </w:r>
    </w:p>
    <w:p w14:paraId="522E8CD8" w14:textId="624B7ABE" w:rsidR="00EA064E" w:rsidRPr="004834C4" w:rsidRDefault="002542B8" w:rsidP="00EA064E">
      <w:pPr>
        <w:spacing w:line="240" w:lineRule="auto"/>
        <w:jc w:val="both"/>
        <w:rPr>
          <w:rFonts w:ascii="Times New Roman" w:hAnsi="Times New Roman" w:cs="Times New Roman"/>
          <w:sz w:val="24"/>
          <w:szCs w:val="24"/>
          <w:lang w:val="uk-UA" w:eastAsia="en-US"/>
        </w:rPr>
      </w:pPr>
      <w:r w:rsidRPr="004834C4">
        <w:rPr>
          <w:rFonts w:ascii="Times New Roman" w:hAnsi="Times New Roman" w:cs="Times New Roman"/>
          <w:sz w:val="24"/>
          <w:szCs w:val="24"/>
          <w:lang w:val="uk-UA" w:eastAsia="en-US"/>
        </w:rPr>
        <w:lastRenderedPageBreak/>
        <w:t>7</w:t>
      </w:r>
      <w:r w:rsidR="00EA064E" w:rsidRPr="004834C4">
        <w:rPr>
          <w:rFonts w:ascii="Times New Roman" w:hAnsi="Times New Roman" w:cs="Times New Roman"/>
          <w:sz w:val="24"/>
          <w:szCs w:val="24"/>
          <w:lang w:val="uk-UA" w:eastAsia="en-US"/>
        </w:rPr>
        <w:t>.</w:t>
      </w:r>
      <w:r w:rsidR="00EC3807">
        <w:rPr>
          <w:rFonts w:ascii="Times New Roman" w:hAnsi="Times New Roman" w:cs="Times New Roman"/>
          <w:sz w:val="24"/>
          <w:szCs w:val="24"/>
          <w:lang w:val="uk-UA" w:eastAsia="en-US"/>
        </w:rPr>
        <w:t>4</w:t>
      </w:r>
      <w:r w:rsidR="00EA064E" w:rsidRPr="004834C4">
        <w:rPr>
          <w:rFonts w:ascii="Times New Roman" w:hAnsi="Times New Roman" w:cs="Times New Roman"/>
          <w:sz w:val="24"/>
          <w:szCs w:val="24"/>
          <w:lang w:val="uk-UA" w:eastAsia="en-US"/>
        </w:rPr>
        <w:t>. У разі порушення Виконавцем термінів надання послуг, передання розробленої документації, усунення недоліків в документації (дефектів), Виконавець зобов'язаний виплатити Замовнику штраф в розмірі 20% від загальної вартості послуг за Договором.</w:t>
      </w:r>
    </w:p>
    <w:p w14:paraId="5EDE2025" w14:textId="10A418C2" w:rsidR="003F5DA7" w:rsidRPr="004834C4" w:rsidRDefault="003F5DA7" w:rsidP="00EA064E">
      <w:pPr>
        <w:spacing w:line="240" w:lineRule="auto"/>
        <w:jc w:val="both"/>
        <w:rPr>
          <w:rFonts w:ascii="Times New Roman" w:hAnsi="Times New Roman" w:cs="Times New Roman"/>
          <w:sz w:val="24"/>
          <w:szCs w:val="24"/>
          <w:lang w:val="uk-UA" w:eastAsia="en-US"/>
        </w:rPr>
      </w:pPr>
      <w:r w:rsidRPr="004834C4">
        <w:rPr>
          <w:rFonts w:ascii="Times New Roman" w:hAnsi="Times New Roman" w:cs="Times New Roman"/>
          <w:sz w:val="24"/>
          <w:szCs w:val="24"/>
          <w:lang w:val="uk-UA" w:eastAsia="en-US"/>
        </w:rPr>
        <w:t>7.</w:t>
      </w:r>
      <w:r w:rsidR="00EC3807">
        <w:rPr>
          <w:rFonts w:ascii="Times New Roman" w:hAnsi="Times New Roman" w:cs="Times New Roman"/>
          <w:sz w:val="24"/>
          <w:szCs w:val="24"/>
          <w:lang w:val="uk-UA" w:eastAsia="en-US"/>
        </w:rPr>
        <w:t>5</w:t>
      </w:r>
      <w:r w:rsidRPr="004834C4">
        <w:rPr>
          <w:rFonts w:ascii="Times New Roman" w:hAnsi="Times New Roman" w:cs="Times New Roman"/>
          <w:sz w:val="24"/>
          <w:szCs w:val="24"/>
          <w:lang w:val="uk-UA" w:eastAsia="en-US"/>
        </w:rPr>
        <w:t>. У разі порушення Замовником</w:t>
      </w:r>
      <w:r w:rsidR="004834C4" w:rsidRPr="004834C4">
        <w:rPr>
          <w:rFonts w:ascii="Times New Roman" w:hAnsi="Times New Roman" w:cs="Times New Roman"/>
          <w:sz w:val="24"/>
          <w:szCs w:val="24"/>
          <w:lang w:val="uk-UA" w:eastAsia="en-US"/>
        </w:rPr>
        <w:t xml:space="preserve"> строків оплати</w:t>
      </w:r>
      <w:r w:rsidRPr="004834C4">
        <w:rPr>
          <w:rFonts w:ascii="Times New Roman" w:hAnsi="Times New Roman" w:cs="Times New Roman"/>
          <w:sz w:val="24"/>
          <w:szCs w:val="24"/>
          <w:lang w:val="uk-UA" w:eastAsia="en-US"/>
        </w:rPr>
        <w:t xml:space="preserve">, </w:t>
      </w:r>
      <w:r w:rsidR="004834C4" w:rsidRPr="004834C4">
        <w:rPr>
          <w:rFonts w:ascii="Times New Roman" w:hAnsi="Times New Roman" w:cs="Times New Roman"/>
          <w:sz w:val="24"/>
          <w:szCs w:val="24"/>
          <w:lang w:val="uk-UA" w:eastAsia="en-US"/>
        </w:rPr>
        <w:t>Замовник</w:t>
      </w:r>
      <w:r w:rsidRPr="004834C4">
        <w:rPr>
          <w:rFonts w:ascii="Times New Roman" w:hAnsi="Times New Roman" w:cs="Times New Roman"/>
          <w:sz w:val="24"/>
          <w:szCs w:val="24"/>
          <w:lang w:val="uk-UA" w:eastAsia="en-US"/>
        </w:rPr>
        <w:t xml:space="preserve"> </w:t>
      </w:r>
      <w:r w:rsidR="004834C4" w:rsidRPr="004834C4">
        <w:rPr>
          <w:rFonts w:ascii="Times New Roman" w:hAnsi="Times New Roman" w:cs="Times New Roman"/>
          <w:sz w:val="24"/>
          <w:szCs w:val="24"/>
          <w:lang w:val="uk-UA" w:eastAsia="en-US"/>
        </w:rPr>
        <w:t>зобов'язаний виплатити Виконавцю</w:t>
      </w:r>
      <w:r w:rsidRPr="004834C4">
        <w:rPr>
          <w:rFonts w:ascii="Times New Roman" w:hAnsi="Times New Roman" w:cs="Times New Roman"/>
          <w:sz w:val="24"/>
          <w:szCs w:val="24"/>
          <w:lang w:val="uk-UA" w:eastAsia="en-US"/>
        </w:rPr>
        <w:t xml:space="preserve"> штраф в розмірі 20% від загальної вартості послуг за Договором.</w:t>
      </w:r>
    </w:p>
    <w:p w14:paraId="0A8417F1" w14:textId="77777777" w:rsidR="00EA064E" w:rsidRPr="004834C4" w:rsidRDefault="002542B8" w:rsidP="00EA064E">
      <w:pPr>
        <w:spacing w:line="240" w:lineRule="auto"/>
        <w:jc w:val="both"/>
        <w:rPr>
          <w:rFonts w:ascii="Times New Roman" w:hAnsi="Times New Roman" w:cs="Times New Roman"/>
          <w:sz w:val="24"/>
          <w:szCs w:val="24"/>
          <w:lang w:val="uk-UA" w:eastAsia="en-US"/>
        </w:rPr>
      </w:pPr>
      <w:r w:rsidRPr="004834C4">
        <w:rPr>
          <w:rFonts w:ascii="Times New Roman" w:hAnsi="Times New Roman" w:cs="Times New Roman"/>
          <w:sz w:val="24"/>
          <w:szCs w:val="24"/>
          <w:lang w:val="uk-UA" w:eastAsia="en-US"/>
        </w:rPr>
        <w:t>7</w:t>
      </w:r>
      <w:r w:rsidR="00EA064E" w:rsidRPr="004834C4">
        <w:rPr>
          <w:rFonts w:ascii="Times New Roman" w:hAnsi="Times New Roman" w:cs="Times New Roman"/>
          <w:sz w:val="24"/>
          <w:szCs w:val="24"/>
          <w:lang w:val="uk-UA" w:eastAsia="en-US"/>
        </w:rPr>
        <w:t>.6. У разі якщо в процесі надання послуг, або в подальшій експлуатації розробленої документації виявиться, що самі послуги, розроблена документація неналежної якості - Виконавець зобов'язаний за свій рахунок і своїми силами в термін не більше 14-ти календарних днів усунути всі недоліки, або відшкодувати всі витрати і збитки Замовника, пов'язані з усуненням дефектів.</w:t>
      </w:r>
    </w:p>
    <w:p w14:paraId="08972CA1" w14:textId="77777777" w:rsidR="00FE6A4B" w:rsidRPr="008F1F7A" w:rsidRDefault="00FE6A4B">
      <w:pPr>
        <w:spacing w:after="0" w:line="240" w:lineRule="auto"/>
        <w:jc w:val="both"/>
        <w:rPr>
          <w:rFonts w:ascii="Times New Roman" w:eastAsia="Helvetica Neue" w:hAnsi="Times New Roman" w:cs="Times New Roman"/>
          <w:lang w:val="uk-UA"/>
        </w:rPr>
      </w:pPr>
    </w:p>
    <w:p w14:paraId="2A97D92F" w14:textId="77777777" w:rsidR="00FE6A4B" w:rsidRPr="004040AB" w:rsidRDefault="004834C4" w:rsidP="004040AB">
      <w:pPr>
        <w:pStyle w:val="a6"/>
        <w:numPr>
          <w:ilvl w:val="0"/>
          <w:numId w:val="13"/>
        </w:numPr>
        <w:spacing w:after="0" w:line="240" w:lineRule="auto"/>
        <w:jc w:val="center"/>
        <w:rPr>
          <w:rFonts w:ascii="Times New Roman" w:eastAsia="Helvetica Neue" w:hAnsi="Times New Roman" w:cs="Times New Roman"/>
          <w:b/>
          <w:lang w:val="uk-UA"/>
        </w:rPr>
      </w:pPr>
      <w:r>
        <w:rPr>
          <w:rFonts w:ascii="Times New Roman" w:eastAsia="Helvetica Neue" w:hAnsi="Times New Roman" w:cs="Times New Roman"/>
          <w:b/>
          <w:lang w:val="uk-UA"/>
        </w:rPr>
        <w:t>ВИРІШЕННЯ СПОРІВ</w:t>
      </w:r>
    </w:p>
    <w:p w14:paraId="1E73987F"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8</w:t>
      </w:r>
      <w:r w:rsidR="009557EE" w:rsidRPr="004834C4">
        <w:rPr>
          <w:rFonts w:ascii="Times New Roman" w:eastAsia="Helvetica Neue" w:hAnsi="Times New Roman" w:cs="Times New Roman"/>
          <w:sz w:val="24"/>
          <w:szCs w:val="24"/>
          <w:lang w:val="uk-UA"/>
        </w:rPr>
        <w:t>.1.</w:t>
      </w:r>
      <w:r w:rsidR="00AA1A7B" w:rsidRPr="004834C4">
        <w:rPr>
          <w:rFonts w:ascii="Times New Roman" w:eastAsia="Helvetica Neue" w:hAnsi="Times New Roman" w:cs="Times New Roman"/>
          <w:sz w:val="24"/>
          <w:szCs w:val="24"/>
          <w:lang w:val="uk-UA"/>
        </w:rPr>
        <w:t>Всі суперечки, які можуть виникнути із Договору та/або з його приводу, Сторони будуть намагатися вирішити шляхом переговорів.</w:t>
      </w:r>
    </w:p>
    <w:p w14:paraId="53AE115C"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8</w:t>
      </w:r>
      <w:r w:rsidR="00AA1A7B" w:rsidRPr="004834C4">
        <w:rPr>
          <w:rFonts w:ascii="Times New Roman" w:eastAsia="Helvetica Neue" w:hAnsi="Times New Roman" w:cs="Times New Roman"/>
          <w:sz w:val="24"/>
          <w:szCs w:val="24"/>
          <w:lang w:val="uk-UA"/>
        </w:rPr>
        <w:t>.2. В разі, якщо Сторони не дійдуть згоди, то суперечка буде розглядатися в господарському суді відповідно до Господарського процесуального кодексу України.</w:t>
      </w:r>
    </w:p>
    <w:p w14:paraId="57DCCC5D" w14:textId="77777777" w:rsidR="00FE6A4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8</w:t>
      </w:r>
      <w:r w:rsidR="00AA1A7B" w:rsidRPr="004834C4">
        <w:rPr>
          <w:rFonts w:ascii="Times New Roman" w:eastAsia="Helvetica Neue" w:hAnsi="Times New Roman" w:cs="Times New Roman"/>
          <w:sz w:val="24"/>
          <w:szCs w:val="24"/>
          <w:lang w:val="uk-UA"/>
        </w:rPr>
        <w:t>.3. У всьому іншому, не передбаченому цим Договором, відносини сторін регулюються нормами Цивільного кодексу України, Господарським та Господарським процесуальним кодексами України, іншими законами України.</w:t>
      </w:r>
    </w:p>
    <w:p w14:paraId="4C98F2BC" w14:textId="77777777" w:rsidR="00FE6A4B" w:rsidRPr="008F1F7A" w:rsidRDefault="00FE6A4B">
      <w:pPr>
        <w:spacing w:after="0" w:line="240" w:lineRule="auto"/>
        <w:jc w:val="both"/>
        <w:rPr>
          <w:rFonts w:ascii="Times New Roman" w:eastAsia="Helvetica Neue" w:hAnsi="Times New Roman" w:cs="Times New Roman"/>
          <w:lang w:val="uk-UA"/>
        </w:rPr>
      </w:pPr>
    </w:p>
    <w:p w14:paraId="22A5062B" w14:textId="0626973E" w:rsidR="00FE6A4B" w:rsidRPr="004040AB" w:rsidRDefault="009557EE" w:rsidP="004040AB">
      <w:pPr>
        <w:pStyle w:val="a6"/>
        <w:numPr>
          <w:ilvl w:val="0"/>
          <w:numId w:val="13"/>
        </w:numPr>
        <w:spacing w:after="0" w:line="240" w:lineRule="auto"/>
        <w:jc w:val="center"/>
        <w:rPr>
          <w:rFonts w:ascii="Times New Roman" w:eastAsia="Helvetica Neue" w:hAnsi="Times New Roman" w:cs="Times New Roman"/>
          <w:b/>
          <w:lang w:val="uk-UA"/>
        </w:rPr>
      </w:pPr>
      <w:r w:rsidRPr="004040AB">
        <w:rPr>
          <w:rFonts w:ascii="Times New Roman" w:eastAsia="Helvetica Neue" w:hAnsi="Times New Roman" w:cs="Times New Roman"/>
          <w:b/>
          <w:lang w:val="uk-UA"/>
        </w:rPr>
        <w:t>І</w:t>
      </w:r>
      <w:r w:rsidR="004B4CBE">
        <w:rPr>
          <w:rFonts w:ascii="Times New Roman" w:eastAsia="Helvetica Neue" w:hAnsi="Times New Roman" w:cs="Times New Roman"/>
          <w:b/>
          <w:lang w:val="uk-UA"/>
        </w:rPr>
        <w:t>НШІ УМОВИ</w:t>
      </w:r>
    </w:p>
    <w:p w14:paraId="2FEA5A5E"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9557EE" w:rsidRPr="004834C4">
        <w:rPr>
          <w:rFonts w:ascii="Times New Roman" w:eastAsia="Helvetica Neue" w:hAnsi="Times New Roman" w:cs="Times New Roman"/>
          <w:sz w:val="24"/>
          <w:szCs w:val="24"/>
          <w:lang w:val="uk-UA"/>
        </w:rPr>
        <w:t xml:space="preserve">.1. </w:t>
      </w:r>
      <w:r w:rsidR="00AA1A7B" w:rsidRPr="004834C4">
        <w:rPr>
          <w:rFonts w:ascii="Times New Roman" w:eastAsia="Helvetica Neue" w:hAnsi="Times New Roman" w:cs="Times New Roman"/>
          <w:sz w:val="24"/>
          <w:szCs w:val="24"/>
          <w:lang w:val="uk-UA"/>
        </w:rPr>
        <w:t xml:space="preserve">Цей Договір складений українською мовою і підписаний у 2 (двох) примірниках, що мають однакову юридичну силу. Кожній із Сторін належить по 1 (одному) примірнику Договору. Договір, всі додатки, рахунки та </w:t>
      </w:r>
      <w:proofErr w:type="spellStart"/>
      <w:r w:rsidR="00AA1A7B" w:rsidRPr="004834C4">
        <w:rPr>
          <w:rFonts w:ascii="Times New Roman" w:eastAsia="Helvetica Neue" w:hAnsi="Times New Roman" w:cs="Times New Roman"/>
          <w:sz w:val="24"/>
          <w:szCs w:val="24"/>
          <w:lang w:val="uk-UA"/>
        </w:rPr>
        <w:t>т.ін</w:t>
      </w:r>
      <w:proofErr w:type="spellEnd"/>
      <w:r w:rsidR="00AA1A7B" w:rsidRPr="004834C4">
        <w:rPr>
          <w:rFonts w:ascii="Times New Roman" w:eastAsia="Helvetica Neue" w:hAnsi="Times New Roman" w:cs="Times New Roman"/>
          <w:sz w:val="24"/>
          <w:szCs w:val="24"/>
          <w:lang w:val="uk-UA"/>
        </w:rPr>
        <w:t>., Додаткові угоди до нього, а також листування щодо нього, передані Сторонами одна іншій за допомогою факсимільного зв’язку та/або електронною поштою мають юридичну силу, але протягом 10 днів підлягають заміні на екземпляри з оригінальними підписами та відбитками печаток шляхом надсилання даних документів рекомендованими листами або шляхом безпосереднього вручення Стороні.</w:t>
      </w:r>
    </w:p>
    <w:p w14:paraId="4C998B35" w14:textId="77777777" w:rsidR="00AA1A7B" w:rsidRPr="004834C4" w:rsidRDefault="00AA1A7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Електрон</w:t>
      </w:r>
      <w:r w:rsidR="00D1364E" w:rsidRPr="004834C4">
        <w:rPr>
          <w:rFonts w:ascii="Times New Roman" w:eastAsia="Helvetica Neue" w:hAnsi="Times New Roman" w:cs="Times New Roman"/>
          <w:sz w:val="24"/>
          <w:szCs w:val="24"/>
          <w:lang w:val="uk-UA"/>
        </w:rPr>
        <w:t>н</w:t>
      </w:r>
      <w:r w:rsidRPr="004834C4">
        <w:rPr>
          <w:rFonts w:ascii="Times New Roman" w:eastAsia="Helvetica Neue" w:hAnsi="Times New Roman" w:cs="Times New Roman"/>
          <w:sz w:val="24"/>
          <w:szCs w:val="24"/>
          <w:lang w:val="uk-UA"/>
        </w:rPr>
        <w:t xml:space="preserve">і адреси для листування Сторін: </w:t>
      </w:r>
    </w:p>
    <w:p w14:paraId="397E5FE6" w14:textId="4F17497E" w:rsidR="00AA1A7B" w:rsidRPr="00A67C7F" w:rsidRDefault="00AA1A7B" w:rsidP="00AA1A7B">
      <w:pPr>
        <w:spacing w:after="0" w:line="240" w:lineRule="auto"/>
        <w:jc w:val="both"/>
        <w:rPr>
          <w:rFonts w:ascii="Times New Roman" w:eastAsia="Helvetica Neue" w:hAnsi="Times New Roman" w:cs="Times New Roman"/>
          <w:sz w:val="24"/>
          <w:szCs w:val="24"/>
          <w:highlight w:val="yellow"/>
          <w:lang w:val="uk-UA"/>
        </w:rPr>
      </w:pPr>
      <w:r w:rsidRPr="004834C4">
        <w:rPr>
          <w:rFonts w:ascii="Times New Roman" w:eastAsia="Helvetica Neue" w:hAnsi="Times New Roman" w:cs="Times New Roman"/>
          <w:sz w:val="24"/>
          <w:szCs w:val="24"/>
          <w:lang w:val="uk-UA"/>
        </w:rPr>
        <w:t xml:space="preserve">Замовник: </w:t>
      </w:r>
      <w:r w:rsidR="000C5D5C" w:rsidRPr="000C5D5C">
        <w:rPr>
          <w:rFonts w:ascii="Times New Roman" w:eastAsia="Helvetica Neue" w:hAnsi="Times New Roman" w:cs="Times New Roman"/>
          <w:sz w:val="24"/>
          <w:szCs w:val="24"/>
          <w:lang w:val="uk-UA"/>
        </w:rPr>
        <w:t>kateryna_strizhnova@neptune.ua</w:t>
      </w:r>
    </w:p>
    <w:p w14:paraId="4031C6C2" w14:textId="1479CAD1" w:rsidR="00AA1A7B" w:rsidRPr="00DC28E8" w:rsidRDefault="00AA1A7B" w:rsidP="00AA1A7B">
      <w:pPr>
        <w:spacing w:after="0" w:line="240" w:lineRule="auto"/>
        <w:jc w:val="both"/>
        <w:rPr>
          <w:rFonts w:ascii="Times New Roman" w:eastAsia="Helvetica Neue" w:hAnsi="Times New Roman" w:cs="Times New Roman"/>
          <w:sz w:val="24"/>
          <w:szCs w:val="24"/>
        </w:rPr>
      </w:pPr>
      <w:r w:rsidRPr="004834C4">
        <w:rPr>
          <w:rFonts w:ascii="Times New Roman" w:eastAsia="Helvetica Neue" w:hAnsi="Times New Roman" w:cs="Times New Roman"/>
          <w:sz w:val="24"/>
          <w:szCs w:val="24"/>
          <w:lang w:val="uk-UA"/>
        </w:rPr>
        <w:t xml:space="preserve">Виконавець: </w:t>
      </w:r>
      <w:proofErr w:type="spellStart"/>
      <w:r w:rsidR="00DC28E8">
        <w:rPr>
          <w:rFonts w:ascii="Times New Roman" w:eastAsia="Helvetica Neue" w:hAnsi="Times New Roman" w:cs="Times New Roman"/>
          <w:sz w:val="24"/>
          <w:szCs w:val="24"/>
          <w:lang w:val="en-US"/>
        </w:rPr>
        <w:t>eccofreedom</w:t>
      </w:r>
      <w:proofErr w:type="spellEnd"/>
      <w:r w:rsidR="00DC28E8" w:rsidRPr="00DC28E8">
        <w:rPr>
          <w:rFonts w:ascii="Times New Roman" w:eastAsia="Helvetica Neue" w:hAnsi="Times New Roman" w:cs="Times New Roman"/>
          <w:sz w:val="24"/>
          <w:szCs w:val="24"/>
        </w:rPr>
        <w:t>@</w:t>
      </w:r>
      <w:proofErr w:type="spellStart"/>
      <w:r w:rsidR="00DC28E8">
        <w:rPr>
          <w:rFonts w:ascii="Times New Roman" w:eastAsia="Helvetica Neue" w:hAnsi="Times New Roman" w:cs="Times New Roman"/>
          <w:sz w:val="24"/>
          <w:szCs w:val="24"/>
          <w:lang w:val="en-US"/>
        </w:rPr>
        <w:t>gmail</w:t>
      </w:r>
      <w:proofErr w:type="spellEnd"/>
      <w:r w:rsidR="00DC28E8" w:rsidRPr="00DC28E8">
        <w:rPr>
          <w:rFonts w:ascii="Times New Roman" w:eastAsia="Helvetica Neue" w:hAnsi="Times New Roman" w:cs="Times New Roman"/>
          <w:sz w:val="24"/>
          <w:szCs w:val="24"/>
        </w:rPr>
        <w:t>.</w:t>
      </w:r>
      <w:r w:rsidR="00DC28E8">
        <w:rPr>
          <w:rFonts w:ascii="Times New Roman" w:eastAsia="Helvetica Neue" w:hAnsi="Times New Roman" w:cs="Times New Roman"/>
          <w:sz w:val="24"/>
          <w:szCs w:val="24"/>
          <w:lang w:val="en-US"/>
        </w:rPr>
        <w:t>com</w:t>
      </w:r>
    </w:p>
    <w:p w14:paraId="50A2CFE6" w14:textId="11ABDFDF"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.2. Цей Договір вступає в силу з дати його підписання уповноваженими представниками Сторін та скріплення печатками сторін і діє до «</w:t>
      </w:r>
      <w:r w:rsidR="000B3806" w:rsidRPr="004834C4">
        <w:rPr>
          <w:rFonts w:ascii="Times New Roman" w:eastAsia="Helvetica Neue" w:hAnsi="Times New Roman" w:cs="Times New Roman"/>
          <w:sz w:val="24"/>
          <w:szCs w:val="24"/>
          <w:lang w:val="uk-UA"/>
        </w:rPr>
        <w:t>31</w:t>
      </w:r>
      <w:r w:rsidR="00AA1A7B" w:rsidRPr="004834C4">
        <w:rPr>
          <w:rFonts w:ascii="Times New Roman" w:eastAsia="Helvetica Neue" w:hAnsi="Times New Roman" w:cs="Times New Roman"/>
          <w:sz w:val="24"/>
          <w:szCs w:val="24"/>
          <w:lang w:val="uk-UA"/>
        </w:rPr>
        <w:t>»</w:t>
      </w:r>
      <w:r w:rsidR="000B3806" w:rsidRPr="004834C4">
        <w:rPr>
          <w:rFonts w:ascii="Times New Roman" w:eastAsia="Helvetica Neue" w:hAnsi="Times New Roman" w:cs="Times New Roman"/>
          <w:sz w:val="24"/>
          <w:szCs w:val="24"/>
          <w:lang w:val="uk-UA"/>
        </w:rPr>
        <w:t>січня 202</w:t>
      </w:r>
      <w:r w:rsidR="000555D5">
        <w:rPr>
          <w:rFonts w:ascii="Times New Roman" w:eastAsia="Helvetica Neue" w:hAnsi="Times New Roman" w:cs="Times New Roman"/>
          <w:sz w:val="24"/>
          <w:szCs w:val="24"/>
          <w:lang w:val="uk-UA"/>
        </w:rPr>
        <w:t>4</w:t>
      </w:r>
      <w:r w:rsidR="00AA1A7B" w:rsidRPr="004834C4">
        <w:rPr>
          <w:rFonts w:ascii="Times New Roman" w:eastAsia="Helvetica Neue" w:hAnsi="Times New Roman" w:cs="Times New Roman"/>
          <w:sz w:val="24"/>
          <w:szCs w:val="24"/>
          <w:lang w:val="uk-UA"/>
        </w:rPr>
        <w:t xml:space="preserve"> року. Після підписання цього Договору всі попередні переговори щодо предмету даного Договору вважаються недійсними.</w:t>
      </w:r>
    </w:p>
    <w:p w14:paraId="110E9914"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.3. Всі додатки до даного Договору є його невід'ємною частиною. Зміни і доповнення до Договору виконуються Сторонами тільки в письмовій формі і є дійсними тільки після їх підписання повноважними представниками обох Сторін та скріплення печатками Сторін.</w:t>
      </w:r>
    </w:p>
    <w:p w14:paraId="781344AB"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.4. За виключенням випадків, передбачених цим Договором, чи діючим законодавством України, Сторони, а також їх керівники, працівники, агенти і радники будуть зберігати і не будуть розголошувати інформацію про наявність і зміст цього Договору, а також будь-яку письмову, усну, іншу інформацію, отриману конфіденційно від іншої Сторони у зв'язку з даним Договором чи пов’язану із ним, якщо тільки така інформація не є чи не стане публічно доступною в результаті її санкціонованого із Сторонами розголошення. Жодна із Сторін не буде розкривати таку інформацію будь якій третій Стороні, керівнику, агенту чи раднику, за виключенням випадків, коли це необхідно для надання   цього Договору чи за умови, що така особа буде дотримуватися конфіденційності даного Договору.</w:t>
      </w:r>
    </w:p>
    <w:p w14:paraId="163E3B00"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 xml:space="preserve">.5. Сторони зобов’язуються повідомляти один одного протягом 5 робочих днів про зміни своїх реквізитів та ставки податку, платниками якого вони є. </w:t>
      </w:r>
    </w:p>
    <w:p w14:paraId="6C6A319C"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.6. Жодна із сторін не має права передавати свої права та обов’язки за Договором без попереднього письмового погодження про це із іншою Стороною.</w:t>
      </w:r>
    </w:p>
    <w:p w14:paraId="40FE19DE"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.7. Недійсність (з будь-яких причин) окремих положень даного Договору не впливає на дійсність будь-яких інших положень Договору. У такому випадку Сторони без зволікань проводять переговори з метою зміни недійсного положення таким чином, щоб після зміни нове положення було дійсним і максимально відображало наміри Сторін при укладенні цього Договору.</w:t>
      </w:r>
    </w:p>
    <w:p w14:paraId="6F333E93"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lastRenderedPageBreak/>
        <w:t>9</w:t>
      </w:r>
      <w:r w:rsidR="00AA1A7B" w:rsidRPr="004834C4">
        <w:rPr>
          <w:rFonts w:ascii="Times New Roman" w:eastAsia="Helvetica Neue" w:hAnsi="Times New Roman" w:cs="Times New Roman"/>
          <w:sz w:val="24"/>
          <w:szCs w:val="24"/>
          <w:lang w:val="uk-UA"/>
        </w:rPr>
        <w:t>.8. Сторони підтверджують, що на момент укладання Договору, ніяким чином, ні нормативно- правовим актом, ні судовим рішенням, ні в будь-який інший спосіб жодна зі Сторін не обмежена у праві укладати та виконувати даний Договір або подібні договори. Представники Сторін підтверджують, що мають всі необхідні повноваження для здійснення дій щодо підписання Договору від імені і в інтересах Сторін. Сторони гарантують одна одній, що вони мають стабільний фінансовий стан, є платоспроможними, справна платять податки й збори і не вчиняють будь-яких дій щодо ліквідації, поділу або припинення своєї діяльності у будь-який інший спосіб.</w:t>
      </w:r>
    </w:p>
    <w:p w14:paraId="1BF480F2"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.9. Кожна із Сторін своїм підписом під текстом Договору надає іншій Стороні свою добровільну згоду на обробку наданих персональних даних і підтверджує, що кожна із Сторін Договору поінформувала власника персональних даних, склад і зміст зібраних персональних даних, права, як суб'єкта персональних даних згідно з Законом України «Про захист персональних даних», методі збору персональних даних і осіб, яким передаються її персональні дані.</w:t>
      </w:r>
    </w:p>
    <w:p w14:paraId="0E037AFD"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.10. Сторона несе повну відповідальність за правильність вказаних ними у цьому Договорі реквізитів та зобов'язується своєчасно у письмовій формі повідомляти іншу Сторону про їх зміни, а в разі неповідомлення несе ризик настання пов'язаних із ним несприятливих наслідків.</w:t>
      </w:r>
    </w:p>
    <w:p w14:paraId="369202CB"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.11.  Замовник є платником податку на прибуток на загальних підставах і є платником ПДВ.</w:t>
      </w:r>
    </w:p>
    <w:p w14:paraId="1A81F925" w14:textId="77777777" w:rsidR="00AA1A7B" w:rsidRPr="004834C4" w:rsidRDefault="004040AB" w:rsidP="00AA1A7B">
      <w:pPr>
        <w:spacing w:after="0" w:line="240" w:lineRule="auto"/>
        <w:jc w:val="both"/>
        <w:rPr>
          <w:rFonts w:ascii="Times New Roman" w:eastAsia="Helvetica Neue" w:hAnsi="Times New Roman" w:cs="Times New Roman"/>
          <w:sz w:val="24"/>
          <w:szCs w:val="24"/>
          <w:lang w:val="uk-UA"/>
        </w:rPr>
      </w:pPr>
      <w:r w:rsidRPr="004834C4">
        <w:rPr>
          <w:rFonts w:ascii="Times New Roman" w:eastAsia="Helvetica Neue" w:hAnsi="Times New Roman" w:cs="Times New Roman"/>
          <w:sz w:val="24"/>
          <w:szCs w:val="24"/>
          <w:lang w:val="uk-UA"/>
        </w:rPr>
        <w:t>9</w:t>
      </w:r>
      <w:r w:rsidR="00AA1A7B" w:rsidRPr="004834C4">
        <w:rPr>
          <w:rFonts w:ascii="Times New Roman" w:eastAsia="Helvetica Neue" w:hAnsi="Times New Roman" w:cs="Times New Roman"/>
          <w:sz w:val="24"/>
          <w:szCs w:val="24"/>
          <w:lang w:val="uk-UA"/>
        </w:rPr>
        <w:t xml:space="preserve">.12. Цим Виконавець підтверджує і гарантує, що він є платником </w:t>
      </w:r>
      <w:r w:rsidR="009B5358" w:rsidRPr="004834C4">
        <w:rPr>
          <w:rFonts w:ascii="Times New Roman" w:eastAsia="Helvetica Neue" w:hAnsi="Times New Roman" w:cs="Times New Roman"/>
          <w:sz w:val="24"/>
          <w:szCs w:val="24"/>
          <w:lang w:val="uk-UA"/>
        </w:rPr>
        <w:t xml:space="preserve">єдиного </w:t>
      </w:r>
      <w:r w:rsidR="00AA1A7B" w:rsidRPr="004834C4">
        <w:rPr>
          <w:rFonts w:ascii="Times New Roman" w:eastAsia="Helvetica Neue" w:hAnsi="Times New Roman" w:cs="Times New Roman"/>
          <w:sz w:val="24"/>
          <w:szCs w:val="24"/>
          <w:lang w:val="uk-UA"/>
        </w:rPr>
        <w:t>податку</w:t>
      </w:r>
      <w:r w:rsidR="009B5358" w:rsidRPr="004834C4">
        <w:rPr>
          <w:rFonts w:ascii="Times New Roman" w:eastAsia="Helvetica Neue" w:hAnsi="Times New Roman" w:cs="Times New Roman"/>
          <w:sz w:val="24"/>
          <w:szCs w:val="24"/>
          <w:lang w:val="uk-UA"/>
        </w:rPr>
        <w:t xml:space="preserve"> 3 група 5%</w:t>
      </w:r>
      <w:r w:rsidR="004834C4" w:rsidRPr="004834C4">
        <w:rPr>
          <w:rFonts w:ascii="Times New Roman" w:eastAsia="Helvetica Neue" w:hAnsi="Times New Roman" w:cs="Times New Roman"/>
          <w:sz w:val="24"/>
          <w:szCs w:val="24"/>
          <w:lang w:val="uk-UA"/>
        </w:rPr>
        <w:t xml:space="preserve"> без реєстрації ПДВ</w:t>
      </w:r>
      <w:r w:rsidR="00AA1A7B" w:rsidRPr="004834C4">
        <w:rPr>
          <w:rFonts w:ascii="Times New Roman" w:eastAsia="Helvetica Neue" w:hAnsi="Times New Roman" w:cs="Times New Roman"/>
          <w:sz w:val="24"/>
          <w:szCs w:val="24"/>
          <w:lang w:val="uk-UA"/>
        </w:rPr>
        <w:t>.</w:t>
      </w:r>
    </w:p>
    <w:p w14:paraId="073FBA4A" w14:textId="77777777" w:rsidR="00AA1A7B" w:rsidRPr="004B4CBE" w:rsidRDefault="00AA1A7B" w:rsidP="00AA1A7B">
      <w:pPr>
        <w:spacing w:after="0" w:line="240" w:lineRule="auto"/>
        <w:jc w:val="both"/>
        <w:rPr>
          <w:rFonts w:ascii="Times New Roman" w:eastAsia="Helvetica Neue" w:hAnsi="Times New Roman" w:cs="Times New Roman"/>
          <w:sz w:val="16"/>
          <w:szCs w:val="16"/>
          <w:lang w:val="uk-UA"/>
        </w:rPr>
      </w:pPr>
    </w:p>
    <w:p w14:paraId="32DA650D" w14:textId="5532566C" w:rsidR="007B16F6" w:rsidRPr="004834C4" w:rsidRDefault="004834C4" w:rsidP="004834C4">
      <w:pPr>
        <w:pStyle w:val="a6"/>
        <w:numPr>
          <w:ilvl w:val="0"/>
          <w:numId w:val="13"/>
        </w:numPr>
        <w:spacing w:after="0" w:line="240" w:lineRule="auto"/>
        <w:jc w:val="center"/>
        <w:rPr>
          <w:rFonts w:ascii="Times New Roman" w:hAnsi="Times New Roman"/>
          <w:b/>
          <w:sz w:val="24"/>
          <w:szCs w:val="24"/>
          <w:lang w:val="uk-UA"/>
        </w:rPr>
      </w:pPr>
      <w:r w:rsidRPr="004834C4">
        <w:rPr>
          <w:rFonts w:ascii="Times New Roman" w:hAnsi="Times New Roman"/>
          <w:b/>
          <w:sz w:val="24"/>
          <w:szCs w:val="24"/>
          <w:lang w:val="uk-UA"/>
        </w:rPr>
        <w:t xml:space="preserve">ДОДАТКИ ДО </w:t>
      </w:r>
      <w:r w:rsidR="00BD08D0">
        <w:rPr>
          <w:rFonts w:ascii="Times New Roman" w:hAnsi="Times New Roman"/>
          <w:b/>
          <w:sz w:val="24"/>
          <w:szCs w:val="24"/>
          <w:lang w:val="uk-UA"/>
        </w:rPr>
        <w:t>Д</w:t>
      </w:r>
      <w:r w:rsidRPr="004834C4">
        <w:rPr>
          <w:rFonts w:ascii="Times New Roman" w:hAnsi="Times New Roman"/>
          <w:b/>
          <w:sz w:val="24"/>
          <w:szCs w:val="24"/>
          <w:lang w:val="uk-UA"/>
        </w:rPr>
        <w:t>ОГОВОРУ</w:t>
      </w:r>
    </w:p>
    <w:p w14:paraId="2602F86D" w14:textId="2AA0EAA6" w:rsidR="007B16F6" w:rsidRPr="004F55E2" w:rsidRDefault="008A5E38" w:rsidP="007B16F6">
      <w:pPr>
        <w:pStyle w:val="10"/>
        <w:spacing w:before="0" w:beforeAutospacing="0" w:after="0" w:afterAutospacing="0"/>
        <w:contextualSpacing/>
        <w:jc w:val="both"/>
        <w:textAlignment w:val="baseline"/>
        <w:rPr>
          <w:shd w:val="clear" w:color="auto" w:fill="FFFFFF"/>
          <w:lang w:val="uk-UA"/>
        </w:rPr>
      </w:pPr>
      <w:r>
        <w:rPr>
          <w:lang w:val="uk-UA"/>
        </w:rPr>
        <w:t>10</w:t>
      </w:r>
      <w:r w:rsidR="007B16F6" w:rsidRPr="00CB2FD0">
        <w:rPr>
          <w:lang w:val="uk-UA"/>
        </w:rPr>
        <w:t>.1</w:t>
      </w:r>
      <w:r w:rsidR="00671613">
        <w:rPr>
          <w:lang w:val="uk-UA"/>
        </w:rPr>
        <w:t xml:space="preserve">. </w:t>
      </w:r>
      <w:r w:rsidR="007B16F6" w:rsidRPr="004F55E2">
        <w:rPr>
          <w:shd w:val="clear" w:color="auto" w:fill="FFFFFF"/>
          <w:lang w:val="uk-UA"/>
        </w:rPr>
        <w:t>Додаток №1 до Договору - ПЕРЕЛІК ТА ВАРТІСТЬ ПОСЛУГ.</w:t>
      </w:r>
    </w:p>
    <w:p w14:paraId="5A27307B" w14:textId="710506B8" w:rsidR="007B16F6" w:rsidRPr="004F55E2" w:rsidRDefault="008A5E38" w:rsidP="007B16F6">
      <w:pPr>
        <w:pStyle w:val="10"/>
        <w:spacing w:before="0" w:beforeAutospacing="0" w:after="0" w:afterAutospacing="0"/>
        <w:contextualSpacing/>
        <w:jc w:val="both"/>
        <w:textAlignment w:val="baseline"/>
        <w:rPr>
          <w:b/>
          <w:lang w:val="uk-UA"/>
        </w:rPr>
      </w:pPr>
      <w:r>
        <w:rPr>
          <w:shd w:val="clear" w:color="auto" w:fill="FFFFFF"/>
          <w:lang w:val="uk-UA"/>
        </w:rPr>
        <w:t>10</w:t>
      </w:r>
      <w:r w:rsidR="007B16F6" w:rsidRPr="004F55E2">
        <w:rPr>
          <w:shd w:val="clear" w:color="auto" w:fill="FFFFFF"/>
          <w:lang w:val="uk-UA"/>
        </w:rPr>
        <w:t>.2</w:t>
      </w:r>
      <w:r w:rsidR="00671613">
        <w:rPr>
          <w:shd w:val="clear" w:color="auto" w:fill="FFFFFF"/>
          <w:lang w:val="uk-UA"/>
        </w:rPr>
        <w:t>.</w:t>
      </w:r>
      <w:r w:rsidR="007B16F6" w:rsidRPr="004F55E2">
        <w:rPr>
          <w:shd w:val="clear" w:color="auto" w:fill="FFFFFF"/>
          <w:lang w:val="uk-UA"/>
        </w:rPr>
        <w:t xml:space="preserve"> Додаток №2</w:t>
      </w:r>
      <w:r w:rsidR="007B16F6">
        <w:rPr>
          <w:shd w:val="clear" w:color="auto" w:fill="FFFFFF"/>
          <w:lang w:val="uk-UA"/>
        </w:rPr>
        <w:t xml:space="preserve"> до Договору - КАЛЕНДАРНИЙ ПЛАН.</w:t>
      </w:r>
    </w:p>
    <w:p w14:paraId="2C7BC137" w14:textId="77777777" w:rsidR="00DB71FE" w:rsidRPr="004B4CBE" w:rsidRDefault="00DB71FE">
      <w:pPr>
        <w:spacing w:after="0" w:line="240" w:lineRule="auto"/>
        <w:jc w:val="both"/>
        <w:rPr>
          <w:rFonts w:ascii="Times New Roman" w:eastAsia="Helvetica Neue" w:hAnsi="Times New Roman" w:cs="Times New Roman"/>
          <w:sz w:val="16"/>
          <w:szCs w:val="16"/>
          <w:lang w:val="uk-UA"/>
        </w:rPr>
      </w:pPr>
    </w:p>
    <w:p w14:paraId="5C155766" w14:textId="1ABD56B7" w:rsidR="00DB71FE" w:rsidRPr="004B4CBE" w:rsidRDefault="00DB71FE" w:rsidP="00DB71FE">
      <w:pPr>
        <w:spacing w:after="0" w:line="240" w:lineRule="auto"/>
        <w:contextualSpacing/>
        <w:jc w:val="center"/>
        <w:rPr>
          <w:rFonts w:ascii="Times New Roman" w:hAnsi="Times New Roman"/>
          <w:b/>
          <w:sz w:val="24"/>
          <w:szCs w:val="24"/>
          <w:lang w:val="uk-UA"/>
        </w:rPr>
      </w:pPr>
      <w:r w:rsidRPr="004B4CBE">
        <w:rPr>
          <w:rFonts w:ascii="Times New Roman" w:hAnsi="Times New Roman"/>
          <w:b/>
          <w:sz w:val="24"/>
          <w:szCs w:val="24"/>
          <w:lang w:val="uk-UA"/>
        </w:rPr>
        <w:t>1</w:t>
      </w:r>
      <w:r w:rsidR="006B15F2" w:rsidRPr="004B4CBE">
        <w:rPr>
          <w:rFonts w:ascii="Times New Roman" w:hAnsi="Times New Roman"/>
          <w:b/>
          <w:sz w:val="24"/>
          <w:szCs w:val="24"/>
          <w:lang w:val="uk-UA"/>
        </w:rPr>
        <w:t>1</w:t>
      </w:r>
      <w:r w:rsidR="004834C4" w:rsidRPr="004B4CBE">
        <w:rPr>
          <w:rFonts w:ascii="Times New Roman" w:hAnsi="Times New Roman"/>
          <w:b/>
          <w:sz w:val="24"/>
          <w:szCs w:val="24"/>
          <w:lang w:val="uk-UA"/>
        </w:rPr>
        <w:t>. МІСЦЕЗНАХОДЖЕННЯ ТА БАНКІВСЬКИ РЕКВІЗИТИ</w:t>
      </w:r>
    </w:p>
    <w:p w14:paraId="6CB47854" w14:textId="77777777" w:rsidR="004B4CBE" w:rsidRPr="004B4CBE" w:rsidRDefault="004B4CBE" w:rsidP="00DB71FE">
      <w:pPr>
        <w:spacing w:after="0" w:line="240" w:lineRule="auto"/>
        <w:contextualSpacing/>
        <w:jc w:val="center"/>
        <w:rPr>
          <w:rFonts w:ascii="Times New Roman" w:hAnsi="Times New Roman"/>
          <w:b/>
          <w:sz w:val="16"/>
          <w:szCs w:val="16"/>
          <w:lang w:val="uk-UA"/>
        </w:rPr>
      </w:pPr>
    </w:p>
    <w:tbl>
      <w:tblPr>
        <w:tblpPr w:leftFromText="180" w:rightFromText="180" w:vertAnchor="text" w:horzAnchor="margin" w:tblpY="44"/>
        <w:tblW w:w="10206" w:type="dxa"/>
        <w:tblLook w:val="0000" w:firstRow="0" w:lastRow="0" w:firstColumn="0" w:lastColumn="0" w:noHBand="0" w:noVBand="0"/>
      </w:tblPr>
      <w:tblGrid>
        <w:gridCol w:w="5245"/>
        <w:gridCol w:w="4961"/>
      </w:tblGrid>
      <w:tr w:rsidR="00DB71FE" w:rsidRPr="004F55E2" w14:paraId="7D9280A0" w14:textId="77777777" w:rsidTr="00AD30B5">
        <w:trPr>
          <w:trHeight w:val="5283"/>
        </w:trPr>
        <w:tc>
          <w:tcPr>
            <w:tcW w:w="5245" w:type="dxa"/>
          </w:tcPr>
          <w:p w14:paraId="39C6DDBD" w14:textId="77777777" w:rsidR="00DB71FE" w:rsidRPr="004F55E2" w:rsidRDefault="00DB71FE" w:rsidP="00AD30B5">
            <w:pPr>
              <w:shd w:val="clear" w:color="auto" w:fill="FFFFFF"/>
              <w:spacing w:after="0" w:line="240" w:lineRule="auto"/>
              <w:contextualSpacing/>
              <w:jc w:val="center"/>
              <w:rPr>
                <w:rFonts w:ascii="Times New Roman" w:eastAsia="Times New Roman" w:hAnsi="Times New Roman"/>
                <w:b/>
                <w:bCs/>
                <w:sz w:val="24"/>
                <w:szCs w:val="24"/>
                <w:lang w:val="uk-UA" w:eastAsia="uk-UA"/>
              </w:rPr>
            </w:pPr>
            <w:r w:rsidRPr="004F55E2">
              <w:rPr>
                <w:rFonts w:ascii="Times New Roman" w:eastAsia="Times New Roman" w:hAnsi="Times New Roman"/>
                <w:b/>
                <w:bCs/>
                <w:sz w:val="24"/>
                <w:szCs w:val="24"/>
                <w:lang w:val="uk-UA" w:eastAsia="uk-UA"/>
              </w:rPr>
              <w:t>«ЗАМОВНИК»</w:t>
            </w:r>
          </w:p>
          <w:p w14:paraId="1D3574E7" w14:textId="77777777" w:rsidR="00DB71FE" w:rsidRPr="004F55E2" w:rsidRDefault="00DB71FE" w:rsidP="00AD30B5">
            <w:pPr>
              <w:spacing w:after="0" w:line="240" w:lineRule="auto"/>
              <w:contextualSpacing/>
              <w:rPr>
                <w:rFonts w:ascii="Times New Roman" w:eastAsia="Times New Roman" w:hAnsi="Times New Roman"/>
                <w:b/>
                <w:sz w:val="24"/>
                <w:szCs w:val="24"/>
                <w:lang w:val="uk-UA"/>
              </w:rPr>
            </w:pPr>
            <w:r w:rsidRPr="004F55E2">
              <w:rPr>
                <w:rFonts w:ascii="Times New Roman" w:eastAsia="Times New Roman" w:hAnsi="Times New Roman"/>
                <w:b/>
                <w:sz w:val="24"/>
                <w:szCs w:val="24"/>
                <w:lang w:val="uk-UA"/>
              </w:rPr>
              <w:t>ТОВ «М.В. КАРГО»</w:t>
            </w:r>
          </w:p>
          <w:p w14:paraId="26D28235" w14:textId="77777777"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Код ЄДРПОУ 32834564</w:t>
            </w:r>
          </w:p>
          <w:p w14:paraId="74D9FF3F" w14:textId="7F95AB1A"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67543,</w:t>
            </w:r>
            <w:r w:rsidR="00115EA3">
              <w:rPr>
                <w:rFonts w:ascii="Times New Roman" w:eastAsia="Times New Roman" w:hAnsi="Times New Roman"/>
                <w:sz w:val="24"/>
                <w:szCs w:val="24"/>
                <w:lang w:val="uk-UA"/>
              </w:rPr>
              <w:t xml:space="preserve"> </w:t>
            </w:r>
            <w:r w:rsidRPr="004F55E2">
              <w:rPr>
                <w:rFonts w:ascii="Times New Roman" w:eastAsia="Times New Roman" w:hAnsi="Times New Roman"/>
                <w:sz w:val="24"/>
                <w:szCs w:val="24"/>
                <w:lang w:val="uk-UA"/>
              </w:rPr>
              <w:t xml:space="preserve">Одеська область., </w:t>
            </w:r>
            <w:proofErr w:type="spellStart"/>
            <w:r w:rsidR="00C8739D">
              <w:rPr>
                <w:rFonts w:ascii="Times New Roman" w:eastAsia="Times New Roman" w:hAnsi="Times New Roman"/>
                <w:sz w:val="24"/>
                <w:szCs w:val="24"/>
              </w:rPr>
              <w:t>Одесь</w:t>
            </w:r>
            <w:r w:rsidRPr="004F55E2">
              <w:rPr>
                <w:rFonts w:ascii="Times New Roman" w:eastAsia="Times New Roman" w:hAnsi="Times New Roman"/>
                <w:sz w:val="24"/>
                <w:szCs w:val="24"/>
                <w:lang w:val="uk-UA"/>
              </w:rPr>
              <w:t>кий</w:t>
            </w:r>
            <w:proofErr w:type="spellEnd"/>
            <w:r w:rsidRPr="004F55E2">
              <w:rPr>
                <w:rFonts w:ascii="Times New Roman" w:eastAsia="Times New Roman" w:hAnsi="Times New Roman"/>
                <w:sz w:val="24"/>
                <w:szCs w:val="24"/>
                <w:lang w:val="uk-UA"/>
              </w:rPr>
              <w:t xml:space="preserve"> район,</w:t>
            </w:r>
          </w:p>
          <w:p w14:paraId="6A22057A" w14:textId="77777777"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 xml:space="preserve">с. </w:t>
            </w:r>
            <w:proofErr w:type="spellStart"/>
            <w:r w:rsidRPr="004F55E2">
              <w:rPr>
                <w:rFonts w:ascii="Times New Roman" w:eastAsia="Times New Roman" w:hAnsi="Times New Roman"/>
                <w:sz w:val="24"/>
                <w:szCs w:val="24"/>
                <w:lang w:val="uk-UA"/>
              </w:rPr>
              <w:t>Визирка</w:t>
            </w:r>
            <w:proofErr w:type="spellEnd"/>
            <w:r w:rsidRPr="004F55E2">
              <w:rPr>
                <w:rFonts w:ascii="Times New Roman" w:eastAsia="Times New Roman" w:hAnsi="Times New Roman"/>
                <w:sz w:val="24"/>
                <w:szCs w:val="24"/>
                <w:lang w:val="uk-UA"/>
              </w:rPr>
              <w:t xml:space="preserve">, вул. Олексія </w:t>
            </w:r>
            <w:proofErr w:type="spellStart"/>
            <w:r w:rsidRPr="004F55E2">
              <w:rPr>
                <w:rFonts w:ascii="Times New Roman" w:eastAsia="Times New Roman" w:hAnsi="Times New Roman"/>
                <w:sz w:val="24"/>
                <w:szCs w:val="24"/>
                <w:lang w:val="uk-UA"/>
              </w:rPr>
              <w:t>Ставніцера</w:t>
            </w:r>
            <w:proofErr w:type="spellEnd"/>
            <w:r w:rsidRPr="004F55E2">
              <w:rPr>
                <w:rFonts w:ascii="Times New Roman" w:eastAsia="Times New Roman" w:hAnsi="Times New Roman"/>
                <w:sz w:val="24"/>
                <w:szCs w:val="24"/>
                <w:lang w:val="uk-UA"/>
              </w:rPr>
              <w:t>, буд. 60</w:t>
            </w:r>
          </w:p>
          <w:p w14:paraId="3639013F" w14:textId="77777777"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ІПН 328345615172</w:t>
            </w:r>
          </w:p>
          <w:p w14:paraId="43F1A541" w14:textId="77777777"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р/</w:t>
            </w:r>
            <w:proofErr w:type="spellStart"/>
            <w:r w:rsidRPr="004F55E2">
              <w:rPr>
                <w:rFonts w:ascii="Times New Roman" w:eastAsia="Times New Roman" w:hAnsi="Times New Roman"/>
                <w:sz w:val="24"/>
                <w:szCs w:val="24"/>
                <w:lang w:val="uk-UA"/>
              </w:rPr>
              <w:t>рах</w:t>
            </w:r>
            <w:proofErr w:type="spellEnd"/>
            <w:r w:rsidRPr="004F55E2">
              <w:rPr>
                <w:rFonts w:ascii="Times New Roman" w:eastAsia="Times New Roman" w:hAnsi="Times New Roman"/>
                <w:sz w:val="24"/>
                <w:szCs w:val="24"/>
                <w:lang w:val="uk-UA"/>
              </w:rPr>
              <w:t>. 2600 823 2649 100</w:t>
            </w:r>
          </w:p>
          <w:p w14:paraId="285D8083" w14:textId="77777777"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в АT «УкрСиббанк»</w:t>
            </w:r>
          </w:p>
          <w:p w14:paraId="2617E986" w14:textId="77777777"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МФО 351005</w:t>
            </w:r>
          </w:p>
          <w:p w14:paraId="7E667B8A" w14:textId="77777777" w:rsidR="00DB71FE" w:rsidRPr="004F55E2" w:rsidRDefault="00DB71FE" w:rsidP="00AD30B5">
            <w:pPr>
              <w:widowControl w:val="0"/>
              <w:spacing w:after="0" w:line="240" w:lineRule="auto"/>
              <w:contextualSpacing/>
              <w:rPr>
                <w:rFonts w:ascii="Times New Roman" w:eastAsia="Times New Roman" w:hAnsi="Times New Roman"/>
                <w:sz w:val="24"/>
                <w:szCs w:val="24"/>
                <w:lang w:val="uk-UA"/>
              </w:rPr>
            </w:pPr>
            <w:r w:rsidRPr="004F55E2">
              <w:rPr>
                <w:rFonts w:ascii="Times New Roman" w:eastAsia="Times New Roman" w:hAnsi="Times New Roman"/>
                <w:sz w:val="24"/>
                <w:szCs w:val="24"/>
                <w:lang w:val="uk-UA"/>
              </w:rPr>
              <w:t>IBAN UA 25 351005 00000 2600 823 2649 100</w:t>
            </w:r>
          </w:p>
          <w:p w14:paraId="3C9E5060" w14:textId="77777777" w:rsidR="00DB71FE" w:rsidRPr="004F55E2" w:rsidRDefault="00DB71FE" w:rsidP="00AD30B5">
            <w:pPr>
              <w:spacing w:after="0" w:line="240" w:lineRule="auto"/>
              <w:contextualSpacing/>
              <w:jc w:val="both"/>
              <w:rPr>
                <w:rFonts w:ascii="Times New Roman" w:eastAsia="Times New Roman" w:hAnsi="Times New Roman"/>
                <w:sz w:val="24"/>
                <w:szCs w:val="24"/>
                <w:lang w:val="uk-UA"/>
              </w:rPr>
            </w:pPr>
            <w:proofErr w:type="spellStart"/>
            <w:r w:rsidRPr="004F55E2">
              <w:rPr>
                <w:rFonts w:ascii="Times New Roman" w:eastAsia="Times New Roman" w:hAnsi="Times New Roman"/>
                <w:sz w:val="24"/>
                <w:szCs w:val="24"/>
                <w:lang w:val="uk-UA"/>
              </w:rPr>
              <w:t>Тел</w:t>
            </w:r>
            <w:proofErr w:type="spellEnd"/>
            <w:r w:rsidRPr="004F55E2">
              <w:rPr>
                <w:rFonts w:ascii="Times New Roman" w:eastAsia="Times New Roman" w:hAnsi="Times New Roman"/>
                <w:sz w:val="24"/>
                <w:szCs w:val="24"/>
                <w:lang w:val="uk-UA"/>
              </w:rPr>
              <w:t xml:space="preserve">.: (048) 750-26-26 </w:t>
            </w:r>
          </w:p>
          <w:p w14:paraId="207E3471" w14:textId="77777777" w:rsidR="00DB71FE" w:rsidRPr="004F55E2" w:rsidRDefault="00DB71FE" w:rsidP="00AD30B5">
            <w:pPr>
              <w:widowControl w:val="0"/>
              <w:spacing w:after="0" w:line="240" w:lineRule="auto"/>
              <w:contextualSpacing/>
              <w:rPr>
                <w:rFonts w:ascii="Times New Roman" w:hAnsi="Times New Roman"/>
                <w:b/>
                <w:bCs/>
                <w:sz w:val="24"/>
                <w:szCs w:val="24"/>
                <w:lang w:val="uk-UA"/>
              </w:rPr>
            </w:pPr>
            <w:r w:rsidRPr="004F55E2">
              <w:rPr>
                <w:rFonts w:ascii="Times New Roman" w:hAnsi="Times New Roman"/>
                <w:b/>
                <w:bCs/>
                <w:sz w:val="24"/>
                <w:szCs w:val="24"/>
                <w:lang w:val="uk-UA"/>
              </w:rPr>
              <w:t>Директор</w:t>
            </w:r>
          </w:p>
          <w:p w14:paraId="24AE840E" w14:textId="77777777" w:rsidR="00DB71FE" w:rsidRPr="004B4CBE" w:rsidRDefault="00DB71FE" w:rsidP="00AD30B5">
            <w:pPr>
              <w:widowControl w:val="0"/>
              <w:spacing w:after="0" w:line="240" w:lineRule="auto"/>
              <w:contextualSpacing/>
              <w:rPr>
                <w:rFonts w:ascii="Times New Roman" w:hAnsi="Times New Roman"/>
                <w:b/>
                <w:bCs/>
                <w:sz w:val="16"/>
                <w:szCs w:val="16"/>
                <w:lang w:val="uk-UA"/>
              </w:rPr>
            </w:pPr>
          </w:p>
          <w:p w14:paraId="560CDEFB" w14:textId="77777777" w:rsidR="00DB71FE" w:rsidRPr="004B4CBE" w:rsidRDefault="00DB71FE" w:rsidP="00AD30B5">
            <w:pPr>
              <w:widowControl w:val="0"/>
              <w:spacing w:after="0" w:line="240" w:lineRule="auto"/>
              <w:contextualSpacing/>
              <w:rPr>
                <w:rFonts w:ascii="Times New Roman" w:hAnsi="Times New Roman"/>
                <w:b/>
                <w:bCs/>
                <w:sz w:val="16"/>
                <w:szCs w:val="16"/>
                <w:lang w:val="uk-UA"/>
              </w:rPr>
            </w:pPr>
          </w:p>
          <w:p w14:paraId="46D3317A" w14:textId="61D10AEE" w:rsidR="00DB71FE" w:rsidRPr="004F55E2" w:rsidRDefault="00DB71FE" w:rsidP="00DB71FE">
            <w:pPr>
              <w:spacing w:after="0" w:line="240" w:lineRule="auto"/>
              <w:contextualSpacing/>
              <w:jc w:val="both"/>
              <w:rPr>
                <w:rFonts w:ascii="Times New Roman" w:hAnsi="Times New Roman"/>
                <w:b/>
                <w:sz w:val="24"/>
                <w:szCs w:val="24"/>
                <w:lang w:val="uk-UA"/>
              </w:rPr>
            </w:pPr>
            <w:r w:rsidRPr="004F55E2">
              <w:rPr>
                <w:rFonts w:ascii="Times New Roman" w:hAnsi="Times New Roman"/>
                <w:sz w:val="24"/>
                <w:szCs w:val="24"/>
                <w:lang w:val="uk-UA"/>
              </w:rPr>
              <w:t xml:space="preserve">_________________ </w:t>
            </w:r>
            <w:r w:rsidRPr="004F55E2">
              <w:rPr>
                <w:rFonts w:ascii="Times New Roman" w:hAnsi="Times New Roman"/>
                <w:b/>
                <w:bCs/>
                <w:sz w:val="24"/>
                <w:szCs w:val="24"/>
                <w:lang w:val="uk-UA"/>
              </w:rPr>
              <w:t>А.А.</w:t>
            </w:r>
            <w:r w:rsidR="00BD08D0" w:rsidRPr="00DB472A">
              <w:rPr>
                <w:rFonts w:ascii="Times New Roman" w:hAnsi="Times New Roman"/>
                <w:b/>
                <w:bCs/>
                <w:sz w:val="24"/>
                <w:szCs w:val="24"/>
              </w:rPr>
              <w:t xml:space="preserve"> </w:t>
            </w:r>
            <w:r w:rsidRPr="004F55E2">
              <w:rPr>
                <w:rFonts w:ascii="Times New Roman" w:hAnsi="Times New Roman"/>
                <w:b/>
                <w:bCs/>
                <w:sz w:val="24"/>
                <w:szCs w:val="24"/>
                <w:lang w:val="uk-UA"/>
              </w:rPr>
              <w:t>Сікорський</w:t>
            </w:r>
          </w:p>
        </w:tc>
        <w:tc>
          <w:tcPr>
            <w:tcW w:w="4961" w:type="dxa"/>
          </w:tcPr>
          <w:p w14:paraId="2F1DFD8C" w14:textId="77777777" w:rsidR="00DB71FE" w:rsidRPr="004F55E2" w:rsidRDefault="00DB71FE" w:rsidP="00AD30B5">
            <w:pPr>
              <w:spacing w:after="0" w:line="240" w:lineRule="auto"/>
              <w:contextualSpacing/>
              <w:jc w:val="center"/>
              <w:rPr>
                <w:rFonts w:ascii="Times New Roman" w:hAnsi="Times New Roman"/>
                <w:b/>
                <w:sz w:val="24"/>
                <w:szCs w:val="24"/>
                <w:lang w:val="uk-UA"/>
              </w:rPr>
            </w:pPr>
            <w:r w:rsidRPr="004F55E2">
              <w:rPr>
                <w:rFonts w:ascii="Times New Roman" w:hAnsi="Times New Roman"/>
                <w:b/>
                <w:sz w:val="24"/>
                <w:szCs w:val="24"/>
                <w:lang w:val="uk-UA"/>
              </w:rPr>
              <w:t>«ВИКОНАВЕЦЬ»</w:t>
            </w:r>
          </w:p>
          <w:p w14:paraId="2C94B0BD" w14:textId="77777777" w:rsidR="00DB71FE" w:rsidRPr="004F55E2" w:rsidRDefault="00DB71FE" w:rsidP="00AD30B5">
            <w:pPr>
              <w:pStyle w:val="Style1"/>
              <w:widowControl/>
              <w:spacing w:line="240" w:lineRule="auto"/>
              <w:contextualSpacing/>
              <w:jc w:val="left"/>
              <w:rPr>
                <w:rFonts w:ascii="Times New Roman" w:hAnsi="Times New Roman"/>
                <w:b/>
                <w:lang w:val="uk-UA"/>
              </w:rPr>
            </w:pPr>
            <w:r w:rsidRPr="004F55E2">
              <w:rPr>
                <w:rFonts w:ascii="Times New Roman" w:hAnsi="Times New Roman"/>
                <w:b/>
                <w:lang w:val="uk-UA"/>
              </w:rPr>
              <w:t>ТОВ «ЕКОСМАРТЛАБ»</w:t>
            </w:r>
          </w:p>
          <w:p w14:paraId="5F4D0412" w14:textId="77777777" w:rsidR="00DB71FE" w:rsidRPr="004F55E2" w:rsidRDefault="00DB71FE" w:rsidP="00AD30B5">
            <w:pPr>
              <w:spacing w:after="0" w:line="240" w:lineRule="auto"/>
              <w:contextualSpacing/>
              <w:jc w:val="both"/>
              <w:rPr>
                <w:rFonts w:ascii="Times New Roman" w:eastAsia="Times New Roman" w:hAnsi="Times New Roman"/>
                <w:sz w:val="24"/>
                <w:szCs w:val="24"/>
                <w:lang w:val="uk-UA" w:eastAsia="uk-UA"/>
              </w:rPr>
            </w:pPr>
            <w:r w:rsidRPr="004F55E2">
              <w:rPr>
                <w:rFonts w:ascii="Times New Roman" w:eastAsia="Times New Roman" w:hAnsi="Times New Roman"/>
                <w:sz w:val="24"/>
                <w:szCs w:val="24"/>
                <w:lang w:val="uk-UA" w:eastAsia="uk-UA"/>
              </w:rPr>
              <w:t>код ЄДРПОУ 42036191</w:t>
            </w:r>
          </w:p>
          <w:p w14:paraId="28A21655" w14:textId="739CFF7D" w:rsidR="00DB71FE" w:rsidRPr="00DC28E8" w:rsidRDefault="00DB71FE" w:rsidP="00AD30B5">
            <w:pPr>
              <w:spacing w:after="0" w:line="240" w:lineRule="auto"/>
              <w:contextualSpacing/>
              <w:jc w:val="both"/>
              <w:rPr>
                <w:rFonts w:ascii="Times New Roman" w:eastAsia="Times New Roman" w:hAnsi="Times New Roman"/>
                <w:sz w:val="24"/>
                <w:szCs w:val="24"/>
                <w:lang w:val="uk-UA" w:eastAsia="uk-UA"/>
              </w:rPr>
            </w:pPr>
            <w:r w:rsidRPr="004F55E2">
              <w:rPr>
                <w:rFonts w:ascii="Times New Roman" w:eastAsia="Times New Roman" w:hAnsi="Times New Roman"/>
                <w:sz w:val="24"/>
                <w:szCs w:val="24"/>
                <w:lang w:val="uk-UA" w:eastAsia="uk-UA"/>
              </w:rPr>
              <w:t>650</w:t>
            </w:r>
            <w:r w:rsidR="00DC28E8" w:rsidRPr="00DC28E8">
              <w:rPr>
                <w:rFonts w:ascii="Times New Roman" w:eastAsia="Times New Roman" w:hAnsi="Times New Roman"/>
                <w:sz w:val="24"/>
                <w:szCs w:val="24"/>
                <w:lang w:eastAsia="uk-UA"/>
              </w:rPr>
              <w:t>7</w:t>
            </w:r>
            <w:r w:rsidRPr="004F55E2">
              <w:rPr>
                <w:rFonts w:ascii="Times New Roman" w:eastAsia="Times New Roman" w:hAnsi="Times New Roman"/>
                <w:sz w:val="24"/>
                <w:szCs w:val="24"/>
                <w:lang w:val="uk-UA" w:eastAsia="uk-UA"/>
              </w:rPr>
              <w:t xml:space="preserve">8, м. Одеса, вул. </w:t>
            </w:r>
            <w:r w:rsidR="00DC28E8">
              <w:rPr>
                <w:rFonts w:ascii="Times New Roman" w:eastAsia="Times New Roman" w:hAnsi="Times New Roman"/>
                <w:sz w:val="24"/>
                <w:szCs w:val="24"/>
                <w:lang w:val="uk-UA" w:eastAsia="uk-UA"/>
              </w:rPr>
              <w:t>Героїв Крут, 15</w:t>
            </w:r>
          </w:p>
          <w:p w14:paraId="6D3F9504" w14:textId="77777777" w:rsidR="00DB71FE" w:rsidRPr="004F55E2" w:rsidRDefault="00DB71FE" w:rsidP="00AD30B5">
            <w:pPr>
              <w:spacing w:after="0" w:line="240" w:lineRule="auto"/>
              <w:contextualSpacing/>
              <w:jc w:val="both"/>
              <w:rPr>
                <w:rFonts w:ascii="Times New Roman" w:eastAsia="Times New Roman" w:hAnsi="Times New Roman"/>
                <w:sz w:val="24"/>
                <w:szCs w:val="24"/>
                <w:lang w:val="uk-UA" w:eastAsia="uk-UA"/>
              </w:rPr>
            </w:pPr>
            <w:r w:rsidRPr="004F55E2">
              <w:rPr>
                <w:rFonts w:ascii="Times New Roman" w:eastAsia="Times New Roman" w:hAnsi="Times New Roman"/>
                <w:sz w:val="24"/>
                <w:szCs w:val="24"/>
                <w:lang w:val="uk-UA" w:eastAsia="uk-UA"/>
              </w:rPr>
              <w:t>р/р UA403510050000026008878828880</w:t>
            </w:r>
          </w:p>
          <w:p w14:paraId="3B44A800" w14:textId="77777777" w:rsidR="00DB71FE" w:rsidRPr="004F55E2" w:rsidRDefault="00DB71FE" w:rsidP="00AD30B5">
            <w:pPr>
              <w:spacing w:after="0" w:line="240" w:lineRule="auto"/>
              <w:contextualSpacing/>
              <w:jc w:val="both"/>
              <w:rPr>
                <w:rFonts w:ascii="Times New Roman" w:eastAsia="Times New Roman" w:hAnsi="Times New Roman"/>
                <w:sz w:val="24"/>
                <w:szCs w:val="24"/>
                <w:lang w:val="uk-UA" w:eastAsia="uk-UA"/>
              </w:rPr>
            </w:pPr>
            <w:r w:rsidRPr="004F55E2">
              <w:rPr>
                <w:rFonts w:ascii="Times New Roman" w:eastAsia="Times New Roman" w:hAnsi="Times New Roman"/>
                <w:sz w:val="24"/>
                <w:szCs w:val="24"/>
                <w:lang w:val="uk-UA" w:eastAsia="uk-UA"/>
              </w:rPr>
              <w:t>в ПАТ "</w:t>
            </w:r>
            <w:proofErr w:type="spellStart"/>
            <w:r w:rsidRPr="004F55E2">
              <w:rPr>
                <w:rFonts w:ascii="Times New Roman" w:eastAsia="Times New Roman" w:hAnsi="Times New Roman"/>
                <w:sz w:val="24"/>
                <w:szCs w:val="24"/>
                <w:lang w:val="uk-UA" w:eastAsia="uk-UA"/>
              </w:rPr>
              <w:t>Укрсиббанк</w:t>
            </w:r>
            <w:proofErr w:type="spellEnd"/>
            <w:r w:rsidRPr="004F55E2">
              <w:rPr>
                <w:rFonts w:ascii="Times New Roman" w:eastAsia="Times New Roman" w:hAnsi="Times New Roman"/>
                <w:sz w:val="24"/>
                <w:szCs w:val="24"/>
                <w:lang w:val="uk-UA" w:eastAsia="uk-UA"/>
              </w:rPr>
              <w:t>"  МФО 351005</w:t>
            </w:r>
          </w:p>
          <w:p w14:paraId="53EDD10E" w14:textId="77777777" w:rsidR="00DB71FE" w:rsidRPr="004F55E2" w:rsidRDefault="00DB71FE" w:rsidP="00AD30B5">
            <w:pPr>
              <w:spacing w:after="0" w:line="240" w:lineRule="auto"/>
              <w:contextualSpacing/>
              <w:jc w:val="both"/>
              <w:rPr>
                <w:rFonts w:ascii="Times New Roman" w:eastAsia="Times New Roman" w:hAnsi="Times New Roman"/>
                <w:sz w:val="24"/>
                <w:szCs w:val="24"/>
                <w:lang w:val="uk-UA" w:eastAsia="uk-UA"/>
              </w:rPr>
            </w:pPr>
            <w:r w:rsidRPr="004F55E2">
              <w:rPr>
                <w:rFonts w:ascii="Times New Roman" w:eastAsia="Times New Roman" w:hAnsi="Times New Roman"/>
                <w:sz w:val="24"/>
                <w:szCs w:val="24"/>
                <w:lang w:val="uk-UA" w:eastAsia="uk-UA"/>
              </w:rPr>
              <w:t xml:space="preserve">(Платник єдиного податку 3 група </w:t>
            </w:r>
          </w:p>
          <w:p w14:paraId="6579E3BF" w14:textId="77777777" w:rsidR="00DB71FE" w:rsidRPr="004F55E2" w:rsidRDefault="00DB71FE" w:rsidP="00AD30B5">
            <w:pPr>
              <w:spacing w:after="0" w:line="240" w:lineRule="auto"/>
              <w:contextualSpacing/>
              <w:jc w:val="both"/>
              <w:rPr>
                <w:rFonts w:ascii="Times New Roman" w:eastAsia="Times New Roman" w:hAnsi="Times New Roman"/>
                <w:sz w:val="24"/>
                <w:szCs w:val="24"/>
                <w:lang w:val="uk-UA" w:eastAsia="uk-UA"/>
              </w:rPr>
            </w:pPr>
            <w:r w:rsidRPr="004F55E2">
              <w:rPr>
                <w:rFonts w:ascii="Times New Roman" w:eastAsia="Times New Roman" w:hAnsi="Times New Roman"/>
                <w:sz w:val="24"/>
                <w:szCs w:val="24"/>
                <w:lang w:val="uk-UA" w:eastAsia="uk-UA"/>
              </w:rPr>
              <w:t xml:space="preserve">по ставці 5%) </w:t>
            </w:r>
          </w:p>
          <w:p w14:paraId="1022F22D" w14:textId="77777777" w:rsidR="00DB71FE" w:rsidRPr="004F55E2" w:rsidRDefault="00DB71FE" w:rsidP="00AD30B5">
            <w:pPr>
              <w:spacing w:after="0" w:line="240" w:lineRule="auto"/>
              <w:contextualSpacing/>
              <w:jc w:val="both"/>
              <w:rPr>
                <w:rFonts w:ascii="Times New Roman" w:hAnsi="Times New Roman"/>
                <w:b/>
                <w:sz w:val="24"/>
                <w:szCs w:val="24"/>
                <w:lang w:val="uk-UA"/>
              </w:rPr>
            </w:pPr>
            <w:proofErr w:type="spellStart"/>
            <w:r w:rsidRPr="004F55E2">
              <w:rPr>
                <w:rFonts w:ascii="Times New Roman" w:eastAsia="Times New Roman" w:hAnsi="Times New Roman"/>
                <w:sz w:val="24"/>
                <w:szCs w:val="24"/>
                <w:lang w:val="uk-UA" w:eastAsia="uk-UA"/>
              </w:rPr>
              <w:t>тел</w:t>
            </w:r>
            <w:proofErr w:type="spellEnd"/>
            <w:r w:rsidRPr="004F55E2">
              <w:rPr>
                <w:rFonts w:ascii="Times New Roman" w:eastAsia="Times New Roman" w:hAnsi="Times New Roman"/>
                <w:sz w:val="24"/>
                <w:szCs w:val="24"/>
                <w:lang w:val="uk-UA" w:eastAsia="uk-UA"/>
              </w:rPr>
              <w:t>.: (067) 587-06-15</w:t>
            </w:r>
          </w:p>
          <w:p w14:paraId="27B16F62" w14:textId="77777777" w:rsidR="00DB71FE" w:rsidRPr="004F55E2" w:rsidRDefault="00DB71FE" w:rsidP="00AD30B5">
            <w:pPr>
              <w:spacing w:after="0" w:line="240" w:lineRule="auto"/>
              <w:contextualSpacing/>
              <w:jc w:val="both"/>
              <w:rPr>
                <w:rFonts w:ascii="Times New Roman" w:hAnsi="Times New Roman"/>
                <w:bCs/>
                <w:sz w:val="24"/>
                <w:szCs w:val="24"/>
                <w:lang w:val="uk-UA"/>
              </w:rPr>
            </w:pPr>
            <w:r w:rsidRPr="004F55E2">
              <w:rPr>
                <w:rFonts w:ascii="Times New Roman" w:hAnsi="Times New Roman"/>
                <w:bCs/>
                <w:sz w:val="24"/>
                <w:szCs w:val="24"/>
                <w:lang w:val="uk-UA"/>
              </w:rPr>
              <w:t>електронна пошта:</w:t>
            </w:r>
          </w:p>
          <w:p w14:paraId="5D0ABD92" w14:textId="77777777" w:rsidR="00DB71FE" w:rsidRPr="004F55E2" w:rsidRDefault="00DB71FE" w:rsidP="00AD30B5">
            <w:pPr>
              <w:spacing w:after="0" w:line="240" w:lineRule="auto"/>
              <w:contextualSpacing/>
              <w:jc w:val="both"/>
              <w:rPr>
                <w:rFonts w:ascii="Times New Roman" w:hAnsi="Times New Roman"/>
                <w:bCs/>
                <w:sz w:val="24"/>
                <w:szCs w:val="24"/>
              </w:rPr>
            </w:pPr>
            <w:r w:rsidRPr="004F55E2">
              <w:rPr>
                <w:rFonts w:ascii="Times New Roman" w:hAnsi="Times New Roman"/>
                <w:bCs/>
                <w:sz w:val="24"/>
                <w:szCs w:val="24"/>
                <w:lang w:val="uk-UA"/>
              </w:rPr>
              <w:t>ekspert@ecosmartlab.com.ua</w:t>
            </w:r>
          </w:p>
          <w:p w14:paraId="00176202" w14:textId="77777777" w:rsidR="00DB71FE" w:rsidRPr="004F55E2" w:rsidRDefault="00DB71FE"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 xml:space="preserve">Директор </w:t>
            </w:r>
          </w:p>
          <w:p w14:paraId="1C17A3A5" w14:textId="77777777" w:rsidR="00DB71FE" w:rsidRPr="004B4CBE" w:rsidRDefault="00DB71FE" w:rsidP="00AD30B5">
            <w:pPr>
              <w:spacing w:after="0" w:line="240" w:lineRule="auto"/>
              <w:contextualSpacing/>
              <w:jc w:val="both"/>
              <w:rPr>
                <w:rFonts w:ascii="Times New Roman" w:hAnsi="Times New Roman"/>
                <w:b/>
                <w:sz w:val="16"/>
                <w:szCs w:val="16"/>
                <w:lang w:val="uk-UA"/>
              </w:rPr>
            </w:pPr>
          </w:p>
          <w:p w14:paraId="51EDBE45" w14:textId="77777777" w:rsidR="00DB71FE" w:rsidRPr="004B4CBE" w:rsidRDefault="00DB71FE" w:rsidP="00AD30B5">
            <w:pPr>
              <w:spacing w:after="0" w:line="240" w:lineRule="auto"/>
              <w:contextualSpacing/>
              <w:jc w:val="both"/>
              <w:rPr>
                <w:rFonts w:ascii="Times New Roman" w:hAnsi="Times New Roman"/>
                <w:b/>
                <w:sz w:val="16"/>
                <w:szCs w:val="16"/>
                <w:lang w:val="uk-UA"/>
              </w:rPr>
            </w:pPr>
          </w:p>
          <w:p w14:paraId="28A92F90" w14:textId="77777777" w:rsidR="00DB71FE" w:rsidRPr="004F55E2" w:rsidRDefault="00DB71FE" w:rsidP="00DB71FE">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__________________ А.М. Рогачко</w:t>
            </w:r>
          </w:p>
        </w:tc>
      </w:tr>
    </w:tbl>
    <w:p w14:paraId="785D67BE" w14:textId="77777777" w:rsidR="00F558CB" w:rsidRPr="004B4CBE" w:rsidRDefault="00F558CB">
      <w:pPr>
        <w:rPr>
          <w:rFonts w:ascii="Times New Roman" w:eastAsia="Helvetica Neue" w:hAnsi="Times New Roman" w:cs="Times New Roman"/>
          <w:sz w:val="8"/>
          <w:szCs w:val="8"/>
          <w:lang w:val="uk-UA"/>
        </w:rPr>
      </w:pPr>
      <w:r w:rsidRPr="004B4CBE">
        <w:rPr>
          <w:rFonts w:ascii="Times New Roman" w:eastAsia="Helvetica Neue" w:hAnsi="Times New Roman" w:cs="Times New Roman"/>
          <w:sz w:val="8"/>
          <w:szCs w:val="8"/>
          <w:lang w:val="uk-UA"/>
        </w:rPr>
        <w:br w:type="page"/>
      </w:r>
    </w:p>
    <w:p w14:paraId="3261DA56" w14:textId="77777777" w:rsidR="00F558CB" w:rsidRDefault="00F558CB">
      <w:pPr>
        <w:spacing w:after="0" w:line="240" w:lineRule="auto"/>
        <w:jc w:val="both"/>
        <w:rPr>
          <w:rFonts w:ascii="Times New Roman" w:eastAsia="Helvetica Neue" w:hAnsi="Times New Roman" w:cs="Times New Roman"/>
          <w:lang w:val="uk-UA"/>
        </w:rPr>
      </w:pPr>
    </w:p>
    <w:p w14:paraId="6F01E7E3" w14:textId="77777777" w:rsidR="00F558CB" w:rsidRPr="004F55E2" w:rsidRDefault="00F558CB" w:rsidP="00F558CB">
      <w:pPr>
        <w:spacing w:after="0" w:line="240" w:lineRule="auto"/>
        <w:contextualSpacing/>
        <w:jc w:val="right"/>
        <w:rPr>
          <w:rFonts w:ascii="Times New Roman" w:hAnsi="Times New Roman"/>
          <w:b/>
          <w:sz w:val="24"/>
          <w:szCs w:val="24"/>
          <w:lang w:val="uk-UA"/>
        </w:rPr>
      </w:pPr>
      <w:r w:rsidRPr="004F55E2">
        <w:rPr>
          <w:rFonts w:ascii="Times New Roman" w:hAnsi="Times New Roman"/>
          <w:b/>
          <w:sz w:val="24"/>
          <w:szCs w:val="24"/>
          <w:lang w:val="uk-UA"/>
        </w:rPr>
        <w:t>Додаток № 1</w:t>
      </w:r>
    </w:p>
    <w:p w14:paraId="3729D6B8" w14:textId="45A711D1" w:rsidR="00F558CB" w:rsidRPr="004F55E2" w:rsidRDefault="00F558CB" w:rsidP="00106AB8">
      <w:pPr>
        <w:spacing w:after="0" w:line="240" w:lineRule="auto"/>
        <w:contextualSpacing/>
        <w:jc w:val="right"/>
        <w:rPr>
          <w:rFonts w:ascii="Times New Roman" w:hAnsi="Times New Roman"/>
          <w:sz w:val="24"/>
          <w:szCs w:val="24"/>
          <w:lang w:val="uk-UA"/>
        </w:rPr>
      </w:pPr>
      <w:r w:rsidRPr="004F55E2">
        <w:rPr>
          <w:rFonts w:ascii="Times New Roman" w:hAnsi="Times New Roman"/>
          <w:sz w:val="24"/>
          <w:szCs w:val="24"/>
          <w:lang w:val="uk-UA"/>
        </w:rPr>
        <w:t>до Договору</w:t>
      </w:r>
      <w:r w:rsidR="00106AB8">
        <w:rPr>
          <w:rFonts w:ascii="Times New Roman" w:hAnsi="Times New Roman"/>
          <w:sz w:val="24"/>
          <w:szCs w:val="24"/>
          <w:lang w:val="uk-UA"/>
        </w:rPr>
        <w:t xml:space="preserve"> з надання послуг </w:t>
      </w:r>
      <w:r w:rsidRPr="004F55E2">
        <w:rPr>
          <w:rFonts w:ascii="Times New Roman" w:hAnsi="Times New Roman"/>
          <w:sz w:val="24"/>
          <w:szCs w:val="24"/>
          <w:lang w:val="uk-UA"/>
        </w:rPr>
        <w:t xml:space="preserve"> №ЕСЛ2</w:t>
      </w:r>
      <w:r w:rsidR="00DC28E8">
        <w:rPr>
          <w:rFonts w:ascii="Times New Roman" w:hAnsi="Times New Roman"/>
          <w:sz w:val="24"/>
          <w:szCs w:val="24"/>
          <w:lang w:val="uk-UA"/>
        </w:rPr>
        <w:t>2</w:t>
      </w:r>
      <w:r w:rsidRPr="004F55E2">
        <w:rPr>
          <w:rFonts w:ascii="Times New Roman" w:hAnsi="Times New Roman"/>
          <w:sz w:val="24"/>
          <w:szCs w:val="24"/>
          <w:lang w:val="uk-UA"/>
        </w:rPr>
        <w:t>-</w:t>
      </w:r>
      <w:r w:rsidR="00DC28E8">
        <w:rPr>
          <w:rFonts w:ascii="Times New Roman" w:hAnsi="Times New Roman"/>
          <w:sz w:val="24"/>
          <w:szCs w:val="24"/>
          <w:lang w:val="uk-UA"/>
        </w:rPr>
        <w:t>115</w:t>
      </w:r>
      <w:r w:rsidRPr="004F55E2">
        <w:rPr>
          <w:rFonts w:ascii="Times New Roman" w:hAnsi="Times New Roman"/>
          <w:sz w:val="24"/>
          <w:szCs w:val="24"/>
          <w:lang w:val="uk-UA"/>
        </w:rPr>
        <w:t xml:space="preserve"> </w:t>
      </w:r>
      <w:r>
        <w:rPr>
          <w:rFonts w:ascii="Times New Roman" w:hAnsi="Times New Roman"/>
          <w:sz w:val="24"/>
          <w:szCs w:val="24"/>
          <w:lang w:val="uk-UA"/>
        </w:rPr>
        <w:t xml:space="preserve">від </w:t>
      </w:r>
      <w:r w:rsidRPr="004F55E2">
        <w:rPr>
          <w:rFonts w:ascii="Times New Roman" w:hAnsi="Times New Roman"/>
          <w:sz w:val="24"/>
          <w:szCs w:val="24"/>
          <w:lang w:val="uk-UA"/>
        </w:rPr>
        <w:t>«</w:t>
      </w:r>
      <w:r w:rsidR="00FD1CE7">
        <w:rPr>
          <w:rFonts w:ascii="Times New Roman" w:hAnsi="Times New Roman"/>
          <w:sz w:val="24"/>
          <w:szCs w:val="24"/>
          <w:lang w:val="uk-UA"/>
        </w:rPr>
        <w:t>13</w:t>
      </w:r>
      <w:r w:rsidR="007401C2">
        <w:rPr>
          <w:rFonts w:ascii="Times New Roman" w:hAnsi="Times New Roman"/>
          <w:sz w:val="24"/>
          <w:szCs w:val="24"/>
          <w:lang w:val="uk-UA"/>
        </w:rPr>
        <w:t>»</w:t>
      </w:r>
      <w:r w:rsidR="00DC28E8">
        <w:rPr>
          <w:rFonts w:ascii="Times New Roman" w:hAnsi="Times New Roman"/>
          <w:sz w:val="24"/>
          <w:szCs w:val="24"/>
          <w:lang w:val="uk-UA"/>
        </w:rPr>
        <w:t xml:space="preserve"> </w:t>
      </w:r>
      <w:r w:rsidR="00FD1CE7">
        <w:rPr>
          <w:rFonts w:ascii="Times New Roman" w:hAnsi="Times New Roman"/>
          <w:sz w:val="24"/>
          <w:szCs w:val="24"/>
          <w:lang w:val="uk-UA"/>
        </w:rPr>
        <w:t>грудня</w:t>
      </w:r>
      <w:r w:rsidR="00DC28E8">
        <w:rPr>
          <w:rFonts w:ascii="Times New Roman" w:hAnsi="Times New Roman"/>
          <w:sz w:val="24"/>
          <w:szCs w:val="24"/>
          <w:lang w:val="uk-UA"/>
        </w:rPr>
        <w:t xml:space="preserve"> </w:t>
      </w:r>
      <w:r w:rsidRPr="004F55E2">
        <w:rPr>
          <w:rFonts w:ascii="Times New Roman" w:hAnsi="Times New Roman"/>
          <w:sz w:val="24"/>
          <w:szCs w:val="24"/>
          <w:lang w:val="uk-UA"/>
        </w:rPr>
        <w:t>202</w:t>
      </w:r>
      <w:r w:rsidR="00FD1CE7">
        <w:rPr>
          <w:rFonts w:ascii="Times New Roman" w:hAnsi="Times New Roman"/>
          <w:sz w:val="24"/>
          <w:szCs w:val="24"/>
          <w:lang w:val="uk-UA"/>
        </w:rPr>
        <w:t>2</w:t>
      </w:r>
      <w:r w:rsidRPr="004F55E2">
        <w:rPr>
          <w:rFonts w:ascii="Times New Roman" w:hAnsi="Times New Roman"/>
          <w:sz w:val="24"/>
          <w:szCs w:val="24"/>
          <w:lang w:val="uk-UA"/>
        </w:rPr>
        <w:t xml:space="preserve"> р</w:t>
      </w:r>
      <w:r>
        <w:rPr>
          <w:rFonts w:ascii="Times New Roman" w:hAnsi="Times New Roman"/>
          <w:sz w:val="24"/>
          <w:szCs w:val="24"/>
          <w:lang w:val="uk-UA"/>
        </w:rPr>
        <w:t>.</w:t>
      </w:r>
    </w:p>
    <w:p w14:paraId="5B1F1002" w14:textId="77777777" w:rsidR="00F558CB" w:rsidRPr="004F55E2" w:rsidRDefault="00F558CB" w:rsidP="00F558CB">
      <w:pPr>
        <w:spacing w:after="0" w:line="240" w:lineRule="auto"/>
        <w:contextualSpacing/>
        <w:jc w:val="center"/>
        <w:rPr>
          <w:rFonts w:ascii="Times New Roman" w:hAnsi="Times New Roman"/>
          <w:sz w:val="24"/>
          <w:szCs w:val="24"/>
          <w:lang w:val="uk-UA"/>
        </w:rPr>
      </w:pPr>
    </w:p>
    <w:p w14:paraId="51B5FB49" w14:textId="5980DBFA" w:rsidR="00F558CB" w:rsidRPr="004F55E2" w:rsidRDefault="00F558CB" w:rsidP="00F558CB">
      <w:pPr>
        <w:spacing w:after="0" w:line="240" w:lineRule="auto"/>
        <w:contextualSpacing/>
        <w:jc w:val="both"/>
        <w:rPr>
          <w:rFonts w:ascii="Times New Roman" w:hAnsi="Times New Roman"/>
          <w:sz w:val="24"/>
          <w:szCs w:val="24"/>
          <w:lang w:val="uk-UA"/>
        </w:rPr>
      </w:pPr>
      <w:r w:rsidRPr="004F55E2">
        <w:rPr>
          <w:rFonts w:ascii="Times New Roman" w:hAnsi="Times New Roman"/>
          <w:sz w:val="24"/>
          <w:szCs w:val="24"/>
          <w:lang w:val="uk-UA"/>
        </w:rPr>
        <w:t>м. Одеса</w:t>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007401C2">
        <w:rPr>
          <w:rFonts w:ascii="Times New Roman" w:hAnsi="Times New Roman"/>
          <w:sz w:val="24"/>
          <w:szCs w:val="24"/>
          <w:lang w:val="uk-UA"/>
        </w:rPr>
        <w:t xml:space="preserve">   </w:t>
      </w:r>
      <w:r w:rsidR="00FD1CE7">
        <w:rPr>
          <w:rFonts w:ascii="Times New Roman" w:hAnsi="Times New Roman"/>
          <w:sz w:val="24"/>
          <w:szCs w:val="24"/>
          <w:lang w:val="uk-UA"/>
        </w:rPr>
        <w:t xml:space="preserve">      </w:t>
      </w:r>
      <w:r w:rsidR="007401C2">
        <w:rPr>
          <w:rFonts w:ascii="Times New Roman" w:hAnsi="Times New Roman"/>
          <w:sz w:val="24"/>
          <w:szCs w:val="24"/>
          <w:lang w:val="uk-UA"/>
        </w:rPr>
        <w:t xml:space="preserve">     </w:t>
      </w:r>
      <w:r w:rsidR="007401C2" w:rsidRPr="004F55E2">
        <w:rPr>
          <w:rFonts w:ascii="Times New Roman" w:hAnsi="Times New Roman"/>
          <w:sz w:val="24"/>
          <w:szCs w:val="24"/>
          <w:lang w:val="uk-UA"/>
        </w:rPr>
        <w:t>«</w:t>
      </w:r>
      <w:r w:rsidR="00FD1CE7">
        <w:rPr>
          <w:rFonts w:ascii="Times New Roman" w:hAnsi="Times New Roman"/>
          <w:sz w:val="24"/>
          <w:szCs w:val="24"/>
          <w:lang w:val="uk-UA"/>
        </w:rPr>
        <w:t>13</w:t>
      </w:r>
      <w:r w:rsidR="007401C2">
        <w:rPr>
          <w:rFonts w:ascii="Times New Roman" w:hAnsi="Times New Roman"/>
          <w:sz w:val="24"/>
          <w:szCs w:val="24"/>
          <w:lang w:val="uk-UA"/>
        </w:rPr>
        <w:t>»</w:t>
      </w:r>
      <w:r w:rsidR="00DC28E8">
        <w:rPr>
          <w:rFonts w:ascii="Times New Roman" w:hAnsi="Times New Roman"/>
          <w:sz w:val="24"/>
          <w:szCs w:val="24"/>
          <w:lang w:val="uk-UA"/>
        </w:rPr>
        <w:t xml:space="preserve"> </w:t>
      </w:r>
      <w:r w:rsidR="00FD1CE7">
        <w:rPr>
          <w:rFonts w:ascii="Times New Roman" w:hAnsi="Times New Roman"/>
          <w:sz w:val="24"/>
          <w:szCs w:val="24"/>
          <w:lang w:val="uk-UA"/>
        </w:rPr>
        <w:t>грудня</w:t>
      </w:r>
      <w:r w:rsidR="00DC28E8">
        <w:rPr>
          <w:rFonts w:ascii="Times New Roman" w:hAnsi="Times New Roman"/>
          <w:sz w:val="24"/>
          <w:szCs w:val="24"/>
          <w:lang w:val="uk-UA"/>
        </w:rPr>
        <w:t xml:space="preserve"> </w:t>
      </w:r>
      <w:r w:rsidR="007401C2" w:rsidRPr="004F55E2">
        <w:rPr>
          <w:rFonts w:ascii="Times New Roman" w:hAnsi="Times New Roman"/>
          <w:sz w:val="24"/>
          <w:szCs w:val="24"/>
          <w:lang w:val="uk-UA"/>
        </w:rPr>
        <w:t>202</w:t>
      </w:r>
      <w:r w:rsidR="00FD1CE7">
        <w:rPr>
          <w:rFonts w:ascii="Times New Roman" w:hAnsi="Times New Roman"/>
          <w:sz w:val="24"/>
          <w:szCs w:val="24"/>
          <w:lang w:val="uk-UA"/>
        </w:rPr>
        <w:t>2</w:t>
      </w:r>
      <w:r w:rsidR="007401C2">
        <w:rPr>
          <w:rFonts w:ascii="Times New Roman" w:hAnsi="Times New Roman"/>
          <w:sz w:val="24"/>
          <w:szCs w:val="24"/>
          <w:lang w:val="uk-UA"/>
        </w:rPr>
        <w:t xml:space="preserve"> р.</w:t>
      </w:r>
    </w:p>
    <w:p w14:paraId="4D760233" w14:textId="77777777" w:rsidR="00F558CB" w:rsidRPr="004F55E2" w:rsidRDefault="00F558CB" w:rsidP="00F558CB">
      <w:pPr>
        <w:spacing w:after="0" w:line="240" w:lineRule="auto"/>
        <w:contextualSpacing/>
        <w:jc w:val="both"/>
        <w:rPr>
          <w:rFonts w:ascii="Times New Roman" w:hAnsi="Times New Roman"/>
          <w:sz w:val="24"/>
          <w:szCs w:val="24"/>
          <w:lang w:val="uk-UA"/>
        </w:rPr>
      </w:pPr>
    </w:p>
    <w:p w14:paraId="433F40D5" w14:textId="3596E9DC" w:rsidR="00F558CB" w:rsidRDefault="00F558CB" w:rsidP="00F558CB">
      <w:pPr>
        <w:spacing w:after="0" w:line="240" w:lineRule="auto"/>
        <w:contextualSpacing/>
        <w:jc w:val="center"/>
        <w:rPr>
          <w:rFonts w:ascii="Times New Roman" w:hAnsi="Times New Roman"/>
          <w:b/>
          <w:bCs/>
          <w:sz w:val="24"/>
          <w:szCs w:val="24"/>
          <w:lang w:val="uk-UA"/>
        </w:rPr>
      </w:pPr>
      <w:bookmarkStart w:id="49" w:name="_Hlk80961205"/>
      <w:r w:rsidRPr="004F55E2">
        <w:rPr>
          <w:rFonts w:ascii="Times New Roman" w:hAnsi="Times New Roman"/>
          <w:b/>
          <w:bCs/>
          <w:sz w:val="24"/>
          <w:szCs w:val="24"/>
          <w:lang w:val="uk-UA"/>
        </w:rPr>
        <w:t>ПЕРЕЛІК ТА ВАРТІСТЬ ПОСЛУГ</w:t>
      </w:r>
    </w:p>
    <w:tbl>
      <w:tblPr>
        <w:tblpPr w:leftFromText="180" w:rightFromText="180" w:vertAnchor="text" w:horzAnchor="margin" w:tblpXSpec="center" w:tblpY="214"/>
        <w:tblW w:w="10773" w:type="dxa"/>
        <w:tblLook w:val="04A0" w:firstRow="1" w:lastRow="0" w:firstColumn="1" w:lastColumn="0" w:noHBand="0" w:noVBand="1"/>
      </w:tblPr>
      <w:tblGrid>
        <w:gridCol w:w="506"/>
        <w:gridCol w:w="4981"/>
        <w:gridCol w:w="1651"/>
        <w:gridCol w:w="1084"/>
        <w:gridCol w:w="1276"/>
        <w:gridCol w:w="1275"/>
      </w:tblGrid>
      <w:tr w:rsidR="00DC28E8" w:rsidRPr="000241D2" w14:paraId="5CC0AA49" w14:textId="77777777" w:rsidTr="00DC28E8">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DA58B"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 xml:space="preserve">№ </w:t>
            </w:r>
          </w:p>
          <w:p w14:paraId="01D4795A"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з/п</w:t>
            </w:r>
          </w:p>
        </w:tc>
        <w:tc>
          <w:tcPr>
            <w:tcW w:w="4981" w:type="dxa"/>
            <w:tcBorders>
              <w:top w:val="single" w:sz="4" w:space="0" w:color="auto"/>
              <w:left w:val="single" w:sz="4" w:space="0" w:color="auto"/>
              <w:bottom w:val="single" w:sz="4" w:space="0" w:color="auto"/>
              <w:right w:val="single" w:sz="4" w:space="0" w:color="auto"/>
            </w:tcBorders>
            <w:vAlign w:val="center"/>
          </w:tcPr>
          <w:p w14:paraId="4F40197B"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Послуга</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E6ED5"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Періодичність на 2023 рік</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EC87B" w14:textId="77777777" w:rsidR="00DC28E8" w:rsidRPr="00DC28E8" w:rsidRDefault="00DC28E8" w:rsidP="00DC28E8">
            <w:pPr>
              <w:ind w:left="-103"/>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Кількість</w:t>
            </w:r>
          </w:p>
          <w:p w14:paraId="33ADEE20"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точок</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51A7E"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Вартість послуги, грн.</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61796"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Сума,</w:t>
            </w:r>
          </w:p>
          <w:p w14:paraId="596397BA"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грн.</w:t>
            </w:r>
          </w:p>
        </w:tc>
      </w:tr>
      <w:tr w:rsidR="00DC28E8" w:rsidRPr="000363B4" w14:paraId="06EFBE4F" w14:textId="77777777" w:rsidTr="00DC28E8">
        <w:trPr>
          <w:trHeight w:val="315"/>
        </w:trPr>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1AC0D" w14:textId="77777777" w:rsidR="00DC28E8" w:rsidRPr="00DC28E8" w:rsidRDefault="00DC28E8" w:rsidP="00DC28E8">
            <w:pPr>
              <w:jc w:val="both"/>
              <w:rPr>
                <w:rFonts w:ascii="Times New Roman" w:hAnsi="Times New Roman" w:cs="Times New Roman"/>
                <w:b/>
                <w:bCs/>
                <w:color w:val="000000"/>
                <w:lang w:val="uk-UA"/>
              </w:rPr>
            </w:pPr>
            <w:r w:rsidRPr="00DC28E8">
              <w:rPr>
                <w:rFonts w:ascii="Times New Roman" w:hAnsi="Times New Roman" w:cs="Times New Roman"/>
                <w:b/>
                <w:bCs/>
                <w:color w:val="000000"/>
                <w:lang w:val="uk-UA"/>
              </w:rPr>
              <w:t>1</w:t>
            </w:r>
          </w:p>
        </w:tc>
        <w:tc>
          <w:tcPr>
            <w:tcW w:w="4981" w:type="dxa"/>
            <w:tcBorders>
              <w:top w:val="single" w:sz="4" w:space="0" w:color="auto"/>
              <w:left w:val="single" w:sz="4" w:space="0" w:color="auto"/>
              <w:bottom w:val="single" w:sz="4" w:space="0" w:color="auto"/>
              <w:right w:val="single" w:sz="4" w:space="0" w:color="auto"/>
            </w:tcBorders>
            <w:vAlign w:val="center"/>
          </w:tcPr>
          <w:p w14:paraId="66426063" w14:textId="77777777" w:rsidR="00DC28E8" w:rsidRPr="00DC28E8" w:rsidRDefault="00DC28E8" w:rsidP="00DC28E8">
            <w:pPr>
              <w:rPr>
                <w:rFonts w:ascii="Times New Roman" w:hAnsi="Times New Roman" w:cs="Times New Roman"/>
                <w:color w:val="000000"/>
                <w:lang w:val="uk-UA"/>
              </w:rPr>
            </w:pPr>
            <w:r w:rsidRPr="00DC28E8">
              <w:rPr>
                <w:rFonts w:ascii="Times New Roman" w:hAnsi="Times New Roman" w:cs="Times New Roman"/>
                <w:color w:val="000000"/>
                <w:lang w:val="uk-UA"/>
              </w:rPr>
              <w:t>Контроль забруднюючих речовин в атмосферному повітрі на межі СЗЗ (пил, діоксид азоту, оксид вуглецю, діоксид сірки)</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8A4DC"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4</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95F2A"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4C6E4"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2400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F03C0"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57 600</w:t>
            </w:r>
          </w:p>
        </w:tc>
      </w:tr>
      <w:tr w:rsidR="00DC28E8" w:rsidRPr="000363B4" w14:paraId="12C153E0" w14:textId="77777777" w:rsidTr="00DC28E8">
        <w:trPr>
          <w:trHeight w:val="315"/>
        </w:trPr>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4A335" w14:textId="77777777" w:rsidR="00DC28E8" w:rsidRPr="00DC28E8" w:rsidRDefault="00DC28E8" w:rsidP="00DC28E8">
            <w:pPr>
              <w:jc w:val="both"/>
              <w:rPr>
                <w:rFonts w:ascii="Times New Roman" w:hAnsi="Times New Roman" w:cs="Times New Roman"/>
                <w:b/>
                <w:bCs/>
                <w:color w:val="000000"/>
                <w:lang w:val="uk-UA"/>
              </w:rPr>
            </w:pPr>
            <w:r w:rsidRPr="00DC28E8">
              <w:rPr>
                <w:rFonts w:ascii="Times New Roman" w:hAnsi="Times New Roman" w:cs="Times New Roman"/>
                <w:b/>
                <w:bCs/>
                <w:color w:val="000000"/>
                <w:lang w:val="uk-UA"/>
              </w:rPr>
              <w:t>2</w:t>
            </w:r>
          </w:p>
        </w:tc>
        <w:tc>
          <w:tcPr>
            <w:tcW w:w="4981" w:type="dxa"/>
            <w:tcBorders>
              <w:top w:val="single" w:sz="4" w:space="0" w:color="auto"/>
              <w:left w:val="single" w:sz="4" w:space="0" w:color="auto"/>
              <w:bottom w:val="single" w:sz="4" w:space="0" w:color="auto"/>
              <w:right w:val="single" w:sz="4" w:space="0" w:color="auto"/>
            </w:tcBorders>
            <w:vAlign w:val="center"/>
          </w:tcPr>
          <w:p w14:paraId="4DD5FF2C" w14:textId="77777777" w:rsidR="00DC28E8" w:rsidRPr="00DC28E8" w:rsidRDefault="00DC28E8" w:rsidP="00DC28E8">
            <w:pPr>
              <w:rPr>
                <w:rFonts w:ascii="Times New Roman" w:hAnsi="Times New Roman" w:cs="Times New Roman"/>
                <w:color w:val="000000"/>
                <w:lang w:val="uk-UA"/>
              </w:rPr>
            </w:pPr>
            <w:r w:rsidRPr="00DC28E8">
              <w:rPr>
                <w:rFonts w:ascii="Times New Roman" w:hAnsi="Times New Roman" w:cs="Times New Roman"/>
                <w:color w:val="000000"/>
                <w:lang w:val="uk-UA"/>
              </w:rPr>
              <w:t>Контроль рівнів шумового навантаження на межі СЗЗ</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B0970"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4</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5C7FC"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5CE29"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1200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2DCE6"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28 800</w:t>
            </w:r>
          </w:p>
        </w:tc>
      </w:tr>
      <w:tr w:rsidR="00DC28E8" w:rsidRPr="000363B4" w14:paraId="5B9B069F" w14:textId="77777777" w:rsidTr="00DC28E8">
        <w:trPr>
          <w:trHeight w:val="315"/>
        </w:trPr>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B7691" w14:textId="77777777" w:rsidR="00DC28E8" w:rsidRPr="00DC28E8" w:rsidRDefault="00DC28E8" w:rsidP="00DC28E8">
            <w:pPr>
              <w:jc w:val="both"/>
              <w:rPr>
                <w:rFonts w:ascii="Times New Roman" w:hAnsi="Times New Roman" w:cs="Times New Roman"/>
                <w:b/>
                <w:bCs/>
                <w:color w:val="000000"/>
                <w:lang w:val="uk-UA"/>
              </w:rPr>
            </w:pPr>
            <w:r w:rsidRPr="00DC28E8">
              <w:rPr>
                <w:rFonts w:ascii="Times New Roman" w:hAnsi="Times New Roman" w:cs="Times New Roman"/>
                <w:b/>
                <w:bCs/>
                <w:color w:val="000000"/>
                <w:lang w:val="uk-UA"/>
              </w:rPr>
              <w:t>3</w:t>
            </w:r>
          </w:p>
        </w:tc>
        <w:tc>
          <w:tcPr>
            <w:tcW w:w="4981" w:type="dxa"/>
            <w:tcBorders>
              <w:top w:val="single" w:sz="4" w:space="0" w:color="auto"/>
              <w:left w:val="single" w:sz="4" w:space="0" w:color="auto"/>
              <w:bottom w:val="single" w:sz="4" w:space="0" w:color="auto"/>
              <w:right w:val="single" w:sz="4" w:space="0" w:color="auto"/>
            </w:tcBorders>
            <w:vAlign w:val="center"/>
          </w:tcPr>
          <w:p w14:paraId="3BC06960" w14:textId="77777777" w:rsidR="00DC28E8" w:rsidRPr="00DC28E8" w:rsidRDefault="00DC28E8" w:rsidP="00DC28E8">
            <w:pPr>
              <w:rPr>
                <w:rFonts w:ascii="Times New Roman" w:hAnsi="Times New Roman" w:cs="Times New Roman"/>
                <w:color w:val="000000"/>
                <w:lang w:val="uk-UA"/>
              </w:rPr>
            </w:pPr>
            <w:r w:rsidRPr="00DC28E8">
              <w:rPr>
                <w:rFonts w:ascii="Times New Roman" w:hAnsi="Times New Roman" w:cs="Times New Roman"/>
                <w:color w:val="000000"/>
                <w:lang w:val="uk-UA"/>
              </w:rPr>
              <w:t>Контроль якості поверхневої води (завислі речовини, нітрати, нітрити, водневий показник, розчинений кисень, азот амонійний, БСК</w:t>
            </w:r>
            <w:r w:rsidRPr="00DC28E8">
              <w:rPr>
                <w:rFonts w:ascii="Times New Roman" w:hAnsi="Times New Roman" w:cs="Times New Roman"/>
                <w:color w:val="000000"/>
                <w:vertAlign w:val="subscript"/>
                <w:lang w:val="uk-UA"/>
              </w:rPr>
              <w:t>5</w:t>
            </w:r>
            <w:r w:rsidRPr="00DC28E8">
              <w:rPr>
                <w:rFonts w:ascii="Times New Roman" w:hAnsi="Times New Roman" w:cs="Times New Roman"/>
                <w:color w:val="000000"/>
                <w:lang w:val="uk-UA"/>
              </w:rPr>
              <w:t>, фосфати, загальне залізо, нафтопродукти)</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75367"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12</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6773DA"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1</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D45F70"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3600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E4573"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43 200</w:t>
            </w:r>
          </w:p>
        </w:tc>
      </w:tr>
      <w:tr w:rsidR="00DC28E8" w14:paraId="286FAC34" w14:textId="77777777" w:rsidTr="00DC28E8">
        <w:trPr>
          <w:trHeight w:val="315"/>
        </w:trPr>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59E44A" w14:textId="77777777" w:rsidR="00DC28E8" w:rsidRPr="00DC28E8" w:rsidRDefault="00DC28E8" w:rsidP="00DC28E8">
            <w:pPr>
              <w:jc w:val="both"/>
              <w:rPr>
                <w:rFonts w:ascii="Times New Roman" w:hAnsi="Times New Roman" w:cs="Times New Roman"/>
                <w:b/>
                <w:bCs/>
                <w:color w:val="000000"/>
                <w:lang w:val="uk-UA"/>
              </w:rPr>
            </w:pPr>
            <w:r w:rsidRPr="00DC28E8">
              <w:rPr>
                <w:rFonts w:ascii="Times New Roman" w:hAnsi="Times New Roman" w:cs="Times New Roman"/>
                <w:b/>
                <w:bCs/>
                <w:color w:val="000000"/>
                <w:lang w:val="uk-UA"/>
              </w:rPr>
              <w:t>4</w:t>
            </w:r>
          </w:p>
        </w:tc>
        <w:tc>
          <w:tcPr>
            <w:tcW w:w="4981" w:type="dxa"/>
            <w:tcBorders>
              <w:top w:val="single" w:sz="4" w:space="0" w:color="auto"/>
              <w:left w:val="single" w:sz="4" w:space="0" w:color="auto"/>
              <w:bottom w:val="single" w:sz="4" w:space="0" w:color="auto"/>
              <w:right w:val="single" w:sz="4" w:space="0" w:color="auto"/>
            </w:tcBorders>
            <w:vAlign w:val="center"/>
          </w:tcPr>
          <w:p w14:paraId="4497E59E" w14:textId="77777777" w:rsidR="00DC28E8" w:rsidRPr="00DC28E8" w:rsidRDefault="00DC28E8" w:rsidP="00DC28E8">
            <w:pPr>
              <w:rPr>
                <w:rFonts w:ascii="Times New Roman" w:hAnsi="Times New Roman" w:cs="Times New Roman"/>
                <w:color w:val="000000"/>
                <w:lang w:val="uk-UA"/>
              </w:rPr>
            </w:pPr>
            <w:r w:rsidRPr="00DC28E8">
              <w:rPr>
                <w:rFonts w:ascii="Times New Roman" w:hAnsi="Times New Roman" w:cs="Times New Roman"/>
                <w:color w:val="000000"/>
                <w:lang w:val="uk-UA"/>
              </w:rPr>
              <w:t xml:space="preserve">Підготовка та подача звітів за результатами </w:t>
            </w:r>
            <w:proofErr w:type="spellStart"/>
            <w:r w:rsidRPr="00DC28E8">
              <w:rPr>
                <w:rFonts w:ascii="Times New Roman" w:hAnsi="Times New Roman" w:cs="Times New Roman"/>
                <w:color w:val="000000"/>
                <w:lang w:val="uk-UA"/>
              </w:rPr>
              <w:t>післяпроектного</w:t>
            </w:r>
            <w:proofErr w:type="spellEnd"/>
            <w:r w:rsidRPr="00DC28E8">
              <w:rPr>
                <w:rFonts w:ascii="Times New Roman" w:hAnsi="Times New Roman" w:cs="Times New Roman"/>
                <w:color w:val="000000"/>
                <w:lang w:val="uk-UA"/>
              </w:rPr>
              <w:t xml:space="preserve"> моніторингу до Департаменту екології та природних ресурсів ОДА та </w:t>
            </w:r>
            <w:proofErr w:type="spellStart"/>
            <w:r w:rsidRPr="00DC28E8">
              <w:rPr>
                <w:rFonts w:ascii="Times New Roman" w:hAnsi="Times New Roman" w:cs="Times New Roman"/>
                <w:color w:val="000000"/>
                <w:lang w:val="uk-UA"/>
              </w:rPr>
              <w:t>Міндовкілля</w:t>
            </w:r>
            <w:proofErr w:type="spellEnd"/>
            <w:r w:rsidRPr="00DC28E8">
              <w:rPr>
                <w:rFonts w:ascii="Times New Roman" w:hAnsi="Times New Roman" w:cs="Times New Roman"/>
                <w:color w:val="000000"/>
                <w:lang w:val="uk-UA"/>
              </w:rPr>
              <w:t xml:space="preserve"> України</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50A61C"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4</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012D21"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D243B"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6000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3ABB9"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24 000</w:t>
            </w:r>
          </w:p>
        </w:tc>
      </w:tr>
      <w:tr w:rsidR="00DC28E8" w14:paraId="3644CC64" w14:textId="77777777" w:rsidTr="00DC28E8">
        <w:trPr>
          <w:trHeight w:val="315"/>
        </w:trPr>
        <w:tc>
          <w:tcPr>
            <w:tcW w:w="5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E121E" w14:textId="77777777" w:rsidR="00DC28E8" w:rsidRPr="00DC28E8" w:rsidRDefault="00DC28E8" w:rsidP="00DC28E8">
            <w:pPr>
              <w:jc w:val="both"/>
              <w:rPr>
                <w:rFonts w:ascii="Times New Roman" w:hAnsi="Times New Roman" w:cs="Times New Roman"/>
                <w:b/>
                <w:bCs/>
                <w:color w:val="000000"/>
                <w:lang w:val="uk-UA"/>
              </w:rPr>
            </w:pPr>
            <w:r w:rsidRPr="00DC28E8">
              <w:rPr>
                <w:rFonts w:ascii="Times New Roman" w:hAnsi="Times New Roman" w:cs="Times New Roman"/>
                <w:b/>
                <w:bCs/>
                <w:color w:val="000000"/>
                <w:lang w:val="uk-UA"/>
              </w:rPr>
              <w:t>5</w:t>
            </w:r>
          </w:p>
        </w:tc>
        <w:tc>
          <w:tcPr>
            <w:tcW w:w="4981" w:type="dxa"/>
            <w:tcBorders>
              <w:top w:val="single" w:sz="4" w:space="0" w:color="auto"/>
              <w:left w:val="single" w:sz="4" w:space="0" w:color="auto"/>
              <w:bottom w:val="single" w:sz="4" w:space="0" w:color="auto"/>
              <w:right w:val="single" w:sz="4" w:space="0" w:color="auto"/>
            </w:tcBorders>
            <w:vAlign w:val="center"/>
          </w:tcPr>
          <w:p w14:paraId="0579F0D4" w14:textId="77777777" w:rsidR="00DC28E8" w:rsidRPr="00DC28E8" w:rsidRDefault="00DC28E8" w:rsidP="00DC28E8">
            <w:pPr>
              <w:rPr>
                <w:rFonts w:ascii="Times New Roman" w:hAnsi="Times New Roman" w:cs="Times New Roman"/>
                <w:color w:val="000000"/>
                <w:lang w:val="uk-UA"/>
              </w:rPr>
            </w:pPr>
            <w:r w:rsidRPr="00DC28E8">
              <w:rPr>
                <w:rFonts w:ascii="Times New Roman" w:hAnsi="Times New Roman" w:cs="Times New Roman"/>
                <w:color w:val="000000"/>
                <w:lang w:val="uk-UA"/>
              </w:rPr>
              <w:t>Контроль викидів забруднюючих речовин від пересувних джерел</w:t>
            </w:r>
          </w:p>
        </w:tc>
        <w:tc>
          <w:tcPr>
            <w:tcW w:w="165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8A605"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1</w:t>
            </w:r>
          </w:p>
        </w:tc>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5DFB6"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6</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43769"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1200</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E9F5E" w14:textId="77777777" w:rsidR="00DC28E8" w:rsidRPr="00DC28E8" w:rsidRDefault="00DC28E8" w:rsidP="00DC28E8">
            <w:pPr>
              <w:jc w:val="center"/>
              <w:rPr>
                <w:rFonts w:ascii="Times New Roman" w:hAnsi="Times New Roman" w:cs="Times New Roman"/>
                <w:color w:val="000000"/>
                <w:lang w:val="uk-UA"/>
              </w:rPr>
            </w:pPr>
            <w:r w:rsidRPr="00DC28E8">
              <w:rPr>
                <w:rFonts w:ascii="Times New Roman" w:hAnsi="Times New Roman" w:cs="Times New Roman"/>
                <w:color w:val="000000"/>
                <w:lang w:val="uk-UA"/>
              </w:rPr>
              <w:t>7 200</w:t>
            </w:r>
          </w:p>
        </w:tc>
      </w:tr>
      <w:tr w:rsidR="00DC28E8" w:rsidRPr="00155110" w14:paraId="2E7C6B10" w14:textId="77777777" w:rsidTr="00DC28E8">
        <w:trPr>
          <w:trHeight w:val="300"/>
        </w:trPr>
        <w:tc>
          <w:tcPr>
            <w:tcW w:w="9498" w:type="dxa"/>
            <w:gridSpan w:val="5"/>
            <w:tcBorders>
              <w:top w:val="single" w:sz="4" w:space="0" w:color="auto"/>
              <w:left w:val="single" w:sz="4" w:space="0" w:color="auto"/>
              <w:bottom w:val="single" w:sz="4" w:space="0" w:color="auto"/>
              <w:right w:val="single" w:sz="4" w:space="0" w:color="auto"/>
            </w:tcBorders>
            <w:shd w:val="clear" w:color="auto" w:fill="auto"/>
            <w:noWrap/>
            <w:vAlign w:val="bottom"/>
          </w:tcPr>
          <w:p w14:paraId="0861D9E5" w14:textId="77777777" w:rsidR="00DC28E8" w:rsidRPr="00DC28E8" w:rsidRDefault="00DC28E8" w:rsidP="00DC28E8">
            <w:pPr>
              <w:jc w:val="center"/>
              <w:rPr>
                <w:rFonts w:ascii="Times New Roman" w:hAnsi="Times New Roman" w:cs="Times New Roman"/>
                <w:b/>
                <w:bCs/>
                <w:color w:val="000000"/>
                <w:lang w:val="uk-UA"/>
              </w:rPr>
            </w:pPr>
            <w:r w:rsidRPr="00DC28E8">
              <w:rPr>
                <w:rFonts w:ascii="Times New Roman" w:hAnsi="Times New Roman" w:cs="Times New Roman"/>
                <w:b/>
                <w:bCs/>
                <w:color w:val="000000"/>
                <w:lang w:val="uk-UA"/>
              </w:rPr>
              <w:t>Всього на рік</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0D732" w14:textId="77777777" w:rsidR="00DC28E8" w:rsidRPr="00DC28E8" w:rsidRDefault="00DC28E8" w:rsidP="00DC28E8">
            <w:pPr>
              <w:jc w:val="right"/>
              <w:rPr>
                <w:rFonts w:ascii="Times New Roman" w:hAnsi="Times New Roman" w:cs="Times New Roman"/>
                <w:b/>
                <w:bCs/>
                <w:color w:val="000000"/>
                <w:lang w:val="uk-UA"/>
              </w:rPr>
            </w:pPr>
            <w:r w:rsidRPr="00DC28E8">
              <w:rPr>
                <w:rFonts w:ascii="Times New Roman" w:hAnsi="Times New Roman" w:cs="Times New Roman"/>
                <w:b/>
                <w:bCs/>
                <w:color w:val="000000"/>
                <w:lang w:val="uk-UA"/>
              </w:rPr>
              <w:t>160 800</w:t>
            </w:r>
          </w:p>
        </w:tc>
      </w:tr>
    </w:tbl>
    <w:p w14:paraId="79967E67" w14:textId="13E9888A" w:rsidR="00DC28E8" w:rsidRDefault="00DC28E8" w:rsidP="00F558CB">
      <w:pPr>
        <w:spacing w:after="0" w:line="240" w:lineRule="auto"/>
        <w:contextualSpacing/>
        <w:jc w:val="center"/>
        <w:rPr>
          <w:rFonts w:ascii="Times New Roman" w:hAnsi="Times New Roman"/>
          <w:b/>
          <w:bCs/>
          <w:sz w:val="24"/>
          <w:szCs w:val="24"/>
          <w:lang w:val="uk-UA"/>
        </w:rPr>
      </w:pPr>
    </w:p>
    <w:p w14:paraId="0127C3FE" w14:textId="77777777" w:rsidR="00DC28E8" w:rsidRPr="004F55E2" w:rsidRDefault="00DC28E8" w:rsidP="00F558CB">
      <w:pPr>
        <w:spacing w:after="0" w:line="240" w:lineRule="auto"/>
        <w:contextualSpacing/>
        <w:jc w:val="center"/>
        <w:rPr>
          <w:rFonts w:ascii="Times New Roman" w:hAnsi="Times New Roman"/>
          <w:b/>
          <w:bCs/>
          <w:sz w:val="24"/>
          <w:szCs w:val="24"/>
          <w:lang w:val="uk-UA"/>
        </w:rPr>
      </w:pPr>
    </w:p>
    <w:bookmarkEnd w:id="49"/>
    <w:p w14:paraId="6CA71134" w14:textId="77777777" w:rsidR="00F558CB" w:rsidRPr="004F55E2" w:rsidRDefault="00F558CB" w:rsidP="00F558CB">
      <w:pPr>
        <w:spacing w:after="0" w:line="240" w:lineRule="auto"/>
        <w:contextualSpacing/>
        <w:jc w:val="center"/>
        <w:rPr>
          <w:rFonts w:ascii="Times New Roman" w:hAnsi="Times New Roman"/>
          <w:sz w:val="24"/>
          <w:szCs w:val="24"/>
          <w:lang w:val="uk-UA"/>
        </w:rPr>
      </w:pPr>
    </w:p>
    <w:tbl>
      <w:tblPr>
        <w:tblpPr w:leftFromText="180" w:rightFromText="180" w:vertAnchor="text" w:horzAnchor="margin" w:tblpY="236"/>
        <w:tblW w:w="9873" w:type="dxa"/>
        <w:tblLook w:val="04A0" w:firstRow="1" w:lastRow="0" w:firstColumn="1" w:lastColumn="0" w:noHBand="0" w:noVBand="1"/>
      </w:tblPr>
      <w:tblGrid>
        <w:gridCol w:w="5359"/>
        <w:gridCol w:w="4514"/>
      </w:tblGrid>
      <w:tr w:rsidR="00F558CB" w:rsidRPr="004F55E2" w14:paraId="2F5501BD" w14:textId="77777777" w:rsidTr="00AD30B5">
        <w:trPr>
          <w:trHeight w:val="2064"/>
        </w:trPr>
        <w:tc>
          <w:tcPr>
            <w:tcW w:w="5359" w:type="dxa"/>
          </w:tcPr>
          <w:p w14:paraId="2F7D43FD" w14:textId="77777777" w:rsidR="00F558CB" w:rsidRPr="004F55E2" w:rsidRDefault="00F558CB" w:rsidP="00AD30B5">
            <w:pPr>
              <w:shd w:val="clear" w:color="auto" w:fill="FFFFFF"/>
              <w:spacing w:after="0" w:line="240" w:lineRule="auto"/>
              <w:contextualSpacing/>
              <w:jc w:val="both"/>
              <w:rPr>
                <w:rFonts w:ascii="Times New Roman" w:eastAsia="Times New Roman" w:hAnsi="Times New Roman"/>
                <w:b/>
                <w:bCs/>
                <w:sz w:val="24"/>
                <w:szCs w:val="24"/>
                <w:lang w:val="uk-UA" w:eastAsia="uk-UA"/>
              </w:rPr>
            </w:pPr>
            <w:r w:rsidRPr="004F55E2">
              <w:rPr>
                <w:rFonts w:ascii="Times New Roman" w:eastAsia="Times New Roman" w:hAnsi="Times New Roman"/>
                <w:b/>
                <w:bCs/>
                <w:sz w:val="24"/>
                <w:szCs w:val="24"/>
                <w:lang w:val="uk-UA" w:eastAsia="uk-UA"/>
              </w:rPr>
              <w:t>«ЗАМОВНИК»</w:t>
            </w:r>
          </w:p>
          <w:p w14:paraId="73A5FCED" w14:textId="77777777" w:rsidR="00F558CB" w:rsidRPr="004F55E2" w:rsidRDefault="00F558CB" w:rsidP="00AD30B5">
            <w:pPr>
              <w:shd w:val="clear" w:color="auto" w:fill="FFFFFF"/>
              <w:spacing w:after="0" w:line="240" w:lineRule="auto"/>
              <w:contextualSpacing/>
              <w:jc w:val="both"/>
              <w:rPr>
                <w:rFonts w:ascii="Times New Roman" w:eastAsia="Times New Roman" w:hAnsi="Times New Roman"/>
                <w:b/>
                <w:bCs/>
                <w:sz w:val="24"/>
                <w:szCs w:val="24"/>
                <w:lang w:val="uk-UA" w:eastAsia="uk-UA"/>
              </w:rPr>
            </w:pPr>
          </w:p>
          <w:p w14:paraId="41E4FCE5" w14:textId="77777777" w:rsidR="00F558CB" w:rsidRPr="004F55E2" w:rsidRDefault="00F558CB" w:rsidP="00AD30B5">
            <w:pPr>
              <w:spacing w:after="0" w:line="240" w:lineRule="auto"/>
              <w:contextualSpacing/>
              <w:jc w:val="both"/>
              <w:rPr>
                <w:rFonts w:ascii="Times New Roman" w:eastAsia="Times New Roman" w:hAnsi="Times New Roman"/>
                <w:b/>
                <w:color w:val="000000"/>
                <w:sz w:val="24"/>
                <w:szCs w:val="24"/>
                <w:lang w:val="uk-UA"/>
              </w:rPr>
            </w:pPr>
            <w:r w:rsidRPr="004F55E2">
              <w:rPr>
                <w:rFonts w:ascii="Times New Roman" w:hAnsi="Times New Roman"/>
                <w:b/>
                <w:sz w:val="24"/>
                <w:szCs w:val="24"/>
                <w:lang w:val="uk-UA"/>
              </w:rPr>
              <w:t>Директор</w:t>
            </w:r>
          </w:p>
          <w:p w14:paraId="08C6AD25" w14:textId="77777777" w:rsidR="00F558CB" w:rsidRPr="004F55E2" w:rsidRDefault="00F558CB" w:rsidP="00AD30B5">
            <w:pPr>
              <w:spacing w:after="0" w:line="240" w:lineRule="auto"/>
              <w:contextualSpacing/>
              <w:jc w:val="both"/>
              <w:rPr>
                <w:rFonts w:ascii="Times New Roman" w:eastAsia="Times New Roman" w:hAnsi="Times New Roman"/>
                <w:b/>
                <w:color w:val="000000"/>
                <w:sz w:val="24"/>
                <w:szCs w:val="24"/>
                <w:lang w:val="uk-UA"/>
              </w:rPr>
            </w:pPr>
            <w:r w:rsidRPr="004F55E2">
              <w:rPr>
                <w:rFonts w:ascii="Times New Roman" w:eastAsia="Times New Roman" w:hAnsi="Times New Roman"/>
                <w:b/>
                <w:sz w:val="24"/>
                <w:szCs w:val="24"/>
                <w:lang w:val="uk-UA"/>
              </w:rPr>
              <w:t>ТОВ «М.В. КАРГО</w:t>
            </w:r>
            <w:r w:rsidRPr="004F55E2">
              <w:rPr>
                <w:rFonts w:ascii="Times New Roman" w:eastAsia="Times New Roman" w:hAnsi="Times New Roman"/>
                <w:b/>
                <w:color w:val="000000"/>
                <w:sz w:val="24"/>
                <w:szCs w:val="24"/>
                <w:lang w:val="uk-UA"/>
              </w:rPr>
              <w:t xml:space="preserve"> »</w:t>
            </w:r>
          </w:p>
          <w:p w14:paraId="48ED10A6" w14:textId="77777777" w:rsidR="00F558CB" w:rsidRPr="004F55E2" w:rsidRDefault="00F558CB" w:rsidP="00AD30B5">
            <w:pPr>
              <w:spacing w:after="0" w:line="240" w:lineRule="auto"/>
              <w:contextualSpacing/>
              <w:jc w:val="both"/>
              <w:rPr>
                <w:rFonts w:ascii="Times New Roman" w:hAnsi="Times New Roman"/>
                <w:b/>
                <w:sz w:val="24"/>
                <w:szCs w:val="24"/>
                <w:lang w:val="uk-UA"/>
              </w:rPr>
            </w:pPr>
          </w:p>
          <w:p w14:paraId="49A49096" w14:textId="77777777" w:rsidR="00F558CB" w:rsidRPr="004F55E2" w:rsidRDefault="00F558CB" w:rsidP="00AD30B5">
            <w:pPr>
              <w:spacing w:after="0" w:line="240" w:lineRule="auto"/>
              <w:contextualSpacing/>
              <w:jc w:val="both"/>
              <w:rPr>
                <w:rFonts w:ascii="Times New Roman" w:hAnsi="Times New Roman"/>
                <w:b/>
                <w:sz w:val="24"/>
                <w:szCs w:val="24"/>
                <w:lang w:val="uk-UA"/>
              </w:rPr>
            </w:pPr>
          </w:p>
          <w:p w14:paraId="494BB3FE" w14:textId="738BFE06" w:rsidR="00F558CB" w:rsidRPr="004F55E2" w:rsidRDefault="00F558CB"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 xml:space="preserve">____________________ </w:t>
            </w:r>
            <w:r w:rsidRPr="004F55E2">
              <w:rPr>
                <w:rFonts w:ascii="Times New Roman" w:hAnsi="Times New Roman"/>
                <w:b/>
                <w:bCs/>
                <w:sz w:val="24"/>
                <w:szCs w:val="24"/>
                <w:lang w:val="uk-UA"/>
              </w:rPr>
              <w:t>А.А.</w:t>
            </w:r>
            <w:r w:rsidR="00BD08D0">
              <w:rPr>
                <w:rFonts w:ascii="Times New Roman" w:hAnsi="Times New Roman"/>
                <w:b/>
                <w:bCs/>
                <w:sz w:val="24"/>
                <w:szCs w:val="24"/>
                <w:lang w:val="uk-UA"/>
              </w:rPr>
              <w:t xml:space="preserve"> </w:t>
            </w:r>
            <w:r w:rsidRPr="004F55E2">
              <w:rPr>
                <w:rFonts w:ascii="Times New Roman" w:hAnsi="Times New Roman"/>
                <w:b/>
                <w:bCs/>
                <w:sz w:val="24"/>
                <w:szCs w:val="24"/>
                <w:lang w:val="uk-UA"/>
              </w:rPr>
              <w:t>Сікорський</w:t>
            </w:r>
          </w:p>
        </w:tc>
        <w:tc>
          <w:tcPr>
            <w:tcW w:w="4514" w:type="dxa"/>
          </w:tcPr>
          <w:p w14:paraId="7844E785" w14:textId="77777777" w:rsidR="00F558CB" w:rsidRPr="004F55E2" w:rsidRDefault="00F558CB"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«ВИКОНАВЕЦЬ»</w:t>
            </w:r>
          </w:p>
          <w:p w14:paraId="0672C7C4" w14:textId="77777777" w:rsidR="00F558CB" w:rsidRPr="004F55E2" w:rsidRDefault="00F558CB" w:rsidP="00AD30B5">
            <w:pPr>
              <w:pStyle w:val="Style1"/>
              <w:widowControl/>
              <w:spacing w:line="240" w:lineRule="auto"/>
              <w:rPr>
                <w:rFonts w:ascii="Times New Roman" w:hAnsi="Times New Roman"/>
                <w:b/>
                <w:lang w:val="uk-UA"/>
              </w:rPr>
            </w:pPr>
          </w:p>
          <w:p w14:paraId="7C6653C9" w14:textId="77777777" w:rsidR="00F558CB" w:rsidRPr="004F55E2" w:rsidRDefault="00F558CB" w:rsidP="00AD30B5">
            <w:pPr>
              <w:pStyle w:val="Style1"/>
              <w:widowControl/>
              <w:spacing w:line="240" w:lineRule="auto"/>
              <w:rPr>
                <w:rFonts w:ascii="Times New Roman" w:hAnsi="Times New Roman"/>
                <w:b/>
                <w:lang w:val="uk-UA"/>
              </w:rPr>
            </w:pPr>
            <w:r w:rsidRPr="004F55E2">
              <w:rPr>
                <w:rFonts w:ascii="Times New Roman" w:hAnsi="Times New Roman"/>
                <w:b/>
                <w:lang w:val="uk-UA"/>
              </w:rPr>
              <w:t>Директор</w:t>
            </w:r>
          </w:p>
          <w:p w14:paraId="7CA93EF3" w14:textId="77777777" w:rsidR="00F558CB" w:rsidRPr="004F55E2" w:rsidRDefault="00F558CB" w:rsidP="00AD30B5">
            <w:pPr>
              <w:pStyle w:val="Style1"/>
              <w:widowControl/>
              <w:spacing w:line="240" w:lineRule="auto"/>
              <w:rPr>
                <w:rFonts w:ascii="Times New Roman" w:hAnsi="Times New Roman"/>
                <w:b/>
                <w:lang w:val="uk-UA"/>
              </w:rPr>
            </w:pPr>
            <w:r w:rsidRPr="004F55E2">
              <w:rPr>
                <w:rFonts w:ascii="Times New Roman" w:hAnsi="Times New Roman"/>
                <w:b/>
                <w:lang w:val="uk-UA"/>
              </w:rPr>
              <w:t>ТОВ «ЕКОСМАРТЛАБ»</w:t>
            </w:r>
          </w:p>
          <w:p w14:paraId="03E0F714" w14:textId="77777777" w:rsidR="00F558CB" w:rsidRPr="004F55E2" w:rsidRDefault="00F558CB" w:rsidP="00AD30B5">
            <w:pPr>
              <w:spacing w:after="0" w:line="240" w:lineRule="auto"/>
              <w:contextualSpacing/>
              <w:jc w:val="both"/>
              <w:rPr>
                <w:rFonts w:ascii="Times New Roman" w:hAnsi="Times New Roman"/>
                <w:b/>
                <w:sz w:val="24"/>
                <w:szCs w:val="24"/>
                <w:lang w:val="uk-UA"/>
              </w:rPr>
            </w:pPr>
          </w:p>
          <w:p w14:paraId="6873650C" w14:textId="77777777" w:rsidR="00F558CB" w:rsidRPr="004F55E2" w:rsidRDefault="00F558CB" w:rsidP="00AD30B5">
            <w:pPr>
              <w:spacing w:after="0" w:line="240" w:lineRule="auto"/>
              <w:contextualSpacing/>
              <w:jc w:val="both"/>
              <w:rPr>
                <w:rFonts w:ascii="Times New Roman" w:hAnsi="Times New Roman"/>
                <w:b/>
                <w:sz w:val="24"/>
                <w:szCs w:val="24"/>
                <w:lang w:val="uk-UA"/>
              </w:rPr>
            </w:pPr>
          </w:p>
          <w:p w14:paraId="2DF872B3" w14:textId="77777777" w:rsidR="00F558CB" w:rsidRPr="004F55E2" w:rsidRDefault="00F558CB"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____________________ А.М. Рогачко</w:t>
            </w:r>
          </w:p>
        </w:tc>
      </w:tr>
    </w:tbl>
    <w:p w14:paraId="6B3078CA" w14:textId="7B5E62A9" w:rsidR="007401C2" w:rsidRDefault="007401C2" w:rsidP="00F558CB">
      <w:pPr>
        <w:spacing w:after="0" w:line="240" w:lineRule="auto"/>
        <w:rPr>
          <w:rFonts w:ascii="Times New Roman" w:hAnsi="Times New Roman"/>
          <w:b/>
          <w:sz w:val="24"/>
          <w:szCs w:val="24"/>
        </w:rPr>
      </w:pPr>
    </w:p>
    <w:p w14:paraId="6EFBED98" w14:textId="77777777" w:rsidR="007401C2" w:rsidRDefault="007401C2">
      <w:pPr>
        <w:rPr>
          <w:rFonts w:ascii="Times New Roman" w:hAnsi="Times New Roman"/>
          <w:b/>
          <w:sz w:val="24"/>
          <w:szCs w:val="24"/>
        </w:rPr>
      </w:pPr>
      <w:r>
        <w:rPr>
          <w:rFonts w:ascii="Times New Roman" w:hAnsi="Times New Roman"/>
          <w:b/>
          <w:sz w:val="24"/>
          <w:szCs w:val="24"/>
        </w:rPr>
        <w:br w:type="page"/>
      </w:r>
    </w:p>
    <w:p w14:paraId="29E2F03B" w14:textId="77777777" w:rsidR="00F558CB" w:rsidRPr="004F55E2" w:rsidRDefault="00F558CB" w:rsidP="00F558CB">
      <w:pPr>
        <w:spacing w:after="0" w:line="240" w:lineRule="auto"/>
        <w:contextualSpacing/>
        <w:jc w:val="right"/>
        <w:rPr>
          <w:rFonts w:ascii="Times New Roman" w:hAnsi="Times New Roman"/>
          <w:b/>
          <w:sz w:val="24"/>
          <w:szCs w:val="24"/>
          <w:lang w:val="uk-UA"/>
        </w:rPr>
      </w:pPr>
      <w:r w:rsidRPr="004F55E2">
        <w:rPr>
          <w:rFonts w:ascii="Times New Roman" w:hAnsi="Times New Roman"/>
          <w:b/>
          <w:sz w:val="24"/>
          <w:szCs w:val="24"/>
          <w:lang w:val="uk-UA"/>
        </w:rPr>
        <w:lastRenderedPageBreak/>
        <w:t>Додаток № 2</w:t>
      </w:r>
    </w:p>
    <w:p w14:paraId="0226C2A2" w14:textId="7BFF6F64" w:rsidR="00F558CB" w:rsidRDefault="00F558CB" w:rsidP="00F558CB">
      <w:pPr>
        <w:spacing w:after="0" w:line="240" w:lineRule="auto"/>
        <w:contextualSpacing/>
        <w:jc w:val="right"/>
        <w:rPr>
          <w:rFonts w:ascii="Times New Roman" w:hAnsi="Times New Roman"/>
          <w:sz w:val="24"/>
          <w:szCs w:val="24"/>
          <w:lang w:val="uk-UA"/>
        </w:rPr>
      </w:pPr>
      <w:r w:rsidRPr="004F55E2">
        <w:rPr>
          <w:rFonts w:ascii="Times New Roman" w:hAnsi="Times New Roman"/>
          <w:sz w:val="24"/>
          <w:szCs w:val="24"/>
          <w:lang w:val="uk-UA"/>
        </w:rPr>
        <w:t xml:space="preserve">до Договору </w:t>
      </w:r>
      <w:r w:rsidR="00106AB8">
        <w:rPr>
          <w:rFonts w:ascii="Times New Roman" w:hAnsi="Times New Roman"/>
          <w:sz w:val="24"/>
          <w:szCs w:val="24"/>
          <w:lang w:val="uk-UA"/>
        </w:rPr>
        <w:t xml:space="preserve">з надання послуг </w:t>
      </w:r>
      <w:r w:rsidRPr="004F55E2">
        <w:rPr>
          <w:rFonts w:ascii="Times New Roman" w:hAnsi="Times New Roman"/>
          <w:sz w:val="24"/>
          <w:szCs w:val="24"/>
          <w:lang w:val="uk-UA"/>
        </w:rPr>
        <w:t>№ЕСЛ2</w:t>
      </w:r>
      <w:r w:rsidR="00553E6C">
        <w:rPr>
          <w:rFonts w:ascii="Times New Roman" w:hAnsi="Times New Roman"/>
          <w:sz w:val="24"/>
          <w:szCs w:val="24"/>
          <w:lang w:val="uk-UA"/>
        </w:rPr>
        <w:t>2</w:t>
      </w:r>
      <w:r w:rsidRPr="004F55E2">
        <w:rPr>
          <w:rFonts w:ascii="Times New Roman" w:hAnsi="Times New Roman"/>
          <w:sz w:val="24"/>
          <w:szCs w:val="24"/>
          <w:lang w:val="uk-UA"/>
        </w:rPr>
        <w:t>-1</w:t>
      </w:r>
      <w:r w:rsidR="00553E6C">
        <w:rPr>
          <w:rFonts w:ascii="Times New Roman" w:hAnsi="Times New Roman"/>
          <w:sz w:val="24"/>
          <w:szCs w:val="24"/>
          <w:lang w:val="uk-UA"/>
        </w:rPr>
        <w:t>15</w:t>
      </w:r>
      <w:r>
        <w:rPr>
          <w:rFonts w:ascii="Times New Roman" w:hAnsi="Times New Roman"/>
          <w:sz w:val="24"/>
          <w:szCs w:val="24"/>
          <w:lang w:val="uk-UA"/>
        </w:rPr>
        <w:t xml:space="preserve"> від</w:t>
      </w:r>
      <w:r w:rsidRPr="004F55E2">
        <w:rPr>
          <w:rFonts w:ascii="Times New Roman" w:hAnsi="Times New Roman"/>
          <w:sz w:val="24"/>
          <w:szCs w:val="24"/>
          <w:lang w:val="uk-UA"/>
        </w:rPr>
        <w:t xml:space="preserve"> «</w:t>
      </w:r>
      <w:r w:rsidR="00B05FFD">
        <w:rPr>
          <w:rFonts w:ascii="Times New Roman" w:hAnsi="Times New Roman"/>
          <w:sz w:val="24"/>
          <w:szCs w:val="24"/>
          <w:lang w:val="uk-UA"/>
        </w:rPr>
        <w:t>13</w:t>
      </w:r>
      <w:r w:rsidR="007401C2">
        <w:rPr>
          <w:rFonts w:ascii="Times New Roman" w:hAnsi="Times New Roman"/>
          <w:sz w:val="24"/>
          <w:szCs w:val="24"/>
          <w:lang w:val="uk-UA"/>
        </w:rPr>
        <w:t xml:space="preserve">» </w:t>
      </w:r>
      <w:r w:rsidR="00B05FFD">
        <w:rPr>
          <w:rFonts w:ascii="Times New Roman" w:hAnsi="Times New Roman"/>
          <w:sz w:val="24"/>
          <w:szCs w:val="24"/>
          <w:lang w:val="uk-UA"/>
        </w:rPr>
        <w:t>грудня</w:t>
      </w:r>
      <w:r w:rsidR="007401C2">
        <w:rPr>
          <w:rFonts w:ascii="Times New Roman" w:hAnsi="Times New Roman"/>
          <w:sz w:val="24"/>
          <w:szCs w:val="24"/>
          <w:lang w:val="uk-UA"/>
        </w:rPr>
        <w:t xml:space="preserve"> </w:t>
      </w:r>
      <w:r w:rsidRPr="004F55E2">
        <w:rPr>
          <w:rFonts w:ascii="Times New Roman" w:hAnsi="Times New Roman"/>
          <w:sz w:val="24"/>
          <w:szCs w:val="24"/>
          <w:lang w:val="uk-UA"/>
        </w:rPr>
        <w:t>202</w:t>
      </w:r>
      <w:r w:rsidR="00B05FFD">
        <w:rPr>
          <w:rFonts w:ascii="Times New Roman" w:hAnsi="Times New Roman"/>
          <w:sz w:val="24"/>
          <w:szCs w:val="24"/>
          <w:lang w:val="uk-UA"/>
        </w:rPr>
        <w:t>2</w:t>
      </w:r>
      <w:r w:rsidRPr="004F55E2">
        <w:rPr>
          <w:rFonts w:ascii="Times New Roman" w:hAnsi="Times New Roman"/>
          <w:sz w:val="24"/>
          <w:szCs w:val="24"/>
          <w:lang w:val="uk-UA"/>
        </w:rPr>
        <w:t xml:space="preserve"> р</w:t>
      </w:r>
      <w:r>
        <w:rPr>
          <w:rFonts w:ascii="Times New Roman" w:hAnsi="Times New Roman"/>
          <w:sz w:val="24"/>
          <w:szCs w:val="24"/>
          <w:lang w:val="uk-UA"/>
        </w:rPr>
        <w:t>.</w:t>
      </w:r>
    </w:p>
    <w:p w14:paraId="11613E9A" w14:textId="77777777" w:rsidR="00FD1CE7" w:rsidRPr="004F55E2" w:rsidRDefault="00FD1CE7" w:rsidP="00F558CB">
      <w:pPr>
        <w:spacing w:after="0" w:line="240" w:lineRule="auto"/>
        <w:contextualSpacing/>
        <w:jc w:val="right"/>
        <w:rPr>
          <w:rFonts w:ascii="Times New Roman" w:hAnsi="Times New Roman"/>
          <w:sz w:val="24"/>
          <w:szCs w:val="24"/>
          <w:lang w:val="uk-UA"/>
        </w:rPr>
      </w:pPr>
    </w:p>
    <w:p w14:paraId="240560FF" w14:textId="436EDF37" w:rsidR="00F558CB" w:rsidRPr="004F55E2" w:rsidRDefault="00F558CB" w:rsidP="00F558CB">
      <w:pPr>
        <w:spacing w:after="0" w:line="240" w:lineRule="auto"/>
        <w:contextualSpacing/>
        <w:jc w:val="both"/>
        <w:rPr>
          <w:rFonts w:ascii="Times New Roman" w:hAnsi="Times New Roman"/>
          <w:sz w:val="24"/>
          <w:szCs w:val="24"/>
          <w:lang w:val="uk-UA"/>
        </w:rPr>
      </w:pPr>
      <w:r w:rsidRPr="004F55E2">
        <w:rPr>
          <w:rFonts w:ascii="Times New Roman" w:hAnsi="Times New Roman"/>
          <w:sz w:val="24"/>
          <w:szCs w:val="24"/>
          <w:lang w:val="uk-UA"/>
        </w:rPr>
        <w:t>м. Одеса</w:t>
      </w:r>
      <w:r w:rsidRPr="004F55E2">
        <w:rPr>
          <w:rFonts w:ascii="Times New Roman" w:hAnsi="Times New Roman"/>
          <w:sz w:val="24"/>
          <w:szCs w:val="24"/>
          <w:lang w:val="uk-UA"/>
        </w:rPr>
        <w:tab/>
      </w:r>
      <w:r w:rsidR="00B05FFD">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Pr="004F55E2">
        <w:rPr>
          <w:rFonts w:ascii="Times New Roman" w:hAnsi="Times New Roman"/>
          <w:sz w:val="24"/>
          <w:szCs w:val="24"/>
          <w:lang w:val="uk-UA"/>
        </w:rPr>
        <w:tab/>
      </w:r>
      <w:r w:rsidR="007401C2" w:rsidRPr="004F55E2">
        <w:rPr>
          <w:rFonts w:ascii="Times New Roman" w:hAnsi="Times New Roman"/>
          <w:sz w:val="24"/>
          <w:szCs w:val="24"/>
          <w:lang w:val="uk-UA"/>
        </w:rPr>
        <w:t>«</w:t>
      </w:r>
      <w:r w:rsidR="00B05FFD">
        <w:rPr>
          <w:rFonts w:ascii="Times New Roman" w:hAnsi="Times New Roman"/>
          <w:sz w:val="24"/>
          <w:szCs w:val="24"/>
          <w:lang w:val="uk-UA"/>
        </w:rPr>
        <w:t>13</w:t>
      </w:r>
      <w:r w:rsidR="007401C2">
        <w:rPr>
          <w:rFonts w:ascii="Times New Roman" w:hAnsi="Times New Roman"/>
          <w:sz w:val="24"/>
          <w:szCs w:val="24"/>
          <w:lang w:val="uk-UA"/>
        </w:rPr>
        <w:t xml:space="preserve">» </w:t>
      </w:r>
      <w:r w:rsidR="00B05FFD">
        <w:rPr>
          <w:rFonts w:ascii="Times New Roman" w:hAnsi="Times New Roman"/>
          <w:sz w:val="24"/>
          <w:szCs w:val="24"/>
          <w:lang w:val="uk-UA"/>
        </w:rPr>
        <w:t>грудня</w:t>
      </w:r>
      <w:r w:rsidR="007401C2">
        <w:rPr>
          <w:rFonts w:ascii="Times New Roman" w:hAnsi="Times New Roman"/>
          <w:sz w:val="24"/>
          <w:szCs w:val="24"/>
          <w:lang w:val="uk-UA"/>
        </w:rPr>
        <w:t xml:space="preserve"> </w:t>
      </w:r>
      <w:r w:rsidR="007401C2" w:rsidRPr="004F55E2">
        <w:rPr>
          <w:rFonts w:ascii="Times New Roman" w:hAnsi="Times New Roman"/>
          <w:sz w:val="24"/>
          <w:szCs w:val="24"/>
          <w:lang w:val="uk-UA"/>
        </w:rPr>
        <w:t>202</w:t>
      </w:r>
      <w:r w:rsidR="00553E6C">
        <w:rPr>
          <w:rFonts w:ascii="Times New Roman" w:hAnsi="Times New Roman"/>
          <w:sz w:val="24"/>
          <w:szCs w:val="24"/>
          <w:lang w:val="uk-UA"/>
        </w:rPr>
        <w:t>2</w:t>
      </w:r>
      <w:r w:rsidR="007401C2">
        <w:rPr>
          <w:rFonts w:ascii="Times New Roman" w:hAnsi="Times New Roman"/>
          <w:sz w:val="24"/>
          <w:szCs w:val="24"/>
          <w:lang w:val="uk-UA"/>
        </w:rPr>
        <w:t xml:space="preserve"> р.</w:t>
      </w:r>
    </w:p>
    <w:p w14:paraId="7D66ED8D" w14:textId="77777777" w:rsidR="00F558CB" w:rsidRDefault="00F558CB" w:rsidP="00F558CB">
      <w:pPr>
        <w:spacing w:after="0" w:line="240" w:lineRule="auto"/>
        <w:contextualSpacing/>
        <w:jc w:val="center"/>
        <w:rPr>
          <w:rFonts w:ascii="Times New Roman" w:hAnsi="Times New Roman"/>
          <w:b/>
          <w:bCs/>
          <w:sz w:val="24"/>
          <w:szCs w:val="24"/>
          <w:lang w:val="uk-UA"/>
        </w:rPr>
      </w:pPr>
    </w:p>
    <w:p w14:paraId="70B44609" w14:textId="77777777" w:rsidR="00F558CB" w:rsidRPr="004834C4" w:rsidRDefault="00F558CB" w:rsidP="00F558CB">
      <w:pPr>
        <w:spacing w:after="0" w:line="240" w:lineRule="auto"/>
        <w:contextualSpacing/>
        <w:jc w:val="center"/>
        <w:rPr>
          <w:rFonts w:ascii="Times New Roman" w:hAnsi="Times New Roman"/>
          <w:b/>
          <w:bCs/>
          <w:sz w:val="20"/>
          <w:szCs w:val="20"/>
          <w:lang w:val="uk-UA"/>
        </w:rPr>
      </w:pPr>
      <w:r w:rsidRPr="004834C4">
        <w:rPr>
          <w:rFonts w:ascii="Times New Roman" w:hAnsi="Times New Roman"/>
          <w:b/>
          <w:bCs/>
          <w:sz w:val="20"/>
          <w:szCs w:val="20"/>
          <w:lang w:val="uk-UA"/>
        </w:rPr>
        <w:t>КАЛЕНДАРНИЙ ПЛАН</w:t>
      </w:r>
    </w:p>
    <w:tbl>
      <w:tblPr>
        <w:tblStyle w:val="af"/>
        <w:tblpPr w:leftFromText="180" w:rightFromText="180" w:vertAnchor="text" w:horzAnchor="margin" w:tblpY="20"/>
        <w:tblW w:w="10348" w:type="dxa"/>
        <w:tblLook w:val="04A0" w:firstRow="1" w:lastRow="0" w:firstColumn="1" w:lastColumn="0" w:noHBand="0" w:noVBand="1"/>
      </w:tblPr>
      <w:tblGrid>
        <w:gridCol w:w="783"/>
        <w:gridCol w:w="6379"/>
        <w:gridCol w:w="1923"/>
        <w:gridCol w:w="1263"/>
      </w:tblGrid>
      <w:tr w:rsidR="007401C2" w:rsidRPr="004834C4" w14:paraId="4457805D" w14:textId="77777777" w:rsidTr="00225E6C">
        <w:tc>
          <w:tcPr>
            <w:tcW w:w="783" w:type="dxa"/>
            <w:vAlign w:val="center"/>
          </w:tcPr>
          <w:p w14:paraId="4E05765F" w14:textId="77777777" w:rsidR="007401C2" w:rsidRPr="00551E3A" w:rsidRDefault="007401C2" w:rsidP="00225E6C">
            <w:pPr>
              <w:jc w:val="center"/>
              <w:rPr>
                <w:rFonts w:ascii="Times New Roman" w:hAnsi="Times New Roman"/>
                <w:b/>
                <w:bCs/>
                <w:highlight w:val="yellow"/>
                <w:lang w:val="uk-UA"/>
              </w:rPr>
            </w:pPr>
            <w:r w:rsidRPr="00551E3A">
              <w:rPr>
                <w:rFonts w:ascii="Times New Roman" w:hAnsi="Times New Roman"/>
                <w:b/>
                <w:bCs/>
                <w:lang w:val="uk-UA"/>
              </w:rPr>
              <w:t>№ етапу</w:t>
            </w:r>
          </w:p>
        </w:tc>
        <w:tc>
          <w:tcPr>
            <w:tcW w:w="6379" w:type="dxa"/>
            <w:vAlign w:val="center"/>
          </w:tcPr>
          <w:p w14:paraId="429AF9E5" w14:textId="77777777" w:rsidR="007401C2" w:rsidRPr="00551E3A" w:rsidRDefault="007401C2" w:rsidP="00225E6C">
            <w:pPr>
              <w:jc w:val="center"/>
              <w:rPr>
                <w:rFonts w:ascii="Times New Roman" w:hAnsi="Times New Roman"/>
                <w:b/>
                <w:bCs/>
                <w:lang w:val="uk-UA"/>
              </w:rPr>
            </w:pPr>
            <w:r w:rsidRPr="00551E3A">
              <w:rPr>
                <w:rFonts w:ascii="Times New Roman" w:hAnsi="Times New Roman"/>
                <w:b/>
                <w:bCs/>
                <w:lang w:val="uk-UA"/>
              </w:rPr>
              <w:t>Назва дослідження</w:t>
            </w:r>
          </w:p>
        </w:tc>
        <w:tc>
          <w:tcPr>
            <w:tcW w:w="1923" w:type="dxa"/>
            <w:vAlign w:val="center"/>
          </w:tcPr>
          <w:p w14:paraId="4E71A8CC" w14:textId="77777777" w:rsidR="007401C2" w:rsidRPr="00551E3A" w:rsidRDefault="007401C2" w:rsidP="00225E6C">
            <w:pPr>
              <w:ind w:left="-100"/>
              <w:jc w:val="center"/>
              <w:rPr>
                <w:rFonts w:ascii="Times New Roman" w:hAnsi="Times New Roman"/>
                <w:b/>
                <w:bCs/>
                <w:lang w:val="uk-UA"/>
              </w:rPr>
            </w:pPr>
            <w:r w:rsidRPr="00551E3A">
              <w:rPr>
                <w:rFonts w:ascii="Times New Roman" w:hAnsi="Times New Roman"/>
                <w:b/>
                <w:bCs/>
                <w:lang w:val="uk-UA"/>
              </w:rPr>
              <w:t>Період проведення</w:t>
            </w:r>
          </w:p>
        </w:tc>
        <w:tc>
          <w:tcPr>
            <w:tcW w:w="1263" w:type="dxa"/>
            <w:vAlign w:val="center"/>
          </w:tcPr>
          <w:p w14:paraId="79657572" w14:textId="77777777" w:rsidR="007401C2" w:rsidRPr="00551E3A" w:rsidRDefault="007401C2" w:rsidP="00225E6C">
            <w:pPr>
              <w:ind w:left="-100"/>
              <w:jc w:val="center"/>
              <w:rPr>
                <w:rFonts w:ascii="Times New Roman" w:hAnsi="Times New Roman"/>
                <w:b/>
                <w:bCs/>
                <w:lang w:val="uk-UA"/>
              </w:rPr>
            </w:pPr>
            <w:r w:rsidRPr="00551E3A">
              <w:rPr>
                <w:rFonts w:ascii="Times New Roman" w:hAnsi="Times New Roman"/>
                <w:b/>
                <w:bCs/>
                <w:lang w:val="uk-UA"/>
              </w:rPr>
              <w:t>Сума, грн</w:t>
            </w:r>
          </w:p>
        </w:tc>
      </w:tr>
      <w:tr w:rsidR="005F50DF" w:rsidRPr="004834C4" w14:paraId="13503C4A" w14:textId="77777777" w:rsidTr="00225E6C">
        <w:trPr>
          <w:trHeight w:val="315"/>
        </w:trPr>
        <w:tc>
          <w:tcPr>
            <w:tcW w:w="783" w:type="dxa"/>
            <w:noWrap/>
            <w:vAlign w:val="center"/>
          </w:tcPr>
          <w:p w14:paraId="239455F7" w14:textId="528909F4" w:rsidR="005F50DF" w:rsidRPr="00551E3A" w:rsidRDefault="00225E6C" w:rsidP="00225E6C">
            <w:pPr>
              <w:jc w:val="center"/>
              <w:rPr>
                <w:rFonts w:ascii="Times New Roman" w:hAnsi="Times New Roman"/>
                <w:b/>
                <w:bCs/>
                <w:color w:val="000000"/>
                <w:lang w:val="uk-UA"/>
              </w:rPr>
            </w:pPr>
            <w:r w:rsidRPr="00551E3A">
              <w:rPr>
                <w:rFonts w:ascii="Times New Roman" w:hAnsi="Times New Roman"/>
                <w:b/>
                <w:bCs/>
                <w:color w:val="000000"/>
                <w:lang w:val="uk-UA"/>
              </w:rPr>
              <w:t>1.</w:t>
            </w:r>
          </w:p>
        </w:tc>
        <w:tc>
          <w:tcPr>
            <w:tcW w:w="6379" w:type="dxa"/>
            <w:noWrap/>
          </w:tcPr>
          <w:p w14:paraId="0CB2A9D1" w14:textId="2C2AA097" w:rsidR="005F50DF" w:rsidRPr="004834C4" w:rsidRDefault="00225E6C" w:rsidP="00225E6C">
            <w:pPr>
              <w:rPr>
                <w:rFonts w:ascii="Times New Roman" w:hAnsi="Times New Roman"/>
                <w:color w:val="000000"/>
                <w:lang w:val="uk-UA"/>
              </w:rPr>
            </w:pPr>
            <w:r>
              <w:rPr>
                <w:rFonts w:ascii="Times New Roman" w:hAnsi="Times New Roman"/>
                <w:color w:val="000000"/>
                <w:lang w:val="uk-UA"/>
              </w:rPr>
              <w:t>Контроль якості поверхневої води</w:t>
            </w:r>
          </w:p>
        </w:tc>
        <w:tc>
          <w:tcPr>
            <w:tcW w:w="1923" w:type="dxa"/>
            <w:vAlign w:val="center"/>
          </w:tcPr>
          <w:p w14:paraId="3D297C89" w14:textId="3D138D67" w:rsidR="005F50DF" w:rsidRPr="004834C4" w:rsidRDefault="00225E6C" w:rsidP="00225E6C">
            <w:pPr>
              <w:ind w:left="-100"/>
              <w:jc w:val="center"/>
              <w:rPr>
                <w:rFonts w:ascii="Times New Roman" w:hAnsi="Times New Roman"/>
                <w:lang w:val="uk-UA"/>
              </w:rPr>
            </w:pPr>
            <w:r>
              <w:rPr>
                <w:rFonts w:ascii="Times New Roman" w:hAnsi="Times New Roman"/>
                <w:lang w:val="uk-UA"/>
              </w:rPr>
              <w:t>Січень 2023</w:t>
            </w:r>
          </w:p>
        </w:tc>
        <w:tc>
          <w:tcPr>
            <w:tcW w:w="1263" w:type="dxa"/>
            <w:vAlign w:val="center"/>
          </w:tcPr>
          <w:p w14:paraId="7B9B63CA" w14:textId="397B479B" w:rsidR="005F50DF" w:rsidRPr="004834C4" w:rsidRDefault="00225E6C" w:rsidP="00225E6C">
            <w:pPr>
              <w:ind w:left="-100"/>
              <w:jc w:val="center"/>
              <w:rPr>
                <w:rFonts w:ascii="Times New Roman" w:hAnsi="Times New Roman"/>
                <w:lang w:val="uk-UA"/>
              </w:rPr>
            </w:pPr>
            <w:r>
              <w:rPr>
                <w:rFonts w:ascii="Times New Roman" w:hAnsi="Times New Roman"/>
                <w:lang w:val="uk-UA"/>
              </w:rPr>
              <w:t>3</w:t>
            </w:r>
            <w:r w:rsidR="001833EC">
              <w:rPr>
                <w:rFonts w:ascii="Times New Roman" w:hAnsi="Times New Roman"/>
                <w:lang w:val="uk-UA"/>
              </w:rPr>
              <w:t xml:space="preserve"> </w:t>
            </w:r>
            <w:r>
              <w:rPr>
                <w:rFonts w:ascii="Times New Roman" w:hAnsi="Times New Roman"/>
                <w:lang w:val="uk-UA"/>
              </w:rPr>
              <w:t>600,00</w:t>
            </w:r>
          </w:p>
        </w:tc>
      </w:tr>
      <w:tr w:rsidR="007401C2" w:rsidRPr="004834C4" w14:paraId="5D9D5095" w14:textId="77777777" w:rsidTr="00225E6C">
        <w:trPr>
          <w:trHeight w:val="315"/>
        </w:trPr>
        <w:tc>
          <w:tcPr>
            <w:tcW w:w="783" w:type="dxa"/>
            <w:vMerge w:val="restart"/>
            <w:noWrap/>
            <w:vAlign w:val="center"/>
          </w:tcPr>
          <w:p w14:paraId="6BE443A1" w14:textId="08D72773" w:rsidR="007401C2" w:rsidRPr="00551E3A" w:rsidRDefault="00225E6C" w:rsidP="00225E6C">
            <w:pPr>
              <w:jc w:val="center"/>
              <w:rPr>
                <w:rFonts w:ascii="Times New Roman" w:hAnsi="Times New Roman"/>
                <w:b/>
                <w:bCs/>
                <w:color w:val="000000"/>
                <w:lang w:val="uk-UA"/>
              </w:rPr>
            </w:pPr>
            <w:r w:rsidRPr="00551E3A">
              <w:rPr>
                <w:rFonts w:ascii="Times New Roman" w:hAnsi="Times New Roman"/>
                <w:b/>
                <w:bCs/>
                <w:color w:val="000000"/>
                <w:lang w:val="uk-UA"/>
              </w:rPr>
              <w:t>2.</w:t>
            </w:r>
          </w:p>
        </w:tc>
        <w:tc>
          <w:tcPr>
            <w:tcW w:w="6379" w:type="dxa"/>
            <w:noWrap/>
            <w:hideMark/>
          </w:tcPr>
          <w:p w14:paraId="2F035B25" w14:textId="4AE381DC" w:rsidR="007401C2" w:rsidRPr="004834C4" w:rsidRDefault="00225E6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забруднюючих речовин в атмосферному повітрі на межі СЗЗ </w:t>
            </w:r>
          </w:p>
        </w:tc>
        <w:tc>
          <w:tcPr>
            <w:tcW w:w="1923" w:type="dxa"/>
            <w:vMerge w:val="restart"/>
            <w:vAlign w:val="center"/>
          </w:tcPr>
          <w:p w14:paraId="2ECC6466" w14:textId="4ED615A5" w:rsidR="007401C2" w:rsidRPr="004834C4" w:rsidRDefault="00225E6C" w:rsidP="00225E6C">
            <w:pPr>
              <w:ind w:left="-100"/>
              <w:jc w:val="center"/>
              <w:rPr>
                <w:rFonts w:ascii="Times New Roman" w:hAnsi="Times New Roman"/>
                <w:lang w:val="uk-UA"/>
              </w:rPr>
            </w:pPr>
            <w:r>
              <w:rPr>
                <w:rFonts w:ascii="Times New Roman" w:hAnsi="Times New Roman"/>
                <w:lang w:val="uk-UA"/>
              </w:rPr>
              <w:t>Лютий 2023</w:t>
            </w:r>
          </w:p>
        </w:tc>
        <w:tc>
          <w:tcPr>
            <w:tcW w:w="1263" w:type="dxa"/>
            <w:vMerge w:val="restart"/>
            <w:vAlign w:val="center"/>
          </w:tcPr>
          <w:p w14:paraId="72345B3E" w14:textId="0C0371EF" w:rsidR="007401C2" w:rsidRPr="004834C4" w:rsidRDefault="00225E6C" w:rsidP="00225E6C">
            <w:pPr>
              <w:ind w:left="-100"/>
              <w:jc w:val="center"/>
              <w:rPr>
                <w:rFonts w:ascii="Times New Roman" w:hAnsi="Times New Roman"/>
                <w:lang w:val="uk-UA"/>
              </w:rPr>
            </w:pPr>
            <w:r>
              <w:rPr>
                <w:rFonts w:ascii="Times New Roman" w:hAnsi="Times New Roman"/>
                <w:lang w:val="uk-UA"/>
              </w:rPr>
              <w:t>25 200,00</w:t>
            </w:r>
          </w:p>
        </w:tc>
      </w:tr>
      <w:tr w:rsidR="007401C2" w:rsidRPr="004834C4" w14:paraId="523D92FB" w14:textId="77777777" w:rsidTr="00225E6C">
        <w:trPr>
          <w:trHeight w:val="315"/>
        </w:trPr>
        <w:tc>
          <w:tcPr>
            <w:tcW w:w="783" w:type="dxa"/>
            <w:vMerge/>
            <w:noWrap/>
          </w:tcPr>
          <w:p w14:paraId="77295617" w14:textId="77777777" w:rsidR="007401C2" w:rsidRPr="00551E3A" w:rsidRDefault="007401C2" w:rsidP="00225E6C">
            <w:pPr>
              <w:jc w:val="center"/>
              <w:rPr>
                <w:rFonts w:ascii="Times New Roman" w:hAnsi="Times New Roman"/>
                <w:b/>
                <w:bCs/>
                <w:color w:val="000000"/>
                <w:lang w:val="uk-UA"/>
              </w:rPr>
            </w:pPr>
          </w:p>
        </w:tc>
        <w:tc>
          <w:tcPr>
            <w:tcW w:w="6379" w:type="dxa"/>
            <w:noWrap/>
            <w:hideMark/>
          </w:tcPr>
          <w:p w14:paraId="07D8BB20" w14:textId="4908A824" w:rsidR="007401C2" w:rsidRPr="004834C4" w:rsidRDefault="00225E6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онтроль рівнів шуму на межі СЗЗ</w:t>
            </w:r>
          </w:p>
        </w:tc>
        <w:tc>
          <w:tcPr>
            <w:tcW w:w="1923" w:type="dxa"/>
            <w:vMerge/>
          </w:tcPr>
          <w:p w14:paraId="208F7D63" w14:textId="77777777" w:rsidR="007401C2" w:rsidRPr="004834C4" w:rsidRDefault="007401C2" w:rsidP="00225E6C">
            <w:pPr>
              <w:ind w:left="-100"/>
              <w:jc w:val="center"/>
              <w:rPr>
                <w:rFonts w:ascii="Times New Roman" w:hAnsi="Times New Roman"/>
                <w:color w:val="000000"/>
                <w:lang w:val="uk-UA"/>
              </w:rPr>
            </w:pPr>
          </w:p>
        </w:tc>
        <w:tc>
          <w:tcPr>
            <w:tcW w:w="1263" w:type="dxa"/>
            <w:vMerge/>
          </w:tcPr>
          <w:p w14:paraId="3BCA12BC" w14:textId="77777777" w:rsidR="007401C2" w:rsidRPr="004834C4" w:rsidRDefault="007401C2" w:rsidP="00225E6C">
            <w:pPr>
              <w:ind w:left="-100"/>
              <w:jc w:val="center"/>
              <w:rPr>
                <w:rFonts w:ascii="Times New Roman" w:hAnsi="Times New Roman"/>
                <w:color w:val="000000"/>
                <w:lang w:val="uk-UA"/>
              </w:rPr>
            </w:pPr>
          </w:p>
        </w:tc>
      </w:tr>
      <w:tr w:rsidR="007401C2" w:rsidRPr="004834C4" w14:paraId="5031C7AB" w14:textId="77777777" w:rsidTr="00225E6C">
        <w:trPr>
          <w:trHeight w:val="315"/>
        </w:trPr>
        <w:tc>
          <w:tcPr>
            <w:tcW w:w="783" w:type="dxa"/>
            <w:vMerge/>
            <w:noWrap/>
          </w:tcPr>
          <w:p w14:paraId="1F3C9B7A" w14:textId="77777777" w:rsidR="007401C2" w:rsidRPr="00551E3A" w:rsidRDefault="007401C2" w:rsidP="00225E6C">
            <w:pPr>
              <w:jc w:val="center"/>
              <w:rPr>
                <w:rFonts w:ascii="Times New Roman" w:hAnsi="Times New Roman"/>
                <w:b/>
                <w:bCs/>
                <w:color w:val="000000"/>
                <w:lang w:val="uk-UA"/>
              </w:rPr>
            </w:pPr>
          </w:p>
        </w:tc>
        <w:tc>
          <w:tcPr>
            <w:tcW w:w="6379" w:type="dxa"/>
            <w:noWrap/>
            <w:hideMark/>
          </w:tcPr>
          <w:p w14:paraId="73254732" w14:textId="3BB88172" w:rsidR="007401C2" w:rsidRPr="004834C4" w:rsidRDefault="00225E6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Merge/>
          </w:tcPr>
          <w:p w14:paraId="78294BFC" w14:textId="77777777" w:rsidR="007401C2" w:rsidRPr="004834C4" w:rsidRDefault="007401C2" w:rsidP="00225E6C">
            <w:pPr>
              <w:ind w:left="-100"/>
              <w:jc w:val="center"/>
              <w:rPr>
                <w:rFonts w:ascii="Times New Roman" w:hAnsi="Times New Roman"/>
                <w:color w:val="000000"/>
                <w:lang w:val="uk-UA"/>
              </w:rPr>
            </w:pPr>
          </w:p>
        </w:tc>
        <w:tc>
          <w:tcPr>
            <w:tcW w:w="1263" w:type="dxa"/>
            <w:vMerge/>
          </w:tcPr>
          <w:p w14:paraId="63550871" w14:textId="77777777" w:rsidR="007401C2" w:rsidRPr="004834C4" w:rsidRDefault="007401C2" w:rsidP="00225E6C">
            <w:pPr>
              <w:ind w:left="-100"/>
              <w:jc w:val="center"/>
              <w:rPr>
                <w:rFonts w:ascii="Times New Roman" w:hAnsi="Times New Roman"/>
                <w:color w:val="000000"/>
                <w:lang w:val="uk-UA"/>
              </w:rPr>
            </w:pPr>
          </w:p>
        </w:tc>
      </w:tr>
      <w:tr w:rsidR="007401C2" w:rsidRPr="004834C4" w14:paraId="31AB9BA4" w14:textId="77777777" w:rsidTr="00225E6C">
        <w:tc>
          <w:tcPr>
            <w:tcW w:w="783" w:type="dxa"/>
            <w:vAlign w:val="center"/>
          </w:tcPr>
          <w:p w14:paraId="20C5C530" w14:textId="58ECA45A" w:rsidR="007401C2" w:rsidRPr="00551E3A" w:rsidRDefault="00225E6C" w:rsidP="00225E6C">
            <w:pPr>
              <w:jc w:val="center"/>
              <w:rPr>
                <w:rFonts w:ascii="Times New Roman" w:hAnsi="Times New Roman"/>
                <w:b/>
                <w:bCs/>
                <w:lang w:val="uk-UA"/>
              </w:rPr>
            </w:pPr>
            <w:r w:rsidRPr="00551E3A">
              <w:rPr>
                <w:rFonts w:ascii="Times New Roman" w:hAnsi="Times New Roman"/>
                <w:b/>
                <w:bCs/>
                <w:lang w:val="uk-UA"/>
              </w:rPr>
              <w:t>3.</w:t>
            </w:r>
          </w:p>
        </w:tc>
        <w:tc>
          <w:tcPr>
            <w:tcW w:w="6379" w:type="dxa"/>
          </w:tcPr>
          <w:p w14:paraId="5E2A82A6" w14:textId="77DB63DB" w:rsidR="007401C2" w:rsidRPr="004834C4" w:rsidRDefault="00225E6C" w:rsidP="00225E6C">
            <w:pPr>
              <w:rPr>
                <w:rFonts w:ascii="Times New Roman" w:hAnsi="Times New Roman"/>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Align w:val="center"/>
          </w:tcPr>
          <w:p w14:paraId="1FE30DB2" w14:textId="6C8E2EC7" w:rsidR="007401C2" w:rsidRPr="004834C4" w:rsidRDefault="00225E6C" w:rsidP="00225E6C">
            <w:pPr>
              <w:ind w:left="-100"/>
              <w:jc w:val="center"/>
              <w:rPr>
                <w:rFonts w:ascii="Times New Roman" w:hAnsi="Times New Roman"/>
                <w:lang w:val="uk-UA"/>
              </w:rPr>
            </w:pPr>
            <w:r>
              <w:rPr>
                <w:rFonts w:ascii="Times New Roman" w:hAnsi="Times New Roman"/>
                <w:lang w:val="uk-UA"/>
              </w:rPr>
              <w:t>Березень 2023</w:t>
            </w:r>
          </w:p>
        </w:tc>
        <w:tc>
          <w:tcPr>
            <w:tcW w:w="1263" w:type="dxa"/>
            <w:vAlign w:val="center"/>
          </w:tcPr>
          <w:p w14:paraId="64913503" w14:textId="4976D016" w:rsidR="007401C2" w:rsidRPr="004834C4" w:rsidRDefault="00225E6C" w:rsidP="00225E6C">
            <w:pPr>
              <w:ind w:left="-100"/>
              <w:jc w:val="center"/>
              <w:rPr>
                <w:rFonts w:ascii="Times New Roman" w:hAnsi="Times New Roman"/>
                <w:lang w:val="uk-UA"/>
              </w:rPr>
            </w:pPr>
            <w:r>
              <w:rPr>
                <w:rFonts w:ascii="Times New Roman" w:hAnsi="Times New Roman"/>
                <w:lang w:val="uk-UA"/>
              </w:rPr>
              <w:t>3</w:t>
            </w:r>
            <w:r w:rsidR="001833EC">
              <w:rPr>
                <w:rFonts w:ascii="Times New Roman" w:hAnsi="Times New Roman"/>
                <w:lang w:val="uk-UA"/>
              </w:rPr>
              <w:t xml:space="preserve"> </w:t>
            </w:r>
            <w:r>
              <w:rPr>
                <w:rFonts w:ascii="Times New Roman" w:hAnsi="Times New Roman"/>
                <w:lang w:val="uk-UA"/>
              </w:rPr>
              <w:t>600, 00</w:t>
            </w:r>
          </w:p>
        </w:tc>
      </w:tr>
      <w:tr w:rsidR="007401C2" w:rsidRPr="004834C4" w14:paraId="7C46F637" w14:textId="77777777" w:rsidTr="00225E6C">
        <w:tc>
          <w:tcPr>
            <w:tcW w:w="783" w:type="dxa"/>
            <w:vMerge w:val="restart"/>
            <w:vAlign w:val="center"/>
          </w:tcPr>
          <w:p w14:paraId="1F7EBD78" w14:textId="47E0566D" w:rsidR="007401C2" w:rsidRPr="00551E3A" w:rsidRDefault="00225E6C" w:rsidP="00225E6C">
            <w:pPr>
              <w:jc w:val="center"/>
              <w:rPr>
                <w:rFonts w:ascii="Times New Roman" w:hAnsi="Times New Roman"/>
                <w:b/>
                <w:bCs/>
                <w:color w:val="000000"/>
                <w:lang w:val="uk-UA"/>
              </w:rPr>
            </w:pPr>
            <w:r w:rsidRPr="00551E3A">
              <w:rPr>
                <w:rFonts w:ascii="Times New Roman" w:hAnsi="Times New Roman"/>
                <w:b/>
                <w:bCs/>
                <w:color w:val="000000"/>
                <w:lang w:val="uk-UA"/>
              </w:rPr>
              <w:t>4.</w:t>
            </w:r>
          </w:p>
        </w:tc>
        <w:tc>
          <w:tcPr>
            <w:tcW w:w="6379" w:type="dxa"/>
          </w:tcPr>
          <w:p w14:paraId="5C3764BB" w14:textId="34419C42" w:rsidR="007401C2" w:rsidRPr="004834C4" w:rsidRDefault="00225E6C" w:rsidP="00225E6C">
            <w:pPr>
              <w:rPr>
                <w:rFonts w:ascii="Times New Roman" w:hAnsi="Times New Roman"/>
                <w:color w:val="000000"/>
                <w:lang w:val="uk-UA"/>
              </w:rPr>
            </w:pPr>
            <w:r>
              <w:rPr>
                <w:rFonts w:ascii="Times New Roman" w:hAnsi="Times New Roman"/>
                <w:color w:val="000000"/>
                <w:lang w:val="uk-UA"/>
              </w:rPr>
              <w:t>П</w:t>
            </w:r>
            <w:r w:rsidR="007401C2" w:rsidRPr="004834C4">
              <w:rPr>
                <w:rFonts w:ascii="Times New Roman" w:hAnsi="Times New Roman"/>
                <w:color w:val="000000"/>
                <w:lang w:val="uk-UA"/>
              </w:rPr>
              <w:t>ідготовка та подача Звіту за результатами моніторингу</w:t>
            </w:r>
          </w:p>
        </w:tc>
        <w:tc>
          <w:tcPr>
            <w:tcW w:w="1923" w:type="dxa"/>
            <w:vMerge w:val="restart"/>
            <w:vAlign w:val="center"/>
          </w:tcPr>
          <w:p w14:paraId="5420465B" w14:textId="6DAB71FD" w:rsidR="007401C2" w:rsidRPr="004834C4" w:rsidRDefault="00225E6C" w:rsidP="00225E6C">
            <w:pPr>
              <w:ind w:left="-100"/>
              <w:jc w:val="center"/>
              <w:rPr>
                <w:rFonts w:ascii="Times New Roman" w:hAnsi="Times New Roman"/>
                <w:lang w:val="uk-UA"/>
              </w:rPr>
            </w:pPr>
            <w:r>
              <w:rPr>
                <w:rFonts w:ascii="Times New Roman" w:hAnsi="Times New Roman"/>
                <w:lang w:val="uk-UA"/>
              </w:rPr>
              <w:t>Квітень 2023</w:t>
            </w:r>
          </w:p>
        </w:tc>
        <w:tc>
          <w:tcPr>
            <w:tcW w:w="1263" w:type="dxa"/>
            <w:vMerge w:val="restart"/>
            <w:vAlign w:val="center"/>
          </w:tcPr>
          <w:p w14:paraId="7537E487" w14:textId="5CF9B97F" w:rsidR="007401C2" w:rsidRPr="004834C4" w:rsidRDefault="001833EC" w:rsidP="00225E6C">
            <w:pPr>
              <w:ind w:left="-100"/>
              <w:jc w:val="center"/>
              <w:rPr>
                <w:rFonts w:ascii="Times New Roman" w:hAnsi="Times New Roman"/>
                <w:lang w:val="uk-UA"/>
              </w:rPr>
            </w:pPr>
            <w:r>
              <w:rPr>
                <w:rFonts w:ascii="Times New Roman" w:hAnsi="Times New Roman"/>
                <w:lang w:val="uk-UA"/>
              </w:rPr>
              <w:t>9 600,00</w:t>
            </w:r>
          </w:p>
        </w:tc>
      </w:tr>
      <w:tr w:rsidR="007401C2" w:rsidRPr="004834C4" w14:paraId="0AAB333A" w14:textId="77777777" w:rsidTr="00225E6C">
        <w:tc>
          <w:tcPr>
            <w:tcW w:w="783" w:type="dxa"/>
            <w:vMerge/>
            <w:vAlign w:val="center"/>
          </w:tcPr>
          <w:p w14:paraId="4960A0D4" w14:textId="77777777" w:rsidR="007401C2" w:rsidRPr="00551E3A" w:rsidRDefault="007401C2" w:rsidP="00225E6C">
            <w:pPr>
              <w:jc w:val="center"/>
              <w:rPr>
                <w:rFonts w:ascii="Times New Roman" w:hAnsi="Times New Roman"/>
                <w:b/>
                <w:bCs/>
                <w:color w:val="000000"/>
                <w:lang w:val="uk-UA"/>
              </w:rPr>
            </w:pPr>
          </w:p>
        </w:tc>
        <w:tc>
          <w:tcPr>
            <w:tcW w:w="6379" w:type="dxa"/>
          </w:tcPr>
          <w:p w14:paraId="1B06C0CE" w14:textId="52F9385A" w:rsidR="007401C2" w:rsidRPr="004834C4" w:rsidRDefault="00225E6C" w:rsidP="00225E6C">
            <w:pPr>
              <w:rPr>
                <w:rFonts w:ascii="Times New Roman" w:hAnsi="Times New Roman"/>
                <w:color w:val="000000"/>
                <w:lang w:val="uk-UA"/>
              </w:rPr>
            </w:pPr>
            <w:r>
              <w:rPr>
                <w:rFonts w:ascii="Times New Roman" w:hAnsi="Times New Roman"/>
                <w:color w:val="000000"/>
                <w:lang w:val="uk-UA"/>
              </w:rPr>
              <w:t>К</w:t>
            </w:r>
            <w:r w:rsidRPr="004834C4">
              <w:rPr>
                <w:rFonts w:ascii="Times New Roman" w:hAnsi="Times New Roman"/>
                <w:color w:val="000000"/>
                <w:lang w:val="uk-UA"/>
              </w:rPr>
              <w:t>онтроль якості поверхневої води</w:t>
            </w:r>
          </w:p>
        </w:tc>
        <w:tc>
          <w:tcPr>
            <w:tcW w:w="1923" w:type="dxa"/>
            <w:vMerge/>
            <w:vAlign w:val="center"/>
          </w:tcPr>
          <w:p w14:paraId="6D1F65DE" w14:textId="77777777" w:rsidR="007401C2" w:rsidRPr="004834C4" w:rsidRDefault="007401C2" w:rsidP="00225E6C">
            <w:pPr>
              <w:ind w:left="-100"/>
              <w:jc w:val="center"/>
              <w:rPr>
                <w:rFonts w:ascii="Times New Roman" w:hAnsi="Times New Roman"/>
                <w:lang w:val="uk-UA"/>
              </w:rPr>
            </w:pPr>
          </w:p>
        </w:tc>
        <w:tc>
          <w:tcPr>
            <w:tcW w:w="1263" w:type="dxa"/>
            <w:vMerge/>
            <w:vAlign w:val="center"/>
          </w:tcPr>
          <w:p w14:paraId="6893D6FA" w14:textId="77777777" w:rsidR="007401C2" w:rsidRPr="004834C4" w:rsidRDefault="007401C2" w:rsidP="00225E6C">
            <w:pPr>
              <w:ind w:left="-100"/>
              <w:jc w:val="center"/>
              <w:rPr>
                <w:rFonts w:ascii="Times New Roman" w:hAnsi="Times New Roman"/>
                <w:lang w:val="uk-UA"/>
              </w:rPr>
            </w:pPr>
          </w:p>
        </w:tc>
      </w:tr>
      <w:tr w:rsidR="007401C2" w:rsidRPr="004834C4" w14:paraId="3F4A2DE1" w14:textId="77777777" w:rsidTr="00225E6C">
        <w:tc>
          <w:tcPr>
            <w:tcW w:w="783" w:type="dxa"/>
            <w:vMerge w:val="restart"/>
            <w:vAlign w:val="center"/>
          </w:tcPr>
          <w:p w14:paraId="64D8FBF4" w14:textId="19551E25" w:rsidR="007401C2" w:rsidRPr="00551E3A" w:rsidRDefault="001833EC" w:rsidP="00225E6C">
            <w:pPr>
              <w:jc w:val="center"/>
              <w:rPr>
                <w:rFonts w:ascii="Times New Roman" w:hAnsi="Times New Roman"/>
                <w:b/>
                <w:bCs/>
                <w:lang w:val="uk-UA"/>
              </w:rPr>
            </w:pPr>
            <w:r w:rsidRPr="00551E3A">
              <w:rPr>
                <w:rFonts w:ascii="Times New Roman" w:hAnsi="Times New Roman"/>
                <w:b/>
                <w:bCs/>
                <w:lang w:val="uk-UA"/>
              </w:rPr>
              <w:t>5.</w:t>
            </w:r>
          </w:p>
        </w:tc>
        <w:tc>
          <w:tcPr>
            <w:tcW w:w="6379" w:type="dxa"/>
          </w:tcPr>
          <w:p w14:paraId="7346AF35" w14:textId="45BC7D7D" w:rsidR="007401C2" w:rsidRPr="004834C4" w:rsidRDefault="001833EC" w:rsidP="00225E6C">
            <w:pPr>
              <w:rPr>
                <w:rFonts w:ascii="Times New Roman" w:hAnsi="Times New Roman"/>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забруднюючих речовин в атмосферному повітрі на межі СЗЗ </w:t>
            </w:r>
          </w:p>
        </w:tc>
        <w:tc>
          <w:tcPr>
            <w:tcW w:w="1923" w:type="dxa"/>
            <w:vMerge w:val="restart"/>
            <w:vAlign w:val="center"/>
          </w:tcPr>
          <w:p w14:paraId="79BC6FD9" w14:textId="5F84BB5C" w:rsidR="007401C2" w:rsidRPr="004834C4" w:rsidRDefault="001833EC" w:rsidP="00225E6C">
            <w:pPr>
              <w:ind w:left="-100"/>
              <w:jc w:val="center"/>
              <w:rPr>
                <w:rFonts w:ascii="Times New Roman" w:hAnsi="Times New Roman"/>
                <w:lang w:val="uk-UA"/>
              </w:rPr>
            </w:pPr>
            <w:r>
              <w:rPr>
                <w:rFonts w:ascii="Times New Roman" w:hAnsi="Times New Roman"/>
                <w:lang w:val="uk-UA"/>
              </w:rPr>
              <w:t>Травень 2023</w:t>
            </w:r>
          </w:p>
        </w:tc>
        <w:tc>
          <w:tcPr>
            <w:tcW w:w="1263" w:type="dxa"/>
            <w:vMerge w:val="restart"/>
            <w:vAlign w:val="center"/>
          </w:tcPr>
          <w:p w14:paraId="4D1BD1BD" w14:textId="6822BDF3" w:rsidR="007401C2" w:rsidRPr="004834C4" w:rsidRDefault="001833EC" w:rsidP="00225E6C">
            <w:pPr>
              <w:ind w:left="-100"/>
              <w:jc w:val="center"/>
              <w:rPr>
                <w:rFonts w:ascii="Times New Roman" w:hAnsi="Times New Roman"/>
                <w:lang w:val="uk-UA"/>
              </w:rPr>
            </w:pPr>
            <w:r>
              <w:rPr>
                <w:rFonts w:ascii="Times New Roman" w:hAnsi="Times New Roman"/>
                <w:lang w:val="uk-UA"/>
              </w:rPr>
              <w:t>25 200,00</w:t>
            </w:r>
          </w:p>
        </w:tc>
      </w:tr>
      <w:tr w:rsidR="007401C2" w:rsidRPr="004834C4" w14:paraId="2156A722" w14:textId="77777777" w:rsidTr="00225E6C">
        <w:tc>
          <w:tcPr>
            <w:tcW w:w="783" w:type="dxa"/>
            <w:vMerge/>
          </w:tcPr>
          <w:p w14:paraId="1BCEF1FF" w14:textId="77777777" w:rsidR="007401C2" w:rsidRPr="00551E3A" w:rsidRDefault="007401C2" w:rsidP="00225E6C">
            <w:pPr>
              <w:jc w:val="center"/>
              <w:rPr>
                <w:rFonts w:ascii="Times New Roman" w:hAnsi="Times New Roman"/>
                <w:b/>
                <w:bCs/>
              </w:rPr>
            </w:pPr>
          </w:p>
        </w:tc>
        <w:tc>
          <w:tcPr>
            <w:tcW w:w="6379" w:type="dxa"/>
          </w:tcPr>
          <w:p w14:paraId="6D2694A2" w14:textId="01F4DBE3"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онтроль рівнів шуму на межі СЗЗ</w:t>
            </w:r>
          </w:p>
        </w:tc>
        <w:tc>
          <w:tcPr>
            <w:tcW w:w="1923" w:type="dxa"/>
            <w:vMerge/>
          </w:tcPr>
          <w:p w14:paraId="7C20F240" w14:textId="77777777" w:rsidR="007401C2" w:rsidRPr="004834C4" w:rsidRDefault="007401C2" w:rsidP="00225E6C">
            <w:pPr>
              <w:ind w:left="-100"/>
              <w:jc w:val="center"/>
              <w:rPr>
                <w:rFonts w:ascii="Times New Roman" w:hAnsi="Times New Roman"/>
                <w:lang w:val="uk-UA"/>
              </w:rPr>
            </w:pPr>
          </w:p>
        </w:tc>
        <w:tc>
          <w:tcPr>
            <w:tcW w:w="1263" w:type="dxa"/>
            <w:vMerge/>
          </w:tcPr>
          <w:p w14:paraId="16FA7491" w14:textId="77777777" w:rsidR="007401C2" w:rsidRPr="004834C4" w:rsidRDefault="007401C2" w:rsidP="00225E6C">
            <w:pPr>
              <w:ind w:left="-100"/>
              <w:jc w:val="center"/>
              <w:rPr>
                <w:rFonts w:ascii="Times New Roman" w:hAnsi="Times New Roman"/>
                <w:lang w:val="uk-UA"/>
              </w:rPr>
            </w:pPr>
          </w:p>
        </w:tc>
      </w:tr>
      <w:tr w:rsidR="007401C2" w:rsidRPr="004834C4" w14:paraId="3B3114EA" w14:textId="77777777" w:rsidTr="00225E6C">
        <w:tc>
          <w:tcPr>
            <w:tcW w:w="783" w:type="dxa"/>
            <w:vMerge/>
          </w:tcPr>
          <w:p w14:paraId="14568FA2" w14:textId="77777777" w:rsidR="007401C2" w:rsidRPr="00551E3A" w:rsidRDefault="007401C2" w:rsidP="00225E6C">
            <w:pPr>
              <w:jc w:val="center"/>
              <w:rPr>
                <w:rFonts w:ascii="Times New Roman" w:hAnsi="Times New Roman"/>
                <w:b/>
                <w:bCs/>
              </w:rPr>
            </w:pPr>
          </w:p>
        </w:tc>
        <w:tc>
          <w:tcPr>
            <w:tcW w:w="6379" w:type="dxa"/>
          </w:tcPr>
          <w:p w14:paraId="57D0E9E1" w14:textId="1C8D70E3"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Merge/>
          </w:tcPr>
          <w:p w14:paraId="04A94724" w14:textId="77777777" w:rsidR="007401C2" w:rsidRPr="004834C4" w:rsidRDefault="007401C2" w:rsidP="00225E6C">
            <w:pPr>
              <w:ind w:left="-100"/>
              <w:jc w:val="center"/>
              <w:rPr>
                <w:rFonts w:ascii="Times New Roman" w:hAnsi="Times New Roman"/>
                <w:lang w:val="uk-UA"/>
              </w:rPr>
            </w:pPr>
          </w:p>
        </w:tc>
        <w:tc>
          <w:tcPr>
            <w:tcW w:w="1263" w:type="dxa"/>
            <w:vMerge/>
          </w:tcPr>
          <w:p w14:paraId="6D1AE0DB" w14:textId="77777777" w:rsidR="007401C2" w:rsidRPr="004834C4" w:rsidRDefault="007401C2" w:rsidP="00225E6C">
            <w:pPr>
              <w:ind w:left="-100"/>
              <w:jc w:val="center"/>
              <w:rPr>
                <w:rFonts w:ascii="Times New Roman" w:hAnsi="Times New Roman"/>
                <w:lang w:val="uk-UA"/>
              </w:rPr>
            </w:pPr>
          </w:p>
        </w:tc>
      </w:tr>
      <w:tr w:rsidR="007401C2" w:rsidRPr="004834C4" w14:paraId="4B734A4A" w14:textId="77777777" w:rsidTr="00225E6C">
        <w:tc>
          <w:tcPr>
            <w:tcW w:w="783" w:type="dxa"/>
            <w:vAlign w:val="center"/>
          </w:tcPr>
          <w:p w14:paraId="64FC2973" w14:textId="3C0BB976" w:rsidR="007401C2" w:rsidRPr="00551E3A" w:rsidRDefault="001833EC" w:rsidP="00225E6C">
            <w:pPr>
              <w:jc w:val="center"/>
              <w:rPr>
                <w:rFonts w:ascii="Times New Roman" w:hAnsi="Times New Roman"/>
                <w:b/>
                <w:bCs/>
                <w:lang w:val="uk-UA"/>
              </w:rPr>
            </w:pPr>
            <w:r w:rsidRPr="00551E3A">
              <w:rPr>
                <w:rFonts w:ascii="Times New Roman" w:hAnsi="Times New Roman"/>
                <w:b/>
                <w:bCs/>
                <w:lang w:val="uk-UA"/>
              </w:rPr>
              <w:t>6.</w:t>
            </w:r>
          </w:p>
        </w:tc>
        <w:tc>
          <w:tcPr>
            <w:tcW w:w="6379" w:type="dxa"/>
          </w:tcPr>
          <w:p w14:paraId="38CF15D1" w14:textId="5160D89D"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Align w:val="center"/>
          </w:tcPr>
          <w:p w14:paraId="7B84C21F" w14:textId="2127D00F" w:rsidR="007401C2" w:rsidRPr="004834C4" w:rsidRDefault="001833EC" w:rsidP="00225E6C">
            <w:pPr>
              <w:ind w:left="-100"/>
              <w:jc w:val="center"/>
              <w:rPr>
                <w:rFonts w:ascii="Times New Roman" w:hAnsi="Times New Roman"/>
                <w:lang w:val="uk-UA"/>
              </w:rPr>
            </w:pPr>
            <w:r>
              <w:rPr>
                <w:rFonts w:ascii="Times New Roman" w:hAnsi="Times New Roman"/>
                <w:lang w:val="uk-UA"/>
              </w:rPr>
              <w:t>Червень 2023</w:t>
            </w:r>
          </w:p>
        </w:tc>
        <w:tc>
          <w:tcPr>
            <w:tcW w:w="1263" w:type="dxa"/>
            <w:vAlign w:val="center"/>
          </w:tcPr>
          <w:p w14:paraId="2F181F3E" w14:textId="459BA16A" w:rsidR="007401C2" w:rsidRPr="004834C4" w:rsidRDefault="007401C2" w:rsidP="00225E6C">
            <w:pPr>
              <w:ind w:left="-100"/>
              <w:jc w:val="center"/>
              <w:rPr>
                <w:rFonts w:ascii="Times New Roman" w:hAnsi="Times New Roman"/>
                <w:lang w:val="uk-UA"/>
              </w:rPr>
            </w:pPr>
            <w:r w:rsidRPr="004834C4">
              <w:rPr>
                <w:rFonts w:ascii="Times New Roman" w:hAnsi="Times New Roman"/>
                <w:lang w:val="uk-UA"/>
              </w:rPr>
              <w:t>3</w:t>
            </w:r>
            <w:r w:rsidR="001833EC">
              <w:rPr>
                <w:rFonts w:ascii="Times New Roman" w:hAnsi="Times New Roman"/>
                <w:lang w:val="uk-UA"/>
              </w:rPr>
              <w:t>6</w:t>
            </w:r>
            <w:r w:rsidRPr="004834C4">
              <w:rPr>
                <w:rFonts w:ascii="Times New Roman" w:hAnsi="Times New Roman"/>
                <w:lang w:val="uk-UA"/>
              </w:rPr>
              <w:t>00,00</w:t>
            </w:r>
          </w:p>
        </w:tc>
      </w:tr>
      <w:tr w:rsidR="007401C2" w:rsidRPr="004834C4" w14:paraId="1A538A68" w14:textId="77777777" w:rsidTr="00225E6C">
        <w:tc>
          <w:tcPr>
            <w:tcW w:w="783" w:type="dxa"/>
            <w:vMerge w:val="restart"/>
            <w:vAlign w:val="center"/>
          </w:tcPr>
          <w:p w14:paraId="20F5DEA3" w14:textId="64DFB8BC" w:rsidR="007401C2" w:rsidRPr="00551E3A" w:rsidRDefault="001833EC" w:rsidP="00225E6C">
            <w:pPr>
              <w:jc w:val="center"/>
              <w:rPr>
                <w:rFonts w:ascii="Times New Roman" w:hAnsi="Times New Roman"/>
                <w:b/>
                <w:bCs/>
                <w:color w:val="000000"/>
                <w:lang w:val="uk-UA"/>
              </w:rPr>
            </w:pPr>
            <w:r w:rsidRPr="00551E3A">
              <w:rPr>
                <w:rFonts w:ascii="Times New Roman" w:hAnsi="Times New Roman"/>
                <w:b/>
                <w:bCs/>
                <w:color w:val="000000"/>
                <w:lang w:val="uk-UA"/>
              </w:rPr>
              <w:t>7.</w:t>
            </w:r>
          </w:p>
        </w:tc>
        <w:tc>
          <w:tcPr>
            <w:tcW w:w="6379" w:type="dxa"/>
          </w:tcPr>
          <w:p w14:paraId="136AE052" w14:textId="38EC18E7"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Merge w:val="restart"/>
            <w:vAlign w:val="center"/>
          </w:tcPr>
          <w:p w14:paraId="062C59BF" w14:textId="22E9A2D5" w:rsidR="007401C2" w:rsidRPr="004834C4" w:rsidRDefault="001833EC" w:rsidP="00225E6C">
            <w:pPr>
              <w:ind w:left="-100"/>
              <w:jc w:val="center"/>
              <w:rPr>
                <w:rFonts w:ascii="Times New Roman" w:hAnsi="Times New Roman"/>
                <w:lang w:val="uk-UA"/>
              </w:rPr>
            </w:pPr>
            <w:r>
              <w:rPr>
                <w:rFonts w:ascii="Times New Roman" w:hAnsi="Times New Roman"/>
                <w:lang w:val="uk-UA"/>
              </w:rPr>
              <w:t>Липень 2023</w:t>
            </w:r>
          </w:p>
        </w:tc>
        <w:tc>
          <w:tcPr>
            <w:tcW w:w="1263" w:type="dxa"/>
            <w:vMerge w:val="restart"/>
            <w:vAlign w:val="center"/>
          </w:tcPr>
          <w:p w14:paraId="6E7BB173" w14:textId="425072F0" w:rsidR="007401C2" w:rsidRPr="004834C4" w:rsidRDefault="001833EC" w:rsidP="00225E6C">
            <w:pPr>
              <w:ind w:left="-100"/>
              <w:jc w:val="center"/>
              <w:rPr>
                <w:rFonts w:ascii="Times New Roman" w:hAnsi="Times New Roman"/>
                <w:lang w:val="uk-UA"/>
              </w:rPr>
            </w:pPr>
            <w:r>
              <w:rPr>
                <w:rFonts w:ascii="Times New Roman" w:hAnsi="Times New Roman"/>
                <w:lang w:val="uk-UA"/>
              </w:rPr>
              <w:t>9 600,00</w:t>
            </w:r>
          </w:p>
        </w:tc>
      </w:tr>
      <w:tr w:rsidR="007401C2" w:rsidRPr="004834C4" w14:paraId="57BF9F35" w14:textId="77777777" w:rsidTr="00225E6C">
        <w:tc>
          <w:tcPr>
            <w:tcW w:w="783" w:type="dxa"/>
            <w:vMerge/>
            <w:vAlign w:val="center"/>
          </w:tcPr>
          <w:p w14:paraId="11F1748D" w14:textId="77777777" w:rsidR="007401C2" w:rsidRPr="00551E3A" w:rsidRDefault="007401C2" w:rsidP="00225E6C">
            <w:pPr>
              <w:jc w:val="center"/>
              <w:rPr>
                <w:rFonts w:ascii="Times New Roman" w:hAnsi="Times New Roman"/>
                <w:b/>
                <w:bCs/>
                <w:color w:val="000000"/>
                <w:lang w:val="uk-UA"/>
              </w:rPr>
            </w:pPr>
          </w:p>
        </w:tc>
        <w:tc>
          <w:tcPr>
            <w:tcW w:w="6379" w:type="dxa"/>
          </w:tcPr>
          <w:p w14:paraId="7711049C" w14:textId="6B491841" w:rsidR="007401C2" w:rsidRPr="004834C4" w:rsidRDefault="001833EC" w:rsidP="00225E6C">
            <w:pPr>
              <w:rPr>
                <w:rFonts w:ascii="Times New Roman" w:hAnsi="Times New Roman"/>
                <w:color w:val="000000"/>
                <w:lang w:val="uk-UA"/>
              </w:rPr>
            </w:pPr>
            <w:r>
              <w:rPr>
                <w:rFonts w:ascii="Times New Roman" w:hAnsi="Times New Roman"/>
                <w:color w:val="000000"/>
                <w:lang w:val="uk-UA"/>
              </w:rPr>
              <w:t>П</w:t>
            </w:r>
            <w:r w:rsidR="007401C2" w:rsidRPr="004834C4">
              <w:rPr>
                <w:rFonts w:ascii="Times New Roman" w:hAnsi="Times New Roman"/>
                <w:color w:val="000000"/>
                <w:lang w:val="uk-UA"/>
              </w:rPr>
              <w:t>ідготовка та подача Звіту за результатами моніторингу</w:t>
            </w:r>
          </w:p>
        </w:tc>
        <w:tc>
          <w:tcPr>
            <w:tcW w:w="1923" w:type="dxa"/>
            <w:vMerge/>
            <w:vAlign w:val="center"/>
          </w:tcPr>
          <w:p w14:paraId="62EAC822" w14:textId="77777777" w:rsidR="007401C2" w:rsidRPr="004834C4" w:rsidRDefault="007401C2" w:rsidP="00225E6C">
            <w:pPr>
              <w:ind w:left="-100"/>
              <w:jc w:val="center"/>
              <w:rPr>
                <w:rFonts w:ascii="Times New Roman" w:hAnsi="Times New Roman"/>
                <w:lang w:val="uk-UA"/>
              </w:rPr>
            </w:pPr>
          </w:p>
        </w:tc>
        <w:tc>
          <w:tcPr>
            <w:tcW w:w="1263" w:type="dxa"/>
            <w:vMerge/>
            <w:vAlign w:val="center"/>
          </w:tcPr>
          <w:p w14:paraId="640CBD1B" w14:textId="77777777" w:rsidR="007401C2" w:rsidRPr="004834C4" w:rsidRDefault="007401C2" w:rsidP="00225E6C">
            <w:pPr>
              <w:ind w:left="-100"/>
              <w:jc w:val="center"/>
              <w:rPr>
                <w:rFonts w:ascii="Times New Roman" w:hAnsi="Times New Roman"/>
                <w:lang w:val="uk-UA"/>
              </w:rPr>
            </w:pPr>
          </w:p>
        </w:tc>
      </w:tr>
      <w:tr w:rsidR="007401C2" w:rsidRPr="004834C4" w14:paraId="3E1D82CA" w14:textId="77777777" w:rsidTr="00225E6C">
        <w:tc>
          <w:tcPr>
            <w:tcW w:w="783" w:type="dxa"/>
            <w:vMerge w:val="restart"/>
            <w:vAlign w:val="center"/>
          </w:tcPr>
          <w:p w14:paraId="6D4B8B65" w14:textId="01FB9555" w:rsidR="007401C2" w:rsidRPr="00551E3A" w:rsidRDefault="001833EC" w:rsidP="00225E6C">
            <w:pPr>
              <w:jc w:val="center"/>
              <w:rPr>
                <w:rFonts w:ascii="Times New Roman" w:hAnsi="Times New Roman"/>
                <w:b/>
                <w:bCs/>
                <w:color w:val="000000"/>
                <w:lang w:val="uk-UA"/>
              </w:rPr>
            </w:pPr>
            <w:r w:rsidRPr="00551E3A">
              <w:rPr>
                <w:rFonts w:ascii="Times New Roman" w:hAnsi="Times New Roman"/>
                <w:b/>
                <w:bCs/>
                <w:color w:val="000000"/>
                <w:lang w:val="uk-UA"/>
              </w:rPr>
              <w:t>8.</w:t>
            </w:r>
          </w:p>
        </w:tc>
        <w:tc>
          <w:tcPr>
            <w:tcW w:w="6379" w:type="dxa"/>
          </w:tcPr>
          <w:p w14:paraId="062F850D" w14:textId="6CF9ABAF"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забруднюючих речовин в атмосферному повітрі на межі СЗЗ </w:t>
            </w:r>
          </w:p>
        </w:tc>
        <w:tc>
          <w:tcPr>
            <w:tcW w:w="1923" w:type="dxa"/>
            <w:vMerge w:val="restart"/>
            <w:vAlign w:val="center"/>
          </w:tcPr>
          <w:p w14:paraId="680FF1CD" w14:textId="6C623E7A" w:rsidR="007401C2" w:rsidRPr="004834C4" w:rsidRDefault="001833EC" w:rsidP="00225E6C">
            <w:pPr>
              <w:ind w:left="-100"/>
              <w:jc w:val="center"/>
              <w:rPr>
                <w:rFonts w:ascii="Times New Roman" w:hAnsi="Times New Roman"/>
                <w:lang w:val="uk-UA"/>
              </w:rPr>
            </w:pPr>
            <w:r>
              <w:rPr>
                <w:rFonts w:ascii="Times New Roman" w:hAnsi="Times New Roman"/>
                <w:lang w:val="uk-UA"/>
              </w:rPr>
              <w:t>Серпень 2023</w:t>
            </w:r>
          </w:p>
        </w:tc>
        <w:tc>
          <w:tcPr>
            <w:tcW w:w="1263" w:type="dxa"/>
            <w:vMerge w:val="restart"/>
            <w:vAlign w:val="center"/>
          </w:tcPr>
          <w:p w14:paraId="46BC3A83" w14:textId="23564119" w:rsidR="007401C2" w:rsidRPr="004834C4" w:rsidRDefault="001833EC" w:rsidP="00225E6C">
            <w:pPr>
              <w:ind w:left="-100"/>
              <w:jc w:val="center"/>
              <w:rPr>
                <w:rFonts w:ascii="Times New Roman" w:hAnsi="Times New Roman"/>
                <w:lang w:val="uk-UA"/>
              </w:rPr>
            </w:pPr>
            <w:r>
              <w:rPr>
                <w:rFonts w:ascii="Times New Roman" w:hAnsi="Times New Roman"/>
                <w:lang w:val="uk-UA"/>
              </w:rPr>
              <w:t>25 200,00</w:t>
            </w:r>
          </w:p>
        </w:tc>
      </w:tr>
      <w:tr w:rsidR="007401C2" w:rsidRPr="004834C4" w14:paraId="78A54EDD" w14:textId="77777777" w:rsidTr="00225E6C">
        <w:tc>
          <w:tcPr>
            <w:tcW w:w="783" w:type="dxa"/>
            <w:vMerge/>
          </w:tcPr>
          <w:p w14:paraId="0D2F5900" w14:textId="77777777" w:rsidR="007401C2" w:rsidRPr="00551E3A" w:rsidRDefault="007401C2" w:rsidP="00225E6C">
            <w:pPr>
              <w:jc w:val="center"/>
              <w:rPr>
                <w:rFonts w:ascii="Times New Roman" w:hAnsi="Times New Roman"/>
                <w:b/>
                <w:bCs/>
                <w:color w:val="000000"/>
                <w:lang w:val="uk-UA"/>
              </w:rPr>
            </w:pPr>
          </w:p>
        </w:tc>
        <w:tc>
          <w:tcPr>
            <w:tcW w:w="6379" w:type="dxa"/>
          </w:tcPr>
          <w:p w14:paraId="6C7611C4" w14:textId="419FADA1"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онтроль рівнів шуму на межі СЗЗ</w:t>
            </w:r>
          </w:p>
        </w:tc>
        <w:tc>
          <w:tcPr>
            <w:tcW w:w="1923" w:type="dxa"/>
            <w:vMerge/>
          </w:tcPr>
          <w:p w14:paraId="089471F6" w14:textId="77777777" w:rsidR="007401C2" w:rsidRPr="004834C4" w:rsidRDefault="007401C2" w:rsidP="00225E6C">
            <w:pPr>
              <w:ind w:left="-100"/>
              <w:jc w:val="center"/>
              <w:rPr>
                <w:rFonts w:ascii="Times New Roman" w:hAnsi="Times New Roman"/>
                <w:lang w:val="uk-UA"/>
              </w:rPr>
            </w:pPr>
          </w:p>
        </w:tc>
        <w:tc>
          <w:tcPr>
            <w:tcW w:w="1263" w:type="dxa"/>
            <w:vMerge/>
          </w:tcPr>
          <w:p w14:paraId="41E49141" w14:textId="77777777" w:rsidR="007401C2" w:rsidRPr="004834C4" w:rsidRDefault="007401C2" w:rsidP="00225E6C">
            <w:pPr>
              <w:ind w:left="-100"/>
              <w:jc w:val="center"/>
              <w:rPr>
                <w:rFonts w:ascii="Times New Roman" w:hAnsi="Times New Roman"/>
                <w:lang w:val="uk-UA"/>
              </w:rPr>
            </w:pPr>
          </w:p>
        </w:tc>
      </w:tr>
      <w:tr w:rsidR="007401C2" w:rsidRPr="004834C4" w14:paraId="2892927C" w14:textId="77777777" w:rsidTr="00225E6C">
        <w:tc>
          <w:tcPr>
            <w:tcW w:w="783" w:type="dxa"/>
            <w:vMerge/>
          </w:tcPr>
          <w:p w14:paraId="78CF75D5" w14:textId="77777777" w:rsidR="007401C2" w:rsidRPr="00551E3A" w:rsidRDefault="007401C2" w:rsidP="00225E6C">
            <w:pPr>
              <w:jc w:val="center"/>
              <w:rPr>
                <w:rFonts w:ascii="Times New Roman" w:hAnsi="Times New Roman"/>
                <w:b/>
                <w:bCs/>
                <w:color w:val="000000"/>
                <w:lang w:val="uk-UA"/>
              </w:rPr>
            </w:pPr>
          </w:p>
        </w:tc>
        <w:tc>
          <w:tcPr>
            <w:tcW w:w="6379" w:type="dxa"/>
          </w:tcPr>
          <w:p w14:paraId="49E86ED4" w14:textId="6F773DCC"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Merge/>
          </w:tcPr>
          <w:p w14:paraId="74F09DFE" w14:textId="77777777" w:rsidR="007401C2" w:rsidRPr="004834C4" w:rsidRDefault="007401C2" w:rsidP="00225E6C">
            <w:pPr>
              <w:ind w:left="-100"/>
              <w:jc w:val="center"/>
              <w:rPr>
                <w:rFonts w:ascii="Times New Roman" w:hAnsi="Times New Roman"/>
                <w:lang w:val="uk-UA"/>
              </w:rPr>
            </w:pPr>
          </w:p>
        </w:tc>
        <w:tc>
          <w:tcPr>
            <w:tcW w:w="1263" w:type="dxa"/>
            <w:vMerge/>
          </w:tcPr>
          <w:p w14:paraId="4DEA1774" w14:textId="77777777" w:rsidR="007401C2" w:rsidRPr="004834C4" w:rsidRDefault="007401C2" w:rsidP="00225E6C">
            <w:pPr>
              <w:ind w:left="-100"/>
              <w:jc w:val="center"/>
              <w:rPr>
                <w:rFonts w:ascii="Times New Roman" w:hAnsi="Times New Roman"/>
                <w:lang w:val="uk-UA"/>
              </w:rPr>
            </w:pPr>
          </w:p>
        </w:tc>
      </w:tr>
      <w:tr w:rsidR="007401C2" w:rsidRPr="004834C4" w14:paraId="759460FD" w14:textId="77777777" w:rsidTr="00225E6C">
        <w:tc>
          <w:tcPr>
            <w:tcW w:w="783" w:type="dxa"/>
            <w:vAlign w:val="center"/>
          </w:tcPr>
          <w:p w14:paraId="1A0A749E" w14:textId="4DEA885B" w:rsidR="007401C2" w:rsidRPr="00551E3A" w:rsidRDefault="001833EC" w:rsidP="00225E6C">
            <w:pPr>
              <w:jc w:val="center"/>
              <w:rPr>
                <w:rFonts w:ascii="Times New Roman" w:hAnsi="Times New Roman"/>
                <w:b/>
                <w:bCs/>
                <w:color w:val="000000"/>
                <w:lang w:val="uk-UA"/>
              </w:rPr>
            </w:pPr>
            <w:r w:rsidRPr="00551E3A">
              <w:rPr>
                <w:rFonts w:ascii="Times New Roman" w:hAnsi="Times New Roman"/>
                <w:b/>
                <w:bCs/>
                <w:color w:val="000000"/>
                <w:lang w:val="uk-UA"/>
              </w:rPr>
              <w:t>9.</w:t>
            </w:r>
          </w:p>
        </w:tc>
        <w:tc>
          <w:tcPr>
            <w:tcW w:w="6379" w:type="dxa"/>
          </w:tcPr>
          <w:p w14:paraId="1E289583" w14:textId="3146D4C0" w:rsidR="007401C2" w:rsidRPr="004834C4" w:rsidRDefault="001833EC"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Align w:val="center"/>
          </w:tcPr>
          <w:p w14:paraId="15FC7A57" w14:textId="6ADC30E6" w:rsidR="007401C2" w:rsidRPr="004834C4" w:rsidRDefault="001833EC" w:rsidP="00225E6C">
            <w:pPr>
              <w:ind w:left="-100"/>
              <w:jc w:val="center"/>
              <w:rPr>
                <w:rFonts w:ascii="Times New Roman" w:hAnsi="Times New Roman"/>
                <w:lang w:val="uk-UA"/>
              </w:rPr>
            </w:pPr>
            <w:r>
              <w:rPr>
                <w:rFonts w:ascii="Times New Roman" w:hAnsi="Times New Roman"/>
                <w:lang w:val="uk-UA"/>
              </w:rPr>
              <w:t>Вересень 2023</w:t>
            </w:r>
          </w:p>
        </w:tc>
        <w:tc>
          <w:tcPr>
            <w:tcW w:w="1263" w:type="dxa"/>
            <w:vAlign w:val="center"/>
          </w:tcPr>
          <w:p w14:paraId="11EE147B" w14:textId="31F5EB4B" w:rsidR="007401C2" w:rsidRPr="004834C4" w:rsidRDefault="001833EC" w:rsidP="00225E6C">
            <w:pPr>
              <w:ind w:left="-100"/>
              <w:jc w:val="center"/>
              <w:rPr>
                <w:rFonts w:ascii="Times New Roman" w:hAnsi="Times New Roman"/>
                <w:lang w:val="uk-UA"/>
              </w:rPr>
            </w:pPr>
            <w:r>
              <w:rPr>
                <w:rFonts w:ascii="Times New Roman" w:hAnsi="Times New Roman"/>
                <w:lang w:val="uk-UA"/>
              </w:rPr>
              <w:t>3 600,00</w:t>
            </w:r>
          </w:p>
        </w:tc>
      </w:tr>
      <w:tr w:rsidR="001833EC" w:rsidRPr="004834C4" w14:paraId="0B5EECA0" w14:textId="77777777" w:rsidTr="00225E6C">
        <w:tc>
          <w:tcPr>
            <w:tcW w:w="783" w:type="dxa"/>
            <w:vMerge w:val="restart"/>
            <w:vAlign w:val="center"/>
          </w:tcPr>
          <w:p w14:paraId="5859AD7D" w14:textId="1B750A4C" w:rsidR="001833EC" w:rsidRPr="00551E3A" w:rsidRDefault="001833EC" w:rsidP="00225E6C">
            <w:pPr>
              <w:jc w:val="center"/>
              <w:rPr>
                <w:rFonts w:ascii="Times New Roman" w:hAnsi="Times New Roman"/>
                <w:b/>
                <w:bCs/>
                <w:color w:val="000000"/>
                <w:lang w:val="uk-UA"/>
              </w:rPr>
            </w:pPr>
            <w:r w:rsidRPr="00551E3A">
              <w:rPr>
                <w:rFonts w:ascii="Times New Roman" w:hAnsi="Times New Roman"/>
                <w:b/>
                <w:bCs/>
                <w:color w:val="000000"/>
                <w:lang w:val="uk-UA"/>
              </w:rPr>
              <w:t>10.</w:t>
            </w:r>
          </w:p>
        </w:tc>
        <w:tc>
          <w:tcPr>
            <w:tcW w:w="6379" w:type="dxa"/>
          </w:tcPr>
          <w:p w14:paraId="03617DB0" w14:textId="3EAFE4C0" w:rsidR="001833EC" w:rsidRPr="004834C4" w:rsidRDefault="001833EC" w:rsidP="00225E6C">
            <w:pPr>
              <w:rPr>
                <w:rFonts w:ascii="Times New Roman" w:hAnsi="Times New Roman"/>
                <w:color w:val="000000"/>
                <w:lang w:val="uk-UA"/>
              </w:rPr>
            </w:pPr>
            <w:r>
              <w:rPr>
                <w:rFonts w:ascii="Times New Roman" w:hAnsi="Times New Roman"/>
                <w:color w:val="000000"/>
                <w:lang w:val="uk-UA"/>
              </w:rPr>
              <w:t>К</w:t>
            </w:r>
            <w:r w:rsidRPr="004834C4">
              <w:rPr>
                <w:rFonts w:ascii="Times New Roman" w:hAnsi="Times New Roman"/>
                <w:color w:val="000000"/>
                <w:lang w:val="uk-UA"/>
              </w:rPr>
              <w:t xml:space="preserve">онтроль якості поверхневої води </w:t>
            </w:r>
          </w:p>
        </w:tc>
        <w:tc>
          <w:tcPr>
            <w:tcW w:w="1923" w:type="dxa"/>
            <w:vMerge w:val="restart"/>
            <w:vAlign w:val="center"/>
          </w:tcPr>
          <w:p w14:paraId="4E1F8448" w14:textId="763787B5" w:rsidR="001833EC" w:rsidRPr="004834C4" w:rsidRDefault="001833EC" w:rsidP="00225E6C">
            <w:pPr>
              <w:ind w:left="-100"/>
              <w:jc w:val="center"/>
              <w:rPr>
                <w:rFonts w:ascii="Times New Roman" w:hAnsi="Times New Roman"/>
                <w:lang w:val="uk-UA"/>
              </w:rPr>
            </w:pPr>
            <w:r>
              <w:rPr>
                <w:rFonts w:ascii="Times New Roman" w:hAnsi="Times New Roman"/>
                <w:lang w:val="uk-UA"/>
              </w:rPr>
              <w:t>Жовтень 2023</w:t>
            </w:r>
          </w:p>
        </w:tc>
        <w:tc>
          <w:tcPr>
            <w:tcW w:w="1263" w:type="dxa"/>
            <w:vMerge w:val="restart"/>
            <w:vAlign w:val="center"/>
          </w:tcPr>
          <w:p w14:paraId="2A22929A" w14:textId="59C9BBE5" w:rsidR="001833EC" w:rsidRPr="004834C4" w:rsidRDefault="001833EC" w:rsidP="00225E6C">
            <w:pPr>
              <w:ind w:left="-100"/>
              <w:jc w:val="center"/>
              <w:rPr>
                <w:rFonts w:ascii="Times New Roman" w:hAnsi="Times New Roman"/>
                <w:lang w:val="uk-UA"/>
              </w:rPr>
            </w:pPr>
            <w:r>
              <w:rPr>
                <w:rFonts w:ascii="Times New Roman" w:hAnsi="Times New Roman"/>
                <w:lang w:val="uk-UA"/>
              </w:rPr>
              <w:t>16 800,00</w:t>
            </w:r>
          </w:p>
        </w:tc>
      </w:tr>
      <w:tr w:rsidR="001833EC" w:rsidRPr="004834C4" w14:paraId="725AE4F8" w14:textId="77777777" w:rsidTr="00225E6C">
        <w:tc>
          <w:tcPr>
            <w:tcW w:w="783" w:type="dxa"/>
            <w:vMerge/>
            <w:vAlign w:val="center"/>
          </w:tcPr>
          <w:p w14:paraId="53A85EF6" w14:textId="77777777" w:rsidR="001833EC" w:rsidRPr="00551E3A" w:rsidRDefault="001833EC" w:rsidP="00225E6C">
            <w:pPr>
              <w:jc w:val="center"/>
              <w:rPr>
                <w:rFonts w:ascii="Times New Roman" w:hAnsi="Times New Roman"/>
                <w:b/>
                <w:bCs/>
                <w:color w:val="000000"/>
                <w:lang w:val="uk-UA"/>
              </w:rPr>
            </w:pPr>
          </w:p>
        </w:tc>
        <w:tc>
          <w:tcPr>
            <w:tcW w:w="6379" w:type="dxa"/>
          </w:tcPr>
          <w:p w14:paraId="7D4FDCFA" w14:textId="585E019A" w:rsidR="001833EC" w:rsidRPr="004834C4" w:rsidRDefault="001833EC" w:rsidP="00225E6C">
            <w:pPr>
              <w:rPr>
                <w:rFonts w:ascii="Times New Roman" w:hAnsi="Times New Roman"/>
                <w:color w:val="000000"/>
                <w:lang w:val="uk-UA"/>
              </w:rPr>
            </w:pPr>
            <w:r>
              <w:rPr>
                <w:rFonts w:ascii="Times New Roman" w:hAnsi="Times New Roman"/>
                <w:color w:val="000000"/>
                <w:lang w:val="uk-UA"/>
              </w:rPr>
              <w:t>П</w:t>
            </w:r>
            <w:r w:rsidRPr="004834C4">
              <w:rPr>
                <w:rFonts w:ascii="Times New Roman" w:hAnsi="Times New Roman"/>
                <w:color w:val="000000"/>
                <w:lang w:val="uk-UA"/>
              </w:rPr>
              <w:t>ідготовка та подача Звіту за результатами моніторингу</w:t>
            </w:r>
          </w:p>
        </w:tc>
        <w:tc>
          <w:tcPr>
            <w:tcW w:w="1923" w:type="dxa"/>
            <w:vMerge/>
            <w:vAlign w:val="center"/>
          </w:tcPr>
          <w:p w14:paraId="7BDD6C4F" w14:textId="77777777" w:rsidR="001833EC" w:rsidRPr="004834C4" w:rsidRDefault="001833EC" w:rsidP="00225E6C">
            <w:pPr>
              <w:ind w:left="-100"/>
              <w:jc w:val="center"/>
              <w:rPr>
                <w:rFonts w:ascii="Times New Roman" w:hAnsi="Times New Roman"/>
                <w:lang w:val="uk-UA"/>
              </w:rPr>
            </w:pPr>
          </w:p>
        </w:tc>
        <w:tc>
          <w:tcPr>
            <w:tcW w:w="1263" w:type="dxa"/>
            <w:vMerge/>
            <w:vAlign w:val="center"/>
          </w:tcPr>
          <w:p w14:paraId="78911EE3" w14:textId="77777777" w:rsidR="001833EC" w:rsidRPr="004834C4" w:rsidRDefault="001833EC" w:rsidP="00225E6C">
            <w:pPr>
              <w:ind w:left="-100"/>
              <w:jc w:val="center"/>
              <w:rPr>
                <w:rFonts w:ascii="Times New Roman" w:hAnsi="Times New Roman"/>
                <w:lang w:val="uk-UA"/>
              </w:rPr>
            </w:pPr>
          </w:p>
        </w:tc>
      </w:tr>
      <w:tr w:rsidR="001833EC" w:rsidRPr="004834C4" w14:paraId="6CB11EDD" w14:textId="77777777" w:rsidTr="00225E6C">
        <w:tc>
          <w:tcPr>
            <w:tcW w:w="783" w:type="dxa"/>
            <w:vMerge/>
            <w:vAlign w:val="center"/>
          </w:tcPr>
          <w:p w14:paraId="27662DDC" w14:textId="77777777" w:rsidR="001833EC" w:rsidRPr="00551E3A" w:rsidRDefault="001833EC" w:rsidP="00225E6C">
            <w:pPr>
              <w:jc w:val="center"/>
              <w:rPr>
                <w:rFonts w:ascii="Times New Roman" w:hAnsi="Times New Roman"/>
                <w:b/>
                <w:bCs/>
                <w:color w:val="000000"/>
                <w:lang w:val="uk-UA"/>
              </w:rPr>
            </w:pPr>
          </w:p>
        </w:tc>
        <w:tc>
          <w:tcPr>
            <w:tcW w:w="6379" w:type="dxa"/>
          </w:tcPr>
          <w:p w14:paraId="15FA26DE" w14:textId="71961C67" w:rsidR="001833EC" w:rsidRDefault="001833EC" w:rsidP="00225E6C">
            <w:pPr>
              <w:rPr>
                <w:rFonts w:ascii="Times New Roman" w:hAnsi="Times New Roman"/>
                <w:color w:val="000000"/>
                <w:lang w:val="uk-UA"/>
              </w:rPr>
            </w:pPr>
            <w:r>
              <w:rPr>
                <w:rFonts w:ascii="Times New Roman" w:hAnsi="Times New Roman"/>
                <w:color w:val="000000"/>
                <w:lang w:val="uk-UA"/>
              </w:rPr>
              <w:t>К</w:t>
            </w:r>
            <w:r w:rsidRPr="004834C4">
              <w:rPr>
                <w:rFonts w:ascii="Times New Roman" w:hAnsi="Times New Roman"/>
                <w:color w:val="000000"/>
                <w:lang w:val="uk-UA"/>
              </w:rPr>
              <w:t>онтроль забруднюючих речовин в викидах пересувних джерел</w:t>
            </w:r>
          </w:p>
        </w:tc>
        <w:tc>
          <w:tcPr>
            <w:tcW w:w="1923" w:type="dxa"/>
            <w:vMerge/>
            <w:vAlign w:val="center"/>
          </w:tcPr>
          <w:p w14:paraId="38B1D33D" w14:textId="77777777" w:rsidR="001833EC" w:rsidRPr="004834C4" w:rsidRDefault="001833EC" w:rsidP="00225E6C">
            <w:pPr>
              <w:ind w:left="-100"/>
              <w:jc w:val="center"/>
              <w:rPr>
                <w:rFonts w:ascii="Times New Roman" w:hAnsi="Times New Roman"/>
                <w:lang w:val="uk-UA"/>
              </w:rPr>
            </w:pPr>
          </w:p>
        </w:tc>
        <w:tc>
          <w:tcPr>
            <w:tcW w:w="1263" w:type="dxa"/>
            <w:vMerge/>
            <w:vAlign w:val="center"/>
          </w:tcPr>
          <w:p w14:paraId="190194AB" w14:textId="77777777" w:rsidR="001833EC" w:rsidRPr="004834C4" w:rsidRDefault="001833EC" w:rsidP="00225E6C">
            <w:pPr>
              <w:ind w:left="-100"/>
              <w:jc w:val="center"/>
              <w:rPr>
                <w:rFonts w:ascii="Times New Roman" w:hAnsi="Times New Roman"/>
                <w:lang w:val="uk-UA"/>
              </w:rPr>
            </w:pPr>
          </w:p>
        </w:tc>
      </w:tr>
      <w:tr w:rsidR="007401C2" w:rsidRPr="004834C4" w14:paraId="76ADD3CF" w14:textId="77777777" w:rsidTr="00225E6C">
        <w:tc>
          <w:tcPr>
            <w:tcW w:w="783" w:type="dxa"/>
            <w:vMerge w:val="restart"/>
            <w:vAlign w:val="center"/>
          </w:tcPr>
          <w:p w14:paraId="240EFDB3" w14:textId="038A627E" w:rsidR="007401C2" w:rsidRPr="00551E3A" w:rsidRDefault="00551E3A" w:rsidP="00225E6C">
            <w:pPr>
              <w:jc w:val="center"/>
              <w:rPr>
                <w:rFonts w:ascii="Times New Roman" w:hAnsi="Times New Roman"/>
                <w:b/>
                <w:bCs/>
                <w:color w:val="000000"/>
                <w:lang w:val="uk-UA"/>
              </w:rPr>
            </w:pPr>
            <w:r w:rsidRPr="00551E3A">
              <w:rPr>
                <w:rFonts w:ascii="Times New Roman" w:hAnsi="Times New Roman"/>
                <w:b/>
                <w:bCs/>
                <w:color w:val="000000"/>
                <w:lang w:val="uk-UA"/>
              </w:rPr>
              <w:t>11.</w:t>
            </w:r>
          </w:p>
        </w:tc>
        <w:tc>
          <w:tcPr>
            <w:tcW w:w="6379" w:type="dxa"/>
          </w:tcPr>
          <w:p w14:paraId="6E277C63" w14:textId="35A01C92" w:rsidR="007401C2" w:rsidRPr="004834C4" w:rsidRDefault="00551E3A"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забруднюючих речовин в атмосферному повітрі на межі СЗЗ </w:t>
            </w:r>
          </w:p>
        </w:tc>
        <w:tc>
          <w:tcPr>
            <w:tcW w:w="1923" w:type="dxa"/>
            <w:vMerge w:val="restart"/>
            <w:vAlign w:val="center"/>
          </w:tcPr>
          <w:p w14:paraId="7BDBE34A" w14:textId="0B4AE6C2" w:rsidR="007401C2" w:rsidRPr="004834C4" w:rsidRDefault="00551E3A" w:rsidP="00225E6C">
            <w:pPr>
              <w:ind w:left="-100"/>
              <w:jc w:val="center"/>
              <w:rPr>
                <w:rFonts w:ascii="Times New Roman" w:hAnsi="Times New Roman"/>
                <w:lang w:val="uk-UA"/>
              </w:rPr>
            </w:pPr>
            <w:r>
              <w:rPr>
                <w:rFonts w:ascii="Times New Roman" w:hAnsi="Times New Roman"/>
                <w:lang w:val="uk-UA"/>
              </w:rPr>
              <w:t>Листопад 2023</w:t>
            </w:r>
          </w:p>
        </w:tc>
        <w:tc>
          <w:tcPr>
            <w:tcW w:w="1263" w:type="dxa"/>
            <w:vMerge w:val="restart"/>
            <w:vAlign w:val="center"/>
          </w:tcPr>
          <w:p w14:paraId="3DAB7B81" w14:textId="3F4FFF33" w:rsidR="007401C2" w:rsidRPr="004834C4" w:rsidRDefault="00551E3A" w:rsidP="00225E6C">
            <w:pPr>
              <w:ind w:left="-100"/>
              <w:jc w:val="center"/>
              <w:rPr>
                <w:rFonts w:ascii="Times New Roman" w:hAnsi="Times New Roman"/>
                <w:lang w:val="uk-UA"/>
              </w:rPr>
            </w:pPr>
            <w:r>
              <w:rPr>
                <w:rFonts w:ascii="Times New Roman" w:hAnsi="Times New Roman"/>
                <w:lang w:val="uk-UA"/>
              </w:rPr>
              <w:t>25 200,00</w:t>
            </w:r>
          </w:p>
        </w:tc>
      </w:tr>
      <w:tr w:rsidR="007401C2" w:rsidRPr="004834C4" w14:paraId="015E4539" w14:textId="77777777" w:rsidTr="00225E6C">
        <w:tc>
          <w:tcPr>
            <w:tcW w:w="783" w:type="dxa"/>
            <w:vMerge/>
          </w:tcPr>
          <w:p w14:paraId="05A3A523" w14:textId="77777777" w:rsidR="007401C2" w:rsidRPr="00551E3A" w:rsidRDefault="007401C2" w:rsidP="00225E6C">
            <w:pPr>
              <w:jc w:val="center"/>
              <w:rPr>
                <w:rFonts w:ascii="Times New Roman" w:hAnsi="Times New Roman"/>
                <w:b/>
                <w:bCs/>
                <w:color w:val="000000"/>
                <w:lang w:val="uk-UA"/>
              </w:rPr>
            </w:pPr>
          </w:p>
        </w:tc>
        <w:tc>
          <w:tcPr>
            <w:tcW w:w="6379" w:type="dxa"/>
          </w:tcPr>
          <w:p w14:paraId="7202E9C8" w14:textId="4F1276B5" w:rsidR="007401C2" w:rsidRPr="004834C4" w:rsidRDefault="00551E3A"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онтроль рівнів шуму на межі СЗЗ</w:t>
            </w:r>
          </w:p>
        </w:tc>
        <w:tc>
          <w:tcPr>
            <w:tcW w:w="1923" w:type="dxa"/>
            <w:vMerge/>
          </w:tcPr>
          <w:p w14:paraId="74CF9517" w14:textId="77777777" w:rsidR="007401C2" w:rsidRPr="004834C4" w:rsidRDefault="007401C2" w:rsidP="00225E6C">
            <w:pPr>
              <w:ind w:left="-100"/>
              <w:jc w:val="center"/>
              <w:rPr>
                <w:rFonts w:ascii="Times New Roman" w:hAnsi="Times New Roman"/>
                <w:lang w:val="uk-UA"/>
              </w:rPr>
            </w:pPr>
          </w:p>
        </w:tc>
        <w:tc>
          <w:tcPr>
            <w:tcW w:w="1263" w:type="dxa"/>
            <w:vMerge/>
          </w:tcPr>
          <w:p w14:paraId="5A9781E0" w14:textId="77777777" w:rsidR="007401C2" w:rsidRPr="004834C4" w:rsidRDefault="007401C2" w:rsidP="00225E6C">
            <w:pPr>
              <w:ind w:left="-100"/>
              <w:jc w:val="center"/>
              <w:rPr>
                <w:rFonts w:ascii="Times New Roman" w:hAnsi="Times New Roman"/>
                <w:lang w:val="uk-UA"/>
              </w:rPr>
            </w:pPr>
          </w:p>
        </w:tc>
      </w:tr>
      <w:tr w:rsidR="007401C2" w:rsidRPr="004834C4" w14:paraId="3A4BCDF2" w14:textId="77777777" w:rsidTr="00225E6C">
        <w:tc>
          <w:tcPr>
            <w:tcW w:w="783" w:type="dxa"/>
            <w:vMerge/>
          </w:tcPr>
          <w:p w14:paraId="18923CD4" w14:textId="77777777" w:rsidR="007401C2" w:rsidRPr="00551E3A" w:rsidRDefault="007401C2" w:rsidP="00225E6C">
            <w:pPr>
              <w:jc w:val="center"/>
              <w:rPr>
                <w:rFonts w:ascii="Times New Roman" w:hAnsi="Times New Roman"/>
                <w:b/>
                <w:bCs/>
                <w:color w:val="000000"/>
                <w:lang w:val="uk-UA"/>
              </w:rPr>
            </w:pPr>
          </w:p>
        </w:tc>
        <w:tc>
          <w:tcPr>
            <w:tcW w:w="6379" w:type="dxa"/>
          </w:tcPr>
          <w:p w14:paraId="3D344F6F" w14:textId="2824B4ED" w:rsidR="007401C2" w:rsidRPr="004834C4" w:rsidRDefault="00551E3A"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Merge/>
          </w:tcPr>
          <w:p w14:paraId="1AD82011" w14:textId="77777777" w:rsidR="007401C2" w:rsidRPr="004834C4" w:rsidRDefault="007401C2" w:rsidP="00225E6C">
            <w:pPr>
              <w:ind w:left="-100"/>
              <w:jc w:val="center"/>
              <w:rPr>
                <w:rFonts w:ascii="Times New Roman" w:hAnsi="Times New Roman"/>
                <w:lang w:val="uk-UA"/>
              </w:rPr>
            </w:pPr>
          </w:p>
        </w:tc>
        <w:tc>
          <w:tcPr>
            <w:tcW w:w="1263" w:type="dxa"/>
            <w:vMerge/>
          </w:tcPr>
          <w:p w14:paraId="7052F9F3" w14:textId="77777777" w:rsidR="007401C2" w:rsidRPr="004834C4" w:rsidRDefault="007401C2" w:rsidP="00225E6C">
            <w:pPr>
              <w:ind w:left="-100"/>
              <w:jc w:val="center"/>
              <w:rPr>
                <w:rFonts w:ascii="Times New Roman" w:hAnsi="Times New Roman"/>
                <w:lang w:val="uk-UA"/>
              </w:rPr>
            </w:pPr>
          </w:p>
        </w:tc>
      </w:tr>
      <w:tr w:rsidR="007401C2" w:rsidRPr="004834C4" w14:paraId="077CBD03" w14:textId="77777777" w:rsidTr="00225E6C">
        <w:tc>
          <w:tcPr>
            <w:tcW w:w="783" w:type="dxa"/>
            <w:vAlign w:val="center"/>
          </w:tcPr>
          <w:p w14:paraId="0928A1B2" w14:textId="2343889F" w:rsidR="007401C2" w:rsidRPr="00551E3A" w:rsidRDefault="00551E3A" w:rsidP="00225E6C">
            <w:pPr>
              <w:jc w:val="center"/>
              <w:rPr>
                <w:rFonts w:ascii="Times New Roman" w:hAnsi="Times New Roman"/>
                <w:b/>
                <w:bCs/>
                <w:color w:val="000000"/>
                <w:lang w:val="uk-UA"/>
              </w:rPr>
            </w:pPr>
            <w:r w:rsidRPr="00551E3A">
              <w:rPr>
                <w:rFonts w:ascii="Times New Roman" w:hAnsi="Times New Roman"/>
                <w:b/>
                <w:bCs/>
                <w:color w:val="000000"/>
                <w:lang w:val="uk-UA"/>
              </w:rPr>
              <w:t>12.</w:t>
            </w:r>
          </w:p>
        </w:tc>
        <w:tc>
          <w:tcPr>
            <w:tcW w:w="6379" w:type="dxa"/>
          </w:tcPr>
          <w:p w14:paraId="76CFE8E7" w14:textId="6A3401E7" w:rsidR="007401C2" w:rsidRPr="004834C4" w:rsidRDefault="00551E3A" w:rsidP="00225E6C">
            <w:pPr>
              <w:rPr>
                <w:rFonts w:ascii="Times New Roman" w:hAnsi="Times New Roman"/>
                <w:color w:val="000000"/>
                <w:lang w:val="uk-UA"/>
              </w:rPr>
            </w:pPr>
            <w:r>
              <w:rPr>
                <w:rFonts w:ascii="Times New Roman" w:hAnsi="Times New Roman"/>
                <w:color w:val="000000"/>
                <w:lang w:val="uk-UA"/>
              </w:rPr>
              <w:t>К</w:t>
            </w:r>
            <w:r w:rsidR="007401C2" w:rsidRPr="004834C4">
              <w:rPr>
                <w:rFonts w:ascii="Times New Roman" w:hAnsi="Times New Roman"/>
                <w:color w:val="000000"/>
                <w:lang w:val="uk-UA"/>
              </w:rPr>
              <w:t xml:space="preserve">онтроль якості поверхневої води </w:t>
            </w:r>
          </w:p>
        </w:tc>
        <w:tc>
          <w:tcPr>
            <w:tcW w:w="1923" w:type="dxa"/>
            <w:vAlign w:val="center"/>
          </w:tcPr>
          <w:p w14:paraId="2126CB73" w14:textId="41497CBD" w:rsidR="007401C2" w:rsidRPr="004834C4" w:rsidRDefault="00551E3A" w:rsidP="00225E6C">
            <w:pPr>
              <w:ind w:left="-100"/>
              <w:jc w:val="center"/>
              <w:rPr>
                <w:rFonts w:ascii="Times New Roman" w:hAnsi="Times New Roman"/>
                <w:lang w:val="uk-UA"/>
              </w:rPr>
            </w:pPr>
            <w:r>
              <w:rPr>
                <w:rFonts w:ascii="Times New Roman" w:hAnsi="Times New Roman"/>
                <w:lang w:val="uk-UA"/>
              </w:rPr>
              <w:t>Грудень 2023</w:t>
            </w:r>
          </w:p>
        </w:tc>
        <w:tc>
          <w:tcPr>
            <w:tcW w:w="1263" w:type="dxa"/>
            <w:vAlign w:val="center"/>
          </w:tcPr>
          <w:p w14:paraId="6857B30C" w14:textId="6B5481EE" w:rsidR="007401C2" w:rsidRPr="004834C4" w:rsidRDefault="00551E3A" w:rsidP="00225E6C">
            <w:pPr>
              <w:ind w:left="-100"/>
              <w:jc w:val="center"/>
              <w:rPr>
                <w:rFonts w:ascii="Times New Roman" w:hAnsi="Times New Roman"/>
                <w:lang w:val="uk-UA"/>
              </w:rPr>
            </w:pPr>
            <w:r>
              <w:rPr>
                <w:rFonts w:ascii="Times New Roman" w:hAnsi="Times New Roman"/>
                <w:lang w:val="uk-UA"/>
              </w:rPr>
              <w:t>3 600,00</w:t>
            </w:r>
          </w:p>
        </w:tc>
      </w:tr>
      <w:tr w:rsidR="007401C2" w:rsidRPr="004834C4" w14:paraId="093CFFAF" w14:textId="77777777" w:rsidTr="00225E6C">
        <w:tc>
          <w:tcPr>
            <w:tcW w:w="783" w:type="dxa"/>
            <w:vAlign w:val="center"/>
          </w:tcPr>
          <w:p w14:paraId="0A051A48" w14:textId="5E33FA45" w:rsidR="007401C2" w:rsidRPr="00551E3A" w:rsidRDefault="00551E3A" w:rsidP="00225E6C">
            <w:pPr>
              <w:jc w:val="center"/>
              <w:rPr>
                <w:rFonts w:ascii="Times New Roman" w:hAnsi="Times New Roman"/>
                <w:b/>
                <w:bCs/>
                <w:color w:val="000000"/>
                <w:lang w:val="uk-UA"/>
              </w:rPr>
            </w:pPr>
            <w:r w:rsidRPr="00551E3A">
              <w:rPr>
                <w:rFonts w:ascii="Times New Roman" w:hAnsi="Times New Roman"/>
                <w:b/>
                <w:bCs/>
                <w:color w:val="000000"/>
                <w:lang w:val="uk-UA"/>
              </w:rPr>
              <w:t>13.</w:t>
            </w:r>
          </w:p>
        </w:tc>
        <w:tc>
          <w:tcPr>
            <w:tcW w:w="6379" w:type="dxa"/>
          </w:tcPr>
          <w:p w14:paraId="00CDFF4C" w14:textId="44CED9E5" w:rsidR="007401C2" w:rsidRPr="004834C4" w:rsidRDefault="00551E3A" w:rsidP="00225E6C">
            <w:pPr>
              <w:rPr>
                <w:rFonts w:ascii="Times New Roman" w:hAnsi="Times New Roman"/>
                <w:color w:val="000000"/>
                <w:lang w:val="uk-UA"/>
              </w:rPr>
            </w:pPr>
            <w:r>
              <w:rPr>
                <w:rFonts w:ascii="Times New Roman" w:hAnsi="Times New Roman"/>
                <w:color w:val="000000"/>
                <w:lang w:val="uk-UA"/>
              </w:rPr>
              <w:t>П</w:t>
            </w:r>
            <w:r w:rsidR="007401C2" w:rsidRPr="004834C4">
              <w:rPr>
                <w:rFonts w:ascii="Times New Roman" w:hAnsi="Times New Roman"/>
                <w:color w:val="000000"/>
                <w:lang w:val="uk-UA"/>
              </w:rPr>
              <w:t>ідготовка та подача Звіту за результатами моніторингу</w:t>
            </w:r>
          </w:p>
        </w:tc>
        <w:tc>
          <w:tcPr>
            <w:tcW w:w="1923" w:type="dxa"/>
          </w:tcPr>
          <w:p w14:paraId="79C7B07E" w14:textId="269B44AE" w:rsidR="007401C2" w:rsidRPr="004834C4" w:rsidRDefault="007401C2" w:rsidP="00225E6C">
            <w:pPr>
              <w:ind w:left="-100"/>
              <w:jc w:val="center"/>
              <w:rPr>
                <w:rFonts w:ascii="Times New Roman" w:hAnsi="Times New Roman"/>
                <w:lang w:val="uk-UA"/>
              </w:rPr>
            </w:pPr>
            <w:r w:rsidRPr="004834C4">
              <w:rPr>
                <w:rFonts w:ascii="Times New Roman" w:hAnsi="Times New Roman"/>
                <w:lang w:val="uk-UA"/>
              </w:rPr>
              <w:t>Січень 202</w:t>
            </w:r>
            <w:r w:rsidR="00551E3A">
              <w:rPr>
                <w:rFonts w:ascii="Times New Roman" w:hAnsi="Times New Roman"/>
                <w:lang w:val="uk-UA"/>
              </w:rPr>
              <w:t>4</w:t>
            </w:r>
            <w:r w:rsidRPr="004834C4">
              <w:rPr>
                <w:rFonts w:ascii="Times New Roman" w:hAnsi="Times New Roman"/>
                <w:lang w:val="uk-UA"/>
              </w:rPr>
              <w:t xml:space="preserve"> </w:t>
            </w:r>
          </w:p>
        </w:tc>
        <w:tc>
          <w:tcPr>
            <w:tcW w:w="1263" w:type="dxa"/>
            <w:vAlign w:val="center"/>
          </w:tcPr>
          <w:p w14:paraId="7CCAC037" w14:textId="030C8FD4" w:rsidR="007401C2" w:rsidRPr="004834C4" w:rsidRDefault="00551E3A" w:rsidP="00225E6C">
            <w:pPr>
              <w:ind w:left="-100"/>
              <w:jc w:val="center"/>
              <w:rPr>
                <w:rFonts w:ascii="Times New Roman" w:hAnsi="Times New Roman"/>
                <w:lang w:val="uk-UA"/>
              </w:rPr>
            </w:pPr>
            <w:r>
              <w:rPr>
                <w:rFonts w:ascii="Times New Roman" w:hAnsi="Times New Roman"/>
                <w:lang w:val="uk-UA"/>
              </w:rPr>
              <w:t xml:space="preserve">6 </w:t>
            </w:r>
            <w:r w:rsidR="007401C2" w:rsidRPr="004834C4">
              <w:rPr>
                <w:rFonts w:ascii="Times New Roman" w:hAnsi="Times New Roman"/>
                <w:lang w:val="uk-UA"/>
              </w:rPr>
              <w:t>000,00</w:t>
            </w:r>
          </w:p>
        </w:tc>
      </w:tr>
      <w:tr w:rsidR="007401C2" w:rsidRPr="004834C4" w14:paraId="0FEC9878" w14:textId="77777777" w:rsidTr="00225E6C">
        <w:tc>
          <w:tcPr>
            <w:tcW w:w="9085" w:type="dxa"/>
            <w:gridSpan w:val="3"/>
            <w:vAlign w:val="center"/>
          </w:tcPr>
          <w:p w14:paraId="0429A03D" w14:textId="77777777" w:rsidR="007401C2" w:rsidRPr="00551E3A" w:rsidRDefault="007401C2" w:rsidP="00225E6C">
            <w:pPr>
              <w:ind w:left="-100"/>
              <w:jc w:val="right"/>
              <w:rPr>
                <w:rFonts w:ascii="Times New Roman" w:hAnsi="Times New Roman"/>
                <w:b/>
                <w:bCs/>
                <w:lang w:val="uk-UA"/>
              </w:rPr>
            </w:pPr>
            <w:r w:rsidRPr="00551E3A">
              <w:rPr>
                <w:rFonts w:ascii="Times New Roman" w:hAnsi="Times New Roman"/>
                <w:b/>
                <w:bCs/>
                <w:lang w:val="uk-UA"/>
              </w:rPr>
              <w:t>Всього</w:t>
            </w:r>
          </w:p>
        </w:tc>
        <w:tc>
          <w:tcPr>
            <w:tcW w:w="1263" w:type="dxa"/>
            <w:vAlign w:val="center"/>
          </w:tcPr>
          <w:p w14:paraId="4BF4F876" w14:textId="0AC8B1F9" w:rsidR="007401C2" w:rsidRPr="00551E3A" w:rsidRDefault="00551E3A" w:rsidP="00225E6C">
            <w:pPr>
              <w:ind w:left="-100"/>
              <w:jc w:val="center"/>
              <w:rPr>
                <w:rFonts w:ascii="Times New Roman" w:hAnsi="Times New Roman"/>
                <w:b/>
                <w:bCs/>
                <w:lang w:val="uk-UA"/>
              </w:rPr>
            </w:pPr>
            <w:r w:rsidRPr="00551E3A">
              <w:rPr>
                <w:rFonts w:ascii="Times New Roman" w:hAnsi="Times New Roman"/>
                <w:b/>
                <w:bCs/>
                <w:lang w:val="uk-UA"/>
              </w:rPr>
              <w:t>160 800,00</w:t>
            </w:r>
          </w:p>
        </w:tc>
      </w:tr>
    </w:tbl>
    <w:p w14:paraId="4EEFC560" w14:textId="77777777" w:rsidR="00F558CB" w:rsidRPr="004834C4" w:rsidRDefault="00F558CB" w:rsidP="00F558CB">
      <w:pPr>
        <w:spacing w:after="0" w:line="240" w:lineRule="auto"/>
        <w:contextualSpacing/>
        <w:jc w:val="center"/>
        <w:rPr>
          <w:rFonts w:ascii="Times New Roman" w:hAnsi="Times New Roman"/>
          <w:b/>
          <w:bCs/>
          <w:sz w:val="20"/>
          <w:szCs w:val="20"/>
          <w:lang w:val="uk-UA"/>
        </w:rPr>
      </w:pPr>
    </w:p>
    <w:tbl>
      <w:tblPr>
        <w:tblpPr w:leftFromText="180" w:rightFromText="180" w:vertAnchor="text" w:horzAnchor="margin" w:tblpY="241"/>
        <w:tblW w:w="9720" w:type="dxa"/>
        <w:tblLook w:val="04A0" w:firstRow="1" w:lastRow="0" w:firstColumn="1" w:lastColumn="0" w:noHBand="0" w:noVBand="1"/>
      </w:tblPr>
      <w:tblGrid>
        <w:gridCol w:w="5276"/>
        <w:gridCol w:w="4444"/>
      </w:tblGrid>
      <w:tr w:rsidR="00F558CB" w:rsidRPr="004F55E2" w14:paraId="4D3596EF" w14:textId="77777777" w:rsidTr="00AD30B5">
        <w:trPr>
          <w:trHeight w:val="960"/>
        </w:trPr>
        <w:tc>
          <w:tcPr>
            <w:tcW w:w="5276" w:type="dxa"/>
          </w:tcPr>
          <w:p w14:paraId="5410DD0F" w14:textId="77777777" w:rsidR="00F558CB" w:rsidRDefault="00F558CB" w:rsidP="00AD30B5">
            <w:pPr>
              <w:shd w:val="clear" w:color="auto" w:fill="FFFFFF"/>
              <w:spacing w:after="0" w:line="240" w:lineRule="auto"/>
              <w:contextualSpacing/>
              <w:jc w:val="both"/>
              <w:rPr>
                <w:rFonts w:ascii="Times New Roman" w:eastAsia="Times New Roman" w:hAnsi="Times New Roman"/>
                <w:b/>
                <w:bCs/>
                <w:sz w:val="24"/>
                <w:szCs w:val="24"/>
                <w:lang w:val="uk-UA" w:eastAsia="uk-UA"/>
              </w:rPr>
            </w:pPr>
          </w:p>
          <w:p w14:paraId="25FD5E05" w14:textId="77777777" w:rsidR="00F558CB" w:rsidRDefault="00F558CB" w:rsidP="00AD30B5">
            <w:pPr>
              <w:shd w:val="clear" w:color="auto" w:fill="FFFFFF"/>
              <w:spacing w:after="0" w:line="240" w:lineRule="auto"/>
              <w:contextualSpacing/>
              <w:jc w:val="both"/>
              <w:rPr>
                <w:rFonts w:ascii="Times New Roman" w:eastAsia="Times New Roman" w:hAnsi="Times New Roman"/>
                <w:b/>
                <w:bCs/>
                <w:sz w:val="24"/>
                <w:szCs w:val="24"/>
                <w:lang w:val="uk-UA" w:eastAsia="uk-UA"/>
              </w:rPr>
            </w:pPr>
            <w:r w:rsidRPr="004F55E2">
              <w:rPr>
                <w:rFonts w:ascii="Times New Roman" w:eastAsia="Times New Roman" w:hAnsi="Times New Roman"/>
                <w:b/>
                <w:bCs/>
                <w:sz w:val="24"/>
                <w:szCs w:val="24"/>
                <w:lang w:val="uk-UA" w:eastAsia="uk-UA"/>
              </w:rPr>
              <w:t>«ЗАМОВНИК»</w:t>
            </w:r>
          </w:p>
          <w:p w14:paraId="040CA9EE" w14:textId="77777777" w:rsidR="00F558CB" w:rsidRPr="004F55E2" w:rsidRDefault="00F558CB" w:rsidP="00AD30B5">
            <w:pPr>
              <w:shd w:val="clear" w:color="auto" w:fill="FFFFFF"/>
              <w:spacing w:after="0" w:line="240" w:lineRule="auto"/>
              <w:contextualSpacing/>
              <w:jc w:val="both"/>
              <w:rPr>
                <w:rFonts w:ascii="Times New Roman" w:eastAsia="Times New Roman" w:hAnsi="Times New Roman"/>
                <w:b/>
                <w:bCs/>
                <w:sz w:val="24"/>
                <w:szCs w:val="24"/>
                <w:lang w:val="uk-UA" w:eastAsia="uk-UA"/>
              </w:rPr>
            </w:pPr>
          </w:p>
          <w:p w14:paraId="75E7E7E0" w14:textId="77777777" w:rsidR="00846B10" w:rsidRDefault="00F558CB"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Директор</w:t>
            </w:r>
          </w:p>
          <w:p w14:paraId="74DFC734" w14:textId="5BC6D50B" w:rsidR="00F558CB" w:rsidRPr="004F55E2" w:rsidRDefault="00F558CB" w:rsidP="00AD30B5">
            <w:pPr>
              <w:spacing w:after="0" w:line="240" w:lineRule="auto"/>
              <w:contextualSpacing/>
              <w:jc w:val="both"/>
              <w:rPr>
                <w:rFonts w:ascii="Times New Roman" w:eastAsia="Times New Roman" w:hAnsi="Times New Roman"/>
                <w:b/>
                <w:color w:val="000000"/>
                <w:sz w:val="24"/>
                <w:szCs w:val="24"/>
                <w:lang w:val="uk-UA"/>
              </w:rPr>
            </w:pPr>
            <w:r w:rsidRPr="004F55E2">
              <w:rPr>
                <w:rFonts w:ascii="Times New Roman" w:eastAsia="Times New Roman" w:hAnsi="Times New Roman"/>
                <w:b/>
                <w:sz w:val="24"/>
                <w:szCs w:val="24"/>
                <w:lang w:val="uk-UA"/>
              </w:rPr>
              <w:t>ТОВ «М.В. КАРГО</w:t>
            </w:r>
            <w:r w:rsidRPr="004F55E2">
              <w:rPr>
                <w:rFonts w:ascii="Times New Roman" w:eastAsia="Times New Roman" w:hAnsi="Times New Roman"/>
                <w:b/>
                <w:color w:val="000000"/>
                <w:sz w:val="24"/>
                <w:szCs w:val="24"/>
                <w:lang w:val="uk-UA"/>
              </w:rPr>
              <w:t xml:space="preserve"> »</w:t>
            </w:r>
          </w:p>
          <w:p w14:paraId="47EA1B7D" w14:textId="77777777" w:rsidR="00F558CB" w:rsidRDefault="00F558CB" w:rsidP="00AD30B5">
            <w:pPr>
              <w:spacing w:after="0" w:line="240" w:lineRule="auto"/>
              <w:contextualSpacing/>
              <w:jc w:val="both"/>
              <w:rPr>
                <w:rFonts w:ascii="Times New Roman" w:hAnsi="Times New Roman"/>
                <w:b/>
                <w:sz w:val="24"/>
                <w:szCs w:val="24"/>
                <w:lang w:val="uk-UA"/>
              </w:rPr>
            </w:pPr>
          </w:p>
          <w:p w14:paraId="7B2D5F27" w14:textId="09C0308D" w:rsidR="00F558CB" w:rsidRPr="004F55E2" w:rsidRDefault="00F558CB"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 xml:space="preserve">____________________ </w:t>
            </w:r>
            <w:r w:rsidRPr="004F55E2">
              <w:rPr>
                <w:rFonts w:ascii="Times New Roman" w:hAnsi="Times New Roman"/>
                <w:b/>
                <w:bCs/>
                <w:sz w:val="24"/>
                <w:szCs w:val="24"/>
                <w:lang w:val="uk-UA"/>
              </w:rPr>
              <w:t>А.А.</w:t>
            </w:r>
            <w:r w:rsidR="00BD08D0">
              <w:rPr>
                <w:rFonts w:ascii="Times New Roman" w:hAnsi="Times New Roman"/>
                <w:b/>
                <w:bCs/>
                <w:sz w:val="24"/>
                <w:szCs w:val="24"/>
                <w:lang w:val="uk-UA"/>
              </w:rPr>
              <w:t xml:space="preserve"> </w:t>
            </w:r>
            <w:r w:rsidRPr="004F55E2">
              <w:rPr>
                <w:rFonts w:ascii="Times New Roman" w:hAnsi="Times New Roman"/>
                <w:b/>
                <w:bCs/>
                <w:sz w:val="24"/>
                <w:szCs w:val="24"/>
                <w:lang w:val="uk-UA"/>
              </w:rPr>
              <w:t>Сікорський</w:t>
            </w:r>
          </w:p>
          <w:p w14:paraId="16A845B8" w14:textId="77777777" w:rsidR="00F558CB" w:rsidRPr="004F55E2" w:rsidRDefault="00F558CB" w:rsidP="00F558CB">
            <w:pPr>
              <w:spacing w:after="0" w:line="240" w:lineRule="auto"/>
              <w:contextualSpacing/>
              <w:jc w:val="both"/>
              <w:rPr>
                <w:rFonts w:ascii="Times New Roman" w:hAnsi="Times New Roman"/>
                <w:b/>
                <w:sz w:val="24"/>
                <w:szCs w:val="24"/>
                <w:lang w:val="uk-UA"/>
              </w:rPr>
            </w:pPr>
          </w:p>
        </w:tc>
        <w:tc>
          <w:tcPr>
            <w:tcW w:w="4444" w:type="dxa"/>
          </w:tcPr>
          <w:p w14:paraId="508762B5" w14:textId="77777777" w:rsidR="00F558CB" w:rsidRDefault="00F558CB" w:rsidP="00AD30B5">
            <w:pPr>
              <w:spacing w:after="0" w:line="240" w:lineRule="auto"/>
              <w:contextualSpacing/>
              <w:jc w:val="both"/>
              <w:rPr>
                <w:rFonts w:ascii="Times New Roman" w:hAnsi="Times New Roman"/>
                <w:b/>
                <w:sz w:val="24"/>
                <w:szCs w:val="24"/>
                <w:lang w:val="uk-UA"/>
              </w:rPr>
            </w:pPr>
          </w:p>
          <w:p w14:paraId="74E2A2CD" w14:textId="77777777" w:rsidR="00F558CB" w:rsidRDefault="00F558CB"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«ВИКОНАВЕЦЬ»</w:t>
            </w:r>
          </w:p>
          <w:p w14:paraId="358C85A3" w14:textId="77777777" w:rsidR="00F558CB" w:rsidRPr="004F55E2" w:rsidRDefault="00F558CB" w:rsidP="00AD30B5">
            <w:pPr>
              <w:spacing w:after="0" w:line="240" w:lineRule="auto"/>
              <w:contextualSpacing/>
              <w:jc w:val="both"/>
              <w:rPr>
                <w:rFonts w:ascii="Times New Roman" w:hAnsi="Times New Roman"/>
                <w:b/>
                <w:sz w:val="24"/>
                <w:szCs w:val="24"/>
                <w:lang w:val="uk-UA"/>
              </w:rPr>
            </w:pPr>
          </w:p>
          <w:p w14:paraId="4A419A79" w14:textId="77777777" w:rsidR="00846B10" w:rsidRDefault="00F558CB" w:rsidP="00AD30B5">
            <w:pPr>
              <w:pStyle w:val="Style1"/>
              <w:widowControl/>
              <w:spacing w:line="240" w:lineRule="auto"/>
              <w:rPr>
                <w:rFonts w:ascii="Times New Roman" w:hAnsi="Times New Roman"/>
                <w:b/>
                <w:lang w:val="uk-UA"/>
              </w:rPr>
            </w:pPr>
            <w:r w:rsidRPr="004F55E2">
              <w:rPr>
                <w:rFonts w:ascii="Times New Roman" w:hAnsi="Times New Roman"/>
                <w:b/>
                <w:lang w:val="uk-UA"/>
              </w:rPr>
              <w:t>Директор</w:t>
            </w:r>
          </w:p>
          <w:p w14:paraId="6AEF9F18" w14:textId="7DE1608A" w:rsidR="00F558CB" w:rsidRDefault="00F558CB" w:rsidP="00AD30B5">
            <w:pPr>
              <w:pStyle w:val="Style1"/>
              <w:widowControl/>
              <w:spacing w:line="240" w:lineRule="auto"/>
              <w:rPr>
                <w:rFonts w:ascii="Times New Roman" w:hAnsi="Times New Roman"/>
                <w:b/>
                <w:lang w:val="uk-UA"/>
              </w:rPr>
            </w:pPr>
            <w:r w:rsidRPr="004F55E2">
              <w:rPr>
                <w:rFonts w:ascii="Times New Roman" w:hAnsi="Times New Roman"/>
                <w:b/>
                <w:lang w:val="uk-UA"/>
              </w:rPr>
              <w:t>ТОВ «ЕКОСМАРТЛАБ»</w:t>
            </w:r>
          </w:p>
          <w:p w14:paraId="05B7569B" w14:textId="77777777" w:rsidR="00F558CB" w:rsidRDefault="00F558CB" w:rsidP="00AD30B5">
            <w:pPr>
              <w:pStyle w:val="Style1"/>
              <w:widowControl/>
              <w:spacing w:line="240" w:lineRule="auto"/>
              <w:rPr>
                <w:rFonts w:ascii="Times New Roman" w:hAnsi="Times New Roman"/>
                <w:b/>
                <w:lang w:val="uk-UA"/>
              </w:rPr>
            </w:pPr>
          </w:p>
          <w:p w14:paraId="65822796" w14:textId="77777777" w:rsidR="00F558CB" w:rsidRPr="004F55E2" w:rsidRDefault="00F558CB" w:rsidP="00AD30B5">
            <w:pPr>
              <w:spacing w:after="0" w:line="240" w:lineRule="auto"/>
              <w:contextualSpacing/>
              <w:jc w:val="both"/>
              <w:rPr>
                <w:rFonts w:ascii="Times New Roman" w:hAnsi="Times New Roman"/>
                <w:b/>
                <w:sz w:val="24"/>
                <w:szCs w:val="24"/>
                <w:lang w:val="uk-UA"/>
              </w:rPr>
            </w:pPr>
            <w:r w:rsidRPr="004F55E2">
              <w:rPr>
                <w:rFonts w:ascii="Times New Roman" w:hAnsi="Times New Roman"/>
                <w:b/>
                <w:sz w:val="24"/>
                <w:szCs w:val="24"/>
                <w:lang w:val="uk-UA"/>
              </w:rPr>
              <w:t>____________________ А.М. Рогачко</w:t>
            </w:r>
          </w:p>
        </w:tc>
      </w:tr>
    </w:tbl>
    <w:p w14:paraId="1BEC28D1" w14:textId="77777777" w:rsidR="00F558CB" w:rsidRPr="004F55E2" w:rsidRDefault="00F558CB" w:rsidP="00F558CB">
      <w:pPr>
        <w:spacing w:after="0" w:line="240" w:lineRule="auto"/>
        <w:rPr>
          <w:rFonts w:ascii="Times New Roman" w:hAnsi="Times New Roman"/>
          <w:b/>
          <w:sz w:val="24"/>
          <w:szCs w:val="24"/>
          <w:lang w:val="uk-UA"/>
        </w:rPr>
      </w:pPr>
    </w:p>
    <w:p w14:paraId="4DE6932C" w14:textId="77777777" w:rsidR="00F558CB" w:rsidRDefault="00F558CB">
      <w:pPr>
        <w:spacing w:after="0" w:line="240" w:lineRule="auto"/>
        <w:jc w:val="both"/>
        <w:rPr>
          <w:rFonts w:ascii="Times New Roman" w:eastAsia="Helvetica Neue" w:hAnsi="Times New Roman" w:cs="Times New Roman"/>
          <w:lang w:val="uk-UA"/>
        </w:rPr>
      </w:pPr>
    </w:p>
    <w:sectPr w:rsidR="00F558CB" w:rsidSect="00E625AC">
      <w:footerReference w:type="default" r:id="rId8"/>
      <w:pgSz w:w="11906" w:h="16838"/>
      <w:pgMar w:top="709" w:right="850" w:bottom="993" w:left="99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71460" w14:textId="77777777" w:rsidR="00A8374A" w:rsidRDefault="00A8374A">
      <w:pPr>
        <w:spacing w:after="0" w:line="240" w:lineRule="auto"/>
      </w:pPr>
      <w:r>
        <w:separator/>
      </w:r>
    </w:p>
  </w:endnote>
  <w:endnote w:type="continuationSeparator" w:id="0">
    <w:p w14:paraId="3F619296" w14:textId="77777777" w:rsidR="00A8374A" w:rsidRDefault="00A83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0503" w14:textId="3DC404BE" w:rsidR="00AF63E2" w:rsidRPr="00AF63E2" w:rsidRDefault="009557EE" w:rsidP="00AF63E2">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b/>
        <w:color w:val="000000"/>
        <w:sz w:val="16"/>
        <w:szCs w:val="16"/>
      </w:rPr>
    </w:pPr>
    <w:proofErr w:type="spellStart"/>
    <w:r>
      <w:rPr>
        <w:rFonts w:ascii="Times New Roman" w:eastAsia="Times New Roman" w:hAnsi="Times New Roman" w:cs="Times New Roman"/>
        <w:color w:val="000000"/>
        <w:sz w:val="16"/>
        <w:szCs w:val="16"/>
      </w:rPr>
      <w:t>Сторінка</w:t>
    </w:r>
    <w:proofErr w:type="spellEnd"/>
    <w:r>
      <w:rPr>
        <w:rFonts w:ascii="Times New Roman" w:eastAsia="Times New Roman" w:hAnsi="Times New Roman" w:cs="Times New Roman"/>
        <w:color w:val="000000"/>
        <w:sz w:val="16"/>
        <w:szCs w:val="16"/>
      </w:rPr>
      <w:t xml:space="preserve"> </w:t>
    </w:r>
    <w:r w:rsidR="004F6B7E">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PAGE</w:instrText>
    </w:r>
    <w:r w:rsidR="004F6B7E">
      <w:rPr>
        <w:rFonts w:ascii="Times New Roman" w:eastAsia="Times New Roman" w:hAnsi="Times New Roman" w:cs="Times New Roman"/>
        <w:b/>
        <w:color w:val="000000"/>
        <w:sz w:val="16"/>
        <w:szCs w:val="16"/>
      </w:rPr>
      <w:fldChar w:fldCharType="separate"/>
    </w:r>
    <w:r w:rsidR="00272344">
      <w:rPr>
        <w:rFonts w:ascii="Times New Roman" w:eastAsia="Times New Roman" w:hAnsi="Times New Roman" w:cs="Times New Roman"/>
        <w:b/>
        <w:noProof/>
        <w:color w:val="000000"/>
        <w:sz w:val="16"/>
        <w:szCs w:val="16"/>
      </w:rPr>
      <w:t>7</w:t>
    </w:r>
    <w:r w:rsidR="004F6B7E">
      <w:rPr>
        <w:rFonts w:ascii="Times New Roman" w:eastAsia="Times New Roman" w:hAnsi="Times New Roman" w:cs="Times New Roman"/>
        <w:b/>
        <w:color w:val="000000"/>
        <w:sz w:val="16"/>
        <w:szCs w:val="16"/>
      </w:rPr>
      <w:fldChar w:fldCharType="end"/>
    </w:r>
    <w:r>
      <w:rPr>
        <w:rFonts w:ascii="Times New Roman" w:eastAsia="Times New Roman" w:hAnsi="Times New Roman" w:cs="Times New Roman"/>
        <w:color w:val="000000"/>
        <w:sz w:val="16"/>
        <w:szCs w:val="16"/>
      </w:rPr>
      <w:t xml:space="preserve"> з </w:t>
    </w:r>
    <w:r w:rsidR="004F6B7E">
      <w:rPr>
        <w:rFonts w:ascii="Times New Roman" w:eastAsia="Times New Roman" w:hAnsi="Times New Roman" w:cs="Times New Roman"/>
        <w:b/>
        <w:color w:val="000000"/>
        <w:sz w:val="16"/>
        <w:szCs w:val="16"/>
      </w:rPr>
      <w:fldChar w:fldCharType="begin"/>
    </w:r>
    <w:r>
      <w:rPr>
        <w:rFonts w:ascii="Times New Roman" w:eastAsia="Times New Roman" w:hAnsi="Times New Roman" w:cs="Times New Roman"/>
        <w:b/>
        <w:color w:val="000000"/>
        <w:sz w:val="16"/>
        <w:szCs w:val="16"/>
      </w:rPr>
      <w:instrText>NUMPAGES</w:instrText>
    </w:r>
    <w:r w:rsidR="004F6B7E">
      <w:rPr>
        <w:rFonts w:ascii="Times New Roman" w:eastAsia="Times New Roman" w:hAnsi="Times New Roman" w:cs="Times New Roman"/>
        <w:b/>
        <w:color w:val="000000"/>
        <w:sz w:val="16"/>
        <w:szCs w:val="16"/>
      </w:rPr>
      <w:fldChar w:fldCharType="separate"/>
    </w:r>
    <w:r w:rsidR="00272344">
      <w:rPr>
        <w:rFonts w:ascii="Times New Roman" w:eastAsia="Times New Roman" w:hAnsi="Times New Roman" w:cs="Times New Roman"/>
        <w:b/>
        <w:noProof/>
        <w:color w:val="000000"/>
        <w:sz w:val="16"/>
        <w:szCs w:val="16"/>
      </w:rPr>
      <w:t>7</w:t>
    </w:r>
    <w:r w:rsidR="004F6B7E">
      <w:rPr>
        <w:rFonts w:ascii="Times New Roman" w:eastAsia="Times New Roman" w:hAnsi="Times New Roman" w:cs="Times New Roman"/>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CC2B6" w14:textId="77777777" w:rsidR="00A8374A" w:rsidRDefault="00A8374A">
      <w:pPr>
        <w:spacing w:after="0" w:line="240" w:lineRule="auto"/>
      </w:pPr>
      <w:r>
        <w:separator/>
      </w:r>
    </w:p>
  </w:footnote>
  <w:footnote w:type="continuationSeparator" w:id="0">
    <w:p w14:paraId="021EBE54" w14:textId="77777777" w:rsidR="00A8374A" w:rsidRDefault="00A83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BFF"/>
    <w:multiLevelType w:val="multilevel"/>
    <w:tmpl w:val="8F80C1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936B3"/>
    <w:multiLevelType w:val="hybridMultilevel"/>
    <w:tmpl w:val="67F811BA"/>
    <w:lvl w:ilvl="0" w:tplc="F8022986">
      <w:start w:val="7"/>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0E3B25EA"/>
    <w:multiLevelType w:val="multilevel"/>
    <w:tmpl w:val="6122CB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147F91"/>
    <w:multiLevelType w:val="hybridMultilevel"/>
    <w:tmpl w:val="84227FF0"/>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5A3825"/>
    <w:multiLevelType w:val="hybridMultilevel"/>
    <w:tmpl w:val="A896F806"/>
    <w:lvl w:ilvl="0" w:tplc="44EEC34A">
      <w:start w:val="7"/>
      <w:numFmt w:val="bullet"/>
      <w:lvlText w:val="-"/>
      <w:lvlJc w:val="left"/>
      <w:pPr>
        <w:ind w:left="928" w:hanging="360"/>
      </w:pPr>
      <w:rPr>
        <w:rFonts w:ascii="Times New Roman" w:eastAsia="Helvetica Neue"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F946201"/>
    <w:multiLevelType w:val="hybridMultilevel"/>
    <w:tmpl w:val="E168EAEA"/>
    <w:lvl w:ilvl="0" w:tplc="6208242A">
      <w:start w:val="8"/>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09A04C8"/>
    <w:multiLevelType w:val="hybridMultilevel"/>
    <w:tmpl w:val="3B6E3AC2"/>
    <w:lvl w:ilvl="0" w:tplc="2B3ADD3E">
      <w:start w:val="9"/>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412270A0"/>
    <w:multiLevelType w:val="multilevel"/>
    <w:tmpl w:val="0C78D69A"/>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4E247563"/>
    <w:multiLevelType w:val="multilevel"/>
    <w:tmpl w:val="6D3AD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2560C3"/>
    <w:multiLevelType w:val="multilevel"/>
    <w:tmpl w:val="B478F6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C70405"/>
    <w:multiLevelType w:val="multilevel"/>
    <w:tmpl w:val="D142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4AF1BE1"/>
    <w:multiLevelType w:val="multilevel"/>
    <w:tmpl w:val="754E9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7A6364"/>
    <w:multiLevelType w:val="multilevel"/>
    <w:tmpl w:val="8D58E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2"/>
  </w:num>
  <w:num w:numId="4">
    <w:abstractNumId w:val="11"/>
  </w:num>
  <w:num w:numId="5">
    <w:abstractNumId w:val="8"/>
  </w:num>
  <w:num w:numId="6">
    <w:abstractNumId w:val="0"/>
  </w:num>
  <w:num w:numId="7">
    <w:abstractNumId w:val="7"/>
  </w:num>
  <w:num w:numId="8">
    <w:abstractNumId w:val="4"/>
  </w:num>
  <w:num w:numId="9">
    <w:abstractNumId w:val="12"/>
    <w:lvlOverride w:ilvl="0">
      <w:lvl w:ilvl="0">
        <w:numFmt w:val="decimal"/>
        <w:lvlText w:val="%1."/>
        <w:lvlJc w:val="left"/>
      </w:lvl>
    </w:lvlOverride>
  </w:num>
  <w:num w:numId="10">
    <w:abstractNumId w:val="1"/>
  </w:num>
  <w:num w:numId="11">
    <w:abstractNumId w:val="5"/>
  </w:num>
  <w:num w:numId="12">
    <w:abstractNumId w:val="6"/>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ENA PASHKOVA (NEPTUNE.UA)">
    <w15:presenceInfo w15:providerId="AD" w15:userId="S::Olena_Pashkova@neptune.ua::24b82a8d-293a-4612-b8fd-51b4f8cd5a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A4B"/>
    <w:rsid w:val="000243F3"/>
    <w:rsid w:val="000555D5"/>
    <w:rsid w:val="000B3806"/>
    <w:rsid w:val="000C5D5C"/>
    <w:rsid w:val="000D762B"/>
    <w:rsid w:val="00106AB8"/>
    <w:rsid w:val="00107679"/>
    <w:rsid w:val="00115EA3"/>
    <w:rsid w:val="001833EC"/>
    <w:rsid w:val="00186EE1"/>
    <w:rsid w:val="001F1349"/>
    <w:rsid w:val="00225E6C"/>
    <w:rsid w:val="002542B8"/>
    <w:rsid w:val="00272344"/>
    <w:rsid w:val="002749BE"/>
    <w:rsid w:val="002B404A"/>
    <w:rsid w:val="002C1E87"/>
    <w:rsid w:val="002E707A"/>
    <w:rsid w:val="002E7E4D"/>
    <w:rsid w:val="00364C5C"/>
    <w:rsid w:val="00382E21"/>
    <w:rsid w:val="00390358"/>
    <w:rsid w:val="003C5A5F"/>
    <w:rsid w:val="003F5C2B"/>
    <w:rsid w:val="003F5DA7"/>
    <w:rsid w:val="004040AB"/>
    <w:rsid w:val="004834C4"/>
    <w:rsid w:val="004969F7"/>
    <w:rsid w:val="004B4CBE"/>
    <w:rsid w:val="004E1DF2"/>
    <w:rsid w:val="004F6B7E"/>
    <w:rsid w:val="00522D60"/>
    <w:rsid w:val="00551E3A"/>
    <w:rsid w:val="00553E6C"/>
    <w:rsid w:val="00562F6D"/>
    <w:rsid w:val="005F50DF"/>
    <w:rsid w:val="00656E0D"/>
    <w:rsid w:val="0066182C"/>
    <w:rsid w:val="00671613"/>
    <w:rsid w:val="006826AC"/>
    <w:rsid w:val="006B15F2"/>
    <w:rsid w:val="006D55CB"/>
    <w:rsid w:val="006D59A5"/>
    <w:rsid w:val="006F2BC9"/>
    <w:rsid w:val="007401C2"/>
    <w:rsid w:val="00760021"/>
    <w:rsid w:val="007849B4"/>
    <w:rsid w:val="007B16F6"/>
    <w:rsid w:val="007D6998"/>
    <w:rsid w:val="00812914"/>
    <w:rsid w:val="00816EDA"/>
    <w:rsid w:val="00841986"/>
    <w:rsid w:val="00846B10"/>
    <w:rsid w:val="00855BB5"/>
    <w:rsid w:val="00897E90"/>
    <w:rsid w:val="008A5161"/>
    <w:rsid w:val="008A5E38"/>
    <w:rsid w:val="008B5F8C"/>
    <w:rsid w:val="008C1590"/>
    <w:rsid w:val="008C6FDB"/>
    <w:rsid w:val="008F1F7A"/>
    <w:rsid w:val="009557EE"/>
    <w:rsid w:val="009B5358"/>
    <w:rsid w:val="00A35F96"/>
    <w:rsid w:val="00A67C7F"/>
    <w:rsid w:val="00A77BED"/>
    <w:rsid w:val="00A8374A"/>
    <w:rsid w:val="00A9684E"/>
    <w:rsid w:val="00A969DE"/>
    <w:rsid w:val="00AA1A7B"/>
    <w:rsid w:val="00AA311F"/>
    <w:rsid w:val="00AF2365"/>
    <w:rsid w:val="00AF63E2"/>
    <w:rsid w:val="00B05FFD"/>
    <w:rsid w:val="00B229FA"/>
    <w:rsid w:val="00B57555"/>
    <w:rsid w:val="00B7076F"/>
    <w:rsid w:val="00B75F8C"/>
    <w:rsid w:val="00BA06E1"/>
    <w:rsid w:val="00BB456E"/>
    <w:rsid w:val="00BD08D0"/>
    <w:rsid w:val="00BF0DC0"/>
    <w:rsid w:val="00BF6664"/>
    <w:rsid w:val="00C8739D"/>
    <w:rsid w:val="00CA0A73"/>
    <w:rsid w:val="00D1364E"/>
    <w:rsid w:val="00D320AE"/>
    <w:rsid w:val="00D4616D"/>
    <w:rsid w:val="00D66410"/>
    <w:rsid w:val="00D951E4"/>
    <w:rsid w:val="00DB472A"/>
    <w:rsid w:val="00DB71FE"/>
    <w:rsid w:val="00DC28E8"/>
    <w:rsid w:val="00E625AC"/>
    <w:rsid w:val="00EA064E"/>
    <w:rsid w:val="00EB64BC"/>
    <w:rsid w:val="00EC3807"/>
    <w:rsid w:val="00F31CB9"/>
    <w:rsid w:val="00F558CB"/>
    <w:rsid w:val="00F81211"/>
    <w:rsid w:val="00FD1CE7"/>
    <w:rsid w:val="00FE6A4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B7FE"/>
  <w15:docId w15:val="{C8C17F04-3742-4C23-AFAE-27BD9269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B7E"/>
  </w:style>
  <w:style w:type="paragraph" w:styleId="1">
    <w:name w:val="heading 1"/>
    <w:basedOn w:val="a"/>
    <w:next w:val="a"/>
    <w:uiPriority w:val="9"/>
    <w:qFormat/>
    <w:rsid w:val="004F6B7E"/>
    <w:pPr>
      <w:keepNext/>
      <w:keepLines/>
      <w:spacing w:before="480" w:after="120"/>
      <w:outlineLvl w:val="0"/>
    </w:pPr>
    <w:rPr>
      <w:b/>
      <w:sz w:val="48"/>
      <w:szCs w:val="48"/>
    </w:rPr>
  </w:style>
  <w:style w:type="paragraph" w:styleId="2">
    <w:name w:val="heading 2"/>
    <w:basedOn w:val="a"/>
    <w:next w:val="a"/>
    <w:uiPriority w:val="9"/>
    <w:semiHidden/>
    <w:unhideWhenUsed/>
    <w:qFormat/>
    <w:rsid w:val="004F6B7E"/>
    <w:pPr>
      <w:keepNext/>
      <w:keepLines/>
      <w:spacing w:before="360" w:after="80"/>
      <w:outlineLvl w:val="1"/>
    </w:pPr>
    <w:rPr>
      <w:b/>
      <w:sz w:val="36"/>
      <w:szCs w:val="36"/>
    </w:rPr>
  </w:style>
  <w:style w:type="paragraph" w:styleId="3">
    <w:name w:val="heading 3"/>
    <w:basedOn w:val="a"/>
    <w:next w:val="a"/>
    <w:uiPriority w:val="9"/>
    <w:semiHidden/>
    <w:unhideWhenUsed/>
    <w:qFormat/>
    <w:rsid w:val="004F6B7E"/>
    <w:pPr>
      <w:keepNext/>
      <w:keepLines/>
      <w:spacing w:before="280" w:after="80"/>
      <w:outlineLvl w:val="2"/>
    </w:pPr>
    <w:rPr>
      <w:b/>
      <w:sz w:val="28"/>
      <w:szCs w:val="28"/>
    </w:rPr>
  </w:style>
  <w:style w:type="paragraph" w:styleId="4">
    <w:name w:val="heading 4"/>
    <w:basedOn w:val="a"/>
    <w:next w:val="a"/>
    <w:uiPriority w:val="9"/>
    <w:semiHidden/>
    <w:unhideWhenUsed/>
    <w:qFormat/>
    <w:rsid w:val="004F6B7E"/>
    <w:pPr>
      <w:keepNext/>
      <w:keepLines/>
      <w:spacing w:before="240" w:after="40"/>
      <w:outlineLvl w:val="3"/>
    </w:pPr>
    <w:rPr>
      <w:b/>
      <w:sz w:val="24"/>
      <w:szCs w:val="24"/>
    </w:rPr>
  </w:style>
  <w:style w:type="paragraph" w:styleId="5">
    <w:name w:val="heading 5"/>
    <w:basedOn w:val="a"/>
    <w:next w:val="a"/>
    <w:uiPriority w:val="9"/>
    <w:semiHidden/>
    <w:unhideWhenUsed/>
    <w:qFormat/>
    <w:rsid w:val="004F6B7E"/>
    <w:pPr>
      <w:keepNext/>
      <w:keepLines/>
      <w:spacing w:before="220" w:after="40"/>
      <w:outlineLvl w:val="4"/>
    </w:pPr>
    <w:rPr>
      <w:b/>
    </w:rPr>
  </w:style>
  <w:style w:type="paragraph" w:styleId="6">
    <w:name w:val="heading 6"/>
    <w:basedOn w:val="a"/>
    <w:next w:val="a"/>
    <w:uiPriority w:val="9"/>
    <w:semiHidden/>
    <w:unhideWhenUsed/>
    <w:qFormat/>
    <w:rsid w:val="004F6B7E"/>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4F6B7E"/>
    <w:tblPr>
      <w:tblCellMar>
        <w:top w:w="0" w:type="dxa"/>
        <w:left w:w="0" w:type="dxa"/>
        <w:bottom w:w="0" w:type="dxa"/>
        <w:right w:w="0" w:type="dxa"/>
      </w:tblCellMar>
    </w:tblPr>
  </w:style>
  <w:style w:type="paragraph" w:styleId="a3">
    <w:name w:val="Title"/>
    <w:basedOn w:val="a"/>
    <w:next w:val="a"/>
    <w:uiPriority w:val="10"/>
    <w:qFormat/>
    <w:rsid w:val="004F6B7E"/>
    <w:pPr>
      <w:keepNext/>
      <w:keepLines/>
      <w:spacing w:before="480" w:after="120"/>
    </w:pPr>
    <w:rPr>
      <w:b/>
      <w:sz w:val="72"/>
      <w:szCs w:val="72"/>
    </w:rPr>
  </w:style>
  <w:style w:type="paragraph" w:styleId="a4">
    <w:name w:val="Subtitle"/>
    <w:basedOn w:val="a"/>
    <w:next w:val="a"/>
    <w:uiPriority w:val="11"/>
    <w:qFormat/>
    <w:rsid w:val="004F6B7E"/>
    <w:pPr>
      <w:keepNext/>
      <w:keepLines/>
      <w:spacing w:before="360" w:after="80"/>
    </w:pPr>
    <w:rPr>
      <w:rFonts w:ascii="Georgia" w:eastAsia="Georgia" w:hAnsi="Georgia" w:cs="Georgia"/>
      <w:i/>
      <w:color w:val="666666"/>
      <w:sz w:val="48"/>
      <w:szCs w:val="48"/>
    </w:rPr>
  </w:style>
  <w:style w:type="table" w:customStyle="1" w:styleId="a5">
    <w:basedOn w:val="TableNormal"/>
    <w:rsid w:val="004F6B7E"/>
    <w:tblPr>
      <w:tblStyleRowBandSize w:val="1"/>
      <w:tblStyleColBandSize w:val="1"/>
      <w:tblCellMar>
        <w:left w:w="115" w:type="dxa"/>
        <w:right w:w="115" w:type="dxa"/>
      </w:tblCellMar>
    </w:tblPr>
  </w:style>
  <w:style w:type="paragraph" w:styleId="a6">
    <w:name w:val="List Paragraph"/>
    <w:basedOn w:val="a"/>
    <w:uiPriority w:val="34"/>
    <w:qFormat/>
    <w:rsid w:val="00816EDA"/>
    <w:pPr>
      <w:ind w:left="720"/>
      <w:contextualSpacing/>
    </w:pPr>
  </w:style>
  <w:style w:type="character" w:styleId="a7">
    <w:name w:val="annotation reference"/>
    <w:basedOn w:val="a0"/>
    <w:uiPriority w:val="99"/>
    <w:semiHidden/>
    <w:unhideWhenUsed/>
    <w:rsid w:val="00816EDA"/>
    <w:rPr>
      <w:sz w:val="16"/>
      <w:szCs w:val="16"/>
    </w:rPr>
  </w:style>
  <w:style w:type="paragraph" w:styleId="a8">
    <w:name w:val="annotation text"/>
    <w:basedOn w:val="a"/>
    <w:link w:val="a9"/>
    <w:uiPriority w:val="99"/>
    <w:semiHidden/>
    <w:unhideWhenUsed/>
    <w:rsid w:val="00816EDA"/>
    <w:pPr>
      <w:spacing w:line="240" w:lineRule="auto"/>
    </w:pPr>
    <w:rPr>
      <w:sz w:val="20"/>
      <w:szCs w:val="20"/>
    </w:rPr>
  </w:style>
  <w:style w:type="character" w:customStyle="1" w:styleId="a9">
    <w:name w:val="Текст примечания Знак"/>
    <w:basedOn w:val="a0"/>
    <w:link w:val="a8"/>
    <w:uiPriority w:val="99"/>
    <w:semiHidden/>
    <w:rsid w:val="00816EDA"/>
    <w:rPr>
      <w:sz w:val="20"/>
      <w:szCs w:val="20"/>
    </w:rPr>
  </w:style>
  <w:style w:type="paragraph" w:styleId="aa">
    <w:name w:val="annotation subject"/>
    <w:basedOn w:val="a8"/>
    <w:next w:val="a8"/>
    <w:link w:val="ab"/>
    <w:uiPriority w:val="99"/>
    <w:semiHidden/>
    <w:unhideWhenUsed/>
    <w:rsid w:val="00816EDA"/>
    <w:rPr>
      <w:b/>
      <w:bCs/>
    </w:rPr>
  </w:style>
  <w:style w:type="character" w:customStyle="1" w:styleId="ab">
    <w:name w:val="Тема примечания Знак"/>
    <w:basedOn w:val="a9"/>
    <w:link w:val="aa"/>
    <w:uiPriority w:val="99"/>
    <w:semiHidden/>
    <w:rsid w:val="00816EDA"/>
    <w:rPr>
      <w:b/>
      <w:bCs/>
      <w:sz w:val="20"/>
      <w:szCs w:val="20"/>
    </w:rPr>
  </w:style>
  <w:style w:type="paragraph" w:styleId="ac">
    <w:name w:val="Normal (Web)"/>
    <w:basedOn w:val="a"/>
    <w:uiPriority w:val="99"/>
    <w:semiHidden/>
    <w:unhideWhenUsed/>
    <w:rsid w:val="000D762B"/>
    <w:rPr>
      <w:rFonts w:ascii="Times New Roman" w:hAnsi="Times New Roman" w:cs="Times New Roman"/>
      <w:sz w:val="24"/>
      <w:szCs w:val="24"/>
    </w:rPr>
  </w:style>
  <w:style w:type="paragraph" w:styleId="ad">
    <w:name w:val="Balloon Text"/>
    <w:basedOn w:val="a"/>
    <w:link w:val="ae"/>
    <w:uiPriority w:val="99"/>
    <w:semiHidden/>
    <w:unhideWhenUsed/>
    <w:rsid w:val="000243F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0243F3"/>
    <w:rPr>
      <w:rFonts w:ascii="Segoe UI" w:hAnsi="Segoe UI" w:cs="Segoe UI"/>
      <w:sz w:val="18"/>
      <w:szCs w:val="18"/>
    </w:rPr>
  </w:style>
  <w:style w:type="paragraph" w:customStyle="1" w:styleId="Style1">
    <w:name w:val="Style1"/>
    <w:basedOn w:val="a"/>
    <w:rsid w:val="00DB71FE"/>
    <w:pPr>
      <w:widowControl w:val="0"/>
      <w:autoSpaceDE w:val="0"/>
      <w:autoSpaceDN w:val="0"/>
      <w:adjustRightInd w:val="0"/>
      <w:spacing w:after="0" w:line="248" w:lineRule="exact"/>
      <w:jc w:val="both"/>
    </w:pPr>
    <w:rPr>
      <w:rFonts w:ascii="Book Antiqua" w:eastAsia="Times New Roman" w:hAnsi="Book Antiqua" w:cs="Times New Roman"/>
      <w:sz w:val="24"/>
      <w:szCs w:val="24"/>
    </w:rPr>
  </w:style>
  <w:style w:type="table" w:styleId="af">
    <w:name w:val="Table Grid"/>
    <w:basedOn w:val="a1"/>
    <w:uiPriority w:val="39"/>
    <w:rsid w:val="00F558CB"/>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Обычный (веб)1"/>
    <w:basedOn w:val="a"/>
    <w:rsid w:val="007B16F6"/>
    <w:pPr>
      <w:spacing w:before="100" w:beforeAutospacing="1" w:after="100" w:afterAutospacing="1" w:line="240" w:lineRule="auto"/>
    </w:pPr>
    <w:rPr>
      <w:rFonts w:ascii="Times New Roman" w:eastAsia="Times New Roman" w:hAnsi="Times New Roman" w:cs="Times New Roman"/>
      <w:sz w:val="24"/>
      <w:szCs w:val="24"/>
    </w:rPr>
  </w:style>
  <w:style w:type="character" w:styleId="af0">
    <w:name w:val="Hyperlink"/>
    <w:basedOn w:val="a0"/>
    <w:uiPriority w:val="99"/>
    <w:unhideWhenUsed/>
    <w:rsid w:val="00D1364E"/>
    <w:rPr>
      <w:color w:val="0000FF" w:themeColor="hyperlink"/>
      <w:u w:val="single"/>
    </w:rPr>
  </w:style>
  <w:style w:type="paragraph" w:styleId="af1">
    <w:name w:val="header"/>
    <w:basedOn w:val="a"/>
    <w:link w:val="af2"/>
    <w:uiPriority w:val="99"/>
    <w:unhideWhenUsed/>
    <w:rsid w:val="00AF63E2"/>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AF63E2"/>
  </w:style>
  <w:style w:type="paragraph" w:styleId="af3">
    <w:name w:val="footer"/>
    <w:basedOn w:val="a"/>
    <w:link w:val="af4"/>
    <w:uiPriority w:val="99"/>
    <w:unhideWhenUsed/>
    <w:rsid w:val="00AF63E2"/>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AF63E2"/>
  </w:style>
  <w:style w:type="character" w:styleId="af5">
    <w:name w:val="Unresolved Mention"/>
    <w:basedOn w:val="a0"/>
    <w:uiPriority w:val="99"/>
    <w:semiHidden/>
    <w:unhideWhenUsed/>
    <w:rsid w:val="00DC28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7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78DDE-DFD1-4F8E-8EA6-CF124B0F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3434</Words>
  <Characters>19579</Characters>
  <Application>Microsoft Office Word</Application>
  <DocSecurity>4</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e.pashkova</dc:creator>
  <cp:lastModifiedBy>OLENA PASHKOVA (NEPTUNE.UA)</cp:lastModifiedBy>
  <cp:revision>2</cp:revision>
  <cp:lastPrinted>2021-09-27T06:46:00Z</cp:lastPrinted>
  <dcterms:created xsi:type="dcterms:W3CDTF">2022-12-13T21:50:00Z</dcterms:created>
  <dcterms:modified xsi:type="dcterms:W3CDTF">2022-12-13T21:50:00Z</dcterms:modified>
</cp:coreProperties>
</file>