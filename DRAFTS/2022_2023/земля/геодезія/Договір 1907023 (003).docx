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E9A9" w14:textId="7060015F" w:rsidR="00D67070" w:rsidRDefault="00D67070" w:rsidP="00353259">
      <w:pPr>
        <w:jc w:val="center"/>
        <w:rPr>
          <w:ins w:id="0" w:author="OLENA PASHKOVA (NEPTUNE.UA)" w:date="2023-07-20T11:25:00Z"/>
          <w:rFonts w:ascii="Times New Roman" w:hAnsi="Times New Roman" w:cs="Times New Roman"/>
          <w:b/>
          <w:lang w:val="uk-UA"/>
        </w:rPr>
      </w:pPr>
      <w:r w:rsidRPr="00FF3FEF">
        <w:rPr>
          <w:rFonts w:ascii="Times New Roman" w:hAnsi="Times New Roman" w:cs="Times New Roman"/>
          <w:b/>
          <w:lang w:val="uk-UA"/>
        </w:rPr>
        <w:t xml:space="preserve">ДОГОВІР </w:t>
      </w:r>
      <w:del w:id="1" w:author="OLENA PASHKOVA (NEPTUNE.UA)" w:date="2023-07-20T11:25:00Z">
        <w:r w:rsidRPr="00FF3FEF" w:rsidDel="00E92295">
          <w:rPr>
            <w:rFonts w:ascii="Times New Roman" w:hAnsi="Times New Roman" w:cs="Times New Roman"/>
            <w:b/>
            <w:lang w:val="uk-UA"/>
          </w:rPr>
          <w:delText>ПІДРЯДУ</w:delText>
        </w:r>
      </w:del>
      <w:r w:rsidRPr="00FF3FEF">
        <w:rPr>
          <w:rFonts w:ascii="Times New Roman" w:hAnsi="Times New Roman" w:cs="Times New Roman"/>
          <w:b/>
          <w:lang w:val="uk-UA"/>
        </w:rPr>
        <w:t xml:space="preserve"> </w:t>
      </w:r>
      <w:r w:rsidR="00286D02" w:rsidRPr="00FF3FEF">
        <w:rPr>
          <w:rFonts w:ascii="Times New Roman" w:hAnsi="Times New Roman" w:cs="Times New Roman"/>
          <w:b/>
          <w:lang w:val="uk-UA"/>
        </w:rPr>
        <w:t>№</w:t>
      </w:r>
      <w:r w:rsidR="00291AF7">
        <w:rPr>
          <w:rFonts w:ascii="Times New Roman" w:hAnsi="Times New Roman" w:cs="Times New Roman"/>
          <w:b/>
          <w:lang w:val="uk-UA"/>
        </w:rPr>
        <w:t xml:space="preserve"> 19-07</w:t>
      </w:r>
      <w:r w:rsidR="00DE61FB">
        <w:rPr>
          <w:rFonts w:ascii="Times New Roman" w:hAnsi="Times New Roman" w:cs="Times New Roman"/>
          <w:b/>
          <w:lang w:val="uk-UA"/>
        </w:rPr>
        <w:t>/2023</w:t>
      </w:r>
    </w:p>
    <w:p w14:paraId="2E2186AF" w14:textId="11C2E7BA" w:rsidR="00E92295" w:rsidRPr="00E578B1" w:rsidRDefault="00E92295" w:rsidP="00353259">
      <w:pPr>
        <w:jc w:val="center"/>
        <w:rPr>
          <w:rFonts w:ascii="Times New Roman" w:hAnsi="Times New Roman" w:cs="Times New Roman"/>
          <w:b/>
        </w:rPr>
      </w:pPr>
      <w:ins w:id="2" w:author="OLENA PASHKOVA (NEPTUNE.UA)" w:date="2023-07-20T11:25:00Z">
        <w:r>
          <w:rPr>
            <w:rFonts w:ascii="Times New Roman" w:hAnsi="Times New Roman" w:cs="Times New Roman"/>
            <w:b/>
            <w:lang w:val="uk-UA"/>
          </w:rPr>
          <w:t>на виконання геодезичних робіт</w:t>
        </w:r>
      </w:ins>
    </w:p>
    <w:p w14:paraId="6510E364" w14:textId="05D5FCF8" w:rsidR="002C4895" w:rsidRPr="00FF3FEF" w:rsidRDefault="002C4895" w:rsidP="002C4895">
      <w:pPr>
        <w:spacing w:line="240" w:lineRule="auto"/>
        <w:jc w:val="both"/>
        <w:rPr>
          <w:rFonts w:ascii="Times New Roman" w:hAnsi="Times New Roman" w:cs="Times New Roman"/>
          <w:lang w:val="uk-UA"/>
        </w:rPr>
      </w:pPr>
      <w:r w:rsidRPr="00FF3FEF">
        <w:rPr>
          <w:rFonts w:ascii="Times New Roman" w:hAnsi="Times New Roman" w:cs="Times New Roman"/>
          <w:lang w:val="uk-UA"/>
        </w:rPr>
        <w:t xml:space="preserve">с. </w:t>
      </w:r>
      <w:proofErr w:type="spellStart"/>
      <w:r w:rsidRPr="00FF3FEF">
        <w:rPr>
          <w:rFonts w:ascii="Times New Roman" w:hAnsi="Times New Roman" w:cs="Times New Roman"/>
          <w:lang w:val="uk-UA"/>
        </w:rPr>
        <w:t>Визирка</w:t>
      </w:r>
      <w:proofErr w:type="spellEnd"/>
      <w:r w:rsidRPr="00FF3FEF">
        <w:rPr>
          <w:rFonts w:ascii="Times New Roman" w:hAnsi="Times New Roman" w:cs="Times New Roman"/>
          <w:lang w:val="uk-UA"/>
        </w:rPr>
        <w:t xml:space="preserve">                                                                                                                </w:t>
      </w:r>
      <w:r w:rsidR="00286D02" w:rsidRPr="00FF3FEF">
        <w:rPr>
          <w:rFonts w:ascii="Times New Roman" w:hAnsi="Times New Roman" w:cs="Times New Roman"/>
          <w:lang w:val="uk-UA"/>
        </w:rPr>
        <w:t>«</w:t>
      </w:r>
      <w:r w:rsidR="00291AF7">
        <w:rPr>
          <w:rFonts w:ascii="Times New Roman" w:hAnsi="Times New Roman" w:cs="Times New Roman"/>
          <w:lang w:val="uk-UA"/>
        </w:rPr>
        <w:t>19</w:t>
      </w:r>
      <w:r w:rsidR="00286D02" w:rsidRPr="00FF3FEF">
        <w:rPr>
          <w:rFonts w:ascii="Times New Roman" w:hAnsi="Times New Roman" w:cs="Times New Roman"/>
          <w:lang w:val="uk-UA"/>
        </w:rPr>
        <w:t>»</w:t>
      </w:r>
      <w:r w:rsidR="00291AF7">
        <w:rPr>
          <w:rFonts w:ascii="Times New Roman" w:hAnsi="Times New Roman" w:cs="Times New Roman"/>
          <w:lang w:val="uk-UA"/>
        </w:rPr>
        <w:t xml:space="preserve"> липня</w:t>
      </w:r>
      <w:r w:rsidR="00286D02">
        <w:rPr>
          <w:rFonts w:ascii="Times New Roman" w:hAnsi="Times New Roman" w:cs="Times New Roman"/>
          <w:lang w:val="uk-UA"/>
        </w:rPr>
        <w:t xml:space="preserve"> </w:t>
      </w:r>
      <w:r w:rsidR="00286D02" w:rsidRPr="00FF3FEF">
        <w:rPr>
          <w:rFonts w:ascii="Times New Roman" w:hAnsi="Times New Roman" w:cs="Times New Roman"/>
          <w:lang w:val="uk-UA"/>
        </w:rPr>
        <w:t>202</w:t>
      </w:r>
      <w:r w:rsidR="00DE61FB">
        <w:rPr>
          <w:rFonts w:ascii="Times New Roman" w:hAnsi="Times New Roman" w:cs="Times New Roman"/>
          <w:lang w:val="uk-UA"/>
        </w:rPr>
        <w:t>3</w:t>
      </w:r>
      <w:r w:rsidR="002D5472">
        <w:rPr>
          <w:rFonts w:ascii="Times New Roman" w:hAnsi="Times New Roman" w:cs="Times New Roman"/>
          <w:lang w:val="uk-UA"/>
        </w:rPr>
        <w:t xml:space="preserve"> р.</w:t>
      </w:r>
    </w:p>
    <w:p w14:paraId="53F05BDA" w14:textId="77777777" w:rsidR="002C4895" w:rsidRPr="00FF3FEF" w:rsidRDefault="002C4895" w:rsidP="00353259">
      <w:pPr>
        <w:jc w:val="both"/>
        <w:rPr>
          <w:rFonts w:ascii="Times New Roman" w:hAnsi="Times New Roman" w:cs="Times New Roman"/>
          <w:b/>
          <w:lang w:val="uk-UA"/>
        </w:rPr>
      </w:pPr>
    </w:p>
    <w:p w14:paraId="4700A2F2" w14:textId="3F907FBE" w:rsidR="00353259" w:rsidRPr="00E92295" w:rsidRDefault="002C4895" w:rsidP="00353259">
      <w:pPr>
        <w:jc w:val="both"/>
        <w:rPr>
          <w:rFonts w:ascii="Times New Roman" w:hAnsi="Times New Roman" w:cs="Times New Roman"/>
          <w:lang w:val="uk-UA"/>
        </w:rPr>
      </w:pPr>
      <w:r w:rsidRPr="00E92295">
        <w:rPr>
          <w:rFonts w:ascii="Times New Roman" w:hAnsi="Times New Roman" w:cs="Times New Roman"/>
          <w:b/>
          <w:lang w:val="uk-UA"/>
        </w:rPr>
        <w:t>ТОВАРИСТВО З ОБМЕЖЕНОЮ ВІДПОВІДАЛЬНІСТЮ “M.В. КАРГО“</w:t>
      </w:r>
      <w:r w:rsidRPr="00E92295">
        <w:rPr>
          <w:rFonts w:ascii="Times New Roman" w:hAnsi="Times New Roman" w:cs="Times New Roman"/>
          <w:lang w:val="uk-UA"/>
        </w:rPr>
        <w:t xml:space="preserve">, іменоване надалі Замовник, в особі директора Сікорського Анатолія Антоновича, який діє на підставі Статуту, з однієї сторони, і </w:t>
      </w:r>
      <w:r w:rsidR="00704865" w:rsidRPr="00E92295">
        <w:rPr>
          <w:rFonts w:ascii="Times New Roman" w:hAnsi="Times New Roman" w:cs="Times New Roman"/>
          <w:lang w:val="uk-UA"/>
        </w:rPr>
        <w:t>Фізична особа-підприємець Чайковський Віталій Степанович, що є платником єдиного податку 5%</w:t>
      </w:r>
      <w:r w:rsidR="00D67070" w:rsidRPr="00E92295">
        <w:rPr>
          <w:rFonts w:ascii="Times New Roman" w:hAnsi="Times New Roman" w:cs="Times New Roman"/>
          <w:lang w:val="uk-UA"/>
        </w:rPr>
        <w:t>, надалі</w:t>
      </w:r>
      <w:r w:rsidR="00ED007E"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Виконавець</w:t>
      </w:r>
      <w:r w:rsidR="00D67070" w:rsidRPr="00E92295">
        <w:rPr>
          <w:rFonts w:ascii="Times New Roman" w:hAnsi="Times New Roman" w:cs="Times New Roman"/>
          <w:lang w:val="uk-UA"/>
        </w:rPr>
        <w:t>, з іншо</w:t>
      </w:r>
      <w:r w:rsidR="00353259" w:rsidRPr="00E92295">
        <w:rPr>
          <w:rFonts w:ascii="Times New Roman" w:hAnsi="Times New Roman" w:cs="Times New Roman"/>
          <w:lang w:val="uk-UA"/>
        </w:rPr>
        <w:t>ї сторони</w:t>
      </w:r>
      <w:r w:rsidR="00D67070" w:rsidRPr="00E92295">
        <w:rPr>
          <w:rFonts w:ascii="Times New Roman" w:hAnsi="Times New Roman" w:cs="Times New Roman"/>
          <w:lang w:val="uk-UA"/>
        </w:rPr>
        <w:t xml:space="preserve">, </w:t>
      </w:r>
      <w:r w:rsidR="00353259" w:rsidRPr="00E92295">
        <w:rPr>
          <w:rFonts w:ascii="Times New Roman" w:eastAsia="Calibri" w:hAnsi="Times New Roman" w:cs="Times New Roman"/>
          <w:color w:val="222222"/>
          <w:lang w:val="uk-UA"/>
          <w:rPrChange w:id="3" w:author="OLENA PASHKOVA (NEPTUNE.UA)" w:date="2023-07-20T11:23:00Z">
            <w:rPr>
              <w:rFonts w:ascii="Times New Roman" w:eastAsia="Calibri" w:hAnsi="Times New Roman" w:cs="Times New Roman"/>
              <w:color w:val="222222"/>
              <w:sz w:val="24"/>
              <w:szCs w:val="24"/>
              <w:lang w:val="uk-UA"/>
            </w:rPr>
          </w:rPrChange>
        </w:rPr>
        <w:t xml:space="preserve">разом надалі іменовані «Сторони», а кожен окремо «Сторона», уклали цей Договір </w:t>
      </w:r>
      <w:del w:id="4" w:author="OLENA PASHKOVA (NEPTUNE.UA)" w:date="2023-07-20T11:26:00Z">
        <w:r w:rsidR="00353259" w:rsidRPr="00E92295" w:rsidDel="00E92295">
          <w:rPr>
            <w:rFonts w:ascii="Times New Roman" w:eastAsia="Calibri" w:hAnsi="Times New Roman" w:cs="Times New Roman"/>
            <w:color w:val="222222"/>
            <w:lang w:val="uk-UA"/>
            <w:rPrChange w:id="5" w:author="OLENA PASHKOVA (NEPTUNE.UA)" w:date="2023-07-20T11:23:00Z">
              <w:rPr>
                <w:rFonts w:ascii="Times New Roman" w:eastAsia="Calibri" w:hAnsi="Times New Roman" w:cs="Times New Roman"/>
                <w:color w:val="222222"/>
                <w:sz w:val="24"/>
                <w:szCs w:val="24"/>
                <w:lang w:val="uk-UA"/>
              </w:rPr>
            </w:rPrChange>
          </w:rPr>
          <w:delText>підряду</w:delText>
        </w:r>
        <w:r w:rsidR="00704865" w:rsidRPr="00E92295" w:rsidDel="00E92295">
          <w:rPr>
            <w:rFonts w:ascii="Times New Roman" w:eastAsia="Calibri" w:hAnsi="Times New Roman" w:cs="Times New Roman"/>
            <w:color w:val="222222"/>
            <w:lang w:val="uk-UA"/>
            <w:rPrChange w:id="6" w:author="OLENA PASHKOVA (NEPTUNE.UA)" w:date="2023-07-20T11:23:00Z">
              <w:rPr>
                <w:rFonts w:ascii="Times New Roman" w:eastAsia="Calibri" w:hAnsi="Times New Roman" w:cs="Times New Roman"/>
                <w:color w:val="222222"/>
                <w:sz w:val="24"/>
                <w:szCs w:val="24"/>
                <w:lang w:val="uk-UA"/>
              </w:rPr>
            </w:rPrChange>
          </w:rPr>
          <w:delText xml:space="preserve"> </w:delText>
        </w:r>
      </w:del>
      <w:r w:rsidR="00353259" w:rsidRPr="00E92295">
        <w:rPr>
          <w:rFonts w:ascii="Times New Roman" w:eastAsia="Calibri" w:hAnsi="Times New Roman" w:cs="Times New Roman"/>
          <w:color w:val="222222"/>
          <w:lang w:val="uk-UA"/>
          <w:rPrChange w:id="7" w:author="OLENA PASHKOVA (NEPTUNE.UA)" w:date="2023-07-20T11:23:00Z">
            <w:rPr>
              <w:rFonts w:ascii="Times New Roman" w:eastAsia="Calibri" w:hAnsi="Times New Roman" w:cs="Times New Roman"/>
              <w:color w:val="222222"/>
              <w:sz w:val="24"/>
              <w:szCs w:val="24"/>
              <w:lang w:val="uk-UA"/>
            </w:rPr>
          </w:rPrChange>
        </w:rPr>
        <w:t xml:space="preserve">№ </w:t>
      </w:r>
      <w:r w:rsidR="00201827" w:rsidRPr="00E92295">
        <w:rPr>
          <w:rFonts w:ascii="Times New Roman" w:eastAsia="Calibri" w:hAnsi="Times New Roman" w:cs="Times New Roman"/>
          <w:color w:val="222222"/>
          <w:lang w:val="uk-UA"/>
          <w:rPrChange w:id="8" w:author="OLENA PASHKOVA (NEPTUNE.UA)" w:date="2023-07-20T11:23:00Z">
            <w:rPr>
              <w:rFonts w:ascii="Times New Roman" w:eastAsia="Calibri" w:hAnsi="Times New Roman" w:cs="Times New Roman"/>
              <w:color w:val="222222"/>
              <w:sz w:val="24"/>
              <w:szCs w:val="24"/>
              <w:lang w:val="uk-UA"/>
            </w:rPr>
          </w:rPrChange>
        </w:rPr>
        <w:t>19</w:t>
      </w:r>
      <w:r w:rsidR="00DE61FB" w:rsidRPr="00E92295">
        <w:rPr>
          <w:rFonts w:ascii="Times New Roman" w:eastAsia="Calibri" w:hAnsi="Times New Roman" w:cs="Times New Roman"/>
          <w:color w:val="222222"/>
          <w:lang w:val="uk-UA"/>
          <w:rPrChange w:id="9" w:author="OLENA PASHKOVA (NEPTUNE.UA)" w:date="2023-07-20T11:23:00Z">
            <w:rPr>
              <w:rFonts w:ascii="Times New Roman" w:eastAsia="Calibri" w:hAnsi="Times New Roman" w:cs="Times New Roman"/>
              <w:color w:val="222222"/>
              <w:sz w:val="24"/>
              <w:szCs w:val="24"/>
              <w:lang w:val="uk-UA"/>
            </w:rPr>
          </w:rPrChange>
        </w:rPr>
        <w:t>-0</w:t>
      </w:r>
      <w:r w:rsidR="00201827" w:rsidRPr="00E92295">
        <w:rPr>
          <w:rFonts w:ascii="Times New Roman" w:eastAsia="Calibri" w:hAnsi="Times New Roman" w:cs="Times New Roman"/>
          <w:color w:val="222222"/>
          <w:lang w:val="uk-UA"/>
          <w:rPrChange w:id="10" w:author="OLENA PASHKOVA (NEPTUNE.UA)" w:date="2023-07-20T11:23:00Z">
            <w:rPr>
              <w:rFonts w:ascii="Times New Roman" w:eastAsia="Calibri" w:hAnsi="Times New Roman" w:cs="Times New Roman"/>
              <w:color w:val="222222"/>
              <w:sz w:val="24"/>
              <w:szCs w:val="24"/>
              <w:lang w:val="uk-UA"/>
            </w:rPr>
          </w:rPrChange>
        </w:rPr>
        <w:t>7</w:t>
      </w:r>
      <w:r w:rsidR="00286D02" w:rsidRPr="00E92295">
        <w:rPr>
          <w:rFonts w:ascii="Times New Roman" w:eastAsia="Calibri" w:hAnsi="Times New Roman" w:cs="Times New Roman"/>
          <w:color w:val="222222"/>
          <w:lang w:val="uk-UA"/>
          <w:rPrChange w:id="11" w:author="OLENA PASHKOVA (NEPTUNE.UA)" w:date="2023-07-20T11:23:00Z">
            <w:rPr>
              <w:rFonts w:ascii="Times New Roman" w:eastAsia="Calibri" w:hAnsi="Times New Roman" w:cs="Times New Roman"/>
              <w:color w:val="222222"/>
              <w:sz w:val="24"/>
              <w:szCs w:val="24"/>
              <w:lang w:val="uk-UA"/>
            </w:rPr>
          </w:rPrChange>
        </w:rPr>
        <w:t>/202</w:t>
      </w:r>
      <w:r w:rsidR="00201827" w:rsidRPr="00E92295">
        <w:rPr>
          <w:rFonts w:ascii="Times New Roman" w:eastAsia="Calibri" w:hAnsi="Times New Roman" w:cs="Times New Roman"/>
          <w:color w:val="222222"/>
          <w:lang w:val="uk-UA"/>
          <w:rPrChange w:id="12" w:author="OLENA PASHKOVA (NEPTUNE.UA)" w:date="2023-07-20T11:23:00Z">
            <w:rPr>
              <w:rFonts w:ascii="Times New Roman" w:eastAsia="Calibri" w:hAnsi="Times New Roman" w:cs="Times New Roman"/>
              <w:color w:val="222222"/>
              <w:sz w:val="24"/>
              <w:szCs w:val="24"/>
              <w:lang w:val="uk-UA"/>
            </w:rPr>
          </w:rPrChange>
        </w:rPr>
        <w:t>3</w:t>
      </w:r>
      <w:ins w:id="13" w:author="OLENA PASHKOVA (NEPTUNE.UA)" w:date="2023-07-20T11:26:00Z">
        <w:r w:rsidR="00E92295">
          <w:rPr>
            <w:rFonts w:ascii="Times New Roman" w:eastAsia="Calibri" w:hAnsi="Times New Roman" w:cs="Times New Roman"/>
            <w:color w:val="222222"/>
            <w:lang w:val="uk-UA"/>
          </w:rPr>
          <w:t xml:space="preserve">на виконання геодезичних робіт </w:t>
        </w:r>
      </w:ins>
      <w:r w:rsidR="00E578B1" w:rsidRPr="00E92295">
        <w:rPr>
          <w:rFonts w:ascii="Times New Roman" w:eastAsia="Calibri" w:hAnsi="Times New Roman" w:cs="Times New Roman"/>
          <w:color w:val="222222"/>
          <w:lang w:val="uk-UA"/>
          <w:rPrChange w:id="14" w:author="OLENA PASHKOVA (NEPTUNE.UA)" w:date="2023-07-20T11:23:00Z">
            <w:rPr>
              <w:rFonts w:ascii="Times New Roman" w:eastAsia="Calibri" w:hAnsi="Times New Roman" w:cs="Times New Roman"/>
              <w:color w:val="222222"/>
              <w:sz w:val="24"/>
              <w:szCs w:val="24"/>
              <w:lang w:val="uk-UA"/>
            </w:rPr>
          </w:rPrChange>
        </w:rPr>
        <w:t xml:space="preserve"> від </w:t>
      </w:r>
      <w:r w:rsidR="00201827" w:rsidRPr="00E92295">
        <w:rPr>
          <w:rFonts w:ascii="Times New Roman" w:eastAsia="Calibri" w:hAnsi="Times New Roman" w:cs="Times New Roman"/>
          <w:color w:val="222222"/>
          <w:lang w:val="uk-UA"/>
          <w:rPrChange w:id="15" w:author="OLENA PASHKOVA (NEPTUNE.UA)" w:date="2023-07-20T11:23:00Z">
            <w:rPr>
              <w:rFonts w:ascii="Times New Roman" w:eastAsia="Calibri" w:hAnsi="Times New Roman" w:cs="Times New Roman"/>
              <w:color w:val="222222"/>
              <w:sz w:val="24"/>
              <w:szCs w:val="24"/>
              <w:lang w:val="uk-UA"/>
            </w:rPr>
          </w:rPrChange>
        </w:rPr>
        <w:t>19</w:t>
      </w:r>
      <w:r w:rsidR="00DE61FB" w:rsidRPr="00E92295">
        <w:rPr>
          <w:rFonts w:ascii="Times New Roman" w:eastAsia="Calibri" w:hAnsi="Times New Roman" w:cs="Times New Roman"/>
          <w:color w:val="222222"/>
          <w:lang w:val="uk-UA"/>
          <w:rPrChange w:id="16" w:author="OLENA PASHKOVA (NEPTUNE.UA)" w:date="2023-07-20T11:23:00Z">
            <w:rPr>
              <w:rFonts w:ascii="Times New Roman" w:eastAsia="Calibri" w:hAnsi="Times New Roman" w:cs="Times New Roman"/>
              <w:color w:val="222222"/>
              <w:sz w:val="24"/>
              <w:szCs w:val="24"/>
              <w:lang w:val="uk-UA"/>
            </w:rPr>
          </w:rPrChange>
        </w:rPr>
        <w:t>.0</w:t>
      </w:r>
      <w:r w:rsidR="00201827" w:rsidRPr="00E92295">
        <w:rPr>
          <w:rFonts w:ascii="Times New Roman" w:eastAsia="Calibri" w:hAnsi="Times New Roman" w:cs="Times New Roman"/>
          <w:color w:val="222222"/>
          <w:lang w:val="uk-UA"/>
          <w:rPrChange w:id="17" w:author="OLENA PASHKOVA (NEPTUNE.UA)" w:date="2023-07-20T11:23:00Z">
            <w:rPr>
              <w:rFonts w:ascii="Times New Roman" w:eastAsia="Calibri" w:hAnsi="Times New Roman" w:cs="Times New Roman"/>
              <w:color w:val="222222"/>
              <w:sz w:val="24"/>
              <w:szCs w:val="24"/>
              <w:lang w:val="uk-UA"/>
            </w:rPr>
          </w:rPrChange>
        </w:rPr>
        <w:t>7</w:t>
      </w:r>
      <w:r w:rsidR="00E578B1" w:rsidRPr="00E92295">
        <w:rPr>
          <w:rFonts w:ascii="Times New Roman" w:eastAsia="Calibri" w:hAnsi="Times New Roman" w:cs="Times New Roman"/>
          <w:color w:val="222222"/>
          <w:lang w:val="uk-UA"/>
          <w:rPrChange w:id="18" w:author="OLENA PASHKOVA (NEPTUNE.UA)" w:date="2023-07-20T11:23:00Z">
            <w:rPr>
              <w:rFonts w:ascii="Times New Roman" w:eastAsia="Calibri" w:hAnsi="Times New Roman" w:cs="Times New Roman"/>
              <w:color w:val="222222"/>
              <w:sz w:val="24"/>
              <w:szCs w:val="24"/>
              <w:lang w:val="uk-UA"/>
            </w:rPr>
          </w:rPrChange>
        </w:rPr>
        <w:t>.202</w:t>
      </w:r>
      <w:r w:rsidR="00DE61FB" w:rsidRPr="00E92295">
        <w:rPr>
          <w:rFonts w:ascii="Times New Roman" w:eastAsia="Calibri" w:hAnsi="Times New Roman" w:cs="Times New Roman"/>
          <w:color w:val="222222"/>
          <w:lang w:val="uk-UA"/>
          <w:rPrChange w:id="19" w:author="OLENA PASHKOVA (NEPTUNE.UA)" w:date="2023-07-20T11:23:00Z">
            <w:rPr>
              <w:rFonts w:ascii="Times New Roman" w:eastAsia="Calibri" w:hAnsi="Times New Roman" w:cs="Times New Roman"/>
              <w:color w:val="222222"/>
              <w:sz w:val="24"/>
              <w:szCs w:val="24"/>
              <w:lang w:val="uk-UA"/>
            </w:rPr>
          </w:rPrChange>
        </w:rPr>
        <w:t>3</w:t>
      </w:r>
      <w:r w:rsidR="00E578B1" w:rsidRPr="00E92295">
        <w:rPr>
          <w:rFonts w:ascii="Times New Roman" w:eastAsia="Calibri" w:hAnsi="Times New Roman" w:cs="Times New Roman"/>
          <w:color w:val="222222"/>
          <w:lang w:val="uk-UA"/>
          <w:rPrChange w:id="20" w:author="OLENA PASHKOVA (NEPTUNE.UA)" w:date="2023-07-20T11:23:00Z">
            <w:rPr>
              <w:rFonts w:ascii="Times New Roman" w:eastAsia="Calibri" w:hAnsi="Times New Roman" w:cs="Times New Roman"/>
              <w:color w:val="222222"/>
              <w:sz w:val="24"/>
              <w:szCs w:val="24"/>
              <w:lang w:val="uk-UA"/>
            </w:rPr>
          </w:rPrChange>
        </w:rPr>
        <w:t xml:space="preserve"> </w:t>
      </w:r>
      <w:r w:rsidR="00353259" w:rsidRPr="00E92295">
        <w:rPr>
          <w:rFonts w:ascii="Times New Roman" w:eastAsia="Calibri" w:hAnsi="Times New Roman" w:cs="Times New Roman"/>
          <w:color w:val="222222"/>
          <w:lang w:val="uk-UA"/>
          <w:rPrChange w:id="21" w:author="OLENA PASHKOVA (NEPTUNE.UA)" w:date="2023-07-20T11:23:00Z">
            <w:rPr>
              <w:rFonts w:ascii="Times New Roman" w:eastAsia="Calibri" w:hAnsi="Times New Roman" w:cs="Times New Roman"/>
              <w:color w:val="222222"/>
              <w:sz w:val="24"/>
              <w:szCs w:val="24"/>
              <w:lang w:val="uk-UA"/>
            </w:rPr>
          </w:rPrChange>
        </w:rPr>
        <w:t>(далі – Договір) про наступне:</w:t>
      </w:r>
    </w:p>
    <w:p w14:paraId="7E77F534" w14:textId="77777777" w:rsidR="00D67070" w:rsidRPr="00E92295" w:rsidRDefault="00D67070" w:rsidP="00353259">
      <w:pPr>
        <w:jc w:val="center"/>
        <w:rPr>
          <w:rFonts w:ascii="Times New Roman" w:hAnsi="Times New Roman" w:cs="Times New Roman"/>
          <w:b/>
          <w:lang w:val="uk-UA"/>
        </w:rPr>
      </w:pPr>
      <w:r w:rsidRPr="00E92295">
        <w:rPr>
          <w:rFonts w:ascii="Times New Roman" w:hAnsi="Times New Roman" w:cs="Times New Roman"/>
          <w:b/>
          <w:lang w:val="uk-UA"/>
        </w:rPr>
        <w:t>1. ПРЕДМЕТ ДОГОВОРУ</w:t>
      </w:r>
    </w:p>
    <w:p w14:paraId="5B06BD2E" w14:textId="77777777" w:rsidR="00D67070" w:rsidRPr="00E92295" w:rsidRDefault="00D67070" w:rsidP="00353259">
      <w:pPr>
        <w:jc w:val="both"/>
        <w:rPr>
          <w:rFonts w:ascii="Times New Roman" w:hAnsi="Times New Roman" w:cs="Times New Roman"/>
          <w:lang w:val="uk-UA"/>
        </w:rPr>
      </w:pPr>
    </w:p>
    <w:p w14:paraId="2C948021" w14:textId="3D6C58ED" w:rsidR="00477E67" w:rsidRPr="00E92295" w:rsidRDefault="00D67070" w:rsidP="00477E67">
      <w:pPr>
        <w:pStyle w:val="a4"/>
        <w:numPr>
          <w:ilvl w:val="1"/>
          <w:numId w:val="1"/>
        </w:numPr>
        <w:jc w:val="both"/>
        <w:rPr>
          <w:rFonts w:ascii="Times New Roman" w:hAnsi="Times New Roman" w:cs="Times New Roman"/>
          <w:b/>
          <w:i/>
          <w:lang w:val="uk-UA"/>
          <w:rPrChange w:id="22" w:author="OLENA PASHKOVA (NEPTUNE.UA)" w:date="2023-07-20T11:23:00Z">
            <w:rPr>
              <w:b/>
              <w:i/>
              <w:lang w:val="uk-UA"/>
            </w:rPr>
          </w:rPrChange>
        </w:rPr>
      </w:pPr>
      <w:r w:rsidRPr="00E92295">
        <w:rPr>
          <w:rFonts w:ascii="Times New Roman" w:hAnsi="Times New Roman" w:cs="Times New Roman"/>
          <w:lang w:val="uk-UA"/>
        </w:rPr>
        <w:t>На умовах, викладених в цьому</w:t>
      </w:r>
      <w:r w:rsidR="00704865" w:rsidRPr="00E92295">
        <w:rPr>
          <w:rFonts w:ascii="Times New Roman" w:hAnsi="Times New Roman" w:cs="Times New Roman"/>
          <w:lang w:val="uk-UA"/>
        </w:rPr>
        <w:t xml:space="preserve"> </w:t>
      </w:r>
      <w:r w:rsidRPr="00E92295">
        <w:rPr>
          <w:rFonts w:ascii="Times New Roman" w:hAnsi="Times New Roman" w:cs="Times New Roman"/>
          <w:lang w:val="uk-UA"/>
        </w:rPr>
        <w:t xml:space="preserve">Договорі, </w:t>
      </w:r>
      <w:r w:rsidR="00353259" w:rsidRPr="00E92295">
        <w:rPr>
          <w:rFonts w:ascii="Times New Roman" w:hAnsi="Times New Roman" w:cs="Times New Roman"/>
          <w:lang w:val="uk-UA"/>
        </w:rPr>
        <w:t>Виконавець</w:t>
      </w:r>
      <w:r w:rsidR="00704865" w:rsidRPr="00E92295">
        <w:rPr>
          <w:rFonts w:ascii="Times New Roman" w:hAnsi="Times New Roman" w:cs="Times New Roman"/>
          <w:lang w:val="uk-UA"/>
        </w:rPr>
        <w:t xml:space="preserve"> </w:t>
      </w:r>
      <w:r w:rsidRPr="00E92295">
        <w:rPr>
          <w:rFonts w:ascii="Times New Roman" w:hAnsi="Times New Roman" w:cs="Times New Roman"/>
          <w:lang w:val="uk-UA"/>
        </w:rPr>
        <w:t>зобов'язується на свій</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ризик</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своїми силами і засобами за завданням</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Замовника</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виконати</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роботи</w:t>
      </w:r>
      <w:r w:rsidR="00477E67" w:rsidRPr="00E92295">
        <w:rPr>
          <w:rFonts w:ascii="Times New Roman" w:hAnsi="Times New Roman" w:cs="Times New Roman"/>
          <w:lang w:val="uk-UA"/>
        </w:rPr>
        <w:t>:</w:t>
      </w:r>
      <w:r w:rsidRPr="00E92295">
        <w:rPr>
          <w:rFonts w:ascii="Times New Roman" w:hAnsi="Times New Roman" w:cs="Times New Roman"/>
          <w:lang w:val="uk-UA"/>
        </w:rPr>
        <w:t xml:space="preserve"> </w:t>
      </w:r>
    </w:p>
    <w:p w14:paraId="58043379" w14:textId="3BE4E402" w:rsidR="00D67070" w:rsidRPr="00E92295" w:rsidRDefault="00187331">
      <w:pPr>
        <w:widowControl w:val="0"/>
        <w:autoSpaceDE w:val="0"/>
        <w:autoSpaceDN w:val="0"/>
        <w:adjustRightInd w:val="0"/>
        <w:spacing w:before="29" w:after="120" w:line="214" w:lineRule="auto"/>
        <w:ind w:left="14"/>
        <w:jc w:val="both"/>
        <w:rPr>
          <w:rFonts w:ascii="Times New Roman" w:hAnsi="Times New Roman" w:cs="Times New Roman"/>
          <w:b/>
          <w:bCs/>
          <w:i/>
          <w:color w:val="080000"/>
          <w:lang w:val="uk-UA"/>
          <w:rPrChange w:id="23" w:author="OLENA PASHKOVA (NEPTUNE.UA)" w:date="2023-07-20T11:23:00Z">
            <w:rPr>
              <w:rFonts w:ascii="Times New Roman CYR" w:hAnsi="Times New Roman CYR" w:cs="Times New Roman CYR"/>
              <w:b/>
              <w:bCs/>
              <w:i/>
              <w:color w:val="080000"/>
              <w:sz w:val="24"/>
              <w:szCs w:val="24"/>
              <w:lang w:val="uk-UA"/>
            </w:rPr>
          </w:rPrChange>
        </w:rPr>
        <w:pPrChange w:id="24" w:author="Oleg Korsun" w:date="2023-07-19T17:37:00Z">
          <w:pPr>
            <w:widowControl w:val="0"/>
            <w:autoSpaceDE w:val="0"/>
            <w:autoSpaceDN w:val="0"/>
            <w:adjustRightInd w:val="0"/>
            <w:spacing w:before="29" w:after="0" w:line="213" w:lineRule="auto"/>
            <w:ind w:left="15"/>
          </w:pPr>
        </w:pPrChange>
      </w:pPr>
      <w:r w:rsidRPr="00E92295">
        <w:rPr>
          <w:rStyle w:val="xfm92490447"/>
          <w:rFonts w:ascii="Times New Roman" w:hAnsi="Times New Roman" w:cs="Times New Roman"/>
          <w:b/>
          <w:bCs/>
          <w:lang w:val="uk-UA"/>
        </w:rPr>
        <w:t xml:space="preserve">Виконання геодезичних робіт з відновлення меж земельних сервітутів встановлених на користь ТОВ «М.В. КАРГО» відносно земельних ділянок з кадастровими номерами 5122780500:01:003:0624, 5122755400:01:001:0624, 5122780500:01:001:0682, 5122780500:01:001:0669, 5122755400:01:001:0255 з ціллю подальшої реалізації Замовником </w:t>
      </w:r>
      <w:proofErr w:type="spellStart"/>
      <w:r w:rsidRPr="00E92295">
        <w:rPr>
          <w:rStyle w:val="xfm92490447"/>
          <w:rFonts w:ascii="Times New Roman" w:hAnsi="Times New Roman" w:cs="Times New Roman"/>
          <w:b/>
          <w:bCs/>
          <w:lang w:val="uk-UA"/>
        </w:rPr>
        <w:t>поектування</w:t>
      </w:r>
      <w:proofErr w:type="spellEnd"/>
      <w:r w:rsidRPr="00E92295">
        <w:rPr>
          <w:rStyle w:val="xfm92490447"/>
          <w:rFonts w:ascii="Times New Roman" w:hAnsi="Times New Roman" w:cs="Times New Roman"/>
          <w:b/>
          <w:bCs/>
          <w:lang w:val="uk-UA"/>
        </w:rPr>
        <w:t xml:space="preserve">, будівництва, експлуатації, та обслуговування інженерних мереж залізничної станції ТОВ «М.В. КАРГО» та  «Комплексу розвантаження вагонів та конвеєрної лінії транспортування зернових вантажів ТОВ «М.В. КАРГО» на зазначених земельних ділянках, </w:t>
      </w:r>
      <w:r w:rsidR="00286D02" w:rsidRPr="00E92295">
        <w:rPr>
          <w:rFonts w:ascii="Times New Roman" w:hAnsi="Times New Roman" w:cs="Times New Roman"/>
          <w:b/>
          <w:i/>
          <w:lang w:val="uk-UA"/>
        </w:rPr>
        <w:t xml:space="preserve"> </w:t>
      </w:r>
      <w:r w:rsidR="00286D02" w:rsidRPr="00E92295">
        <w:rPr>
          <w:rFonts w:ascii="Times New Roman" w:hAnsi="Times New Roman" w:cs="Times New Roman"/>
          <w:lang w:val="uk-UA"/>
        </w:rPr>
        <w:t xml:space="preserve"> </w:t>
      </w:r>
      <w:r w:rsidR="00D67070" w:rsidRPr="00E92295">
        <w:rPr>
          <w:rFonts w:ascii="Times New Roman" w:hAnsi="Times New Roman" w:cs="Times New Roman"/>
          <w:lang w:val="uk-UA"/>
        </w:rPr>
        <w:t xml:space="preserve">(далі по тексту - Роботи) </w:t>
      </w:r>
      <w:r w:rsidR="004E0675" w:rsidRPr="00E92295">
        <w:rPr>
          <w:rFonts w:ascii="Times New Roman" w:hAnsi="Times New Roman" w:cs="Times New Roman"/>
          <w:lang w:val="uk-UA"/>
        </w:rPr>
        <w:t xml:space="preserve"> </w:t>
      </w:r>
      <w:r w:rsidR="00D67070" w:rsidRPr="00E92295">
        <w:rPr>
          <w:rFonts w:ascii="Times New Roman" w:hAnsi="Times New Roman" w:cs="Times New Roman"/>
          <w:lang w:val="uk-UA"/>
        </w:rPr>
        <w:t>відповідно до затвердженої сторонами кошторисної</w:t>
      </w:r>
      <w:r w:rsidR="00517CC1" w:rsidRPr="00E92295">
        <w:rPr>
          <w:rFonts w:ascii="Times New Roman" w:hAnsi="Times New Roman" w:cs="Times New Roman"/>
          <w:lang w:val="uk-UA"/>
        </w:rPr>
        <w:t xml:space="preserve"> </w:t>
      </w:r>
      <w:r w:rsidR="00D67070" w:rsidRPr="00E92295">
        <w:rPr>
          <w:rFonts w:ascii="Times New Roman" w:hAnsi="Times New Roman" w:cs="Times New Roman"/>
          <w:lang w:val="uk-UA"/>
        </w:rPr>
        <w:t>документації, а Замовник</w:t>
      </w:r>
      <w:r w:rsidR="00517CC1" w:rsidRPr="00E92295">
        <w:rPr>
          <w:rFonts w:ascii="Times New Roman" w:hAnsi="Times New Roman" w:cs="Times New Roman"/>
          <w:lang w:val="uk-UA"/>
        </w:rPr>
        <w:t xml:space="preserve"> </w:t>
      </w:r>
      <w:r w:rsidR="00D67070" w:rsidRPr="00E92295">
        <w:rPr>
          <w:rFonts w:ascii="Times New Roman" w:hAnsi="Times New Roman" w:cs="Times New Roman"/>
          <w:lang w:val="uk-UA"/>
        </w:rPr>
        <w:t>прийняти</w:t>
      </w:r>
      <w:r w:rsidR="00517CC1" w:rsidRPr="00E92295">
        <w:rPr>
          <w:rFonts w:ascii="Times New Roman" w:hAnsi="Times New Roman" w:cs="Times New Roman"/>
          <w:lang w:val="uk-UA"/>
        </w:rPr>
        <w:t xml:space="preserve"> </w:t>
      </w:r>
      <w:r w:rsidR="00D67070" w:rsidRPr="00E92295">
        <w:rPr>
          <w:rFonts w:ascii="Times New Roman" w:hAnsi="Times New Roman" w:cs="Times New Roman"/>
          <w:lang w:val="uk-UA"/>
        </w:rPr>
        <w:t>належним чином виконані</w:t>
      </w:r>
      <w:r w:rsidR="00517CC1" w:rsidRPr="00E92295">
        <w:rPr>
          <w:rFonts w:ascii="Times New Roman" w:hAnsi="Times New Roman" w:cs="Times New Roman"/>
          <w:lang w:val="uk-UA"/>
        </w:rPr>
        <w:t xml:space="preserve"> </w:t>
      </w:r>
      <w:r w:rsidR="00D67070" w:rsidRPr="00E92295">
        <w:rPr>
          <w:rFonts w:ascii="Times New Roman" w:hAnsi="Times New Roman" w:cs="Times New Roman"/>
          <w:lang w:val="uk-UA"/>
        </w:rPr>
        <w:t>роботи та оплатити</w:t>
      </w:r>
      <w:r w:rsidR="00517CC1" w:rsidRPr="00E92295">
        <w:rPr>
          <w:rFonts w:ascii="Times New Roman" w:hAnsi="Times New Roman" w:cs="Times New Roman"/>
          <w:lang w:val="uk-UA"/>
        </w:rPr>
        <w:t xml:space="preserve"> </w:t>
      </w:r>
      <w:r w:rsidR="00D67070" w:rsidRPr="00E92295">
        <w:rPr>
          <w:rFonts w:ascii="Times New Roman" w:hAnsi="Times New Roman" w:cs="Times New Roman"/>
          <w:lang w:val="uk-UA"/>
        </w:rPr>
        <w:t>їх.</w:t>
      </w:r>
    </w:p>
    <w:p w14:paraId="34379FB8" w14:textId="6504A03A" w:rsidR="00D67070" w:rsidRPr="00C44287" w:rsidDel="00065C80" w:rsidRDefault="00D67070">
      <w:pPr>
        <w:jc w:val="both"/>
        <w:rPr>
          <w:del w:id="25" w:author="Oleg Korsun" w:date="2023-07-19T16:56:00Z"/>
          <w:rFonts w:ascii="Times New Roman" w:hAnsi="Times New Roman" w:cs="Times New Roman"/>
          <w:lang w:val="uk-UA"/>
        </w:rPr>
      </w:pPr>
      <w:r w:rsidRPr="00E92295">
        <w:rPr>
          <w:rFonts w:ascii="Times New Roman" w:hAnsi="Times New Roman" w:cs="Times New Roman"/>
          <w:lang w:val="uk-UA"/>
        </w:rPr>
        <w:t>1.2. Місце</w:t>
      </w:r>
      <w:r w:rsidR="00513854" w:rsidRPr="00E92295">
        <w:rPr>
          <w:rFonts w:ascii="Times New Roman" w:hAnsi="Times New Roman" w:cs="Times New Roman"/>
          <w:lang w:val="uk-UA"/>
        </w:rPr>
        <w:t xml:space="preserve"> </w:t>
      </w:r>
      <w:r w:rsidRPr="00E92295">
        <w:rPr>
          <w:rFonts w:ascii="Times New Roman" w:hAnsi="Times New Roman" w:cs="Times New Roman"/>
          <w:lang w:val="uk-UA"/>
        </w:rPr>
        <w:t>знаходження</w:t>
      </w:r>
      <w:r w:rsidR="00513854" w:rsidRPr="00E92295">
        <w:rPr>
          <w:rFonts w:ascii="Times New Roman" w:hAnsi="Times New Roman" w:cs="Times New Roman"/>
          <w:lang w:val="uk-UA"/>
        </w:rPr>
        <w:t xml:space="preserve"> </w:t>
      </w:r>
      <w:r w:rsidRPr="00E92295">
        <w:rPr>
          <w:rFonts w:ascii="Times New Roman" w:hAnsi="Times New Roman" w:cs="Times New Roman"/>
          <w:lang w:val="uk-UA"/>
        </w:rPr>
        <w:t>об'єкта</w:t>
      </w:r>
      <w:r w:rsidR="00513854"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513854" w:rsidRPr="00E92295">
        <w:rPr>
          <w:rFonts w:ascii="Times New Roman" w:hAnsi="Times New Roman" w:cs="Times New Roman"/>
          <w:lang w:val="uk-UA"/>
        </w:rPr>
        <w:t xml:space="preserve"> </w:t>
      </w:r>
      <w:r w:rsidRPr="00E92295">
        <w:rPr>
          <w:rFonts w:ascii="Times New Roman" w:hAnsi="Times New Roman" w:cs="Times New Roman"/>
          <w:lang w:val="uk-UA"/>
        </w:rPr>
        <w:t xml:space="preserve">робіт: </w:t>
      </w:r>
      <w:r w:rsidR="00187331" w:rsidRPr="00E92295">
        <w:rPr>
          <w:rFonts w:ascii="Times New Roman" w:hAnsi="Times New Roman" w:cs="Times New Roman"/>
          <w:lang w:val="uk-UA"/>
        </w:rPr>
        <w:t xml:space="preserve">території </w:t>
      </w:r>
      <w:proofErr w:type="spellStart"/>
      <w:r w:rsidR="00187331" w:rsidRPr="00E92295">
        <w:rPr>
          <w:rFonts w:ascii="Times New Roman" w:hAnsi="Times New Roman" w:cs="Times New Roman"/>
          <w:lang w:val="uk-UA"/>
        </w:rPr>
        <w:t>Визирської</w:t>
      </w:r>
      <w:proofErr w:type="spellEnd"/>
      <w:r w:rsidR="00187331" w:rsidRPr="00E92295">
        <w:rPr>
          <w:rFonts w:ascii="Times New Roman" w:hAnsi="Times New Roman" w:cs="Times New Roman"/>
          <w:lang w:val="uk-UA"/>
        </w:rPr>
        <w:t xml:space="preserve"> сільської ради Одеського району Одеської області та </w:t>
      </w:r>
      <w:proofErr w:type="spellStart"/>
      <w:r w:rsidR="00187331" w:rsidRPr="00E92295">
        <w:rPr>
          <w:rFonts w:ascii="Times New Roman" w:hAnsi="Times New Roman" w:cs="Times New Roman"/>
          <w:lang w:val="uk-UA"/>
        </w:rPr>
        <w:t>Южненської</w:t>
      </w:r>
      <w:proofErr w:type="spellEnd"/>
      <w:r w:rsidR="00187331" w:rsidRPr="00E92295">
        <w:rPr>
          <w:rFonts w:ascii="Times New Roman" w:hAnsi="Times New Roman" w:cs="Times New Roman"/>
          <w:lang w:val="uk-UA"/>
        </w:rPr>
        <w:t xml:space="preserve"> міської територіальної громади (смт</w:t>
      </w:r>
      <w:del w:id="26" w:author="OLENA PASHKOVA (NEPTUNE.UA)" w:date="2023-07-20T11:27:00Z">
        <w:r w:rsidR="00187331" w:rsidRPr="00E92295" w:rsidDel="00E92295">
          <w:rPr>
            <w:rFonts w:ascii="Times New Roman" w:hAnsi="Times New Roman" w:cs="Times New Roman"/>
            <w:lang w:val="uk-UA"/>
          </w:rPr>
          <w:delText xml:space="preserve"> </w:delText>
        </w:r>
      </w:del>
      <w:r w:rsidR="00187331" w:rsidRPr="00E92295">
        <w:rPr>
          <w:rFonts w:ascii="Times New Roman" w:hAnsi="Times New Roman" w:cs="Times New Roman"/>
          <w:lang w:val="uk-UA"/>
        </w:rPr>
        <w:t xml:space="preserve">. Нові </w:t>
      </w:r>
      <w:proofErr w:type="spellStart"/>
      <w:r w:rsidR="00187331" w:rsidRPr="00E92295">
        <w:rPr>
          <w:rFonts w:ascii="Times New Roman" w:hAnsi="Times New Roman" w:cs="Times New Roman"/>
          <w:lang w:val="uk-UA"/>
        </w:rPr>
        <w:t>Біляри</w:t>
      </w:r>
      <w:proofErr w:type="spellEnd"/>
      <w:r w:rsidR="00187331" w:rsidRPr="00E92295">
        <w:rPr>
          <w:rFonts w:ascii="Times New Roman" w:hAnsi="Times New Roman" w:cs="Times New Roman"/>
          <w:lang w:val="uk-UA"/>
        </w:rPr>
        <w:t>) Одеського району Одеської області в межах земельних ділянок з кадастровими номерами 5122780500:01:003:0624, 5122755400:01:001:0624, 5122780500:01:001:0682, 5122780500:01:001:0669, 5122755400:01:001:0255</w:t>
      </w:r>
      <w:r w:rsidRPr="00E92295">
        <w:rPr>
          <w:rFonts w:ascii="Times New Roman" w:hAnsi="Times New Roman" w:cs="Times New Roman"/>
          <w:lang w:val="uk-UA"/>
        </w:rPr>
        <w:t>.</w:t>
      </w:r>
    </w:p>
    <w:p w14:paraId="4A0DC422" w14:textId="77777777" w:rsidR="00065C80" w:rsidRPr="00E92295" w:rsidRDefault="00065C80" w:rsidP="0087383D">
      <w:pPr>
        <w:jc w:val="both"/>
        <w:rPr>
          <w:ins w:id="27" w:author="Oleg Korsun" w:date="2023-07-19T16:56:00Z"/>
          <w:rFonts w:ascii="Times New Roman" w:hAnsi="Times New Roman" w:cs="Times New Roman"/>
          <w:lang w:val="uk-UA"/>
        </w:rPr>
      </w:pPr>
    </w:p>
    <w:p w14:paraId="54F72BDC" w14:textId="1FBF6C11" w:rsidR="00D67070" w:rsidRPr="00E92295" w:rsidRDefault="00D67070" w:rsidP="00353259">
      <w:pPr>
        <w:jc w:val="both"/>
        <w:rPr>
          <w:rFonts w:ascii="Times New Roman" w:hAnsi="Times New Roman" w:cs="Times New Roman"/>
          <w:lang w:val="uk-UA"/>
        </w:rPr>
      </w:pPr>
      <w:del w:id="28" w:author="Oleg Korsun" w:date="2023-07-19T16:56:00Z">
        <w:r w:rsidRPr="00E92295" w:rsidDel="00065C80">
          <w:rPr>
            <w:rFonts w:ascii="Times New Roman" w:hAnsi="Times New Roman" w:cs="Times New Roman"/>
            <w:lang w:val="uk-UA"/>
          </w:rPr>
          <w:delText>            </w:delText>
        </w:r>
      </w:del>
      <w:r w:rsidRPr="00E92295">
        <w:rPr>
          <w:rFonts w:ascii="Times New Roman" w:hAnsi="Times New Roman" w:cs="Times New Roman"/>
          <w:lang w:val="uk-UA"/>
        </w:rPr>
        <w:t>1.3. При виконанні</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робіт</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використовуються</w:t>
      </w:r>
      <w:r w:rsidR="00CC02D4" w:rsidRPr="00E92295">
        <w:rPr>
          <w:rFonts w:ascii="Times New Roman" w:hAnsi="Times New Roman" w:cs="Times New Roman"/>
          <w:lang w:val="uk-UA"/>
        </w:rPr>
        <w:t xml:space="preserve"> </w:t>
      </w:r>
      <w:r w:rsidRPr="00E92295">
        <w:rPr>
          <w:rFonts w:ascii="Times New Roman" w:hAnsi="Times New Roman" w:cs="Times New Roman"/>
          <w:lang w:val="uk-UA"/>
        </w:rPr>
        <w:t>матеріали</w:t>
      </w:r>
      <w:r w:rsidR="00353259" w:rsidRPr="00E92295">
        <w:rPr>
          <w:rFonts w:ascii="Times New Roman" w:hAnsi="Times New Roman" w:cs="Times New Roman"/>
          <w:lang w:val="uk-UA"/>
        </w:rPr>
        <w:t xml:space="preserve"> Виконавця</w:t>
      </w:r>
      <w:r w:rsidRPr="00E92295">
        <w:rPr>
          <w:rFonts w:ascii="Times New Roman" w:hAnsi="Times New Roman" w:cs="Times New Roman"/>
          <w:lang w:val="uk-UA"/>
        </w:rPr>
        <w:t>. Перелік</w:t>
      </w:r>
      <w:r w:rsidR="00CC02D4" w:rsidRPr="00E92295">
        <w:rPr>
          <w:rFonts w:ascii="Times New Roman" w:hAnsi="Times New Roman" w:cs="Times New Roman"/>
          <w:lang w:val="uk-UA"/>
        </w:rPr>
        <w:t xml:space="preserve"> </w:t>
      </w:r>
      <w:r w:rsidRPr="00E92295">
        <w:rPr>
          <w:rFonts w:ascii="Times New Roman" w:hAnsi="Times New Roman" w:cs="Times New Roman"/>
          <w:lang w:val="uk-UA"/>
        </w:rPr>
        <w:t>матеріалів і їх</w:t>
      </w:r>
      <w:r w:rsidR="00CC02D4" w:rsidRPr="00E92295">
        <w:rPr>
          <w:rFonts w:ascii="Times New Roman" w:hAnsi="Times New Roman" w:cs="Times New Roman"/>
          <w:lang w:val="uk-UA"/>
        </w:rPr>
        <w:t xml:space="preserve"> </w:t>
      </w:r>
      <w:r w:rsidRPr="00E92295">
        <w:rPr>
          <w:rFonts w:ascii="Times New Roman" w:hAnsi="Times New Roman" w:cs="Times New Roman"/>
          <w:lang w:val="uk-UA"/>
        </w:rPr>
        <w:t>вартість, а також склад і обсяги</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робіт, що</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доручаються до виконання</w:t>
      </w:r>
      <w:r w:rsidR="00F543C6"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Виконавцеві</w:t>
      </w:r>
      <w:r w:rsidRPr="00E92295">
        <w:rPr>
          <w:rFonts w:ascii="Times New Roman" w:hAnsi="Times New Roman" w:cs="Times New Roman"/>
          <w:lang w:val="uk-UA"/>
        </w:rPr>
        <w:t>, визначені</w:t>
      </w:r>
      <w:r w:rsidR="005E2FC0" w:rsidRPr="00E92295">
        <w:rPr>
          <w:rFonts w:ascii="Times New Roman" w:hAnsi="Times New Roman" w:cs="Times New Roman"/>
          <w:lang w:val="uk-UA"/>
        </w:rPr>
        <w:t xml:space="preserve"> </w:t>
      </w:r>
      <w:r w:rsidRPr="00E92295">
        <w:rPr>
          <w:rFonts w:ascii="Times New Roman" w:hAnsi="Times New Roman" w:cs="Times New Roman"/>
          <w:lang w:val="uk-UA"/>
        </w:rPr>
        <w:t>Додатком №</w:t>
      </w:r>
      <w:r w:rsidR="00624088" w:rsidRPr="00E92295">
        <w:rPr>
          <w:rFonts w:ascii="Times New Roman" w:hAnsi="Times New Roman" w:cs="Times New Roman"/>
          <w:lang w:val="uk-UA"/>
        </w:rPr>
        <w:t xml:space="preserve">2 - </w:t>
      </w:r>
      <w:r w:rsidRPr="00E92295">
        <w:rPr>
          <w:rFonts w:ascii="Times New Roman" w:hAnsi="Times New Roman" w:cs="Times New Roman"/>
          <w:lang w:val="uk-UA"/>
        </w:rPr>
        <w:t>локальний</w:t>
      </w:r>
      <w:r w:rsidR="00AD0E94" w:rsidRPr="00E92295">
        <w:rPr>
          <w:rFonts w:ascii="Times New Roman" w:hAnsi="Times New Roman" w:cs="Times New Roman"/>
          <w:lang w:val="uk-UA"/>
        </w:rPr>
        <w:t xml:space="preserve"> </w:t>
      </w:r>
      <w:r w:rsidRPr="00E92295">
        <w:rPr>
          <w:rFonts w:ascii="Times New Roman" w:hAnsi="Times New Roman" w:cs="Times New Roman"/>
          <w:lang w:val="uk-UA"/>
        </w:rPr>
        <w:t>кошторис, як</w:t>
      </w:r>
      <w:r w:rsidR="009A3D77" w:rsidRPr="00E92295">
        <w:rPr>
          <w:rFonts w:ascii="Times New Roman" w:hAnsi="Times New Roman" w:cs="Times New Roman"/>
          <w:lang w:val="uk-UA"/>
        </w:rPr>
        <w:t>ий</w:t>
      </w:r>
      <w:r w:rsidRPr="00E92295">
        <w:rPr>
          <w:rFonts w:ascii="Times New Roman" w:hAnsi="Times New Roman" w:cs="Times New Roman"/>
          <w:lang w:val="uk-UA"/>
        </w:rPr>
        <w:t xml:space="preserve"> є невід'ємною</w:t>
      </w:r>
      <w:r w:rsidR="00AD0E94" w:rsidRPr="00E92295">
        <w:rPr>
          <w:rFonts w:ascii="Times New Roman" w:hAnsi="Times New Roman" w:cs="Times New Roman"/>
          <w:lang w:val="uk-UA"/>
        </w:rPr>
        <w:t xml:space="preserve"> </w:t>
      </w:r>
      <w:r w:rsidRPr="00E92295">
        <w:rPr>
          <w:rFonts w:ascii="Times New Roman" w:hAnsi="Times New Roman" w:cs="Times New Roman"/>
          <w:lang w:val="uk-UA"/>
        </w:rPr>
        <w:t>частиною</w:t>
      </w:r>
      <w:r w:rsidR="00AD0E94" w:rsidRPr="00E92295">
        <w:rPr>
          <w:rFonts w:ascii="Times New Roman" w:hAnsi="Times New Roman" w:cs="Times New Roman"/>
          <w:lang w:val="uk-UA"/>
        </w:rPr>
        <w:t xml:space="preserve"> </w:t>
      </w:r>
      <w:r w:rsidRPr="00E92295">
        <w:rPr>
          <w:rFonts w:ascii="Times New Roman" w:hAnsi="Times New Roman" w:cs="Times New Roman"/>
          <w:lang w:val="uk-UA"/>
        </w:rPr>
        <w:t>цього Договору.</w:t>
      </w:r>
    </w:p>
    <w:p w14:paraId="295A84D8" w14:textId="75E113C0"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 xml:space="preserve">1.4. </w:t>
      </w:r>
      <w:r w:rsidR="00353259" w:rsidRPr="00E92295">
        <w:rPr>
          <w:rFonts w:ascii="Times New Roman" w:hAnsi="Times New Roman" w:cs="Times New Roman"/>
          <w:lang w:val="uk-UA"/>
        </w:rPr>
        <w:t>Виконавець</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діє на підставі</w:t>
      </w:r>
      <w:r w:rsidR="00513854" w:rsidRPr="00E92295">
        <w:rPr>
          <w:rFonts w:ascii="Times New Roman" w:hAnsi="Times New Roman" w:cs="Times New Roman"/>
          <w:lang w:val="uk-UA"/>
        </w:rPr>
        <w:t xml:space="preserve"> сертифіката інженера-геодезиста </w:t>
      </w:r>
      <w:r w:rsidRPr="00E92295">
        <w:rPr>
          <w:rFonts w:ascii="Times New Roman" w:hAnsi="Times New Roman" w:cs="Times New Roman"/>
          <w:lang w:val="uk-UA"/>
        </w:rPr>
        <w:t xml:space="preserve"> </w:t>
      </w:r>
      <w:r w:rsidR="00513854" w:rsidRPr="00E92295">
        <w:rPr>
          <w:rFonts w:ascii="Times New Roman" w:hAnsi="Times New Roman" w:cs="Times New Roman"/>
          <w:lang w:val="uk-UA"/>
        </w:rPr>
        <w:t>№ 010122</w:t>
      </w:r>
      <w:r w:rsidRPr="00E92295">
        <w:rPr>
          <w:rFonts w:ascii="Times New Roman" w:hAnsi="Times New Roman" w:cs="Times New Roman"/>
          <w:lang w:val="uk-UA"/>
        </w:rPr>
        <w:t xml:space="preserve"> </w:t>
      </w:r>
      <w:r w:rsidR="00513854" w:rsidRPr="00E92295">
        <w:rPr>
          <w:rFonts w:ascii="Times New Roman" w:hAnsi="Times New Roman" w:cs="Times New Roman"/>
          <w:lang w:val="uk-UA"/>
        </w:rPr>
        <w:t xml:space="preserve"> </w:t>
      </w:r>
      <w:r w:rsidRPr="00E92295">
        <w:rPr>
          <w:rFonts w:ascii="Times New Roman" w:hAnsi="Times New Roman" w:cs="Times New Roman"/>
          <w:lang w:val="uk-UA"/>
        </w:rPr>
        <w:t>видан</w:t>
      </w:r>
      <w:r w:rsidR="009A3D77" w:rsidRPr="00E92295">
        <w:rPr>
          <w:rFonts w:ascii="Times New Roman" w:hAnsi="Times New Roman" w:cs="Times New Roman"/>
          <w:lang w:val="uk-UA"/>
        </w:rPr>
        <w:t>ого</w:t>
      </w:r>
      <w:r w:rsidRPr="00E92295">
        <w:rPr>
          <w:rFonts w:ascii="Times New Roman" w:hAnsi="Times New Roman" w:cs="Times New Roman"/>
          <w:lang w:val="uk-UA"/>
        </w:rPr>
        <w:t xml:space="preserve"> </w:t>
      </w:r>
      <w:r w:rsidR="00513854" w:rsidRPr="00E92295">
        <w:rPr>
          <w:rFonts w:ascii="Times New Roman" w:hAnsi="Times New Roman" w:cs="Times New Roman"/>
          <w:lang w:val="uk-UA"/>
        </w:rPr>
        <w:t>16 травня 2013 року, та свідо</w:t>
      </w:r>
      <w:r w:rsidR="009A3D77" w:rsidRPr="00E92295">
        <w:rPr>
          <w:rFonts w:ascii="Times New Roman" w:hAnsi="Times New Roman" w:cs="Times New Roman"/>
          <w:lang w:val="uk-UA"/>
        </w:rPr>
        <w:t>ц</w:t>
      </w:r>
      <w:r w:rsidR="00513854" w:rsidRPr="00E92295">
        <w:rPr>
          <w:rFonts w:ascii="Times New Roman" w:hAnsi="Times New Roman" w:cs="Times New Roman"/>
          <w:lang w:val="uk-UA"/>
        </w:rPr>
        <w:t>тва про підвищення кваліфікації інженера-геодезиста серія ОДГ № 00</w:t>
      </w:r>
      <w:r w:rsidR="004A7D2D" w:rsidRPr="00E92295">
        <w:rPr>
          <w:rFonts w:ascii="Times New Roman" w:hAnsi="Times New Roman" w:cs="Times New Roman"/>
          <w:lang w:val="uk-UA"/>
        </w:rPr>
        <w:t>67 від 15 травня 2021 р</w:t>
      </w:r>
      <w:r w:rsidR="00513854" w:rsidRPr="00E92295">
        <w:rPr>
          <w:rFonts w:ascii="Times New Roman" w:hAnsi="Times New Roman" w:cs="Times New Roman"/>
          <w:lang w:val="uk-UA"/>
        </w:rPr>
        <w:t>.</w:t>
      </w:r>
    </w:p>
    <w:p w14:paraId="10A717DB" w14:textId="77777777"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1.5. У разі</w:t>
      </w:r>
      <w:r w:rsidR="00513854" w:rsidRPr="00E92295">
        <w:rPr>
          <w:rFonts w:ascii="Times New Roman" w:hAnsi="Times New Roman" w:cs="Times New Roman"/>
          <w:lang w:val="uk-UA"/>
        </w:rPr>
        <w:t xml:space="preserve"> </w:t>
      </w:r>
      <w:r w:rsidRPr="00E92295">
        <w:rPr>
          <w:rFonts w:ascii="Times New Roman" w:hAnsi="Times New Roman" w:cs="Times New Roman"/>
          <w:lang w:val="uk-UA"/>
        </w:rPr>
        <w:t>якщо для виконання</w:t>
      </w:r>
      <w:r w:rsidR="00513854" w:rsidRPr="00E92295">
        <w:rPr>
          <w:rFonts w:ascii="Times New Roman" w:hAnsi="Times New Roman" w:cs="Times New Roman"/>
          <w:lang w:val="uk-UA"/>
        </w:rPr>
        <w:t xml:space="preserve"> </w:t>
      </w:r>
      <w:r w:rsidRPr="00E92295">
        <w:rPr>
          <w:rFonts w:ascii="Times New Roman" w:hAnsi="Times New Roman" w:cs="Times New Roman"/>
          <w:lang w:val="uk-UA"/>
        </w:rPr>
        <w:t>робіт за цим Договором використовуються</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матеріали</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Замовника, такі</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матеріали</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передаються</w:t>
      </w:r>
      <w:r w:rsidR="00687D67"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Виконавцю</w:t>
      </w:r>
      <w:r w:rsidR="00687D67" w:rsidRPr="00E92295">
        <w:rPr>
          <w:rFonts w:ascii="Times New Roman" w:hAnsi="Times New Roman" w:cs="Times New Roman"/>
          <w:lang w:val="uk-UA"/>
        </w:rPr>
        <w:t xml:space="preserve"> </w:t>
      </w:r>
      <w:r w:rsidR="00353259" w:rsidRPr="00E92295">
        <w:rPr>
          <w:rFonts w:ascii="Times New Roman" w:hAnsi="Times New Roman" w:cs="Times New Roman"/>
          <w:lang w:val="uk-UA"/>
        </w:rPr>
        <w:t xml:space="preserve">за Актом </w:t>
      </w:r>
      <w:r w:rsidRPr="00E92295">
        <w:rPr>
          <w:rFonts w:ascii="Times New Roman" w:hAnsi="Times New Roman" w:cs="Times New Roman"/>
          <w:lang w:val="uk-UA"/>
        </w:rPr>
        <w:t>прийому-передачі</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або накладно</w:t>
      </w:r>
      <w:r w:rsidR="00353259" w:rsidRPr="00E92295">
        <w:rPr>
          <w:rFonts w:ascii="Times New Roman" w:hAnsi="Times New Roman" w:cs="Times New Roman"/>
          <w:lang w:val="uk-UA"/>
        </w:rPr>
        <w:t>ю</w:t>
      </w:r>
      <w:r w:rsidRPr="00E92295">
        <w:rPr>
          <w:rFonts w:ascii="Times New Roman" w:hAnsi="Times New Roman" w:cs="Times New Roman"/>
          <w:lang w:val="uk-UA"/>
        </w:rPr>
        <w:t>, підписан</w:t>
      </w:r>
      <w:r w:rsidR="00353259" w:rsidRPr="00E92295">
        <w:rPr>
          <w:rFonts w:ascii="Times New Roman" w:hAnsi="Times New Roman" w:cs="Times New Roman"/>
          <w:lang w:val="uk-UA"/>
        </w:rPr>
        <w:t>ими</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представниками</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Сторін.</w:t>
      </w:r>
    </w:p>
    <w:p w14:paraId="754AE7AD" w14:textId="77777777"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 xml:space="preserve">1.6. </w:t>
      </w:r>
      <w:r w:rsidR="00353259" w:rsidRPr="00E92295">
        <w:rPr>
          <w:rFonts w:ascii="Times New Roman" w:hAnsi="Times New Roman" w:cs="Times New Roman"/>
          <w:lang w:val="uk-UA"/>
        </w:rPr>
        <w:t>Виконавець</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гарантує</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Робіт</w:t>
      </w:r>
      <w:r w:rsidR="00687D67" w:rsidRPr="00E92295">
        <w:rPr>
          <w:rFonts w:ascii="Times New Roman" w:hAnsi="Times New Roman" w:cs="Times New Roman"/>
          <w:lang w:val="uk-UA"/>
        </w:rPr>
        <w:t xml:space="preserve"> </w:t>
      </w:r>
      <w:r w:rsidR="00D90C11" w:rsidRPr="00E92295">
        <w:rPr>
          <w:rFonts w:ascii="Times New Roman" w:hAnsi="Times New Roman" w:cs="Times New Roman"/>
          <w:lang w:val="uk-UA"/>
        </w:rPr>
        <w:t xml:space="preserve">якісно і в </w:t>
      </w:r>
      <w:r w:rsidRPr="00E92295">
        <w:rPr>
          <w:rFonts w:ascii="Times New Roman" w:hAnsi="Times New Roman" w:cs="Times New Roman"/>
          <w:lang w:val="uk-UA"/>
        </w:rPr>
        <w:t>строк кваліфікованим персоналом з дотриманням норм охорони</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праці і норм безпеки в роботі</w:t>
      </w:r>
      <w:r w:rsidR="00687D67"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Виконавця</w:t>
      </w:r>
      <w:r w:rsidRPr="00E92295">
        <w:rPr>
          <w:rFonts w:ascii="Times New Roman" w:hAnsi="Times New Roman" w:cs="Times New Roman"/>
          <w:lang w:val="uk-UA"/>
        </w:rPr>
        <w:t>.</w:t>
      </w:r>
    </w:p>
    <w:p w14:paraId="55A6BDC0" w14:textId="77777777"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 xml:space="preserve">1.7. </w:t>
      </w:r>
      <w:r w:rsidR="00353259" w:rsidRPr="00E92295">
        <w:rPr>
          <w:rFonts w:ascii="Times New Roman" w:hAnsi="Times New Roman" w:cs="Times New Roman"/>
          <w:lang w:val="uk-UA"/>
        </w:rPr>
        <w:t>Виконавець</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 xml:space="preserve">гарантує, </w:t>
      </w:r>
      <w:bookmarkStart w:id="29" w:name="_Hlk8743434"/>
      <w:r w:rsidRPr="00E92295">
        <w:rPr>
          <w:rFonts w:ascii="Times New Roman" w:hAnsi="Times New Roman" w:cs="Times New Roman"/>
          <w:lang w:val="uk-UA"/>
        </w:rPr>
        <w:t>що на момент укладення</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цього</w:t>
      </w:r>
      <w:r w:rsidR="00687D67" w:rsidRPr="00E92295">
        <w:rPr>
          <w:rFonts w:ascii="Times New Roman" w:hAnsi="Times New Roman" w:cs="Times New Roman"/>
          <w:lang w:val="uk-UA"/>
        </w:rPr>
        <w:t xml:space="preserve"> </w:t>
      </w:r>
      <w:r w:rsidR="00353259" w:rsidRPr="00E92295">
        <w:rPr>
          <w:rFonts w:ascii="Times New Roman" w:hAnsi="Times New Roman" w:cs="Times New Roman"/>
          <w:lang w:val="uk-UA"/>
        </w:rPr>
        <w:t>Д</w:t>
      </w:r>
      <w:r w:rsidRPr="00E92295">
        <w:rPr>
          <w:rFonts w:ascii="Times New Roman" w:hAnsi="Times New Roman" w:cs="Times New Roman"/>
          <w:lang w:val="uk-UA"/>
        </w:rPr>
        <w:t xml:space="preserve">оговору </w:t>
      </w:r>
      <w:r w:rsidR="00EF6C8B" w:rsidRPr="00E92295">
        <w:rPr>
          <w:rFonts w:ascii="Times New Roman" w:hAnsi="Times New Roman" w:cs="Times New Roman"/>
          <w:lang w:val="uk-UA"/>
        </w:rPr>
        <w:t xml:space="preserve">та протягом всього строку його дії </w:t>
      </w:r>
      <w:bookmarkEnd w:id="29"/>
      <w:r w:rsidRPr="00E92295">
        <w:rPr>
          <w:rFonts w:ascii="Times New Roman" w:hAnsi="Times New Roman" w:cs="Times New Roman"/>
          <w:lang w:val="uk-UA"/>
        </w:rPr>
        <w:t>у нього є всі</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необхідні</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дозволи для проведення</w:t>
      </w:r>
      <w:r w:rsidR="00687D67" w:rsidRPr="00E92295">
        <w:rPr>
          <w:rFonts w:ascii="Times New Roman" w:hAnsi="Times New Roman" w:cs="Times New Roman"/>
          <w:lang w:val="uk-UA"/>
        </w:rPr>
        <w:t xml:space="preserve"> </w:t>
      </w:r>
      <w:r w:rsidRPr="00E92295">
        <w:rPr>
          <w:rFonts w:ascii="Times New Roman" w:hAnsi="Times New Roman" w:cs="Times New Roman"/>
          <w:lang w:val="uk-UA"/>
        </w:rPr>
        <w:t>передбачених</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цим Договором робіт, обов'язок</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отримання</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яких для виконання</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 xml:space="preserve">робіт, згідно з нормами чинного законодавства, лежить на </w:t>
      </w:r>
      <w:r w:rsidR="00353259" w:rsidRPr="00E92295">
        <w:rPr>
          <w:rFonts w:ascii="Times New Roman" w:hAnsi="Times New Roman" w:cs="Times New Roman"/>
          <w:lang w:val="uk-UA"/>
        </w:rPr>
        <w:t>Виконавці</w:t>
      </w:r>
      <w:r w:rsidRPr="00E92295">
        <w:rPr>
          <w:rFonts w:ascii="Times New Roman" w:hAnsi="Times New Roman" w:cs="Times New Roman"/>
          <w:lang w:val="uk-UA"/>
        </w:rPr>
        <w:t>.</w:t>
      </w:r>
    </w:p>
    <w:p w14:paraId="78CA49C9" w14:textId="77777777"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lastRenderedPageBreak/>
        <w:t xml:space="preserve">1.8. </w:t>
      </w:r>
      <w:bookmarkStart w:id="30" w:name="_Hlk8743625"/>
      <w:r w:rsidRPr="00E92295">
        <w:rPr>
          <w:rFonts w:ascii="Times New Roman" w:hAnsi="Times New Roman" w:cs="Times New Roman"/>
          <w:lang w:val="uk-UA"/>
        </w:rPr>
        <w:t>Сторони</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можуть</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погодити</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додаткових</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видів і обсягів</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робіт в рамках цього договору, порядок виконання</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яких, склад, вартість і терміни</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будуть</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узгоджуватися сторонами в окремих</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додаткових</w:t>
      </w:r>
      <w:r w:rsidR="00517CC1" w:rsidRPr="00E92295">
        <w:rPr>
          <w:rFonts w:ascii="Times New Roman" w:hAnsi="Times New Roman" w:cs="Times New Roman"/>
          <w:lang w:val="uk-UA"/>
        </w:rPr>
        <w:t xml:space="preserve"> </w:t>
      </w:r>
      <w:r w:rsidRPr="00E92295">
        <w:rPr>
          <w:rFonts w:ascii="Times New Roman" w:hAnsi="Times New Roman" w:cs="Times New Roman"/>
          <w:lang w:val="uk-UA"/>
        </w:rPr>
        <w:t>угодах до цього Договору.</w:t>
      </w:r>
      <w:bookmarkEnd w:id="30"/>
    </w:p>
    <w:p w14:paraId="037D9876" w14:textId="77777777" w:rsidR="00744004" w:rsidRPr="00E92295" w:rsidRDefault="00744004">
      <w:pPr>
        <w:rPr>
          <w:rFonts w:ascii="Times New Roman" w:hAnsi="Times New Roman" w:cs="Times New Roman"/>
          <w:b/>
          <w:lang w:val="uk-UA"/>
        </w:rPr>
      </w:pPr>
      <w:r w:rsidRPr="00E92295">
        <w:rPr>
          <w:rFonts w:ascii="Times New Roman" w:hAnsi="Times New Roman" w:cs="Times New Roman"/>
          <w:b/>
          <w:lang w:val="uk-UA"/>
        </w:rPr>
        <w:br w:type="page"/>
      </w:r>
    </w:p>
    <w:p w14:paraId="044EA4D6" w14:textId="77777777" w:rsidR="00D67070" w:rsidRPr="00E92295" w:rsidRDefault="00D67070" w:rsidP="00744004">
      <w:pPr>
        <w:jc w:val="center"/>
        <w:rPr>
          <w:rFonts w:ascii="Times New Roman" w:hAnsi="Times New Roman" w:cs="Times New Roman"/>
          <w:b/>
          <w:lang w:val="uk-UA"/>
        </w:rPr>
      </w:pPr>
      <w:r w:rsidRPr="00E92295">
        <w:rPr>
          <w:rFonts w:ascii="Times New Roman" w:hAnsi="Times New Roman" w:cs="Times New Roman"/>
          <w:b/>
          <w:lang w:val="uk-UA"/>
        </w:rPr>
        <w:lastRenderedPageBreak/>
        <w:t>2. ПОРЯДОК І ТЕРМІНИ ВИКОНАННЯ РОБІТ</w:t>
      </w:r>
    </w:p>
    <w:p w14:paraId="58166189" w14:textId="17D92B0D"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2.1.</w:t>
      </w:r>
      <w:r w:rsidR="00353259" w:rsidRPr="00E92295">
        <w:rPr>
          <w:rFonts w:ascii="Times New Roman" w:hAnsi="Times New Roman" w:cs="Times New Roman"/>
          <w:lang w:val="uk-UA"/>
        </w:rPr>
        <w:t xml:space="preserve"> Виконавець </w:t>
      </w:r>
      <w:r w:rsidRPr="00E92295">
        <w:rPr>
          <w:rFonts w:ascii="Times New Roman" w:hAnsi="Times New Roman" w:cs="Times New Roman"/>
          <w:lang w:val="uk-UA"/>
        </w:rPr>
        <w:t>приступає до виконання</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робіт не пізніше 5-ти календарних</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 xml:space="preserve">днів з моменту </w:t>
      </w:r>
      <w:r w:rsidR="00184D4C" w:rsidRPr="00E92295">
        <w:rPr>
          <w:rFonts w:ascii="Times New Roman" w:hAnsi="Times New Roman" w:cs="Times New Roman"/>
          <w:lang w:val="uk-UA"/>
        </w:rPr>
        <w:t>повідомлення Замовником</w:t>
      </w:r>
      <w:r w:rsidR="007D06E0" w:rsidRPr="00E92295">
        <w:rPr>
          <w:rFonts w:ascii="Times New Roman" w:hAnsi="Times New Roman" w:cs="Times New Roman"/>
          <w:lang w:val="uk-UA"/>
        </w:rPr>
        <w:t xml:space="preserve"> про початок виконання робіт</w:t>
      </w:r>
      <w:r w:rsidR="00BE4906" w:rsidRPr="00E92295">
        <w:rPr>
          <w:rFonts w:ascii="Times New Roman" w:hAnsi="Times New Roman" w:cs="Times New Roman"/>
          <w:lang w:val="uk-UA"/>
        </w:rPr>
        <w:t>.</w:t>
      </w:r>
    </w:p>
    <w:p w14:paraId="5C566698" w14:textId="12A09236" w:rsidR="00DA096F" w:rsidRPr="00E92295" w:rsidRDefault="00D67070">
      <w:pPr>
        <w:spacing w:after="0"/>
        <w:jc w:val="both"/>
        <w:rPr>
          <w:ins w:id="31" w:author="Oleg Korsun" w:date="2023-07-19T16:59:00Z"/>
          <w:rFonts w:ascii="Times New Roman" w:hAnsi="Times New Roman" w:cs="Times New Roman"/>
          <w:rPrChange w:id="32" w:author="OLENA PASHKOVA (NEPTUNE.UA)" w:date="2023-07-20T11:23:00Z">
            <w:rPr>
              <w:ins w:id="33" w:author="Oleg Korsun" w:date="2023-07-19T16:59:00Z"/>
              <w:rFonts w:ascii="Times New Roman" w:hAnsi="Times New Roman" w:cs="Times New Roman"/>
              <w:lang w:val="en-US"/>
            </w:rPr>
          </w:rPrChange>
        </w:rPr>
        <w:pPrChange w:id="34" w:author="Oleg Korsun" w:date="2023-07-19T16:59:00Z">
          <w:pPr>
            <w:jc w:val="both"/>
          </w:pPr>
        </w:pPrChange>
      </w:pPr>
      <w:r w:rsidRPr="00E92295">
        <w:rPr>
          <w:rFonts w:ascii="Times New Roman" w:hAnsi="Times New Roman" w:cs="Times New Roman"/>
          <w:lang w:val="uk-UA"/>
        </w:rPr>
        <w:t>2.2</w:t>
      </w:r>
      <w:r w:rsidR="005C2D7E" w:rsidRPr="00E92295">
        <w:rPr>
          <w:rFonts w:ascii="Times New Roman" w:hAnsi="Times New Roman" w:cs="Times New Roman"/>
          <w:lang w:val="uk-UA"/>
        </w:rPr>
        <w:t xml:space="preserve">. </w:t>
      </w:r>
      <w:ins w:id="35" w:author="Oleg Korsun" w:date="2023-07-19T17:02:00Z">
        <w:r w:rsidR="00DA096F" w:rsidRPr="00E92295">
          <w:rPr>
            <w:rFonts w:ascii="Times New Roman" w:hAnsi="Times New Roman" w:cs="Times New Roman"/>
            <w:lang w:val="uk-UA"/>
          </w:rPr>
          <w:t xml:space="preserve">Виконавець </w:t>
        </w:r>
        <w:proofErr w:type="spellStart"/>
        <w:r w:rsidR="00DA096F" w:rsidRPr="00E92295">
          <w:rPr>
            <w:rFonts w:ascii="Times New Roman" w:hAnsi="Times New Roman" w:cs="Times New Roman"/>
            <w:lang w:val="uk-UA"/>
          </w:rPr>
          <w:t>зобовязаний</w:t>
        </w:r>
        <w:proofErr w:type="spellEnd"/>
        <w:r w:rsidR="00DA096F" w:rsidRPr="00E92295">
          <w:rPr>
            <w:rFonts w:ascii="Times New Roman" w:hAnsi="Times New Roman" w:cs="Times New Roman"/>
            <w:lang w:val="uk-UA"/>
          </w:rPr>
          <w:t xml:space="preserve"> виконати роботи </w:t>
        </w:r>
      </w:ins>
      <w:ins w:id="36" w:author="Oleg Korsun" w:date="2023-07-19T17:03:00Z">
        <w:r w:rsidR="00DA096F" w:rsidRPr="00E92295">
          <w:rPr>
            <w:rFonts w:ascii="Times New Roman" w:hAnsi="Times New Roman" w:cs="Times New Roman"/>
            <w:lang w:val="uk-UA"/>
          </w:rPr>
          <w:t xml:space="preserve">у наступні </w:t>
        </w:r>
        <w:del w:id="37" w:author="OLENA PASHKOVA (NEPTUNE.UA)" w:date="2023-07-20T11:22:00Z">
          <w:r w:rsidR="00DA096F" w:rsidRPr="00E92295" w:rsidDel="00E92295">
            <w:rPr>
              <w:rFonts w:ascii="Times New Roman" w:hAnsi="Times New Roman" w:cs="Times New Roman"/>
              <w:lang w:val="uk-UA"/>
            </w:rPr>
            <w:delText>р</w:delText>
          </w:r>
        </w:del>
      </w:ins>
      <w:ins w:id="38" w:author="OLENA PASHKOVA (NEPTUNE.UA)" w:date="2023-07-20T11:22:00Z">
        <w:r w:rsidR="00E92295" w:rsidRPr="00E92295">
          <w:rPr>
            <w:rFonts w:ascii="Times New Roman" w:hAnsi="Times New Roman" w:cs="Times New Roman"/>
            <w:lang w:val="uk-UA"/>
          </w:rPr>
          <w:t>т</w:t>
        </w:r>
      </w:ins>
      <w:ins w:id="39" w:author="Oleg Korsun" w:date="2023-07-19T17:03:00Z">
        <w:r w:rsidR="00DA096F" w:rsidRPr="00E92295">
          <w:rPr>
            <w:rFonts w:ascii="Times New Roman" w:hAnsi="Times New Roman" w:cs="Times New Roman"/>
            <w:lang w:val="uk-UA"/>
          </w:rPr>
          <w:t>ерміни</w:t>
        </w:r>
      </w:ins>
      <w:del w:id="40" w:author="Oleg Korsun" w:date="2023-07-19T17:03:00Z">
        <w:r w:rsidRPr="00E92295" w:rsidDel="00DA096F">
          <w:rPr>
            <w:rFonts w:ascii="Times New Roman" w:hAnsi="Times New Roman" w:cs="Times New Roman"/>
            <w:lang w:val="uk-UA"/>
          </w:rPr>
          <w:delText>Термін</w:delText>
        </w:r>
        <w:r w:rsidR="00F543C6" w:rsidRPr="00E92295" w:rsidDel="00DA096F">
          <w:rPr>
            <w:rFonts w:ascii="Times New Roman" w:hAnsi="Times New Roman" w:cs="Times New Roman"/>
            <w:lang w:val="uk-UA"/>
          </w:rPr>
          <w:delText xml:space="preserve"> </w:delText>
        </w:r>
        <w:r w:rsidRPr="00E92295" w:rsidDel="00DA096F">
          <w:rPr>
            <w:rFonts w:ascii="Times New Roman" w:hAnsi="Times New Roman" w:cs="Times New Roman"/>
            <w:lang w:val="uk-UA"/>
          </w:rPr>
          <w:delText>виконання</w:delText>
        </w:r>
        <w:r w:rsidR="00D90C11" w:rsidRPr="00E92295" w:rsidDel="00DA096F">
          <w:rPr>
            <w:rFonts w:ascii="Times New Roman" w:hAnsi="Times New Roman" w:cs="Times New Roman"/>
            <w:lang w:val="uk-UA"/>
          </w:rPr>
          <w:delText xml:space="preserve"> робіт</w:delText>
        </w:r>
      </w:del>
      <w:ins w:id="41" w:author="Oleg Korsun" w:date="2023-07-19T16:59:00Z">
        <w:r w:rsidR="00DA096F" w:rsidRPr="00E92295">
          <w:rPr>
            <w:rFonts w:ascii="Times New Roman" w:hAnsi="Times New Roman" w:cs="Times New Roman"/>
            <w:rPrChange w:id="42" w:author="OLENA PASHKOVA (NEPTUNE.UA)" w:date="2023-07-20T11:23:00Z">
              <w:rPr>
                <w:rFonts w:ascii="Times New Roman" w:hAnsi="Times New Roman" w:cs="Times New Roman"/>
                <w:lang w:val="en-US"/>
              </w:rPr>
            </w:rPrChange>
          </w:rPr>
          <w:t>:</w:t>
        </w:r>
      </w:ins>
    </w:p>
    <w:p w14:paraId="6DA89CA8" w14:textId="61C289D0" w:rsidR="00D67070" w:rsidRPr="00E92295" w:rsidRDefault="00F543C6">
      <w:pPr>
        <w:spacing w:after="0"/>
        <w:jc w:val="both"/>
        <w:rPr>
          <w:ins w:id="43" w:author="Oleg Korsun" w:date="2023-07-19T17:04:00Z"/>
          <w:rFonts w:ascii="Times New Roman" w:hAnsi="Times New Roman" w:cs="Times New Roman"/>
        </w:rPr>
        <w:pPrChange w:id="44" w:author="Oleg Korsun" w:date="2023-07-19T17:04:00Z">
          <w:pPr>
            <w:jc w:val="both"/>
          </w:pPr>
        </w:pPrChange>
      </w:pPr>
      <w:r w:rsidRPr="00E92295">
        <w:rPr>
          <w:rFonts w:ascii="Times New Roman" w:hAnsi="Times New Roman" w:cs="Times New Roman"/>
          <w:lang w:val="uk-UA"/>
        </w:rPr>
        <w:t xml:space="preserve"> </w:t>
      </w:r>
      <w:del w:id="45" w:author="Oleg Korsun" w:date="2023-07-19T16:57:00Z">
        <w:r w:rsidR="00D67070" w:rsidRPr="00E92295" w:rsidDel="00DA096F">
          <w:rPr>
            <w:rFonts w:ascii="Times New Roman" w:hAnsi="Times New Roman" w:cs="Times New Roman"/>
            <w:lang w:val="uk-UA"/>
          </w:rPr>
          <w:delText>-</w:delText>
        </w:r>
      </w:del>
      <w:ins w:id="46" w:author="Oleg Korsun" w:date="2023-07-19T16:57:00Z">
        <w:r w:rsidR="00DA096F" w:rsidRPr="00E92295">
          <w:rPr>
            <w:rFonts w:ascii="Times New Roman" w:hAnsi="Times New Roman" w:cs="Times New Roman"/>
            <w:lang w:val="uk-UA"/>
          </w:rPr>
          <w:t>–</w:t>
        </w:r>
      </w:ins>
      <w:r w:rsidR="00D67070" w:rsidRPr="00E92295">
        <w:rPr>
          <w:rFonts w:ascii="Times New Roman" w:hAnsi="Times New Roman" w:cs="Times New Roman"/>
          <w:lang w:val="uk-UA"/>
        </w:rPr>
        <w:t xml:space="preserve"> </w:t>
      </w:r>
      <w:ins w:id="47" w:author="Oleg Korsun" w:date="2023-07-19T17:01:00Z">
        <w:r w:rsidR="00DA096F" w:rsidRPr="00E92295">
          <w:rPr>
            <w:rFonts w:ascii="Times New Roman" w:hAnsi="Times New Roman" w:cs="Times New Roman"/>
            <w:lang w:val="uk-UA"/>
          </w:rPr>
          <w:t xml:space="preserve">відновлення меж сервітутів </w:t>
        </w:r>
      </w:ins>
      <w:ins w:id="48" w:author="Oleg Korsun" w:date="2023-07-19T17:02:00Z">
        <w:r w:rsidR="00DA096F" w:rsidRPr="00E92295">
          <w:rPr>
            <w:rFonts w:ascii="Times New Roman" w:hAnsi="Times New Roman" w:cs="Times New Roman"/>
            <w:lang w:val="uk-UA"/>
          </w:rPr>
          <w:t>та надання звіту по земельній ділянці №</w:t>
        </w:r>
      </w:ins>
      <w:ins w:id="49" w:author="Oleg Korsun" w:date="2023-07-19T17:01:00Z">
        <w:r w:rsidR="00DA096F" w:rsidRPr="00E92295">
          <w:rPr>
            <w:rFonts w:ascii="Times New Roman" w:hAnsi="Times New Roman" w:cs="Times New Roman"/>
            <w:lang w:val="uk-UA"/>
          </w:rPr>
          <w:t>5122755400:01:001:0624</w:t>
        </w:r>
        <w:r w:rsidR="00DA096F" w:rsidRPr="00E92295">
          <w:rPr>
            <w:rFonts w:ascii="Times New Roman" w:hAnsi="Times New Roman" w:cs="Times New Roman"/>
            <w:rPrChange w:id="50" w:author="OLENA PASHKOVA (NEPTUNE.UA)" w:date="2023-07-20T11:23:00Z">
              <w:rPr>
                <w:rFonts w:ascii="Times New Roman" w:hAnsi="Times New Roman" w:cs="Times New Roman"/>
                <w:lang w:val="en-US"/>
              </w:rPr>
            </w:rPrChange>
          </w:rPr>
          <w:t xml:space="preserve"> </w:t>
        </w:r>
      </w:ins>
      <w:ins w:id="51" w:author="Oleg Korsun" w:date="2023-07-19T16:57:00Z">
        <w:r w:rsidR="00DA096F" w:rsidRPr="00E92295">
          <w:rPr>
            <w:rFonts w:ascii="Times New Roman" w:hAnsi="Times New Roman" w:cs="Times New Roman"/>
            <w:lang w:val="uk-UA"/>
          </w:rPr>
          <w:t xml:space="preserve">до </w:t>
        </w:r>
      </w:ins>
      <w:ins w:id="52" w:author="Oleg Korsun" w:date="2023-07-19T17:03:00Z">
        <w:r w:rsidR="00DA096F" w:rsidRPr="00E92295">
          <w:rPr>
            <w:rFonts w:ascii="Times New Roman" w:hAnsi="Times New Roman" w:cs="Times New Roman"/>
            <w:lang w:val="uk-UA"/>
          </w:rPr>
          <w:t>10</w:t>
        </w:r>
      </w:ins>
      <w:ins w:id="53" w:author="Oleg Korsun" w:date="2023-07-19T16:58:00Z">
        <w:r w:rsidR="00DA096F" w:rsidRPr="00E92295">
          <w:rPr>
            <w:rFonts w:ascii="Times New Roman" w:hAnsi="Times New Roman" w:cs="Times New Roman"/>
            <w:lang w:val="uk-UA"/>
          </w:rPr>
          <w:t xml:space="preserve"> серпня 2023 р.</w:t>
        </w:r>
      </w:ins>
      <w:del w:id="54" w:author="Oleg Korsun" w:date="2023-07-19T17:03:00Z">
        <w:r w:rsidR="00DE61FB" w:rsidRPr="00E92295" w:rsidDel="00DA096F">
          <w:rPr>
            <w:rFonts w:ascii="Times New Roman" w:hAnsi="Times New Roman" w:cs="Times New Roman"/>
            <w:lang w:val="uk-UA"/>
          </w:rPr>
          <w:delText>30</w:delText>
        </w:r>
        <w:r w:rsidR="00D67070" w:rsidRPr="00E92295" w:rsidDel="00DA096F">
          <w:rPr>
            <w:rFonts w:ascii="Times New Roman" w:hAnsi="Times New Roman" w:cs="Times New Roman"/>
            <w:lang w:val="uk-UA"/>
          </w:rPr>
          <w:delText xml:space="preserve"> </w:delText>
        </w:r>
        <w:r w:rsidR="00BE4906" w:rsidRPr="00E92295" w:rsidDel="00DA096F">
          <w:rPr>
            <w:rFonts w:ascii="Times New Roman" w:hAnsi="Times New Roman" w:cs="Times New Roman"/>
            <w:lang w:val="uk-UA"/>
          </w:rPr>
          <w:delText>робочих</w:delText>
        </w:r>
        <w:r w:rsidRPr="00E92295" w:rsidDel="00DA096F">
          <w:rPr>
            <w:rFonts w:ascii="Times New Roman" w:hAnsi="Times New Roman" w:cs="Times New Roman"/>
            <w:lang w:val="uk-UA"/>
          </w:rPr>
          <w:delText xml:space="preserve"> </w:delText>
        </w:r>
        <w:r w:rsidR="00D67070" w:rsidRPr="00E92295" w:rsidDel="00DA096F">
          <w:rPr>
            <w:rFonts w:ascii="Times New Roman" w:hAnsi="Times New Roman" w:cs="Times New Roman"/>
            <w:lang w:val="uk-UA"/>
          </w:rPr>
          <w:delText>днів</w:delText>
        </w:r>
        <w:r w:rsidR="00BE4906" w:rsidRPr="00E92295" w:rsidDel="00DA096F">
          <w:rPr>
            <w:rFonts w:ascii="Times New Roman" w:hAnsi="Times New Roman" w:cs="Times New Roman"/>
            <w:lang w:val="uk-UA"/>
          </w:rPr>
          <w:delText xml:space="preserve"> з моменту підписання </w:delText>
        </w:r>
        <w:r w:rsidR="00CC2BA4" w:rsidRPr="00E92295" w:rsidDel="00DA096F">
          <w:rPr>
            <w:rFonts w:ascii="Times New Roman" w:hAnsi="Times New Roman" w:cs="Times New Roman"/>
            <w:lang w:val="uk-UA"/>
          </w:rPr>
          <w:delText xml:space="preserve">акту про початок </w:delText>
        </w:r>
        <w:r w:rsidR="007D06E0" w:rsidRPr="00E92295" w:rsidDel="00DA096F">
          <w:rPr>
            <w:rFonts w:ascii="Times New Roman" w:hAnsi="Times New Roman" w:cs="Times New Roman"/>
            <w:lang w:val="uk-UA"/>
          </w:rPr>
          <w:delText xml:space="preserve">виконання </w:delText>
        </w:r>
        <w:r w:rsidR="00CC2BA4" w:rsidRPr="00E92295" w:rsidDel="00DA096F">
          <w:rPr>
            <w:rFonts w:ascii="Times New Roman" w:hAnsi="Times New Roman" w:cs="Times New Roman"/>
            <w:lang w:val="uk-UA"/>
          </w:rPr>
          <w:delText>роб</w:delText>
        </w:r>
      </w:del>
      <w:ins w:id="55" w:author="Oleg Korsun" w:date="2023-07-19T17:03:00Z">
        <w:r w:rsidR="00DA096F" w:rsidRPr="00E92295">
          <w:rPr>
            <w:rFonts w:ascii="Times New Roman" w:hAnsi="Times New Roman" w:cs="Times New Roman"/>
          </w:rPr>
          <w:t>;</w:t>
        </w:r>
      </w:ins>
      <w:del w:id="56" w:author="Oleg Korsun" w:date="2023-07-19T17:03:00Z">
        <w:r w:rsidR="00CC2BA4" w:rsidRPr="00E92295" w:rsidDel="00DA096F">
          <w:rPr>
            <w:rFonts w:ascii="Times New Roman" w:hAnsi="Times New Roman" w:cs="Times New Roman"/>
            <w:lang w:val="uk-UA"/>
          </w:rPr>
          <w:delText>іт</w:delText>
        </w:r>
        <w:r w:rsidR="00D67070" w:rsidRPr="00E92295" w:rsidDel="00DA096F">
          <w:rPr>
            <w:rFonts w:ascii="Times New Roman" w:hAnsi="Times New Roman" w:cs="Times New Roman"/>
            <w:lang w:val="uk-UA"/>
          </w:rPr>
          <w:delText>.</w:delText>
        </w:r>
      </w:del>
    </w:p>
    <w:p w14:paraId="7F2DDAA8" w14:textId="56C401D6" w:rsidR="00DA096F" w:rsidRPr="00E92295" w:rsidRDefault="00DA096F" w:rsidP="00353259">
      <w:pPr>
        <w:jc w:val="both"/>
        <w:rPr>
          <w:ins w:id="57" w:author="Oleg Korsun" w:date="2023-07-19T17:03:00Z"/>
          <w:rFonts w:ascii="Times New Roman" w:hAnsi="Times New Roman" w:cs="Times New Roman"/>
          <w:rPrChange w:id="58" w:author="OLENA PASHKOVA (NEPTUNE.UA)" w:date="2023-07-20T11:23:00Z">
            <w:rPr>
              <w:ins w:id="59" w:author="Oleg Korsun" w:date="2023-07-19T17:03:00Z"/>
              <w:rFonts w:ascii="Times New Roman" w:hAnsi="Times New Roman" w:cs="Times New Roman"/>
              <w:lang w:val="en-US"/>
            </w:rPr>
          </w:rPrChange>
        </w:rPr>
      </w:pPr>
      <w:ins w:id="60" w:author="Oleg Korsun" w:date="2023-07-19T17:04:00Z">
        <w:r w:rsidRPr="00E92295">
          <w:rPr>
            <w:rFonts w:ascii="Times New Roman" w:hAnsi="Times New Roman" w:cs="Times New Roman"/>
            <w:rPrChange w:id="61" w:author="OLENA PASHKOVA (NEPTUNE.UA)" w:date="2023-07-20T11:23:00Z">
              <w:rPr>
                <w:rFonts w:ascii="Times New Roman" w:hAnsi="Times New Roman" w:cs="Times New Roman"/>
                <w:lang w:val="en-US"/>
              </w:rPr>
            </w:rPrChange>
          </w:rPr>
          <w:t xml:space="preserve">– </w:t>
        </w:r>
        <w:proofErr w:type="spellStart"/>
        <w:r w:rsidRPr="00E92295">
          <w:rPr>
            <w:rFonts w:ascii="Times New Roman" w:hAnsi="Times New Roman" w:cs="Times New Roman"/>
            <w:rPrChange w:id="62" w:author="OLENA PASHKOVA (NEPTUNE.UA)" w:date="2023-07-20T11:23:00Z">
              <w:rPr>
                <w:rFonts w:ascii="Times New Roman" w:hAnsi="Times New Roman" w:cs="Times New Roman"/>
                <w:lang w:val="en-US"/>
              </w:rPr>
            </w:rPrChange>
          </w:rPr>
          <w:t>відновлення</w:t>
        </w:r>
        <w:proofErr w:type="spellEnd"/>
        <w:r w:rsidRPr="00E92295">
          <w:rPr>
            <w:rFonts w:ascii="Times New Roman" w:hAnsi="Times New Roman" w:cs="Times New Roman"/>
            <w:rPrChange w:id="63" w:author="OLENA PASHKOVA (NEPTUNE.UA)" w:date="2023-07-20T11:23:00Z">
              <w:rPr>
                <w:rFonts w:ascii="Times New Roman" w:hAnsi="Times New Roman" w:cs="Times New Roman"/>
                <w:lang w:val="en-US"/>
              </w:rPr>
            </w:rPrChange>
          </w:rPr>
          <w:t xml:space="preserve"> меж </w:t>
        </w:r>
        <w:proofErr w:type="spellStart"/>
        <w:r w:rsidRPr="00E92295">
          <w:rPr>
            <w:rFonts w:ascii="Times New Roman" w:hAnsi="Times New Roman" w:cs="Times New Roman"/>
            <w:rPrChange w:id="64" w:author="OLENA PASHKOVA (NEPTUNE.UA)" w:date="2023-07-20T11:23:00Z">
              <w:rPr>
                <w:rFonts w:ascii="Times New Roman" w:hAnsi="Times New Roman" w:cs="Times New Roman"/>
                <w:lang w:val="en-US"/>
              </w:rPr>
            </w:rPrChange>
          </w:rPr>
          <w:t>сервітутів</w:t>
        </w:r>
        <w:proofErr w:type="spellEnd"/>
        <w:r w:rsidRPr="00E92295">
          <w:rPr>
            <w:rFonts w:ascii="Times New Roman" w:hAnsi="Times New Roman" w:cs="Times New Roman"/>
            <w:rPrChange w:id="65" w:author="OLENA PASHKOVA (NEPTUNE.UA)" w:date="2023-07-20T11:23:00Z">
              <w:rPr>
                <w:rFonts w:ascii="Times New Roman" w:hAnsi="Times New Roman" w:cs="Times New Roman"/>
                <w:lang w:val="en-US"/>
              </w:rPr>
            </w:rPrChange>
          </w:rPr>
          <w:t xml:space="preserve"> та </w:t>
        </w:r>
        <w:proofErr w:type="spellStart"/>
        <w:r w:rsidRPr="00E92295">
          <w:rPr>
            <w:rFonts w:ascii="Times New Roman" w:hAnsi="Times New Roman" w:cs="Times New Roman"/>
            <w:rPrChange w:id="66" w:author="OLENA PASHKOVA (NEPTUNE.UA)" w:date="2023-07-20T11:23:00Z">
              <w:rPr>
                <w:rFonts w:ascii="Times New Roman" w:hAnsi="Times New Roman" w:cs="Times New Roman"/>
                <w:lang w:val="en-US"/>
              </w:rPr>
            </w:rPrChange>
          </w:rPr>
          <w:t>надання</w:t>
        </w:r>
        <w:proofErr w:type="spellEnd"/>
        <w:r w:rsidRPr="00E92295">
          <w:rPr>
            <w:rFonts w:ascii="Times New Roman" w:hAnsi="Times New Roman" w:cs="Times New Roman"/>
            <w:rPrChange w:id="67" w:author="OLENA PASHKOVA (NEPTUNE.UA)" w:date="2023-07-20T11:23:00Z">
              <w:rPr>
                <w:rFonts w:ascii="Times New Roman" w:hAnsi="Times New Roman" w:cs="Times New Roman"/>
                <w:lang w:val="en-US"/>
              </w:rPr>
            </w:rPrChange>
          </w:rPr>
          <w:t xml:space="preserve"> </w:t>
        </w:r>
        <w:proofErr w:type="spellStart"/>
        <w:r w:rsidRPr="00E92295">
          <w:rPr>
            <w:rFonts w:ascii="Times New Roman" w:hAnsi="Times New Roman" w:cs="Times New Roman"/>
            <w:rPrChange w:id="68" w:author="OLENA PASHKOVA (NEPTUNE.UA)" w:date="2023-07-20T11:23:00Z">
              <w:rPr>
                <w:rFonts w:ascii="Times New Roman" w:hAnsi="Times New Roman" w:cs="Times New Roman"/>
                <w:lang w:val="en-US"/>
              </w:rPr>
            </w:rPrChange>
          </w:rPr>
          <w:t>звіту</w:t>
        </w:r>
        <w:proofErr w:type="spellEnd"/>
        <w:r w:rsidRPr="00E92295">
          <w:rPr>
            <w:rFonts w:ascii="Times New Roman" w:hAnsi="Times New Roman" w:cs="Times New Roman"/>
            <w:rPrChange w:id="69" w:author="OLENA PASHKOVA (NEPTUNE.UA)" w:date="2023-07-20T11:23:00Z">
              <w:rPr>
                <w:rFonts w:ascii="Times New Roman" w:hAnsi="Times New Roman" w:cs="Times New Roman"/>
                <w:lang w:val="en-US"/>
              </w:rPr>
            </w:rPrChange>
          </w:rPr>
          <w:t xml:space="preserve"> по </w:t>
        </w:r>
        <w:proofErr w:type="spellStart"/>
        <w:r w:rsidRPr="00E92295">
          <w:rPr>
            <w:rFonts w:ascii="Times New Roman" w:hAnsi="Times New Roman" w:cs="Times New Roman"/>
            <w:rPrChange w:id="70" w:author="OLENA PASHKOVA (NEPTUNE.UA)" w:date="2023-07-20T11:23:00Z">
              <w:rPr>
                <w:rFonts w:ascii="Times New Roman" w:hAnsi="Times New Roman" w:cs="Times New Roman"/>
                <w:lang w:val="en-US"/>
              </w:rPr>
            </w:rPrChange>
          </w:rPr>
          <w:t>земельн</w:t>
        </w:r>
        <w:r w:rsidRPr="00E92295">
          <w:rPr>
            <w:rFonts w:ascii="Times New Roman" w:hAnsi="Times New Roman" w:cs="Times New Roman"/>
            <w:lang w:val="uk-UA"/>
          </w:rPr>
          <w:t>им</w:t>
        </w:r>
        <w:proofErr w:type="spellEnd"/>
        <w:r w:rsidRPr="00E92295">
          <w:rPr>
            <w:rFonts w:ascii="Times New Roman" w:hAnsi="Times New Roman" w:cs="Times New Roman"/>
            <w:lang w:val="uk-UA"/>
          </w:rPr>
          <w:t xml:space="preserve"> </w:t>
        </w:r>
        <w:proofErr w:type="spellStart"/>
        <w:r w:rsidRPr="00E92295">
          <w:rPr>
            <w:rFonts w:ascii="Times New Roman" w:hAnsi="Times New Roman" w:cs="Times New Roman"/>
            <w:rPrChange w:id="71" w:author="OLENA PASHKOVA (NEPTUNE.UA)" w:date="2023-07-20T11:23:00Z">
              <w:rPr>
                <w:rFonts w:ascii="Times New Roman" w:hAnsi="Times New Roman" w:cs="Times New Roman"/>
                <w:lang w:val="en-US"/>
              </w:rPr>
            </w:rPrChange>
          </w:rPr>
          <w:t>ділян</w:t>
        </w:r>
        <w:proofErr w:type="spellEnd"/>
        <w:r w:rsidRPr="00E92295">
          <w:rPr>
            <w:rFonts w:ascii="Times New Roman" w:hAnsi="Times New Roman" w:cs="Times New Roman"/>
            <w:lang w:val="uk-UA"/>
          </w:rPr>
          <w:t>кам</w:t>
        </w:r>
        <w:r w:rsidRPr="00E92295">
          <w:rPr>
            <w:rFonts w:ascii="Times New Roman" w:hAnsi="Times New Roman" w:cs="Times New Roman"/>
            <w:rPrChange w:id="72" w:author="OLENA PASHKOVA (NEPTUNE.UA)" w:date="2023-07-20T11:23:00Z">
              <w:rPr>
                <w:rFonts w:ascii="Times New Roman" w:hAnsi="Times New Roman" w:cs="Times New Roman"/>
                <w:lang w:val="en-US"/>
              </w:rPr>
            </w:rPrChange>
          </w:rPr>
          <w:t xml:space="preserve"> </w:t>
        </w:r>
        <w:r w:rsidRPr="00E92295">
          <w:rPr>
            <w:rFonts w:ascii="Times New Roman" w:hAnsi="Times New Roman" w:cs="Times New Roman"/>
            <w:lang w:val="uk-UA"/>
          </w:rPr>
          <w:t xml:space="preserve">  </w:t>
        </w:r>
      </w:ins>
      <w:ins w:id="73" w:author="Oleg Korsun" w:date="2023-07-19T17:05:00Z">
        <w:r w:rsidRPr="00E92295">
          <w:rPr>
            <w:rFonts w:ascii="Times New Roman" w:hAnsi="Times New Roman" w:cs="Times New Roman"/>
          </w:rPr>
          <w:t xml:space="preserve">№5122780500:01:003:0624, 5122780500:01:001:0682, 5122780500:01:001:0669, 5122755400:01:001:0255 </w:t>
        </w:r>
      </w:ins>
      <w:ins w:id="74" w:author="Oleg Korsun" w:date="2023-07-19T17:04:00Z">
        <w:r w:rsidRPr="00E92295">
          <w:rPr>
            <w:rFonts w:ascii="Times New Roman" w:hAnsi="Times New Roman" w:cs="Times New Roman"/>
            <w:rPrChange w:id="75" w:author="OLENA PASHKOVA (NEPTUNE.UA)" w:date="2023-07-20T11:23:00Z">
              <w:rPr>
                <w:rFonts w:ascii="Times New Roman" w:hAnsi="Times New Roman" w:cs="Times New Roman"/>
                <w:lang w:val="en-US"/>
              </w:rPr>
            </w:rPrChange>
          </w:rPr>
          <w:t xml:space="preserve">до </w:t>
        </w:r>
      </w:ins>
      <w:ins w:id="76" w:author="Oleg Korsun" w:date="2023-07-19T17:05:00Z">
        <w:r w:rsidRPr="00E92295">
          <w:rPr>
            <w:rFonts w:ascii="Times New Roman" w:hAnsi="Times New Roman" w:cs="Times New Roman"/>
            <w:lang w:val="uk-UA"/>
          </w:rPr>
          <w:t>24</w:t>
        </w:r>
      </w:ins>
      <w:ins w:id="77" w:author="Oleg Korsun" w:date="2023-07-19T17:04:00Z">
        <w:r w:rsidRPr="00E92295">
          <w:rPr>
            <w:rFonts w:ascii="Times New Roman" w:hAnsi="Times New Roman" w:cs="Times New Roman"/>
            <w:rPrChange w:id="78" w:author="OLENA PASHKOVA (NEPTUNE.UA)" w:date="2023-07-20T11:23:00Z">
              <w:rPr>
                <w:rFonts w:ascii="Times New Roman" w:hAnsi="Times New Roman" w:cs="Times New Roman"/>
                <w:lang w:val="en-US"/>
              </w:rPr>
            </w:rPrChange>
          </w:rPr>
          <w:t xml:space="preserve"> </w:t>
        </w:r>
        <w:proofErr w:type="spellStart"/>
        <w:r w:rsidRPr="00E92295">
          <w:rPr>
            <w:rFonts w:ascii="Times New Roman" w:hAnsi="Times New Roman" w:cs="Times New Roman"/>
            <w:rPrChange w:id="79" w:author="OLENA PASHKOVA (NEPTUNE.UA)" w:date="2023-07-20T11:23:00Z">
              <w:rPr>
                <w:rFonts w:ascii="Times New Roman" w:hAnsi="Times New Roman" w:cs="Times New Roman"/>
                <w:lang w:val="en-US"/>
              </w:rPr>
            </w:rPrChange>
          </w:rPr>
          <w:t>серпня</w:t>
        </w:r>
        <w:proofErr w:type="spellEnd"/>
        <w:r w:rsidRPr="00E92295">
          <w:rPr>
            <w:rFonts w:ascii="Times New Roman" w:hAnsi="Times New Roman" w:cs="Times New Roman"/>
            <w:rPrChange w:id="80" w:author="OLENA PASHKOVA (NEPTUNE.UA)" w:date="2023-07-20T11:23:00Z">
              <w:rPr>
                <w:rFonts w:ascii="Times New Roman" w:hAnsi="Times New Roman" w:cs="Times New Roman"/>
                <w:lang w:val="en-US"/>
              </w:rPr>
            </w:rPrChange>
          </w:rPr>
          <w:t xml:space="preserve"> 2023 р.</w:t>
        </w:r>
      </w:ins>
    </w:p>
    <w:p w14:paraId="293DB0D7" w14:textId="50B95CBC" w:rsidR="00DA096F" w:rsidRPr="00E92295" w:rsidDel="00AA3447" w:rsidRDefault="00DA096F" w:rsidP="00353259">
      <w:pPr>
        <w:jc w:val="both"/>
        <w:rPr>
          <w:del w:id="81" w:author="Oleg Korsun" w:date="2023-07-19T17:06:00Z"/>
          <w:rFonts w:ascii="Times New Roman" w:hAnsi="Times New Roman" w:cs="Times New Roman"/>
          <w:lang w:val="uk-UA"/>
        </w:rPr>
      </w:pPr>
    </w:p>
    <w:p w14:paraId="788EDBB4" w14:textId="77777777"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 xml:space="preserve">2.3. </w:t>
      </w:r>
      <w:bookmarkStart w:id="82" w:name="_Hlk8743960"/>
      <w:r w:rsidR="00353259" w:rsidRPr="00E92295">
        <w:rPr>
          <w:rFonts w:ascii="Times New Roman" w:hAnsi="Times New Roman" w:cs="Times New Roman"/>
          <w:lang w:val="uk-UA"/>
        </w:rPr>
        <w:t>Виконавець</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виконує</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роботи, передбачені</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цим Договором та додатковими</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 xml:space="preserve">угодами до нього, з </w:t>
      </w:r>
      <w:r w:rsidR="00F543C6" w:rsidRPr="00E92295">
        <w:rPr>
          <w:rFonts w:ascii="Times New Roman" w:hAnsi="Times New Roman" w:cs="Times New Roman"/>
          <w:lang w:val="uk-UA"/>
        </w:rPr>
        <w:t xml:space="preserve">6 </w:t>
      </w:r>
      <w:r w:rsidRPr="00E92295">
        <w:rPr>
          <w:rFonts w:ascii="Times New Roman" w:hAnsi="Times New Roman" w:cs="Times New Roman"/>
          <w:lang w:val="uk-UA"/>
        </w:rPr>
        <w:t xml:space="preserve">ранку до </w:t>
      </w:r>
      <w:r w:rsidR="00F543C6" w:rsidRPr="00E92295">
        <w:rPr>
          <w:rFonts w:ascii="Times New Roman" w:hAnsi="Times New Roman" w:cs="Times New Roman"/>
          <w:lang w:val="uk-UA"/>
        </w:rPr>
        <w:t>20</w:t>
      </w:r>
      <w:r w:rsidR="00D90C11" w:rsidRPr="00E92295">
        <w:rPr>
          <w:rFonts w:ascii="Times New Roman" w:hAnsi="Times New Roman" w:cs="Times New Roman"/>
          <w:lang w:val="uk-UA"/>
        </w:rPr>
        <w:t>-ї</w:t>
      </w:r>
      <w:r w:rsidRPr="00E92295">
        <w:rPr>
          <w:rFonts w:ascii="Times New Roman" w:hAnsi="Times New Roman" w:cs="Times New Roman"/>
          <w:lang w:val="uk-UA"/>
        </w:rPr>
        <w:t xml:space="preserve"> вечора. </w:t>
      </w:r>
      <w:r w:rsidR="00353259" w:rsidRPr="00E92295">
        <w:rPr>
          <w:rFonts w:ascii="Times New Roman" w:hAnsi="Times New Roman" w:cs="Times New Roman"/>
          <w:lang w:val="uk-UA"/>
        </w:rPr>
        <w:t>Виконавець</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може</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виконувати</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роботи в інший час за попередньою</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письмовою</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згодою з Замовником.</w:t>
      </w:r>
      <w:bookmarkEnd w:id="82"/>
    </w:p>
    <w:p w14:paraId="1B8F8034" w14:textId="77777777"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2.4. Сторони</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мають право переглянути</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терміни</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робіт і укласти</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відповідну</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додаткову угоду про зміну</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термінів у разі:</w:t>
      </w:r>
    </w:p>
    <w:p w14:paraId="6B360F73" w14:textId="77777777"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 виникнення</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обставин</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непереборної</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сили;</w:t>
      </w:r>
    </w:p>
    <w:p w14:paraId="13FB9056" w14:textId="77777777"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 внесення</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змін до застосову</w:t>
      </w:r>
      <w:r w:rsidR="00353259" w:rsidRPr="00E92295">
        <w:rPr>
          <w:rFonts w:ascii="Times New Roman" w:hAnsi="Times New Roman" w:cs="Times New Roman"/>
          <w:lang w:val="uk-UA"/>
        </w:rPr>
        <w:t xml:space="preserve">ваного права </w:t>
      </w:r>
      <w:r w:rsidRPr="00E92295">
        <w:rPr>
          <w:rFonts w:ascii="Times New Roman" w:hAnsi="Times New Roman" w:cs="Times New Roman"/>
          <w:lang w:val="uk-UA"/>
        </w:rPr>
        <w:t>або</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інших</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належних норм або</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змін</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технічних норм після</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підписання Договору;</w:t>
      </w:r>
    </w:p>
    <w:p w14:paraId="34DCF9E7" w14:textId="25549A06" w:rsidR="00D67070" w:rsidRPr="00E92295" w:rsidRDefault="004A7D2D" w:rsidP="00353259">
      <w:pPr>
        <w:jc w:val="both"/>
        <w:rPr>
          <w:rFonts w:ascii="Times New Roman" w:hAnsi="Times New Roman" w:cs="Times New Roman"/>
          <w:lang w:val="uk-UA"/>
        </w:rPr>
      </w:pPr>
      <w:r w:rsidRPr="00E92295">
        <w:rPr>
          <w:rFonts w:ascii="Times New Roman" w:hAnsi="Times New Roman" w:cs="Times New Roman"/>
          <w:lang w:val="uk-UA"/>
        </w:rPr>
        <w:t xml:space="preserve">- </w:t>
      </w:r>
      <w:r w:rsidR="00D67070" w:rsidRPr="00E92295">
        <w:rPr>
          <w:rFonts w:ascii="Times New Roman" w:hAnsi="Times New Roman" w:cs="Times New Roman"/>
          <w:lang w:val="uk-UA"/>
        </w:rPr>
        <w:t>внесення</w:t>
      </w:r>
      <w:r w:rsidR="00F543C6" w:rsidRPr="00E92295">
        <w:rPr>
          <w:rFonts w:ascii="Times New Roman" w:hAnsi="Times New Roman" w:cs="Times New Roman"/>
          <w:lang w:val="uk-UA"/>
        </w:rPr>
        <w:t xml:space="preserve"> </w:t>
      </w:r>
      <w:r w:rsidR="00D67070" w:rsidRPr="00E92295">
        <w:rPr>
          <w:rFonts w:ascii="Times New Roman" w:hAnsi="Times New Roman" w:cs="Times New Roman"/>
          <w:lang w:val="uk-UA"/>
        </w:rPr>
        <w:t>Замовником</w:t>
      </w:r>
      <w:r w:rsidR="00F543C6" w:rsidRPr="00E92295">
        <w:rPr>
          <w:rFonts w:ascii="Times New Roman" w:hAnsi="Times New Roman" w:cs="Times New Roman"/>
          <w:lang w:val="uk-UA"/>
        </w:rPr>
        <w:t xml:space="preserve"> </w:t>
      </w:r>
      <w:r w:rsidR="00D67070" w:rsidRPr="00E92295">
        <w:rPr>
          <w:rFonts w:ascii="Times New Roman" w:hAnsi="Times New Roman" w:cs="Times New Roman"/>
          <w:lang w:val="uk-UA"/>
        </w:rPr>
        <w:t>змін до обсягів</w:t>
      </w:r>
      <w:r w:rsidR="00F543C6" w:rsidRPr="00E92295">
        <w:rPr>
          <w:rFonts w:ascii="Times New Roman" w:hAnsi="Times New Roman" w:cs="Times New Roman"/>
          <w:lang w:val="uk-UA"/>
        </w:rPr>
        <w:t xml:space="preserve"> </w:t>
      </w:r>
      <w:r w:rsidR="00D67070" w:rsidRPr="00E92295">
        <w:rPr>
          <w:rFonts w:ascii="Times New Roman" w:hAnsi="Times New Roman" w:cs="Times New Roman"/>
          <w:lang w:val="uk-UA"/>
        </w:rPr>
        <w:t>робіт, за винятком</w:t>
      </w:r>
      <w:r w:rsidR="00F543C6" w:rsidRPr="00E92295">
        <w:rPr>
          <w:rFonts w:ascii="Times New Roman" w:hAnsi="Times New Roman" w:cs="Times New Roman"/>
          <w:lang w:val="uk-UA"/>
        </w:rPr>
        <w:t xml:space="preserve"> </w:t>
      </w:r>
      <w:r w:rsidR="00D67070" w:rsidRPr="00E92295">
        <w:rPr>
          <w:rFonts w:ascii="Times New Roman" w:hAnsi="Times New Roman" w:cs="Times New Roman"/>
          <w:lang w:val="uk-UA"/>
        </w:rPr>
        <w:t>випадків, коли це</w:t>
      </w:r>
      <w:r w:rsidR="00F543C6" w:rsidRPr="00E92295">
        <w:rPr>
          <w:rFonts w:ascii="Times New Roman" w:hAnsi="Times New Roman" w:cs="Times New Roman"/>
          <w:lang w:val="uk-UA"/>
        </w:rPr>
        <w:t xml:space="preserve"> </w:t>
      </w:r>
      <w:r w:rsidR="00D67070" w:rsidRPr="00E92295">
        <w:rPr>
          <w:rFonts w:ascii="Times New Roman" w:hAnsi="Times New Roman" w:cs="Times New Roman"/>
          <w:lang w:val="uk-UA"/>
        </w:rPr>
        <w:t>викликано</w:t>
      </w:r>
      <w:r w:rsidR="00F543C6" w:rsidRPr="00E92295">
        <w:rPr>
          <w:rFonts w:ascii="Times New Roman" w:hAnsi="Times New Roman" w:cs="Times New Roman"/>
          <w:lang w:val="uk-UA"/>
        </w:rPr>
        <w:t xml:space="preserve"> </w:t>
      </w:r>
      <w:r w:rsidR="00D67070" w:rsidRPr="00E92295">
        <w:rPr>
          <w:rFonts w:ascii="Times New Roman" w:hAnsi="Times New Roman" w:cs="Times New Roman"/>
          <w:lang w:val="uk-UA"/>
        </w:rPr>
        <w:t>неналежним</w:t>
      </w:r>
      <w:r w:rsidR="00F543C6" w:rsidRPr="00E92295">
        <w:rPr>
          <w:rFonts w:ascii="Times New Roman" w:hAnsi="Times New Roman" w:cs="Times New Roman"/>
          <w:lang w:val="uk-UA"/>
        </w:rPr>
        <w:t xml:space="preserve"> </w:t>
      </w:r>
      <w:r w:rsidR="00D67070" w:rsidRPr="00E92295">
        <w:rPr>
          <w:rFonts w:ascii="Times New Roman" w:hAnsi="Times New Roman" w:cs="Times New Roman"/>
          <w:lang w:val="uk-UA"/>
        </w:rPr>
        <w:t>виконанням</w:t>
      </w:r>
      <w:r w:rsidR="00F543C6"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Виконавце</w:t>
      </w:r>
      <w:r w:rsidR="00D67070" w:rsidRPr="00E92295">
        <w:rPr>
          <w:rFonts w:ascii="Times New Roman" w:hAnsi="Times New Roman" w:cs="Times New Roman"/>
          <w:lang w:val="uk-UA"/>
        </w:rPr>
        <w:t>м своїх</w:t>
      </w:r>
      <w:r w:rsidR="00F543C6" w:rsidRPr="00E92295">
        <w:rPr>
          <w:rFonts w:ascii="Times New Roman" w:hAnsi="Times New Roman" w:cs="Times New Roman"/>
          <w:lang w:val="uk-UA"/>
        </w:rPr>
        <w:t xml:space="preserve"> </w:t>
      </w:r>
      <w:r w:rsidR="00D67070" w:rsidRPr="00E92295">
        <w:rPr>
          <w:rFonts w:ascii="Times New Roman" w:hAnsi="Times New Roman" w:cs="Times New Roman"/>
          <w:lang w:val="uk-UA"/>
        </w:rPr>
        <w:t xml:space="preserve">зобов'язань за </w:t>
      </w:r>
      <w:r w:rsidR="007F337E" w:rsidRPr="00E92295">
        <w:rPr>
          <w:rFonts w:ascii="Times New Roman" w:hAnsi="Times New Roman" w:cs="Times New Roman"/>
          <w:lang w:val="uk-UA"/>
        </w:rPr>
        <w:t>Д</w:t>
      </w:r>
      <w:r w:rsidR="00D67070" w:rsidRPr="00E92295">
        <w:rPr>
          <w:rFonts w:ascii="Times New Roman" w:hAnsi="Times New Roman" w:cs="Times New Roman"/>
          <w:lang w:val="uk-UA"/>
        </w:rPr>
        <w:t>оговором.</w:t>
      </w:r>
    </w:p>
    <w:p w14:paraId="6A9E24DA" w14:textId="267357CE" w:rsidR="00100B08" w:rsidRPr="00E92295" w:rsidRDefault="00100B08" w:rsidP="00100B08">
      <w:pPr>
        <w:tabs>
          <w:tab w:val="left" w:pos="1134"/>
        </w:tabs>
        <w:spacing w:after="0" w:line="240" w:lineRule="auto"/>
        <w:jc w:val="both"/>
        <w:rPr>
          <w:rFonts w:ascii="Times New Roman" w:hAnsi="Times New Roman" w:cs="Times New Roman"/>
          <w:color w:val="000000"/>
          <w:lang w:val="uk-UA"/>
        </w:rPr>
      </w:pPr>
      <w:r w:rsidRPr="00E92295">
        <w:rPr>
          <w:rFonts w:ascii="Times New Roman" w:hAnsi="Times New Roman" w:cs="Times New Roman"/>
          <w:color w:val="000000"/>
          <w:lang w:val="uk-UA"/>
        </w:rPr>
        <w:t>2.5 Готовність Робіт підтверджується підписанням Сторонами Акту прийому-передачі виконаних робіт. Акти оформляються в наступному порядку:</w:t>
      </w:r>
    </w:p>
    <w:p w14:paraId="31FC340E" w14:textId="77777777" w:rsidR="00184D4C" w:rsidRPr="00E92295" w:rsidRDefault="00184D4C" w:rsidP="00100B08">
      <w:pPr>
        <w:tabs>
          <w:tab w:val="left" w:pos="1134"/>
        </w:tabs>
        <w:spacing w:after="0" w:line="240" w:lineRule="auto"/>
        <w:jc w:val="both"/>
        <w:rPr>
          <w:rFonts w:ascii="Times New Roman" w:hAnsi="Times New Roman" w:cs="Times New Roman"/>
          <w:color w:val="000000"/>
          <w:lang w:val="uk-UA"/>
        </w:rPr>
      </w:pPr>
    </w:p>
    <w:p w14:paraId="0446C23F" w14:textId="49B9C561" w:rsidR="00184D4C" w:rsidRPr="00E92295" w:rsidRDefault="00100B08" w:rsidP="00100B08">
      <w:pPr>
        <w:pStyle w:val="a4"/>
        <w:spacing w:after="0" w:line="240" w:lineRule="auto"/>
        <w:ind w:left="709"/>
        <w:contextualSpacing w:val="0"/>
        <w:jc w:val="both"/>
        <w:rPr>
          <w:rFonts w:ascii="Times New Roman" w:hAnsi="Times New Roman" w:cs="Times New Roman"/>
          <w:color w:val="000000"/>
          <w:lang w:val="uk-UA"/>
        </w:rPr>
      </w:pPr>
      <w:r w:rsidRPr="00E92295">
        <w:rPr>
          <w:rFonts w:ascii="Times New Roman" w:hAnsi="Times New Roman" w:cs="Times New Roman"/>
          <w:color w:val="000000"/>
          <w:lang w:val="uk-UA"/>
        </w:rPr>
        <w:t xml:space="preserve">2.5.1 У строк, встановлений цим Договором, Виконавець передає уповноваженому представнику Замовника або безпосередньо Замовнику Акт прийому-передачі виконаних робіт  і по Акту прийому-передачі виконавчої документацій – </w:t>
      </w:r>
      <w:proofErr w:type="spellStart"/>
      <w:r w:rsidR="00DE61FB" w:rsidRPr="00E92295">
        <w:rPr>
          <w:rFonts w:ascii="Times New Roman" w:hAnsi="Times New Roman" w:cs="Times New Roman"/>
          <w:color w:val="000000"/>
          <w:lang w:val="uk-UA"/>
        </w:rPr>
        <w:t>технічни</w:t>
      </w:r>
      <w:proofErr w:type="spellEnd"/>
      <w:r w:rsidR="00DE61FB" w:rsidRPr="00E92295">
        <w:rPr>
          <w:rFonts w:ascii="Times New Roman" w:hAnsi="Times New Roman" w:cs="Times New Roman"/>
          <w:color w:val="000000"/>
          <w:lang w:val="uk-UA"/>
        </w:rPr>
        <w:t xml:space="preserve"> звіти з виконаних геодезичних робіт.</w:t>
      </w:r>
    </w:p>
    <w:p w14:paraId="11EC3A14" w14:textId="77777777" w:rsidR="00CC2BA4" w:rsidRPr="00E92295" w:rsidRDefault="00CC2BA4" w:rsidP="00CC2BA4">
      <w:pPr>
        <w:pStyle w:val="a4"/>
        <w:spacing w:after="0" w:line="240" w:lineRule="auto"/>
        <w:ind w:left="709"/>
        <w:contextualSpacing w:val="0"/>
        <w:jc w:val="both"/>
        <w:rPr>
          <w:rFonts w:ascii="Times New Roman" w:hAnsi="Times New Roman" w:cs="Times New Roman"/>
          <w:color w:val="000000"/>
          <w:lang w:val="uk-UA"/>
        </w:rPr>
      </w:pPr>
    </w:p>
    <w:p w14:paraId="1C6BD169" w14:textId="257715D5"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2.</w:t>
      </w:r>
      <w:r w:rsidR="00CC2BA4" w:rsidRPr="00E92295">
        <w:rPr>
          <w:rFonts w:ascii="Times New Roman" w:hAnsi="Times New Roman" w:cs="Times New Roman"/>
          <w:lang w:val="uk-UA"/>
        </w:rPr>
        <w:t>6</w:t>
      </w:r>
      <w:r w:rsidRPr="00E92295">
        <w:rPr>
          <w:rFonts w:ascii="Times New Roman" w:hAnsi="Times New Roman" w:cs="Times New Roman"/>
          <w:lang w:val="uk-UA"/>
        </w:rPr>
        <w:t xml:space="preserve">. </w:t>
      </w:r>
      <w:bookmarkStart w:id="83" w:name="_Hlk8744014"/>
      <w:r w:rsidRPr="00E92295">
        <w:rPr>
          <w:rFonts w:ascii="Times New Roman" w:hAnsi="Times New Roman" w:cs="Times New Roman"/>
          <w:lang w:val="uk-UA"/>
        </w:rPr>
        <w:t>Замовник</w:t>
      </w:r>
      <w:r w:rsidR="00F543C6" w:rsidRPr="00E92295">
        <w:rPr>
          <w:rFonts w:ascii="Times New Roman" w:hAnsi="Times New Roman" w:cs="Times New Roman"/>
          <w:lang w:val="uk-UA"/>
        </w:rPr>
        <w:t xml:space="preserve"> </w:t>
      </w:r>
      <w:r w:rsidRPr="00E92295">
        <w:rPr>
          <w:rFonts w:ascii="Times New Roman" w:hAnsi="Times New Roman" w:cs="Times New Roman"/>
          <w:lang w:val="uk-UA"/>
        </w:rPr>
        <w:t>залишає за собою право в ході</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722715"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w:t>
      </w:r>
      <w:r w:rsidR="007F337E" w:rsidRPr="00E92295">
        <w:rPr>
          <w:rFonts w:ascii="Times New Roman" w:hAnsi="Times New Roman" w:cs="Times New Roman"/>
          <w:lang w:val="uk-UA"/>
        </w:rPr>
        <w:t>цем</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робіт за цим Договором вносити</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зміни і доповнення в проектну</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документацію</w:t>
      </w:r>
      <w:r w:rsidR="00722715" w:rsidRPr="00E92295">
        <w:rPr>
          <w:rFonts w:ascii="Times New Roman" w:hAnsi="Times New Roman" w:cs="Times New Roman"/>
          <w:lang w:val="uk-UA"/>
        </w:rPr>
        <w:t xml:space="preserve"> </w:t>
      </w:r>
      <w:r w:rsidR="007F337E" w:rsidRPr="00E92295">
        <w:rPr>
          <w:rFonts w:ascii="Times New Roman" w:hAnsi="Times New Roman" w:cs="Times New Roman"/>
          <w:lang w:val="uk-UA"/>
        </w:rPr>
        <w:t>та</w:t>
      </w:r>
      <w:r w:rsidRPr="00E92295">
        <w:rPr>
          <w:rFonts w:ascii="Times New Roman" w:hAnsi="Times New Roman" w:cs="Times New Roman"/>
          <w:lang w:val="uk-UA"/>
        </w:rPr>
        <w:t>/або в обсяги</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виконуваних</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робіт</w:t>
      </w:r>
      <w:r w:rsidR="00E74D0F" w:rsidRPr="00E92295">
        <w:rPr>
          <w:rFonts w:ascii="Times New Roman" w:hAnsi="Times New Roman" w:cs="Times New Roman"/>
          <w:lang w:val="uk-UA"/>
        </w:rPr>
        <w:t xml:space="preserve"> </w:t>
      </w:r>
      <w:r w:rsidR="007F337E" w:rsidRPr="00E92295">
        <w:rPr>
          <w:rFonts w:ascii="Times New Roman" w:hAnsi="Times New Roman" w:cs="Times New Roman"/>
          <w:lang w:val="uk-UA"/>
        </w:rPr>
        <w:t xml:space="preserve">та/або Обладнання </w:t>
      </w:r>
      <w:r w:rsidRPr="00E92295">
        <w:rPr>
          <w:rFonts w:ascii="Times New Roman" w:hAnsi="Times New Roman" w:cs="Times New Roman"/>
          <w:lang w:val="uk-UA"/>
        </w:rPr>
        <w:t>і матеріалів</w:t>
      </w:r>
      <w:r w:rsidR="007F337E" w:rsidRPr="00E92295">
        <w:rPr>
          <w:rFonts w:ascii="Times New Roman" w:hAnsi="Times New Roman" w:cs="Times New Roman"/>
          <w:lang w:val="uk-UA"/>
        </w:rPr>
        <w:t xml:space="preserve"> що постачаються, </w:t>
      </w:r>
      <w:r w:rsidRPr="00E92295">
        <w:rPr>
          <w:rFonts w:ascii="Times New Roman" w:hAnsi="Times New Roman" w:cs="Times New Roman"/>
          <w:lang w:val="uk-UA"/>
        </w:rPr>
        <w:t>після</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 xml:space="preserve">узгодження таких змін з </w:t>
      </w:r>
      <w:r w:rsidR="00353259" w:rsidRPr="00E92295">
        <w:rPr>
          <w:rFonts w:ascii="Times New Roman" w:hAnsi="Times New Roman" w:cs="Times New Roman"/>
          <w:lang w:val="uk-UA"/>
        </w:rPr>
        <w:t>Виконав</w:t>
      </w:r>
      <w:r w:rsidR="007F337E" w:rsidRPr="00E92295">
        <w:rPr>
          <w:rFonts w:ascii="Times New Roman" w:hAnsi="Times New Roman" w:cs="Times New Roman"/>
          <w:lang w:val="uk-UA"/>
        </w:rPr>
        <w:t>цем</w:t>
      </w:r>
      <w:r w:rsidRPr="00E92295">
        <w:rPr>
          <w:rFonts w:ascii="Times New Roman" w:hAnsi="Times New Roman" w:cs="Times New Roman"/>
          <w:lang w:val="uk-UA"/>
        </w:rPr>
        <w:t>.</w:t>
      </w:r>
    </w:p>
    <w:bookmarkEnd w:id="83"/>
    <w:p w14:paraId="6F4D6F5A" w14:textId="0E6E358C"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2.</w:t>
      </w:r>
      <w:r w:rsidR="00CC2BA4" w:rsidRPr="00E92295">
        <w:rPr>
          <w:rFonts w:ascii="Times New Roman" w:hAnsi="Times New Roman" w:cs="Times New Roman"/>
          <w:lang w:val="uk-UA"/>
        </w:rPr>
        <w:t>7</w:t>
      </w:r>
      <w:r w:rsidRPr="00E92295">
        <w:rPr>
          <w:rFonts w:ascii="Times New Roman" w:hAnsi="Times New Roman" w:cs="Times New Roman"/>
          <w:lang w:val="uk-UA"/>
        </w:rPr>
        <w:t>. У разі</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несвоєчасного</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Замовником умов цього договору, необхідних</w:t>
      </w:r>
      <w:r w:rsidR="00722715"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w:t>
      </w:r>
      <w:r w:rsidR="007F337E" w:rsidRPr="00E92295">
        <w:rPr>
          <w:rFonts w:ascii="Times New Roman" w:hAnsi="Times New Roman" w:cs="Times New Roman"/>
          <w:lang w:val="uk-UA"/>
        </w:rPr>
        <w:t>цеві</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для початку виконання</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окремих</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зобов'язань за цим</w:t>
      </w:r>
      <w:r w:rsidR="00E74D0F" w:rsidRPr="00E92295">
        <w:rPr>
          <w:rFonts w:ascii="Times New Roman" w:hAnsi="Times New Roman" w:cs="Times New Roman"/>
          <w:lang w:val="uk-UA"/>
        </w:rPr>
        <w:t xml:space="preserve"> </w:t>
      </w:r>
      <w:r w:rsidR="007F337E" w:rsidRPr="00E92295">
        <w:rPr>
          <w:rFonts w:ascii="Times New Roman" w:hAnsi="Times New Roman" w:cs="Times New Roman"/>
          <w:lang w:val="uk-UA"/>
        </w:rPr>
        <w:t>Д</w:t>
      </w:r>
      <w:r w:rsidRPr="00E92295">
        <w:rPr>
          <w:rFonts w:ascii="Times New Roman" w:hAnsi="Times New Roman" w:cs="Times New Roman"/>
          <w:lang w:val="uk-UA"/>
        </w:rPr>
        <w:t xml:space="preserve">оговором, </w:t>
      </w:r>
      <w:r w:rsidR="00353259" w:rsidRPr="00E92295">
        <w:rPr>
          <w:rFonts w:ascii="Times New Roman" w:hAnsi="Times New Roman" w:cs="Times New Roman"/>
          <w:lang w:val="uk-UA"/>
        </w:rPr>
        <w:t>Виконавець</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має право затримати</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своїх</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зобов'язань</w:t>
      </w:r>
      <w:r w:rsidR="00E74D0F" w:rsidRPr="00E92295">
        <w:rPr>
          <w:rFonts w:ascii="Times New Roman" w:hAnsi="Times New Roman" w:cs="Times New Roman"/>
          <w:lang w:val="uk-UA"/>
        </w:rPr>
        <w:t xml:space="preserve"> </w:t>
      </w:r>
      <w:r w:rsidR="007F337E" w:rsidRPr="00E92295">
        <w:rPr>
          <w:rFonts w:ascii="Times New Roman" w:hAnsi="Times New Roman" w:cs="Times New Roman"/>
          <w:lang w:val="uk-UA"/>
        </w:rPr>
        <w:t>на кількість</w:t>
      </w:r>
      <w:r w:rsidR="00E74D0F" w:rsidRPr="00E92295">
        <w:rPr>
          <w:rFonts w:ascii="Times New Roman" w:hAnsi="Times New Roman" w:cs="Times New Roman"/>
          <w:lang w:val="uk-UA"/>
        </w:rPr>
        <w:t xml:space="preserve"> </w:t>
      </w:r>
      <w:r w:rsidR="007F337E" w:rsidRPr="00E92295">
        <w:rPr>
          <w:rFonts w:ascii="Times New Roman" w:hAnsi="Times New Roman" w:cs="Times New Roman"/>
          <w:lang w:val="uk-UA"/>
        </w:rPr>
        <w:t xml:space="preserve">днів що дорівнює кількості днів </w:t>
      </w:r>
      <w:r w:rsidRPr="00E92295">
        <w:rPr>
          <w:rFonts w:ascii="Times New Roman" w:hAnsi="Times New Roman" w:cs="Times New Roman"/>
          <w:lang w:val="uk-UA"/>
        </w:rPr>
        <w:t>простроченн</w:t>
      </w:r>
      <w:r w:rsidR="007F337E" w:rsidRPr="00E92295">
        <w:rPr>
          <w:rFonts w:ascii="Times New Roman" w:hAnsi="Times New Roman" w:cs="Times New Roman"/>
          <w:lang w:val="uk-UA"/>
        </w:rPr>
        <w:t>я</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Замовника</w:t>
      </w:r>
      <w:r w:rsidR="007F337E" w:rsidRPr="00E92295">
        <w:rPr>
          <w:rFonts w:ascii="Times New Roman" w:hAnsi="Times New Roman" w:cs="Times New Roman"/>
          <w:lang w:val="uk-UA"/>
        </w:rPr>
        <w:t>.</w:t>
      </w:r>
    </w:p>
    <w:p w14:paraId="08B5B11B" w14:textId="4FE3E345"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2.</w:t>
      </w:r>
      <w:r w:rsidR="00CC2BA4" w:rsidRPr="00E92295">
        <w:rPr>
          <w:rFonts w:ascii="Times New Roman" w:hAnsi="Times New Roman" w:cs="Times New Roman"/>
          <w:lang w:val="uk-UA"/>
        </w:rPr>
        <w:t>8</w:t>
      </w:r>
      <w:r w:rsidRPr="00E92295">
        <w:rPr>
          <w:rFonts w:ascii="Times New Roman" w:hAnsi="Times New Roman" w:cs="Times New Roman"/>
          <w:lang w:val="uk-UA"/>
        </w:rPr>
        <w:t xml:space="preserve">. </w:t>
      </w:r>
      <w:bookmarkStart w:id="84" w:name="_Hlk8744071"/>
      <w:r w:rsidRPr="00E92295">
        <w:rPr>
          <w:rFonts w:ascii="Times New Roman" w:hAnsi="Times New Roman" w:cs="Times New Roman"/>
          <w:lang w:val="uk-UA"/>
        </w:rPr>
        <w:t xml:space="preserve">Вся інформація, креслення, проекти і </w:t>
      </w:r>
      <w:proofErr w:type="spellStart"/>
      <w:r w:rsidRPr="00E92295">
        <w:rPr>
          <w:rFonts w:ascii="Times New Roman" w:hAnsi="Times New Roman" w:cs="Times New Roman"/>
          <w:lang w:val="uk-UA"/>
        </w:rPr>
        <w:t>т.д</w:t>
      </w:r>
      <w:proofErr w:type="spellEnd"/>
      <w:r w:rsidRPr="00E92295">
        <w:rPr>
          <w:rFonts w:ascii="Times New Roman" w:hAnsi="Times New Roman" w:cs="Times New Roman"/>
          <w:lang w:val="uk-UA"/>
        </w:rPr>
        <w:t>., в тому числі на паперових, магнітних, цифрових та інших</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носіях, яка передається</w:t>
      </w:r>
      <w:r w:rsidR="00E74D0F"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w:t>
      </w:r>
      <w:r w:rsidR="007F337E" w:rsidRPr="00E92295">
        <w:rPr>
          <w:rFonts w:ascii="Times New Roman" w:hAnsi="Times New Roman" w:cs="Times New Roman"/>
          <w:lang w:val="uk-UA"/>
        </w:rPr>
        <w:t>цеві</w:t>
      </w:r>
      <w:r w:rsidRPr="00E92295">
        <w:rPr>
          <w:rFonts w:ascii="Times New Roman" w:hAnsi="Times New Roman" w:cs="Times New Roman"/>
          <w:lang w:val="uk-UA"/>
        </w:rPr>
        <w:t xml:space="preserve"> в зв'язку з виконанням</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робіт за</w:t>
      </w:r>
      <w:r w:rsidR="007F337E" w:rsidRPr="00E92295">
        <w:rPr>
          <w:rFonts w:ascii="Times New Roman" w:hAnsi="Times New Roman" w:cs="Times New Roman"/>
          <w:lang w:val="uk-UA"/>
        </w:rPr>
        <w:t xml:space="preserve"> цим Договором</w:t>
      </w:r>
      <w:r w:rsidRPr="00E92295">
        <w:rPr>
          <w:rFonts w:ascii="Times New Roman" w:hAnsi="Times New Roman" w:cs="Times New Roman"/>
          <w:lang w:val="uk-UA"/>
        </w:rPr>
        <w:t xml:space="preserve">, є конфіденційною. </w:t>
      </w:r>
      <w:r w:rsidR="00353259" w:rsidRPr="00E92295">
        <w:rPr>
          <w:rFonts w:ascii="Times New Roman" w:hAnsi="Times New Roman" w:cs="Times New Roman"/>
          <w:lang w:val="uk-UA"/>
        </w:rPr>
        <w:t>Виконавець</w:t>
      </w:r>
      <w:r w:rsidR="00477E67" w:rsidRPr="00E92295">
        <w:rPr>
          <w:rFonts w:ascii="Times New Roman" w:hAnsi="Times New Roman" w:cs="Times New Roman"/>
          <w:lang w:val="uk-UA"/>
        </w:rPr>
        <w:t xml:space="preserve"> </w:t>
      </w:r>
      <w:r w:rsidRPr="00E92295">
        <w:rPr>
          <w:rFonts w:ascii="Times New Roman" w:hAnsi="Times New Roman" w:cs="Times New Roman"/>
          <w:lang w:val="uk-UA"/>
        </w:rPr>
        <w:t>несе</w:t>
      </w:r>
      <w:r w:rsidR="00477E67" w:rsidRPr="00E92295">
        <w:rPr>
          <w:rFonts w:ascii="Times New Roman" w:hAnsi="Times New Roman" w:cs="Times New Roman"/>
          <w:lang w:val="uk-UA"/>
        </w:rPr>
        <w:t xml:space="preserve"> </w:t>
      </w:r>
      <w:r w:rsidRPr="00E92295">
        <w:rPr>
          <w:rFonts w:ascii="Times New Roman" w:hAnsi="Times New Roman" w:cs="Times New Roman"/>
          <w:lang w:val="uk-UA"/>
        </w:rPr>
        <w:t>відповідальність у вигляді штрафу в розмірі</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50 000 грн.</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за кожен</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випадок</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ї</w:t>
      </w:r>
      <w:r w:rsidR="00722715" w:rsidRPr="00E92295">
        <w:rPr>
          <w:rFonts w:ascii="Times New Roman" w:hAnsi="Times New Roman" w:cs="Times New Roman"/>
          <w:lang w:val="uk-UA"/>
        </w:rPr>
        <w:t xml:space="preserve">ї </w:t>
      </w:r>
      <w:r w:rsidRPr="00E92295">
        <w:rPr>
          <w:rFonts w:ascii="Times New Roman" w:hAnsi="Times New Roman" w:cs="Times New Roman"/>
          <w:lang w:val="uk-UA"/>
        </w:rPr>
        <w:t>розголошення, передачу третім особам без письмової</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згоди</w:t>
      </w:r>
      <w:r w:rsidR="00722715" w:rsidRPr="00E92295">
        <w:rPr>
          <w:rFonts w:ascii="Times New Roman" w:hAnsi="Times New Roman" w:cs="Times New Roman"/>
          <w:lang w:val="uk-UA"/>
        </w:rPr>
        <w:t xml:space="preserve"> </w:t>
      </w:r>
      <w:r w:rsidR="007F337E" w:rsidRPr="00E92295">
        <w:rPr>
          <w:rFonts w:ascii="Times New Roman" w:hAnsi="Times New Roman" w:cs="Times New Roman"/>
          <w:lang w:val="uk-UA"/>
        </w:rPr>
        <w:t xml:space="preserve">про це </w:t>
      </w:r>
      <w:r w:rsidRPr="00E92295">
        <w:rPr>
          <w:rFonts w:ascii="Times New Roman" w:hAnsi="Times New Roman" w:cs="Times New Roman"/>
          <w:lang w:val="uk-UA"/>
        </w:rPr>
        <w:t>Замовника, в тому числі</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після</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закінчення</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терміну</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дії Договору. По закінченню</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робіт</w:t>
      </w:r>
      <w:r w:rsidR="00722715"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Виконавець</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зобов'язаний</w:t>
      </w:r>
      <w:r w:rsidR="00722715" w:rsidRPr="00E92295">
        <w:rPr>
          <w:rFonts w:ascii="Times New Roman" w:hAnsi="Times New Roman" w:cs="Times New Roman"/>
          <w:lang w:val="uk-UA"/>
        </w:rPr>
        <w:t xml:space="preserve"> </w:t>
      </w:r>
      <w:r w:rsidR="007F337E" w:rsidRPr="00E92295">
        <w:rPr>
          <w:rFonts w:ascii="Times New Roman" w:hAnsi="Times New Roman" w:cs="Times New Roman"/>
          <w:lang w:val="uk-UA"/>
        </w:rPr>
        <w:t xml:space="preserve">повернути </w:t>
      </w:r>
      <w:r w:rsidRPr="00E92295">
        <w:rPr>
          <w:rFonts w:ascii="Times New Roman" w:hAnsi="Times New Roman" w:cs="Times New Roman"/>
          <w:lang w:val="uk-UA"/>
        </w:rPr>
        <w:t>Замовнику</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всі</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тримані</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від</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останнього</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проекти, креслення</w:t>
      </w:r>
      <w:r w:rsidR="00722715" w:rsidRPr="00E92295">
        <w:rPr>
          <w:rFonts w:ascii="Times New Roman" w:hAnsi="Times New Roman" w:cs="Times New Roman"/>
          <w:lang w:val="uk-UA"/>
        </w:rPr>
        <w:t xml:space="preserve"> </w:t>
      </w:r>
      <w:r w:rsidRPr="00E92295">
        <w:rPr>
          <w:rFonts w:ascii="Times New Roman" w:hAnsi="Times New Roman" w:cs="Times New Roman"/>
          <w:lang w:val="uk-UA"/>
        </w:rPr>
        <w:t>тощо в термін</w:t>
      </w:r>
      <w:r w:rsidR="00477E67" w:rsidRPr="00E92295">
        <w:rPr>
          <w:rFonts w:ascii="Times New Roman" w:hAnsi="Times New Roman" w:cs="Times New Roman"/>
          <w:lang w:val="uk-UA"/>
        </w:rPr>
        <w:t xml:space="preserve"> 5</w:t>
      </w:r>
      <w:r w:rsidR="007F337E" w:rsidRPr="00E92295">
        <w:rPr>
          <w:rFonts w:ascii="Times New Roman" w:hAnsi="Times New Roman" w:cs="Times New Roman"/>
          <w:lang w:val="uk-UA"/>
        </w:rPr>
        <w:t xml:space="preserve"> календарних днів </w:t>
      </w:r>
      <w:r w:rsidRPr="00E92295">
        <w:rPr>
          <w:rFonts w:ascii="Times New Roman" w:hAnsi="Times New Roman" w:cs="Times New Roman"/>
          <w:lang w:val="uk-UA"/>
        </w:rPr>
        <w:t>з моменту підписання Акту виконаних</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робіт.</w:t>
      </w:r>
    </w:p>
    <w:bookmarkEnd w:id="84"/>
    <w:p w14:paraId="3D581161" w14:textId="77777777" w:rsidR="00D67070" w:rsidRPr="00E92295" w:rsidRDefault="00D67070" w:rsidP="007F337E">
      <w:pPr>
        <w:jc w:val="center"/>
        <w:rPr>
          <w:rFonts w:ascii="Times New Roman" w:hAnsi="Times New Roman" w:cs="Times New Roman"/>
          <w:b/>
          <w:lang w:val="uk-UA"/>
        </w:rPr>
      </w:pPr>
      <w:r w:rsidRPr="00E92295">
        <w:rPr>
          <w:rFonts w:ascii="Times New Roman" w:hAnsi="Times New Roman" w:cs="Times New Roman"/>
          <w:b/>
          <w:lang w:val="uk-UA"/>
        </w:rPr>
        <w:t>3. ЦІНА ДОГОВОРУ І ПОРЯДОК РОЗРАХУНКІВ</w:t>
      </w:r>
    </w:p>
    <w:p w14:paraId="769F9565" w14:textId="2E10F1A5" w:rsidR="00D67070" w:rsidRPr="00E92295" w:rsidDel="00810551" w:rsidRDefault="00D67070" w:rsidP="00353259">
      <w:pPr>
        <w:jc w:val="both"/>
        <w:rPr>
          <w:del w:id="85" w:author="Oleg Korsun" w:date="2023-07-19T17:07:00Z"/>
          <w:rFonts w:ascii="Times New Roman" w:hAnsi="Times New Roman" w:cs="Times New Roman"/>
          <w:lang w:val="uk-UA"/>
        </w:rPr>
      </w:pPr>
    </w:p>
    <w:p w14:paraId="633337C1" w14:textId="6CAC9A7A" w:rsidR="00477E67"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 xml:space="preserve">3.1 </w:t>
      </w:r>
      <w:bookmarkStart w:id="86" w:name="_Hlk8743670"/>
      <w:r w:rsidRPr="00E92295">
        <w:rPr>
          <w:rFonts w:ascii="Times New Roman" w:hAnsi="Times New Roman" w:cs="Times New Roman"/>
          <w:lang w:val="uk-UA"/>
        </w:rPr>
        <w:t>Загальн</w:t>
      </w:r>
      <w:r w:rsidR="007F337E" w:rsidRPr="00E92295">
        <w:rPr>
          <w:rFonts w:ascii="Times New Roman" w:hAnsi="Times New Roman" w:cs="Times New Roman"/>
          <w:lang w:val="uk-UA"/>
        </w:rPr>
        <w:t>у</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вартість</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 xml:space="preserve">робіт за Договором (ціна договору) встановлено сторонами </w:t>
      </w:r>
      <w:r w:rsidR="00D90C11" w:rsidRPr="00E92295">
        <w:rPr>
          <w:rFonts w:ascii="Times New Roman" w:hAnsi="Times New Roman" w:cs="Times New Roman"/>
          <w:lang w:val="uk-UA"/>
        </w:rPr>
        <w:t>за</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локальним</w:t>
      </w:r>
      <w:r w:rsidR="00435DE9" w:rsidRPr="00E92295">
        <w:rPr>
          <w:rFonts w:ascii="Times New Roman" w:hAnsi="Times New Roman" w:cs="Times New Roman"/>
          <w:lang w:val="uk-UA"/>
        </w:rPr>
        <w:t xml:space="preserve"> </w:t>
      </w:r>
      <w:r w:rsidR="00E06416" w:rsidRPr="00E92295">
        <w:rPr>
          <w:rFonts w:ascii="Times New Roman" w:hAnsi="Times New Roman" w:cs="Times New Roman"/>
          <w:lang w:val="uk-UA"/>
        </w:rPr>
        <w:t>кошторисом №1 та графічним додатком  №2</w:t>
      </w:r>
      <w:r w:rsidRPr="00E92295">
        <w:rPr>
          <w:rFonts w:ascii="Times New Roman" w:hAnsi="Times New Roman" w:cs="Times New Roman"/>
          <w:lang w:val="uk-UA"/>
        </w:rPr>
        <w:t>, як</w:t>
      </w:r>
      <w:r w:rsidR="00DE61FB" w:rsidRPr="00E92295">
        <w:rPr>
          <w:rFonts w:ascii="Times New Roman" w:hAnsi="Times New Roman" w:cs="Times New Roman"/>
          <w:lang w:val="uk-UA"/>
        </w:rPr>
        <w:t>і</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являються</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невід'ємною</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частиною</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цього Договору та складає</w:t>
      </w:r>
      <w:bookmarkEnd w:id="86"/>
      <w:r w:rsidR="007C3DCE" w:rsidRPr="00E92295">
        <w:rPr>
          <w:rFonts w:ascii="Times New Roman" w:hAnsi="Times New Roman" w:cs="Times New Roman"/>
          <w:lang w:val="uk-UA"/>
        </w:rPr>
        <w:t xml:space="preserve"> </w:t>
      </w:r>
      <w:r w:rsidR="00E06416" w:rsidRPr="00E92295">
        <w:rPr>
          <w:rFonts w:ascii="Times New Roman" w:hAnsi="Times New Roman" w:cs="Times New Roman"/>
          <w:b/>
          <w:color w:val="080000"/>
          <w:rPrChange w:id="87" w:author="OLENA PASHKOVA (NEPTUNE.UA)" w:date="2023-07-20T11:23:00Z">
            <w:rPr>
              <w:rFonts w:ascii="Times New Roman CYR" w:hAnsi="Times New Roman CYR" w:cs="Times New Roman CYR"/>
              <w:b/>
              <w:color w:val="080000"/>
              <w:sz w:val="20"/>
              <w:szCs w:val="20"/>
            </w:rPr>
          </w:rPrChange>
        </w:rPr>
        <w:t>75 000</w:t>
      </w:r>
      <w:r w:rsidR="00DE61FB" w:rsidRPr="00E92295">
        <w:rPr>
          <w:rFonts w:ascii="Times New Roman" w:hAnsi="Times New Roman" w:cs="Times New Roman"/>
          <w:b/>
          <w:color w:val="080000"/>
          <w:rPrChange w:id="88" w:author="OLENA PASHKOVA (NEPTUNE.UA)" w:date="2023-07-20T11:23:00Z">
            <w:rPr>
              <w:rFonts w:ascii="Times New Roman CYR" w:hAnsi="Times New Roman CYR" w:cs="Times New Roman CYR"/>
              <w:b/>
              <w:color w:val="080000"/>
              <w:sz w:val="20"/>
              <w:szCs w:val="20"/>
            </w:rPr>
          </w:rPrChange>
        </w:rPr>
        <w:t>,00 грн. (</w:t>
      </w:r>
      <w:r w:rsidR="00E06416" w:rsidRPr="00E92295">
        <w:rPr>
          <w:rFonts w:ascii="Times New Roman" w:hAnsi="Times New Roman" w:cs="Times New Roman"/>
          <w:b/>
          <w:color w:val="080000"/>
          <w:lang w:val="uk-UA"/>
          <w:rPrChange w:id="89" w:author="OLENA PASHKOVA (NEPTUNE.UA)" w:date="2023-07-20T11:23:00Z">
            <w:rPr>
              <w:rFonts w:ascii="Times New Roman CYR" w:hAnsi="Times New Roman CYR" w:cs="Times New Roman CYR"/>
              <w:b/>
              <w:color w:val="080000"/>
              <w:sz w:val="20"/>
              <w:szCs w:val="20"/>
              <w:lang w:val="uk-UA"/>
            </w:rPr>
          </w:rPrChange>
        </w:rPr>
        <w:t xml:space="preserve">сімдесят </w:t>
      </w:r>
      <w:proofErr w:type="spellStart"/>
      <w:r w:rsidR="00E06416" w:rsidRPr="00E92295">
        <w:rPr>
          <w:rFonts w:ascii="Times New Roman" w:hAnsi="Times New Roman" w:cs="Times New Roman"/>
          <w:b/>
          <w:color w:val="080000"/>
          <w:lang w:val="uk-UA"/>
          <w:rPrChange w:id="90" w:author="OLENA PASHKOVA (NEPTUNE.UA)" w:date="2023-07-20T11:23:00Z">
            <w:rPr>
              <w:rFonts w:ascii="Times New Roman CYR" w:hAnsi="Times New Roman CYR" w:cs="Times New Roman CYR"/>
              <w:b/>
              <w:color w:val="080000"/>
              <w:sz w:val="20"/>
              <w:szCs w:val="20"/>
              <w:lang w:val="uk-UA"/>
            </w:rPr>
          </w:rPrChange>
        </w:rPr>
        <w:t>пять</w:t>
      </w:r>
      <w:proofErr w:type="spellEnd"/>
      <w:r w:rsidR="00E06416" w:rsidRPr="00E92295">
        <w:rPr>
          <w:rFonts w:ascii="Times New Roman" w:hAnsi="Times New Roman" w:cs="Times New Roman"/>
          <w:b/>
          <w:color w:val="080000"/>
          <w:rPrChange w:id="91" w:author="OLENA PASHKOVA (NEPTUNE.UA)" w:date="2023-07-20T11:23:00Z">
            <w:rPr>
              <w:rFonts w:ascii="Times New Roman CYR" w:hAnsi="Times New Roman CYR" w:cs="Times New Roman CYR"/>
              <w:b/>
              <w:color w:val="080000"/>
              <w:sz w:val="20"/>
              <w:szCs w:val="20"/>
            </w:rPr>
          </w:rPrChange>
        </w:rPr>
        <w:t xml:space="preserve"> </w:t>
      </w:r>
      <w:proofErr w:type="spellStart"/>
      <w:r w:rsidR="00E06416" w:rsidRPr="00E92295">
        <w:rPr>
          <w:rFonts w:ascii="Times New Roman" w:hAnsi="Times New Roman" w:cs="Times New Roman"/>
          <w:b/>
          <w:color w:val="080000"/>
          <w:rPrChange w:id="92" w:author="OLENA PASHKOVA (NEPTUNE.UA)" w:date="2023-07-20T11:23:00Z">
            <w:rPr>
              <w:rFonts w:ascii="Times New Roman CYR" w:hAnsi="Times New Roman CYR" w:cs="Times New Roman CYR"/>
              <w:b/>
              <w:color w:val="080000"/>
              <w:sz w:val="20"/>
              <w:szCs w:val="20"/>
            </w:rPr>
          </w:rPrChange>
        </w:rPr>
        <w:t>тисяч</w:t>
      </w:r>
      <w:proofErr w:type="spellEnd"/>
      <w:r w:rsidR="00E06416" w:rsidRPr="00E92295">
        <w:rPr>
          <w:rFonts w:ascii="Times New Roman" w:hAnsi="Times New Roman" w:cs="Times New Roman"/>
          <w:b/>
          <w:color w:val="080000"/>
          <w:rPrChange w:id="93" w:author="OLENA PASHKOVA (NEPTUNE.UA)" w:date="2023-07-20T11:23:00Z">
            <w:rPr>
              <w:rFonts w:ascii="Times New Roman CYR" w:hAnsi="Times New Roman CYR" w:cs="Times New Roman CYR"/>
              <w:b/>
              <w:color w:val="080000"/>
              <w:sz w:val="20"/>
              <w:szCs w:val="20"/>
            </w:rPr>
          </w:rPrChange>
        </w:rPr>
        <w:t xml:space="preserve"> </w:t>
      </w:r>
      <w:proofErr w:type="spellStart"/>
      <w:r w:rsidR="00743780" w:rsidRPr="00E92295">
        <w:rPr>
          <w:rFonts w:ascii="Times New Roman" w:hAnsi="Times New Roman" w:cs="Times New Roman"/>
          <w:b/>
          <w:color w:val="080000"/>
          <w:rPrChange w:id="94" w:author="OLENA PASHKOVA (NEPTUNE.UA)" w:date="2023-07-20T11:23:00Z">
            <w:rPr>
              <w:rFonts w:ascii="Times New Roman CYR" w:hAnsi="Times New Roman CYR" w:cs="Times New Roman CYR"/>
              <w:b/>
              <w:color w:val="080000"/>
              <w:sz w:val="20"/>
              <w:szCs w:val="20"/>
            </w:rPr>
          </w:rPrChange>
        </w:rPr>
        <w:t>гривень</w:t>
      </w:r>
      <w:proofErr w:type="spellEnd"/>
      <w:r w:rsidR="00743780" w:rsidRPr="00E92295">
        <w:rPr>
          <w:rFonts w:ascii="Times New Roman" w:hAnsi="Times New Roman" w:cs="Times New Roman"/>
          <w:b/>
          <w:color w:val="080000"/>
          <w:rPrChange w:id="95" w:author="OLENA PASHKOVA (NEPTUNE.UA)" w:date="2023-07-20T11:23:00Z">
            <w:rPr>
              <w:rFonts w:ascii="Times New Roman CYR" w:hAnsi="Times New Roman CYR" w:cs="Times New Roman CYR"/>
              <w:b/>
              <w:color w:val="080000"/>
              <w:sz w:val="20"/>
              <w:szCs w:val="20"/>
            </w:rPr>
          </w:rPrChange>
        </w:rPr>
        <w:t xml:space="preserve"> 00 коп.)</w:t>
      </w:r>
      <w:r w:rsidR="00743780" w:rsidRPr="00E92295">
        <w:rPr>
          <w:rFonts w:ascii="Times New Roman" w:hAnsi="Times New Roman" w:cs="Times New Roman"/>
          <w:bCs/>
          <w:color w:val="080000"/>
          <w:rPrChange w:id="96" w:author="OLENA PASHKOVA (NEPTUNE.UA)" w:date="2023-07-20T11:23:00Z">
            <w:rPr>
              <w:rFonts w:ascii="Times New Roman CYR" w:hAnsi="Times New Roman CYR" w:cs="Times New Roman CYR"/>
              <w:bCs/>
              <w:color w:val="080000"/>
              <w:sz w:val="20"/>
              <w:szCs w:val="20"/>
            </w:rPr>
          </w:rPrChange>
        </w:rPr>
        <w:t xml:space="preserve"> </w:t>
      </w:r>
      <w:r w:rsidR="00477E67" w:rsidRPr="00E92295">
        <w:rPr>
          <w:rFonts w:ascii="Times New Roman" w:hAnsi="Times New Roman" w:cs="Times New Roman"/>
          <w:b/>
          <w:lang w:val="uk-UA"/>
          <w:rPrChange w:id="97" w:author="OLENA PASHKOVA (NEPTUNE.UA)" w:date="2023-07-20T11:23:00Z">
            <w:rPr>
              <w:rFonts w:ascii="Times New Roman" w:hAnsi="Times New Roman" w:cs="Times New Roman"/>
              <w:b/>
              <w:sz w:val="24"/>
              <w:szCs w:val="24"/>
              <w:lang w:val="uk-UA"/>
            </w:rPr>
          </w:rPrChange>
        </w:rPr>
        <w:t>без ПДВ</w:t>
      </w:r>
      <w:r w:rsidR="00477E67" w:rsidRPr="00E92295">
        <w:rPr>
          <w:rFonts w:ascii="Times New Roman" w:hAnsi="Times New Roman" w:cs="Times New Roman"/>
          <w:lang w:val="uk-UA"/>
        </w:rPr>
        <w:t>.</w:t>
      </w:r>
    </w:p>
    <w:p w14:paraId="2C6359C7" w14:textId="77777777" w:rsidR="006740D6" w:rsidRPr="00E92295" w:rsidRDefault="00D67070" w:rsidP="006740D6">
      <w:pPr>
        <w:jc w:val="both"/>
        <w:rPr>
          <w:rFonts w:ascii="Times New Roman" w:hAnsi="Times New Roman" w:cs="Times New Roman"/>
          <w:lang w:val="uk-UA"/>
        </w:rPr>
      </w:pPr>
      <w:r w:rsidRPr="00E92295">
        <w:rPr>
          <w:rFonts w:ascii="Times New Roman" w:hAnsi="Times New Roman" w:cs="Times New Roman"/>
          <w:lang w:val="uk-UA"/>
        </w:rPr>
        <w:lastRenderedPageBreak/>
        <w:t xml:space="preserve">3.2. Замовник проводить оплату </w:t>
      </w:r>
      <w:bookmarkStart w:id="98" w:name="_Hlk8743907"/>
      <w:r w:rsidRPr="00E92295">
        <w:rPr>
          <w:rFonts w:ascii="Times New Roman" w:hAnsi="Times New Roman" w:cs="Times New Roman"/>
          <w:lang w:val="uk-UA"/>
        </w:rPr>
        <w:t xml:space="preserve">за належним чином виконану роботу </w:t>
      </w:r>
      <w:bookmarkStart w:id="99" w:name="_Hlk8743743"/>
      <w:bookmarkEnd w:id="98"/>
      <w:r w:rsidRPr="00E92295">
        <w:rPr>
          <w:rFonts w:ascii="Times New Roman" w:hAnsi="Times New Roman" w:cs="Times New Roman"/>
          <w:lang w:val="uk-UA"/>
        </w:rPr>
        <w:t>шляхом перерахування</w:t>
      </w:r>
      <w:r w:rsidR="00477E67" w:rsidRPr="00E92295">
        <w:rPr>
          <w:rFonts w:ascii="Times New Roman" w:hAnsi="Times New Roman" w:cs="Times New Roman"/>
          <w:lang w:val="uk-UA"/>
        </w:rPr>
        <w:t xml:space="preserve"> </w:t>
      </w:r>
      <w:r w:rsidRPr="00E92295">
        <w:rPr>
          <w:rFonts w:ascii="Times New Roman" w:hAnsi="Times New Roman" w:cs="Times New Roman"/>
          <w:lang w:val="uk-UA"/>
        </w:rPr>
        <w:t>грошових</w:t>
      </w:r>
      <w:r w:rsidR="00477E67" w:rsidRPr="00E92295">
        <w:rPr>
          <w:rFonts w:ascii="Times New Roman" w:hAnsi="Times New Roman" w:cs="Times New Roman"/>
          <w:lang w:val="uk-UA"/>
        </w:rPr>
        <w:t xml:space="preserve"> </w:t>
      </w:r>
      <w:r w:rsidRPr="00E92295">
        <w:rPr>
          <w:rFonts w:ascii="Times New Roman" w:hAnsi="Times New Roman" w:cs="Times New Roman"/>
          <w:lang w:val="uk-UA"/>
        </w:rPr>
        <w:t>коштів у національній</w:t>
      </w:r>
      <w:r w:rsidR="00477E67" w:rsidRPr="00E92295">
        <w:rPr>
          <w:rFonts w:ascii="Times New Roman" w:hAnsi="Times New Roman" w:cs="Times New Roman"/>
          <w:lang w:val="uk-UA"/>
        </w:rPr>
        <w:t xml:space="preserve"> </w:t>
      </w:r>
      <w:r w:rsidRPr="00E92295">
        <w:rPr>
          <w:rFonts w:ascii="Times New Roman" w:hAnsi="Times New Roman" w:cs="Times New Roman"/>
          <w:lang w:val="uk-UA"/>
        </w:rPr>
        <w:t>валюті</w:t>
      </w:r>
      <w:r w:rsidR="00477E67" w:rsidRPr="00E92295">
        <w:rPr>
          <w:rFonts w:ascii="Times New Roman" w:hAnsi="Times New Roman" w:cs="Times New Roman"/>
          <w:lang w:val="uk-UA"/>
        </w:rPr>
        <w:t xml:space="preserve"> </w:t>
      </w:r>
      <w:r w:rsidRPr="00E92295">
        <w:rPr>
          <w:rFonts w:ascii="Times New Roman" w:hAnsi="Times New Roman" w:cs="Times New Roman"/>
          <w:lang w:val="uk-UA"/>
        </w:rPr>
        <w:t>України на поточний</w:t>
      </w:r>
      <w:r w:rsidR="00477E67" w:rsidRPr="00E92295">
        <w:rPr>
          <w:rFonts w:ascii="Times New Roman" w:hAnsi="Times New Roman" w:cs="Times New Roman"/>
          <w:lang w:val="uk-UA"/>
        </w:rPr>
        <w:t xml:space="preserve"> </w:t>
      </w:r>
      <w:r w:rsidRPr="00E92295">
        <w:rPr>
          <w:rFonts w:ascii="Times New Roman" w:hAnsi="Times New Roman" w:cs="Times New Roman"/>
          <w:lang w:val="uk-UA"/>
        </w:rPr>
        <w:t>рахунок</w:t>
      </w:r>
      <w:r w:rsidR="00477E67"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w:t>
      </w:r>
      <w:r w:rsidR="007F337E" w:rsidRPr="00E92295">
        <w:rPr>
          <w:rFonts w:ascii="Times New Roman" w:hAnsi="Times New Roman" w:cs="Times New Roman"/>
          <w:lang w:val="uk-UA"/>
        </w:rPr>
        <w:t>ця</w:t>
      </w:r>
      <w:r w:rsidRPr="00E92295">
        <w:rPr>
          <w:rFonts w:ascii="Times New Roman" w:hAnsi="Times New Roman" w:cs="Times New Roman"/>
          <w:lang w:val="uk-UA"/>
        </w:rPr>
        <w:t>, вказаний в цьому</w:t>
      </w:r>
      <w:r w:rsidR="00477E67" w:rsidRPr="00E92295">
        <w:rPr>
          <w:rFonts w:ascii="Times New Roman" w:hAnsi="Times New Roman" w:cs="Times New Roman"/>
          <w:lang w:val="uk-UA"/>
        </w:rPr>
        <w:t xml:space="preserve"> </w:t>
      </w:r>
      <w:r w:rsidRPr="00E92295">
        <w:rPr>
          <w:rFonts w:ascii="Times New Roman" w:hAnsi="Times New Roman" w:cs="Times New Roman"/>
          <w:lang w:val="uk-UA"/>
        </w:rPr>
        <w:t>Договорі.</w:t>
      </w:r>
      <w:bookmarkEnd w:id="99"/>
    </w:p>
    <w:p w14:paraId="63A12051" w14:textId="335DB130" w:rsidR="006740D6" w:rsidRPr="00E92295" w:rsidRDefault="006740D6" w:rsidP="006740D6">
      <w:pPr>
        <w:jc w:val="both"/>
        <w:rPr>
          <w:rFonts w:ascii="Times New Roman" w:hAnsi="Times New Roman" w:cs="Times New Roman"/>
          <w:lang w:val="uk-UA"/>
        </w:rPr>
      </w:pPr>
      <w:r w:rsidRPr="00E92295">
        <w:rPr>
          <w:rFonts w:ascii="Times New Roman" w:hAnsi="Times New Roman" w:cs="Times New Roman"/>
          <w:lang w:val="uk-UA"/>
        </w:rPr>
        <w:t>3.3.Оплата проводиться згідно виставлених Виконавцем рахунків в наступному порядку:</w:t>
      </w:r>
    </w:p>
    <w:p w14:paraId="3761A31C" w14:textId="7233B1D1" w:rsidR="006740D6" w:rsidRPr="00E92295" w:rsidRDefault="006740D6" w:rsidP="006740D6">
      <w:pPr>
        <w:jc w:val="both"/>
        <w:rPr>
          <w:rFonts w:ascii="Times New Roman" w:hAnsi="Times New Roman" w:cs="Times New Roman"/>
          <w:lang w:val="uk-UA"/>
        </w:rPr>
      </w:pPr>
      <w:r w:rsidRPr="00E92295">
        <w:rPr>
          <w:rFonts w:ascii="Times New Roman" w:hAnsi="Times New Roman" w:cs="Times New Roman"/>
          <w:lang w:val="uk-UA"/>
        </w:rPr>
        <w:t>3.3.1. За</w:t>
      </w:r>
      <w:r w:rsidR="00E06416" w:rsidRPr="00E92295">
        <w:rPr>
          <w:rFonts w:ascii="Times New Roman" w:hAnsi="Times New Roman" w:cs="Times New Roman"/>
          <w:lang w:val="uk-UA"/>
        </w:rPr>
        <w:t>мовник сплачує кошти</w:t>
      </w:r>
      <w:ins w:id="100" w:author="Oleg Korsun" w:date="2023-07-19T17:12:00Z">
        <w:r w:rsidR="00810551" w:rsidRPr="00E92295">
          <w:rPr>
            <w:rFonts w:ascii="Times New Roman" w:hAnsi="Times New Roman" w:cs="Times New Roman"/>
            <w:lang w:val="uk-UA"/>
          </w:rPr>
          <w:t xml:space="preserve"> у</w:t>
        </w:r>
      </w:ins>
      <w:del w:id="101" w:author="Oleg Korsun" w:date="2023-07-19T17:12:00Z">
        <w:r w:rsidR="00E06416" w:rsidRPr="00E92295" w:rsidDel="00810551">
          <w:rPr>
            <w:rFonts w:ascii="Times New Roman" w:hAnsi="Times New Roman" w:cs="Times New Roman"/>
            <w:lang w:val="uk-UA"/>
          </w:rPr>
          <w:delText xml:space="preserve">  </w:delText>
        </w:r>
      </w:del>
      <w:ins w:id="102" w:author="Oleg Korsun" w:date="2023-07-19T17:12:00Z">
        <w:r w:rsidR="00810551" w:rsidRPr="00E92295">
          <w:rPr>
            <w:rFonts w:ascii="Times New Roman" w:hAnsi="Times New Roman" w:cs="Times New Roman"/>
            <w:lang w:val="uk-UA"/>
          </w:rPr>
          <w:t xml:space="preserve"> </w:t>
        </w:r>
      </w:ins>
      <w:r w:rsidR="00E06416" w:rsidRPr="00E92295">
        <w:rPr>
          <w:rFonts w:ascii="Times New Roman" w:hAnsi="Times New Roman" w:cs="Times New Roman"/>
          <w:lang w:val="uk-UA"/>
        </w:rPr>
        <w:t xml:space="preserve">розмірі 22 500 грн 00 </w:t>
      </w:r>
      <w:proofErr w:type="spellStart"/>
      <w:r w:rsidR="00E06416" w:rsidRPr="00E92295">
        <w:rPr>
          <w:rFonts w:ascii="Times New Roman" w:hAnsi="Times New Roman" w:cs="Times New Roman"/>
          <w:lang w:val="uk-UA"/>
        </w:rPr>
        <w:t>коп</w:t>
      </w:r>
      <w:proofErr w:type="spellEnd"/>
      <w:r w:rsidR="00E06416" w:rsidRPr="00E92295">
        <w:rPr>
          <w:rFonts w:ascii="Times New Roman" w:hAnsi="Times New Roman" w:cs="Times New Roman"/>
          <w:lang w:val="uk-UA"/>
        </w:rPr>
        <w:t xml:space="preserve"> (двадцять дві </w:t>
      </w:r>
      <w:proofErr w:type="spellStart"/>
      <w:r w:rsidR="00E06416" w:rsidRPr="00E92295">
        <w:rPr>
          <w:rFonts w:ascii="Times New Roman" w:hAnsi="Times New Roman" w:cs="Times New Roman"/>
          <w:lang w:val="uk-UA"/>
        </w:rPr>
        <w:t>ттисячи</w:t>
      </w:r>
      <w:proofErr w:type="spellEnd"/>
      <w:r w:rsidR="00E06416" w:rsidRPr="00E92295">
        <w:rPr>
          <w:rFonts w:ascii="Times New Roman" w:hAnsi="Times New Roman" w:cs="Times New Roman"/>
          <w:lang w:val="uk-UA"/>
        </w:rPr>
        <w:t xml:space="preserve"> </w:t>
      </w:r>
      <w:proofErr w:type="spellStart"/>
      <w:r w:rsidR="00E06416" w:rsidRPr="00E92295">
        <w:rPr>
          <w:rFonts w:ascii="Times New Roman" w:hAnsi="Times New Roman" w:cs="Times New Roman"/>
          <w:lang w:val="uk-UA"/>
        </w:rPr>
        <w:t>п’ятьсот</w:t>
      </w:r>
      <w:proofErr w:type="spellEnd"/>
      <w:r w:rsidR="00E06416" w:rsidRPr="00E92295">
        <w:rPr>
          <w:rFonts w:ascii="Times New Roman" w:hAnsi="Times New Roman" w:cs="Times New Roman"/>
          <w:lang w:val="uk-UA"/>
        </w:rPr>
        <w:t xml:space="preserve"> </w:t>
      </w:r>
      <w:r w:rsidRPr="00E92295">
        <w:rPr>
          <w:rFonts w:ascii="Times New Roman" w:hAnsi="Times New Roman" w:cs="Times New Roman"/>
          <w:lang w:val="uk-UA"/>
        </w:rPr>
        <w:t>г</w:t>
      </w:r>
      <w:r w:rsidR="00E06416" w:rsidRPr="00E92295">
        <w:rPr>
          <w:rFonts w:ascii="Times New Roman" w:hAnsi="Times New Roman" w:cs="Times New Roman"/>
          <w:lang w:val="uk-UA"/>
        </w:rPr>
        <w:t>рн. 00 коп.) без ПДВ</w:t>
      </w:r>
      <w:ins w:id="103" w:author="Oleg Korsun" w:date="2023-07-19T17:09:00Z">
        <w:r w:rsidR="00810551" w:rsidRPr="00E92295">
          <w:rPr>
            <w:rFonts w:ascii="Times New Roman" w:hAnsi="Times New Roman" w:cs="Times New Roman"/>
            <w:lang w:val="uk-UA"/>
          </w:rPr>
          <w:t>,</w:t>
        </w:r>
      </w:ins>
      <w:r w:rsidR="00E06416" w:rsidRPr="00E92295">
        <w:rPr>
          <w:rFonts w:ascii="Times New Roman" w:hAnsi="Times New Roman" w:cs="Times New Roman"/>
          <w:lang w:val="uk-UA"/>
        </w:rPr>
        <w:t xml:space="preserve"> що складає 3</w:t>
      </w:r>
      <w:r w:rsidRPr="00E92295">
        <w:rPr>
          <w:rFonts w:ascii="Times New Roman" w:hAnsi="Times New Roman" w:cs="Times New Roman"/>
          <w:lang w:val="uk-UA"/>
        </w:rPr>
        <w:t>0% відсотків від загальної вартості робіт</w:t>
      </w:r>
      <w:ins w:id="104" w:author="Oleg Korsun" w:date="2023-07-19T17:09:00Z">
        <w:r w:rsidR="00810551" w:rsidRPr="00E92295">
          <w:rPr>
            <w:rFonts w:ascii="Times New Roman" w:hAnsi="Times New Roman" w:cs="Times New Roman"/>
            <w:lang w:val="uk-UA"/>
          </w:rPr>
          <w:t>,</w:t>
        </w:r>
      </w:ins>
      <w:r w:rsidRPr="00E92295">
        <w:rPr>
          <w:rFonts w:ascii="Times New Roman" w:hAnsi="Times New Roman" w:cs="Times New Roman"/>
          <w:lang w:val="uk-UA"/>
        </w:rPr>
        <w:t xml:space="preserve"> після підписання договору.</w:t>
      </w:r>
    </w:p>
    <w:p w14:paraId="1354C306" w14:textId="7E349F0C" w:rsidR="006740D6" w:rsidRPr="00E92295" w:rsidRDefault="006740D6" w:rsidP="006740D6">
      <w:pPr>
        <w:jc w:val="both"/>
        <w:rPr>
          <w:rFonts w:ascii="Times New Roman" w:hAnsi="Times New Roman" w:cs="Times New Roman"/>
          <w:lang w:val="uk-UA"/>
        </w:rPr>
      </w:pPr>
      <w:r w:rsidRPr="00E92295">
        <w:rPr>
          <w:rFonts w:ascii="Times New Roman" w:hAnsi="Times New Roman" w:cs="Times New Roman"/>
          <w:lang w:val="uk-UA"/>
        </w:rPr>
        <w:t>3.3.2.  За</w:t>
      </w:r>
      <w:r w:rsidR="00E06416" w:rsidRPr="00E92295">
        <w:rPr>
          <w:rFonts w:ascii="Times New Roman" w:hAnsi="Times New Roman" w:cs="Times New Roman"/>
          <w:lang w:val="uk-UA"/>
        </w:rPr>
        <w:t>мовник сплачує кошти  розмірі 52 500</w:t>
      </w:r>
      <w:r w:rsidRPr="00E92295">
        <w:rPr>
          <w:rFonts w:ascii="Times New Roman" w:hAnsi="Times New Roman" w:cs="Times New Roman"/>
          <w:lang w:val="uk-UA"/>
        </w:rPr>
        <w:t xml:space="preserve"> грн 00 </w:t>
      </w:r>
      <w:proofErr w:type="spellStart"/>
      <w:r w:rsidRPr="00E92295">
        <w:rPr>
          <w:rFonts w:ascii="Times New Roman" w:hAnsi="Times New Roman" w:cs="Times New Roman"/>
          <w:lang w:val="uk-UA"/>
        </w:rPr>
        <w:t>коп</w:t>
      </w:r>
      <w:proofErr w:type="spellEnd"/>
      <w:r w:rsidRPr="00E92295">
        <w:rPr>
          <w:rFonts w:ascii="Times New Roman" w:hAnsi="Times New Roman" w:cs="Times New Roman"/>
          <w:lang w:val="uk-UA"/>
        </w:rPr>
        <w:t xml:space="preserve"> (</w:t>
      </w:r>
      <w:proofErr w:type="spellStart"/>
      <w:r w:rsidR="00E06416" w:rsidRPr="00E92295">
        <w:rPr>
          <w:rFonts w:ascii="Times New Roman" w:hAnsi="Times New Roman" w:cs="Times New Roman"/>
          <w:lang w:val="uk-UA"/>
        </w:rPr>
        <w:t>п’ятьдесят</w:t>
      </w:r>
      <w:proofErr w:type="spellEnd"/>
      <w:r w:rsidR="00E06416" w:rsidRPr="00E92295">
        <w:rPr>
          <w:rFonts w:ascii="Times New Roman" w:hAnsi="Times New Roman" w:cs="Times New Roman"/>
          <w:lang w:val="uk-UA"/>
        </w:rPr>
        <w:t xml:space="preserve"> дві </w:t>
      </w:r>
      <w:proofErr w:type="spellStart"/>
      <w:r w:rsidR="00E06416" w:rsidRPr="00E92295">
        <w:rPr>
          <w:rFonts w:ascii="Times New Roman" w:hAnsi="Times New Roman" w:cs="Times New Roman"/>
          <w:lang w:val="uk-UA"/>
        </w:rPr>
        <w:t>тисячи</w:t>
      </w:r>
      <w:proofErr w:type="spellEnd"/>
      <w:r w:rsidR="00E06416" w:rsidRPr="00E92295">
        <w:rPr>
          <w:rFonts w:ascii="Times New Roman" w:hAnsi="Times New Roman" w:cs="Times New Roman"/>
          <w:lang w:val="uk-UA"/>
        </w:rPr>
        <w:t xml:space="preserve"> </w:t>
      </w:r>
      <w:proofErr w:type="spellStart"/>
      <w:r w:rsidR="00E06416" w:rsidRPr="00E92295">
        <w:rPr>
          <w:rFonts w:ascii="Times New Roman" w:hAnsi="Times New Roman" w:cs="Times New Roman"/>
          <w:lang w:val="uk-UA"/>
        </w:rPr>
        <w:t>п’ятьсот</w:t>
      </w:r>
      <w:proofErr w:type="spellEnd"/>
      <w:r w:rsidR="00E06416" w:rsidRPr="00E92295">
        <w:rPr>
          <w:rFonts w:ascii="Times New Roman" w:hAnsi="Times New Roman" w:cs="Times New Roman"/>
          <w:lang w:val="uk-UA"/>
        </w:rPr>
        <w:t xml:space="preserve"> </w:t>
      </w:r>
      <w:r w:rsidRPr="00E92295">
        <w:rPr>
          <w:rFonts w:ascii="Times New Roman" w:hAnsi="Times New Roman" w:cs="Times New Roman"/>
          <w:lang w:val="uk-UA"/>
        </w:rPr>
        <w:t>грн</w:t>
      </w:r>
      <w:r w:rsidR="00E06416" w:rsidRPr="00E92295">
        <w:rPr>
          <w:rFonts w:ascii="Times New Roman" w:hAnsi="Times New Roman" w:cs="Times New Roman"/>
          <w:lang w:val="uk-UA"/>
        </w:rPr>
        <w:t>.</w:t>
      </w:r>
      <w:r w:rsidRPr="00E92295">
        <w:rPr>
          <w:rFonts w:ascii="Times New Roman" w:hAnsi="Times New Roman" w:cs="Times New Roman"/>
          <w:lang w:val="uk-UA"/>
        </w:rPr>
        <w:t xml:space="preserve"> 00 коп.) без ПДВ</w:t>
      </w:r>
      <w:ins w:id="105" w:author="Oleg Korsun" w:date="2023-07-19T17:10:00Z">
        <w:r w:rsidR="00810551" w:rsidRPr="00E92295">
          <w:rPr>
            <w:rFonts w:ascii="Times New Roman" w:hAnsi="Times New Roman" w:cs="Times New Roman"/>
            <w:lang w:val="uk-UA"/>
          </w:rPr>
          <w:t>,</w:t>
        </w:r>
      </w:ins>
      <w:r w:rsidRPr="00E92295">
        <w:rPr>
          <w:rFonts w:ascii="Times New Roman" w:hAnsi="Times New Roman" w:cs="Times New Roman"/>
          <w:lang w:val="uk-UA"/>
        </w:rPr>
        <w:t xml:space="preserve"> що складає </w:t>
      </w:r>
      <w:r w:rsidR="00E06416" w:rsidRPr="00E92295">
        <w:rPr>
          <w:rFonts w:ascii="Times New Roman" w:hAnsi="Times New Roman" w:cs="Times New Roman"/>
          <w:lang w:val="uk-UA"/>
        </w:rPr>
        <w:t xml:space="preserve"> </w:t>
      </w:r>
      <w:ins w:id="106" w:author="Oleg Korsun" w:date="2023-07-19T17:10:00Z">
        <w:r w:rsidR="00810551" w:rsidRPr="00E92295">
          <w:rPr>
            <w:rFonts w:ascii="Times New Roman" w:hAnsi="Times New Roman" w:cs="Times New Roman"/>
            <w:lang w:val="uk-UA"/>
          </w:rPr>
          <w:t>70</w:t>
        </w:r>
      </w:ins>
      <w:del w:id="107" w:author="Oleg Korsun" w:date="2023-07-19T17:10:00Z">
        <w:r w:rsidR="00E06416" w:rsidRPr="00E92295" w:rsidDel="00810551">
          <w:rPr>
            <w:rFonts w:ascii="Times New Roman" w:hAnsi="Times New Roman" w:cs="Times New Roman"/>
            <w:lang w:val="uk-UA"/>
          </w:rPr>
          <w:delText>3</w:delText>
        </w:r>
        <w:r w:rsidRPr="00E92295" w:rsidDel="00810551">
          <w:rPr>
            <w:rFonts w:ascii="Times New Roman" w:hAnsi="Times New Roman" w:cs="Times New Roman"/>
            <w:lang w:val="uk-UA"/>
          </w:rPr>
          <w:delText>0</w:delText>
        </w:r>
      </w:del>
      <w:r w:rsidRPr="00E92295">
        <w:rPr>
          <w:rFonts w:ascii="Times New Roman" w:hAnsi="Times New Roman" w:cs="Times New Roman"/>
          <w:lang w:val="uk-UA"/>
        </w:rPr>
        <w:t xml:space="preserve">% </w:t>
      </w:r>
      <w:ins w:id="108" w:author="Oleg Korsun" w:date="2023-07-19T17:12:00Z">
        <w:r w:rsidR="00810551" w:rsidRPr="00E92295">
          <w:rPr>
            <w:rFonts w:ascii="Times New Roman" w:hAnsi="Times New Roman" w:cs="Times New Roman"/>
            <w:lang w:val="uk-UA"/>
          </w:rPr>
          <w:t xml:space="preserve">від загальної вартості робіт, </w:t>
        </w:r>
      </w:ins>
      <w:del w:id="109" w:author="Oleg Korsun" w:date="2023-07-19T17:12:00Z">
        <w:r w:rsidRPr="00E92295" w:rsidDel="00810551">
          <w:rPr>
            <w:rFonts w:ascii="Times New Roman" w:hAnsi="Times New Roman" w:cs="Times New Roman"/>
            <w:lang w:val="uk-UA"/>
          </w:rPr>
          <w:delText>за</w:delText>
        </w:r>
      </w:del>
      <w:del w:id="110" w:author="Oleg Korsun" w:date="2023-07-19T17:11:00Z">
        <w:r w:rsidRPr="00E92295" w:rsidDel="00810551">
          <w:rPr>
            <w:rFonts w:ascii="Times New Roman" w:hAnsi="Times New Roman" w:cs="Times New Roman"/>
            <w:lang w:val="uk-UA"/>
          </w:rPr>
          <w:delText xml:space="preserve">лишкової </w:delText>
        </w:r>
      </w:del>
      <w:del w:id="111" w:author="Oleg Korsun" w:date="2023-07-19T17:12:00Z">
        <w:r w:rsidRPr="00E92295" w:rsidDel="00810551">
          <w:rPr>
            <w:rFonts w:ascii="Times New Roman" w:hAnsi="Times New Roman" w:cs="Times New Roman"/>
            <w:lang w:val="uk-UA"/>
          </w:rPr>
          <w:delText xml:space="preserve">сумми за договором </w:delText>
        </w:r>
      </w:del>
      <w:ins w:id="112" w:author="Oleg Korsun" w:date="2023-07-19T17:12:00Z">
        <w:r w:rsidR="00810551" w:rsidRPr="00E92295">
          <w:rPr>
            <w:rFonts w:ascii="Times New Roman" w:hAnsi="Times New Roman" w:cs="Times New Roman"/>
            <w:lang w:val="uk-UA"/>
          </w:rPr>
          <w:t xml:space="preserve"> </w:t>
        </w:r>
      </w:ins>
      <w:r w:rsidRPr="00E92295">
        <w:rPr>
          <w:rFonts w:ascii="Times New Roman" w:hAnsi="Times New Roman" w:cs="Times New Roman"/>
          <w:lang w:val="uk-UA"/>
        </w:rPr>
        <w:t>не пізніше 10 днів з моменту підписання Акту прийому-передачі виконаних робіт.</w:t>
      </w:r>
    </w:p>
    <w:p w14:paraId="5A3E7C88" w14:textId="14C637BB" w:rsidR="00D67070" w:rsidRPr="00E92295" w:rsidRDefault="00D67070" w:rsidP="006740D6">
      <w:pPr>
        <w:jc w:val="center"/>
        <w:rPr>
          <w:rFonts w:ascii="Times New Roman" w:hAnsi="Times New Roman" w:cs="Times New Roman"/>
          <w:b/>
          <w:lang w:val="uk-UA"/>
        </w:rPr>
      </w:pPr>
      <w:r w:rsidRPr="00E92295">
        <w:rPr>
          <w:rFonts w:ascii="Times New Roman" w:hAnsi="Times New Roman" w:cs="Times New Roman"/>
          <w:b/>
          <w:lang w:val="uk-UA"/>
        </w:rPr>
        <w:t>4. П</w:t>
      </w:r>
      <w:r w:rsidR="000D164F" w:rsidRPr="00E92295">
        <w:rPr>
          <w:rFonts w:ascii="Times New Roman" w:hAnsi="Times New Roman" w:cs="Times New Roman"/>
          <w:b/>
          <w:lang w:val="uk-UA"/>
        </w:rPr>
        <w:t>РАВА ТА ОБОВЯЗКИ СТОРІН</w:t>
      </w:r>
    </w:p>
    <w:p w14:paraId="2A3C6392" w14:textId="10CB9A0C" w:rsidR="00D67070" w:rsidRPr="00E92295" w:rsidDel="008B3446" w:rsidRDefault="00D67070" w:rsidP="00353259">
      <w:pPr>
        <w:jc w:val="both"/>
        <w:rPr>
          <w:del w:id="113" w:author="Oleg Korsun" w:date="2023-07-19T17:14:00Z"/>
          <w:rFonts w:ascii="Times New Roman" w:hAnsi="Times New Roman" w:cs="Times New Roman"/>
          <w:lang w:val="uk-UA"/>
        </w:rPr>
      </w:pPr>
    </w:p>
    <w:p w14:paraId="69C49CAC" w14:textId="77777777" w:rsidR="000D164F" w:rsidRPr="00E92295" w:rsidRDefault="00D67070" w:rsidP="00353259">
      <w:pPr>
        <w:jc w:val="both"/>
        <w:rPr>
          <w:rFonts w:ascii="Times New Roman" w:hAnsi="Times New Roman" w:cs="Times New Roman"/>
          <w:b/>
          <w:lang w:val="uk-UA"/>
        </w:rPr>
      </w:pPr>
      <w:r w:rsidRPr="00E92295">
        <w:rPr>
          <w:rFonts w:ascii="Times New Roman" w:hAnsi="Times New Roman" w:cs="Times New Roman"/>
          <w:lang w:val="uk-UA"/>
        </w:rPr>
        <w:t>4.1.</w:t>
      </w:r>
      <w:r w:rsidRPr="00E92295">
        <w:rPr>
          <w:rFonts w:ascii="Times New Roman" w:hAnsi="Times New Roman" w:cs="Times New Roman"/>
          <w:b/>
          <w:lang w:val="uk-UA"/>
        </w:rPr>
        <w:t xml:space="preserve"> </w:t>
      </w:r>
      <w:r w:rsidR="000D164F" w:rsidRPr="00E92295">
        <w:rPr>
          <w:rFonts w:ascii="Times New Roman" w:hAnsi="Times New Roman" w:cs="Times New Roman"/>
          <w:lang w:val="uk-UA"/>
        </w:rPr>
        <w:t xml:space="preserve">Виконавець </w:t>
      </w:r>
      <w:r w:rsidR="00E74D0F" w:rsidRPr="00E92295">
        <w:rPr>
          <w:rFonts w:ascii="Times New Roman" w:hAnsi="Times New Roman" w:cs="Times New Roman"/>
          <w:lang w:val="uk-UA"/>
        </w:rPr>
        <w:t>зобов’язаний</w:t>
      </w:r>
      <w:r w:rsidR="000D164F" w:rsidRPr="00E92295">
        <w:rPr>
          <w:rFonts w:ascii="Times New Roman" w:hAnsi="Times New Roman" w:cs="Times New Roman"/>
          <w:lang w:val="uk-UA"/>
        </w:rPr>
        <w:t>:</w:t>
      </w:r>
      <w:r w:rsidR="000D164F" w:rsidRPr="00E92295">
        <w:rPr>
          <w:rFonts w:ascii="Times New Roman" w:hAnsi="Times New Roman" w:cs="Times New Roman"/>
          <w:b/>
          <w:lang w:val="uk-UA"/>
        </w:rPr>
        <w:t xml:space="preserve"> </w:t>
      </w:r>
    </w:p>
    <w:p w14:paraId="36BB5B03" w14:textId="4E35A827" w:rsidR="00D67070" w:rsidRPr="00E92295" w:rsidRDefault="000D164F" w:rsidP="00353259">
      <w:pPr>
        <w:jc w:val="both"/>
        <w:rPr>
          <w:ins w:id="114" w:author="Oleg Korsun" w:date="2023-07-19T17:14:00Z"/>
          <w:rFonts w:ascii="Times New Roman" w:hAnsi="Times New Roman" w:cs="Times New Roman"/>
          <w:lang w:val="uk-UA"/>
        </w:rPr>
      </w:pPr>
      <w:r w:rsidRPr="00E92295">
        <w:rPr>
          <w:rFonts w:ascii="Times New Roman" w:hAnsi="Times New Roman" w:cs="Times New Roman"/>
          <w:lang w:val="uk-UA"/>
        </w:rPr>
        <w:t xml:space="preserve">4.1.1. </w:t>
      </w:r>
      <w:r w:rsidR="00D67070" w:rsidRPr="00E92295">
        <w:rPr>
          <w:rFonts w:ascii="Times New Roman" w:hAnsi="Times New Roman" w:cs="Times New Roman"/>
          <w:lang w:val="uk-UA"/>
        </w:rPr>
        <w:t>виконати</w:t>
      </w:r>
      <w:r w:rsidR="00FA73A4" w:rsidRPr="00E92295">
        <w:rPr>
          <w:rFonts w:ascii="Times New Roman" w:hAnsi="Times New Roman" w:cs="Times New Roman"/>
          <w:lang w:val="uk-UA"/>
        </w:rPr>
        <w:t xml:space="preserve"> </w:t>
      </w:r>
      <w:r w:rsidR="00D67070" w:rsidRPr="00E92295">
        <w:rPr>
          <w:rFonts w:ascii="Times New Roman" w:hAnsi="Times New Roman" w:cs="Times New Roman"/>
          <w:lang w:val="uk-UA"/>
        </w:rPr>
        <w:t xml:space="preserve">зазначену в </w:t>
      </w:r>
      <w:r w:rsidR="00E74D0F" w:rsidRPr="00E92295">
        <w:rPr>
          <w:rFonts w:ascii="Times New Roman" w:hAnsi="Times New Roman" w:cs="Times New Roman"/>
          <w:lang w:val="uk-UA"/>
        </w:rPr>
        <w:t>цьому Договорі</w:t>
      </w:r>
      <w:r w:rsidR="00D67070" w:rsidRPr="00E92295">
        <w:rPr>
          <w:rFonts w:ascii="Times New Roman" w:hAnsi="Times New Roman" w:cs="Times New Roman"/>
          <w:lang w:val="uk-UA"/>
        </w:rPr>
        <w:t xml:space="preserve"> і додаткових</w:t>
      </w:r>
      <w:r w:rsidR="00FA73A4" w:rsidRPr="00E92295">
        <w:rPr>
          <w:rFonts w:ascii="Times New Roman" w:hAnsi="Times New Roman" w:cs="Times New Roman"/>
          <w:lang w:val="uk-UA"/>
        </w:rPr>
        <w:t xml:space="preserve"> </w:t>
      </w:r>
      <w:r w:rsidR="00D67070" w:rsidRPr="00E92295">
        <w:rPr>
          <w:rFonts w:ascii="Times New Roman" w:hAnsi="Times New Roman" w:cs="Times New Roman"/>
          <w:lang w:val="uk-UA"/>
        </w:rPr>
        <w:t>угодах до нього роботу належним чином і в терміни, обумовлені</w:t>
      </w:r>
      <w:r w:rsidR="00FA73A4" w:rsidRPr="00E92295">
        <w:rPr>
          <w:rFonts w:ascii="Times New Roman" w:hAnsi="Times New Roman" w:cs="Times New Roman"/>
          <w:lang w:val="uk-UA"/>
        </w:rPr>
        <w:t xml:space="preserve"> </w:t>
      </w:r>
      <w:r w:rsidR="00D67070" w:rsidRPr="00E92295">
        <w:rPr>
          <w:rFonts w:ascii="Times New Roman" w:hAnsi="Times New Roman" w:cs="Times New Roman"/>
          <w:lang w:val="uk-UA"/>
        </w:rPr>
        <w:t>цим</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Д</w:t>
      </w:r>
      <w:r w:rsidR="00D67070" w:rsidRPr="00E92295">
        <w:rPr>
          <w:rFonts w:ascii="Times New Roman" w:hAnsi="Times New Roman" w:cs="Times New Roman"/>
          <w:lang w:val="uk-UA"/>
        </w:rPr>
        <w:t>оговором.</w:t>
      </w:r>
    </w:p>
    <w:p w14:paraId="7B80D25B" w14:textId="4345A874" w:rsidR="008B3446" w:rsidRPr="00E92295" w:rsidDel="008B3446" w:rsidRDefault="008B3446" w:rsidP="00353259">
      <w:pPr>
        <w:jc w:val="both"/>
        <w:rPr>
          <w:del w:id="115" w:author="Oleg Korsun" w:date="2023-07-19T17:14:00Z"/>
          <w:rFonts w:ascii="Times New Roman" w:hAnsi="Times New Roman" w:cs="Times New Roman"/>
          <w:lang w:val="uk-UA"/>
        </w:rPr>
      </w:pPr>
    </w:p>
    <w:p w14:paraId="4C9F447A" w14:textId="6A301C53" w:rsidR="00D67070" w:rsidRPr="00E92295" w:rsidRDefault="00D67070" w:rsidP="00353259">
      <w:pPr>
        <w:jc w:val="both"/>
        <w:rPr>
          <w:ins w:id="116" w:author="Oleg Korsun" w:date="2023-07-19T17:15:00Z"/>
          <w:rFonts w:ascii="Times New Roman" w:hAnsi="Times New Roman" w:cs="Times New Roman"/>
          <w:lang w:val="uk-UA"/>
        </w:rPr>
      </w:pPr>
      <w:r w:rsidRPr="00E92295">
        <w:rPr>
          <w:rFonts w:ascii="Times New Roman" w:hAnsi="Times New Roman" w:cs="Times New Roman"/>
          <w:lang w:val="uk-UA"/>
        </w:rPr>
        <w:t>4.</w:t>
      </w:r>
      <w:r w:rsidR="000D164F" w:rsidRPr="00E92295">
        <w:rPr>
          <w:rFonts w:ascii="Times New Roman" w:hAnsi="Times New Roman" w:cs="Times New Roman"/>
          <w:lang w:val="uk-UA"/>
        </w:rPr>
        <w:t>1.</w:t>
      </w:r>
      <w:r w:rsidRPr="00E92295">
        <w:rPr>
          <w:rFonts w:ascii="Times New Roman" w:hAnsi="Times New Roman" w:cs="Times New Roman"/>
          <w:lang w:val="uk-UA"/>
        </w:rPr>
        <w:t>2. виконувати роботу відповідно до вимог</w:t>
      </w:r>
      <w:r w:rsidR="00722715" w:rsidRPr="00E92295">
        <w:rPr>
          <w:rFonts w:ascii="Times New Roman" w:hAnsi="Times New Roman" w:cs="Times New Roman"/>
          <w:lang w:val="uk-UA"/>
        </w:rPr>
        <w:t xml:space="preserve"> ДБН В.1.3-2:2010 ГЕОДЕЗИЧНІ РОБОТИ У БУДІВНИЦТВІ</w:t>
      </w:r>
      <w:r w:rsidR="00FA73A4" w:rsidRPr="00E92295">
        <w:rPr>
          <w:rFonts w:ascii="Times New Roman" w:hAnsi="Times New Roman" w:cs="Times New Roman"/>
          <w:lang w:val="uk-UA"/>
        </w:rPr>
        <w:t xml:space="preserve"> та ДБН А.2.1-1-2014 ІНЖЕНЕРНІ ВИШУКУВАННЯ ДЛЯ БУДІВНИЦТВА.</w:t>
      </w:r>
    </w:p>
    <w:p w14:paraId="52BB9190" w14:textId="64CB18AF" w:rsidR="008B3446" w:rsidRPr="00E92295" w:rsidRDefault="008B3446" w:rsidP="00353259">
      <w:pPr>
        <w:jc w:val="both"/>
        <w:rPr>
          <w:rFonts w:ascii="Times New Roman" w:hAnsi="Times New Roman" w:cs="Times New Roman"/>
          <w:lang w:val="uk-UA"/>
        </w:rPr>
      </w:pPr>
      <w:ins w:id="117" w:author="Oleg Korsun" w:date="2023-07-19T17:16:00Z">
        <w:r w:rsidRPr="00E92295">
          <w:rPr>
            <w:rFonts w:ascii="Times New Roman" w:hAnsi="Times New Roman" w:cs="Times New Roman"/>
            <w:lang w:val="uk-UA"/>
          </w:rPr>
          <w:t xml:space="preserve">4.1.3. підготувати звіти </w:t>
        </w:r>
      </w:ins>
      <w:ins w:id="118" w:author="Oleg Korsun" w:date="2023-07-19T17:17:00Z">
        <w:r w:rsidRPr="00E92295">
          <w:rPr>
            <w:rFonts w:ascii="Times New Roman" w:hAnsi="Times New Roman" w:cs="Times New Roman"/>
            <w:lang w:val="uk-UA"/>
          </w:rPr>
          <w:t xml:space="preserve">виконання робіт </w:t>
        </w:r>
      </w:ins>
      <w:ins w:id="119" w:author="Oleg Korsun" w:date="2023-07-19T17:16:00Z">
        <w:r w:rsidRPr="00E92295">
          <w:rPr>
            <w:rFonts w:ascii="Times New Roman" w:hAnsi="Times New Roman" w:cs="Times New Roman"/>
            <w:lang w:val="uk-UA"/>
          </w:rPr>
          <w:t xml:space="preserve">з відновлення меж </w:t>
        </w:r>
      </w:ins>
      <w:ins w:id="120" w:author="OLENA PASHKOVA (NEPTUNE.UA)" w:date="2023-07-20T11:27:00Z">
        <w:r w:rsidR="00E92295">
          <w:rPr>
            <w:rFonts w:ascii="Times New Roman" w:hAnsi="Times New Roman" w:cs="Times New Roman"/>
            <w:lang w:val="uk-UA"/>
          </w:rPr>
          <w:t xml:space="preserve">земельних </w:t>
        </w:r>
      </w:ins>
      <w:ins w:id="121" w:author="Oleg Korsun" w:date="2023-07-19T17:16:00Z">
        <w:r w:rsidRPr="00E92295">
          <w:rPr>
            <w:rFonts w:ascii="Times New Roman" w:hAnsi="Times New Roman" w:cs="Times New Roman"/>
            <w:lang w:val="uk-UA"/>
          </w:rPr>
          <w:t>сервітутів на користь</w:t>
        </w:r>
      </w:ins>
      <w:ins w:id="122" w:author="OLENA PASHKOVA (NEPTUNE.UA)" w:date="2023-07-20T11:27:00Z">
        <w:r w:rsidR="00E92295">
          <w:rPr>
            <w:rFonts w:ascii="Times New Roman" w:hAnsi="Times New Roman" w:cs="Times New Roman"/>
            <w:lang w:val="uk-UA"/>
          </w:rPr>
          <w:t xml:space="preserve"> ТОВ «М.В. КАРГО»</w:t>
        </w:r>
      </w:ins>
      <w:ins w:id="123" w:author="Oleg Korsun" w:date="2023-07-19T17:16:00Z">
        <w:del w:id="124" w:author="OLENA PASHKOVA (NEPTUNE.UA)" w:date="2023-07-20T11:27:00Z">
          <w:r w:rsidRPr="00E92295" w:rsidDel="00E92295">
            <w:rPr>
              <w:rFonts w:ascii="Times New Roman" w:hAnsi="Times New Roman" w:cs="Times New Roman"/>
              <w:lang w:val="uk-UA"/>
            </w:rPr>
            <w:delText xml:space="preserve"> МВ «Карго»</w:delText>
          </w:r>
        </w:del>
        <w:r w:rsidRPr="00E92295">
          <w:rPr>
            <w:rFonts w:ascii="Times New Roman" w:hAnsi="Times New Roman" w:cs="Times New Roman"/>
            <w:lang w:val="uk-UA"/>
          </w:rPr>
          <w:t xml:space="preserve">, які розташовані на земельних ділянках </w:t>
        </w:r>
        <w:del w:id="125" w:author="OLENA PASHKOVA (NEPTUNE.UA)" w:date="2023-07-20T11:27:00Z">
          <w:r w:rsidRPr="00E92295" w:rsidDel="00E92295">
            <w:rPr>
              <w:rFonts w:ascii="Times New Roman" w:hAnsi="Times New Roman" w:cs="Times New Roman"/>
              <w:lang w:val="uk-UA"/>
            </w:rPr>
            <w:delText>№</w:delText>
          </w:r>
        </w:del>
      </w:ins>
      <w:ins w:id="126" w:author="OLENA PASHKOVA (NEPTUNE.UA)" w:date="2023-07-20T11:27:00Z">
        <w:r w:rsidR="00E92295">
          <w:rPr>
            <w:rFonts w:ascii="Times New Roman" w:hAnsi="Times New Roman" w:cs="Times New Roman"/>
            <w:lang w:val="uk-UA"/>
          </w:rPr>
          <w:t>з кадаст</w:t>
        </w:r>
      </w:ins>
      <w:ins w:id="127" w:author="OLENA PASHKOVA (NEPTUNE.UA)" w:date="2023-07-20T11:28:00Z">
        <w:r w:rsidR="00E92295">
          <w:rPr>
            <w:rFonts w:ascii="Times New Roman" w:hAnsi="Times New Roman" w:cs="Times New Roman"/>
            <w:lang w:val="uk-UA"/>
          </w:rPr>
          <w:t xml:space="preserve">ровими номерами </w:t>
        </w:r>
      </w:ins>
      <w:ins w:id="128" w:author="Oleg Korsun" w:date="2023-07-19T17:16:00Z">
        <w:r w:rsidRPr="00E92295">
          <w:rPr>
            <w:rFonts w:ascii="Times New Roman" w:hAnsi="Times New Roman" w:cs="Times New Roman"/>
            <w:lang w:val="uk-UA"/>
          </w:rPr>
          <w:t>5122780500:01:003:0624, 5122755400:01:001:0624, 5122780500:01:001:0682, 5122780500:01:001:0669, 5122755400:01:001:0255</w:t>
        </w:r>
      </w:ins>
      <w:ins w:id="129" w:author="Oleg Korsun" w:date="2023-07-19T17:18:00Z">
        <w:r w:rsidR="001E4D26" w:rsidRPr="00E92295">
          <w:rPr>
            <w:rFonts w:ascii="Times New Roman" w:hAnsi="Times New Roman" w:cs="Times New Roman"/>
            <w:lang w:val="uk-UA"/>
          </w:rPr>
          <w:t>.</w:t>
        </w:r>
      </w:ins>
    </w:p>
    <w:p w14:paraId="1512D39D" w14:textId="4D342611"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4.</w:t>
      </w:r>
      <w:r w:rsidR="000D164F" w:rsidRPr="00E92295">
        <w:rPr>
          <w:rFonts w:ascii="Times New Roman" w:hAnsi="Times New Roman" w:cs="Times New Roman"/>
          <w:lang w:val="uk-UA"/>
        </w:rPr>
        <w:t>1.</w:t>
      </w:r>
      <w:ins w:id="130" w:author="Oleg Korsun" w:date="2023-07-19T17:21:00Z">
        <w:r w:rsidR="001D3D9D" w:rsidRPr="00E92295">
          <w:rPr>
            <w:rFonts w:ascii="Times New Roman" w:hAnsi="Times New Roman" w:cs="Times New Roman"/>
            <w:lang w:val="uk-UA"/>
          </w:rPr>
          <w:t>4</w:t>
        </w:r>
      </w:ins>
      <w:del w:id="131" w:author="Oleg Korsun" w:date="2023-07-19T17:21:00Z">
        <w:r w:rsidRPr="00E92295" w:rsidDel="001D3D9D">
          <w:rPr>
            <w:rFonts w:ascii="Times New Roman" w:hAnsi="Times New Roman" w:cs="Times New Roman"/>
            <w:lang w:val="uk-UA"/>
          </w:rPr>
          <w:delText>3</w:delText>
        </w:r>
      </w:del>
      <w:r w:rsidRPr="00E92295">
        <w:rPr>
          <w:rFonts w:ascii="Times New Roman" w:hAnsi="Times New Roman" w:cs="Times New Roman"/>
          <w:lang w:val="uk-UA"/>
        </w:rPr>
        <w:t xml:space="preserve">. </w:t>
      </w:r>
      <w:bookmarkStart w:id="132" w:name="_Hlk8745159"/>
      <w:r w:rsidRPr="00E92295">
        <w:rPr>
          <w:rFonts w:ascii="Times New Roman" w:hAnsi="Times New Roman" w:cs="Times New Roman"/>
          <w:lang w:val="uk-UA"/>
        </w:rPr>
        <w:t>самостійно, за свій</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рахунок</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оформ</w:t>
      </w:r>
      <w:r w:rsidR="000D164F" w:rsidRPr="00E92295">
        <w:rPr>
          <w:rFonts w:ascii="Times New Roman" w:hAnsi="Times New Roman" w:cs="Times New Roman"/>
          <w:lang w:val="uk-UA"/>
        </w:rPr>
        <w:t>ити</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всі</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 xml:space="preserve">необхідні для </w:t>
      </w:r>
      <w:r w:rsidR="00FA73A4" w:rsidRPr="00E92295">
        <w:rPr>
          <w:rFonts w:ascii="Times New Roman" w:hAnsi="Times New Roman" w:cs="Times New Roman"/>
          <w:lang w:val="uk-UA"/>
        </w:rPr>
        <w:t xml:space="preserve">виконання робіт </w:t>
      </w:r>
      <w:r w:rsidRPr="00E92295">
        <w:rPr>
          <w:rFonts w:ascii="Times New Roman" w:hAnsi="Times New Roman" w:cs="Times New Roman"/>
          <w:lang w:val="uk-UA"/>
        </w:rPr>
        <w:t>дозвол</w:t>
      </w:r>
      <w:r w:rsidR="000D164F" w:rsidRPr="00E92295">
        <w:rPr>
          <w:rFonts w:ascii="Times New Roman" w:hAnsi="Times New Roman" w:cs="Times New Roman"/>
          <w:lang w:val="uk-UA"/>
        </w:rPr>
        <w:t>и</w:t>
      </w:r>
      <w:r w:rsidRPr="00E92295">
        <w:rPr>
          <w:rFonts w:ascii="Times New Roman" w:hAnsi="Times New Roman" w:cs="Times New Roman"/>
          <w:lang w:val="uk-UA"/>
        </w:rPr>
        <w:t xml:space="preserve"> і допуски (в </w:t>
      </w:r>
      <w:proofErr w:type="spellStart"/>
      <w:r w:rsidRPr="00E92295">
        <w:rPr>
          <w:rFonts w:ascii="Times New Roman" w:hAnsi="Times New Roman" w:cs="Times New Roman"/>
          <w:lang w:val="uk-UA"/>
        </w:rPr>
        <w:t>т.ч</w:t>
      </w:r>
      <w:proofErr w:type="spellEnd"/>
      <w:r w:rsidRPr="00E92295">
        <w:rPr>
          <w:rFonts w:ascii="Times New Roman" w:hAnsi="Times New Roman" w:cs="Times New Roman"/>
          <w:lang w:val="uk-UA"/>
        </w:rPr>
        <w:t>. наряди-допуски на виконання</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робіт</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підвищеної</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небезпеки), передбачені</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 xml:space="preserve">вимогами чинного </w:t>
      </w:r>
      <w:r w:rsidR="00E74D0F" w:rsidRPr="00E92295">
        <w:rPr>
          <w:rFonts w:ascii="Times New Roman" w:hAnsi="Times New Roman" w:cs="Times New Roman"/>
          <w:lang w:val="uk-UA"/>
        </w:rPr>
        <w:t>законодавства України</w:t>
      </w:r>
      <w:r w:rsidRPr="00E92295">
        <w:rPr>
          <w:rFonts w:ascii="Times New Roman" w:hAnsi="Times New Roman" w:cs="Times New Roman"/>
          <w:lang w:val="uk-UA"/>
        </w:rPr>
        <w:t>.</w:t>
      </w:r>
      <w:bookmarkEnd w:id="132"/>
    </w:p>
    <w:p w14:paraId="0E4CF8F8" w14:textId="2CFC0BAC"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4.</w:t>
      </w:r>
      <w:r w:rsidR="000D164F" w:rsidRPr="00E92295">
        <w:rPr>
          <w:rFonts w:ascii="Times New Roman" w:hAnsi="Times New Roman" w:cs="Times New Roman"/>
          <w:lang w:val="uk-UA"/>
        </w:rPr>
        <w:t>1.</w:t>
      </w:r>
      <w:ins w:id="133" w:author="Oleg Korsun" w:date="2023-07-19T17:21:00Z">
        <w:r w:rsidR="001D3D9D" w:rsidRPr="00E92295">
          <w:rPr>
            <w:rFonts w:ascii="Times New Roman" w:hAnsi="Times New Roman" w:cs="Times New Roman"/>
            <w:lang w:val="uk-UA"/>
          </w:rPr>
          <w:t>5</w:t>
        </w:r>
      </w:ins>
      <w:del w:id="134" w:author="Oleg Korsun" w:date="2023-07-19T17:21:00Z">
        <w:r w:rsidRPr="00E92295" w:rsidDel="001D3D9D">
          <w:rPr>
            <w:rFonts w:ascii="Times New Roman" w:hAnsi="Times New Roman" w:cs="Times New Roman"/>
            <w:lang w:val="uk-UA"/>
          </w:rPr>
          <w:delText>4</w:delText>
        </w:r>
      </w:del>
      <w:r w:rsidRPr="00E92295">
        <w:rPr>
          <w:rFonts w:ascii="Times New Roman" w:hAnsi="Times New Roman" w:cs="Times New Roman"/>
          <w:lang w:val="uk-UA"/>
        </w:rPr>
        <w:t xml:space="preserve">. </w:t>
      </w:r>
      <w:r w:rsidR="000D164F" w:rsidRPr="00E92295">
        <w:rPr>
          <w:rFonts w:ascii="Times New Roman" w:hAnsi="Times New Roman" w:cs="Times New Roman"/>
          <w:lang w:val="uk-UA"/>
        </w:rPr>
        <w:t>з</w:t>
      </w:r>
      <w:r w:rsidRPr="00E92295">
        <w:rPr>
          <w:rFonts w:ascii="Times New Roman" w:hAnsi="Times New Roman" w:cs="Times New Roman"/>
          <w:lang w:val="uk-UA"/>
        </w:rPr>
        <w:t>абезпечити</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під час виконання</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робіт</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дотримання норм промислової</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безпеки та охорони</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 xml:space="preserve">праці, </w:t>
      </w:r>
      <w:r w:rsidR="00E74D0F" w:rsidRPr="00E92295">
        <w:rPr>
          <w:rFonts w:ascii="Times New Roman" w:hAnsi="Times New Roman" w:cs="Times New Roman"/>
          <w:lang w:val="uk-UA"/>
        </w:rPr>
        <w:t>пожежної безпеки</w:t>
      </w:r>
      <w:r w:rsidRPr="00E92295">
        <w:rPr>
          <w:rFonts w:ascii="Times New Roman" w:hAnsi="Times New Roman" w:cs="Times New Roman"/>
          <w:lang w:val="uk-UA"/>
        </w:rPr>
        <w:t xml:space="preserve"> та санітарно-технічних норм і правил, </w:t>
      </w:r>
      <w:bookmarkStart w:id="135" w:name="_Hlk8745075"/>
      <w:r w:rsidRPr="00E92295">
        <w:rPr>
          <w:rFonts w:ascii="Times New Roman" w:hAnsi="Times New Roman" w:cs="Times New Roman"/>
          <w:lang w:val="uk-UA"/>
        </w:rPr>
        <w:t>а також</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дотримання</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внутрішньо</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об'єктного і контрольно-пропускного режиму, встановленого на території</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Замовника</w:t>
      </w:r>
      <w:bookmarkEnd w:id="135"/>
      <w:r w:rsidRPr="00E92295">
        <w:rPr>
          <w:rFonts w:ascii="Times New Roman" w:hAnsi="Times New Roman" w:cs="Times New Roman"/>
          <w:lang w:val="uk-UA"/>
        </w:rPr>
        <w:t xml:space="preserve">, </w:t>
      </w:r>
      <w:r w:rsidR="009A21AA" w:rsidRPr="00E92295">
        <w:rPr>
          <w:rFonts w:ascii="Times New Roman" w:hAnsi="Times New Roman" w:cs="Times New Roman"/>
          <w:lang w:val="uk-UA"/>
        </w:rPr>
        <w:t xml:space="preserve">Вимог з охорони праці, промислової та екологічної безпеки до підрядних організацій, які виконують роботи для ТОВ «М.В. КАРГО» </w:t>
      </w:r>
      <w:r w:rsidRPr="00E92295">
        <w:rPr>
          <w:rFonts w:ascii="Times New Roman" w:hAnsi="Times New Roman" w:cs="Times New Roman"/>
          <w:lang w:val="uk-UA"/>
        </w:rPr>
        <w:t xml:space="preserve">(Додаток № </w:t>
      </w:r>
      <w:r w:rsidR="00424733" w:rsidRPr="00E92295">
        <w:rPr>
          <w:rFonts w:ascii="Times New Roman" w:hAnsi="Times New Roman" w:cs="Times New Roman"/>
          <w:lang w:val="uk-UA"/>
        </w:rPr>
        <w:t>1</w:t>
      </w:r>
      <w:r w:rsidRPr="00E92295">
        <w:rPr>
          <w:rFonts w:ascii="Times New Roman" w:hAnsi="Times New Roman" w:cs="Times New Roman"/>
          <w:lang w:val="uk-UA"/>
        </w:rPr>
        <w:t xml:space="preserve"> до договору).</w:t>
      </w:r>
    </w:p>
    <w:p w14:paraId="39F7E7C9" w14:textId="3C109298"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4.</w:t>
      </w:r>
      <w:r w:rsidR="000D164F" w:rsidRPr="00E92295">
        <w:rPr>
          <w:rFonts w:ascii="Times New Roman" w:hAnsi="Times New Roman" w:cs="Times New Roman"/>
          <w:lang w:val="uk-UA"/>
        </w:rPr>
        <w:t>1.</w:t>
      </w:r>
      <w:ins w:id="136" w:author="Oleg Korsun" w:date="2023-07-19T17:22:00Z">
        <w:r w:rsidR="001D3D9D" w:rsidRPr="00E92295">
          <w:rPr>
            <w:rFonts w:ascii="Times New Roman" w:hAnsi="Times New Roman" w:cs="Times New Roman"/>
            <w:lang w:val="uk-UA"/>
          </w:rPr>
          <w:t>6</w:t>
        </w:r>
      </w:ins>
      <w:del w:id="137" w:author="Oleg Korsun" w:date="2023-07-19T17:22:00Z">
        <w:r w:rsidRPr="00E92295" w:rsidDel="001D3D9D">
          <w:rPr>
            <w:rFonts w:ascii="Times New Roman" w:hAnsi="Times New Roman" w:cs="Times New Roman"/>
            <w:lang w:val="uk-UA"/>
          </w:rPr>
          <w:delText>5</w:delText>
        </w:r>
      </w:del>
      <w:r w:rsidRPr="00E92295">
        <w:rPr>
          <w:rFonts w:ascii="Times New Roman" w:hAnsi="Times New Roman" w:cs="Times New Roman"/>
          <w:lang w:val="uk-UA"/>
        </w:rPr>
        <w:t xml:space="preserve">. </w:t>
      </w:r>
      <w:r w:rsidR="000D164F" w:rsidRPr="00E92295">
        <w:rPr>
          <w:rFonts w:ascii="Times New Roman" w:hAnsi="Times New Roman" w:cs="Times New Roman"/>
          <w:lang w:val="uk-UA"/>
        </w:rPr>
        <w:t>з</w:t>
      </w:r>
      <w:r w:rsidRPr="00E92295">
        <w:rPr>
          <w:rFonts w:ascii="Times New Roman" w:hAnsi="Times New Roman" w:cs="Times New Roman"/>
          <w:lang w:val="uk-UA"/>
        </w:rPr>
        <w:t>абезпечити</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збереження</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об'єкта</w:t>
      </w:r>
      <w:r w:rsidR="00E74D0F" w:rsidRPr="00E92295">
        <w:rPr>
          <w:rFonts w:ascii="Times New Roman" w:hAnsi="Times New Roman" w:cs="Times New Roman"/>
          <w:lang w:val="uk-UA"/>
        </w:rPr>
        <w:t xml:space="preserve"> </w:t>
      </w:r>
      <w:r w:rsidRPr="00E92295">
        <w:rPr>
          <w:rFonts w:ascii="Times New Roman" w:hAnsi="Times New Roman" w:cs="Times New Roman"/>
          <w:lang w:val="uk-UA"/>
        </w:rPr>
        <w:t xml:space="preserve">робіт і матеріалів на </w:t>
      </w:r>
      <w:r w:rsidR="00E74D0F" w:rsidRPr="00E92295">
        <w:rPr>
          <w:rFonts w:ascii="Times New Roman" w:hAnsi="Times New Roman" w:cs="Times New Roman"/>
          <w:lang w:val="uk-UA"/>
        </w:rPr>
        <w:t>робочому майданчику</w:t>
      </w:r>
      <w:r w:rsidRPr="00E92295">
        <w:rPr>
          <w:rFonts w:ascii="Times New Roman" w:hAnsi="Times New Roman" w:cs="Times New Roman"/>
          <w:lang w:val="uk-UA"/>
        </w:rPr>
        <w:t xml:space="preserve">, </w:t>
      </w:r>
      <w:r w:rsidR="00E74D0F" w:rsidRPr="00E92295">
        <w:rPr>
          <w:rFonts w:ascii="Times New Roman" w:hAnsi="Times New Roman" w:cs="Times New Roman"/>
          <w:lang w:val="uk-UA"/>
        </w:rPr>
        <w:t>підтримувати займану</w:t>
      </w:r>
      <w:r w:rsidRPr="00E92295">
        <w:rPr>
          <w:rFonts w:ascii="Times New Roman" w:hAnsi="Times New Roman" w:cs="Times New Roman"/>
          <w:lang w:val="uk-UA"/>
        </w:rPr>
        <w:t xml:space="preserve"> ним територію в </w:t>
      </w:r>
      <w:r w:rsidR="00E74D0F" w:rsidRPr="00E92295">
        <w:rPr>
          <w:rFonts w:ascii="Times New Roman" w:hAnsi="Times New Roman" w:cs="Times New Roman"/>
          <w:lang w:val="uk-UA"/>
        </w:rPr>
        <w:t>належному стані</w:t>
      </w:r>
      <w:r w:rsidRPr="00E92295">
        <w:rPr>
          <w:rFonts w:ascii="Times New Roman" w:hAnsi="Times New Roman" w:cs="Times New Roman"/>
          <w:lang w:val="uk-UA"/>
        </w:rPr>
        <w:t>.</w:t>
      </w:r>
    </w:p>
    <w:p w14:paraId="7683CB81" w14:textId="4BA2C0D8"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4.</w:t>
      </w:r>
      <w:r w:rsidR="000D164F" w:rsidRPr="00E92295">
        <w:rPr>
          <w:rFonts w:ascii="Times New Roman" w:hAnsi="Times New Roman" w:cs="Times New Roman"/>
          <w:lang w:val="uk-UA"/>
        </w:rPr>
        <w:t>1.</w:t>
      </w:r>
      <w:ins w:id="138" w:author="Oleg Korsun" w:date="2023-07-19T17:22:00Z">
        <w:r w:rsidR="001D3D9D" w:rsidRPr="00E92295">
          <w:rPr>
            <w:rFonts w:ascii="Times New Roman" w:hAnsi="Times New Roman" w:cs="Times New Roman"/>
            <w:lang w:val="uk-UA"/>
          </w:rPr>
          <w:t>7</w:t>
        </w:r>
      </w:ins>
      <w:del w:id="139" w:author="Oleg Korsun" w:date="2023-07-19T17:22:00Z">
        <w:r w:rsidRPr="00E92295" w:rsidDel="001D3D9D">
          <w:rPr>
            <w:rFonts w:ascii="Times New Roman" w:hAnsi="Times New Roman" w:cs="Times New Roman"/>
            <w:lang w:val="uk-UA"/>
          </w:rPr>
          <w:delText>6</w:delText>
        </w:r>
      </w:del>
      <w:r w:rsidRPr="00E92295">
        <w:rPr>
          <w:rFonts w:ascii="Times New Roman" w:hAnsi="Times New Roman" w:cs="Times New Roman"/>
          <w:lang w:val="uk-UA"/>
        </w:rPr>
        <w:t>. негайно</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письмово</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повідомляти</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Замовника про виникнення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обставин, які</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можуть</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спричинити</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невиконання Договору, та вжити</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всіх</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можливих</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узгоджен</w:t>
      </w:r>
      <w:r w:rsidR="000D164F" w:rsidRPr="00E92295">
        <w:rPr>
          <w:rFonts w:ascii="Times New Roman" w:hAnsi="Times New Roman" w:cs="Times New Roman"/>
          <w:lang w:val="uk-UA"/>
        </w:rPr>
        <w:t>их</w:t>
      </w:r>
      <w:r w:rsidRPr="00E92295">
        <w:rPr>
          <w:rFonts w:ascii="Times New Roman" w:hAnsi="Times New Roman" w:cs="Times New Roman"/>
          <w:lang w:val="uk-UA"/>
        </w:rPr>
        <w:t xml:space="preserve"> сторонами заход</w:t>
      </w:r>
      <w:r w:rsidR="000D164F" w:rsidRPr="00E92295">
        <w:rPr>
          <w:rFonts w:ascii="Times New Roman" w:hAnsi="Times New Roman" w:cs="Times New Roman"/>
          <w:lang w:val="uk-UA"/>
        </w:rPr>
        <w:t>ів</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щодо</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їх</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усунення.</w:t>
      </w:r>
    </w:p>
    <w:p w14:paraId="39230AA0" w14:textId="1FC3C32A" w:rsidR="00D67070" w:rsidRPr="00E92295" w:rsidRDefault="00D67070" w:rsidP="00353259">
      <w:pPr>
        <w:jc w:val="both"/>
        <w:rPr>
          <w:rFonts w:ascii="Times New Roman" w:hAnsi="Times New Roman" w:cs="Times New Roman"/>
          <w:lang w:val="uk-UA"/>
        </w:rPr>
      </w:pPr>
      <w:r w:rsidRPr="00E92295">
        <w:rPr>
          <w:rFonts w:ascii="Times New Roman" w:hAnsi="Times New Roman" w:cs="Times New Roman"/>
          <w:lang w:val="uk-UA"/>
        </w:rPr>
        <w:t>4.</w:t>
      </w:r>
      <w:r w:rsidR="000D164F" w:rsidRPr="00E92295">
        <w:rPr>
          <w:rFonts w:ascii="Times New Roman" w:hAnsi="Times New Roman" w:cs="Times New Roman"/>
          <w:lang w:val="uk-UA"/>
        </w:rPr>
        <w:t>1.</w:t>
      </w:r>
      <w:ins w:id="140" w:author="Oleg Korsun" w:date="2023-07-19T17:22:00Z">
        <w:r w:rsidR="001D3D9D" w:rsidRPr="00E92295">
          <w:rPr>
            <w:rFonts w:ascii="Times New Roman" w:hAnsi="Times New Roman" w:cs="Times New Roman"/>
            <w:lang w:val="uk-UA"/>
          </w:rPr>
          <w:t>8</w:t>
        </w:r>
      </w:ins>
      <w:del w:id="141" w:author="Oleg Korsun" w:date="2023-07-19T17:22:00Z">
        <w:r w:rsidRPr="00E92295" w:rsidDel="001D3D9D">
          <w:rPr>
            <w:rFonts w:ascii="Times New Roman" w:hAnsi="Times New Roman" w:cs="Times New Roman"/>
            <w:lang w:val="uk-UA"/>
          </w:rPr>
          <w:delText>7</w:delText>
        </w:r>
      </w:del>
      <w:r w:rsidRPr="00E92295">
        <w:rPr>
          <w:rFonts w:ascii="Times New Roman" w:hAnsi="Times New Roman" w:cs="Times New Roman"/>
          <w:lang w:val="uk-UA"/>
        </w:rPr>
        <w:t>. забезпечити</w:t>
      </w:r>
      <w:r w:rsidR="006001C1" w:rsidRPr="00E92295">
        <w:rPr>
          <w:rFonts w:ascii="Times New Roman" w:hAnsi="Times New Roman" w:cs="Times New Roman"/>
          <w:lang w:val="uk-UA"/>
        </w:rPr>
        <w:t xml:space="preserve"> </w:t>
      </w:r>
      <w:r w:rsidR="00E74D0F" w:rsidRPr="00E92295">
        <w:rPr>
          <w:rFonts w:ascii="Times New Roman" w:hAnsi="Times New Roman" w:cs="Times New Roman"/>
          <w:lang w:val="uk-UA"/>
        </w:rPr>
        <w:t>Замовнику можливість</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вільного доступу до місцезнаходження</w:t>
      </w:r>
      <w:r w:rsidR="005718D0" w:rsidRPr="00E92295">
        <w:rPr>
          <w:rFonts w:ascii="Times New Roman" w:hAnsi="Times New Roman" w:cs="Times New Roman"/>
          <w:lang w:val="uk-UA"/>
        </w:rPr>
        <w:t xml:space="preserve"> </w:t>
      </w:r>
      <w:r w:rsidRPr="00E92295">
        <w:rPr>
          <w:rFonts w:ascii="Times New Roman" w:hAnsi="Times New Roman" w:cs="Times New Roman"/>
          <w:lang w:val="uk-UA"/>
        </w:rPr>
        <w:t xml:space="preserve">робіт на об'єкті, </w:t>
      </w:r>
      <w:r w:rsidR="00FA73A4" w:rsidRPr="00E92295">
        <w:rPr>
          <w:rFonts w:ascii="Times New Roman" w:hAnsi="Times New Roman" w:cs="Times New Roman"/>
          <w:lang w:val="uk-UA"/>
        </w:rPr>
        <w:t xml:space="preserve"> </w:t>
      </w:r>
      <w:r w:rsidRPr="00E92295">
        <w:rPr>
          <w:rFonts w:ascii="Times New Roman" w:hAnsi="Times New Roman" w:cs="Times New Roman"/>
          <w:lang w:val="uk-UA"/>
        </w:rPr>
        <w:t>для здійснення контролю за ходом, якістю, обсягами і термінами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робіт, приймання</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виконаних</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робіт.</w:t>
      </w:r>
    </w:p>
    <w:p w14:paraId="105B7239" w14:textId="0BF9D064" w:rsidR="004A5AD2"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4.</w:t>
      </w:r>
      <w:r w:rsidR="000D164F" w:rsidRPr="00E92295">
        <w:rPr>
          <w:rFonts w:ascii="Times New Roman" w:hAnsi="Times New Roman" w:cs="Times New Roman"/>
          <w:lang w:val="uk-UA"/>
        </w:rPr>
        <w:t>1.</w:t>
      </w:r>
      <w:ins w:id="142" w:author="Oleg Korsun" w:date="2023-07-19T17:22:00Z">
        <w:r w:rsidR="001D3D9D" w:rsidRPr="00E92295">
          <w:rPr>
            <w:rFonts w:ascii="Times New Roman" w:hAnsi="Times New Roman" w:cs="Times New Roman"/>
            <w:lang w:val="uk-UA"/>
          </w:rPr>
          <w:t>9</w:t>
        </w:r>
      </w:ins>
      <w:del w:id="143" w:author="Oleg Korsun" w:date="2023-07-19T17:22:00Z">
        <w:r w:rsidRPr="00E92295" w:rsidDel="001D3D9D">
          <w:rPr>
            <w:rFonts w:ascii="Times New Roman" w:hAnsi="Times New Roman" w:cs="Times New Roman"/>
            <w:lang w:val="uk-UA"/>
          </w:rPr>
          <w:delText>8</w:delText>
        </w:r>
      </w:del>
      <w:r w:rsidRPr="00E92295">
        <w:rPr>
          <w:rFonts w:ascii="Times New Roman" w:hAnsi="Times New Roman" w:cs="Times New Roman"/>
          <w:lang w:val="uk-UA"/>
        </w:rPr>
        <w:t>. за свій</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рахунок і в термін, узгоджений сторонами, усунути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виявлені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Замовником</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недоліки і дефекти в виконаних</w:t>
      </w:r>
      <w:r w:rsidR="00512389"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w:t>
      </w:r>
      <w:r w:rsidR="000D164F" w:rsidRPr="00E92295">
        <w:rPr>
          <w:rFonts w:ascii="Times New Roman" w:hAnsi="Times New Roman" w:cs="Times New Roman"/>
          <w:lang w:val="uk-UA"/>
        </w:rPr>
        <w:t>це</w:t>
      </w:r>
      <w:r w:rsidRPr="00E92295">
        <w:rPr>
          <w:rFonts w:ascii="Times New Roman" w:hAnsi="Times New Roman" w:cs="Times New Roman"/>
          <w:lang w:val="uk-UA"/>
        </w:rPr>
        <w:t>м роботах, а в разі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їх</w:t>
      </w:r>
      <w:r w:rsidR="00512389" w:rsidRPr="00E92295">
        <w:rPr>
          <w:rFonts w:ascii="Times New Roman" w:hAnsi="Times New Roman" w:cs="Times New Roman"/>
          <w:lang w:val="uk-UA"/>
        </w:rPr>
        <w:t xml:space="preserve"> </w:t>
      </w:r>
      <w:r w:rsidR="00E74D0F" w:rsidRPr="00E92295">
        <w:rPr>
          <w:rFonts w:ascii="Times New Roman" w:hAnsi="Times New Roman" w:cs="Times New Roman"/>
          <w:lang w:val="uk-UA"/>
        </w:rPr>
        <w:t>не усунення</w:t>
      </w:r>
      <w:r w:rsidRPr="00E92295">
        <w:rPr>
          <w:rFonts w:ascii="Times New Roman" w:hAnsi="Times New Roman" w:cs="Times New Roman"/>
          <w:lang w:val="uk-UA"/>
        </w:rPr>
        <w:t xml:space="preserve"> в терміни </w:t>
      </w:r>
      <w:r w:rsidR="00512389" w:rsidRPr="00E92295">
        <w:rPr>
          <w:rFonts w:ascii="Times New Roman" w:hAnsi="Times New Roman" w:cs="Times New Roman"/>
          <w:lang w:val="uk-UA"/>
        </w:rPr>
        <w:t>–</w:t>
      </w:r>
      <w:r w:rsidRPr="00E92295">
        <w:rPr>
          <w:rFonts w:ascii="Times New Roman" w:hAnsi="Times New Roman" w:cs="Times New Roman"/>
          <w:lang w:val="uk-UA"/>
        </w:rPr>
        <w:t xml:space="preserve"> компенсувати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Замовнику</w:t>
      </w:r>
      <w:r w:rsidR="00512389" w:rsidRPr="00E92295">
        <w:rPr>
          <w:rFonts w:ascii="Times New Roman" w:hAnsi="Times New Roman" w:cs="Times New Roman"/>
          <w:lang w:val="uk-UA"/>
        </w:rPr>
        <w:t xml:space="preserve"> </w:t>
      </w:r>
      <w:r w:rsidR="00E74D0F" w:rsidRPr="00E92295">
        <w:rPr>
          <w:rFonts w:ascii="Times New Roman" w:hAnsi="Times New Roman" w:cs="Times New Roman"/>
          <w:lang w:val="uk-UA"/>
        </w:rPr>
        <w:t>всі пов’язані</w:t>
      </w:r>
      <w:r w:rsidRPr="00E92295">
        <w:rPr>
          <w:rFonts w:ascii="Times New Roman" w:hAnsi="Times New Roman" w:cs="Times New Roman"/>
          <w:lang w:val="uk-UA"/>
        </w:rPr>
        <w:t xml:space="preserve"> з таким усуненням</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недоліків</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витрати і понесені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збитки.</w:t>
      </w:r>
    </w:p>
    <w:p w14:paraId="1F399CDF" w14:textId="6276228E" w:rsidR="004A5AD2"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4.</w:t>
      </w:r>
      <w:r w:rsidR="000D164F" w:rsidRPr="00E92295">
        <w:rPr>
          <w:rFonts w:ascii="Times New Roman" w:hAnsi="Times New Roman" w:cs="Times New Roman"/>
          <w:lang w:val="uk-UA"/>
        </w:rPr>
        <w:t>1.</w:t>
      </w:r>
      <w:ins w:id="144" w:author="Oleg Korsun" w:date="2023-07-19T17:23:00Z">
        <w:r w:rsidR="001D3D9D" w:rsidRPr="00E92295">
          <w:rPr>
            <w:rFonts w:ascii="Times New Roman" w:hAnsi="Times New Roman" w:cs="Times New Roman"/>
            <w:lang w:val="uk-UA"/>
          </w:rPr>
          <w:t>10</w:t>
        </w:r>
      </w:ins>
      <w:del w:id="145" w:author="Oleg Korsun" w:date="2023-07-19T17:23:00Z">
        <w:r w:rsidRPr="00E92295" w:rsidDel="001D3D9D">
          <w:rPr>
            <w:rFonts w:ascii="Times New Roman" w:hAnsi="Times New Roman" w:cs="Times New Roman"/>
            <w:lang w:val="uk-UA"/>
          </w:rPr>
          <w:delText>9</w:delText>
        </w:r>
      </w:del>
      <w:r w:rsidRPr="00E92295">
        <w:rPr>
          <w:rFonts w:ascii="Times New Roman" w:hAnsi="Times New Roman" w:cs="Times New Roman"/>
          <w:lang w:val="uk-UA"/>
        </w:rPr>
        <w:t>. в разі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виявлення</w:t>
      </w:r>
      <w:r w:rsidR="00512389" w:rsidRPr="00E92295">
        <w:rPr>
          <w:rFonts w:ascii="Times New Roman" w:hAnsi="Times New Roman" w:cs="Times New Roman"/>
          <w:lang w:val="uk-UA"/>
        </w:rPr>
        <w:t xml:space="preserve"> </w:t>
      </w:r>
      <w:r w:rsidR="000D164F" w:rsidRPr="00E92295">
        <w:rPr>
          <w:rFonts w:ascii="Times New Roman" w:hAnsi="Times New Roman" w:cs="Times New Roman"/>
          <w:lang w:val="uk-UA"/>
        </w:rPr>
        <w:t xml:space="preserve">Замовником </w:t>
      </w:r>
      <w:r w:rsidRPr="00E92295">
        <w:rPr>
          <w:rFonts w:ascii="Times New Roman" w:hAnsi="Times New Roman" w:cs="Times New Roman"/>
          <w:lang w:val="uk-UA"/>
        </w:rPr>
        <w:t>дефектів в роботах (в тому числі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виявлених при експлуатації</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об'єкта) у триденний</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термін з моменту отримання</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відповідного</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повідомлення</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від</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Замовника</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 xml:space="preserve">прибути на </w:t>
      </w:r>
      <w:r w:rsidR="00E74D0F" w:rsidRPr="00E92295">
        <w:rPr>
          <w:rFonts w:ascii="Times New Roman" w:hAnsi="Times New Roman" w:cs="Times New Roman"/>
          <w:lang w:val="uk-UA"/>
        </w:rPr>
        <w:t>місце проведення</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робіт для складання Акту про виявлені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дефекти. У разі неявки в зазначений</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термін, Замовник</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має право самостійно, або</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із</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залученням</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третіх</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осіб, експертних</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lastRenderedPageBreak/>
        <w:t xml:space="preserve">організацій, </w:t>
      </w:r>
      <w:r w:rsidR="00E74D0F" w:rsidRPr="00E92295">
        <w:rPr>
          <w:rFonts w:ascii="Times New Roman" w:hAnsi="Times New Roman" w:cs="Times New Roman"/>
          <w:lang w:val="uk-UA"/>
        </w:rPr>
        <w:t>скласти такий</w:t>
      </w:r>
      <w:r w:rsidRPr="00E92295">
        <w:rPr>
          <w:rFonts w:ascii="Times New Roman" w:hAnsi="Times New Roman" w:cs="Times New Roman"/>
          <w:lang w:val="uk-UA"/>
        </w:rPr>
        <w:t xml:space="preserve"> Акт, при цьому</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такий Акт вважається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підписаним</w:t>
      </w:r>
      <w:r w:rsidR="006001C1"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Виконавц</w:t>
      </w:r>
      <w:r w:rsidR="000D164F" w:rsidRPr="00E92295">
        <w:rPr>
          <w:rFonts w:ascii="Times New Roman" w:hAnsi="Times New Roman" w:cs="Times New Roman"/>
          <w:lang w:val="uk-UA"/>
        </w:rPr>
        <w:t>е</w:t>
      </w:r>
      <w:r w:rsidRPr="00E92295">
        <w:rPr>
          <w:rFonts w:ascii="Times New Roman" w:hAnsi="Times New Roman" w:cs="Times New Roman"/>
          <w:lang w:val="uk-UA"/>
        </w:rPr>
        <w:t xml:space="preserve">м і </w:t>
      </w:r>
      <w:r w:rsidR="00353259" w:rsidRPr="00E92295">
        <w:rPr>
          <w:rFonts w:ascii="Times New Roman" w:hAnsi="Times New Roman" w:cs="Times New Roman"/>
          <w:lang w:val="uk-UA"/>
        </w:rPr>
        <w:t>Виконавець</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зобов'язаний</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прийняти</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його до виконання.</w:t>
      </w:r>
    </w:p>
    <w:p w14:paraId="0043D847" w14:textId="553017BE" w:rsidR="004A5AD2"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4.</w:t>
      </w:r>
      <w:r w:rsidR="000D164F" w:rsidRPr="00E92295">
        <w:rPr>
          <w:rFonts w:ascii="Times New Roman" w:hAnsi="Times New Roman" w:cs="Times New Roman"/>
          <w:lang w:val="uk-UA"/>
        </w:rPr>
        <w:t>1.</w:t>
      </w:r>
      <w:r w:rsidRPr="00E92295">
        <w:rPr>
          <w:rFonts w:ascii="Times New Roman" w:hAnsi="Times New Roman" w:cs="Times New Roman"/>
          <w:lang w:val="uk-UA"/>
        </w:rPr>
        <w:t>1</w:t>
      </w:r>
      <w:ins w:id="146" w:author="Oleg Korsun" w:date="2023-07-19T17:23:00Z">
        <w:r w:rsidR="001D3D9D" w:rsidRPr="00E92295">
          <w:rPr>
            <w:rFonts w:ascii="Times New Roman" w:hAnsi="Times New Roman" w:cs="Times New Roman"/>
            <w:lang w:val="uk-UA"/>
          </w:rPr>
          <w:t>1</w:t>
        </w:r>
      </w:ins>
      <w:del w:id="147" w:author="Oleg Korsun" w:date="2023-07-19T17:23:00Z">
        <w:r w:rsidRPr="00E92295" w:rsidDel="001D3D9D">
          <w:rPr>
            <w:rFonts w:ascii="Times New Roman" w:hAnsi="Times New Roman" w:cs="Times New Roman"/>
            <w:lang w:val="uk-UA"/>
          </w:rPr>
          <w:delText>0</w:delText>
        </w:r>
      </w:del>
      <w:r w:rsidRPr="00E92295">
        <w:rPr>
          <w:rFonts w:ascii="Times New Roman" w:hAnsi="Times New Roman" w:cs="Times New Roman"/>
          <w:lang w:val="uk-UA"/>
        </w:rPr>
        <w:t>. скла</w:t>
      </w:r>
      <w:r w:rsidR="000D164F" w:rsidRPr="00E92295">
        <w:rPr>
          <w:rFonts w:ascii="Times New Roman" w:hAnsi="Times New Roman" w:cs="Times New Roman"/>
          <w:lang w:val="uk-UA"/>
        </w:rPr>
        <w:t>сти</w:t>
      </w:r>
      <w:r w:rsidRPr="00E92295">
        <w:rPr>
          <w:rFonts w:ascii="Times New Roman" w:hAnsi="Times New Roman" w:cs="Times New Roman"/>
          <w:lang w:val="uk-UA"/>
        </w:rPr>
        <w:t xml:space="preserve"> і направ</w:t>
      </w:r>
      <w:r w:rsidR="000D164F" w:rsidRPr="00E92295">
        <w:rPr>
          <w:rFonts w:ascii="Times New Roman" w:hAnsi="Times New Roman" w:cs="Times New Roman"/>
          <w:lang w:val="uk-UA"/>
        </w:rPr>
        <w:t>ити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Замовникові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довідку про вартість</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виконаних</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підрядних</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робіт, акти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прийому-передачі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виконаних</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робіт</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форми КБ-2, КБ-3, або</w:t>
      </w:r>
      <w:r w:rsidR="00512389" w:rsidRPr="00E92295">
        <w:rPr>
          <w:rFonts w:ascii="Times New Roman" w:hAnsi="Times New Roman" w:cs="Times New Roman"/>
          <w:lang w:val="uk-UA"/>
        </w:rPr>
        <w:t xml:space="preserve"> </w:t>
      </w:r>
      <w:r w:rsidR="00E74D0F" w:rsidRPr="00E92295">
        <w:rPr>
          <w:rFonts w:ascii="Times New Roman" w:hAnsi="Times New Roman" w:cs="Times New Roman"/>
          <w:lang w:val="uk-UA"/>
        </w:rPr>
        <w:t>інший</w:t>
      </w:r>
      <w:r w:rsidRPr="00E92295">
        <w:rPr>
          <w:rFonts w:ascii="Times New Roman" w:hAnsi="Times New Roman" w:cs="Times New Roman"/>
          <w:lang w:val="uk-UA"/>
        </w:rPr>
        <w:t>, передбачений</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законодавством документ (в разі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внесення</w:t>
      </w:r>
      <w:r w:rsidR="00512389" w:rsidRPr="00E92295">
        <w:rPr>
          <w:rFonts w:ascii="Times New Roman" w:hAnsi="Times New Roman" w:cs="Times New Roman"/>
          <w:lang w:val="uk-UA"/>
        </w:rPr>
        <w:t xml:space="preserve"> </w:t>
      </w:r>
      <w:r w:rsidR="00BE4906" w:rsidRPr="00E92295">
        <w:rPr>
          <w:rFonts w:ascii="Times New Roman" w:hAnsi="Times New Roman" w:cs="Times New Roman"/>
          <w:lang w:val="uk-UA"/>
        </w:rPr>
        <w:t>з</w:t>
      </w:r>
      <w:r w:rsidRPr="00E92295">
        <w:rPr>
          <w:rFonts w:ascii="Times New Roman" w:hAnsi="Times New Roman" w:cs="Times New Roman"/>
          <w:lang w:val="uk-UA"/>
        </w:rPr>
        <w:t>мін до законодавства) з усіма</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необхідними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додатками. Замовник</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зобов'язаний</w:t>
      </w:r>
      <w:r w:rsidR="00512389" w:rsidRPr="00E92295">
        <w:rPr>
          <w:rFonts w:ascii="Times New Roman" w:hAnsi="Times New Roman" w:cs="Times New Roman"/>
          <w:lang w:val="uk-UA"/>
        </w:rPr>
        <w:t xml:space="preserve"> р</w:t>
      </w:r>
      <w:r w:rsidRPr="00E92295">
        <w:rPr>
          <w:rFonts w:ascii="Times New Roman" w:hAnsi="Times New Roman" w:cs="Times New Roman"/>
          <w:lang w:val="uk-UA"/>
        </w:rPr>
        <w:t>озглянути і підписати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наданий</w:t>
      </w:r>
      <w:r w:rsidR="00512389"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w:t>
      </w:r>
      <w:r w:rsidR="000D164F" w:rsidRPr="00E92295">
        <w:rPr>
          <w:rFonts w:ascii="Times New Roman" w:hAnsi="Times New Roman" w:cs="Times New Roman"/>
          <w:lang w:val="uk-UA"/>
        </w:rPr>
        <w:t>це</w:t>
      </w:r>
      <w:r w:rsidRPr="00E92295">
        <w:rPr>
          <w:rFonts w:ascii="Times New Roman" w:hAnsi="Times New Roman" w:cs="Times New Roman"/>
          <w:lang w:val="uk-UA"/>
        </w:rPr>
        <w:t>м документ протягом</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п'яти</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банківських</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днів з моменту його</w:t>
      </w:r>
      <w:r w:rsidR="005E7412" w:rsidRPr="00E92295">
        <w:rPr>
          <w:rFonts w:ascii="Times New Roman" w:hAnsi="Times New Roman" w:cs="Times New Roman"/>
          <w:lang w:val="uk-UA"/>
        </w:rPr>
        <w:t xml:space="preserve"> </w:t>
      </w:r>
      <w:r w:rsidRPr="00E92295">
        <w:rPr>
          <w:rFonts w:ascii="Times New Roman" w:hAnsi="Times New Roman" w:cs="Times New Roman"/>
          <w:lang w:val="uk-UA"/>
        </w:rPr>
        <w:t>отримання</w:t>
      </w:r>
      <w:r w:rsidR="005E7412" w:rsidRPr="00E92295">
        <w:rPr>
          <w:rFonts w:ascii="Times New Roman" w:hAnsi="Times New Roman" w:cs="Times New Roman"/>
          <w:lang w:val="uk-UA"/>
        </w:rPr>
        <w:t xml:space="preserve"> </w:t>
      </w:r>
      <w:r w:rsidRPr="00E92295">
        <w:rPr>
          <w:rFonts w:ascii="Times New Roman" w:hAnsi="Times New Roman" w:cs="Times New Roman"/>
          <w:lang w:val="uk-UA"/>
        </w:rPr>
        <w:t>або в разі</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виявлення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недоліків, надати</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письмову</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відмову в його</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підписанні. У разі</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виявлення</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Замовником</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недоліків у виконанні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робіт</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Сторони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діють</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 xml:space="preserve">відповідно до </w:t>
      </w:r>
      <w:proofErr w:type="spellStart"/>
      <w:r w:rsidRPr="00E92295">
        <w:rPr>
          <w:rFonts w:ascii="Times New Roman" w:hAnsi="Times New Roman" w:cs="Times New Roman"/>
          <w:lang w:val="uk-UA"/>
        </w:rPr>
        <w:t>п.п</w:t>
      </w:r>
      <w:proofErr w:type="spellEnd"/>
      <w:r w:rsidRPr="00E92295">
        <w:rPr>
          <w:rFonts w:ascii="Times New Roman" w:hAnsi="Times New Roman" w:cs="Times New Roman"/>
          <w:lang w:val="uk-UA"/>
        </w:rPr>
        <w:t>. 4.</w:t>
      </w:r>
      <w:r w:rsidR="000D164F" w:rsidRPr="00E92295">
        <w:rPr>
          <w:rFonts w:ascii="Times New Roman" w:hAnsi="Times New Roman" w:cs="Times New Roman"/>
          <w:lang w:val="uk-UA"/>
        </w:rPr>
        <w:t>1.</w:t>
      </w:r>
      <w:ins w:id="148" w:author="Oleg Korsun" w:date="2023-07-19T17:23:00Z">
        <w:r w:rsidR="001D3D9D" w:rsidRPr="00E92295">
          <w:rPr>
            <w:rFonts w:ascii="Times New Roman" w:hAnsi="Times New Roman" w:cs="Times New Roman"/>
            <w:lang w:val="uk-UA"/>
          </w:rPr>
          <w:t>10</w:t>
        </w:r>
      </w:ins>
      <w:del w:id="149" w:author="Oleg Korsun" w:date="2023-07-19T17:23:00Z">
        <w:r w:rsidRPr="00E92295" w:rsidDel="001D3D9D">
          <w:rPr>
            <w:rFonts w:ascii="Times New Roman" w:hAnsi="Times New Roman" w:cs="Times New Roman"/>
            <w:lang w:val="uk-UA"/>
          </w:rPr>
          <w:delText>9</w:delText>
        </w:r>
      </w:del>
      <w:r w:rsidRPr="00E92295">
        <w:rPr>
          <w:rFonts w:ascii="Times New Roman" w:hAnsi="Times New Roman" w:cs="Times New Roman"/>
          <w:lang w:val="uk-UA"/>
        </w:rPr>
        <w:t>., 5.</w:t>
      </w:r>
      <w:ins w:id="150" w:author="Oleg Korsun" w:date="2023-07-19T17:24:00Z">
        <w:r w:rsidR="001D3D9D" w:rsidRPr="00E92295">
          <w:rPr>
            <w:rFonts w:ascii="Times New Roman" w:hAnsi="Times New Roman" w:cs="Times New Roman"/>
            <w:lang w:val="uk-UA"/>
          </w:rPr>
          <w:t>2</w:t>
        </w:r>
      </w:ins>
      <w:del w:id="151" w:author="Oleg Korsun" w:date="2023-07-19T17:24:00Z">
        <w:r w:rsidRPr="00E92295" w:rsidDel="001D3D9D">
          <w:rPr>
            <w:rFonts w:ascii="Times New Roman" w:hAnsi="Times New Roman" w:cs="Times New Roman"/>
            <w:lang w:val="uk-UA"/>
          </w:rPr>
          <w:delText>3</w:delText>
        </w:r>
      </w:del>
      <w:r w:rsidRPr="00E92295">
        <w:rPr>
          <w:rFonts w:ascii="Times New Roman" w:hAnsi="Times New Roman" w:cs="Times New Roman"/>
          <w:lang w:val="uk-UA"/>
        </w:rPr>
        <w:t xml:space="preserve"> - 5.</w:t>
      </w:r>
      <w:ins w:id="152" w:author="Oleg Korsun" w:date="2023-07-19T17:24:00Z">
        <w:r w:rsidR="001D3D9D" w:rsidRPr="00E92295">
          <w:rPr>
            <w:rFonts w:ascii="Times New Roman" w:hAnsi="Times New Roman" w:cs="Times New Roman"/>
            <w:lang w:val="uk-UA"/>
          </w:rPr>
          <w:t>3</w:t>
        </w:r>
      </w:ins>
      <w:del w:id="153" w:author="Oleg Korsun" w:date="2023-07-19T17:24:00Z">
        <w:r w:rsidRPr="00E92295" w:rsidDel="001D3D9D">
          <w:rPr>
            <w:rFonts w:ascii="Times New Roman" w:hAnsi="Times New Roman" w:cs="Times New Roman"/>
            <w:lang w:val="uk-UA"/>
          </w:rPr>
          <w:delText>4</w:delText>
        </w:r>
      </w:del>
      <w:r w:rsidRPr="00E92295">
        <w:rPr>
          <w:rFonts w:ascii="Times New Roman" w:hAnsi="Times New Roman" w:cs="Times New Roman"/>
          <w:lang w:val="uk-UA"/>
        </w:rPr>
        <w:t xml:space="preserve"> цього Договору.</w:t>
      </w:r>
    </w:p>
    <w:p w14:paraId="45CCD749" w14:textId="2E8156EB" w:rsidR="004A5AD2"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4.</w:t>
      </w:r>
      <w:r w:rsidR="000D164F" w:rsidRPr="00E92295">
        <w:rPr>
          <w:rFonts w:ascii="Times New Roman" w:hAnsi="Times New Roman" w:cs="Times New Roman"/>
          <w:lang w:val="uk-UA"/>
        </w:rPr>
        <w:t>1.</w:t>
      </w:r>
      <w:r w:rsidRPr="00E92295">
        <w:rPr>
          <w:rFonts w:ascii="Times New Roman" w:hAnsi="Times New Roman" w:cs="Times New Roman"/>
          <w:lang w:val="uk-UA"/>
        </w:rPr>
        <w:t>1</w:t>
      </w:r>
      <w:ins w:id="154" w:author="Oleg Korsun" w:date="2023-07-19T17:25:00Z">
        <w:r w:rsidR="00111C21" w:rsidRPr="00E92295">
          <w:rPr>
            <w:rFonts w:ascii="Times New Roman" w:hAnsi="Times New Roman" w:cs="Times New Roman"/>
            <w:lang w:val="uk-UA"/>
          </w:rPr>
          <w:t>2</w:t>
        </w:r>
      </w:ins>
      <w:del w:id="155" w:author="Oleg Korsun" w:date="2023-07-19T17:25:00Z">
        <w:r w:rsidRPr="00E92295" w:rsidDel="00111C21">
          <w:rPr>
            <w:rFonts w:ascii="Times New Roman" w:hAnsi="Times New Roman" w:cs="Times New Roman"/>
            <w:lang w:val="uk-UA"/>
          </w:rPr>
          <w:delText>1</w:delText>
        </w:r>
      </w:del>
      <w:r w:rsidRPr="00E92295">
        <w:rPr>
          <w:rFonts w:ascii="Times New Roman" w:hAnsi="Times New Roman" w:cs="Times New Roman"/>
          <w:lang w:val="uk-UA"/>
        </w:rPr>
        <w:t xml:space="preserve">. </w:t>
      </w:r>
      <w:r w:rsidR="00A837D5" w:rsidRPr="00E92295">
        <w:rPr>
          <w:rFonts w:ascii="Times New Roman" w:hAnsi="Times New Roman" w:cs="Times New Roman"/>
          <w:lang w:val="uk-UA"/>
        </w:rPr>
        <w:t>д</w:t>
      </w:r>
      <w:r w:rsidRPr="00E92295">
        <w:rPr>
          <w:rFonts w:ascii="Times New Roman" w:hAnsi="Times New Roman" w:cs="Times New Roman"/>
          <w:lang w:val="uk-UA"/>
        </w:rPr>
        <w:t>окумент, передбачений п. 4.</w:t>
      </w:r>
      <w:r w:rsidR="000D164F" w:rsidRPr="00E92295">
        <w:rPr>
          <w:rFonts w:ascii="Times New Roman" w:hAnsi="Times New Roman" w:cs="Times New Roman"/>
          <w:lang w:val="uk-UA"/>
        </w:rPr>
        <w:t>1.</w:t>
      </w:r>
      <w:r w:rsidRPr="00E92295">
        <w:rPr>
          <w:rFonts w:ascii="Times New Roman" w:hAnsi="Times New Roman" w:cs="Times New Roman"/>
          <w:lang w:val="uk-UA"/>
        </w:rPr>
        <w:t>1</w:t>
      </w:r>
      <w:ins w:id="156" w:author="Oleg Korsun" w:date="2023-07-19T17:25:00Z">
        <w:r w:rsidR="00111C21" w:rsidRPr="00E92295">
          <w:rPr>
            <w:rFonts w:ascii="Times New Roman" w:hAnsi="Times New Roman" w:cs="Times New Roman"/>
            <w:lang w:val="uk-UA"/>
          </w:rPr>
          <w:t>1</w:t>
        </w:r>
      </w:ins>
      <w:del w:id="157" w:author="Oleg Korsun" w:date="2023-07-19T17:25:00Z">
        <w:r w:rsidRPr="00E92295" w:rsidDel="00111C21">
          <w:rPr>
            <w:rFonts w:ascii="Times New Roman" w:hAnsi="Times New Roman" w:cs="Times New Roman"/>
            <w:lang w:val="uk-UA"/>
          </w:rPr>
          <w:delText>0</w:delText>
        </w:r>
      </w:del>
      <w:r w:rsidRPr="00E92295">
        <w:rPr>
          <w:rFonts w:ascii="Times New Roman" w:hAnsi="Times New Roman" w:cs="Times New Roman"/>
          <w:lang w:val="uk-UA"/>
        </w:rPr>
        <w:t xml:space="preserve"> Договору, повинен бути складений і наданий</w:t>
      </w:r>
      <w:r w:rsidR="004E0675" w:rsidRPr="00E92295">
        <w:rPr>
          <w:rFonts w:ascii="Times New Roman" w:hAnsi="Times New Roman" w:cs="Times New Roman"/>
          <w:lang w:val="uk-UA"/>
        </w:rPr>
        <w:t xml:space="preserve"> </w:t>
      </w:r>
      <w:r w:rsidRPr="00E92295">
        <w:rPr>
          <w:rFonts w:ascii="Times New Roman" w:hAnsi="Times New Roman" w:cs="Times New Roman"/>
          <w:lang w:val="uk-UA"/>
        </w:rPr>
        <w:t>Замовнику</w:t>
      </w:r>
      <w:r w:rsidR="004E0675" w:rsidRPr="00E92295">
        <w:rPr>
          <w:rFonts w:ascii="Times New Roman" w:hAnsi="Times New Roman" w:cs="Times New Roman"/>
          <w:lang w:val="uk-UA"/>
        </w:rPr>
        <w:t xml:space="preserve"> </w:t>
      </w:r>
      <w:r w:rsidRPr="00E92295">
        <w:rPr>
          <w:rFonts w:ascii="Times New Roman" w:hAnsi="Times New Roman" w:cs="Times New Roman"/>
          <w:lang w:val="uk-UA"/>
        </w:rPr>
        <w:t>протягом</w:t>
      </w:r>
      <w:r w:rsidR="004E0675" w:rsidRPr="00E92295">
        <w:rPr>
          <w:rFonts w:ascii="Times New Roman" w:hAnsi="Times New Roman" w:cs="Times New Roman"/>
          <w:lang w:val="uk-UA"/>
        </w:rPr>
        <w:t xml:space="preserve"> </w:t>
      </w:r>
      <w:r w:rsidRPr="00E92295">
        <w:rPr>
          <w:rFonts w:ascii="Times New Roman" w:hAnsi="Times New Roman" w:cs="Times New Roman"/>
          <w:lang w:val="uk-UA"/>
        </w:rPr>
        <w:t>трьох</w:t>
      </w:r>
      <w:r w:rsidR="004E0675" w:rsidRPr="00E92295">
        <w:rPr>
          <w:rFonts w:ascii="Times New Roman" w:hAnsi="Times New Roman" w:cs="Times New Roman"/>
          <w:lang w:val="uk-UA"/>
        </w:rPr>
        <w:t xml:space="preserve"> </w:t>
      </w:r>
      <w:r w:rsidRPr="00E92295">
        <w:rPr>
          <w:rFonts w:ascii="Times New Roman" w:hAnsi="Times New Roman" w:cs="Times New Roman"/>
          <w:lang w:val="uk-UA"/>
        </w:rPr>
        <w:t>банківських</w:t>
      </w:r>
      <w:r w:rsidR="004E0675" w:rsidRPr="00E92295">
        <w:rPr>
          <w:rFonts w:ascii="Times New Roman" w:hAnsi="Times New Roman" w:cs="Times New Roman"/>
          <w:lang w:val="uk-UA"/>
        </w:rPr>
        <w:t xml:space="preserve"> </w:t>
      </w:r>
      <w:r w:rsidRPr="00E92295">
        <w:rPr>
          <w:rFonts w:ascii="Times New Roman" w:hAnsi="Times New Roman" w:cs="Times New Roman"/>
          <w:lang w:val="uk-UA"/>
        </w:rPr>
        <w:t>днів з дати</w:t>
      </w:r>
      <w:r w:rsidR="004E0675" w:rsidRPr="00E92295">
        <w:rPr>
          <w:rFonts w:ascii="Times New Roman" w:hAnsi="Times New Roman" w:cs="Times New Roman"/>
          <w:lang w:val="uk-UA"/>
        </w:rPr>
        <w:t xml:space="preserve"> </w:t>
      </w:r>
      <w:r w:rsidRPr="00E92295">
        <w:rPr>
          <w:rFonts w:ascii="Times New Roman" w:hAnsi="Times New Roman" w:cs="Times New Roman"/>
          <w:lang w:val="uk-UA"/>
        </w:rPr>
        <w:t>закінчення</w:t>
      </w:r>
      <w:r w:rsidR="004E0675" w:rsidRPr="00E92295">
        <w:rPr>
          <w:rFonts w:ascii="Times New Roman" w:hAnsi="Times New Roman" w:cs="Times New Roman"/>
          <w:lang w:val="uk-UA"/>
        </w:rPr>
        <w:t xml:space="preserve"> </w:t>
      </w:r>
      <w:r w:rsidRPr="00E92295">
        <w:rPr>
          <w:rFonts w:ascii="Times New Roman" w:hAnsi="Times New Roman" w:cs="Times New Roman"/>
          <w:lang w:val="uk-UA"/>
        </w:rPr>
        <w:t>робіт, передбачених</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цим Договором або</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відповідним</w:t>
      </w:r>
      <w:r w:rsidR="000D164F" w:rsidRPr="00E92295">
        <w:rPr>
          <w:rFonts w:ascii="Times New Roman" w:hAnsi="Times New Roman" w:cs="Times New Roman"/>
          <w:lang w:val="uk-UA"/>
        </w:rPr>
        <w:t>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додатков</w:t>
      </w:r>
      <w:r w:rsidR="000D164F" w:rsidRPr="00E92295">
        <w:rPr>
          <w:rFonts w:ascii="Times New Roman" w:hAnsi="Times New Roman" w:cs="Times New Roman"/>
          <w:lang w:val="uk-UA"/>
        </w:rPr>
        <w:t>ими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угод</w:t>
      </w:r>
      <w:r w:rsidR="000D164F" w:rsidRPr="00E92295">
        <w:rPr>
          <w:rFonts w:ascii="Times New Roman" w:hAnsi="Times New Roman" w:cs="Times New Roman"/>
          <w:lang w:val="uk-UA"/>
        </w:rPr>
        <w:t>ами</w:t>
      </w:r>
      <w:r w:rsidR="008F2E13" w:rsidRPr="00E92295">
        <w:rPr>
          <w:rFonts w:ascii="Times New Roman" w:hAnsi="Times New Roman" w:cs="Times New Roman"/>
          <w:lang w:val="uk-UA"/>
        </w:rPr>
        <w:t xml:space="preserve"> до нього</w:t>
      </w:r>
      <w:r w:rsidRPr="00E92295">
        <w:rPr>
          <w:rFonts w:ascii="Times New Roman" w:hAnsi="Times New Roman" w:cs="Times New Roman"/>
          <w:lang w:val="uk-UA"/>
        </w:rPr>
        <w:t>, або з періодичністю один раз на місяць, за домовленістю</w:t>
      </w:r>
      <w:r w:rsidR="00512389" w:rsidRPr="00E92295">
        <w:rPr>
          <w:rFonts w:ascii="Times New Roman" w:hAnsi="Times New Roman" w:cs="Times New Roman"/>
          <w:lang w:val="uk-UA"/>
        </w:rPr>
        <w:t xml:space="preserve"> </w:t>
      </w:r>
      <w:r w:rsidR="005E7412" w:rsidRPr="00E92295">
        <w:rPr>
          <w:rFonts w:ascii="Times New Roman" w:hAnsi="Times New Roman" w:cs="Times New Roman"/>
          <w:lang w:val="uk-UA"/>
        </w:rPr>
        <w:t>сторін</w:t>
      </w:r>
      <w:r w:rsidRPr="00E92295">
        <w:rPr>
          <w:rFonts w:ascii="Times New Roman" w:hAnsi="Times New Roman" w:cs="Times New Roman"/>
          <w:lang w:val="uk-UA"/>
        </w:rPr>
        <w:t>, але не пізніше</w:t>
      </w:r>
      <w:r w:rsidR="00512389" w:rsidRPr="00E92295">
        <w:rPr>
          <w:rFonts w:ascii="Times New Roman" w:hAnsi="Times New Roman" w:cs="Times New Roman"/>
          <w:lang w:val="uk-UA"/>
        </w:rPr>
        <w:t xml:space="preserve"> о</w:t>
      </w:r>
      <w:r w:rsidRPr="00E92295">
        <w:rPr>
          <w:rFonts w:ascii="Times New Roman" w:hAnsi="Times New Roman" w:cs="Times New Roman"/>
          <w:lang w:val="uk-UA"/>
        </w:rPr>
        <w:t>станнього числа місяця, в якому</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ці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роботи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були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виконані.</w:t>
      </w:r>
    </w:p>
    <w:p w14:paraId="5E6BEDE6" w14:textId="43AE64AF" w:rsidR="004A5AD2"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4.</w:t>
      </w:r>
      <w:r w:rsidR="009B3158" w:rsidRPr="00E92295">
        <w:rPr>
          <w:rFonts w:ascii="Times New Roman" w:hAnsi="Times New Roman" w:cs="Times New Roman"/>
          <w:lang w:val="uk-UA"/>
        </w:rPr>
        <w:t>1.</w:t>
      </w:r>
      <w:r w:rsidRPr="00E92295">
        <w:rPr>
          <w:rFonts w:ascii="Times New Roman" w:hAnsi="Times New Roman" w:cs="Times New Roman"/>
          <w:lang w:val="uk-UA"/>
        </w:rPr>
        <w:t>1</w:t>
      </w:r>
      <w:ins w:id="158" w:author="Oleg Korsun" w:date="2023-07-19T17:25:00Z">
        <w:r w:rsidR="00111C21" w:rsidRPr="00E92295">
          <w:rPr>
            <w:rFonts w:ascii="Times New Roman" w:hAnsi="Times New Roman" w:cs="Times New Roman"/>
            <w:lang w:val="uk-UA"/>
          </w:rPr>
          <w:t>3</w:t>
        </w:r>
      </w:ins>
      <w:del w:id="159" w:author="Oleg Korsun" w:date="2023-07-19T17:25:00Z">
        <w:r w:rsidRPr="00E92295" w:rsidDel="00111C21">
          <w:rPr>
            <w:rFonts w:ascii="Times New Roman" w:hAnsi="Times New Roman" w:cs="Times New Roman"/>
            <w:lang w:val="uk-UA"/>
          </w:rPr>
          <w:delText>2</w:delText>
        </w:r>
      </w:del>
      <w:r w:rsidRPr="00E92295">
        <w:rPr>
          <w:rFonts w:ascii="Times New Roman" w:hAnsi="Times New Roman" w:cs="Times New Roman"/>
          <w:lang w:val="uk-UA"/>
        </w:rPr>
        <w:t>. після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закінчення</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робіт в 3-х-денний термін</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звільнити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об'єкт</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робіт, при цьому</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прибрати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територію, вивезти</w:t>
      </w:r>
      <w:r w:rsidR="00FF3FEF" w:rsidRPr="00E92295">
        <w:rPr>
          <w:rFonts w:ascii="Times New Roman" w:hAnsi="Times New Roman" w:cs="Times New Roman"/>
          <w:lang w:val="uk-UA"/>
        </w:rPr>
        <w:t xml:space="preserve"> </w:t>
      </w:r>
      <w:r w:rsidRPr="00E92295">
        <w:rPr>
          <w:rFonts w:ascii="Times New Roman" w:hAnsi="Times New Roman" w:cs="Times New Roman"/>
          <w:lang w:val="uk-UA"/>
        </w:rPr>
        <w:t>своїми силами і за свій</w:t>
      </w:r>
      <w:r w:rsidR="00FF3FEF" w:rsidRPr="00E92295">
        <w:rPr>
          <w:rFonts w:ascii="Times New Roman" w:hAnsi="Times New Roman" w:cs="Times New Roman"/>
          <w:lang w:val="uk-UA"/>
        </w:rPr>
        <w:t xml:space="preserve"> </w:t>
      </w:r>
      <w:r w:rsidRPr="00E92295">
        <w:rPr>
          <w:rFonts w:ascii="Times New Roman" w:hAnsi="Times New Roman" w:cs="Times New Roman"/>
          <w:lang w:val="uk-UA"/>
        </w:rPr>
        <w:t>рахунок все будівельне</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сміття, виробничі</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відходи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від</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самостійно</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закуплених і використаних</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 xml:space="preserve">матеріалів і </w:t>
      </w:r>
      <w:proofErr w:type="spellStart"/>
      <w:r w:rsidRPr="00E92295">
        <w:rPr>
          <w:rFonts w:ascii="Times New Roman" w:hAnsi="Times New Roman" w:cs="Times New Roman"/>
          <w:lang w:val="uk-UA"/>
        </w:rPr>
        <w:t>т.д</w:t>
      </w:r>
      <w:proofErr w:type="spellEnd"/>
      <w:r w:rsidRPr="00E92295">
        <w:rPr>
          <w:rFonts w:ascii="Times New Roman" w:hAnsi="Times New Roman" w:cs="Times New Roman"/>
          <w:lang w:val="uk-UA"/>
        </w:rPr>
        <w:t>.</w:t>
      </w:r>
    </w:p>
    <w:p w14:paraId="6D928BBC" w14:textId="3B6986D6" w:rsidR="008F2E13" w:rsidRPr="00E92295" w:rsidRDefault="004A5AD2" w:rsidP="008F2E13">
      <w:pPr>
        <w:tabs>
          <w:tab w:val="num" w:pos="0"/>
        </w:tabs>
        <w:spacing w:line="240" w:lineRule="auto"/>
        <w:jc w:val="both"/>
        <w:rPr>
          <w:rFonts w:ascii="Times New Roman" w:eastAsia="Times New Roman" w:hAnsi="Times New Roman" w:cs="Times New Roman"/>
          <w:lang w:val="uk-UA" w:eastAsia="ru-RU"/>
        </w:rPr>
      </w:pPr>
      <w:r w:rsidRPr="00E92295">
        <w:rPr>
          <w:rFonts w:ascii="Times New Roman" w:hAnsi="Times New Roman" w:cs="Times New Roman"/>
          <w:lang w:val="uk-UA"/>
        </w:rPr>
        <w:t>4.</w:t>
      </w:r>
      <w:r w:rsidR="008F2E13" w:rsidRPr="00E92295">
        <w:rPr>
          <w:rFonts w:ascii="Times New Roman" w:hAnsi="Times New Roman" w:cs="Times New Roman"/>
          <w:lang w:val="uk-UA"/>
        </w:rPr>
        <w:t>1.</w:t>
      </w:r>
      <w:r w:rsidRPr="00E92295">
        <w:rPr>
          <w:rFonts w:ascii="Times New Roman" w:hAnsi="Times New Roman" w:cs="Times New Roman"/>
          <w:lang w:val="uk-UA"/>
        </w:rPr>
        <w:t>1</w:t>
      </w:r>
      <w:ins w:id="160" w:author="Oleg Korsun" w:date="2023-07-19T17:25:00Z">
        <w:r w:rsidR="00111C21" w:rsidRPr="00E92295">
          <w:rPr>
            <w:rFonts w:ascii="Times New Roman" w:hAnsi="Times New Roman" w:cs="Times New Roman"/>
            <w:lang w:val="uk-UA"/>
          </w:rPr>
          <w:t>4</w:t>
        </w:r>
      </w:ins>
      <w:del w:id="161" w:author="Oleg Korsun" w:date="2023-07-19T17:25:00Z">
        <w:r w:rsidRPr="00E92295" w:rsidDel="00111C21">
          <w:rPr>
            <w:rFonts w:ascii="Times New Roman" w:hAnsi="Times New Roman" w:cs="Times New Roman"/>
            <w:lang w:val="uk-UA"/>
          </w:rPr>
          <w:delText>3</w:delText>
        </w:r>
      </w:del>
      <w:r w:rsidRPr="00E92295">
        <w:rPr>
          <w:rFonts w:ascii="Times New Roman" w:hAnsi="Times New Roman" w:cs="Times New Roman"/>
          <w:lang w:val="uk-UA"/>
        </w:rPr>
        <w:t xml:space="preserve">. </w:t>
      </w:r>
      <w:r w:rsidR="008F2E13" w:rsidRPr="00E92295">
        <w:rPr>
          <w:rFonts w:ascii="Times New Roman" w:eastAsia="Times New Roman" w:hAnsi="Times New Roman" w:cs="Times New Roman"/>
          <w:lang w:val="uk-UA" w:eastAsia="ru-RU"/>
        </w:rPr>
        <w:t>зазначати коди на роботи згідно УКТ ЗЕД та Державним класифікатором продукції та послуг ДК 016:2010 в</w:t>
      </w:r>
      <w:r w:rsidR="00512389" w:rsidRPr="00E92295">
        <w:rPr>
          <w:rFonts w:ascii="Times New Roman" w:eastAsia="Times New Roman" w:hAnsi="Times New Roman" w:cs="Times New Roman"/>
          <w:lang w:val="uk-UA" w:eastAsia="ru-RU"/>
        </w:rPr>
        <w:t xml:space="preserve"> </w:t>
      </w:r>
      <w:r w:rsidR="00A837D5" w:rsidRPr="00E92295">
        <w:rPr>
          <w:rFonts w:ascii="Times New Roman" w:eastAsia="Times New Roman" w:hAnsi="Times New Roman" w:cs="Times New Roman"/>
          <w:lang w:val="uk-UA" w:eastAsia="ru-RU"/>
        </w:rPr>
        <w:t>Актах виконаних робіт</w:t>
      </w:r>
      <w:r w:rsidR="008F2E13" w:rsidRPr="00E92295">
        <w:rPr>
          <w:rFonts w:ascii="Times New Roman" w:eastAsia="Times New Roman" w:hAnsi="Times New Roman" w:cs="Times New Roman"/>
          <w:lang w:val="uk-UA" w:eastAsia="ru-RU"/>
        </w:rPr>
        <w:t>, рахунках</w:t>
      </w:r>
      <w:r w:rsidR="00A837D5" w:rsidRPr="00E92295">
        <w:rPr>
          <w:rFonts w:ascii="Times New Roman" w:eastAsia="Times New Roman" w:hAnsi="Times New Roman" w:cs="Times New Roman"/>
          <w:lang w:val="uk-UA" w:eastAsia="ru-RU"/>
        </w:rPr>
        <w:t xml:space="preserve"> та </w:t>
      </w:r>
      <w:proofErr w:type="spellStart"/>
      <w:r w:rsidR="00A837D5" w:rsidRPr="00E92295">
        <w:rPr>
          <w:rFonts w:ascii="Times New Roman" w:eastAsia="Times New Roman" w:hAnsi="Times New Roman" w:cs="Times New Roman"/>
          <w:lang w:val="uk-UA" w:eastAsia="ru-RU"/>
        </w:rPr>
        <w:t>т.ін</w:t>
      </w:r>
      <w:proofErr w:type="spellEnd"/>
      <w:r w:rsidR="00A837D5" w:rsidRPr="00E92295">
        <w:rPr>
          <w:rFonts w:ascii="Times New Roman" w:eastAsia="Times New Roman" w:hAnsi="Times New Roman" w:cs="Times New Roman"/>
          <w:lang w:val="uk-UA" w:eastAsia="ru-RU"/>
        </w:rPr>
        <w:t>.</w:t>
      </w:r>
      <w:r w:rsidR="008F2E13" w:rsidRPr="00E92295">
        <w:rPr>
          <w:rFonts w:ascii="Times New Roman" w:eastAsia="Times New Roman" w:hAnsi="Times New Roman" w:cs="Times New Roman"/>
          <w:lang w:val="uk-UA" w:eastAsia="ru-RU"/>
        </w:rPr>
        <w:t>, та зазначити такі сам</w:t>
      </w:r>
      <w:r w:rsidR="009A21AA" w:rsidRPr="00E92295">
        <w:rPr>
          <w:rFonts w:ascii="Times New Roman" w:eastAsia="Times New Roman" w:hAnsi="Times New Roman" w:cs="Times New Roman"/>
          <w:lang w:val="uk-UA" w:eastAsia="ru-RU"/>
        </w:rPr>
        <w:t>е</w:t>
      </w:r>
      <w:r w:rsidR="008F2E13" w:rsidRPr="00E92295">
        <w:rPr>
          <w:rFonts w:ascii="Times New Roman" w:eastAsia="Times New Roman" w:hAnsi="Times New Roman" w:cs="Times New Roman"/>
          <w:lang w:val="uk-UA" w:eastAsia="ru-RU"/>
        </w:rPr>
        <w:t xml:space="preserve"> коди в податкових накладних та розрахунках до них.</w:t>
      </w:r>
    </w:p>
    <w:p w14:paraId="2A079CD1" w14:textId="0DB9E560" w:rsidR="008F2E13" w:rsidRPr="00E92295" w:rsidRDefault="00A837D5" w:rsidP="008F2E13">
      <w:pPr>
        <w:spacing w:after="200" w:line="240" w:lineRule="auto"/>
        <w:jc w:val="both"/>
        <w:rPr>
          <w:rFonts w:ascii="Times New Roman" w:eastAsia="Calibri" w:hAnsi="Times New Roman" w:cs="Times New Roman"/>
          <w:color w:val="222222"/>
          <w:lang w:val="uk-UA"/>
          <w:rPrChange w:id="162" w:author="OLENA PASHKOVA (NEPTUNE.UA)" w:date="2023-07-20T11:23:00Z">
            <w:rPr>
              <w:rFonts w:ascii="Times New Roman" w:eastAsia="Calibri" w:hAnsi="Times New Roman" w:cs="Times New Roman"/>
              <w:color w:val="222222"/>
              <w:sz w:val="24"/>
              <w:szCs w:val="24"/>
              <w:lang w:val="uk-UA"/>
            </w:rPr>
          </w:rPrChange>
        </w:rPr>
      </w:pPr>
      <w:r w:rsidRPr="00E92295">
        <w:rPr>
          <w:rFonts w:ascii="Times New Roman" w:eastAsia="Calibri" w:hAnsi="Times New Roman" w:cs="Times New Roman"/>
          <w:color w:val="222222"/>
          <w:lang w:val="uk-UA"/>
          <w:rPrChange w:id="163" w:author="OLENA PASHKOVA (NEPTUNE.UA)" w:date="2023-07-20T11:23:00Z">
            <w:rPr>
              <w:rFonts w:ascii="Times New Roman" w:eastAsia="Calibri" w:hAnsi="Times New Roman" w:cs="Times New Roman"/>
              <w:color w:val="222222"/>
              <w:sz w:val="24"/>
              <w:szCs w:val="24"/>
              <w:lang w:val="uk-UA"/>
            </w:rPr>
          </w:rPrChange>
        </w:rPr>
        <w:t>4.1.1</w:t>
      </w:r>
      <w:ins w:id="164" w:author="Oleg Korsun" w:date="2023-07-19T17:25:00Z">
        <w:r w:rsidR="00111C21" w:rsidRPr="00E92295">
          <w:rPr>
            <w:rFonts w:ascii="Times New Roman" w:eastAsia="Calibri" w:hAnsi="Times New Roman" w:cs="Times New Roman"/>
            <w:color w:val="222222"/>
            <w:lang w:val="uk-UA"/>
            <w:rPrChange w:id="165" w:author="OLENA PASHKOVA (NEPTUNE.UA)" w:date="2023-07-20T11:23:00Z">
              <w:rPr>
                <w:rFonts w:ascii="Times New Roman" w:eastAsia="Calibri" w:hAnsi="Times New Roman" w:cs="Times New Roman"/>
                <w:color w:val="222222"/>
                <w:sz w:val="24"/>
                <w:szCs w:val="24"/>
                <w:lang w:val="uk-UA"/>
              </w:rPr>
            </w:rPrChange>
          </w:rPr>
          <w:t>5</w:t>
        </w:r>
      </w:ins>
      <w:del w:id="166" w:author="Oleg Korsun" w:date="2023-07-19T17:25:00Z">
        <w:r w:rsidRPr="00E92295" w:rsidDel="00111C21">
          <w:rPr>
            <w:rFonts w:ascii="Times New Roman" w:eastAsia="Calibri" w:hAnsi="Times New Roman" w:cs="Times New Roman"/>
            <w:color w:val="222222"/>
            <w:lang w:val="uk-UA"/>
            <w:rPrChange w:id="167" w:author="OLENA PASHKOVA (NEPTUNE.UA)" w:date="2023-07-20T11:23:00Z">
              <w:rPr>
                <w:rFonts w:ascii="Times New Roman" w:eastAsia="Calibri" w:hAnsi="Times New Roman" w:cs="Times New Roman"/>
                <w:color w:val="222222"/>
                <w:sz w:val="24"/>
                <w:szCs w:val="24"/>
                <w:lang w:val="uk-UA"/>
              </w:rPr>
            </w:rPrChange>
          </w:rPr>
          <w:delText>4</w:delText>
        </w:r>
      </w:del>
      <w:r w:rsidRPr="00E92295">
        <w:rPr>
          <w:rFonts w:ascii="Times New Roman" w:eastAsia="Calibri" w:hAnsi="Times New Roman" w:cs="Times New Roman"/>
          <w:color w:val="222222"/>
          <w:lang w:val="uk-UA"/>
          <w:rPrChange w:id="168" w:author="OLENA PASHKOVA (NEPTUNE.UA)" w:date="2023-07-20T11:23:00Z">
            <w:rPr>
              <w:rFonts w:ascii="Times New Roman" w:eastAsia="Calibri" w:hAnsi="Times New Roman" w:cs="Times New Roman"/>
              <w:color w:val="222222"/>
              <w:sz w:val="24"/>
              <w:szCs w:val="24"/>
              <w:lang w:val="uk-UA"/>
            </w:rPr>
          </w:rPrChange>
        </w:rPr>
        <w:t xml:space="preserve">. </w:t>
      </w:r>
      <w:r w:rsidR="008F2E13" w:rsidRPr="00E92295">
        <w:rPr>
          <w:rFonts w:ascii="Times New Roman" w:eastAsia="Calibri" w:hAnsi="Times New Roman" w:cs="Times New Roman"/>
          <w:color w:val="222222"/>
          <w:lang w:val="uk-UA"/>
          <w:rPrChange w:id="169" w:author="OLENA PASHKOVA (NEPTUNE.UA)" w:date="2023-07-20T11:23:00Z">
            <w:rPr>
              <w:rFonts w:ascii="Times New Roman" w:eastAsia="Calibri" w:hAnsi="Times New Roman" w:cs="Times New Roman"/>
              <w:color w:val="222222"/>
              <w:sz w:val="24"/>
              <w:szCs w:val="24"/>
              <w:lang w:val="uk-UA"/>
            </w:rPr>
          </w:rPrChange>
        </w:rPr>
        <w:t xml:space="preserve">надати </w:t>
      </w:r>
      <w:r w:rsidRPr="00E92295">
        <w:rPr>
          <w:rFonts w:ascii="Times New Roman" w:eastAsia="Calibri" w:hAnsi="Times New Roman" w:cs="Times New Roman"/>
          <w:color w:val="222222"/>
          <w:lang w:val="uk-UA"/>
          <w:rPrChange w:id="170" w:author="OLENA PASHKOVA (NEPTUNE.UA)" w:date="2023-07-20T11:23:00Z">
            <w:rPr>
              <w:rFonts w:ascii="Times New Roman" w:eastAsia="Calibri" w:hAnsi="Times New Roman" w:cs="Times New Roman"/>
              <w:color w:val="222222"/>
              <w:sz w:val="24"/>
              <w:szCs w:val="24"/>
              <w:lang w:val="uk-UA"/>
            </w:rPr>
          </w:rPrChange>
        </w:rPr>
        <w:t xml:space="preserve">Замовнику </w:t>
      </w:r>
      <w:r w:rsidR="008F2E13" w:rsidRPr="00E92295">
        <w:rPr>
          <w:rFonts w:ascii="Times New Roman" w:eastAsia="Calibri" w:hAnsi="Times New Roman" w:cs="Times New Roman"/>
          <w:color w:val="222222"/>
          <w:lang w:val="uk-UA"/>
          <w:rPrChange w:id="171" w:author="OLENA PASHKOVA (NEPTUNE.UA)" w:date="2023-07-20T11:23:00Z">
            <w:rPr>
              <w:rFonts w:ascii="Times New Roman" w:eastAsia="Calibri" w:hAnsi="Times New Roman" w:cs="Times New Roman"/>
              <w:color w:val="222222"/>
              <w:sz w:val="24"/>
              <w:szCs w:val="24"/>
              <w:lang w:val="uk-UA"/>
            </w:rPr>
          </w:rPrChange>
        </w:rPr>
        <w:t xml:space="preserve">податкову накладну та, у разі необхідності, розрахунки коригування до неї, належним чином складені в електронній формі з дотриманням умови щодо реєстрації,  у порядку, формі та у строки, визначені чинним законодавством України, зокрема п. 201.1 ст. 201 Податкового Кодексу України, та наявності електронного підпису уповноваженої платником особи. </w:t>
      </w:r>
    </w:p>
    <w:p w14:paraId="0117B899" w14:textId="536CDEC1" w:rsidR="00C84811" w:rsidRDefault="00A837D5" w:rsidP="00F1477D">
      <w:pPr>
        <w:spacing w:after="200" w:line="240" w:lineRule="auto"/>
        <w:jc w:val="both"/>
        <w:rPr>
          <w:ins w:id="172" w:author="OLENA PASHKOVA (NEPTUNE.UA)" w:date="2023-07-20T11:25:00Z"/>
          <w:rFonts w:ascii="Times New Roman" w:eastAsia="Calibri" w:hAnsi="Times New Roman" w:cs="Times New Roman"/>
          <w:lang w:val="uk-UA"/>
        </w:rPr>
      </w:pPr>
      <w:r w:rsidRPr="00E92295">
        <w:rPr>
          <w:rFonts w:ascii="Times New Roman" w:eastAsia="Calibri" w:hAnsi="Times New Roman" w:cs="Times New Roman"/>
          <w:color w:val="222222"/>
          <w:lang w:val="uk-UA"/>
          <w:rPrChange w:id="173" w:author="OLENA PASHKOVA (NEPTUNE.UA)" w:date="2023-07-20T11:23:00Z">
            <w:rPr>
              <w:rFonts w:ascii="Times New Roman" w:eastAsia="Calibri" w:hAnsi="Times New Roman" w:cs="Times New Roman"/>
              <w:color w:val="222222"/>
              <w:sz w:val="24"/>
              <w:szCs w:val="24"/>
              <w:lang w:val="uk-UA"/>
            </w:rPr>
          </w:rPrChange>
        </w:rPr>
        <w:t>4.1.1</w:t>
      </w:r>
      <w:ins w:id="174" w:author="Oleg Korsun" w:date="2023-07-19T17:25:00Z">
        <w:r w:rsidR="00111C21" w:rsidRPr="00E92295">
          <w:rPr>
            <w:rFonts w:ascii="Times New Roman" w:eastAsia="Calibri" w:hAnsi="Times New Roman" w:cs="Times New Roman"/>
            <w:color w:val="222222"/>
            <w:lang w:val="uk-UA"/>
          </w:rPr>
          <w:t>6</w:t>
        </w:r>
      </w:ins>
      <w:del w:id="175" w:author="Oleg Korsun" w:date="2023-07-19T17:25:00Z">
        <w:r w:rsidRPr="00E92295" w:rsidDel="00111C21">
          <w:rPr>
            <w:rFonts w:ascii="Times New Roman" w:eastAsia="Calibri" w:hAnsi="Times New Roman" w:cs="Times New Roman"/>
            <w:color w:val="222222"/>
            <w:lang w:val="uk-UA"/>
            <w:rPrChange w:id="176" w:author="OLENA PASHKOVA (NEPTUNE.UA)" w:date="2023-07-20T11:23:00Z">
              <w:rPr>
                <w:rFonts w:ascii="Times New Roman" w:eastAsia="Calibri" w:hAnsi="Times New Roman" w:cs="Times New Roman"/>
                <w:color w:val="222222"/>
                <w:sz w:val="24"/>
                <w:szCs w:val="24"/>
                <w:lang w:val="uk-UA"/>
              </w:rPr>
            </w:rPrChange>
          </w:rPr>
          <w:delText>5</w:delText>
        </w:r>
      </w:del>
      <w:r w:rsidRPr="00E92295">
        <w:rPr>
          <w:rFonts w:ascii="Times New Roman" w:eastAsia="Calibri" w:hAnsi="Times New Roman" w:cs="Times New Roman"/>
          <w:color w:val="222222"/>
          <w:lang w:val="uk-UA"/>
          <w:rPrChange w:id="177" w:author="OLENA PASHKOVA (NEPTUNE.UA)" w:date="2023-07-20T11:23:00Z">
            <w:rPr>
              <w:rFonts w:ascii="Times New Roman" w:eastAsia="Calibri" w:hAnsi="Times New Roman" w:cs="Times New Roman"/>
              <w:color w:val="222222"/>
              <w:sz w:val="24"/>
              <w:szCs w:val="24"/>
              <w:lang w:val="uk-UA"/>
            </w:rPr>
          </w:rPrChange>
        </w:rPr>
        <w:t xml:space="preserve">. </w:t>
      </w:r>
      <w:r w:rsidR="008F2E13" w:rsidRPr="00E92295">
        <w:rPr>
          <w:rFonts w:ascii="Times New Roman" w:eastAsia="Calibri" w:hAnsi="Times New Roman" w:cs="Times New Roman"/>
          <w:lang w:val="uk-UA"/>
          <w:rPrChange w:id="178" w:author="OLENA PASHKOVA (NEPTUNE.UA)" w:date="2023-07-20T11:23:00Z">
            <w:rPr>
              <w:rFonts w:ascii="Times New Roman" w:eastAsia="Calibri" w:hAnsi="Times New Roman" w:cs="Times New Roman"/>
              <w:sz w:val="24"/>
              <w:szCs w:val="24"/>
              <w:lang w:val="uk-UA"/>
            </w:rPr>
          </w:rPrChange>
        </w:rPr>
        <w:t xml:space="preserve">У разі виникнення спірних питань з контролюючим органом щодо документів бухгалтерського та податкового обліку, виписаних </w:t>
      </w:r>
      <w:r w:rsidRPr="00E92295">
        <w:rPr>
          <w:rFonts w:ascii="Times New Roman" w:eastAsia="Calibri" w:hAnsi="Times New Roman" w:cs="Times New Roman"/>
          <w:lang w:val="uk-UA"/>
          <w:rPrChange w:id="179" w:author="OLENA PASHKOVA (NEPTUNE.UA)" w:date="2023-07-20T11:23:00Z">
            <w:rPr>
              <w:rFonts w:ascii="Times New Roman" w:eastAsia="Calibri" w:hAnsi="Times New Roman" w:cs="Times New Roman"/>
              <w:sz w:val="24"/>
              <w:szCs w:val="24"/>
              <w:lang w:val="uk-UA"/>
            </w:rPr>
          </w:rPrChange>
        </w:rPr>
        <w:t xml:space="preserve">Виконавцем </w:t>
      </w:r>
      <w:r w:rsidR="008F2E13" w:rsidRPr="00E92295">
        <w:rPr>
          <w:rFonts w:ascii="Times New Roman" w:eastAsia="Calibri" w:hAnsi="Times New Roman" w:cs="Times New Roman"/>
          <w:lang w:val="uk-UA"/>
          <w:rPrChange w:id="180" w:author="OLENA PASHKOVA (NEPTUNE.UA)" w:date="2023-07-20T11:23:00Z">
            <w:rPr>
              <w:rFonts w:ascii="Times New Roman" w:eastAsia="Calibri" w:hAnsi="Times New Roman" w:cs="Times New Roman"/>
              <w:sz w:val="24"/>
              <w:szCs w:val="24"/>
              <w:lang w:val="uk-UA"/>
            </w:rPr>
          </w:rPrChange>
        </w:rPr>
        <w:t xml:space="preserve">або господарських операцій, що виникли за цим Договором, </w:t>
      </w:r>
      <w:r w:rsidRPr="00E92295">
        <w:rPr>
          <w:rFonts w:ascii="Times New Roman" w:eastAsia="Calibri" w:hAnsi="Times New Roman" w:cs="Times New Roman"/>
          <w:lang w:val="uk-UA"/>
          <w:rPrChange w:id="181" w:author="OLENA PASHKOVA (NEPTUNE.UA)" w:date="2023-07-20T11:23:00Z">
            <w:rPr>
              <w:rFonts w:ascii="Times New Roman" w:eastAsia="Calibri" w:hAnsi="Times New Roman" w:cs="Times New Roman"/>
              <w:sz w:val="24"/>
              <w:szCs w:val="24"/>
              <w:lang w:val="uk-UA"/>
            </w:rPr>
          </w:rPrChange>
        </w:rPr>
        <w:t xml:space="preserve">Виконавець </w:t>
      </w:r>
      <w:r w:rsidR="008F2E13" w:rsidRPr="00E92295">
        <w:rPr>
          <w:rFonts w:ascii="Times New Roman" w:eastAsia="Calibri" w:hAnsi="Times New Roman" w:cs="Times New Roman"/>
          <w:lang w:val="uk-UA"/>
          <w:rPrChange w:id="182" w:author="OLENA PASHKOVA (NEPTUNE.UA)" w:date="2023-07-20T11:23:00Z">
            <w:rPr>
              <w:rFonts w:ascii="Times New Roman" w:eastAsia="Calibri" w:hAnsi="Times New Roman" w:cs="Times New Roman"/>
              <w:sz w:val="24"/>
              <w:szCs w:val="24"/>
              <w:lang w:val="uk-UA"/>
            </w:rPr>
          </w:rPrChange>
        </w:rPr>
        <w:t xml:space="preserve">зобов’язується всебічно сприяти вирішенню спірних питань, надавати інформацію, довідки, пояснення, копії документів, оригінали документів для ознайомлення, своєчасно і в повному обсязі надавати відповіді на запити фіскальних органів, у разі необхідності направляти уповноважених представників </w:t>
      </w:r>
      <w:r w:rsidRPr="00E92295">
        <w:rPr>
          <w:rFonts w:ascii="Times New Roman" w:eastAsia="Calibri" w:hAnsi="Times New Roman" w:cs="Times New Roman"/>
          <w:lang w:val="uk-UA"/>
          <w:rPrChange w:id="183" w:author="OLENA PASHKOVA (NEPTUNE.UA)" w:date="2023-07-20T11:23:00Z">
            <w:rPr>
              <w:rFonts w:ascii="Times New Roman" w:eastAsia="Calibri" w:hAnsi="Times New Roman" w:cs="Times New Roman"/>
              <w:sz w:val="24"/>
              <w:szCs w:val="24"/>
              <w:lang w:val="uk-UA"/>
            </w:rPr>
          </w:rPrChange>
        </w:rPr>
        <w:t xml:space="preserve">Виконавця </w:t>
      </w:r>
      <w:r w:rsidR="008F2E13" w:rsidRPr="00E92295">
        <w:rPr>
          <w:rFonts w:ascii="Times New Roman" w:eastAsia="Calibri" w:hAnsi="Times New Roman" w:cs="Times New Roman"/>
          <w:lang w:val="uk-UA"/>
          <w:rPrChange w:id="184" w:author="OLENA PASHKOVA (NEPTUNE.UA)" w:date="2023-07-20T11:23:00Z">
            <w:rPr>
              <w:rFonts w:ascii="Times New Roman" w:eastAsia="Calibri" w:hAnsi="Times New Roman" w:cs="Times New Roman"/>
              <w:sz w:val="24"/>
              <w:szCs w:val="24"/>
              <w:lang w:val="uk-UA"/>
            </w:rPr>
          </w:rPrChange>
        </w:rPr>
        <w:t>в якості свідків для дачі показань щодо підтвердження господарських взаємовідносин з</w:t>
      </w:r>
      <w:r w:rsidRPr="00E92295">
        <w:rPr>
          <w:rFonts w:ascii="Times New Roman" w:eastAsia="Calibri" w:hAnsi="Times New Roman" w:cs="Times New Roman"/>
          <w:lang w:val="uk-UA"/>
          <w:rPrChange w:id="185" w:author="OLENA PASHKOVA (NEPTUNE.UA)" w:date="2023-07-20T11:23:00Z">
            <w:rPr>
              <w:rFonts w:ascii="Times New Roman" w:eastAsia="Calibri" w:hAnsi="Times New Roman" w:cs="Times New Roman"/>
              <w:sz w:val="24"/>
              <w:szCs w:val="24"/>
              <w:lang w:val="uk-UA"/>
            </w:rPr>
          </w:rPrChange>
        </w:rPr>
        <w:t xml:space="preserve"> Замовником</w:t>
      </w:r>
      <w:r w:rsidR="008F2E13" w:rsidRPr="00E92295">
        <w:rPr>
          <w:rFonts w:ascii="Times New Roman" w:eastAsia="Calibri" w:hAnsi="Times New Roman" w:cs="Times New Roman"/>
          <w:lang w:val="uk-UA"/>
          <w:rPrChange w:id="186" w:author="OLENA PASHKOVA (NEPTUNE.UA)" w:date="2023-07-20T11:23:00Z">
            <w:rPr>
              <w:rFonts w:ascii="Times New Roman" w:eastAsia="Calibri" w:hAnsi="Times New Roman" w:cs="Times New Roman"/>
              <w:sz w:val="24"/>
              <w:szCs w:val="24"/>
              <w:lang w:val="uk-UA"/>
            </w:rPr>
          </w:rPrChange>
        </w:rPr>
        <w:t>.</w:t>
      </w:r>
    </w:p>
    <w:p w14:paraId="12AA7938" w14:textId="396AA587" w:rsidR="00E92295" w:rsidRPr="00E92295" w:rsidRDefault="00E92295" w:rsidP="00F1477D">
      <w:pPr>
        <w:spacing w:after="200" w:line="240" w:lineRule="auto"/>
        <w:jc w:val="both"/>
        <w:rPr>
          <w:rFonts w:ascii="Times New Roman" w:eastAsia="Calibri" w:hAnsi="Times New Roman" w:cs="Times New Roman"/>
          <w:lang w:val="uk-UA"/>
          <w:rPrChange w:id="187" w:author="OLENA PASHKOVA (NEPTUNE.UA)" w:date="2023-07-20T11:23:00Z">
            <w:rPr>
              <w:rFonts w:ascii="Times New Roman" w:eastAsia="Calibri" w:hAnsi="Times New Roman" w:cs="Times New Roman"/>
              <w:sz w:val="24"/>
              <w:szCs w:val="24"/>
              <w:lang w:val="uk-UA"/>
            </w:rPr>
          </w:rPrChange>
        </w:rPr>
      </w:pPr>
      <w:ins w:id="188" w:author="OLENA PASHKOVA (NEPTUNE.UA)" w:date="2023-07-20T11:25:00Z">
        <w:r>
          <w:rPr>
            <w:rFonts w:ascii="Times New Roman" w:eastAsia="Calibri" w:hAnsi="Times New Roman" w:cs="Times New Roman"/>
            <w:lang w:val="uk-UA"/>
          </w:rPr>
          <w:t xml:space="preserve">4.1.17. </w:t>
        </w:r>
        <w:r w:rsidRPr="00E92295">
          <w:rPr>
            <w:rFonts w:ascii="Times New Roman" w:eastAsia="Calibri" w:hAnsi="Times New Roman" w:cs="Times New Roman"/>
            <w:lang w:val="uk-UA"/>
          </w:rPr>
          <w:t>Виконавець погоджується дотримуватись Кодексу поведінки постачальника компанії Cargill, текст якого знаходиться за посиланням www.cargill.com/supplier-code.</w:t>
        </w:r>
      </w:ins>
    </w:p>
    <w:p w14:paraId="061181AE" w14:textId="22C97858" w:rsidR="004A5AD2" w:rsidRPr="00E92295" w:rsidRDefault="00A837D5" w:rsidP="00353259">
      <w:pPr>
        <w:jc w:val="both"/>
        <w:rPr>
          <w:rFonts w:ascii="Times New Roman" w:hAnsi="Times New Roman" w:cs="Times New Roman"/>
          <w:lang w:val="uk-UA"/>
        </w:rPr>
      </w:pPr>
      <w:r w:rsidRPr="00E92295">
        <w:rPr>
          <w:rFonts w:ascii="Times New Roman" w:hAnsi="Times New Roman" w:cs="Times New Roman"/>
          <w:lang w:val="uk-UA"/>
        </w:rPr>
        <w:t xml:space="preserve">4.2. Виконавець </w:t>
      </w:r>
      <w:del w:id="189" w:author="Oleg Korsun" w:date="2023-07-19T17:26:00Z">
        <w:r w:rsidRPr="00E92295" w:rsidDel="00111C21">
          <w:rPr>
            <w:rFonts w:ascii="Times New Roman" w:hAnsi="Times New Roman" w:cs="Times New Roman"/>
            <w:lang w:val="uk-UA"/>
          </w:rPr>
          <w:delText xml:space="preserve">має право </w:delText>
        </w:r>
      </w:del>
      <w:r w:rsidR="004A5AD2" w:rsidRPr="00E92295">
        <w:rPr>
          <w:rFonts w:ascii="Times New Roman" w:hAnsi="Times New Roman" w:cs="Times New Roman"/>
          <w:lang w:val="uk-UA"/>
        </w:rPr>
        <w:t>має право на оплату належним чином виконаних</w:t>
      </w:r>
      <w:r w:rsidR="00FF3FEF" w:rsidRPr="00E92295">
        <w:rPr>
          <w:rFonts w:ascii="Times New Roman" w:hAnsi="Times New Roman" w:cs="Times New Roman"/>
          <w:lang w:val="uk-UA"/>
        </w:rPr>
        <w:t xml:space="preserve"> </w:t>
      </w:r>
      <w:r w:rsidR="004A5AD2" w:rsidRPr="00E92295">
        <w:rPr>
          <w:rFonts w:ascii="Times New Roman" w:hAnsi="Times New Roman" w:cs="Times New Roman"/>
          <w:lang w:val="uk-UA"/>
        </w:rPr>
        <w:t>робіт.</w:t>
      </w:r>
    </w:p>
    <w:p w14:paraId="68A8973F" w14:textId="77777777" w:rsidR="004A5AD2"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4.</w:t>
      </w:r>
      <w:r w:rsidR="00A837D5" w:rsidRPr="00E92295">
        <w:rPr>
          <w:rFonts w:ascii="Times New Roman" w:hAnsi="Times New Roman" w:cs="Times New Roman"/>
          <w:lang w:val="uk-UA"/>
        </w:rPr>
        <w:t xml:space="preserve">3. </w:t>
      </w:r>
      <w:r w:rsidRPr="00E92295">
        <w:rPr>
          <w:rFonts w:ascii="Times New Roman" w:hAnsi="Times New Roman" w:cs="Times New Roman"/>
          <w:lang w:val="uk-UA"/>
        </w:rPr>
        <w:t>За</w:t>
      </w:r>
      <w:r w:rsidR="00A837D5" w:rsidRPr="00E92295">
        <w:rPr>
          <w:rFonts w:ascii="Times New Roman" w:hAnsi="Times New Roman" w:cs="Times New Roman"/>
          <w:lang w:val="uk-UA"/>
        </w:rPr>
        <w:t>мовник</w:t>
      </w:r>
      <w:r w:rsidR="005718D0" w:rsidRPr="00E92295">
        <w:rPr>
          <w:rFonts w:ascii="Times New Roman" w:hAnsi="Times New Roman" w:cs="Times New Roman"/>
          <w:lang w:val="uk-UA"/>
        </w:rPr>
        <w:t xml:space="preserve"> </w:t>
      </w:r>
      <w:r w:rsidRPr="00E92295">
        <w:rPr>
          <w:rFonts w:ascii="Times New Roman" w:hAnsi="Times New Roman" w:cs="Times New Roman"/>
          <w:lang w:val="uk-UA"/>
        </w:rPr>
        <w:t>зобов'язаний</w:t>
      </w:r>
      <w:r w:rsidR="005718D0" w:rsidRPr="00E92295">
        <w:rPr>
          <w:rFonts w:ascii="Times New Roman" w:hAnsi="Times New Roman" w:cs="Times New Roman"/>
          <w:lang w:val="uk-UA"/>
        </w:rPr>
        <w:t xml:space="preserve"> в строки і в </w:t>
      </w:r>
      <w:r w:rsidRPr="00E92295">
        <w:rPr>
          <w:rFonts w:ascii="Times New Roman" w:hAnsi="Times New Roman" w:cs="Times New Roman"/>
          <w:lang w:val="uk-UA"/>
        </w:rPr>
        <w:t xml:space="preserve">порядку, </w:t>
      </w:r>
      <w:r w:rsidR="00A837D5" w:rsidRPr="00E92295">
        <w:rPr>
          <w:rFonts w:ascii="Times New Roman" w:hAnsi="Times New Roman" w:cs="Times New Roman"/>
          <w:lang w:val="uk-UA"/>
        </w:rPr>
        <w:t xml:space="preserve">що </w:t>
      </w:r>
      <w:r w:rsidRPr="00E92295">
        <w:rPr>
          <w:rFonts w:ascii="Times New Roman" w:hAnsi="Times New Roman" w:cs="Times New Roman"/>
          <w:lang w:val="uk-UA"/>
        </w:rPr>
        <w:t>зазначен</w:t>
      </w:r>
      <w:r w:rsidR="00A837D5" w:rsidRPr="00E92295">
        <w:rPr>
          <w:rFonts w:ascii="Times New Roman" w:hAnsi="Times New Roman" w:cs="Times New Roman"/>
          <w:lang w:val="uk-UA"/>
        </w:rPr>
        <w:t>і</w:t>
      </w:r>
      <w:r w:rsidR="006001C1" w:rsidRPr="00E92295">
        <w:rPr>
          <w:rFonts w:ascii="Times New Roman" w:hAnsi="Times New Roman" w:cs="Times New Roman"/>
          <w:lang w:val="uk-UA"/>
        </w:rPr>
        <w:t xml:space="preserve"> </w:t>
      </w:r>
      <w:r w:rsidR="00A837D5" w:rsidRPr="00E92295">
        <w:rPr>
          <w:rFonts w:ascii="Times New Roman" w:hAnsi="Times New Roman" w:cs="Times New Roman"/>
          <w:lang w:val="uk-UA"/>
        </w:rPr>
        <w:t>в</w:t>
      </w:r>
      <w:r w:rsidR="005718D0" w:rsidRPr="00E92295">
        <w:rPr>
          <w:rFonts w:ascii="Times New Roman" w:hAnsi="Times New Roman" w:cs="Times New Roman"/>
          <w:lang w:val="uk-UA"/>
        </w:rPr>
        <w:t xml:space="preserve"> </w:t>
      </w:r>
      <w:r w:rsidRPr="00E92295">
        <w:rPr>
          <w:rFonts w:ascii="Times New Roman" w:hAnsi="Times New Roman" w:cs="Times New Roman"/>
          <w:lang w:val="uk-UA"/>
        </w:rPr>
        <w:t>цьому</w:t>
      </w:r>
      <w:r w:rsidR="005718D0" w:rsidRPr="00E92295">
        <w:rPr>
          <w:rFonts w:ascii="Times New Roman" w:hAnsi="Times New Roman" w:cs="Times New Roman"/>
          <w:lang w:val="uk-UA"/>
        </w:rPr>
        <w:t xml:space="preserve"> </w:t>
      </w:r>
      <w:r w:rsidR="00A837D5" w:rsidRPr="00E92295">
        <w:rPr>
          <w:rFonts w:ascii="Times New Roman" w:hAnsi="Times New Roman" w:cs="Times New Roman"/>
          <w:lang w:val="uk-UA"/>
        </w:rPr>
        <w:t>Д</w:t>
      </w:r>
      <w:r w:rsidRPr="00E92295">
        <w:rPr>
          <w:rFonts w:ascii="Times New Roman" w:hAnsi="Times New Roman" w:cs="Times New Roman"/>
          <w:lang w:val="uk-UA"/>
        </w:rPr>
        <w:t>оговорі, прийняти</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належним чином виконані</w:t>
      </w:r>
      <w:r w:rsidR="005718D0" w:rsidRPr="00E92295">
        <w:rPr>
          <w:rFonts w:ascii="Times New Roman" w:hAnsi="Times New Roman" w:cs="Times New Roman"/>
          <w:lang w:val="uk-UA"/>
        </w:rPr>
        <w:t xml:space="preserve"> </w:t>
      </w:r>
      <w:r w:rsidRPr="00E92295">
        <w:rPr>
          <w:rFonts w:ascii="Times New Roman" w:hAnsi="Times New Roman" w:cs="Times New Roman"/>
          <w:lang w:val="uk-UA"/>
        </w:rPr>
        <w:t>роботи та оплатити</w:t>
      </w:r>
      <w:r w:rsidR="00512389" w:rsidRPr="00E92295">
        <w:rPr>
          <w:rFonts w:ascii="Times New Roman" w:hAnsi="Times New Roman" w:cs="Times New Roman"/>
          <w:lang w:val="uk-UA"/>
        </w:rPr>
        <w:t xml:space="preserve"> </w:t>
      </w:r>
      <w:r w:rsidR="00435DE9" w:rsidRPr="00E92295">
        <w:rPr>
          <w:rFonts w:ascii="Times New Roman" w:hAnsi="Times New Roman" w:cs="Times New Roman"/>
          <w:lang w:val="uk-UA"/>
        </w:rPr>
        <w:t>ї</w:t>
      </w:r>
      <w:r w:rsidRPr="00E92295">
        <w:rPr>
          <w:rFonts w:ascii="Times New Roman" w:hAnsi="Times New Roman" w:cs="Times New Roman"/>
          <w:lang w:val="uk-UA"/>
        </w:rPr>
        <w:t>х.</w:t>
      </w:r>
    </w:p>
    <w:p w14:paraId="26BF4993" w14:textId="77777777" w:rsidR="00A837D5"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4.</w:t>
      </w:r>
      <w:r w:rsidR="00A837D5" w:rsidRPr="00E92295">
        <w:rPr>
          <w:rFonts w:ascii="Times New Roman" w:hAnsi="Times New Roman" w:cs="Times New Roman"/>
          <w:lang w:val="uk-UA"/>
        </w:rPr>
        <w:t>4</w:t>
      </w:r>
      <w:r w:rsidRPr="00E92295">
        <w:rPr>
          <w:rFonts w:ascii="Times New Roman" w:hAnsi="Times New Roman" w:cs="Times New Roman"/>
          <w:lang w:val="uk-UA"/>
        </w:rPr>
        <w:t>. Замовник</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має право</w:t>
      </w:r>
      <w:r w:rsidR="00A837D5" w:rsidRPr="00E92295">
        <w:rPr>
          <w:rFonts w:ascii="Times New Roman" w:hAnsi="Times New Roman" w:cs="Times New Roman"/>
          <w:lang w:val="uk-UA"/>
        </w:rPr>
        <w:t>:</w:t>
      </w:r>
    </w:p>
    <w:p w14:paraId="13766665" w14:textId="77777777" w:rsidR="004A5AD2" w:rsidRPr="00E92295" w:rsidRDefault="00A837D5" w:rsidP="00353259">
      <w:pPr>
        <w:jc w:val="both"/>
        <w:rPr>
          <w:rFonts w:ascii="Times New Roman" w:hAnsi="Times New Roman" w:cs="Times New Roman"/>
          <w:lang w:val="uk-UA"/>
        </w:rPr>
      </w:pPr>
      <w:r w:rsidRPr="00E92295">
        <w:rPr>
          <w:rFonts w:ascii="Times New Roman" w:hAnsi="Times New Roman" w:cs="Times New Roman"/>
          <w:lang w:val="uk-UA"/>
        </w:rPr>
        <w:t xml:space="preserve">4.4.1. </w:t>
      </w:r>
      <w:bookmarkStart w:id="190" w:name="_Hlk8744654"/>
      <w:r w:rsidR="004A5AD2" w:rsidRPr="00E92295">
        <w:rPr>
          <w:rFonts w:ascii="Times New Roman" w:hAnsi="Times New Roman" w:cs="Times New Roman"/>
          <w:lang w:val="uk-UA"/>
        </w:rPr>
        <w:t>здійснювати контроль і технічний</w:t>
      </w:r>
      <w:r w:rsidR="00512389" w:rsidRPr="00E92295">
        <w:rPr>
          <w:rFonts w:ascii="Times New Roman" w:hAnsi="Times New Roman" w:cs="Times New Roman"/>
          <w:lang w:val="uk-UA"/>
        </w:rPr>
        <w:t xml:space="preserve"> </w:t>
      </w:r>
      <w:r w:rsidR="004A5AD2" w:rsidRPr="00E92295">
        <w:rPr>
          <w:rFonts w:ascii="Times New Roman" w:hAnsi="Times New Roman" w:cs="Times New Roman"/>
          <w:lang w:val="uk-UA"/>
        </w:rPr>
        <w:t>нагляд за ходом виконання</w:t>
      </w:r>
      <w:r w:rsidR="00512389" w:rsidRPr="00E92295">
        <w:rPr>
          <w:rFonts w:ascii="Times New Roman" w:hAnsi="Times New Roman" w:cs="Times New Roman"/>
          <w:lang w:val="uk-UA"/>
        </w:rPr>
        <w:t xml:space="preserve"> </w:t>
      </w:r>
      <w:r w:rsidR="004A5AD2" w:rsidRPr="00E92295">
        <w:rPr>
          <w:rFonts w:ascii="Times New Roman" w:hAnsi="Times New Roman" w:cs="Times New Roman"/>
          <w:lang w:val="uk-UA"/>
        </w:rPr>
        <w:t>робіт, дотриманням</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 xml:space="preserve">Виконавцем </w:t>
      </w:r>
      <w:r w:rsidR="004A5AD2" w:rsidRPr="00E92295">
        <w:rPr>
          <w:rFonts w:ascii="Times New Roman" w:hAnsi="Times New Roman" w:cs="Times New Roman"/>
          <w:lang w:val="uk-UA"/>
        </w:rPr>
        <w:t>термінів</w:t>
      </w:r>
      <w:r w:rsidR="00512389" w:rsidRPr="00E92295">
        <w:rPr>
          <w:rFonts w:ascii="Times New Roman" w:hAnsi="Times New Roman" w:cs="Times New Roman"/>
          <w:lang w:val="uk-UA"/>
        </w:rPr>
        <w:t xml:space="preserve"> </w:t>
      </w:r>
      <w:r w:rsidR="004A5AD2" w:rsidRPr="00E92295">
        <w:rPr>
          <w:rFonts w:ascii="Times New Roman" w:hAnsi="Times New Roman" w:cs="Times New Roman"/>
          <w:lang w:val="uk-UA"/>
        </w:rPr>
        <w:t>їх</w:t>
      </w:r>
      <w:r w:rsidR="00512389" w:rsidRPr="00E92295">
        <w:rPr>
          <w:rFonts w:ascii="Times New Roman" w:hAnsi="Times New Roman" w:cs="Times New Roman"/>
          <w:lang w:val="uk-UA"/>
        </w:rPr>
        <w:t xml:space="preserve"> </w:t>
      </w:r>
      <w:r w:rsidR="004A5AD2" w:rsidRPr="00E92295">
        <w:rPr>
          <w:rFonts w:ascii="Times New Roman" w:hAnsi="Times New Roman" w:cs="Times New Roman"/>
          <w:lang w:val="uk-UA"/>
        </w:rPr>
        <w:t>виконання.</w:t>
      </w:r>
    </w:p>
    <w:bookmarkEnd w:id="190"/>
    <w:p w14:paraId="4042E9F0" w14:textId="1A2540C3" w:rsidR="004A5AD2"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4.</w:t>
      </w:r>
      <w:r w:rsidR="00A837D5" w:rsidRPr="00E92295">
        <w:rPr>
          <w:rFonts w:ascii="Times New Roman" w:hAnsi="Times New Roman" w:cs="Times New Roman"/>
          <w:lang w:val="uk-UA"/>
        </w:rPr>
        <w:t>4.2.</w:t>
      </w:r>
      <w:bookmarkStart w:id="191" w:name="_Hlk8744715"/>
      <w:ins w:id="192" w:author="Oleg Korsun" w:date="2023-07-19T17:26:00Z">
        <w:r w:rsidR="00111C21" w:rsidRPr="00E92295">
          <w:rPr>
            <w:rFonts w:ascii="Times New Roman" w:hAnsi="Times New Roman" w:cs="Times New Roman"/>
            <w:lang w:val="uk-UA"/>
          </w:rPr>
          <w:t xml:space="preserve"> </w:t>
        </w:r>
      </w:ins>
      <w:r w:rsidR="00A837D5" w:rsidRPr="00E92295">
        <w:rPr>
          <w:rFonts w:ascii="Times New Roman" w:hAnsi="Times New Roman" w:cs="Times New Roman"/>
          <w:lang w:val="uk-UA"/>
        </w:rPr>
        <w:t>усунути</w:t>
      </w:r>
      <w:r w:rsidR="00512389" w:rsidRPr="00E92295">
        <w:rPr>
          <w:rFonts w:ascii="Times New Roman" w:hAnsi="Times New Roman" w:cs="Times New Roman"/>
          <w:lang w:val="uk-UA"/>
        </w:rPr>
        <w:t xml:space="preserve"> </w:t>
      </w:r>
      <w:r w:rsidR="00A837D5" w:rsidRPr="00E92295">
        <w:rPr>
          <w:rFonts w:ascii="Times New Roman" w:hAnsi="Times New Roman" w:cs="Times New Roman"/>
          <w:lang w:val="uk-UA"/>
        </w:rPr>
        <w:t>недоліки</w:t>
      </w:r>
      <w:r w:rsidR="00512389" w:rsidRPr="00E92295">
        <w:rPr>
          <w:rFonts w:ascii="Times New Roman" w:hAnsi="Times New Roman" w:cs="Times New Roman"/>
          <w:lang w:val="uk-UA"/>
        </w:rPr>
        <w:t xml:space="preserve"> </w:t>
      </w:r>
      <w:r w:rsidR="00A837D5" w:rsidRPr="00E92295">
        <w:rPr>
          <w:rFonts w:ascii="Times New Roman" w:hAnsi="Times New Roman" w:cs="Times New Roman"/>
          <w:lang w:val="uk-UA"/>
        </w:rPr>
        <w:t>своїми силами, або силами третіх осіб з подальшою</w:t>
      </w:r>
      <w:r w:rsidR="00512389" w:rsidRPr="00E92295">
        <w:rPr>
          <w:rFonts w:ascii="Times New Roman" w:hAnsi="Times New Roman" w:cs="Times New Roman"/>
          <w:lang w:val="uk-UA"/>
        </w:rPr>
        <w:t xml:space="preserve"> </w:t>
      </w:r>
      <w:r w:rsidR="00A837D5" w:rsidRPr="00E92295">
        <w:rPr>
          <w:rFonts w:ascii="Times New Roman" w:hAnsi="Times New Roman" w:cs="Times New Roman"/>
          <w:lang w:val="uk-UA"/>
        </w:rPr>
        <w:t>компенсацією</w:t>
      </w:r>
      <w:r w:rsidR="00512389" w:rsidRPr="00E92295">
        <w:rPr>
          <w:rFonts w:ascii="Times New Roman" w:hAnsi="Times New Roman" w:cs="Times New Roman"/>
          <w:lang w:val="uk-UA"/>
        </w:rPr>
        <w:t xml:space="preserve"> </w:t>
      </w:r>
      <w:r w:rsidR="00A837D5" w:rsidRPr="00E92295">
        <w:rPr>
          <w:rFonts w:ascii="Times New Roman" w:hAnsi="Times New Roman" w:cs="Times New Roman"/>
          <w:lang w:val="uk-UA"/>
        </w:rPr>
        <w:t>Виконавцем всіх</w:t>
      </w:r>
      <w:r w:rsidR="00F1477D" w:rsidRPr="00E92295">
        <w:rPr>
          <w:rFonts w:ascii="Times New Roman" w:hAnsi="Times New Roman" w:cs="Times New Roman"/>
          <w:lang w:val="uk-UA"/>
        </w:rPr>
        <w:t xml:space="preserve"> </w:t>
      </w:r>
      <w:r w:rsidR="00A837D5" w:rsidRPr="00E92295">
        <w:rPr>
          <w:rFonts w:ascii="Times New Roman" w:hAnsi="Times New Roman" w:cs="Times New Roman"/>
          <w:lang w:val="uk-UA"/>
        </w:rPr>
        <w:t>витрат, я</w:t>
      </w:r>
      <w:r w:rsidRPr="00E92295">
        <w:rPr>
          <w:rFonts w:ascii="Times New Roman" w:hAnsi="Times New Roman" w:cs="Times New Roman"/>
          <w:lang w:val="uk-UA"/>
        </w:rPr>
        <w:t>кщо</w:t>
      </w:r>
      <w:r w:rsidR="00512389"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Виконавець</w:t>
      </w:r>
      <w:r w:rsidR="00512389" w:rsidRPr="00E92295">
        <w:rPr>
          <w:rFonts w:ascii="Times New Roman" w:hAnsi="Times New Roman" w:cs="Times New Roman"/>
          <w:lang w:val="uk-UA"/>
        </w:rPr>
        <w:t xml:space="preserve"> </w:t>
      </w:r>
      <w:r w:rsidRPr="00E92295">
        <w:rPr>
          <w:rFonts w:ascii="Times New Roman" w:hAnsi="Times New Roman" w:cs="Times New Roman"/>
          <w:lang w:val="uk-UA"/>
        </w:rPr>
        <w:t>протягом</w:t>
      </w:r>
      <w:r w:rsidR="00512389" w:rsidRPr="00E92295">
        <w:rPr>
          <w:rFonts w:ascii="Times New Roman" w:hAnsi="Times New Roman" w:cs="Times New Roman"/>
          <w:lang w:val="uk-UA"/>
        </w:rPr>
        <w:t xml:space="preserve"> т</w:t>
      </w:r>
      <w:r w:rsidRPr="00E92295">
        <w:rPr>
          <w:rFonts w:ascii="Times New Roman" w:hAnsi="Times New Roman" w:cs="Times New Roman"/>
          <w:lang w:val="uk-UA"/>
        </w:rPr>
        <w:t>ерміну, узгодженого з Замовником, не усуне</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виявлені</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Замовником</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недоліки.</w:t>
      </w:r>
    </w:p>
    <w:bookmarkEnd w:id="191"/>
    <w:p w14:paraId="62156D55" w14:textId="77777777" w:rsidR="004A5AD2"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4.</w:t>
      </w:r>
      <w:r w:rsidR="00A837D5" w:rsidRPr="00E92295">
        <w:rPr>
          <w:rFonts w:ascii="Times New Roman" w:hAnsi="Times New Roman" w:cs="Times New Roman"/>
          <w:lang w:val="uk-UA"/>
        </w:rPr>
        <w:t xml:space="preserve">5. </w:t>
      </w:r>
      <w:r w:rsidRPr="00E92295">
        <w:rPr>
          <w:rFonts w:ascii="Times New Roman" w:hAnsi="Times New Roman" w:cs="Times New Roman"/>
          <w:lang w:val="uk-UA"/>
        </w:rPr>
        <w:t xml:space="preserve">При </w:t>
      </w:r>
      <w:proofErr w:type="spellStart"/>
      <w:r w:rsidRPr="00E92295">
        <w:rPr>
          <w:rFonts w:ascii="Times New Roman" w:hAnsi="Times New Roman" w:cs="Times New Roman"/>
          <w:lang w:val="uk-UA"/>
        </w:rPr>
        <w:t>виникнені</w:t>
      </w:r>
      <w:proofErr w:type="spellEnd"/>
      <w:r w:rsidRPr="00E92295">
        <w:rPr>
          <w:rFonts w:ascii="Times New Roman" w:hAnsi="Times New Roman" w:cs="Times New Roman"/>
          <w:lang w:val="uk-UA"/>
        </w:rPr>
        <w:t xml:space="preserve"> спору про наявність в виконаних </w:t>
      </w:r>
      <w:r w:rsidR="00353259" w:rsidRPr="00E92295">
        <w:rPr>
          <w:rFonts w:ascii="Times New Roman" w:hAnsi="Times New Roman" w:cs="Times New Roman"/>
          <w:lang w:val="uk-UA"/>
        </w:rPr>
        <w:t>Виконавц</w:t>
      </w:r>
      <w:r w:rsidR="00A837D5" w:rsidRPr="00E92295">
        <w:rPr>
          <w:rFonts w:ascii="Times New Roman" w:hAnsi="Times New Roman" w:cs="Times New Roman"/>
          <w:lang w:val="uk-UA"/>
        </w:rPr>
        <w:t>е</w:t>
      </w:r>
      <w:r w:rsidRPr="00E92295">
        <w:rPr>
          <w:rFonts w:ascii="Times New Roman" w:hAnsi="Times New Roman" w:cs="Times New Roman"/>
          <w:lang w:val="uk-UA"/>
        </w:rPr>
        <w:t>м роботах недоліків, а також для встановлення причин їх виникнення, будь-яка із Сторін має право залучити до приймання виконаних робіт незалежну експертну організацію, що має свідоцтво про атестацію на проведення досліджень даного виду робіт. Вартість</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експертизи</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 xml:space="preserve">оплачується стороною, яка запросила експерта, </w:t>
      </w:r>
      <w:r w:rsidRPr="00E92295">
        <w:rPr>
          <w:rFonts w:ascii="Times New Roman" w:hAnsi="Times New Roman" w:cs="Times New Roman"/>
          <w:lang w:val="uk-UA"/>
        </w:rPr>
        <w:lastRenderedPageBreak/>
        <w:t>за умови, що</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 xml:space="preserve">така оплата компенсується в подальшому стороною, з </w:t>
      </w:r>
      <w:r w:rsidR="00A837D5" w:rsidRPr="00E92295">
        <w:rPr>
          <w:rFonts w:ascii="Times New Roman" w:hAnsi="Times New Roman" w:cs="Times New Roman"/>
          <w:lang w:val="uk-UA"/>
        </w:rPr>
        <w:t xml:space="preserve">неналежними </w:t>
      </w:r>
      <w:r w:rsidRPr="00E92295">
        <w:rPr>
          <w:rFonts w:ascii="Times New Roman" w:hAnsi="Times New Roman" w:cs="Times New Roman"/>
          <w:lang w:val="uk-UA"/>
        </w:rPr>
        <w:t>діями</w:t>
      </w:r>
      <w:r w:rsidR="00A837D5" w:rsidRPr="00E92295">
        <w:rPr>
          <w:rFonts w:ascii="Times New Roman" w:hAnsi="Times New Roman" w:cs="Times New Roman"/>
          <w:lang w:val="uk-UA"/>
        </w:rPr>
        <w:t xml:space="preserve"> та виною </w:t>
      </w:r>
      <w:r w:rsidRPr="00E92295">
        <w:rPr>
          <w:rFonts w:ascii="Times New Roman" w:hAnsi="Times New Roman" w:cs="Times New Roman"/>
          <w:lang w:val="uk-UA"/>
        </w:rPr>
        <w:t>якої</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пов'язане</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виникнення</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розглянутих</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недоліків.</w:t>
      </w:r>
    </w:p>
    <w:p w14:paraId="6B104B37" w14:textId="77777777" w:rsidR="004A5AD2" w:rsidRPr="00E92295" w:rsidRDefault="004A5AD2" w:rsidP="00A837D5">
      <w:pPr>
        <w:jc w:val="center"/>
        <w:rPr>
          <w:rFonts w:ascii="Times New Roman" w:hAnsi="Times New Roman" w:cs="Times New Roman"/>
          <w:b/>
          <w:lang w:val="uk-UA"/>
        </w:rPr>
      </w:pPr>
      <w:r w:rsidRPr="00E92295">
        <w:rPr>
          <w:rFonts w:ascii="Times New Roman" w:hAnsi="Times New Roman" w:cs="Times New Roman"/>
          <w:b/>
          <w:lang w:val="uk-UA"/>
        </w:rPr>
        <w:t>5. ГАРАНТІЇ ЯКОСТІ РОБІТ</w:t>
      </w:r>
    </w:p>
    <w:p w14:paraId="6B22680D" w14:textId="77777777" w:rsidR="004A5AD2"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 xml:space="preserve"> 5.1. </w:t>
      </w:r>
      <w:bookmarkStart w:id="193" w:name="_Hlk8744241"/>
      <w:r w:rsidR="00353259" w:rsidRPr="00E92295">
        <w:rPr>
          <w:rFonts w:ascii="Times New Roman" w:hAnsi="Times New Roman" w:cs="Times New Roman"/>
          <w:lang w:val="uk-UA"/>
        </w:rPr>
        <w:t>Виконавець</w:t>
      </w:r>
      <w:r w:rsidR="006001C1" w:rsidRPr="00E92295">
        <w:rPr>
          <w:rFonts w:ascii="Times New Roman" w:hAnsi="Times New Roman" w:cs="Times New Roman"/>
          <w:lang w:val="uk-UA"/>
        </w:rPr>
        <w:t xml:space="preserve"> </w:t>
      </w:r>
      <w:r w:rsidR="00A837D5" w:rsidRPr="00E92295">
        <w:rPr>
          <w:rFonts w:ascii="Times New Roman" w:hAnsi="Times New Roman" w:cs="Times New Roman"/>
          <w:lang w:val="uk-UA"/>
        </w:rPr>
        <w:t xml:space="preserve">гарантує, що </w:t>
      </w:r>
      <w:r w:rsidR="009A0A17" w:rsidRPr="00E92295">
        <w:rPr>
          <w:rFonts w:ascii="Times New Roman" w:hAnsi="Times New Roman" w:cs="Times New Roman"/>
          <w:lang w:val="uk-UA"/>
        </w:rPr>
        <w:t xml:space="preserve">він є належним власником наданих ним </w:t>
      </w:r>
      <w:r w:rsidR="00A837D5" w:rsidRPr="00E92295">
        <w:rPr>
          <w:rFonts w:ascii="Times New Roman" w:hAnsi="Times New Roman" w:cs="Times New Roman"/>
          <w:lang w:val="uk-UA"/>
        </w:rPr>
        <w:t>матеріал</w:t>
      </w:r>
      <w:r w:rsidR="009A0A17" w:rsidRPr="00E92295">
        <w:rPr>
          <w:rFonts w:ascii="Times New Roman" w:hAnsi="Times New Roman" w:cs="Times New Roman"/>
          <w:lang w:val="uk-UA"/>
        </w:rPr>
        <w:t>ів</w:t>
      </w:r>
      <w:r w:rsidR="00A837D5" w:rsidRPr="00E92295">
        <w:rPr>
          <w:rFonts w:ascii="Times New Roman" w:hAnsi="Times New Roman" w:cs="Times New Roman"/>
          <w:lang w:val="uk-UA"/>
        </w:rPr>
        <w:t>, обладнання</w:t>
      </w:r>
      <w:r w:rsidR="009A0A17" w:rsidRPr="00E92295">
        <w:rPr>
          <w:rFonts w:ascii="Times New Roman" w:hAnsi="Times New Roman" w:cs="Times New Roman"/>
          <w:lang w:val="uk-UA"/>
        </w:rPr>
        <w:t xml:space="preserve">, і що вони та/або їх частини, не </w:t>
      </w:r>
      <w:r w:rsidR="00A837D5" w:rsidRPr="00E92295">
        <w:rPr>
          <w:rFonts w:ascii="Times New Roman" w:hAnsi="Times New Roman" w:cs="Times New Roman"/>
          <w:lang w:val="uk-UA"/>
        </w:rPr>
        <w:t>обтяжен</w:t>
      </w:r>
      <w:r w:rsidR="009A0A17" w:rsidRPr="00E92295">
        <w:rPr>
          <w:rFonts w:ascii="Times New Roman" w:hAnsi="Times New Roman" w:cs="Times New Roman"/>
          <w:lang w:val="uk-UA"/>
        </w:rPr>
        <w:t>і</w:t>
      </w:r>
      <w:r w:rsidR="00A837D5" w:rsidRPr="00E92295">
        <w:rPr>
          <w:rFonts w:ascii="Times New Roman" w:hAnsi="Times New Roman" w:cs="Times New Roman"/>
          <w:lang w:val="uk-UA"/>
        </w:rPr>
        <w:t xml:space="preserve"> правами третіх осіб</w:t>
      </w:r>
      <w:r w:rsidR="009A0A17" w:rsidRPr="00E92295">
        <w:rPr>
          <w:rFonts w:ascii="Times New Roman" w:hAnsi="Times New Roman" w:cs="Times New Roman"/>
          <w:lang w:val="uk-UA"/>
        </w:rPr>
        <w:t>, не знаходяться під арештом, не перебувають в заставі, не є предметом виконавчого провадження, їх не викрадено та/або отримане іншим злочинним шляхом, на н</w:t>
      </w:r>
      <w:r w:rsidR="00F1477D" w:rsidRPr="00E92295">
        <w:rPr>
          <w:rFonts w:ascii="Times New Roman" w:hAnsi="Times New Roman" w:cs="Times New Roman"/>
          <w:lang w:val="uk-UA"/>
        </w:rPr>
        <w:t>их відсутні вимоги з боку треті</w:t>
      </w:r>
      <w:r w:rsidR="009A0A17" w:rsidRPr="00E92295">
        <w:rPr>
          <w:rFonts w:ascii="Times New Roman" w:hAnsi="Times New Roman" w:cs="Times New Roman"/>
          <w:lang w:val="uk-UA"/>
        </w:rPr>
        <w:t xml:space="preserve">х осіб, та </w:t>
      </w:r>
      <w:r w:rsidRPr="00E92295">
        <w:rPr>
          <w:rFonts w:ascii="Times New Roman" w:hAnsi="Times New Roman" w:cs="Times New Roman"/>
          <w:lang w:val="uk-UA"/>
        </w:rPr>
        <w:t>несе</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 xml:space="preserve">відповідальність за </w:t>
      </w:r>
      <w:r w:rsidR="009A0A17" w:rsidRPr="00E92295">
        <w:rPr>
          <w:rFonts w:ascii="Times New Roman" w:hAnsi="Times New Roman" w:cs="Times New Roman"/>
          <w:lang w:val="uk-UA"/>
        </w:rPr>
        <w:t xml:space="preserve">порушення цієї гарантії </w:t>
      </w:r>
      <w:r w:rsidRPr="00E92295">
        <w:rPr>
          <w:rFonts w:ascii="Times New Roman" w:hAnsi="Times New Roman" w:cs="Times New Roman"/>
          <w:lang w:val="uk-UA"/>
        </w:rPr>
        <w:t>шляхом відшкодування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всіх</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викликаних</w:t>
      </w:r>
      <w:r w:rsidR="00F1477D" w:rsidRPr="00E92295">
        <w:rPr>
          <w:rFonts w:ascii="Times New Roman" w:hAnsi="Times New Roman" w:cs="Times New Roman"/>
          <w:lang w:val="uk-UA"/>
        </w:rPr>
        <w:t xml:space="preserve"> та/або пов’язаних із</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цим</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збитків і витрат</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Замовника.</w:t>
      </w:r>
    </w:p>
    <w:p w14:paraId="21FEAA4B" w14:textId="77777777" w:rsidR="009A0A17" w:rsidRPr="00E92295" w:rsidRDefault="004A5AD2" w:rsidP="00353259">
      <w:pPr>
        <w:jc w:val="both"/>
        <w:rPr>
          <w:rFonts w:ascii="Times New Roman" w:hAnsi="Times New Roman" w:cs="Times New Roman"/>
          <w:lang w:val="uk-UA"/>
        </w:rPr>
      </w:pPr>
      <w:bookmarkStart w:id="194" w:name="_Hlk8744488"/>
      <w:bookmarkEnd w:id="193"/>
      <w:r w:rsidRPr="00E92295">
        <w:rPr>
          <w:rFonts w:ascii="Times New Roman" w:hAnsi="Times New Roman" w:cs="Times New Roman"/>
          <w:lang w:val="uk-UA"/>
        </w:rPr>
        <w:t> 5.</w:t>
      </w:r>
      <w:r w:rsidR="005D1552" w:rsidRPr="00E92295">
        <w:rPr>
          <w:rFonts w:ascii="Times New Roman" w:hAnsi="Times New Roman" w:cs="Times New Roman"/>
          <w:lang w:val="uk-UA"/>
        </w:rPr>
        <w:t>2</w:t>
      </w:r>
      <w:r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Виконавець</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зобов'язаний</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з'явитися для складання Акту про порядок і строки усунення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виявлених</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недоліків (дефектів) протягом</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трьох</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календарних</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днів з моменту отримання</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повідомлення</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від</w:t>
      </w:r>
      <w:r w:rsidR="00435DE9" w:rsidRPr="00E92295">
        <w:rPr>
          <w:rFonts w:ascii="Times New Roman" w:hAnsi="Times New Roman" w:cs="Times New Roman"/>
          <w:lang w:val="uk-UA"/>
        </w:rPr>
        <w:t xml:space="preserve"> </w:t>
      </w:r>
      <w:r w:rsidRPr="00E92295">
        <w:rPr>
          <w:rFonts w:ascii="Times New Roman" w:hAnsi="Times New Roman" w:cs="Times New Roman"/>
          <w:lang w:val="uk-UA"/>
        </w:rPr>
        <w:t>Замовника. Якщо</w:t>
      </w:r>
      <w:r w:rsidR="00435DE9"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Виконавець</w:t>
      </w:r>
      <w:r w:rsidRPr="00E92295">
        <w:rPr>
          <w:rFonts w:ascii="Times New Roman" w:hAnsi="Times New Roman" w:cs="Times New Roman"/>
          <w:lang w:val="uk-UA"/>
        </w:rPr>
        <w:t xml:space="preserve"> не з'явиться без поважних причин у визначений</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 xml:space="preserve">термін, </w:t>
      </w:r>
      <w:r w:rsidR="009A0A17" w:rsidRPr="00E92295">
        <w:rPr>
          <w:rFonts w:ascii="Times New Roman" w:hAnsi="Times New Roman" w:cs="Times New Roman"/>
          <w:lang w:val="uk-UA"/>
        </w:rPr>
        <w:t xml:space="preserve">Акт складається замовником самостійно та/або </w:t>
      </w:r>
      <w:r w:rsidRPr="00E92295">
        <w:rPr>
          <w:rFonts w:ascii="Times New Roman" w:hAnsi="Times New Roman" w:cs="Times New Roman"/>
          <w:lang w:val="uk-UA"/>
        </w:rPr>
        <w:t>Замовник</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 xml:space="preserve">має право залучити до складання </w:t>
      </w:r>
      <w:proofErr w:type="spellStart"/>
      <w:r w:rsidRPr="00E92295">
        <w:rPr>
          <w:rFonts w:ascii="Times New Roman" w:hAnsi="Times New Roman" w:cs="Times New Roman"/>
          <w:lang w:val="uk-UA"/>
        </w:rPr>
        <w:t>акта</w:t>
      </w:r>
      <w:proofErr w:type="spellEnd"/>
      <w:r w:rsidRPr="00E92295">
        <w:rPr>
          <w:rFonts w:ascii="Times New Roman" w:hAnsi="Times New Roman" w:cs="Times New Roman"/>
          <w:lang w:val="uk-UA"/>
        </w:rPr>
        <w:t xml:space="preserve"> незалежних</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 xml:space="preserve">експертів. </w:t>
      </w:r>
      <w:r w:rsidR="009A0A17" w:rsidRPr="00E92295">
        <w:rPr>
          <w:rFonts w:ascii="Times New Roman" w:hAnsi="Times New Roman" w:cs="Times New Roman"/>
          <w:lang w:val="uk-UA"/>
        </w:rPr>
        <w:t xml:space="preserve">Такий Акт вважається підписаним Виконавцем та є обов’язковим до виконання. </w:t>
      </w:r>
      <w:r w:rsidRPr="00E92295">
        <w:rPr>
          <w:rFonts w:ascii="Times New Roman" w:hAnsi="Times New Roman" w:cs="Times New Roman"/>
          <w:lang w:val="uk-UA"/>
        </w:rPr>
        <w:t>Акт, складений без участі</w:t>
      </w:r>
      <w:r w:rsidR="006001C1"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Виконавц</w:t>
      </w:r>
      <w:r w:rsidR="009A0A17" w:rsidRPr="00E92295">
        <w:rPr>
          <w:rFonts w:ascii="Times New Roman" w:hAnsi="Times New Roman" w:cs="Times New Roman"/>
          <w:lang w:val="uk-UA"/>
        </w:rPr>
        <w:t>я</w:t>
      </w:r>
      <w:r w:rsidRPr="00E92295">
        <w:rPr>
          <w:rFonts w:ascii="Times New Roman" w:hAnsi="Times New Roman" w:cs="Times New Roman"/>
          <w:lang w:val="uk-UA"/>
        </w:rPr>
        <w:t>, надсилається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йому для виконання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протягом</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п'яти</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банківських</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днів</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після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складання.</w:t>
      </w:r>
    </w:p>
    <w:p w14:paraId="41D7C48E" w14:textId="77777777" w:rsidR="004A5AD2" w:rsidRPr="00E92295" w:rsidRDefault="004A5AD2" w:rsidP="00353259">
      <w:pPr>
        <w:jc w:val="both"/>
        <w:rPr>
          <w:rFonts w:ascii="Times New Roman" w:hAnsi="Times New Roman" w:cs="Times New Roman"/>
          <w:lang w:val="uk-UA"/>
        </w:rPr>
      </w:pPr>
      <w:r w:rsidRPr="00E92295">
        <w:rPr>
          <w:rFonts w:ascii="Times New Roman" w:hAnsi="Times New Roman" w:cs="Times New Roman"/>
          <w:lang w:val="uk-UA"/>
        </w:rPr>
        <w:t> 5.</w:t>
      </w:r>
      <w:r w:rsidR="005D1552" w:rsidRPr="00E92295">
        <w:rPr>
          <w:rFonts w:ascii="Times New Roman" w:hAnsi="Times New Roman" w:cs="Times New Roman"/>
          <w:lang w:val="uk-UA"/>
        </w:rPr>
        <w:t>3</w:t>
      </w:r>
      <w:r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Виконавець</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зобов'язаний за свій</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рахунок</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усунути</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всі</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виявлені в роботах або</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матеріалах</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недоліки (дефекти) в строки та в</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 xml:space="preserve">порядку, </w:t>
      </w:r>
      <w:r w:rsidR="009A21AA" w:rsidRPr="00E92295">
        <w:rPr>
          <w:rFonts w:ascii="Times New Roman" w:hAnsi="Times New Roman" w:cs="Times New Roman"/>
          <w:lang w:val="uk-UA"/>
        </w:rPr>
        <w:t xml:space="preserve">що </w:t>
      </w:r>
      <w:r w:rsidRPr="00E92295">
        <w:rPr>
          <w:rFonts w:ascii="Times New Roman" w:hAnsi="Times New Roman" w:cs="Times New Roman"/>
          <w:lang w:val="uk-UA"/>
        </w:rPr>
        <w:t>зазначені в акті про їх</w:t>
      </w:r>
      <w:r w:rsidR="00F1477D" w:rsidRPr="00E92295">
        <w:rPr>
          <w:rFonts w:ascii="Times New Roman" w:hAnsi="Times New Roman" w:cs="Times New Roman"/>
          <w:lang w:val="uk-UA"/>
        </w:rPr>
        <w:t xml:space="preserve"> </w:t>
      </w:r>
      <w:r w:rsidRPr="00E92295">
        <w:rPr>
          <w:rFonts w:ascii="Times New Roman" w:hAnsi="Times New Roman" w:cs="Times New Roman"/>
          <w:lang w:val="uk-UA"/>
        </w:rPr>
        <w:t>усунення. Якщо</w:t>
      </w:r>
      <w:r w:rsidR="00F1477D"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Виконавець</w:t>
      </w:r>
      <w:r w:rsidRPr="00E92295">
        <w:rPr>
          <w:rFonts w:ascii="Times New Roman" w:hAnsi="Times New Roman" w:cs="Times New Roman"/>
          <w:lang w:val="uk-UA"/>
        </w:rPr>
        <w:t xml:space="preserve"> не забезпечить</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виконання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цієї</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вимоги, або порушить терміни</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його</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виконання, Замовник</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має право прийняти</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рішення про усунення</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недоліків (дефектів) своїми силами або</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із</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залученням</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третіх</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осіб з подальшим</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відшкодуванням</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витрат і збитків, щ</w:t>
      </w:r>
      <w:r w:rsidR="006001C1" w:rsidRPr="00E92295">
        <w:rPr>
          <w:rFonts w:ascii="Times New Roman" w:hAnsi="Times New Roman" w:cs="Times New Roman"/>
          <w:lang w:val="uk-UA"/>
        </w:rPr>
        <w:t xml:space="preserve"> </w:t>
      </w:r>
      <w:r w:rsidRPr="00E92295">
        <w:rPr>
          <w:rFonts w:ascii="Times New Roman" w:hAnsi="Times New Roman" w:cs="Times New Roman"/>
          <w:lang w:val="uk-UA"/>
        </w:rPr>
        <w:t>зазнали за рахунок</w:t>
      </w:r>
      <w:r w:rsidR="006001C1" w:rsidRPr="00E92295">
        <w:rPr>
          <w:rFonts w:ascii="Times New Roman" w:hAnsi="Times New Roman" w:cs="Times New Roman"/>
          <w:lang w:val="uk-UA"/>
        </w:rPr>
        <w:t xml:space="preserve"> </w:t>
      </w:r>
      <w:r w:rsidR="00353259" w:rsidRPr="00E92295">
        <w:rPr>
          <w:rFonts w:ascii="Times New Roman" w:hAnsi="Times New Roman" w:cs="Times New Roman"/>
          <w:lang w:val="uk-UA"/>
        </w:rPr>
        <w:t>Виконавц</w:t>
      </w:r>
      <w:r w:rsidR="006001C1" w:rsidRPr="00E92295">
        <w:rPr>
          <w:rFonts w:ascii="Times New Roman" w:hAnsi="Times New Roman" w:cs="Times New Roman"/>
          <w:lang w:val="uk-UA"/>
        </w:rPr>
        <w:t>я</w:t>
      </w:r>
      <w:r w:rsidRPr="00E92295">
        <w:rPr>
          <w:rFonts w:ascii="Times New Roman" w:hAnsi="Times New Roman" w:cs="Times New Roman"/>
          <w:lang w:val="uk-UA"/>
        </w:rPr>
        <w:t>.</w:t>
      </w:r>
    </w:p>
    <w:bookmarkEnd w:id="194"/>
    <w:p w14:paraId="0D9C561A" w14:textId="77777777" w:rsidR="00323F1A" w:rsidRPr="00E92295" w:rsidRDefault="00323F1A" w:rsidP="009A0A17">
      <w:pPr>
        <w:jc w:val="center"/>
        <w:rPr>
          <w:rFonts w:ascii="Times New Roman" w:hAnsi="Times New Roman" w:cs="Times New Roman"/>
          <w:b/>
          <w:lang w:val="uk-UA"/>
        </w:rPr>
      </w:pPr>
      <w:r w:rsidRPr="00E92295">
        <w:rPr>
          <w:rFonts w:ascii="Times New Roman" w:hAnsi="Times New Roman" w:cs="Times New Roman"/>
          <w:b/>
          <w:lang w:val="uk-UA"/>
        </w:rPr>
        <w:t>6. ВІДПОВІДАЛЬНІСТЬ СТОРІН</w:t>
      </w:r>
    </w:p>
    <w:p w14:paraId="419FE71B"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6.1. У разі порушення зобов'язань, що виникають з цього Договору, Сторони несуть відповідальність згідно з умовами цього Договору та чинного в Україні законодавства.</w:t>
      </w:r>
    </w:p>
    <w:p w14:paraId="2E71D179"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6.2. Збитки, завдані Стороні внаслідок порушення іншою Стороною своїх зобов’язань за цим Договором, в тому числі і збитки за контрактами з третіми особами, позадоговірні збитки, відшкодовуються Стороною, яка допустила таке порушення.</w:t>
      </w:r>
    </w:p>
    <w:p w14:paraId="5F7DE08D"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6.3. Закінчення строку дії цього Договору не звільняє Сторони від відповідальності за його порушення, яке мало місце під час дії цього Договору.</w:t>
      </w:r>
    </w:p>
    <w:p w14:paraId="7B1C7A01"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6.4. Збиток, нанесений в результаті виконання цього Договору третій особі, компенсується Стороною, з вини якої завдана така шкода. Сторони у всіх випадках вживають термінових заходів щодо запобігання можливого збитку, навіть тоді, коли відповідні витрати несе протилежна сторона.</w:t>
      </w:r>
    </w:p>
    <w:p w14:paraId="0E817113"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6.5. У разі порушення Виконавцем термінів виконання робіт, усунення недоліків (дефектів), в тому числі за гарантійними зобов'язаннями, встановлених цим Договором, Виконавець зобов'язаний виплатити Замовнику штраф в розмірі 20% від загальної вартості робіт за Договором (відповідною додатковою угодою).</w:t>
      </w:r>
    </w:p>
    <w:p w14:paraId="16DBB15C"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 xml:space="preserve">6.6. У разі якщо в процесі виконання робіт, або в подальшій експлуатації об'єкта, виявиться, що матеріали, Обладнання, та/або  самі роботи виявилися неналежної якості - Виконавець зобов'язаний виплатити Замовнику штраф в розмірі 20% вартості таких робіт та/або </w:t>
      </w:r>
      <w:proofErr w:type="spellStart"/>
      <w:r w:rsidRPr="00E92295">
        <w:rPr>
          <w:rFonts w:ascii="Times New Roman" w:hAnsi="Times New Roman" w:cs="Times New Roman"/>
          <w:lang w:val="uk-UA"/>
        </w:rPr>
        <w:t>або</w:t>
      </w:r>
      <w:proofErr w:type="spellEnd"/>
      <w:r w:rsidRPr="00E92295">
        <w:rPr>
          <w:rFonts w:ascii="Times New Roman" w:hAnsi="Times New Roman" w:cs="Times New Roman"/>
          <w:lang w:val="uk-UA"/>
        </w:rPr>
        <w:t xml:space="preserve"> вартості матеріалу/обладнання. При цьому Виконавець зобов'язаний за свій рахунок і своїми силами в термін не більше 14-ти календарних днів усунути всі недоліки (або замінити матеріали/обладнання), або відшкодувати всі витрати і збитки Замовника, пов'язані з усуненням дефектів.</w:t>
      </w:r>
    </w:p>
    <w:p w14:paraId="052FC688"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 xml:space="preserve">6.7. У разі невиконання робіт в терміни, обумовлені цим договором, або несвоєчасне усунення дефектів, недоліків, Замовник має право, крім права стягнення штрафу, передбаченого цим договором, затримати термін оплати за Договором на 10 робочих днів за кожен день прострочення. У разі, якщо прострочення виконання робіт (усунення дефектів) триває більш ніж 30 календарних днів, Замовник має право в односторонньому порядку розірвати договір, при цьому Виконавець </w:t>
      </w:r>
      <w:r w:rsidRPr="00E92295">
        <w:rPr>
          <w:rFonts w:ascii="Times New Roman" w:hAnsi="Times New Roman" w:cs="Times New Roman"/>
          <w:lang w:val="uk-UA"/>
        </w:rPr>
        <w:lastRenderedPageBreak/>
        <w:t xml:space="preserve">зобов'язаний </w:t>
      </w:r>
      <w:r w:rsidRPr="00E92295">
        <w:rPr>
          <w:rFonts w:ascii="Times New Roman" w:eastAsia="Calibri" w:hAnsi="Times New Roman" w:cs="Times New Roman"/>
          <w:color w:val="222222"/>
          <w:lang w:val="uk-UA"/>
        </w:rPr>
        <w:t>протягом 5 (п’яти) банківських днів з моменту отримання відповідної вимоги повернути замовнику всю суму передоплати за не</w:t>
      </w:r>
      <w:r w:rsidR="00FF3FEF" w:rsidRPr="00E92295">
        <w:rPr>
          <w:rFonts w:ascii="Times New Roman" w:eastAsia="Calibri" w:hAnsi="Times New Roman" w:cs="Times New Roman"/>
          <w:color w:val="222222"/>
          <w:lang w:val="uk-UA"/>
        </w:rPr>
        <w:t xml:space="preserve"> </w:t>
      </w:r>
      <w:r w:rsidRPr="00E92295">
        <w:rPr>
          <w:rFonts w:ascii="Times New Roman" w:eastAsia="Calibri" w:hAnsi="Times New Roman" w:cs="Times New Roman"/>
          <w:color w:val="222222"/>
          <w:lang w:val="uk-UA"/>
        </w:rPr>
        <w:t xml:space="preserve">виконані роботи з урахуванням індексу інфляції, а також виплатити 20% річних за користування чужими грошовими коштами згідно до ст. 536 ЦК України за весь час прострочення, а також </w:t>
      </w:r>
      <w:r w:rsidRPr="00E92295">
        <w:rPr>
          <w:rFonts w:ascii="Times New Roman" w:hAnsi="Times New Roman" w:cs="Times New Roman"/>
          <w:lang w:val="uk-UA"/>
        </w:rPr>
        <w:t>відшкодувати Замовнику всі збитки, пов'язані з таким розірванням, в тому числі щодо укладення договору на виконання цієї роботи з третіми особами.</w:t>
      </w:r>
    </w:p>
    <w:p w14:paraId="14DFF40D" w14:textId="77777777" w:rsidR="00F1477D" w:rsidRPr="00E92295" w:rsidRDefault="00F1477D">
      <w:pPr>
        <w:spacing w:after="200" w:line="240" w:lineRule="auto"/>
        <w:jc w:val="both"/>
        <w:textAlignment w:val="top"/>
        <w:rPr>
          <w:rFonts w:ascii="Times New Roman" w:eastAsia="Calibri" w:hAnsi="Times New Roman" w:cs="Times New Roman"/>
          <w:color w:val="222222"/>
          <w:lang w:val="uk-UA"/>
        </w:rPr>
        <w:pPrChange w:id="195" w:author="Oleg Korsun" w:date="2023-07-19T17:28:00Z">
          <w:pPr>
            <w:shd w:val="clear" w:color="auto" w:fill="F5F5F5"/>
            <w:spacing w:after="200" w:line="240" w:lineRule="auto"/>
            <w:jc w:val="both"/>
            <w:textAlignment w:val="top"/>
          </w:pPr>
        </w:pPrChange>
      </w:pPr>
      <w:r w:rsidRPr="00E92295">
        <w:rPr>
          <w:rFonts w:ascii="Times New Roman" w:eastAsia="Calibri" w:hAnsi="Times New Roman" w:cs="Times New Roman"/>
          <w:color w:val="222222"/>
          <w:lang w:val="uk-UA"/>
        </w:rPr>
        <w:t>За прострочення повернення передоплати Виконавець сплачує Замовнику пеню у розмірі подвійної облікової ставки НБУ, що діяла на момент прострочення, від належної до повернення суми за кожний день прострочення.</w:t>
      </w:r>
    </w:p>
    <w:p w14:paraId="6EA24361" w14:textId="6F11F26C" w:rsidR="00F1477D" w:rsidRPr="00E92295" w:rsidDel="00D14FD5" w:rsidRDefault="00F1477D" w:rsidP="00D14FD5">
      <w:pPr>
        <w:spacing w:line="240" w:lineRule="auto"/>
        <w:jc w:val="both"/>
        <w:rPr>
          <w:del w:id="196" w:author="Oleg Korsun" w:date="2023-07-19T17:28:00Z"/>
          <w:rFonts w:ascii="Times New Roman" w:hAnsi="Times New Roman" w:cs="Times New Roman"/>
          <w:lang w:val="uk-UA"/>
        </w:rPr>
      </w:pPr>
    </w:p>
    <w:p w14:paraId="61FFC3F7"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 xml:space="preserve"> 6.8. </w:t>
      </w:r>
      <w:r w:rsidRPr="00E92295">
        <w:rPr>
          <w:rStyle w:val="tlid-translation"/>
          <w:rFonts w:ascii="Times New Roman" w:hAnsi="Times New Roman" w:cs="Times New Roman"/>
          <w:lang w:val="uk-UA"/>
        </w:rPr>
        <w:t>У разі несвоєчасної оплати виконаних робіт (за винятком випадків, коли така несплата пов’язана із неналежним виконанням Виконавцем своїх зобов'язань за договором) Замовник сплачує Виконавцю пеню в розмірі подвійної облікової ставки НБУ від суми заборгованості за кожен день прострочення.</w:t>
      </w:r>
    </w:p>
    <w:p w14:paraId="2C0DD1F1"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 xml:space="preserve"> 6.9. Виконавець </w:t>
      </w:r>
      <w:r w:rsidRPr="00E92295">
        <w:rPr>
          <w:rStyle w:val="tlid-translation"/>
          <w:rFonts w:ascii="Times New Roman" w:hAnsi="Times New Roman" w:cs="Times New Roman"/>
          <w:lang w:val="uk-UA"/>
        </w:rPr>
        <w:t>зобов'язаний вжити всіх заходів до забезпечення схоронності ввіреного йому майна Замовника, і несе відповідальність за всяке упущення, що спричинило за собою втрату або пошкодження цього майна шляхом відшкодування його повної заявленої Замовником вартості.</w:t>
      </w:r>
      <w:r w:rsidRPr="00E92295">
        <w:rPr>
          <w:rFonts w:ascii="Times New Roman" w:hAnsi="Times New Roman" w:cs="Times New Roman"/>
          <w:lang w:val="uk-UA"/>
        </w:rPr>
        <w:tab/>
      </w:r>
      <w:r w:rsidRPr="00E92295">
        <w:rPr>
          <w:rFonts w:ascii="Times New Roman" w:hAnsi="Times New Roman" w:cs="Times New Roman"/>
          <w:lang w:val="uk-UA"/>
        </w:rPr>
        <w:tab/>
        <w:t xml:space="preserve"> </w:t>
      </w:r>
    </w:p>
    <w:p w14:paraId="293BE404" w14:textId="77777777" w:rsidR="00F1477D" w:rsidRPr="00E92295" w:rsidRDefault="00F1477D" w:rsidP="00F1477D">
      <w:pPr>
        <w:spacing w:line="240" w:lineRule="auto"/>
        <w:jc w:val="both"/>
        <w:rPr>
          <w:rFonts w:ascii="Times New Roman" w:eastAsia="Calibri" w:hAnsi="Times New Roman" w:cs="Times New Roman"/>
          <w:lang w:val="uk-UA"/>
        </w:rPr>
      </w:pPr>
      <w:r w:rsidRPr="00E92295">
        <w:rPr>
          <w:rFonts w:ascii="Times New Roman" w:hAnsi="Times New Roman" w:cs="Times New Roman"/>
          <w:lang w:val="uk-UA"/>
        </w:rPr>
        <w:t xml:space="preserve"> 6.10. </w:t>
      </w:r>
      <w:r w:rsidRPr="00E92295">
        <w:rPr>
          <w:rFonts w:ascii="Times New Roman" w:eastAsia="Calibri" w:hAnsi="Times New Roman" w:cs="Times New Roman"/>
          <w:lang w:val="uk-UA"/>
        </w:rPr>
        <w:t xml:space="preserve">У разі порушення Виконавцем терміну реєстрації податкової накладної в Єдиному реєстрі податкових накладних, Виконавець зобов’язаний сплатити штраф у розмірі суми, що дорівнює </w:t>
      </w:r>
      <w:r w:rsidR="00FF3FEF" w:rsidRPr="00E92295">
        <w:rPr>
          <w:rFonts w:ascii="Times New Roman" w:eastAsia="Calibri" w:hAnsi="Times New Roman" w:cs="Times New Roman"/>
          <w:lang w:val="uk-UA"/>
        </w:rPr>
        <w:t>податку на додану вартість. Зам</w:t>
      </w:r>
      <w:r w:rsidRPr="00E92295">
        <w:rPr>
          <w:rFonts w:ascii="Times New Roman" w:eastAsia="Calibri" w:hAnsi="Times New Roman" w:cs="Times New Roman"/>
          <w:lang w:val="uk-UA"/>
        </w:rPr>
        <w:t>овник вправі, без звернення до господарського суду, зменшити подальшу оплату за Договором (в тому числі по інших додаткових угодах/рахунках) на зазначену в цьому пунк</w:t>
      </w:r>
      <w:r w:rsidR="00FF3FEF" w:rsidRPr="00E92295">
        <w:rPr>
          <w:rFonts w:ascii="Times New Roman" w:eastAsia="Calibri" w:hAnsi="Times New Roman" w:cs="Times New Roman"/>
          <w:lang w:val="uk-UA"/>
        </w:rPr>
        <w:t>ті суму штрафу. При цьому, Вико</w:t>
      </w:r>
      <w:r w:rsidRPr="00E92295">
        <w:rPr>
          <w:rFonts w:ascii="Times New Roman" w:eastAsia="Calibri" w:hAnsi="Times New Roman" w:cs="Times New Roman"/>
          <w:lang w:val="uk-UA"/>
        </w:rPr>
        <w:t xml:space="preserve">навець не має права в подальшому вимагати сплати суми, що дорівнює сумі визначеного цим пунктом штрафу,  за податковою накладною, що не була своєчасно зареєстрована в Єдиному реєстрі накладних, або зареєстрована з порушенням п. 201.1. Податкового кодексу України.   </w:t>
      </w:r>
    </w:p>
    <w:p w14:paraId="79A742A5" w14:textId="77777777" w:rsidR="00F1477D" w:rsidRPr="00E92295" w:rsidRDefault="00F1477D" w:rsidP="00F1477D">
      <w:pPr>
        <w:spacing w:after="200" w:line="240" w:lineRule="auto"/>
        <w:jc w:val="both"/>
        <w:rPr>
          <w:rFonts w:ascii="Times New Roman" w:eastAsia="Calibri" w:hAnsi="Times New Roman" w:cs="Times New Roman"/>
          <w:lang w:val="uk-UA"/>
        </w:rPr>
      </w:pPr>
      <w:r w:rsidRPr="00E92295">
        <w:rPr>
          <w:rFonts w:ascii="Times New Roman" w:eastAsia="Calibri" w:hAnsi="Times New Roman" w:cs="Times New Roman"/>
          <w:lang w:val="uk-UA"/>
        </w:rPr>
        <w:t>6.11. В разі відсутності реєстрації податкової накладної в Єдиному реєстрі податкових накладних у встановлені законодавством терміни або заповнення податкової накладної з порушенням ст. 201 Податкового кодексу України, Виконавець оплачує штраф у розмірі 25% від суми передоплати протягом 7 (семи) банківських днів з дати отримання відповідної вимоги від Замовника (якщо є передоплата).</w:t>
      </w:r>
    </w:p>
    <w:p w14:paraId="20B4A1F0" w14:textId="77777777" w:rsidR="00F1477D" w:rsidRPr="00E92295" w:rsidRDefault="00F1477D" w:rsidP="00F1477D">
      <w:pPr>
        <w:spacing w:after="200" w:line="240" w:lineRule="auto"/>
        <w:jc w:val="both"/>
        <w:rPr>
          <w:rFonts w:ascii="Times New Roman" w:eastAsia="Calibri" w:hAnsi="Times New Roman" w:cs="Times New Roman"/>
          <w:color w:val="222222"/>
          <w:lang w:val="uk-UA"/>
        </w:rPr>
      </w:pPr>
      <w:r w:rsidRPr="00E92295">
        <w:rPr>
          <w:rFonts w:ascii="Times New Roman" w:eastAsia="Calibri" w:hAnsi="Times New Roman" w:cs="Times New Roman"/>
          <w:noProof/>
          <w:snapToGrid w:val="0"/>
          <w:lang w:val="uk-UA"/>
        </w:rPr>
        <w:t>6.12. У випадку невірного зазначення Виконавацем свого податкового статусу, надання інших невірних даних, або припущення порушень податкового законодавства за цим, або  з приводу цього Договору,  Виклнавець зобов`язується відшкодувати нараховані податковими органами замовнику внаслідок цього податкові зобов`язання та штрафи у повному обсязі</w:t>
      </w:r>
      <w:r w:rsidRPr="00E92295">
        <w:rPr>
          <w:rFonts w:ascii="Times New Roman" w:eastAsia="Calibri" w:hAnsi="Times New Roman" w:cs="Times New Roman"/>
          <w:noProof/>
          <w:snapToGrid w:val="0"/>
          <w:color w:val="000000"/>
          <w:lang w:val="uk-UA"/>
        </w:rPr>
        <w:t>.</w:t>
      </w:r>
    </w:p>
    <w:p w14:paraId="4CB5408A"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eastAsia="MS Mincho" w:hAnsi="Times New Roman" w:cs="Times New Roman"/>
          <w:color w:val="222222"/>
          <w:lang w:val="uk-UA" w:eastAsia="ru-RU"/>
        </w:rPr>
        <w:t>6.13. У разі пошкодження працівниками Виконавця (іншими залученими ним особами) при виконанні зобов’язань за Договором на території Замовника комунікацій, будівель, споруд, будівель, обладнання тощо, Виконавець зобов'язаний відшкодувати Замовнику всі витрати і збитки, пов'язані з такими ушкодженнями, шляхом перерахування коштів на поточний рахунок Замовника, вказаний в Договорі  у строк не більше 5-ти календарних днів з моменту отримання відповідної вимоги від останнього</w:t>
      </w:r>
    </w:p>
    <w:p w14:paraId="6079CB7E" w14:textId="77777777" w:rsidR="00F1477D" w:rsidRPr="00E92295" w:rsidRDefault="00F1477D" w:rsidP="00F1477D">
      <w:pPr>
        <w:spacing w:line="240" w:lineRule="auto"/>
        <w:jc w:val="center"/>
        <w:rPr>
          <w:rFonts w:ascii="Times New Roman" w:hAnsi="Times New Roman" w:cs="Times New Roman"/>
          <w:b/>
          <w:lang w:val="uk-UA"/>
        </w:rPr>
      </w:pPr>
      <w:r w:rsidRPr="00E92295">
        <w:rPr>
          <w:rFonts w:ascii="Times New Roman" w:hAnsi="Times New Roman" w:cs="Times New Roman"/>
          <w:b/>
          <w:lang w:val="uk-UA"/>
        </w:rPr>
        <w:t>7. ОХОРОНА ПРАЦІ І ПРОМИСЛОВА БЕЗПЕКА</w:t>
      </w:r>
    </w:p>
    <w:p w14:paraId="3B80870D" w14:textId="77777777" w:rsidR="00F1477D" w:rsidRPr="00E92295" w:rsidRDefault="00F1477D">
      <w:pPr>
        <w:widowControl w:val="0"/>
        <w:tabs>
          <w:tab w:val="left" w:pos="851"/>
        </w:tabs>
        <w:autoSpaceDE w:val="0"/>
        <w:autoSpaceDN w:val="0"/>
        <w:adjustRightInd w:val="0"/>
        <w:spacing w:after="200" w:line="240" w:lineRule="auto"/>
        <w:jc w:val="both"/>
        <w:rPr>
          <w:rFonts w:ascii="Times New Roman" w:eastAsia="Calibri" w:hAnsi="Times New Roman" w:cs="Times New Roman"/>
          <w:lang w:val="uk-UA"/>
        </w:rPr>
        <w:pPrChange w:id="197" w:author="Oleg Korsun" w:date="2023-07-19T17:28:00Z">
          <w:pPr>
            <w:widowControl w:val="0"/>
            <w:tabs>
              <w:tab w:val="left" w:pos="851"/>
            </w:tabs>
            <w:autoSpaceDE w:val="0"/>
            <w:autoSpaceDN w:val="0"/>
            <w:adjustRightInd w:val="0"/>
            <w:spacing w:after="0" w:line="240" w:lineRule="auto"/>
            <w:ind w:firstLine="567"/>
            <w:jc w:val="both"/>
          </w:pPr>
        </w:pPrChange>
      </w:pPr>
      <w:r w:rsidRPr="00E92295">
        <w:rPr>
          <w:rFonts w:ascii="Times New Roman" w:eastAsia="Calibri" w:hAnsi="Times New Roman" w:cs="Times New Roman"/>
          <w:lang w:val="uk-UA"/>
        </w:rPr>
        <w:t>7.1.</w:t>
      </w:r>
      <w:r w:rsidRPr="00E92295">
        <w:rPr>
          <w:rFonts w:ascii="Times New Roman" w:eastAsia="Times New Roman" w:hAnsi="Times New Roman" w:cs="Times New Roman"/>
          <w:color w:val="000000"/>
          <w:lang w:val="uk-UA"/>
        </w:rPr>
        <w:t xml:space="preserve"> </w:t>
      </w:r>
      <w:r w:rsidRPr="00E92295">
        <w:rPr>
          <w:rFonts w:ascii="Times New Roman" w:eastAsia="Calibri" w:hAnsi="Times New Roman" w:cs="Times New Roman"/>
          <w:lang w:val="uk-UA"/>
        </w:rPr>
        <w:t xml:space="preserve">Підрядник зобов'язаний надавати послуги з дотриманням Вимог  охорони праці, промислової та екологічної безпеки до підрядних організацій, які виконують роботи для ТОВ «М.В КАРГО», зазначених в Додатку №1, який є невід'ємною частиною цього Договору.  </w:t>
      </w:r>
    </w:p>
    <w:p w14:paraId="4CC9D53D" w14:textId="77777777" w:rsidR="00F1477D" w:rsidRPr="00E92295" w:rsidRDefault="00F1477D" w:rsidP="00F1477D">
      <w:pPr>
        <w:widowControl w:val="0"/>
        <w:tabs>
          <w:tab w:val="left" w:pos="851"/>
        </w:tabs>
        <w:autoSpaceDE w:val="0"/>
        <w:autoSpaceDN w:val="0"/>
        <w:adjustRightInd w:val="0"/>
        <w:spacing w:after="0" w:line="240" w:lineRule="auto"/>
        <w:jc w:val="both"/>
        <w:rPr>
          <w:rFonts w:ascii="Times New Roman" w:eastAsia="MS Mincho" w:hAnsi="Times New Roman" w:cs="Times New Roman"/>
          <w:color w:val="000000"/>
          <w:kern w:val="2"/>
          <w:lang w:val="uk-UA" w:eastAsia="ru-RU"/>
        </w:rPr>
      </w:pPr>
      <w:del w:id="198" w:author="Oleg Korsun" w:date="2023-07-19T17:28:00Z">
        <w:r w:rsidRPr="00E92295" w:rsidDel="00D14FD5">
          <w:rPr>
            <w:rFonts w:ascii="Times New Roman" w:eastAsia="Calibri" w:hAnsi="Times New Roman" w:cs="Times New Roman"/>
            <w:lang w:val="uk-UA"/>
          </w:rPr>
          <w:tab/>
        </w:r>
      </w:del>
      <w:r w:rsidRPr="00E92295">
        <w:rPr>
          <w:rFonts w:ascii="Times New Roman" w:eastAsia="Calibri" w:hAnsi="Times New Roman" w:cs="Times New Roman"/>
          <w:lang w:val="uk-UA"/>
        </w:rPr>
        <w:t xml:space="preserve">7.2. Невиконання будь-якого з наведених у Додатку №1 умов та вимог надає Замовникові право усунути працівника Підрядника від місця виконання робіт. Усі пов'язані з цим витрати покладаються на Підрядника. У разі систематичного (більше двох разів) порушення працівниками Підрядника правил, встановлених даним пунктом Договору, Замовник має право в односторонньому порядку розірвати цей Договір без відшкодування будь-яких збитків. Розрахунок </w:t>
      </w:r>
      <w:r w:rsidRPr="00E92295">
        <w:rPr>
          <w:rFonts w:ascii="Times New Roman" w:eastAsia="Calibri" w:hAnsi="Times New Roman" w:cs="Times New Roman"/>
          <w:lang w:val="uk-UA"/>
        </w:rPr>
        <w:lastRenderedPageBreak/>
        <w:t>буде здійснений лише за фактично виконані Роботи. У разі виникнення збитків, викликаних порушенням з боку працівників Підрядника, останній зобов'язаний відшкодувати їх в повному обсязі</w:t>
      </w:r>
      <w:r w:rsidRPr="00E92295">
        <w:rPr>
          <w:rFonts w:ascii="Times New Roman" w:eastAsia="MS Mincho" w:hAnsi="Times New Roman" w:cs="Times New Roman"/>
          <w:color w:val="000000"/>
          <w:kern w:val="2"/>
          <w:lang w:val="uk-UA" w:eastAsia="ru-RU"/>
        </w:rPr>
        <w:t>.</w:t>
      </w:r>
    </w:p>
    <w:p w14:paraId="760664FE" w14:textId="77777777" w:rsidR="00F1477D" w:rsidRPr="00E92295" w:rsidRDefault="00F1477D" w:rsidP="00F1477D">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sidRPr="00E92295">
        <w:rPr>
          <w:rFonts w:ascii="Times New Roman" w:eastAsia="MS Mincho" w:hAnsi="Times New Roman" w:cs="Times New Roman"/>
          <w:color w:val="000000"/>
          <w:kern w:val="2"/>
          <w:lang w:val="uk-UA" w:eastAsia="ru-RU"/>
        </w:rPr>
        <w:tab/>
      </w:r>
      <w:r w:rsidRPr="00E92295">
        <w:rPr>
          <w:rFonts w:ascii="Times New Roman" w:eastAsia="Calibri" w:hAnsi="Times New Roman" w:cs="Times New Roman"/>
          <w:lang w:val="uk-UA"/>
        </w:rPr>
        <w:t xml:space="preserve">Підрядник зобов'язується забезпечувати ознайомлення і дотримання будь-яким своїм працівником, агентом та/або представником стандартів поведінки, передбачених нормами Додатку №1 до цього Договору. Підрядник також зобов'язується дотримуватися і вимагати від будь-якого свого співробітника, </w:t>
      </w:r>
      <w:proofErr w:type="spellStart"/>
      <w:r w:rsidRPr="00E92295">
        <w:rPr>
          <w:rFonts w:ascii="Times New Roman" w:eastAsia="Calibri" w:hAnsi="Times New Roman" w:cs="Times New Roman"/>
          <w:lang w:val="uk-UA"/>
        </w:rPr>
        <w:t>агента</w:t>
      </w:r>
      <w:proofErr w:type="spellEnd"/>
      <w:r w:rsidRPr="00E92295">
        <w:rPr>
          <w:rFonts w:ascii="Times New Roman" w:eastAsia="Calibri" w:hAnsi="Times New Roman" w:cs="Times New Roman"/>
          <w:lang w:val="uk-UA"/>
        </w:rPr>
        <w:t xml:space="preserve"> та/або представника дотримання таких стандартів і правил.</w:t>
      </w:r>
    </w:p>
    <w:p w14:paraId="6E5D4A53" w14:textId="77777777" w:rsidR="00F1477D" w:rsidRPr="00E92295" w:rsidRDefault="00F1477D">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Change w:id="199" w:author="Oleg Korsun" w:date="2023-07-19T17:29:00Z">
          <w:pPr>
            <w:widowControl w:val="0"/>
            <w:tabs>
              <w:tab w:val="left" w:pos="851"/>
            </w:tabs>
            <w:autoSpaceDE w:val="0"/>
            <w:autoSpaceDN w:val="0"/>
            <w:adjustRightInd w:val="0"/>
            <w:spacing w:after="0" w:line="240" w:lineRule="auto"/>
            <w:ind w:firstLine="567"/>
            <w:jc w:val="both"/>
          </w:pPr>
        </w:pPrChange>
      </w:pPr>
      <w:r w:rsidRPr="00E92295">
        <w:rPr>
          <w:rFonts w:ascii="Times New Roman" w:eastAsia="Calibri" w:hAnsi="Times New Roman" w:cs="Times New Roman"/>
          <w:lang w:val="uk-UA"/>
        </w:rPr>
        <w:t>7.3. За порушення Підрядником (його працівниками) правил і норм охорони праці Замовником можуть бути накладені наступні санкції:</w:t>
      </w:r>
    </w:p>
    <w:p w14:paraId="0BF93B48"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За не звітування або приховування небезпечних ситуацій, нещасних випадків або смерті - штраф у розмірі 10 000 грн;</w:t>
      </w:r>
    </w:p>
    <w:p w14:paraId="7363E6A3"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color w:val="000000" w:themeColor="text1"/>
          <w:lang w:val="uk-UA"/>
          <w:rPrChange w:id="200" w:author="OLENA PASHKOVA (NEPTUNE.UA)" w:date="2023-07-20T11:23:00Z">
            <w:rPr>
              <w:rFonts w:ascii="Times New Roman" w:eastAsia="Calibri" w:hAnsi="Times New Roman" w:cs="Times New Roman"/>
              <w:color w:val="000000" w:themeColor="text1"/>
              <w:sz w:val="20"/>
              <w:lang w:val="uk-UA"/>
            </w:rPr>
          </w:rPrChange>
        </w:rPr>
      </w:pPr>
      <w:r w:rsidRPr="00E92295">
        <w:rPr>
          <w:rFonts w:ascii="Times New Roman" w:eastAsia="Calibri" w:hAnsi="Times New Roman" w:cs="Times New Roman"/>
          <w:lang w:val="uk-UA"/>
        </w:rPr>
        <w:t xml:space="preserve">За дії, які поставили під загрозу життя людини, або привели до стійкої втрати працездатності або смерті - штраф у розмірі 10 000 грн; </w:t>
      </w:r>
    </w:p>
    <w:p w14:paraId="5A93DEDE"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За перебування особи (працівника Підрядника) під впливом заборонених речовин (алкоголь, наркотичне, токсичне сп'яніння, сильнодіючі ліки) - штраф у розмірі 10 000 грн; </w:t>
      </w:r>
    </w:p>
    <w:p w14:paraId="75D9DAF7"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Відсутність у особи (працівника Підрядника) документів що посвідчують особу - штраф у розмірі 500 грн;</w:t>
      </w:r>
    </w:p>
    <w:p w14:paraId="41B21A49"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Підробка дозвільних документів з охорони праці (ліцензій, сертифікатів, посвідчень, нарядів - допусків, актів - допусків, корпоративних дозволів) - штраф у розмірі 5000 грн; </w:t>
      </w:r>
    </w:p>
    <w:p w14:paraId="68A7335D"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Порушення при роботі «на висоті» (відсутність місць кріплення страховки, без страхового поясу або з ним, але не причепленим, порушення при використанні драбин, риштувань, </w:t>
      </w:r>
      <w:proofErr w:type="spellStart"/>
      <w:r w:rsidRPr="00E92295">
        <w:rPr>
          <w:rFonts w:ascii="Times New Roman" w:eastAsia="Calibri" w:hAnsi="Times New Roman" w:cs="Times New Roman"/>
          <w:lang w:val="uk-UA"/>
        </w:rPr>
        <w:t>підмостів</w:t>
      </w:r>
      <w:proofErr w:type="spellEnd"/>
      <w:r w:rsidRPr="00E92295">
        <w:rPr>
          <w:rFonts w:ascii="Times New Roman" w:eastAsia="Calibri" w:hAnsi="Times New Roman" w:cs="Times New Roman"/>
          <w:lang w:val="uk-UA"/>
        </w:rPr>
        <w:t xml:space="preserve"> тощо) - штраф у розмірі 5000 грн;</w:t>
      </w:r>
    </w:p>
    <w:p w14:paraId="716A769C"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Порушення Процедури блокування і маркування обладнання, на якому проводяться монтажні, ремонтні та сервісні роботи(LOTO/Блокування, маркування)(виконання робіт на незаблокованому обладнанні, не вивішування особистих замків, передача ключів від особистих замків іншим особам, не вивішування бирок на замках тощо) </w:t>
      </w:r>
      <w:bookmarkStart w:id="201" w:name="_Hlk36894237"/>
      <w:r w:rsidRPr="00E92295">
        <w:rPr>
          <w:rFonts w:ascii="Times New Roman" w:eastAsia="Calibri" w:hAnsi="Times New Roman" w:cs="Times New Roman"/>
          <w:lang w:val="uk-UA"/>
        </w:rPr>
        <w:t>- штраф у розмірі 5000 грн;</w:t>
      </w:r>
      <w:bookmarkEnd w:id="201"/>
    </w:p>
    <w:p w14:paraId="1C553A3B"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Порушення Вимог до виконання </w:t>
      </w:r>
      <w:proofErr w:type="spellStart"/>
      <w:r w:rsidRPr="00E92295">
        <w:rPr>
          <w:rFonts w:ascii="Times New Roman" w:eastAsia="Calibri" w:hAnsi="Times New Roman" w:cs="Times New Roman"/>
          <w:lang w:val="uk-UA"/>
        </w:rPr>
        <w:t>вантажо</w:t>
      </w:r>
      <w:proofErr w:type="spellEnd"/>
      <w:r w:rsidRPr="00E92295">
        <w:rPr>
          <w:rFonts w:ascii="Times New Roman" w:eastAsia="Calibri" w:hAnsi="Times New Roman" w:cs="Times New Roman"/>
          <w:lang w:val="uk-UA"/>
        </w:rPr>
        <w:t>-розвантажувальних робіт (неогороджена територія виконання робіт, знаходження працівника під вантажем, знаходження працівника в кузові при загрузці/розвантаженні вантажів,  порушення стропування вантажу тощо) - штраф у розмірі 2000 грн;</w:t>
      </w:r>
    </w:p>
    <w:p w14:paraId="0CA7B125"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Порушення Вимог до виконання робіт у замкнутих просторах (виконання робіт без наряду-допуску, відсутність відповідальної особи на місці виконання робіт, відсутність підписів членів бригади в наряді-допуску, вхід наглядача в замкнений простір, не проведення моніторингу повітряного середовища, відсутність З.І.З., відсутність освітлення робочої зони, використання світильників у невибухонебезпечному виконанні тощо) - штраф у розмірі 5000 грн;</w:t>
      </w:r>
    </w:p>
    <w:p w14:paraId="18438567"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Порушення Вимог до виконання земельних робіт - штраф у розмірі 5000 грн;</w:t>
      </w:r>
    </w:p>
    <w:p w14:paraId="7161734B"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Порушення Вимог до виконання вогневих робіт (відсутність погодження Замовника, відсутність наряду-допуску, відсутність огородження зони виконання робіт, відсутність первинних засобів пожежогасіння тощо) - штраф у розмірі 5000 грн;</w:t>
      </w:r>
    </w:p>
    <w:p w14:paraId="4290EAE6"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ind w:left="1416" w:hanging="489"/>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Порушення Вимог до використання балонів з зрідженими та стисненими газами (не визначені місця зберігання, відсутні захисні ковпаки, порушення вимог транспортування балонів, недотримання безпечної відстані розташування балонів один від одного, порушення маркування, випробування балонів, залишення без нагляду, справність приладів контролю та безпеки тощо)  - штраф у розмірі 5000 грн;</w:t>
      </w:r>
    </w:p>
    <w:p w14:paraId="4C904DB3"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Порушення вимог пожежної безпеки, задимлення, займання- штраф у розмірі 5000 грн;</w:t>
      </w:r>
    </w:p>
    <w:p w14:paraId="5701A531"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Роботи без дозвільних документів (акт-допуск, наряд-допуск) - штраф у розмірі 3000 грн; </w:t>
      </w:r>
    </w:p>
    <w:p w14:paraId="752B287B"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Ігнорування знаків безпеки, встановлених на території Замовника, - штраф у розмірі 3000 грн; </w:t>
      </w:r>
    </w:p>
    <w:p w14:paraId="13BCF52A"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Недотримання вимог безпеки при рухомому устаткуванні (перевищення швидкості, відсутність або невикористання ременів безпеки, розмови або використання </w:t>
      </w:r>
      <w:r w:rsidRPr="00E92295">
        <w:rPr>
          <w:rFonts w:ascii="Times New Roman" w:eastAsia="Calibri" w:hAnsi="Times New Roman" w:cs="Times New Roman"/>
          <w:lang w:val="uk-UA"/>
        </w:rPr>
        <w:lastRenderedPageBreak/>
        <w:t xml:space="preserve">мобільних пристроїв під час руху за кермом або в заборонених для цього місцях на території Замовника) - штраф у розмірі 3000 грн; </w:t>
      </w:r>
    </w:p>
    <w:p w14:paraId="5316171C"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Використання (робота) інструментів та приладів (електричного, механічного, ручних інструментів), які не відповідають вимогам безпеки та / або інструкцій з їх експлуатації - штраф у розмірі 3000 грн;</w:t>
      </w:r>
    </w:p>
    <w:p w14:paraId="1181789F"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Недотримання вимог Замовника з використання засобів індивідуального захисту - штраф у розмірі 500 грн; </w:t>
      </w:r>
    </w:p>
    <w:p w14:paraId="2EFD315F"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Недотримання належної чистоти на робочому місці, майданчику, побутових приміщеннях, а також складування матеріалів, сміття і відходів в недозволених місцях на території Замовника - штраф у розмірі 5000 грн; </w:t>
      </w:r>
    </w:p>
    <w:p w14:paraId="425BD989" w14:textId="77777777" w:rsidR="00F1477D" w:rsidRPr="00E92295" w:rsidRDefault="00F1477D" w:rsidP="00F1477D">
      <w:pPr>
        <w:widowControl w:val="0"/>
        <w:numPr>
          <w:ilvl w:val="0"/>
          <w:numId w:val="2"/>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Відмова від проходження особою (працівником Підрядника) медичного, наркологічного огляду - штраф у розмірі 1000 грн. </w:t>
      </w:r>
    </w:p>
    <w:p w14:paraId="58B5364F" w14:textId="77777777" w:rsidR="00F1477D" w:rsidRPr="00E92295" w:rsidRDefault="00F1477D" w:rsidP="00F1477D">
      <w:pPr>
        <w:widowControl w:val="0"/>
        <w:tabs>
          <w:tab w:val="left" w:pos="851"/>
        </w:tabs>
        <w:autoSpaceDE w:val="0"/>
        <w:autoSpaceDN w:val="0"/>
        <w:adjustRightInd w:val="0"/>
        <w:spacing w:line="240" w:lineRule="auto"/>
        <w:jc w:val="both"/>
        <w:rPr>
          <w:rFonts w:ascii="Times New Roman" w:eastAsia="Calibri" w:hAnsi="Times New Roman" w:cs="Times New Roman"/>
          <w:lang w:val="uk-UA"/>
        </w:rPr>
      </w:pPr>
      <w:r w:rsidRPr="00E92295">
        <w:rPr>
          <w:rFonts w:ascii="Times New Roman" w:eastAsia="Calibri" w:hAnsi="Times New Roman" w:cs="Times New Roman"/>
          <w:lang w:val="uk-UA"/>
        </w:rPr>
        <w:tab/>
        <w:t>Інші порушення, які можуть бути здійсненні працівниками Підрядника і які можуть привести до створення небезпечних ситуацій, що можуть призвести до настання нещасного випадку або смерті на території замовника та/або припинити роботу Замовника або його окремих працівників, - штрафні санкції застосовуються відповідно до чинного законодавства України та внутрішніх правил безпеки Замовника.</w:t>
      </w:r>
    </w:p>
    <w:p w14:paraId="3AF150DD" w14:textId="77777777" w:rsidR="00F1477D" w:rsidRPr="00E92295" w:rsidRDefault="00F1477D" w:rsidP="00F1477D">
      <w:pPr>
        <w:widowControl w:val="0"/>
        <w:tabs>
          <w:tab w:val="left" w:pos="851"/>
        </w:tabs>
        <w:autoSpaceDE w:val="0"/>
        <w:autoSpaceDN w:val="0"/>
        <w:adjustRightInd w:val="0"/>
        <w:spacing w:after="0" w:line="240" w:lineRule="auto"/>
        <w:ind w:firstLine="567"/>
        <w:jc w:val="both"/>
        <w:rPr>
          <w:rFonts w:ascii="Times New Roman" w:eastAsia="Calibri" w:hAnsi="Times New Roman" w:cs="Times New Roman"/>
          <w:lang w:val="uk-UA"/>
        </w:rPr>
      </w:pPr>
      <w:r w:rsidRPr="00E92295">
        <w:rPr>
          <w:rFonts w:ascii="Times New Roman" w:eastAsia="Calibri" w:hAnsi="Times New Roman" w:cs="Times New Roman"/>
          <w:lang w:val="uk-UA"/>
        </w:rPr>
        <w:tab/>
        <w:t>При накладенні штрафу, Замовник залишає за собою право вимагати залишення працівниками Підрядника території Замовника.</w:t>
      </w:r>
    </w:p>
    <w:p w14:paraId="56B7F1CB" w14:textId="77777777" w:rsidR="00F1477D" w:rsidRPr="00E92295" w:rsidRDefault="00F1477D" w:rsidP="00F1477D">
      <w:pPr>
        <w:widowControl w:val="0"/>
        <w:tabs>
          <w:tab w:val="left" w:pos="851"/>
        </w:tabs>
        <w:autoSpaceDE w:val="0"/>
        <w:autoSpaceDN w:val="0"/>
        <w:adjustRightInd w:val="0"/>
        <w:spacing w:after="0" w:line="240" w:lineRule="auto"/>
        <w:ind w:firstLine="567"/>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За порушення вимог охорони праці, пожежної безпеки та охорони навколишнього природного середовища на Підрядника (працівника Підрядника, який вчинив правопорушення) Представником Замовника складається Акт. </w:t>
      </w:r>
    </w:p>
    <w:p w14:paraId="69C3EBD5" w14:textId="77777777" w:rsidR="00F1477D" w:rsidRPr="00E92295" w:rsidRDefault="00F1477D" w:rsidP="00F1477D">
      <w:pPr>
        <w:widowControl w:val="0"/>
        <w:tabs>
          <w:tab w:val="left" w:pos="851"/>
        </w:tabs>
        <w:autoSpaceDE w:val="0"/>
        <w:autoSpaceDN w:val="0"/>
        <w:adjustRightInd w:val="0"/>
        <w:spacing w:after="0" w:line="240" w:lineRule="auto"/>
        <w:ind w:firstLine="567"/>
        <w:jc w:val="both"/>
        <w:rPr>
          <w:rFonts w:ascii="Times New Roman" w:eastAsia="Calibri" w:hAnsi="Times New Roman" w:cs="Times New Roman"/>
          <w:lang w:val="uk-UA"/>
        </w:rPr>
      </w:pPr>
      <w:r w:rsidRPr="00E92295">
        <w:rPr>
          <w:rFonts w:ascii="Times New Roman" w:eastAsia="Calibri" w:hAnsi="Times New Roman" w:cs="Times New Roman"/>
          <w:lang w:val="uk-UA"/>
        </w:rPr>
        <w:t>Підрядник, у разі виявлення Замовником факту такого порушення зобов‘язаний негайно прибути на місце проведення Робіт. У разі неприбуття, Замовник має право скласти такий Акт, при цьому Акт вважається підписаним Підрядником і Підрядник зобов'язаний прийняти його до виконання.</w:t>
      </w:r>
    </w:p>
    <w:p w14:paraId="1C3B4A95" w14:textId="77777777" w:rsidR="00F1477D" w:rsidRPr="00E92295" w:rsidRDefault="00F1477D" w:rsidP="00F1477D">
      <w:pPr>
        <w:spacing w:line="240" w:lineRule="auto"/>
        <w:jc w:val="center"/>
        <w:rPr>
          <w:rFonts w:ascii="Times New Roman" w:hAnsi="Times New Roman" w:cs="Times New Roman"/>
          <w:b/>
          <w:lang w:val="uk-UA"/>
        </w:rPr>
      </w:pPr>
      <w:r w:rsidRPr="00E92295">
        <w:rPr>
          <w:rFonts w:ascii="Times New Roman" w:hAnsi="Times New Roman" w:cs="Times New Roman"/>
          <w:b/>
          <w:lang w:val="uk-UA"/>
        </w:rPr>
        <w:t xml:space="preserve">8. ВИРІШЕННЯ СПОРІВ </w:t>
      </w:r>
    </w:p>
    <w:p w14:paraId="29A907CD" w14:textId="77777777" w:rsidR="00F1477D" w:rsidRPr="00E92295" w:rsidRDefault="00F1477D" w:rsidP="00F147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Times New Roman" w:eastAsia="Calibri" w:hAnsi="Times New Roman" w:cs="Times New Roman"/>
          <w:snapToGrid w:val="0"/>
          <w:color w:val="000000"/>
          <w:lang w:val="uk-UA"/>
        </w:rPr>
      </w:pPr>
      <w:r w:rsidRPr="00E92295">
        <w:rPr>
          <w:rFonts w:ascii="Times New Roman" w:hAnsi="Times New Roman" w:cs="Times New Roman"/>
          <w:lang w:val="uk-UA"/>
        </w:rPr>
        <w:t>8.1.</w:t>
      </w:r>
      <w:r w:rsidRPr="00E92295">
        <w:rPr>
          <w:rFonts w:ascii="Times New Roman" w:eastAsia="Calibri" w:hAnsi="Times New Roman" w:cs="Times New Roman"/>
          <w:snapToGrid w:val="0"/>
          <w:color w:val="000000"/>
          <w:lang w:val="uk-UA"/>
        </w:rPr>
        <w:t xml:space="preserve"> Всі суперечки, які можуть виникнути із Договору та/або з його приводу, Сторони будуть намагатися вирішити шляхом переговорів.</w:t>
      </w:r>
    </w:p>
    <w:p w14:paraId="549D1CDC" w14:textId="77777777" w:rsidR="00F1477D" w:rsidRPr="00E92295" w:rsidRDefault="00F1477D" w:rsidP="00F147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jc w:val="both"/>
        <w:rPr>
          <w:rFonts w:ascii="Times New Roman" w:eastAsia="Calibri" w:hAnsi="Times New Roman" w:cs="Times New Roman"/>
          <w:lang w:val="uk-UA"/>
        </w:rPr>
      </w:pPr>
      <w:r w:rsidRPr="00E92295">
        <w:rPr>
          <w:rFonts w:ascii="Times New Roman" w:eastAsia="Calibri" w:hAnsi="Times New Roman" w:cs="Times New Roman"/>
          <w:lang w:val="uk-UA"/>
        </w:rPr>
        <w:t>8.2. В разі, якщо Сторони не дійдуть згоди, то суперечка буде розглядатися в господарському суді відповідно до Господарського процесуального кодексу України.</w:t>
      </w:r>
    </w:p>
    <w:p w14:paraId="2A691883"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eastAsia="Calibri" w:hAnsi="Times New Roman" w:cs="Times New Roman"/>
          <w:lang w:val="uk-UA"/>
        </w:rPr>
        <w:t>8.3.</w:t>
      </w:r>
      <w:r w:rsidRPr="00E92295">
        <w:rPr>
          <w:rFonts w:ascii="Times New Roman" w:eastAsia="Calibri" w:hAnsi="Times New Roman" w:cs="Times New Roman"/>
          <w:color w:val="222222"/>
          <w:lang w:val="uk-UA"/>
        </w:rPr>
        <w:t xml:space="preserve"> У всьому іншому, не передбаченому цим Договором, відносини сторін регулюються нормами Цивільного кодексу України, Господарським та Господарським процесуальним кодексами України, іншими законами України.</w:t>
      </w:r>
    </w:p>
    <w:p w14:paraId="1CDE2558" w14:textId="042EFD69" w:rsidR="00F1477D" w:rsidRPr="00E92295" w:rsidRDefault="00F1477D" w:rsidP="00F1477D">
      <w:pPr>
        <w:spacing w:line="240" w:lineRule="auto"/>
        <w:jc w:val="center"/>
        <w:rPr>
          <w:rFonts w:ascii="Times New Roman" w:hAnsi="Times New Roman" w:cs="Times New Roman"/>
          <w:b/>
          <w:lang w:val="uk-UA"/>
        </w:rPr>
      </w:pPr>
      <w:r w:rsidRPr="00E92295">
        <w:rPr>
          <w:rFonts w:ascii="Times New Roman" w:hAnsi="Times New Roman" w:cs="Times New Roman"/>
          <w:b/>
          <w:lang w:val="uk-UA"/>
        </w:rPr>
        <w:t>9. ОБСТАВИНИ НЕПЕРЕ</w:t>
      </w:r>
      <w:r w:rsidR="00E92295">
        <w:rPr>
          <w:rFonts w:ascii="Times New Roman" w:hAnsi="Times New Roman" w:cs="Times New Roman"/>
          <w:b/>
          <w:lang w:val="uk-UA"/>
        </w:rPr>
        <w:t>БОР</w:t>
      </w:r>
      <w:r w:rsidRPr="00E92295">
        <w:rPr>
          <w:rFonts w:ascii="Times New Roman" w:hAnsi="Times New Roman" w:cs="Times New Roman"/>
          <w:b/>
          <w:lang w:val="uk-UA"/>
        </w:rPr>
        <w:t>НОЇ СИЛИ (ФОРС-МАЖОР)</w:t>
      </w:r>
    </w:p>
    <w:p w14:paraId="114B6CF3" w14:textId="77777777" w:rsidR="00F1477D" w:rsidRPr="00E92295" w:rsidRDefault="00F1477D" w:rsidP="00F1477D">
      <w:pPr>
        <w:spacing w:after="200" w:line="240" w:lineRule="auto"/>
        <w:jc w:val="both"/>
        <w:rPr>
          <w:rFonts w:ascii="Times New Roman" w:eastAsia="Calibri" w:hAnsi="Times New Roman" w:cs="Times New Roman"/>
          <w:color w:val="222222"/>
          <w:lang w:val="uk-UA"/>
        </w:rPr>
      </w:pPr>
      <w:r w:rsidRPr="00E92295">
        <w:rPr>
          <w:rFonts w:ascii="Times New Roman" w:eastAsia="Calibri" w:hAnsi="Times New Roman" w:cs="Times New Roman"/>
          <w:color w:val="222222"/>
          <w:lang w:val="uk-UA"/>
        </w:rPr>
        <w:t>9.1. Сторони звільняються від відповідальності за часткове або повне невиконання/неналежне виконання своїх зобов'язань, якщо воно сталося внаслідок обставин непереборної сили, таких як пожежа, повінь, землетрус</w:t>
      </w:r>
      <w:r w:rsidRPr="00E92295">
        <w:rPr>
          <w:rFonts w:ascii="Times New Roman" w:eastAsia="Calibri" w:hAnsi="Times New Roman" w:cs="Times New Roman"/>
          <w:lang w:val="uk-UA"/>
        </w:rPr>
        <w:t xml:space="preserve"> чи інших стихійних лих</w:t>
      </w:r>
      <w:r w:rsidRPr="00E92295">
        <w:rPr>
          <w:rFonts w:ascii="Times New Roman" w:eastAsia="Calibri" w:hAnsi="Times New Roman" w:cs="Times New Roman"/>
          <w:color w:val="222222"/>
          <w:lang w:val="uk-UA"/>
        </w:rPr>
        <w:t xml:space="preserve">, </w:t>
      </w:r>
      <w:bookmarkStart w:id="202" w:name="_Hlk36739723"/>
      <w:r w:rsidRPr="00E92295">
        <w:rPr>
          <w:rFonts w:ascii="Times New Roman" w:eastAsia="Calibri" w:hAnsi="Times New Roman" w:cs="Times New Roman"/>
          <w:color w:val="222222"/>
          <w:lang w:val="uk-UA"/>
        </w:rPr>
        <w:t>епідемій, епізоотій, лиха біологічного, техногенного та антропогенного походження,</w:t>
      </w:r>
      <w:bookmarkEnd w:id="202"/>
      <w:r w:rsidRPr="00E92295">
        <w:rPr>
          <w:rFonts w:ascii="Times New Roman" w:eastAsia="Calibri" w:hAnsi="Times New Roman" w:cs="Times New Roman"/>
          <w:color w:val="222222"/>
          <w:lang w:val="uk-UA"/>
        </w:rPr>
        <w:t xml:space="preserve"> війна, військові дії різного характеру, озброєнні конфлікти, заколоти, блокади, </w:t>
      </w:r>
      <w:r w:rsidRPr="00E92295">
        <w:rPr>
          <w:rFonts w:ascii="Times New Roman" w:eastAsia="Calibri" w:hAnsi="Times New Roman" w:cs="Times New Roman"/>
          <w:lang w:val="uk-UA"/>
        </w:rPr>
        <w:t>державних заборонних актів чи інших непередбачених обставин, якщо ці обставини</w:t>
      </w:r>
      <w:r w:rsidRPr="00E92295">
        <w:rPr>
          <w:rFonts w:ascii="Times New Roman" w:eastAsia="Calibri" w:hAnsi="Times New Roman" w:cs="Times New Roman"/>
          <w:color w:val="222222"/>
          <w:lang w:val="uk-UA"/>
        </w:rPr>
        <w:t xml:space="preserve"> безпосередньо впливають на виконання цього договору, </w:t>
      </w:r>
      <w:r w:rsidRPr="00E92295">
        <w:rPr>
          <w:rFonts w:ascii="Times New Roman" w:eastAsia="Calibri" w:hAnsi="Times New Roman" w:cs="Times New Roman"/>
          <w:lang w:val="uk-UA"/>
        </w:rPr>
        <w:t xml:space="preserve"> настали після підписання Сторонами даного  Договору і</w:t>
      </w:r>
      <w:r w:rsidRPr="00E92295">
        <w:rPr>
          <w:rFonts w:ascii="Times New Roman" w:eastAsia="Calibri" w:hAnsi="Times New Roman" w:cs="Times New Roman"/>
          <w:color w:val="222222"/>
          <w:lang w:val="uk-UA"/>
        </w:rPr>
        <w:t xml:space="preserve"> виходять за рамки контролю та волі сторін. </w:t>
      </w:r>
      <w:r w:rsidRPr="00E92295">
        <w:rPr>
          <w:rFonts w:ascii="Times New Roman" w:eastAsia="Calibri" w:hAnsi="Times New Roman" w:cs="Times New Roman"/>
          <w:lang w:val="uk-UA"/>
        </w:rPr>
        <w:t xml:space="preserve">Якщо яка-небудь із обставин форс-мажору перешкоджає виконанню однією із Сторін своїх зобов'язань в період дії Договору, то даний Договір може бути подовжений на строк протягом якого діє така обставина. </w:t>
      </w:r>
    </w:p>
    <w:p w14:paraId="159F60CD" w14:textId="77777777" w:rsidR="00F1477D" w:rsidRPr="00E92295" w:rsidRDefault="00F1477D" w:rsidP="00F1477D">
      <w:pPr>
        <w:spacing w:after="200" w:line="240" w:lineRule="auto"/>
        <w:jc w:val="both"/>
        <w:rPr>
          <w:rFonts w:ascii="Times New Roman" w:eastAsia="Calibri" w:hAnsi="Times New Roman" w:cs="Times New Roman"/>
          <w:lang w:val="uk-UA"/>
        </w:rPr>
      </w:pPr>
      <w:r w:rsidRPr="00E92295">
        <w:rPr>
          <w:rFonts w:ascii="Times New Roman" w:eastAsia="Calibri" w:hAnsi="Times New Roman" w:cs="Times New Roman"/>
          <w:lang w:val="uk-UA"/>
        </w:rPr>
        <w:t>9.2. Сторона, для якої виконання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14:paraId="1E5146A2" w14:textId="77777777" w:rsidR="00F1477D" w:rsidRPr="00E92295" w:rsidRDefault="00F1477D" w:rsidP="00F1477D">
      <w:pPr>
        <w:spacing w:after="200" w:line="240" w:lineRule="auto"/>
        <w:jc w:val="both"/>
        <w:rPr>
          <w:rFonts w:ascii="Times New Roman" w:eastAsia="Calibri" w:hAnsi="Times New Roman" w:cs="Times New Roman"/>
          <w:lang w:val="uk-UA"/>
        </w:rPr>
      </w:pPr>
      <w:r w:rsidRPr="00E92295">
        <w:rPr>
          <w:rFonts w:ascii="Times New Roman" w:eastAsia="Calibri" w:hAnsi="Times New Roman" w:cs="Times New Roman"/>
          <w:lang w:val="uk-UA"/>
        </w:rPr>
        <w:t xml:space="preserve">9.3. 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 не пізніше ніж через 10 днів після початку їх виникнення. Відсутність письмового повідомлення, а також несвоєчасне </w:t>
      </w:r>
      <w:r w:rsidRPr="00E92295">
        <w:rPr>
          <w:rFonts w:ascii="Times New Roman" w:eastAsia="Calibri" w:hAnsi="Times New Roman" w:cs="Times New Roman"/>
          <w:lang w:val="uk-UA"/>
        </w:rPr>
        <w:lastRenderedPageBreak/>
        <w:t>сповіщення про настання обставин форс-мажору позбавляє відповідну Сторону права посилатись в подальшому на ці обставини в якості причини невиконання зобов’язань по Договору.</w:t>
      </w:r>
    </w:p>
    <w:p w14:paraId="2F0F6422" w14:textId="77777777" w:rsidR="00F1477D" w:rsidRPr="00E92295" w:rsidRDefault="00F1477D" w:rsidP="00F1477D">
      <w:pPr>
        <w:spacing w:after="200" w:line="240" w:lineRule="auto"/>
        <w:jc w:val="both"/>
        <w:rPr>
          <w:rFonts w:ascii="Times New Roman" w:eastAsia="Calibri" w:hAnsi="Times New Roman" w:cs="Times New Roman"/>
          <w:lang w:val="uk-UA"/>
        </w:rPr>
      </w:pPr>
      <w:r w:rsidRPr="00E92295">
        <w:rPr>
          <w:rFonts w:ascii="Times New Roman" w:eastAsia="Calibri" w:hAnsi="Times New Roman" w:cs="Times New Roman"/>
          <w:lang w:val="uk-UA"/>
        </w:rPr>
        <w:t>9.4. Сторони зобов’язуються докласти всі необхідні зусилля по зведенню до мінімуму всіх можливих несприятливих наслідків обставин форс-мажору. Якщо обставини форс-мажору перешкоджають виконанню якоюсь із Сторін її зобов’язань згідно Договору протягом більш ніж 15 днів, то даний Договір може бути розірваний за вимогою однієї із Сторін без відшкодування збитків іншій Стороні.</w:t>
      </w:r>
    </w:p>
    <w:p w14:paraId="7C81376D" w14:textId="77777777" w:rsidR="00F1477D" w:rsidRPr="00E92295" w:rsidRDefault="00F1477D" w:rsidP="00F1477D">
      <w:pPr>
        <w:spacing w:after="200" w:line="240" w:lineRule="auto"/>
        <w:jc w:val="both"/>
        <w:rPr>
          <w:rFonts w:ascii="Times New Roman" w:eastAsia="Calibri" w:hAnsi="Times New Roman" w:cs="Times New Roman"/>
          <w:color w:val="222222"/>
          <w:lang w:val="uk-UA"/>
        </w:rPr>
      </w:pPr>
      <w:r w:rsidRPr="00E92295">
        <w:rPr>
          <w:rFonts w:ascii="Times New Roman" w:eastAsia="Calibri" w:hAnsi="Times New Roman" w:cs="Times New Roman"/>
          <w:lang w:val="uk-UA"/>
        </w:rPr>
        <w:t xml:space="preserve">9.5. </w:t>
      </w:r>
      <w:r w:rsidRPr="00E92295">
        <w:rPr>
          <w:rFonts w:ascii="Times New Roman" w:eastAsia="Calibri" w:hAnsi="Times New Roman" w:cs="Times New Roman"/>
          <w:color w:val="222222"/>
          <w:lang w:val="uk-UA"/>
        </w:rPr>
        <w:t>Жодна зі сторін не звільняється від відповідальності за прострочення виконання зобов’язань, допущене до настання форс-мажорних обставин.</w:t>
      </w:r>
    </w:p>
    <w:p w14:paraId="043850F4"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 xml:space="preserve">9.6. В період дії форс-мажорних обставин, які звільняють Сторони від відповідальності за цим Договором, зобов'язання Сторін припиняються, і санкції за невиконання зобов'язань в строк не застосовуються. Терміни виконання Договору збільшуються на період дії форс-мажорних обставин, про що Сторони укладають Додаткову Угоду до цього Договору. </w:t>
      </w:r>
    </w:p>
    <w:p w14:paraId="7F8659F5" w14:textId="77777777" w:rsidR="00F1477D" w:rsidRPr="00E92295" w:rsidRDefault="00F1477D" w:rsidP="00F1477D">
      <w:pPr>
        <w:spacing w:line="240" w:lineRule="auto"/>
        <w:jc w:val="both"/>
        <w:rPr>
          <w:rFonts w:ascii="Times New Roman" w:hAnsi="Times New Roman" w:cs="Times New Roman"/>
          <w:lang w:val="uk-UA"/>
        </w:rPr>
      </w:pPr>
      <w:r w:rsidRPr="00E92295">
        <w:rPr>
          <w:rFonts w:ascii="Times New Roman" w:hAnsi="Times New Roman" w:cs="Times New Roman"/>
          <w:lang w:val="uk-UA"/>
        </w:rPr>
        <w:t xml:space="preserve">9.7. Якщо форс-мажорні обставини тривають більше 2 (двох) місяців, то кожна зі Сторін має право відмовитися від подальшого виконання зобов'язань за цим Договором, і в цьому випадку жодна із Сторін не має права вимагати від іншої Сторони відшкодування збитків, завданих розірванням Договору, за винятком права вимоги </w:t>
      </w:r>
      <w:proofErr w:type="spellStart"/>
      <w:r w:rsidRPr="00E92295">
        <w:rPr>
          <w:rFonts w:ascii="Times New Roman" w:hAnsi="Times New Roman" w:cs="Times New Roman"/>
          <w:lang w:val="uk-UA"/>
        </w:rPr>
        <w:t>оплат</w:t>
      </w:r>
      <w:proofErr w:type="spellEnd"/>
      <w:r w:rsidRPr="00E92295">
        <w:rPr>
          <w:rFonts w:ascii="Times New Roman" w:hAnsi="Times New Roman" w:cs="Times New Roman"/>
          <w:lang w:val="uk-UA"/>
        </w:rPr>
        <w:t xml:space="preserve"> за фактично поставлене обладнання та / або матеріали і виконані роботи, повернення сум передоплати, авансових платежів за невиконаний внаслідок форс-мажорних обставин обсяг робіт, матеріалів, обладнання.</w:t>
      </w:r>
    </w:p>
    <w:p w14:paraId="60360A7B" w14:textId="77777777" w:rsidR="00323F1A" w:rsidRPr="00E92295" w:rsidRDefault="00323F1A" w:rsidP="00F1477D">
      <w:pPr>
        <w:jc w:val="center"/>
        <w:rPr>
          <w:rFonts w:ascii="Times New Roman" w:hAnsi="Times New Roman" w:cs="Times New Roman"/>
          <w:b/>
          <w:lang w:val="uk-UA"/>
        </w:rPr>
      </w:pPr>
      <w:r w:rsidRPr="00E92295">
        <w:rPr>
          <w:rFonts w:ascii="Times New Roman" w:hAnsi="Times New Roman" w:cs="Times New Roman"/>
          <w:b/>
          <w:lang w:val="uk-UA"/>
        </w:rPr>
        <w:t>10. ІНШІ УМОВИ</w:t>
      </w:r>
    </w:p>
    <w:p w14:paraId="143D01E7" w14:textId="77777777" w:rsidR="00774E3D" w:rsidRPr="00E92295" w:rsidRDefault="00323F1A" w:rsidP="00774E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Change w:id="203" w:author="OLENA PASHKOVA (NEPTUNE.UA)" w:date="2023-07-20T11:23:00Z">
            <w:rPr>
              <w:rFonts w:ascii="Times New Roman" w:eastAsia="Calibri" w:hAnsi="Times New Roman" w:cs="Times New Roman"/>
              <w:snapToGrid w:val="0"/>
              <w:color w:val="000000"/>
              <w:sz w:val="24"/>
              <w:szCs w:val="24"/>
              <w:lang w:val="uk-UA"/>
            </w:rPr>
          </w:rPrChange>
        </w:rPr>
      </w:pPr>
      <w:r w:rsidRPr="00E92295">
        <w:rPr>
          <w:rFonts w:ascii="Times New Roman" w:hAnsi="Times New Roman" w:cs="Times New Roman"/>
          <w:lang w:val="uk-UA"/>
        </w:rPr>
        <w:t> 10.1.</w:t>
      </w:r>
      <w:r w:rsidR="00774E3D" w:rsidRPr="00E92295">
        <w:rPr>
          <w:rFonts w:ascii="Times New Roman" w:eastAsia="Calibri" w:hAnsi="Times New Roman" w:cs="Times New Roman"/>
          <w:snapToGrid w:val="0"/>
          <w:color w:val="000000"/>
          <w:lang w:val="uk-UA"/>
          <w:rPrChange w:id="204" w:author="OLENA PASHKOVA (NEPTUNE.UA)" w:date="2023-07-20T11:23:00Z">
            <w:rPr>
              <w:rFonts w:ascii="Times New Roman" w:eastAsia="Calibri" w:hAnsi="Times New Roman" w:cs="Times New Roman"/>
              <w:snapToGrid w:val="0"/>
              <w:color w:val="000000"/>
              <w:sz w:val="24"/>
              <w:szCs w:val="24"/>
              <w:lang w:val="uk-UA"/>
            </w:rPr>
          </w:rPrChange>
        </w:rPr>
        <w:t xml:space="preserve"> Цей Договір складений українською мовою і підписаний у 2 (двох) примірниках, що мають однакову юридичну силу. Кожній із Сторін належить по 1 (одному) примірнику Договору. Договір, всі додатки, рахунки та </w:t>
      </w:r>
      <w:proofErr w:type="spellStart"/>
      <w:r w:rsidR="00774E3D" w:rsidRPr="00E92295">
        <w:rPr>
          <w:rFonts w:ascii="Times New Roman" w:eastAsia="Calibri" w:hAnsi="Times New Roman" w:cs="Times New Roman"/>
          <w:snapToGrid w:val="0"/>
          <w:color w:val="000000"/>
          <w:lang w:val="uk-UA"/>
          <w:rPrChange w:id="205" w:author="OLENA PASHKOVA (NEPTUNE.UA)" w:date="2023-07-20T11:23:00Z">
            <w:rPr>
              <w:rFonts w:ascii="Times New Roman" w:eastAsia="Calibri" w:hAnsi="Times New Roman" w:cs="Times New Roman"/>
              <w:snapToGrid w:val="0"/>
              <w:color w:val="000000"/>
              <w:sz w:val="24"/>
              <w:szCs w:val="24"/>
              <w:lang w:val="uk-UA"/>
            </w:rPr>
          </w:rPrChange>
        </w:rPr>
        <w:t>т.ін</w:t>
      </w:r>
      <w:proofErr w:type="spellEnd"/>
      <w:r w:rsidR="00774E3D" w:rsidRPr="00E92295">
        <w:rPr>
          <w:rFonts w:ascii="Times New Roman" w:eastAsia="Calibri" w:hAnsi="Times New Roman" w:cs="Times New Roman"/>
          <w:snapToGrid w:val="0"/>
          <w:color w:val="000000"/>
          <w:lang w:val="uk-UA"/>
          <w:rPrChange w:id="206" w:author="OLENA PASHKOVA (NEPTUNE.UA)" w:date="2023-07-20T11:23:00Z">
            <w:rPr>
              <w:rFonts w:ascii="Times New Roman" w:eastAsia="Calibri" w:hAnsi="Times New Roman" w:cs="Times New Roman"/>
              <w:snapToGrid w:val="0"/>
              <w:color w:val="000000"/>
              <w:sz w:val="24"/>
              <w:szCs w:val="24"/>
              <w:lang w:val="uk-UA"/>
            </w:rPr>
          </w:rPrChange>
        </w:rPr>
        <w:t>.,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 але протягом 10 днів підлягають заміні на екземпляри з оригінальними підписами та відбитками печаток шляхом надсилання даних документів рекомендованими листами або шляхом безпосереднього вручення Стороні.</w:t>
      </w:r>
    </w:p>
    <w:p w14:paraId="718BCE8D" w14:textId="77777777" w:rsidR="00EA73B9" w:rsidRPr="00E92295" w:rsidRDefault="00774E3D" w:rsidP="00774E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Change w:id="207" w:author="OLENA PASHKOVA (NEPTUNE.UA)" w:date="2023-07-20T11:23:00Z">
            <w:rPr>
              <w:rFonts w:ascii="Times New Roman" w:eastAsia="Calibri" w:hAnsi="Times New Roman" w:cs="Times New Roman"/>
              <w:snapToGrid w:val="0"/>
              <w:color w:val="000000"/>
              <w:sz w:val="24"/>
              <w:szCs w:val="24"/>
              <w:lang w:val="uk-UA"/>
            </w:rPr>
          </w:rPrChange>
        </w:rPr>
      </w:pPr>
      <w:r w:rsidRPr="00E92295">
        <w:rPr>
          <w:rFonts w:ascii="Times New Roman" w:eastAsia="Calibri" w:hAnsi="Times New Roman" w:cs="Times New Roman"/>
          <w:snapToGrid w:val="0"/>
          <w:color w:val="000000"/>
          <w:lang w:val="uk-UA"/>
          <w:rPrChange w:id="208" w:author="OLENA PASHKOVA (NEPTUNE.UA)" w:date="2023-07-20T11:23:00Z">
            <w:rPr>
              <w:rFonts w:ascii="Times New Roman" w:eastAsia="Calibri" w:hAnsi="Times New Roman" w:cs="Times New Roman"/>
              <w:snapToGrid w:val="0"/>
              <w:color w:val="000000"/>
              <w:sz w:val="24"/>
              <w:szCs w:val="24"/>
              <w:lang w:val="uk-UA"/>
            </w:rPr>
          </w:rPrChange>
        </w:rPr>
        <w:t>Електроні адреси для листування Сторін:</w:t>
      </w:r>
    </w:p>
    <w:p w14:paraId="037EC002" w14:textId="617D9A7C" w:rsidR="00774E3D" w:rsidRPr="00E92295" w:rsidRDefault="00EA73B9" w:rsidP="00EA73B9">
      <w:pPr>
        <w:rPr>
          <w:rFonts w:ascii="Times New Roman" w:eastAsia="Times New Roman" w:hAnsi="Times New Roman" w:cs="Times New Roman"/>
          <w:lang w:val="uk-UA" w:eastAsia="ru-RU"/>
          <w:rPrChange w:id="209" w:author="OLENA PASHKOVA (NEPTUNE.UA)" w:date="2023-07-20T11:23:00Z">
            <w:rPr>
              <w:rFonts w:ascii="Times New Roman" w:eastAsia="Times New Roman" w:hAnsi="Times New Roman" w:cs="Times New Roman"/>
              <w:sz w:val="24"/>
              <w:szCs w:val="24"/>
              <w:lang w:val="uk-UA" w:eastAsia="ru-RU"/>
            </w:rPr>
          </w:rPrChange>
        </w:rPr>
      </w:pPr>
      <w:r w:rsidRPr="00E92295">
        <w:rPr>
          <w:rFonts w:ascii="Times New Roman" w:eastAsia="Calibri" w:hAnsi="Times New Roman" w:cs="Times New Roman"/>
          <w:snapToGrid w:val="0"/>
          <w:color w:val="000000"/>
          <w:lang w:val="uk-UA"/>
          <w:rPrChange w:id="210" w:author="OLENA PASHKOVA (NEPTUNE.UA)" w:date="2023-07-20T11:23:00Z">
            <w:rPr>
              <w:rFonts w:ascii="Times New Roman" w:eastAsia="Calibri" w:hAnsi="Times New Roman" w:cs="Times New Roman"/>
              <w:snapToGrid w:val="0"/>
              <w:color w:val="000000"/>
              <w:sz w:val="24"/>
              <w:szCs w:val="24"/>
              <w:lang w:val="uk-UA"/>
            </w:rPr>
          </w:rPrChange>
        </w:rPr>
        <w:t>Замовник:</w:t>
      </w:r>
      <w:r w:rsidRPr="00E92295">
        <w:rPr>
          <w:rFonts w:ascii="Times New Roman" w:eastAsia="Times New Roman" w:hAnsi="Times New Roman" w:cs="Times New Roman"/>
          <w:b/>
          <w:bCs/>
          <w:lang w:val="uk-UA" w:eastAsia="ru-RU"/>
          <w:rPrChange w:id="211" w:author="OLENA PASHKOVA (NEPTUNE.UA)" w:date="2023-07-20T11:23:00Z">
            <w:rPr>
              <w:rFonts w:ascii="Times New Roman" w:eastAsia="Times New Roman" w:hAnsi="Times New Roman" w:cs="Times New Roman"/>
              <w:b/>
              <w:bCs/>
              <w:sz w:val="24"/>
              <w:szCs w:val="24"/>
              <w:lang w:val="uk-UA" w:eastAsia="ru-RU"/>
            </w:rPr>
          </w:rPrChange>
        </w:rPr>
        <w:t xml:space="preserve"> </w:t>
      </w:r>
      <w:ins w:id="212" w:author="Oleg Korsun" w:date="2023-07-19T17:30:00Z">
        <w:r w:rsidR="00D14FD5" w:rsidRPr="00E92295">
          <w:rPr>
            <w:rFonts w:ascii="Times New Roman" w:eastAsia="Calibri" w:hAnsi="Times New Roman" w:cs="Times New Roman"/>
            <w:snapToGrid w:val="0"/>
            <w:lang w:val="uk-UA"/>
            <w:rPrChange w:id="213" w:author="OLENA PASHKOVA (NEPTUNE.UA)" w:date="2023-07-20T11:23:00Z">
              <w:rPr>
                <w:rFonts w:ascii="Times New Roman" w:eastAsia="Calibri" w:hAnsi="Times New Roman" w:cs="Times New Roman"/>
                <w:snapToGrid w:val="0"/>
                <w:sz w:val="24"/>
                <w:szCs w:val="24"/>
                <w:lang w:val="uk-UA"/>
              </w:rPr>
            </w:rPrChange>
          </w:rPr>
          <w:fldChar w:fldCharType="begin"/>
        </w:r>
        <w:r w:rsidR="00D14FD5" w:rsidRPr="00E92295">
          <w:rPr>
            <w:rFonts w:ascii="Times New Roman" w:eastAsia="Calibri" w:hAnsi="Times New Roman" w:cs="Times New Roman"/>
            <w:snapToGrid w:val="0"/>
            <w:lang w:val="uk-UA"/>
            <w:rPrChange w:id="214" w:author="OLENA PASHKOVA (NEPTUNE.UA)" w:date="2023-07-20T11:23:00Z">
              <w:rPr>
                <w:rFonts w:ascii="Times New Roman" w:eastAsia="Calibri" w:hAnsi="Times New Roman" w:cs="Times New Roman"/>
                <w:snapToGrid w:val="0"/>
                <w:sz w:val="24"/>
                <w:szCs w:val="24"/>
                <w:lang w:val="uk-UA"/>
              </w:rPr>
            </w:rPrChange>
          </w:rPr>
          <w:instrText xml:space="preserve"> HYPERLINK "mailto:</w:instrText>
        </w:r>
      </w:ins>
      <w:r w:rsidR="00D14FD5" w:rsidRPr="00E92295">
        <w:rPr>
          <w:rFonts w:ascii="Times New Roman" w:eastAsia="Calibri" w:hAnsi="Times New Roman" w:cs="Times New Roman"/>
          <w:snapToGrid w:val="0"/>
          <w:lang w:val="uk-UA"/>
          <w:rPrChange w:id="215" w:author="OLENA PASHKOVA (NEPTUNE.UA)" w:date="2023-07-20T11:23:00Z">
            <w:rPr>
              <w:rFonts w:ascii="Times New Roman" w:eastAsia="Calibri" w:hAnsi="Times New Roman" w:cs="Times New Roman"/>
              <w:snapToGrid w:val="0"/>
              <w:sz w:val="24"/>
              <w:szCs w:val="24"/>
              <w:lang w:val="uk-UA"/>
            </w:rPr>
          </w:rPrChange>
        </w:rPr>
        <w:instrText xml:space="preserve">oleg_korsun@cargill.com </w:instrText>
      </w:r>
      <w:ins w:id="216" w:author="Oleg Korsun" w:date="2023-07-19T17:30:00Z">
        <w:r w:rsidR="00D14FD5" w:rsidRPr="00E92295">
          <w:rPr>
            <w:rFonts w:ascii="Times New Roman" w:eastAsia="Calibri" w:hAnsi="Times New Roman" w:cs="Times New Roman"/>
            <w:snapToGrid w:val="0"/>
            <w:lang w:val="uk-UA"/>
            <w:rPrChange w:id="217" w:author="OLENA PASHKOVA (NEPTUNE.UA)" w:date="2023-07-20T11:23:00Z">
              <w:rPr>
                <w:rFonts w:ascii="Times New Roman" w:eastAsia="Calibri" w:hAnsi="Times New Roman" w:cs="Times New Roman"/>
                <w:snapToGrid w:val="0"/>
                <w:sz w:val="24"/>
                <w:szCs w:val="24"/>
                <w:lang w:val="uk-UA"/>
              </w:rPr>
            </w:rPrChange>
          </w:rPr>
          <w:instrText xml:space="preserve">" </w:instrText>
        </w:r>
        <w:r w:rsidR="00D14FD5" w:rsidRPr="00E92295">
          <w:rPr>
            <w:rFonts w:ascii="Times New Roman" w:eastAsia="Calibri" w:hAnsi="Times New Roman" w:cs="Times New Roman"/>
            <w:snapToGrid w:val="0"/>
            <w:lang w:val="uk-UA"/>
            <w:rPrChange w:id="218" w:author="OLENA PASHKOVA (NEPTUNE.UA)" w:date="2023-07-20T11:23:00Z">
              <w:rPr>
                <w:rFonts w:ascii="Times New Roman" w:eastAsia="Calibri" w:hAnsi="Times New Roman" w:cs="Times New Roman"/>
                <w:snapToGrid w:val="0"/>
                <w:sz w:val="24"/>
                <w:szCs w:val="24"/>
                <w:lang w:val="uk-UA"/>
              </w:rPr>
            </w:rPrChange>
          </w:rPr>
          <w:fldChar w:fldCharType="separate"/>
        </w:r>
      </w:ins>
      <w:del w:id="219" w:author="Oleg Korsun" w:date="2023-07-19T17:30:00Z">
        <w:r w:rsidR="00D14FD5" w:rsidRPr="00E92295" w:rsidDel="00D14FD5">
          <w:rPr>
            <w:rStyle w:val="a3"/>
            <w:rFonts w:ascii="Times New Roman" w:eastAsia="Calibri" w:hAnsi="Times New Roman" w:cs="Times New Roman"/>
            <w:snapToGrid w:val="0"/>
            <w:lang w:val="uk-UA"/>
            <w:rPrChange w:id="220" w:author="OLENA PASHKOVA (NEPTUNE.UA)" w:date="2023-07-20T11:23:00Z">
              <w:rPr>
                <w:rStyle w:val="a3"/>
                <w:rFonts w:ascii="Times New Roman" w:eastAsia="Calibri" w:hAnsi="Times New Roman" w:cs="Times New Roman"/>
                <w:snapToGrid w:val="0"/>
                <w:sz w:val="24"/>
                <w:szCs w:val="24"/>
                <w:lang w:val="uk-UA"/>
              </w:rPr>
            </w:rPrChange>
          </w:rPr>
          <w:delText xml:space="preserve">Oleg Korsun </w:delText>
        </w:r>
      </w:del>
      <w:r w:rsidR="00D14FD5" w:rsidRPr="00E92295">
        <w:rPr>
          <w:rStyle w:val="a3"/>
          <w:rFonts w:ascii="Times New Roman" w:eastAsia="Calibri" w:hAnsi="Times New Roman" w:cs="Times New Roman"/>
          <w:snapToGrid w:val="0"/>
          <w:lang w:val="uk-UA"/>
          <w:rPrChange w:id="221" w:author="OLENA PASHKOVA (NEPTUNE.UA)" w:date="2023-07-20T11:23:00Z">
            <w:rPr>
              <w:rStyle w:val="a3"/>
              <w:rFonts w:ascii="Times New Roman" w:eastAsia="Calibri" w:hAnsi="Times New Roman" w:cs="Times New Roman"/>
              <w:snapToGrid w:val="0"/>
              <w:sz w:val="24"/>
              <w:szCs w:val="24"/>
              <w:lang w:val="uk-UA"/>
            </w:rPr>
          </w:rPrChange>
        </w:rPr>
        <w:t xml:space="preserve">oleg_korsun@cargill.com </w:t>
      </w:r>
      <w:ins w:id="222" w:author="Oleg Korsun" w:date="2023-07-19T17:30:00Z">
        <w:r w:rsidR="00D14FD5" w:rsidRPr="00E92295">
          <w:rPr>
            <w:rFonts w:ascii="Times New Roman" w:eastAsia="Calibri" w:hAnsi="Times New Roman" w:cs="Times New Roman"/>
            <w:snapToGrid w:val="0"/>
            <w:lang w:val="uk-UA"/>
            <w:rPrChange w:id="223" w:author="OLENA PASHKOVA (NEPTUNE.UA)" w:date="2023-07-20T11:23:00Z">
              <w:rPr>
                <w:rFonts w:ascii="Times New Roman" w:eastAsia="Calibri" w:hAnsi="Times New Roman" w:cs="Times New Roman"/>
                <w:snapToGrid w:val="0"/>
                <w:sz w:val="24"/>
                <w:szCs w:val="24"/>
                <w:lang w:val="uk-UA"/>
              </w:rPr>
            </w:rPrChange>
          </w:rPr>
          <w:fldChar w:fldCharType="end"/>
        </w:r>
      </w:ins>
    </w:p>
    <w:p w14:paraId="6C0A3F7A" w14:textId="23AD3BE5" w:rsidR="005D1552" w:rsidRPr="00E92295" w:rsidRDefault="00774E3D" w:rsidP="005D15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ins w:id="224" w:author="Oleg Korsun" w:date="2023-07-19T17:30:00Z"/>
          <w:rFonts w:ascii="Times New Roman" w:eastAsia="Calibri" w:hAnsi="Times New Roman" w:cs="Times New Roman"/>
          <w:snapToGrid w:val="0"/>
          <w:lang w:val="uk-UA"/>
          <w:rPrChange w:id="225" w:author="OLENA PASHKOVA (NEPTUNE.UA)" w:date="2023-07-20T11:23:00Z">
            <w:rPr>
              <w:ins w:id="226" w:author="Oleg Korsun" w:date="2023-07-19T17:30:00Z"/>
              <w:rFonts w:ascii="Times New Roman" w:eastAsia="Calibri" w:hAnsi="Times New Roman" w:cs="Times New Roman"/>
              <w:snapToGrid w:val="0"/>
              <w:sz w:val="24"/>
              <w:szCs w:val="24"/>
              <w:lang w:val="uk-UA"/>
            </w:rPr>
          </w:rPrChange>
        </w:rPr>
      </w:pPr>
      <w:r w:rsidRPr="00E92295">
        <w:rPr>
          <w:rFonts w:ascii="Times New Roman" w:eastAsia="Calibri" w:hAnsi="Times New Roman" w:cs="Times New Roman"/>
          <w:snapToGrid w:val="0"/>
          <w:color w:val="000000"/>
          <w:lang w:val="uk-UA"/>
          <w:rPrChange w:id="227" w:author="OLENA PASHKOVA (NEPTUNE.UA)" w:date="2023-07-20T11:23:00Z">
            <w:rPr>
              <w:rFonts w:ascii="Times New Roman" w:eastAsia="Calibri" w:hAnsi="Times New Roman" w:cs="Times New Roman"/>
              <w:snapToGrid w:val="0"/>
              <w:color w:val="000000"/>
              <w:sz w:val="24"/>
              <w:szCs w:val="24"/>
              <w:lang w:val="uk-UA"/>
            </w:rPr>
          </w:rPrChange>
        </w:rPr>
        <w:t xml:space="preserve">Виконавець: </w:t>
      </w:r>
      <w:ins w:id="228" w:author="Oleg Korsun" w:date="2023-07-19T17:30:00Z">
        <w:r w:rsidR="00D14FD5" w:rsidRPr="00E92295">
          <w:rPr>
            <w:rFonts w:ascii="Times New Roman" w:eastAsia="Calibri" w:hAnsi="Times New Roman" w:cs="Times New Roman"/>
            <w:snapToGrid w:val="0"/>
            <w:lang w:val="uk-UA"/>
            <w:rPrChange w:id="229" w:author="OLENA PASHKOVA (NEPTUNE.UA)" w:date="2023-07-20T11:23:00Z">
              <w:rPr>
                <w:rFonts w:ascii="Times New Roman" w:eastAsia="Calibri" w:hAnsi="Times New Roman" w:cs="Times New Roman"/>
                <w:snapToGrid w:val="0"/>
                <w:sz w:val="24"/>
                <w:szCs w:val="24"/>
                <w:lang w:val="uk-UA"/>
              </w:rPr>
            </w:rPrChange>
          </w:rPr>
          <w:fldChar w:fldCharType="begin"/>
        </w:r>
        <w:r w:rsidR="00D14FD5" w:rsidRPr="00E92295">
          <w:rPr>
            <w:rFonts w:ascii="Times New Roman" w:eastAsia="Calibri" w:hAnsi="Times New Roman" w:cs="Times New Roman"/>
            <w:snapToGrid w:val="0"/>
            <w:lang w:val="uk-UA"/>
            <w:rPrChange w:id="230" w:author="OLENA PASHKOVA (NEPTUNE.UA)" w:date="2023-07-20T11:23:00Z">
              <w:rPr>
                <w:rFonts w:ascii="Times New Roman" w:eastAsia="Calibri" w:hAnsi="Times New Roman" w:cs="Times New Roman"/>
                <w:snapToGrid w:val="0"/>
                <w:sz w:val="24"/>
                <w:szCs w:val="24"/>
                <w:lang w:val="uk-UA"/>
              </w:rPr>
            </w:rPrChange>
          </w:rPr>
          <w:instrText xml:space="preserve"> HYPERLINK "mailto:</w:instrText>
        </w:r>
      </w:ins>
      <w:r w:rsidR="00D14FD5" w:rsidRPr="00E92295">
        <w:rPr>
          <w:rFonts w:ascii="Times New Roman" w:eastAsia="Calibri" w:hAnsi="Times New Roman" w:cs="Times New Roman"/>
          <w:snapToGrid w:val="0"/>
          <w:lang w:val="uk-UA"/>
          <w:rPrChange w:id="231" w:author="OLENA PASHKOVA (NEPTUNE.UA)" w:date="2023-07-20T11:23:00Z">
            <w:rPr>
              <w:rFonts w:ascii="Times New Roman" w:eastAsia="Calibri" w:hAnsi="Times New Roman" w:cs="Times New Roman"/>
              <w:snapToGrid w:val="0"/>
              <w:sz w:val="24"/>
              <w:szCs w:val="24"/>
              <w:lang w:val="uk-UA"/>
            </w:rPr>
          </w:rPrChange>
        </w:rPr>
        <w:instrText>geodezist_1977@ukr.net</w:instrText>
      </w:r>
      <w:ins w:id="232" w:author="Oleg Korsun" w:date="2023-07-19T17:30:00Z">
        <w:r w:rsidR="00D14FD5" w:rsidRPr="00E92295">
          <w:rPr>
            <w:rFonts w:ascii="Times New Roman" w:eastAsia="Calibri" w:hAnsi="Times New Roman" w:cs="Times New Roman"/>
            <w:snapToGrid w:val="0"/>
            <w:lang w:val="uk-UA"/>
            <w:rPrChange w:id="233" w:author="OLENA PASHKOVA (NEPTUNE.UA)" w:date="2023-07-20T11:23:00Z">
              <w:rPr>
                <w:rFonts w:ascii="Times New Roman" w:eastAsia="Calibri" w:hAnsi="Times New Roman" w:cs="Times New Roman"/>
                <w:snapToGrid w:val="0"/>
                <w:sz w:val="24"/>
                <w:szCs w:val="24"/>
                <w:lang w:val="uk-UA"/>
              </w:rPr>
            </w:rPrChange>
          </w:rPr>
          <w:instrText xml:space="preserve">" </w:instrText>
        </w:r>
        <w:r w:rsidR="00D14FD5" w:rsidRPr="00E92295">
          <w:rPr>
            <w:rFonts w:ascii="Times New Roman" w:eastAsia="Calibri" w:hAnsi="Times New Roman" w:cs="Times New Roman"/>
            <w:snapToGrid w:val="0"/>
            <w:lang w:val="uk-UA"/>
            <w:rPrChange w:id="234" w:author="OLENA PASHKOVA (NEPTUNE.UA)" w:date="2023-07-20T11:23:00Z">
              <w:rPr>
                <w:rFonts w:ascii="Times New Roman" w:eastAsia="Calibri" w:hAnsi="Times New Roman" w:cs="Times New Roman"/>
                <w:snapToGrid w:val="0"/>
                <w:sz w:val="24"/>
                <w:szCs w:val="24"/>
                <w:lang w:val="uk-UA"/>
              </w:rPr>
            </w:rPrChange>
          </w:rPr>
          <w:fldChar w:fldCharType="separate"/>
        </w:r>
      </w:ins>
      <w:r w:rsidR="00D14FD5" w:rsidRPr="00E92295">
        <w:rPr>
          <w:rStyle w:val="a3"/>
          <w:rFonts w:ascii="Times New Roman" w:eastAsia="Calibri" w:hAnsi="Times New Roman" w:cs="Times New Roman"/>
          <w:snapToGrid w:val="0"/>
          <w:lang w:val="uk-UA"/>
          <w:rPrChange w:id="235" w:author="OLENA PASHKOVA (NEPTUNE.UA)" w:date="2023-07-20T11:23:00Z">
            <w:rPr>
              <w:rStyle w:val="a3"/>
              <w:rFonts w:ascii="Times New Roman" w:eastAsia="Calibri" w:hAnsi="Times New Roman" w:cs="Times New Roman"/>
              <w:snapToGrid w:val="0"/>
              <w:sz w:val="24"/>
              <w:szCs w:val="24"/>
              <w:lang w:val="uk-UA"/>
            </w:rPr>
          </w:rPrChange>
        </w:rPr>
        <w:t>geodezist_1977@ukr.net</w:t>
      </w:r>
      <w:ins w:id="236" w:author="Oleg Korsun" w:date="2023-07-19T17:30:00Z">
        <w:r w:rsidR="00D14FD5" w:rsidRPr="00E92295">
          <w:rPr>
            <w:rFonts w:ascii="Times New Roman" w:eastAsia="Calibri" w:hAnsi="Times New Roman" w:cs="Times New Roman"/>
            <w:snapToGrid w:val="0"/>
            <w:lang w:val="uk-UA"/>
            <w:rPrChange w:id="237" w:author="OLENA PASHKOVA (NEPTUNE.UA)" w:date="2023-07-20T11:23:00Z">
              <w:rPr>
                <w:rFonts w:ascii="Times New Roman" w:eastAsia="Calibri" w:hAnsi="Times New Roman" w:cs="Times New Roman"/>
                <w:snapToGrid w:val="0"/>
                <w:sz w:val="24"/>
                <w:szCs w:val="24"/>
                <w:lang w:val="uk-UA"/>
              </w:rPr>
            </w:rPrChange>
          </w:rPr>
          <w:fldChar w:fldCharType="end"/>
        </w:r>
      </w:ins>
    </w:p>
    <w:p w14:paraId="07B49A1E" w14:textId="3FA137C7" w:rsidR="00D14FD5" w:rsidRPr="00E92295" w:rsidDel="00D14FD5" w:rsidRDefault="00D14FD5" w:rsidP="005D15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del w:id="238" w:author="Oleg Korsun" w:date="2023-07-19T17:30:00Z"/>
          <w:rFonts w:ascii="Times New Roman" w:eastAsia="Calibri" w:hAnsi="Times New Roman" w:cs="Times New Roman"/>
          <w:snapToGrid w:val="0"/>
          <w:color w:val="000000"/>
          <w:lang w:val="uk-UA"/>
          <w:rPrChange w:id="239" w:author="OLENA PASHKOVA (NEPTUNE.UA)" w:date="2023-07-20T11:23:00Z">
            <w:rPr>
              <w:del w:id="240" w:author="Oleg Korsun" w:date="2023-07-19T17:30:00Z"/>
              <w:rFonts w:ascii="Times New Roman" w:eastAsia="Calibri" w:hAnsi="Times New Roman" w:cs="Times New Roman"/>
              <w:snapToGrid w:val="0"/>
              <w:color w:val="000000"/>
              <w:sz w:val="24"/>
              <w:szCs w:val="24"/>
              <w:lang w:val="uk-UA"/>
            </w:rPr>
          </w:rPrChange>
        </w:rPr>
      </w:pPr>
    </w:p>
    <w:p w14:paraId="60322B39" w14:textId="69FCE2D7" w:rsidR="00B97745" w:rsidRPr="00E92295" w:rsidRDefault="00323F1A" w:rsidP="005D15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Change w:id="241" w:author="OLENA PASHKOVA (NEPTUNE.UA)" w:date="2023-07-20T11:23:00Z">
            <w:rPr>
              <w:rFonts w:ascii="Times New Roman" w:eastAsia="Calibri" w:hAnsi="Times New Roman" w:cs="Times New Roman"/>
              <w:snapToGrid w:val="0"/>
              <w:color w:val="000000"/>
              <w:sz w:val="24"/>
              <w:szCs w:val="24"/>
              <w:lang w:val="uk-UA"/>
            </w:rPr>
          </w:rPrChange>
        </w:rPr>
      </w:pPr>
      <w:r w:rsidRPr="00E92295">
        <w:rPr>
          <w:rFonts w:ascii="Times New Roman" w:hAnsi="Times New Roman" w:cs="Times New Roman"/>
          <w:lang w:val="uk-UA"/>
        </w:rPr>
        <w:t>10.2. </w:t>
      </w:r>
      <w:r w:rsidR="00B97745" w:rsidRPr="00E92295">
        <w:rPr>
          <w:rFonts w:ascii="Times New Roman" w:eastAsia="Calibri" w:hAnsi="Times New Roman" w:cs="Times New Roman"/>
          <w:snapToGrid w:val="0"/>
          <w:color w:val="000000"/>
          <w:lang w:val="uk-UA"/>
          <w:rPrChange w:id="242" w:author="OLENA PASHKOVA (NEPTUNE.UA)" w:date="2023-07-20T11:23:00Z">
            <w:rPr>
              <w:rFonts w:ascii="Times New Roman" w:eastAsia="Calibri" w:hAnsi="Times New Roman" w:cs="Times New Roman"/>
              <w:snapToGrid w:val="0"/>
              <w:color w:val="000000"/>
              <w:sz w:val="24"/>
              <w:szCs w:val="24"/>
              <w:lang w:val="uk-UA"/>
            </w:rPr>
          </w:rPrChange>
        </w:rPr>
        <w:t>Цей Договір вступає в силу з дати його підписання уповноваженими представниками Сторін та скріплення печатками сторін і діє до «</w:t>
      </w:r>
      <w:r w:rsidR="005D1552" w:rsidRPr="00E92295">
        <w:rPr>
          <w:rFonts w:ascii="Times New Roman" w:eastAsia="Calibri" w:hAnsi="Times New Roman" w:cs="Times New Roman"/>
          <w:snapToGrid w:val="0"/>
          <w:color w:val="000000"/>
          <w:lang w:val="uk-UA"/>
          <w:rPrChange w:id="243" w:author="OLENA PASHKOVA (NEPTUNE.UA)" w:date="2023-07-20T11:23:00Z">
            <w:rPr>
              <w:rFonts w:ascii="Times New Roman" w:eastAsia="Calibri" w:hAnsi="Times New Roman" w:cs="Times New Roman"/>
              <w:snapToGrid w:val="0"/>
              <w:color w:val="000000"/>
              <w:sz w:val="24"/>
              <w:szCs w:val="24"/>
              <w:lang w:val="uk-UA"/>
            </w:rPr>
          </w:rPrChange>
        </w:rPr>
        <w:t>31</w:t>
      </w:r>
      <w:r w:rsidR="00B97745" w:rsidRPr="00E92295">
        <w:rPr>
          <w:rFonts w:ascii="Times New Roman" w:eastAsia="Calibri" w:hAnsi="Times New Roman" w:cs="Times New Roman"/>
          <w:snapToGrid w:val="0"/>
          <w:color w:val="000000"/>
          <w:lang w:val="uk-UA"/>
          <w:rPrChange w:id="244" w:author="OLENA PASHKOVA (NEPTUNE.UA)" w:date="2023-07-20T11:23:00Z">
            <w:rPr>
              <w:rFonts w:ascii="Times New Roman" w:eastAsia="Calibri" w:hAnsi="Times New Roman" w:cs="Times New Roman"/>
              <w:snapToGrid w:val="0"/>
              <w:color w:val="000000"/>
              <w:sz w:val="24"/>
              <w:szCs w:val="24"/>
              <w:lang w:val="uk-UA"/>
            </w:rPr>
          </w:rPrChange>
        </w:rPr>
        <w:t>»</w:t>
      </w:r>
      <w:r w:rsidR="00F1477D" w:rsidRPr="00E92295">
        <w:rPr>
          <w:rFonts w:ascii="Times New Roman" w:eastAsia="Calibri" w:hAnsi="Times New Roman" w:cs="Times New Roman"/>
          <w:snapToGrid w:val="0"/>
          <w:color w:val="000000"/>
          <w:lang w:val="uk-UA"/>
          <w:rPrChange w:id="245" w:author="OLENA PASHKOVA (NEPTUNE.UA)" w:date="2023-07-20T11:23:00Z">
            <w:rPr>
              <w:rFonts w:ascii="Times New Roman" w:eastAsia="Calibri" w:hAnsi="Times New Roman" w:cs="Times New Roman"/>
              <w:snapToGrid w:val="0"/>
              <w:color w:val="000000"/>
              <w:sz w:val="24"/>
              <w:szCs w:val="24"/>
              <w:lang w:val="uk-UA"/>
            </w:rPr>
          </w:rPrChange>
        </w:rPr>
        <w:t xml:space="preserve"> </w:t>
      </w:r>
      <w:r w:rsidR="005D1552" w:rsidRPr="00E92295">
        <w:rPr>
          <w:rFonts w:ascii="Times New Roman" w:eastAsia="Calibri" w:hAnsi="Times New Roman" w:cs="Times New Roman"/>
          <w:snapToGrid w:val="0"/>
          <w:color w:val="000000"/>
          <w:lang w:val="uk-UA"/>
          <w:rPrChange w:id="246" w:author="OLENA PASHKOVA (NEPTUNE.UA)" w:date="2023-07-20T11:23:00Z">
            <w:rPr>
              <w:rFonts w:ascii="Times New Roman" w:eastAsia="Calibri" w:hAnsi="Times New Roman" w:cs="Times New Roman"/>
              <w:snapToGrid w:val="0"/>
              <w:color w:val="000000"/>
              <w:sz w:val="24"/>
              <w:szCs w:val="24"/>
              <w:lang w:val="uk-UA"/>
            </w:rPr>
          </w:rPrChange>
        </w:rPr>
        <w:t xml:space="preserve">грудня </w:t>
      </w:r>
      <w:r w:rsidR="00B97745" w:rsidRPr="00E92295">
        <w:rPr>
          <w:rFonts w:ascii="Times New Roman" w:eastAsia="Calibri" w:hAnsi="Times New Roman" w:cs="Times New Roman"/>
          <w:snapToGrid w:val="0"/>
          <w:color w:val="000000"/>
          <w:lang w:val="uk-UA"/>
          <w:rPrChange w:id="247" w:author="OLENA PASHKOVA (NEPTUNE.UA)" w:date="2023-07-20T11:23:00Z">
            <w:rPr>
              <w:rFonts w:ascii="Times New Roman" w:eastAsia="Calibri" w:hAnsi="Times New Roman" w:cs="Times New Roman"/>
              <w:snapToGrid w:val="0"/>
              <w:color w:val="000000"/>
              <w:sz w:val="24"/>
              <w:szCs w:val="24"/>
              <w:lang w:val="uk-UA"/>
            </w:rPr>
          </w:rPrChange>
        </w:rPr>
        <w:t>20</w:t>
      </w:r>
      <w:r w:rsidR="00AF2559" w:rsidRPr="00E92295">
        <w:rPr>
          <w:rFonts w:ascii="Times New Roman" w:eastAsia="Calibri" w:hAnsi="Times New Roman" w:cs="Times New Roman"/>
          <w:snapToGrid w:val="0"/>
          <w:color w:val="000000"/>
          <w:lang w:val="uk-UA"/>
          <w:rPrChange w:id="248" w:author="OLENA PASHKOVA (NEPTUNE.UA)" w:date="2023-07-20T11:23:00Z">
            <w:rPr>
              <w:rFonts w:ascii="Times New Roman" w:eastAsia="Calibri" w:hAnsi="Times New Roman" w:cs="Times New Roman"/>
              <w:snapToGrid w:val="0"/>
              <w:color w:val="000000"/>
              <w:sz w:val="24"/>
              <w:szCs w:val="24"/>
              <w:lang w:val="uk-UA"/>
            </w:rPr>
          </w:rPrChange>
        </w:rPr>
        <w:t>2</w:t>
      </w:r>
      <w:del w:id="249" w:author="OLENA PASHKOVA (NEPTUNE.UA)" w:date="2023-07-20T11:30:00Z">
        <w:r w:rsidR="00AF2559" w:rsidRPr="00E92295" w:rsidDel="00E92295">
          <w:rPr>
            <w:rFonts w:ascii="Times New Roman" w:eastAsia="Calibri" w:hAnsi="Times New Roman" w:cs="Times New Roman"/>
            <w:snapToGrid w:val="0"/>
            <w:color w:val="000000"/>
            <w:lang w:val="uk-UA"/>
            <w:rPrChange w:id="250" w:author="OLENA PASHKOVA (NEPTUNE.UA)" w:date="2023-07-20T11:23:00Z">
              <w:rPr>
                <w:rFonts w:ascii="Times New Roman" w:eastAsia="Calibri" w:hAnsi="Times New Roman" w:cs="Times New Roman"/>
                <w:snapToGrid w:val="0"/>
                <w:color w:val="000000"/>
                <w:sz w:val="24"/>
                <w:szCs w:val="24"/>
                <w:lang w:val="uk-UA"/>
              </w:rPr>
            </w:rPrChange>
          </w:rPr>
          <w:delText>2</w:delText>
        </w:r>
      </w:del>
      <w:ins w:id="251" w:author="OLENA PASHKOVA (NEPTUNE.UA)" w:date="2023-07-20T11:30:00Z">
        <w:r w:rsidR="00E92295">
          <w:rPr>
            <w:rFonts w:ascii="Times New Roman" w:eastAsia="Calibri" w:hAnsi="Times New Roman" w:cs="Times New Roman"/>
            <w:snapToGrid w:val="0"/>
            <w:color w:val="000000"/>
            <w:lang w:val="uk-UA"/>
          </w:rPr>
          <w:t>3</w:t>
        </w:r>
      </w:ins>
      <w:r w:rsidR="00B97745" w:rsidRPr="00E92295">
        <w:rPr>
          <w:rFonts w:ascii="Times New Roman" w:eastAsia="Calibri" w:hAnsi="Times New Roman" w:cs="Times New Roman"/>
          <w:snapToGrid w:val="0"/>
          <w:color w:val="000000"/>
          <w:lang w:val="uk-UA"/>
          <w:rPrChange w:id="252" w:author="OLENA PASHKOVA (NEPTUNE.UA)" w:date="2023-07-20T11:23:00Z">
            <w:rPr>
              <w:rFonts w:ascii="Times New Roman" w:eastAsia="Calibri" w:hAnsi="Times New Roman" w:cs="Times New Roman"/>
              <w:snapToGrid w:val="0"/>
              <w:color w:val="000000"/>
              <w:sz w:val="24"/>
              <w:szCs w:val="24"/>
              <w:lang w:val="uk-UA"/>
            </w:rPr>
          </w:rPrChange>
        </w:rPr>
        <w:t xml:space="preserve"> року, але до повного виконання Вик</w:t>
      </w:r>
      <w:r w:rsidR="00E74D0F" w:rsidRPr="00E92295">
        <w:rPr>
          <w:rFonts w:ascii="Times New Roman" w:eastAsia="Calibri" w:hAnsi="Times New Roman" w:cs="Times New Roman"/>
          <w:snapToGrid w:val="0"/>
          <w:color w:val="000000"/>
          <w:lang w:val="uk-UA"/>
          <w:rPrChange w:id="253" w:author="OLENA PASHKOVA (NEPTUNE.UA)" w:date="2023-07-20T11:23:00Z">
            <w:rPr>
              <w:rFonts w:ascii="Times New Roman" w:eastAsia="Calibri" w:hAnsi="Times New Roman" w:cs="Times New Roman"/>
              <w:snapToGrid w:val="0"/>
              <w:color w:val="000000"/>
              <w:sz w:val="24"/>
              <w:szCs w:val="24"/>
              <w:lang w:val="uk-UA"/>
            </w:rPr>
          </w:rPrChange>
        </w:rPr>
        <w:t>о</w:t>
      </w:r>
      <w:r w:rsidR="00B97745" w:rsidRPr="00E92295">
        <w:rPr>
          <w:rFonts w:ascii="Times New Roman" w:eastAsia="Calibri" w:hAnsi="Times New Roman" w:cs="Times New Roman"/>
          <w:snapToGrid w:val="0"/>
          <w:color w:val="000000"/>
          <w:lang w:val="uk-UA"/>
          <w:rPrChange w:id="254" w:author="OLENA PASHKOVA (NEPTUNE.UA)" w:date="2023-07-20T11:23:00Z">
            <w:rPr>
              <w:rFonts w:ascii="Times New Roman" w:eastAsia="Calibri" w:hAnsi="Times New Roman" w:cs="Times New Roman"/>
              <w:snapToGrid w:val="0"/>
              <w:color w:val="000000"/>
              <w:sz w:val="24"/>
              <w:szCs w:val="24"/>
              <w:lang w:val="uk-UA"/>
            </w:rPr>
          </w:rPrChange>
        </w:rPr>
        <w:t>навцем</w:t>
      </w:r>
      <w:r w:rsidR="005D1552" w:rsidRPr="00E92295">
        <w:rPr>
          <w:rFonts w:ascii="Times New Roman" w:eastAsia="Calibri" w:hAnsi="Times New Roman" w:cs="Times New Roman"/>
          <w:snapToGrid w:val="0"/>
          <w:color w:val="000000"/>
          <w:lang w:val="uk-UA"/>
          <w:rPrChange w:id="255" w:author="OLENA PASHKOVA (NEPTUNE.UA)" w:date="2023-07-20T11:23:00Z">
            <w:rPr>
              <w:rFonts w:ascii="Times New Roman" w:eastAsia="Calibri" w:hAnsi="Times New Roman" w:cs="Times New Roman"/>
              <w:snapToGrid w:val="0"/>
              <w:color w:val="000000"/>
              <w:sz w:val="24"/>
              <w:szCs w:val="24"/>
              <w:lang w:val="uk-UA"/>
            </w:rPr>
          </w:rPrChange>
        </w:rPr>
        <w:t xml:space="preserve"> </w:t>
      </w:r>
      <w:r w:rsidR="00B97745" w:rsidRPr="00E92295">
        <w:rPr>
          <w:rFonts w:ascii="Times New Roman" w:eastAsia="Calibri" w:hAnsi="Times New Roman" w:cs="Times New Roman"/>
          <w:snapToGrid w:val="0"/>
          <w:color w:val="000000"/>
          <w:lang w:val="uk-UA"/>
          <w:rPrChange w:id="256" w:author="OLENA PASHKOVA (NEPTUNE.UA)" w:date="2023-07-20T11:23:00Z">
            <w:rPr>
              <w:rFonts w:ascii="Times New Roman" w:eastAsia="Calibri" w:hAnsi="Times New Roman" w:cs="Times New Roman"/>
              <w:snapToGrid w:val="0"/>
              <w:color w:val="000000"/>
              <w:sz w:val="24"/>
              <w:szCs w:val="24"/>
              <w:lang w:val="uk-UA"/>
            </w:rPr>
          </w:rPrChange>
        </w:rPr>
        <w:t>гарантійних зобов’язань, визначених даним Договором. Після підписання цього Договору всі попередні переговори щодо предмету даного Договору вважаються недійсними.</w:t>
      </w:r>
    </w:p>
    <w:p w14:paraId="7FB105F1" w14:textId="77777777" w:rsidR="00B97745" w:rsidRPr="00E92295" w:rsidRDefault="00323F1A"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Change w:id="257" w:author="OLENA PASHKOVA (NEPTUNE.UA)" w:date="2023-07-20T11:23:00Z">
            <w:rPr>
              <w:rFonts w:ascii="Times New Roman" w:eastAsia="Calibri" w:hAnsi="Times New Roman" w:cs="Times New Roman"/>
              <w:snapToGrid w:val="0"/>
              <w:color w:val="000000"/>
              <w:sz w:val="24"/>
              <w:szCs w:val="24"/>
              <w:lang w:val="uk-UA"/>
            </w:rPr>
          </w:rPrChange>
        </w:rPr>
      </w:pPr>
      <w:r w:rsidRPr="00E92295">
        <w:rPr>
          <w:rFonts w:ascii="Times New Roman" w:hAnsi="Times New Roman" w:cs="Times New Roman"/>
          <w:lang w:val="uk-UA"/>
        </w:rPr>
        <w:t> 10.</w:t>
      </w:r>
      <w:r w:rsidR="00B97745" w:rsidRPr="00E92295">
        <w:rPr>
          <w:rFonts w:ascii="Times New Roman" w:hAnsi="Times New Roman" w:cs="Times New Roman"/>
          <w:lang w:val="uk-UA"/>
        </w:rPr>
        <w:t>3</w:t>
      </w:r>
      <w:r w:rsidRPr="00E92295">
        <w:rPr>
          <w:rFonts w:ascii="Times New Roman" w:hAnsi="Times New Roman" w:cs="Times New Roman"/>
          <w:lang w:val="uk-UA"/>
        </w:rPr>
        <w:t>. </w:t>
      </w:r>
      <w:r w:rsidR="00B97745" w:rsidRPr="00E92295">
        <w:rPr>
          <w:rFonts w:ascii="Times New Roman" w:eastAsia="Calibri" w:hAnsi="Times New Roman" w:cs="Times New Roman"/>
          <w:snapToGrid w:val="0"/>
          <w:color w:val="000000"/>
          <w:lang w:val="uk-UA"/>
          <w:rPrChange w:id="258" w:author="OLENA PASHKOVA (NEPTUNE.UA)" w:date="2023-07-20T11:23:00Z">
            <w:rPr>
              <w:rFonts w:ascii="Times New Roman" w:eastAsia="Calibri" w:hAnsi="Times New Roman" w:cs="Times New Roman"/>
              <w:snapToGrid w:val="0"/>
              <w:color w:val="000000"/>
              <w:sz w:val="24"/>
              <w:szCs w:val="24"/>
              <w:lang w:val="uk-UA"/>
            </w:rPr>
          </w:rPrChange>
        </w:rPr>
        <w:t>Всі додатки до даного Договору є його невід'ємною частиною. Зміни і доповнення до Договору виконуються Сторонами тільки в письмовій формі і є дійсними тільки після їх підписання повноважними представниками обох Сторін та скріплення печатками Сторін.</w:t>
      </w:r>
    </w:p>
    <w:p w14:paraId="453DDF65" w14:textId="77777777" w:rsidR="00B97745" w:rsidRPr="00E92295" w:rsidRDefault="00323F1A" w:rsidP="00B9774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Change w:id="259" w:author="OLENA PASHKOVA (NEPTUNE.UA)" w:date="2023-07-20T11:23:00Z">
            <w:rPr>
              <w:rFonts w:ascii="Times New Roman" w:eastAsia="Calibri" w:hAnsi="Times New Roman" w:cs="Times New Roman"/>
              <w:snapToGrid w:val="0"/>
              <w:color w:val="000000"/>
              <w:sz w:val="24"/>
              <w:szCs w:val="24"/>
              <w:lang w:val="uk-UA"/>
            </w:rPr>
          </w:rPrChange>
        </w:rPr>
      </w:pPr>
      <w:r w:rsidRPr="00E92295">
        <w:rPr>
          <w:rFonts w:ascii="Times New Roman" w:hAnsi="Times New Roman" w:cs="Times New Roman"/>
          <w:lang w:val="uk-UA"/>
        </w:rPr>
        <w:t> </w:t>
      </w:r>
      <w:r w:rsidR="00B97745" w:rsidRPr="00E92295">
        <w:rPr>
          <w:rFonts w:ascii="Times New Roman" w:hAnsi="Times New Roman" w:cs="Times New Roman"/>
          <w:lang w:val="uk-UA"/>
        </w:rPr>
        <w:t xml:space="preserve">10.4. </w:t>
      </w:r>
      <w:r w:rsidR="00B97745" w:rsidRPr="00E92295">
        <w:rPr>
          <w:rFonts w:ascii="Times New Roman" w:eastAsia="Calibri" w:hAnsi="Times New Roman" w:cs="Times New Roman"/>
          <w:snapToGrid w:val="0"/>
          <w:color w:val="000000"/>
          <w:lang w:val="uk-UA"/>
          <w:rPrChange w:id="260" w:author="OLENA PASHKOVA (NEPTUNE.UA)" w:date="2023-07-20T11:23:00Z">
            <w:rPr>
              <w:rFonts w:ascii="Times New Roman" w:eastAsia="Calibri" w:hAnsi="Times New Roman" w:cs="Times New Roman"/>
              <w:snapToGrid w:val="0"/>
              <w:color w:val="000000"/>
              <w:sz w:val="24"/>
              <w:szCs w:val="24"/>
              <w:lang w:val="uk-UA"/>
            </w:rPr>
          </w:rPrChange>
        </w:rPr>
        <w:t>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конфіденційно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виконання  цього Договору чи за умови, що така особа буде дотримуватися конфіденційності даного Договору.</w:t>
      </w:r>
    </w:p>
    <w:p w14:paraId="71AFEE72" w14:textId="77777777" w:rsidR="00B97745" w:rsidRPr="00E92295" w:rsidRDefault="00B97745"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Change w:id="261" w:author="OLENA PASHKOVA (NEPTUNE.UA)" w:date="2023-07-20T11:23:00Z">
            <w:rPr>
              <w:rFonts w:ascii="Times New Roman" w:eastAsia="Calibri" w:hAnsi="Times New Roman" w:cs="Times New Roman"/>
              <w:snapToGrid w:val="0"/>
              <w:color w:val="000000"/>
              <w:sz w:val="24"/>
              <w:szCs w:val="24"/>
              <w:lang w:val="uk-UA"/>
            </w:rPr>
          </w:rPrChange>
        </w:rPr>
      </w:pPr>
      <w:r w:rsidRPr="00E92295">
        <w:rPr>
          <w:rFonts w:ascii="Times New Roman" w:hAnsi="Times New Roman" w:cs="Times New Roman"/>
          <w:lang w:val="uk-UA"/>
        </w:rPr>
        <w:lastRenderedPageBreak/>
        <w:t xml:space="preserve">10.5. </w:t>
      </w:r>
      <w:r w:rsidRPr="00E92295">
        <w:rPr>
          <w:rFonts w:ascii="Times New Roman" w:eastAsia="Calibri" w:hAnsi="Times New Roman" w:cs="Times New Roman"/>
          <w:snapToGrid w:val="0"/>
          <w:color w:val="000000"/>
          <w:lang w:val="uk-UA"/>
          <w:rPrChange w:id="262" w:author="OLENA PASHKOVA (NEPTUNE.UA)" w:date="2023-07-20T11:23:00Z">
            <w:rPr>
              <w:rFonts w:ascii="Times New Roman" w:eastAsia="Calibri" w:hAnsi="Times New Roman" w:cs="Times New Roman"/>
              <w:snapToGrid w:val="0"/>
              <w:color w:val="000000"/>
              <w:sz w:val="24"/>
              <w:szCs w:val="24"/>
              <w:lang w:val="uk-UA"/>
            </w:rPr>
          </w:rPrChange>
        </w:rPr>
        <w:t xml:space="preserve">Сторони зобов’язуються повідомляти один одного протягом 5 робочих днів про зміни своїх реквізитів та ставки податку, платниками якого вони є. </w:t>
      </w:r>
    </w:p>
    <w:p w14:paraId="055B7391" w14:textId="77777777" w:rsidR="00B97745" w:rsidRPr="00E92295" w:rsidRDefault="00B97745"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Change w:id="263" w:author="OLENA PASHKOVA (NEPTUNE.UA)" w:date="2023-07-20T11:23:00Z">
            <w:rPr>
              <w:rFonts w:ascii="Times New Roman" w:eastAsia="Calibri" w:hAnsi="Times New Roman" w:cs="Times New Roman"/>
              <w:snapToGrid w:val="0"/>
              <w:color w:val="000000"/>
              <w:sz w:val="24"/>
              <w:szCs w:val="24"/>
              <w:lang w:val="uk-UA"/>
            </w:rPr>
          </w:rPrChange>
        </w:rPr>
      </w:pPr>
      <w:r w:rsidRPr="00E92295">
        <w:rPr>
          <w:rFonts w:ascii="Times New Roman" w:eastAsia="Calibri" w:hAnsi="Times New Roman" w:cs="Times New Roman"/>
          <w:snapToGrid w:val="0"/>
          <w:color w:val="000000"/>
          <w:lang w:val="uk-UA"/>
          <w:rPrChange w:id="264" w:author="OLENA PASHKOVA (NEPTUNE.UA)" w:date="2023-07-20T11:23:00Z">
            <w:rPr>
              <w:rFonts w:ascii="Times New Roman" w:eastAsia="Calibri" w:hAnsi="Times New Roman" w:cs="Times New Roman"/>
              <w:snapToGrid w:val="0"/>
              <w:color w:val="000000"/>
              <w:sz w:val="24"/>
              <w:szCs w:val="24"/>
              <w:lang w:val="uk-UA"/>
            </w:rPr>
          </w:rPrChange>
        </w:rPr>
        <w:t>10.6. Жодна із сторін не має права передавати свої права та обов’язки за Договором без попереднього письмового погодження про це із іншою Стороною.</w:t>
      </w:r>
    </w:p>
    <w:p w14:paraId="206D47BC" w14:textId="77777777" w:rsidR="00B97745" w:rsidRPr="00E92295" w:rsidRDefault="00B97745"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Change w:id="265" w:author="OLENA PASHKOVA (NEPTUNE.UA)" w:date="2023-07-20T11:23:00Z">
            <w:rPr>
              <w:rFonts w:ascii="Times New Roman" w:eastAsia="Calibri" w:hAnsi="Times New Roman" w:cs="Times New Roman"/>
              <w:snapToGrid w:val="0"/>
              <w:color w:val="000000"/>
              <w:sz w:val="24"/>
              <w:szCs w:val="24"/>
              <w:lang w:val="uk-UA"/>
            </w:rPr>
          </w:rPrChange>
        </w:rPr>
      </w:pPr>
      <w:r w:rsidRPr="00E92295">
        <w:rPr>
          <w:rFonts w:ascii="Times New Roman" w:eastAsia="Calibri" w:hAnsi="Times New Roman" w:cs="Times New Roman"/>
          <w:snapToGrid w:val="0"/>
          <w:color w:val="000000"/>
          <w:lang w:val="uk-UA"/>
          <w:rPrChange w:id="266" w:author="OLENA PASHKOVA (NEPTUNE.UA)" w:date="2023-07-20T11:23:00Z">
            <w:rPr>
              <w:rFonts w:ascii="Times New Roman" w:eastAsia="Calibri" w:hAnsi="Times New Roman" w:cs="Times New Roman"/>
              <w:snapToGrid w:val="0"/>
              <w:color w:val="000000"/>
              <w:sz w:val="24"/>
              <w:szCs w:val="24"/>
              <w:lang w:val="uk-UA"/>
            </w:rPr>
          </w:rPrChange>
        </w:rPr>
        <w:t>10.7.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14:paraId="1B65CAC5" w14:textId="77777777" w:rsidR="00B97745" w:rsidRPr="00E92295" w:rsidRDefault="00B97745"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Change w:id="267" w:author="OLENA PASHKOVA (NEPTUNE.UA)" w:date="2023-07-20T11:23:00Z">
            <w:rPr>
              <w:rFonts w:ascii="Times New Roman" w:eastAsia="Calibri" w:hAnsi="Times New Roman" w:cs="Times New Roman"/>
              <w:snapToGrid w:val="0"/>
              <w:color w:val="000000"/>
              <w:sz w:val="24"/>
              <w:szCs w:val="24"/>
              <w:lang w:val="uk-UA"/>
            </w:rPr>
          </w:rPrChange>
        </w:rPr>
      </w:pPr>
      <w:r w:rsidRPr="00E92295">
        <w:rPr>
          <w:rFonts w:ascii="Times New Roman" w:eastAsia="Calibri" w:hAnsi="Times New Roman" w:cs="Times New Roman"/>
          <w:snapToGrid w:val="0"/>
          <w:color w:val="000000"/>
          <w:lang w:val="uk-UA"/>
          <w:rPrChange w:id="268" w:author="OLENA PASHKOVA (NEPTUNE.UA)" w:date="2023-07-20T11:23:00Z">
            <w:rPr>
              <w:rFonts w:ascii="Times New Roman" w:eastAsia="Calibri" w:hAnsi="Times New Roman" w:cs="Times New Roman"/>
              <w:snapToGrid w:val="0"/>
              <w:color w:val="000000"/>
              <w:sz w:val="24"/>
              <w:szCs w:val="24"/>
              <w:lang w:val="uk-UA"/>
            </w:rPr>
          </w:rPrChange>
        </w:rPr>
        <w:t>10.8. 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14:paraId="2B20A862" w14:textId="77777777" w:rsidR="00B97745" w:rsidRPr="00E92295" w:rsidRDefault="00B97745"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Change w:id="269" w:author="OLENA PASHKOVA (NEPTUNE.UA)" w:date="2023-07-20T11:23:00Z">
            <w:rPr>
              <w:rFonts w:ascii="Times New Roman" w:eastAsia="Calibri" w:hAnsi="Times New Roman" w:cs="Times New Roman"/>
              <w:snapToGrid w:val="0"/>
              <w:color w:val="000000"/>
              <w:sz w:val="24"/>
              <w:szCs w:val="24"/>
              <w:lang w:val="uk-UA"/>
            </w:rPr>
          </w:rPrChange>
        </w:rPr>
      </w:pPr>
      <w:r w:rsidRPr="00E92295">
        <w:rPr>
          <w:rFonts w:ascii="Times New Roman" w:eastAsia="Calibri" w:hAnsi="Times New Roman" w:cs="Times New Roman"/>
          <w:snapToGrid w:val="0"/>
          <w:color w:val="000000"/>
          <w:lang w:val="uk-UA"/>
          <w:rPrChange w:id="270" w:author="OLENA PASHKOVA (NEPTUNE.UA)" w:date="2023-07-20T11:23:00Z">
            <w:rPr>
              <w:rFonts w:ascii="Times New Roman" w:eastAsia="Calibri" w:hAnsi="Times New Roman" w:cs="Times New Roman"/>
              <w:snapToGrid w:val="0"/>
              <w:color w:val="000000"/>
              <w:sz w:val="24"/>
              <w:szCs w:val="24"/>
              <w:lang w:val="uk-UA"/>
            </w:rPr>
          </w:rPrChange>
        </w:rPr>
        <w:t>10.9.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14:paraId="1EE86FA6" w14:textId="77777777" w:rsidR="00323F1A" w:rsidRPr="00E92295" w:rsidRDefault="00B97745" w:rsidP="00353259">
      <w:pPr>
        <w:jc w:val="both"/>
        <w:rPr>
          <w:rFonts w:ascii="Times New Roman" w:hAnsi="Times New Roman" w:cs="Times New Roman"/>
          <w:lang w:val="uk-UA"/>
        </w:rPr>
      </w:pPr>
      <w:r w:rsidRPr="00E92295">
        <w:rPr>
          <w:rFonts w:ascii="Times New Roman" w:hAnsi="Times New Roman" w:cs="Times New Roman"/>
          <w:lang w:val="uk-UA"/>
        </w:rPr>
        <w:t xml:space="preserve">10.10. </w:t>
      </w:r>
      <w:r w:rsidR="00323F1A" w:rsidRPr="00E92295">
        <w:rPr>
          <w:rFonts w:ascii="Times New Roman" w:hAnsi="Times New Roman" w:cs="Times New Roman"/>
          <w:lang w:val="uk-UA"/>
        </w:rPr>
        <w:t>Сторона несе повну відповідальність за правильність вказаних ними у цьому Договорі реквізитів та зобов'язується своєчасно у письмовій формі повідомляти іншу Сторону про їх зміни, а в разі неповідомлення несе ризик настання пов'язаних із ним несприятливих наслідків.</w:t>
      </w:r>
    </w:p>
    <w:p w14:paraId="5610080C" w14:textId="2CF7AB28" w:rsidR="00B97745" w:rsidRPr="00E92295" w:rsidDel="004D5BC9" w:rsidRDefault="00323F1A" w:rsidP="004D5BC9">
      <w:pPr>
        <w:rPr>
          <w:del w:id="271" w:author="Oleg Korsun" w:date="2023-07-19T17:32:00Z"/>
          <w:rFonts w:ascii="Times New Roman" w:eastAsia="Calibri" w:hAnsi="Times New Roman" w:cs="Times New Roman"/>
          <w:lang w:val="uk-UA"/>
        </w:rPr>
      </w:pPr>
      <w:r w:rsidRPr="00E92295">
        <w:rPr>
          <w:rFonts w:ascii="Times New Roman" w:hAnsi="Times New Roman" w:cs="Times New Roman"/>
          <w:lang w:val="uk-UA"/>
        </w:rPr>
        <w:t>10.</w:t>
      </w:r>
      <w:r w:rsidR="00B97745" w:rsidRPr="00E92295">
        <w:rPr>
          <w:rFonts w:ascii="Times New Roman" w:hAnsi="Times New Roman" w:cs="Times New Roman"/>
          <w:lang w:val="uk-UA"/>
        </w:rPr>
        <w:t xml:space="preserve">12. </w:t>
      </w:r>
      <w:r w:rsidR="00B97745" w:rsidRPr="00E92295">
        <w:rPr>
          <w:rFonts w:ascii="Times New Roman" w:eastAsia="Calibri" w:hAnsi="Times New Roman" w:cs="Times New Roman"/>
          <w:lang w:val="uk-UA"/>
        </w:rPr>
        <w:t xml:space="preserve">Виконавець підтверджує і гарантує, що він є платником </w:t>
      </w:r>
      <w:r w:rsidR="000763F2" w:rsidRPr="00E92295">
        <w:rPr>
          <w:rFonts w:ascii="Times New Roman" w:eastAsia="Calibri" w:hAnsi="Times New Roman" w:cs="Times New Roman"/>
          <w:lang w:val="uk-UA"/>
        </w:rPr>
        <w:t xml:space="preserve">єдиного </w:t>
      </w:r>
      <w:r w:rsidR="00B97745" w:rsidRPr="00E92295">
        <w:rPr>
          <w:rFonts w:ascii="Times New Roman" w:eastAsia="Calibri" w:hAnsi="Times New Roman" w:cs="Times New Roman"/>
          <w:lang w:val="uk-UA"/>
        </w:rPr>
        <w:t>податку</w:t>
      </w:r>
      <w:r w:rsidR="000763F2" w:rsidRPr="00E92295">
        <w:rPr>
          <w:rFonts w:ascii="Times New Roman" w:eastAsia="Calibri" w:hAnsi="Times New Roman" w:cs="Times New Roman"/>
          <w:lang w:val="uk-UA"/>
        </w:rPr>
        <w:t xml:space="preserve"> 5%</w:t>
      </w:r>
      <w:r w:rsidR="00B97745" w:rsidRPr="00E92295">
        <w:rPr>
          <w:rFonts w:ascii="Times New Roman" w:eastAsia="Calibri" w:hAnsi="Times New Roman" w:cs="Times New Roman"/>
          <w:lang w:val="uk-UA"/>
        </w:rPr>
        <w:t>.</w:t>
      </w:r>
    </w:p>
    <w:p w14:paraId="346DE277" w14:textId="77777777" w:rsidR="004D5BC9" w:rsidRPr="00E92295" w:rsidRDefault="004D5BC9"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ins w:id="272" w:author="Oleg Korsun" w:date="2023-07-19T17:32:00Z"/>
          <w:rFonts w:ascii="Times New Roman" w:eastAsia="Calibri" w:hAnsi="Times New Roman" w:cs="Times New Roman"/>
          <w:lang w:val="uk-UA"/>
        </w:rPr>
      </w:pPr>
    </w:p>
    <w:p w14:paraId="40119EE8" w14:textId="2578DA69" w:rsidR="002C4895" w:rsidRPr="00E92295" w:rsidDel="004D5BC9" w:rsidRDefault="002C48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del w:id="273" w:author="Oleg Korsun" w:date="2023-07-19T17:32:00Z"/>
          <w:rFonts w:ascii="Times New Roman" w:hAnsi="Times New Roman" w:cs="Times New Roman"/>
          <w:b/>
        </w:rPr>
        <w:pPrChange w:id="274" w:author="Oleg Korsun" w:date="2023-07-19T17:32:00Z">
          <w:pPr/>
        </w:pPrChange>
      </w:pPr>
      <w:del w:id="275" w:author="Oleg Korsun" w:date="2023-07-19T17:32:00Z">
        <w:r w:rsidRPr="00E92295" w:rsidDel="004D5BC9">
          <w:rPr>
            <w:rFonts w:ascii="Times New Roman" w:hAnsi="Times New Roman" w:cs="Times New Roman"/>
            <w:b/>
            <w:lang w:val="uk-UA"/>
          </w:rPr>
          <w:br w:type="page"/>
        </w:r>
      </w:del>
    </w:p>
    <w:p w14:paraId="7F0A0F5B" w14:textId="77777777" w:rsidR="00323F1A" w:rsidRPr="00FF3FEF" w:rsidRDefault="00323F1A" w:rsidP="004D5BC9">
      <w:pPr>
        <w:jc w:val="center"/>
        <w:rPr>
          <w:rFonts w:ascii="Times New Roman" w:hAnsi="Times New Roman" w:cs="Times New Roman"/>
          <w:b/>
          <w:lang w:val="uk-UA"/>
        </w:rPr>
      </w:pPr>
      <w:r w:rsidRPr="00FF3FEF">
        <w:rPr>
          <w:rFonts w:ascii="Times New Roman" w:hAnsi="Times New Roman" w:cs="Times New Roman"/>
          <w:b/>
          <w:lang w:val="uk-UA"/>
        </w:rPr>
        <w:lastRenderedPageBreak/>
        <w:t>11. ДОДАТКИ ДО ДОГОВОРУ</w:t>
      </w:r>
    </w:p>
    <w:p w14:paraId="3FFC1789" w14:textId="370DABFC" w:rsidR="00323F1A" w:rsidRPr="00E47928" w:rsidDel="00057344" w:rsidRDefault="00323F1A">
      <w:pPr>
        <w:spacing w:after="0"/>
        <w:jc w:val="both"/>
        <w:rPr>
          <w:del w:id="276" w:author="Oleg Korsun" w:date="2023-07-19T17:33:00Z"/>
          <w:rFonts w:ascii="Times New Roman" w:hAnsi="Times New Roman" w:cs="Times New Roman"/>
          <w:b/>
          <w:bCs/>
          <w:i/>
          <w:iCs/>
          <w:lang w:val="uk-UA"/>
          <w:rPrChange w:id="277" w:author="Oleg Korsun" w:date="2023-07-19T17:34:00Z">
            <w:rPr>
              <w:del w:id="278" w:author="Oleg Korsun" w:date="2023-07-19T17:33:00Z"/>
              <w:rFonts w:ascii="Times New Roman" w:hAnsi="Times New Roman" w:cs="Times New Roman"/>
              <w:lang w:val="uk-UA"/>
            </w:rPr>
          </w:rPrChange>
        </w:rPr>
        <w:pPrChange w:id="279" w:author="Oleg Korsun" w:date="2023-07-19T17:35:00Z">
          <w:pPr>
            <w:jc w:val="both"/>
          </w:pPr>
        </w:pPrChange>
      </w:pPr>
    </w:p>
    <w:p w14:paraId="451FB7D0" w14:textId="76E4B21D" w:rsidR="00323F1A" w:rsidRPr="00FF3FEF" w:rsidRDefault="00323F1A">
      <w:pPr>
        <w:spacing w:after="0"/>
        <w:jc w:val="both"/>
        <w:rPr>
          <w:rFonts w:ascii="Times New Roman" w:hAnsi="Times New Roman" w:cs="Times New Roman"/>
          <w:lang w:val="uk-UA"/>
        </w:rPr>
        <w:pPrChange w:id="280" w:author="Oleg Korsun" w:date="2023-07-19T17:35:00Z">
          <w:pPr>
            <w:jc w:val="both"/>
          </w:pPr>
        </w:pPrChange>
      </w:pPr>
      <w:r w:rsidRPr="00E47928">
        <w:rPr>
          <w:rFonts w:ascii="Times New Roman" w:hAnsi="Times New Roman" w:cs="Times New Roman"/>
          <w:b/>
          <w:bCs/>
          <w:i/>
          <w:iCs/>
          <w:lang w:val="uk-UA"/>
          <w:rPrChange w:id="281" w:author="Oleg Korsun" w:date="2023-07-19T17:34:00Z">
            <w:rPr>
              <w:rFonts w:ascii="Times New Roman" w:hAnsi="Times New Roman" w:cs="Times New Roman"/>
              <w:lang w:val="uk-UA"/>
            </w:rPr>
          </w:rPrChange>
        </w:rPr>
        <w:t>Додаток</w:t>
      </w:r>
      <w:ins w:id="282" w:author="Oleg Korsun" w:date="2023-07-19T17:35:00Z">
        <w:r w:rsidR="004F2F4A">
          <w:rPr>
            <w:rFonts w:ascii="Times New Roman" w:hAnsi="Times New Roman" w:cs="Times New Roman"/>
            <w:b/>
            <w:bCs/>
            <w:i/>
            <w:iCs/>
            <w:lang w:val="uk-UA"/>
          </w:rPr>
          <w:t xml:space="preserve"> </w:t>
        </w:r>
      </w:ins>
      <w:del w:id="283" w:author="Oleg Korsun" w:date="2023-07-19T17:34:00Z">
        <w:r w:rsidRPr="00E47928" w:rsidDel="00E47928">
          <w:rPr>
            <w:rFonts w:ascii="Times New Roman" w:hAnsi="Times New Roman" w:cs="Times New Roman"/>
            <w:b/>
            <w:bCs/>
            <w:i/>
            <w:iCs/>
            <w:lang w:val="uk-UA"/>
            <w:rPrChange w:id="284" w:author="Oleg Korsun" w:date="2023-07-19T17:34:00Z">
              <w:rPr>
                <w:rFonts w:ascii="Times New Roman" w:hAnsi="Times New Roman" w:cs="Times New Roman"/>
                <w:lang w:val="uk-UA"/>
              </w:rPr>
            </w:rPrChange>
          </w:rPr>
          <w:delText xml:space="preserve"> </w:delText>
        </w:r>
      </w:del>
      <w:r w:rsidRPr="00E47928">
        <w:rPr>
          <w:rFonts w:ascii="Times New Roman" w:hAnsi="Times New Roman" w:cs="Times New Roman"/>
          <w:b/>
          <w:bCs/>
          <w:i/>
          <w:iCs/>
          <w:lang w:val="uk-UA"/>
          <w:rPrChange w:id="285" w:author="Oleg Korsun" w:date="2023-07-19T17:34:00Z">
            <w:rPr>
              <w:rFonts w:ascii="Times New Roman" w:hAnsi="Times New Roman" w:cs="Times New Roman"/>
              <w:lang w:val="uk-UA"/>
            </w:rPr>
          </w:rPrChange>
        </w:rPr>
        <w:t>№</w:t>
      </w:r>
      <w:del w:id="286" w:author="Oleg Korsun" w:date="2023-07-19T17:34:00Z">
        <w:r w:rsidRPr="00E47928" w:rsidDel="00E47928">
          <w:rPr>
            <w:rFonts w:ascii="Times New Roman" w:hAnsi="Times New Roman" w:cs="Times New Roman"/>
            <w:b/>
            <w:bCs/>
            <w:i/>
            <w:iCs/>
            <w:lang w:val="uk-UA"/>
            <w:rPrChange w:id="287" w:author="Oleg Korsun" w:date="2023-07-19T17:34:00Z">
              <w:rPr>
                <w:rFonts w:ascii="Times New Roman" w:hAnsi="Times New Roman" w:cs="Times New Roman"/>
                <w:lang w:val="uk-UA"/>
              </w:rPr>
            </w:rPrChange>
          </w:rPr>
          <w:delText xml:space="preserve"> </w:delText>
        </w:r>
      </w:del>
      <w:r w:rsidRPr="00E47928">
        <w:rPr>
          <w:rFonts w:ascii="Times New Roman" w:hAnsi="Times New Roman" w:cs="Times New Roman"/>
          <w:b/>
          <w:bCs/>
          <w:i/>
          <w:iCs/>
          <w:lang w:val="uk-UA"/>
          <w:rPrChange w:id="288" w:author="Oleg Korsun" w:date="2023-07-19T17:34:00Z">
            <w:rPr>
              <w:rFonts w:ascii="Times New Roman" w:hAnsi="Times New Roman" w:cs="Times New Roman"/>
              <w:lang w:val="uk-UA"/>
            </w:rPr>
          </w:rPrChange>
        </w:rPr>
        <w:t>1.</w:t>
      </w:r>
      <w:r w:rsidRPr="00FF3FEF">
        <w:rPr>
          <w:rFonts w:ascii="Times New Roman" w:hAnsi="Times New Roman" w:cs="Times New Roman"/>
          <w:lang w:val="uk-UA"/>
        </w:rPr>
        <w:t xml:space="preserve"> </w:t>
      </w:r>
      <w:r w:rsidR="00424733" w:rsidRPr="00FF3FEF">
        <w:rPr>
          <w:rFonts w:ascii="Times New Roman" w:eastAsia="Calibri" w:hAnsi="Times New Roman" w:cs="Times New Roman"/>
          <w:lang w:val="uk-UA"/>
        </w:rPr>
        <w:t>Вимоги</w:t>
      </w:r>
      <w:r w:rsidR="00ED007E" w:rsidRPr="00FF3FEF">
        <w:rPr>
          <w:rFonts w:ascii="Times New Roman" w:eastAsia="Calibri" w:hAnsi="Times New Roman" w:cs="Times New Roman"/>
          <w:lang w:val="uk-UA"/>
        </w:rPr>
        <w:t xml:space="preserve"> </w:t>
      </w:r>
      <w:r w:rsidR="00424733" w:rsidRPr="00FF3FEF">
        <w:rPr>
          <w:rFonts w:ascii="Times New Roman" w:eastAsia="Calibri" w:hAnsi="Times New Roman" w:cs="Times New Roman"/>
          <w:lang w:val="uk-UA"/>
        </w:rPr>
        <w:t xml:space="preserve">з охорони праці, промислової та екологічної безпеки до підрядних організацій, які виконують роботи для ТОВ «М.В КАРГО»; </w:t>
      </w:r>
    </w:p>
    <w:p w14:paraId="6CDB869E" w14:textId="1642AE05" w:rsidR="00323F1A" w:rsidRDefault="0048135A">
      <w:pPr>
        <w:spacing w:after="0"/>
        <w:jc w:val="both"/>
        <w:rPr>
          <w:ins w:id="289" w:author="Oleg Korsun" w:date="2023-07-19T17:33:00Z"/>
          <w:rFonts w:ascii="Times New Roman" w:hAnsi="Times New Roman" w:cs="Times New Roman"/>
          <w:lang w:val="uk-UA"/>
        </w:rPr>
        <w:pPrChange w:id="290" w:author="Oleg Korsun" w:date="2023-07-19T17:35:00Z">
          <w:pPr>
            <w:jc w:val="both"/>
          </w:pPr>
        </w:pPrChange>
      </w:pPr>
      <w:r w:rsidRPr="00E47928">
        <w:rPr>
          <w:rFonts w:ascii="Times New Roman" w:hAnsi="Times New Roman" w:cs="Times New Roman"/>
          <w:b/>
          <w:bCs/>
          <w:i/>
          <w:iCs/>
          <w:lang w:val="uk-UA"/>
          <w:rPrChange w:id="291" w:author="Oleg Korsun" w:date="2023-07-19T17:34:00Z">
            <w:rPr>
              <w:rFonts w:ascii="Times New Roman" w:hAnsi="Times New Roman" w:cs="Times New Roman"/>
              <w:lang w:val="uk-UA"/>
            </w:rPr>
          </w:rPrChange>
        </w:rPr>
        <w:t>Додат</w:t>
      </w:r>
      <w:ins w:id="292" w:author="Oleg Korsun" w:date="2023-07-19T17:34:00Z">
        <w:r w:rsidR="00E47928">
          <w:rPr>
            <w:rFonts w:ascii="Times New Roman" w:hAnsi="Times New Roman" w:cs="Times New Roman"/>
            <w:b/>
            <w:bCs/>
            <w:i/>
            <w:iCs/>
            <w:lang w:val="uk-UA"/>
          </w:rPr>
          <w:t>ок</w:t>
        </w:r>
      </w:ins>
      <w:del w:id="293" w:author="Oleg Korsun" w:date="2023-07-19T17:34:00Z">
        <w:r w:rsidRPr="00E47928" w:rsidDel="00E47928">
          <w:rPr>
            <w:rFonts w:ascii="Times New Roman" w:hAnsi="Times New Roman" w:cs="Times New Roman"/>
            <w:b/>
            <w:bCs/>
            <w:i/>
            <w:iCs/>
            <w:lang w:val="uk-UA"/>
            <w:rPrChange w:id="294" w:author="Oleg Korsun" w:date="2023-07-19T17:34:00Z">
              <w:rPr>
                <w:rFonts w:ascii="Times New Roman" w:hAnsi="Times New Roman" w:cs="Times New Roman"/>
                <w:lang w:val="uk-UA"/>
              </w:rPr>
            </w:rPrChange>
          </w:rPr>
          <w:delText>ки</w:delText>
        </w:r>
      </w:del>
      <w:r w:rsidRPr="00E47928">
        <w:rPr>
          <w:rFonts w:ascii="Times New Roman" w:hAnsi="Times New Roman" w:cs="Times New Roman"/>
          <w:b/>
          <w:bCs/>
          <w:i/>
          <w:iCs/>
          <w:lang w:val="uk-UA"/>
          <w:rPrChange w:id="295" w:author="Oleg Korsun" w:date="2023-07-19T17:34:00Z">
            <w:rPr>
              <w:rFonts w:ascii="Times New Roman" w:hAnsi="Times New Roman" w:cs="Times New Roman"/>
              <w:lang w:val="uk-UA"/>
            </w:rPr>
          </w:rPrChange>
        </w:rPr>
        <w:t xml:space="preserve"> №</w:t>
      </w:r>
      <w:ins w:id="296" w:author="Oleg Korsun" w:date="2023-07-19T17:33:00Z">
        <w:r w:rsidR="00057344" w:rsidRPr="00E47928">
          <w:rPr>
            <w:rFonts w:ascii="Times New Roman" w:hAnsi="Times New Roman" w:cs="Times New Roman"/>
            <w:b/>
            <w:bCs/>
            <w:i/>
            <w:iCs/>
            <w:lang w:val="uk-UA"/>
            <w:rPrChange w:id="297" w:author="Oleg Korsun" w:date="2023-07-19T17:34:00Z">
              <w:rPr>
                <w:rFonts w:ascii="Times New Roman" w:hAnsi="Times New Roman" w:cs="Times New Roman"/>
                <w:lang w:val="uk-UA"/>
              </w:rPr>
            </w:rPrChange>
          </w:rPr>
          <w:t>2</w:t>
        </w:r>
      </w:ins>
      <w:del w:id="298" w:author="Oleg Korsun" w:date="2023-07-19T17:33:00Z">
        <w:r w:rsidR="00E06416" w:rsidRPr="00E47928" w:rsidDel="00057344">
          <w:rPr>
            <w:rFonts w:ascii="Times New Roman" w:hAnsi="Times New Roman" w:cs="Times New Roman"/>
            <w:b/>
            <w:bCs/>
            <w:i/>
            <w:iCs/>
            <w:lang w:val="uk-UA"/>
            <w:rPrChange w:id="299" w:author="Oleg Korsun" w:date="2023-07-19T17:34:00Z">
              <w:rPr>
                <w:rFonts w:ascii="Times New Roman" w:hAnsi="Times New Roman" w:cs="Times New Roman"/>
                <w:lang w:val="uk-UA"/>
              </w:rPr>
            </w:rPrChange>
          </w:rPr>
          <w:delText>1</w:delText>
        </w:r>
      </w:del>
      <w:r w:rsidR="00E06416">
        <w:rPr>
          <w:rFonts w:ascii="Times New Roman" w:hAnsi="Times New Roman" w:cs="Times New Roman"/>
          <w:lang w:val="uk-UA"/>
        </w:rPr>
        <w:t xml:space="preserve"> </w:t>
      </w:r>
      <w:del w:id="300" w:author="OLENA PASHKOVA (NEPTUNE.UA)" w:date="2023-07-20T11:43:00Z">
        <w:r w:rsidR="00E06416" w:rsidDel="005E46A0">
          <w:rPr>
            <w:rFonts w:ascii="Times New Roman" w:hAnsi="Times New Roman" w:cs="Times New Roman"/>
            <w:lang w:val="uk-UA"/>
          </w:rPr>
          <w:delText>Локальний</w:delText>
        </w:r>
        <w:r w:rsidR="00D97F78" w:rsidRPr="00FF3FEF" w:rsidDel="005E46A0">
          <w:rPr>
            <w:rFonts w:ascii="Times New Roman" w:hAnsi="Times New Roman" w:cs="Times New Roman"/>
            <w:lang w:val="uk-UA"/>
          </w:rPr>
          <w:delText xml:space="preserve"> </w:delText>
        </w:r>
        <w:r w:rsidR="00323F1A" w:rsidRPr="00FF3FEF" w:rsidDel="005E46A0">
          <w:rPr>
            <w:rFonts w:ascii="Times New Roman" w:hAnsi="Times New Roman" w:cs="Times New Roman"/>
            <w:lang w:val="uk-UA"/>
          </w:rPr>
          <w:delText>к</w:delText>
        </w:r>
      </w:del>
      <w:ins w:id="301" w:author="OLENA PASHKOVA (NEPTUNE.UA)" w:date="2023-07-20T11:43:00Z">
        <w:r w:rsidR="005E46A0">
          <w:rPr>
            <w:rFonts w:ascii="Times New Roman" w:hAnsi="Times New Roman" w:cs="Times New Roman"/>
            <w:lang w:val="uk-UA"/>
          </w:rPr>
          <w:t>К</w:t>
        </w:r>
      </w:ins>
      <w:r w:rsidR="00323F1A" w:rsidRPr="00FF3FEF">
        <w:rPr>
          <w:rFonts w:ascii="Times New Roman" w:hAnsi="Times New Roman" w:cs="Times New Roman"/>
          <w:lang w:val="uk-UA"/>
        </w:rPr>
        <w:t>ошторис</w:t>
      </w:r>
      <w:ins w:id="302" w:author="OLENA PASHKOVA (NEPTUNE.UA)" w:date="2023-07-20T11:43:00Z">
        <w:r w:rsidR="005E46A0">
          <w:rPr>
            <w:rFonts w:ascii="Times New Roman" w:hAnsi="Times New Roman" w:cs="Times New Roman"/>
            <w:lang w:val="uk-UA"/>
          </w:rPr>
          <w:t xml:space="preserve"> на виконання геодезичних робіт</w:t>
        </w:r>
      </w:ins>
      <w:r w:rsidR="00424733" w:rsidRPr="00FF3FEF">
        <w:rPr>
          <w:rFonts w:ascii="Times New Roman" w:hAnsi="Times New Roman" w:cs="Times New Roman"/>
          <w:lang w:val="uk-UA"/>
        </w:rPr>
        <w:t xml:space="preserve">; </w:t>
      </w:r>
    </w:p>
    <w:p w14:paraId="0AE1DB9C" w14:textId="4AB01D77" w:rsidR="00057344" w:rsidRPr="004F2F4A" w:rsidRDefault="00057344" w:rsidP="00E47928">
      <w:pPr>
        <w:spacing w:after="0"/>
        <w:jc w:val="both"/>
        <w:rPr>
          <w:ins w:id="303" w:author="Oleg Korsun" w:date="2023-07-19T17:35:00Z"/>
          <w:rFonts w:ascii="Times New Roman" w:hAnsi="Times New Roman" w:cs="Times New Roman"/>
          <w:b/>
          <w:bCs/>
          <w:lang w:val="uk-UA"/>
          <w:rPrChange w:id="304" w:author="Oleg Korsun" w:date="2023-07-19T17:35:00Z">
            <w:rPr>
              <w:ins w:id="305" w:author="Oleg Korsun" w:date="2023-07-19T17:35:00Z"/>
              <w:rFonts w:ascii="Times New Roman" w:hAnsi="Times New Roman" w:cs="Times New Roman"/>
              <w:b/>
              <w:bCs/>
              <w:i/>
              <w:iCs/>
              <w:lang w:val="uk-UA"/>
            </w:rPr>
          </w:rPrChange>
        </w:rPr>
      </w:pPr>
      <w:ins w:id="306" w:author="Oleg Korsun" w:date="2023-07-19T17:33:00Z">
        <w:r w:rsidRPr="00E47928">
          <w:rPr>
            <w:rFonts w:ascii="Times New Roman" w:hAnsi="Times New Roman" w:cs="Times New Roman"/>
            <w:b/>
            <w:bCs/>
            <w:i/>
            <w:iCs/>
            <w:lang w:val="uk-UA"/>
            <w:rPrChange w:id="307" w:author="Oleg Korsun" w:date="2023-07-19T17:34:00Z">
              <w:rPr>
                <w:rFonts w:ascii="Times New Roman" w:hAnsi="Times New Roman" w:cs="Times New Roman"/>
                <w:lang w:val="uk-UA"/>
              </w:rPr>
            </w:rPrChange>
          </w:rPr>
          <w:t xml:space="preserve">Додаток №3 </w:t>
        </w:r>
      </w:ins>
      <w:ins w:id="308" w:author="Oleg Korsun" w:date="2023-07-19T17:46:00Z">
        <w:r w:rsidR="00AE1B12" w:rsidRPr="00AE1B12">
          <w:rPr>
            <w:rFonts w:ascii="Times New Roman" w:hAnsi="Times New Roman" w:cs="Times New Roman"/>
            <w:b/>
            <w:bCs/>
            <w:lang w:val="uk-UA"/>
            <w:rPrChange w:id="309" w:author="Oleg Korsun" w:date="2023-07-19T17:47:00Z">
              <w:rPr>
                <w:rFonts w:ascii="Times New Roman" w:hAnsi="Times New Roman" w:cs="Times New Roman"/>
                <w:b/>
                <w:bCs/>
                <w:i/>
                <w:iCs/>
                <w:lang w:val="uk-UA"/>
              </w:rPr>
            </w:rPrChange>
          </w:rPr>
          <w:t>Схема</w:t>
        </w:r>
      </w:ins>
      <w:ins w:id="310" w:author="OLENA PASHKOVA (NEPTUNE.UA)" w:date="2023-07-20T11:42:00Z">
        <w:r w:rsidR="0051090C">
          <w:rPr>
            <w:rFonts w:ascii="Times New Roman" w:hAnsi="Times New Roman" w:cs="Times New Roman"/>
            <w:b/>
            <w:bCs/>
            <w:lang w:val="uk-UA"/>
          </w:rPr>
          <w:t xml:space="preserve"> розташування </w:t>
        </w:r>
      </w:ins>
      <w:ins w:id="311" w:author="Oleg Korsun" w:date="2023-07-19T17:46:00Z">
        <w:r w:rsidR="00AE1B12" w:rsidRPr="00AE1B12">
          <w:rPr>
            <w:rFonts w:ascii="Times New Roman" w:hAnsi="Times New Roman" w:cs="Times New Roman"/>
            <w:b/>
            <w:bCs/>
            <w:lang w:val="uk-UA"/>
            <w:rPrChange w:id="312" w:author="Oleg Korsun" w:date="2023-07-19T17:47:00Z">
              <w:rPr>
                <w:rFonts w:ascii="Times New Roman" w:hAnsi="Times New Roman" w:cs="Times New Roman"/>
                <w:b/>
                <w:bCs/>
                <w:i/>
                <w:iCs/>
                <w:lang w:val="uk-UA"/>
              </w:rPr>
            </w:rPrChange>
          </w:rPr>
          <w:t xml:space="preserve"> сервітутів </w:t>
        </w:r>
      </w:ins>
      <w:ins w:id="313" w:author="OLENA PASHKOVA (NEPTUNE.UA)" w:date="2023-07-20T11:42:00Z">
        <w:r w:rsidR="0051090C">
          <w:rPr>
            <w:rFonts w:ascii="Times New Roman" w:hAnsi="Times New Roman" w:cs="Times New Roman"/>
            <w:b/>
            <w:bCs/>
            <w:lang w:val="uk-UA"/>
          </w:rPr>
          <w:t xml:space="preserve">на користь </w:t>
        </w:r>
      </w:ins>
      <w:ins w:id="314" w:author="OLENA PASHKOVA (NEPTUNE.UA)" w:date="2023-07-20T11:31:00Z">
        <w:r w:rsidR="00E92295">
          <w:rPr>
            <w:rFonts w:ascii="Times New Roman" w:hAnsi="Times New Roman" w:cs="Times New Roman"/>
            <w:b/>
            <w:bCs/>
            <w:lang w:val="uk-UA"/>
          </w:rPr>
          <w:t xml:space="preserve">ТОВ </w:t>
        </w:r>
      </w:ins>
      <w:ins w:id="315" w:author="Oleg Korsun" w:date="2023-07-19T17:48:00Z">
        <w:r w:rsidR="00B1711A" w:rsidRPr="00B1711A">
          <w:rPr>
            <w:rFonts w:ascii="Times New Roman" w:hAnsi="Times New Roman" w:cs="Times New Roman"/>
            <w:b/>
            <w:bCs/>
            <w:lang w:val="uk-UA"/>
          </w:rPr>
          <w:t>«</w:t>
        </w:r>
      </w:ins>
      <w:ins w:id="316" w:author="Oleg Korsun" w:date="2023-07-19T17:46:00Z">
        <w:r w:rsidR="00AE1B12" w:rsidRPr="00AE1B12">
          <w:rPr>
            <w:rFonts w:ascii="Times New Roman" w:hAnsi="Times New Roman" w:cs="Times New Roman"/>
            <w:b/>
            <w:bCs/>
            <w:lang w:val="uk-UA"/>
            <w:rPrChange w:id="317" w:author="Oleg Korsun" w:date="2023-07-19T17:47:00Z">
              <w:rPr>
                <w:rFonts w:ascii="Times New Roman" w:hAnsi="Times New Roman" w:cs="Times New Roman"/>
                <w:b/>
                <w:bCs/>
                <w:i/>
                <w:iCs/>
                <w:lang w:val="uk-UA"/>
              </w:rPr>
            </w:rPrChange>
          </w:rPr>
          <w:t>М</w:t>
        </w:r>
      </w:ins>
      <w:ins w:id="318" w:author="OLENA PASHKOVA (NEPTUNE.UA)" w:date="2023-07-20T11:31:00Z">
        <w:r w:rsidR="00E92295">
          <w:rPr>
            <w:rFonts w:ascii="Times New Roman" w:hAnsi="Times New Roman" w:cs="Times New Roman"/>
            <w:b/>
            <w:bCs/>
            <w:lang w:val="uk-UA"/>
          </w:rPr>
          <w:t>.</w:t>
        </w:r>
      </w:ins>
      <w:ins w:id="319" w:author="Oleg Korsun" w:date="2023-07-19T17:46:00Z">
        <w:r w:rsidR="00AE1B12" w:rsidRPr="00AE1B12">
          <w:rPr>
            <w:rFonts w:ascii="Times New Roman" w:hAnsi="Times New Roman" w:cs="Times New Roman"/>
            <w:b/>
            <w:bCs/>
            <w:lang w:val="uk-UA"/>
            <w:rPrChange w:id="320" w:author="Oleg Korsun" w:date="2023-07-19T17:47:00Z">
              <w:rPr>
                <w:rFonts w:ascii="Times New Roman" w:hAnsi="Times New Roman" w:cs="Times New Roman"/>
                <w:b/>
                <w:bCs/>
                <w:i/>
                <w:iCs/>
                <w:lang w:val="uk-UA"/>
              </w:rPr>
            </w:rPrChange>
          </w:rPr>
          <w:t>В</w:t>
        </w:r>
      </w:ins>
      <w:ins w:id="321" w:author="OLENA PASHKOVA (NEPTUNE.UA)" w:date="2023-07-20T11:31:00Z">
        <w:r w:rsidR="00E92295">
          <w:rPr>
            <w:rFonts w:ascii="Times New Roman" w:hAnsi="Times New Roman" w:cs="Times New Roman"/>
            <w:b/>
            <w:bCs/>
            <w:lang w:val="uk-UA"/>
          </w:rPr>
          <w:t>.</w:t>
        </w:r>
      </w:ins>
      <w:ins w:id="322" w:author="Oleg Korsun" w:date="2023-07-19T17:46:00Z">
        <w:r w:rsidR="00AE1B12" w:rsidRPr="00AE1B12">
          <w:rPr>
            <w:rFonts w:ascii="Times New Roman" w:hAnsi="Times New Roman" w:cs="Times New Roman"/>
            <w:b/>
            <w:bCs/>
            <w:lang w:val="uk-UA"/>
            <w:rPrChange w:id="323" w:author="Oleg Korsun" w:date="2023-07-19T17:47:00Z">
              <w:rPr>
                <w:rFonts w:ascii="Times New Roman" w:hAnsi="Times New Roman" w:cs="Times New Roman"/>
                <w:b/>
                <w:bCs/>
                <w:i/>
                <w:iCs/>
                <w:lang w:val="uk-UA"/>
              </w:rPr>
            </w:rPrChange>
          </w:rPr>
          <w:t xml:space="preserve"> К</w:t>
        </w:r>
      </w:ins>
      <w:ins w:id="324" w:author="OLENA PASHKOVA (NEPTUNE.UA)" w:date="2023-07-20T11:31:00Z">
        <w:r w:rsidR="00E92295">
          <w:rPr>
            <w:rFonts w:ascii="Times New Roman" w:hAnsi="Times New Roman" w:cs="Times New Roman"/>
            <w:b/>
            <w:bCs/>
            <w:lang w:val="uk-UA"/>
          </w:rPr>
          <w:t>АРГО</w:t>
        </w:r>
      </w:ins>
      <w:ins w:id="325" w:author="Oleg Korsun" w:date="2023-07-19T17:46:00Z">
        <w:del w:id="326" w:author="OLENA PASHKOVA (NEPTUNE.UA)" w:date="2023-07-20T11:31:00Z">
          <w:r w:rsidR="00AE1B12" w:rsidRPr="00AE1B12" w:rsidDel="00E92295">
            <w:rPr>
              <w:rFonts w:ascii="Times New Roman" w:hAnsi="Times New Roman" w:cs="Times New Roman"/>
              <w:b/>
              <w:bCs/>
              <w:lang w:val="uk-UA"/>
              <w:rPrChange w:id="327" w:author="Oleg Korsun" w:date="2023-07-19T17:47:00Z">
                <w:rPr>
                  <w:rFonts w:ascii="Times New Roman" w:hAnsi="Times New Roman" w:cs="Times New Roman"/>
                  <w:b/>
                  <w:bCs/>
                  <w:i/>
                  <w:iCs/>
                  <w:lang w:val="uk-UA"/>
                </w:rPr>
              </w:rPrChange>
            </w:rPr>
            <w:delText>арго</w:delText>
          </w:r>
        </w:del>
      </w:ins>
      <w:ins w:id="328" w:author="Oleg Korsun" w:date="2023-07-19T17:48:00Z">
        <w:r w:rsidR="00B1711A" w:rsidRPr="00B1711A">
          <w:rPr>
            <w:rFonts w:ascii="Times New Roman" w:hAnsi="Times New Roman" w:cs="Times New Roman"/>
            <w:b/>
            <w:bCs/>
            <w:lang w:val="uk-UA"/>
          </w:rPr>
          <w:t>»</w:t>
        </w:r>
      </w:ins>
      <w:ins w:id="329" w:author="Oleg Korsun" w:date="2023-07-19T17:47:00Z">
        <w:r w:rsidR="00AE1B12">
          <w:rPr>
            <w:rFonts w:ascii="Times New Roman" w:hAnsi="Times New Roman" w:cs="Times New Roman"/>
            <w:b/>
            <w:bCs/>
            <w:lang w:val="uk-UA"/>
          </w:rPr>
          <w:t>.</w:t>
        </w:r>
      </w:ins>
    </w:p>
    <w:p w14:paraId="0725AA71" w14:textId="77777777" w:rsidR="00E47928" w:rsidRPr="00E47928" w:rsidRDefault="00E47928">
      <w:pPr>
        <w:spacing w:after="0"/>
        <w:jc w:val="both"/>
        <w:rPr>
          <w:rFonts w:ascii="Times New Roman" w:hAnsi="Times New Roman" w:cs="Times New Roman"/>
          <w:b/>
          <w:bCs/>
          <w:lang w:val="uk-UA"/>
          <w:rPrChange w:id="330" w:author="Oleg Korsun" w:date="2023-07-19T17:34:00Z">
            <w:rPr>
              <w:rFonts w:ascii="Times New Roman" w:hAnsi="Times New Roman" w:cs="Times New Roman"/>
              <w:lang w:val="uk-UA"/>
            </w:rPr>
          </w:rPrChange>
        </w:rPr>
        <w:pPrChange w:id="331" w:author="Oleg Korsun" w:date="2023-07-19T17:35:00Z">
          <w:pPr>
            <w:jc w:val="both"/>
          </w:pPr>
        </w:pPrChange>
      </w:pPr>
    </w:p>
    <w:p w14:paraId="3CC8565B" w14:textId="49E4FC1C" w:rsidR="00ED007E" w:rsidRPr="00FF3FEF" w:rsidDel="00057344" w:rsidRDefault="00ED007E"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del w:id="332" w:author="Oleg Korsun" w:date="2023-07-19T17:34:00Z"/>
          <w:rFonts w:ascii="Times New Roman" w:eastAsia="Calibri" w:hAnsi="Times New Roman" w:cs="Times New Roman"/>
          <w:b/>
          <w:snapToGrid w:val="0"/>
          <w:color w:val="000000"/>
          <w:sz w:val="24"/>
          <w:szCs w:val="24"/>
          <w:lang w:val="uk-UA"/>
        </w:rPr>
      </w:pPr>
    </w:p>
    <w:p w14:paraId="6CA5BDBE" w14:textId="065996E0" w:rsidR="00ED007E" w:rsidRPr="00FF3FEF" w:rsidDel="00057344" w:rsidRDefault="00ED007E"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del w:id="333" w:author="Oleg Korsun" w:date="2023-07-19T17:34:00Z"/>
          <w:rFonts w:ascii="Times New Roman" w:eastAsia="Calibri" w:hAnsi="Times New Roman" w:cs="Times New Roman"/>
          <w:b/>
          <w:snapToGrid w:val="0"/>
          <w:color w:val="000000"/>
          <w:sz w:val="24"/>
          <w:szCs w:val="24"/>
          <w:lang w:val="uk-UA"/>
        </w:rPr>
      </w:pPr>
    </w:p>
    <w:p w14:paraId="2D6D1650" w14:textId="337B743C" w:rsidR="00ED007E" w:rsidRPr="00FF3FEF" w:rsidDel="00057344" w:rsidRDefault="00ED007E"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del w:id="334" w:author="Oleg Korsun" w:date="2023-07-19T17:34:00Z"/>
          <w:rFonts w:ascii="Times New Roman" w:eastAsia="Calibri" w:hAnsi="Times New Roman" w:cs="Times New Roman"/>
          <w:b/>
          <w:snapToGrid w:val="0"/>
          <w:color w:val="000000"/>
          <w:sz w:val="24"/>
          <w:szCs w:val="24"/>
          <w:lang w:val="uk-UA"/>
        </w:rPr>
      </w:pPr>
    </w:p>
    <w:p w14:paraId="4CFDD14E" w14:textId="7D38A26B" w:rsidR="00ED007E" w:rsidRPr="00FF3FEF" w:rsidDel="00057344" w:rsidRDefault="00ED007E"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del w:id="335" w:author="Oleg Korsun" w:date="2023-07-19T17:34:00Z"/>
          <w:rFonts w:ascii="Times New Roman" w:eastAsia="Calibri" w:hAnsi="Times New Roman" w:cs="Times New Roman"/>
          <w:b/>
          <w:snapToGrid w:val="0"/>
          <w:color w:val="000000"/>
          <w:sz w:val="24"/>
          <w:szCs w:val="24"/>
          <w:lang w:val="uk-UA"/>
        </w:rPr>
      </w:pPr>
    </w:p>
    <w:p w14:paraId="405379CC" w14:textId="59BFEE3C" w:rsidR="00ED007E" w:rsidRPr="00FF3FEF" w:rsidDel="00057344" w:rsidRDefault="00ED007E"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del w:id="336" w:author="Oleg Korsun" w:date="2023-07-19T17:34:00Z"/>
          <w:rFonts w:ascii="Times New Roman" w:eastAsia="Calibri" w:hAnsi="Times New Roman" w:cs="Times New Roman"/>
          <w:b/>
          <w:snapToGrid w:val="0"/>
          <w:color w:val="000000"/>
          <w:sz w:val="24"/>
          <w:szCs w:val="24"/>
          <w:lang w:val="uk-UA"/>
        </w:rPr>
      </w:pPr>
    </w:p>
    <w:p w14:paraId="5D74667E" w14:textId="77777777" w:rsidR="00B97745" w:rsidRPr="00FF3FEF" w:rsidRDefault="00B97745" w:rsidP="00B977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rFonts w:ascii="Times New Roman" w:eastAsia="Calibri" w:hAnsi="Times New Roman" w:cs="Times New Roman"/>
          <w:b/>
          <w:snapToGrid w:val="0"/>
          <w:color w:val="000000"/>
          <w:sz w:val="24"/>
          <w:szCs w:val="24"/>
          <w:lang w:val="uk-UA"/>
        </w:rPr>
      </w:pPr>
      <w:r w:rsidRPr="00FF3FEF">
        <w:rPr>
          <w:rFonts w:ascii="Times New Roman" w:eastAsia="Calibri" w:hAnsi="Times New Roman" w:cs="Times New Roman"/>
          <w:b/>
          <w:snapToGrid w:val="0"/>
          <w:color w:val="000000"/>
          <w:sz w:val="24"/>
          <w:szCs w:val="24"/>
          <w:lang w:val="uk-UA"/>
        </w:rPr>
        <w:t xml:space="preserve">12.РЕКВІЗИТИ ТА ПІДПИСИ СТОРІН </w:t>
      </w:r>
    </w:p>
    <w:tbl>
      <w:tblPr>
        <w:tblW w:w="10774" w:type="dxa"/>
        <w:tblInd w:w="-318" w:type="dxa"/>
        <w:tblLayout w:type="fixed"/>
        <w:tblLook w:val="0000" w:firstRow="0" w:lastRow="0" w:firstColumn="0" w:lastColumn="0" w:noHBand="0" w:noVBand="0"/>
      </w:tblPr>
      <w:tblGrid>
        <w:gridCol w:w="5246"/>
        <w:gridCol w:w="5528"/>
      </w:tblGrid>
      <w:tr w:rsidR="00B97745" w:rsidRPr="00291AF7" w14:paraId="5589275A" w14:textId="77777777" w:rsidTr="005D1552">
        <w:tc>
          <w:tcPr>
            <w:tcW w:w="5246" w:type="dxa"/>
          </w:tcPr>
          <w:p w14:paraId="558CD261" w14:textId="77777777" w:rsidR="00B97745" w:rsidRPr="00FF3FEF" w:rsidRDefault="00B97745" w:rsidP="00B9774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snapToGrid w:val="0"/>
                <w:color w:val="000000"/>
                <w:sz w:val="24"/>
                <w:szCs w:val="24"/>
                <w:lang w:val="uk-UA"/>
              </w:rPr>
            </w:pPr>
          </w:p>
        </w:tc>
        <w:tc>
          <w:tcPr>
            <w:tcW w:w="5528" w:type="dxa"/>
          </w:tcPr>
          <w:p w14:paraId="166FAE94" w14:textId="77777777" w:rsidR="00B97745" w:rsidRPr="00FF3FEF" w:rsidRDefault="00B97745" w:rsidP="00B9774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eastAsia="Calibri" w:hAnsi="Times New Roman" w:cs="Times New Roman"/>
                <w:b/>
                <w:snapToGrid w:val="0"/>
                <w:color w:val="000000"/>
                <w:sz w:val="24"/>
                <w:szCs w:val="24"/>
                <w:lang w:val="uk-UA"/>
              </w:rPr>
            </w:pPr>
          </w:p>
        </w:tc>
      </w:tr>
      <w:tr w:rsidR="00B97745" w:rsidRPr="0051090C" w14:paraId="51A34676" w14:textId="77777777" w:rsidTr="005D1552">
        <w:tc>
          <w:tcPr>
            <w:tcW w:w="5246" w:type="dxa"/>
          </w:tcPr>
          <w:p w14:paraId="09B77B65" w14:textId="77777777" w:rsidR="00B97745" w:rsidRPr="00FF3FEF" w:rsidRDefault="00B97745" w:rsidP="00B9774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eastAsia="Calibri" w:hAnsi="Times New Roman" w:cs="Times New Roman"/>
                <w:b/>
                <w:snapToGrid w:val="0"/>
                <w:color w:val="000000"/>
                <w:sz w:val="24"/>
                <w:szCs w:val="24"/>
                <w:lang w:val="uk-UA"/>
              </w:rPr>
            </w:pPr>
            <w:r w:rsidRPr="00FF3FEF">
              <w:rPr>
                <w:rFonts w:ascii="Times New Roman" w:eastAsia="Calibri" w:hAnsi="Times New Roman" w:cs="Times New Roman"/>
                <w:b/>
                <w:snapToGrid w:val="0"/>
                <w:color w:val="000000"/>
                <w:sz w:val="24"/>
                <w:szCs w:val="24"/>
                <w:lang w:val="uk-UA"/>
              </w:rPr>
              <w:t>ЗАМОВНИК :</w:t>
            </w:r>
          </w:p>
          <w:tbl>
            <w:tblPr>
              <w:tblW w:w="9355" w:type="dxa"/>
              <w:tblLayout w:type="fixed"/>
              <w:tblLook w:val="04A0" w:firstRow="1" w:lastRow="0" w:firstColumn="1" w:lastColumn="0" w:noHBand="0" w:noVBand="1"/>
            </w:tblPr>
            <w:tblGrid>
              <w:gridCol w:w="9355"/>
            </w:tblGrid>
            <w:tr w:rsidR="00744004" w:rsidRPr="00286D02" w14:paraId="1966CA0C" w14:textId="77777777" w:rsidTr="00744004">
              <w:trPr>
                <w:trHeight w:val="2070"/>
              </w:trPr>
              <w:tc>
                <w:tcPr>
                  <w:tcW w:w="9355" w:type="dxa"/>
                  <w:hideMark/>
                </w:tcPr>
                <w:p w14:paraId="5F05810B" w14:textId="77777777" w:rsidR="00744004" w:rsidRPr="00FF3FEF" w:rsidRDefault="00744004" w:rsidP="00744004">
                  <w:pPr>
                    <w:spacing w:after="0" w:line="240" w:lineRule="auto"/>
                    <w:ind w:left="-142" w:right="-95"/>
                    <w:rPr>
                      <w:rFonts w:ascii="Times New Roman" w:eastAsia="Calibri" w:hAnsi="Times New Roman" w:cs="Times New Roman"/>
                      <w:b/>
                      <w:lang w:val="uk-UA"/>
                    </w:rPr>
                  </w:pPr>
                  <w:r w:rsidRPr="00FF3FEF">
                    <w:rPr>
                      <w:rFonts w:ascii="Times New Roman" w:eastAsia="Calibri" w:hAnsi="Times New Roman" w:cs="Times New Roman"/>
                      <w:b/>
                      <w:lang w:val="uk-UA"/>
                    </w:rPr>
                    <w:t xml:space="preserve">  ЗАМОВНИК:</w:t>
                  </w:r>
                </w:p>
                <w:p w14:paraId="71347B67" w14:textId="77777777" w:rsidR="00744004" w:rsidRPr="00FF3FEF" w:rsidRDefault="00744004" w:rsidP="00744004">
                  <w:pPr>
                    <w:spacing w:after="0" w:line="240" w:lineRule="auto"/>
                    <w:ind w:left="-142" w:right="-95"/>
                    <w:rPr>
                      <w:rFonts w:ascii="Times New Roman" w:eastAsia="Calibri" w:hAnsi="Times New Roman" w:cs="Times New Roman"/>
                      <w:b/>
                      <w:lang w:val="uk-UA"/>
                    </w:rPr>
                  </w:pPr>
                  <w:r w:rsidRPr="00FF3FEF">
                    <w:rPr>
                      <w:rFonts w:ascii="Times New Roman" w:eastAsia="Calibri" w:hAnsi="Times New Roman" w:cs="Times New Roman"/>
                      <w:b/>
                      <w:lang w:val="uk-UA"/>
                    </w:rPr>
                    <w:t xml:space="preserve">  ТОВ «М.В. КАРГО»</w:t>
                  </w:r>
                </w:p>
                <w:p w14:paraId="056F1AA7" w14:textId="3D76E246" w:rsidR="00744004" w:rsidRPr="00AF2559" w:rsidRDefault="00744004" w:rsidP="00744004">
                  <w:pPr>
                    <w:spacing w:after="0" w:line="240" w:lineRule="auto"/>
                    <w:ind w:left="-142" w:right="-95" w:firstLine="108"/>
                    <w:jc w:val="both"/>
                    <w:rPr>
                      <w:rFonts w:ascii="Times New Roman" w:eastAsia="Times New Roman" w:hAnsi="Times New Roman" w:cs="Times New Roman"/>
                      <w:bCs/>
                      <w:sz w:val="24"/>
                      <w:szCs w:val="24"/>
                      <w:lang w:val="uk-UA"/>
                    </w:rPr>
                  </w:pPr>
                  <w:r w:rsidRPr="00AF2559">
                    <w:rPr>
                      <w:rFonts w:ascii="Times New Roman" w:eastAsia="Times New Roman" w:hAnsi="Times New Roman" w:cs="Times New Roman"/>
                      <w:bCs/>
                      <w:sz w:val="24"/>
                      <w:szCs w:val="24"/>
                      <w:lang w:val="uk-UA"/>
                    </w:rPr>
                    <w:t xml:space="preserve">67543,Одеська область., </w:t>
                  </w:r>
                  <w:r w:rsidR="000C7F33" w:rsidRPr="00AF2559">
                    <w:rPr>
                      <w:rFonts w:ascii="Times New Roman" w:eastAsia="Times New Roman" w:hAnsi="Times New Roman" w:cs="Times New Roman"/>
                      <w:bCs/>
                      <w:sz w:val="24"/>
                      <w:szCs w:val="24"/>
                      <w:lang w:val="uk-UA"/>
                    </w:rPr>
                    <w:t>Одеський</w:t>
                  </w:r>
                  <w:r w:rsidRPr="00AF2559">
                    <w:rPr>
                      <w:rFonts w:ascii="Times New Roman" w:eastAsia="Times New Roman" w:hAnsi="Times New Roman" w:cs="Times New Roman"/>
                      <w:bCs/>
                      <w:sz w:val="24"/>
                      <w:szCs w:val="24"/>
                      <w:lang w:val="uk-UA"/>
                    </w:rPr>
                    <w:t xml:space="preserve"> район, </w:t>
                  </w:r>
                </w:p>
                <w:p w14:paraId="125E3271" w14:textId="77777777" w:rsidR="00744004" w:rsidRPr="00AF2559" w:rsidRDefault="00744004" w:rsidP="00744004">
                  <w:pPr>
                    <w:spacing w:after="0" w:line="240" w:lineRule="auto"/>
                    <w:ind w:left="-142" w:right="-95" w:firstLine="108"/>
                    <w:jc w:val="both"/>
                    <w:rPr>
                      <w:rFonts w:ascii="Times New Roman" w:eastAsia="Times New Roman" w:hAnsi="Times New Roman" w:cs="Times New Roman"/>
                      <w:bCs/>
                      <w:sz w:val="24"/>
                      <w:szCs w:val="24"/>
                      <w:lang w:val="uk-UA"/>
                    </w:rPr>
                  </w:pPr>
                  <w:r w:rsidRPr="00AF2559">
                    <w:rPr>
                      <w:rFonts w:ascii="Times New Roman" w:eastAsia="Times New Roman" w:hAnsi="Times New Roman" w:cs="Times New Roman"/>
                      <w:bCs/>
                      <w:sz w:val="24"/>
                      <w:szCs w:val="24"/>
                      <w:lang w:val="uk-UA"/>
                    </w:rPr>
                    <w:t xml:space="preserve">с. </w:t>
                  </w:r>
                  <w:proofErr w:type="spellStart"/>
                  <w:r w:rsidRPr="00AF2559">
                    <w:rPr>
                      <w:rFonts w:ascii="Times New Roman" w:eastAsia="Times New Roman" w:hAnsi="Times New Roman" w:cs="Times New Roman"/>
                      <w:bCs/>
                      <w:sz w:val="24"/>
                      <w:szCs w:val="24"/>
                      <w:lang w:val="uk-UA"/>
                    </w:rPr>
                    <w:t>Визирка</w:t>
                  </w:r>
                  <w:proofErr w:type="spellEnd"/>
                  <w:r w:rsidRPr="00AF2559">
                    <w:rPr>
                      <w:rFonts w:ascii="Times New Roman" w:eastAsia="Times New Roman" w:hAnsi="Times New Roman" w:cs="Times New Roman"/>
                      <w:bCs/>
                      <w:sz w:val="24"/>
                      <w:szCs w:val="24"/>
                      <w:lang w:val="uk-UA"/>
                    </w:rPr>
                    <w:t xml:space="preserve">, вул. Олексія </w:t>
                  </w:r>
                  <w:proofErr w:type="spellStart"/>
                  <w:r w:rsidRPr="00AF2559">
                    <w:rPr>
                      <w:rFonts w:ascii="Times New Roman" w:eastAsia="Times New Roman" w:hAnsi="Times New Roman" w:cs="Times New Roman"/>
                      <w:bCs/>
                      <w:sz w:val="24"/>
                      <w:szCs w:val="24"/>
                      <w:lang w:val="uk-UA"/>
                    </w:rPr>
                    <w:t>Ставніцера</w:t>
                  </w:r>
                  <w:proofErr w:type="spellEnd"/>
                  <w:r w:rsidRPr="00AF2559">
                    <w:rPr>
                      <w:rFonts w:ascii="Times New Roman" w:eastAsia="Times New Roman" w:hAnsi="Times New Roman" w:cs="Times New Roman"/>
                      <w:bCs/>
                      <w:sz w:val="24"/>
                      <w:szCs w:val="24"/>
                      <w:lang w:val="uk-UA"/>
                    </w:rPr>
                    <w:t>, буд. 60</w:t>
                  </w:r>
                </w:p>
                <w:p w14:paraId="42C1CE40" w14:textId="77777777" w:rsidR="00744004" w:rsidRPr="00AF2559" w:rsidRDefault="00744004" w:rsidP="00744004">
                  <w:pPr>
                    <w:spacing w:after="0" w:line="240" w:lineRule="auto"/>
                    <w:ind w:left="-142" w:right="-95" w:firstLine="108"/>
                    <w:jc w:val="both"/>
                    <w:rPr>
                      <w:rFonts w:ascii="Times New Roman" w:eastAsia="Times New Roman" w:hAnsi="Times New Roman" w:cs="Times New Roman"/>
                      <w:bCs/>
                      <w:sz w:val="24"/>
                      <w:szCs w:val="24"/>
                      <w:lang w:val="uk-UA"/>
                    </w:rPr>
                  </w:pPr>
                  <w:r w:rsidRPr="00AF2559">
                    <w:rPr>
                      <w:rFonts w:ascii="Times New Roman" w:eastAsia="Times New Roman" w:hAnsi="Times New Roman" w:cs="Times New Roman"/>
                      <w:bCs/>
                      <w:sz w:val="24"/>
                      <w:szCs w:val="24"/>
                      <w:lang w:val="uk-UA"/>
                    </w:rPr>
                    <w:t>Код ЄДРПОУ 32834564</w:t>
                  </w:r>
                </w:p>
                <w:p w14:paraId="201245BE" w14:textId="77777777" w:rsidR="00744004" w:rsidRPr="00AF2559" w:rsidRDefault="00744004" w:rsidP="00744004">
                  <w:pPr>
                    <w:spacing w:after="0" w:line="240" w:lineRule="auto"/>
                    <w:ind w:left="-142" w:right="-95" w:firstLine="108"/>
                    <w:jc w:val="both"/>
                    <w:rPr>
                      <w:rFonts w:ascii="Times New Roman" w:eastAsia="Times New Roman" w:hAnsi="Times New Roman" w:cs="Times New Roman"/>
                      <w:bCs/>
                      <w:sz w:val="24"/>
                      <w:szCs w:val="24"/>
                      <w:lang w:val="uk-UA"/>
                    </w:rPr>
                  </w:pPr>
                  <w:r w:rsidRPr="00AF2559">
                    <w:rPr>
                      <w:rFonts w:ascii="Times New Roman" w:eastAsia="Times New Roman" w:hAnsi="Times New Roman" w:cs="Times New Roman"/>
                      <w:bCs/>
                      <w:sz w:val="24"/>
                      <w:szCs w:val="24"/>
                      <w:lang w:val="uk-UA"/>
                    </w:rPr>
                    <w:t>ІПН 328345615172</w:t>
                  </w:r>
                </w:p>
                <w:p w14:paraId="780A515A" w14:textId="77777777" w:rsidR="00744004" w:rsidRPr="00AF2559" w:rsidRDefault="00744004" w:rsidP="00744004">
                  <w:pPr>
                    <w:spacing w:after="0" w:line="240" w:lineRule="auto"/>
                    <w:ind w:left="-142" w:right="-95" w:firstLine="108"/>
                    <w:jc w:val="both"/>
                    <w:rPr>
                      <w:rFonts w:ascii="Times New Roman" w:eastAsia="Times New Roman" w:hAnsi="Times New Roman" w:cs="Times New Roman"/>
                      <w:bCs/>
                      <w:sz w:val="24"/>
                      <w:szCs w:val="24"/>
                      <w:lang w:val="uk-UA"/>
                    </w:rPr>
                  </w:pPr>
                  <w:r w:rsidRPr="00AF2559">
                    <w:rPr>
                      <w:rFonts w:ascii="Times New Roman" w:eastAsia="Times New Roman" w:hAnsi="Times New Roman" w:cs="Times New Roman"/>
                      <w:bCs/>
                      <w:sz w:val="24"/>
                      <w:szCs w:val="24"/>
                      <w:lang w:val="uk-UA"/>
                    </w:rPr>
                    <w:t>р/</w:t>
                  </w:r>
                  <w:proofErr w:type="spellStart"/>
                  <w:r w:rsidRPr="00AF2559">
                    <w:rPr>
                      <w:rFonts w:ascii="Times New Roman" w:eastAsia="Times New Roman" w:hAnsi="Times New Roman" w:cs="Times New Roman"/>
                      <w:bCs/>
                      <w:sz w:val="24"/>
                      <w:szCs w:val="24"/>
                      <w:lang w:val="uk-UA"/>
                    </w:rPr>
                    <w:t>рах</w:t>
                  </w:r>
                  <w:proofErr w:type="spellEnd"/>
                  <w:r w:rsidRPr="00AF2559">
                    <w:rPr>
                      <w:rFonts w:ascii="Times New Roman" w:eastAsia="Times New Roman" w:hAnsi="Times New Roman" w:cs="Times New Roman"/>
                      <w:bCs/>
                      <w:sz w:val="24"/>
                      <w:szCs w:val="24"/>
                      <w:lang w:val="uk-UA"/>
                    </w:rPr>
                    <w:t>. 2600 823 2649 100</w:t>
                  </w:r>
                </w:p>
                <w:p w14:paraId="3EDFE6E7" w14:textId="77777777" w:rsidR="00744004" w:rsidRPr="00AF2559" w:rsidRDefault="00744004" w:rsidP="00744004">
                  <w:pPr>
                    <w:spacing w:after="0" w:line="240" w:lineRule="auto"/>
                    <w:ind w:left="-142" w:right="-95" w:firstLine="108"/>
                    <w:jc w:val="both"/>
                    <w:rPr>
                      <w:rFonts w:ascii="Times New Roman" w:eastAsia="Times New Roman" w:hAnsi="Times New Roman" w:cs="Times New Roman"/>
                      <w:bCs/>
                      <w:sz w:val="24"/>
                      <w:szCs w:val="24"/>
                      <w:lang w:val="uk-UA"/>
                    </w:rPr>
                  </w:pPr>
                  <w:r w:rsidRPr="00AF2559">
                    <w:rPr>
                      <w:rFonts w:ascii="Times New Roman" w:eastAsia="Times New Roman" w:hAnsi="Times New Roman" w:cs="Times New Roman"/>
                      <w:bCs/>
                      <w:sz w:val="24"/>
                      <w:szCs w:val="24"/>
                      <w:lang w:val="uk-UA"/>
                    </w:rPr>
                    <w:t xml:space="preserve">в АT «УкрСиббанк» </w:t>
                  </w:r>
                </w:p>
                <w:p w14:paraId="2EA9F37A" w14:textId="77777777" w:rsidR="00744004" w:rsidRPr="00AF2559" w:rsidRDefault="00744004" w:rsidP="00744004">
                  <w:pPr>
                    <w:spacing w:after="0" w:line="240" w:lineRule="auto"/>
                    <w:ind w:left="-142" w:right="-95" w:firstLine="108"/>
                    <w:jc w:val="both"/>
                    <w:rPr>
                      <w:rFonts w:ascii="Times New Roman" w:eastAsia="Times New Roman" w:hAnsi="Times New Roman" w:cs="Times New Roman"/>
                      <w:bCs/>
                      <w:sz w:val="24"/>
                      <w:szCs w:val="24"/>
                      <w:lang w:val="uk-UA"/>
                    </w:rPr>
                  </w:pPr>
                  <w:r w:rsidRPr="00AF2559">
                    <w:rPr>
                      <w:rFonts w:ascii="Times New Roman" w:eastAsia="Times New Roman" w:hAnsi="Times New Roman" w:cs="Times New Roman"/>
                      <w:bCs/>
                      <w:sz w:val="24"/>
                      <w:szCs w:val="24"/>
                      <w:lang w:val="uk-UA"/>
                    </w:rPr>
                    <w:t>МФО 351005</w:t>
                  </w:r>
                </w:p>
                <w:p w14:paraId="48EE54B4" w14:textId="24AED93D" w:rsidR="00744004" w:rsidRPr="00AF2559" w:rsidRDefault="00744004" w:rsidP="00744004">
                  <w:pPr>
                    <w:spacing w:after="0" w:line="240" w:lineRule="auto"/>
                    <w:ind w:left="-142" w:right="-95" w:firstLine="108"/>
                    <w:jc w:val="both"/>
                    <w:rPr>
                      <w:rFonts w:ascii="Times New Roman" w:eastAsia="Times New Roman" w:hAnsi="Times New Roman" w:cs="Times New Roman"/>
                      <w:bCs/>
                      <w:sz w:val="24"/>
                      <w:szCs w:val="24"/>
                      <w:lang w:val="uk-UA"/>
                    </w:rPr>
                  </w:pPr>
                  <w:r w:rsidRPr="00AF2559">
                    <w:rPr>
                      <w:rFonts w:ascii="Times New Roman" w:eastAsia="Times New Roman" w:hAnsi="Times New Roman" w:cs="Times New Roman"/>
                      <w:bCs/>
                      <w:sz w:val="24"/>
                      <w:szCs w:val="24"/>
                      <w:lang w:val="uk-UA"/>
                    </w:rPr>
                    <w:t>IBAN UA 25 351005 00000 2600 823 2649 100</w:t>
                  </w:r>
                </w:p>
                <w:p w14:paraId="07E5386F" w14:textId="0CCF2389" w:rsidR="000C7F33" w:rsidRDefault="000C7F33" w:rsidP="000C7F33">
                  <w:pPr>
                    <w:spacing w:after="0" w:line="240" w:lineRule="auto"/>
                    <w:ind w:right="-95"/>
                    <w:jc w:val="both"/>
                    <w:rPr>
                      <w:rFonts w:ascii="Times New Roman" w:eastAsia="Times New Roman" w:hAnsi="Times New Roman" w:cs="Times New Roman"/>
                      <w:bCs/>
                      <w:lang w:val="uk-UA"/>
                    </w:rPr>
                  </w:pPr>
                </w:p>
                <w:p w14:paraId="462876EA" w14:textId="2B5C1D85" w:rsidR="000C7F33" w:rsidRPr="00FF3FEF" w:rsidRDefault="000C7F33" w:rsidP="000C7F33">
                  <w:pPr>
                    <w:spacing w:after="0" w:line="240" w:lineRule="auto"/>
                    <w:ind w:right="-95"/>
                    <w:jc w:val="both"/>
                    <w:rPr>
                      <w:rFonts w:ascii="Times New Roman" w:eastAsia="Times New Roman" w:hAnsi="Times New Roman" w:cs="Times New Roman"/>
                      <w:b/>
                      <w:lang w:val="uk-UA" w:eastAsia="ru-RU"/>
                    </w:rPr>
                  </w:pPr>
                </w:p>
              </w:tc>
            </w:tr>
            <w:tr w:rsidR="00744004" w:rsidRPr="00FF3FEF" w14:paraId="44D801F6" w14:textId="77777777" w:rsidTr="00744004">
              <w:trPr>
                <w:trHeight w:val="80"/>
              </w:trPr>
              <w:tc>
                <w:tcPr>
                  <w:tcW w:w="9355" w:type="dxa"/>
                </w:tcPr>
                <w:p w14:paraId="1761FC70" w14:textId="77777777" w:rsidR="00744004" w:rsidRPr="00AF2559" w:rsidRDefault="00744004" w:rsidP="00744004">
                  <w:pPr>
                    <w:spacing w:after="0" w:line="240" w:lineRule="auto"/>
                    <w:ind w:left="-142"/>
                    <w:jc w:val="both"/>
                    <w:rPr>
                      <w:rFonts w:ascii="Times New Roman" w:eastAsia="Times New Roman" w:hAnsi="Times New Roman" w:cs="Times New Roman"/>
                      <w:b/>
                      <w:color w:val="000000"/>
                      <w:sz w:val="24"/>
                      <w:szCs w:val="24"/>
                      <w:lang w:val="uk-UA"/>
                    </w:rPr>
                  </w:pPr>
                  <w:r w:rsidRPr="00FF3FEF">
                    <w:rPr>
                      <w:rFonts w:ascii="Times New Roman" w:eastAsia="Times New Roman" w:hAnsi="Times New Roman" w:cs="Times New Roman"/>
                      <w:b/>
                      <w:color w:val="000000"/>
                      <w:lang w:val="uk-UA"/>
                    </w:rPr>
                    <w:t xml:space="preserve"> </w:t>
                  </w:r>
                  <w:r w:rsidRPr="00AF2559">
                    <w:rPr>
                      <w:rFonts w:ascii="Times New Roman" w:eastAsia="Times New Roman" w:hAnsi="Times New Roman" w:cs="Times New Roman"/>
                      <w:b/>
                      <w:color w:val="000000"/>
                      <w:sz w:val="24"/>
                      <w:szCs w:val="24"/>
                      <w:lang w:val="uk-UA"/>
                    </w:rPr>
                    <w:t>Директор</w:t>
                  </w:r>
                </w:p>
                <w:p w14:paraId="251E1281" w14:textId="77777777" w:rsidR="00744004" w:rsidRPr="00AF2559" w:rsidRDefault="00744004" w:rsidP="00744004">
                  <w:pPr>
                    <w:spacing w:after="0" w:line="240" w:lineRule="auto"/>
                    <w:ind w:left="-142"/>
                    <w:jc w:val="both"/>
                    <w:rPr>
                      <w:rFonts w:ascii="Times New Roman" w:eastAsia="Times New Roman" w:hAnsi="Times New Roman" w:cs="Times New Roman"/>
                      <w:b/>
                      <w:color w:val="000000"/>
                      <w:sz w:val="24"/>
                      <w:szCs w:val="24"/>
                      <w:lang w:val="uk-UA"/>
                    </w:rPr>
                  </w:pPr>
                </w:p>
                <w:p w14:paraId="0DB8B316" w14:textId="77777777" w:rsidR="00744004" w:rsidRPr="00AF2559" w:rsidRDefault="00744004" w:rsidP="00744004">
                  <w:pPr>
                    <w:spacing w:after="0" w:line="240" w:lineRule="auto"/>
                    <w:ind w:left="-142" w:right="-95" w:firstLine="108"/>
                    <w:jc w:val="both"/>
                    <w:rPr>
                      <w:rFonts w:ascii="Times New Roman" w:eastAsia="Times New Roman" w:hAnsi="Times New Roman" w:cs="Times New Roman"/>
                      <w:b/>
                      <w:color w:val="000000"/>
                      <w:sz w:val="24"/>
                      <w:szCs w:val="24"/>
                      <w:lang w:val="uk-UA"/>
                    </w:rPr>
                  </w:pPr>
                  <w:r w:rsidRPr="00AF2559">
                    <w:rPr>
                      <w:rFonts w:ascii="Times New Roman" w:eastAsia="Times New Roman" w:hAnsi="Times New Roman" w:cs="Times New Roman"/>
                      <w:b/>
                      <w:sz w:val="24"/>
                      <w:szCs w:val="24"/>
                      <w:lang w:val="uk-UA"/>
                    </w:rPr>
                    <w:t xml:space="preserve">______________________/ </w:t>
                  </w:r>
                  <w:proofErr w:type="spellStart"/>
                  <w:r w:rsidRPr="00AF2559">
                    <w:rPr>
                      <w:rFonts w:ascii="Times New Roman" w:eastAsia="Times New Roman" w:hAnsi="Times New Roman" w:cs="Times New Roman"/>
                      <w:b/>
                      <w:sz w:val="24"/>
                      <w:szCs w:val="24"/>
                      <w:lang w:val="uk-UA"/>
                    </w:rPr>
                    <w:t>А.А.Сікорський</w:t>
                  </w:r>
                  <w:proofErr w:type="spellEnd"/>
                  <w:r w:rsidRPr="00AF2559">
                    <w:rPr>
                      <w:rFonts w:ascii="Times New Roman" w:eastAsia="Times New Roman" w:hAnsi="Times New Roman" w:cs="Times New Roman"/>
                      <w:b/>
                      <w:color w:val="000000"/>
                      <w:sz w:val="24"/>
                      <w:szCs w:val="24"/>
                      <w:lang w:val="uk-UA"/>
                    </w:rPr>
                    <w:t>/</w:t>
                  </w:r>
                </w:p>
                <w:p w14:paraId="01BB0CC4" w14:textId="77777777" w:rsidR="00744004" w:rsidRPr="00AF2559" w:rsidRDefault="00744004" w:rsidP="00744004">
                  <w:pPr>
                    <w:spacing w:after="0" w:line="240" w:lineRule="auto"/>
                    <w:ind w:left="-142" w:right="-95" w:firstLine="108"/>
                    <w:jc w:val="both"/>
                    <w:rPr>
                      <w:rFonts w:ascii="Times New Roman" w:eastAsia="Times New Roman" w:hAnsi="Times New Roman" w:cs="Times New Roman"/>
                      <w:sz w:val="24"/>
                      <w:szCs w:val="24"/>
                      <w:lang w:val="uk-UA"/>
                    </w:rPr>
                  </w:pPr>
                </w:p>
                <w:p w14:paraId="7FE57066" w14:textId="77777777" w:rsidR="00744004" w:rsidRPr="00FF3FEF" w:rsidRDefault="00744004" w:rsidP="00744004">
                  <w:pPr>
                    <w:spacing w:after="0" w:line="240" w:lineRule="auto"/>
                    <w:ind w:left="-142" w:right="-95" w:firstLine="108"/>
                    <w:jc w:val="both"/>
                    <w:rPr>
                      <w:rFonts w:ascii="Times New Roman" w:eastAsia="Times New Roman" w:hAnsi="Times New Roman" w:cs="Times New Roman"/>
                      <w:lang w:val="uk-UA"/>
                    </w:rPr>
                  </w:pPr>
                </w:p>
                <w:p w14:paraId="2015F7EA" w14:textId="77777777" w:rsidR="00744004" w:rsidRPr="00FF3FEF" w:rsidRDefault="00744004" w:rsidP="00744004">
                  <w:pPr>
                    <w:spacing w:after="0" w:line="240" w:lineRule="auto"/>
                    <w:ind w:left="-142" w:right="-95" w:firstLine="108"/>
                    <w:jc w:val="both"/>
                    <w:rPr>
                      <w:rFonts w:ascii="Times New Roman" w:eastAsia="Times New Roman" w:hAnsi="Times New Roman" w:cs="Times New Roman"/>
                      <w:lang w:val="uk-UA"/>
                    </w:rPr>
                  </w:pPr>
                </w:p>
                <w:p w14:paraId="05D483FC" w14:textId="77777777" w:rsidR="00744004" w:rsidRPr="00FF3FEF" w:rsidRDefault="00744004" w:rsidP="00744004">
                  <w:pPr>
                    <w:spacing w:after="0" w:line="240" w:lineRule="auto"/>
                    <w:ind w:left="-142" w:right="-95" w:firstLine="108"/>
                    <w:jc w:val="both"/>
                    <w:rPr>
                      <w:rFonts w:ascii="Times New Roman" w:eastAsia="Times New Roman" w:hAnsi="Times New Roman" w:cs="Times New Roman"/>
                      <w:lang w:val="uk-UA"/>
                    </w:rPr>
                  </w:pPr>
                </w:p>
              </w:tc>
            </w:tr>
          </w:tbl>
          <w:p w14:paraId="2DD002AD" w14:textId="77777777" w:rsidR="00B97745" w:rsidRPr="00FF3FEF" w:rsidRDefault="00B97745" w:rsidP="00B9774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eastAsia="Calibri" w:hAnsi="Times New Roman" w:cs="Times New Roman"/>
                <w:b/>
                <w:snapToGrid w:val="0"/>
                <w:color w:val="000000"/>
                <w:sz w:val="24"/>
                <w:szCs w:val="24"/>
                <w:lang w:val="uk-UA"/>
              </w:rPr>
            </w:pPr>
          </w:p>
        </w:tc>
        <w:tc>
          <w:tcPr>
            <w:tcW w:w="5528" w:type="dxa"/>
          </w:tcPr>
          <w:p w14:paraId="20036531" w14:textId="77777777" w:rsidR="00B97745" w:rsidRPr="00FF3FEF" w:rsidRDefault="00B97745" w:rsidP="00B9774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eastAsia="Calibri" w:hAnsi="Times New Roman" w:cs="Times New Roman"/>
                <w:b/>
                <w:snapToGrid w:val="0"/>
                <w:color w:val="000000"/>
                <w:sz w:val="24"/>
                <w:szCs w:val="24"/>
                <w:lang w:val="uk-UA"/>
              </w:rPr>
            </w:pPr>
            <w:r w:rsidRPr="00FF3FEF">
              <w:rPr>
                <w:rFonts w:ascii="Times New Roman" w:eastAsia="Calibri" w:hAnsi="Times New Roman" w:cs="Times New Roman"/>
                <w:b/>
                <w:snapToGrid w:val="0"/>
                <w:color w:val="000000"/>
                <w:sz w:val="24"/>
                <w:szCs w:val="24"/>
                <w:lang w:val="uk-UA"/>
              </w:rPr>
              <w:t>ВИКОНАВЕЦЬ:</w:t>
            </w:r>
          </w:p>
          <w:p w14:paraId="3D4DC113" w14:textId="77777777" w:rsidR="005D1552" w:rsidRPr="00FF3FEF" w:rsidRDefault="005D1552" w:rsidP="005D1552">
            <w:pPr>
              <w:spacing w:after="0" w:line="240" w:lineRule="auto"/>
              <w:ind w:left="-142" w:right="-95"/>
              <w:rPr>
                <w:rFonts w:ascii="Times New Roman" w:eastAsia="Calibri" w:hAnsi="Times New Roman" w:cs="Times New Roman"/>
                <w:b/>
                <w:sz w:val="24"/>
                <w:szCs w:val="24"/>
                <w:lang w:val="uk-UA"/>
              </w:rPr>
            </w:pPr>
            <w:r w:rsidRPr="00FF3FEF">
              <w:rPr>
                <w:rFonts w:ascii="Times New Roman" w:eastAsia="Calibri" w:hAnsi="Times New Roman" w:cs="Times New Roman"/>
                <w:b/>
                <w:sz w:val="24"/>
                <w:szCs w:val="24"/>
                <w:lang w:val="uk-UA"/>
              </w:rPr>
              <w:t xml:space="preserve">  Фізична особа – підприємець</w:t>
            </w:r>
          </w:p>
          <w:p w14:paraId="6AF4B930" w14:textId="77777777" w:rsidR="005D1552" w:rsidRPr="00FF3FEF" w:rsidRDefault="005D1552" w:rsidP="005D1552">
            <w:pPr>
              <w:spacing w:after="0" w:line="240" w:lineRule="auto"/>
              <w:ind w:left="-142" w:right="-95"/>
              <w:rPr>
                <w:rFonts w:ascii="Times New Roman" w:eastAsia="Calibri" w:hAnsi="Times New Roman" w:cs="Times New Roman"/>
                <w:b/>
                <w:sz w:val="24"/>
                <w:szCs w:val="24"/>
                <w:lang w:val="uk-UA"/>
              </w:rPr>
            </w:pPr>
            <w:r w:rsidRPr="00FF3FEF">
              <w:rPr>
                <w:rFonts w:ascii="Times New Roman" w:eastAsia="Calibri" w:hAnsi="Times New Roman" w:cs="Times New Roman"/>
                <w:b/>
                <w:sz w:val="24"/>
                <w:szCs w:val="24"/>
                <w:lang w:val="uk-UA"/>
              </w:rPr>
              <w:t xml:space="preserve">  Чайковський Віталій Степанович</w:t>
            </w:r>
          </w:p>
          <w:p w14:paraId="4971449F" w14:textId="77777777" w:rsidR="005D1552" w:rsidRPr="00FF3FEF" w:rsidRDefault="005D1552" w:rsidP="005D1552">
            <w:pPr>
              <w:spacing w:after="0" w:line="240" w:lineRule="auto"/>
              <w:ind w:left="-142" w:right="-95" w:firstLine="108"/>
              <w:jc w:val="both"/>
              <w:rPr>
                <w:rFonts w:ascii="Times New Roman" w:eastAsia="Times New Roman" w:hAnsi="Times New Roman" w:cs="Times New Roman"/>
                <w:bCs/>
                <w:sz w:val="24"/>
                <w:szCs w:val="24"/>
                <w:lang w:val="uk-UA"/>
              </w:rPr>
            </w:pPr>
            <w:r w:rsidRPr="00FF3FEF">
              <w:rPr>
                <w:rFonts w:ascii="Times New Roman" w:eastAsia="Times New Roman" w:hAnsi="Times New Roman" w:cs="Times New Roman"/>
                <w:bCs/>
                <w:sz w:val="24"/>
                <w:szCs w:val="24"/>
                <w:lang w:val="uk-UA"/>
              </w:rPr>
              <w:t xml:space="preserve">65481, Одеська обл., м. Южне, вул. Шевченка </w:t>
            </w:r>
          </w:p>
          <w:p w14:paraId="19626E0B" w14:textId="77777777" w:rsidR="005D1552" w:rsidRPr="00FF3FEF" w:rsidRDefault="005D1552" w:rsidP="005D1552">
            <w:pPr>
              <w:spacing w:after="0" w:line="240" w:lineRule="auto"/>
              <w:ind w:left="-142" w:right="-95" w:firstLine="108"/>
              <w:jc w:val="both"/>
              <w:rPr>
                <w:rFonts w:ascii="Times New Roman" w:eastAsia="Times New Roman" w:hAnsi="Times New Roman" w:cs="Times New Roman"/>
                <w:bCs/>
                <w:sz w:val="24"/>
                <w:szCs w:val="24"/>
                <w:lang w:val="uk-UA"/>
              </w:rPr>
            </w:pPr>
            <w:r w:rsidRPr="00FF3FEF">
              <w:rPr>
                <w:rFonts w:ascii="Times New Roman" w:eastAsia="Times New Roman" w:hAnsi="Times New Roman" w:cs="Times New Roman"/>
                <w:bCs/>
                <w:sz w:val="24"/>
                <w:szCs w:val="24"/>
                <w:lang w:val="uk-UA"/>
              </w:rPr>
              <w:t xml:space="preserve">б.7 </w:t>
            </w:r>
            <w:proofErr w:type="spellStart"/>
            <w:r w:rsidRPr="00FF3FEF">
              <w:rPr>
                <w:rFonts w:ascii="Times New Roman" w:eastAsia="Times New Roman" w:hAnsi="Times New Roman" w:cs="Times New Roman"/>
                <w:bCs/>
                <w:sz w:val="24"/>
                <w:szCs w:val="24"/>
                <w:lang w:val="uk-UA"/>
              </w:rPr>
              <w:t>кв</w:t>
            </w:r>
            <w:proofErr w:type="spellEnd"/>
            <w:r w:rsidRPr="00FF3FEF">
              <w:rPr>
                <w:rFonts w:ascii="Times New Roman" w:eastAsia="Times New Roman" w:hAnsi="Times New Roman" w:cs="Times New Roman"/>
                <w:bCs/>
                <w:sz w:val="24"/>
                <w:szCs w:val="24"/>
                <w:lang w:val="uk-UA"/>
              </w:rPr>
              <w:t xml:space="preserve">. 97 </w:t>
            </w:r>
          </w:p>
          <w:p w14:paraId="70244D25" w14:textId="2A3B0E97" w:rsidR="005D1552" w:rsidRPr="00FF3FEF" w:rsidRDefault="00AF2559" w:rsidP="00AF2559">
            <w:pPr>
              <w:widowControl w:val="0"/>
              <w:autoSpaceDE w:val="0"/>
              <w:autoSpaceDN w:val="0"/>
              <w:adjustRightInd w:val="0"/>
              <w:spacing w:before="43" w:after="0" w:line="338" w:lineRule="auto"/>
              <w:ind w:left="30"/>
              <w:rPr>
                <w:rFonts w:ascii="Times New Roman" w:eastAsia="Times New Roman" w:hAnsi="Times New Roman" w:cs="Times New Roman"/>
                <w:bCs/>
                <w:sz w:val="24"/>
                <w:szCs w:val="24"/>
                <w:lang w:val="uk-UA"/>
              </w:rPr>
            </w:pPr>
            <w:r>
              <w:rPr>
                <w:rFonts w:ascii="Times New Roman" w:eastAsia="Times New Roman" w:hAnsi="Times New Roman" w:cs="Times New Roman"/>
                <w:bCs/>
                <w:sz w:val="24"/>
                <w:szCs w:val="24"/>
                <w:lang w:val="uk-UA"/>
              </w:rPr>
              <w:t xml:space="preserve">р/р </w:t>
            </w:r>
            <w:r>
              <w:rPr>
                <w:rFonts w:ascii="Arial" w:hAnsi="Arial" w:cs="Arial"/>
                <w:color w:val="000000"/>
              </w:rPr>
              <w:t xml:space="preserve">№ </w:t>
            </w:r>
            <w:r>
              <w:rPr>
                <w:rFonts w:ascii="Times New Roman" w:eastAsia="Times New Roman" w:hAnsi="Times New Roman" w:cs="Times New Roman"/>
                <w:bCs/>
                <w:sz w:val="24"/>
                <w:szCs w:val="24"/>
                <w:lang w:val="uk-UA"/>
              </w:rPr>
              <w:t>UA023052990000026001024910413</w:t>
            </w:r>
          </w:p>
          <w:p w14:paraId="3BB08AA3" w14:textId="20DA2124" w:rsidR="005D1552" w:rsidRDefault="00AF2559" w:rsidP="005D1552">
            <w:pPr>
              <w:spacing w:after="0" w:line="240" w:lineRule="auto"/>
              <w:ind w:left="-142" w:right="-95" w:firstLine="108"/>
              <w:jc w:val="both"/>
              <w:rPr>
                <w:rFonts w:ascii="Times New Roman" w:eastAsia="Times New Roman" w:hAnsi="Times New Roman" w:cs="Times New Roman"/>
                <w:bCs/>
                <w:sz w:val="24"/>
                <w:szCs w:val="24"/>
                <w:lang w:val="uk-UA"/>
              </w:rPr>
            </w:pPr>
            <w:r>
              <w:rPr>
                <w:rFonts w:ascii="Times New Roman" w:eastAsia="Times New Roman" w:hAnsi="Times New Roman" w:cs="Times New Roman"/>
                <w:bCs/>
                <w:sz w:val="24"/>
                <w:szCs w:val="24"/>
                <w:lang w:val="uk-UA"/>
              </w:rPr>
              <w:t>АТ КБ «Приват Банк»</w:t>
            </w:r>
          </w:p>
          <w:p w14:paraId="6B36322D" w14:textId="62E4BCBB" w:rsidR="00AF2559" w:rsidRDefault="00AF2559" w:rsidP="005D1552">
            <w:pPr>
              <w:spacing w:after="0" w:line="240" w:lineRule="auto"/>
              <w:ind w:left="-142" w:right="-95" w:firstLine="108"/>
              <w:jc w:val="both"/>
              <w:rPr>
                <w:rFonts w:ascii="Times New Roman" w:eastAsia="Times New Roman" w:hAnsi="Times New Roman" w:cs="Times New Roman"/>
                <w:bCs/>
                <w:sz w:val="24"/>
                <w:szCs w:val="24"/>
                <w:lang w:val="uk-UA"/>
              </w:rPr>
            </w:pPr>
            <w:r>
              <w:rPr>
                <w:rFonts w:ascii="Times New Roman" w:eastAsia="Times New Roman" w:hAnsi="Times New Roman" w:cs="Times New Roman"/>
                <w:bCs/>
                <w:sz w:val="24"/>
                <w:szCs w:val="24"/>
                <w:lang w:val="uk-UA"/>
              </w:rPr>
              <w:t>МФО 305299</w:t>
            </w:r>
          </w:p>
          <w:p w14:paraId="7EC37557" w14:textId="602E7D52" w:rsidR="005D1552" w:rsidRPr="00FF3FEF" w:rsidRDefault="005D1552" w:rsidP="005D1552">
            <w:pPr>
              <w:spacing w:after="0" w:line="240" w:lineRule="auto"/>
              <w:ind w:left="-142" w:right="-95" w:firstLine="108"/>
              <w:jc w:val="both"/>
              <w:rPr>
                <w:rFonts w:ascii="Times New Roman" w:eastAsia="Times New Roman" w:hAnsi="Times New Roman" w:cs="Times New Roman"/>
                <w:bCs/>
                <w:sz w:val="24"/>
                <w:szCs w:val="24"/>
                <w:lang w:val="uk-UA"/>
              </w:rPr>
            </w:pPr>
            <w:r w:rsidRPr="00FF3FEF">
              <w:rPr>
                <w:rFonts w:ascii="Times New Roman" w:eastAsia="Times New Roman" w:hAnsi="Times New Roman" w:cs="Times New Roman"/>
                <w:bCs/>
                <w:sz w:val="24"/>
                <w:szCs w:val="24"/>
                <w:lang w:val="uk-UA"/>
              </w:rPr>
              <w:t>код ОКПО  2830210551</w:t>
            </w:r>
          </w:p>
          <w:p w14:paraId="2B797A8D" w14:textId="77777777" w:rsidR="005D1552" w:rsidRPr="00FF3FEF" w:rsidRDefault="005D1552" w:rsidP="005D1552">
            <w:pPr>
              <w:spacing w:after="0" w:line="240" w:lineRule="auto"/>
              <w:ind w:left="-142" w:right="-95" w:firstLine="108"/>
              <w:jc w:val="both"/>
              <w:rPr>
                <w:rFonts w:ascii="Times New Roman" w:eastAsia="Times New Roman" w:hAnsi="Times New Roman" w:cs="Times New Roman"/>
                <w:bCs/>
                <w:sz w:val="24"/>
                <w:szCs w:val="24"/>
                <w:lang w:val="uk-UA"/>
              </w:rPr>
            </w:pPr>
            <w:proofErr w:type="spellStart"/>
            <w:r w:rsidRPr="00FF3FEF">
              <w:rPr>
                <w:rFonts w:ascii="Times New Roman" w:eastAsia="Times New Roman" w:hAnsi="Times New Roman" w:cs="Times New Roman"/>
                <w:bCs/>
                <w:sz w:val="24"/>
                <w:szCs w:val="24"/>
                <w:lang w:val="uk-UA"/>
              </w:rPr>
              <w:t>Інд.нал</w:t>
            </w:r>
            <w:proofErr w:type="spellEnd"/>
            <w:r w:rsidRPr="00FF3FEF">
              <w:rPr>
                <w:rFonts w:ascii="Times New Roman" w:eastAsia="Times New Roman" w:hAnsi="Times New Roman" w:cs="Times New Roman"/>
                <w:bCs/>
                <w:sz w:val="24"/>
                <w:szCs w:val="24"/>
                <w:lang w:val="uk-UA"/>
              </w:rPr>
              <w:t>. № 2830210551</w:t>
            </w:r>
          </w:p>
          <w:p w14:paraId="2D634D5C" w14:textId="2CECDC2B" w:rsidR="000C7F33" w:rsidRDefault="000C7F33" w:rsidP="005D1552">
            <w:pPr>
              <w:spacing w:after="0" w:line="240" w:lineRule="auto"/>
              <w:ind w:left="-142" w:right="-95" w:firstLine="108"/>
              <w:jc w:val="both"/>
              <w:rPr>
                <w:rFonts w:ascii="Times New Roman" w:eastAsia="Times New Roman" w:hAnsi="Times New Roman" w:cs="Times New Roman"/>
                <w:bCs/>
                <w:sz w:val="24"/>
                <w:szCs w:val="24"/>
                <w:lang w:val="uk-UA"/>
              </w:rPr>
            </w:pPr>
          </w:p>
          <w:p w14:paraId="161B47F7" w14:textId="7A389E4B" w:rsidR="000C7F33" w:rsidRDefault="000C7F33" w:rsidP="005D1552">
            <w:pPr>
              <w:spacing w:after="0" w:line="240" w:lineRule="auto"/>
              <w:ind w:left="-142" w:right="-95" w:firstLine="108"/>
              <w:jc w:val="both"/>
              <w:rPr>
                <w:rFonts w:ascii="Times New Roman" w:eastAsia="Times New Roman" w:hAnsi="Times New Roman" w:cs="Times New Roman"/>
                <w:bCs/>
                <w:sz w:val="24"/>
                <w:szCs w:val="24"/>
                <w:lang w:val="uk-UA"/>
              </w:rPr>
            </w:pPr>
          </w:p>
          <w:p w14:paraId="691D8B18" w14:textId="77777777" w:rsidR="000C7F33" w:rsidRPr="00FF3FEF" w:rsidRDefault="000C7F33" w:rsidP="005D1552">
            <w:pPr>
              <w:spacing w:after="0" w:line="240" w:lineRule="auto"/>
              <w:ind w:left="-142" w:right="-95" w:firstLine="108"/>
              <w:jc w:val="both"/>
              <w:rPr>
                <w:rFonts w:ascii="Times New Roman" w:eastAsia="Times New Roman" w:hAnsi="Times New Roman" w:cs="Times New Roman"/>
                <w:bCs/>
                <w:sz w:val="24"/>
                <w:szCs w:val="24"/>
                <w:lang w:val="uk-UA"/>
              </w:rPr>
            </w:pPr>
          </w:p>
          <w:p w14:paraId="558459DE" w14:textId="77777777" w:rsidR="005D1552" w:rsidRPr="00FF3FEF" w:rsidRDefault="005D1552" w:rsidP="005D1552">
            <w:pPr>
              <w:spacing w:after="0" w:line="240" w:lineRule="auto"/>
              <w:ind w:left="-142" w:right="-95" w:firstLine="108"/>
              <w:jc w:val="both"/>
              <w:rPr>
                <w:rFonts w:ascii="Times New Roman" w:eastAsia="Times New Roman" w:hAnsi="Times New Roman" w:cs="Times New Roman"/>
                <w:bCs/>
                <w:sz w:val="24"/>
                <w:szCs w:val="24"/>
                <w:lang w:val="uk-UA"/>
              </w:rPr>
            </w:pPr>
          </w:p>
          <w:p w14:paraId="51788193" w14:textId="2635A423" w:rsidR="005D1552" w:rsidRPr="00FF3FEF" w:rsidRDefault="005D1552" w:rsidP="005D1552">
            <w:pPr>
              <w:spacing w:after="0" w:line="240" w:lineRule="auto"/>
              <w:ind w:left="-142" w:right="-95" w:firstLine="108"/>
              <w:jc w:val="both"/>
              <w:rPr>
                <w:rFonts w:ascii="Times New Roman" w:eastAsia="Times New Roman" w:hAnsi="Times New Roman" w:cs="Times New Roman"/>
                <w:b/>
                <w:bCs/>
                <w:sz w:val="24"/>
                <w:szCs w:val="24"/>
                <w:lang w:val="uk-UA"/>
              </w:rPr>
            </w:pPr>
            <w:r w:rsidRPr="00FF3FEF">
              <w:rPr>
                <w:rFonts w:ascii="Times New Roman" w:eastAsia="Times New Roman" w:hAnsi="Times New Roman" w:cs="Times New Roman"/>
                <w:b/>
                <w:bCs/>
                <w:sz w:val="24"/>
                <w:szCs w:val="24"/>
                <w:lang w:val="uk-UA"/>
              </w:rPr>
              <w:t>_________</w:t>
            </w:r>
            <w:r w:rsidR="00DE61FB">
              <w:rPr>
                <w:rFonts w:ascii="Times New Roman" w:eastAsia="Times New Roman" w:hAnsi="Times New Roman" w:cs="Times New Roman"/>
                <w:b/>
                <w:bCs/>
                <w:sz w:val="24"/>
                <w:szCs w:val="24"/>
                <w:lang w:val="uk-UA"/>
              </w:rPr>
              <w:t>_________ /В.С. Чайковський</w:t>
            </w:r>
            <w:r w:rsidRPr="00FF3FEF">
              <w:rPr>
                <w:rFonts w:ascii="Times New Roman" w:eastAsia="Times New Roman" w:hAnsi="Times New Roman" w:cs="Times New Roman"/>
                <w:b/>
                <w:bCs/>
                <w:sz w:val="24"/>
                <w:szCs w:val="24"/>
                <w:lang w:val="uk-UA"/>
              </w:rPr>
              <w:t>/</w:t>
            </w:r>
          </w:p>
          <w:p w14:paraId="170FBBC6" w14:textId="77777777" w:rsidR="005D1552" w:rsidRPr="00FF3FEF" w:rsidRDefault="005D1552" w:rsidP="00B9774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eastAsia="Calibri" w:hAnsi="Times New Roman" w:cs="Times New Roman"/>
                <w:b/>
                <w:snapToGrid w:val="0"/>
                <w:color w:val="000000"/>
                <w:sz w:val="24"/>
                <w:szCs w:val="24"/>
                <w:lang w:val="uk-UA"/>
              </w:rPr>
            </w:pPr>
          </w:p>
        </w:tc>
      </w:tr>
    </w:tbl>
    <w:p w14:paraId="7FD30B28" w14:textId="77777777" w:rsidR="00323F1A" w:rsidRPr="00FF3FEF" w:rsidRDefault="00323F1A" w:rsidP="00353259">
      <w:pPr>
        <w:jc w:val="both"/>
        <w:rPr>
          <w:rFonts w:ascii="Times New Roman" w:hAnsi="Times New Roman" w:cs="Times New Roman"/>
          <w:lang w:val="uk-UA"/>
        </w:rPr>
      </w:pPr>
    </w:p>
    <w:sectPr w:rsidR="00323F1A" w:rsidRPr="00FF3FEF" w:rsidSect="00775C39">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1892" w14:textId="77777777" w:rsidR="007368BA" w:rsidRDefault="007368BA" w:rsidP="00F1477D">
      <w:pPr>
        <w:spacing w:after="0" w:line="240" w:lineRule="auto"/>
      </w:pPr>
      <w:r>
        <w:separator/>
      </w:r>
    </w:p>
  </w:endnote>
  <w:endnote w:type="continuationSeparator" w:id="0">
    <w:p w14:paraId="7273157E" w14:textId="77777777" w:rsidR="007368BA" w:rsidRDefault="007368BA" w:rsidP="00F14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1718082685"/>
      <w:docPartObj>
        <w:docPartGallery w:val="Page Numbers (Bottom of Page)"/>
        <w:docPartUnique/>
      </w:docPartObj>
    </w:sdtPr>
    <w:sdtContent>
      <w:p w14:paraId="5838D522" w14:textId="33F7C461" w:rsidR="00F1477D" w:rsidRPr="00134935" w:rsidRDefault="00F1477D" w:rsidP="00F1477D">
        <w:pPr>
          <w:pStyle w:val="a7"/>
          <w:tabs>
            <w:tab w:val="left" w:pos="6338"/>
          </w:tabs>
          <w:rPr>
            <w:rFonts w:ascii="Times New Roman" w:hAnsi="Times New Roman"/>
            <w:sz w:val="24"/>
            <w:szCs w:val="24"/>
          </w:rPr>
        </w:pPr>
        <w:r w:rsidRPr="00134935">
          <w:rPr>
            <w:rFonts w:ascii="Times New Roman" w:hAnsi="Times New Roman"/>
            <w:sz w:val="24"/>
            <w:szCs w:val="24"/>
            <w:lang w:val="uk-UA"/>
          </w:rPr>
          <w:t xml:space="preserve">Замовник </w:t>
        </w:r>
        <w:r w:rsidR="00E74D0F">
          <w:rPr>
            <w:rFonts w:ascii="Times New Roman" w:hAnsi="Times New Roman"/>
            <w:sz w:val="24"/>
            <w:szCs w:val="24"/>
            <w:lang w:val="uk-UA"/>
          </w:rPr>
          <w:t xml:space="preserve">_______________        </w:t>
        </w:r>
        <w:r w:rsidRPr="00134935">
          <w:rPr>
            <w:rFonts w:ascii="Times New Roman" w:hAnsi="Times New Roman"/>
            <w:sz w:val="24"/>
            <w:szCs w:val="24"/>
            <w:lang w:val="uk-UA"/>
          </w:rPr>
          <w:t xml:space="preserve">   </w:t>
        </w:r>
        <w:r w:rsidRPr="00134935">
          <w:rPr>
            <w:rFonts w:ascii="Times New Roman" w:hAnsi="Times New Roman"/>
            <w:sz w:val="24"/>
            <w:szCs w:val="24"/>
          </w:rPr>
          <w:t xml:space="preserve">         </w:t>
        </w:r>
        <w:r w:rsidRPr="00134935">
          <w:rPr>
            <w:rFonts w:ascii="Times New Roman" w:hAnsi="Times New Roman"/>
            <w:sz w:val="24"/>
            <w:szCs w:val="24"/>
          </w:rPr>
          <w:fldChar w:fldCharType="begin"/>
        </w:r>
        <w:r w:rsidRPr="00134935">
          <w:rPr>
            <w:rFonts w:ascii="Times New Roman" w:hAnsi="Times New Roman"/>
            <w:sz w:val="24"/>
            <w:szCs w:val="24"/>
          </w:rPr>
          <w:instrText>PAGE   \* MERGEFORMAT</w:instrText>
        </w:r>
        <w:r w:rsidRPr="00134935">
          <w:rPr>
            <w:rFonts w:ascii="Times New Roman" w:hAnsi="Times New Roman"/>
            <w:sz w:val="24"/>
            <w:szCs w:val="24"/>
          </w:rPr>
          <w:fldChar w:fldCharType="separate"/>
        </w:r>
        <w:r w:rsidR="00EA73B9">
          <w:rPr>
            <w:rFonts w:ascii="Times New Roman" w:hAnsi="Times New Roman"/>
            <w:noProof/>
            <w:sz w:val="24"/>
            <w:szCs w:val="24"/>
          </w:rPr>
          <w:t>4</w:t>
        </w:r>
        <w:r w:rsidRPr="00134935">
          <w:rPr>
            <w:rFonts w:ascii="Times New Roman" w:hAnsi="Times New Roman"/>
            <w:sz w:val="24"/>
            <w:szCs w:val="24"/>
          </w:rPr>
          <w:fldChar w:fldCharType="end"/>
        </w:r>
        <w:r w:rsidRPr="00134935">
          <w:rPr>
            <w:rFonts w:ascii="Times New Roman" w:hAnsi="Times New Roman"/>
            <w:sz w:val="24"/>
            <w:szCs w:val="24"/>
            <w:lang w:val="uk-UA"/>
          </w:rPr>
          <w:t xml:space="preserve">                   </w:t>
        </w:r>
        <w:r w:rsidR="00FF3FEF">
          <w:rPr>
            <w:rFonts w:ascii="Times New Roman" w:hAnsi="Times New Roman"/>
            <w:sz w:val="24"/>
            <w:szCs w:val="24"/>
            <w:lang w:val="uk-UA"/>
          </w:rPr>
          <w:t xml:space="preserve">   </w:t>
        </w:r>
        <w:r w:rsidR="00E74D0F">
          <w:rPr>
            <w:rFonts w:ascii="Times New Roman" w:hAnsi="Times New Roman"/>
            <w:sz w:val="24"/>
            <w:szCs w:val="24"/>
            <w:lang w:val="uk-UA"/>
          </w:rPr>
          <w:t xml:space="preserve">           </w:t>
        </w:r>
        <w:r w:rsidRPr="00134935">
          <w:rPr>
            <w:rFonts w:ascii="Times New Roman" w:hAnsi="Times New Roman"/>
            <w:sz w:val="24"/>
            <w:szCs w:val="24"/>
            <w:lang w:val="uk-UA"/>
          </w:rPr>
          <w:t xml:space="preserve">    </w:t>
        </w:r>
        <w:r w:rsidR="00E74D0F">
          <w:rPr>
            <w:rFonts w:ascii="Times New Roman" w:hAnsi="Times New Roman"/>
            <w:sz w:val="24"/>
            <w:szCs w:val="24"/>
            <w:lang w:val="uk-UA"/>
          </w:rPr>
          <w:t>Виконавець</w:t>
        </w:r>
        <w:r w:rsidRPr="00134935">
          <w:rPr>
            <w:rFonts w:ascii="Times New Roman" w:hAnsi="Times New Roman"/>
            <w:sz w:val="24"/>
            <w:szCs w:val="24"/>
            <w:lang w:val="uk-UA"/>
          </w:rPr>
          <w:t xml:space="preserve"> _____________</w:t>
        </w:r>
      </w:p>
    </w:sdtContent>
  </w:sdt>
  <w:p w14:paraId="17555D89" w14:textId="77777777" w:rsidR="00F1477D" w:rsidRDefault="00F1477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E15FC" w14:textId="77777777" w:rsidR="007368BA" w:rsidRDefault="007368BA" w:rsidP="00F1477D">
      <w:pPr>
        <w:spacing w:after="0" w:line="240" w:lineRule="auto"/>
      </w:pPr>
      <w:r>
        <w:separator/>
      </w:r>
    </w:p>
  </w:footnote>
  <w:footnote w:type="continuationSeparator" w:id="0">
    <w:p w14:paraId="236D66B6" w14:textId="77777777" w:rsidR="007368BA" w:rsidRDefault="007368BA" w:rsidP="00F14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934"/>
    <w:multiLevelType w:val="multilevel"/>
    <w:tmpl w:val="7AA80F14"/>
    <w:lvl w:ilvl="0">
      <w:start w:val="1"/>
      <w:numFmt w:val="decimal"/>
      <w:lvlText w:val="%1."/>
      <w:lvlJc w:val="left"/>
      <w:pPr>
        <w:ind w:left="360" w:hanging="360"/>
      </w:pPr>
      <w:rPr>
        <w:rFonts w:cs="Times New Roman"/>
        <w:b/>
      </w:rPr>
    </w:lvl>
    <w:lvl w:ilvl="1">
      <w:start w:val="1"/>
      <w:numFmt w:val="decimal"/>
      <w:lvlText w:val="%1.%2."/>
      <w:lvlJc w:val="left"/>
      <w:pPr>
        <w:ind w:left="858" w:hanging="432"/>
      </w:pPr>
      <w:rPr>
        <w:rFonts w:ascii="Times New Roman" w:hAnsi="Times New Roman" w:cs="Times New Roman" w:hint="default"/>
        <w:b w:val="0"/>
        <w:color w:val="auto"/>
      </w:rPr>
    </w:lvl>
    <w:lvl w:ilvl="2">
      <w:start w:val="1"/>
      <w:numFmt w:val="decimal"/>
      <w:lvlText w:val="%1.%2.%3."/>
      <w:lvlJc w:val="left"/>
      <w:pPr>
        <w:ind w:left="1781" w:hanging="504"/>
      </w:pPr>
      <w:rPr>
        <w:rFonts w:ascii="Times New Roman" w:hAnsi="Times New Roman" w:cs="Times New Roman" w:hint="default"/>
        <w:color w:val="aut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49811E19"/>
    <w:multiLevelType w:val="multilevel"/>
    <w:tmpl w:val="DCC03B34"/>
    <w:lvl w:ilvl="0">
      <w:start w:val="1"/>
      <w:numFmt w:val="decimal"/>
      <w:lvlText w:val="%1."/>
      <w:lvlJc w:val="left"/>
      <w:pPr>
        <w:ind w:left="435" w:hanging="435"/>
      </w:pPr>
      <w:rPr>
        <w:rFonts w:ascii="Times New Roman" w:hAnsi="Times New Roman" w:cs="Times New Roman" w:hint="default"/>
        <w:b w:val="0"/>
        <w:i w:val="0"/>
      </w:rPr>
    </w:lvl>
    <w:lvl w:ilvl="1">
      <w:start w:val="1"/>
      <w:numFmt w:val="decimal"/>
      <w:lvlText w:val="%1.%2."/>
      <w:lvlJc w:val="left"/>
      <w:pPr>
        <w:ind w:left="435" w:hanging="435"/>
      </w:pPr>
      <w:rPr>
        <w:rFonts w:ascii="Times New Roman" w:hAnsi="Times New Roman" w:cs="Times New Roman" w:hint="default"/>
        <w:b w:val="0"/>
        <w:i w:val="0"/>
      </w:rPr>
    </w:lvl>
    <w:lvl w:ilvl="2">
      <w:start w:val="1"/>
      <w:numFmt w:val="decimal"/>
      <w:lvlText w:val="%1.%2.%3."/>
      <w:lvlJc w:val="left"/>
      <w:pPr>
        <w:ind w:left="720" w:hanging="720"/>
      </w:pPr>
      <w:rPr>
        <w:rFonts w:ascii="Times New Roman" w:hAnsi="Times New Roman" w:cs="Times New Roman" w:hint="default"/>
        <w:b w:val="0"/>
        <w:i w:val="0"/>
      </w:rPr>
    </w:lvl>
    <w:lvl w:ilvl="3">
      <w:start w:val="1"/>
      <w:numFmt w:val="decimal"/>
      <w:lvlText w:val="%1.%2.%3.%4."/>
      <w:lvlJc w:val="left"/>
      <w:pPr>
        <w:ind w:left="720" w:hanging="720"/>
      </w:pPr>
      <w:rPr>
        <w:rFonts w:ascii="Times New Roman" w:hAnsi="Times New Roman" w:cs="Times New Roman" w:hint="default"/>
        <w:b w:val="0"/>
        <w:i w:val="0"/>
      </w:rPr>
    </w:lvl>
    <w:lvl w:ilvl="4">
      <w:start w:val="1"/>
      <w:numFmt w:val="decimal"/>
      <w:lvlText w:val="%1.%2.%3.%4.%5."/>
      <w:lvlJc w:val="left"/>
      <w:pPr>
        <w:ind w:left="1080" w:hanging="1080"/>
      </w:pPr>
      <w:rPr>
        <w:rFonts w:ascii="Times New Roman" w:hAnsi="Times New Roman" w:cs="Times New Roman" w:hint="default"/>
        <w:b w:val="0"/>
        <w:i w:val="0"/>
      </w:rPr>
    </w:lvl>
    <w:lvl w:ilvl="5">
      <w:start w:val="1"/>
      <w:numFmt w:val="decimal"/>
      <w:lvlText w:val="%1.%2.%3.%4.%5.%6."/>
      <w:lvlJc w:val="left"/>
      <w:pPr>
        <w:ind w:left="1080" w:hanging="1080"/>
      </w:pPr>
      <w:rPr>
        <w:rFonts w:ascii="Times New Roman" w:hAnsi="Times New Roman" w:cs="Times New Roman" w:hint="default"/>
        <w:b w:val="0"/>
        <w:i w:val="0"/>
      </w:rPr>
    </w:lvl>
    <w:lvl w:ilvl="6">
      <w:start w:val="1"/>
      <w:numFmt w:val="decimal"/>
      <w:lvlText w:val="%1.%2.%3.%4.%5.%6.%7."/>
      <w:lvlJc w:val="left"/>
      <w:pPr>
        <w:ind w:left="1440" w:hanging="1440"/>
      </w:pPr>
      <w:rPr>
        <w:rFonts w:ascii="Times New Roman" w:hAnsi="Times New Roman" w:cs="Times New Roman" w:hint="default"/>
        <w:b w:val="0"/>
        <w:i w:val="0"/>
      </w:rPr>
    </w:lvl>
    <w:lvl w:ilvl="7">
      <w:start w:val="1"/>
      <w:numFmt w:val="decimal"/>
      <w:lvlText w:val="%1.%2.%3.%4.%5.%6.%7.%8."/>
      <w:lvlJc w:val="left"/>
      <w:pPr>
        <w:ind w:left="1440" w:hanging="1440"/>
      </w:pPr>
      <w:rPr>
        <w:rFonts w:ascii="Times New Roman" w:hAnsi="Times New Roman" w:cs="Times New Roman" w:hint="default"/>
        <w:b w:val="0"/>
        <w:i w:val="0"/>
      </w:rPr>
    </w:lvl>
    <w:lvl w:ilvl="8">
      <w:start w:val="1"/>
      <w:numFmt w:val="decimal"/>
      <w:lvlText w:val="%1.%2.%3.%4.%5.%6.%7.%8.%9."/>
      <w:lvlJc w:val="left"/>
      <w:pPr>
        <w:ind w:left="1800" w:hanging="1800"/>
      </w:pPr>
      <w:rPr>
        <w:rFonts w:ascii="Times New Roman" w:hAnsi="Times New Roman" w:cs="Times New Roman" w:hint="default"/>
        <w:b w:val="0"/>
        <w:i w:val="0"/>
      </w:rPr>
    </w:lvl>
  </w:abstractNum>
  <w:abstractNum w:abstractNumId="2" w15:restartNumberingAfterBreak="0">
    <w:nsid w:val="75BB6421"/>
    <w:multiLevelType w:val="hybridMultilevel"/>
    <w:tmpl w:val="2D4E730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num w:numId="1" w16cid:durableId="148909510">
    <w:abstractNumId w:val="1"/>
  </w:num>
  <w:num w:numId="2" w16cid:durableId="1210218839">
    <w:abstractNumId w:val="2"/>
  </w:num>
  <w:num w:numId="3" w16cid:durableId="7727008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NA PASHKOVA (NEPTUNE.UA)">
    <w15:presenceInfo w15:providerId="AD" w15:userId="S::Olena_Pashkova@neptune.ua::24b82a8d-293a-4612-b8fd-51b4f8cd5a6d"/>
  </w15:person>
  <w15:person w15:author="Oleg Korsun">
    <w15:presenceInfo w15:providerId="AD" w15:userId="S::Oleg_Korsun@cargill.com::6d22c455-e3e1-4736-9075-b730378e4c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hideSpellingErrors/>
  <w:proofState w:spelling="clean"/>
  <w:trackRevisions/>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70"/>
    <w:rsid w:val="00001A87"/>
    <w:rsid w:val="00005230"/>
    <w:rsid w:val="00014E27"/>
    <w:rsid w:val="00057344"/>
    <w:rsid w:val="00065C80"/>
    <w:rsid w:val="00073109"/>
    <w:rsid w:val="0007310F"/>
    <w:rsid w:val="000751F4"/>
    <w:rsid w:val="000763F2"/>
    <w:rsid w:val="00094800"/>
    <w:rsid w:val="000C7574"/>
    <w:rsid w:val="000C7F33"/>
    <w:rsid w:val="000D164F"/>
    <w:rsid w:val="000D5EBE"/>
    <w:rsid w:val="00100B08"/>
    <w:rsid w:val="00111C21"/>
    <w:rsid w:val="00151FAA"/>
    <w:rsid w:val="00154241"/>
    <w:rsid w:val="00184D4C"/>
    <w:rsid w:val="00187331"/>
    <w:rsid w:val="001D3D9D"/>
    <w:rsid w:val="001E4D26"/>
    <w:rsid w:val="001F7C13"/>
    <w:rsid w:val="00201827"/>
    <w:rsid w:val="00213CA1"/>
    <w:rsid w:val="00286D02"/>
    <w:rsid w:val="00291AF7"/>
    <w:rsid w:val="00295948"/>
    <w:rsid w:val="002C4895"/>
    <w:rsid w:val="002D5472"/>
    <w:rsid w:val="00323F1A"/>
    <w:rsid w:val="00340425"/>
    <w:rsid w:val="00353259"/>
    <w:rsid w:val="00395CB5"/>
    <w:rsid w:val="00424733"/>
    <w:rsid w:val="00435DE9"/>
    <w:rsid w:val="004610C7"/>
    <w:rsid w:val="00477E67"/>
    <w:rsid w:val="0048135A"/>
    <w:rsid w:val="00492284"/>
    <w:rsid w:val="00493AF9"/>
    <w:rsid w:val="00497B20"/>
    <w:rsid w:val="004A0683"/>
    <w:rsid w:val="004A5AD2"/>
    <w:rsid w:val="004A7D2D"/>
    <w:rsid w:val="004B0484"/>
    <w:rsid w:val="004D5BC9"/>
    <w:rsid w:val="004E0675"/>
    <w:rsid w:val="004F2F4A"/>
    <w:rsid w:val="0051090C"/>
    <w:rsid w:val="00512389"/>
    <w:rsid w:val="00513854"/>
    <w:rsid w:val="00517CC1"/>
    <w:rsid w:val="00521C65"/>
    <w:rsid w:val="00525CBD"/>
    <w:rsid w:val="005718D0"/>
    <w:rsid w:val="00575B8E"/>
    <w:rsid w:val="005A4200"/>
    <w:rsid w:val="005C2D7E"/>
    <w:rsid w:val="005D1552"/>
    <w:rsid w:val="005E22D6"/>
    <w:rsid w:val="005E2FC0"/>
    <w:rsid w:val="005E46A0"/>
    <w:rsid w:val="005E7412"/>
    <w:rsid w:val="005F6B70"/>
    <w:rsid w:val="006001C1"/>
    <w:rsid w:val="0061682A"/>
    <w:rsid w:val="00624088"/>
    <w:rsid w:val="0066172F"/>
    <w:rsid w:val="006740D6"/>
    <w:rsid w:val="00681F81"/>
    <w:rsid w:val="00687D67"/>
    <w:rsid w:val="00704865"/>
    <w:rsid w:val="00722715"/>
    <w:rsid w:val="007368BA"/>
    <w:rsid w:val="00743780"/>
    <w:rsid w:val="00744004"/>
    <w:rsid w:val="00774E3D"/>
    <w:rsid w:val="00775C39"/>
    <w:rsid w:val="007A5433"/>
    <w:rsid w:val="007C3DCE"/>
    <w:rsid w:val="007D06E0"/>
    <w:rsid w:val="007E1209"/>
    <w:rsid w:val="007F337E"/>
    <w:rsid w:val="00810551"/>
    <w:rsid w:val="00845B10"/>
    <w:rsid w:val="0087383D"/>
    <w:rsid w:val="00881653"/>
    <w:rsid w:val="00892CA4"/>
    <w:rsid w:val="008B3446"/>
    <w:rsid w:val="008D2CDC"/>
    <w:rsid w:val="008E43A9"/>
    <w:rsid w:val="008F2E13"/>
    <w:rsid w:val="008F7C28"/>
    <w:rsid w:val="0090486C"/>
    <w:rsid w:val="00964CDA"/>
    <w:rsid w:val="00981A9A"/>
    <w:rsid w:val="009A0A17"/>
    <w:rsid w:val="009A21AA"/>
    <w:rsid w:val="009A3D77"/>
    <w:rsid w:val="009B3158"/>
    <w:rsid w:val="009B623A"/>
    <w:rsid w:val="009D425D"/>
    <w:rsid w:val="00A22C51"/>
    <w:rsid w:val="00A25646"/>
    <w:rsid w:val="00A734F0"/>
    <w:rsid w:val="00A837D5"/>
    <w:rsid w:val="00AA3447"/>
    <w:rsid w:val="00AD0E94"/>
    <w:rsid w:val="00AD51D3"/>
    <w:rsid w:val="00AE1B12"/>
    <w:rsid w:val="00AF2559"/>
    <w:rsid w:val="00B1711A"/>
    <w:rsid w:val="00B33644"/>
    <w:rsid w:val="00B62620"/>
    <w:rsid w:val="00B8330F"/>
    <w:rsid w:val="00B85CD8"/>
    <w:rsid w:val="00B97745"/>
    <w:rsid w:val="00BB1C4D"/>
    <w:rsid w:val="00BB2C6E"/>
    <w:rsid w:val="00BE3923"/>
    <w:rsid w:val="00BE4906"/>
    <w:rsid w:val="00C84811"/>
    <w:rsid w:val="00CC02D4"/>
    <w:rsid w:val="00CC2BA4"/>
    <w:rsid w:val="00D14FD5"/>
    <w:rsid w:val="00D33958"/>
    <w:rsid w:val="00D471A2"/>
    <w:rsid w:val="00D67070"/>
    <w:rsid w:val="00D90C11"/>
    <w:rsid w:val="00D97F78"/>
    <w:rsid w:val="00DA096F"/>
    <w:rsid w:val="00DD4C5B"/>
    <w:rsid w:val="00DE61FB"/>
    <w:rsid w:val="00DE791D"/>
    <w:rsid w:val="00E06416"/>
    <w:rsid w:val="00E47928"/>
    <w:rsid w:val="00E555C8"/>
    <w:rsid w:val="00E578B1"/>
    <w:rsid w:val="00E74D0F"/>
    <w:rsid w:val="00E92295"/>
    <w:rsid w:val="00EA73B9"/>
    <w:rsid w:val="00ED007E"/>
    <w:rsid w:val="00ED6FD4"/>
    <w:rsid w:val="00EF35FC"/>
    <w:rsid w:val="00EF6C8B"/>
    <w:rsid w:val="00F1477D"/>
    <w:rsid w:val="00F543C6"/>
    <w:rsid w:val="00F73135"/>
    <w:rsid w:val="00F77243"/>
    <w:rsid w:val="00FA73A4"/>
    <w:rsid w:val="00FF3F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A09A0"/>
  <w15:docId w15:val="{24F03707-ADDE-4F76-91E0-B772B735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C39"/>
  </w:style>
  <w:style w:type="paragraph" w:styleId="3">
    <w:name w:val="heading 3"/>
    <w:basedOn w:val="a"/>
    <w:link w:val="30"/>
    <w:uiPriority w:val="9"/>
    <w:qFormat/>
    <w:rsid w:val="00CC02D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DD4C5B"/>
  </w:style>
  <w:style w:type="character" w:styleId="a3">
    <w:name w:val="Hyperlink"/>
    <w:basedOn w:val="a0"/>
    <w:uiPriority w:val="99"/>
    <w:unhideWhenUsed/>
    <w:rsid w:val="005D1552"/>
    <w:rPr>
      <w:color w:val="0563C1" w:themeColor="hyperlink"/>
      <w:u w:val="single"/>
    </w:rPr>
  </w:style>
  <w:style w:type="paragraph" w:styleId="a4">
    <w:name w:val="List Paragraph"/>
    <w:basedOn w:val="a"/>
    <w:uiPriority w:val="99"/>
    <w:qFormat/>
    <w:rsid w:val="00477E67"/>
    <w:pPr>
      <w:ind w:left="720"/>
      <w:contextualSpacing/>
    </w:pPr>
  </w:style>
  <w:style w:type="character" w:customStyle="1" w:styleId="30">
    <w:name w:val="Заголовок 3 Знак"/>
    <w:basedOn w:val="a0"/>
    <w:link w:val="3"/>
    <w:uiPriority w:val="9"/>
    <w:rsid w:val="00CC02D4"/>
    <w:rPr>
      <w:rFonts w:ascii="Times New Roman" w:eastAsia="Times New Roman" w:hAnsi="Times New Roman" w:cs="Times New Roman"/>
      <w:b/>
      <w:bCs/>
      <w:sz w:val="27"/>
      <w:szCs w:val="27"/>
      <w:lang w:eastAsia="ru-RU"/>
    </w:rPr>
  </w:style>
  <w:style w:type="paragraph" w:styleId="a5">
    <w:name w:val="header"/>
    <w:basedOn w:val="a"/>
    <w:link w:val="a6"/>
    <w:uiPriority w:val="99"/>
    <w:unhideWhenUsed/>
    <w:rsid w:val="00F1477D"/>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F1477D"/>
  </w:style>
  <w:style w:type="paragraph" w:styleId="a7">
    <w:name w:val="footer"/>
    <w:basedOn w:val="a"/>
    <w:link w:val="a8"/>
    <w:uiPriority w:val="99"/>
    <w:unhideWhenUsed/>
    <w:rsid w:val="00F1477D"/>
    <w:pPr>
      <w:tabs>
        <w:tab w:val="center" w:pos="4844"/>
        <w:tab w:val="right" w:pos="9689"/>
      </w:tabs>
      <w:spacing w:after="0" w:line="240" w:lineRule="auto"/>
    </w:pPr>
  </w:style>
  <w:style w:type="character" w:customStyle="1" w:styleId="a8">
    <w:name w:val="Нижний колонтитул Знак"/>
    <w:basedOn w:val="a0"/>
    <w:link w:val="a7"/>
    <w:uiPriority w:val="99"/>
    <w:rsid w:val="00F1477D"/>
  </w:style>
  <w:style w:type="character" w:styleId="a9">
    <w:name w:val="annotation reference"/>
    <w:basedOn w:val="a0"/>
    <w:uiPriority w:val="99"/>
    <w:semiHidden/>
    <w:unhideWhenUsed/>
    <w:rsid w:val="009A3D77"/>
    <w:rPr>
      <w:sz w:val="16"/>
      <w:szCs w:val="16"/>
    </w:rPr>
  </w:style>
  <w:style w:type="paragraph" w:styleId="aa">
    <w:name w:val="annotation text"/>
    <w:basedOn w:val="a"/>
    <w:link w:val="ab"/>
    <w:uiPriority w:val="99"/>
    <w:unhideWhenUsed/>
    <w:rsid w:val="009A3D77"/>
    <w:pPr>
      <w:spacing w:line="240" w:lineRule="auto"/>
    </w:pPr>
    <w:rPr>
      <w:sz w:val="20"/>
      <w:szCs w:val="20"/>
    </w:rPr>
  </w:style>
  <w:style w:type="character" w:customStyle="1" w:styleId="ab">
    <w:name w:val="Текст примечания Знак"/>
    <w:basedOn w:val="a0"/>
    <w:link w:val="aa"/>
    <w:uiPriority w:val="99"/>
    <w:rsid w:val="009A3D77"/>
    <w:rPr>
      <w:sz w:val="20"/>
      <w:szCs w:val="20"/>
    </w:rPr>
  </w:style>
  <w:style w:type="paragraph" w:styleId="ac">
    <w:name w:val="annotation subject"/>
    <w:basedOn w:val="aa"/>
    <w:next w:val="aa"/>
    <w:link w:val="ad"/>
    <w:uiPriority w:val="99"/>
    <w:semiHidden/>
    <w:unhideWhenUsed/>
    <w:rsid w:val="009A3D77"/>
    <w:rPr>
      <w:b/>
      <w:bCs/>
    </w:rPr>
  </w:style>
  <w:style w:type="character" w:customStyle="1" w:styleId="ad">
    <w:name w:val="Тема примечания Знак"/>
    <w:basedOn w:val="ab"/>
    <w:link w:val="ac"/>
    <w:uiPriority w:val="99"/>
    <w:semiHidden/>
    <w:rsid w:val="009A3D77"/>
    <w:rPr>
      <w:b/>
      <w:bCs/>
      <w:sz w:val="20"/>
      <w:szCs w:val="20"/>
    </w:rPr>
  </w:style>
  <w:style w:type="paragraph" w:styleId="ae">
    <w:name w:val="Balloon Text"/>
    <w:basedOn w:val="a"/>
    <w:link w:val="af"/>
    <w:uiPriority w:val="99"/>
    <w:semiHidden/>
    <w:unhideWhenUsed/>
    <w:rsid w:val="00BE4906"/>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E4906"/>
    <w:rPr>
      <w:rFonts w:ascii="Segoe UI" w:hAnsi="Segoe UI" w:cs="Segoe UI"/>
      <w:sz w:val="18"/>
      <w:szCs w:val="18"/>
    </w:rPr>
  </w:style>
  <w:style w:type="character" w:customStyle="1" w:styleId="xfm92490447">
    <w:name w:val="xfm_92490447"/>
    <w:basedOn w:val="a0"/>
    <w:rsid w:val="00291AF7"/>
  </w:style>
  <w:style w:type="paragraph" w:styleId="af0">
    <w:name w:val="Revision"/>
    <w:hidden/>
    <w:uiPriority w:val="99"/>
    <w:semiHidden/>
    <w:rsid w:val="00F77243"/>
    <w:pPr>
      <w:spacing w:after="0" w:line="240" w:lineRule="auto"/>
    </w:pPr>
  </w:style>
  <w:style w:type="character" w:styleId="af1">
    <w:name w:val="Unresolved Mention"/>
    <w:basedOn w:val="a0"/>
    <w:uiPriority w:val="99"/>
    <w:semiHidden/>
    <w:unhideWhenUsed/>
    <w:rsid w:val="00D14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9203">
      <w:bodyDiv w:val="1"/>
      <w:marLeft w:val="0"/>
      <w:marRight w:val="0"/>
      <w:marTop w:val="0"/>
      <w:marBottom w:val="0"/>
      <w:divBdr>
        <w:top w:val="none" w:sz="0" w:space="0" w:color="auto"/>
        <w:left w:val="none" w:sz="0" w:space="0" w:color="auto"/>
        <w:bottom w:val="none" w:sz="0" w:space="0" w:color="auto"/>
        <w:right w:val="none" w:sz="0" w:space="0" w:color="auto"/>
      </w:divBdr>
    </w:div>
    <w:div w:id="383480213">
      <w:bodyDiv w:val="1"/>
      <w:marLeft w:val="0"/>
      <w:marRight w:val="0"/>
      <w:marTop w:val="0"/>
      <w:marBottom w:val="0"/>
      <w:divBdr>
        <w:top w:val="none" w:sz="0" w:space="0" w:color="auto"/>
        <w:left w:val="none" w:sz="0" w:space="0" w:color="auto"/>
        <w:bottom w:val="none" w:sz="0" w:space="0" w:color="auto"/>
        <w:right w:val="none" w:sz="0" w:space="0" w:color="auto"/>
      </w:divBdr>
      <w:divsChild>
        <w:div w:id="1878542004">
          <w:marLeft w:val="0"/>
          <w:marRight w:val="0"/>
          <w:marTop w:val="0"/>
          <w:marBottom w:val="0"/>
          <w:divBdr>
            <w:top w:val="none" w:sz="0" w:space="0" w:color="auto"/>
            <w:left w:val="none" w:sz="0" w:space="0" w:color="auto"/>
            <w:bottom w:val="none" w:sz="0" w:space="0" w:color="auto"/>
            <w:right w:val="none" w:sz="0" w:space="0" w:color="auto"/>
          </w:divBdr>
          <w:divsChild>
            <w:div w:id="18916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0925">
      <w:bodyDiv w:val="1"/>
      <w:marLeft w:val="0"/>
      <w:marRight w:val="0"/>
      <w:marTop w:val="0"/>
      <w:marBottom w:val="0"/>
      <w:divBdr>
        <w:top w:val="none" w:sz="0" w:space="0" w:color="auto"/>
        <w:left w:val="none" w:sz="0" w:space="0" w:color="auto"/>
        <w:bottom w:val="none" w:sz="0" w:space="0" w:color="auto"/>
        <w:right w:val="none" w:sz="0" w:space="0" w:color="auto"/>
      </w:divBdr>
    </w:div>
    <w:div w:id="102683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5258</Words>
  <Characters>29975</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Григорьева Оксана Олеговна</dc:creator>
  <cp:lastModifiedBy>OLENA PASHKOVA (NEPTUNE.UA)</cp:lastModifiedBy>
  <cp:revision>4</cp:revision>
  <dcterms:created xsi:type="dcterms:W3CDTF">2023-07-20T08:31:00Z</dcterms:created>
  <dcterms:modified xsi:type="dcterms:W3CDTF">2023-07-20T08:43:00Z</dcterms:modified>
</cp:coreProperties>
</file>