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F5BBC" w14:textId="01FF79F9" w:rsidR="007945B6" w:rsidRPr="006102AB" w:rsidDel="006102AB" w:rsidRDefault="007945B6" w:rsidP="007945B6">
      <w:pPr>
        <w:pStyle w:val="11"/>
        <w:tabs>
          <w:tab w:val="left" w:pos="400"/>
          <w:tab w:val="right" w:pos="10196"/>
        </w:tabs>
        <w:rPr>
          <w:del w:id="2" w:author="Пользователь Windows" w:date="2022-01-09T18:17:00Z"/>
          <w:rFonts w:eastAsiaTheme="minorEastAsia"/>
          <w:b w:val="0"/>
          <w:bCs w:val="0"/>
          <w:caps w:val="0"/>
          <w:noProof/>
          <w:sz w:val="24"/>
          <w:szCs w:val="24"/>
          <w:lang w:val="uk-UA" w:eastAsia="uk-UA"/>
          <w:rPrChange w:id="3" w:author="Пользователь Windows" w:date="2022-01-09T18:15:00Z">
            <w:rPr>
              <w:del w:id="4" w:author="Пользователь Windows" w:date="2022-01-09T18:17:00Z"/>
              <w:rFonts w:eastAsiaTheme="minorEastAsia" w:cstheme="minorBidi"/>
              <w:b w:val="0"/>
              <w:bCs w:val="0"/>
              <w:caps w:val="0"/>
              <w:noProof/>
              <w:sz w:val="22"/>
              <w:szCs w:val="22"/>
              <w:lang w:val="uk-UA" w:eastAsia="uk-UA"/>
            </w:rPr>
          </w:rPrChange>
        </w:rPr>
      </w:pPr>
    </w:p>
    <w:customXmlInsRangeStart w:id="5" w:author="Пользователь Windows" w:date="2022-01-09T18:07:00Z"/>
    <w:sdt>
      <w:sdtPr>
        <w:rPr>
          <w:rFonts w:ascii="Arial" w:eastAsia="Calibri" w:hAnsi="Arial" w:cs="Times New Roman"/>
          <w:color w:val="auto"/>
          <w:sz w:val="20"/>
          <w:szCs w:val="22"/>
          <w:lang w:val="uk-UA" w:eastAsia="en-US"/>
        </w:rPr>
        <w:id w:val="1191029226"/>
        <w:docPartObj>
          <w:docPartGallery w:val="Table of Contents"/>
          <w:docPartUnique/>
        </w:docPartObj>
      </w:sdtPr>
      <w:sdtEndPr>
        <w:rPr>
          <w:rFonts w:asciiTheme="minorHAnsi" w:hAnsiTheme="minorHAnsi" w:cstheme="minorHAnsi"/>
          <w:noProof/>
          <w:sz w:val="24"/>
          <w:szCs w:val="24"/>
        </w:rPr>
      </w:sdtEndPr>
      <w:sdtContent>
        <w:customXmlInsRangeEnd w:id="5"/>
        <w:p w14:paraId="60816DC0" w14:textId="32D742DC" w:rsidR="00D82CC3" w:rsidRDefault="00D82CC3">
          <w:pPr>
            <w:pStyle w:val="af9"/>
            <w:rPr>
              <w:ins w:id="6" w:author="I.Yermakova" w:date="2022-01-10T09:06:00Z"/>
              <w:rFonts w:ascii="Arial" w:eastAsia="Calibri" w:hAnsi="Arial" w:cs="Times New Roman"/>
              <w:color w:val="auto"/>
              <w:sz w:val="20"/>
              <w:szCs w:val="22"/>
              <w:lang w:val="uk-UA" w:eastAsia="en-US"/>
            </w:rPr>
          </w:pPr>
        </w:p>
        <w:p w14:paraId="072CBEF4" w14:textId="77777777" w:rsidR="00992676" w:rsidRPr="00992676" w:rsidRDefault="00992676">
          <w:pPr>
            <w:rPr>
              <w:ins w:id="7" w:author="I.Yermakova" w:date="2022-01-10T09:05:00Z"/>
              <w:lang w:val="uk-UA"/>
            </w:rPr>
            <w:pPrChange w:id="8" w:author="I.Yermakova" w:date="2022-01-10T09:06:00Z">
              <w:pPr>
                <w:pStyle w:val="af9"/>
              </w:pPr>
            </w:pPrChange>
          </w:pPr>
        </w:p>
        <w:p w14:paraId="790BEF4C" w14:textId="77777777" w:rsidR="00992676" w:rsidRPr="00992676" w:rsidRDefault="00992676">
          <w:pPr>
            <w:rPr>
              <w:ins w:id="9" w:author="Пользователь Windows" w:date="2022-01-09T18:07:00Z"/>
              <w:lang w:val="uk-UA"/>
              <w:rPrChange w:id="10" w:author="I.Yermakova" w:date="2022-01-10T09:05:00Z">
                <w:rPr>
                  <w:ins w:id="11" w:author="Пользователь Windows" w:date="2022-01-09T18:07:00Z"/>
                </w:rPr>
              </w:rPrChange>
            </w:rPr>
            <w:pPrChange w:id="12" w:author="I.Yermakova" w:date="2022-01-10T09:05:00Z">
              <w:pPr>
                <w:pStyle w:val="af9"/>
              </w:pPr>
            </w:pPrChange>
          </w:pPr>
        </w:p>
        <w:p w14:paraId="79834F33" w14:textId="71A04D27" w:rsidR="00D82CC3" w:rsidRPr="006102AB" w:rsidRDefault="00D82CC3">
          <w:pPr>
            <w:pStyle w:val="11"/>
            <w:tabs>
              <w:tab w:val="left" w:pos="660"/>
              <w:tab w:val="right" w:leader="dot" w:pos="9350"/>
            </w:tabs>
            <w:rPr>
              <w:rFonts w:eastAsiaTheme="minorEastAsia" w:cstheme="minorBidi"/>
              <w:b w:val="0"/>
              <w:bCs w:val="0"/>
              <w:caps w:val="0"/>
              <w:noProof/>
              <w:sz w:val="22"/>
              <w:szCs w:val="22"/>
              <w:lang w:val="uk-UA" w:eastAsia="ru-RU"/>
              <w:rPrChange w:id="13" w:author="Пользователь Windows" w:date="2022-01-09T18:15:00Z">
                <w:rPr>
                  <w:rFonts w:eastAsiaTheme="minorEastAsia" w:cstheme="minorBidi"/>
                  <w:b w:val="0"/>
                  <w:bCs w:val="0"/>
                  <w:caps w:val="0"/>
                  <w:noProof/>
                  <w:sz w:val="22"/>
                  <w:szCs w:val="22"/>
                  <w:lang w:val="ru-RU" w:eastAsia="ru-RU"/>
                </w:rPr>
              </w:rPrChange>
            </w:rPr>
          </w:pPr>
          <w:ins w:id="14" w:author="Пользователь Windows" w:date="2022-01-09T18:07:00Z">
            <w:r w:rsidRPr="006102AB">
              <w:rPr>
                <w:lang w:val="uk-UA"/>
                <w:rPrChange w:id="15" w:author="Пользователь Windows" w:date="2022-01-09T18:15:00Z">
                  <w:rPr/>
                </w:rPrChange>
              </w:rPr>
              <w:fldChar w:fldCharType="begin"/>
            </w:r>
            <w:r w:rsidRPr="006102AB">
              <w:rPr>
                <w:lang w:val="uk-UA"/>
                <w:rPrChange w:id="16" w:author="Пользователь Windows" w:date="2022-01-09T18:15:00Z">
                  <w:rPr/>
                </w:rPrChange>
              </w:rPr>
              <w:instrText xml:space="preserve"> TOC \o "1-3" \h \z \u </w:instrText>
            </w:r>
            <w:r w:rsidRPr="006102AB">
              <w:rPr>
                <w:lang w:val="uk-UA"/>
                <w:rPrChange w:id="17" w:author="Пользователь Windows" w:date="2022-01-09T18:15:00Z">
                  <w:rPr>
                    <w:rFonts w:ascii="Arial" w:hAnsi="Arial" w:cs="Times New Roman"/>
                    <w:caps w:val="0"/>
                    <w:szCs w:val="22"/>
                  </w:rPr>
                </w:rPrChange>
              </w:rPr>
              <w:fldChar w:fldCharType="separate"/>
            </w:r>
          </w:ins>
          <w:r w:rsidRPr="006102AB">
            <w:rPr>
              <w:rStyle w:val="a5"/>
              <w:noProof/>
              <w:lang w:val="uk-UA"/>
              <w:rPrChange w:id="18" w:author="Пользователь Windows" w:date="2022-01-09T18:15:00Z">
                <w:rPr>
                  <w:rStyle w:val="a5"/>
                  <w:noProof/>
                </w:rPr>
              </w:rPrChange>
            </w:rPr>
            <w:fldChar w:fldCharType="begin"/>
          </w:r>
          <w:r w:rsidRPr="006102AB">
            <w:rPr>
              <w:rStyle w:val="a5"/>
              <w:noProof/>
              <w:lang w:val="uk-UA"/>
              <w:rPrChange w:id="19" w:author="Пользователь Windows" w:date="2022-01-09T18:15:00Z">
                <w:rPr>
                  <w:rStyle w:val="a5"/>
                  <w:noProof/>
                </w:rPr>
              </w:rPrChange>
            </w:rPr>
            <w:instrText xml:space="preserve"> </w:instrText>
          </w:r>
          <w:r w:rsidRPr="006102AB">
            <w:rPr>
              <w:noProof/>
              <w:lang w:val="uk-UA"/>
              <w:rPrChange w:id="20" w:author="Пользователь Windows" w:date="2022-01-09T18:15:00Z">
                <w:rPr>
                  <w:noProof/>
                </w:rPr>
              </w:rPrChange>
            </w:rPr>
            <w:instrText>HYPERLINK \l "_Toc92644044"</w:instrText>
          </w:r>
          <w:r w:rsidRPr="006102AB">
            <w:rPr>
              <w:rStyle w:val="a5"/>
              <w:noProof/>
              <w:lang w:val="uk-UA"/>
              <w:rPrChange w:id="21" w:author="Пользователь Windows" w:date="2022-01-09T18:15:00Z">
                <w:rPr>
                  <w:rStyle w:val="a5"/>
                  <w:noProof/>
                </w:rPr>
              </w:rPrChange>
            </w:rPr>
            <w:instrText xml:space="preserve"> </w:instrText>
          </w:r>
          <w:r w:rsidRPr="006102AB">
            <w:rPr>
              <w:rStyle w:val="a5"/>
              <w:noProof/>
              <w:lang w:val="uk-UA"/>
              <w:rPrChange w:id="22" w:author="Пользователь Windows" w:date="2022-01-09T18:15:00Z">
                <w:rPr>
                  <w:rStyle w:val="a5"/>
                  <w:noProof/>
                </w:rPr>
              </w:rPrChange>
            </w:rPr>
            <w:fldChar w:fldCharType="separate"/>
          </w:r>
          <w:r w:rsidRPr="005554B6">
            <w:rPr>
              <w:rStyle w:val="a5"/>
              <w:noProof/>
              <w:lang w:val="uk-UA" w:eastAsia="cs-CZ"/>
            </w:rPr>
            <w:t>1.</w:t>
          </w:r>
          <w:r w:rsidRPr="006102AB">
            <w:rPr>
              <w:rFonts w:eastAsiaTheme="minorEastAsia" w:cstheme="minorBidi"/>
              <w:b w:val="0"/>
              <w:bCs w:val="0"/>
              <w:caps w:val="0"/>
              <w:noProof/>
              <w:sz w:val="22"/>
              <w:szCs w:val="22"/>
              <w:lang w:val="uk-UA" w:eastAsia="ru-RU"/>
              <w:rPrChange w:id="23" w:author="Пользователь Windows" w:date="2022-01-09T18:15:00Z">
                <w:rPr>
                  <w:rFonts w:eastAsiaTheme="minorEastAsia" w:cstheme="minorBidi"/>
                  <w:b w:val="0"/>
                  <w:bCs w:val="0"/>
                  <w:caps w:val="0"/>
                  <w:noProof/>
                  <w:sz w:val="22"/>
                  <w:szCs w:val="22"/>
                  <w:lang w:val="ru-RU" w:eastAsia="ru-RU"/>
                </w:rPr>
              </w:rPrChange>
            </w:rPr>
            <w:tab/>
          </w:r>
          <w:r w:rsidRPr="005554B6">
            <w:rPr>
              <w:rStyle w:val="a5"/>
              <w:noProof/>
              <w:lang w:val="uk-UA"/>
            </w:rPr>
            <w:t>Мета,</w:t>
          </w:r>
          <w:r w:rsidRPr="005554B6">
            <w:rPr>
              <w:rStyle w:val="a5"/>
              <w:noProof/>
              <w:lang w:val="uk-UA" w:eastAsia="cs-CZ"/>
            </w:rPr>
            <w:t xml:space="preserve"> сфера застосування, компетенції, керівн</w:t>
          </w:r>
          <w:ins w:id="24" w:author="I.Yermakova" w:date="2022-01-10T08:44:00Z">
            <w:r w:rsidR="00A06746">
              <w:rPr>
                <w:rStyle w:val="a5"/>
                <w:noProof/>
                <w:lang w:val="uk-UA" w:eastAsia="cs-CZ"/>
              </w:rPr>
              <w:t>і</w:t>
            </w:r>
          </w:ins>
          <w:del w:id="25" w:author="I.Yermakova" w:date="2022-01-10T08:44:00Z">
            <w:r w:rsidRPr="005554B6" w:rsidDel="00A06746">
              <w:rPr>
                <w:rStyle w:val="a5"/>
                <w:noProof/>
                <w:lang w:val="uk-UA" w:eastAsia="cs-CZ"/>
              </w:rPr>
              <w:delText>и</w:delText>
            </w:r>
          </w:del>
          <w:r w:rsidRPr="005554B6">
            <w:rPr>
              <w:rStyle w:val="a5"/>
              <w:noProof/>
              <w:lang w:val="uk-UA" w:eastAsia="cs-CZ"/>
            </w:rPr>
            <w:t xml:space="preserve"> принципи та обов'язки</w:t>
          </w:r>
          <w:r w:rsidRPr="006102AB">
            <w:rPr>
              <w:noProof/>
              <w:webHidden/>
              <w:lang w:val="uk-UA"/>
              <w:rPrChange w:id="26" w:author="Пользователь Windows" w:date="2022-01-09T18:15:00Z">
                <w:rPr>
                  <w:noProof/>
                  <w:webHidden/>
                </w:rPr>
              </w:rPrChange>
            </w:rPr>
            <w:tab/>
          </w:r>
          <w:r w:rsidRPr="006102AB">
            <w:rPr>
              <w:rStyle w:val="a5"/>
              <w:noProof/>
              <w:lang w:val="uk-UA"/>
              <w:rPrChange w:id="27" w:author="Пользователь Windows" w:date="2022-01-09T18:15:00Z">
                <w:rPr>
                  <w:rStyle w:val="a5"/>
                  <w:noProof/>
                </w:rPr>
              </w:rPrChange>
            </w:rPr>
            <w:fldChar w:fldCharType="begin"/>
          </w:r>
          <w:r w:rsidRPr="006102AB">
            <w:rPr>
              <w:noProof/>
              <w:webHidden/>
              <w:lang w:val="uk-UA"/>
              <w:rPrChange w:id="28" w:author="Пользователь Windows" w:date="2022-01-09T18:15:00Z">
                <w:rPr>
                  <w:noProof/>
                  <w:webHidden/>
                </w:rPr>
              </w:rPrChange>
            </w:rPr>
            <w:instrText xml:space="preserve"> PAGEREF _Toc92644044 \h </w:instrText>
          </w:r>
          <w:r w:rsidRPr="006102AB">
            <w:rPr>
              <w:rStyle w:val="a5"/>
              <w:noProof/>
              <w:lang w:val="uk-UA"/>
              <w:rPrChange w:id="29" w:author="Пользователь Windows" w:date="2022-01-09T18:15:00Z">
                <w:rPr>
                  <w:rStyle w:val="a5"/>
                  <w:noProof/>
                  <w:lang w:val="uk-UA"/>
                </w:rPr>
              </w:rPrChange>
            </w:rPr>
          </w:r>
          <w:r w:rsidRPr="006102AB">
            <w:rPr>
              <w:rStyle w:val="a5"/>
              <w:noProof/>
              <w:lang w:val="uk-UA"/>
              <w:rPrChange w:id="30" w:author="Пользователь Windows" w:date="2022-01-09T18:15:00Z">
                <w:rPr>
                  <w:rStyle w:val="a5"/>
                  <w:noProof/>
                </w:rPr>
              </w:rPrChange>
            </w:rPr>
            <w:fldChar w:fldCharType="separate"/>
          </w:r>
          <w:r w:rsidRPr="006102AB">
            <w:rPr>
              <w:noProof/>
              <w:webHidden/>
              <w:lang w:val="uk-UA"/>
              <w:rPrChange w:id="31" w:author="Пользователь Windows" w:date="2022-01-09T18:15:00Z">
                <w:rPr>
                  <w:noProof/>
                  <w:webHidden/>
                </w:rPr>
              </w:rPrChange>
            </w:rPr>
            <w:t>2</w:t>
          </w:r>
          <w:r w:rsidRPr="006102AB">
            <w:rPr>
              <w:rStyle w:val="a5"/>
              <w:noProof/>
              <w:lang w:val="uk-UA"/>
              <w:rPrChange w:id="32" w:author="Пользователь Windows" w:date="2022-01-09T18:15:00Z">
                <w:rPr>
                  <w:rStyle w:val="a5"/>
                  <w:noProof/>
                </w:rPr>
              </w:rPrChange>
            </w:rPr>
            <w:fldChar w:fldCharType="end"/>
          </w:r>
          <w:r w:rsidRPr="006102AB">
            <w:rPr>
              <w:rStyle w:val="a5"/>
              <w:noProof/>
              <w:lang w:val="uk-UA"/>
              <w:rPrChange w:id="33" w:author="Пользователь Windows" w:date="2022-01-09T18:15:00Z">
                <w:rPr>
                  <w:rStyle w:val="a5"/>
                  <w:noProof/>
                </w:rPr>
              </w:rPrChange>
            </w:rPr>
            <w:fldChar w:fldCharType="end"/>
          </w:r>
        </w:p>
        <w:p w14:paraId="3D82624C" w14:textId="3EE1E96B" w:rsidR="00D82CC3" w:rsidRPr="006102AB" w:rsidRDefault="00D82CC3">
          <w:pPr>
            <w:pStyle w:val="11"/>
            <w:tabs>
              <w:tab w:val="left" w:pos="660"/>
              <w:tab w:val="right" w:leader="dot" w:pos="9350"/>
            </w:tabs>
            <w:rPr>
              <w:rFonts w:eastAsiaTheme="minorEastAsia" w:cstheme="minorBidi"/>
              <w:b w:val="0"/>
              <w:bCs w:val="0"/>
              <w:caps w:val="0"/>
              <w:noProof/>
              <w:sz w:val="22"/>
              <w:szCs w:val="22"/>
              <w:lang w:val="uk-UA" w:eastAsia="ru-RU"/>
              <w:rPrChange w:id="34" w:author="Пользователь Windows" w:date="2022-01-09T18:15:00Z">
                <w:rPr>
                  <w:rFonts w:eastAsiaTheme="minorEastAsia" w:cstheme="minorBidi"/>
                  <w:b w:val="0"/>
                  <w:bCs w:val="0"/>
                  <w:caps w:val="0"/>
                  <w:noProof/>
                  <w:sz w:val="22"/>
                  <w:szCs w:val="22"/>
                  <w:lang w:val="ru-RU" w:eastAsia="ru-RU"/>
                </w:rPr>
              </w:rPrChange>
            </w:rPr>
          </w:pPr>
          <w:r w:rsidRPr="006102AB">
            <w:rPr>
              <w:rStyle w:val="a5"/>
              <w:noProof/>
              <w:lang w:val="uk-UA"/>
              <w:rPrChange w:id="35" w:author="Пользователь Windows" w:date="2022-01-09T18:15:00Z">
                <w:rPr>
                  <w:rStyle w:val="a5"/>
                  <w:noProof/>
                </w:rPr>
              </w:rPrChange>
            </w:rPr>
            <w:fldChar w:fldCharType="begin"/>
          </w:r>
          <w:r w:rsidRPr="006102AB">
            <w:rPr>
              <w:rStyle w:val="a5"/>
              <w:noProof/>
              <w:lang w:val="uk-UA"/>
              <w:rPrChange w:id="36" w:author="Пользователь Windows" w:date="2022-01-09T18:15:00Z">
                <w:rPr>
                  <w:rStyle w:val="a5"/>
                  <w:noProof/>
                </w:rPr>
              </w:rPrChange>
            </w:rPr>
            <w:instrText xml:space="preserve"> </w:instrText>
          </w:r>
          <w:r w:rsidRPr="006102AB">
            <w:rPr>
              <w:noProof/>
              <w:lang w:val="uk-UA"/>
              <w:rPrChange w:id="37" w:author="Пользователь Windows" w:date="2022-01-09T18:15:00Z">
                <w:rPr>
                  <w:noProof/>
                </w:rPr>
              </w:rPrChange>
            </w:rPr>
            <w:instrText>HYPERLINK \l "_Toc92644045"</w:instrText>
          </w:r>
          <w:r w:rsidRPr="006102AB">
            <w:rPr>
              <w:rStyle w:val="a5"/>
              <w:noProof/>
              <w:lang w:val="uk-UA"/>
              <w:rPrChange w:id="38" w:author="Пользователь Windows" w:date="2022-01-09T18:15:00Z">
                <w:rPr>
                  <w:rStyle w:val="a5"/>
                  <w:noProof/>
                </w:rPr>
              </w:rPrChange>
            </w:rPr>
            <w:instrText xml:space="preserve"> </w:instrText>
          </w:r>
          <w:r w:rsidRPr="006102AB">
            <w:rPr>
              <w:rStyle w:val="a5"/>
              <w:noProof/>
              <w:lang w:val="uk-UA"/>
              <w:rPrChange w:id="39" w:author="Пользователь Windows" w:date="2022-01-09T18:15:00Z">
                <w:rPr>
                  <w:rStyle w:val="a5"/>
                  <w:noProof/>
                </w:rPr>
              </w:rPrChange>
            </w:rPr>
            <w:fldChar w:fldCharType="separate"/>
          </w:r>
          <w:r w:rsidRPr="005554B6">
            <w:rPr>
              <w:rStyle w:val="a5"/>
              <w:noProof/>
              <w:lang w:val="uk-UA" w:eastAsia="cs-CZ"/>
            </w:rPr>
            <w:t>2.</w:t>
          </w:r>
          <w:r w:rsidRPr="006102AB">
            <w:rPr>
              <w:rFonts w:eastAsiaTheme="minorEastAsia" w:cstheme="minorBidi"/>
              <w:b w:val="0"/>
              <w:bCs w:val="0"/>
              <w:caps w:val="0"/>
              <w:noProof/>
              <w:sz w:val="22"/>
              <w:szCs w:val="22"/>
              <w:lang w:val="uk-UA" w:eastAsia="ru-RU"/>
              <w:rPrChange w:id="40" w:author="Пользователь Windows" w:date="2022-01-09T18:15:00Z">
                <w:rPr>
                  <w:rFonts w:eastAsiaTheme="minorEastAsia" w:cstheme="minorBidi"/>
                  <w:b w:val="0"/>
                  <w:bCs w:val="0"/>
                  <w:caps w:val="0"/>
                  <w:noProof/>
                  <w:sz w:val="22"/>
                  <w:szCs w:val="22"/>
                  <w:lang w:val="ru-RU" w:eastAsia="ru-RU"/>
                </w:rPr>
              </w:rPrChange>
            </w:rPr>
            <w:tab/>
          </w:r>
          <w:r w:rsidRPr="005554B6">
            <w:rPr>
              <w:rStyle w:val="a5"/>
              <w:noProof/>
              <w:lang w:val="uk-UA"/>
            </w:rPr>
            <w:t>Терміни та абревіатури</w:t>
          </w:r>
          <w:r w:rsidRPr="006102AB">
            <w:rPr>
              <w:noProof/>
              <w:webHidden/>
              <w:lang w:val="uk-UA"/>
              <w:rPrChange w:id="41" w:author="Пользователь Windows" w:date="2022-01-09T18:15:00Z">
                <w:rPr>
                  <w:noProof/>
                  <w:webHidden/>
                </w:rPr>
              </w:rPrChange>
            </w:rPr>
            <w:tab/>
          </w:r>
          <w:r w:rsidRPr="006102AB">
            <w:rPr>
              <w:rStyle w:val="a5"/>
              <w:noProof/>
              <w:lang w:val="uk-UA"/>
              <w:rPrChange w:id="42" w:author="Пользователь Windows" w:date="2022-01-09T18:15:00Z">
                <w:rPr>
                  <w:rStyle w:val="a5"/>
                  <w:noProof/>
                </w:rPr>
              </w:rPrChange>
            </w:rPr>
            <w:fldChar w:fldCharType="begin"/>
          </w:r>
          <w:r w:rsidRPr="006102AB">
            <w:rPr>
              <w:noProof/>
              <w:webHidden/>
              <w:lang w:val="uk-UA"/>
              <w:rPrChange w:id="43" w:author="Пользователь Windows" w:date="2022-01-09T18:15:00Z">
                <w:rPr>
                  <w:noProof/>
                  <w:webHidden/>
                </w:rPr>
              </w:rPrChange>
            </w:rPr>
            <w:instrText xml:space="preserve"> PAGEREF _Toc92644045 \h </w:instrText>
          </w:r>
          <w:r w:rsidRPr="006102AB">
            <w:rPr>
              <w:rStyle w:val="a5"/>
              <w:noProof/>
              <w:lang w:val="uk-UA"/>
              <w:rPrChange w:id="44" w:author="Пользователь Windows" w:date="2022-01-09T18:15:00Z">
                <w:rPr>
                  <w:rStyle w:val="a5"/>
                  <w:noProof/>
                  <w:lang w:val="uk-UA"/>
                </w:rPr>
              </w:rPrChange>
            </w:rPr>
          </w:r>
          <w:r w:rsidRPr="006102AB">
            <w:rPr>
              <w:rStyle w:val="a5"/>
              <w:noProof/>
              <w:lang w:val="uk-UA"/>
              <w:rPrChange w:id="45" w:author="Пользователь Windows" w:date="2022-01-09T18:15:00Z">
                <w:rPr>
                  <w:rStyle w:val="a5"/>
                  <w:noProof/>
                </w:rPr>
              </w:rPrChange>
            </w:rPr>
            <w:fldChar w:fldCharType="separate"/>
          </w:r>
          <w:r w:rsidRPr="006102AB">
            <w:rPr>
              <w:noProof/>
              <w:webHidden/>
              <w:lang w:val="uk-UA"/>
              <w:rPrChange w:id="46" w:author="Пользователь Windows" w:date="2022-01-09T18:15:00Z">
                <w:rPr>
                  <w:noProof/>
                  <w:webHidden/>
                </w:rPr>
              </w:rPrChange>
            </w:rPr>
            <w:t>3</w:t>
          </w:r>
          <w:r w:rsidRPr="006102AB">
            <w:rPr>
              <w:rStyle w:val="a5"/>
              <w:noProof/>
              <w:lang w:val="uk-UA"/>
              <w:rPrChange w:id="47" w:author="Пользователь Windows" w:date="2022-01-09T18:15:00Z">
                <w:rPr>
                  <w:rStyle w:val="a5"/>
                  <w:noProof/>
                </w:rPr>
              </w:rPrChange>
            </w:rPr>
            <w:fldChar w:fldCharType="end"/>
          </w:r>
          <w:r w:rsidRPr="006102AB">
            <w:rPr>
              <w:rStyle w:val="a5"/>
              <w:noProof/>
              <w:lang w:val="uk-UA"/>
              <w:rPrChange w:id="48" w:author="Пользователь Windows" w:date="2022-01-09T18:15:00Z">
                <w:rPr>
                  <w:rStyle w:val="a5"/>
                  <w:noProof/>
                </w:rPr>
              </w:rPrChange>
            </w:rPr>
            <w:fldChar w:fldCharType="end"/>
          </w:r>
        </w:p>
        <w:p w14:paraId="4E01C05F" w14:textId="76991A76" w:rsidR="00D82CC3" w:rsidRPr="006102AB" w:rsidRDefault="00D82CC3">
          <w:pPr>
            <w:pStyle w:val="11"/>
            <w:tabs>
              <w:tab w:val="left" w:pos="660"/>
              <w:tab w:val="right" w:leader="dot" w:pos="9350"/>
            </w:tabs>
            <w:rPr>
              <w:rFonts w:eastAsiaTheme="minorEastAsia" w:cstheme="minorBidi"/>
              <w:b w:val="0"/>
              <w:bCs w:val="0"/>
              <w:caps w:val="0"/>
              <w:noProof/>
              <w:sz w:val="22"/>
              <w:szCs w:val="22"/>
              <w:lang w:val="uk-UA" w:eastAsia="ru-RU"/>
              <w:rPrChange w:id="49" w:author="Пользователь Windows" w:date="2022-01-09T18:15:00Z">
                <w:rPr>
                  <w:rFonts w:eastAsiaTheme="minorEastAsia" w:cstheme="minorBidi"/>
                  <w:b w:val="0"/>
                  <w:bCs w:val="0"/>
                  <w:caps w:val="0"/>
                  <w:noProof/>
                  <w:sz w:val="22"/>
                  <w:szCs w:val="22"/>
                  <w:lang w:val="ru-RU" w:eastAsia="ru-RU"/>
                </w:rPr>
              </w:rPrChange>
            </w:rPr>
          </w:pPr>
          <w:r w:rsidRPr="006102AB">
            <w:rPr>
              <w:rStyle w:val="a5"/>
              <w:noProof/>
              <w:lang w:val="uk-UA"/>
              <w:rPrChange w:id="50" w:author="Пользователь Windows" w:date="2022-01-09T18:15:00Z">
                <w:rPr>
                  <w:rStyle w:val="a5"/>
                  <w:noProof/>
                </w:rPr>
              </w:rPrChange>
            </w:rPr>
            <w:fldChar w:fldCharType="begin"/>
          </w:r>
          <w:r w:rsidRPr="006102AB">
            <w:rPr>
              <w:rStyle w:val="a5"/>
              <w:noProof/>
              <w:lang w:val="uk-UA"/>
              <w:rPrChange w:id="51" w:author="Пользователь Windows" w:date="2022-01-09T18:15:00Z">
                <w:rPr>
                  <w:rStyle w:val="a5"/>
                  <w:noProof/>
                </w:rPr>
              </w:rPrChange>
            </w:rPr>
            <w:instrText xml:space="preserve"> </w:instrText>
          </w:r>
          <w:r w:rsidRPr="006102AB">
            <w:rPr>
              <w:noProof/>
              <w:lang w:val="uk-UA"/>
              <w:rPrChange w:id="52" w:author="Пользователь Windows" w:date="2022-01-09T18:15:00Z">
                <w:rPr>
                  <w:noProof/>
                </w:rPr>
              </w:rPrChange>
            </w:rPr>
            <w:instrText>HYPERLINK \l "_Toc92644046"</w:instrText>
          </w:r>
          <w:r w:rsidRPr="006102AB">
            <w:rPr>
              <w:rStyle w:val="a5"/>
              <w:noProof/>
              <w:lang w:val="uk-UA"/>
              <w:rPrChange w:id="53" w:author="Пользователь Windows" w:date="2022-01-09T18:15:00Z">
                <w:rPr>
                  <w:rStyle w:val="a5"/>
                  <w:noProof/>
                </w:rPr>
              </w:rPrChange>
            </w:rPr>
            <w:instrText xml:space="preserve"> </w:instrText>
          </w:r>
          <w:r w:rsidRPr="006102AB">
            <w:rPr>
              <w:rStyle w:val="a5"/>
              <w:noProof/>
              <w:lang w:val="uk-UA"/>
              <w:rPrChange w:id="54" w:author="Пользователь Windows" w:date="2022-01-09T18:15:00Z">
                <w:rPr>
                  <w:rStyle w:val="a5"/>
                  <w:noProof/>
                </w:rPr>
              </w:rPrChange>
            </w:rPr>
            <w:fldChar w:fldCharType="separate"/>
          </w:r>
          <w:r w:rsidRPr="005554B6">
            <w:rPr>
              <w:rStyle w:val="a5"/>
              <w:noProof/>
              <w:lang w:val="uk-UA"/>
            </w:rPr>
            <w:t>3.</w:t>
          </w:r>
          <w:r w:rsidRPr="006102AB">
            <w:rPr>
              <w:rFonts w:eastAsiaTheme="minorEastAsia" w:cstheme="minorBidi"/>
              <w:b w:val="0"/>
              <w:bCs w:val="0"/>
              <w:caps w:val="0"/>
              <w:noProof/>
              <w:sz w:val="22"/>
              <w:szCs w:val="22"/>
              <w:lang w:val="uk-UA" w:eastAsia="ru-RU"/>
              <w:rPrChange w:id="55" w:author="Пользователь Windows" w:date="2022-01-09T18:15:00Z">
                <w:rPr>
                  <w:rFonts w:eastAsiaTheme="minorEastAsia" w:cstheme="minorBidi"/>
                  <w:b w:val="0"/>
                  <w:bCs w:val="0"/>
                  <w:caps w:val="0"/>
                  <w:noProof/>
                  <w:sz w:val="22"/>
                  <w:szCs w:val="22"/>
                  <w:lang w:val="ru-RU" w:eastAsia="ru-RU"/>
                </w:rPr>
              </w:rPrChange>
            </w:rPr>
            <w:tab/>
          </w:r>
          <w:r w:rsidRPr="005554B6">
            <w:rPr>
              <w:rStyle w:val="a5"/>
              <w:noProof/>
              <w:lang w:val="uk-UA"/>
            </w:rPr>
            <w:t>ОРГАНІЗАЦІЯ ДІЯЛЬНОСТІ – ЗАГАЛЬНА ІНФОРМАЦІЯ</w:t>
          </w:r>
          <w:r w:rsidRPr="006102AB">
            <w:rPr>
              <w:noProof/>
              <w:webHidden/>
              <w:lang w:val="uk-UA"/>
              <w:rPrChange w:id="56" w:author="Пользователь Windows" w:date="2022-01-09T18:15:00Z">
                <w:rPr>
                  <w:noProof/>
                  <w:webHidden/>
                </w:rPr>
              </w:rPrChange>
            </w:rPr>
            <w:tab/>
          </w:r>
          <w:r w:rsidRPr="006102AB">
            <w:rPr>
              <w:rStyle w:val="a5"/>
              <w:noProof/>
              <w:lang w:val="uk-UA"/>
              <w:rPrChange w:id="57" w:author="Пользователь Windows" w:date="2022-01-09T18:15:00Z">
                <w:rPr>
                  <w:rStyle w:val="a5"/>
                  <w:noProof/>
                </w:rPr>
              </w:rPrChange>
            </w:rPr>
            <w:fldChar w:fldCharType="begin"/>
          </w:r>
          <w:r w:rsidRPr="006102AB">
            <w:rPr>
              <w:noProof/>
              <w:webHidden/>
              <w:lang w:val="uk-UA"/>
              <w:rPrChange w:id="58" w:author="Пользователь Windows" w:date="2022-01-09T18:15:00Z">
                <w:rPr>
                  <w:noProof/>
                  <w:webHidden/>
                </w:rPr>
              </w:rPrChange>
            </w:rPr>
            <w:instrText xml:space="preserve"> PAGEREF _Toc92644046 \h </w:instrText>
          </w:r>
          <w:r w:rsidRPr="006102AB">
            <w:rPr>
              <w:rStyle w:val="a5"/>
              <w:noProof/>
              <w:lang w:val="uk-UA"/>
              <w:rPrChange w:id="59" w:author="Пользователь Windows" w:date="2022-01-09T18:15:00Z">
                <w:rPr>
                  <w:rStyle w:val="a5"/>
                  <w:noProof/>
                  <w:lang w:val="uk-UA"/>
                </w:rPr>
              </w:rPrChange>
            </w:rPr>
          </w:r>
          <w:r w:rsidRPr="006102AB">
            <w:rPr>
              <w:rStyle w:val="a5"/>
              <w:noProof/>
              <w:lang w:val="uk-UA"/>
              <w:rPrChange w:id="60" w:author="Пользователь Windows" w:date="2022-01-09T18:15:00Z">
                <w:rPr>
                  <w:rStyle w:val="a5"/>
                  <w:noProof/>
                </w:rPr>
              </w:rPrChange>
            </w:rPr>
            <w:fldChar w:fldCharType="separate"/>
          </w:r>
          <w:r w:rsidRPr="006102AB">
            <w:rPr>
              <w:noProof/>
              <w:webHidden/>
              <w:lang w:val="uk-UA"/>
              <w:rPrChange w:id="61" w:author="Пользователь Windows" w:date="2022-01-09T18:15:00Z">
                <w:rPr>
                  <w:noProof/>
                  <w:webHidden/>
                </w:rPr>
              </w:rPrChange>
            </w:rPr>
            <w:t>4</w:t>
          </w:r>
          <w:r w:rsidRPr="006102AB">
            <w:rPr>
              <w:rStyle w:val="a5"/>
              <w:noProof/>
              <w:lang w:val="uk-UA"/>
              <w:rPrChange w:id="62" w:author="Пользователь Windows" w:date="2022-01-09T18:15:00Z">
                <w:rPr>
                  <w:rStyle w:val="a5"/>
                  <w:noProof/>
                </w:rPr>
              </w:rPrChange>
            </w:rPr>
            <w:fldChar w:fldCharType="end"/>
          </w:r>
          <w:r w:rsidRPr="006102AB">
            <w:rPr>
              <w:rStyle w:val="a5"/>
              <w:noProof/>
              <w:lang w:val="uk-UA"/>
              <w:rPrChange w:id="63" w:author="Пользователь Windows" w:date="2022-01-09T18:15:00Z">
                <w:rPr>
                  <w:rStyle w:val="a5"/>
                  <w:noProof/>
                </w:rPr>
              </w:rPrChange>
            </w:rPr>
            <w:fldChar w:fldCharType="end"/>
          </w:r>
        </w:p>
        <w:p w14:paraId="343DD048" w14:textId="1AA28F66" w:rsidR="00D82CC3" w:rsidRPr="006102AB" w:rsidRDefault="00D82CC3" w:rsidP="005554B6">
          <w:pPr>
            <w:pStyle w:val="21"/>
            <w:rPr>
              <w:rFonts w:eastAsiaTheme="minorEastAsia" w:cstheme="minorBidi"/>
              <w:noProof/>
              <w:sz w:val="22"/>
              <w:szCs w:val="22"/>
              <w:lang w:val="uk-UA" w:eastAsia="ru-RU"/>
              <w:rPrChange w:id="64" w:author="Пользователь Windows" w:date="2022-01-09T18:15:00Z">
                <w:rPr>
                  <w:rFonts w:eastAsiaTheme="minorEastAsia" w:cstheme="minorBidi"/>
                  <w:smallCaps w:val="0"/>
                  <w:noProof/>
                  <w:sz w:val="22"/>
                  <w:szCs w:val="22"/>
                  <w:lang w:val="ru-RU" w:eastAsia="ru-RU"/>
                </w:rPr>
              </w:rPrChange>
            </w:rPr>
          </w:pPr>
          <w:r w:rsidRPr="006102AB">
            <w:rPr>
              <w:rStyle w:val="a5"/>
              <w:noProof/>
              <w:lang w:val="uk-UA"/>
              <w:rPrChange w:id="65" w:author="Пользователь Windows" w:date="2022-01-09T18:15:00Z">
                <w:rPr>
                  <w:rStyle w:val="a5"/>
                  <w:noProof/>
                </w:rPr>
              </w:rPrChange>
            </w:rPr>
            <w:fldChar w:fldCharType="begin"/>
          </w:r>
          <w:r w:rsidRPr="006102AB">
            <w:rPr>
              <w:rStyle w:val="a5"/>
              <w:noProof/>
              <w:lang w:val="uk-UA"/>
              <w:rPrChange w:id="66" w:author="Пользователь Windows" w:date="2022-01-09T18:15:00Z">
                <w:rPr>
                  <w:rStyle w:val="a5"/>
                  <w:noProof/>
                </w:rPr>
              </w:rPrChange>
            </w:rPr>
            <w:instrText xml:space="preserve"> </w:instrText>
          </w:r>
          <w:r w:rsidRPr="006102AB">
            <w:rPr>
              <w:noProof/>
              <w:lang w:val="uk-UA"/>
              <w:rPrChange w:id="67" w:author="Пользователь Windows" w:date="2022-01-09T18:15:00Z">
                <w:rPr>
                  <w:noProof/>
                </w:rPr>
              </w:rPrChange>
            </w:rPr>
            <w:instrText>HYPERLINK \l "_Toc92644047"</w:instrText>
          </w:r>
          <w:r w:rsidRPr="006102AB">
            <w:rPr>
              <w:rStyle w:val="a5"/>
              <w:noProof/>
              <w:lang w:val="uk-UA"/>
              <w:rPrChange w:id="68" w:author="Пользователь Windows" w:date="2022-01-09T18:15:00Z">
                <w:rPr>
                  <w:rStyle w:val="a5"/>
                  <w:noProof/>
                </w:rPr>
              </w:rPrChange>
            </w:rPr>
            <w:instrText xml:space="preserve"> </w:instrText>
          </w:r>
          <w:r w:rsidRPr="006102AB">
            <w:rPr>
              <w:rStyle w:val="a5"/>
              <w:noProof/>
              <w:lang w:val="uk-UA"/>
              <w:rPrChange w:id="69" w:author="Пользователь Windows" w:date="2022-01-09T18:15:00Z">
                <w:rPr>
                  <w:rStyle w:val="a5"/>
                  <w:noProof/>
                </w:rPr>
              </w:rPrChange>
            </w:rPr>
            <w:fldChar w:fldCharType="separate"/>
          </w:r>
          <w:r w:rsidRPr="005554B6">
            <w:rPr>
              <w:rStyle w:val="a5"/>
              <w:noProof/>
              <w:lang w:val="uk-UA"/>
            </w:rPr>
            <w:t>3.1.</w:t>
          </w:r>
          <w:r w:rsidRPr="006102AB">
            <w:rPr>
              <w:rFonts w:eastAsiaTheme="minorEastAsia" w:cstheme="minorBidi"/>
              <w:noProof/>
              <w:sz w:val="22"/>
              <w:szCs w:val="22"/>
              <w:lang w:val="uk-UA" w:eastAsia="ru-RU"/>
              <w:rPrChange w:id="70" w:author="Пользователь Windows" w:date="2022-01-09T18:15:00Z">
                <w:rPr>
                  <w:rFonts w:eastAsiaTheme="minorEastAsia" w:cstheme="minorBidi"/>
                  <w:smallCaps w:val="0"/>
                  <w:noProof/>
                  <w:sz w:val="22"/>
                  <w:szCs w:val="22"/>
                  <w:lang w:val="ru-RU" w:eastAsia="ru-RU"/>
                </w:rPr>
              </w:rPrChange>
            </w:rPr>
            <w:tab/>
          </w:r>
          <w:r w:rsidRPr="005554B6">
            <w:rPr>
              <w:rStyle w:val="a5"/>
              <w:noProof/>
              <w:lang w:val="uk-UA"/>
            </w:rPr>
            <w:t>ЗАКУПІВЛЯ ТМЦ</w:t>
          </w:r>
          <w:del w:id="71" w:author="Пользователь Windows" w:date="2022-01-09T18:57:00Z">
            <w:r w:rsidRPr="005554B6" w:rsidDel="00700846">
              <w:rPr>
                <w:rStyle w:val="a5"/>
                <w:noProof/>
                <w:lang w:val="uk-UA"/>
              </w:rPr>
              <w:delText xml:space="preserve"> </w:delText>
            </w:r>
          </w:del>
          <w:r w:rsidRPr="005554B6">
            <w:rPr>
              <w:rStyle w:val="a5"/>
              <w:noProof/>
              <w:lang w:val="uk-UA"/>
            </w:rPr>
            <w:t>/</w:t>
          </w:r>
          <w:del w:id="72" w:author="Пользователь Windows" w:date="2022-01-09T18:57:00Z">
            <w:r w:rsidRPr="005554B6" w:rsidDel="00700846">
              <w:rPr>
                <w:rStyle w:val="a5"/>
                <w:noProof/>
                <w:lang w:val="uk-UA"/>
              </w:rPr>
              <w:delText xml:space="preserve"> </w:delText>
            </w:r>
          </w:del>
          <w:r w:rsidRPr="005554B6">
            <w:rPr>
              <w:rStyle w:val="a5"/>
              <w:noProof/>
              <w:lang w:val="uk-UA"/>
            </w:rPr>
            <w:t>послуг</w:t>
          </w:r>
          <w:r w:rsidRPr="006102AB">
            <w:rPr>
              <w:noProof/>
              <w:webHidden/>
              <w:lang w:val="uk-UA"/>
              <w:rPrChange w:id="73" w:author="Пользователь Windows" w:date="2022-01-09T18:15:00Z">
                <w:rPr>
                  <w:noProof/>
                  <w:webHidden/>
                </w:rPr>
              </w:rPrChange>
            </w:rPr>
            <w:tab/>
          </w:r>
          <w:r w:rsidRPr="006102AB">
            <w:rPr>
              <w:rStyle w:val="a5"/>
              <w:noProof/>
              <w:lang w:val="uk-UA"/>
              <w:rPrChange w:id="74" w:author="Пользователь Windows" w:date="2022-01-09T18:15:00Z">
                <w:rPr>
                  <w:rStyle w:val="a5"/>
                  <w:noProof/>
                </w:rPr>
              </w:rPrChange>
            </w:rPr>
            <w:fldChar w:fldCharType="begin"/>
          </w:r>
          <w:r w:rsidRPr="006102AB">
            <w:rPr>
              <w:noProof/>
              <w:webHidden/>
              <w:lang w:val="uk-UA"/>
              <w:rPrChange w:id="75" w:author="Пользователь Windows" w:date="2022-01-09T18:15:00Z">
                <w:rPr>
                  <w:noProof/>
                  <w:webHidden/>
                </w:rPr>
              </w:rPrChange>
            </w:rPr>
            <w:instrText xml:space="preserve"> PAGEREF _Toc92644047 \h </w:instrText>
          </w:r>
          <w:r w:rsidRPr="006102AB">
            <w:rPr>
              <w:rStyle w:val="a5"/>
              <w:noProof/>
              <w:lang w:val="uk-UA"/>
              <w:rPrChange w:id="76" w:author="Пользователь Windows" w:date="2022-01-09T18:15:00Z">
                <w:rPr>
                  <w:rStyle w:val="a5"/>
                  <w:noProof/>
                  <w:lang w:val="uk-UA"/>
                </w:rPr>
              </w:rPrChange>
            </w:rPr>
          </w:r>
          <w:r w:rsidRPr="006102AB">
            <w:rPr>
              <w:rStyle w:val="a5"/>
              <w:noProof/>
              <w:lang w:val="uk-UA"/>
              <w:rPrChange w:id="77" w:author="Пользователь Windows" w:date="2022-01-09T18:15:00Z">
                <w:rPr>
                  <w:rStyle w:val="a5"/>
                  <w:noProof/>
                </w:rPr>
              </w:rPrChange>
            </w:rPr>
            <w:fldChar w:fldCharType="separate"/>
          </w:r>
          <w:r w:rsidRPr="006102AB">
            <w:rPr>
              <w:noProof/>
              <w:webHidden/>
              <w:lang w:val="uk-UA"/>
              <w:rPrChange w:id="78" w:author="Пользователь Windows" w:date="2022-01-09T18:15:00Z">
                <w:rPr>
                  <w:noProof/>
                  <w:webHidden/>
                </w:rPr>
              </w:rPrChange>
            </w:rPr>
            <w:t>4</w:t>
          </w:r>
          <w:r w:rsidRPr="006102AB">
            <w:rPr>
              <w:rStyle w:val="a5"/>
              <w:noProof/>
              <w:lang w:val="uk-UA"/>
              <w:rPrChange w:id="79" w:author="Пользователь Windows" w:date="2022-01-09T18:15:00Z">
                <w:rPr>
                  <w:rStyle w:val="a5"/>
                  <w:noProof/>
                </w:rPr>
              </w:rPrChange>
            </w:rPr>
            <w:fldChar w:fldCharType="end"/>
          </w:r>
          <w:r w:rsidRPr="006102AB">
            <w:rPr>
              <w:rStyle w:val="a5"/>
              <w:noProof/>
              <w:lang w:val="uk-UA"/>
              <w:rPrChange w:id="80" w:author="Пользователь Windows" w:date="2022-01-09T18:15:00Z">
                <w:rPr>
                  <w:rStyle w:val="a5"/>
                  <w:noProof/>
                </w:rPr>
              </w:rPrChange>
            </w:rPr>
            <w:fldChar w:fldCharType="end"/>
          </w:r>
        </w:p>
        <w:p w14:paraId="426C36D8" w14:textId="28A30E1C" w:rsidR="00D82CC3" w:rsidRPr="006102AB" w:rsidRDefault="00D82CC3" w:rsidP="00656D04">
          <w:pPr>
            <w:pStyle w:val="31"/>
            <w:rPr>
              <w:rFonts w:eastAsiaTheme="minorEastAsia" w:cstheme="minorBidi"/>
              <w:sz w:val="22"/>
              <w:lang w:eastAsia="ru-RU"/>
              <w:rPrChange w:id="81" w:author="Пользователь Windows" w:date="2022-01-09T18:15:00Z">
                <w:rPr>
                  <w:rFonts w:eastAsiaTheme="minorEastAsia" w:cstheme="minorBidi"/>
                  <w:sz w:val="22"/>
                  <w:lang w:val="ru-RU" w:eastAsia="ru-RU"/>
                </w:rPr>
              </w:rPrChange>
            </w:rPr>
          </w:pPr>
          <w:r w:rsidRPr="005554B6">
            <w:rPr>
              <w:rStyle w:val="a5"/>
              <w:lang w:val="uk-UA"/>
            </w:rPr>
            <w:fldChar w:fldCharType="begin"/>
          </w:r>
          <w:r w:rsidRPr="005554B6">
            <w:rPr>
              <w:rStyle w:val="a5"/>
              <w:lang w:val="uk-UA"/>
            </w:rPr>
            <w:instrText xml:space="preserve"> </w:instrText>
          </w:r>
          <w:r w:rsidRPr="005554B6">
            <w:instrText>HYPERLINK \l "_Toc92644048"</w:instrText>
          </w:r>
          <w:r w:rsidRPr="005554B6">
            <w:rPr>
              <w:rStyle w:val="a5"/>
              <w:lang w:val="uk-UA"/>
            </w:rPr>
            <w:instrText xml:space="preserve"> </w:instrText>
          </w:r>
          <w:r w:rsidRPr="005554B6">
            <w:rPr>
              <w:rStyle w:val="a5"/>
              <w:lang w:val="uk-UA"/>
            </w:rPr>
            <w:fldChar w:fldCharType="separate"/>
          </w:r>
          <w:r w:rsidRPr="005554B6">
            <w:rPr>
              <w:rStyle w:val="a5"/>
              <w:lang w:val="uk-UA"/>
            </w:rPr>
            <w:t>3.1.1.</w:t>
          </w:r>
          <w:ins w:id="82" w:author="Пользователь Windows" w:date="2022-01-09T18:11:00Z">
            <w:r w:rsidRPr="006102AB">
              <w:rPr>
                <w:rFonts w:eastAsiaTheme="minorEastAsia" w:cstheme="minorBidi"/>
                <w:sz w:val="22"/>
                <w:lang w:eastAsia="ru-RU"/>
                <w:rPrChange w:id="83" w:author="Пользователь Windows" w:date="2022-01-09T18:15:00Z">
                  <w:rPr>
                    <w:rFonts w:eastAsiaTheme="minorEastAsia" w:cstheme="minorBidi"/>
                    <w:sz w:val="22"/>
                    <w:lang w:val="ru-RU" w:eastAsia="ru-RU"/>
                  </w:rPr>
                </w:rPrChange>
              </w:rPr>
              <w:t xml:space="preserve"> </w:t>
            </w:r>
          </w:ins>
          <w:del w:id="84" w:author="Пользователь Windows" w:date="2022-01-09T18:11:00Z">
            <w:r w:rsidRPr="006102AB" w:rsidDel="00D82CC3">
              <w:rPr>
                <w:rFonts w:eastAsiaTheme="minorEastAsia" w:cstheme="minorBidi"/>
                <w:sz w:val="22"/>
                <w:lang w:eastAsia="ru-RU"/>
                <w:rPrChange w:id="85" w:author="Пользователь Windows" w:date="2022-01-09T18:15:00Z">
                  <w:rPr>
                    <w:rFonts w:eastAsiaTheme="minorEastAsia" w:cstheme="minorBidi"/>
                    <w:sz w:val="22"/>
                    <w:lang w:val="ru-RU" w:eastAsia="ru-RU"/>
                  </w:rPr>
                </w:rPrChange>
              </w:rPr>
              <w:tab/>
            </w:r>
          </w:del>
          <w:r w:rsidRPr="005554B6">
            <w:rPr>
              <w:rStyle w:val="a5"/>
              <w:lang w:val="uk-UA"/>
            </w:rPr>
            <w:t>Створення та затвердження заявки на купівлю (PR)</w:t>
          </w:r>
          <w:r w:rsidRPr="005554B6">
            <w:rPr>
              <w:webHidden/>
            </w:rPr>
            <w:tab/>
          </w:r>
          <w:r w:rsidRPr="005554B6">
            <w:rPr>
              <w:rStyle w:val="a5"/>
              <w:lang w:val="uk-UA"/>
            </w:rPr>
            <w:fldChar w:fldCharType="begin"/>
          </w:r>
          <w:r w:rsidRPr="005554B6">
            <w:rPr>
              <w:webHidden/>
            </w:rPr>
            <w:instrText xml:space="preserve"> PAGEREF _Toc92644048 \h </w:instrText>
          </w:r>
          <w:r w:rsidRPr="005554B6">
            <w:rPr>
              <w:rStyle w:val="a5"/>
              <w:lang w:val="uk-UA"/>
            </w:rPr>
          </w:r>
          <w:r w:rsidRPr="005554B6">
            <w:rPr>
              <w:rStyle w:val="a5"/>
              <w:lang w:val="uk-UA"/>
            </w:rPr>
            <w:fldChar w:fldCharType="separate"/>
          </w:r>
          <w:r w:rsidRPr="005554B6">
            <w:rPr>
              <w:webHidden/>
            </w:rPr>
            <w:t>4</w:t>
          </w:r>
          <w:r w:rsidRPr="005554B6">
            <w:rPr>
              <w:rStyle w:val="a5"/>
              <w:lang w:val="uk-UA"/>
            </w:rPr>
            <w:fldChar w:fldCharType="end"/>
          </w:r>
          <w:r w:rsidRPr="005554B6">
            <w:rPr>
              <w:rStyle w:val="a5"/>
              <w:lang w:val="uk-UA"/>
            </w:rPr>
            <w:fldChar w:fldCharType="end"/>
          </w:r>
        </w:p>
        <w:p w14:paraId="4C80CA65" w14:textId="57883135" w:rsidR="00D82CC3" w:rsidRPr="006102AB" w:rsidRDefault="00D82CC3" w:rsidP="005554B6">
          <w:pPr>
            <w:pStyle w:val="31"/>
            <w:rPr>
              <w:rFonts w:eastAsiaTheme="minorEastAsia" w:cstheme="minorBidi"/>
              <w:sz w:val="22"/>
              <w:szCs w:val="22"/>
              <w:lang w:eastAsia="ru-RU"/>
              <w:rPrChange w:id="86" w:author="Пользователь Windows" w:date="2022-01-09T18:15:00Z">
                <w:rPr>
                  <w:rFonts w:eastAsiaTheme="minorEastAsia" w:cstheme="minorBidi"/>
                  <w:sz w:val="22"/>
                  <w:szCs w:val="22"/>
                  <w:lang w:val="ru-RU" w:eastAsia="ru-RU"/>
                </w:rPr>
              </w:rPrChange>
            </w:rPr>
          </w:pPr>
          <w:r w:rsidRPr="005554B6">
            <w:rPr>
              <w:rStyle w:val="a5"/>
              <w:lang w:val="uk-UA"/>
            </w:rPr>
            <w:fldChar w:fldCharType="begin"/>
          </w:r>
          <w:r w:rsidRPr="005554B6">
            <w:rPr>
              <w:rStyle w:val="a5"/>
              <w:lang w:val="uk-UA"/>
            </w:rPr>
            <w:instrText xml:space="preserve"> </w:instrText>
          </w:r>
          <w:r w:rsidRPr="005554B6">
            <w:instrText>HYPERLINK \l "_Toc92644049"</w:instrText>
          </w:r>
          <w:r w:rsidRPr="005554B6">
            <w:rPr>
              <w:rStyle w:val="a5"/>
              <w:lang w:val="uk-UA"/>
            </w:rPr>
            <w:instrText xml:space="preserve"> </w:instrText>
          </w:r>
          <w:r w:rsidRPr="005554B6">
            <w:rPr>
              <w:rStyle w:val="a5"/>
              <w:lang w:val="uk-UA"/>
            </w:rPr>
            <w:fldChar w:fldCharType="separate"/>
          </w:r>
          <w:r w:rsidRPr="005554B6">
            <w:rPr>
              <w:rStyle w:val="a5"/>
              <w:lang w:val="uk-UA"/>
            </w:rPr>
            <w:t>3.1.2.</w:t>
          </w:r>
          <w:ins w:id="87" w:author="Пользователь Windows" w:date="2022-01-09T18:11:00Z">
            <w:r w:rsidRPr="006102AB">
              <w:rPr>
                <w:rFonts w:eastAsiaTheme="minorEastAsia" w:cstheme="minorBidi"/>
                <w:sz w:val="22"/>
                <w:szCs w:val="22"/>
                <w:lang w:eastAsia="ru-RU"/>
                <w:rPrChange w:id="88" w:author="Пользователь Windows" w:date="2022-01-09T18:15:00Z">
                  <w:rPr>
                    <w:rFonts w:eastAsiaTheme="minorEastAsia" w:cstheme="minorBidi"/>
                    <w:sz w:val="22"/>
                    <w:szCs w:val="22"/>
                    <w:lang w:val="ru-RU" w:eastAsia="ru-RU"/>
                  </w:rPr>
                </w:rPrChange>
              </w:rPr>
              <w:t xml:space="preserve"> </w:t>
            </w:r>
          </w:ins>
          <w:del w:id="89" w:author="Пользователь Windows" w:date="2022-01-09T18:11:00Z">
            <w:r w:rsidRPr="006102AB" w:rsidDel="00D82CC3">
              <w:rPr>
                <w:rFonts w:eastAsiaTheme="minorEastAsia" w:cstheme="minorBidi"/>
                <w:sz w:val="22"/>
                <w:szCs w:val="22"/>
                <w:lang w:eastAsia="ru-RU"/>
                <w:rPrChange w:id="90" w:author="Пользователь Windows" w:date="2022-01-09T18:15:00Z">
                  <w:rPr>
                    <w:rFonts w:eastAsiaTheme="minorEastAsia" w:cstheme="minorBidi"/>
                    <w:sz w:val="22"/>
                    <w:szCs w:val="22"/>
                    <w:lang w:val="ru-RU" w:eastAsia="ru-RU"/>
                  </w:rPr>
                </w:rPrChange>
              </w:rPr>
              <w:tab/>
            </w:r>
          </w:del>
          <w:r w:rsidRPr="005554B6">
            <w:rPr>
              <w:rStyle w:val="a5"/>
              <w:lang w:val="uk-UA"/>
            </w:rPr>
            <w:t>Процес вибору контрагента</w:t>
          </w:r>
          <w:r w:rsidRPr="005554B6">
            <w:rPr>
              <w:webHidden/>
            </w:rPr>
            <w:tab/>
          </w:r>
          <w:r w:rsidRPr="005554B6">
            <w:rPr>
              <w:rStyle w:val="a5"/>
              <w:lang w:val="uk-UA"/>
            </w:rPr>
            <w:fldChar w:fldCharType="begin"/>
          </w:r>
          <w:r w:rsidRPr="005554B6">
            <w:rPr>
              <w:webHidden/>
            </w:rPr>
            <w:instrText xml:space="preserve"> PAGEREF _Toc92644049 \h </w:instrText>
          </w:r>
          <w:r w:rsidRPr="005554B6">
            <w:rPr>
              <w:rStyle w:val="a5"/>
              <w:lang w:val="uk-UA"/>
            </w:rPr>
          </w:r>
          <w:r w:rsidRPr="005554B6">
            <w:rPr>
              <w:rStyle w:val="a5"/>
              <w:lang w:val="uk-UA"/>
            </w:rPr>
            <w:fldChar w:fldCharType="separate"/>
          </w:r>
          <w:r w:rsidRPr="005554B6">
            <w:rPr>
              <w:webHidden/>
            </w:rPr>
            <w:t>7</w:t>
          </w:r>
          <w:r w:rsidRPr="005554B6">
            <w:rPr>
              <w:rStyle w:val="a5"/>
              <w:lang w:val="uk-UA"/>
            </w:rPr>
            <w:fldChar w:fldCharType="end"/>
          </w:r>
          <w:r w:rsidRPr="005554B6">
            <w:rPr>
              <w:rStyle w:val="a5"/>
              <w:lang w:val="uk-UA"/>
            </w:rPr>
            <w:fldChar w:fldCharType="end"/>
          </w:r>
        </w:p>
        <w:p w14:paraId="03E15AF0" w14:textId="0A1E8E88" w:rsidR="00D82CC3" w:rsidRPr="006102AB" w:rsidRDefault="00D82CC3" w:rsidP="005554B6">
          <w:pPr>
            <w:pStyle w:val="31"/>
            <w:rPr>
              <w:rFonts w:eastAsiaTheme="minorEastAsia" w:cstheme="minorBidi"/>
              <w:sz w:val="22"/>
              <w:lang w:eastAsia="ru-RU"/>
              <w:rPrChange w:id="91" w:author="Пользователь Windows" w:date="2022-01-09T18:15:00Z">
                <w:rPr>
                  <w:rFonts w:eastAsiaTheme="minorEastAsia" w:cstheme="minorBidi"/>
                  <w:sz w:val="22"/>
                  <w:lang w:val="ru-RU" w:eastAsia="ru-RU"/>
                </w:rPr>
              </w:rPrChange>
            </w:rPr>
          </w:pPr>
          <w:r w:rsidRPr="005554B6">
            <w:rPr>
              <w:rStyle w:val="a5"/>
              <w:lang w:val="uk-UA"/>
            </w:rPr>
            <w:fldChar w:fldCharType="begin"/>
          </w:r>
          <w:r w:rsidRPr="005554B6">
            <w:rPr>
              <w:rStyle w:val="a5"/>
              <w:lang w:val="uk-UA"/>
            </w:rPr>
            <w:instrText xml:space="preserve"> </w:instrText>
          </w:r>
          <w:r w:rsidRPr="005554B6">
            <w:instrText>HYPERLINK \l "_Toc92644050"</w:instrText>
          </w:r>
          <w:r w:rsidRPr="005554B6">
            <w:rPr>
              <w:rStyle w:val="a5"/>
              <w:lang w:val="uk-UA"/>
            </w:rPr>
            <w:instrText xml:space="preserve"> </w:instrText>
          </w:r>
          <w:r w:rsidRPr="005554B6">
            <w:rPr>
              <w:rStyle w:val="a5"/>
              <w:lang w:val="uk-UA"/>
            </w:rPr>
            <w:fldChar w:fldCharType="separate"/>
          </w:r>
          <w:r w:rsidRPr="005554B6">
            <w:rPr>
              <w:rStyle w:val="a5"/>
              <w:lang w:val="uk-UA"/>
            </w:rPr>
            <w:t>3.1.3.</w:t>
          </w:r>
          <w:ins w:id="92" w:author="Пользователь Windows" w:date="2022-01-09T18:11:00Z">
            <w:r w:rsidRPr="006102AB">
              <w:rPr>
                <w:rFonts w:eastAsiaTheme="minorEastAsia" w:cstheme="minorBidi"/>
                <w:sz w:val="22"/>
                <w:lang w:eastAsia="ru-RU"/>
                <w:rPrChange w:id="93" w:author="Пользователь Windows" w:date="2022-01-09T18:15:00Z">
                  <w:rPr>
                    <w:rFonts w:eastAsiaTheme="minorEastAsia" w:cstheme="minorBidi"/>
                    <w:sz w:val="22"/>
                    <w:lang w:val="ru-RU" w:eastAsia="ru-RU"/>
                  </w:rPr>
                </w:rPrChange>
              </w:rPr>
              <w:t xml:space="preserve"> </w:t>
            </w:r>
          </w:ins>
          <w:del w:id="94" w:author="Пользователь Windows" w:date="2022-01-09T18:11:00Z">
            <w:r w:rsidRPr="006102AB" w:rsidDel="00D82CC3">
              <w:rPr>
                <w:rFonts w:eastAsiaTheme="minorEastAsia" w:cstheme="minorBidi"/>
                <w:sz w:val="22"/>
                <w:lang w:eastAsia="ru-RU"/>
                <w:rPrChange w:id="95" w:author="Пользователь Windows" w:date="2022-01-09T18:15:00Z">
                  <w:rPr>
                    <w:rFonts w:eastAsiaTheme="minorEastAsia" w:cstheme="minorBidi"/>
                    <w:sz w:val="22"/>
                    <w:lang w:val="ru-RU" w:eastAsia="ru-RU"/>
                  </w:rPr>
                </w:rPrChange>
              </w:rPr>
              <w:tab/>
            </w:r>
          </w:del>
          <w:r w:rsidRPr="005554B6">
            <w:rPr>
              <w:rStyle w:val="a5"/>
              <w:lang w:val="uk-UA"/>
            </w:rPr>
            <w:t>Підготовка контракту, перевірка, затвердження і підписання</w:t>
          </w:r>
          <w:r w:rsidRPr="005554B6">
            <w:rPr>
              <w:webHidden/>
            </w:rPr>
            <w:tab/>
          </w:r>
          <w:r w:rsidRPr="005554B6">
            <w:rPr>
              <w:rStyle w:val="a5"/>
              <w:lang w:val="uk-UA"/>
            </w:rPr>
            <w:fldChar w:fldCharType="begin"/>
          </w:r>
          <w:r w:rsidRPr="005554B6">
            <w:rPr>
              <w:webHidden/>
            </w:rPr>
            <w:instrText xml:space="preserve"> PAGEREF _Toc92644050 \h </w:instrText>
          </w:r>
          <w:r w:rsidRPr="005554B6">
            <w:rPr>
              <w:rStyle w:val="a5"/>
              <w:lang w:val="uk-UA"/>
            </w:rPr>
          </w:r>
          <w:r w:rsidRPr="005554B6">
            <w:rPr>
              <w:rStyle w:val="a5"/>
              <w:lang w:val="uk-UA"/>
            </w:rPr>
            <w:fldChar w:fldCharType="separate"/>
          </w:r>
          <w:r w:rsidRPr="005554B6">
            <w:rPr>
              <w:webHidden/>
            </w:rPr>
            <w:t>11</w:t>
          </w:r>
          <w:r w:rsidRPr="005554B6">
            <w:rPr>
              <w:rStyle w:val="a5"/>
              <w:lang w:val="uk-UA"/>
            </w:rPr>
            <w:fldChar w:fldCharType="end"/>
          </w:r>
          <w:r w:rsidRPr="005554B6">
            <w:rPr>
              <w:rStyle w:val="a5"/>
              <w:lang w:val="uk-UA"/>
            </w:rPr>
            <w:fldChar w:fldCharType="end"/>
          </w:r>
        </w:p>
        <w:p w14:paraId="776A5F48" w14:textId="6FDC4922" w:rsidR="00D82CC3" w:rsidRPr="006102AB" w:rsidRDefault="00D82CC3" w:rsidP="005554B6">
          <w:pPr>
            <w:pStyle w:val="31"/>
            <w:rPr>
              <w:rFonts w:eastAsiaTheme="minorEastAsia" w:cstheme="minorBidi"/>
              <w:sz w:val="22"/>
              <w:lang w:eastAsia="ru-RU"/>
              <w:rPrChange w:id="96" w:author="Пользователь Windows" w:date="2022-01-09T18:15:00Z">
                <w:rPr>
                  <w:rFonts w:eastAsiaTheme="minorEastAsia" w:cstheme="minorBidi"/>
                  <w:sz w:val="22"/>
                  <w:lang w:val="ru-RU" w:eastAsia="ru-RU"/>
                </w:rPr>
              </w:rPrChange>
            </w:rPr>
          </w:pPr>
          <w:r w:rsidRPr="005554B6">
            <w:rPr>
              <w:rStyle w:val="a5"/>
              <w:lang w:val="uk-UA"/>
            </w:rPr>
            <w:fldChar w:fldCharType="begin"/>
          </w:r>
          <w:r w:rsidRPr="005554B6">
            <w:rPr>
              <w:rStyle w:val="a5"/>
              <w:lang w:val="uk-UA"/>
            </w:rPr>
            <w:instrText xml:space="preserve"> </w:instrText>
          </w:r>
          <w:r w:rsidRPr="005554B6">
            <w:instrText>HYPERLINK \l "_Toc92644051"</w:instrText>
          </w:r>
          <w:r w:rsidRPr="005554B6">
            <w:rPr>
              <w:rStyle w:val="a5"/>
              <w:lang w:val="uk-UA"/>
            </w:rPr>
            <w:instrText xml:space="preserve"> </w:instrText>
          </w:r>
          <w:r w:rsidRPr="005554B6">
            <w:rPr>
              <w:rStyle w:val="a5"/>
              <w:lang w:val="uk-UA"/>
            </w:rPr>
            <w:fldChar w:fldCharType="separate"/>
          </w:r>
          <w:r w:rsidRPr="005554B6">
            <w:rPr>
              <w:rStyle w:val="a5"/>
              <w:lang w:val="uk-UA"/>
            </w:rPr>
            <w:t>3.1.4.</w:t>
          </w:r>
          <w:ins w:id="97" w:author="Пользователь Windows" w:date="2022-01-09T18:11:00Z">
            <w:r w:rsidRPr="006102AB">
              <w:rPr>
                <w:rFonts w:eastAsiaTheme="minorEastAsia" w:cstheme="minorBidi"/>
                <w:sz w:val="22"/>
                <w:lang w:eastAsia="ru-RU"/>
                <w:rPrChange w:id="98" w:author="Пользователь Windows" w:date="2022-01-09T18:15:00Z">
                  <w:rPr>
                    <w:rFonts w:eastAsiaTheme="minorEastAsia" w:cstheme="minorBidi"/>
                    <w:sz w:val="22"/>
                    <w:lang w:val="ru-RU" w:eastAsia="ru-RU"/>
                  </w:rPr>
                </w:rPrChange>
              </w:rPr>
              <w:t xml:space="preserve"> </w:t>
            </w:r>
          </w:ins>
          <w:del w:id="99" w:author="Пользователь Windows" w:date="2022-01-09T18:11:00Z">
            <w:r w:rsidRPr="006102AB" w:rsidDel="00D82CC3">
              <w:rPr>
                <w:rFonts w:eastAsiaTheme="minorEastAsia" w:cstheme="minorBidi"/>
                <w:sz w:val="22"/>
                <w:lang w:eastAsia="ru-RU"/>
                <w:rPrChange w:id="100" w:author="Пользователь Windows" w:date="2022-01-09T18:15:00Z">
                  <w:rPr>
                    <w:rFonts w:eastAsiaTheme="minorEastAsia" w:cstheme="minorBidi"/>
                    <w:sz w:val="22"/>
                    <w:lang w:val="ru-RU" w:eastAsia="ru-RU"/>
                  </w:rPr>
                </w:rPrChange>
              </w:rPr>
              <w:tab/>
            </w:r>
          </w:del>
          <w:r w:rsidRPr="005554B6">
            <w:rPr>
              <w:rStyle w:val="a5"/>
              <w:lang w:val="uk-UA"/>
            </w:rPr>
            <w:t>Створення, затвердження та надсилання замовлення (PO).</w:t>
          </w:r>
          <w:r w:rsidRPr="005554B6">
            <w:rPr>
              <w:webHidden/>
            </w:rPr>
            <w:tab/>
          </w:r>
          <w:r w:rsidRPr="005554B6">
            <w:rPr>
              <w:rStyle w:val="a5"/>
              <w:lang w:val="uk-UA"/>
            </w:rPr>
            <w:fldChar w:fldCharType="begin"/>
          </w:r>
          <w:r w:rsidRPr="005554B6">
            <w:rPr>
              <w:webHidden/>
            </w:rPr>
            <w:instrText xml:space="preserve"> PAGEREF _Toc92644051 \h </w:instrText>
          </w:r>
          <w:r w:rsidRPr="005554B6">
            <w:rPr>
              <w:rStyle w:val="a5"/>
              <w:lang w:val="uk-UA"/>
            </w:rPr>
          </w:r>
          <w:r w:rsidRPr="005554B6">
            <w:rPr>
              <w:rStyle w:val="a5"/>
              <w:lang w:val="uk-UA"/>
            </w:rPr>
            <w:fldChar w:fldCharType="separate"/>
          </w:r>
          <w:r w:rsidRPr="005554B6">
            <w:rPr>
              <w:webHidden/>
            </w:rPr>
            <w:t>11</w:t>
          </w:r>
          <w:r w:rsidRPr="005554B6">
            <w:rPr>
              <w:rStyle w:val="a5"/>
              <w:lang w:val="uk-UA"/>
            </w:rPr>
            <w:fldChar w:fldCharType="end"/>
          </w:r>
          <w:r w:rsidRPr="005554B6">
            <w:rPr>
              <w:rStyle w:val="a5"/>
              <w:lang w:val="uk-UA"/>
            </w:rPr>
            <w:fldChar w:fldCharType="end"/>
          </w:r>
        </w:p>
        <w:p w14:paraId="46D652E7" w14:textId="3B2567DD" w:rsidR="00D82CC3" w:rsidRPr="006102AB" w:rsidRDefault="00D82CC3" w:rsidP="005554B6">
          <w:pPr>
            <w:pStyle w:val="21"/>
            <w:rPr>
              <w:rFonts w:eastAsiaTheme="minorEastAsia" w:cstheme="minorBidi"/>
              <w:noProof/>
              <w:sz w:val="22"/>
              <w:szCs w:val="22"/>
              <w:lang w:val="uk-UA" w:eastAsia="ru-RU"/>
              <w:rPrChange w:id="101" w:author="Пользователь Windows" w:date="2022-01-09T18:15:00Z">
                <w:rPr>
                  <w:rFonts w:eastAsiaTheme="minorEastAsia" w:cstheme="minorBidi"/>
                  <w:smallCaps w:val="0"/>
                  <w:noProof/>
                  <w:sz w:val="22"/>
                  <w:szCs w:val="22"/>
                  <w:lang w:val="ru-RU" w:eastAsia="ru-RU"/>
                </w:rPr>
              </w:rPrChange>
            </w:rPr>
          </w:pPr>
          <w:r w:rsidRPr="006102AB">
            <w:rPr>
              <w:rStyle w:val="a5"/>
              <w:noProof/>
              <w:lang w:val="uk-UA"/>
              <w:rPrChange w:id="102" w:author="Пользователь Windows" w:date="2022-01-09T18:15:00Z">
                <w:rPr>
                  <w:rStyle w:val="a5"/>
                  <w:noProof/>
                </w:rPr>
              </w:rPrChange>
            </w:rPr>
            <w:fldChar w:fldCharType="begin"/>
          </w:r>
          <w:r w:rsidRPr="006102AB">
            <w:rPr>
              <w:rStyle w:val="a5"/>
              <w:noProof/>
              <w:lang w:val="uk-UA"/>
              <w:rPrChange w:id="103" w:author="Пользователь Windows" w:date="2022-01-09T18:15:00Z">
                <w:rPr>
                  <w:rStyle w:val="a5"/>
                  <w:noProof/>
                </w:rPr>
              </w:rPrChange>
            </w:rPr>
            <w:instrText xml:space="preserve"> </w:instrText>
          </w:r>
          <w:r w:rsidRPr="006102AB">
            <w:rPr>
              <w:noProof/>
              <w:lang w:val="uk-UA"/>
              <w:rPrChange w:id="104" w:author="Пользователь Windows" w:date="2022-01-09T18:15:00Z">
                <w:rPr>
                  <w:noProof/>
                </w:rPr>
              </w:rPrChange>
            </w:rPr>
            <w:instrText>HYPERLINK \l "_Toc92644052"</w:instrText>
          </w:r>
          <w:r w:rsidRPr="006102AB">
            <w:rPr>
              <w:rStyle w:val="a5"/>
              <w:noProof/>
              <w:lang w:val="uk-UA"/>
              <w:rPrChange w:id="105" w:author="Пользователь Windows" w:date="2022-01-09T18:15:00Z">
                <w:rPr>
                  <w:rStyle w:val="a5"/>
                  <w:noProof/>
                </w:rPr>
              </w:rPrChange>
            </w:rPr>
            <w:instrText xml:space="preserve"> </w:instrText>
          </w:r>
          <w:r w:rsidRPr="006102AB">
            <w:rPr>
              <w:rStyle w:val="a5"/>
              <w:noProof/>
              <w:lang w:val="uk-UA"/>
              <w:rPrChange w:id="106" w:author="Пользователь Windows" w:date="2022-01-09T18:15:00Z">
                <w:rPr>
                  <w:rStyle w:val="a5"/>
                  <w:noProof/>
                </w:rPr>
              </w:rPrChange>
            </w:rPr>
            <w:fldChar w:fldCharType="separate"/>
          </w:r>
          <w:r w:rsidRPr="005554B6">
            <w:rPr>
              <w:rStyle w:val="a5"/>
              <w:noProof/>
              <w:lang w:val="uk-UA"/>
            </w:rPr>
            <w:t>3.2.</w:t>
          </w:r>
          <w:r w:rsidRPr="006102AB">
            <w:rPr>
              <w:rFonts w:eastAsiaTheme="minorEastAsia" w:cstheme="minorBidi"/>
              <w:noProof/>
              <w:sz w:val="22"/>
              <w:szCs w:val="22"/>
              <w:lang w:val="uk-UA" w:eastAsia="ru-RU"/>
              <w:rPrChange w:id="107" w:author="Пользователь Windows" w:date="2022-01-09T18:15:00Z">
                <w:rPr>
                  <w:rFonts w:eastAsiaTheme="minorEastAsia" w:cstheme="minorBidi"/>
                  <w:smallCaps w:val="0"/>
                  <w:noProof/>
                  <w:sz w:val="22"/>
                  <w:szCs w:val="22"/>
                  <w:lang w:val="ru-RU" w:eastAsia="ru-RU"/>
                </w:rPr>
              </w:rPrChange>
            </w:rPr>
            <w:tab/>
          </w:r>
          <w:r w:rsidRPr="005554B6">
            <w:rPr>
              <w:rStyle w:val="a5"/>
              <w:noProof/>
              <w:lang w:val="uk-UA"/>
            </w:rPr>
            <w:t>ПРЕТЕНЗІЙНА РОБОТА</w:t>
          </w:r>
          <w:r w:rsidRPr="006102AB">
            <w:rPr>
              <w:noProof/>
              <w:webHidden/>
              <w:lang w:val="uk-UA"/>
              <w:rPrChange w:id="108" w:author="Пользователь Windows" w:date="2022-01-09T18:15:00Z">
                <w:rPr>
                  <w:noProof/>
                  <w:webHidden/>
                </w:rPr>
              </w:rPrChange>
            </w:rPr>
            <w:tab/>
          </w:r>
          <w:r w:rsidRPr="006102AB">
            <w:rPr>
              <w:rStyle w:val="a5"/>
              <w:noProof/>
              <w:lang w:val="uk-UA"/>
              <w:rPrChange w:id="109" w:author="Пользователь Windows" w:date="2022-01-09T18:15:00Z">
                <w:rPr>
                  <w:rStyle w:val="a5"/>
                  <w:noProof/>
                </w:rPr>
              </w:rPrChange>
            </w:rPr>
            <w:fldChar w:fldCharType="begin"/>
          </w:r>
          <w:r w:rsidRPr="006102AB">
            <w:rPr>
              <w:noProof/>
              <w:webHidden/>
              <w:lang w:val="uk-UA"/>
              <w:rPrChange w:id="110" w:author="Пользователь Windows" w:date="2022-01-09T18:15:00Z">
                <w:rPr>
                  <w:noProof/>
                  <w:webHidden/>
                </w:rPr>
              </w:rPrChange>
            </w:rPr>
            <w:instrText xml:space="preserve"> PAGEREF _Toc92644052 \h </w:instrText>
          </w:r>
          <w:r w:rsidRPr="006102AB">
            <w:rPr>
              <w:rStyle w:val="a5"/>
              <w:noProof/>
              <w:lang w:val="uk-UA"/>
              <w:rPrChange w:id="111" w:author="Пользователь Windows" w:date="2022-01-09T18:15:00Z">
                <w:rPr>
                  <w:rStyle w:val="a5"/>
                  <w:noProof/>
                  <w:lang w:val="uk-UA"/>
                </w:rPr>
              </w:rPrChange>
            </w:rPr>
          </w:r>
          <w:r w:rsidRPr="006102AB">
            <w:rPr>
              <w:rStyle w:val="a5"/>
              <w:noProof/>
              <w:lang w:val="uk-UA"/>
              <w:rPrChange w:id="112" w:author="Пользователь Windows" w:date="2022-01-09T18:15:00Z">
                <w:rPr>
                  <w:rStyle w:val="a5"/>
                  <w:noProof/>
                </w:rPr>
              </w:rPrChange>
            </w:rPr>
            <w:fldChar w:fldCharType="separate"/>
          </w:r>
          <w:r w:rsidRPr="006102AB">
            <w:rPr>
              <w:noProof/>
              <w:webHidden/>
              <w:lang w:val="uk-UA"/>
              <w:rPrChange w:id="113" w:author="Пользователь Windows" w:date="2022-01-09T18:15:00Z">
                <w:rPr>
                  <w:noProof/>
                  <w:webHidden/>
                </w:rPr>
              </w:rPrChange>
            </w:rPr>
            <w:t>11</w:t>
          </w:r>
          <w:r w:rsidRPr="006102AB">
            <w:rPr>
              <w:rStyle w:val="a5"/>
              <w:noProof/>
              <w:lang w:val="uk-UA"/>
              <w:rPrChange w:id="114" w:author="Пользователь Windows" w:date="2022-01-09T18:15:00Z">
                <w:rPr>
                  <w:rStyle w:val="a5"/>
                  <w:noProof/>
                </w:rPr>
              </w:rPrChange>
            </w:rPr>
            <w:fldChar w:fldCharType="end"/>
          </w:r>
          <w:r w:rsidRPr="006102AB">
            <w:rPr>
              <w:rStyle w:val="a5"/>
              <w:noProof/>
              <w:lang w:val="uk-UA"/>
              <w:rPrChange w:id="115" w:author="Пользователь Windows" w:date="2022-01-09T18:15:00Z">
                <w:rPr>
                  <w:rStyle w:val="a5"/>
                  <w:noProof/>
                </w:rPr>
              </w:rPrChange>
            </w:rPr>
            <w:fldChar w:fldCharType="end"/>
          </w:r>
        </w:p>
        <w:p w14:paraId="27374A9A" w14:textId="458BBADA" w:rsidR="00D82CC3" w:rsidRPr="006102AB" w:rsidRDefault="00D82CC3" w:rsidP="005554B6">
          <w:pPr>
            <w:pStyle w:val="21"/>
            <w:rPr>
              <w:rFonts w:eastAsiaTheme="minorEastAsia" w:cstheme="minorBidi"/>
              <w:noProof/>
              <w:sz w:val="22"/>
              <w:szCs w:val="22"/>
              <w:lang w:val="uk-UA" w:eastAsia="ru-RU"/>
              <w:rPrChange w:id="116" w:author="Пользователь Windows" w:date="2022-01-09T18:15:00Z">
                <w:rPr>
                  <w:rFonts w:eastAsiaTheme="minorEastAsia" w:cstheme="minorBidi"/>
                  <w:smallCaps w:val="0"/>
                  <w:noProof/>
                  <w:sz w:val="22"/>
                  <w:szCs w:val="22"/>
                  <w:lang w:val="ru-RU" w:eastAsia="ru-RU"/>
                </w:rPr>
              </w:rPrChange>
            </w:rPr>
          </w:pPr>
          <w:r w:rsidRPr="006102AB">
            <w:rPr>
              <w:rStyle w:val="a5"/>
              <w:noProof/>
              <w:lang w:val="uk-UA"/>
              <w:rPrChange w:id="117" w:author="Пользователь Windows" w:date="2022-01-09T18:15:00Z">
                <w:rPr>
                  <w:rStyle w:val="a5"/>
                  <w:noProof/>
                </w:rPr>
              </w:rPrChange>
            </w:rPr>
            <w:fldChar w:fldCharType="begin"/>
          </w:r>
          <w:r w:rsidRPr="006102AB">
            <w:rPr>
              <w:rStyle w:val="a5"/>
              <w:noProof/>
              <w:lang w:val="uk-UA"/>
              <w:rPrChange w:id="118" w:author="Пользователь Windows" w:date="2022-01-09T18:15:00Z">
                <w:rPr>
                  <w:rStyle w:val="a5"/>
                  <w:noProof/>
                </w:rPr>
              </w:rPrChange>
            </w:rPr>
            <w:instrText xml:space="preserve"> </w:instrText>
          </w:r>
          <w:r w:rsidRPr="006102AB">
            <w:rPr>
              <w:noProof/>
              <w:lang w:val="uk-UA"/>
              <w:rPrChange w:id="119" w:author="Пользователь Windows" w:date="2022-01-09T18:15:00Z">
                <w:rPr>
                  <w:noProof/>
                </w:rPr>
              </w:rPrChange>
            </w:rPr>
            <w:instrText>HYPERLINK \l "_Toc92644053"</w:instrText>
          </w:r>
          <w:r w:rsidRPr="006102AB">
            <w:rPr>
              <w:rStyle w:val="a5"/>
              <w:noProof/>
              <w:lang w:val="uk-UA"/>
              <w:rPrChange w:id="120" w:author="Пользователь Windows" w:date="2022-01-09T18:15:00Z">
                <w:rPr>
                  <w:rStyle w:val="a5"/>
                  <w:noProof/>
                </w:rPr>
              </w:rPrChange>
            </w:rPr>
            <w:instrText xml:space="preserve"> </w:instrText>
          </w:r>
          <w:r w:rsidRPr="006102AB">
            <w:rPr>
              <w:rStyle w:val="a5"/>
              <w:noProof/>
              <w:lang w:val="uk-UA"/>
              <w:rPrChange w:id="121" w:author="Пользователь Windows" w:date="2022-01-09T18:15:00Z">
                <w:rPr>
                  <w:rStyle w:val="a5"/>
                  <w:noProof/>
                </w:rPr>
              </w:rPrChange>
            </w:rPr>
            <w:fldChar w:fldCharType="separate"/>
          </w:r>
          <w:r w:rsidRPr="005554B6">
            <w:rPr>
              <w:rStyle w:val="a5"/>
              <w:noProof/>
              <w:lang w:val="uk-UA"/>
            </w:rPr>
            <w:t>3.3.</w:t>
          </w:r>
          <w:r w:rsidRPr="006102AB">
            <w:rPr>
              <w:rFonts w:eastAsiaTheme="minorEastAsia" w:cstheme="minorBidi"/>
              <w:noProof/>
              <w:sz w:val="22"/>
              <w:szCs w:val="22"/>
              <w:lang w:val="uk-UA" w:eastAsia="ru-RU"/>
              <w:rPrChange w:id="122" w:author="Пользователь Windows" w:date="2022-01-09T18:15:00Z">
                <w:rPr>
                  <w:rFonts w:eastAsiaTheme="minorEastAsia" w:cstheme="minorBidi"/>
                  <w:smallCaps w:val="0"/>
                  <w:noProof/>
                  <w:sz w:val="22"/>
                  <w:szCs w:val="22"/>
                  <w:lang w:val="ru-RU" w:eastAsia="ru-RU"/>
                </w:rPr>
              </w:rPrChange>
            </w:rPr>
            <w:tab/>
          </w:r>
          <w:r w:rsidRPr="005554B6">
            <w:rPr>
              <w:rStyle w:val="a5"/>
              <w:noProof/>
              <w:lang w:val="uk-UA"/>
            </w:rPr>
            <w:t>СПЛАТА ПОСТАЧАЛЬНИКУ</w:t>
          </w:r>
          <w:r w:rsidRPr="006102AB">
            <w:rPr>
              <w:noProof/>
              <w:webHidden/>
              <w:lang w:val="uk-UA"/>
              <w:rPrChange w:id="123" w:author="Пользователь Windows" w:date="2022-01-09T18:15:00Z">
                <w:rPr>
                  <w:noProof/>
                  <w:webHidden/>
                </w:rPr>
              </w:rPrChange>
            </w:rPr>
            <w:tab/>
          </w:r>
          <w:r w:rsidRPr="006102AB">
            <w:rPr>
              <w:rStyle w:val="a5"/>
              <w:noProof/>
              <w:lang w:val="uk-UA"/>
              <w:rPrChange w:id="124" w:author="Пользователь Windows" w:date="2022-01-09T18:15:00Z">
                <w:rPr>
                  <w:rStyle w:val="a5"/>
                  <w:noProof/>
                </w:rPr>
              </w:rPrChange>
            </w:rPr>
            <w:fldChar w:fldCharType="begin"/>
          </w:r>
          <w:r w:rsidRPr="006102AB">
            <w:rPr>
              <w:noProof/>
              <w:webHidden/>
              <w:lang w:val="uk-UA"/>
              <w:rPrChange w:id="125" w:author="Пользователь Windows" w:date="2022-01-09T18:15:00Z">
                <w:rPr>
                  <w:noProof/>
                  <w:webHidden/>
                </w:rPr>
              </w:rPrChange>
            </w:rPr>
            <w:instrText xml:space="preserve"> PAGEREF _Toc92644053 \h </w:instrText>
          </w:r>
          <w:r w:rsidRPr="006102AB">
            <w:rPr>
              <w:rStyle w:val="a5"/>
              <w:noProof/>
              <w:lang w:val="uk-UA"/>
              <w:rPrChange w:id="126" w:author="Пользователь Windows" w:date="2022-01-09T18:15:00Z">
                <w:rPr>
                  <w:rStyle w:val="a5"/>
                  <w:noProof/>
                  <w:lang w:val="uk-UA"/>
                </w:rPr>
              </w:rPrChange>
            </w:rPr>
          </w:r>
          <w:r w:rsidRPr="006102AB">
            <w:rPr>
              <w:rStyle w:val="a5"/>
              <w:noProof/>
              <w:lang w:val="uk-UA"/>
              <w:rPrChange w:id="127" w:author="Пользователь Windows" w:date="2022-01-09T18:15:00Z">
                <w:rPr>
                  <w:rStyle w:val="a5"/>
                  <w:noProof/>
                </w:rPr>
              </w:rPrChange>
            </w:rPr>
            <w:fldChar w:fldCharType="separate"/>
          </w:r>
          <w:r w:rsidRPr="006102AB">
            <w:rPr>
              <w:noProof/>
              <w:webHidden/>
              <w:lang w:val="uk-UA"/>
              <w:rPrChange w:id="128" w:author="Пользователь Windows" w:date="2022-01-09T18:15:00Z">
                <w:rPr>
                  <w:noProof/>
                  <w:webHidden/>
                </w:rPr>
              </w:rPrChange>
            </w:rPr>
            <w:t>12</w:t>
          </w:r>
          <w:r w:rsidRPr="006102AB">
            <w:rPr>
              <w:rStyle w:val="a5"/>
              <w:noProof/>
              <w:lang w:val="uk-UA"/>
              <w:rPrChange w:id="129" w:author="Пользователь Windows" w:date="2022-01-09T18:15:00Z">
                <w:rPr>
                  <w:rStyle w:val="a5"/>
                  <w:noProof/>
                </w:rPr>
              </w:rPrChange>
            </w:rPr>
            <w:fldChar w:fldCharType="end"/>
          </w:r>
          <w:r w:rsidRPr="006102AB">
            <w:rPr>
              <w:rStyle w:val="a5"/>
              <w:noProof/>
              <w:lang w:val="uk-UA"/>
              <w:rPrChange w:id="130" w:author="Пользователь Windows" w:date="2022-01-09T18:15:00Z">
                <w:rPr>
                  <w:rStyle w:val="a5"/>
                  <w:noProof/>
                </w:rPr>
              </w:rPrChange>
            </w:rPr>
            <w:fldChar w:fldCharType="end"/>
          </w:r>
        </w:p>
        <w:p w14:paraId="0F35B1E4" w14:textId="4B6F5A55" w:rsidR="00D82CC3" w:rsidRPr="006102AB" w:rsidRDefault="00D82CC3" w:rsidP="005554B6">
          <w:pPr>
            <w:pStyle w:val="21"/>
            <w:rPr>
              <w:rFonts w:eastAsiaTheme="minorEastAsia" w:cstheme="minorBidi"/>
              <w:noProof/>
              <w:sz w:val="22"/>
              <w:szCs w:val="22"/>
              <w:lang w:val="uk-UA" w:eastAsia="ru-RU"/>
              <w:rPrChange w:id="131" w:author="Пользователь Windows" w:date="2022-01-09T18:15:00Z">
                <w:rPr>
                  <w:rFonts w:eastAsiaTheme="minorEastAsia" w:cstheme="minorBidi"/>
                  <w:smallCaps w:val="0"/>
                  <w:noProof/>
                  <w:sz w:val="22"/>
                  <w:szCs w:val="22"/>
                  <w:lang w:val="ru-RU" w:eastAsia="ru-RU"/>
                </w:rPr>
              </w:rPrChange>
            </w:rPr>
          </w:pPr>
          <w:r w:rsidRPr="006102AB">
            <w:rPr>
              <w:rStyle w:val="a5"/>
              <w:noProof/>
              <w:lang w:val="uk-UA"/>
              <w:rPrChange w:id="132" w:author="Пользователь Windows" w:date="2022-01-09T18:15:00Z">
                <w:rPr>
                  <w:rStyle w:val="a5"/>
                  <w:noProof/>
                </w:rPr>
              </w:rPrChange>
            </w:rPr>
            <w:fldChar w:fldCharType="begin"/>
          </w:r>
          <w:r w:rsidRPr="006102AB">
            <w:rPr>
              <w:rStyle w:val="a5"/>
              <w:noProof/>
              <w:lang w:val="uk-UA"/>
              <w:rPrChange w:id="133" w:author="Пользователь Windows" w:date="2022-01-09T18:15:00Z">
                <w:rPr>
                  <w:rStyle w:val="a5"/>
                  <w:noProof/>
                </w:rPr>
              </w:rPrChange>
            </w:rPr>
            <w:instrText xml:space="preserve"> </w:instrText>
          </w:r>
          <w:r w:rsidRPr="006102AB">
            <w:rPr>
              <w:noProof/>
              <w:lang w:val="uk-UA"/>
              <w:rPrChange w:id="134" w:author="Пользователь Windows" w:date="2022-01-09T18:15:00Z">
                <w:rPr>
                  <w:noProof/>
                </w:rPr>
              </w:rPrChange>
            </w:rPr>
            <w:instrText>HYPERLINK \l "_Toc92644054"</w:instrText>
          </w:r>
          <w:r w:rsidRPr="006102AB">
            <w:rPr>
              <w:rStyle w:val="a5"/>
              <w:noProof/>
              <w:lang w:val="uk-UA"/>
              <w:rPrChange w:id="135" w:author="Пользователь Windows" w:date="2022-01-09T18:15:00Z">
                <w:rPr>
                  <w:rStyle w:val="a5"/>
                  <w:noProof/>
                </w:rPr>
              </w:rPrChange>
            </w:rPr>
            <w:instrText xml:space="preserve"> </w:instrText>
          </w:r>
          <w:r w:rsidRPr="006102AB">
            <w:rPr>
              <w:rStyle w:val="a5"/>
              <w:noProof/>
              <w:lang w:val="uk-UA"/>
              <w:rPrChange w:id="136" w:author="Пользователь Windows" w:date="2022-01-09T18:15:00Z">
                <w:rPr>
                  <w:rStyle w:val="a5"/>
                  <w:noProof/>
                </w:rPr>
              </w:rPrChange>
            </w:rPr>
            <w:fldChar w:fldCharType="separate"/>
          </w:r>
          <w:r w:rsidRPr="005554B6">
            <w:rPr>
              <w:rStyle w:val="a5"/>
              <w:noProof/>
              <w:lang w:val="uk-UA"/>
            </w:rPr>
            <w:t>3.4.</w:t>
          </w:r>
          <w:r w:rsidRPr="006102AB">
            <w:rPr>
              <w:rFonts w:eastAsiaTheme="minorEastAsia" w:cstheme="minorBidi"/>
              <w:noProof/>
              <w:sz w:val="22"/>
              <w:szCs w:val="22"/>
              <w:lang w:val="uk-UA" w:eastAsia="ru-RU"/>
              <w:rPrChange w:id="137" w:author="Пользователь Windows" w:date="2022-01-09T18:15:00Z">
                <w:rPr>
                  <w:rFonts w:eastAsiaTheme="minorEastAsia" w:cstheme="minorBidi"/>
                  <w:smallCaps w:val="0"/>
                  <w:noProof/>
                  <w:sz w:val="22"/>
                  <w:szCs w:val="22"/>
                  <w:lang w:val="ru-RU" w:eastAsia="ru-RU"/>
                </w:rPr>
              </w:rPrChange>
            </w:rPr>
            <w:tab/>
          </w:r>
          <w:r w:rsidRPr="005554B6">
            <w:rPr>
              <w:rStyle w:val="a5"/>
              <w:noProof/>
              <w:lang w:val="uk-UA"/>
            </w:rPr>
            <w:t>ЗАКРИТТЯ ЗАЯВКИ (РО)</w:t>
          </w:r>
          <w:r w:rsidRPr="006102AB">
            <w:rPr>
              <w:noProof/>
              <w:webHidden/>
              <w:lang w:val="uk-UA"/>
              <w:rPrChange w:id="138" w:author="Пользователь Windows" w:date="2022-01-09T18:15:00Z">
                <w:rPr>
                  <w:noProof/>
                  <w:webHidden/>
                </w:rPr>
              </w:rPrChange>
            </w:rPr>
            <w:tab/>
          </w:r>
          <w:r w:rsidRPr="006102AB">
            <w:rPr>
              <w:rStyle w:val="a5"/>
              <w:noProof/>
              <w:lang w:val="uk-UA"/>
              <w:rPrChange w:id="139" w:author="Пользователь Windows" w:date="2022-01-09T18:15:00Z">
                <w:rPr>
                  <w:rStyle w:val="a5"/>
                  <w:noProof/>
                </w:rPr>
              </w:rPrChange>
            </w:rPr>
            <w:fldChar w:fldCharType="begin"/>
          </w:r>
          <w:r w:rsidRPr="006102AB">
            <w:rPr>
              <w:noProof/>
              <w:webHidden/>
              <w:lang w:val="uk-UA"/>
              <w:rPrChange w:id="140" w:author="Пользователь Windows" w:date="2022-01-09T18:15:00Z">
                <w:rPr>
                  <w:noProof/>
                  <w:webHidden/>
                </w:rPr>
              </w:rPrChange>
            </w:rPr>
            <w:instrText xml:space="preserve"> PAGEREF _Toc92644054 \h </w:instrText>
          </w:r>
          <w:r w:rsidRPr="006102AB">
            <w:rPr>
              <w:rStyle w:val="a5"/>
              <w:noProof/>
              <w:lang w:val="uk-UA"/>
              <w:rPrChange w:id="141" w:author="Пользователь Windows" w:date="2022-01-09T18:15:00Z">
                <w:rPr>
                  <w:rStyle w:val="a5"/>
                  <w:noProof/>
                  <w:lang w:val="uk-UA"/>
                </w:rPr>
              </w:rPrChange>
            </w:rPr>
          </w:r>
          <w:r w:rsidRPr="006102AB">
            <w:rPr>
              <w:rStyle w:val="a5"/>
              <w:noProof/>
              <w:lang w:val="uk-UA"/>
              <w:rPrChange w:id="142" w:author="Пользователь Windows" w:date="2022-01-09T18:15:00Z">
                <w:rPr>
                  <w:rStyle w:val="a5"/>
                  <w:noProof/>
                </w:rPr>
              </w:rPrChange>
            </w:rPr>
            <w:fldChar w:fldCharType="separate"/>
          </w:r>
          <w:r w:rsidRPr="006102AB">
            <w:rPr>
              <w:noProof/>
              <w:webHidden/>
              <w:lang w:val="uk-UA"/>
              <w:rPrChange w:id="143" w:author="Пользователь Windows" w:date="2022-01-09T18:15:00Z">
                <w:rPr>
                  <w:noProof/>
                  <w:webHidden/>
                </w:rPr>
              </w:rPrChange>
            </w:rPr>
            <w:t>13</w:t>
          </w:r>
          <w:r w:rsidRPr="006102AB">
            <w:rPr>
              <w:rStyle w:val="a5"/>
              <w:noProof/>
              <w:lang w:val="uk-UA"/>
              <w:rPrChange w:id="144" w:author="Пользователь Windows" w:date="2022-01-09T18:15:00Z">
                <w:rPr>
                  <w:rStyle w:val="a5"/>
                  <w:noProof/>
                </w:rPr>
              </w:rPrChange>
            </w:rPr>
            <w:fldChar w:fldCharType="end"/>
          </w:r>
          <w:r w:rsidRPr="006102AB">
            <w:rPr>
              <w:rStyle w:val="a5"/>
              <w:noProof/>
              <w:lang w:val="uk-UA"/>
              <w:rPrChange w:id="145" w:author="Пользователь Windows" w:date="2022-01-09T18:15:00Z">
                <w:rPr>
                  <w:rStyle w:val="a5"/>
                  <w:noProof/>
                </w:rPr>
              </w:rPrChange>
            </w:rPr>
            <w:fldChar w:fldCharType="end"/>
          </w:r>
        </w:p>
        <w:p w14:paraId="19F6374C" w14:textId="1581D7D3" w:rsidR="00D82CC3" w:rsidRPr="006102AB" w:rsidRDefault="00D82CC3">
          <w:pPr>
            <w:pStyle w:val="11"/>
            <w:tabs>
              <w:tab w:val="right" w:leader="dot" w:pos="9350"/>
            </w:tabs>
            <w:rPr>
              <w:rFonts w:eastAsiaTheme="minorEastAsia" w:cstheme="minorBidi"/>
              <w:b w:val="0"/>
              <w:bCs w:val="0"/>
              <w:caps w:val="0"/>
              <w:noProof/>
              <w:sz w:val="22"/>
              <w:szCs w:val="22"/>
              <w:lang w:val="uk-UA" w:eastAsia="ru-RU"/>
              <w:rPrChange w:id="146" w:author="Пользователь Windows" w:date="2022-01-09T18:15:00Z">
                <w:rPr>
                  <w:rFonts w:eastAsiaTheme="minorEastAsia" w:cstheme="minorBidi"/>
                  <w:b w:val="0"/>
                  <w:bCs w:val="0"/>
                  <w:caps w:val="0"/>
                  <w:noProof/>
                  <w:sz w:val="22"/>
                  <w:szCs w:val="22"/>
                  <w:lang w:val="ru-RU" w:eastAsia="ru-RU"/>
                </w:rPr>
              </w:rPrChange>
            </w:rPr>
          </w:pPr>
          <w:del w:id="147" w:author="I.Yermakova" w:date="2022-01-10T08:43:00Z">
            <w:r w:rsidRPr="006102AB" w:rsidDel="00A06746">
              <w:rPr>
                <w:rStyle w:val="a5"/>
                <w:noProof/>
                <w:lang w:val="uk-UA"/>
                <w:rPrChange w:id="148" w:author="Пользователь Windows" w:date="2022-01-09T18:15:00Z">
                  <w:rPr>
                    <w:rStyle w:val="a5"/>
                    <w:noProof/>
                  </w:rPr>
                </w:rPrChange>
              </w:rPr>
              <w:fldChar w:fldCharType="begin"/>
            </w:r>
            <w:r w:rsidRPr="006102AB" w:rsidDel="00A06746">
              <w:rPr>
                <w:rStyle w:val="a5"/>
                <w:noProof/>
                <w:lang w:val="uk-UA"/>
                <w:rPrChange w:id="149" w:author="Пользователь Windows" w:date="2022-01-09T18:15:00Z">
                  <w:rPr>
                    <w:rStyle w:val="a5"/>
                    <w:noProof/>
                  </w:rPr>
                </w:rPrChange>
              </w:rPr>
              <w:delInstrText xml:space="preserve"> </w:delInstrText>
            </w:r>
            <w:r w:rsidRPr="006102AB" w:rsidDel="00A06746">
              <w:rPr>
                <w:noProof/>
                <w:lang w:val="uk-UA"/>
                <w:rPrChange w:id="150" w:author="Пользователь Windows" w:date="2022-01-09T18:15:00Z">
                  <w:rPr>
                    <w:noProof/>
                  </w:rPr>
                </w:rPrChange>
              </w:rPr>
              <w:delInstrText>HYPERLINK \l "_Toc92644055"</w:delInstrText>
            </w:r>
            <w:r w:rsidRPr="006102AB" w:rsidDel="00A06746">
              <w:rPr>
                <w:rStyle w:val="a5"/>
                <w:noProof/>
                <w:lang w:val="uk-UA"/>
                <w:rPrChange w:id="151" w:author="Пользователь Windows" w:date="2022-01-09T18:15:00Z">
                  <w:rPr>
                    <w:rStyle w:val="a5"/>
                    <w:noProof/>
                  </w:rPr>
                </w:rPrChange>
              </w:rPr>
              <w:delInstrText xml:space="preserve"> </w:delInstrText>
            </w:r>
            <w:r w:rsidRPr="006102AB" w:rsidDel="00A06746">
              <w:rPr>
                <w:rStyle w:val="a5"/>
                <w:noProof/>
                <w:lang w:val="uk-UA"/>
                <w:rPrChange w:id="152" w:author="Пользователь Windows" w:date="2022-01-09T18:15:00Z">
                  <w:rPr>
                    <w:rStyle w:val="a5"/>
                    <w:noProof/>
                  </w:rPr>
                </w:rPrChange>
              </w:rPr>
              <w:fldChar w:fldCharType="separate"/>
            </w:r>
            <w:r w:rsidRPr="006102AB" w:rsidDel="00A06746">
              <w:rPr>
                <w:rStyle w:val="a5"/>
                <w:noProof/>
                <w:lang w:val="uk-UA"/>
                <w:rPrChange w:id="153" w:author="Пользователь Windows" w:date="2022-01-09T18:15:00Z">
                  <w:rPr>
                    <w:rStyle w:val="a5"/>
                    <w:noProof/>
                    <w:lang w:val="ru-RU"/>
                  </w:rPr>
                </w:rPrChange>
              </w:rPr>
              <w:delText>Всі відкриті заявки повинні перевірятися ініціатором на тижневої основі на предмет їх актуальності. Заявки, які втратили свою актуальність повинні бути закриті як заявка без приходу. Забороняється закриття заявок за якими є борг постачальника.</w:delText>
            </w:r>
            <w:r w:rsidRPr="006102AB" w:rsidDel="00A06746">
              <w:rPr>
                <w:noProof/>
                <w:webHidden/>
                <w:lang w:val="uk-UA"/>
                <w:rPrChange w:id="154" w:author="Пользователь Windows" w:date="2022-01-09T18:15:00Z">
                  <w:rPr>
                    <w:noProof/>
                    <w:webHidden/>
                  </w:rPr>
                </w:rPrChange>
              </w:rPr>
              <w:tab/>
            </w:r>
            <w:r w:rsidRPr="006102AB" w:rsidDel="00A06746">
              <w:rPr>
                <w:rStyle w:val="a5"/>
                <w:noProof/>
                <w:lang w:val="uk-UA"/>
                <w:rPrChange w:id="155" w:author="Пользователь Windows" w:date="2022-01-09T18:15:00Z">
                  <w:rPr>
                    <w:rStyle w:val="a5"/>
                    <w:noProof/>
                  </w:rPr>
                </w:rPrChange>
              </w:rPr>
              <w:fldChar w:fldCharType="begin"/>
            </w:r>
            <w:r w:rsidRPr="006102AB" w:rsidDel="00A06746">
              <w:rPr>
                <w:noProof/>
                <w:webHidden/>
                <w:lang w:val="uk-UA"/>
                <w:rPrChange w:id="156" w:author="Пользователь Windows" w:date="2022-01-09T18:15:00Z">
                  <w:rPr>
                    <w:noProof/>
                    <w:webHidden/>
                  </w:rPr>
                </w:rPrChange>
              </w:rPr>
              <w:delInstrText xml:space="preserve"> PAGEREF _Toc92644055 \h </w:delInstrText>
            </w:r>
            <w:r w:rsidRPr="006102AB" w:rsidDel="00A06746">
              <w:rPr>
                <w:rStyle w:val="a5"/>
                <w:noProof/>
                <w:lang w:val="uk-UA"/>
                <w:rPrChange w:id="157" w:author="Пользователь Windows" w:date="2022-01-09T18:15:00Z">
                  <w:rPr>
                    <w:rStyle w:val="a5"/>
                    <w:noProof/>
                    <w:lang w:val="uk-UA"/>
                  </w:rPr>
                </w:rPrChange>
              </w:rPr>
            </w:r>
            <w:r w:rsidRPr="006102AB" w:rsidDel="00A06746">
              <w:rPr>
                <w:rStyle w:val="a5"/>
                <w:noProof/>
                <w:lang w:val="uk-UA"/>
                <w:rPrChange w:id="158" w:author="Пользователь Windows" w:date="2022-01-09T18:15:00Z">
                  <w:rPr>
                    <w:rStyle w:val="a5"/>
                    <w:noProof/>
                  </w:rPr>
                </w:rPrChange>
              </w:rPr>
              <w:fldChar w:fldCharType="separate"/>
            </w:r>
            <w:r w:rsidRPr="006102AB" w:rsidDel="00A06746">
              <w:rPr>
                <w:noProof/>
                <w:webHidden/>
                <w:lang w:val="uk-UA"/>
                <w:rPrChange w:id="159" w:author="Пользователь Windows" w:date="2022-01-09T18:15:00Z">
                  <w:rPr>
                    <w:noProof/>
                    <w:webHidden/>
                  </w:rPr>
                </w:rPrChange>
              </w:rPr>
              <w:delText>14</w:delText>
            </w:r>
            <w:r w:rsidRPr="006102AB" w:rsidDel="00A06746">
              <w:rPr>
                <w:rStyle w:val="a5"/>
                <w:noProof/>
                <w:lang w:val="uk-UA"/>
                <w:rPrChange w:id="160" w:author="Пользователь Windows" w:date="2022-01-09T18:15:00Z">
                  <w:rPr>
                    <w:rStyle w:val="a5"/>
                    <w:noProof/>
                  </w:rPr>
                </w:rPrChange>
              </w:rPr>
              <w:fldChar w:fldCharType="end"/>
            </w:r>
            <w:r w:rsidRPr="006102AB" w:rsidDel="00A06746">
              <w:rPr>
                <w:rStyle w:val="a5"/>
                <w:noProof/>
                <w:lang w:val="uk-UA"/>
                <w:rPrChange w:id="161" w:author="Пользователь Windows" w:date="2022-01-09T18:15:00Z">
                  <w:rPr>
                    <w:rStyle w:val="a5"/>
                    <w:noProof/>
                  </w:rPr>
                </w:rPrChange>
              </w:rPr>
              <w:fldChar w:fldCharType="end"/>
            </w:r>
          </w:del>
        </w:p>
        <w:p w14:paraId="15B40C52" w14:textId="2D71552E" w:rsidR="00D82CC3" w:rsidRPr="006102AB" w:rsidRDefault="00D82CC3">
          <w:pPr>
            <w:pStyle w:val="11"/>
            <w:tabs>
              <w:tab w:val="right" w:leader="dot" w:pos="9350"/>
            </w:tabs>
            <w:rPr>
              <w:rFonts w:eastAsiaTheme="minorEastAsia" w:cstheme="minorBidi"/>
              <w:b w:val="0"/>
              <w:bCs w:val="0"/>
              <w:caps w:val="0"/>
              <w:noProof/>
              <w:sz w:val="22"/>
              <w:szCs w:val="22"/>
              <w:lang w:val="uk-UA" w:eastAsia="ru-RU"/>
              <w:rPrChange w:id="162" w:author="Пользователь Windows" w:date="2022-01-09T18:15:00Z">
                <w:rPr>
                  <w:rFonts w:eastAsiaTheme="minorEastAsia" w:cstheme="minorBidi"/>
                  <w:b w:val="0"/>
                  <w:bCs w:val="0"/>
                  <w:caps w:val="0"/>
                  <w:noProof/>
                  <w:sz w:val="22"/>
                  <w:szCs w:val="22"/>
                  <w:lang w:val="ru-RU" w:eastAsia="ru-RU"/>
                </w:rPr>
              </w:rPrChange>
            </w:rPr>
          </w:pPr>
          <w:del w:id="163" w:author="I.Yermakova" w:date="2022-01-10T08:43:00Z">
            <w:r w:rsidRPr="006102AB" w:rsidDel="00A06746">
              <w:rPr>
                <w:rStyle w:val="a5"/>
                <w:noProof/>
                <w:lang w:val="uk-UA"/>
                <w:rPrChange w:id="164" w:author="Пользователь Windows" w:date="2022-01-09T18:15:00Z">
                  <w:rPr>
                    <w:rStyle w:val="a5"/>
                    <w:noProof/>
                  </w:rPr>
                </w:rPrChange>
              </w:rPr>
              <w:fldChar w:fldCharType="begin"/>
            </w:r>
            <w:r w:rsidRPr="006102AB" w:rsidDel="00A06746">
              <w:rPr>
                <w:rStyle w:val="a5"/>
                <w:noProof/>
                <w:lang w:val="uk-UA"/>
                <w:rPrChange w:id="165" w:author="Пользователь Windows" w:date="2022-01-09T18:15:00Z">
                  <w:rPr>
                    <w:rStyle w:val="a5"/>
                    <w:noProof/>
                  </w:rPr>
                </w:rPrChange>
              </w:rPr>
              <w:delInstrText xml:space="preserve"> </w:delInstrText>
            </w:r>
            <w:r w:rsidRPr="006102AB" w:rsidDel="00A06746">
              <w:rPr>
                <w:noProof/>
                <w:lang w:val="uk-UA"/>
                <w:rPrChange w:id="166" w:author="Пользователь Windows" w:date="2022-01-09T18:15:00Z">
                  <w:rPr>
                    <w:noProof/>
                  </w:rPr>
                </w:rPrChange>
              </w:rPr>
              <w:delInstrText>HYPERLINK \l "_Toc92644056"</w:delInstrText>
            </w:r>
            <w:r w:rsidRPr="006102AB" w:rsidDel="00A06746">
              <w:rPr>
                <w:rStyle w:val="a5"/>
                <w:noProof/>
                <w:lang w:val="uk-UA"/>
                <w:rPrChange w:id="167" w:author="Пользователь Windows" w:date="2022-01-09T18:15:00Z">
                  <w:rPr>
                    <w:rStyle w:val="a5"/>
                    <w:noProof/>
                  </w:rPr>
                </w:rPrChange>
              </w:rPr>
              <w:delInstrText xml:space="preserve"> </w:delInstrText>
            </w:r>
            <w:r w:rsidRPr="006102AB" w:rsidDel="00A06746">
              <w:rPr>
                <w:rStyle w:val="a5"/>
                <w:noProof/>
                <w:lang w:val="uk-UA"/>
                <w:rPrChange w:id="168" w:author="Пользователь Windows" w:date="2022-01-09T18:15:00Z">
                  <w:rPr>
                    <w:rStyle w:val="a5"/>
                    <w:noProof/>
                  </w:rPr>
                </w:rPrChange>
              </w:rPr>
              <w:fldChar w:fldCharType="separate"/>
            </w:r>
            <w:r w:rsidRPr="006102AB" w:rsidDel="00A06746">
              <w:rPr>
                <w:rStyle w:val="a5"/>
                <w:noProof/>
                <w:lang w:val="uk-UA"/>
                <w:rPrChange w:id="169" w:author="Пользователь Windows" w:date="2022-01-09T18:15:00Z">
                  <w:rPr>
                    <w:rStyle w:val="a5"/>
                    <w:noProof/>
                    <w:lang w:val="ru-RU"/>
                  </w:rPr>
                </w:rPrChange>
              </w:rPr>
              <w:delText>Контроль та внесення змін до Політики</w:delText>
            </w:r>
            <w:r w:rsidRPr="006102AB" w:rsidDel="00A06746">
              <w:rPr>
                <w:noProof/>
                <w:webHidden/>
                <w:lang w:val="uk-UA"/>
                <w:rPrChange w:id="170" w:author="Пользователь Windows" w:date="2022-01-09T18:15:00Z">
                  <w:rPr>
                    <w:noProof/>
                    <w:webHidden/>
                  </w:rPr>
                </w:rPrChange>
              </w:rPr>
              <w:tab/>
            </w:r>
            <w:r w:rsidRPr="006102AB" w:rsidDel="00A06746">
              <w:rPr>
                <w:rStyle w:val="a5"/>
                <w:noProof/>
                <w:lang w:val="uk-UA"/>
                <w:rPrChange w:id="171" w:author="Пользователь Windows" w:date="2022-01-09T18:15:00Z">
                  <w:rPr>
                    <w:rStyle w:val="a5"/>
                    <w:noProof/>
                  </w:rPr>
                </w:rPrChange>
              </w:rPr>
              <w:fldChar w:fldCharType="begin"/>
            </w:r>
            <w:r w:rsidRPr="006102AB" w:rsidDel="00A06746">
              <w:rPr>
                <w:noProof/>
                <w:webHidden/>
                <w:lang w:val="uk-UA"/>
                <w:rPrChange w:id="172" w:author="Пользователь Windows" w:date="2022-01-09T18:15:00Z">
                  <w:rPr>
                    <w:noProof/>
                    <w:webHidden/>
                  </w:rPr>
                </w:rPrChange>
              </w:rPr>
              <w:delInstrText xml:space="preserve"> PAGEREF _Toc92644056 \h </w:delInstrText>
            </w:r>
            <w:r w:rsidRPr="006102AB" w:rsidDel="00A06746">
              <w:rPr>
                <w:rStyle w:val="a5"/>
                <w:noProof/>
                <w:lang w:val="uk-UA"/>
                <w:rPrChange w:id="173" w:author="Пользователь Windows" w:date="2022-01-09T18:15:00Z">
                  <w:rPr>
                    <w:rStyle w:val="a5"/>
                    <w:noProof/>
                    <w:lang w:val="uk-UA"/>
                  </w:rPr>
                </w:rPrChange>
              </w:rPr>
            </w:r>
            <w:r w:rsidRPr="006102AB" w:rsidDel="00A06746">
              <w:rPr>
                <w:rStyle w:val="a5"/>
                <w:noProof/>
                <w:lang w:val="uk-UA"/>
                <w:rPrChange w:id="174" w:author="Пользователь Windows" w:date="2022-01-09T18:15:00Z">
                  <w:rPr>
                    <w:rStyle w:val="a5"/>
                    <w:noProof/>
                  </w:rPr>
                </w:rPrChange>
              </w:rPr>
              <w:fldChar w:fldCharType="separate"/>
            </w:r>
            <w:r w:rsidRPr="006102AB" w:rsidDel="00A06746">
              <w:rPr>
                <w:noProof/>
                <w:webHidden/>
                <w:lang w:val="uk-UA"/>
                <w:rPrChange w:id="175" w:author="Пользователь Windows" w:date="2022-01-09T18:15:00Z">
                  <w:rPr>
                    <w:noProof/>
                    <w:webHidden/>
                  </w:rPr>
                </w:rPrChange>
              </w:rPr>
              <w:delText>14</w:delText>
            </w:r>
            <w:r w:rsidRPr="006102AB" w:rsidDel="00A06746">
              <w:rPr>
                <w:rStyle w:val="a5"/>
                <w:noProof/>
                <w:lang w:val="uk-UA"/>
                <w:rPrChange w:id="176" w:author="Пользователь Windows" w:date="2022-01-09T18:15:00Z">
                  <w:rPr>
                    <w:rStyle w:val="a5"/>
                    <w:noProof/>
                  </w:rPr>
                </w:rPrChange>
              </w:rPr>
              <w:fldChar w:fldCharType="end"/>
            </w:r>
            <w:r w:rsidRPr="006102AB" w:rsidDel="00A06746">
              <w:rPr>
                <w:rStyle w:val="a5"/>
                <w:noProof/>
                <w:lang w:val="uk-UA"/>
                <w:rPrChange w:id="177" w:author="Пользователь Windows" w:date="2022-01-09T18:15:00Z">
                  <w:rPr>
                    <w:rStyle w:val="a5"/>
                    <w:noProof/>
                  </w:rPr>
                </w:rPrChange>
              </w:rPr>
              <w:fldChar w:fldCharType="end"/>
            </w:r>
          </w:del>
        </w:p>
        <w:p w14:paraId="3749519F" w14:textId="1655910C" w:rsidR="00D82CC3" w:rsidRPr="006102AB" w:rsidRDefault="00D82CC3">
          <w:pPr>
            <w:pStyle w:val="11"/>
            <w:tabs>
              <w:tab w:val="left" w:pos="660"/>
              <w:tab w:val="right" w:leader="dot" w:pos="9350"/>
            </w:tabs>
            <w:rPr>
              <w:rFonts w:eastAsiaTheme="minorEastAsia" w:cstheme="minorBidi"/>
              <w:b w:val="0"/>
              <w:bCs w:val="0"/>
              <w:caps w:val="0"/>
              <w:noProof/>
              <w:sz w:val="22"/>
              <w:szCs w:val="22"/>
              <w:lang w:val="uk-UA" w:eastAsia="ru-RU"/>
              <w:rPrChange w:id="178" w:author="Пользователь Windows" w:date="2022-01-09T18:15:00Z">
                <w:rPr>
                  <w:rFonts w:eastAsiaTheme="minorEastAsia" w:cstheme="minorBidi"/>
                  <w:b w:val="0"/>
                  <w:bCs w:val="0"/>
                  <w:caps w:val="0"/>
                  <w:noProof/>
                  <w:sz w:val="22"/>
                  <w:szCs w:val="22"/>
                  <w:lang w:val="ru-RU" w:eastAsia="ru-RU"/>
                </w:rPr>
              </w:rPrChange>
            </w:rPr>
          </w:pPr>
          <w:r w:rsidRPr="006102AB">
            <w:rPr>
              <w:rStyle w:val="a5"/>
              <w:noProof/>
              <w:lang w:val="uk-UA"/>
              <w:rPrChange w:id="179" w:author="Пользователь Windows" w:date="2022-01-09T18:15:00Z">
                <w:rPr>
                  <w:rStyle w:val="a5"/>
                  <w:noProof/>
                </w:rPr>
              </w:rPrChange>
            </w:rPr>
            <w:fldChar w:fldCharType="begin"/>
          </w:r>
          <w:r w:rsidRPr="006102AB">
            <w:rPr>
              <w:rStyle w:val="a5"/>
              <w:noProof/>
              <w:lang w:val="uk-UA"/>
              <w:rPrChange w:id="180" w:author="Пользователь Windows" w:date="2022-01-09T18:15:00Z">
                <w:rPr>
                  <w:rStyle w:val="a5"/>
                  <w:noProof/>
                </w:rPr>
              </w:rPrChange>
            </w:rPr>
            <w:instrText xml:space="preserve"> </w:instrText>
          </w:r>
          <w:r w:rsidRPr="006102AB">
            <w:rPr>
              <w:noProof/>
              <w:lang w:val="uk-UA"/>
              <w:rPrChange w:id="181" w:author="Пользователь Windows" w:date="2022-01-09T18:15:00Z">
                <w:rPr>
                  <w:noProof/>
                </w:rPr>
              </w:rPrChange>
            </w:rPr>
            <w:instrText>HYPERLINK \l "_Toc92644057"</w:instrText>
          </w:r>
          <w:r w:rsidRPr="006102AB">
            <w:rPr>
              <w:rStyle w:val="a5"/>
              <w:noProof/>
              <w:lang w:val="uk-UA"/>
              <w:rPrChange w:id="182" w:author="Пользователь Windows" w:date="2022-01-09T18:15:00Z">
                <w:rPr>
                  <w:rStyle w:val="a5"/>
                  <w:noProof/>
                </w:rPr>
              </w:rPrChange>
            </w:rPr>
            <w:instrText xml:space="preserve"> </w:instrText>
          </w:r>
          <w:r w:rsidRPr="006102AB">
            <w:rPr>
              <w:rStyle w:val="a5"/>
              <w:noProof/>
              <w:lang w:val="uk-UA"/>
              <w:rPrChange w:id="183" w:author="Пользователь Windows" w:date="2022-01-09T18:15:00Z">
                <w:rPr>
                  <w:rStyle w:val="a5"/>
                  <w:noProof/>
                </w:rPr>
              </w:rPrChange>
            </w:rPr>
            <w:fldChar w:fldCharType="separate"/>
          </w:r>
          <w:r w:rsidRPr="005554B6">
            <w:rPr>
              <w:rStyle w:val="a5"/>
              <w:rFonts w:eastAsiaTheme="minorHAnsi"/>
              <w:noProof/>
              <w:lang w:val="uk-UA"/>
            </w:rPr>
            <w:t>4.</w:t>
          </w:r>
          <w:r w:rsidRPr="006102AB">
            <w:rPr>
              <w:rFonts w:eastAsiaTheme="minorEastAsia" w:cstheme="minorBidi"/>
              <w:b w:val="0"/>
              <w:bCs w:val="0"/>
              <w:caps w:val="0"/>
              <w:noProof/>
              <w:sz w:val="22"/>
              <w:szCs w:val="22"/>
              <w:lang w:val="uk-UA" w:eastAsia="ru-RU"/>
              <w:rPrChange w:id="184" w:author="Пользователь Windows" w:date="2022-01-09T18:15:00Z">
                <w:rPr>
                  <w:rFonts w:eastAsiaTheme="minorEastAsia" w:cstheme="minorBidi"/>
                  <w:b w:val="0"/>
                  <w:bCs w:val="0"/>
                  <w:caps w:val="0"/>
                  <w:noProof/>
                  <w:sz w:val="22"/>
                  <w:szCs w:val="22"/>
                  <w:lang w:val="ru-RU" w:eastAsia="ru-RU"/>
                </w:rPr>
              </w:rPrChange>
            </w:rPr>
            <w:tab/>
          </w:r>
          <w:r w:rsidRPr="005554B6">
            <w:rPr>
              <w:rStyle w:val="a5"/>
              <w:noProof/>
              <w:lang w:val="uk-UA"/>
            </w:rPr>
            <w:t>КОНТРОЛЬ ТА ВНЕСЕННЯ ЗМІН ДО ПОЛІТИКИ.</w:t>
          </w:r>
          <w:r w:rsidRPr="006102AB">
            <w:rPr>
              <w:noProof/>
              <w:webHidden/>
              <w:lang w:val="uk-UA"/>
              <w:rPrChange w:id="185" w:author="Пользователь Windows" w:date="2022-01-09T18:15:00Z">
                <w:rPr>
                  <w:noProof/>
                  <w:webHidden/>
                </w:rPr>
              </w:rPrChange>
            </w:rPr>
            <w:tab/>
          </w:r>
          <w:r w:rsidRPr="006102AB">
            <w:rPr>
              <w:rStyle w:val="a5"/>
              <w:noProof/>
              <w:lang w:val="uk-UA"/>
              <w:rPrChange w:id="186" w:author="Пользователь Windows" w:date="2022-01-09T18:15:00Z">
                <w:rPr>
                  <w:rStyle w:val="a5"/>
                  <w:noProof/>
                </w:rPr>
              </w:rPrChange>
            </w:rPr>
            <w:fldChar w:fldCharType="begin"/>
          </w:r>
          <w:r w:rsidRPr="006102AB">
            <w:rPr>
              <w:noProof/>
              <w:webHidden/>
              <w:lang w:val="uk-UA"/>
              <w:rPrChange w:id="187" w:author="Пользователь Windows" w:date="2022-01-09T18:15:00Z">
                <w:rPr>
                  <w:noProof/>
                  <w:webHidden/>
                </w:rPr>
              </w:rPrChange>
            </w:rPr>
            <w:instrText xml:space="preserve"> PAGEREF _Toc92644057 \h </w:instrText>
          </w:r>
          <w:r w:rsidRPr="006102AB">
            <w:rPr>
              <w:rStyle w:val="a5"/>
              <w:noProof/>
              <w:lang w:val="uk-UA"/>
              <w:rPrChange w:id="188" w:author="Пользователь Windows" w:date="2022-01-09T18:15:00Z">
                <w:rPr>
                  <w:rStyle w:val="a5"/>
                  <w:noProof/>
                  <w:lang w:val="uk-UA"/>
                </w:rPr>
              </w:rPrChange>
            </w:rPr>
          </w:r>
          <w:r w:rsidRPr="006102AB">
            <w:rPr>
              <w:rStyle w:val="a5"/>
              <w:noProof/>
              <w:lang w:val="uk-UA"/>
              <w:rPrChange w:id="189" w:author="Пользователь Windows" w:date="2022-01-09T18:15:00Z">
                <w:rPr>
                  <w:rStyle w:val="a5"/>
                  <w:noProof/>
                </w:rPr>
              </w:rPrChange>
            </w:rPr>
            <w:fldChar w:fldCharType="separate"/>
          </w:r>
          <w:r w:rsidRPr="006102AB">
            <w:rPr>
              <w:noProof/>
              <w:webHidden/>
              <w:lang w:val="uk-UA"/>
              <w:rPrChange w:id="190" w:author="Пользователь Windows" w:date="2022-01-09T18:15:00Z">
                <w:rPr>
                  <w:noProof/>
                  <w:webHidden/>
                </w:rPr>
              </w:rPrChange>
            </w:rPr>
            <w:t>14</w:t>
          </w:r>
          <w:r w:rsidRPr="006102AB">
            <w:rPr>
              <w:rStyle w:val="a5"/>
              <w:noProof/>
              <w:lang w:val="uk-UA"/>
              <w:rPrChange w:id="191" w:author="Пользователь Windows" w:date="2022-01-09T18:15:00Z">
                <w:rPr>
                  <w:rStyle w:val="a5"/>
                  <w:noProof/>
                </w:rPr>
              </w:rPrChange>
            </w:rPr>
            <w:fldChar w:fldCharType="end"/>
          </w:r>
          <w:r w:rsidRPr="006102AB">
            <w:rPr>
              <w:rStyle w:val="a5"/>
              <w:noProof/>
              <w:lang w:val="uk-UA"/>
              <w:rPrChange w:id="192" w:author="Пользователь Windows" w:date="2022-01-09T18:15:00Z">
                <w:rPr>
                  <w:rStyle w:val="a5"/>
                  <w:noProof/>
                </w:rPr>
              </w:rPrChange>
            </w:rPr>
            <w:fldChar w:fldCharType="end"/>
          </w:r>
        </w:p>
        <w:p w14:paraId="12CD2492" w14:textId="4C91F06F" w:rsidR="00D82CC3" w:rsidRPr="006102AB" w:rsidRDefault="00D82CC3">
          <w:pPr>
            <w:pStyle w:val="11"/>
            <w:tabs>
              <w:tab w:val="left" w:pos="660"/>
              <w:tab w:val="right" w:leader="dot" w:pos="9350"/>
            </w:tabs>
            <w:rPr>
              <w:rFonts w:eastAsiaTheme="minorEastAsia" w:cstheme="minorBidi"/>
              <w:b w:val="0"/>
              <w:bCs w:val="0"/>
              <w:caps w:val="0"/>
              <w:noProof/>
              <w:sz w:val="22"/>
              <w:szCs w:val="22"/>
              <w:lang w:val="uk-UA" w:eastAsia="ru-RU"/>
              <w:rPrChange w:id="193" w:author="Пользователь Windows" w:date="2022-01-09T18:15:00Z">
                <w:rPr>
                  <w:rFonts w:eastAsiaTheme="minorEastAsia" w:cstheme="minorBidi"/>
                  <w:b w:val="0"/>
                  <w:bCs w:val="0"/>
                  <w:caps w:val="0"/>
                  <w:noProof/>
                  <w:sz w:val="22"/>
                  <w:szCs w:val="22"/>
                  <w:lang w:val="ru-RU" w:eastAsia="ru-RU"/>
                </w:rPr>
              </w:rPrChange>
            </w:rPr>
          </w:pPr>
          <w:r w:rsidRPr="006102AB">
            <w:rPr>
              <w:rStyle w:val="a5"/>
              <w:noProof/>
              <w:lang w:val="uk-UA"/>
              <w:rPrChange w:id="194" w:author="Пользователь Windows" w:date="2022-01-09T18:15:00Z">
                <w:rPr>
                  <w:rStyle w:val="a5"/>
                  <w:noProof/>
                </w:rPr>
              </w:rPrChange>
            </w:rPr>
            <w:fldChar w:fldCharType="begin"/>
          </w:r>
          <w:r w:rsidRPr="006102AB">
            <w:rPr>
              <w:rStyle w:val="a5"/>
              <w:noProof/>
              <w:lang w:val="uk-UA"/>
              <w:rPrChange w:id="195" w:author="Пользователь Windows" w:date="2022-01-09T18:15:00Z">
                <w:rPr>
                  <w:rStyle w:val="a5"/>
                  <w:noProof/>
                </w:rPr>
              </w:rPrChange>
            </w:rPr>
            <w:instrText xml:space="preserve"> </w:instrText>
          </w:r>
          <w:r w:rsidRPr="006102AB">
            <w:rPr>
              <w:noProof/>
              <w:lang w:val="uk-UA"/>
              <w:rPrChange w:id="196" w:author="Пользователь Windows" w:date="2022-01-09T18:15:00Z">
                <w:rPr>
                  <w:noProof/>
                </w:rPr>
              </w:rPrChange>
            </w:rPr>
            <w:instrText>HYPERLINK \l "_Toc92644058"</w:instrText>
          </w:r>
          <w:r w:rsidRPr="006102AB">
            <w:rPr>
              <w:rStyle w:val="a5"/>
              <w:noProof/>
              <w:lang w:val="uk-UA"/>
              <w:rPrChange w:id="197" w:author="Пользователь Windows" w:date="2022-01-09T18:15:00Z">
                <w:rPr>
                  <w:rStyle w:val="a5"/>
                  <w:noProof/>
                </w:rPr>
              </w:rPrChange>
            </w:rPr>
            <w:instrText xml:space="preserve"> </w:instrText>
          </w:r>
          <w:r w:rsidRPr="006102AB">
            <w:rPr>
              <w:rStyle w:val="a5"/>
              <w:noProof/>
              <w:lang w:val="uk-UA"/>
              <w:rPrChange w:id="198" w:author="Пользователь Windows" w:date="2022-01-09T18:15:00Z">
                <w:rPr>
                  <w:rStyle w:val="a5"/>
                  <w:noProof/>
                </w:rPr>
              </w:rPrChange>
            </w:rPr>
            <w:fldChar w:fldCharType="separate"/>
          </w:r>
          <w:r w:rsidRPr="005554B6">
            <w:rPr>
              <w:rStyle w:val="a5"/>
              <w:noProof/>
              <w:lang w:val="uk-UA"/>
            </w:rPr>
            <w:t>5.</w:t>
          </w:r>
          <w:r w:rsidRPr="006102AB">
            <w:rPr>
              <w:rFonts w:eastAsiaTheme="minorEastAsia" w:cstheme="minorBidi"/>
              <w:b w:val="0"/>
              <w:bCs w:val="0"/>
              <w:caps w:val="0"/>
              <w:noProof/>
              <w:sz w:val="22"/>
              <w:szCs w:val="22"/>
              <w:lang w:val="uk-UA" w:eastAsia="ru-RU"/>
              <w:rPrChange w:id="199" w:author="Пользователь Windows" w:date="2022-01-09T18:15:00Z">
                <w:rPr>
                  <w:rFonts w:eastAsiaTheme="minorEastAsia" w:cstheme="minorBidi"/>
                  <w:b w:val="0"/>
                  <w:bCs w:val="0"/>
                  <w:caps w:val="0"/>
                  <w:noProof/>
                  <w:sz w:val="22"/>
                  <w:szCs w:val="22"/>
                  <w:lang w:val="ru-RU" w:eastAsia="ru-RU"/>
                </w:rPr>
              </w:rPrChange>
            </w:rPr>
            <w:tab/>
          </w:r>
          <w:r w:rsidRPr="005554B6">
            <w:rPr>
              <w:rStyle w:val="a5"/>
              <w:noProof/>
              <w:lang w:val="uk-UA"/>
            </w:rPr>
            <w:t>Додатки</w:t>
          </w:r>
          <w:r w:rsidRPr="006102AB">
            <w:rPr>
              <w:noProof/>
              <w:webHidden/>
              <w:lang w:val="uk-UA"/>
              <w:rPrChange w:id="200" w:author="Пользователь Windows" w:date="2022-01-09T18:15:00Z">
                <w:rPr>
                  <w:noProof/>
                  <w:webHidden/>
                </w:rPr>
              </w:rPrChange>
            </w:rPr>
            <w:tab/>
          </w:r>
          <w:r w:rsidRPr="006102AB">
            <w:rPr>
              <w:rStyle w:val="a5"/>
              <w:noProof/>
              <w:lang w:val="uk-UA"/>
              <w:rPrChange w:id="201" w:author="Пользователь Windows" w:date="2022-01-09T18:15:00Z">
                <w:rPr>
                  <w:rStyle w:val="a5"/>
                  <w:noProof/>
                </w:rPr>
              </w:rPrChange>
            </w:rPr>
            <w:fldChar w:fldCharType="begin"/>
          </w:r>
          <w:r w:rsidRPr="006102AB">
            <w:rPr>
              <w:noProof/>
              <w:webHidden/>
              <w:lang w:val="uk-UA"/>
              <w:rPrChange w:id="202" w:author="Пользователь Windows" w:date="2022-01-09T18:15:00Z">
                <w:rPr>
                  <w:noProof/>
                  <w:webHidden/>
                </w:rPr>
              </w:rPrChange>
            </w:rPr>
            <w:instrText xml:space="preserve"> PAGEREF _Toc92644058 \h </w:instrText>
          </w:r>
          <w:r w:rsidRPr="006102AB">
            <w:rPr>
              <w:rStyle w:val="a5"/>
              <w:noProof/>
              <w:lang w:val="uk-UA"/>
              <w:rPrChange w:id="203" w:author="Пользователь Windows" w:date="2022-01-09T18:15:00Z">
                <w:rPr>
                  <w:rStyle w:val="a5"/>
                  <w:noProof/>
                  <w:lang w:val="uk-UA"/>
                </w:rPr>
              </w:rPrChange>
            </w:rPr>
          </w:r>
          <w:r w:rsidRPr="006102AB">
            <w:rPr>
              <w:rStyle w:val="a5"/>
              <w:noProof/>
              <w:lang w:val="uk-UA"/>
              <w:rPrChange w:id="204" w:author="Пользователь Windows" w:date="2022-01-09T18:15:00Z">
                <w:rPr>
                  <w:rStyle w:val="a5"/>
                  <w:noProof/>
                </w:rPr>
              </w:rPrChange>
            </w:rPr>
            <w:fldChar w:fldCharType="separate"/>
          </w:r>
          <w:r w:rsidRPr="006102AB">
            <w:rPr>
              <w:noProof/>
              <w:webHidden/>
              <w:lang w:val="uk-UA"/>
              <w:rPrChange w:id="205" w:author="Пользователь Windows" w:date="2022-01-09T18:15:00Z">
                <w:rPr>
                  <w:noProof/>
                  <w:webHidden/>
                </w:rPr>
              </w:rPrChange>
            </w:rPr>
            <w:t>15</w:t>
          </w:r>
          <w:r w:rsidRPr="006102AB">
            <w:rPr>
              <w:rStyle w:val="a5"/>
              <w:noProof/>
              <w:lang w:val="uk-UA"/>
              <w:rPrChange w:id="206" w:author="Пользователь Windows" w:date="2022-01-09T18:15:00Z">
                <w:rPr>
                  <w:rStyle w:val="a5"/>
                  <w:noProof/>
                </w:rPr>
              </w:rPrChange>
            </w:rPr>
            <w:fldChar w:fldCharType="end"/>
          </w:r>
          <w:r w:rsidRPr="006102AB">
            <w:rPr>
              <w:rStyle w:val="a5"/>
              <w:noProof/>
              <w:lang w:val="uk-UA"/>
              <w:rPrChange w:id="207" w:author="Пользователь Windows" w:date="2022-01-09T18:15:00Z">
                <w:rPr>
                  <w:rStyle w:val="a5"/>
                  <w:noProof/>
                </w:rPr>
              </w:rPrChange>
            </w:rPr>
            <w:fldChar w:fldCharType="end"/>
          </w:r>
        </w:p>
        <w:p w14:paraId="605C3A9C" w14:textId="4F61E461" w:rsidR="00D82CC3" w:rsidRPr="006102AB" w:rsidRDefault="00D82CC3">
          <w:pPr>
            <w:rPr>
              <w:ins w:id="208" w:author="Пользователь Windows" w:date="2022-01-09T18:07:00Z"/>
              <w:lang w:val="uk-UA"/>
              <w:rPrChange w:id="209" w:author="Пользователь Windows" w:date="2022-01-09T18:15:00Z">
                <w:rPr>
                  <w:ins w:id="210" w:author="Пользователь Windows" w:date="2022-01-09T18:07:00Z"/>
                </w:rPr>
              </w:rPrChange>
            </w:rPr>
          </w:pPr>
          <w:ins w:id="211" w:author="Пользователь Windows" w:date="2022-01-09T18:07:00Z">
            <w:r w:rsidRPr="006102AB">
              <w:rPr>
                <w:b/>
                <w:bCs/>
                <w:lang w:val="uk-UA"/>
                <w:rPrChange w:id="212" w:author="Пользователь Windows" w:date="2022-01-09T18:15:00Z">
                  <w:rPr>
                    <w:b/>
                    <w:bCs/>
                  </w:rPr>
                </w:rPrChange>
              </w:rPr>
              <w:fldChar w:fldCharType="end"/>
            </w:r>
          </w:ins>
        </w:p>
        <w:p w14:paraId="57CEF72A" w14:textId="37EE3F4D" w:rsidR="007945B6" w:rsidRPr="006102AB" w:rsidDel="00D82CC3" w:rsidRDefault="004D5721" w:rsidP="007945B6">
          <w:pPr>
            <w:pStyle w:val="11"/>
            <w:tabs>
              <w:tab w:val="left" w:pos="400"/>
              <w:tab w:val="right" w:pos="10196"/>
            </w:tabs>
            <w:rPr>
              <w:del w:id="213" w:author="Пользователь Windows" w:date="2022-01-09T18:07:00Z"/>
              <w:rFonts w:eastAsiaTheme="minorEastAsia"/>
              <w:b w:val="0"/>
              <w:bCs w:val="0"/>
              <w:caps w:val="0"/>
              <w:noProof/>
              <w:sz w:val="24"/>
              <w:szCs w:val="24"/>
              <w:lang w:val="uk-UA" w:eastAsia="uk-UA"/>
              <w:rPrChange w:id="214" w:author="Пользователь Windows" w:date="2022-01-09T18:15:00Z">
                <w:rPr>
                  <w:del w:id="215" w:author="Пользователь Windows" w:date="2022-01-09T18:07:00Z"/>
                  <w:rFonts w:eastAsiaTheme="minorEastAsia" w:cstheme="minorBidi"/>
                  <w:b w:val="0"/>
                  <w:bCs w:val="0"/>
                  <w:caps w:val="0"/>
                  <w:noProof/>
                  <w:sz w:val="22"/>
                  <w:szCs w:val="22"/>
                  <w:lang w:val="uk-UA" w:eastAsia="uk-UA"/>
                </w:rPr>
              </w:rPrChange>
            </w:rPr>
          </w:pPr>
          <w:del w:id="216" w:author="Пользователь Windows" w:date="2022-01-09T18:07:00Z">
            <w:r w:rsidRPr="006102AB" w:rsidDel="00D82CC3">
              <w:rPr>
                <w:bCs w:val="0"/>
                <w:caps w:val="0"/>
                <w:sz w:val="24"/>
                <w:szCs w:val="24"/>
                <w:lang w:val="uk-UA"/>
                <w:rPrChange w:id="217" w:author="Пользователь Windows" w:date="2022-01-09T18:15:00Z">
                  <w:rPr>
                    <w:bCs w:val="0"/>
                    <w:caps w:val="0"/>
                  </w:rPr>
                </w:rPrChange>
              </w:rPr>
              <w:fldChar w:fldCharType="begin"/>
            </w:r>
            <w:r w:rsidRPr="006102AB" w:rsidDel="00D82CC3">
              <w:rPr>
                <w:b w:val="0"/>
                <w:bCs w:val="0"/>
                <w:caps w:val="0"/>
                <w:sz w:val="24"/>
                <w:szCs w:val="24"/>
                <w:lang w:val="uk-UA"/>
                <w:rPrChange w:id="218" w:author="Пользователь Windows" w:date="2022-01-09T18:15:00Z">
                  <w:rPr>
                    <w:b w:val="0"/>
                    <w:bCs w:val="0"/>
                    <w:caps w:val="0"/>
                  </w:rPr>
                </w:rPrChange>
              </w:rPr>
              <w:delInstrText xml:space="preserve"> HYPERLINK \l "_Toc67181012" </w:delInstrText>
            </w:r>
            <w:r w:rsidRPr="006102AB" w:rsidDel="00D82CC3">
              <w:rPr>
                <w:bCs w:val="0"/>
                <w:caps w:val="0"/>
                <w:sz w:val="24"/>
                <w:szCs w:val="24"/>
                <w:lang w:val="uk-UA"/>
                <w:rPrChange w:id="219" w:author="Пользователь Windows" w:date="2022-01-09T18:15:00Z">
                  <w:rPr>
                    <w:bCs w:val="0"/>
                    <w:caps w:val="0"/>
                    <w:noProof/>
                    <w:lang w:val="ru-RU"/>
                  </w:rPr>
                </w:rPrChange>
              </w:rPr>
              <w:fldChar w:fldCharType="separate"/>
            </w:r>
            <w:r w:rsidR="007945B6" w:rsidRPr="006102AB" w:rsidDel="00D82CC3">
              <w:rPr>
                <w:rStyle w:val="a5"/>
                <w:rFonts w:asciiTheme="minorHAnsi" w:hAnsiTheme="minorHAnsi"/>
                <w:bCs w:val="0"/>
                <w:caps w:val="0"/>
                <w:noProof/>
                <w:color w:val="auto"/>
                <w:sz w:val="24"/>
                <w:szCs w:val="24"/>
                <w:u w:val="none"/>
                <w:lang w:val="uk-UA" w:eastAsia="cs-CZ"/>
                <w:rPrChange w:id="220" w:author="Пользователь Windows" w:date="2022-01-09T18:15:00Z">
                  <w:rPr>
                    <w:rStyle w:val="a5"/>
                    <w:bCs w:val="0"/>
                    <w:caps w:val="0"/>
                    <w:noProof/>
                    <w:color w:val="auto"/>
                    <w:u w:val="none"/>
                    <w:lang w:val="uk-UA" w:eastAsia="cs-CZ"/>
                  </w:rPr>
                </w:rPrChange>
              </w:rPr>
              <w:delText>1.</w:delText>
            </w:r>
            <w:r w:rsidR="007945B6" w:rsidRPr="006102AB" w:rsidDel="00D82CC3">
              <w:rPr>
                <w:rFonts w:eastAsiaTheme="minorEastAsia"/>
                <w:noProof/>
                <w:sz w:val="24"/>
                <w:szCs w:val="24"/>
                <w:lang w:val="uk-UA" w:eastAsia="uk-UA"/>
                <w:rPrChange w:id="221" w:author="Пользователь Windows" w:date="2022-01-09T18:15:00Z">
                  <w:rPr>
                    <w:rFonts w:eastAsiaTheme="minorEastAsia" w:cstheme="minorBidi"/>
                    <w:noProof/>
                    <w:sz w:val="22"/>
                    <w:lang w:val="uk-UA" w:eastAsia="uk-UA"/>
                  </w:rPr>
                </w:rPrChange>
              </w:rPr>
              <w:tab/>
            </w:r>
            <w:r w:rsidR="007945B6" w:rsidRPr="006102AB" w:rsidDel="00D82CC3">
              <w:rPr>
                <w:rStyle w:val="a5"/>
                <w:rFonts w:asciiTheme="minorHAnsi" w:hAnsiTheme="minorHAnsi"/>
                <w:bCs w:val="0"/>
                <w:caps w:val="0"/>
                <w:noProof/>
                <w:color w:val="auto"/>
                <w:sz w:val="24"/>
                <w:szCs w:val="24"/>
                <w:u w:val="none"/>
                <w:lang w:val="uk-UA"/>
                <w:rPrChange w:id="222" w:author="Пользователь Windows" w:date="2022-01-09T18:15:00Z">
                  <w:rPr>
                    <w:rStyle w:val="a5"/>
                    <w:bCs w:val="0"/>
                    <w:caps w:val="0"/>
                    <w:noProof/>
                    <w:color w:val="auto"/>
                    <w:u w:val="none"/>
                    <w:lang w:val="uk-UA"/>
                  </w:rPr>
                </w:rPrChange>
              </w:rPr>
              <w:delText>Мета,</w:delText>
            </w:r>
            <w:r w:rsidR="007945B6" w:rsidRPr="006102AB" w:rsidDel="00D82CC3">
              <w:rPr>
                <w:rStyle w:val="a5"/>
                <w:rFonts w:asciiTheme="minorHAnsi" w:hAnsiTheme="minorHAnsi"/>
                <w:bCs w:val="0"/>
                <w:caps w:val="0"/>
                <w:noProof/>
                <w:color w:val="auto"/>
                <w:sz w:val="24"/>
                <w:szCs w:val="24"/>
                <w:u w:val="none"/>
                <w:lang w:val="uk-UA" w:eastAsia="cs-CZ"/>
                <w:rPrChange w:id="223" w:author="Пользователь Windows" w:date="2022-01-09T18:15:00Z">
                  <w:rPr>
                    <w:rStyle w:val="a5"/>
                    <w:bCs w:val="0"/>
                    <w:caps w:val="0"/>
                    <w:noProof/>
                    <w:color w:val="auto"/>
                    <w:u w:val="none"/>
                    <w:lang w:val="uk-UA" w:eastAsia="cs-CZ"/>
                  </w:rPr>
                </w:rPrChange>
              </w:rPr>
              <w:delText xml:space="preserve"> сфера застосування, компетенції та</w:delText>
            </w:r>
          </w:del>
          <w:ins w:id="224" w:author="I.Yermakova" w:date="2022-01-06T11:40:00Z">
            <w:del w:id="225" w:author="Пользователь Windows" w:date="2022-01-09T18:07:00Z">
              <w:r w:rsidR="00FD5BA3" w:rsidRPr="006102AB" w:rsidDel="00D82CC3">
                <w:rPr>
                  <w:rStyle w:val="a5"/>
                  <w:rFonts w:asciiTheme="minorHAnsi" w:hAnsiTheme="minorHAnsi"/>
                  <w:bCs w:val="0"/>
                  <w:caps w:val="0"/>
                  <w:noProof/>
                  <w:color w:val="auto"/>
                  <w:sz w:val="24"/>
                  <w:szCs w:val="24"/>
                  <w:u w:val="none"/>
                  <w:lang w:val="uk-UA" w:eastAsia="cs-CZ"/>
                  <w:rPrChange w:id="226" w:author="Пользователь Windows" w:date="2022-01-09T18:15:00Z">
                    <w:rPr>
                      <w:rStyle w:val="a5"/>
                      <w:bCs w:val="0"/>
                      <w:caps w:val="0"/>
                      <w:noProof/>
                      <w:color w:val="auto"/>
                      <w:u w:val="none"/>
                      <w:lang w:val="en-US" w:eastAsia="cs-CZ"/>
                    </w:rPr>
                  </w:rPrChange>
                </w:rPr>
                <w:delText xml:space="preserve"> </w:delText>
              </w:r>
            </w:del>
          </w:ins>
          <w:del w:id="227" w:author="Пользователь Windows" w:date="2022-01-09T18:07:00Z">
            <w:r w:rsidR="007945B6" w:rsidRPr="006102AB" w:rsidDel="00D82CC3">
              <w:rPr>
                <w:rStyle w:val="a5"/>
                <w:rFonts w:asciiTheme="minorHAnsi" w:hAnsiTheme="minorHAnsi"/>
                <w:bCs w:val="0"/>
                <w:caps w:val="0"/>
                <w:noProof/>
                <w:color w:val="auto"/>
                <w:sz w:val="24"/>
                <w:szCs w:val="24"/>
                <w:u w:val="none"/>
                <w:lang w:val="uk-UA" w:eastAsia="cs-CZ"/>
                <w:rPrChange w:id="228" w:author="Пользователь Windows" w:date="2022-01-09T18:15:00Z">
                  <w:rPr>
                    <w:rStyle w:val="a5"/>
                    <w:bCs w:val="0"/>
                    <w:caps w:val="0"/>
                    <w:noProof/>
                    <w:color w:val="auto"/>
                    <w:u w:val="none"/>
                    <w:lang w:val="uk-UA" w:eastAsia="cs-CZ"/>
                  </w:rPr>
                </w:rPrChange>
              </w:rPr>
              <w:delText xml:space="preserve"> обов'язки……………………………………………..</w:delText>
            </w:r>
            <w:r w:rsidR="007945B6" w:rsidRPr="006102AB" w:rsidDel="00D82CC3">
              <w:rPr>
                <w:bCs w:val="0"/>
                <w:caps w:val="0"/>
                <w:noProof/>
                <w:webHidden/>
                <w:sz w:val="24"/>
                <w:szCs w:val="24"/>
                <w:lang w:val="uk-UA"/>
                <w:rPrChange w:id="229" w:author="Пользователь Windows" w:date="2022-01-09T18:15:00Z">
                  <w:rPr>
                    <w:bCs w:val="0"/>
                    <w:caps w:val="0"/>
                    <w:noProof/>
                    <w:webHidden/>
                    <w:lang w:val="ru-RU"/>
                  </w:rPr>
                </w:rPrChange>
              </w:rPr>
              <w:tab/>
            </w:r>
            <w:r w:rsidRPr="006102AB" w:rsidDel="00D82CC3">
              <w:rPr>
                <w:bCs w:val="0"/>
                <w:caps w:val="0"/>
                <w:noProof/>
                <w:sz w:val="24"/>
                <w:szCs w:val="24"/>
                <w:lang w:val="uk-UA"/>
                <w:rPrChange w:id="230" w:author="Пользователь Windows" w:date="2022-01-09T18:15:00Z">
                  <w:rPr>
                    <w:bCs w:val="0"/>
                    <w:caps w:val="0"/>
                    <w:noProof/>
                    <w:lang w:val="ru-RU"/>
                  </w:rPr>
                </w:rPrChange>
              </w:rPr>
              <w:fldChar w:fldCharType="end"/>
            </w:r>
          </w:del>
        </w:p>
        <w:p w14:paraId="39ECE51E" w14:textId="36390355" w:rsidR="007945B6" w:rsidRPr="006102AB" w:rsidDel="00D82CC3" w:rsidRDefault="004D5721" w:rsidP="007945B6">
          <w:pPr>
            <w:pStyle w:val="11"/>
            <w:tabs>
              <w:tab w:val="left" w:pos="400"/>
              <w:tab w:val="right" w:pos="10196"/>
            </w:tabs>
            <w:rPr>
              <w:del w:id="231" w:author="Пользователь Windows" w:date="2022-01-09T18:07:00Z"/>
              <w:rFonts w:eastAsiaTheme="minorEastAsia"/>
              <w:b w:val="0"/>
              <w:bCs w:val="0"/>
              <w:caps w:val="0"/>
              <w:noProof/>
              <w:sz w:val="24"/>
              <w:szCs w:val="24"/>
              <w:lang w:val="uk-UA" w:eastAsia="uk-UA"/>
              <w:rPrChange w:id="232" w:author="Пользователь Windows" w:date="2022-01-09T18:15:00Z">
                <w:rPr>
                  <w:del w:id="233" w:author="Пользователь Windows" w:date="2022-01-09T18:07:00Z"/>
                  <w:rFonts w:eastAsiaTheme="minorEastAsia" w:cstheme="minorBidi"/>
                  <w:b w:val="0"/>
                  <w:bCs w:val="0"/>
                  <w:caps w:val="0"/>
                  <w:noProof/>
                  <w:sz w:val="22"/>
                  <w:szCs w:val="22"/>
                  <w:lang w:val="uk-UA" w:eastAsia="uk-UA"/>
                </w:rPr>
              </w:rPrChange>
            </w:rPr>
          </w:pPr>
          <w:del w:id="234" w:author="Пользователь Windows" w:date="2022-01-09T18:07:00Z">
            <w:r w:rsidRPr="006102AB" w:rsidDel="00D82CC3">
              <w:rPr>
                <w:bCs w:val="0"/>
                <w:caps w:val="0"/>
                <w:sz w:val="24"/>
                <w:szCs w:val="24"/>
                <w:lang w:val="uk-UA"/>
                <w:rPrChange w:id="235" w:author="Пользователь Windows" w:date="2022-01-09T18:15:00Z">
                  <w:rPr>
                    <w:bCs w:val="0"/>
                    <w:caps w:val="0"/>
                  </w:rPr>
                </w:rPrChange>
              </w:rPr>
              <w:fldChar w:fldCharType="begin"/>
            </w:r>
            <w:r w:rsidRPr="006102AB" w:rsidDel="00D82CC3">
              <w:rPr>
                <w:b w:val="0"/>
                <w:bCs w:val="0"/>
                <w:caps w:val="0"/>
                <w:sz w:val="24"/>
                <w:szCs w:val="24"/>
                <w:lang w:val="uk-UA"/>
                <w:rPrChange w:id="236" w:author="Пользователь Windows" w:date="2022-01-09T18:15:00Z">
                  <w:rPr>
                    <w:b w:val="0"/>
                    <w:bCs w:val="0"/>
                    <w:caps w:val="0"/>
                  </w:rPr>
                </w:rPrChange>
              </w:rPr>
              <w:delInstrText xml:space="preserve"> HYPERLINK \l "_Toc67181013" </w:delInstrText>
            </w:r>
            <w:r w:rsidRPr="006102AB" w:rsidDel="00D82CC3">
              <w:rPr>
                <w:bCs w:val="0"/>
                <w:caps w:val="0"/>
                <w:sz w:val="24"/>
                <w:szCs w:val="24"/>
                <w:lang w:val="uk-UA"/>
                <w:rPrChange w:id="237" w:author="Пользователь Windows" w:date="2022-01-09T18:15:00Z">
                  <w:rPr>
                    <w:bCs w:val="0"/>
                    <w:caps w:val="0"/>
                    <w:noProof/>
                    <w:lang w:val="uk-UA"/>
                  </w:rPr>
                </w:rPrChange>
              </w:rPr>
              <w:fldChar w:fldCharType="separate"/>
            </w:r>
            <w:r w:rsidR="007945B6" w:rsidRPr="006102AB" w:rsidDel="00D82CC3">
              <w:rPr>
                <w:rStyle w:val="a5"/>
                <w:rFonts w:asciiTheme="minorHAnsi" w:hAnsiTheme="minorHAnsi"/>
                <w:bCs w:val="0"/>
                <w:caps w:val="0"/>
                <w:noProof/>
                <w:color w:val="auto"/>
                <w:sz w:val="24"/>
                <w:szCs w:val="24"/>
                <w:u w:val="none"/>
                <w:lang w:val="uk-UA" w:eastAsia="cs-CZ"/>
                <w:rPrChange w:id="238" w:author="Пользователь Windows" w:date="2022-01-09T18:15:00Z">
                  <w:rPr>
                    <w:rStyle w:val="a5"/>
                    <w:bCs w:val="0"/>
                    <w:caps w:val="0"/>
                    <w:noProof/>
                    <w:color w:val="auto"/>
                    <w:u w:val="none"/>
                    <w:lang w:val="uk-UA" w:eastAsia="cs-CZ"/>
                  </w:rPr>
                </w:rPrChange>
              </w:rPr>
              <w:delText>2.</w:delText>
            </w:r>
            <w:r w:rsidR="007945B6" w:rsidRPr="006102AB" w:rsidDel="00D82CC3">
              <w:rPr>
                <w:rFonts w:eastAsiaTheme="minorEastAsia"/>
                <w:noProof/>
                <w:sz w:val="24"/>
                <w:szCs w:val="24"/>
                <w:lang w:val="uk-UA" w:eastAsia="uk-UA"/>
                <w:rPrChange w:id="239" w:author="Пользователь Windows" w:date="2022-01-09T18:15:00Z">
                  <w:rPr>
                    <w:rFonts w:eastAsiaTheme="minorEastAsia" w:cstheme="minorBidi"/>
                    <w:noProof/>
                    <w:sz w:val="22"/>
                    <w:lang w:val="uk-UA" w:eastAsia="uk-UA"/>
                  </w:rPr>
                </w:rPrChange>
              </w:rPr>
              <w:tab/>
            </w:r>
            <w:r w:rsidR="007945B6" w:rsidRPr="006102AB" w:rsidDel="00D82CC3">
              <w:rPr>
                <w:rStyle w:val="a5"/>
                <w:rFonts w:asciiTheme="minorHAnsi" w:hAnsiTheme="minorHAnsi"/>
                <w:bCs w:val="0"/>
                <w:caps w:val="0"/>
                <w:noProof/>
                <w:color w:val="auto"/>
                <w:sz w:val="24"/>
                <w:szCs w:val="24"/>
                <w:u w:val="none"/>
                <w:lang w:val="uk-UA"/>
                <w:rPrChange w:id="240" w:author="Пользователь Windows" w:date="2022-01-09T18:15:00Z">
                  <w:rPr>
                    <w:rStyle w:val="a5"/>
                    <w:bCs w:val="0"/>
                    <w:caps w:val="0"/>
                    <w:noProof/>
                    <w:color w:val="auto"/>
                    <w:u w:val="none"/>
                    <w:lang w:val="uk-UA"/>
                  </w:rPr>
                </w:rPrChange>
              </w:rPr>
              <w:delText>Терміни та абревіатури……………………………………………………………………………………………</w:delText>
            </w:r>
            <w:r w:rsidR="007945B6" w:rsidRPr="006102AB" w:rsidDel="00D82CC3">
              <w:rPr>
                <w:bCs w:val="0"/>
                <w:caps w:val="0"/>
                <w:noProof/>
                <w:webHidden/>
                <w:sz w:val="24"/>
                <w:szCs w:val="24"/>
                <w:lang w:val="uk-UA"/>
                <w:rPrChange w:id="241" w:author="Пользователь Windows" w:date="2022-01-09T18:15:00Z">
                  <w:rPr>
                    <w:bCs w:val="0"/>
                    <w:caps w:val="0"/>
                    <w:noProof/>
                    <w:webHidden/>
                    <w:lang w:val="uk-UA"/>
                  </w:rPr>
                </w:rPrChange>
              </w:rPr>
              <w:tab/>
            </w:r>
            <w:r w:rsidRPr="006102AB" w:rsidDel="00D82CC3">
              <w:rPr>
                <w:bCs w:val="0"/>
                <w:caps w:val="0"/>
                <w:noProof/>
                <w:sz w:val="24"/>
                <w:szCs w:val="24"/>
                <w:lang w:val="uk-UA"/>
                <w:rPrChange w:id="242" w:author="Пользователь Windows" w:date="2022-01-09T18:15:00Z">
                  <w:rPr>
                    <w:bCs w:val="0"/>
                    <w:caps w:val="0"/>
                    <w:noProof/>
                    <w:lang w:val="uk-UA"/>
                  </w:rPr>
                </w:rPrChange>
              </w:rPr>
              <w:fldChar w:fldCharType="end"/>
            </w:r>
          </w:del>
        </w:p>
        <w:p w14:paraId="501E8817" w14:textId="680474D0" w:rsidR="007945B6" w:rsidRPr="006102AB" w:rsidDel="00D82CC3" w:rsidRDefault="004D5721" w:rsidP="007945B6">
          <w:pPr>
            <w:pStyle w:val="11"/>
            <w:tabs>
              <w:tab w:val="left" w:pos="400"/>
              <w:tab w:val="right" w:pos="10196"/>
            </w:tabs>
            <w:rPr>
              <w:del w:id="243" w:author="Пользователь Windows" w:date="2022-01-09T18:07:00Z"/>
              <w:rFonts w:eastAsiaTheme="minorEastAsia"/>
              <w:b w:val="0"/>
              <w:bCs w:val="0"/>
              <w:caps w:val="0"/>
              <w:noProof/>
              <w:sz w:val="24"/>
              <w:szCs w:val="24"/>
              <w:lang w:val="uk-UA" w:eastAsia="uk-UA"/>
              <w:rPrChange w:id="244" w:author="Пользователь Windows" w:date="2022-01-09T18:15:00Z">
                <w:rPr>
                  <w:del w:id="245" w:author="Пользователь Windows" w:date="2022-01-09T18:07:00Z"/>
                  <w:rFonts w:eastAsiaTheme="minorEastAsia" w:cstheme="minorBidi"/>
                  <w:b w:val="0"/>
                  <w:bCs w:val="0"/>
                  <w:caps w:val="0"/>
                  <w:noProof/>
                  <w:sz w:val="22"/>
                  <w:szCs w:val="22"/>
                  <w:lang w:val="uk-UA" w:eastAsia="uk-UA"/>
                </w:rPr>
              </w:rPrChange>
            </w:rPr>
          </w:pPr>
          <w:del w:id="246" w:author="Пользователь Windows" w:date="2022-01-09T18:07:00Z">
            <w:r w:rsidRPr="006102AB" w:rsidDel="00D82CC3">
              <w:rPr>
                <w:bCs w:val="0"/>
                <w:caps w:val="0"/>
                <w:sz w:val="24"/>
                <w:szCs w:val="24"/>
                <w:lang w:val="uk-UA"/>
                <w:rPrChange w:id="247" w:author="Пользователь Windows" w:date="2022-01-09T18:15:00Z">
                  <w:rPr>
                    <w:bCs w:val="0"/>
                    <w:caps w:val="0"/>
                  </w:rPr>
                </w:rPrChange>
              </w:rPr>
              <w:fldChar w:fldCharType="begin"/>
            </w:r>
            <w:r w:rsidRPr="006102AB" w:rsidDel="00D82CC3">
              <w:rPr>
                <w:b w:val="0"/>
                <w:bCs w:val="0"/>
                <w:caps w:val="0"/>
                <w:sz w:val="24"/>
                <w:szCs w:val="24"/>
                <w:lang w:val="uk-UA"/>
                <w:rPrChange w:id="248" w:author="Пользователь Windows" w:date="2022-01-09T18:15:00Z">
                  <w:rPr>
                    <w:b w:val="0"/>
                    <w:bCs w:val="0"/>
                    <w:caps w:val="0"/>
                  </w:rPr>
                </w:rPrChange>
              </w:rPr>
              <w:delInstrText xml:space="preserve"> HYPERLINK \l "_Toc67181014" </w:delInstrText>
            </w:r>
            <w:r w:rsidRPr="006102AB" w:rsidDel="00D82CC3">
              <w:rPr>
                <w:bCs w:val="0"/>
                <w:caps w:val="0"/>
                <w:sz w:val="24"/>
                <w:szCs w:val="24"/>
                <w:lang w:val="uk-UA"/>
                <w:rPrChange w:id="249" w:author="Пользователь Windows" w:date="2022-01-09T18:15:00Z">
                  <w:rPr>
                    <w:bCs w:val="0"/>
                    <w:caps w:val="0"/>
                    <w:noProof/>
                    <w:lang w:val="uk-UA"/>
                  </w:rPr>
                </w:rPrChange>
              </w:rPr>
              <w:fldChar w:fldCharType="separate"/>
            </w:r>
            <w:r w:rsidR="007945B6" w:rsidRPr="006102AB" w:rsidDel="00D82CC3">
              <w:rPr>
                <w:rStyle w:val="a5"/>
                <w:rFonts w:asciiTheme="minorHAnsi" w:hAnsiTheme="minorHAnsi"/>
                <w:bCs w:val="0"/>
                <w:caps w:val="0"/>
                <w:noProof/>
                <w:color w:val="auto"/>
                <w:sz w:val="24"/>
                <w:szCs w:val="24"/>
                <w:u w:val="none"/>
                <w:lang w:val="uk-UA"/>
                <w:rPrChange w:id="250" w:author="Пользователь Windows" w:date="2022-01-09T18:15:00Z">
                  <w:rPr>
                    <w:rStyle w:val="a5"/>
                    <w:bCs w:val="0"/>
                    <w:caps w:val="0"/>
                    <w:noProof/>
                    <w:color w:val="auto"/>
                    <w:u w:val="none"/>
                    <w:lang w:val="uk-UA"/>
                  </w:rPr>
                </w:rPrChange>
              </w:rPr>
              <w:delText>3.</w:delText>
            </w:r>
            <w:r w:rsidR="007945B6" w:rsidRPr="006102AB" w:rsidDel="00D82CC3">
              <w:rPr>
                <w:rFonts w:eastAsiaTheme="minorEastAsia"/>
                <w:noProof/>
                <w:sz w:val="24"/>
                <w:szCs w:val="24"/>
                <w:lang w:val="uk-UA" w:eastAsia="uk-UA"/>
                <w:rPrChange w:id="251" w:author="Пользователь Windows" w:date="2022-01-09T18:15:00Z">
                  <w:rPr>
                    <w:rFonts w:eastAsiaTheme="minorEastAsia" w:cstheme="minorBidi"/>
                    <w:noProof/>
                    <w:sz w:val="22"/>
                    <w:lang w:val="uk-UA" w:eastAsia="uk-UA"/>
                  </w:rPr>
                </w:rPrChange>
              </w:rPr>
              <w:tab/>
            </w:r>
            <w:r w:rsidR="007945B6" w:rsidRPr="006102AB" w:rsidDel="00D82CC3">
              <w:rPr>
                <w:rStyle w:val="a5"/>
                <w:rFonts w:asciiTheme="minorHAnsi" w:hAnsiTheme="minorHAnsi"/>
                <w:bCs w:val="0"/>
                <w:caps w:val="0"/>
                <w:noProof/>
                <w:color w:val="auto"/>
                <w:sz w:val="24"/>
                <w:szCs w:val="24"/>
                <w:u w:val="none"/>
                <w:lang w:val="uk-UA"/>
                <w:rPrChange w:id="252" w:author="Пользователь Windows" w:date="2022-01-09T18:15:00Z">
                  <w:rPr>
                    <w:rStyle w:val="a5"/>
                    <w:bCs w:val="0"/>
                    <w:caps w:val="0"/>
                    <w:noProof/>
                    <w:color w:val="auto"/>
                    <w:u w:val="none"/>
                    <w:lang w:val="uk-UA"/>
                  </w:rPr>
                </w:rPrChange>
              </w:rPr>
              <w:delText>ОРГАНІЗАЦІЯ ДІЯЛЬНОСТІ – ЗАГАЛЬНА ІНФОРМАЦІЯ………………………………………………………..</w:delText>
            </w:r>
            <w:r w:rsidR="007945B6" w:rsidRPr="006102AB" w:rsidDel="00D82CC3">
              <w:rPr>
                <w:bCs w:val="0"/>
                <w:caps w:val="0"/>
                <w:noProof/>
                <w:webHidden/>
                <w:sz w:val="24"/>
                <w:szCs w:val="24"/>
                <w:lang w:val="uk-UA"/>
                <w:rPrChange w:id="253" w:author="Пользователь Windows" w:date="2022-01-09T18:15:00Z">
                  <w:rPr>
                    <w:bCs w:val="0"/>
                    <w:caps w:val="0"/>
                    <w:noProof/>
                    <w:webHidden/>
                    <w:lang w:val="uk-UA"/>
                  </w:rPr>
                </w:rPrChange>
              </w:rPr>
              <w:tab/>
            </w:r>
            <w:r w:rsidRPr="006102AB" w:rsidDel="00D82CC3">
              <w:rPr>
                <w:bCs w:val="0"/>
                <w:caps w:val="0"/>
                <w:noProof/>
                <w:sz w:val="24"/>
                <w:szCs w:val="24"/>
                <w:lang w:val="uk-UA"/>
                <w:rPrChange w:id="254" w:author="Пользователь Windows" w:date="2022-01-09T18:15:00Z">
                  <w:rPr>
                    <w:bCs w:val="0"/>
                    <w:caps w:val="0"/>
                    <w:noProof/>
                    <w:lang w:val="uk-UA"/>
                  </w:rPr>
                </w:rPrChange>
              </w:rPr>
              <w:fldChar w:fldCharType="end"/>
            </w:r>
          </w:del>
        </w:p>
        <w:p w14:paraId="3E57AC2D" w14:textId="02C3A735" w:rsidR="007945B6" w:rsidRPr="006102AB" w:rsidDel="00D82CC3" w:rsidRDefault="004D5721" w:rsidP="007945B6">
          <w:pPr>
            <w:pStyle w:val="21"/>
            <w:ind w:left="0"/>
            <w:rPr>
              <w:del w:id="255" w:author="Пользователь Windows" w:date="2022-01-09T18:07:00Z"/>
              <w:rFonts w:eastAsiaTheme="minorEastAsia"/>
              <w:bCs/>
              <w:noProof/>
              <w:sz w:val="24"/>
              <w:szCs w:val="24"/>
              <w:lang w:val="uk-UA" w:eastAsia="uk-UA"/>
              <w:rPrChange w:id="256" w:author="Пользователь Windows" w:date="2022-01-09T18:15:00Z">
                <w:rPr>
                  <w:del w:id="257" w:author="Пользователь Windows" w:date="2022-01-09T18:07:00Z"/>
                  <w:rFonts w:eastAsiaTheme="minorEastAsia" w:cstheme="minorBidi"/>
                  <w:bCs/>
                  <w:noProof/>
                  <w:sz w:val="22"/>
                  <w:szCs w:val="22"/>
                  <w:lang w:val="uk-UA" w:eastAsia="uk-UA"/>
                </w:rPr>
              </w:rPrChange>
            </w:rPr>
          </w:pPr>
          <w:del w:id="258" w:author="Пользователь Windows" w:date="2022-01-09T18:07:00Z">
            <w:r w:rsidRPr="006102AB" w:rsidDel="00D82CC3">
              <w:rPr>
                <w:sz w:val="24"/>
                <w:szCs w:val="24"/>
                <w:lang w:val="uk-UA"/>
                <w:rPrChange w:id="259" w:author="Пользователь Windows" w:date="2022-01-09T18:15:00Z">
                  <w:rPr/>
                </w:rPrChange>
              </w:rPr>
              <w:fldChar w:fldCharType="begin"/>
            </w:r>
            <w:r w:rsidRPr="006102AB" w:rsidDel="00D82CC3">
              <w:rPr>
                <w:smallCaps w:val="0"/>
                <w:sz w:val="24"/>
                <w:szCs w:val="24"/>
                <w:lang w:val="uk-UA"/>
                <w:rPrChange w:id="260" w:author="Пользователь Windows" w:date="2022-01-09T18:15:00Z">
                  <w:rPr>
                    <w:smallCaps w:val="0"/>
                  </w:rPr>
                </w:rPrChange>
              </w:rPr>
              <w:delInstrText xml:space="preserve"> HYPERLINK \l "_Toc67181015" </w:delInstrText>
            </w:r>
            <w:r w:rsidRPr="006102AB" w:rsidDel="00D82CC3">
              <w:rPr>
                <w:sz w:val="24"/>
                <w:szCs w:val="24"/>
                <w:rPrChange w:id="261" w:author="Пользователь Windows" w:date="2022-01-09T18:15:00Z">
                  <w:rPr>
                    <w:rStyle w:val="a5"/>
                    <w:bCs/>
                    <w:smallCaps w:val="0"/>
                    <w:noProof/>
                    <w:color w:val="auto"/>
                    <w:u w:val="none"/>
                    <w:lang w:val="uk-UA"/>
                  </w:rPr>
                </w:rPrChange>
              </w:rPr>
              <w:fldChar w:fldCharType="separate"/>
            </w:r>
            <w:r w:rsidR="007945B6" w:rsidRPr="006102AB" w:rsidDel="00D82CC3">
              <w:rPr>
                <w:rStyle w:val="a5"/>
                <w:rFonts w:asciiTheme="minorHAnsi" w:hAnsiTheme="minorHAnsi"/>
                <w:bCs/>
                <w:smallCaps w:val="0"/>
                <w:noProof/>
                <w:color w:val="auto"/>
                <w:sz w:val="24"/>
                <w:szCs w:val="24"/>
                <w:u w:val="none"/>
                <w:lang w:val="uk-UA"/>
                <w:rPrChange w:id="262" w:author="Пользователь Windows" w:date="2022-01-09T18:15:00Z">
                  <w:rPr>
                    <w:rStyle w:val="a5"/>
                    <w:bCs/>
                    <w:smallCaps w:val="0"/>
                    <w:noProof/>
                    <w:color w:val="auto"/>
                    <w:u w:val="none"/>
                    <w:lang w:val="uk-UA"/>
                  </w:rPr>
                </w:rPrChange>
              </w:rPr>
              <w:delText>3.1</w:delText>
            </w:r>
            <w:r w:rsidR="007945B6" w:rsidRPr="006102AB" w:rsidDel="00D82CC3">
              <w:rPr>
                <w:rFonts w:eastAsiaTheme="minorEastAsia"/>
                <w:bCs/>
                <w:smallCaps w:val="0"/>
                <w:noProof/>
                <w:sz w:val="24"/>
                <w:szCs w:val="24"/>
                <w:lang w:val="uk-UA" w:eastAsia="uk-UA"/>
                <w:rPrChange w:id="263" w:author="Пользователь Windows" w:date="2022-01-09T18:15:00Z">
                  <w:rPr>
                    <w:rFonts w:eastAsiaTheme="minorEastAsia" w:cstheme="minorBidi"/>
                    <w:bCs/>
                    <w:smallCaps w:val="0"/>
                    <w:noProof/>
                    <w:sz w:val="22"/>
                    <w:lang w:val="uk-UA" w:eastAsia="uk-UA"/>
                  </w:rPr>
                </w:rPrChange>
              </w:rPr>
              <w:tab/>
            </w:r>
            <w:r w:rsidR="007945B6" w:rsidRPr="006102AB" w:rsidDel="00D82CC3">
              <w:rPr>
                <w:rStyle w:val="a5"/>
                <w:rFonts w:asciiTheme="minorHAnsi" w:hAnsiTheme="minorHAnsi"/>
                <w:bCs/>
                <w:smallCaps w:val="0"/>
                <w:noProof/>
                <w:color w:val="auto"/>
                <w:sz w:val="24"/>
                <w:szCs w:val="24"/>
                <w:u w:val="none"/>
                <w:lang w:val="uk-UA"/>
                <w:rPrChange w:id="264" w:author="Пользователь Windows" w:date="2022-01-09T18:15:00Z">
                  <w:rPr>
                    <w:rStyle w:val="a5"/>
                    <w:bCs/>
                    <w:smallCaps w:val="0"/>
                    <w:noProof/>
                    <w:color w:val="auto"/>
                    <w:u w:val="none"/>
                    <w:lang w:val="uk-UA"/>
                  </w:rPr>
                </w:rPrChange>
              </w:rPr>
              <w:delText>ЗАКУПІВЛЯ ТМЦ / ПОСЛУГ……………………………………………………………………………………….</w:delText>
            </w:r>
            <w:r w:rsidRPr="006102AB" w:rsidDel="00D82CC3">
              <w:rPr>
                <w:rStyle w:val="a5"/>
                <w:rFonts w:asciiTheme="minorHAnsi" w:hAnsiTheme="minorHAnsi"/>
                <w:bCs/>
                <w:smallCaps w:val="0"/>
                <w:noProof/>
                <w:color w:val="auto"/>
                <w:sz w:val="24"/>
                <w:szCs w:val="24"/>
                <w:u w:val="none"/>
                <w:lang w:val="uk-UA"/>
                <w:rPrChange w:id="265" w:author="Пользователь Windows" w:date="2022-01-09T18:15:00Z">
                  <w:rPr>
                    <w:rStyle w:val="a5"/>
                    <w:bCs/>
                    <w:smallCaps w:val="0"/>
                    <w:noProof/>
                    <w:color w:val="auto"/>
                    <w:u w:val="none"/>
                    <w:lang w:val="uk-UA"/>
                  </w:rPr>
                </w:rPrChange>
              </w:rPr>
              <w:fldChar w:fldCharType="end"/>
            </w:r>
          </w:del>
        </w:p>
        <w:p w14:paraId="447521AC" w14:textId="74BE0A37" w:rsidR="007945B6" w:rsidRPr="006102AB" w:rsidDel="00D82CC3" w:rsidRDefault="004D5721">
          <w:pPr>
            <w:pStyle w:val="31"/>
            <w:rPr>
              <w:del w:id="266" w:author="Пользователь Windows" w:date="2022-01-09T18:07:00Z"/>
              <w:rFonts w:eastAsiaTheme="minorEastAsia"/>
              <w:sz w:val="24"/>
              <w:szCs w:val="24"/>
              <w:lang w:eastAsia="uk-UA"/>
              <w:rPrChange w:id="267" w:author="Пользователь Windows" w:date="2022-01-09T18:15:00Z">
                <w:rPr>
                  <w:del w:id="268" w:author="Пользователь Windows" w:date="2022-01-09T18:07:00Z"/>
                  <w:rFonts w:eastAsiaTheme="minorEastAsia" w:cstheme="minorBidi"/>
                  <w:sz w:val="22"/>
                  <w:lang w:eastAsia="uk-UA"/>
                </w:rPr>
              </w:rPrChange>
            </w:rPr>
          </w:pPr>
          <w:del w:id="269" w:author="Пользователь Windows" w:date="2022-01-09T18:07:00Z">
            <w:r w:rsidRPr="006102AB" w:rsidDel="00D82CC3">
              <w:rPr>
                <w:bCs w:val="0"/>
                <w:i w:val="0"/>
                <w:iCs w:val="0"/>
                <w:sz w:val="24"/>
                <w:szCs w:val="24"/>
                <w:rPrChange w:id="270" w:author="Пользователь Windows" w:date="2022-01-09T18:15:00Z">
                  <w:rPr>
                    <w:bCs/>
                    <w:i w:val="0"/>
                    <w:iCs w:val="0"/>
                    <w:noProof/>
                    <w:lang w:val="uk-UA"/>
                  </w:rPr>
                </w:rPrChange>
              </w:rPr>
              <w:fldChar w:fldCharType="begin"/>
            </w:r>
            <w:r w:rsidRPr="006102AB" w:rsidDel="00D82CC3">
              <w:rPr>
                <w:bCs w:val="0"/>
                <w:i w:val="0"/>
                <w:iCs w:val="0"/>
                <w:sz w:val="24"/>
                <w:szCs w:val="24"/>
                <w:rPrChange w:id="271" w:author="Пользователь Windows" w:date="2022-01-09T18:15:00Z">
                  <w:rPr>
                    <w:bCs/>
                    <w:i w:val="0"/>
                    <w:iCs w:val="0"/>
                    <w:noProof/>
                    <w:lang w:val="uk-UA"/>
                  </w:rPr>
                </w:rPrChange>
              </w:rPr>
              <w:delInstrText xml:space="preserve"> HYPERLINK \l "_Toc67181016" </w:delInstrText>
            </w:r>
            <w:r w:rsidRPr="006102AB" w:rsidDel="00D82CC3">
              <w:rPr>
                <w:bCs w:val="0"/>
                <w:i w:val="0"/>
                <w:iCs w:val="0"/>
                <w:sz w:val="24"/>
                <w:szCs w:val="24"/>
                <w:rPrChange w:id="272" w:author="Пользователь Windows" w:date="2022-01-09T18:15:00Z">
                  <w:rPr>
                    <w:bCs/>
                    <w:i w:val="0"/>
                    <w:iCs w:val="0"/>
                    <w:noProof/>
                    <w:lang w:val="ru-RU"/>
                  </w:rPr>
                </w:rPrChange>
              </w:rPr>
              <w:fldChar w:fldCharType="separate"/>
            </w:r>
            <w:r w:rsidR="007945B6" w:rsidRPr="006102AB" w:rsidDel="00D82CC3">
              <w:rPr>
                <w:rStyle w:val="a5"/>
                <w:rFonts w:asciiTheme="minorHAnsi" w:hAnsiTheme="minorHAnsi"/>
                <w:bCs w:val="0"/>
                <w:i w:val="0"/>
                <w:iCs w:val="0"/>
                <w:color w:val="auto"/>
                <w:sz w:val="24"/>
                <w:szCs w:val="24"/>
                <w:u w:val="none"/>
                <w:lang w:val="uk-UA"/>
                <w:rPrChange w:id="273" w:author="Пользователь Windows" w:date="2022-01-09T18:15:00Z">
                  <w:rPr>
                    <w:rStyle w:val="a5"/>
                    <w:bCs/>
                    <w:i w:val="0"/>
                    <w:iCs w:val="0"/>
                    <w:noProof/>
                    <w:color w:val="auto"/>
                    <w:u w:val="none"/>
                    <w:lang w:val="uk-UA"/>
                  </w:rPr>
                </w:rPrChange>
              </w:rPr>
              <w:delText>3.1.1</w:delText>
            </w:r>
            <w:r w:rsidR="007945B6" w:rsidRPr="006102AB" w:rsidDel="00D82CC3">
              <w:rPr>
                <w:rFonts w:eastAsiaTheme="minorEastAsia"/>
                <w:bCs w:val="0"/>
                <w:i w:val="0"/>
                <w:iCs w:val="0"/>
                <w:sz w:val="24"/>
                <w:szCs w:val="24"/>
                <w:lang w:eastAsia="uk-UA"/>
                <w:rPrChange w:id="274" w:author="Пользователь Windows" w:date="2022-01-09T18:15:00Z">
                  <w:rPr>
                    <w:rFonts w:eastAsiaTheme="minorEastAsia" w:cstheme="minorBidi"/>
                    <w:bCs/>
                    <w:i w:val="0"/>
                    <w:iCs w:val="0"/>
                    <w:noProof/>
                    <w:sz w:val="22"/>
                    <w:lang w:val="uk-UA" w:eastAsia="uk-UA"/>
                  </w:rPr>
                </w:rPrChange>
              </w:rPr>
              <w:tab/>
            </w:r>
            <w:r w:rsidR="007945B6" w:rsidRPr="006102AB" w:rsidDel="00D82CC3">
              <w:rPr>
                <w:rStyle w:val="a5"/>
                <w:rFonts w:asciiTheme="minorHAnsi" w:hAnsiTheme="minorHAnsi"/>
                <w:bCs w:val="0"/>
                <w:i w:val="0"/>
                <w:iCs w:val="0"/>
                <w:color w:val="auto"/>
                <w:sz w:val="24"/>
                <w:szCs w:val="24"/>
                <w:u w:val="none"/>
                <w:lang w:val="uk-UA"/>
                <w:rPrChange w:id="275" w:author="Пользователь Windows" w:date="2022-01-09T18:15:00Z">
                  <w:rPr>
                    <w:rStyle w:val="a5"/>
                    <w:bCs/>
                    <w:i w:val="0"/>
                    <w:iCs w:val="0"/>
                    <w:noProof/>
                    <w:color w:val="auto"/>
                    <w:u w:val="none"/>
                    <w:lang w:val="uk-UA"/>
                  </w:rPr>
                </w:rPrChange>
              </w:rPr>
              <w:delText>Створення та затвердження заявки на купівлю (PR)…………………………………………….</w:delText>
            </w:r>
            <w:r w:rsidR="007945B6" w:rsidRPr="006102AB" w:rsidDel="00D82CC3">
              <w:rPr>
                <w:bCs w:val="0"/>
                <w:i w:val="0"/>
                <w:iCs w:val="0"/>
                <w:webHidden/>
                <w:sz w:val="24"/>
                <w:szCs w:val="24"/>
                <w:rPrChange w:id="276" w:author="Пользователь Windows" w:date="2022-01-09T18:15:00Z">
                  <w:rPr>
                    <w:bCs/>
                    <w:i w:val="0"/>
                    <w:iCs w:val="0"/>
                    <w:noProof/>
                    <w:webHidden/>
                    <w:lang w:val="ru-RU"/>
                  </w:rPr>
                </w:rPrChange>
              </w:rPr>
              <w:tab/>
            </w:r>
            <w:r w:rsidRPr="006102AB" w:rsidDel="00D82CC3">
              <w:rPr>
                <w:bCs w:val="0"/>
                <w:i w:val="0"/>
                <w:iCs w:val="0"/>
                <w:sz w:val="24"/>
                <w:szCs w:val="24"/>
                <w:rPrChange w:id="277" w:author="Пользователь Windows" w:date="2022-01-09T18:15:00Z">
                  <w:rPr>
                    <w:bCs/>
                    <w:i w:val="0"/>
                    <w:iCs w:val="0"/>
                    <w:noProof/>
                    <w:lang w:val="ru-RU"/>
                  </w:rPr>
                </w:rPrChange>
              </w:rPr>
              <w:fldChar w:fldCharType="end"/>
            </w:r>
          </w:del>
        </w:p>
        <w:p w14:paraId="5C99AFD4" w14:textId="23EA6233" w:rsidR="007945B6" w:rsidRPr="006102AB" w:rsidDel="00D82CC3" w:rsidRDefault="004D5721">
          <w:pPr>
            <w:pStyle w:val="31"/>
            <w:rPr>
              <w:del w:id="278" w:author="Пользователь Windows" w:date="2022-01-09T18:07:00Z"/>
              <w:rFonts w:eastAsiaTheme="minorEastAsia"/>
              <w:sz w:val="24"/>
              <w:szCs w:val="24"/>
              <w:lang w:eastAsia="uk-UA"/>
              <w:rPrChange w:id="279" w:author="Пользователь Windows" w:date="2022-01-09T18:15:00Z">
                <w:rPr>
                  <w:del w:id="280" w:author="Пользователь Windows" w:date="2022-01-09T18:07:00Z"/>
                  <w:rFonts w:eastAsiaTheme="minorEastAsia" w:cstheme="minorBidi"/>
                  <w:sz w:val="22"/>
                  <w:lang w:eastAsia="uk-UA"/>
                </w:rPr>
              </w:rPrChange>
            </w:rPr>
          </w:pPr>
          <w:del w:id="281" w:author="Пользователь Windows" w:date="2022-01-09T18:07:00Z">
            <w:r w:rsidRPr="006102AB" w:rsidDel="00D82CC3">
              <w:rPr>
                <w:bCs w:val="0"/>
                <w:i w:val="0"/>
                <w:iCs w:val="0"/>
                <w:sz w:val="24"/>
                <w:szCs w:val="24"/>
                <w:rPrChange w:id="282" w:author="Пользователь Windows" w:date="2022-01-09T18:15:00Z">
                  <w:rPr>
                    <w:bCs/>
                    <w:i w:val="0"/>
                    <w:iCs w:val="0"/>
                    <w:noProof/>
                    <w:lang w:val="uk-UA"/>
                  </w:rPr>
                </w:rPrChange>
              </w:rPr>
              <w:fldChar w:fldCharType="begin"/>
            </w:r>
            <w:r w:rsidRPr="006102AB" w:rsidDel="00D82CC3">
              <w:rPr>
                <w:bCs w:val="0"/>
                <w:i w:val="0"/>
                <w:iCs w:val="0"/>
                <w:sz w:val="24"/>
                <w:szCs w:val="24"/>
                <w:rPrChange w:id="283" w:author="Пользователь Windows" w:date="2022-01-09T18:15:00Z">
                  <w:rPr>
                    <w:bCs/>
                    <w:i w:val="0"/>
                    <w:iCs w:val="0"/>
                    <w:noProof/>
                    <w:lang w:val="uk-UA"/>
                  </w:rPr>
                </w:rPrChange>
              </w:rPr>
              <w:delInstrText xml:space="preserve"> HYPERLINK \l "_Toc67181017" </w:delInstrText>
            </w:r>
            <w:r w:rsidRPr="006102AB" w:rsidDel="00D82CC3">
              <w:rPr>
                <w:bCs w:val="0"/>
                <w:i w:val="0"/>
                <w:iCs w:val="0"/>
                <w:sz w:val="24"/>
                <w:szCs w:val="24"/>
                <w:rPrChange w:id="284" w:author="Пользователь Windows" w:date="2022-01-09T18:15:00Z">
                  <w:rPr>
                    <w:bCs/>
                    <w:i w:val="0"/>
                    <w:iCs w:val="0"/>
                    <w:noProof/>
                    <w:lang w:val="ru-RU"/>
                  </w:rPr>
                </w:rPrChange>
              </w:rPr>
              <w:fldChar w:fldCharType="separate"/>
            </w:r>
            <w:r w:rsidR="007945B6" w:rsidRPr="006102AB" w:rsidDel="00D82CC3">
              <w:rPr>
                <w:rStyle w:val="a5"/>
                <w:rFonts w:asciiTheme="minorHAnsi" w:hAnsiTheme="minorHAnsi"/>
                <w:bCs w:val="0"/>
                <w:i w:val="0"/>
                <w:iCs w:val="0"/>
                <w:color w:val="auto"/>
                <w:sz w:val="24"/>
                <w:szCs w:val="24"/>
                <w:u w:val="none"/>
                <w:lang w:val="uk-UA"/>
                <w:rPrChange w:id="285" w:author="Пользователь Windows" w:date="2022-01-09T18:15:00Z">
                  <w:rPr>
                    <w:rStyle w:val="a5"/>
                    <w:bCs/>
                    <w:i w:val="0"/>
                    <w:iCs w:val="0"/>
                    <w:noProof/>
                    <w:color w:val="auto"/>
                    <w:u w:val="none"/>
                    <w:lang w:val="uk-UA"/>
                  </w:rPr>
                </w:rPrChange>
              </w:rPr>
              <w:delText>3.1.2</w:delText>
            </w:r>
            <w:r w:rsidR="007945B6" w:rsidRPr="006102AB" w:rsidDel="00D82CC3">
              <w:rPr>
                <w:rFonts w:eastAsiaTheme="minorEastAsia"/>
                <w:bCs w:val="0"/>
                <w:i w:val="0"/>
                <w:iCs w:val="0"/>
                <w:sz w:val="24"/>
                <w:szCs w:val="24"/>
                <w:lang w:eastAsia="uk-UA"/>
                <w:rPrChange w:id="286" w:author="Пользователь Windows" w:date="2022-01-09T18:15:00Z">
                  <w:rPr>
                    <w:rFonts w:eastAsiaTheme="minorEastAsia" w:cstheme="minorBidi"/>
                    <w:bCs/>
                    <w:i w:val="0"/>
                    <w:iCs w:val="0"/>
                    <w:noProof/>
                    <w:sz w:val="22"/>
                    <w:lang w:val="uk-UA" w:eastAsia="uk-UA"/>
                  </w:rPr>
                </w:rPrChange>
              </w:rPr>
              <w:tab/>
            </w:r>
            <w:r w:rsidR="007945B6" w:rsidRPr="006102AB" w:rsidDel="00D82CC3">
              <w:rPr>
                <w:rStyle w:val="a5"/>
                <w:rFonts w:asciiTheme="minorHAnsi" w:hAnsiTheme="minorHAnsi"/>
                <w:bCs w:val="0"/>
                <w:i w:val="0"/>
                <w:iCs w:val="0"/>
                <w:color w:val="auto"/>
                <w:sz w:val="24"/>
                <w:szCs w:val="24"/>
                <w:u w:val="none"/>
                <w:lang w:val="uk-UA"/>
                <w:rPrChange w:id="287" w:author="Пользователь Windows" w:date="2022-01-09T18:15:00Z">
                  <w:rPr>
                    <w:rStyle w:val="a5"/>
                    <w:bCs/>
                    <w:i w:val="0"/>
                    <w:iCs w:val="0"/>
                    <w:noProof/>
                    <w:color w:val="auto"/>
                    <w:u w:val="none"/>
                    <w:lang w:val="uk-UA"/>
                  </w:rPr>
                </w:rPrChange>
              </w:rPr>
              <w:delText>Процес вибору контрагента……………………………………………………………………………..</w:delText>
            </w:r>
            <w:r w:rsidR="007945B6" w:rsidRPr="006102AB" w:rsidDel="00D82CC3">
              <w:rPr>
                <w:bCs w:val="0"/>
                <w:i w:val="0"/>
                <w:iCs w:val="0"/>
                <w:webHidden/>
                <w:sz w:val="24"/>
                <w:szCs w:val="24"/>
                <w:rPrChange w:id="288" w:author="Пользователь Windows" w:date="2022-01-09T18:15:00Z">
                  <w:rPr>
                    <w:bCs/>
                    <w:i w:val="0"/>
                    <w:iCs w:val="0"/>
                    <w:noProof/>
                    <w:webHidden/>
                    <w:lang w:val="ru-RU"/>
                  </w:rPr>
                </w:rPrChange>
              </w:rPr>
              <w:tab/>
            </w:r>
            <w:r w:rsidRPr="006102AB" w:rsidDel="00D82CC3">
              <w:rPr>
                <w:bCs w:val="0"/>
                <w:i w:val="0"/>
                <w:iCs w:val="0"/>
                <w:sz w:val="24"/>
                <w:szCs w:val="24"/>
                <w:rPrChange w:id="289" w:author="Пользователь Windows" w:date="2022-01-09T18:15:00Z">
                  <w:rPr>
                    <w:bCs/>
                    <w:i w:val="0"/>
                    <w:iCs w:val="0"/>
                    <w:noProof/>
                    <w:lang w:val="ru-RU"/>
                  </w:rPr>
                </w:rPrChange>
              </w:rPr>
              <w:fldChar w:fldCharType="end"/>
            </w:r>
          </w:del>
        </w:p>
        <w:p w14:paraId="0EFB4AE2" w14:textId="215CAF14" w:rsidR="007945B6" w:rsidRPr="006102AB" w:rsidDel="00D82CC3" w:rsidRDefault="004D5721">
          <w:pPr>
            <w:pStyle w:val="31"/>
            <w:rPr>
              <w:del w:id="290" w:author="Пользователь Windows" w:date="2022-01-09T18:07:00Z"/>
              <w:rFonts w:eastAsiaTheme="minorEastAsia"/>
              <w:sz w:val="24"/>
              <w:szCs w:val="24"/>
              <w:lang w:eastAsia="uk-UA"/>
              <w:rPrChange w:id="291" w:author="Пользователь Windows" w:date="2022-01-09T18:15:00Z">
                <w:rPr>
                  <w:del w:id="292" w:author="Пользователь Windows" w:date="2022-01-09T18:07:00Z"/>
                  <w:rFonts w:eastAsiaTheme="minorEastAsia" w:cstheme="minorBidi"/>
                  <w:sz w:val="22"/>
                  <w:lang w:eastAsia="uk-UA"/>
                </w:rPr>
              </w:rPrChange>
            </w:rPr>
          </w:pPr>
          <w:del w:id="293" w:author="Пользователь Windows" w:date="2022-01-09T18:07:00Z">
            <w:r w:rsidRPr="006102AB" w:rsidDel="00D82CC3">
              <w:rPr>
                <w:bCs w:val="0"/>
                <w:i w:val="0"/>
                <w:iCs w:val="0"/>
                <w:sz w:val="24"/>
                <w:szCs w:val="24"/>
                <w:rPrChange w:id="294" w:author="Пользователь Windows" w:date="2022-01-09T18:15:00Z">
                  <w:rPr>
                    <w:bCs/>
                    <w:i w:val="0"/>
                    <w:iCs w:val="0"/>
                    <w:noProof/>
                    <w:lang w:val="uk-UA"/>
                  </w:rPr>
                </w:rPrChange>
              </w:rPr>
              <w:lastRenderedPageBreak/>
              <w:fldChar w:fldCharType="begin"/>
            </w:r>
            <w:r w:rsidRPr="006102AB" w:rsidDel="00D82CC3">
              <w:rPr>
                <w:bCs w:val="0"/>
                <w:i w:val="0"/>
                <w:iCs w:val="0"/>
                <w:sz w:val="24"/>
                <w:szCs w:val="24"/>
                <w:rPrChange w:id="295" w:author="Пользователь Windows" w:date="2022-01-09T18:15:00Z">
                  <w:rPr>
                    <w:bCs/>
                    <w:i w:val="0"/>
                    <w:iCs w:val="0"/>
                    <w:noProof/>
                    <w:lang w:val="uk-UA"/>
                  </w:rPr>
                </w:rPrChange>
              </w:rPr>
              <w:delInstrText xml:space="preserve"> HYPERLINK \l "_Toc67181018" </w:delInstrText>
            </w:r>
            <w:r w:rsidRPr="006102AB" w:rsidDel="00D82CC3">
              <w:rPr>
                <w:bCs w:val="0"/>
                <w:i w:val="0"/>
                <w:iCs w:val="0"/>
                <w:sz w:val="24"/>
                <w:szCs w:val="24"/>
                <w:rPrChange w:id="296" w:author="Пользователь Windows" w:date="2022-01-09T18:15:00Z">
                  <w:rPr>
                    <w:bCs/>
                    <w:i w:val="0"/>
                    <w:iCs w:val="0"/>
                    <w:noProof/>
                    <w:lang w:val="ru-RU"/>
                  </w:rPr>
                </w:rPrChange>
              </w:rPr>
              <w:fldChar w:fldCharType="separate"/>
            </w:r>
            <w:r w:rsidR="007945B6" w:rsidRPr="006102AB" w:rsidDel="00D82CC3">
              <w:rPr>
                <w:rStyle w:val="a5"/>
                <w:rFonts w:asciiTheme="minorHAnsi" w:hAnsiTheme="minorHAnsi"/>
                <w:bCs w:val="0"/>
                <w:i w:val="0"/>
                <w:iCs w:val="0"/>
                <w:color w:val="auto"/>
                <w:sz w:val="24"/>
                <w:szCs w:val="24"/>
                <w:u w:val="none"/>
                <w:lang w:val="uk-UA"/>
                <w:rPrChange w:id="297" w:author="Пользователь Windows" w:date="2022-01-09T18:15:00Z">
                  <w:rPr>
                    <w:rStyle w:val="a5"/>
                    <w:bCs/>
                    <w:i w:val="0"/>
                    <w:iCs w:val="0"/>
                    <w:noProof/>
                    <w:color w:val="auto"/>
                    <w:u w:val="none"/>
                    <w:lang w:val="uk-UA"/>
                  </w:rPr>
                </w:rPrChange>
              </w:rPr>
              <w:delText>3.1.3</w:delText>
            </w:r>
            <w:r w:rsidR="007945B6" w:rsidRPr="006102AB" w:rsidDel="00D82CC3">
              <w:rPr>
                <w:rFonts w:eastAsiaTheme="minorEastAsia"/>
                <w:bCs w:val="0"/>
                <w:i w:val="0"/>
                <w:iCs w:val="0"/>
                <w:sz w:val="24"/>
                <w:szCs w:val="24"/>
                <w:lang w:eastAsia="uk-UA"/>
                <w:rPrChange w:id="298" w:author="Пользователь Windows" w:date="2022-01-09T18:15:00Z">
                  <w:rPr>
                    <w:rFonts w:eastAsiaTheme="minorEastAsia" w:cstheme="minorBidi"/>
                    <w:bCs/>
                    <w:i w:val="0"/>
                    <w:iCs w:val="0"/>
                    <w:noProof/>
                    <w:sz w:val="22"/>
                    <w:lang w:val="uk-UA" w:eastAsia="uk-UA"/>
                  </w:rPr>
                </w:rPrChange>
              </w:rPr>
              <w:tab/>
            </w:r>
            <w:r w:rsidR="007945B6" w:rsidRPr="006102AB" w:rsidDel="00D82CC3">
              <w:rPr>
                <w:rStyle w:val="a5"/>
                <w:rFonts w:asciiTheme="minorHAnsi" w:hAnsiTheme="minorHAnsi"/>
                <w:bCs w:val="0"/>
                <w:i w:val="0"/>
                <w:iCs w:val="0"/>
                <w:color w:val="auto"/>
                <w:sz w:val="24"/>
                <w:szCs w:val="24"/>
                <w:u w:val="none"/>
                <w:lang w:val="uk-UA"/>
                <w:rPrChange w:id="299" w:author="Пользователь Windows" w:date="2022-01-09T18:15:00Z">
                  <w:rPr>
                    <w:rStyle w:val="a5"/>
                    <w:bCs/>
                    <w:i w:val="0"/>
                    <w:iCs w:val="0"/>
                    <w:noProof/>
                    <w:color w:val="auto"/>
                    <w:u w:val="none"/>
                    <w:lang w:val="uk-UA"/>
                  </w:rPr>
                </w:rPrChange>
              </w:rPr>
              <w:delText>Підготовка контракту, перевірка, затвердження і підписання………………………………</w:delText>
            </w:r>
            <w:r w:rsidR="007945B6" w:rsidRPr="006102AB" w:rsidDel="00D82CC3">
              <w:rPr>
                <w:bCs w:val="0"/>
                <w:i w:val="0"/>
                <w:iCs w:val="0"/>
                <w:webHidden/>
                <w:sz w:val="24"/>
                <w:szCs w:val="24"/>
                <w:rPrChange w:id="300" w:author="Пользователь Windows" w:date="2022-01-09T18:15:00Z">
                  <w:rPr>
                    <w:bCs/>
                    <w:i w:val="0"/>
                    <w:iCs w:val="0"/>
                    <w:noProof/>
                    <w:webHidden/>
                    <w:lang w:val="ru-RU"/>
                  </w:rPr>
                </w:rPrChange>
              </w:rPr>
              <w:tab/>
            </w:r>
            <w:r w:rsidRPr="006102AB" w:rsidDel="00D82CC3">
              <w:rPr>
                <w:bCs w:val="0"/>
                <w:i w:val="0"/>
                <w:iCs w:val="0"/>
                <w:sz w:val="24"/>
                <w:szCs w:val="24"/>
                <w:rPrChange w:id="301" w:author="Пользователь Windows" w:date="2022-01-09T18:15:00Z">
                  <w:rPr>
                    <w:bCs/>
                    <w:i w:val="0"/>
                    <w:iCs w:val="0"/>
                    <w:noProof/>
                    <w:lang w:val="ru-RU"/>
                  </w:rPr>
                </w:rPrChange>
              </w:rPr>
              <w:fldChar w:fldCharType="end"/>
            </w:r>
          </w:del>
        </w:p>
        <w:p w14:paraId="59748509" w14:textId="50911C0C" w:rsidR="007945B6" w:rsidRPr="006102AB" w:rsidDel="00D82CC3" w:rsidRDefault="004D5721">
          <w:pPr>
            <w:pStyle w:val="31"/>
            <w:rPr>
              <w:del w:id="302" w:author="Пользователь Windows" w:date="2022-01-09T18:07:00Z"/>
              <w:rFonts w:eastAsiaTheme="minorEastAsia"/>
              <w:sz w:val="24"/>
              <w:szCs w:val="24"/>
              <w:lang w:eastAsia="uk-UA"/>
              <w:rPrChange w:id="303" w:author="Пользователь Windows" w:date="2022-01-09T18:15:00Z">
                <w:rPr>
                  <w:del w:id="304" w:author="Пользователь Windows" w:date="2022-01-09T18:07:00Z"/>
                  <w:rFonts w:eastAsiaTheme="minorEastAsia" w:cstheme="minorBidi"/>
                  <w:sz w:val="22"/>
                  <w:lang w:eastAsia="uk-UA"/>
                </w:rPr>
              </w:rPrChange>
            </w:rPr>
          </w:pPr>
          <w:del w:id="305" w:author="Пользователь Windows" w:date="2022-01-09T18:07:00Z">
            <w:r w:rsidRPr="006102AB" w:rsidDel="00D82CC3">
              <w:rPr>
                <w:bCs w:val="0"/>
                <w:i w:val="0"/>
                <w:iCs w:val="0"/>
                <w:sz w:val="24"/>
                <w:szCs w:val="24"/>
                <w:rPrChange w:id="306" w:author="Пользователь Windows" w:date="2022-01-09T18:15:00Z">
                  <w:rPr>
                    <w:bCs/>
                    <w:i w:val="0"/>
                    <w:iCs w:val="0"/>
                    <w:noProof/>
                    <w:lang w:val="uk-UA"/>
                  </w:rPr>
                </w:rPrChange>
              </w:rPr>
              <w:fldChar w:fldCharType="begin"/>
            </w:r>
            <w:r w:rsidRPr="006102AB" w:rsidDel="00D82CC3">
              <w:rPr>
                <w:bCs w:val="0"/>
                <w:i w:val="0"/>
                <w:iCs w:val="0"/>
                <w:sz w:val="24"/>
                <w:szCs w:val="24"/>
                <w:rPrChange w:id="307" w:author="Пользователь Windows" w:date="2022-01-09T18:15:00Z">
                  <w:rPr>
                    <w:bCs/>
                    <w:i w:val="0"/>
                    <w:iCs w:val="0"/>
                    <w:noProof/>
                    <w:lang w:val="uk-UA"/>
                  </w:rPr>
                </w:rPrChange>
              </w:rPr>
              <w:delInstrText xml:space="preserve"> HYPERLINK \l "_Toc67181019" </w:delInstrText>
            </w:r>
            <w:r w:rsidRPr="006102AB" w:rsidDel="00D82CC3">
              <w:rPr>
                <w:bCs w:val="0"/>
                <w:i w:val="0"/>
                <w:iCs w:val="0"/>
                <w:sz w:val="24"/>
                <w:szCs w:val="24"/>
                <w:rPrChange w:id="308" w:author="Пользователь Windows" w:date="2022-01-09T18:15:00Z">
                  <w:rPr>
                    <w:bCs/>
                    <w:i w:val="0"/>
                    <w:iCs w:val="0"/>
                    <w:noProof/>
                    <w:lang w:val="ru-RU"/>
                  </w:rPr>
                </w:rPrChange>
              </w:rPr>
              <w:fldChar w:fldCharType="separate"/>
            </w:r>
            <w:r w:rsidR="007945B6" w:rsidRPr="006102AB" w:rsidDel="00D82CC3">
              <w:rPr>
                <w:rStyle w:val="a5"/>
                <w:rFonts w:asciiTheme="minorHAnsi" w:hAnsiTheme="minorHAnsi"/>
                <w:bCs w:val="0"/>
                <w:i w:val="0"/>
                <w:iCs w:val="0"/>
                <w:color w:val="auto"/>
                <w:sz w:val="24"/>
                <w:szCs w:val="24"/>
                <w:u w:val="none"/>
                <w:lang w:val="uk-UA"/>
                <w:rPrChange w:id="309" w:author="Пользователь Windows" w:date="2022-01-09T18:15:00Z">
                  <w:rPr>
                    <w:rStyle w:val="a5"/>
                    <w:bCs/>
                    <w:i w:val="0"/>
                    <w:iCs w:val="0"/>
                    <w:noProof/>
                    <w:color w:val="auto"/>
                    <w:u w:val="none"/>
                    <w:lang w:val="uk-UA"/>
                  </w:rPr>
                </w:rPrChange>
              </w:rPr>
              <w:delText>3.1.4</w:delText>
            </w:r>
            <w:r w:rsidR="007945B6" w:rsidRPr="006102AB" w:rsidDel="00D82CC3">
              <w:rPr>
                <w:rFonts w:eastAsiaTheme="minorEastAsia"/>
                <w:bCs w:val="0"/>
                <w:sz w:val="24"/>
                <w:szCs w:val="24"/>
                <w:lang w:eastAsia="uk-UA"/>
                <w:rPrChange w:id="310" w:author="Пользователь Windows" w:date="2022-01-09T18:15:00Z">
                  <w:rPr>
                    <w:rFonts w:eastAsiaTheme="minorEastAsia" w:cstheme="minorBidi"/>
                    <w:bCs/>
                    <w:noProof/>
                    <w:sz w:val="22"/>
                    <w:lang w:val="uk-UA" w:eastAsia="uk-UA"/>
                  </w:rPr>
                </w:rPrChange>
              </w:rPr>
              <w:tab/>
            </w:r>
            <w:r w:rsidR="007945B6" w:rsidRPr="006102AB" w:rsidDel="00D82CC3">
              <w:rPr>
                <w:rStyle w:val="a5"/>
                <w:rFonts w:asciiTheme="minorHAnsi" w:hAnsiTheme="minorHAnsi"/>
                <w:bCs w:val="0"/>
                <w:i w:val="0"/>
                <w:iCs w:val="0"/>
                <w:color w:val="auto"/>
                <w:sz w:val="24"/>
                <w:szCs w:val="24"/>
                <w:u w:val="none"/>
                <w:lang w:val="uk-UA"/>
                <w:rPrChange w:id="311" w:author="Пользователь Windows" w:date="2022-01-09T18:15:00Z">
                  <w:rPr>
                    <w:rStyle w:val="a5"/>
                    <w:bCs/>
                    <w:i w:val="0"/>
                    <w:iCs w:val="0"/>
                    <w:noProof/>
                    <w:color w:val="auto"/>
                    <w:u w:val="none"/>
                    <w:lang w:val="uk-UA"/>
                  </w:rPr>
                </w:rPrChange>
              </w:rPr>
              <w:delText>Створення, затвердження замовлення (PO)…………………………………..</w:delText>
            </w:r>
            <w:r w:rsidR="007945B6" w:rsidRPr="006102AB" w:rsidDel="00D82CC3">
              <w:rPr>
                <w:bCs w:val="0"/>
                <w:i w:val="0"/>
                <w:iCs w:val="0"/>
                <w:webHidden/>
                <w:sz w:val="24"/>
                <w:szCs w:val="24"/>
                <w:rPrChange w:id="312" w:author="Пользователь Windows" w:date="2022-01-09T18:15:00Z">
                  <w:rPr>
                    <w:bCs/>
                    <w:i w:val="0"/>
                    <w:iCs w:val="0"/>
                    <w:noProof/>
                    <w:webHidden/>
                    <w:lang w:val="ru-RU"/>
                  </w:rPr>
                </w:rPrChange>
              </w:rPr>
              <w:tab/>
            </w:r>
            <w:r w:rsidRPr="006102AB" w:rsidDel="00D82CC3">
              <w:rPr>
                <w:bCs w:val="0"/>
                <w:i w:val="0"/>
                <w:iCs w:val="0"/>
                <w:sz w:val="24"/>
                <w:szCs w:val="24"/>
                <w:rPrChange w:id="313" w:author="Пользователь Windows" w:date="2022-01-09T18:15:00Z">
                  <w:rPr>
                    <w:bCs/>
                    <w:i w:val="0"/>
                    <w:iCs w:val="0"/>
                    <w:noProof/>
                    <w:lang w:val="ru-RU"/>
                  </w:rPr>
                </w:rPrChange>
              </w:rPr>
              <w:fldChar w:fldCharType="end"/>
            </w:r>
          </w:del>
        </w:p>
        <w:p w14:paraId="6620884D" w14:textId="59604C0C" w:rsidR="007945B6" w:rsidRPr="006102AB" w:rsidDel="00D82CC3" w:rsidRDefault="004D5721" w:rsidP="007945B6">
          <w:pPr>
            <w:pStyle w:val="21"/>
            <w:ind w:left="0"/>
            <w:rPr>
              <w:ins w:id="314" w:author="I.Yermakova" w:date="2022-01-06T13:22:00Z"/>
              <w:del w:id="315" w:author="Пользователь Windows" w:date="2022-01-09T18:07:00Z"/>
              <w:rStyle w:val="a5"/>
              <w:rFonts w:asciiTheme="minorHAnsi" w:hAnsiTheme="minorHAnsi"/>
              <w:bCs/>
              <w:noProof/>
              <w:color w:val="auto"/>
              <w:sz w:val="24"/>
              <w:szCs w:val="24"/>
              <w:u w:val="none"/>
              <w:lang w:val="uk-UA"/>
              <w:rPrChange w:id="316" w:author="Пользователь Windows" w:date="2022-01-09T18:15:00Z">
                <w:rPr>
                  <w:ins w:id="317" w:author="I.Yermakova" w:date="2022-01-06T13:22:00Z"/>
                  <w:del w:id="318" w:author="Пользователь Windows" w:date="2022-01-09T18:07:00Z"/>
                  <w:rStyle w:val="a5"/>
                  <w:rFonts w:cs="Times New Roman"/>
                  <w:bCs/>
                  <w:smallCaps w:val="0"/>
                  <w:noProof/>
                  <w:color w:val="auto"/>
                  <w:u w:val="none"/>
                  <w:lang w:val="uk-UA"/>
                </w:rPr>
              </w:rPrChange>
            </w:rPr>
          </w:pPr>
          <w:del w:id="319" w:author="Пользователь Windows" w:date="2022-01-09T18:07:00Z">
            <w:r w:rsidRPr="006102AB" w:rsidDel="00D82CC3">
              <w:rPr>
                <w:sz w:val="24"/>
                <w:szCs w:val="24"/>
                <w:lang w:val="uk-UA"/>
                <w:rPrChange w:id="320" w:author="Пользователь Windows" w:date="2022-01-09T18:15:00Z">
                  <w:rPr>
                    <w:color w:val="0000FF"/>
                    <w:u w:val="single"/>
                    <w:lang w:val="en-GB"/>
                  </w:rPr>
                </w:rPrChange>
              </w:rPr>
              <w:fldChar w:fldCharType="begin"/>
            </w:r>
            <w:r w:rsidRPr="006102AB" w:rsidDel="00D82CC3">
              <w:rPr>
                <w:smallCaps w:val="0"/>
                <w:sz w:val="24"/>
                <w:szCs w:val="24"/>
                <w:lang w:val="uk-UA"/>
                <w:rPrChange w:id="321" w:author="Пользователь Windows" w:date="2022-01-09T18:15:00Z">
                  <w:rPr>
                    <w:smallCaps w:val="0"/>
                  </w:rPr>
                </w:rPrChange>
              </w:rPr>
              <w:delInstrText xml:space="preserve"> HYPERLINK \l "_Toc67181022" </w:delInstrText>
            </w:r>
            <w:r w:rsidRPr="006102AB" w:rsidDel="00D82CC3">
              <w:rPr>
                <w:sz w:val="24"/>
                <w:szCs w:val="24"/>
                <w:rPrChange w:id="322" w:author="Пользователь Windows" w:date="2022-01-09T18:15:00Z">
                  <w:rPr>
                    <w:rStyle w:val="a5"/>
                    <w:bCs/>
                    <w:smallCaps w:val="0"/>
                    <w:noProof/>
                    <w:color w:val="auto"/>
                    <w:u w:val="none"/>
                    <w:lang w:val="uk-UA"/>
                  </w:rPr>
                </w:rPrChange>
              </w:rPr>
              <w:fldChar w:fldCharType="separate"/>
            </w:r>
            <w:r w:rsidR="007945B6" w:rsidRPr="006102AB" w:rsidDel="00D82CC3">
              <w:rPr>
                <w:rStyle w:val="a5"/>
                <w:rFonts w:asciiTheme="minorHAnsi" w:hAnsiTheme="minorHAnsi"/>
                <w:bCs/>
                <w:smallCaps w:val="0"/>
                <w:noProof/>
                <w:color w:val="auto"/>
                <w:sz w:val="24"/>
                <w:szCs w:val="24"/>
                <w:u w:val="none"/>
                <w:lang w:val="uk-UA"/>
                <w:rPrChange w:id="323" w:author="Пользователь Windows" w:date="2022-01-09T18:15:00Z">
                  <w:rPr>
                    <w:rStyle w:val="a5"/>
                    <w:bCs/>
                    <w:smallCaps w:val="0"/>
                    <w:noProof/>
                    <w:color w:val="auto"/>
                    <w:u w:val="none"/>
                    <w:lang w:val="uk-UA"/>
                  </w:rPr>
                </w:rPrChange>
              </w:rPr>
              <w:delText>3.3</w:delText>
            </w:r>
          </w:del>
          <w:ins w:id="324" w:author="I.Yermakova" w:date="2022-01-06T13:22:00Z">
            <w:del w:id="325" w:author="Пользователь Windows" w:date="2022-01-09T18:07:00Z">
              <w:r w:rsidR="00435199" w:rsidRPr="006102AB" w:rsidDel="00D82CC3">
                <w:rPr>
                  <w:rStyle w:val="a5"/>
                  <w:rFonts w:asciiTheme="minorHAnsi" w:hAnsiTheme="minorHAnsi"/>
                  <w:bCs/>
                  <w:smallCaps w:val="0"/>
                  <w:noProof/>
                  <w:color w:val="auto"/>
                  <w:sz w:val="24"/>
                  <w:szCs w:val="24"/>
                  <w:u w:val="none"/>
                  <w:lang w:val="uk-UA"/>
                  <w:rPrChange w:id="326" w:author="Пользователь Windows" w:date="2022-01-09T18:15:00Z">
                    <w:rPr>
                      <w:rStyle w:val="a5"/>
                      <w:bCs/>
                      <w:smallCaps w:val="0"/>
                      <w:noProof/>
                      <w:color w:val="auto"/>
                      <w:u w:val="none"/>
                      <w:lang w:val="uk-UA"/>
                    </w:rPr>
                  </w:rPrChange>
                </w:rPr>
                <w:delText>2</w:delText>
              </w:r>
              <w:r w:rsidR="00435199" w:rsidRPr="006102AB" w:rsidDel="00D82CC3">
                <w:rPr>
                  <w:rFonts w:eastAsiaTheme="minorEastAsia"/>
                  <w:bCs/>
                  <w:smallCaps w:val="0"/>
                  <w:noProof/>
                  <w:sz w:val="24"/>
                  <w:szCs w:val="24"/>
                  <w:lang w:val="uk-UA" w:eastAsia="uk-UA"/>
                  <w:rPrChange w:id="327" w:author="Пользователь Windows" w:date="2022-01-09T18:15:00Z">
                    <w:rPr>
                      <w:rFonts w:eastAsiaTheme="minorEastAsia" w:cstheme="minorBidi"/>
                      <w:bCs/>
                      <w:smallCaps w:val="0"/>
                      <w:noProof/>
                      <w:sz w:val="22"/>
                      <w:lang w:val="uk-UA" w:eastAsia="uk-UA"/>
                    </w:rPr>
                  </w:rPrChange>
                </w:rPr>
                <w:delText xml:space="preserve">          </w:delText>
              </w:r>
            </w:del>
          </w:ins>
          <w:del w:id="328" w:author="Пользователь Windows" w:date="2022-01-09T18:07:00Z">
            <w:r w:rsidR="007945B6" w:rsidRPr="006102AB" w:rsidDel="00D82CC3">
              <w:rPr>
                <w:rFonts w:eastAsiaTheme="minorEastAsia"/>
                <w:bCs/>
                <w:smallCaps w:val="0"/>
                <w:noProof/>
                <w:sz w:val="24"/>
                <w:szCs w:val="24"/>
                <w:lang w:val="uk-UA" w:eastAsia="uk-UA"/>
                <w:rPrChange w:id="329" w:author="Пользователь Windows" w:date="2022-01-09T18:15:00Z">
                  <w:rPr>
                    <w:rFonts w:eastAsiaTheme="minorEastAsia" w:cstheme="minorBidi"/>
                    <w:bCs/>
                    <w:smallCaps w:val="0"/>
                    <w:noProof/>
                    <w:sz w:val="22"/>
                    <w:lang w:val="uk-UA" w:eastAsia="uk-UA"/>
                  </w:rPr>
                </w:rPrChange>
              </w:rPr>
              <w:tab/>
            </w:r>
            <w:r w:rsidR="007945B6" w:rsidRPr="006102AB" w:rsidDel="00D82CC3">
              <w:rPr>
                <w:rStyle w:val="a5"/>
                <w:rFonts w:asciiTheme="minorHAnsi" w:hAnsiTheme="minorHAnsi"/>
                <w:bCs/>
                <w:smallCaps w:val="0"/>
                <w:noProof/>
                <w:color w:val="auto"/>
                <w:sz w:val="24"/>
                <w:szCs w:val="24"/>
                <w:u w:val="none"/>
                <w:lang w:val="uk-UA"/>
                <w:rPrChange w:id="330" w:author="Пользователь Windows" w:date="2022-01-09T18:15:00Z">
                  <w:rPr>
                    <w:rStyle w:val="a5"/>
                    <w:bCs/>
                    <w:smallCaps w:val="0"/>
                    <w:noProof/>
                    <w:color w:val="auto"/>
                    <w:u w:val="none"/>
                    <w:lang w:val="uk-UA"/>
                  </w:rPr>
                </w:rPrChange>
              </w:rPr>
              <w:delText>ПРЕТЕНЗІЙНА РОБОТА………………………………………………………………………………………….</w:delText>
            </w:r>
            <w:r w:rsidRPr="006102AB" w:rsidDel="00D82CC3">
              <w:rPr>
                <w:rStyle w:val="a5"/>
                <w:rFonts w:asciiTheme="minorHAnsi" w:hAnsiTheme="minorHAnsi"/>
                <w:bCs/>
                <w:smallCaps w:val="0"/>
                <w:noProof/>
                <w:color w:val="auto"/>
                <w:sz w:val="24"/>
                <w:szCs w:val="24"/>
                <w:u w:val="none"/>
                <w:lang w:val="uk-UA"/>
                <w:rPrChange w:id="331" w:author="Пользователь Windows" w:date="2022-01-09T18:15:00Z">
                  <w:rPr>
                    <w:rStyle w:val="a5"/>
                    <w:bCs/>
                    <w:smallCaps w:val="0"/>
                    <w:noProof/>
                    <w:color w:val="auto"/>
                    <w:u w:val="none"/>
                    <w:lang w:val="uk-UA"/>
                  </w:rPr>
                </w:rPrChange>
              </w:rPr>
              <w:fldChar w:fldCharType="end"/>
            </w:r>
          </w:del>
        </w:p>
        <w:p w14:paraId="70915BD8" w14:textId="3133B285" w:rsidR="00435199" w:rsidRPr="006102AB" w:rsidDel="00D82CC3" w:rsidRDefault="00435199">
          <w:pPr>
            <w:rPr>
              <w:ins w:id="332" w:author="I.Yermakova" w:date="2022-01-06T13:23:00Z"/>
              <w:del w:id="333" w:author="Пользователь Windows" w:date="2022-01-09T18:07:00Z"/>
              <w:sz w:val="24"/>
              <w:szCs w:val="24"/>
              <w:lang w:val="uk-UA"/>
              <w:rPrChange w:id="334" w:author="Пользователь Windows" w:date="2022-01-09T18:15:00Z">
                <w:rPr>
                  <w:ins w:id="335" w:author="I.Yermakova" w:date="2022-01-06T13:23:00Z"/>
                  <w:del w:id="336" w:author="Пользователь Windows" w:date="2022-01-09T18:07:00Z"/>
                  <w:lang w:val="uk-UA"/>
                </w:rPr>
              </w:rPrChange>
            </w:rPr>
            <w:pPrChange w:id="337" w:author="I.Yermakova" w:date="2022-01-06T13:22:00Z">
              <w:pPr>
                <w:pStyle w:val="21"/>
                <w:ind w:left="0"/>
              </w:pPr>
            </w:pPrChange>
          </w:pPr>
          <w:ins w:id="338" w:author="I.Yermakova" w:date="2022-01-06T13:22:00Z">
            <w:del w:id="339" w:author="Пользователь Windows" w:date="2022-01-09T18:07:00Z">
              <w:r w:rsidRPr="006102AB" w:rsidDel="00D82CC3">
                <w:rPr>
                  <w:rFonts w:asciiTheme="minorHAnsi" w:hAnsiTheme="minorHAnsi" w:cstheme="minorHAnsi"/>
                  <w:sz w:val="24"/>
                  <w:szCs w:val="24"/>
                  <w:lang w:val="uk-UA"/>
                  <w:rPrChange w:id="340" w:author="Пользователь Windows" w:date="2022-01-09T18:15:00Z">
                    <w:rPr>
                      <w:smallCaps w:val="0"/>
                      <w:lang w:val="uk-UA"/>
                    </w:rPr>
                  </w:rPrChange>
                </w:rPr>
                <w:delText>3.3       СПЛАТА ПОСТОЧАЛЬНИКУ</w:delText>
              </w:r>
            </w:del>
          </w:ins>
        </w:p>
        <w:p w14:paraId="103ABFB1" w14:textId="6C72E84C" w:rsidR="00435199" w:rsidRPr="006102AB" w:rsidDel="00D82CC3" w:rsidRDefault="00435199">
          <w:pPr>
            <w:rPr>
              <w:del w:id="341" w:author="Пользователь Windows" w:date="2022-01-09T18:07:00Z"/>
              <w:rFonts w:cstheme="minorHAnsi"/>
              <w:sz w:val="24"/>
              <w:szCs w:val="24"/>
              <w:lang w:val="uk-UA"/>
              <w:rPrChange w:id="342" w:author="Пользователь Windows" w:date="2022-01-09T18:15:00Z">
                <w:rPr>
                  <w:del w:id="343" w:author="Пользователь Windows" w:date="2022-01-09T18:07:00Z"/>
                  <w:rFonts w:eastAsiaTheme="minorEastAsia" w:cstheme="minorBidi"/>
                  <w:bCs/>
                  <w:noProof/>
                  <w:sz w:val="22"/>
                  <w:szCs w:val="22"/>
                  <w:lang w:val="uk-UA" w:eastAsia="uk-UA"/>
                </w:rPr>
              </w:rPrChange>
            </w:rPr>
            <w:pPrChange w:id="344" w:author="I.Yermakova" w:date="2022-01-06T13:22:00Z">
              <w:pPr>
                <w:pStyle w:val="21"/>
                <w:ind w:left="0"/>
              </w:pPr>
            </w:pPrChange>
          </w:pPr>
          <w:ins w:id="345" w:author="I.Yermakova" w:date="2022-01-06T13:23:00Z">
            <w:del w:id="346" w:author="Пользователь Windows" w:date="2022-01-09T18:07:00Z">
              <w:r w:rsidRPr="006102AB" w:rsidDel="00D82CC3">
                <w:rPr>
                  <w:rFonts w:asciiTheme="minorHAnsi" w:hAnsiTheme="minorHAnsi" w:cstheme="minorHAnsi"/>
                  <w:sz w:val="24"/>
                  <w:szCs w:val="24"/>
                  <w:lang w:val="uk-UA"/>
                  <w:rPrChange w:id="347" w:author="Пользователь Windows" w:date="2022-01-09T18:15:00Z">
                    <w:rPr>
                      <w:smallCaps w:val="0"/>
                      <w:lang w:val="uk-UA"/>
                    </w:rPr>
                  </w:rPrChange>
                </w:rPr>
                <w:delText>3.4       ЗАКРИТТЯ ЗАЯВКИ (РО)</w:delText>
              </w:r>
            </w:del>
          </w:ins>
        </w:p>
        <w:p w14:paraId="0919F09B" w14:textId="2A4354B8" w:rsidR="007945B6" w:rsidRPr="006102AB" w:rsidDel="00D82CC3" w:rsidRDefault="004D5721" w:rsidP="007945B6">
          <w:pPr>
            <w:pStyle w:val="11"/>
            <w:tabs>
              <w:tab w:val="left" w:pos="400"/>
              <w:tab w:val="right" w:pos="10196"/>
            </w:tabs>
            <w:rPr>
              <w:del w:id="348" w:author="Пользователь Windows" w:date="2022-01-09T18:07:00Z"/>
              <w:rFonts w:eastAsiaTheme="minorEastAsia"/>
              <w:b w:val="0"/>
              <w:caps w:val="0"/>
              <w:noProof/>
              <w:sz w:val="24"/>
              <w:szCs w:val="24"/>
              <w:lang w:val="uk-UA" w:eastAsia="uk-UA"/>
              <w:rPrChange w:id="349" w:author="Пользователь Windows" w:date="2022-01-09T18:15:00Z">
                <w:rPr>
                  <w:del w:id="350" w:author="Пользователь Windows" w:date="2022-01-09T18:07:00Z"/>
                  <w:rFonts w:eastAsiaTheme="minorEastAsia" w:cstheme="minorBidi"/>
                  <w:b w:val="0"/>
                  <w:caps w:val="0"/>
                  <w:noProof/>
                  <w:sz w:val="22"/>
                  <w:szCs w:val="22"/>
                  <w:lang w:val="uk-UA" w:eastAsia="uk-UA"/>
                </w:rPr>
              </w:rPrChange>
            </w:rPr>
          </w:pPr>
          <w:del w:id="351" w:author="Пользователь Windows" w:date="2022-01-09T18:07:00Z">
            <w:r w:rsidRPr="006102AB" w:rsidDel="00D82CC3">
              <w:rPr>
                <w:sz w:val="24"/>
                <w:szCs w:val="24"/>
                <w:lang w:val="uk-UA"/>
                <w:rPrChange w:id="352" w:author="Пользователь Windows" w:date="2022-01-09T18:15:00Z">
                  <w:rPr/>
                </w:rPrChange>
              </w:rPr>
              <w:fldChar w:fldCharType="begin"/>
            </w:r>
            <w:r w:rsidRPr="006102AB" w:rsidDel="00D82CC3">
              <w:rPr>
                <w:sz w:val="24"/>
                <w:szCs w:val="24"/>
                <w:lang w:val="uk-UA"/>
                <w:rPrChange w:id="353" w:author="Пользователь Windows" w:date="2022-01-09T18:15:00Z">
                  <w:rPr/>
                </w:rPrChange>
              </w:rPr>
              <w:delInstrText xml:space="preserve"> </w:delInstrText>
            </w:r>
            <w:r w:rsidRPr="006102AB" w:rsidDel="00D82CC3">
              <w:rPr>
                <w:b w:val="0"/>
                <w:bCs w:val="0"/>
                <w:caps w:val="0"/>
                <w:sz w:val="24"/>
                <w:szCs w:val="24"/>
                <w:lang w:val="uk-UA"/>
                <w:rPrChange w:id="354" w:author="Пользователь Windows" w:date="2022-01-09T18:15:00Z">
                  <w:rPr>
                    <w:b w:val="0"/>
                    <w:bCs w:val="0"/>
                    <w:caps w:val="0"/>
                  </w:rPr>
                </w:rPrChange>
              </w:rPr>
              <w:delInstrText>HYPERLINK</w:delInstrText>
            </w:r>
            <w:r w:rsidRPr="006102AB" w:rsidDel="00D82CC3">
              <w:rPr>
                <w:sz w:val="24"/>
                <w:szCs w:val="24"/>
                <w:lang w:val="uk-UA"/>
                <w:rPrChange w:id="355" w:author="Пользователь Windows" w:date="2022-01-09T18:15:00Z">
                  <w:rPr/>
                </w:rPrChange>
              </w:rPr>
              <w:delInstrText xml:space="preserve"> \</w:delInstrText>
            </w:r>
            <w:r w:rsidRPr="006102AB" w:rsidDel="00D82CC3">
              <w:rPr>
                <w:b w:val="0"/>
                <w:bCs w:val="0"/>
                <w:caps w:val="0"/>
                <w:sz w:val="24"/>
                <w:szCs w:val="24"/>
                <w:lang w:val="uk-UA"/>
                <w:rPrChange w:id="356" w:author="Пользователь Windows" w:date="2022-01-09T18:15:00Z">
                  <w:rPr>
                    <w:b w:val="0"/>
                    <w:bCs w:val="0"/>
                    <w:caps w:val="0"/>
                  </w:rPr>
                </w:rPrChange>
              </w:rPr>
              <w:delInstrText>l</w:delInstrText>
            </w:r>
            <w:r w:rsidRPr="006102AB" w:rsidDel="00D82CC3">
              <w:rPr>
                <w:sz w:val="24"/>
                <w:szCs w:val="24"/>
                <w:lang w:val="uk-UA"/>
                <w:rPrChange w:id="357" w:author="Пользователь Windows" w:date="2022-01-09T18:15:00Z">
                  <w:rPr/>
                </w:rPrChange>
              </w:rPr>
              <w:delInstrText xml:space="preserve"> "_</w:delInstrText>
            </w:r>
            <w:r w:rsidRPr="006102AB" w:rsidDel="00D82CC3">
              <w:rPr>
                <w:b w:val="0"/>
                <w:bCs w:val="0"/>
                <w:caps w:val="0"/>
                <w:sz w:val="24"/>
                <w:szCs w:val="24"/>
                <w:lang w:val="uk-UA"/>
                <w:rPrChange w:id="358" w:author="Пользователь Windows" w:date="2022-01-09T18:15:00Z">
                  <w:rPr>
                    <w:b w:val="0"/>
                    <w:bCs w:val="0"/>
                    <w:caps w:val="0"/>
                  </w:rPr>
                </w:rPrChange>
              </w:rPr>
              <w:delInstrText>Toc</w:delInstrText>
            </w:r>
            <w:r w:rsidRPr="006102AB" w:rsidDel="00D82CC3">
              <w:rPr>
                <w:sz w:val="24"/>
                <w:szCs w:val="24"/>
                <w:lang w:val="uk-UA"/>
                <w:rPrChange w:id="359" w:author="Пользователь Windows" w:date="2022-01-09T18:15:00Z">
                  <w:rPr/>
                </w:rPrChange>
              </w:rPr>
              <w:delInstrText xml:space="preserve">67181023" </w:delInstrText>
            </w:r>
            <w:r w:rsidRPr="006102AB" w:rsidDel="00D82CC3">
              <w:rPr>
                <w:sz w:val="24"/>
                <w:szCs w:val="24"/>
                <w:rPrChange w:id="360" w:author="Пользователь Windows" w:date="2022-01-09T18:15:00Z">
                  <w:rPr>
                    <w:rStyle w:val="a5"/>
                    <w:b w:val="0"/>
                    <w:noProof/>
                    <w:color w:val="auto"/>
                    <w:u w:val="none"/>
                    <w:lang w:val="uk-UA"/>
                  </w:rPr>
                </w:rPrChange>
              </w:rPr>
              <w:fldChar w:fldCharType="separate"/>
            </w:r>
            <w:r w:rsidR="007945B6" w:rsidRPr="006102AB" w:rsidDel="00D82CC3">
              <w:rPr>
                <w:rStyle w:val="a5"/>
                <w:rFonts w:asciiTheme="minorHAnsi" w:hAnsiTheme="minorHAnsi"/>
                <w:bCs w:val="0"/>
                <w:caps w:val="0"/>
                <w:noProof/>
                <w:color w:val="auto"/>
                <w:sz w:val="24"/>
                <w:szCs w:val="24"/>
                <w:u w:val="none"/>
                <w:lang w:val="uk-UA"/>
                <w:rPrChange w:id="361" w:author="Пользователь Windows" w:date="2022-01-09T18:15:00Z">
                  <w:rPr>
                    <w:rStyle w:val="a5"/>
                    <w:bCs w:val="0"/>
                    <w:caps w:val="0"/>
                    <w:noProof/>
                    <w:color w:val="auto"/>
                    <w:u w:val="none"/>
                    <w:lang w:val="uk-UA"/>
                  </w:rPr>
                </w:rPrChange>
              </w:rPr>
              <w:delText>4.</w:delText>
            </w:r>
            <w:r w:rsidR="007945B6" w:rsidRPr="006102AB" w:rsidDel="00D82CC3">
              <w:rPr>
                <w:rFonts w:eastAsiaTheme="minorEastAsia"/>
                <w:bCs w:val="0"/>
                <w:noProof/>
                <w:sz w:val="24"/>
                <w:szCs w:val="24"/>
                <w:lang w:val="uk-UA" w:eastAsia="uk-UA"/>
                <w:rPrChange w:id="362" w:author="Пользователь Windows" w:date="2022-01-09T18:15:00Z">
                  <w:rPr>
                    <w:rFonts w:eastAsiaTheme="minorEastAsia" w:cstheme="minorBidi"/>
                    <w:bCs w:val="0"/>
                    <w:noProof/>
                    <w:sz w:val="22"/>
                    <w:lang w:val="uk-UA" w:eastAsia="uk-UA"/>
                  </w:rPr>
                </w:rPrChange>
              </w:rPr>
              <w:tab/>
            </w:r>
            <w:r w:rsidR="007945B6" w:rsidRPr="006102AB" w:rsidDel="00D82CC3">
              <w:rPr>
                <w:rStyle w:val="a5"/>
                <w:rFonts w:asciiTheme="minorHAnsi" w:hAnsiTheme="minorHAnsi"/>
                <w:bCs w:val="0"/>
                <w:caps w:val="0"/>
                <w:noProof/>
                <w:color w:val="auto"/>
                <w:sz w:val="24"/>
                <w:szCs w:val="24"/>
                <w:u w:val="none"/>
                <w:lang w:val="uk-UA"/>
                <w:rPrChange w:id="363" w:author="Пользователь Windows" w:date="2022-01-09T18:15:00Z">
                  <w:rPr>
                    <w:rStyle w:val="a5"/>
                    <w:bCs w:val="0"/>
                    <w:caps w:val="0"/>
                    <w:noProof/>
                    <w:color w:val="auto"/>
                    <w:u w:val="none"/>
                    <w:lang w:val="uk-UA"/>
                  </w:rPr>
                </w:rPrChange>
              </w:rPr>
              <w:delText>Документи, пов’язані з Політикою…………………………………………………………………………</w:delText>
            </w:r>
            <w:r w:rsidRPr="006102AB" w:rsidDel="00D82CC3">
              <w:rPr>
                <w:rStyle w:val="a5"/>
                <w:rFonts w:asciiTheme="minorHAnsi" w:hAnsiTheme="minorHAnsi"/>
                <w:b w:val="0"/>
                <w:noProof/>
                <w:color w:val="auto"/>
                <w:sz w:val="24"/>
                <w:szCs w:val="24"/>
                <w:u w:val="none"/>
                <w:lang w:val="uk-UA"/>
                <w:rPrChange w:id="364" w:author="Пользователь Windows" w:date="2022-01-09T18:15:00Z">
                  <w:rPr>
                    <w:rStyle w:val="a5"/>
                    <w:b w:val="0"/>
                    <w:noProof/>
                    <w:color w:val="auto"/>
                    <w:u w:val="none"/>
                    <w:lang w:val="uk-UA"/>
                  </w:rPr>
                </w:rPrChange>
              </w:rPr>
              <w:fldChar w:fldCharType="end"/>
            </w:r>
          </w:del>
        </w:p>
        <w:p w14:paraId="43301CBC" w14:textId="1C3E8BA5" w:rsidR="007945B6" w:rsidRPr="006102AB" w:rsidDel="00D82CC3" w:rsidRDefault="004D5721" w:rsidP="007945B6">
          <w:pPr>
            <w:pStyle w:val="11"/>
            <w:tabs>
              <w:tab w:val="left" w:pos="400"/>
              <w:tab w:val="right" w:pos="10196"/>
            </w:tabs>
            <w:rPr>
              <w:del w:id="365" w:author="Пользователь Windows" w:date="2022-01-09T18:07:00Z"/>
              <w:rFonts w:eastAsiaTheme="minorEastAsia"/>
              <w:b w:val="0"/>
              <w:bCs w:val="0"/>
              <w:caps w:val="0"/>
              <w:noProof/>
              <w:sz w:val="24"/>
              <w:szCs w:val="24"/>
              <w:lang w:val="uk-UA" w:eastAsia="uk-UA"/>
              <w:rPrChange w:id="366" w:author="Пользователь Windows" w:date="2022-01-09T18:15:00Z">
                <w:rPr>
                  <w:del w:id="367" w:author="Пользователь Windows" w:date="2022-01-09T18:07:00Z"/>
                  <w:rFonts w:eastAsiaTheme="minorEastAsia" w:cstheme="minorBidi"/>
                  <w:b w:val="0"/>
                  <w:bCs w:val="0"/>
                  <w:caps w:val="0"/>
                  <w:noProof/>
                  <w:sz w:val="22"/>
                  <w:szCs w:val="22"/>
                  <w:lang w:val="uk-UA" w:eastAsia="uk-UA"/>
                </w:rPr>
              </w:rPrChange>
            </w:rPr>
          </w:pPr>
          <w:del w:id="368" w:author="Пользователь Windows" w:date="2022-01-09T18:07:00Z">
            <w:r w:rsidRPr="006102AB" w:rsidDel="00D82CC3">
              <w:rPr>
                <w:bCs w:val="0"/>
                <w:caps w:val="0"/>
                <w:sz w:val="24"/>
                <w:szCs w:val="24"/>
                <w:lang w:val="uk-UA"/>
                <w:rPrChange w:id="369" w:author="Пользователь Windows" w:date="2022-01-09T18:15:00Z">
                  <w:rPr>
                    <w:bCs w:val="0"/>
                    <w:caps w:val="0"/>
                  </w:rPr>
                </w:rPrChange>
              </w:rPr>
              <w:fldChar w:fldCharType="begin"/>
            </w:r>
            <w:r w:rsidRPr="006102AB" w:rsidDel="00D82CC3">
              <w:rPr>
                <w:b w:val="0"/>
                <w:bCs w:val="0"/>
                <w:caps w:val="0"/>
                <w:sz w:val="24"/>
                <w:szCs w:val="24"/>
                <w:lang w:val="uk-UA"/>
                <w:rPrChange w:id="370" w:author="Пользователь Windows" w:date="2022-01-09T18:15:00Z">
                  <w:rPr>
                    <w:b w:val="0"/>
                    <w:bCs w:val="0"/>
                    <w:caps w:val="0"/>
                  </w:rPr>
                </w:rPrChange>
              </w:rPr>
              <w:delInstrText xml:space="preserve"> HYPERLINK \l "_Toc67181024" </w:delInstrText>
            </w:r>
            <w:r w:rsidRPr="006102AB" w:rsidDel="00D82CC3">
              <w:rPr>
                <w:bCs w:val="0"/>
                <w:caps w:val="0"/>
                <w:sz w:val="24"/>
                <w:szCs w:val="24"/>
                <w:lang w:val="uk-UA"/>
                <w:rPrChange w:id="371" w:author="Пользователь Windows" w:date="2022-01-09T18:15:00Z">
                  <w:rPr>
                    <w:bCs w:val="0"/>
                    <w:caps w:val="0"/>
                    <w:noProof/>
                    <w:lang w:val="ru-RU"/>
                  </w:rPr>
                </w:rPrChange>
              </w:rPr>
              <w:fldChar w:fldCharType="separate"/>
            </w:r>
          </w:del>
          <w:ins w:id="372" w:author="I.Yermakova" w:date="2022-01-06T13:23:00Z">
            <w:del w:id="373" w:author="Пользователь Windows" w:date="2022-01-09T18:07:00Z">
              <w:r w:rsidR="00435199" w:rsidRPr="006102AB" w:rsidDel="00D82CC3">
                <w:rPr>
                  <w:rStyle w:val="a5"/>
                  <w:rFonts w:asciiTheme="minorHAnsi" w:hAnsiTheme="minorHAnsi"/>
                  <w:bCs w:val="0"/>
                  <w:caps w:val="0"/>
                  <w:noProof/>
                  <w:color w:val="auto"/>
                  <w:sz w:val="24"/>
                  <w:szCs w:val="24"/>
                  <w:u w:val="none"/>
                  <w:lang w:val="uk-UA"/>
                  <w:rPrChange w:id="374" w:author="Пользователь Windows" w:date="2022-01-09T18:15:00Z">
                    <w:rPr>
                      <w:rStyle w:val="a5"/>
                      <w:bCs w:val="0"/>
                      <w:caps w:val="0"/>
                      <w:noProof/>
                      <w:color w:val="auto"/>
                      <w:u w:val="none"/>
                      <w:lang w:val="uk-UA"/>
                    </w:rPr>
                  </w:rPrChange>
                </w:rPr>
                <w:delText>4</w:delText>
              </w:r>
            </w:del>
          </w:ins>
          <w:del w:id="375" w:author="Пользователь Windows" w:date="2022-01-09T18:07:00Z">
            <w:r w:rsidR="007945B6" w:rsidRPr="006102AB" w:rsidDel="00D82CC3">
              <w:rPr>
                <w:rStyle w:val="a5"/>
                <w:rFonts w:asciiTheme="minorHAnsi" w:hAnsiTheme="minorHAnsi"/>
                <w:bCs w:val="0"/>
                <w:caps w:val="0"/>
                <w:noProof/>
                <w:color w:val="auto"/>
                <w:sz w:val="24"/>
                <w:szCs w:val="24"/>
                <w:u w:val="none"/>
                <w:lang w:val="uk-UA"/>
                <w:rPrChange w:id="376" w:author="Пользователь Windows" w:date="2022-01-09T18:15:00Z">
                  <w:rPr>
                    <w:rStyle w:val="a5"/>
                    <w:bCs w:val="0"/>
                    <w:caps w:val="0"/>
                    <w:noProof/>
                    <w:color w:val="auto"/>
                    <w:u w:val="none"/>
                    <w:lang w:val="uk-UA"/>
                  </w:rPr>
                </w:rPrChange>
              </w:rPr>
              <w:delText>5.</w:delText>
            </w:r>
            <w:r w:rsidR="007945B6" w:rsidRPr="006102AB" w:rsidDel="00D82CC3">
              <w:rPr>
                <w:rFonts w:eastAsiaTheme="minorEastAsia"/>
                <w:noProof/>
                <w:sz w:val="24"/>
                <w:szCs w:val="24"/>
                <w:lang w:val="uk-UA" w:eastAsia="uk-UA"/>
                <w:rPrChange w:id="377" w:author="Пользователь Windows" w:date="2022-01-09T18:15:00Z">
                  <w:rPr>
                    <w:rFonts w:eastAsiaTheme="minorEastAsia" w:cstheme="minorBidi"/>
                    <w:noProof/>
                    <w:sz w:val="22"/>
                    <w:lang w:val="uk-UA" w:eastAsia="uk-UA"/>
                  </w:rPr>
                </w:rPrChange>
              </w:rPr>
              <w:tab/>
            </w:r>
            <w:r w:rsidR="007945B6" w:rsidRPr="006102AB" w:rsidDel="00D82CC3">
              <w:rPr>
                <w:rStyle w:val="a5"/>
                <w:rFonts w:asciiTheme="minorHAnsi" w:hAnsiTheme="minorHAnsi"/>
                <w:bCs w:val="0"/>
                <w:caps w:val="0"/>
                <w:noProof/>
                <w:color w:val="auto"/>
                <w:sz w:val="24"/>
                <w:szCs w:val="24"/>
                <w:u w:val="none"/>
                <w:lang w:val="uk-UA"/>
                <w:rPrChange w:id="378" w:author="Пользователь Windows" w:date="2022-01-09T18:15:00Z">
                  <w:rPr>
                    <w:rStyle w:val="a5"/>
                    <w:bCs w:val="0"/>
                    <w:caps w:val="0"/>
                    <w:noProof/>
                    <w:color w:val="auto"/>
                    <w:u w:val="none"/>
                    <w:lang w:val="uk-UA"/>
                  </w:rPr>
                </w:rPrChange>
              </w:rPr>
              <w:delText>Контроль та внесення змін до Політики………………………………………………………………...</w:delText>
            </w:r>
            <w:r w:rsidR="007945B6" w:rsidRPr="006102AB" w:rsidDel="00D82CC3">
              <w:rPr>
                <w:bCs w:val="0"/>
                <w:caps w:val="0"/>
                <w:noProof/>
                <w:webHidden/>
                <w:sz w:val="24"/>
                <w:szCs w:val="24"/>
                <w:lang w:val="uk-UA"/>
                <w:rPrChange w:id="379" w:author="Пользователь Windows" w:date="2022-01-09T18:15:00Z">
                  <w:rPr>
                    <w:bCs w:val="0"/>
                    <w:caps w:val="0"/>
                    <w:noProof/>
                    <w:webHidden/>
                    <w:lang w:val="ru-RU"/>
                  </w:rPr>
                </w:rPrChange>
              </w:rPr>
              <w:tab/>
            </w:r>
            <w:r w:rsidRPr="006102AB" w:rsidDel="00D82CC3">
              <w:rPr>
                <w:bCs w:val="0"/>
                <w:caps w:val="0"/>
                <w:noProof/>
                <w:sz w:val="24"/>
                <w:szCs w:val="24"/>
                <w:lang w:val="uk-UA"/>
                <w:rPrChange w:id="380" w:author="Пользователь Windows" w:date="2022-01-09T18:15:00Z">
                  <w:rPr>
                    <w:bCs w:val="0"/>
                    <w:caps w:val="0"/>
                    <w:noProof/>
                    <w:lang w:val="ru-RU"/>
                  </w:rPr>
                </w:rPrChange>
              </w:rPr>
              <w:fldChar w:fldCharType="end"/>
            </w:r>
          </w:del>
        </w:p>
        <w:p w14:paraId="27CB3B81" w14:textId="15C1B2E9" w:rsidR="002A7ED0" w:rsidRPr="006102AB" w:rsidDel="00D82CC3" w:rsidRDefault="004D5721" w:rsidP="007945B6">
          <w:pPr>
            <w:rPr>
              <w:del w:id="381" w:author="Пользователь Windows" w:date="2022-01-09T18:07:00Z"/>
              <w:rFonts w:asciiTheme="minorHAnsi" w:hAnsiTheme="minorHAnsi" w:cstheme="minorHAnsi"/>
              <w:noProof/>
              <w:sz w:val="24"/>
              <w:szCs w:val="24"/>
              <w:lang w:val="uk-UA"/>
              <w:rPrChange w:id="382" w:author="Пользователь Windows" w:date="2022-01-09T18:15:00Z">
                <w:rPr>
                  <w:del w:id="383" w:author="Пользователь Windows" w:date="2022-01-09T18:07:00Z"/>
                  <w:noProof/>
                </w:rPr>
              </w:rPrChange>
            </w:rPr>
          </w:pPr>
          <w:del w:id="384" w:author="Пользователь Windows" w:date="2022-01-09T18:07:00Z">
            <w:r w:rsidRPr="006102AB" w:rsidDel="00D82CC3">
              <w:rPr>
                <w:rFonts w:asciiTheme="minorHAnsi" w:hAnsiTheme="minorHAnsi" w:cstheme="minorHAnsi"/>
                <w:sz w:val="24"/>
                <w:szCs w:val="24"/>
                <w:lang w:val="uk-UA"/>
                <w:rPrChange w:id="385" w:author="Пользователь Windows" w:date="2022-01-09T18:15:00Z">
                  <w:rPr/>
                </w:rPrChange>
              </w:rPr>
              <w:fldChar w:fldCharType="begin"/>
            </w:r>
            <w:r w:rsidRPr="006102AB" w:rsidDel="00D82CC3">
              <w:rPr>
                <w:rFonts w:asciiTheme="minorHAnsi" w:hAnsiTheme="minorHAnsi" w:cstheme="minorHAnsi"/>
                <w:sz w:val="24"/>
                <w:szCs w:val="24"/>
                <w:lang w:val="uk-UA"/>
                <w:rPrChange w:id="386" w:author="Пользователь Windows" w:date="2022-01-09T18:15:00Z">
                  <w:rPr/>
                </w:rPrChange>
              </w:rPr>
              <w:delInstrText xml:space="preserve"> HYPERLINK \l "_Toc67181025" </w:delInstrText>
            </w:r>
            <w:r w:rsidRPr="006102AB" w:rsidDel="00D82CC3">
              <w:rPr>
                <w:rFonts w:asciiTheme="minorHAnsi" w:hAnsiTheme="minorHAnsi" w:cstheme="minorHAnsi"/>
                <w:sz w:val="24"/>
                <w:szCs w:val="24"/>
                <w:lang w:val="uk-UA"/>
                <w:rPrChange w:id="387" w:author="Пользователь Windows" w:date="2022-01-09T18:15:00Z">
                  <w:rPr>
                    <w:noProof/>
                  </w:rPr>
                </w:rPrChange>
              </w:rPr>
              <w:fldChar w:fldCharType="separate"/>
            </w:r>
          </w:del>
          <w:ins w:id="388" w:author="I.Yermakova" w:date="2022-01-06T13:23:00Z">
            <w:del w:id="389" w:author="Пользователь Windows" w:date="2022-01-09T18:07:00Z">
              <w:r w:rsidR="00435199" w:rsidRPr="006102AB" w:rsidDel="00D82CC3">
                <w:rPr>
                  <w:rStyle w:val="a5"/>
                  <w:rFonts w:asciiTheme="minorHAnsi" w:hAnsiTheme="minorHAnsi" w:cstheme="minorHAnsi"/>
                  <w:noProof/>
                  <w:color w:val="auto"/>
                  <w:sz w:val="24"/>
                  <w:szCs w:val="24"/>
                  <w:u w:val="none"/>
                  <w:lang w:val="uk-UA"/>
                  <w:rPrChange w:id="390" w:author="Пользователь Windows" w:date="2022-01-09T18:15:00Z">
                    <w:rPr>
                      <w:rStyle w:val="a5"/>
                      <w:noProof/>
                      <w:color w:val="auto"/>
                      <w:u w:val="none"/>
                      <w:lang w:val="uk-UA"/>
                    </w:rPr>
                  </w:rPrChange>
                </w:rPr>
                <w:delText>5</w:delText>
              </w:r>
            </w:del>
          </w:ins>
          <w:del w:id="391" w:author="Пользователь Windows" w:date="2022-01-09T18:07:00Z">
            <w:r w:rsidR="007945B6" w:rsidRPr="006102AB" w:rsidDel="00D82CC3">
              <w:rPr>
                <w:rStyle w:val="a5"/>
                <w:rFonts w:asciiTheme="minorHAnsi" w:hAnsiTheme="minorHAnsi" w:cstheme="minorHAnsi"/>
                <w:noProof/>
                <w:color w:val="auto"/>
                <w:sz w:val="24"/>
                <w:szCs w:val="24"/>
                <w:u w:val="none"/>
                <w:lang w:val="uk-UA"/>
                <w:rPrChange w:id="392" w:author="Пользователь Windows" w:date="2022-01-09T18:15:00Z">
                  <w:rPr>
                    <w:rStyle w:val="a5"/>
                    <w:noProof/>
                    <w:color w:val="auto"/>
                    <w:u w:val="none"/>
                    <w:lang w:val="uk-UA"/>
                  </w:rPr>
                </w:rPrChange>
              </w:rPr>
              <w:delText xml:space="preserve">6.    Додатки……………………………………………………………………………………………… </w:delText>
            </w:r>
            <w:r w:rsidR="007945B6" w:rsidRPr="006102AB" w:rsidDel="00D82CC3">
              <w:rPr>
                <w:rFonts w:asciiTheme="minorHAnsi" w:hAnsiTheme="minorHAnsi" w:cstheme="minorHAnsi"/>
                <w:noProof/>
                <w:webHidden/>
                <w:sz w:val="24"/>
                <w:szCs w:val="24"/>
                <w:lang w:val="uk-UA"/>
                <w:rPrChange w:id="393" w:author="Пользователь Windows" w:date="2022-01-09T18:15:00Z">
                  <w:rPr>
                    <w:noProof/>
                    <w:webHidden/>
                  </w:rPr>
                </w:rPrChange>
              </w:rPr>
              <w:tab/>
            </w:r>
            <w:r w:rsidRPr="006102AB" w:rsidDel="00D82CC3">
              <w:rPr>
                <w:rFonts w:asciiTheme="minorHAnsi" w:hAnsiTheme="minorHAnsi" w:cstheme="minorHAnsi"/>
                <w:noProof/>
                <w:sz w:val="24"/>
                <w:szCs w:val="24"/>
                <w:lang w:val="uk-UA"/>
                <w:rPrChange w:id="394" w:author="Пользователь Windows" w:date="2022-01-09T18:15:00Z">
                  <w:rPr>
                    <w:noProof/>
                  </w:rPr>
                </w:rPrChange>
              </w:rPr>
              <w:fldChar w:fldCharType="end"/>
            </w:r>
          </w:del>
        </w:p>
        <w:customXmlInsRangeStart w:id="395" w:author="Пользователь Windows" w:date="2022-01-09T18:07:00Z"/>
      </w:sdtContent>
    </w:sdt>
    <w:customXmlInsRangeEnd w:id="395"/>
    <w:p w14:paraId="3AB68A39" w14:textId="77777777" w:rsidR="00177AF0" w:rsidRPr="006102AB" w:rsidRDefault="00177AF0" w:rsidP="007945B6">
      <w:pPr>
        <w:rPr>
          <w:rFonts w:asciiTheme="minorHAnsi" w:hAnsiTheme="minorHAnsi" w:cstheme="minorHAnsi"/>
          <w:noProof/>
          <w:sz w:val="24"/>
          <w:szCs w:val="24"/>
          <w:lang w:val="uk-UA"/>
          <w:rPrChange w:id="396" w:author="Пользователь Windows" w:date="2022-01-09T18:15:00Z">
            <w:rPr>
              <w:noProof/>
            </w:rPr>
          </w:rPrChange>
        </w:rPr>
      </w:pPr>
    </w:p>
    <w:p w14:paraId="07E175B1" w14:textId="77777777" w:rsidR="00177AF0" w:rsidRPr="006102AB" w:rsidRDefault="00177AF0" w:rsidP="007945B6">
      <w:pPr>
        <w:rPr>
          <w:rFonts w:asciiTheme="minorHAnsi" w:hAnsiTheme="minorHAnsi" w:cstheme="minorHAnsi"/>
          <w:noProof/>
          <w:sz w:val="24"/>
          <w:szCs w:val="24"/>
          <w:lang w:val="uk-UA"/>
          <w:rPrChange w:id="397" w:author="Пользователь Windows" w:date="2022-01-09T18:15:00Z">
            <w:rPr>
              <w:noProof/>
            </w:rPr>
          </w:rPrChange>
        </w:rPr>
      </w:pPr>
    </w:p>
    <w:p w14:paraId="6F6CB7A1" w14:textId="77777777" w:rsidR="00177AF0" w:rsidRPr="006102AB" w:rsidRDefault="00177AF0" w:rsidP="007945B6">
      <w:pPr>
        <w:rPr>
          <w:rFonts w:asciiTheme="minorHAnsi" w:hAnsiTheme="minorHAnsi" w:cstheme="minorHAnsi"/>
          <w:noProof/>
          <w:sz w:val="24"/>
          <w:szCs w:val="24"/>
          <w:lang w:val="uk-UA"/>
          <w:rPrChange w:id="398" w:author="Пользователь Windows" w:date="2022-01-09T18:15:00Z">
            <w:rPr>
              <w:noProof/>
            </w:rPr>
          </w:rPrChange>
        </w:rPr>
      </w:pPr>
    </w:p>
    <w:p w14:paraId="38CD7B66" w14:textId="77777777" w:rsidR="00177AF0" w:rsidRPr="006102AB" w:rsidRDefault="00177AF0" w:rsidP="007945B6">
      <w:pPr>
        <w:rPr>
          <w:rFonts w:asciiTheme="minorHAnsi" w:hAnsiTheme="minorHAnsi" w:cstheme="minorHAnsi"/>
          <w:noProof/>
          <w:sz w:val="24"/>
          <w:szCs w:val="24"/>
          <w:lang w:val="uk-UA"/>
          <w:rPrChange w:id="399" w:author="Пользователь Windows" w:date="2022-01-09T18:15:00Z">
            <w:rPr>
              <w:noProof/>
            </w:rPr>
          </w:rPrChange>
        </w:rPr>
      </w:pPr>
    </w:p>
    <w:p w14:paraId="3E03BEB6" w14:textId="77777777" w:rsidR="00177AF0" w:rsidRPr="006102AB" w:rsidRDefault="00177AF0" w:rsidP="007945B6">
      <w:pPr>
        <w:rPr>
          <w:rFonts w:asciiTheme="minorHAnsi" w:hAnsiTheme="minorHAnsi" w:cstheme="minorHAnsi"/>
          <w:noProof/>
          <w:sz w:val="24"/>
          <w:szCs w:val="24"/>
          <w:lang w:val="uk-UA"/>
          <w:rPrChange w:id="400" w:author="Пользователь Windows" w:date="2022-01-09T18:15:00Z">
            <w:rPr>
              <w:noProof/>
            </w:rPr>
          </w:rPrChange>
        </w:rPr>
      </w:pPr>
    </w:p>
    <w:p w14:paraId="30B830F9" w14:textId="77777777" w:rsidR="00177AF0" w:rsidRPr="006102AB" w:rsidRDefault="00177AF0" w:rsidP="007945B6">
      <w:pPr>
        <w:rPr>
          <w:rFonts w:asciiTheme="minorHAnsi" w:hAnsiTheme="minorHAnsi" w:cstheme="minorHAnsi"/>
          <w:noProof/>
          <w:sz w:val="24"/>
          <w:szCs w:val="24"/>
          <w:lang w:val="uk-UA"/>
          <w:rPrChange w:id="401" w:author="Пользователь Windows" w:date="2022-01-09T18:15:00Z">
            <w:rPr>
              <w:noProof/>
            </w:rPr>
          </w:rPrChange>
        </w:rPr>
      </w:pPr>
    </w:p>
    <w:p w14:paraId="253B86AB" w14:textId="77777777" w:rsidR="00177AF0" w:rsidRPr="006102AB" w:rsidRDefault="00177AF0" w:rsidP="007945B6">
      <w:pPr>
        <w:rPr>
          <w:rFonts w:asciiTheme="minorHAnsi" w:hAnsiTheme="minorHAnsi" w:cstheme="minorHAnsi"/>
          <w:noProof/>
          <w:sz w:val="24"/>
          <w:szCs w:val="24"/>
          <w:lang w:val="uk-UA"/>
          <w:rPrChange w:id="402" w:author="Пользователь Windows" w:date="2022-01-09T18:15:00Z">
            <w:rPr>
              <w:noProof/>
            </w:rPr>
          </w:rPrChange>
        </w:rPr>
      </w:pPr>
    </w:p>
    <w:p w14:paraId="77AA0929" w14:textId="77777777" w:rsidR="00177AF0" w:rsidRPr="006102AB" w:rsidRDefault="00177AF0" w:rsidP="007945B6">
      <w:pPr>
        <w:rPr>
          <w:rFonts w:asciiTheme="minorHAnsi" w:hAnsiTheme="minorHAnsi" w:cstheme="minorHAnsi"/>
          <w:noProof/>
          <w:sz w:val="24"/>
          <w:szCs w:val="24"/>
          <w:lang w:val="uk-UA"/>
          <w:rPrChange w:id="403" w:author="Пользователь Windows" w:date="2022-01-09T18:15:00Z">
            <w:rPr>
              <w:noProof/>
            </w:rPr>
          </w:rPrChange>
        </w:rPr>
      </w:pPr>
    </w:p>
    <w:p w14:paraId="512E6F31" w14:textId="77777777" w:rsidR="00177AF0" w:rsidRPr="006102AB" w:rsidRDefault="00177AF0" w:rsidP="007945B6">
      <w:pPr>
        <w:rPr>
          <w:rFonts w:asciiTheme="minorHAnsi" w:hAnsiTheme="minorHAnsi" w:cstheme="minorHAnsi"/>
          <w:noProof/>
          <w:sz w:val="24"/>
          <w:szCs w:val="24"/>
          <w:lang w:val="uk-UA"/>
          <w:rPrChange w:id="404" w:author="Пользователь Windows" w:date="2022-01-09T18:15:00Z">
            <w:rPr>
              <w:noProof/>
            </w:rPr>
          </w:rPrChange>
        </w:rPr>
      </w:pPr>
    </w:p>
    <w:p w14:paraId="7D6C8A08" w14:textId="77777777" w:rsidR="00177AF0" w:rsidRPr="006102AB" w:rsidRDefault="00177AF0" w:rsidP="007945B6">
      <w:pPr>
        <w:rPr>
          <w:rFonts w:asciiTheme="minorHAnsi" w:hAnsiTheme="minorHAnsi" w:cstheme="minorHAnsi"/>
          <w:noProof/>
          <w:sz w:val="24"/>
          <w:szCs w:val="24"/>
          <w:lang w:val="uk-UA"/>
          <w:rPrChange w:id="405" w:author="Пользователь Windows" w:date="2022-01-09T18:15:00Z">
            <w:rPr>
              <w:noProof/>
            </w:rPr>
          </w:rPrChange>
        </w:rPr>
      </w:pPr>
    </w:p>
    <w:p w14:paraId="47F84FF0" w14:textId="77777777" w:rsidR="00177AF0" w:rsidRPr="006102AB" w:rsidRDefault="00177AF0" w:rsidP="007945B6">
      <w:pPr>
        <w:rPr>
          <w:rFonts w:asciiTheme="minorHAnsi" w:hAnsiTheme="minorHAnsi" w:cstheme="minorHAnsi"/>
          <w:noProof/>
          <w:sz w:val="24"/>
          <w:szCs w:val="24"/>
          <w:lang w:val="uk-UA"/>
          <w:rPrChange w:id="406" w:author="Пользователь Windows" w:date="2022-01-09T18:15:00Z">
            <w:rPr>
              <w:noProof/>
            </w:rPr>
          </w:rPrChange>
        </w:rPr>
      </w:pPr>
    </w:p>
    <w:p w14:paraId="1C1F8DEB" w14:textId="77777777" w:rsidR="00177AF0" w:rsidRPr="006102AB" w:rsidRDefault="00177AF0" w:rsidP="007945B6">
      <w:pPr>
        <w:rPr>
          <w:rFonts w:asciiTheme="minorHAnsi" w:hAnsiTheme="minorHAnsi" w:cstheme="minorHAnsi"/>
          <w:noProof/>
          <w:sz w:val="24"/>
          <w:szCs w:val="24"/>
          <w:lang w:val="uk-UA"/>
          <w:rPrChange w:id="407" w:author="Пользователь Windows" w:date="2022-01-09T18:15:00Z">
            <w:rPr>
              <w:noProof/>
            </w:rPr>
          </w:rPrChange>
        </w:rPr>
      </w:pPr>
    </w:p>
    <w:p w14:paraId="01944126" w14:textId="77777777" w:rsidR="00177AF0" w:rsidRPr="006102AB" w:rsidRDefault="00177AF0" w:rsidP="007945B6">
      <w:pPr>
        <w:rPr>
          <w:rFonts w:asciiTheme="minorHAnsi" w:hAnsiTheme="minorHAnsi" w:cstheme="minorHAnsi"/>
          <w:noProof/>
          <w:sz w:val="24"/>
          <w:szCs w:val="24"/>
          <w:lang w:val="uk-UA"/>
          <w:rPrChange w:id="408" w:author="Пользователь Windows" w:date="2022-01-09T18:15:00Z">
            <w:rPr>
              <w:noProof/>
            </w:rPr>
          </w:rPrChange>
        </w:rPr>
      </w:pPr>
    </w:p>
    <w:p w14:paraId="2F93FAF0" w14:textId="573474C8" w:rsidR="00177AF0" w:rsidRDefault="00177AF0" w:rsidP="007945B6">
      <w:pPr>
        <w:rPr>
          <w:ins w:id="409" w:author="Пользователь Windows" w:date="2022-01-09T18:17:00Z"/>
          <w:rFonts w:asciiTheme="minorHAnsi" w:hAnsiTheme="minorHAnsi" w:cstheme="minorHAnsi"/>
          <w:noProof/>
          <w:sz w:val="24"/>
          <w:szCs w:val="24"/>
          <w:lang w:val="uk-UA"/>
        </w:rPr>
      </w:pPr>
    </w:p>
    <w:p w14:paraId="1270EEB5" w14:textId="77777777" w:rsidR="006102AB" w:rsidRPr="006102AB" w:rsidRDefault="006102AB" w:rsidP="007945B6">
      <w:pPr>
        <w:rPr>
          <w:rFonts w:asciiTheme="minorHAnsi" w:hAnsiTheme="minorHAnsi" w:cstheme="minorHAnsi"/>
          <w:noProof/>
          <w:sz w:val="24"/>
          <w:szCs w:val="24"/>
          <w:lang w:val="uk-UA"/>
          <w:rPrChange w:id="410" w:author="Пользователь Windows" w:date="2022-01-09T18:15:00Z">
            <w:rPr>
              <w:noProof/>
            </w:rPr>
          </w:rPrChange>
        </w:rPr>
      </w:pPr>
    </w:p>
    <w:p w14:paraId="5B0EA280" w14:textId="0CF8D6CD" w:rsidR="002A5028" w:rsidRDefault="002A5028" w:rsidP="007945B6">
      <w:pPr>
        <w:rPr>
          <w:ins w:id="411" w:author="I.Yermakova" w:date="2022-01-10T08:43:00Z"/>
          <w:rFonts w:asciiTheme="minorHAnsi" w:hAnsiTheme="minorHAnsi" w:cstheme="minorHAnsi"/>
          <w:noProof/>
          <w:sz w:val="24"/>
          <w:szCs w:val="24"/>
          <w:lang w:val="uk-UA"/>
        </w:rPr>
      </w:pPr>
    </w:p>
    <w:p w14:paraId="41552035" w14:textId="53E0D11A" w:rsidR="00A06746" w:rsidRDefault="00A06746" w:rsidP="007945B6">
      <w:pPr>
        <w:rPr>
          <w:ins w:id="412" w:author="I.Yermakova" w:date="2022-01-10T08:43:00Z"/>
          <w:rFonts w:asciiTheme="minorHAnsi" w:hAnsiTheme="minorHAnsi" w:cstheme="minorHAnsi"/>
          <w:noProof/>
          <w:sz w:val="24"/>
          <w:szCs w:val="24"/>
          <w:lang w:val="uk-UA"/>
        </w:rPr>
      </w:pPr>
    </w:p>
    <w:p w14:paraId="72C2B4AC" w14:textId="44DC172A" w:rsidR="00A06746" w:rsidRDefault="00A06746" w:rsidP="007945B6">
      <w:pPr>
        <w:rPr>
          <w:ins w:id="413" w:author="I.Yermakova" w:date="2022-01-10T08:43:00Z"/>
          <w:rFonts w:asciiTheme="minorHAnsi" w:hAnsiTheme="minorHAnsi" w:cstheme="minorHAnsi"/>
          <w:noProof/>
          <w:sz w:val="24"/>
          <w:szCs w:val="24"/>
          <w:lang w:val="uk-UA"/>
        </w:rPr>
      </w:pPr>
    </w:p>
    <w:p w14:paraId="4A716E57" w14:textId="77777777" w:rsidR="00A06746" w:rsidRPr="006102AB" w:rsidRDefault="00A06746" w:rsidP="007945B6">
      <w:pPr>
        <w:rPr>
          <w:rFonts w:asciiTheme="minorHAnsi" w:hAnsiTheme="minorHAnsi" w:cstheme="minorHAnsi"/>
          <w:noProof/>
          <w:sz w:val="24"/>
          <w:szCs w:val="24"/>
          <w:lang w:val="uk-UA"/>
          <w:rPrChange w:id="414" w:author="Пользователь Windows" w:date="2022-01-09T18:15:00Z">
            <w:rPr>
              <w:noProof/>
            </w:rPr>
          </w:rPrChange>
        </w:rPr>
      </w:pPr>
    </w:p>
    <w:p w14:paraId="5B7D019F" w14:textId="77777777" w:rsidR="002A5028" w:rsidRPr="006102AB" w:rsidRDefault="002A5028" w:rsidP="007945B6">
      <w:pPr>
        <w:rPr>
          <w:rFonts w:asciiTheme="minorHAnsi" w:hAnsiTheme="minorHAnsi" w:cstheme="minorHAnsi"/>
          <w:noProof/>
          <w:sz w:val="24"/>
          <w:szCs w:val="24"/>
          <w:lang w:val="uk-UA"/>
          <w:rPrChange w:id="415" w:author="Пользователь Windows" w:date="2022-01-09T18:15:00Z">
            <w:rPr>
              <w:noProof/>
            </w:rPr>
          </w:rPrChange>
        </w:rPr>
      </w:pPr>
    </w:p>
    <w:p w14:paraId="65B40F52" w14:textId="77777777" w:rsidR="00177AF0" w:rsidRPr="006102AB" w:rsidRDefault="00483880">
      <w:pPr>
        <w:tabs>
          <w:tab w:val="left" w:pos="6270"/>
        </w:tabs>
        <w:rPr>
          <w:rFonts w:asciiTheme="minorHAnsi" w:hAnsiTheme="minorHAnsi" w:cstheme="minorHAnsi"/>
          <w:noProof/>
          <w:sz w:val="24"/>
          <w:szCs w:val="24"/>
          <w:lang w:val="uk-UA"/>
          <w:rPrChange w:id="416" w:author="Пользователь Windows" w:date="2022-01-09T18:15:00Z">
            <w:rPr>
              <w:noProof/>
            </w:rPr>
          </w:rPrChange>
        </w:rPr>
        <w:pPrChange w:id="417" w:author="Сотник Наталья Григорьевна" w:date="2022-01-06T10:45:00Z">
          <w:pPr/>
        </w:pPrChange>
      </w:pPr>
      <w:ins w:id="418" w:author="Сотник Наталья Григорьевна" w:date="2022-01-06T10:45:00Z">
        <w:r w:rsidRPr="006102AB">
          <w:rPr>
            <w:rFonts w:asciiTheme="minorHAnsi" w:hAnsiTheme="minorHAnsi" w:cstheme="minorHAnsi"/>
            <w:noProof/>
            <w:sz w:val="24"/>
            <w:szCs w:val="24"/>
            <w:lang w:val="uk-UA"/>
            <w:rPrChange w:id="419" w:author="Пользователь Windows" w:date="2022-01-09T18:15:00Z">
              <w:rPr>
                <w:noProof/>
              </w:rPr>
            </w:rPrChange>
          </w:rPr>
          <w:tab/>
        </w:r>
      </w:ins>
    </w:p>
    <w:p w14:paraId="47BC9F78" w14:textId="77777777" w:rsidR="00177AF0" w:rsidRPr="006102AB" w:rsidRDefault="00177AF0" w:rsidP="007945B6">
      <w:pPr>
        <w:rPr>
          <w:rFonts w:asciiTheme="minorHAnsi" w:hAnsiTheme="minorHAnsi" w:cstheme="minorHAnsi"/>
          <w:noProof/>
          <w:sz w:val="24"/>
          <w:szCs w:val="24"/>
          <w:lang w:val="uk-UA"/>
          <w:rPrChange w:id="420" w:author="Пользователь Windows" w:date="2022-01-09T18:15:00Z">
            <w:rPr>
              <w:noProof/>
            </w:rPr>
          </w:rPrChange>
        </w:rPr>
      </w:pPr>
    </w:p>
    <w:p w14:paraId="2A3EA0E7" w14:textId="2BB2D373" w:rsidR="00586976" w:rsidRPr="006102AB" w:rsidDel="00D82CC3" w:rsidRDefault="00586976" w:rsidP="007945B6">
      <w:pPr>
        <w:rPr>
          <w:ins w:id="421" w:author="I.Yermakova" w:date="2022-01-06T11:43:00Z"/>
          <w:del w:id="422" w:author="Пользователь Windows" w:date="2022-01-09T18:10:00Z"/>
          <w:rFonts w:asciiTheme="minorHAnsi" w:hAnsiTheme="minorHAnsi" w:cstheme="minorHAnsi"/>
          <w:noProof/>
          <w:sz w:val="24"/>
          <w:szCs w:val="24"/>
          <w:lang w:val="uk-UA"/>
          <w:rPrChange w:id="423" w:author="Пользователь Windows" w:date="2022-01-09T18:15:00Z">
            <w:rPr>
              <w:ins w:id="424" w:author="I.Yermakova" w:date="2022-01-06T11:43:00Z"/>
              <w:del w:id="425" w:author="Пользователь Windows" w:date="2022-01-09T18:10:00Z"/>
              <w:noProof/>
            </w:rPr>
          </w:rPrChange>
        </w:rPr>
      </w:pPr>
    </w:p>
    <w:p w14:paraId="1BF5F2C9" w14:textId="0666B55A" w:rsidR="00FD5BA3" w:rsidRPr="006102AB" w:rsidDel="00D82CC3" w:rsidRDefault="00FD5BA3" w:rsidP="007945B6">
      <w:pPr>
        <w:rPr>
          <w:ins w:id="426" w:author="I.Yermakova" w:date="2022-01-06T11:43:00Z"/>
          <w:del w:id="427" w:author="Пользователь Windows" w:date="2022-01-09T18:10:00Z"/>
          <w:rFonts w:asciiTheme="minorHAnsi" w:hAnsiTheme="minorHAnsi" w:cstheme="minorHAnsi"/>
          <w:noProof/>
          <w:sz w:val="24"/>
          <w:szCs w:val="24"/>
          <w:lang w:val="uk-UA"/>
          <w:rPrChange w:id="428" w:author="Пользователь Windows" w:date="2022-01-09T18:15:00Z">
            <w:rPr>
              <w:ins w:id="429" w:author="I.Yermakova" w:date="2022-01-06T11:43:00Z"/>
              <w:del w:id="430" w:author="Пользователь Windows" w:date="2022-01-09T18:10:00Z"/>
              <w:noProof/>
            </w:rPr>
          </w:rPrChange>
        </w:rPr>
      </w:pPr>
    </w:p>
    <w:p w14:paraId="46C4256A" w14:textId="2D47F79E" w:rsidR="00FD5BA3" w:rsidRPr="006102AB" w:rsidDel="00D82CC3" w:rsidRDefault="00FD5BA3" w:rsidP="007945B6">
      <w:pPr>
        <w:rPr>
          <w:ins w:id="431" w:author="I.Yermakova" w:date="2022-01-06T11:43:00Z"/>
          <w:del w:id="432" w:author="Пользователь Windows" w:date="2022-01-09T18:10:00Z"/>
          <w:rFonts w:asciiTheme="minorHAnsi" w:hAnsiTheme="minorHAnsi" w:cstheme="minorHAnsi"/>
          <w:noProof/>
          <w:sz w:val="24"/>
          <w:szCs w:val="24"/>
          <w:lang w:val="uk-UA"/>
          <w:rPrChange w:id="433" w:author="Пользователь Windows" w:date="2022-01-09T18:15:00Z">
            <w:rPr>
              <w:ins w:id="434" w:author="I.Yermakova" w:date="2022-01-06T11:43:00Z"/>
              <w:del w:id="435" w:author="Пользователь Windows" w:date="2022-01-09T18:10:00Z"/>
              <w:noProof/>
            </w:rPr>
          </w:rPrChange>
        </w:rPr>
      </w:pPr>
    </w:p>
    <w:p w14:paraId="49FD2A7E" w14:textId="3CF32B89" w:rsidR="00FD5BA3" w:rsidRPr="006102AB" w:rsidDel="00D82CC3" w:rsidRDefault="00FD5BA3" w:rsidP="007945B6">
      <w:pPr>
        <w:rPr>
          <w:ins w:id="436" w:author="I.Yermakova" w:date="2022-01-06T11:43:00Z"/>
          <w:del w:id="437" w:author="Пользователь Windows" w:date="2022-01-09T18:10:00Z"/>
          <w:rFonts w:asciiTheme="minorHAnsi" w:hAnsiTheme="minorHAnsi" w:cstheme="minorHAnsi"/>
          <w:noProof/>
          <w:sz w:val="24"/>
          <w:szCs w:val="24"/>
          <w:lang w:val="uk-UA"/>
          <w:rPrChange w:id="438" w:author="Пользователь Windows" w:date="2022-01-09T18:15:00Z">
            <w:rPr>
              <w:ins w:id="439" w:author="I.Yermakova" w:date="2022-01-06T11:43:00Z"/>
              <w:del w:id="440" w:author="Пользователь Windows" w:date="2022-01-09T18:10:00Z"/>
              <w:noProof/>
            </w:rPr>
          </w:rPrChange>
        </w:rPr>
      </w:pPr>
    </w:p>
    <w:p w14:paraId="595DF304" w14:textId="57D9F704" w:rsidR="00FD5BA3" w:rsidRPr="006102AB" w:rsidDel="00D82CC3" w:rsidRDefault="00FD5BA3" w:rsidP="007945B6">
      <w:pPr>
        <w:rPr>
          <w:ins w:id="441" w:author="I.Yermakova" w:date="2022-01-06T11:43:00Z"/>
          <w:del w:id="442" w:author="Пользователь Windows" w:date="2022-01-09T18:10:00Z"/>
          <w:rFonts w:asciiTheme="minorHAnsi" w:hAnsiTheme="minorHAnsi" w:cstheme="minorHAnsi"/>
          <w:noProof/>
          <w:sz w:val="24"/>
          <w:szCs w:val="24"/>
          <w:lang w:val="uk-UA"/>
          <w:rPrChange w:id="443" w:author="Пользователь Windows" w:date="2022-01-09T18:15:00Z">
            <w:rPr>
              <w:ins w:id="444" w:author="I.Yermakova" w:date="2022-01-06T11:43:00Z"/>
              <w:del w:id="445" w:author="Пользователь Windows" w:date="2022-01-09T18:10:00Z"/>
              <w:noProof/>
            </w:rPr>
          </w:rPrChange>
        </w:rPr>
      </w:pPr>
    </w:p>
    <w:p w14:paraId="7893DDBE" w14:textId="5FE642E5" w:rsidR="00FD5BA3" w:rsidRPr="006102AB" w:rsidDel="00D82CC3" w:rsidRDefault="00FD5BA3" w:rsidP="007945B6">
      <w:pPr>
        <w:rPr>
          <w:ins w:id="446" w:author="I.Yermakova" w:date="2022-01-06T11:43:00Z"/>
          <w:del w:id="447" w:author="Пользователь Windows" w:date="2022-01-09T18:10:00Z"/>
          <w:rFonts w:asciiTheme="minorHAnsi" w:hAnsiTheme="minorHAnsi" w:cstheme="minorHAnsi"/>
          <w:noProof/>
          <w:sz w:val="24"/>
          <w:szCs w:val="24"/>
          <w:lang w:val="uk-UA"/>
          <w:rPrChange w:id="448" w:author="Пользователь Windows" w:date="2022-01-09T18:15:00Z">
            <w:rPr>
              <w:ins w:id="449" w:author="I.Yermakova" w:date="2022-01-06T11:43:00Z"/>
              <w:del w:id="450" w:author="Пользователь Windows" w:date="2022-01-09T18:10:00Z"/>
              <w:noProof/>
            </w:rPr>
          </w:rPrChange>
        </w:rPr>
      </w:pPr>
    </w:p>
    <w:p w14:paraId="78363437" w14:textId="1FA1415B" w:rsidR="00FD5BA3" w:rsidRPr="006102AB" w:rsidDel="00D82CC3" w:rsidRDefault="00FD5BA3" w:rsidP="007945B6">
      <w:pPr>
        <w:rPr>
          <w:ins w:id="451" w:author="I.Yermakova" w:date="2022-01-06T11:43:00Z"/>
          <w:del w:id="452" w:author="Пользователь Windows" w:date="2022-01-09T18:10:00Z"/>
          <w:rFonts w:asciiTheme="minorHAnsi" w:hAnsiTheme="minorHAnsi" w:cstheme="minorHAnsi"/>
          <w:noProof/>
          <w:sz w:val="24"/>
          <w:szCs w:val="24"/>
          <w:lang w:val="uk-UA"/>
          <w:rPrChange w:id="453" w:author="Пользователь Windows" w:date="2022-01-09T18:15:00Z">
            <w:rPr>
              <w:ins w:id="454" w:author="I.Yermakova" w:date="2022-01-06T11:43:00Z"/>
              <w:del w:id="455" w:author="Пользователь Windows" w:date="2022-01-09T18:10:00Z"/>
              <w:noProof/>
            </w:rPr>
          </w:rPrChange>
        </w:rPr>
      </w:pPr>
    </w:p>
    <w:p w14:paraId="14C91CF9" w14:textId="085504B2" w:rsidR="00FD5BA3" w:rsidRPr="006102AB" w:rsidDel="00D82CC3" w:rsidRDefault="00FD5BA3" w:rsidP="007945B6">
      <w:pPr>
        <w:rPr>
          <w:ins w:id="456" w:author="I.Yermakova" w:date="2022-01-06T11:43:00Z"/>
          <w:del w:id="457" w:author="Пользователь Windows" w:date="2022-01-09T18:10:00Z"/>
          <w:rFonts w:asciiTheme="minorHAnsi" w:hAnsiTheme="minorHAnsi" w:cstheme="minorHAnsi"/>
          <w:noProof/>
          <w:sz w:val="24"/>
          <w:szCs w:val="24"/>
          <w:lang w:val="uk-UA"/>
          <w:rPrChange w:id="458" w:author="Пользователь Windows" w:date="2022-01-09T18:15:00Z">
            <w:rPr>
              <w:ins w:id="459" w:author="I.Yermakova" w:date="2022-01-06T11:43:00Z"/>
              <w:del w:id="460" w:author="Пользователь Windows" w:date="2022-01-09T18:10:00Z"/>
              <w:noProof/>
            </w:rPr>
          </w:rPrChange>
        </w:rPr>
      </w:pPr>
    </w:p>
    <w:p w14:paraId="15328CDC" w14:textId="40A1E2D3" w:rsidR="00FD5BA3" w:rsidRPr="006102AB" w:rsidDel="00D82CC3" w:rsidRDefault="00FD5BA3" w:rsidP="007945B6">
      <w:pPr>
        <w:rPr>
          <w:ins w:id="461" w:author="I.Yermakova" w:date="2022-01-06T11:43:00Z"/>
          <w:del w:id="462" w:author="Пользователь Windows" w:date="2022-01-09T18:10:00Z"/>
          <w:rFonts w:asciiTheme="minorHAnsi" w:hAnsiTheme="minorHAnsi" w:cstheme="minorHAnsi"/>
          <w:noProof/>
          <w:sz w:val="24"/>
          <w:szCs w:val="24"/>
          <w:lang w:val="uk-UA"/>
          <w:rPrChange w:id="463" w:author="Пользователь Windows" w:date="2022-01-09T18:15:00Z">
            <w:rPr>
              <w:ins w:id="464" w:author="I.Yermakova" w:date="2022-01-06T11:43:00Z"/>
              <w:del w:id="465" w:author="Пользователь Windows" w:date="2022-01-09T18:10:00Z"/>
              <w:noProof/>
            </w:rPr>
          </w:rPrChange>
        </w:rPr>
      </w:pPr>
    </w:p>
    <w:p w14:paraId="0E895552" w14:textId="6FE6FCDE" w:rsidR="00FD5BA3" w:rsidRPr="006102AB" w:rsidDel="00D82CC3" w:rsidRDefault="00FD5BA3" w:rsidP="007945B6">
      <w:pPr>
        <w:rPr>
          <w:del w:id="466" w:author="Пользователь Windows" w:date="2022-01-09T18:10:00Z"/>
          <w:rFonts w:asciiTheme="minorHAnsi" w:hAnsiTheme="minorHAnsi" w:cstheme="minorHAnsi"/>
          <w:noProof/>
          <w:sz w:val="24"/>
          <w:szCs w:val="24"/>
          <w:lang w:val="uk-UA"/>
          <w:rPrChange w:id="467" w:author="Пользователь Windows" w:date="2022-01-09T18:15:00Z">
            <w:rPr>
              <w:del w:id="468" w:author="Пользователь Windows" w:date="2022-01-09T18:10:00Z"/>
              <w:noProof/>
            </w:rPr>
          </w:rPrChange>
        </w:rPr>
      </w:pPr>
    </w:p>
    <w:p w14:paraId="3FAF7D62" w14:textId="0B7FB162" w:rsidR="00586976" w:rsidRPr="006102AB" w:rsidDel="00D82CC3" w:rsidRDefault="00586976" w:rsidP="007945B6">
      <w:pPr>
        <w:rPr>
          <w:del w:id="469" w:author="Пользователь Windows" w:date="2022-01-09T18:10:00Z"/>
          <w:rFonts w:asciiTheme="minorHAnsi" w:hAnsiTheme="minorHAnsi" w:cstheme="minorHAnsi"/>
          <w:noProof/>
          <w:sz w:val="24"/>
          <w:szCs w:val="24"/>
          <w:lang w:val="uk-UA"/>
          <w:rPrChange w:id="470" w:author="Пользователь Windows" w:date="2022-01-09T18:15:00Z">
            <w:rPr>
              <w:del w:id="471" w:author="Пользователь Windows" w:date="2022-01-09T18:10:00Z"/>
              <w:noProof/>
            </w:rPr>
          </w:rPrChange>
        </w:rPr>
      </w:pPr>
    </w:p>
    <w:p w14:paraId="4A69ECAC" w14:textId="3CC4C342" w:rsidR="00227BFD" w:rsidRPr="006102AB" w:rsidDel="00D82CC3" w:rsidRDefault="00227BFD" w:rsidP="007945B6">
      <w:pPr>
        <w:rPr>
          <w:del w:id="472" w:author="Пользователь Windows" w:date="2022-01-09T18:10:00Z"/>
          <w:rFonts w:asciiTheme="minorHAnsi" w:hAnsiTheme="minorHAnsi" w:cstheme="minorHAnsi"/>
          <w:noProof/>
          <w:sz w:val="24"/>
          <w:szCs w:val="24"/>
          <w:lang w:val="uk-UA"/>
          <w:rPrChange w:id="473" w:author="Пользователь Windows" w:date="2022-01-09T18:15:00Z">
            <w:rPr>
              <w:del w:id="474" w:author="Пользователь Windows" w:date="2022-01-09T18:10:00Z"/>
              <w:noProof/>
            </w:rPr>
          </w:rPrChange>
        </w:rPr>
      </w:pPr>
    </w:p>
    <w:p w14:paraId="5CA954AE" w14:textId="63839FD4" w:rsidR="00586976" w:rsidRPr="006102AB" w:rsidDel="00D82CC3" w:rsidRDefault="00586976" w:rsidP="007945B6">
      <w:pPr>
        <w:rPr>
          <w:del w:id="475" w:author="Пользователь Windows" w:date="2022-01-09T18:10:00Z"/>
          <w:rFonts w:asciiTheme="minorHAnsi" w:hAnsiTheme="minorHAnsi" w:cstheme="minorHAnsi"/>
          <w:noProof/>
          <w:sz w:val="24"/>
          <w:szCs w:val="24"/>
          <w:lang w:val="uk-UA"/>
          <w:rPrChange w:id="476" w:author="Пользователь Windows" w:date="2022-01-09T18:15:00Z">
            <w:rPr>
              <w:del w:id="477" w:author="Пользователь Windows" w:date="2022-01-09T18:10:00Z"/>
              <w:noProof/>
            </w:rPr>
          </w:rPrChange>
        </w:rPr>
      </w:pPr>
    </w:p>
    <w:p w14:paraId="67227B03" w14:textId="50D4F12C" w:rsidR="00177AF0" w:rsidRPr="006102AB" w:rsidDel="006102AB" w:rsidRDefault="00177AF0" w:rsidP="007945B6">
      <w:pPr>
        <w:rPr>
          <w:del w:id="478" w:author="Пользователь Windows" w:date="2022-01-09T18:17:00Z"/>
          <w:rFonts w:asciiTheme="minorHAnsi" w:hAnsiTheme="minorHAnsi" w:cstheme="minorHAnsi"/>
          <w:noProof/>
          <w:sz w:val="24"/>
          <w:szCs w:val="24"/>
          <w:lang w:val="uk-UA"/>
          <w:rPrChange w:id="479" w:author="Пользователь Windows" w:date="2022-01-09T18:15:00Z">
            <w:rPr>
              <w:del w:id="480" w:author="Пользователь Windows" w:date="2022-01-09T18:17:00Z"/>
              <w:noProof/>
            </w:rPr>
          </w:rPrChange>
        </w:rPr>
      </w:pPr>
    </w:p>
    <w:p w14:paraId="30D62032" w14:textId="24685C47" w:rsidR="00177AF0" w:rsidRPr="006102AB" w:rsidRDefault="00177AF0" w:rsidP="00EC4F8E">
      <w:pPr>
        <w:pStyle w:val="1"/>
        <w:numPr>
          <w:ilvl w:val="0"/>
          <w:numId w:val="4"/>
        </w:numPr>
        <w:rPr>
          <w:rFonts w:asciiTheme="minorHAnsi" w:hAnsiTheme="minorHAnsi" w:cstheme="minorHAnsi"/>
          <w:szCs w:val="24"/>
          <w:lang w:val="uk-UA" w:eastAsia="cs-CZ"/>
          <w:rPrChange w:id="481" w:author="Пользователь Windows" w:date="2022-01-09T18:15:00Z">
            <w:rPr>
              <w:lang w:val="uk-UA" w:eastAsia="cs-CZ"/>
            </w:rPr>
          </w:rPrChange>
        </w:rPr>
      </w:pPr>
      <w:bookmarkStart w:id="482" w:name="_Toc67181012"/>
      <w:bookmarkStart w:id="483" w:name="_Toc92644044"/>
      <w:r w:rsidRPr="006102AB">
        <w:rPr>
          <w:rFonts w:asciiTheme="minorHAnsi" w:hAnsiTheme="minorHAnsi" w:cstheme="minorHAnsi"/>
          <w:szCs w:val="24"/>
          <w:lang w:val="uk-UA"/>
          <w:rPrChange w:id="484" w:author="Пользователь Windows" w:date="2022-01-09T18:15:00Z">
            <w:rPr>
              <w:szCs w:val="24"/>
              <w:lang w:val="uk-UA"/>
            </w:rPr>
          </w:rPrChange>
        </w:rPr>
        <w:t>Мета</w:t>
      </w:r>
      <w:bookmarkStart w:id="485" w:name="_Toc437346071"/>
      <w:bookmarkStart w:id="486" w:name="_Toc438542382"/>
      <w:bookmarkStart w:id="487" w:name="_Toc438544916"/>
      <w:bookmarkStart w:id="488" w:name="_Toc46476057"/>
      <w:r w:rsidRPr="006102AB">
        <w:rPr>
          <w:rFonts w:asciiTheme="minorHAnsi" w:hAnsiTheme="minorHAnsi" w:cstheme="minorHAnsi"/>
          <w:szCs w:val="24"/>
          <w:lang w:val="uk-UA"/>
          <w:rPrChange w:id="489" w:author="Пользователь Windows" w:date="2022-01-09T18:15:00Z">
            <w:rPr>
              <w:szCs w:val="24"/>
              <w:lang w:val="uk-UA"/>
            </w:rPr>
          </w:rPrChange>
        </w:rPr>
        <w:t>,</w:t>
      </w:r>
      <w:r w:rsidRPr="006102AB">
        <w:rPr>
          <w:rFonts w:asciiTheme="minorHAnsi" w:hAnsiTheme="minorHAnsi" w:cstheme="minorHAnsi"/>
          <w:szCs w:val="24"/>
          <w:lang w:val="uk-UA" w:eastAsia="cs-CZ"/>
          <w:rPrChange w:id="490" w:author="Пользователь Windows" w:date="2022-01-09T18:15:00Z">
            <w:rPr>
              <w:lang w:val="uk-UA" w:eastAsia="cs-CZ"/>
            </w:rPr>
          </w:rPrChange>
        </w:rPr>
        <w:t xml:space="preserve"> сфера застосування, компетенції</w:t>
      </w:r>
      <w:ins w:id="491" w:author="I.Yermakova" w:date="2022-01-06T12:44:00Z">
        <w:r w:rsidR="00287BF2" w:rsidRPr="006102AB">
          <w:rPr>
            <w:rFonts w:asciiTheme="minorHAnsi" w:hAnsiTheme="minorHAnsi" w:cstheme="minorHAnsi"/>
            <w:szCs w:val="24"/>
            <w:lang w:val="uk-UA" w:eastAsia="cs-CZ"/>
            <w:rPrChange w:id="492" w:author="Пользователь Windows" w:date="2022-01-09T18:15:00Z">
              <w:rPr>
                <w:lang w:val="uk-UA" w:eastAsia="cs-CZ"/>
              </w:rPr>
            </w:rPrChange>
          </w:rPr>
          <w:t>, керівн</w:t>
        </w:r>
        <w:del w:id="493" w:author="Пользователь Windows" w:date="2022-01-09T18:12:00Z">
          <w:r w:rsidR="00287BF2" w:rsidRPr="006102AB" w:rsidDel="00D82CC3">
            <w:rPr>
              <w:rFonts w:asciiTheme="minorHAnsi" w:hAnsiTheme="minorHAnsi" w:cstheme="minorHAnsi"/>
              <w:szCs w:val="24"/>
              <w:lang w:val="uk-UA" w:eastAsia="cs-CZ"/>
              <w:rPrChange w:id="494" w:author="Пользователь Windows" w:date="2022-01-09T18:15:00Z">
                <w:rPr>
                  <w:lang w:val="uk-UA" w:eastAsia="cs-CZ"/>
                </w:rPr>
              </w:rPrChange>
            </w:rPr>
            <w:delText>и</w:delText>
          </w:r>
        </w:del>
      </w:ins>
      <w:ins w:id="495" w:author="Пользователь Windows" w:date="2022-01-09T18:12:00Z">
        <w:r w:rsidR="00D82CC3" w:rsidRPr="00656D04">
          <w:rPr>
            <w:rFonts w:asciiTheme="minorHAnsi" w:hAnsiTheme="minorHAnsi" w:cstheme="minorHAnsi"/>
            <w:szCs w:val="24"/>
            <w:lang w:val="uk-UA" w:eastAsia="cs-CZ"/>
          </w:rPr>
          <w:t>і</w:t>
        </w:r>
      </w:ins>
      <w:ins w:id="496" w:author="I.Yermakova" w:date="2022-01-06T12:44:00Z">
        <w:r w:rsidR="00287BF2" w:rsidRPr="006102AB">
          <w:rPr>
            <w:rFonts w:asciiTheme="minorHAnsi" w:hAnsiTheme="minorHAnsi" w:cstheme="minorHAnsi"/>
            <w:szCs w:val="24"/>
            <w:lang w:val="uk-UA" w:eastAsia="cs-CZ"/>
            <w:rPrChange w:id="497" w:author="Пользователь Windows" w:date="2022-01-09T18:15:00Z">
              <w:rPr>
                <w:lang w:val="uk-UA" w:eastAsia="cs-CZ"/>
              </w:rPr>
            </w:rPrChange>
          </w:rPr>
          <w:t xml:space="preserve"> принципи</w:t>
        </w:r>
      </w:ins>
      <w:r w:rsidRPr="006102AB">
        <w:rPr>
          <w:rFonts w:asciiTheme="minorHAnsi" w:hAnsiTheme="minorHAnsi" w:cstheme="minorHAnsi"/>
          <w:szCs w:val="24"/>
          <w:lang w:val="uk-UA" w:eastAsia="cs-CZ"/>
          <w:rPrChange w:id="498" w:author="Пользователь Windows" w:date="2022-01-09T18:15:00Z">
            <w:rPr>
              <w:lang w:val="uk-UA" w:eastAsia="cs-CZ"/>
            </w:rPr>
          </w:rPrChange>
        </w:rPr>
        <w:t xml:space="preserve"> та обов'язки</w:t>
      </w:r>
      <w:bookmarkEnd w:id="482"/>
      <w:bookmarkEnd w:id="483"/>
      <w:bookmarkEnd w:id="485"/>
      <w:bookmarkEnd w:id="486"/>
      <w:bookmarkEnd w:id="487"/>
      <w:bookmarkEnd w:id="488"/>
    </w:p>
    <w:p w14:paraId="219DEC8B" w14:textId="77777777" w:rsidR="00177AF0" w:rsidRPr="006102AB" w:rsidRDefault="00177AF0" w:rsidP="00177AF0">
      <w:pPr>
        <w:pStyle w:val="Zkladntext1"/>
        <w:ind w:firstLine="284"/>
        <w:rPr>
          <w:rFonts w:asciiTheme="minorHAnsi" w:hAnsiTheme="minorHAnsi" w:cstheme="minorHAnsi"/>
          <w:sz w:val="24"/>
          <w:szCs w:val="24"/>
          <w:lang w:val="uk-UA"/>
          <w:rPrChange w:id="499" w:author="Пользователь Windows" w:date="2022-01-09T18:15:00Z">
            <w:rPr>
              <w:lang w:val="uk-UA"/>
            </w:rPr>
          </w:rPrChange>
        </w:rPr>
      </w:pPr>
    </w:p>
    <w:p w14:paraId="428843D2" w14:textId="6522887E" w:rsidR="00177AF0" w:rsidRPr="006102AB" w:rsidRDefault="00177AF0">
      <w:pPr>
        <w:pStyle w:val="ae"/>
        <w:numPr>
          <w:ilvl w:val="1"/>
          <w:numId w:val="35"/>
        </w:numPr>
        <w:spacing w:before="120" w:line="240" w:lineRule="auto"/>
        <w:jc w:val="both"/>
        <w:rPr>
          <w:ins w:id="500" w:author="Пользователь Windows" w:date="2022-01-09T18:14:00Z"/>
          <w:rFonts w:asciiTheme="minorHAnsi" w:hAnsiTheme="minorHAnsi" w:cstheme="minorHAnsi"/>
          <w:sz w:val="24"/>
          <w:szCs w:val="24"/>
          <w:lang w:val="uk-UA"/>
          <w:rPrChange w:id="501" w:author="Пользователь Windows" w:date="2022-01-09T18:15:00Z">
            <w:rPr>
              <w:ins w:id="502" w:author="Пользователь Windows" w:date="2022-01-09T18:14:00Z"/>
              <w:lang w:val="uk-UA"/>
            </w:rPr>
          </w:rPrChange>
        </w:rPr>
        <w:pPrChange w:id="503" w:author="Пользователь Windows" w:date="2022-01-09T18:14:00Z">
          <w:pPr>
            <w:spacing w:before="120" w:line="240" w:lineRule="auto"/>
            <w:ind w:firstLine="284"/>
            <w:jc w:val="both"/>
          </w:pPr>
        </w:pPrChange>
      </w:pPr>
      <w:del w:id="504" w:author="Пользователь Windows" w:date="2022-01-09T18:14:00Z">
        <w:r w:rsidRPr="006102AB" w:rsidDel="006102AB">
          <w:rPr>
            <w:rFonts w:asciiTheme="minorHAnsi" w:hAnsiTheme="minorHAnsi" w:cstheme="minorHAnsi"/>
            <w:sz w:val="24"/>
            <w:szCs w:val="24"/>
            <w:lang w:val="uk-UA"/>
            <w:rPrChange w:id="505" w:author="Пользователь Windows" w:date="2022-01-09T18:15:00Z">
              <w:rPr>
                <w:lang w:val="uk-UA"/>
              </w:rPr>
            </w:rPrChange>
          </w:rPr>
          <w:delText xml:space="preserve">1.1. </w:delText>
        </w:r>
      </w:del>
      <w:r w:rsidRPr="006102AB">
        <w:rPr>
          <w:rFonts w:asciiTheme="minorHAnsi" w:hAnsiTheme="minorHAnsi" w:cstheme="minorHAnsi"/>
          <w:sz w:val="24"/>
          <w:szCs w:val="24"/>
          <w:lang w:val="uk-UA"/>
          <w:rPrChange w:id="506" w:author="Пользователь Windows" w:date="2022-01-09T18:15:00Z">
            <w:rPr>
              <w:lang w:val="uk-UA"/>
            </w:rPr>
          </w:rPrChange>
        </w:rPr>
        <w:t xml:space="preserve">Даний документ «Політика про здійснення </w:t>
      </w:r>
      <w:proofErr w:type="spellStart"/>
      <w:r w:rsidRPr="006102AB">
        <w:rPr>
          <w:rFonts w:asciiTheme="minorHAnsi" w:hAnsiTheme="minorHAnsi" w:cstheme="minorHAnsi"/>
          <w:sz w:val="24"/>
          <w:szCs w:val="24"/>
          <w:lang w:val="uk-UA"/>
          <w:rPrChange w:id="507" w:author="Пользователь Windows" w:date="2022-01-09T18:15:00Z">
            <w:rPr>
              <w:lang w:val="uk-UA"/>
            </w:rPr>
          </w:rPrChange>
        </w:rPr>
        <w:t>закупівель</w:t>
      </w:r>
      <w:proofErr w:type="spellEnd"/>
      <w:r w:rsidRPr="006102AB">
        <w:rPr>
          <w:rFonts w:asciiTheme="minorHAnsi" w:hAnsiTheme="minorHAnsi" w:cstheme="minorHAnsi"/>
          <w:sz w:val="24"/>
          <w:szCs w:val="24"/>
          <w:lang w:val="uk-UA"/>
          <w:rPrChange w:id="508" w:author="Пользователь Windows" w:date="2022-01-09T18:15:00Z">
            <w:rPr>
              <w:lang w:val="uk-UA"/>
            </w:rPr>
          </w:rPrChange>
        </w:rPr>
        <w:t xml:space="preserve"> товарів, робіт і послуг</w:t>
      </w:r>
      <w:del w:id="509" w:author="Пользователь Windows" w:date="2022-01-09T18:12:00Z">
        <w:r w:rsidRPr="006102AB" w:rsidDel="00D82CC3">
          <w:rPr>
            <w:rFonts w:asciiTheme="minorHAnsi" w:hAnsiTheme="minorHAnsi" w:cstheme="minorHAnsi"/>
            <w:sz w:val="24"/>
            <w:szCs w:val="24"/>
            <w:lang w:val="uk-UA"/>
            <w:rPrChange w:id="510" w:author="Пользователь Windows" w:date="2022-01-09T18:15:00Z">
              <w:rPr>
                <w:lang w:val="uk-UA"/>
              </w:rPr>
            </w:rPrChange>
          </w:rPr>
          <w:delText xml:space="preserve">», </w:delText>
        </w:r>
      </w:del>
      <w:ins w:id="511" w:author="Пользователь Windows" w:date="2022-01-09T18:12:00Z">
        <w:r w:rsidR="00D82CC3" w:rsidRPr="006102AB">
          <w:rPr>
            <w:rFonts w:asciiTheme="minorHAnsi" w:hAnsiTheme="minorHAnsi" w:cstheme="minorHAnsi"/>
            <w:sz w:val="24"/>
            <w:szCs w:val="24"/>
            <w:lang w:val="uk-UA"/>
            <w:rPrChange w:id="512" w:author="Пользователь Windows" w:date="2022-01-09T18:15:00Z">
              <w:rPr>
                <w:lang w:val="uk-UA"/>
              </w:rPr>
            </w:rPrChange>
          </w:rPr>
          <w:t>» (</w:t>
        </w:r>
      </w:ins>
      <w:r w:rsidRPr="006102AB">
        <w:rPr>
          <w:rFonts w:asciiTheme="minorHAnsi" w:hAnsiTheme="minorHAnsi" w:cstheme="minorHAnsi"/>
          <w:sz w:val="24"/>
          <w:szCs w:val="24"/>
          <w:lang w:val="uk-UA"/>
          <w:rPrChange w:id="513" w:author="Пользователь Windows" w:date="2022-01-09T18:15:00Z">
            <w:rPr>
              <w:lang w:val="uk-UA"/>
            </w:rPr>
          </w:rPrChange>
        </w:rPr>
        <w:t>далі за текстом Політика</w:t>
      </w:r>
      <w:ins w:id="514" w:author="Пользователь Windows" w:date="2022-01-09T18:13:00Z">
        <w:r w:rsidR="00D82CC3" w:rsidRPr="006102AB">
          <w:rPr>
            <w:rFonts w:asciiTheme="minorHAnsi" w:hAnsiTheme="minorHAnsi" w:cstheme="minorHAnsi"/>
            <w:sz w:val="24"/>
            <w:szCs w:val="24"/>
            <w:lang w:val="uk-UA"/>
            <w:rPrChange w:id="515" w:author="Пользователь Windows" w:date="2022-01-09T18:15:00Z">
              <w:rPr>
                <w:lang w:val="uk-UA"/>
              </w:rPr>
            </w:rPrChange>
          </w:rPr>
          <w:t>)</w:t>
        </w:r>
      </w:ins>
      <w:del w:id="516" w:author="Пользователь Windows" w:date="2022-01-09T18:13:00Z">
        <w:r w:rsidRPr="006102AB" w:rsidDel="00D82CC3">
          <w:rPr>
            <w:rFonts w:asciiTheme="minorHAnsi" w:hAnsiTheme="minorHAnsi" w:cstheme="minorHAnsi"/>
            <w:sz w:val="24"/>
            <w:szCs w:val="24"/>
            <w:lang w:val="uk-UA"/>
            <w:rPrChange w:id="517" w:author="Пользователь Windows" w:date="2022-01-09T18:15:00Z">
              <w:rPr>
                <w:lang w:val="uk-UA"/>
              </w:rPr>
            </w:rPrChange>
          </w:rPr>
          <w:delText>,</w:delText>
        </w:r>
      </w:del>
      <w:r w:rsidRPr="006102AB">
        <w:rPr>
          <w:rFonts w:asciiTheme="minorHAnsi" w:hAnsiTheme="minorHAnsi" w:cstheme="minorHAnsi"/>
          <w:sz w:val="24"/>
          <w:szCs w:val="24"/>
          <w:lang w:val="uk-UA"/>
          <w:rPrChange w:id="518" w:author="Пользователь Windows" w:date="2022-01-09T18:15:00Z">
            <w:rPr>
              <w:lang w:val="uk-UA"/>
            </w:rPr>
          </w:rPrChange>
        </w:rPr>
        <w:t xml:space="preserve"> описує принципи та порядок функціонування та управління процесом здійснення </w:t>
      </w:r>
      <w:proofErr w:type="spellStart"/>
      <w:r w:rsidRPr="006102AB">
        <w:rPr>
          <w:rFonts w:asciiTheme="minorHAnsi" w:hAnsiTheme="minorHAnsi" w:cstheme="minorHAnsi"/>
          <w:sz w:val="24"/>
          <w:szCs w:val="24"/>
          <w:lang w:val="uk-UA"/>
          <w:rPrChange w:id="519" w:author="Пользователь Windows" w:date="2022-01-09T18:15:00Z">
            <w:rPr>
              <w:lang w:val="uk-UA"/>
            </w:rPr>
          </w:rPrChange>
        </w:rPr>
        <w:t>закупівель</w:t>
      </w:r>
      <w:proofErr w:type="spellEnd"/>
      <w:r w:rsidRPr="006102AB">
        <w:rPr>
          <w:rFonts w:asciiTheme="minorHAnsi" w:hAnsiTheme="minorHAnsi" w:cstheme="minorHAnsi"/>
          <w:sz w:val="24"/>
          <w:szCs w:val="24"/>
          <w:lang w:val="uk-UA"/>
          <w:rPrChange w:id="520" w:author="Пользователь Windows" w:date="2022-01-09T18:15:00Z">
            <w:rPr>
              <w:lang w:val="uk-UA"/>
            </w:rPr>
          </w:rPrChange>
        </w:rPr>
        <w:t xml:space="preserve"> на підприємстві ТОВ «М.В.КАРГО»</w:t>
      </w:r>
      <w:del w:id="521" w:author="Пользователь Windows" w:date="2022-01-09T18:13:00Z">
        <w:r w:rsidRPr="006102AB" w:rsidDel="00D82CC3">
          <w:rPr>
            <w:rFonts w:asciiTheme="minorHAnsi" w:hAnsiTheme="minorHAnsi" w:cstheme="minorHAnsi"/>
            <w:sz w:val="24"/>
            <w:szCs w:val="24"/>
            <w:lang w:val="uk-UA"/>
            <w:rPrChange w:id="522" w:author="Пользователь Windows" w:date="2022-01-09T18:15:00Z">
              <w:rPr>
                <w:lang w:val="uk-UA"/>
              </w:rPr>
            </w:rPrChange>
          </w:rPr>
          <w:delText xml:space="preserve"> </w:delText>
        </w:r>
      </w:del>
      <w:r w:rsidRPr="006102AB">
        <w:rPr>
          <w:rFonts w:asciiTheme="minorHAnsi" w:hAnsiTheme="minorHAnsi" w:cstheme="minorHAnsi"/>
          <w:sz w:val="24"/>
          <w:szCs w:val="24"/>
          <w:lang w:val="uk-UA"/>
          <w:rPrChange w:id="523" w:author="Пользователь Windows" w:date="2022-01-09T18:15:00Z">
            <w:rPr>
              <w:lang w:val="uk-UA"/>
            </w:rPr>
          </w:rPrChange>
        </w:rPr>
        <w:t>, (надалі</w:t>
      </w:r>
      <w:ins w:id="524" w:author="Пользователь Windows" w:date="2022-01-09T18:13:00Z">
        <w:r w:rsidR="00D82CC3" w:rsidRPr="006102AB">
          <w:rPr>
            <w:rFonts w:asciiTheme="minorHAnsi" w:hAnsiTheme="minorHAnsi" w:cstheme="minorHAnsi"/>
            <w:sz w:val="24"/>
            <w:szCs w:val="24"/>
            <w:lang w:val="uk-UA"/>
            <w:rPrChange w:id="525" w:author="Пользователь Windows" w:date="2022-01-09T18:15:00Z">
              <w:rPr>
                <w:lang w:val="uk-UA"/>
              </w:rPr>
            </w:rPrChange>
          </w:rPr>
          <w:t xml:space="preserve"> — </w:t>
        </w:r>
      </w:ins>
      <w:del w:id="526" w:author="Пользователь Windows" w:date="2022-01-09T18:13:00Z">
        <w:r w:rsidRPr="006102AB" w:rsidDel="00D82CC3">
          <w:rPr>
            <w:rFonts w:asciiTheme="minorHAnsi" w:hAnsiTheme="minorHAnsi" w:cstheme="minorHAnsi"/>
            <w:sz w:val="24"/>
            <w:szCs w:val="24"/>
            <w:lang w:val="uk-UA"/>
            <w:rPrChange w:id="527" w:author="Пользователь Windows" w:date="2022-01-09T18:15:00Z">
              <w:rPr>
                <w:lang w:val="uk-UA"/>
              </w:rPr>
            </w:rPrChange>
          </w:rPr>
          <w:delText xml:space="preserve">- </w:delText>
        </w:r>
      </w:del>
      <w:r w:rsidRPr="006102AB">
        <w:rPr>
          <w:rFonts w:asciiTheme="minorHAnsi" w:hAnsiTheme="minorHAnsi" w:cstheme="minorHAnsi"/>
          <w:sz w:val="24"/>
          <w:szCs w:val="24"/>
          <w:lang w:val="uk-UA"/>
          <w:rPrChange w:id="528" w:author="Пользователь Windows" w:date="2022-01-09T18:15:00Z">
            <w:rPr>
              <w:lang w:val="uk-UA"/>
            </w:rPr>
          </w:rPrChange>
        </w:rPr>
        <w:t>Компанія).</w:t>
      </w:r>
    </w:p>
    <w:p w14:paraId="7527C3C8" w14:textId="4026B8EA" w:rsidR="006102AB" w:rsidRPr="006102AB" w:rsidRDefault="006102AB">
      <w:pPr>
        <w:pStyle w:val="ae"/>
        <w:numPr>
          <w:ilvl w:val="1"/>
          <w:numId w:val="35"/>
        </w:numPr>
        <w:spacing w:before="120" w:line="240" w:lineRule="auto"/>
        <w:jc w:val="both"/>
        <w:rPr>
          <w:rFonts w:asciiTheme="minorHAnsi" w:hAnsiTheme="minorHAnsi" w:cstheme="minorHAnsi"/>
          <w:sz w:val="24"/>
          <w:szCs w:val="24"/>
          <w:lang w:val="uk-UA"/>
          <w:rPrChange w:id="529" w:author="Пользователь Windows" w:date="2022-01-09T18:15:00Z">
            <w:rPr>
              <w:lang w:val="uk-UA"/>
            </w:rPr>
          </w:rPrChange>
        </w:rPr>
        <w:pPrChange w:id="530" w:author="Пользователь Windows" w:date="2022-01-09T18:14:00Z">
          <w:pPr>
            <w:spacing w:before="120" w:line="240" w:lineRule="auto"/>
            <w:ind w:firstLine="284"/>
            <w:jc w:val="both"/>
          </w:pPr>
        </w:pPrChange>
      </w:pPr>
      <w:ins w:id="531" w:author="Пользователь Windows" w:date="2022-01-09T18:14:00Z">
        <w:r w:rsidRPr="00656D04">
          <w:rPr>
            <w:rFonts w:asciiTheme="minorHAnsi" w:hAnsiTheme="minorHAnsi" w:cstheme="minorHAnsi"/>
            <w:sz w:val="24"/>
            <w:szCs w:val="24"/>
            <w:lang w:val="uk-UA"/>
          </w:rPr>
          <w:t xml:space="preserve">Цією Політикою визначаються та встановлюються строки, послідовність та відповідальні виконавці процесу здійснення </w:t>
        </w:r>
        <w:proofErr w:type="spellStart"/>
        <w:r w:rsidRPr="00656D04">
          <w:rPr>
            <w:rFonts w:asciiTheme="minorHAnsi" w:hAnsiTheme="minorHAnsi" w:cstheme="minorHAnsi"/>
            <w:sz w:val="24"/>
            <w:szCs w:val="24"/>
            <w:lang w:val="uk-UA"/>
          </w:rPr>
          <w:t>закупівель</w:t>
        </w:r>
        <w:proofErr w:type="spellEnd"/>
        <w:r w:rsidRPr="00656D04">
          <w:rPr>
            <w:rFonts w:asciiTheme="minorHAnsi" w:hAnsiTheme="minorHAnsi" w:cstheme="minorHAnsi"/>
            <w:sz w:val="24"/>
            <w:szCs w:val="24"/>
            <w:lang w:val="uk-UA"/>
          </w:rPr>
          <w:t xml:space="preserve"> товарів, робіт і послуг.</w:t>
        </w:r>
      </w:ins>
    </w:p>
    <w:p w14:paraId="009EB964" w14:textId="00A40AF6" w:rsidR="00177AF0" w:rsidRPr="006102AB" w:rsidDel="006102AB" w:rsidRDefault="00177AF0" w:rsidP="00177AF0">
      <w:pPr>
        <w:spacing w:before="120" w:line="240" w:lineRule="auto"/>
        <w:ind w:firstLine="284"/>
        <w:jc w:val="both"/>
        <w:rPr>
          <w:del w:id="532" w:author="Пользователь Windows" w:date="2022-01-09T18:14:00Z"/>
          <w:rFonts w:asciiTheme="minorHAnsi" w:hAnsiTheme="minorHAnsi" w:cstheme="minorHAnsi"/>
          <w:sz w:val="24"/>
          <w:szCs w:val="24"/>
          <w:lang w:val="uk-UA"/>
          <w:rPrChange w:id="533" w:author="Пользователь Windows" w:date="2022-01-09T18:15:00Z">
            <w:rPr>
              <w:del w:id="534" w:author="Пользователь Windows" w:date="2022-01-09T18:14:00Z"/>
              <w:lang w:val="uk-UA"/>
            </w:rPr>
          </w:rPrChange>
        </w:rPr>
      </w:pPr>
      <w:del w:id="535" w:author="Пользователь Windows" w:date="2022-01-09T18:14:00Z">
        <w:r w:rsidRPr="006102AB" w:rsidDel="006102AB">
          <w:rPr>
            <w:rFonts w:asciiTheme="minorHAnsi" w:hAnsiTheme="minorHAnsi" w:cstheme="minorHAnsi"/>
            <w:sz w:val="24"/>
            <w:szCs w:val="24"/>
            <w:lang w:val="uk-UA"/>
            <w:rPrChange w:id="536" w:author="Пользователь Windows" w:date="2022-01-09T18:15:00Z">
              <w:rPr>
                <w:lang w:val="uk-UA"/>
              </w:rPr>
            </w:rPrChange>
          </w:rPr>
          <w:delText>1.2. Цією Політикою визначаються та встановлюються строки,</w:delText>
        </w:r>
      </w:del>
      <w:del w:id="537" w:author="Пользователь Windows" w:date="2022-01-09T18:13:00Z">
        <w:r w:rsidRPr="006102AB" w:rsidDel="00D82CC3">
          <w:rPr>
            <w:rFonts w:asciiTheme="minorHAnsi" w:hAnsiTheme="minorHAnsi" w:cstheme="minorHAnsi"/>
            <w:sz w:val="24"/>
            <w:szCs w:val="24"/>
            <w:lang w:val="uk-UA"/>
            <w:rPrChange w:id="538" w:author="Пользователь Windows" w:date="2022-01-09T18:15:00Z">
              <w:rPr>
                <w:lang w:val="uk-UA"/>
              </w:rPr>
            </w:rPrChange>
          </w:rPr>
          <w:delText xml:space="preserve"> </w:delText>
        </w:r>
      </w:del>
      <w:del w:id="539" w:author="Пользователь Windows" w:date="2022-01-09T18:14:00Z">
        <w:r w:rsidRPr="006102AB" w:rsidDel="006102AB">
          <w:rPr>
            <w:rFonts w:asciiTheme="minorHAnsi" w:hAnsiTheme="minorHAnsi" w:cstheme="minorHAnsi"/>
            <w:sz w:val="24"/>
            <w:szCs w:val="24"/>
            <w:lang w:val="uk-UA"/>
            <w:rPrChange w:id="540" w:author="Пользователь Windows" w:date="2022-01-09T18:15:00Z">
              <w:rPr>
                <w:lang w:val="uk-UA"/>
              </w:rPr>
            </w:rPrChange>
          </w:rPr>
          <w:delText xml:space="preserve">послідовність та відповідальні виконавці процесу здійснення закупівель товарів, робіт і послуг. </w:delText>
        </w:r>
      </w:del>
    </w:p>
    <w:p w14:paraId="643AEC98" w14:textId="5726979E" w:rsidR="00177AF0" w:rsidRPr="006102AB" w:rsidRDefault="00177AF0" w:rsidP="00177AF0">
      <w:pPr>
        <w:spacing w:before="120" w:line="240" w:lineRule="auto"/>
        <w:ind w:firstLine="284"/>
        <w:jc w:val="both"/>
        <w:rPr>
          <w:ins w:id="541" w:author="I.Yermakova" w:date="2022-01-06T12:06:00Z"/>
          <w:rFonts w:asciiTheme="minorHAnsi" w:hAnsiTheme="minorHAnsi" w:cstheme="minorHAnsi"/>
          <w:sz w:val="24"/>
          <w:szCs w:val="24"/>
          <w:lang w:val="uk-UA"/>
          <w:rPrChange w:id="542" w:author="Пользователь Windows" w:date="2022-01-09T18:15:00Z">
            <w:rPr>
              <w:ins w:id="543" w:author="I.Yermakova" w:date="2022-01-06T12:06:00Z"/>
              <w:lang w:val="uk-UA"/>
            </w:rPr>
          </w:rPrChange>
        </w:rPr>
      </w:pPr>
      <w:r w:rsidRPr="006102AB">
        <w:rPr>
          <w:rFonts w:asciiTheme="minorHAnsi" w:hAnsiTheme="minorHAnsi" w:cstheme="minorHAnsi"/>
          <w:sz w:val="24"/>
          <w:szCs w:val="24"/>
          <w:lang w:val="uk-UA"/>
          <w:rPrChange w:id="544" w:author="Пользователь Windows" w:date="2022-01-09T18:15:00Z">
            <w:rPr>
              <w:lang w:val="uk-UA"/>
            </w:rPr>
          </w:rPrChange>
        </w:rPr>
        <w:t xml:space="preserve">1.3. Мета цієї політики </w:t>
      </w:r>
      <w:del w:id="545" w:author="Пользователь Windows" w:date="2022-01-09T18:13:00Z">
        <w:r w:rsidRPr="006102AB" w:rsidDel="00D82CC3">
          <w:rPr>
            <w:rFonts w:asciiTheme="minorHAnsi" w:hAnsiTheme="minorHAnsi" w:cstheme="minorHAnsi"/>
            <w:sz w:val="24"/>
            <w:szCs w:val="24"/>
            <w:lang w:val="uk-UA"/>
            <w:rPrChange w:id="546" w:author="Пользователь Windows" w:date="2022-01-09T18:15:00Z">
              <w:rPr>
                <w:lang w:val="uk-UA"/>
              </w:rPr>
            </w:rPrChange>
          </w:rPr>
          <w:delText xml:space="preserve">– </w:delText>
        </w:r>
      </w:del>
      <w:ins w:id="547" w:author="Пользователь Windows" w:date="2022-01-09T18:13:00Z">
        <w:r w:rsidR="00D82CC3" w:rsidRPr="00656D04">
          <w:rPr>
            <w:rFonts w:asciiTheme="minorHAnsi" w:hAnsiTheme="minorHAnsi" w:cstheme="minorHAnsi"/>
            <w:sz w:val="24"/>
            <w:szCs w:val="24"/>
            <w:lang w:val="uk-UA"/>
          </w:rPr>
          <w:t>—</w:t>
        </w:r>
        <w:r w:rsidR="00D82CC3" w:rsidRPr="006102AB">
          <w:rPr>
            <w:rFonts w:asciiTheme="minorHAnsi" w:hAnsiTheme="minorHAnsi" w:cstheme="minorHAnsi"/>
            <w:sz w:val="24"/>
            <w:szCs w:val="24"/>
            <w:lang w:val="uk-UA"/>
            <w:rPrChange w:id="548" w:author="Пользователь Windows" w:date="2022-01-09T18:15:00Z">
              <w:rPr>
                <w:lang w:val="uk-UA"/>
              </w:rPr>
            </w:rPrChange>
          </w:rPr>
          <w:t xml:space="preserve"> </w:t>
        </w:r>
      </w:ins>
      <w:r w:rsidRPr="006102AB">
        <w:rPr>
          <w:rFonts w:asciiTheme="minorHAnsi" w:hAnsiTheme="minorHAnsi" w:cstheme="minorHAnsi"/>
          <w:sz w:val="24"/>
          <w:szCs w:val="24"/>
          <w:lang w:val="uk-UA"/>
          <w:rPrChange w:id="549" w:author="Пользователь Windows" w:date="2022-01-09T18:15:00Z">
            <w:rPr>
              <w:lang w:val="uk-UA"/>
            </w:rPr>
          </w:rPrChange>
        </w:rPr>
        <w:t xml:space="preserve">регламентування процесу </w:t>
      </w:r>
      <w:proofErr w:type="spellStart"/>
      <w:r w:rsidRPr="006102AB">
        <w:rPr>
          <w:rFonts w:asciiTheme="minorHAnsi" w:hAnsiTheme="minorHAnsi" w:cstheme="minorHAnsi"/>
          <w:sz w:val="24"/>
          <w:szCs w:val="24"/>
          <w:lang w:val="uk-UA"/>
          <w:rPrChange w:id="550" w:author="Пользователь Windows" w:date="2022-01-09T18:15:00Z">
            <w:rPr>
              <w:lang w:val="uk-UA"/>
            </w:rPr>
          </w:rPrChange>
        </w:rPr>
        <w:t>закупівель</w:t>
      </w:r>
      <w:proofErr w:type="spellEnd"/>
      <w:r w:rsidRPr="006102AB">
        <w:rPr>
          <w:rFonts w:asciiTheme="minorHAnsi" w:hAnsiTheme="minorHAnsi" w:cstheme="minorHAnsi"/>
          <w:sz w:val="24"/>
          <w:szCs w:val="24"/>
          <w:lang w:val="uk-UA"/>
          <w:rPrChange w:id="551" w:author="Пользователь Windows" w:date="2022-01-09T18:15:00Z">
            <w:rPr>
              <w:lang w:val="uk-UA"/>
            </w:rPr>
          </w:rPrChange>
        </w:rPr>
        <w:t xml:space="preserve"> на підприємстві ТОВ «М.В.КАРГО».</w:t>
      </w:r>
    </w:p>
    <w:p w14:paraId="5AE0E94D" w14:textId="573B8FDA" w:rsidR="00AC2777" w:rsidRPr="006102AB" w:rsidRDefault="00AC2777" w:rsidP="00AC2777">
      <w:pPr>
        <w:spacing w:before="120" w:line="240" w:lineRule="auto"/>
        <w:ind w:firstLine="284"/>
        <w:jc w:val="both"/>
        <w:rPr>
          <w:ins w:id="552" w:author="I.Yermakova" w:date="2022-01-06T12:19:00Z"/>
          <w:rFonts w:asciiTheme="minorHAnsi" w:hAnsiTheme="minorHAnsi" w:cstheme="minorHAnsi"/>
          <w:sz w:val="24"/>
          <w:szCs w:val="24"/>
          <w:lang w:val="uk-UA"/>
          <w:rPrChange w:id="553" w:author="Пользователь Windows" w:date="2022-01-09T18:15:00Z">
            <w:rPr>
              <w:ins w:id="554" w:author="I.Yermakova" w:date="2022-01-06T12:19:00Z"/>
              <w:lang w:val="uk-UA"/>
            </w:rPr>
          </w:rPrChange>
        </w:rPr>
      </w:pPr>
      <w:ins w:id="555" w:author="I.Yermakova" w:date="2022-01-06T12:06:00Z">
        <w:r w:rsidRPr="006102AB">
          <w:rPr>
            <w:rFonts w:asciiTheme="minorHAnsi" w:hAnsiTheme="minorHAnsi" w:cstheme="minorHAnsi"/>
            <w:sz w:val="24"/>
            <w:szCs w:val="24"/>
            <w:lang w:val="uk-UA"/>
            <w:rPrChange w:id="556" w:author="Пользователь Windows" w:date="2022-01-09T18:15:00Z">
              <w:rPr/>
            </w:rPrChange>
          </w:rPr>
          <w:t>1.4</w:t>
        </w:r>
      </w:ins>
      <w:ins w:id="557" w:author="I.Yermakova" w:date="2022-01-06T12:20:00Z">
        <w:r w:rsidR="009F2297" w:rsidRPr="006102AB">
          <w:rPr>
            <w:rFonts w:asciiTheme="minorHAnsi" w:hAnsiTheme="minorHAnsi" w:cstheme="minorHAnsi"/>
            <w:sz w:val="24"/>
            <w:szCs w:val="24"/>
            <w:lang w:val="uk-UA"/>
            <w:rPrChange w:id="558" w:author="Пользователь Windows" w:date="2022-01-09T18:15:00Z">
              <w:rPr>
                <w:lang w:val="uk-UA"/>
              </w:rPr>
            </w:rPrChange>
          </w:rPr>
          <w:t>.</w:t>
        </w:r>
      </w:ins>
      <w:ins w:id="559" w:author="Пользователь Windows" w:date="2022-01-09T18:14:00Z">
        <w:r w:rsidR="006102AB" w:rsidRPr="00656D04">
          <w:rPr>
            <w:rFonts w:asciiTheme="minorHAnsi" w:hAnsiTheme="minorHAnsi" w:cstheme="minorHAnsi"/>
            <w:sz w:val="24"/>
            <w:szCs w:val="24"/>
            <w:lang w:val="uk-UA"/>
          </w:rPr>
          <w:t xml:space="preserve"> </w:t>
        </w:r>
      </w:ins>
      <w:ins w:id="560" w:author="I.Yermakova" w:date="2022-01-06T12:06:00Z">
        <w:r w:rsidRPr="006102AB">
          <w:rPr>
            <w:rFonts w:asciiTheme="minorHAnsi" w:hAnsiTheme="minorHAnsi" w:cstheme="minorHAnsi"/>
            <w:sz w:val="24"/>
            <w:szCs w:val="24"/>
            <w:lang w:val="uk-UA"/>
            <w:rPrChange w:id="561" w:author="Пользователь Windows" w:date="2022-01-09T18:15:00Z">
              <w:rPr>
                <w:lang w:val="ru-RU"/>
              </w:rPr>
            </w:rPrChange>
          </w:rPr>
          <w:t>Конфлікт інтересів</w:t>
        </w:r>
      </w:ins>
      <w:ins w:id="562" w:author="I.Yermakova" w:date="2022-01-06T12:07:00Z">
        <w:r w:rsidRPr="006102AB">
          <w:rPr>
            <w:rFonts w:asciiTheme="minorHAnsi" w:hAnsiTheme="minorHAnsi" w:cstheme="minorHAnsi"/>
            <w:sz w:val="24"/>
            <w:szCs w:val="24"/>
            <w:lang w:val="uk-UA"/>
            <w:rPrChange w:id="563" w:author="Пользователь Windows" w:date="2022-01-09T18:15:00Z">
              <w:rPr/>
            </w:rPrChange>
          </w:rPr>
          <w:t>.</w:t>
        </w:r>
      </w:ins>
      <w:ins w:id="564" w:author="I.Yermakova" w:date="2022-01-06T12:20:00Z">
        <w:r w:rsidR="009F2297" w:rsidRPr="006102AB">
          <w:rPr>
            <w:rFonts w:asciiTheme="minorHAnsi" w:hAnsiTheme="minorHAnsi" w:cstheme="minorHAnsi"/>
            <w:sz w:val="24"/>
            <w:szCs w:val="24"/>
            <w:lang w:val="uk-UA"/>
            <w:rPrChange w:id="565" w:author="Пользователь Windows" w:date="2022-01-09T18:15:00Z">
              <w:rPr>
                <w:lang w:val="uk-UA"/>
              </w:rPr>
            </w:rPrChange>
          </w:rPr>
          <w:t xml:space="preserve"> </w:t>
        </w:r>
      </w:ins>
      <w:ins w:id="566" w:author="I.Yermakova" w:date="2022-01-06T12:07:00Z">
        <w:r w:rsidRPr="006102AB">
          <w:rPr>
            <w:rFonts w:asciiTheme="minorHAnsi" w:hAnsiTheme="minorHAnsi" w:cstheme="minorHAnsi"/>
            <w:sz w:val="24"/>
            <w:szCs w:val="24"/>
            <w:lang w:val="uk-UA"/>
            <w:rPrChange w:id="567" w:author="Пользователь Windows" w:date="2022-01-09T18:15:00Z">
              <w:rPr>
                <w:lang w:val="ru-RU"/>
              </w:rPr>
            </w:rPrChange>
          </w:rPr>
          <w:t>Приклади ситуацій, в яких може існувати конфлікт, включають працевлаштування, фінансовий інтерес або платежі конкуренту, постачальнику, агенту, клієнту або члену сім'ї або відносинам. Залучення до зовнішньої зайнятості, яка не відповідає інтересам компанії, також може створити конфлікт інтересів</w:t>
        </w:r>
      </w:ins>
      <w:ins w:id="568" w:author="Пользователь Windows" w:date="2022-01-09T18:15:00Z">
        <w:r w:rsidR="006102AB" w:rsidRPr="00656D04">
          <w:rPr>
            <w:rFonts w:asciiTheme="minorHAnsi" w:hAnsiTheme="minorHAnsi" w:cstheme="minorHAnsi"/>
            <w:sz w:val="24"/>
            <w:szCs w:val="24"/>
            <w:lang w:val="uk-UA"/>
          </w:rPr>
          <w:t>.</w:t>
        </w:r>
      </w:ins>
    </w:p>
    <w:p w14:paraId="18FE08E3" w14:textId="6123AE92" w:rsidR="009F2297" w:rsidRPr="006102AB" w:rsidRDefault="009F2297" w:rsidP="00AC2777">
      <w:pPr>
        <w:spacing w:before="120" w:line="240" w:lineRule="auto"/>
        <w:ind w:firstLine="284"/>
        <w:jc w:val="both"/>
        <w:rPr>
          <w:ins w:id="569" w:author="I.Yermakova" w:date="2022-01-06T12:24:00Z"/>
          <w:rFonts w:asciiTheme="minorHAnsi" w:hAnsiTheme="minorHAnsi" w:cstheme="minorHAnsi"/>
          <w:sz w:val="24"/>
          <w:szCs w:val="24"/>
          <w:lang w:val="uk-UA"/>
          <w:rPrChange w:id="570" w:author="Пользователь Windows" w:date="2022-01-09T18:15:00Z">
            <w:rPr>
              <w:ins w:id="571" w:author="I.Yermakova" w:date="2022-01-06T12:24:00Z"/>
              <w:lang w:val="uk-UA"/>
            </w:rPr>
          </w:rPrChange>
        </w:rPr>
      </w:pPr>
      <w:ins w:id="572" w:author="I.Yermakova" w:date="2022-01-06T12:19:00Z">
        <w:r w:rsidRPr="006102AB">
          <w:rPr>
            <w:rFonts w:asciiTheme="minorHAnsi" w:hAnsiTheme="minorHAnsi" w:cstheme="minorHAnsi"/>
            <w:sz w:val="24"/>
            <w:szCs w:val="24"/>
            <w:lang w:val="uk-UA"/>
            <w:rPrChange w:id="573" w:author="Пользователь Windows" w:date="2022-01-09T18:15:00Z">
              <w:rPr>
                <w:lang w:val="uk-UA"/>
              </w:rPr>
            </w:rPrChange>
          </w:rPr>
          <w:t xml:space="preserve">1.5. </w:t>
        </w:r>
      </w:ins>
      <w:ins w:id="574" w:author="I.Yermakova" w:date="2022-01-06T12:21:00Z">
        <w:r w:rsidRPr="006102AB">
          <w:rPr>
            <w:rFonts w:asciiTheme="minorHAnsi" w:hAnsiTheme="minorHAnsi" w:cstheme="minorHAnsi"/>
            <w:sz w:val="24"/>
            <w:szCs w:val="24"/>
            <w:lang w:val="uk-UA"/>
            <w:rPrChange w:id="575" w:author="Пользователь Windows" w:date="2022-01-09T18:15:00Z">
              <w:rPr>
                <w:lang w:val="uk-UA"/>
              </w:rPr>
            </w:rPrChange>
          </w:rPr>
          <w:t xml:space="preserve"> </w:t>
        </w:r>
      </w:ins>
      <w:ins w:id="576" w:author="I.Yermakova" w:date="2022-01-06T12:25:00Z">
        <w:r w:rsidR="00B116BA" w:rsidRPr="006102AB">
          <w:rPr>
            <w:rFonts w:asciiTheme="minorHAnsi" w:hAnsiTheme="minorHAnsi" w:cstheme="minorHAnsi"/>
            <w:sz w:val="24"/>
            <w:szCs w:val="24"/>
            <w:lang w:val="uk-UA"/>
            <w:rPrChange w:id="577" w:author="Пользователь Windows" w:date="2022-01-09T18:15:00Z">
              <w:rPr>
                <w:lang w:val="uk-UA"/>
              </w:rPr>
            </w:rPrChange>
          </w:rPr>
          <w:t>Керівн</w:t>
        </w:r>
        <w:del w:id="578" w:author="Пользователь Windows" w:date="2022-01-09T18:15:00Z">
          <w:r w:rsidR="00B116BA" w:rsidRPr="006102AB" w:rsidDel="006102AB">
            <w:rPr>
              <w:rFonts w:asciiTheme="minorHAnsi" w:hAnsiTheme="minorHAnsi" w:cstheme="minorHAnsi"/>
              <w:sz w:val="24"/>
              <w:szCs w:val="24"/>
              <w:lang w:val="uk-UA"/>
              <w:rPrChange w:id="579" w:author="Пользователь Windows" w:date="2022-01-09T18:15:00Z">
                <w:rPr>
                  <w:lang w:val="uk-UA"/>
                </w:rPr>
              </w:rPrChange>
            </w:rPr>
            <w:delText>и</w:delText>
          </w:r>
        </w:del>
      </w:ins>
      <w:ins w:id="580" w:author="Пользователь Windows" w:date="2022-01-09T18:15:00Z">
        <w:r w:rsidR="006102AB" w:rsidRPr="00656D04">
          <w:rPr>
            <w:rFonts w:asciiTheme="minorHAnsi" w:hAnsiTheme="minorHAnsi" w:cstheme="minorHAnsi"/>
            <w:sz w:val="24"/>
            <w:szCs w:val="24"/>
            <w:lang w:val="uk-UA"/>
          </w:rPr>
          <w:t>і</w:t>
        </w:r>
      </w:ins>
      <w:ins w:id="581" w:author="I.Yermakova" w:date="2022-01-06T12:25:00Z">
        <w:r w:rsidR="00B116BA" w:rsidRPr="006102AB">
          <w:rPr>
            <w:rFonts w:asciiTheme="minorHAnsi" w:hAnsiTheme="minorHAnsi" w:cstheme="minorHAnsi"/>
            <w:sz w:val="24"/>
            <w:szCs w:val="24"/>
            <w:lang w:val="uk-UA"/>
            <w:rPrChange w:id="582" w:author="Пользователь Windows" w:date="2022-01-09T18:15:00Z">
              <w:rPr>
                <w:lang w:val="uk-UA"/>
              </w:rPr>
            </w:rPrChange>
          </w:rPr>
          <w:t xml:space="preserve"> принципи </w:t>
        </w:r>
      </w:ins>
      <w:ins w:id="583" w:author="I.Yermakova" w:date="2022-01-10T08:38:00Z">
        <w:r w:rsidR="00D36764">
          <w:rPr>
            <w:rFonts w:asciiTheme="minorHAnsi" w:hAnsiTheme="minorHAnsi" w:cstheme="minorHAnsi"/>
            <w:sz w:val="24"/>
            <w:szCs w:val="24"/>
            <w:lang w:val="uk-UA"/>
          </w:rPr>
          <w:t>Компанії</w:t>
        </w:r>
      </w:ins>
      <w:ins w:id="584" w:author="I.Yermakova" w:date="2022-01-10T08:39:00Z">
        <w:r w:rsidR="00D36764">
          <w:rPr>
            <w:rFonts w:asciiTheme="minorHAnsi" w:hAnsiTheme="minorHAnsi" w:cstheme="minorHAnsi"/>
            <w:sz w:val="24"/>
            <w:szCs w:val="24"/>
            <w:lang w:val="uk-UA"/>
          </w:rPr>
          <w:t>.</w:t>
        </w:r>
      </w:ins>
    </w:p>
    <w:p w14:paraId="3F35142D" w14:textId="5702BF91" w:rsidR="009F2297" w:rsidRPr="006102AB" w:rsidRDefault="00D36764">
      <w:pPr>
        <w:pStyle w:val="ae"/>
        <w:numPr>
          <w:ilvl w:val="0"/>
          <w:numId w:val="28"/>
        </w:numPr>
        <w:spacing w:before="120" w:line="240" w:lineRule="auto"/>
        <w:jc w:val="both"/>
        <w:rPr>
          <w:ins w:id="585" w:author="I.Yermakova" w:date="2022-01-06T12:26:00Z"/>
          <w:rFonts w:asciiTheme="minorHAnsi" w:hAnsiTheme="minorHAnsi" w:cstheme="minorHAnsi"/>
          <w:sz w:val="24"/>
          <w:szCs w:val="24"/>
          <w:lang w:val="uk-UA"/>
          <w:rPrChange w:id="586" w:author="Пользователь Windows" w:date="2022-01-09T18:15:00Z">
            <w:rPr>
              <w:ins w:id="587" w:author="I.Yermakova" w:date="2022-01-06T12:26:00Z"/>
              <w:lang w:val="ru-RU"/>
            </w:rPr>
          </w:rPrChange>
        </w:rPr>
        <w:pPrChange w:id="588" w:author="I.Yermakova" w:date="2022-01-06T12:25:00Z">
          <w:pPr>
            <w:spacing w:before="120" w:line="240" w:lineRule="auto"/>
            <w:ind w:firstLine="284"/>
            <w:jc w:val="both"/>
          </w:pPr>
        </w:pPrChange>
      </w:pPr>
      <w:ins w:id="589" w:author="I.Yermakova" w:date="2022-01-10T08:39:00Z">
        <w:r>
          <w:rPr>
            <w:rFonts w:asciiTheme="minorHAnsi" w:hAnsiTheme="minorHAnsi" w:cstheme="minorHAnsi"/>
            <w:sz w:val="24"/>
            <w:szCs w:val="24"/>
            <w:lang w:val="uk-UA"/>
          </w:rPr>
          <w:t>Компанія</w:t>
        </w:r>
      </w:ins>
      <w:ins w:id="590" w:author="I.Yermakova" w:date="2022-01-06T12:25:00Z">
        <w:r w:rsidR="00B116BA" w:rsidRPr="006102AB">
          <w:rPr>
            <w:rFonts w:asciiTheme="minorHAnsi" w:hAnsiTheme="minorHAnsi" w:cstheme="minorHAnsi"/>
            <w:sz w:val="24"/>
            <w:szCs w:val="24"/>
            <w:lang w:val="uk-UA"/>
            <w:rPrChange w:id="591" w:author="Пользователь Windows" w:date="2022-01-09T18:15:00Z">
              <w:rPr/>
            </w:rPrChange>
          </w:rPr>
          <w:t xml:space="preserve"> </w:t>
        </w:r>
        <w:r w:rsidR="00B116BA" w:rsidRPr="006102AB">
          <w:rPr>
            <w:rFonts w:asciiTheme="minorHAnsi" w:hAnsiTheme="minorHAnsi" w:cstheme="minorHAnsi"/>
            <w:sz w:val="24"/>
            <w:szCs w:val="24"/>
            <w:lang w:val="uk-UA"/>
            <w:rPrChange w:id="592" w:author="Пользователь Windows" w:date="2022-01-09T18:15:00Z">
              <w:rPr>
                <w:lang w:val="ru-RU"/>
              </w:rPr>
            </w:rPrChange>
          </w:rPr>
          <w:t>буде дотриму</w:t>
        </w:r>
      </w:ins>
      <w:ins w:id="593" w:author="I.Yermakova" w:date="2022-01-06T12:26:00Z">
        <w:r w:rsidR="00B116BA" w:rsidRPr="006102AB">
          <w:rPr>
            <w:rFonts w:asciiTheme="minorHAnsi" w:hAnsiTheme="minorHAnsi" w:cstheme="minorHAnsi"/>
            <w:sz w:val="24"/>
            <w:szCs w:val="24"/>
            <w:lang w:val="uk-UA"/>
            <w:rPrChange w:id="594" w:author="Пользователь Windows" w:date="2022-01-09T18:15:00Z">
              <w:rPr>
                <w:lang w:val="ru-RU"/>
              </w:rPr>
            </w:rPrChange>
          </w:rPr>
          <w:t>ватися законів усіх країн, яким вона підпорядковується.</w:t>
        </w:r>
      </w:ins>
    </w:p>
    <w:p w14:paraId="22485258" w14:textId="0FA4C595" w:rsidR="00B116BA" w:rsidRPr="006102AB" w:rsidRDefault="00D36764">
      <w:pPr>
        <w:pStyle w:val="ae"/>
        <w:numPr>
          <w:ilvl w:val="0"/>
          <w:numId w:val="28"/>
        </w:numPr>
        <w:spacing w:before="120" w:line="240" w:lineRule="auto"/>
        <w:jc w:val="both"/>
        <w:rPr>
          <w:ins w:id="595" w:author="I.Yermakova" w:date="2022-01-06T12:28:00Z"/>
          <w:rFonts w:asciiTheme="minorHAnsi" w:hAnsiTheme="minorHAnsi" w:cstheme="minorHAnsi"/>
          <w:sz w:val="24"/>
          <w:szCs w:val="24"/>
          <w:lang w:val="uk-UA"/>
          <w:rPrChange w:id="596" w:author="Пользователь Windows" w:date="2022-01-09T18:15:00Z">
            <w:rPr>
              <w:ins w:id="597" w:author="I.Yermakova" w:date="2022-01-06T12:28:00Z"/>
              <w:lang w:val="uk-UA"/>
            </w:rPr>
          </w:rPrChange>
        </w:rPr>
        <w:pPrChange w:id="598" w:author="I.Yermakova" w:date="2022-01-06T12:25:00Z">
          <w:pPr>
            <w:spacing w:before="120" w:line="240" w:lineRule="auto"/>
            <w:ind w:firstLine="284"/>
            <w:jc w:val="both"/>
          </w:pPr>
        </w:pPrChange>
      </w:pPr>
      <w:ins w:id="599" w:author="I.Yermakova" w:date="2022-01-10T08:40:00Z">
        <w:r>
          <w:rPr>
            <w:rFonts w:asciiTheme="minorHAnsi" w:hAnsiTheme="minorHAnsi" w:cstheme="minorHAnsi"/>
            <w:sz w:val="24"/>
            <w:szCs w:val="24"/>
            <w:lang w:val="uk-UA"/>
          </w:rPr>
          <w:t>Компанія</w:t>
        </w:r>
      </w:ins>
      <w:ins w:id="600" w:author="I.Yermakova" w:date="2022-01-06T12:27:00Z">
        <w:r w:rsidR="00B116BA" w:rsidRPr="006102AB">
          <w:rPr>
            <w:rFonts w:asciiTheme="minorHAnsi" w:hAnsiTheme="minorHAnsi" w:cstheme="minorHAnsi"/>
            <w:sz w:val="24"/>
            <w:szCs w:val="24"/>
            <w:lang w:val="uk-UA"/>
            <w:rPrChange w:id="601" w:author="Пользователь Windows" w:date="2022-01-09T18:15:00Z">
              <w:rPr>
                <w:lang w:val="uk-UA"/>
              </w:rPr>
            </w:rPrChange>
          </w:rPr>
          <w:t xml:space="preserve"> не буде свідомо </w:t>
        </w:r>
        <w:del w:id="602" w:author="Пользователь Windows" w:date="2022-01-09T18:15:00Z">
          <w:r w:rsidR="00B116BA" w:rsidRPr="006102AB" w:rsidDel="006102AB">
            <w:rPr>
              <w:rFonts w:asciiTheme="minorHAnsi" w:hAnsiTheme="minorHAnsi" w:cstheme="minorHAnsi"/>
              <w:sz w:val="24"/>
              <w:szCs w:val="24"/>
              <w:lang w:val="uk-UA"/>
              <w:rPrChange w:id="603" w:author="Пользователь Windows" w:date="2022-01-09T18:15:00Z">
                <w:rPr>
                  <w:lang w:val="uk-UA"/>
                </w:rPr>
              </w:rPrChange>
            </w:rPr>
            <w:delText>допомогати</w:delText>
          </w:r>
        </w:del>
      </w:ins>
      <w:ins w:id="604" w:author="Пользователь Windows" w:date="2022-01-09T18:15:00Z">
        <w:r w:rsidR="006102AB" w:rsidRPr="00656D04">
          <w:rPr>
            <w:rFonts w:asciiTheme="minorHAnsi" w:hAnsiTheme="minorHAnsi" w:cstheme="minorHAnsi"/>
            <w:sz w:val="24"/>
            <w:szCs w:val="24"/>
            <w:lang w:val="uk-UA"/>
          </w:rPr>
          <w:t>допомагати</w:t>
        </w:r>
      </w:ins>
      <w:ins w:id="605" w:author="I.Yermakova" w:date="2022-01-06T12:27:00Z">
        <w:r w:rsidR="00B116BA" w:rsidRPr="006102AB">
          <w:rPr>
            <w:rFonts w:asciiTheme="minorHAnsi" w:hAnsiTheme="minorHAnsi" w:cstheme="minorHAnsi"/>
            <w:sz w:val="24"/>
            <w:szCs w:val="24"/>
            <w:lang w:val="uk-UA"/>
            <w:rPrChange w:id="606" w:author="Пользователь Windows" w:date="2022-01-09T18:15:00Z">
              <w:rPr>
                <w:lang w:val="uk-UA"/>
              </w:rPr>
            </w:rPrChange>
          </w:rPr>
          <w:t xml:space="preserve"> будь-якій третій стороні порушувати будь-які закони будь-якої країни</w:t>
        </w:r>
      </w:ins>
      <w:ins w:id="607" w:author="I.Yermakova" w:date="2022-01-06T12:28:00Z">
        <w:r w:rsidR="00B116BA" w:rsidRPr="006102AB">
          <w:rPr>
            <w:rFonts w:asciiTheme="minorHAnsi" w:hAnsiTheme="minorHAnsi" w:cstheme="minorHAnsi"/>
            <w:sz w:val="24"/>
            <w:szCs w:val="24"/>
            <w:lang w:val="uk-UA"/>
            <w:rPrChange w:id="608" w:author="Пользователь Windows" w:date="2022-01-09T18:15:00Z">
              <w:rPr>
                <w:lang w:val="uk-UA"/>
              </w:rPr>
            </w:rPrChange>
          </w:rPr>
          <w:t>, створюючи підроблені документи чи будь-яким іншим способом.</w:t>
        </w:r>
      </w:ins>
    </w:p>
    <w:p w14:paraId="1FF0669E" w14:textId="1714F779" w:rsidR="00B116BA" w:rsidRPr="006102AB" w:rsidRDefault="00D36764">
      <w:pPr>
        <w:pStyle w:val="ae"/>
        <w:numPr>
          <w:ilvl w:val="0"/>
          <w:numId w:val="28"/>
        </w:numPr>
        <w:spacing w:before="120" w:line="240" w:lineRule="auto"/>
        <w:jc w:val="both"/>
        <w:rPr>
          <w:ins w:id="609" w:author="I.Yermakova" w:date="2022-01-06T12:30:00Z"/>
          <w:rFonts w:asciiTheme="minorHAnsi" w:hAnsiTheme="minorHAnsi" w:cstheme="minorHAnsi"/>
          <w:sz w:val="24"/>
          <w:szCs w:val="24"/>
          <w:lang w:val="uk-UA"/>
          <w:rPrChange w:id="610" w:author="Пользователь Windows" w:date="2022-01-09T18:15:00Z">
            <w:rPr>
              <w:ins w:id="611" w:author="I.Yermakova" w:date="2022-01-06T12:30:00Z"/>
              <w:lang w:val="uk-UA"/>
            </w:rPr>
          </w:rPrChange>
        </w:rPr>
        <w:pPrChange w:id="612" w:author="I.Yermakova" w:date="2022-01-06T12:25:00Z">
          <w:pPr>
            <w:spacing w:before="120" w:line="240" w:lineRule="auto"/>
            <w:ind w:firstLine="284"/>
            <w:jc w:val="both"/>
          </w:pPr>
        </w:pPrChange>
      </w:pPr>
      <w:ins w:id="613" w:author="I.Yermakova" w:date="2022-01-10T08:40:00Z">
        <w:r>
          <w:rPr>
            <w:rFonts w:asciiTheme="minorHAnsi" w:hAnsiTheme="minorHAnsi" w:cstheme="minorHAnsi"/>
            <w:sz w:val="24"/>
            <w:szCs w:val="24"/>
            <w:lang w:val="uk-UA"/>
          </w:rPr>
          <w:t>Компанія</w:t>
        </w:r>
      </w:ins>
      <w:ins w:id="614" w:author="I.Yermakova" w:date="2022-01-06T12:29:00Z">
        <w:r w:rsidR="00B116BA" w:rsidRPr="006102AB">
          <w:rPr>
            <w:rFonts w:asciiTheme="minorHAnsi" w:hAnsiTheme="minorHAnsi" w:cstheme="minorHAnsi"/>
            <w:sz w:val="24"/>
            <w:szCs w:val="24"/>
            <w:lang w:val="uk-UA"/>
            <w:rPrChange w:id="615" w:author="Пользователь Windows" w:date="2022-01-09T18:15:00Z">
              <w:rPr>
                <w:lang w:val="uk-UA"/>
              </w:rPr>
            </w:rPrChange>
          </w:rPr>
          <w:t xml:space="preserve"> не буде платити чи отримувати хабарі чи брати участь у будь-якій іншій неетичній</w:t>
        </w:r>
      </w:ins>
      <w:ins w:id="616" w:author="I.Yermakova" w:date="2022-01-06T12:30:00Z">
        <w:r w:rsidR="00B116BA" w:rsidRPr="006102AB">
          <w:rPr>
            <w:rFonts w:asciiTheme="minorHAnsi" w:hAnsiTheme="minorHAnsi" w:cstheme="minorHAnsi"/>
            <w:sz w:val="24"/>
            <w:szCs w:val="24"/>
            <w:lang w:val="uk-UA"/>
            <w:rPrChange w:id="617" w:author="Пользователь Windows" w:date="2022-01-09T18:15:00Z">
              <w:rPr>
                <w:lang w:val="uk-UA"/>
              </w:rPr>
            </w:rPrChange>
          </w:rPr>
          <w:t>, шахрайській чи корупційній практиці.</w:t>
        </w:r>
      </w:ins>
    </w:p>
    <w:p w14:paraId="362D68E5" w14:textId="28F57CBD" w:rsidR="00B116BA" w:rsidRPr="006102AB" w:rsidRDefault="00D36764">
      <w:pPr>
        <w:pStyle w:val="ae"/>
        <w:numPr>
          <w:ilvl w:val="0"/>
          <w:numId w:val="28"/>
        </w:numPr>
        <w:spacing w:before="120" w:line="240" w:lineRule="auto"/>
        <w:jc w:val="both"/>
        <w:rPr>
          <w:ins w:id="618" w:author="I.Yermakova" w:date="2022-01-06T12:31:00Z"/>
          <w:rFonts w:asciiTheme="minorHAnsi" w:hAnsiTheme="minorHAnsi" w:cstheme="minorHAnsi"/>
          <w:sz w:val="24"/>
          <w:szCs w:val="24"/>
          <w:lang w:val="uk-UA"/>
          <w:rPrChange w:id="619" w:author="Пользователь Windows" w:date="2022-01-09T18:15:00Z">
            <w:rPr>
              <w:ins w:id="620" w:author="I.Yermakova" w:date="2022-01-06T12:31:00Z"/>
              <w:lang w:val="uk-UA"/>
            </w:rPr>
          </w:rPrChange>
        </w:rPr>
        <w:pPrChange w:id="621" w:author="I.Yermakova" w:date="2022-01-06T12:25:00Z">
          <w:pPr>
            <w:spacing w:before="120" w:line="240" w:lineRule="auto"/>
            <w:ind w:firstLine="284"/>
            <w:jc w:val="both"/>
          </w:pPr>
        </w:pPrChange>
      </w:pPr>
      <w:ins w:id="622" w:author="I.Yermakova" w:date="2022-01-10T08:40:00Z">
        <w:r>
          <w:rPr>
            <w:rFonts w:asciiTheme="minorHAnsi" w:hAnsiTheme="minorHAnsi" w:cstheme="minorHAnsi"/>
            <w:sz w:val="24"/>
            <w:szCs w:val="24"/>
            <w:lang w:val="uk-UA"/>
          </w:rPr>
          <w:t>Компанія</w:t>
        </w:r>
      </w:ins>
      <w:ins w:id="623" w:author="I.Yermakova" w:date="2022-01-06T12:30:00Z">
        <w:r w:rsidR="00B116BA" w:rsidRPr="006102AB">
          <w:rPr>
            <w:rFonts w:asciiTheme="minorHAnsi" w:hAnsiTheme="minorHAnsi" w:cstheme="minorHAnsi"/>
            <w:sz w:val="24"/>
            <w:szCs w:val="24"/>
            <w:lang w:val="uk-UA"/>
            <w:rPrChange w:id="624" w:author="Пользователь Windows" w:date="2022-01-09T18:15:00Z">
              <w:rPr>
                <w:lang w:val="uk-UA"/>
              </w:rPr>
            </w:rPrChange>
          </w:rPr>
          <w:t xml:space="preserve"> завжди буде виконувати всі ділові </w:t>
        </w:r>
      </w:ins>
      <w:ins w:id="625" w:author="I.Yermakova" w:date="2022-01-06T12:31:00Z">
        <w:r w:rsidR="00B116BA" w:rsidRPr="006102AB">
          <w:rPr>
            <w:rFonts w:asciiTheme="minorHAnsi" w:hAnsiTheme="minorHAnsi" w:cstheme="minorHAnsi"/>
            <w:sz w:val="24"/>
            <w:szCs w:val="24"/>
            <w:lang w:val="uk-UA"/>
            <w:rPrChange w:id="626" w:author="Пользователь Windows" w:date="2022-01-09T18:15:00Z">
              <w:rPr>
                <w:lang w:val="uk-UA"/>
              </w:rPr>
            </w:rPrChange>
          </w:rPr>
          <w:t>зобов’язання</w:t>
        </w:r>
      </w:ins>
      <w:ins w:id="627" w:author="I.Yermakova" w:date="2022-01-06T12:30:00Z">
        <w:r w:rsidR="00B116BA" w:rsidRPr="006102AB">
          <w:rPr>
            <w:rFonts w:asciiTheme="minorHAnsi" w:hAnsiTheme="minorHAnsi" w:cstheme="minorHAnsi"/>
            <w:sz w:val="24"/>
            <w:szCs w:val="24"/>
            <w:lang w:val="uk-UA"/>
            <w:rPrChange w:id="628" w:author="Пользователь Windows" w:date="2022-01-09T18:15:00Z">
              <w:rPr>
                <w:lang w:val="uk-UA"/>
              </w:rPr>
            </w:rPrChange>
          </w:rPr>
          <w:t>, які вона бере на себе з абсолютною сумлінністю</w:t>
        </w:r>
      </w:ins>
      <w:ins w:id="629" w:author="I.Yermakova" w:date="2022-01-06T12:31:00Z">
        <w:r w:rsidR="00B116BA" w:rsidRPr="006102AB">
          <w:rPr>
            <w:rFonts w:asciiTheme="minorHAnsi" w:hAnsiTheme="minorHAnsi" w:cstheme="minorHAnsi"/>
            <w:sz w:val="24"/>
            <w:szCs w:val="24"/>
            <w:lang w:val="uk-UA"/>
            <w:rPrChange w:id="630" w:author="Пользователь Windows" w:date="2022-01-09T18:15:00Z">
              <w:rPr>
                <w:lang w:val="uk-UA"/>
              </w:rPr>
            </w:rPrChange>
          </w:rPr>
          <w:t>.</w:t>
        </w:r>
      </w:ins>
    </w:p>
    <w:p w14:paraId="35F6D3A2" w14:textId="310B1529" w:rsidR="00B116BA" w:rsidRPr="006102AB" w:rsidRDefault="00D36764">
      <w:pPr>
        <w:pStyle w:val="ae"/>
        <w:numPr>
          <w:ilvl w:val="0"/>
          <w:numId w:val="28"/>
        </w:numPr>
        <w:spacing w:before="120" w:line="240" w:lineRule="auto"/>
        <w:jc w:val="both"/>
        <w:rPr>
          <w:ins w:id="631" w:author="I.Yermakova" w:date="2022-01-06T12:31:00Z"/>
          <w:rFonts w:asciiTheme="minorHAnsi" w:hAnsiTheme="minorHAnsi" w:cstheme="minorHAnsi"/>
          <w:sz w:val="24"/>
          <w:szCs w:val="24"/>
          <w:lang w:val="uk-UA"/>
          <w:rPrChange w:id="632" w:author="Пользователь Windows" w:date="2022-01-09T18:15:00Z">
            <w:rPr>
              <w:ins w:id="633" w:author="I.Yermakova" w:date="2022-01-06T12:31:00Z"/>
              <w:lang w:val="uk-UA"/>
            </w:rPr>
          </w:rPrChange>
        </w:rPr>
        <w:pPrChange w:id="634" w:author="I.Yermakova" w:date="2022-01-06T12:25:00Z">
          <w:pPr>
            <w:spacing w:before="120" w:line="240" w:lineRule="auto"/>
            <w:ind w:firstLine="284"/>
            <w:jc w:val="both"/>
          </w:pPr>
        </w:pPrChange>
      </w:pPr>
      <w:ins w:id="635" w:author="I.Yermakova" w:date="2022-01-10T08:40:00Z">
        <w:r>
          <w:rPr>
            <w:rFonts w:asciiTheme="minorHAnsi" w:hAnsiTheme="minorHAnsi" w:cstheme="minorHAnsi"/>
            <w:sz w:val="24"/>
            <w:szCs w:val="24"/>
            <w:lang w:val="uk-UA"/>
          </w:rPr>
          <w:t>Компанія</w:t>
        </w:r>
      </w:ins>
      <w:ins w:id="636" w:author="I.Yermakova" w:date="2022-01-06T12:31:00Z">
        <w:r w:rsidR="00B116BA" w:rsidRPr="006102AB">
          <w:rPr>
            <w:rFonts w:asciiTheme="minorHAnsi" w:hAnsiTheme="minorHAnsi" w:cstheme="minorHAnsi"/>
            <w:sz w:val="24"/>
            <w:szCs w:val="24"/>
            <w:lang w:val="uk-UA"/>
            <w:rPrChange w:id="637" w:author="Пользователь Windows" w:date="2022-01-09T18:15:00Z">
              <w:rPr>
                <w:lang w:val="uk-UA"/>
              </w:rPr>
            </w:rPrChange>
          </w:rPr>
          <w:t xml:space="preserve"> зберігатиме свою ділову документацію таким чином, щоб точно відображати справжню природу її ділових операцій.</w:t>
        </w:r>
      </w:ins>
    </w:p>
    <w:p w14:paraId="70B4D196" w14:textId="3158EA19" w:rsidR="00B116BA" w:rsidRPr="006102AB" w:rsidRDefault="00B116BA">
      <w:pPr>
        <w:pStyle w:val="ae"/>
        <w:numPr>
          <w:ilvl w:val="0"/>
          <w:numId w:val="28"/>
        </w:numPr>
        <w:spacing w:before="120" w:line="240" w:lineRule="auto"/>
        <w:jc w:val="both"/>
        <w:rPr>
          <w:ins w:id="638" w:author="I.Yermakova" w:date="2022-01-06T12:38:00Z"/>
          <w:rFonts w:asciiTheme="minorHAnsi" w:hAnsiTheme="minorHAnsi" w:cstheme="minorHAnsi"/>
          <w:sz w:val="24"/>
          <w:szCs w:val="24"/>
          <w:lang w:val="uk-UA"/>
          <w:rPrChange w:id="639" w:author="Пользователь Windows" w:date="2022-01-09T18:15:00Z">
            <w:rPr>
              <w:ins w:id="640" w:author="I.Yermakova" w:date="2022-01-06T12:38:00Z"/>
              <w:lang w:val="uk-UA"/>
            </w:rPr>
          </w:rPrChange>
        </w:rPr>
        <w:pPrChange w:id="641" w:author="I.Yermakova" w:date="2022-01-06T12:25:00Z">
          <w:pPr>
            <w:spacing w:before="120" w:line="240" w:lineRule="auto"/>
            <w:ind w:firstLine="284"/>
            <w:jc w:val="both"/>
          </w:pPr>
        </w:pPrChange>
      </w:pPr>
      <w:ins w:id="642" w:author="I.Yermakova" w:date="2022-01-06T12:32:00Z">
        <w:r w:rsidRPr="006102AB">
          <w:rPr>
            <w:rFonts w:asciiTheme="minorHAnsi" w:hAnsiTheme="minorHAnsi" w:cstheme="minorHAnsi"/>
            <w:sz w:val="24"/>
            <w:szCs w:val="24"/>
            <w:lang w:val="uk-UA"/>
            <w:rPrChange w:id="643" w:author="Пользователь Windows" w:date="2022-01-09T18:15:00Z">
              <w:rPr>
                <w:lang w:val="uk-UA"/>
              </w:rPr>
            </w:rPrChange>
          </w:rPr>
          <w:t xml:space="preserve">Менеджери та керівники </w:t>
        </w:r>
      </w:ins>
      <w:ins w:id="644" w:author="I.Yermakova" w:date="2022-01-10T08:40:00Z">
        <w:r w:rsidR="00D36764">
          <w:rPr>
            <w:rFonts w:asciiTheme="minorHAnsi" w:hAnsiTheme="minorHAnsi" w:cstheme="minorHAnsi"/>
            <w:sz w:val="24"/>
            <w:szCs w:val="24"/>
            <w:lang w:val="uk-UA"/>
          </w:rPr>
          <w:t>Компанії</w:t>
        </w:r>
      </w:ins>
      <w:ins w:id="645" w:author="I.Yermakova" w:date="2022-01-06T12:32:00Z">
        <w:r w:rsidRPr="006102AB">
          <w:rPr>
            <w:rFonts w:asciiTheme="minorHAnsi" w:hAnsiTheme="minorHAnsi" w:cstheme="minorHAnsi"/>
            <w:sz w:val="24"/>
            <w:szCs w:val="24"/>
            <w:lang w:val="uk-UA"/>
            <w:rPrChange w:id="646" w:author="Пользователь Windows" w:date="2022-01-09T18:15:00Z">
              <w:rPr>
                <w:lang w:val="uk-UA"/>
              </w:rPr>
            </w:rPrChange>
          </w:rPr>
          <w:t xml:space="preserve"> відповідатимуть за те, щоб співробітники</w:t>
        </w:r>
      </w:ins>
      <w:ins w:id="647" w:author="I.Yermakova" w:date="2022-01-06T12:33:00Z">
        <w:r w:rsidRPr="006102AB">
          <w:rPr>
            <w:rFonts w:asciiTheme="minorHAnsi" w:hAnsiTheme="minorHAnsi" w:cstheme="minorHAnsi"/>
            <w:sz w:val="24"/>
            <w:szCs w:val="24"/>
            <w:lang w:val="uk-UA"/>
            <w:rPrChange w:id="648" w:author="Пользователь Windows" w:date="2022-01-09T18:15:00Z">
              <w:rPr>
                <w:lang w:val="uk-UA"/>
              </w:rPr>
            </w:rPrChange>
          </w:rPr>
          <w:t>, консультанти та працівники за контрактом,</w:t>
        </w:r>
        <w:r w:rsidR="00287BF2" w:rsidRPr="006102AB">
          <w:rPr>
            <w:rFonts w:asciiTheme="minorHAnsi" w:hAnsiTheme="minorHAnsi" w:cstheme="minorHAnsi"/>
            <w:sz w:val="24"/>
            <w:szCs w:val="24"/>
            <w:lang w:val="uk-UA"/>
            <w:rPrChange w:id="649" w:author="Пользователь Windows" w:date="2022-01-09T18:15:00Z">
              <w:rPr>
                <w:lang w:val="uk-UA"/>
              </w:rPr>
            </w:rPrChange>
          </w:rPr>
          <w:t xml:space="preserve"> які перебувають під їхні</w:t>
        </w:r>
        <w:r w:rsidRPr="006102AB">
          <w:rPr>
            <w:rFonts w:asciiTheme="minorHAnsi" w:hAnsiTheme="minorHAnsi" w:cstheme="minorHAnsi"/>
            <w:sz w:val="24"/>
            <w:szCs w:val="24"/>
            <w:lang w:val="uk-UA"/>
            <w:rPrChange w:id="650" w:author="Пользователь Windows" w:date="2022-01-09T18:15:00Z">
              <w:rPr>
                <w:lang w:val="uk-UA"/>
              </w:rPr>
            </w:rPrChange>
          </w:rPr>
          <w:t xml:space="preserve">м керівництвом, були ознайомлені </w:t>
        </w:r>
      </w:ins>
      <w:ins w:id="651" w:author="Пользователь Windows" w:date="2022-01-09T18:16:00Z">
        <w:r w:rsidR="006102AB">
          <w:rPr>
            <w:rFonts w:asciiTheme="minorHAnsi" w:hAnsiTheme="minorHAnsi" w:cstheme="minorHAnsi"/>
            <w:sz w:val="24"/>
            <w:szCs w:val="24"/>
            <w:lang w:val="uk-UA"/>
          </w:rPr>
          <w:t>і</w:t>
        </w:r>
      </w:ins>
      <w:ins w:id="652" w:author="I.Yermakova" w:date="2022-01-06T12:33:00Z">
        <w:r w:rsidRPr="006102AB">
          <w:rPr>
            <w:rFonts w:asciiTheme="minorHAnsi" w:hAnsiTheme="minorHAnsi" w:cstheme="minorHAnsi"/>
            <w:sz w:val="24"/>
            <w:szCs w:val="24"/>
            <w:lang w:val="uk-UA"/>
            <w:rPrChange w:id="653" w:author="Пользователь Windows" w:date="2022-01-09T18:15:00Z">
              <w:rPr>
                <w:lang w:val="uk-UA"/>
              </w:rPr>
            </w:rPrChange>
          </w:rPr>
          <w:t>з чинним законодавством</w:t>
        </w:r>
      </w:ins>
      <w:ins w:id="654" w:author="I.Yermakova" w:date="2022-01-06T12:36:00Z">
        <w:r w:rsidR="00287BF2" w:rsidRPr="006102AB">
          <w:rPr>
            <w:rFonts w:asciiTheme="minorHAnsi" w:hAnsiTheme="minorHAnsi" w:cstheme="minorHAnsi"/>
            <w:sz w:val="24"/>
            <w:szCs w:val="24"/>
            <w:lang w:val="uk-UA"/>
            <w:rPrChange w:id="655" w:author="Пользователь Windows" w:date="2022-01-09T18:15:00Z">
              <w:rPr>
                <w:lang w:val="uk-UA"/>
              </w:rPr>
            </w:rPrChange>
          </w:rPr>
          <w:t xml:space="preserve"> та політикою компанії та дотримува</w:t>
        </w:r>
        <w:del w:id="656" w:author="Пользователь Windows" w:date="2022-01-09T18:16:00Z">
          <w:r w:rsidR="00287BF2" w:rsidRPr="006102AB" w:rsidDel="006102AB">
            <w:rPr>
              <w:rFonts w:asciiTheme="minorHAnsi" w:hAnsiTheme="minorHAnsi" w:cstheme="minorHAnsi"/>
              <w:sz w:val="24"/>
              <w:szCs w:val="24"/>
              <w:lang w:val="uk-UA"/>
              <w:rPrChange w:id="657" w:author="Пользователь Windows" w:date="2022-01-09T18:15:00Z">
                <w:rPr>
                  <w:lang w:val="uk-UA"/>
                </w:rPr>
              </w:rPrChange>
            </w:rPr>
            <w:delText>т</w:delText>
          </w:r>
        </w:del>
      </w:ins>
      <w:ins w:id="658" w:author="Пользователь Windows" w:date="2022-01-09T18:16:00Z">
        <w:r w:rsidR="006102AB">
          <w:rPr>
            <w:rFonts w:asciiTheme="minorHAnsi" w:hAnsiTheme="minorHAnsi" w:cstheme="minorHAnsi"/>
            <w:sz w:val="24"/>
            <w:szCs w:val="24"/>
            <w:lang w:val="uk-UA"/>
          </w:rPr>
          <w:t>л</w:t>
        </w:r>
      </w:ins>
      <w:ins w:id="659" w:author="I.Yermakova" w:date="2022-01-06T12:36:00Z">
        <w:r w:rsidR="00287BF2" w:rsidRPr="006102AB">
          <w:rPr>
            <w:rFonts w:asciiTheme="minorHAnsi" w:hAnsiTheme="minorHAnsi" w:cstheme="minorHAnsi"/>
            <w:sz w:val="24"/>
            <w:szCs w:val="24"/>
            <w:lang w:val="uk-UA"/>
            <w:rPrChange w:id="660" w:author="Пользователь Windows" w:date="2022-01-09T18:15:00Z">
              <w:rPr>
                <w:lang w:val="uk-UA"/>
              </w:rPr>
            </w:rPrChange>
          </w:rPr>
          <w:t xml:space="preserve">ися їх. </w:t>
        </w:r>
      </w:ins>
      <w:ins w:id="661" w:author="I.Yermakova" w:date="2022-01-06T12:37:00Z">
        <w:r w:rsidR="00287BF2" w:rsidRPr="006102AB">
          <w:rPr>
            <w:rFonts w:asciiTheme="minorHAnsi" w:hAnsiTheme="minorHAnsi" w:cstheme="minorHAnsi"/>
            <w:sz w:val="24"/>
            <w:szCs w:val="24"/>
            <w:lang w:val="uk-UA"/>
            <w:rPrChange w:id="662" w:author="Пользователь Windows" w:date="2022-01-09T18:15:00Z">
              <w:rPr>
                <w:lang w:val="uk-UA"/>
              </w:rPr>
            </w:rPrChange>
          </w:rPr>
          <w:t xml:space="preserve">Крім того, вони відповідатимуть за запобігання, виявлення та повідомлення про будь-які порушення законодавства чи політики </w:t>
        </w:r>
      </w:ins>
      <w:ins w:id="663" w:author="I.Yermakova" w:date="2022-01-10T08:41:00Z">
        <w:r w:rsidR="00D36764">
          <w:rPr>
            <w:rFonts w:asciiTheme="minorHAnsi" w:hAnsiTheme="minorHAnsi" w:cstheme="minorHAnsi"/>
            <w:sz w:val="24"/>
            <w:szCs w:val="24"/>
            <w:lang w:val="uk-UA"/>
          </w:rPr>
          <w:t>Компанії</w:t>
        </w:r>
      </w:ins>
      <w:ins w:id="664" w:author="I.Yermakova" w:date="2022-01-06T12:38:00Z">
        <w:r w:rsidR="00287BF2" w:rsidRPr="006102AB">
          <w:rPr>
            <w:rFonts w:asciiTheme="minorHAnsi" w:hAnsiTheme="minorHAnsi" w:cstheme="minorHAnsi"/>
            <w:sz w:val="24"/>
            <w:szCs w:val="24"/>
            <w:lang w:val="uk-UA"/>
            <w:rPrChange w:id="665" w:author="Пользователь Windows" w:date="2022-01-09T18:15:00Z">
              <w:rPr>
                <w:lang w:val="uk-UA"/>
              </w:rPr>
            </w:rPrChange>
          </w:rPr>
          <w:t>.</w:t>
        </w:r>
      </w:ins>
    </w:p>
    <w:p w14:paraId="09DE6002" w14:textId="0D6D3F2E" w:rsidR="00287BF2" w:rsidRPr="006102AB" w:rsidRDefault="00287BF2">
      <w:pPr>
        <w:pStyle w:val="ae"/>
        <w:numPr>
          <w:ilvl w:val="0"/>
          <w:numId w:val="28"/>
        </w:numPr>
        <w:spacing w:before="120" w:line="240" w:lineRule="auto"/>
        <w:jc w:val="both"/>
        <w:rPr>
          <w:ins w:id="666" w:author="I.Yermakova" w:date="2022-01-06T12:40:00Z"/>
          <w:rFonts w:asciiTheme="minorHAnsi" w:hAnsiTheme="minorHAnsi" w:cstheme="minorHAnsi"/>
          <w:sz w:val="24"/>
          <w:szCs w:val="24"/>
          <w:lang w:val="uk-UA"/>
          <w:rPrChange w:id="667" w:author="Пользователь Windows" w:date="2022-01-09T18:15:00Z">
            <w:rPr>
              <w:ins w:id="668" w:author="I.Yermakova" w:date="2022-01-06T12:40:00Z"/>
              <w:lang w:val="uk-UA"/>
            </w:rPr>
          </w:rPrChange>
        </w:rPr>
        <w:pPrChange w:id="669" w:author="I.Yermakova" w:date="2022-01-06T12:25:00Z">
          <w:pPr>
            <w:spacing w:before="120" w:line="240" w:lineRule="auto"/>
            <w:ind w:firstLine="284"/>
            <w:jc w:val="both"/>
          </w:pPr>
        </w:pPrChange>
      </w:pPr>
      <w:ins w:id="670" w:author="I.Yermakova" w:date="2022-01-06T12:38:00Z">
        <w:r w:rsidRPr="006102AB">
          <w:rPr>
            <w:rFonts w:asciiTheme="minorHAnsi" w:hAnsiTheme="minorHAnsi" w:cstheme="minorHAnsi"/>
            <w:sz w:val="24"/>
            <w:szCs w:val="24"/>
            <w:lang w:val="uk-UA"/>
            <w:rPrChange w:id="671" w:author="Пользователь Windows" w:date="2022-01-09T18:15:00Z">
              <w:rPr>
                <w:lang w:val="uk-UA"/>
              </w:rPr>
            </w:rPrChange>
          </w:rPr>
          <w:lastRenderedPageBreak/>
          <w:t xml:space="preserve">Співробітники </w:t>
        </w:r>
      </w:ins>
      <w:ins w:id="672" w:author="I.Yermakova" w:date="2022-01-10T08:41:00Z">
        <w:r w:rsidR="00D36764">
          <w:rPr>
            <w:rFonts w:asciiTheme="minorHAnsi" w:hAnsiTheme="minorHAnsi" w:cstheme="minorHAnsi"/>
            <w:sz w:val="24"/>
            <w:szCs w:val="24"/>
            <w:lang w:val="uk-UA"/>
          </w:rPr>
          <w:t>Компанії</w:t>
        </w:r>
      </w:ins>
      <w:ins w:id="673" w:author="I.Yermakova" w:date="2022-01-06T12:38:00Z">
        <w:r w:rsidRPr="006102AB">
          <w:rPr>
            <w:rFonts w:asciiTheme="minorHAnsi" w:hAnsiTheme="minorHAnsi" w:cstheme="minorHAnsi"/>
            <w:sz w:val="24"/>
            <w:szCs w:val="24"/>
            <w:lang w:val="uk-UA"/>
            <w:rPrChange w:id="674" w:author="Пользователь Windows" w:date="2022-01-09T18:15:00Z">
              <w:rPr>
                <w:lang w:val="uk-UA"/>
              </w:rPr>
            </w:rPrChange>
          </w:rPr>
          <w:t xml:space="preserve"> не будуть </w:t>
        </w:r>
        <w:del w:id="675" w:author="Пользователь Windows" w:date="2022-01-09T18:17:00Z">
          <w:r w:rsidRPr="006102AB" w:rsidDel="006102AB">
            <w:rPr>
              <w:rFonts w:asciiTheme="minorHAnsi" w:hAnsiTheme="minorHAnsi" w:cstheme="minorHAnsi"/>
              <w:sz w:val="24"/>
              <w:szCs w:val="24"/>
              <w:lang w:val="uk-UA"/>
              <w:rPrChange w:id="676" w:author="Пользователь Windows" w:date="2022-01-09T18:15:00Z">
                <w:rPr>
                  <w:lang w:val="uk-UA"/>
                </w:rPr>
              </w:rPrChange>
            </w:rPr>
            <w:delText>втягуватися</w:delText>
          </w:r>
        </w:del>
      </w:ins>
      <w:ins w:id="677" w:author="Пользователь Windows" w:date="2022-01-09T18:17:00Z">
        <w:r w:rsidR="006102AB">
          <w:rPr>
            <w:rFonts w:asciiTheme="minorHAnsi" w:hAnsiTheme="minorHAnsi" w:cstheme="minorHAnsi"/>
            <w:sz w:val="24"/>
            <w:szCs w:val="24"/>
            <w:lang w:val="uk-UA"/>
          </w:rPr>
          <w:t>брати учать у</w:t>
        </w:r>
      </w:ins>
      <w:ins w:id="678" w:author="I.Yermakova" w:date="2022-01-06T12:39:00Z">
        <w:del w:id="679" w:author="Пользователь Windows" w:date="2022-01-09T18:17:00Z">
          <w:r w:rsidRPr="006102AB" w:rsidDel="006102AB">
            <w:rPr>
              <w:rFonts w:asciiTheme="minorHAnsi" w:hAnsiTheme="minorHAnsi" w:cstheme="minorHAnsi"/>
              <w:sz w:val="24"/>
              <w:szCs w:val="24"/>
              <w:lang w:val="uk-UA"/>
              <w:rPrChange w:id="680" w:author="Пользователь Windows" w:date="2022-01-09T18:15:00Z">
                <w:rPr>
                  <w:lang w:val="uk-UA"/>
                </w:rPr>
              </w:rPrChange>
            </w:rPr>
            <w:delText xml:space="preserve"> в</w:delText>
          </w:r>
        </w:del>
        <w:r w:rsidRPr="006102AB">
          <w:rPr>
            <w:rFonts w:asciiTheme="minorHAnsi" w:hAnsiTheme="minorHAnsi" w:cstheme="minorHAnsi"/>
            <w:sz w:val="24"/>
            <w:szCs w:val="24"/>
            <w:lang w:val="uk-UA"/>
            <w:rPrChange w:id="681" w:author="Пользователь Windows" w:date="2022-01-09T18:15:00Z">
              <w:rPr>
                <w:lang w:val="uk-UA"/>
              </w:rPr>
            </w:rPrChange>
          </w:rPr>
          <w:t xml:space="preserve"> </w:t>
        </w:r>
      </w:ins>
      <w:ins w:id="682" w:author="I.Yermakova" w:date="2022-01-06T12:40:00Z">
        <w:r w:rsidRPr="006102AB">
          <w:rPr>
            <w:rFonts w:asciiTheme="minorHAnsi" w:hAnsiTheme="minorHAnsi" w:cstheme="minorHAnsi"/>
            <w:sz w:val="24"/>
            <w:szCs w:val="24"/>
            <w:lang w:val="uk-UA"/>
            <w:rPrChange w:id="683" w:author="Пользователь Windows" w:date="2022-01-09T18:15:00Z">
              <w:rPr>
                <w:lang w:val="uk-UA"/>
              </w:rPr>
            </w:rPrChange>
          </w:rPr>
          <w:t>ситуаці</w:t>
        </w:r>
      </w:ins>
      <w:ins w:id="684" w:author="Пользователь Windows" w:date="2022-01-09T18:17:00Z">
        <w:r w:rsidR="006102AB">
          <w:rPr>
            <w:rFonts w:asciiTheme="minorHAnsi" w:hAnsiTheme="minorHAnsi" w:cstheme="minorHAnsi"/>
            <w:sz w:val="24"/>
            <w:szCs w:val="24"/>
            <w:lang w:val="uk-UA"/>
          </w:rPr>
          <w:t>ях</w:t>
        </w:r>
      </w:ins>
      <w:ins w:id="685" w:author="I.Yermakova" w:date="2022-01-06T12:40:00Z">
        <w:del w:id="686" w:author="Пользователь Windows" w:date="2022-01-09T18:17:00Z">
          <w:r w:rsidRPr="006102AB" w:rsidDel="006102AB">
            <w:rPr>
              <w:rFonts w:asciiTheme="minorHAnsi" w:hAnsiTheme="minorHAnsi" w:cstheme="minorHAnsi"/>
              <w:sz w:val="24"/>
              <w:szCs w:val="24"/>
              <w:lang w:val="uk-UA"/>
              <w:rPrChange w:id="687" w:author="Пользователь Windows" w:date="2022-01-09T18:15:00Z">
                <w:rPr>
                  <w:lang w:val="uk-UA"/>
                </w:rPr>
              </w:rPrChange>
            </w:rPr>
            <w:delText>ї</w:delText>
          </w:r>
        </w:del>
      </w:ins>
      <w:ins w:id="688" w:author="I.Yermakova" w:date="2022-01-06T12:39:00Z">
        <w:r w:rsidRPr="006102AB">
          <w:rPr>
            <w:rFonts w:asciiTheme="minorHAnsi" w:hAnsiTheme="minorHAnsi" w:cstheme="minorHAnsi"/>
            <w:sz w:val="24"/>
            <w:szCs w:val="24"/>
            <w:lang w:val="uk-UA"/>
            <w:rPrChange w:id="689" w:author="Пользователь Windows" w:date="2022-01-09T18:15:00Z">
              <w:rPr>
                <w:lang w:val="uk-UA"/>
              </w:rPr>
            </w:rPrChange>
          </w:rPr>
          <w:t>, що створюють</w:t>
        </w:r>
      </w:ins>
      <w:ins w:id="690" w:author="I.Yermakova" w:date="2022-01-06T12:40:00Z">
        <w:r w:rsidRPr="006102AB">
          <w:rPr>
            <w:rFonts w:asciiTheme="minorHAnsi" w:hAnsiTheme="minorHAnsi" w:cstheme="minorHAnsi"/>
            <w:sz w:val="24"/>
            <w:szCs w:val="24"/>
            <w:lang w:val="uk-UA"/>
            <w:rPrChange w:id="691" w:author="Пользователь Windows" w:date="2022-01-09T18:15:00Z">
              <w:rPr>
                <w:lang w:val="uk-UA"/>
              </w:rPr>
            </w:rPrChange>
          </w:rPr>
          <w:t xml:space="preserve"> </w:t>
        </w:r>
      </w:ins>
      <w:ins w:id="692" w:author="I.Yermakova" w:date="2022-01-06T12:39:00Z">
        <w:r w:rsidRPr="006102AB">
          <w:rPr>
            <w:rFonts w:asciiTheme="minorHAnsi" w:hAnsiTheme="minorHAnsi" w:cstheme="minorHAnsi"/>
            <w:sz w:val="24"/>
            <w:szCs w:val="24"/>
            <w:lang w:val="uk-UA"/>
            <w:rPrChange w:id="693" w:author="Пользователь Windows" w:date="2022-01-09T18:15:00Z">
              <w:rPr>
                <w:lang w:val="uk-UA"/>
              </w:rPr>
            </w:rPrChange>
          </w:rPr>
          <w:t>конфлікт інтересів між компанією та працівником.</w:t>
        </w:r>
      </w:ins>
      <w:ins w:id="694" w:author="I.Yermakova" w:date="2022-01-06T12:38:00Z">
        <w:del w:id="695" w:author="Пользователь Windows" w:date="2022-01-09T19:59:00Z">
          <w:r w:rsidRPr="006102AB" w:rsidDel="003A5FBB">
            <w:rPr>
              <w:rFonts w:asciiTheme="minorHAnsi" w:hAnsiTheme="minorHAnsi" w:cstheme="minorHAnsi"/>
              <w:sz w:val="24"/>
              <w:szCs w:val="24"/>
              <w:lang w:val="uk-UA"/>
              <w:rPrChange w:id="696" w:author="Пользователь Windows" w:date="2022-01-09T18:15:00Z">
                <w:rPr>
                  <w:lang w:val="uk-UA"/>
                </w:rPr>
              </w:rPrChange>
            </w:rPr>
            <w:delText xml:space="preserve"> </w:delText>
          </w:r>
        </w:del>
      </w:ins>
    </w:p>
    <w:p w14:paraId="11F8A272" w14:textId="5F467076" w:rsidR="00287BF2" w:rsidRPr="006102AB" w:rsidRDefault="00287BF2">
      <w:pPr>
        <w:pStyle w:val="ae"/>
        <w:numPr>
          <w:ilvl w:val="0"/>
          <w:numId w:val="28"/>
        </w:numPr>
        <w:spacing w:before="120" w:line="240" w:lineRule="auto"/>
        <w:jc w:val="both"/>
        <w:rPr>
          <w:ins w:id="697" w:author="I.Yermakova" w:date="2022-01-06T12:23:00Z"/>
          <w:rFonts w:asciiTheme="minorHAnsi" w:hAnsiTheme="minorHAnsi" w:cstheme="minorHAnsi"/>
          <w:sz w:val="24"/>
          <w:szCs w:val="24"/>
          <w:lang w:val="uk-UA"/>
          <w:rPrChange w:id="698" w:author="Пользователь Windows" w:date="2022-01-09T18:15:00Z">
            <w:rPr>
              <w:ins w:id="699" w:author="I.Yermakova" w:date="2022-01-06T12:23:00Z"/>
              <w:lang w:val="uk-UA"/>
            </w:rPr>
          </w:rPrChange>
        </w:rPr>
        <w:pPrChange w:id="700" w:author="I.Yermakova" w:date="2022-01-06T12:25:00Z">
          <w:pPr>
            <w:spacing w:before="120" w:line="240" w:lineRule="auto"/>
            <w:ind w:firstLine="284"/>
            <w:jc w:val="both"/>
          </w:pPr>
        </w:pPrChange>
      </w:pPr>
      <w:ins w:id="701" w:author="I.Yermakova" w:date="2022-01-06T12:40:00Z">
        <w:r w:rsidRPr="006102AB">
          <w:rPr>
            <w:rFonts w:asciiTheme="minorHAnsi" w:hAnsiTheme="minorHAnsi" w:cstheme="minorHAnsi"/>
            <w:sz w:val="24"/>
            <w:szCs w:val="24"/>
            <w:lang w:val="uk-UA"/>
            <w:rPrChange w:id="702" w:author="Пользователь Windows" w:date="2022-01-09T18:15:00Z">
              <w:rPr>
                <w:lang w:val="uk-UA"/>
              </w:rPr>
            </w:rPrChange>
          </w:rPr>
          <w:t>Якщо щодо конкретних товарів</w:t>
        </w:r>
      </w:ins>
      <w:ins w:id="703" w:author="I.Yermakova" w:date="2022-01-06T12:41:00Z">
        <w:r w:rsidRPr="006102AB">
          <w:rPr>
            <w:rFonts w:asciiTheme="minorHAnsi" w:hAnsiTheme="minorHAnsi" w:cstheme="minorHAnsi"/>
            <w:sz w:val="24"/>
            <w:szCs w:val="24"/>
            <w:lang w:val="uk-UA"/>
            <w:rPrChange w:id="704" w:author="Пользователь Windows" w:date="2022-01-09T18:15:00Z">
              <w:rPr>
                <w:lang w:val="uk-UA"/>
              </w:rPr>
            </w:rPrChange>
          </w:rPr>
          <w:t xml:space="preserve"> місцеве </w:t>
        </w:r>
      </w:ins>
      <w:ins w:id="705" w:author="I.Yermakova" w:date="2022-01-06T12:42:00Z">
        <w:r w:rsidRPr="006102AB">
          <w:rPr>
            <w:rFonts w:asciiTheme="minorHAnsi" w:hAnsiTheme="minorHAnsi" w:cstheme="minorHAnsi"/>
            <w:sz w:val="24"/>
            <w:szCs w:val="24"/>
            <w:lang w:val="uk-UA"/>
            <w:rPrChange w:id="706" w:author="Пользователь Windows" w:date="2022-01-09T18:15:00Z">
              <w:rPr>
                <w:lang w:val="uk-UA"/>
              </w:rPr>
            </w:rPrChange>
          </w:rPr>
          <w:t>законодавство</w:t>
        </w:r>
      </w:ins>
      <w:ins w:id="707" w:author="I.Yermakova" w:date="2022-01-06T12:41:00Z">
        <w:r w:rsidRPr="006102AB">
          <w:rPr>
            <w:rFonts w:asciiTheme="minorHAnsi" w:hAnsiTheme="minorHAnsi" w:cstheme="minorHAnsi"/>
            <w:sz w:val="24"/>
            <w:szCs w:val="24"/>
            <w:lang w:val="uk-UA"/>
            <w:rPrChange w:id="708" w:author="Пользователь Windows" w:date="2022-01-09T18:15:00Z">
              <w:rPr>
                <w:lang w:val="uk-UA"/>
              </w:rPr>
            </w:rPrChange>
          </w:rPr>
          <w:t xml:space="preserve"> є більш суворим, ніж ця Європейська політика </w:t>
        </w:r>
        <w:proofErr w:type="spellStart"/>
        <w:r w:rsidRPr="006102AB">
          <w:rPr>
            <w:rFonts w:asciiTheme="minorHAnsi" w:hAnsiTheme="minorHAnsi" w:cstheme="minorHAnsi"/>
            <w:sz w:val="24"/>
            <w:szCs w:val="24"/>
            <w:lang w:val="uk-UA"/>
            <w:rPrChange w:id="709" w:author="Пользователь Windows" w:date="2022-01-09T18:15:00Z">
              <w:rPr>
                <w:lang w:val="uk-UA"/>
              </w:rPr>
            </w:rPrChange>
          </w:rPr>
          <w:t>закупівель</w:t>
        </w:r>
        <w:proofErr w:type="spellEnd"/>
        <w:r w:rsidRPr="006102AB">
          <w:rPr>
            <w:rFonts w:asciiTheme="minorHAnsi" w:hAnsiTheme="minorHAnsi" w:cstheme="minorHAnsi"/>
            <w:sz w:val="24"/>
            <w:szCs w:val="24"/>
            <w:lang w:val="uk-UA"/>
            <w:rPrChange w:id="710" w:author="Пользователь Windows" w:date="2022-01-09T18:15:00Z">
              <w:rPr>
                <w:lang w:val="uk-UA"/>
              </w:rPr>
            </w:rPrChange>
          </w:rPr>
          <w:t>, тоді застосовуватиметься місцеве законодавство.</w:t>
        </w:r>
      </w:ins>
    </w:p>
    <w:p w14:paraId="3A234DC9" w14:textId="0EE60489" w:rsidR="00AC2777" w:rsidRPr="006102AB" w:rsidRDefault="009F2297" w:rsidP="004D5721">
      <w:pPr>
        <w:spacing w:before="120" w:line="240" w:lineRule="auto"/>
        <w:ind w:firstLine="284"/>
        <w:jc w:val="both"/>
        <w:rPr>
          <w:rFonts w:asciiTheme="minorHAnsi" w:hAnsiTheme="minorHAnsi" w:cstheme="minorHAnsi"/>
          <w:sz w:val="24"/>
          <w:szCs w:val="24"/>
          <w:lang w:val="uk-UA"/>
          <w:rPrChange w:id="711" w:author="Пользователь Windows" w:date="2022-01-09T18:15:00Z">
            <w:rPr>
              <w:lang w:val="uk-UA"/>
            </w:rPr>
          </w:rPrChange>
        </w:rPr>
      </w:pPr>
      <w:ins w:id="712" w:author="I.Yermakova" w:date="2022-01-06T12:23:00Z">
        <w:r w:rsidRPr="006102AB">
          <w:rPr>
            <w:rFonts w:asciiTheme="minorHAnsi" w:hAnsiTheme="minorHAnsi" w:cstheme="minorHAnsi"/>
            <w:sz w:val="24"/>
            <w:szCs w:val="24"/>
            <w:lang w:val="uk-UA"/>
            <w:rPrChange w:id="713" w:author="Пользователь Windows" w:date="2022-01-09T18:15:00Z">
              <w:rPr>
                <w:lang w:val="uk-UA"/>
              </w:rPr>
            </w:rPrChange>
          </w:rPr>
          <w:t xml:space="preserve"> </w:t>
        </w:r>
      </w:ins>
    </w:p>
    <w:p w14:paraId="4393770F" w14:textId="561CFFDB" w:rsidR="00177AF0" w:rsidRPr="006102AB" w:rsidDel="00755025" w:rsidRDefault="00177AF0">
      <w:pPr>
        <w:spacing w:before="120" w:line="240" w:lineRule="auto"/>
        <w:ind w:firstLine="284"/>
        <w:jc w:val="center"/>
        <w:rPr>
          <w:ins w:id="714" w:author="I.Yermakova" w:date="2022-01-06T12:05:00Z"/>
          <w:del w:id="715" w:author="Пользователь Windows" w:date="2022-01-09T18:36:00Z"/>
          <w:rFonts w:asciiTheme="minorHAnsi" w:hAnsiTheme="minorHAnsi" w:cstheme="minorHAnsi"/>
          <w:b/>
          <w:sz w:val="24"/>
          <w:szCs w:val="24"/>
          <w:u w:val="single"/>
          <w:lang w:val="uk-UA"/>
          <w:rPrChange w:id="716" w:author="Пользователь Windows" w:date="2022-01-09T18:15:00Z">
            <w:rPr>
              <w:ins w:id="717" w:author="I.Yermakova" w:date="2022-01-06T12:05:00Z"/>
              <w:del w:id="718" w:author="Пользователь Windows" w:date="2022-01-09T18:36:00Z"/>
              <w:lang w:val="uk-UA"/>
            </w:rPr>
          </w:rPrChange>
        </w:rPr>
        <w:pPrChange w:id="719" w:author="I.Yermakova" w:date="2022-01-06T12:42:00Z">
          <w:pPr>
            <w:spacing w:before="120" w:line="240" w:lineRule="auto"/>
            <w:ind w:firstLine="284"/>
            <w:jc w:val="both"/>
          </w:pPr>
        </w:pPrChange>
      </w:pPr>
      <w:r w:rsidRPr="006102AB">
        <w:rPr>
          <w:rFonts w:asciiTheme="minorHAnsi" w:hAnsiTheme="minorHAnsi" w:cstheme="minorHAnsi"/>
          <w:b/>
          <w:sz w:val="24"/>
          <w:szCs w:val="24"/>
          <w:u w:val="single"/>
          <w:lang w:val="uk-UA"/>
          <w:rPrChange w:id="720" w:author="Пользователь Windows" w:date="2022-01-09T18:15:00Z">
            <w:rPr>
              <w:lang w:val="uk-UA"/>
            </w:rPr>
          </w:rPrChange>
        </w:rPr>
        <w:t xml:space="preserve">Детальні інструкції з реалізації окремих етапів процесу </w:t>
      </w:r>
      <w:proofErr w:type="spellStart"/>
      <w:r w:rsidRPr="006102AB">
        <w:rPr>
          <w:rFonts w:asciiTheme="minorHAnsi" w:hAnsiTheme="minorHAnsi" w:cstheme="minorHAnsi"/>
          <w:b/>
          <w:sz w:val="24"/>
          <w:szCs w:val="24"/>
          <w:u w:val="single"/>
          <w:lang w:val="uk-UA"/>
          <w:rPrChange w:id="721" w:author="Пользователь Windows" w:date="2022-01-09T18:15:00Z">
            <w:rPr>
              <w:lang w:val="uk-UA"/>
            </w:rPr>
          </w:rPrChange>
        </w:rPr>
        <w:t>закупівель</w:t>
      </w:r>
      <w:proofErr w:type="spellEnd"/>
      <w:r w:rsidRPr="006102AB">
        <w:rPr>
          <w:rFonts w:asciiTheme="minorHAnsi" w:hAnsiTheme="minorHAnsi" w:cstheme="minorHAnsi"/>
          <w:b/>
          <w:sz w:val="24"/>
          <w:szCs w:val="24"/>
          <w:u w:val="single"/>
          <w:lang w:val="uk-UA"/>
          <w:rPrChange w:id="722" w:author="Пользователь Windows" w:date="2022-01-09T18:15:00Z">
            <w:rPr>
              <w:lang w:val="uk-UA"/>
            </w:rPr>
          </w:rPrChange>
        </w:rPr>
        <w:t xml:space="preserve"> товарів, робіт і послуг, за необхідності, розробляються на підставі цієї Політики відповідними підрозділами та не повинні суперечити даній Політиці.</w:t>
      </w:r>
    </w:p>
    <w:p w14:paraId="31905F2F" w14:textId="72DDCC38" w:rsidR="00AC2777" w:rsidRPr="006102AB" w:rsidRDefault="00AC2777">
      <w:pPr>
        <w:spacing w:before="120" w:line="240" w:lineRule="auto"/>
        <w:ind w:firstLine="284"/>
        <w:jc w:val="center"/>
        <w:rPr>
          <w:rFonts w:asciiTheme="minorHAnsi" w:hAnsiTheme="minorHAnsi" w:cstheme="minorHAnsi"/>
          <w:sz w:val="24"/>
          <w:szCs w:val="24"/>
          <w:lang w:val="uk-UA"/>
          <w:rPrChange w:id="723" w:author="Пользователь Windows" w:date="2022-01-09T18:15:00Z">
            <w:rPr>
              <w:lang w:val="uk-UA"/>
            </w:rPr>
          </w:rPrChange>
        </w:rPr>
        <w:pPrChange w:id="724" w:author="Пользователь Windows" w:date="2022-01-09T18:36:00Z">
          <w:pPr>
            <w:spacing w:before="120" w:line="240" w:lineRule="auto"/>
            <w:ind w:firstLine="284"/>
            <w:jc w:val="both"/>
          </w:pPr>
        </w:pPrChange>
      </w:pPr>
    </w:p>
    <w:p w14:paraId="0B4B58B6" w14:textId="11D5CFAC" w:rsidR="00A21E0E" w:rsidRPr="006102AB" w:rsidDel="00287BF2" w:rsidRDefault="00A21E0E" w:rsidP="00177AF0">
      <w:pPr>
        <w:spacing w:before="120" w:line="240" w:lineRule="auto"/>
        <w:ind w:firstLine="284"/>
        <w:jc w:val="both"/>
        <w:rPr>
          <w:ins w:id="725" w:author="Сотник Наталья Григорьевна" w:date="2022-01-06T10:53:00Z"/>
          <w:del w:id="726" w:author="I.Yermakova" w:date="2022-01-06T12:43:00Z"/>
          <w:rFonts w:asciiTheme="minorHAnsi" w:hAnsiTheme="minorHAnsi" w:cstheme="minorHAnsi"/>
          <w:sz w:val="24"/>
          <w:szCs w:val="24"/>
          <w:lang w:val="uk-UA"/>
          <w:rPrChange w:id="727" w:author="Пользователь Windows" w:date="2022-01-09T18:15:00Z">
            <w:rPr>
              <w:ins w:id="728" w:author="Сотник Наталья Григорьевна" w:date="2022-01-06T10:53:00Z"/>
              <w:del w:id="729" w:author="I.Yermakova" w:date="2022-01-06T12:43:00Z"/>
              <w:lang w:val="uk-UA"/>
            </w:rPr>
          </w:rPrChange>
        </w:rPr>
      </w:pPr>
    </w:p>
    <w:p w14:paraId="649704EC" w14:textId="3C14D38F" w:rsidR="00483880" w:rsidRPr="006102AB" w:rsidDel="00287BF2" w:rsidRDefault="00483880" w:rsidP="00483880">
      <w:pPr>
        <w:pStyle w:val="2"/>
        <w:keepNext/>
        <w:numPr>
          <w:ilvl w:val="1"/>
          <w:numId w:val="27"/>
        </w:numPr>
        <w:tabs>
          <w:tab w:val="clear" w:pos="454"/>
          <w:tab w:val="clear" w:pos="567"/>
          <w:tab w:val="left" w:pos="270"/>
        </w:tabs>
        <w:spacing w:before="360" w:after="120" w:line="240" w:lineRule="auto"/>
        <w:jc w:val="both"/>
        <w:rPr>
          <w:ins w:id="730" w:author="Сотник Наталья Григорьевна" w:date="2022-01-06T10:53:00Z"/>
          <w:del w:id="731" w:author="I.Yermakova" w:date="2022-01-06T12:42:00Z"/>
          <w:rFonts w:asciiTheme="minorHAnsi" w:hAnsiTheme="minorHAnsi" w:cstheme="minorHAnsi"/>
          <w:b w:val="0"/>
          <w:szCs w:val="24"/>
          <w:lang w:val="uk-UA"/>
          <w:rPrChange w:id="732" w:author="Пользователь Windows" w:date="2022-01-09T18:15:00Z">
            <w:rPr>
              <w:ins w:id="733" w:author="Сотник Наталья Григорьевна" w:date="2022-01-06T10:53:00Z"/>
              <w:del w:id="734" w:author="I.Yermakova" w:date="2022-01-06T12:42:00Z"/>
              <w:b w:val="0"/>
            </w:rPr>
          </w:rPrChange>
        </w:rPr>
      </w:pPr>
      <w:bookmarkStart w:id="735" w:name="_Toc252532486"/>
      <w:ins w:id="736" w:author="Сотник Наталья Григорьевна" w:date="2022-01-06T10:53:00Z">
        <w:del w:id="737" w:author="I.Yermakova" w:date="2022-01-06T12:42:00Z">
          <w:r w:rsidRPr="006102AB" w:rsidDel="00287BF2">
            <w:rPr>
              <w:rFonts w:asciiTheme="minorHAnsi" w:hAnsiTheme="minorHAnsi" w:cstheme="minorHAnsi"/>
              <w:b w:val="0"/>
              <w:szCs w:val="24"/>
              <w:lang w:val="uk-UA"/>
              <w:rPrChange w:id="738" w:author="Пользователь Windows" w:date="2022-01-09T18:15:00Z">
                <w:rPr>
                  <w:b w:val="0"/>
                </w:rPr>
              </w:rPrChange>
            </w:rPr>
            <w:delText>Ethics</w:delText>
          </w:r>
          <w:bookmarkEnd w:id="735"/>
        </w:del>
      </w:ins>
    </w:p>
    <w:p w14:paraId="10A4C487" w14:textId="6897726A" w:rsidR="00483880" w:rsidRPr="006102AB" w:rsidDel="00287BF2" w:rsidRDefault="00483880" w:rsidP="00483880">
      <w:pPr>
        <w:pStyle w:val="3"/>
        <w:numPr>
          <w:ilvl w:val="0"/>
          <w:numId w:val="0"/>
        </w:numPr>
        <w:rPr>
          <w:ins w:id="739" w:author="Сотник Наталья Григорьевна" w:date="2022-01-06T10:53:00Z"/>
          <w:del w:id="740" w:author="I.Yermakova" w:date="2022-01-06T12:42:00Z"/>
          <w:rFonts w:asciiTheme="minorHAnsi" w:hAnsiTheme="minorHAnsi" w:cstheme="minorHAnsi"/>
          <w:szCs w:val="24"/>
          <w:lang w:val="uk-UA"/>
          <w:rPrChange w:id="741" w:author="Пользователь Windows" w:date="2022-01-09T18:15:00Z">
            <w:rPr>
              <w:ins w:id="742" w:author="Сотник Наталья Григорьевна" w:date="2022-01-06T10:53:00Z"/>
              <w:del w:id="743" w:author="I.Yermakova" w:date="2022-01-06T12:42:00Z"/>
              <w:rFonts w:ascii="Tahoma" w:hAnsi="Tahoma" w:cs="Tahoma"/>
              <w:sz w:val="22"/>
            </w:rPr>
          </w:rPrChange>
        </w:rPr>
      </w:pPr>
      <w:bookmarkStart w:id="744" w:name="_Toc252532487"/>
      <w:ins w:id="745" w:author="Сотник Наталья Григорьевна" w:date="2022-01-06T10:53:00Z">
        <w:del w:id="746" w:author="I.Yermakova" w:date="2022-01-06T12:42:00Z">
          <w:r w:rsidRPr="006102AB" w:rsidDel="00287BF2">
            <w:rPr>
              <w:rFonts w:asciiTheme="minorHAnsi" w:hAnsiTheme="minorHAnsi" w:cstheme="minorHAnsi"/>
              <w:b w:val="0"/>
              <w:szCs w:val="24"/>
              <w:lang w:val="uk-UA"/>
              <w:rPrChange w:id="747" w:author="Пользователь Windows" w:date="2022-01-09T18:15:00Z">
                <w:rPr>
                  <w:rFonts w:ascii="Tahoma" w:hAnsi="Tahoma" w:cs="Tahoma"/>
                  <w:b w:val="0"/>
                  <w:sz w:val="22"/>
                </w:rPr>
              </w:rPrChange>
            </w:rPr>
            <w:delText>2.2.1 Cargill Guiding Principles</w:delText>
          </w:r>
          <w:bookmarkEnd w:id="744"/>
        </w:del>
      </w:ins>
    </w:p>
    <w:p w14:paraId="1C142D03" w14:textId="532108C2" w:rsidR="00483880" w:rsidRPr="006102AB" w:rsidDel="00287BF2" w:rsidRDefault="00483880" w:rsidP="00483880">
      <w:pPr>
        <w:pStyle w:val="a"/>
        <w:numPr>
          <w:ilvl w:val="0"/>
          <w:numId w:val="26"/>
        </w:numPr>
        <w:spacing w:after="240"/>
        <w:jc w:val="both"/>
        <w:rPr>
          <w:ins w:id="748" w:author="Сотник Наталья Григорьевна" w:date="2022-01-06T10:53:00Z"/>
          <w:del w:id="749" w:author="I.Yermakova" w:date="2022-01-06T12:43:00Z"/>
          <w:rFonts w:asciiTheme="minorHAnsi" w:hAnsiTheme="minorHAnsi" w:cstheme="minorHAnsi"/>
          <w:lang w:val="uk-UA"/>
          <w:rPrChange w:id="750" w:author="Пользователь Windows" w:date="2022-01-09T18:15:00Z">
            <w:rPr>
              <w:ins w:id="751" w:author="Сотник Наталья Григорьевна" w:date="2022-01-06T10:53:00Z"/>
              <w:del w:id="752" w:author="I.Yermakova" w:date="2022-01-06T12:43:00Z"/>
              <w:rFonts w:ascii="Tahoma" w:hAnsi="Tahoma" w:cs="Tahoma"/>
              <w:sz w:val="22"/>
              <w:szCs w:val="22"/>
            </w:rPr>
          </w:rPrChange>
        </w:rPr>
      </w:pPr>
      <w:ins w:id="753" w:author="Сотник Наталья Григорьевна" w:date="2022-01-06T10:53:00Z">
        <w:del w:id="754" w:author="I.Yermakova" w:date="2022-01-06T12:43:00Z">
          <w:r w:rsidRPr="006102AB" w:rsidDel="00287BF2">
            <w:rPr>
              <w:rFonts w:asciiTheme="minorHAnsi" w:hAnsiTheme="minorHAnsi" w:cstheme="minorHAnsi"/>
              <w:lang w:val="uk-UA"/>
              <w:rPrChange w:id="755" w:author="Пользователь Windows" w:date="2022-01-09T18:15:00Z">
                <w:rPr>
                  <w:rFonts w:ascii="Tahoma" w:hAnsi="Tahoma" w:cs="Tahoma"/>
                  <w:sz w:val="22"/>
                </w:rPr>
              </w:rPrChange>
            </w:rPr>
            <w:delText>Cargill will comply with the laws of all countries to which it is subject.</w:delText>
          </w:r>
        </w:del>
      </w:ins>
    </w:p>
    <w:p w14:paraId="4D0F87E2" w14:textId="08C947B0" w:rsidR="00483880" w:rsidRPr="006102AB" w:rsidDel="00287BF2" w:rsidRDefault="00483880" w:rsidP="00483880">
      <w:pPr>
        <w:pStyle w:val="a"/>
        <w:numPr>
          <w:ilvl w:val="0"/>
          <w:numId w:val="26"/>
        </w:numPr>
        <w:spacing w:after="240"/>
        <w:jc w:val="both"/>
        <w:rPr>
          <w:ins w:id="756" w:author="Сотник Наталья Григорьевна" w:date="2022-01-06T10:53:00Z"/>
          <w:del w:id="757" w:author="I.Yermakova" w:date="2022-01-06T12:43:00Z"/>
          <w:rFonts w:asciiTheme="minorHAnsi" w:hAnsiTheme="minorHAnsi" w:cstheme="minorHAnsi"/>
          <w:lang w:val="uk-UA"/>
          <w:rPrChange w:id="758" w:author="Пользователь Windows" w:date="2022-01-09T18:15:00Z">
            <w:rPr>
              <w:ins w:id="759" w:author="Сотник Наталья Григорьевна" w:date="2022-01-06T10:53:00Z"/>
              <w:del w:id="760" w:author="I.Yermakova" w:date="2022-01-06T12:43:00Z"/>
              <w:rFonts w:ascii="Tahoma" w:hAnsi="Tahoma" w:cs="Tahoma"/>
              <w:sz w:val="22"/>
              <w:szCs w:val="22"/>
            </w:rPr>
          </w:rPrChange>
        </w:rPr>
      </w:pPr>
      <w:ins w:id="761" w:author="Сотник Наталья Григорьевна" w:date="2022-01-06T10:53:00Z">
        <w:del w:id="762" w:author="I.Yermakova" w:date="2022-01-06T12:43:00Z">
          <w:r w:rsidRPr="006102AB" w:rsidDel="00287BF2">
            <w:rPr>
              <w:rFonts w:asciiTheme="minorHAnsi" w:hAnsiTheme="minorHAnsi" w:cstheme="minorHAnsi"/>
              <w:lang w:val="uk-UA"/>
              <w:rPrChange w:id="763" w:author="Пользователь Windows" w:date="2022-01-09T18:15:00Z">
                <w:rPr>
                  <w:rFonts w:ascii="Tahoma" w:hAnsi="Tahoma" w:cs="Tahoma"/>
                  <w:sz w:val="22"/>
                </w:rPr>
              </w:rPrChange>
            </w:rPr>
            <w:delText>Cargill will not knowingly assist any third party to violate any law of any country, by creating false documents or any other means.</w:delText>
          </w:r>
        </w:del>
      </w:ins>
    </w:p>
    <w:p w14:paraId="67DCC0FE" w14:textId="6C83C7BF" w:rsidR="00483880" w:rsidRPr="006102AB" w:rsidDel="00287BF2" w:rsidRDefault="00483880" w:rsidP="00483880">
      <w:pPr>
        <w:pStyle w:val="a"/>
        <w:numPr>
          <w:ilvl w:val="0"/>
          <w:numId w:val="26"/>
        </w:numPr>
        <w:spacing w:after="240"/>
        <w:jc w:val="both"/>
        <w:rPr>
          <w:ins w:id="764" w:author="Сотник Наталья Григорьевна" w:date="2022-01-06T10:53:00Z"/>
          <w:del w:id="765" w:author="I.Yermakova" w:date="2022-01-06T12:43:00Z"/>
          <w:rFonts w:asciiTheme="minorHAnsi" w:hAnsiTheme="minorHAnsi" w:cstheme="minorHAnsi"/>
          <w:lang w:val="uk-UA"/>
          <w:rPrChange w:id="766" w:author="Пользователь Windows" w:date="2022-01-09T18:15:00Z">
            <w:rPr>
              <w:ins w:id="767" w:author="Сотник Наталья Григорьевна" w:date="2022-01-06T10:53:00Z"/>
              <w:del w:id="768" w:author="I.Yermakova" w:date="2022-01-06T12:43:00Z"/>
              <w:rFonts w:ascii="Tahoma" w:hAnsi="Tahoma" w:cs="Tahoma"/>
              <w:sz w:val="22"/>
              <w:szCs w:val="22"/>
            </w:rPr>
          </w:rPrChange>
        </w:rPr>
      </w:pPr>
      <w:ins w:id="769" w:author="Сотник Наталья Григорьевна" w:date="2022-01-06T10:53:00Z">
        <w:del w:id="770" w:author="I.Yermakova" w:date="2022-01-06T12:43:00Z">
          <w:r w:rsidRPr="006102AB" w:rsidDel="00287BF2">
            <w:rPr>
              <w:rFonts w:asciiTheme="minorHAnsi" w:hAnsiTheme="minorHAnsi" w:cstheme="minorHAnsi"/>
              <w:lang w:val="uk-UA"/>
              <w:rPrChange w:id="771" w:author="Пользователь Windows" w:date="2022-01-09T18:15:00Z">
                <w:rPr>
                  <w:rFonts w:ascii="Tahoma" w:hAnsi="Tahoma" w:cs="Tahoma"/>
                  <w:sz w:val="22"/>
                </w:rPr>
              </w:rPrChange>
            </w:rPr>
            <w:delText>Cargill will not pay or receive bribes or participate in any other unethical, fraudulent or corrupt practice.</w:delText>
          </w:r>
        </w:del>
      </w:ins>
    </w:p>
    <w:p w14:paraId="1AE4AC96" w14:textId="1B9507BF" w:rsidR="00483880" w:rsidRPr="006102AB" w:rsidDel="00287BF2" w:rsidRDefault="00483880" w:rsidP="00483880">
      <w:pPr>
        <w:pStyle w:val="a"/>
        <w:numPr>
          <w:ilvl w:val="0"/>
          <w:numId w:val="26"/>
        </w:numPr>
        <w:spacing w:after="240"/>
        <w:jc w:val="both"/>
        <w:rPr>
          <w:ins w:id="772" w:author="Сотник Наталья Григорьевна" w:date="2022-01-06T10:53:00Z"/>
          <w:del w:id="773" w:author="I.Yermakova" w:date="2022-01-06T12:43:00Z"/>
          <w:rFonts w:asciiTheme="minorHAnsi" w:hAnsiTheme="minorHAnsi" w:cstheme="minorHAnsi"/>
          <w:lang w:val="uk-UA"/>
          <w:rPrChange w:id="774" w:author="Пользователь Windows" w:date="2022-01-09T18:15:00Z">
            <w:rPr>
              <w:ins w:id="775" w:author="Сотник Наталья Григорьевна" w:date="2022-01-06T10:53:00Z"/>
              <w:del w:id="776" w:author="I.Yermakova" w:date="2022-01-06T12:43:00Z"/>
              <w:rFonts w:ascii="Tahoma" w:hAnsi="Tahoma" w:cs="Tahoma"/>
              <w:sz w:val="22"/>
              <w:szCs w:val="22"/>
            </w:rPr>
          </w:rPrChange>
        </w:rPr>
      </w:pPr>
      <w:ins w:id="777" w:author="Сотник Наталья Григорьевна" w:date="2022-01-06T10:53:00Z">
        <w:del w:id="778" w:author="I.Yermakova" w:date="2022-01-06T12:43:00Z">
          <w:r w:rsidRPr="006102AB" w:rsidDel="00287BF2">
            <w:rPr>
              <w:rFonts w:asciiTheme="minorHAnsi" w:hAnsiTheme="minorHAnsi" w:cstheme="minorHAnsi"/>
              <w:lang w:val="uk-UA"/>
              <w:rPrChange w:id="779" w:author="Пользователь Windows" w:date="2022-01-09T18:15:00Z">
                <w:rPr>
                  <w:rFonts w:ascii="Tahoma" w:hAnsi="Tahoma" w:cs="Tahoma"/>
                  <w:sz w:val="22"/>
                </w:rPr>
              </w:rPrChange>
            </w:rPr>
            <w:delText>Cargill will always honor all business obligations that it undertakes with absolute integrity.</w:delText>
          </w:r>
        </w:del>
      </w:ins>
    </w:p>
    <w:p w14:paraId="51BDC7F0" w14:textId="4C34C95A" w:rsidR="00483880" w:rsidRPr="006102AB" w:rsidDel="00287BF2" w:rsidRDefault="00483880" w:rsidP="004D5721">
      <w:pPr>
        <w:pStyle w:val="a"/>
        <w:numPr>
          <w:ilvl w:val="0"/>
          <w:numId w:val="26"/>
        </w:numPr>
        <w:spacing w:after="240"/>
        <w:jc w:val="both"/>
        <w:rPr>
          <w:ins w:id="780" w:author="Сотник Наталья Григорьевна" w:date="2022-01-06T10:53:00Z"/>
          <w:del w:id="781" w:author="I.Yermakova" w:date="2022-01-06T12:43:00Z"/>
          <w:rFonts w:asciiTheme="minorHAnsi" w:hAnsiTheme="minorHAnsi" w:cstheme="minorHAnsi"/>
          <w:lang w:val="uk-UA"/>
          <w:rPrChange w:id="782" w:author="Пользователь Windows" w:date="2022-01-09T18:15:00Z">
            <w:rPr>
              <w:ins w:id="783" w:author="Сотник Наталья Григорьевна" w:date="2022-01-06T10:53:00Z"/>
              <w:del w:id="784" w:author="I.Yermakova" w:date="2022-01-06T12:43:00Z"/>
              <w:rFonts w:ascii="Tahoma" w:hAnsi="Tahoma" w:cs="Tahoma"/>
              <w:sz w:val="22"/>
              <w:szCs w:val="22"/>
            </w:rPr>
          </w:rPrChange>
        </w:rPr>
      </w:pPr>
      <w:ins w:id="785" w:author="Сотник Наталья Григорьевна" w:date="2022-01-06T10:53:00Z">
        <w:del w:id="786" w:author="I.Yermakova" w:date="2022-01-06T12:43:00Z">
          <w:r w:rsidRPr="006102AB" w:rsidDel="00287BF2">
            <w:rPr>
              <w:rFonts w:asciiTheme="minorHAnsi" w:hAnsiTheme="minorHAnsi" w:cstheme="minorHAnsi"/>
              <w:lang w:val="uk-UA"/>
              <w:rPrChange w:id="787" w:author="Пользователь Windows" w:date="2022-01-09T18:15:00Z">
                <w:rPr>
                  <w:rFonts w:ascii="Tahoma" w:hAnsi="Tahoma" w:cs="Tahoma"/>
                  <w:sz w:val="22"/>
                </w:rPr>
              </w:rPrChange>
            </w:rPr>
            <w:delText>Cargill will keep its business records in a manner that accurately reflects the true nature of its business transactions.</w:delText>
          </w:r>
        </w:del>
      </w:ins>
    </w:p>
    <w:p w14:paraId="78AC2D08" w14:textId="20E8CCF8" w:rsidR="00483880" w:rsidRPr="006102AB" w:rsidDel="00287BF2" w:rsidRDefault="00483880" w:rsidP="00674717">
      <w:pPr>
        <w:pStyle w:val="a"/>
        <w:numPr>
          <w:ilvl w:val="0"/>
          <w:numId w:val="26"/>
        </w:numPr>
        <w:spacing w:after="240"/>
        <w:jc w:val="both"/>
        <w:rPr>
          <w:ins w:id="788" w:author="Сотник Наталья Григорьевна" w:date="2022-01-06T10:53:00Z"/>
          <w:del w:id="789" w:author="I.Yermakova" w:date="2022-01-06T12:43:00Z"/>
          <w:rFonts w:asciiTheme="minorHAnsi" w:hAnsiTheme="minorHAnsi" w:cstheme="minorHAnsi"/>
          <w:lang w:val="uk-UA"/>
          <w:rPrChange w:id="790" w:author="Пользователь Windows" w:date="2022-01-09T18:15:00Z">
            <w:rPr>
              <w:ins w:id="791" w:author="Сотник Наталья Григорьевна" w:date="2022-01-06T10:53:00Z"/>
              <w:del w:id="792" w:author="I.Yermakova" w:date="2022-01-06T12:43:00Z"/>
              <w:rFonts w:ascii="Tahoma" w:hAnsi="Tahoma" w:cs="Tahoma"/>
              <w:sz w:val="22"/>
              <w:szCs w:val="22"/>
            </w:rPr>
          </w:rPrChange>
        </w:rPr>
      </w:pPr>
      <w:ins w:id="793" w:author="Сотник Наталья Григорьевна" w:date="2022-01-06T10:53:00Z">
        <w:del w:id="794" w:author="I.Yermakova" w:date="2022-01-06T12:43:00Z">
          <w:r w:rsidRPr="006102AB" w:rsidDel="00287BF2">
            <w:rPr>
              <w:rFonts w:asciiTheme="minorHAnsi" w:hAnsiTheme="minorHAnsi" w:cstheme="minorHAnsi"/>
              <w:lang w:val="uk-UA"/>
              <w:rPrChange w:id="795" w:author="Пользователь Windows" w:date="2022-01-09T18:15:00Z">
                <w:rPr>
                  <w:rFonts w:ascii="Tahoma" w:hAnsi="Tahoma" w:cs="Tahoma"/>
                  <w:sz w:val="22"/>
                </w:rPr>
              </w:rPrChange>
            </w:rPr>
            <w:delText xml:space="preserve">Cargill managers and supervisors will be responsible that employees, consultants, and contract workers under their supervision are familiar with applicable laws and company policies and comply with them.  Further, they will be responsible for preventing, detecting, and reporting any violations of law or Cargill policies. </w:delText>
          </w:r>
        </w:del>
      </w:ins>
    </w:p>
    <w:p w14:paraId="00488CDD" w14:textId="2CFAD4C6" w:rsidR="00483880" w:rsidRPr="006102AB" w:rsidDel="00287BF2" w:rsidRDefault="00483880" w:rsidP="00483880">
      <w:pPr>
        <w:pStyle w:val="a"/>
        <w:numPr>
          <w:ilvl w:val="0"/>
          <w:numId w:val="26"/>
        </w:numPr>
        <w:jc w:val="both"/>
        <w:rPr>
          <w:ins w:id="796" w:author="Сотник Наталья Григорьевна" w:date="2022-01-06T10:53:00Z"/>
          <w:del w:id="797" w:author="I.Yermakova" w:date="2022-01-06T12:43:00Z"/>
          <w:rFonts w:asciiTheme="minorHAnsi" w:hAnsiTheme="minorHAnsi" w:cstheme="minorHAnsi"/>
          <w:lang w:val="uk-UA"/>
          <w:rPrChange w:id="798" w:author="Пользователь Windows" w:date="2022-01-09T18:15:00Z">
            <w:rPr>
              <w:ins w:id="799" w:author="Сотник Наталья Григорьевна" w:date="2022-01-06T10:53:00Z"/>
              <w:del w:id="800" w:author="I.Yermakova" w:date="2022-01-06T12:43:00Z"/>
              <w:rFonts w:ascii="Tahoma" w:hAnsi="Tahoma" w:cs="Tahoma"/>
              <w:sz w:val="22"/>
              <w:szCs w:val="22"/>
            </w:rPr>
          </w:rPrChange>
        </w:rPr>
      </w:pPr>
      <w:ins w:id="801" w:author="Сотник Наталья Григорьевна" w:date="2022-01-06T10:53:00Z">
        <w:del w:id="802" w:author="I.Yermakova" w:date="2022-01-06T12:43:00Z">
          <w:r w:rsidRPr="006102AB" w:rsidDel="00287BF2">
            <w:rPr>
              <w:rFonts w:asciiTheme="minorHAnsi" w:hAnsiTheme="minorHAnsi" w:cstheme="minorHAnsi"/>
              <w:lang w:val="uk-UA"/>
              <w:rPrChange w:id="803" w:author="Пользователь Windows" w:date="2022-01-09T18:15:00Z">
                <w:rPr>
                  <w:rFonts w:ascii="Tahoma" w:hAnsi="Tahoma" w:cs="Tahoma"/>
                  <w:sz w:val="22"/>
                </w:rPr>
              </w:rPrChange>
            </w:rPr>
            <w:delText>Cargill employees will not become involved in situations that create a conflict of interest between the    company and the employee.</w:delText>
          </w:r>
        </w:del>
      </w:ins>
    </w:p>
    <w:p w14:paraId="7A509E9F" w14:textId="749B5E90" w:rsidR="00483880" w:rsidRPr="006102AB" w:rsidDel="00287BF2" w:rsidRDefault="00483880" w:rsidP="00483880">
      <w:pPr>
        <w:pStyle w:val="a"/>
        <w:numPr>
          <w:ilvl w:val="0"/>
          <w:numId w:val="26"/>
        </w:numPr>
        <w:jc w:val="both"/>
        <w:rPr>
          <w:ins w:id="804" w:author="Сотник Наталья Григорьевна" w:date="2022-01-06T10:53:00Z"/>
          <w:del w:id="805" w:author="I.Yermakova" w:date="2022-01-06T12:43:00Z"/>
          <w:rFonts w:asciiTheme="minorHAnsi" w:hAnsiTheme="minorHAnsi" w:cstheme="minorHAnsi"/>
          <w:lang w:val="uk-UA"/>
          <w:rPrChange w:id="806" w:author="Пользователь Windows" w:date="2022-01-09T18:15:00Z">
            <w:rPr>
              <w:ins w:id="807" w:author="Сотник Наталья Григорьевна" w:date="2022-01-06T10:53:00Z"/>
              <w:del w:id="808" w:author="I.Yermakova" w:date="2022-01-06T12:43:00Z"/>
              <w:rFonts w:ascii="Tahoma" w:hAnsi="Tahoma" w:cs="Tahoma"/>
              <w:sz w:val="22"/>
              <w:szCs w:val="22"/>
            </w:rPr>
          </w:rPrChange>
        </w:rPr>
      </w:pPr>
      <w:ins w:id="809" w:author="Сотник Наталья Григорьевна" w:date="2022-01-06T10:53:00Z">
        <w:del w:id="810" w:author="I.Yermakova" w:date="2022-01-06T12:43:00Z">
          <w:r w:rsidRPr="006102AB" w:rsidDel="00287BF2">
            <w:rPr>
              <w:rFonts w:asciiTheme="minorHAnsi" w:hAnsiTheme="minorHAnsi" w:cstheme="minorHAnsi"/>
              <w:lang w:val="uk-UA"/>
              <w:rPrChange w:id="811" w:author="Пользователь Windows" w:date="2022-01-09T18:15:00Z">
                <w:rPr>
                  <w:rFonts w:ascii="Tahoma" w:hAnsi="Tahoma" w:cs="Tahoma"/>
                  <w:sz w:val="22"/>
                </w:rPr>
              </w:rPrChange>
            </w:rPr>
            <w:delText>If on specific item(s), local legislation is more strict than this European Purchasing Policy, then the local legislation will apply.</w:delText>
          </w:r>
        </w:del>
      </w:ins>
    </w:p>
    <w:p w14:paraId="01E23DA4" w14:textId="77777777" w:rsidR="00483880" w:rsidRPr="006102AB" w:rsidRDefault="00483880" w:rsidP="00177AF0">
      <w:pPr>
        <w:spacing w:before="120" w:line="240" w:lineRule="auto"/>
        <w:ind w:firstLine="284"/>
        <w:jc w:val="both"/>
        <w:rPr>
          <w:ins w:id="812" w:author="Сотник Наталья Григорьевна" w:date="2022-01-06T11:15:00Z"/>
          <w:rFonts w:asciiTheme="minorHAnsi" w:hAnsiTheme="minorHAnsi" w:cstheme="minorHAnsi"/>
          <w:sz w:val="24"/>
          <w:szCs w:val="24"/>
          <w:lang w:val="uk-UA"/>
          <w:rPrChange w:id="813" w:author="Пользователь Windows" w:date="2022-01-09T18:15:00Z">
            <w:rPr>
              <w:ins w:id="814" w:author="Сотник Наталья Григорьевна" w:date="2022-01-06T11:15:00Z"/>
            </w:rPr>
          </w:rPrChange>
        </w:rPr>
      </w:pPr>
    </w:p>
    <w:p w14:paraId="5F637273" w14:textId="4B228EFB" w:rsidR="00ED6E72" w:rsidRPr="006102AB" w:rsidDel="00287BF2" w:rsidRDefault="00ED6E72" w:rsidP="00ED6E72">
      <w:pPr>
        <w:spacing w:before="120" w:line="240" w:lineRule="auto"/>
        <w:ind w:firstLine="284"/>
        <w:jc w:val="both"/>
        <w:rPr>
          <w:ins w:id="815" w:author="Сотник Наталья Григорьевна" w:date="2022-01-06T11:15:00Z"/>
          <w:del w:id="816" w:author="I.Yermakova" w:date="2022-01-06T12:43:00Z"/>
          <w:rFonts w:asciiTheme="minorHAnsi" w:hAnsiTheme="minorHAnsi" w:cstheme="minorHAnsi"/>
          <w:sz w:val="24"/>
          <w:szCs w:val="24"/>
          <w:lang w:val="uk-UA"/>
          <w:rPrChange w:id="817" w:author="Пользователь Windows" w:date="2022-01-09T18:15:00Z">
            <w:rPr>
              <w:ins w:id="818" w:author="Сотник Наталья Григорьевна" w:date="2022-01-06T11:15:00Z"/>
              <w:del w:id="819" w:author="I.Yermakova" w:date="2022-01-06T12:43:00Z"/>
            </w:rPr>
          </w:rPrChange>
        </w:rPr>
      </w:pPr>
      <w:ins w:id="820" w:author="Сотник Наталья Григорьевна" w:date="2022-01-06T11:15:00Z">
        <w:del w:id="821" w:author="I.Yermakova" w:date="2022-01-06T12:43:00Z">
          <w:r w:rsidRPr="006102AB" w:rsidDel="00287BF2">
            <w:rPr>
              <w:rFonts w:asciiTheme="minorHAnsi" w:hAnsiTheme="minorHAnsi" w:cstheme="minorHAnsi"/>
              <w:sz w:val="24"/>
              <w:szCs w:val="24"/>
              <w:lang w:val="uk-UA"/>
              <w:rPrChange w:id="822" w:author="Пользователь Windows" w:date="2022-01-09T18:15:00Z">
                <w:rPr/>
              </w:rPrChange>
            </w:rPr>
            <w:delText>Конфлікт інтересів</w:delText>
          </w:r>
        </w:del>
      </w:ins>
    </w:p>
    <w:p w14:paraId="052A96A0" w14:textId="2468A14F" w:rsidR="00ED6E72" w:rsidRPr="006102AB" w:rsidRDefault="00ED6E72" w:rsidP="00ED6E72">
      <w:pPr>
        <w:spacing w:before="120" w:line="240" w:lineRule="auto"/>
        <w:ind w:firstLine="284"/>
        <w:jc w:val="both"/>
        <w:rPr>
          <w:ins w:id="823" w:author="I.Yermakova" w:date="2022-01-06T12:43:00Z"/>
          <w:rFonts w:asciiTheme="minorHAnsi" w:hAnsiTheme="minorHAnsi" w:cstheme="minorHAnsi"/>
          <w:sz w:val="24"/>
          <w:szCs w:val="24"/>
          <w:lang w:val="uk-UA"/>
          <w:rPrChange w:id="824" w:author="Пользователь Windows" w:date="2022-01-09T18:15:00Z">
            <w:rPr>
              <w:ins w:id="825" w:author="I.Yermakova" w:date="2022-01-06T12:43:00Z"/>
              <w:lang w:val="ru-RU"/>
            </w:rPr>
          </w:rPrChange>
        </w:rPr>
      </w:pPr>
      <w:ins w:id="826" w:author="Сотник Наталья Григорьевна" w:date="2022-01-06T11:15:00Z">
        <w:del w:id="827" w:author="I.Yermakova" w:date="2022-01-06T12:43:00Z">
          <w:r w:rsidRPr="006102AB" w:rsidDel="00287BF2">
            <w:rPr>
              <w:rFonts w:asciiTheme="minorHAnsi" w:hAnsiTheme="minorHAnsi" w:cstheme="minorHAnsi"/>
              <w:sz w:val="24"/>
              <w:szCs w:val="24"/>
              <w:lang w:val="uk-UA"/>
              <w:rPrChange w:id="828" w:author="Пользователь Windows" w:date="2022-01-09T18:15:00Z">
                <w:rPr/>
              </w:rPrChange>
            </w:rPr>
            <w:lastRenderedPageBreak/>
            <w:delText>Приклади ситуацій, в яких може існувати конфлікт, включають працевлаштування, фінансовий інтерес або платежі конкуренту, постачальнику, агенту, клієнту або члену сім'ї або відносинам</w:delText>
          </w:r>
        </w:del>
        <w:del w:id="829" w:author="Пользователь Windows" w:date="2022-01-09T18:36:00Z">
          <w:r w:rsidRPr="006102AB" w:rsidDel="00755025">
            <w:rPr>
              <w:rFonts w:asciiTheme="minorHAnsi" w:hAnsiTheme="minorHAnsi" w:cstheme="minorHAnsi"/>
              <w:sz w:val="24"/>
              <w:szCs w:val="24"/>
              <w:lang w:val="uk-UA"/>
              <w:rPrChange w:id="830" w:author="Пользователь Windows" w:date="2022-01-09T18:15:00Z">
                <w:rPr/>
              </w:rPrChange>
            </w:rPr>
            <w:delText xml:space="preserve">. </w:delText>
          </w:r>
        </w:del>
        <w:del w:id="831" w:author="I.Yermakova" w:date="2022-01-06T12:43:00Z">
          <w:r w:rsidRPr="006102AB" w:rsidDel="00287BF2">
            <w:rPr>
              <w:rFonts w:asciiTheme="minorHAnsi" w:hAnsiTheme="minorHAnsi" w:cstheme="minorHAnsi"/>
              <w:sz w:val="24"/>
              <w:szCs w:val="24"/>
              <w:lang w:val="uk-UA"/>
              <w:rPrChange w:id="832" w:author="Пользователь Windows" w:date="2022-01-09T18:15:00Z">
                <w:rPr/>
              </w:rPrChange>
            </w:rPr>
            <w:delText xml:space="preserve">Залучення до зовнішньої зайнятості, яка не відповідає інтересам компанії, також може створити конфлікт інтересів. </w:delText>
          </w:r>
        </w:del>
      </w:ins>
    </w:p>
    <w:p w14:paraId="5D010EE4" w14:textId="77777777" w:rsidR="00287BF2" w:rsidRPr="006102AB" w:rsidRDefault="00287BF2" w:rsidP="00ED6E72">
      <w:pPr>
        <w:spacing w:before="120" w:line="240" w:lineRule="auto"/>
        <w:ind w:firstLine="284"/>
        <w:jc w:val="both"/>
        <w:rPr>
          <w:ins w:id="833" w:author="Сотник Наталья Григорьевна" w:date="2022-01-06T11:15:00Z"/>
          <w:rFonts w:asciiTheme="minorHAnsi" w:hAnsiTheme="minorHAnsi" w:cstheme="minorHAnsi"/>
          <w:sz w:val="24"/>
          <w:szCs w:val="24"/>
          <w:lang w:val="uk-UA"/>
          <w:rPrChange w:id="834" w:author="Пользователь Windows" w:date="2022-01-09T18:15:00Z">
            <w:rPr>
              <w:ins w:id="835" w:author="Сотник Наталья Григорьевна" w:date="2022-01-06T11:15:00Z"/>
            </w:rPr>
          </w:rPrChange>
        </w:rPr>
      </w:pPr>
    </w:p>
    <w:p w14:paraId="4DE1315F" w14:textId="77777777" w:rsidR="00ED6E72" w:rsidRPr="006102AB" w:rsidRDefault="00ED6E72" w:rsidP="00177AF0">
      <w:pPr>
        <w:spacing w:before="120" w:line="240" w:lineRule="auto"/>
        <w:ind w:firstLine="284"/>
        <w:jc w:val="both"/>
        <w:rPr>
          <w:rFonts w:asciiTheme="minorHAnsi" w:hAnsiTheme="minorHAnsi" w:cstheme="minorHAnsi"/>
          <w:sz w:val="24"/>
          <w:szCs w:val="24"/>
          <w:lang w:val="uk-UA"/>
          <w:rPrChange w:id="836" w:author="Пользователь Windows" w:date="2022-01-09T18:15:00Z">
            <w:rPr>
              <w:lang w:val="uk-UA"/>
            </w:rPr>
          </w:rPrChange>
        </w:rPr>
      </w:pPr>
    </w:p>
    <w:p w14:paraId="532FDAA9" w14:textId="77777777" w:rsidR="00A21E0E" w:rsidRPr="006102AB" w:rsidRDefault="00A21E0E" w:rsidP="00EC4F8E">
      <w:pPr>
        <w:pStyle w:val="1"/>
        <w:numPr>
          <w:ilvl w:val="0"/>
          <w:numId w:val="4"/>
        </w:numPr>
        <w:rPr>
          <w:rFonts w:asciiTheme="minorHAnsi" w:hAnsiTheme="minorHAnsi" w:cstheme="minorHAnsi"/>
          <w:szCs w:val="24"/>
          <w:lang w:val="uk-UA" w:eastAsia="cs-CZ"/>
          <w:rPrChange w:id="837" w:author="Пользователь Windows" w:date="2022-01-09T18:15:00Z">
            <w:rPr>
              <w:szCs w:val="24"/>
              <w:lang w:val="uk-UA" w:eastAsia="cs-CZ"/>
            </w:rPr>
          </w:rPrChange>
        </w:rPr>
      </w:pPr>
      <w:bookmarkStart w:id="838" w:name="_Toc67181013"/>
      <w:bookmarkStart w:id="839" w:name="_Toc92644045"/>
      <w:r w:rsidRPr="006102AB">
        <w:rPr>
          <w:rFonts w:asciiTheme="minorHAnsi" w:hAnsiTheme="minorHAnsi" w:cstheme="minorHAnsi"/>
          <w:szCs w:val="24"/>
          <w:lang w:val="uk-UA"/>
          <w:rPrChange w:id="840" w:author="Пользователь Windows" w:date="2022-01-09T18:15:00Z">
            <w:rPr>
              <w:lang w:val="uk-UA"/>
            </w:rPr>
          </w:rPrChange>
        </w:rPr>
        <w:t>Терміни та абревіатури</w:t>
      </w:r>
      <w:bookmarkEnd w:id="838"/>
      <w:bookmarkEnd w:id="839"/>
      <w:del w:id="841" w:author="Пользователь Windows" w:date="2022-01-09T19:59:00Z">
        <w:r w:rsidRPr="006102AB" w:rsidDel="003A5FBB">
          <w:rPr>
            <w:rFonts w:asciiTheme="minorHAnsi" w:hAnsiTheme="minorHAnsi" w:cstheme="minorHAnsi"/>
            <w:szCs w:val="24"/>
            <w:lang w:val="uk-UA" w:eastAsia="cs-CZ"/>
            <w:rPrChange w:id="842" w:author="Пользователь Windows" w:date="2022-01-09T18:15:00Z">
              <w:rPr>
                <w:szCs w:val="24"/>
                <w:lang w:val="uk-UA" w:eastAsia="cs-CZ"/>
              </w:rPr>
            </w:rPrChange>
          </w:rPr>
          <w:delText xml:space="preserve"> </w:delText>
        </w:r>
      </w:del>
    </w:p>
    <w:p w14:paraId="6DE4545E" w14:textId="77777777" w:rsidR="00A21E0E" w:rsidRPr="006102AB" w:rsidRDefault="00A21E0E" w:rsidP="00A21E0E">
      <w:pPr>
        <w:pStyle w:val="Zkladntext1"/>
        <w:spacing w:after="120"/>
        <w:ind w:firstLine="284"/>
        <w:rPr>
          <w:rFonts w:asciiTheme="minorHAnsi" w:hAnsiTheme="minorHAnsi" w:cstheme="minorHAnsi"/>
          <w:b/>
          <w:sz w:val="24"/>
          <w:szCs w:val="24"/>
          <w:lang w:val="uk-UA" w:eastAsia="cs-CZ"/>
          <w:rPrChange w:id="843" w:author="Пользователь Windows" w:date="2022-01-09T18:15:00Z">
            <w:rPr>
              <w:b/>
              <w:lang w:val="uk-UA" w:eastAsia="cs-CZ"/>
            </w:rPr>
          </w:rPrChange>
        </w:rPr>
      </w:pPr>
    </w:p>
    <w:p w14:paraId="6B858538" w14:textId="77777777" w:rsidR="00A21E0E" w:rsidRPr="006102AB" w:rsidRDefault="00A21E0E" w:rsidP="00A21E0E">
      <w:pPr>
        <w:pStyle w:val="a1"/>
        <w:spacing w:line="240" w:lineRule="auto"/>
        <w:ind w:firstLine="284"/>
        <w:rPr>
          <w:rFonts w:asciiTheme="minorHAnsi" w:hAnsiTheme="minorHAnsi" w:cstheme="minorHAnsi"/>
          <w:b/>
          <w:sz w:val="24"/>
          <w:szCs w:val="24"/>
          <w:lang w:val="uk-UA" w:eastAsia="cs-CZ"/>
          <w:rPrChange w:id="844" w:author="Пользователь Windows" w:date="2022-01-09T18:15:00Z">
            <w:rPr>
              <w:b/>
              <w:lang w:val="uk-UA" w:eastAsia="cs-CZ"/>
            </w:rPr>
          </w:rPrChange>
        </w:rPr>
      </w:pPr>
      <w:r w:rsidRPr="006102AB">
        <w:rPr>
          <w:rFonts w:asciiTheme="minorHAnsi" w:hAnsiTheme="minorHAnsi" w:cstheme="minorHAnsi"/>
          <w:b/>
          <w:sz w:val="24"/>
          <w:szCs w:val="24"/>
          <w:lang w:val="uk-UA" w:eastAsia="cs-CZ"/>
          <w:rPrChange w:id="845" w:author="Пользователь Windows" w:date="2022-01-09T18:15:00Z">
            <w:rPr>
              <w:b/>
              <w:lang w:val="uk-UA" w:eastAsia="cs-CZ"/>
            </w:rPr>
          </w:rPrChange>
        </w:rPr>
        <w:t>Використані абревіатури:</w:t>
      </w:r>
    </w:p>
    <w:tbl>
      <w:tblPr>
        <w:tblStyle w:val="12"/>
        <w:tblW w:w="10201" w:type="dxa"/>
        <w:tblLook w:val="04A0" w:firstRow="1" w:lastRow="0" w:firstColumn="1" w:lastColumn="0" w:noHBand="0" w:noVBand="1"/>
      </w:tblPr>
      <w:tblGrid>
        <w:gridCol w:w="2547"/>
        <w:gridCol w:w="7654"/>
      </w:tblGrid>
      <w:tr w:rsidR="00EC4F8E" w:rsidRPr="006102AB" w14:paraId="0CC68004" w14:textId="77777777" w:rsidTr="004D57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C54A4E9" w14:textId="77777777" w:rsidR="00A21E0E" w:rsidRPr="006102AB" w:rsidRDefault="00A21E0E" w:rsidP="004D5721">
            <w:pPr>
              <w:spacing w:before="40" w:after="40" w:line="240" w:lineRule="auto"/>
              <w:rPr>
                <w:rFonts w:asciiTheme="minorHAnsi" w:eastAsiaTheme="minorHAnsi" w:hAnsiTheme="minorHAnsi" w:cstheme="minorHAnsi"/>
                <w:b w:val="0"/>
                <w:sz w:val="24"/>
                <w:szCs w:val="24"/>
                <w:lang w:val="uk-UA"/>
                <w:rPrChange w:id="846" w:author="Пользователь Windows" w:date="2022-01-09T18:15:00Z">
                  <w:rPr>
                    <w:rFonts w:eastAsiaTheme="minorHAnsi" w:cs="Arial"/>
                    <w:b w:val="0"/>
                    <w:lang w:val="uk-UA"/>
                  </w:rPr>
                </w:rPrChange>
              </w:rPr>
            </w:pPr>
            <w:r w:rsidRPr="006102AB">
              <w:rPr>
                <w:rFonts w:asciiTheme="minorHAnsi" w:hAnsiTheme="minorHAnsi" w:cstheme="minorHAnsi"/>
                <w:sz w:val="24"/>
                <w:szCs w:val="24"/>
                <w:lang w:val="uk-UA"/>
                <w:rPrChange w:id="847" w:author="Пользователь Windows" w:date="2022-01-09T18:15:00Z">
                  <w:rPr>
                    <w:szCs w:val="24"/>
                    <w:lang w:val="uk-UA"/>
                  </w:rPr>
                </w:rPrChange>
              </w:rPr>
              <w:t>CAPEX</w:t>
            </w:r>
          </w:p>
        </w:tc>
        <w:tc>
          <w:tcPr>
            <w:tcW w:w="7654" w:type="dxa"/>
          </w:tcPr>
          <w:p w14:paraId="56476A51" w14:textId="77777777" w:rsidR="00A21E0E" w:rsidRPr="006102AB" w:rsidRDefault="00A21E0E" w:rsidP="004D5721">
            <w:pPr>
              <w:spacing w:before="40" w:after="40" w:line="240"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sz w:val="24"/>
                <w:szCs w:val="24"/>
                <w:lang w:val="uk-UA"/>
                <w:rPrChange w:id="848" w:author="Пользователь Windows" w:date="2022-01-09T18:15:00Z">
                  <w:rPr>
                    <w:rFonts w:eastAsiaTheme="minorHAnsi" w:cs="Arial"/>
                    <w:b w:val="0"/>
                    <w:bCs w:val="0"/>
                    <w:lang w:val="uk-UA"/>
                  </w:rPr>
                </w:rPrChange>
              </w:rPr>
            </w:pPr>
            <w:r w:rsidRPr="006102AB">
              <w:rPr>
                <w:rFonts w:asciiTheme="minorHAnsi" w:hAnsiTheme="minorHAnsi" w:cstheme="minorHAnsi"/>
                <w:sz w:val="24"/>
                <w:szCs w:val="24"/>
                <w:lang w:val="uk-UA"/>
                <w:rPrChange w:id="849" w:author="Пользователь Windows" w:date="2022-01-09T18:15:00Z">
                  <w:rPr>
                    <w:lang w:val="uk-UA"/>
                  </w:rPr>
                </w:rPrChange>
              </w:rPr>
              <w:t>Капітальні витрати</w:t>
            </w:r>
          </w:p>
        </w:tc>
      </w:tr>
      <w:tr w:rsidR="00EC4F8E" w:rsidRPr="006102AB" w14:paraId="5F81F9F4" w14:textId="77777777" w:rsidTr="004D5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629E415" w14:textId="77777777" w:rsidR="00A21E0E" w:rsidRPr="006102AB" w:rsidRDefault="00A21E0E" w:rsidP="004D5721">
            <w:pPr>
              <w:spacing w:before="40" w:after="40" w:line="240" w:lineRule="auto"/>
              <w:rPr>
                <w:rFonts w:asciiTheme="minorHAnsi" w:eastAsiaTheme="minorHAnsi" w:hAnsiTheme="minorHAnsi" w:cstheme="minorHAnsi"/>
                <w:b w:val="0"/>
                <w:sz w:val="24"/>
                <w:szCs w:val="24"/>
                <w:lang w:val="uk-UA"/>
                <w:rPrChange w:id="850" w:author="Пользователь Windows" w:date="2022-01-09T18:15:00Z">
                  <w:rPr>
                    <w:rFonts w:eastAsiaTheme="minorHAnsi" w:cs="Arial"/>
                    <w:b w:val="0"/>
                    <w:lang w:val="en-US"/>
                  </w:rPr>
                </w:rPrChange>
              </w:rPr>
            </w:pPr>
            <w:r w:rsidRPr="006102AB">
              <w:rPr>
                <w:rFonts w:asciiTheme="minorHAnsi" w:hAnsiTheme="minorHAnsi" w:cstheme="minorHAnsi"/>
                <w:sz w:val="24"/>
                <w:szCs w:val="24"/>
                <w:lang w:val="uk-UA"/>
                <w:rPrChange w:id="851" w:author="Пользователь Windows" w:date="2022-01-09T18:15:00Z">
                  <w:rPr>
                    <w:szCs w:val="24"/>
                  </w:rPr>
                </w:rPrChange>
              </w:rPr>
              <w:t>1C BAS ERP</w:t>
            </w:r>
          </w:p>
        </w:tc>
        <w:tc>
          <w:tcPr>
            <w:tcW w:w="7654" w:type="dxa"/>
          </w:tcPr>
          <w:p w14:paraId="001FD02D" w14:textId="77777777" w:rsidR="00A21E0E" w:rsidRPr="006102AB" w:rsidRDefault="00A21E0E" w:rsidP="00A21E0E">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uk-UA"/>
                <w:rPrChange w:id="852" w:author="Пользователь Windows" w:date="2022-01-09T18:15:00Z">
                  <w:rPr>
                    <w:szCs w:val="24"/>
                    <w:lang w:val="uk-UA"/>
                  </w:rPr>
                </w:rPrChange>
              </w:rPr>
            </w:pPr>
            <w:r w:rsidRPr="006102AB">
              <w:rPr>
                <w:rFonts w:asciiTheme="minorHAnsi" w:hAnsiTheme="minorHAnsi" w:cstheme="minorHAnsi"/>
                <w:sz w:val="24"/>
                <w:szCs w:val="24"/>
                <w:lang w:val="uk-UA"/>
                <w:rPrChange w:id="853" w:author="Пользователь Windows" w:date="2022-01-09T18:15:00Z">
                  <w:rPr>
                    <w:lang w:val="uk-UA"/>
                  </w:rPr>
                </w:rPrChange>
              </w:rPr>
              <w:t xml:space="preserve">Система планування ресурсів </w:t>
            </w:r>
          </w:p>
        </w:tc>
      </w:tr>
    </w:tbl>
    <w:p w14:paraId="185EFAE8" w14:textId="77777777" w:rsidR="00A21E0E" w:rsidRPr="006102AB" w:rsidRDefault="00A21E0E" w:rsidP="00A21E0E">
      <w:pPr>
        <w:pStyle w:val="Zkladntext1"/>
        <w:spacing w:after="120"/>
        <w:ind w:firstLine="284"/>
        <w:rPr>
          <w:rFonts w:asciiTheme="minorHAnsi" w:hAnsiTheme="minorHAnsi" w:cstheme="minorHAnsi"/>
          <w:b/>
          <w:sz w:val="24"/>
          <w:szCs w:val="24"/>
          <w:lang w:val="uk-UA" w:eastAsia="cs-CZ"/>
          <w:rPrChange w:id="854" w:author="Пользователь Windows" w:date="2022-01-09T18:15:00Z">
            <w:rPr>
              <w:b/>
              <w:lang w:val="uk-UA" w:eastAsia="cs-CZ"/>
            </w:rPr>
          </w:rPrChange>
        </w:rPr>
      </w:pPr>
    </w:p>
    <w:p w14:paraId="0ECC6269" w14:textId="1EF58B7C" w:rsidR="00A21E0E" w:rsidRPr="006102AB" w:rsidRDefault="00A21E0E" w:rsidP="00A21E0E">
      <w:pPr>
        <w:pStyle w:val="Zkladntext1"/>
        <w:spacing w:after="120"/>
        <w:ind w:firstLine="284"/>
        <w:rPr>
          <w:rFonts w:asciiTheme="minorHAnsi" w:hAnsiTheme="minorHAnsi" w:cstheme="minorHAnsi"/>
          <w:b/>
          <w:sz w:val="24"/>
          <w:szCs w:val="24"/>
          <w:lang w:val="uk-UA" w:eastAsia="cs-CZ"/>
          <w:rPrChange w:id="855" w:author="Пользователь Windows" w:date="2022-01-09T18:15:00Z">
            <w:rPr>
              <w:b/>
              <w:lang w:val="uk-UA" w:eastAsia="cs-CZ"/>
            </w:rPr>
          </w:rPrChange>
        </w:rPr>
      </w:pPr>
      <w:r w:rsidRPr="006102AB">
        <w:rPr>
          <w:rFonts w:asciiTheme="minorHAnsi" w:hAnsiTheme="minorHAnsi" w:cstheme="minorHAnsi"/>
          <w:b/>
          <w:sz w:val="24"/>
          <w:szCs w:val="24"/>
          <w:lang w:val="uk-UA" w:eastAsia="cs-CZ"/>
          <w:rPrChange w:id="856" w:author="Пользователь Windows" w:date="2022-01-09T18:15:00Z">
            <w:rPr>
              <w:b/>
              <w:lang w:val="uk-UA" w:eastAsia="cs-CZ"/>
            </w:rPr>
          </w:rPrChange>
        </w:rPr>
        <w:t>Використані терміни</w:t>
      </w:r>
      <w:ins w:id="857" w:author="Пользователь Windows" w:date="2022-01-09T18:18:00Z">
        <w:r w:rsidR="006102AB">
          <w:rPr>
            <w:rFonts w:asciiTheme="minorHAnsi" w:hAnsiTheme="minorHAnsi" w:cstheme="minorHAnsi"/>
            <w:b/>
            <w:sz w:val="24"/>
            <w:szCs w:val="24"/>
            <w:lang w:val="uk-UA" w:eastAsia="cs-CZ"/>
          </w:rPr>
          <w:t>:</w:t>
        </w:r>
      </w:ins>
    </w:p>
    <w:tbl>
      <w:tblPr>
        <w:tblStyle w:val="12"/>
        <w:tblW w:w="10275" w:type="dxa"/>
        <w:tblInd w:w="-5" w:type="dxa"/>
        <w:tblLook w:val="04A0" w:firstRow="1" w:lastRow="0" w:firstColumn="1" w:lastColumn="0" w:noHBand="0" w:noVBand="1"/>
        <w:tblPrChange w:id="858" w:author="Пользователь Windows" w:date="2022-01-09T18:28:00Z">
          <w:tblPr>
            <w:tblStyle w:val="12"/>
            <w:tblW w:w="10201" w:type="dxa"/>
            <w:jc w:val="center"/>
            <w:tblLook w:val="04A0" w:firstRow="1" w:lastRow="0" w:firstColumn="1" w:lastColumn="0" w:noHBand="0" w:noVBand="1"/>
          </w:tblPr>
        </w:tblPrChange>
      </w:tblPr>
      <w:tblGrid>
        <w:gridCol w:w="2533"/>
        <w:gridCol w:w="7742"/>
        <w:tblGridChange w:id="859">
          <w:tblGrid>
            <w:gridCol w:w="2515"/>
            <w:gridCol w:w="7686"/>
          </w:tblGrid>
        </w:tblGridChange>
      </w:tblGrid>
      <w:tr w:rsidR="00EC4F8E" w:rsidRPr="00EC466E" w14:paraId="59C34F19" w14:textId="77777777" w:rsidTr="00755025">
        <w:trPr>
          <w:cnfStyle w:val="100000000000" w:firstRow="1" w:lastRow="0" w:firstColumn="0" w:lastColumn="0" w:oddVBand="0" w:evenVBand="0" w:oddHBand="0" w:evenHBand="0" w:firstRowFirstColumn="0" w:firstRowLastColumn="0" w:lastRowFirstColumn="0" w:lastRowLastColumn="0"/>
          <w:trHeight w:val="280"/>
          <w:trPrChange w:id="860" w:author="Пользователь Windows" w:date="2022-01-09T18:28:00Z">
            <w:trPr>
              <w:jc w:val="center"/>
            </w:trPr>
          </w:trPrChange>
        </w:trPr>
        <w:tc>
          <w:tcPr>
            <w:cnfStyle w:val="001000000000" w:firstRow="0" w:lastRow="0" w:firstColumn="1" w:lastColumn="0" w:oddVBand="0" w:evenVBand="0" w:oddHBand="0" w:evenHBand="0" w:firstRowFirstColumn="0" w:firstRowLastColumn="0" w:lastRowFirstColumn="0" w:lastRowLastColumn="0"/>
            <w:tcW w:w="2533" w:type="dxa"/>
            <w:vAlign w:val="center"/>
            <w:tcPrChange w:id="861" w:author="Пользователь Windows" w:date="2022-01-09T18:28:00Z">
              <w:tcPr>
                <w:tcW w:w="2515" w:type="dxa"/>
                <w:vAlign w:val="center"/>
              </w:tcPr>
            </w:tcPrChange>
          </w:tcPr>
          <w:p w14:paraId="51E81E99" w14:textId="77777777" w:rsidR="00A21E0E" w:rsidRPr="006102AB" w:rsidRDefault="00A21E0E" w:rsidP="004D5721">
            <w:pPr>
              <w:spacing w:line="240" w:lineRule="auto"/>
              <w:cnfStyle w:val="101000000000" w:firstRow="1" w:lastRow="0" w:firstColumn="1" w:lastColumn="0" w:oddVBand="0" w:evenVBand="0" w:oddHBand="0" w:evenHBand="0" w:firstRowFirstColumn="0" w:firstRowLastColumn="0" w:lastRowFirstColumn="0" w:lastRowLastColumn="0"/>
              <w:rPr>
                <w:rFonts w:asciiTheme="minorHAnsi" w:hAnsiTheme="minorHAnsi" w:cstheme="minorHAnsi"/>
                <w:b w:val="0"/>
                <w:sz w:val="24"/>
                <w:szCs w:val="24"/>
                <w:lang w:val="uk-UA"/>
                <w:rPrChange w:id="862" w:author="Пользователь Windows" w:date="2022-01-09T18:15:00Z">
                  <w:rPr>
                    <w:b w:val="0"/>
                    <w:szCs w:val="24"/>
                    <w:lang w:val="uk-UA"/>
                  </w:rPr>
                </w:rPrChange>
              </w:rPr>
            </w:pPr>
            <w:r w:rsidRPr="006102AB">
              <w:rPr>
                <w:rFonts w:asciiTheme="minorHAnsi" w:hAnsiTheme="minorHAnsi" w:cstheme="minorHAnsi"/>
                <w:sz w:val="24"/>
                <w:szCs w:val="24"/>
                <w:lang w:val="uk-UA"/>
                <w:rPrChange w:id="863" w:author="Пользователь Windows" w:date="2022-01-09T18:15:00Z">
                  <w:rPr>
                    <w:szCs w:val="24"/>
                    <w:lang w:val="uk-UA"/>
                  </w:rPr>
                </w:rPrChange>
              </w:rPr>
              <w:t>Контрагент</w:t>
            </w:r>
          </w:p>
        </w:tc>
        <w:tc>
          <w:tcPr>
            <w:tcW w:w="7742" w:type="dxa"/>
            <w:tcPrChange w:id="864" w:author="Пользователь Windows" w:date="2022-01-09T18:28:00Z">
              <w:tcPr>
                <w:tcW w:w="7686" w:type="dxa"/>
              </w:tcPr>
            </w:tcPrChange>
          </w:tcPr>
          <w:p w14:paraId="50EAC639" w14:textId="77777777" w:rsidR="00A21E0E" w:rsidRPr="006102AB" w:rsidRDefault="00A21E0E" w:rsidP="004D5721">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lang w:val="uk-UA"/>
                <w:rPrChange w:id="865" w:author="Пользователь Windows" w:date="2022-01-09T18:15:00Z">
                  <w:rPr>
                    <w:b w:val="0"/>
                    <w:bCs w:val="0"/>
                    <w:szCs w:val="24"/>
                    <w:lang w:val="uk-UA"/>
                  </w:rPr>
                </w:rPrChange>
              </w:rPr>
            </w:pPr>
            <w:r w:rsidRPr="006102AB">
              <w:rPr>
                <w:rFonts w:asciiTheme="minorHAnsi" w:hAnsiTheme="minorHAnsi" w:cstheme="minorHAnsi"/>
                <w:sz w:val="24"/>
                <w:szCs w:val="24"/>
                <w:lang w:val="uk-UA"/>
                <w:rPrChange w:id="866" w:author="Пользователь Windows" w:date="2022-01-09T18:15:00Z">
                  <w:rPr>
                    <w:lang w:val="uk-UA"/>
                  </w:rPr>
                </w:rPrChange>
              </w:rPr>
              <w:t>Організація, яка поставляє ТМЦ</w:t>
            </w:r>
            <w:del w:id="867" w:author="Пользователь Windows" w:date="2022-01-09T18:57:00Z">
              <w:r w:rsidRPr="006102AB" w:rsidDel="00700846">
                <w:rPr>
                  <w:rFonts w:asciiTheme="minorHAnsi" w:hAnsiTheme="minorHAnsi" w:cstheme="minorHAnsi"/>
                  <w:sz w:val="24"/>
                  <w:szCs w:val="24"/>
                  <w:lang w:val="uk-UA"/>
                  <w:rPrChange w:id="868" w:author="Пользователь Windows" w:date="2022-01-09T18:15:00Z">
                    <w:rPr>
                      <w:lang w:val="uk-UA"/>
                    </w:rPr>
                  </w:rPrChange>
                </w:rPr>
                <w:delText xml:space="preserve"> </w:delText>
              </w:r>
            </w:del>
            <w:r w:rsidRPr="006102AB">
              <w:rPr>
                <w:rFonts w:asciiTheme="minorHAnsi" w:hAnsiTheme="minorHAnsi" w:cstheme="minorHAnsi"/>
                <w:sz w:val="24"/>
                <w:szCs w:val="24"/>
                <w:lang w:val="uk-UA"/>
                <w:rPrChange w:id="869" w:author="Пользователь Windows" w:date="2022-01-09T18:15:00Z">
                  <w:rPr>
                    <w:lang w:val="uk-UA"/>
                  </w:rPr>
                </w:rPrChange>
              </w:rPr>
              <w:t>/</w:t>
            </w:r>
            <w:del w:id="870" w:author="Пользователь Windows" w:date="2022-01-09T18:57:00Z">
              <w:r w:rsidRPr="006102AB" w:rsidDel="00700846">
                <w:rPr>
                  <w:rFonts w:asciiTheme="minorHAnsi" w:hAnsiTheme="minorHAnsi" w:cstheme="minorHAnsi"/>
                  <w:sz w:val="24"/>
                  <w:szCs w:val="24"/>
                  <w:lang w:val="uk-UA"/>
                  <w:rPrChange w:id="871" w:author="Пользователь Windows" w:date="2022-01-09T18:15:00Z">
                    <w:rPr>
                      <w:lang w:val="uk-UA"/>
                    </w:rPr>
                  </w:rPrChange>
                </w:rPr>
                <w:delText xml:space="preserve"> </w:delText>
              </w:r>
            </w:del>
            <w:r w:rsidRPr="006102AB">
              <w:rPr>
                <w:rFonts w:asciiTheme="minorHAnsi" w:hAnsiTheme="minorHAnsi" w:cstheme="minorHAnsi"/>
                <w:sz w:val="24"/>
                <w:szCs w:val="24"/>
                <w:lang w:val="uk-UA"/>
                <w:rPrChange w:id="872" w:author="Пользователь Windows" w:date="2022-01-09T18:15:00Z">
                  <w:rPr>
                    <w:lang w:val="uk-UA"/>
                  </w:rPr>
                </w:rPrChange>
              </w:rPr>
              <w:t>послуги</w:t>
            </w:r>
            <w:del w:id="873" w:author="Пользователь Windows" w:date="2022-01-09T18:57:00Z">
              <w:r w:rsidRPr="006102AB" w:rsidDel="00700846">
                <w:rPr>
                  <w:rFonts w:asciiTheme="minorHAnsi" w:hAnsiTheme="minorHAnsi" w:cstheme="minorHAnsi"/>
                  <w:sz w:val="24"/>
                  <w:szCs w:val="24"/>
                  <w:lang w:val="uk-UA"/>
                  <w:rPrChange w:id="874" w:author="Пользователь Windows" w:date="2022-01-09T18:15:00Z">
                    <w:rPr>
                      <w:lang w:val="uk-UA"/>
                    </w:rPr>
                  </w:rPrChange>
                </w:rPr>
                <w:delText xml:space="preserve"> </w:delText>
              </w:r>
            </w:del>
            <w:r w:rsidRPr="006102AB">
              <w:rPr>
                <w:rFonts w:asciiTheme="minorHAnsi" w:hAnsiTheme="minorHAnsi" w:cstheme="minorHAnsi"/>
                <w:sz w:val="24"/>
                <w:szCs w:val="24"/>
                <w:lang w:val="uk-UA"/>
                <w:rPrChange w:id="875" w:author="Пользователь Windows" w:date="2022-01-09T18:15:00Z">
                  <w:rPr>
                    <w:lang w:val="uk-UA"/>
                  </w:rPr>
                </w:rPrChange>
              </w:rPr>
              <w:t>/</w:t>
            </w:r>
            <w:del w:id="876" w:author="Пользователь Windows" w:date="2022-01-09T18:57:00Z">
              <w:r w:rsidRPr="006102AB" w:rsidDel="00700846">
                <w:rPr>
                  <w:rFonts w:asciiTheme="minorHAnsi" w:hAnsiTheme="minorHAnsi" w:cstheme="minorHAnsi"/>
                  <w:sz w:val="24"/>
                  <w:szCs w:val="24"/>
                  <w:lang w:val="uk-UA"/>
                  <w:rPrChange w:id="877" w:author="Пользователь Windows" w:date="2022-01-09T18:15:00Z">
                    <w:rPr>
                      <w:lang w:val="uk-UA"/>
                    </w:rPr>
                  </w:rPrChange>
                </w:rPr>
                <w:delText xml:space="preserve"> </w:delText>
              </w:r>
            </w:del>
            <w:r w:rsidRPr="006102AB">
              <w:rPr>
                <w:rFonts w:asciiTheme="minorHAnsi" w:hAnsiTheme="minorHAnsi" w:cstheme="minorHAnsi"/>
                <w:sz w:val="24"/>
                <w:szCs w:val="24"/>
                <w:lang w:val="uk-UA"/>
                <w:rPrChange w:id="878" w:author="Пользователь Windows" w:date="2022-01-09T18:15:00Z">
                  <w:rPr>
                    <w:lang w:val="uk-UA"/>
                  </w:rPr>
                </w:rPrChange>
              </w:rPr>
              <w:t>роботи</w:t>
            </w:r>
          </w:p>
        </w:tc>
      </w:tr>
      <w:tr w:rsidR="00EC4F8E" w:rsidRPr="00EC466E" w14:paraId="3128CF02" w14:textId="77777777" w:rsidTr="00755025">
        <w:trPr>
          <w:cnfStyle w:val="000000100000" w:firstRow="0" w:lastRow="0" w:firstColumn="0" w:lastColumn="0" w:oddVBand="0" w:evenVBand="0" w:oddHBand="1" w:evenHBand="0" w:firstRowFirstColumn="0" w:firstRowLastColumn="0" w:lastRowFirstColumn="0" w:lastRowLastColumn="0"/>
          <w:trHeight w:val="575"/>
          <w:trPrChange w:id="879" w:author="Пользователь Windows" w:date="2022-01-09T18:28:00Z">
            <w:trPr>
              <w:jc w:val="center"/>
            </w:trPr>
          </w:trPrChange>
        </w:trPr>
        <w:tc>
          <w:tcPr>
            <w:cnfStyle w:val="001000000000" w:firstRow="0" w:lastRow="0" w:firstColumn="1" w:lastColumn="0" w:oddVBand="0" w:evenVBand="0" w:oddHBand="0" w:evenHBand="0" w:firstRowFirstColumn="0" w:firstRowLastColumn="0" w:lastRowFirstColumn="0" w:lastRowLastColumn="0"/>
            <w:tcW w:w="2533" w:type="dxa"/>
            <w:vAlign w:val="center"/>
            <w:tcPrChange w:id="880" w:author="Пользователь Windows" w:date="2022-01-09T18:28:00Z">
              <w:tcPr>
                <w:tcW w:w="2515" w:type="dxa"/>
                <w:vAlign w:val="center"/>
              </w:tcPr>
            </w:tcPrChange>
          </w:tcPr>
          <w:p w14:paraId="34BE5C7B" w14:textId="77777777" w:rsidR="00A21E0E" w:rsidRPr="006102AB" w:rsidRDefault="00A21E0E" w:rsidP="004D5721">
            <w:pPr>
              <w:spacing w:line="240" w:lineRule="auto"/>
              <w:cnfStyle w:val="001000100000" w:firstRow="0" w:lastRow="0" w:firstColumn="1" w:lastColumn="0" w:oddVBand="0" w:evenVBand="0" w:oddHBand="1" w:evenHBand="0" w:firstRowFirstColumn="0" w:firstRowLastColumn="0" w:lastRowFirstColumn="0" w:lastRowLastColumn="0"/>
              <w:rPr>
                <w:rFonts w:asciiTheme="minorHAnsi" w:hAnsiTheme="minorHAnsi" w:cstheme="minorHAnsi"/>
                <w:b w:val="0"/>
                <w:sz w:val="24"/>
                <w:szCs w:val="24"/>
                <w:lang w:val="uk-UA"/>
                <w:rPrChange w:id="881" w:author="Пользователь Windows" w:date="2022-01-09T18:15:00Z">
                  <w:rPr>
                    <w:b w:val="0"/>
                    <w:szCs w:val="24"/>
                    <w:lang w:val="uk-UA"/>
                  </w:rPr>
                </w:rPrChange>
              </w:rPr>
            </w:pPr>
            <w:r w:rsidRPr="006102AB">
              <w:rPr>
                <w:rFonts w:asciiTheme="minorHAnsi" w:hAnsiTheme="minorHAnsi" w:cstheme="minorHAnsi"/>
                <w:sz w:val="24"/>
                <w:szCs w:val="24"/>
                <w:lang w:val="uk-UA"/>
                <w:rPrChange w:id="882" w:author="Пользователь Windows" w:date="2022-01-09T18:15:00Z">
                  <w:rPr>
                    <w:szCs w:val="24"/>
                    <w:lang w:val="uk-UA"/>
                  </w:rPr>
                </w:rPrChange>
              </w:rPr>
              <w:t>ТМЦ</w:t>
            </w:r>
          </w:p>
        </w:tc>
        <w:tc>
          <w:tcPr>
            <w:tcW w:w="7742" w:type="dxa"/>
            <w:tcPrChange w:id="883" w:author="Пользователь Windows" w:date="2022-01-09T18:28:00Z">
              <w:tcPr>
                <w:tcW w:w="7686" w:type="dxa"/>
              </w:tcPr>
            </w:tcPrChange>
          </w:tcPr>
          <w:p w14:paraId="05EEB1D4" w14:textId="77777777" w:rsidR="00A21E0E" w:rsidRPr="006102AB" w:rsidRDefault="00A21E0E" w:rsidP="004D5721">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uk-UA"/>
                <w:rPrChange w:id="884" w:author="Пользователь Windows" w:date="2022-01-09T18:15:00Z">
                  <w:rPr>
                    <w:szCs w:val="24"/>
                    <w:lang w:val="uk-UA"/>
                  </w:rPr>
                </w:rPrChange>
              </w:rPr>
            </w:pPr>
            <w:r w:rsidRPr="006102AB">
              <w:rPr>
                <w:rFonts w:asciiTheme="minorHAnsi" w:hAnsiTheme="minorHAnsi" w:cstheme="minorHAnsi"/>
                <w:sz w:val="24"/>
                <w:szCs w:val="24"/>
                <w:lang w:val="uk-UA"/>
                <w:rPrChange w:id="885" w:author="Пользователь Windows" w:date="2022-01-09T18:15:00Z">
                  <w:rPr>
                    <w:lang w:val="uk-UA"/>
                  </w:rPr>
                </w:rPrChange>
              </w:rPr>
              <w:t>Всі готові вироби, напівфабрикати, запасні частини, витратні матеріали та послуги / інвестиції виробничого або невиробничого характеру</w:t>
            </w:r>
          </w:p>
        </w:tc>
      </w:tr>
      <w:tr w:rsidR="00EC4F8E" w:rsidRPr="00EC466E" w14:paraId="77F950CF" w14:textId="77777777" w:rsidTr="00755025">
        <w:trPr>
          <w:trHeight w:val="1150"/>
          <w:trPrChange w:id="886" w:author="Пользователь Windows" w:date="2022-01-09T18:28:00Z">
            <w:trPr>
              <w:jc w:val="center"/>
            </w:trPr>
          </w:trPrChange>
        </w:trPr>
        <w:tc>
          <w:tcPr>
            <w:cnfStyle w:val="001000000000" w:firstRow="0" w:lastRow="0" w:firstColumn="1" w:lastColumn="0" w:oddVBand="0" w:evenVBand="0" w:oddHBand="0" w:evenHBand="0" w:firstRowFirstColumn="0" w:firstRowLastColumn="0" w:lastRowFirstColumn="0" w:lastRowLastColumn="0"/>
            <w:tcW w:w="2533" w:type="dxa"/>
            <w:vAlign w:val="center"/>
            <w:tcPrChange w:id="887" w:author="Пользователь Windows" w:date="2022-01-09T18:28:00Z">
              <w:tcPr>
                <w:tcW w:w="2515" w:type="dxa"/>
                <w:vAlign w:val="center"/>
              </w:tcPr>
            </w:tcPrChange>
          </w:tcPr>
          <w:p w14:paraId="059A5406" w14:textId="77777777" w:rsidR="00A21E0E" w:rsidRPr="006102AB" w:rsidRDefault="00A21E0E" w:rsidP="004D5721">
            <w:pPr>
              <w:spacing w:line="240" w:lineRule="auto"/>
              <w:rPr>
                <w:rFonts w:asciiTheme="minorHAnsi" w:hAnsiTheme="minorHAnsi" w:cstheme="minorHAnsi"/>
                <w:sz w:val="24"/>
                <w:szCs w:val="24"/>
                <w:lang w:val="uk-UA"/>
                <w:rPrChange w:id="888" w:author="Пользователь Windows" w:date="2022-01-09T18:15:00Z">
                  <w:rPr>
                    <w:szCs w:val="24"/>
                    <w:lang w:val="uk-UA"/>
                  </w:rPr>
                </w:rPrChange>
              </w:rPr>
            </w:pPr>
            <w:r w:rsidRPr="006102AB">
              <w:rPr>
                <w:rFonts w:asciiTheme="minorHAnsi" w:hAnsiTheme="minorHAnsi" w:cstheme="minorHAnsi"/>
                <w:sz w:val="24"/>
                <w:szCs w:val="24"/>
                <w:lang w:val="uk-UA"/>
                <w:rPrChange w:id="889" w:author="Пользователь Windows" w:date="2022-01-09T18:15:00Z">
                  <w:rPr>
                    <w:szCs w:val="24"/>
                    <w:lang w:val="uk-UA"/>
                  </w:rPr>
                </w:rPrChange>
              </w:rPr>
              <w:t>Процедура вибору Постачальника</w:t>
            </w:r>
          </w:p>
        </w:tc>
        <w:tc>
          <w:tcPr>
            <w:tcW w:w="7742" w:type="dxa"/>
            <w:tcPrChange w:id="890" w:author="Пользователь Windows" w:date="2022-01-09T18:28:00Z">
              <w:tcPr>
                <w:tcW w:w="7686" w:type="dxa"/>
              </w:tcPr>
            </w:tcPrChange>
          </w:tcPr>
          <w:p w14:paraId="0C962AEC" w14:textId="107AAC77" w:rsidR="00A21E0E" w:rsidRPr="006102AB" w:rsidRDefault="00A21E0E" w:rsidP="00656D04">
            <w:pPr>
              <w:pStyle w:val="Zkladntext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uk-UA"/>
                <w:rPrChange w:id="891" w:author="Пользователь Windows" w:date="2022-01-09T18:15:00Z">
                  <w:rPr>
                    <w:szCs w:val="24"/>
                    <w:lang w:val="uk-UA"/>
                  </w:rPr>
                </w:rPrChange>
              </w:rPr>
            </w:pPr>
            <w:r w:rsidRPr="006102AB">
              <w:rPr>
                <w:rFonts w:asciiTheme="minorHAnsi" w:hAnsiTheme="minorHAnsi" w:cstheme="minorHAnsi"/>
                <w:sz w:val="24"/>
                <w:szCs w:val="24"/>
                <w:lang w:val="uk-UA"/>
                <w:rPrChange w:id="892" w:author="Пользователь Windows" w:date="2022-01-09T18:15:00Z">
                  <w:rPr>
                    <w:lang w:val="uk-UA"/>
                  </w:rPr>
                </w:rPrChange>
              </w:rPr>
              <w:t xml:space="preserve">Частина процесу </w:t>
            </w:r>
            <w:proofErr w:type="spellStart"/>
            <w:r w:rsidRPr="006102AB">
              <w:rPr>
                <w:rFonts w:asciiTheme="minorHAnsi" w:hAnsiTheme="minorHAnsi" w:cstheme="minorHAnsi"/>
                <w:sz w:val="24"/>
                <w:szCs w:val="24"/>
                <w:lang w:val="uk-UA"/>
                <w:rPrChange w:id="893" w:author="Пользователь Windows" w:date="2022-01-09T18:15:00Z">
                  <w:rPr>
                    <w:lang w:val="uk-UA"/>
                  </w:rPr>
                </w:rPrChange>
              </w:rPr>
              <w:t>закупівель</w:t>
            </w:r>
            <w:proofErr w:type="spellEnd"/>
            <w:r w:rsidRPr="006102AB">
              <w:rPr>
                <w:rFonts w:asciiTheme="minorHAnsi" w:hAnsiTheme="minorHAnsi" w:cstheme="minorHAnsi"/>
                <w:sz w:val="24"/>
                <w:szCs w:val="24"/>
                <w:lang w:val="uk-UA"/>
                <w:rPrChange w:id="894" w:author="Пользователь Windows" w:date="2022-01-09T18:15:00Z">
                  <w:rPr>
                    <w:lang w:val="uk-UA"/>
                  </w:rPr>
                </w:rPrChange>
              </w:rPr>
              <w:t xml:space="preserve">, в ході </w:t>
            </w:r>
            <w:del w:id="895" w:author="Пользователь Windows" w:date="2022-01-09T18:18:00Z">
              <w:r w:rsidRPr="006102AB" w:rsidDel="006102AB">
                <w:rPr>
                  <w:rFonts w:asciiTheme="minorHAnsi" w:hAnsiTheme="minorHAnsi" w:cstheme="minorHAnsi"/>
                  <w:sz w:val="24"/>
                  <w:szCs w:val="24"/>
                  <w:lang w:val="uk-UA"/>
                  <w:rPrChange w:id="896" w:author="Пользователь Windows" w:date="2022-01-09T18:15:00Z">
                    <w:rPr>
                      <w:lang w:val="uk-UA"/>
                    </w:rPr>
                  </w:rPrChange>
                </w:rPr>
                <w:delText xml:space="preserve">якої </w:delText>
              </w:r>
            </w:del>
            <w:ins w:id="897" w:author="Пользователь Windows" w:date="2022-01-09T18:18:00Z">
              <w:r w:rsidR="006102AB" w:rsidRPr="006102AB">
                <w:rPr>
                  <w:rFonts w:asciiTheme="minorHAnsi" w:hAnsiTheme="minorHAnsi" w:cstheme="minorHAnsi"/>
                  <w:sz w:val="24"/>
                  <w:szCs w:val="24"/>
                  <w:lang w:val="uk-UA"/>
                  <w:rPrChange w:id="898" w:author="Пользователь Windows" w:date="2022-01-09T18:15:00Z">
                    <w:rPr>
                      <w:lang w:val="uk-UA"/>
                    </w:rPr>
                  </w:rPrChange>
                </w:rPr>
                <w:t>яко</w:t>
              </w:r>
              <w:r w:rsidR="006102AB">
                <w:rPr>
                  <w:rFonts w:asciiTheme="minorHAnsi" w:hAnsiTheme="minorHAnsi" w:cstheme="minorHAnsi"/>
                  <w:sz w:val="24"/>
                  <w:szCs w:val="24"/>
                  <w:lang w:val="uk-UA"/>
                </w:rPr>
                <w:t>го</w:t>
              </w:r>
              <w:r w:rsidR="006102AB" w:rsidRPr="006102AB">
                <w:rPr>
                  <w:rFonts w:asciiTheme="minorHAnsi" w:hAnsiTheme="minorHAnsi" w:cstheme="minorHAnsi"/>
                  <w:sz w:val="24"/>
                  <w:szCs w:val="24"/>
                  <w:lang w:val="uk-UA"/>
                  <w:rPrChange w:id="899" w:author="Пользователь Windows" w:date="2022-01-09T18:15:00Z">
                    <w:rPr>
                      <w:lang w:val="uk-UA"/>
                    </w:rPr>
                  </w:rPrChange>
                </w:rPr>
                <w:t xml:space="preserve"> </w:t>
              </w:r>
            </w:ins>
            <w:r w:rsidRPr="006102AB">
              <w:rPr>
                <w:rFonts w:asciiTheme="minorHAnsi" w:hAnsiTheme="minorHAnsi" w:cstheme="minorHAnsi"/>
                <w:sz w:val="24"/>
                <w:szCs w:val="24"/>
                <w:lang w:val="uk-UA"/>
                <w:rPrChange w:id="900" w:author="Пользователь Windows" w:date="2022-01-09T18:15:00Z">
                  <w:rPr>
                    <w:lang w:val="uk-UA"/>
                  </w:rPr>
                </w:rPrChange>
              </w:rPr>
              <w:t>обрані потенційні постачальники повинні бути п</w:t>
            </w:r>
            <w:ins w:id="901" w:author="Пользователь Windows" w:date="2022-01-09T18:18:00Z">
              <w:r w:rsidR="006102AB">
                <w:rPr>
                  <w:rFonts w:asciiTheme="minorHAnsi" w:hAnsiTheme="minorHAnsi" w:cstheme="minorHAnsi"/>
                  <w:sz w:val="24"/>
                  <w:szCs w:val="24"/>
                  <w:lang w:val="uk-UA"/>
                </w:rPr>
                <w:t>р</w:t>
              </w:r>
            </w:ins>
            <w:r w:rsidRPr="006102AB">
              <w:rPr>
                <w:rFonts w:asciiTheme="minorHAnsi" w:hAnsiTheme="minorHAnsi" w:cstheme="minorHAnsi"/>
                <w:sz w:val="24"/>
                <w:szCs w:val="24"/>
                <w:lang w:val="uk-UA"/>
                <w:rPrChange w:id="902" w:author="Пользователь Windows" w:date="2022-01-09T18:15:00Z">
                  <w:rPr>
                    <w:lang w:val="uk-UA"/>
                  </w:rPr>
                </w:rPrChange>
              </w:rPr>
              <w:t>оінформовані про умови постачання запитуваного ТМЦ з метою забезпечення максимальної ефективності покупки.</w:t>
            </w:r>
          </w:p>
        </w:tc>
      </w:tr>
      <w:tr w:rsidR="00EC4F8E" w:rsidRPr="00EC466E" w14:paraId="46D3A923" w14:textId="77777777" w:rsidTr="00755025">
        <w:trPr>
          <w:cnfStyle w:val="000000100000" w:firstRow="0" w:lastRow="0" w:firstColumn="0" w:lastColumn="0" w:oddVBand="0" w:evenVBand="0" w:oddHBand="1" w:evenHBand="0" w:firstRowFirstColumn="0" w:firstRowLastColumn="0" w:lastRowFirstColumn="0" w:lastRowLastColumn="0"/>
          <w:trHeight w:val="1725"/>
          <w:trPrChange w:id="903" w:author="Пользователь Windows" w:date="2022-01-09T18:28:00Z">
            <w:trPr>
              <w:jc w:val="center"/>
            </w:trPr>
          </w:trPrChange>
        </w:trPr>
        <w:tc>
          <w:tcPr>
            <w:cnfStyle w:val="001000000000" w:firstRow="0" w:lastRow="0" w:firstColumn="1" w:lastColumn="0" w:oddVBand="0" w:evenVBand="0" w:oddHBand="0" w:evenHBand="0" w:firstRowFirstColumn="0" w:firstRowLastColumn="0" w:lastRowFirstColumn="0" w:lastRowLastColumn="0"/>
            <w:tcW w:w="2533" w:type="dxa"/>
            <w:vAlign w:val="center"/>
            <w:tcPrChange w:id="904" w:author="Пользователь Windows" w:date="2022-01-09T18:28:00Z">
              <w:tcPr>
                <w:tcW w:w="2515" w:type="dxa"/>
                <w:vAlign w:val="center"/>
              </w:tcPr>
            </w:tcPrChange>
          </w:tcPr>
          <w:p w14:paraId="329E146E" w14:textId="77777777" w:rsidR="00A21E0E" w:rsidRPr="006102AB" w:rsidRDefault="00A21E0E" w:rsidP="004D5721">
            <w:pPr>
              <w:spacing w:line="240" w:lineRule="auto"/>
              <w:cnfStyle w:val="001000100000" w:firstRow="0" w:lastRow="0" w:firstColumn="1" w:lastColumn="0" w:oddVBand="0" w:evenVBand="0" w:oddHBand="1" w:evenHBand="0" w:firstRowFirstColumn="0" w:firstRowLastColumn="0" w:lastRowFirstColumn="0" w:lastRowLastColumn="0"/>
              <w:rPr>
                <w:rFonts w:asciiTheme="minorHAnsi" w:hAnsiTheme="minorHAnsi" w:cstheme="minorHAnsi"/>
                <w:sz w:val="24"/>
                <w:szCs w:val="24"/>
                <w:lang w:val="uk-UA"/>
                <w:rPrChange w:id="905" w:author="Пользователь Windows" w:date="2022-01-09T18:15:00Z">
                  <w:rPr>
                    <w:szCs w:val="24"/>
                    <w:lang w:val="uk-UA"/>
                  </w:rPr>
                </w:rPrChange>
              </w:rPr>
            </w:pPr>
            <w:r w:rsidRPr="006102AB">
              <w:rPr>
                <w:rFonts w:asciiTheme="minorHAnsi" w:hAnsiTheme="minorHAnsi" w:cstheme="minorHAnsi"/>
                <w:sz w:val="24"/>
                <w:szCs w:val="24"/>
                <w:lang w:val="uk-UA"/>
                <w:rPrChange w:id="906" w:author="Пользователь Windows" w:date="2022-01-09T18:15:00Z">
                  <w:rPr>
                    <w:szCs w:val="24"/>
                    <w:lang w:val="uk-UA"/>
                  </w:rPr>
                </w:rPrChange>
              </w:rPr>
              <w:t>Координатор договору</w:t>
            </w:r>
          </w:p>
        </w:tc>
        <w:tc>
          <w:tcPr>
            <w:tcW w:w="7742" w:type="dxa"/>
            <w:tcPrChange w:id="907" w:author="Пользователь Windows" w:date="2022-01-09T18:28:00Z">
              <w:tcPr>
                <w:tcW w:w="7686" w:type="dxa"/>
              </w:tcPr>
            </w:tcPrChange>
          </w:tcPr>
          <w:p w14:paraId="758283EB" w14:textId="77777777" w:rsidR="00A21E0E" w:rsidRPr="006102AB" w:rsidRDefault="00A21E0E" w:rsidP="004D5721">
            <w:pPr>
              <w:pStyle w:val="Zkladntext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uk-UA"/>
                <w:rPrChange w:id="908" w:author="Пользователь Windows" w:date="2022-01-09T18:15:00Z">
                  <w:rPr>
                    <w:lang w:val="uk-UA"/>
                  </w:rPr>
                </w:rPrChange>
              </w:rPr>
            </w:pPr>
            <w:r w:rsidRPr="006102AB">
              <w:rPr>
                <w:rFonts w:asciiTheme="minorHAnsi" w:hAnsiTheme="minorHAnsi" w:cstheme="minorHAnsi"/>
                <w:sz w:val="24"/>
                <w:szCs w:val="24"/>
                <w:lang w:val="uk-UA"/>
                <w:rPrChange w:id="909" w:author="Пользователь Windows" w:date="2022-01-09T18:15:00Z">
                  <w:rPr>
                    <w:lang w:val="uk-UA"/>
                  </w:rPr>
                </w:rPrChange>
              </w:rPr>
              <w:t>Представник компанії, відповідальний за виконання договору та який виступає в якості особи, яка несе відповідальність за дотримання контрагентом всіх зобов'язань перед Компанією в сфері охорони праці:</w:t>
            </w:r>
          </w:p>
          <w:p w14:paraId="2B0BC4E9" w14:textId="542817FB" w:rsidR="00A21E0E" w:rsidRPr="006102AB" w:rsidRDefault="00A21E0E" w:rsidP="00A21E0E">
            <w:pPr>
              <w:pStyle w:val="Zkladntext1"/>
              <w:numPr>
                <w:ilvl w:val="0"/>
                <w:numId w:val="2"/>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uk-UA"/>
                <w:rPrChange w:id="910" w:author="Пользователь Windows" w:date="2022-01-09T18:15:00Z">
                  <w:rPr>
                    <w:szCs w:val="24"/>
                    <w:lang w:val="uk-UA"/>
                  </w:rPr>
                </w:rPrChange>
              </w:rPr>
            </w:pPr>
            <w:r w:rsidRPr="006102AB">
              <w:rPr>
                <w:rFonts w:asciiTheme="minorHAnsi" w:hAnsiTheme="minorHAnsi" w:cstheme="minorHAnsi"/>
                <w:sz w:val="24"/>
                <w:szCs w:val="24"/>
                <w:lang w:val="uk-UA"/>
                <w:rPrChange w:id="911" w:author="Пользователь Windows" w:date="2022-01-09T18:15:00Z">
                  <w:rPr>
                    <w:szCs w:val="24"/>
                    <w:lang w:val="uk-UA"/>
                  </w:rPr>
                </w:rPrChange>
              </w:rPr>
              <w:t xml:space="preserve">Закупівля ТМЦ </w:t>
            </w:r>
            <w:del w:id="912" w:author="Пользователь Windows" w:date="2022-01-09T18:19:00Z">
              <w:r w:rsidRPr="006102AB" w:rsidDel="006102AB">
                <w:rPr>
                  <w:rFonts w:asciiTheme="minorHAnsi" w:hAnsiTheme="minorHAnsi" w:cstheme="minorHAnsi"/>
                  <w:sz w:val="24"/>
                  <w:szCs w:val="24"/>
                  <w:lang w:val="uk-UA"/>
                  <w:rPrChange w:id="913" w:author="Пользователь Windows" w:date="2022-01-09T18:15:00Z">
                    <w:rPr>
                      <w:szCs w:val="24"/>
                      <w:lang w:val="uk-UA"/>
                    </w:rPr>
                  </w:rPrChange>
                </w:rPr>
                <w:delText xml:space="preserve">- </w:delText>
              </w:r>
            </w:del>
            <w:ins w:id="914" w:author="Пользователь Windows" w:date="2022-01-09T18:19:00Z">
              <w:r w:rsidR="006102AB">
                <w:rPr>
                  <w:rFonts w:asciiTheme="minorHAnsi" w:hAnsiTheme="minorHAnsi" w:cstheme="minorHAnsi"/>
                  <w:sz w:val="24"/>
                  <w:szCs w:val="24"/>
                  <w:lang w:val="uk-UA"/>
                </w:rPr>
                <w:t>—</w:t>
              </w:r>
              <w:r w:rsidR="006102AB" w:rsidRPr="006102AB">
                <w:rPr>
                  <w:rFonts w:asciiTheme="minorHAnsi" w:hAnsiTheme="minorHAnsi" w:cstheme="minorHAnsi"/>
                  <w:sz w:val="24"/>
                  <w:szCs w:val="24"/>
                  <w:lang w:val="uk-UA"/>
                  <w:rPrChange w:id="915" w:author="Пользователь Windows" w:date="2022-01-09T18:15:00Z">
                    <w:rPr>
                      <w:szCs w:val="24"/>
                      <w:lang w:val="uk-UA"/>
                    </w:rPr>
                  </w:rPrChange>
                </w:rPr>
                <w:t xml:space="preserve"> </w:t>
              </w:r>
            </w:ins>
            <w:r w:rsidRPr="006102AB">
              <w:rPr>
                <w:rFonts w:asciiTheme="minorHAnsi" w:hAnsiTheme="minorHAnsi" w:cstheme="minorHAnsi"/>
                <w:sz w:val="24"/>
                <w:szCs w:val="24"/>
                <w:lang w:val="uk-UA"/>
                <w:rPrChange w:id="916" w:author="Пользователь Windows" w:date="2022-01-09T18:15:00Z">
                  <w:rPr>
                    <w:szCs w:val="24"/>
                    <w:lang w:val="uk-UA"/>
                  </w:rPr>
                </w:rPrChange>
              </w:rPr>
              <w:t xml:space="preserve">відповідальний співробітник відділу </w:t>
            </w:r>
            <w:proofErr w:type="spellStart"/>
            <w:r w:rsidRPr="006102AB">
              <w:rPr>
                <w:rFonts w:asciiTheme="minorHAnsi" w:hAnsiTheme="minorHAnsi" w:cstheme="minorHAnsi"/>
                <w:sz w:val="24"/>
                <w:szCs w:val="24"/>
                <w:lang w:val="uk-UA"/>
                <w:rPrChange w:id="917" w:author="Пользователь Windows" w:date="2022-01-09T18:15:00Z">
                  <w:rPr>
                    <w:szCs w:val="24"/>
                    <w:lang w:val="uk-UA"/>
                  </w:rPr>
                </w:rPrChange>
              </w:rPr>
              <w:t>закупівель</w:t>
            </w:r>
            <w:proofErr w:type="spellEnd"/>
            <w:r w:rsidRPr="006102AB">
              <w:rPr>
                <w:rFonts w:asciiTheme="minorHAnsi" w:hAnsiTheme="minorHAnsi" w:cstheme="minorHAnsi"/>
                <w:sz w:val="24"/>
                <w:szCs w:val="24"/>
                <w:lang w:val="uk-UA"/>
                <w:rPrChange w:id="918" w:author="Пользователь Windows" w:date="2022-01-09T18:15:00Z">
                  <w:rPr>
                    <w:szCs w:val="24"/>
                    <w:lang w:val="uk-UA"/>
                  </w:rPr>
                </w:rPrChange>
              </w:rPr>
              <w:t>;</w:t>
            </w:r>
          </w:p>
          <w:p w14:paraId="7D8DDFE7" w14:textId="1A612004" w:rsidR="00A21E0E" w:rsidRPr="006102AB" w:rsidRDefault="00A21E0E" w:rsidP="00656D04">
            <w:pPr>
              <w:pStyle w:val="Zkladntext1"/>
              <w:numPr>
                <w:ilvl w:val="0"/>
                <w:numId w:val="2"/>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uk-UA"/>
                <w:rPrChange w:id="919" w:author="Пользователь Windows" w:date="2022-01-09T18:15:00Z">
                  <w:rPr>
                    <w:szCs w:val="24"/>
                    <w:lang w:val="uk-UA"/>
                  </w:rPr>
                </w:rPrChange>
              </w:rPr>
            </w:pPr>
            <w:r w:rsidRPr="006102AB">
              <w:rPr>
                <w:rFonts w:asciiTheme="minorHAnsi" w:hAnsiTheme="minorHAnsi" w:cstheme="minorHAnsi"/>
                <w:sz w:val="24"/>
                <w:szCs w:val="24"/>
                <w:lang w:val="uk-UA"/>
                <w:rPrChange w:id="920" w:author="Пользователь Windows" w:date="2022-01-09T18:15:00Z">
                  <w:rPr>
                    <w:szCs w:val="24"/>
                    <w:lang w:val="uk-UA"/>
                  </w:rPr>
                </w:rPrChange>
              </w:rPr>
              <w:t xml:space="preserve">Закупівля робіт/послуг та закупівлі ТМЦ без участі відділу </w:t>
            </w:r>
            <w:proofErr w:type="spellStart"/>
            <w:r w:rsidRPr="006102AB">
              <w:rPr>
                <w:rFonts w:asciiTheme="minorHAnsi" w:hAnsiTheme="minorHAnsi" w:cstheme="minorHAnsi"/>
                <w:sz w:val="24"/>
                <w:szCs w:val="24"/>
                <w:lang w:val="uk-UA"/>
                <w:rPrChange w:id="921" w:author="Пользователь Windows" w:date="2022-01-09T18:15:00Z">
                  <w:rPr>
                    <w:lang w:val="uk-UA"/>
                  </w:rPr>
                </w:rPrChange>
              </w:rPr>
              <w:t>закупівель</w:t>
            </w:r>
            <w:proofErr w:type="spellEnd"/>
            <w:r w:rsidRPr="006102AB">
              <w:rPr>
                <w:rFonts w:asciiTheme="minorHAnsi" w:hAnsiTheme="minorHAnsi" w:cstheme="minorHAnsi"/>
                <w:sz w:val="24"/>
                <w:szCs w:val="24"/>
                <w:lang w:val="uk-UA"/>
                <w:rPrChange w:id="922" w:author="Пользователь Windows" w:date="2022-01-09T18:15:00Z">
                  <w:rPr>
                    <w:lang w:val="uk-UA"/>
                  </w:rPr>
                </w:rPrChange>
              </w:rPr>
              <w:t xml:space="preserve"> </w:t>
            </w:r>
            <w:del w:id="923" w:author="Пользователь Windows" w:date="2022-01-09T18:19:00Z">
              <w:r w:rsidRPr="006102AB" w:rsidDel="006102AB">
                <w:rPr>
                  <w:rFonts w:asciiTheme="minorHAnsi" w:hAnsiTheme="minorHAnsi" w:cstheme="minorHAnsi"/>
                  <w:sz w:val="24"/>
                  <w:szCs w:val="24"/>
                  <w:lang w:val="uk-UA"/>
                  <w:rPrChange w:id="924" w:author="Пользователь Windows" w:date="2022-01-09T18:15:00Z">
                    <w:rPr>
                      <w:lang w:val="uk-UA"/>
                    </w:rPr>
                  </w:rPrChange>
                </w:rPr>
                <w:delText xml:space="preserve">– </w:delText>
              </w:r>
            </w:del>
            <w:ins w:id="925" w:author="Пользователь Windows" w:date="2022-01-09T18:19:00Z">
              <w:r w:rsidR="006102AB">
                <w:rPr>
                  <w:rFonts w:asciiTheme="minorHAnsi" w:hAnsiTheme="minorHAnsi" w:cstheme="minorHAnsi"/>
                  <w:sz w:val="24"/>
                  <w:szCs w:val="24"/>
                  <w:lang w:val="uk-UA"/>
                </w:rPr>
                <w:t>—</w:t>
              </w:r>
              <w:r w:rsidR="006102AB" w:rsidRPr="006102AB">
                <w:rPr>
                  <w:rFonts w:asciiTheme="minorHAnsi" w:hAnsiTheme="minorHAnsi" w:cstheme="minorHAnsi"/>
                  <w:sz w:val="24"/>
                  <w:szCs w:val="24"/>
                  <w:lang w:val="uk-UA"/>
                  <w:rPrChange w:id="926" w:author="Пользователь Windows" w:date="2022-01-09T18:15:00Z">
                    <w:rPr>
                      <w:lang w:val="uk-UA"/>
                    </w:rPr>
                  </w:rPrChange>
                </w:rPr>
                <w:t xml:space="preserve"> </w:t>
              </w:r>
            </w:ins>
            <w:r w:rsidRPr="006102AB">
              <w:rPr>
                <w:rFonts w:asciiTheme="minorHAnsi" w:hAnsiTheme="minorHAnsi" w:cstheme="minorHAnsi"/>
                <w:sz w:val="24"/>
                <w:szCs w:val="24"/>
                <w:lang w:val="uk-UA"/>
                <w:rPrChange w:id="927" w:author="Пользователь Windows" w:date="2022-01-09T18:15:00Z">
                  <w:rPr>
                    <w:lang w:val="uk-UA"/>
                  </w:rPr>
                </w:rPrChange>
              </w:rPr>
              <w:t>ініціатор заявки (PR)</w:t>
            </w:r>
            <w:ins w:id="928" w:author="Пользователь Windows" w:date="2022-01-09T18:19:00Z">
              <w:r w:rsidR="006102AB">
                <w:rPr>
                  <w:rFonts w:asciiTheme="minorHAnsi" w:hAnsiTheme="minorHAnsi" w:cstheme="minorHAnsi"/>
                  <w:sz w:val="24"/>
                  <w:szCs w:val="24"/>
                  <w:lang w:val="uk-UA"/>
                </w:rPr>
                <w:t>.</w:t>
              </w:r>
            </w:ins>
          </w:p>
        </w:tc>
      </w:tr>
      <w:tr w:rsidR="00EC4F8E" w:rsidRPr="00EC466E" w14:paraId="0C2EF2B0" w14:textId="77777777" w:rsidTr="00755025">
        <w:trPr>
          <w:trHeight w:val="855"/>
          <w:trPrChange w:id="929" w:author="Пользователь Windows" w:date="2022-01-09T18:28:00Z">
            <w:trPr>
              <w:jc w:val="center"/>
            </w:trPr>
          </w:trPrChange>
        </w:trPr>
        <w:tc>
          <w:tcPr>
            <w:cnfStyle w:val="001000000000" w:firstRow="0" w:lastRow="0" w:firstColumn="1" w:lastColumn="0" w:oddVBand="0" w:evenVBand="0" w:oddHBand="0" w:evenHBand="0" w:firstRowFirstColumn="0" w:firstRowLastColumn="0" w:lastRowFirstColumn="0" w:lastRowLastColumn="0"/>
            <w:tcW w:w="2533" w:type="dxa"/>
            <w:vAlign w:val="center"/>
            <w:tcPrChange w:id="930" w:author="Пользователь Windows" w:date="2022-01-09T18:28:00Z">
              <w:tcPr>
                <w:tcW w:w="2515" w:type="dxa"/>
                <w:vAlign w:val="center"/>
              </w:tcPr>
            </w:tcPrChange>
          </w:tcPr>
          <w:p w14:paraId="410C863F" w14:textId="77777777" w:rsidR="00A21E0E" w:rsidRPr="006102AB" w:rsidRDefault="00A21E0E" w:rsidP="004D5721">
            <w:pPr>
              <w:spacing w:line="240" w:lineRule="auto"/>
              <w:rPr>
                <w:rFonts w:asciiTheme="minorHAnsi" w:hAnsiTheme="minorHAnsi" w:cstheme="minorHAnsi"/>
                <w:b w:val="0"/>
                <w:sz w:val="24"/>
                <w:szCs w:val="24"/>
                <w:lang w:val="uk-UA"/>
                <w:rPrChange w:id="931" w:author="Пользователь Windows" w:date="2022-01-09T18:15:00Z">
                  <w:rPr>
                    <w:b w:val="0"/>
                    <w:szCs w:val="24"/>
                    <w:lang w:val="uk-UA"/>
                  </w:rPr>
                </w:rPrChange>
              </w:rPr>
            </w:pPr>
            <w:r w:rsidRPr="006102AB">
              <w:rPr>
                <w:rFonts w:asciiTheme="minorHAnsi" w:hAnsiTheme="minorHAnsi" w:cstheme="minorHAnsi"/>
                <w:sz w:val="24"/>
                <w:szCs w:val="24"/>
                <w:lang w:val="uk-UA"/>
                <w:rPrChange w:id="932" w:author="Пользователь Windows" w:date="2022-01-09T18:15:00Z">
                  <w:rPr>
                    <w:szCs w:val="24"/>
                    <w:lang w:val="uk-UA"/>
                  </w:rPr>
                </w:rPrChange>
              </w:rPr>
              <w:t>Заявка (PR)</w:t>
            </w:r>
          </w:p>
        </w:tc>
        <w:tc>
          <w:tcPr>
            <w:tcW w:w="7742" w:type="dxa"/>
            <w:tcPrChange w:id="933" w:author="Пользователь Windows" w:date="2022-01-09T18:28:00Z">
              <w:tcPr>
                <w:tcW w:w="7686" w:type="dxa"/>
              </w:tcPr>
            </w:tcPrChange>
          </w:tcPr>
          <w:p w14:paraId="1886F342" w14:textId="77777777" w:rsidR="00A21E0E" w:rsidRPr="006102AB" w:rsidRDefault="00A21E0E" w:rsidP="004D5721">
            <w:pPr>
              <w:pStyle w:val="Zkladntext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uk-UA"/>
                <w:rPrChange w:id="934" w:author="Пользователь Windows" w:date="2022-01-09T18:15:00Z">
                  <w:rPr>
                    <w:szCs w:val="24"/>
                    <w:lang w:val="uk-UA"/>
                  </w:rPr>
                </w:rPrChange>
              </w:rPr>
            </w:pPr>
            <w:r w:rsidRPr="006102AB">
              <w:rPr>
                <w:rFonts w:asciiTheme="minorHAnsi" w:hAnsiTheme="minorHAnsi" w:cstheme="minorHAnsi"/>
                <w:bCs/>
                <w:sz w:val="24"/>
                <w:szCs w:val="24"/>
                <w:lang w:val="uk-UA"/>
                <w:rPrChange w:id="935" w:author="Пользователь Windows" w:date="2022-01-09T18:15:00Z">
                  <w:rPr>
                    <w:bCs/>
                    <w:szCs w:val="24"/>
                    <w:lang w:val="uk-UA"/>
                  </w:rPr>
                </w:rPrChange>
              </w:rPr>
              <w:t>Заявка на купівлю ТМЦ певного зразка, що створюється службою-замовником (ініціатором заявки (PR)), в якій вказано який матеріал чи послугу необхідно придбати</w:t>
            </w:r>
          </w:p>
        </w:tc>
      </w:tr>
      <w:tr w:rsidR="00EC4F8E" w:rsidRPr="00EC466E" w14:paraId="74FACA9C" w14:textId="77777777" w:rsidTr="00755025">
        <w:trPr>
          <w:cnfStyle w:val="000000100000" w:firstRow="0" w:lastRow="0" w:firstColumn="0" w:lastColumn="0" w:oddVBand="0" w:evenVBand="0" w:oddHBand="1" w:evenHBand="0" w:firstRowFirstColumn="0" w:firstRowLastColumn="0" w:lastRowFirstColumn="0" w:lastRowLastColumn="0"/>
          <w:trHeight w:val="575"/>
          <w:trPrChange w:id="936" w:author="Пользователь Windows" w:date="2022-01-09T18:28:00Z">
            <w:trPr>
              <w:jc w:val="center"/>
            </w:trPr>
          </w:trPrChange>
        </w:trPr>
        <w:tc>
          <w:tcPr>
            <w:cnfStyle w:val="001000000000" w:firstRow="0" w:lastRow="0" w:firstColumn="1" w:lastColumn="0" w:oddVBand="0" w:evenVBand="0" w:oddHBand="0" w:evenHBand="0" w:firstRowFirstColumn="0" w:firstRowLastColumn="0" w:lastRowFirstColumn="0" w:lastRowLastColumn="0"/>
            <w:tcW w:w="2533" w:type="dxa"/>
            <w:vAlign w:val="center"/>
            <w:tcPrChange w:id="937" w:author="Пользователь Windows" w:date="2022-01-09T18:28:00Z">
              <w:tcPr>
                <w:tcW w:w="2515" w:type="dxa"/>
                <w:vAlign w:val="center"/>
              </w:tcPr>
            </w:tcPrChange>
          </w:tcPr>
          <w:p w14:paraId="0020F6E6" w14:textId="77777777" w:rsidR="00A21E0E" w:rsidRPr="006102AB" w:rsidRDefault="00A21E0E" w:rsidP="004D5721">
            <w:pPr>
              <w:spacing w:line="240" w:lineRule="auto"/>
              <w:cnfStyle w:val="001000100000" w:firstRow="0" w:lastRow="0" w:firstColumn="1" w:lastColumn="0" w:oddVBand="0" w:evenVBand="0" w:oddHBand="1" w:evenHBand="0" w:firstRowFirstColumn="0" w:firstRowLastColumn="0" w:lastRowFirstColumn="0" w:lastRowLastColumn="0"/>
              <w:rPr>
                <w:rFonts w:asciiTheme="minorHAnsi" w:hAnsiTheme="minorHAnsi" w:cstheme="minorHAnsi"/>
                <w:b w:val="0"/>
                <w:sz w:val="24"/>
                <w:szCs w:val="24"/>
                <w:lang w:val="uk-UA"/>
                <w:rPrChange w:id="938" w:author="Пользователь Windows" w:date="2022-01-09T18:15:00Z">
                  <w:rPr>
                    <w:b w:val="0"/>
                    <w:szCs w:val="24"/>
                    <w:lang w:val="uk-UA"/>
                  </w:rPr>
                </w:rPrChange>
              </w:rPr>
            </w:pPr>
            <w:r w:rsidRPr="006102AB">
              <w:rPr>
                <w:rFonts w:asciiTheme="minorHAnsi" w:hAnsiTheme="minorHAnsi" w:cstheme="minorHAnsi"/>
                <w:sz w:val="24"/>
                <w:szCs w:val="24"/>
                <w:lang w:val="uk-UA"/>
                <w:rPrChange w:id="939" w:author="Пользователь Windows" w:date="2022-01-09T18:15:00Z">
                  <w:rPr>
                    <w:szCs w:val="24"/>
                    <w:highlight w:val="yellow"/>
                    <w:lang w:val="uk-UA"/>
                  </w:rPr>
                </w:rPrChange>
              </w:rPr>
              <w:t>Замовлення (PO)</w:t>
            </w:r>
          </w:p>
        </w:tc>
        <w:tc>
          <w:tcPr>
            <w:tcW w:w="7742" w:type="dxa"/>
            <w:tcPrChange w:id="940" w:author="Пользователь Windows" w:date="2022-01-09T18:28:00Z">
              <w:tcPr>
                <w:tcW w:w="7686" w:type="dxa"/>
              </w:tcPr>
            </w:tcPrChange>
          </w:tcPr>
          <w:p w14:paraId="0BAC886F" w14:textId="77777777" w:rsidR="00A21E0E" w:rsidRPr="006102AB" w:rsidRDefault="00A21E0E" w:rsidP="00A21E0E">
            <w:pPr>
              <w:pStyle w:val="Zkladntext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lang w:val="uk-UA"/>
                <w:rPrChange w:id="941" w:author="Пользователь Windows" w:date="2022-01-09T18:15:00Z">
                  <w:rPr>
                    <w:bCs/>
                    <w:szCs w:val="24"/>
                    <w:lang w:val="uk-UA"/>
                  </w:rPr>
                </w:rPrChange>
              </w:rPr>
            </w:pPr>
            <w:r w:rsidRPr="006102AB">
              <w:rPr>
                <w:rFonts w:asciiTheme="minorHAnsi" w:hAnsiTheme="minorHAnsi" w:cstheme="minorHAnsi"/>
                <w:bCs/>
                <w:sz w:val="24"/>
                <w:szCs w:val="24"/>
                <w:lang w:val="uk-UA"/>
                <w:rPrChange w:id="942" w:author="Пользователь Windows" w:date="2022-01-09T18:15:00Z">
                  <w:rPr>
                    <w:bCs/>
                    <w:szCs w:val="24"/>
                    <w:lang w:val="uk-UA"/>
                  </w:rPr>
                </w:rPrChange>
              </w:rPr>
              <w:t xml:space="preserve">Офіційне замовлення, що створюється відповідальним співробітником відділу </w:t>
            </w:r>
            <w:proofErr w:type="spellStart"/>
            <w:r w:rsidRPr="006102AB">
              <w:rPr>
                <w:rFonts w:asciiTheme="minorHAnsi" w:hAnsiTheme="minorHAnsi" w:cstheme="minorHAnsi"/>
                <w:bCs/>
                <w:sz w:val="24"/>
                <w:szCs w:val="24"/>
                <w:lang w:val="uk-UA"/>
                <w:rPrChange w:id="943" w:author="Пользователь Windows" w:date="2022-01-09T18:15:00Z">
                  <w:rPr>
                    <w:bCs/>
                    <w:szCs w:val="24"/>
                    <w:lang w:val="uk-UA"/>
                  </w:rPr>
                </w:rPrChange>
              </w:rPr>
              <w:t>закупівель</w:t>
            </w:r>
            <w:proofErr w:type="spellEnd"/>
            <w:r w:rsidRPr="006102AB">
              <w:rPr>
                <w:rFonts w:asciiTheme="minorHAnsi" w:hAnsiTheme="minorHAnsi" w:cstheme="minorHAnsi"/>
                <w:bCs/>
                <w:sz w:val="24"/>
                <w:szCs w:val="24"/>
                <w:lang w:val="uk-UA"/>
                <w:rPrChange w:id="944" w:author="Пользователь Windows" w:date="2022-01-09T18:15:00Z">
                  <w:rPr>
                    <w:bCs/>
                    <w:szCs w:val="24"/>
                    <w:lang w:val="uk-UA"/>
                  </w:rPr>
                </w:rPrChange>
              </w:rPr>
              <w:t>.</w:t>
            </w:r>
          </w:p>
        </w:tc>
      </w:tr>
      <w:tr w:rsidR="00EC4F8E" w:rsidRPr="00EC466E" w14:paraId="6A5414F7" w14:textId="77777777" w:rsidTr="00755025">
        <w:trPr>
          <w:trHeight w:val="280"/>
          <w:trPrChange w:id="945" w:author="Пользователь Windows" w:date="2022-01-09T18:28:00Z">
            <w:trPr>
              <w:jc w:val="center"/>
            </w:trPr>
          </w:trPrChange>
        </w:trPr>
        <w:tc>
          <w:tcPr>
            <w:cnfStyle w:val="001000000000" w:firstRow="0" w:lastRow="0" w:firstColumn="1" w:lastColumn="0" w:oddVBand="0" w:evenVBand="0" w:oddHBand="0" w:evenHBand="0" w:firstRowFirstColumn="0" w:firstRowLastColumn="0" w:lastRowFirstColumn="0" w:lastRowLastColumn="0"/>
            <w:tcW w:w="2533" w:type="dxa"/>
            <w:vAlign w:val="center"/>
            <w:tcPrChange w:id="946" w:author="Пользователь Windows" w:date="2022-01-09T18:28:00Z">
              <w:tcPr>
                <w:tcW w:w="2515" w:type="dxa"/>
                <w:vAlign w:val="center"/>
              </w:tcPr>
            </w:tcPrChange>
          </w:tcPr>
          <w:p w14:paraId="543BCB68" w14:textId="77777777" w:rsidR="00A21E0E" w:rsidRPr="006102AB" w:rsidRDefault="00A21E0E" w:rsidP="004D5721">
            <w:pPr>
              <w:spacing w:line="240" w:lineRule="auto"/>
              <w:rPr>
                <w:rFonts w:asciiTheme="minorHAnsi" w:hAnsiTheme="minorHAnsi" w:cstheme="minorHAnsi"/>
                <w:b w:val="0"/>
                <w:sz w:val="24"/>
                <w:szCs w:val="24"/>
                <w:lang w:val="uk-UA"/>
                <w:rPrChange w:id="947" w:author="Пользователь Windows" w:date="2022-01-09T18:15:00Z">
                  <w:rPr>
                    <w:b w:val="0"/>
                    <w:szCs w:val="24"/>
                    <w:lang w:val="uk-UA"/>
                  </w:rPr>
                </w:rPrChange>
              </w:rPr>
            </w:pPr>
            <w:r w:rsidRPr="006102AB">
              <w:rPr>
                <w:rFonts w:asciiTheme="minorHAnsi" w:hAnsiTheme="minorHAnsi" w:cstheme="minorHAnsi"/>
                <w:sz w:val="24"/>
                <w:szCs w:val="24"/>
                <w:lang w:val="uk-UA"/>
                <w:rPrChange w:id="948" w:author="Пользователь Windows" w:date="2022-01-09T18:15:00Z">
                  <w:rPr>
                    <w:szCs w:val="24"/>
                    <w:lang w:val="uk-UA"/>
                  </w:rPr>
                </w:rPrChange>
              </w:rPr>
              <w:t>Запит RFP</w:t>
            </w:r>
          </w:p>
        </w:tc>
        <w:tc>
          <w:tcPr>
            <w:tcW w:w="7742" w:type="dxa"/>
            <w:tcPrChange w:id="949" w:author="Пользователь Windows" w:date="2022-01-09T18:28:00Z">
              <w:tcPr>
                <w:tcW w:w="7686" w:type="dxa"/>
              </w:tcPr>
            </w:tcPrChange>
          </w:tcPr>
          <w:p w14:paraId="14F7325F" w14:textId="77777777" w:rsidR="00A21E0E" w:rsidRPr="006102AB" w:rsidRDefault="00A21E0E" w:rsidP="004D5721">
            <w:pPr>
              <w:pStyle w:val="Zkladntext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lang w:val="uk-UA"/>
                <w:rPrChange w:id="950" w:author="Пользователь Windows" w:date="2022-01-09T18:15:00Z">
                  <w:rPr>
                    <w:bCs/>
                    <w:szCs w:val="24"/>
                    <w:lang w:val="uk-UA"/>
                  </w:rPr>
                </w:rPrChange>
              </w:rPr>
            </w:pPr>
            <w:r w:rsidRPr="006102AB">
              <w:rPr>
                <w:rFonts w:asciiTheme="minorHAnsi" w:hAnsiTheme="minorHAnsi" w:cstheme="minorHAnsi"/>
                <w:bCs/>
                <w:sz w:val="24"/>
                <w:szCs w:val="24"/>
                <w:lang w:val="uk-UA"/>
                <w:rPrChange w:id="951" w:author="Пользователь Windows" w:date="2022-01-09T18:15:00Z">
                  <w:rPr>
                    <w:bCs/>
                    <w:szCs w:val="24"/>
                    <w:lang w:val="uk-UA"/>
                  </w:rPr>
                </w:rPrChange>
              </w:rPr>
              <w:t>Запит на отримання комерційної пропозиції</w:t>
            </w:r>
          </w:p>
        </w:tc>
      </w:tr>
      <w:tr w:rsidR="00EC4F8E" w:rsidRPr="00EC466E" w14:paraId="08AD67F6" w14:textId="77777777" w:rsidTr="00755025">
        <w:trPr>
          <w:cnfStyle w:val="000000100000" w:firstRow="0" w:lastRow="0" w:firstColumn="0" w:lastColumn="0" w:oddVBand="0" w:evenVBand="0" w:oddHBand="1" w:evenHBand="0" w:firstRowFirstColumn="0" w:firstRowLastColumn="0" w:lastRowFirstColumn="0" w:lastRowLastColumn="0"/>
          <w:trHeight w:val="575"/>
          <w:trPrChange w:id="952" w:author="Пользователь Windows" w:date="2022-01-09T18:28:00Z">
            <w:trPr>
              <w:jc w:val="center"/>
            </w:trPr>
          </w:trPrChange>
        </w:trPr>
        <w:tc>
          <w:tcPr>
            <w:cnfStyle w:val="001000000000" w:firstRow="0" w:lastRow="0" w:firstColumn="1" w:lastColumn="0" w:oddVBand="0" w:evenVBand="0" w:oddHBand="0" w:evenHBand="0" w:firstRowFirstColumn="0" w:firstRowLastColumn="0" w:lastRowFirstColumn="0" w:lastRowLastColumn="0"/>
            <w:tcW w:w="2533" w:type="dxa"/>
            <w:vAlign w:val="center"/>
            <w:tcPrChange w:id="953" w:author="Пользователь Windows" w:date="2022-01-09T18:28:00Z">
              <w:tcPr>
                <w:tcW w:w="2515" w:type="dxa"/>
                <w:vAlign w:val="center"/>
              </w:tcPr>
            </w:tcPrChange>
          </w:tcPr>
          <w:p w14:paraId="36B5393F" w14:textId="77777777" w:rsidR="00A21E0E" w:rsidRPr="006102AB" w:rsidRDefault="00A21E0E" w:rsidP="00A21E0E">
            <w:pPr>
              <w:spacing w:line="240" w:lineRule="auto"/>
              <w:cnfStyle w:val="001000100000" w:firstRow="0" w:lastRow="0" w:firstColumn="1" w:lastColumn="0" w:oddVBand="0" w:evenVBand="0" w:oddHBand="1" w:evenHBand="0" w:firstRowFirstColumn="0" w:firstRowLastColumn="0" w:lastRowFirstColumn="0" w:lastRowLastColumn="0"/>
              <w:rPr>
                <w:rFonts w:asciiTheme="minorHAnsi" w:hAnsiTheme="minorHAnsi" w:cstheme="minorHAnsi"/>
                <w:b w:val="0"/>
                <w:sz w:val="24"/>
                <w:szCs w:val="24"/>
                <w:lang w:val="uk-UA"/>
                <w:rPrChange w:id="954" w:author="Пользователь Windows" w:date="2022-01-09T18:15:00Z">
                  <w:rPr>
                    <w:b w:val="0"/>
                    <w:szCs w:val="24"/>
                    <w:lang w:val="uk-UA"/>
                  </w:rPr>
                </w:rPrChange>
              </w:rPr>
            </w:pPr>
            <w:r w:rsidRPr="006102AB">
              <w:rPr>
                <w:rFonts w:asciiTheme="minorHAnsi" w:hAnsiTheme="minorHAnsi" w:cstheme="minorHAnsi"/>
                <w:sz w:val="24"/>
                <w:szCs w:val="24"/>
                <w:lang w:val="uk-UA"/>
                <w:rPrChange w:id="955" w:author="Пользователь Windows" w:date="2022-01-09T18:15:00Z">
                  <w:rPr>
                    <w:szCs w:val="24"/>
                    <w:lang w:val="uk-UA"/>
                  </w:rPr>
                </w:rPrChange>
              </w:rPr>
              <w:t xml:space="preserve">Співробітник відділу </w:t>
            </w:r>
            <w:proofErr w:type="spellStart"/>
            <w:r w:rsidRPr="006102AB">
              <w:rPr>
                <w:rFonts w:asciiTheme="minorHAnsi" w:hAnsiTheme="minorHAnsi" w:cstheme="minorHAnsi"/>
                <w:sz w:val="24"/>
                <w:szCs w:val="24"/>
                <w:lang w:val="uk-UA"/>
                <w:rPrChange w:id="956" w:author="Пользователь Windows" w:date="2022-01-09T18:15:00Z">
                  <w:rPr>
                    <w:szCs w:val="24"/>
                    <w:lang w:val="uk-UA"/>
                  </w:rPr>
                </w:rPrChange>
              </w:rPr>
              <w:t>закупівель</w:t>
            </w:r>
            <w:proofErr w:type="spellEnd"/>
            <w:r w:rsidRPr="006102AB">
              <w:rPr>
                <w:rFonts w:asciiTheme="minorHAnsi" w:hAnsiTheme="minorHAnsi" w:cstheme="minorHAnsi"/>
                <w:sz w:val="24"/>
                <w:szCs w:val="24"/>
                <w:lang w:val="uk-UA"/>
                <w:rPrChange w:id="957" w:author="Пользователь Windows" w:date="2022-01-09T18:15:00Z">
                  <w:rPr>
                    <w:szCs w:val="24"/>
                    <w:lang w:val="uk-UA"/>
                  </w:rPr>
                </w:rPrChange>
              </w:rPr>
              <w:t xml:space="preserve"> </w:t>
            </w:r>
          </w:p>
        </w:tc>
        <w:tc>
          <w:tcPr>
            <w:tcW w:w="7742" w:type="dxa"/>
            <w:tcPrChange w:id="958" w:author="Пользователь Windows" w:date="2022-01-09T18:28:00Z">
              <w:tcPr>
                <w:tcW w:w="7686" w:type="dxa"/>
              </w:tcPr>
            </w:tcPrChange>
          </w:tcPr>
          <w:p w14:paraId="616206D8" w14:textId="77777777" w:rsidR="00A21E0E" w:rsidRPr="006102AB" w:rsidRDefault="00A21E0E" w:rsidP="00A21E0E">
            <w:pPr>
              <w:pStyle w:val="Zkladntext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4"/>
                <w:szCs w:val="24"/>
                <w:lang w:val="uk-UA"/>
                <w:rPrChange w:id="959" w:author="Пользователь Windows" w:date="2022-01-09T18:15:00Z">
                  <w:rPr>
                    <w:bCs/>
                    <w:szCs w:val="24"/>
                    <w:lang w:val="ru-RU"/>
                  </w:rPr>
                </w:rPrChange>
              </w:rPr>
            </w:pPr>
            <w:r w:rsidRPr="006102AB">
              <w:rPr>
                <w:rFonts w:asciiTheme="minorHAnsi" w:hAnsiTheme="minorHAnsi" w:cstheme="minorHAnsi"/>
                <w:bCs/>
                <w:sz w:val="24"/>
                <w:szCs w:val="24"/>
                <w:lang w:val="uk-UA"/>
                <w:rPrChange w:id="960" w:author="Пользователь Windows" w:date="2022-01-09T18:15:00Z">
                  <w:rPr>
                    <w:bCs/>
                    <w:szCs w:val="24"/>
                    <w:lang w:val="uk-UA"/>
                  </w:rPr>
                </w:rPrChange>
              </w:rPr>
              <w:t>Особа, відповідальна за забезпечення підприємства необхідними ТМЦ та послугами.</w:t>
            </w:r>
          </w:p>
        </w:tc>
      </w:tr>
      <w:tr w:rsidR="00EC4F8E" w:rsidRPr="00EC466E" w:rsidDel="00755025" w14:paraId="4929D7AE" w14:textId="5B6468F5" w:rsidTr="00755025">
        <w:trPr>
          <w:trHeight w:val="70"/>
          <w:del w:id="961" w:author="Пользователь Windows" w:date="2022-01-09T18:29:00Z"/>
          <w:trPrChange w:id="962" w:author="Пользователь Windows" w:date="2022-01-09T18:29:00Z">
            <w:trPr>
              <w:jc w:val="center"/>
            </w:trPr>
          </w:trPrChange>
        </w:trPr>
        <w:tc>
          <w:tcPr>
            <w:cnfStyle w:val="001000000000" w:firstRow="0" w:lastRow="0" w:firstColumn="1" w:lastColumn="0" w:oddVBand="0" w:evenVBand="0" w:oddHBand="0" w:evenHBand="0" w:firstRowFirstColumn="0" w:firstRowLastColumn="0" w:lastRowFirstColumn="0" w:lastRowLastColumn="0"/>
            <w:tcW w:w="2533" w:type="dxa"/>
            <w:tcPrChange w:id="963" w:author="Пользователь Windows" w:date="2022-01-09T18:29:00Z">
              <w:tcPr>
                <w:tcW w:w="2515" w:type="dxa"/>
              </w:tcPr>
            </w:tcPrChange>
          </w:tcPr>
          <w:p w14:paraId="7F79F386" w14:textId="03D80393" w:rsidR="00A21E0E" w:rsidRPr="006102AB" w:rsidDel="00755025" w:rsidRDefault="00A21E0E" w:rsidP="004D5721">
            <w:pPr>
              <w:spacing w:line="240" w:lineRule="auto"/>
              <w:jc w:val="both"/>
              <w:rPr>
                <w:del w:id="964" w:author="Пользователь Windows" w:date="2022-01-09T18:29:00Z"/>
                <w:rFonts w:asciiTheme="minorHAnsi" w:hAnsiTheme="minorHAnsi" w:cstheme="minorHAnsi"/>
                <w:sz w:val="24"/>
                <w:szCs w:val="24"/>
                <w:lang w:val="uk-UA"/>
                <w:rPrChange w:id="965" w:author="Пользователь Windows" w:date="2022-01-09T18:15:00Z">
                  <w:rPr>
                    <w:del w:id="966" w:author="Пользователь Windows" w:date="2022-01-09T18:29:00Z"/>
                    <w:szCs w:val="24"/>
                    <w:lang w:val="uk-UA"/>
                  </w:rPr>
                </w:rPrChange>
              </w:rPr>
            </w:pPr>
          </w:p>
        </w:tc>
        <w:tc>
          <w:tcPr>
            <w:tcW w:w="7742" w:type="dxa"/>
            <w:tcPrChange w:id="967" w:author="Пользователь Windows" w:date="2022-01-09T18:29:00Z">
              <w:tcPr>
                <w:tcW w:w="7686" w:type="dxa"/>
              </w:tcPr>
            </w:tcPrChange>
          </w:tcPr>
          <w:p w14:paraId="04804D80" w14:textId="110DD9AC" w:rsidR="00A21E0E" w:rsidRPr="006102AB" w:rsidDel="00755025" w:rsidRDefault="00A21E0E" w:rsidP="004D5721">
            <w:pPr>
              <w:pStyle w:val="Zkladntext1"/>
              <w:cnfStyle w:val="000000000000" w:firstRow="0" w:lastRow="0" w:firstColumn="0" w:lastColumn="0" w:oddVBand="0" w:evenVBand="0" w:oddHBand="0" w:evenHBand="0" w:firstRowFirstColumn="0" w:firstRowLastColumn="0" w:lastRowFirstColumn="0" w:lastRowLastColumn="0"/>
              <w:rPr>
                <w:del w:id="968" w:author="Пользователь Windows" w:date="2022-01-09T18:29:00Z"/>
                <w:rFonts w:asciiTheme="minorHAnsi" w:hAnsiTheme="minorHAnsi" w:cstheme="minorHAnsi"/>
                <w:bCs/>
                <w:sz w:val="24"/>
                <w:szCs w:val="24"/>
                <w:lang w:val="uk-UA"/>
                <w:rPrChange w:id="969" w:author="Пользователь Windows" w:date="2022-01-09T18:15:00Z">
                  <w:rPr>
                    <w:del w:id="970" w:author="Пользователь Windows" w:date="2022-01-09T18:29:00Z"/>
                    <w:bCs/>
                    <w:szCs w:val="24"/>
                    <w:lang w:val="uk-UA"/>
                  </w:rPr>
                </w:rPrChange>
              </w:rPr>
            </w:pPr>
          </w:p>
        </w:tc>
      </w:tr>
    </w:tbl>
    <w:p w14:paraId="69188B9C" w14:textId="77777777" w:rsidR="00755025" w:rsidRPr="00755025" w:rsidRDefault="00755025">
      <w:pPr>
        <w:spacing w:before="120" w:line="240" w:lineRule="auto"/>
        <w:ind w:left="454"/>
        <w:jc w:val="both"/>
        <w:rPr>
          <w:ins w:id="971" w:author="Пользователь Windows" w:date="2022-01-09T18:36:00Z"/>
          <w:rFonts w:asciiTheme="minorHAnsi" w:hAnsiTheme="minorHAnsi" w:cstheme="minorHAnsi"/>
          <w:sz w:val="24"/>
          <w:szCs w:val="24"/>
          <w:lang w:val="uk-UA"/>
          <w:rPrChange w:id="972" w:author="Пользователь Windows" w:date="2022-01-09T18:36:00Z">
            <w:rPr>
              <w:ins w:id="973" w:author="Пользователь Windows" w:date="2022-01-09T18:36:00Z"/>
              <w:lang w:val="uk-UA"/>
            </w:rPr>
          </w:rPrChange>
        </w:rPr>
        <w:pPrChange w:id="974" w:author="Пользователь Windows" w:date="2022-01-09T18:36:00Z">
          <w:pPr>
            <w:pStyle w:val="ae"/>
            <w:numPr>
              <w:numId w:val="4"/>
            </w:numPr>
            <w:spacing w:before="120" w:line="240" w:lineRule="auto"/>
            <w:ind w:left="814" w:hanging="360"/>
            <w:jc w:val="both"/>
          </w:pPr>
        </w:pPrChange>
      </w:pPr>
    </w:p>
    <w:p w14:paraId="6DB0DE99" w14:textId="77777777" w:rsidR="00755025" w:rsidRPr="00755025" w:rsidRDefault="00755025">
      <w:pPr>
        <w:spacing w:before="120" w:line="240" w:lineRule="auto"/>
        <w:ind w:left="454"/>
        <w:jc w:val="both"/>
        <w:rPr>
          <w:ins w:id="975" w:author="Пользователь Windows" w:date="2022-01-09T18:36:00Z"/>
          <w:rFonts w:asciiTheme="minorHAnsi" w:hAnsiTheme="minorHAnsi" w:cstheme="minorHAnsi"/>
          <w:sz w:val="24"/>
          <w:szCs w:val="24"/>
          <w:lang w:val="uk-UA"/>
          <w:rPrChange w:id="976" w:author="Пользователь Windows" w:date="2022-01-09T18:36:00Z">
            <w:rPr>
              <w:ins w:id="977" w:author="Пользователь Windows" w:date="2022-01-09T18:36:00Z"/>
              <w:lang w:val="uk-UA"/>
            </w:rPr>
          </w:rPrChange>
        </w:rPr>
        <w:pPrChange w:id="978" w:author="Пользователь Windows" w:date="2022-01-09T18:36:00Z">
          <w:pPr>
            <w:pStyle w:val="ae"/>
            <w:numPr>
              <w:numId w:val="4"/>
            </w:numPr>
            <w:spacing w:before="120" w:line="240" w:lineRule="auto"/>
            <w:ind w:left="814" w:hanging="360"/>
            <w:jc w:val="both"/>
          </w:pPr>
        </w:pPrChange>
      </w:pPr>
    </w:p>
    <w:p w14:paraId="3558883F" w14:textId="77777777" w:rsidR="00755025" w:rsidRPr="00755025" w:rsidRDefault="00755025">
      <w:pPr>
        <w:spacing w:before="120" w:line="240" w:lineRule="auto"/>
        <w:ind w:left="454"/>
        <w:jc w:val="both"/>
        <w:rPr>
          <w:ins w:id="979" w:author="Пользователь Windows" w:date="2022-01-09T18:36:00Z"/>
          <w:rFonts w:asciiTheme="minorHAnsi" w:hAnsiTheme="minorHAnsi" w:cstheme="minorHAnsi"/>
          <w:sz w:val="24"/>
          <w:szCs w:val="24"/>
          <w:lang w:val="uk-UA"/>
          <w:rPrChange w:id="980" w:author="Пользователь Windows" w:date="2022-01-09T18:36:00Z">
            <w:rPr>
              <w:ins w:id="981" w:author="Пользователь Windows" w:date="2022-01-09T18:36:00Z"/>
              <w:lang w:val="uk-UA"/>
            </w:rPr>
          </w:rPrChange>
        </w:rPr>
        <w:pPrChange w:id="982" w:author="Пользователь Windows" w:date="2022-01-09T18:36:00Z">
          <w:pPr>
            <w:pStyle w:val="ae"/>
            <w:numPr>
              <w:numId w:val="4"/>
            </w:numPr>
            <w:spacing w:before="120" w:line="240" w:lineRule="auto"/>
            <w:ind w:left="814" w:hanging="360"/>
            <w:jc w:val="both"/>
          </w:pPr>
        </w:pPrChange>
      </w:pPr>
    </w:p>
    <w:p w14:paraId="206FABAF" w14:textId="77777777" w:rsidR="00755025" w:rsidRPr="00755025" w:rsidRDefault="00755025">
      <w:pPr>
        <w:spacing w:before="120" w:line="240" w:lineRule="auto"/>
        <w:ind w:left="454"/>
        <w:jc w:val="both"/>
        <w:rPr>
          <w:ins w:id="983" w:author="Пользователь Windows" w:date="2022-01-09T18:36:00Z"/>
          <w:rFonts w:asciiTheme="minorHAnsi" w:hAnsiTheme="minorHAnsi" w:cstheme="minorHAnsi"/>
          <w:sz w:val="24"/>
          <w:szCs w:val="24"/>
          <w:lang w:val="uk-UA"/>
          <w:rPrChange w:id="984" w:author="Пользователь Windows" w:date="2022-01-09T18:36:00Z">
            <w:rPr>
              <w:ins w:id="985" w:author="Пользователь Windows" w:date="2022-01-09T18:36:00Z"/>
              <w:lang w:val="uk-UA"/>
            </w:rPr>
          </w:rPrChange>
        </w:rPr>
        <w:pPrChange w:id="986" w:author="Пользователь Windows" w:date="2022-01-09T18:36:00Z">
          <w:pPr>
            <w:pStyle w:val="ae"/>
            <w:numPr>
              <w:numId w:val="4"/>
            </w:numPr>
            <w:spacing w:before="120" w:line="240" w:lineRule="auto"/>
            <w:ind w:left="814" w:hanging="360"/>
            <w:jc w:val="both"/>
          </w:pPr>
        </w:pPrChange>
      </w:pPr>
    </w:p>
    <w:p w14:paraId="6544002E" w14:textId="5DC1A660" w:rsidR="00A21E0E" w:rsidRPr="006102AB" w:rsidDel="00755025" w:rsidRDefault="00A21E0E" w:rsidP="00177AF0">
      <w:pPr>
        <w:spacing w:before="120" w:line="240" w:lineRule="auto"/>
        <w:ind w:firstLine="284"/>
        <w:jc w:val="both"/>
        <w:rPr>
          <w:del w:id="987" w:author="Пользователь Windows" w:date="2022-01-09T18:36:00Z"/>
          <w:rFonts w:asciiTheme="minorHAnsi" w:eastAsiaTheme="minorHAnsi" w:hAnsiTheme="minorHAnsi" w:cstheme="minorHAnsi"/>
          <w:sz w:val="24"/>
          <w:szCs w:val="24"/>
          <w:lang w:val="uk-UA"/>
          <w:rPrChange w:id="988" w:author="Пользователь Windows" w:date="2022-01-09T18:15:00Z">
            <w:rPr>
              <w:del w:id="989" w:author="Пользователь Windows" w:date="2022-01-09T18:36:00Z"/>
              <w:rFonts w:eastAsiaTheme="minorHAnsi" w:cs="Arial"/>
              <w:szCs w:val="20"/>
              <w:lang w:val="ru-RU"/>
            </w:rPr>
          </w:rPrChange>
        </w:rPr>
      </w:pPr>
    </w:p>
    <w:p w14:paraId="7CC7D9F8" w14:textId="2B412F6F" w:rsidR="00DF5E21" w:rsidRPr="006102AB" w:rsidRDefault="00DF5E21" w:rsidP="00EC4F8E">
      <w:pPr>
        <w:pStyle w:val="1"/>
        <w:numPr>
          <w:ilvl w:val="0"/>
          <w:numId w:val="4"/>
        </w:numPr>
        <w:rPr>
          <w:rFonts w:asciiTheme="minorHAnsi" w:hAnsiTheme="minorHAnsi" w:cstheme="minorHAnsi"/>
          <w:szCs w:val="24"/>
          <w:lang w:val="uk-UA"/>
          <w:rPrChange w:id="990" w:author="Пользователь Windows" w:date="2022-01-09T18:15:00Z">
            <w:rPr>
              <w:lang w:val="uk-UA"/>
            </w:rPr>
          </w:rPrChange>
        </w:rPr>
      </w:pPr>
      <w:bookmarkStart w:id="991" w:name="_Toc46476059"/>
      <w:bookmarkStart w:id="992" w:name="_Toc67181014"/>
      <w:bookmarkStart w:id="993" w:name="_Toc92644046"/>
      <w:r w:rsidRPr="006102AB">
        <w:rPr>
          <w:rFonts w:asciiTheme="minorHAnsi" w:hAnsiTheme="minorHAnsi" w:cstheme="minorHAnsi"/>
          <w:szCs w:val="24"/>
          <w:lang w:val="uk-UA"/>
          <w:rPrChange w:id="994" w:author="Пользователь Windows" w:date="2022-01-09T18:15:00Z">
            <w:rPr>
              <w:lang w:val="uk-UA"/>
            </w:rPr>
          </w:rPrChange>
        </w:rPr>
        <w:t xml:space="preserve">ОРГАНІЗАЦІЯ ДІЯЛЬНОСТІ </w:t>
      </w:r>
      <w:del w:id="995" w:author="Пользователь Windows" w:date="2022-01-09T18:29:00Z">
        <w:r w:rsidRPr="006102AB" w:rsidDel="00755025">
          <w:rPr>
            <w:rFonts w:asciiTheme="minorHAnsi" w:hAnsiTheme="minorHAnsi" w:cstheme="minorHAnsi"/>
            <w:szCs w:val="24"/>
            <w:lang w:val="uk-UA"/>
            <w:rPrChange w:id="996" w:author="Пользователь Windows" w:date="2022-01-09T18:15:00Z">
              <w:rPr>
                <w:lang w:val="uk-UA"/>
              </w:rPr>
            </w:rPrChange>
          </w:rPr>
          <w:delText xml:space="preserve">– </w:delText>
        </w:r>
      </w:del>
      <w:ins w:id="997" w:author="Пользователь Windows" w:date="2022-01-09T18:29:00Z">
        <w:r w:rsidR="00755025">
          <w:rPr>
            <w:rFonts w:asciiTheme="minorHAnsi" w:hAnsiTheme="minorHAnsi" w:cstheme="minorHAnsi"/>
            <w:szCs w:val="24"/>
            <w:lang w:val="uk-UA"/>
          </w:rPr>
          <w:t>—</w:t>
        </w:r>
        <w:r w:rsidR="00755025" w:rsidRPr="006102AB">
          <w:rPr>
            <w:rFonts w:asciiTheme="minorHAnsi" w:hAnsiTheme="minorHAnsi" w:cstheme="minorHAnsi"/>
            <w:szCs w:val="24"/>
            <w:lang w:val="uk-UA"/>
            <w:rPrChange w:id="998" w:author="Пользователь Windows" w:date="2022-01-09T18:15:00Z">
              <w:rPr>
                <w:lang w:val="uk-UA"/>
              </w:rPr>
            </w:rPrChange>
          </w:rPr>
          <w:t xml:space="preserve"> </w:t>
        </w:r>
      </w:ins>
      <w:r w:rsidRPr="006102AB">
        <w:rPr>
          <w:rFonts w:asciiTheme="minorHAnsi" w:hAnsiTheme="minorHAnsi" w:cstheme="minorHAnsi"/>
          <w:szCs w:val="24"/>
          <w:lang w:val="uk-UA"/>
          <w:rPrChange w:id="999" w:author="Пользователь Windows" w:date="2022-01-09T18:15:00Z">
            <w:rPr>
              <w:lang w:val="uk-UA"/>
            </w:rPr>
          </w:rPrChange>
        </w:rPr>
        <w:t>ЗАГАЛЬНА ІНФОРМАЦІЯ</w:t>
      </w:r>
      <w:bookmarkEnd w:id="991"/>
      <w:bookmarkEnd w:id="992"/>
      <w:bookmarkEnd w:id="993"/>
      <w:del w:id="1000" w:author="Пользователь Windows" w:date="2022-01-09T19:59:00Z">
        <w:r w:rsidRPr="006102AB" w:rsidDel="003A5FBB">
          <w:rPr>
            <w:rFonts w:asciiTheme="minorHAnsi" w:hAnsiTheme="minorHAnsi" w:cstheme="minorHAnsi"/>
            <w:szCs w:val="24"/>
            <w:lang w:val="uk-UA"/>
            <w:rPrChange w:id="1001" w:author="Пользователь Windows" w:date="2022-01-09T18:15:00Z">
              <w:rPr>
                <w:szCs w:val="24"/>
                <w:lang w:val="uk-UA"/>
              </w:rPr>
            </w:rPrChange>
          </w:rPr>
          <w:delText xml:space="preserve"> </w:delText>
        </w:r>
      </w:del>
    </w:p>
    <w:p w14:paraId="1A020990" w14:textId="77777777" w:rsidR="00DF5E21" w:rsidRPr="006102AB" w:rsidRDefault="00DF5E21" w:rsidP="00DF5E21">
      <w:pPr>
        <w:pStyle w:val="Zkladntext1"/>
        <w:ind w:firstLine="284"/>
        <w:rPr>
          <w:rFonts w:asciiTheme="minorHAnsi" w:hAnsiTheme="minorHAnsi" w:cstheme="minorHAnsi"/>
          <w:sz w:val="24"/>
          <w:szCs w:val="24"/>
          <w:lang w:val="uk-UA"/>
          <w:rPrChange w:id="1002" w:author="Пользователь Windows" w:date="2022-01-09T18:15:00Z">
            <w:rPr>
              <w:lang w:val="uk-UA"/>
            </w:rPr>
          </w:rPrChange>
        </w:rPr>
      </w:pPr>
    </w:p>
    <w:p w14:paraId="5B35A690" w14:textId="77777777" w:rsidR="00DF5E21" w:rsidRPr="006102AB" w:rsidRDefault="00DF5E21" w:rsidP="00DF5E21">
      <w:pPr>
        <w:ind w:firstLine="284"/>
        <w:rPr>
          <w:rFonts w:asciiTheme="minorHAnsi" w:hAnsiTheme="minorHAnsi" w:cstheme="minorHAnsi"/>
          <w:sz w:val="24"/>
          <w:szCs w:val="24"/>
          <w:lang w:val="uk-UA"/>
          <w:rPrChange w:id="1003" w:author="Пользователь Windows" w:date="2022-01-09T18:15:00Z">
            <w:rPr>
              <w:lang w:val="uk-UA"/>
            </w:rPr>
          </w:rPrChange>
        </w:rPr>
      </w:pPr>
      <w:r w:rsidRPr="006102AB">
        <w:rPr>
          <w:rFonts w:asciiTheme="minorHAnsi" w:hAnsiTheme="minorHAnsi" w:cstheme="minorHAnsi"/>
          <w:sz w:val="24"/>
          <w:szCs w:val="24"/>
          <w:lang w:val="uk-UA"/>
          <w:rPrChange w:id="1004" w:author="Пользователь Windows" w:date="2022-01-09T18:15:00Z">
            <w:rPr>
              <w:lang w:val="uk-UA"/>
            </w:rPr>
          </w:rPrChange>
        </w:rPr>
        <w:t xml:space="preserve">Відділ </w:t>
      </w:r>
      <w:proofErr w:type="spellStart"/>
      <w:r w:rsidRPr="006102AB">
        <w:rPr>
          <w:rFonts w:asciiTheme="minorHAnsi" w:hAnsiTheme="minorHAnsi" w:cstheme="minorHAnsi"/>
          <w:sz w:val="24"/>
          <w:szCs w:val="24"/>
          <w:lang w:val="uk-UA"/>
          <w:rPrChange w:id="1005" w:author="Пользователь Windows" w:date="2022-01-09T18:15:00Z">
            <w:rPr>
              <w:lang w:val="uk-UA"/>
            </w:rPr>
          </w:rPrChange>
        </w:rPr>
        <w:t>закупівель</w:t>
      </w:r>
      <w:proofErr w:type="spellEnd"/>
      <w:r w:rsidRPr="006102AB">
        <w:rPr>
          <w:rFonts w:asciiTheme="minorHAnsi" w:hAnsiTheme="minorHAnsi" w:cstheme="minorHAnsi"/>
          <w:sz w:val="24"/>
          <w:szCs w:val="24"/>
          <w:lang w:val="uk-UA"/>
          <w:rPrChange w:id="1006" w:author="Пользователь Windows" w:date="2022-01-09T18:15:00Z">
            <w:rPr>
              <w:lang w:val="uk-UA"/>
            </w:rPr>
          </w:rPrChange>
        </w:rPr>
        <w:t xml:space="preserve"> несе відповідальність за закупівлю ТМЦ, послуг і робіт для всіх підрозділів Компанії.</w:t>
      </w:r>
    </w:p>
    <w:p w14:paraId="3443C691" w14:textId="77777777" w:rsidR="00DF5E21" w:rsidRPr="006102AB" w:rsidRDefault="00DF5E21" w:rsidP="00DF5E21">
      <w:pPr>
        <w:ind w:firstLine="284"/>
        <w:jc w:val="both"/>
        <w:rPr>
          <w:rFonts w:asciiTheme="minorHAnsi" w:hAnsiTheme="minorHAnsi" w:cstheme="minorHAnsi"/>
          <w:sz w:val="24"/>
          <w:szCs w:val="24"/>
          <w:lang w:val="uk-UA"/>
          <w:rPrChange w:id="1007" w:author="Пользователь Windows" w:date="2022-01-09T18:15:00Z">
            <w:rPr>
              <w:lang w:val="uk-UA"/>
            </w:rPr>
          </w:rPrChange>
        </w:rPr>
      </w:pPr>
      <w:r w:rsidRPr="006102AB">
        <w:rPr>
          <w:rFonts w:asciiTheme="minorHAnsi" w:hAnsiTheme="minorHAnsi" w:cstheme="minorHAnsi"/>
          <w:sz w:val="24"/>
          <w:szCs w:val="24"/>
          <w:lang w:val="uk-UA"/>
          <w:rPrChange w:id="1008" w:author="Пользователь Windows" w:date="2022-01-09T18:15:00Z">
            <w:rPr>
              <w:lang w:val="uk-UA"/>
            </w:rPr>
          </w:rPrChange>
        </w:rPr>
        <w:t xml:space="preserve">Основним інструментом, за допомогою якого здійснюється управління діяльністю відділу </w:t>
      </w:r>
      <w:proofErr w:type="spellStart"/>
      <w:r w:rsidRPr="006102AB">
        <w:rPr>
          <w:rFonts w:asciiTheme="minorHAnsi" w:hAnsiTheme="minorHAnsi" w:cstheme="minorHAnsi"/>
          <w:sz w:val="24"/>
          <w:szCs w:val="24"/>
          <w:lang w:val="uk-UA"/>
          <w:rPrChange w:id="1009" w:author="Пользователь Windows" w:date="2022-01-09T18:15:00Z">
            <w:rPr>
              <w:lang w:val="uk-UA"/>
            </w:rPr>
          </w:rPrChange>
        </w:rPr>
        <w:t>закупівель</w:t>
      </w:r>
      <w:proofErr w:type="spellEnd"/>
      <w:r w:rsidRPr="006102AB">
        <w:rPr>
          <w:rFonts w:asciiTheme="minorHAnsi" w:hAnsiTheme="minorHAnsi" w:cstheme="minorHAnsi"/>
          <w:sz w:val="24"/>
          <w:szCs w:val="24"/>
          <w:lang w:val="uk-UA"/>
          <w:rPrChange w:id="1010" w:author="Пользователь Windows" w:date="2022-01-09T18:15:00Z">
            <w:rPr>
              <w:lang w:val="uk-UA"/>
            </w:rPr>
          </w:rPrChange>
        </w:rPr>
        <w:t xml:space="preserve">, є система планування ресурсів підприємства </w:t>
      </w:r>
      <w:r w:rsidRPr="006102AB">
        <w:rPr>
          <w:rFonts w:asciiTheme="minorHAnsi" w:hAnsiTheme="minorHAnsi" w:cstheme="minorHAnsi"/>
          <w:sz w:val="24"/>
          <w:szCs w:val="24"/>
          <w:lang w:val="uk-UA"/>
          <w:rPrChange w:id="1011" w:author="Пользователь Windows" w:date="2022-01-09T18:15:00Z">
            <w:rPr>
              <w:szCs w:val="24"/>
              <w:lang w:val="uk-UA"/>
            </w:rPr>
          </w:rPrChange>
        </w:rPr>
        <w:t>1</w:t>
      </w:r>
      <w:r w:rsidRPr="006102AB">
        <w:rPr>
          <w:rFonts w:asciiTheme="minorHAnsi" w:hAnsiTheme="minorHAnsi" w:cstheme="minorHAnsi"/>
          <w:sz w:val="24"/>
          <w:szCs w:val="24"/>
          <w:lang w:val="uk-UA"/>
          <w:rPrChange w:id="1012" w:author="Пользователь Windows" w:date="2022-01-09T18:15:00Z">
            <w:rPr>
              <w:szCs w:val="24"/>
            </w:rPr>
          </w:rPrChange>
        </w:rPr>
        <w:t>C</w:t>
      </w:r>
      <w:r w:rsidRPr="006102AB">
        <w:rPr>
          <w:rFonts w:asciiTheme="minorHAnsi" w:hAnsiTheme="minorHAnsi" w:cstheme="minorHAnsi"/>
          <w:sz w:val="24"/>
          <w:szCs w:val="24"/>
          <w:lang w:val="uk-UA"/>
          <w:rPrChange w:id="1013" w:author="Пользователь Windows" w:date="2022-01-09T18:15:00Z">
            <w:rPr>
              <w:szCs w:val="24"/>
              <w:lang w:val="uk-UA"/>
            </w:rPr>
          </w:rPrChange>
        </w:rPr>
        <w:t xml:space="preserve"> </w:t>
      </w:r>
      <w:r w:rsidRPr="006102AB">
        <w:rPr>
          <w:rFonts w:asciiTheme="minorHAnsi" w:hAnsiTheme="minorHAnsi" w:cstheme="minorHAnsi"/>
          <w:sz w:val="24"/>
          <w:szCs w:val="24"/>
          <w:lang w:val="uk-UA"/>
          <w:rPrChange w:id="1014" w:author="Пользователь Windows" w:date="2022-01-09T18:15:00Z">
            <w:rPr>
              <w:szCs w:val="24"/>
            </w:rPr>
          </w:rPrChange>
        </w:rPr>
        <w:t>BAS</w:t>
      </w:r>
      <w:r w:rsidRPr="006102AB">
        <w:rPr>
          <w:rFonts w:asciiTheme="minorHAnsi" w:hAnsiTheme="minorHAnsi" w:cstheme="minorHAnsi"/>
          <w:sz w:val="24"/>
          <w:szCs w:val="24"/>
          <w:lang w:val="uk-UA"/>
          <w:rPrChange w:id="1015" w:author="Пользователь Windows" w:date="2022-01-09T18:15:00Z">
            <w:rPr>
              <w:szCs w:val="24"/>
              <w:lang w:val="uk-UA"/>
            </w:rPr>
          </w:rPrChange>
        </w:rPr>
        <w:t xml:space="preserve"> </w:t>
      </w:r>
      <w:r w:rsidRPr="006102AB">
        <w:rPr>
          <w:rFonts w:asciiTheme="minorHAnsi" w:hAnsiTheme="minorHAnsi" w:cstheme="minorHAnsi"/>
          <w:sz w:val="24"/>
          <w:szCs w:val="24"/>
          <w:lang w:val="uk-UA"/>
          <w:rPrChange w:id="1016" w:author="Пользователь Windows" w:date="2022-01-09T18:15:00Z">
            <w:rPr>
              <w:szCs w:val="24"/>
            </w:rPr>
          </w:rPrChange>
        </w:rPr>
        <w:t>ERP</w:t>
      </w:r>
      <w:del w:id="1017" w:author="Пользователь Windows" w:date="2022-01-09T18:29:00Z">
        <w:r w:rsidRPr="006102AB" w:rsidDel="00755025">
          <w:rPr>
            <w:rFonts w:asciiTheme="minorHAnsi" w:hAnsiTheme="minorHAnsi" w:cstheme="minorHAnsi"/>
            <w:sz w:val="24"/>
            <w:szCs w:val="24"/>
            <w:lang w:val="uk-UA"/>
            <w:rPrChange w:id="1018" w:author="Пользователь Windows" w:date="2022-01-09T18:15:00Z">
              <w:rPr>
                <w:lang w:val="uk-UA"/>
              </w:rPr>
            </w:rPrChange>
          </w:rPr>
          <w:delText xml:space="preserve"> </w:delText>
        </w:r>
      </w:del>
      <w:r w:rsidRPr="006102AB">
        <w:rPr>
          <w:rFonts w:asciiTheme="minorHAnsi" w:hAnsiTheme="minorHAnsi" w:cstheme="minorHAnsi"/>
          <w:sz w:val="24"/>
          <w:szCs w:val="24"/>
          <w:lang w:val="uk-UA"/>
          <w:rPrChange w:id="1019" w:author="Пользователь Windows" w:date="2022-01-09T18:15:00Z">
            <w:rPr>
              <w:lang w:val="uk-UA"/>
            </w:rPr>
          </w:rPrChange>
        </w:rPr>
        <w:t>, в якій транзакції по закупках реєструються і документуються за допомогою відповідних ресурсів та інструментів, наявних на підприємстві.</w:t>
      </w:r>
      <w:del w:id="1020" w:author="Пользователь Windows" w:date="2022-01-09T19:59:00Z">
        <w:r w:rsidRPr="006102AB" w:rsidDel="003A5FBB">
          <w:rPr>
            <w:rFonts w:asciiTheme="minorHAnsi" w:hAnsiTheme="minorHAnsi" w:cstheme="minorHAnsi"/>
            <w:sz w:val="24"/>
            <w:szCs w:val="24"/>
            <w:lang w:val="uk-UA"/>
            <w:rPrChange w:id="1021" w:author="Пользователь Windows" w:date="2022-01-09T18:15:00Z">
              <w:rPr>
                <w:lang w:val="uk-UA"/>
              </w:rPr>
            </w:rPrChange>
          </w:rPr>
          <w:delText xml:space="preserve"> </w:delText>
        </w:r>
      </w:del>
    </w:p>
    <w:p w14:paraId="272583DE" w14:textId="77777777" w:rsidR="00DF5E21" w:rsidRPr="006102AB" w:rsidRDefault="00DF5E21" w:rsidP="00DF5E21">
      <w:pPr>
        <w:ind w:firstLine="284"/>
        <w:jc w:val="both"/>
        <w:rPr>
          <w:rFonts w:asciiTheme="minorHAnsi" w:hAnsiTheme="minorHAnsi" w:cstheme="minorHAnsi"/>
          <w:sz w:val="24"/>
          <w:szCs w:val="24"/>
          <w:lang w:val="uk-UA"/>
          <w:rPrChange w:id="1022" w:author="Пользователь Windows" w:date="2022-01-09T18:15:00Z">
            <w:rPr>
              <w:lang w:val="uk-UA"/>
            </w:rPr>
          </w:rPrChange>
        </w:rPr>
      </w:pPr>
    </w:p>
    <w:p w14:paraId="6540914C" w14:textId="77777777" w:rsidR="00DF5E21" w:rsidRPr="006102AB" w:rsidRDefault="00DF5E21" w:rsidP="00DF5E21">
      <w:pPr>
        <w:ind w:firstLine="284"/>
        <w:jc w:val="both"/>
        <w:rPr>
          <w:rFonts w:asciiTheme="minorHAnsi" w:hAnsiTheme="minorHAnsi" w:cstheme="minorHAnsi"/>
          <w:sz w:val="24"/>
          <w:szCs w:val="24"/>
          <w:lang w:val="uk-UA"/>
          <w:rPrChange w:id="1023" w:author="Пользователь Windows" w:date="2022-01-09T18:15:00Z">
            <w:rPr>
              <w:lang w:val="uk-UA"/>
            </w:rPr>
          </w:rPrChange>
        </w:rPr>
      </w:pPr>
    </w:p>
    <w:p w14:paraId="7912EC8B" w14:textId="77777777" w:rsidR="00DF5E21" w:rsidRPr="006102AB" w:rsidRDefault="00DF5E21" w:rsidP="00DF5E21">
      <w:pPr>
        <w:ind w:firstLine="284"/>
        <w:jc w:val="both"/>
        <w:rPr>
          <w:rFonts w:asciiTheme="minorHAnsi" w:hAnsiTheme="minorHAnsi" w:cstheme="minorHAnsi"/>
          <w:sz w:val="24"/>
          <w:szCs w:val="24"/>
          <w:lang w:val="uk-UA"/>
          <w:rPrChange w:id="1024" w:author="Пользователь Windows" w:date="2022-01-09T18:15:00Z">
            <w:rPr>
              <w:lang w:val="uk-UA"/>
            </w:rPr>
          </w:rPrChange>
        </w:rPr>
      </w:pPr>
    </w:p>
    <w:p w14:paraId="66098BD3" w14:textId="77777777" w:rsidR="00DF5E21" w:rsidRPr="006102AB" w:rsidRDefault="00DF5E21" w:rsidP="00DF5E21">
      <w:pPr>
        <w:pStyle w:val="2"/>
        <w:numPr>
          <w:ilvl w:val="1"/>
          <w:numId w:val="3"/>
        </w:numPr>
        <w:spacing w:line="240" w:lineRule="auto"/>
        <w:rPr>
          <w:rFonts w:asciiTheme="minorHAnsi" w:hAnsiTheme="minorHAnsi" w:cstheme="minorHAnsi"/>
          <w:szCs w:val="24"/>
          <w:lang w:val="uk-UA"/>
          <w:rPrChange w:id="1025" w:author="Пользователь Windows" w:date="2022-01-09T18:15:00Z">
            <w:rPr>
              <w:lang w:val="uk-UA"/>
            </w:rPr>
          </w:rPrChange>
        </w:rPr>
      </w:pPr>
      <w:bookmarkStart w:id="1026" w:name="_Toc67181015"/>
      <w:bookmarkStart w:id="1027" w:name="_Toc92644047"/>
      <w:r w:rsidRPr="006102AB">
        <w:rPr>
          <w:rFonts w:asciiTheme="minorHAnsi" w:hAnsiTheme="minorHAnsi" w:cstheme="minorHAnsi"/>
          <w:szCs w:val="24"/>
          <w:lang w:val="uk-UA"/>
          <w:rPrChange w:id="1028" w:author="Пользователь Windows" w:date="2022-01-09T18:15:00Z">
            <w:rPr>
              <w:lang w:val="uk-UA"/>
            </w:rPr>
          </w:rPrChange>
        </w:rPr>
        <w:t>ЗАКУПІВЛЯ ТМЦ</w:t>
      </w:r>
      <w:del w:id="1029" w:author="Пользователь Windows" w:date="2022-01-09T18:57:00Z">
        <w:r w:rsidRPr="006102AB" w:rsidDel="00700846">
          <w:rPr>
            <w:rFonts w:asciiTheme="minorHAnsi" w:hAnsiTheme="minorHAnsi" w:cstheme="minorHAnsi"/>
            <w:szCs w:val="24"/>
            <w:lang w:val="uk-UA"/>
            <w:rPrChange w:id="1030" w:author="Пользователь Windows" w:date="2022-01-09T18:15:00Z">
              <w:rPr>
                <w:lang w:val="uk-UA"/>
              </w:rPr>
            </w:rPrChange>
          </w:rPr>
          <w:delText xml:space="preserve"> </w:delText>
        </w:r>
      </w:del>
      <w:r w:rsidRPr="006102AB">
        <w:rPr>
          <w:rFonts w:asciiTheme="minorHAnsi" w:hAnsiTheme="minorHAnsi" w:cstheme="minorHAnsi"/>
          <w:szCs w:val="24"/>
          <w:lang w:val="uk-UA"/>
          <w:rPrChange w:id="1031" w:author="Пользователь Windows" w:date="2022-01-09T18:15:00Z">
            <w:rPr>
              <w:lang w:val="uk-UA"/>
            </w:rPr>
          </w:rPrChange>
        </w:rPr>
        <w:t>/</w:t>
      </w:r>
      <w:del w:id="1032" w:author="Пользователь Windows" w:date="2022-01-09T18:57:00Z">
        <w:r w:rsidRPr="006102AB" w:rsidDel="00700846">
          <w:rPr>
            <w:rFonts w:asciiTheme="minorHAnsi" w:hAnsiTheme="minorHAnsi" w:cstheme="minorHAnsi"/>
            <w:szCs w:val="24"/>
            <w:lang w:val="uk-UA"/>
            <w:rPrChange w:id="1033" w:author="Пользователь Windows" w:date="2022-01-09T18:15:00Z">
              <w:rPr>
                <w:lang w:val="uk-UA"/>
              </w:rPr>
            </w:rPrChange>
          </w:rPr>
          <w:delText xml:space="preserve"> </w:delText>
        </w:r>
      </w:del>
      <w:r w:rsidRPr="006102AB">
        <w:rPr>
          <w:rFonts w:asciiTheme="minorHAnsi" w:hAnsiTheme="minorHAnsi" w:cstheme="minorHAnsi"/>
          <w:szCs w:val="24"/>
          <w:lang w:val="uk-UA"/>
          <w:rPrChange w:id="1034" w:author="Пользователь Windows" w:date="2022-01-09T18:15:00Z">
            <w:rPr>
              <w:lang w:val="uk-UA"/>
            </w:rPr>
          </w:rPrChange>
        </w:rPr>
        <w:t>послуг</w:t>
      </w:r>
      <w:bookmarkEnd w:id="1026"/>
      <w:bookmarkEnd w:id="1027"/>
    </w:p>
    <w:p w14:paraId="17461D42" w14:textId="77777777" w:rsidR="00DF5E21" w:rsidRPr="006102AB" w:rsidRDefault="00DF5E21" w:rsidP="00DF5E21">
      <w:pPr>
        <w:pStyle w:val="a1"/>
        <w:ind w:firstLine="284"/>
        <w:rPr>
          <w:rFonts w:asciiTheme="minorHAnsi" w:hAnsiTheme="minorHAnsi" w:cstheme="minorHAnsi"/>
          <w:sz w:val="24"/>
          <w:szCs w:val="24"/>
          <w:lang w:val="uk-UA"/>
          <w:rPrChange w:id="1035" w:author="Пользователь Windows" w:date="2022-01-09T18:15:00Z">
            <w:rPr>
              <w:lang w:val="uk-UA"/>
            </w:rPr>
          </w:rPrChange>
        </w:rPr>
      </w:pPr>
    </w:p>
    <w:p w14:paraId="77DD2D43" w14:textId="5F73BE70" w:rsidR="00DF5E21" w:rsidRPr="006102AB" w:rsidRDefault="00DF5E21" w:rsidP="00DF5E21">
      <w:pPr>
        <w:ind w:firstLine="284"/>
        <w:jc w:val="both"/>
        <w:rPr>
          <w:rFonts w:asciiTheme="minorHAnsi" w:hAnsiTheme="minorHAnsi" w:cstheme="minorHAnsi"/>
          <w:sz w:val="24"/>
          <w:szCs w:val="24"/>
          <w:lang w:val="uk-UA"/>
          <w:rPrChange w:id="1036" w:author="Пользователь Windows" w:date="2022-01-09T18:15:00Z">
            <w:rPr>
              <w:lang w:val="uk-UA"/>
            </w:rPr>
          </w:rPrChange>
        </w:rPr>
      </w:pPr>
      <w:del w:id="1037" w:author="I.Yermakova" w:date="2022-01-06T12:59:00Z">
        <w:r w:rsidRPr="006102AB" w:rsidDel="00B53DCA">
          <w:rPr>
            <w:rFonts w:asciiTheme="minorHAnsi" w:hAnsiTheme="minorHAnsi" w:cstheme="minorHAnsi"/>
            <w:sz w:val="24"/>
            <w:szCs w:val="24"/>
            <w:lang w:val="uk-UA"/>
            <w:rPrChange w:id="1038" w:author="Пользователь Windows" w:date="2022-01-09T18:15:00Z">
              <w:rPr>
                <w:lang w:val="uk-UA"/>
              </w:rPr>
            </w:rPrChange>
          </w:rPr>
          <w:delText>Служба управління ланцюгом поставок</w:delText>
        </w:r>
      </w:del>
      <w:ins w:id="1039" w:author="I.Yermakova" w:date="2022-01-06T12:59:00Z">
        <w:r w:rsidR="00B53DCA" w:rsidRPr="006102AB">
          <w:rPr>
            <w:rFonts w:asciiTheme="minorHAnsi" w:hAnsiTheme="minorHAnsi" w:cstheme="minorHAnsi"/>
            <w:sz w:val="24"/>
            <w:szCs w:val="24"/>
            <w:lang w:val="uk-UA"/>
            <w:rPrChange w:id="1040" w:author="Пользователь Windows" w:date="2022-01-09T18:15:00Z">
              <w:rPr>
                <w:lang w:val="uk-UA"/>
              </w:rPr>
            </w:rPrChange>
          </w:rPr>
          <w:t xml:space="preserve">Відділ </w:t>
        </w:r>
        <w:proofErr w:type="spellStart"/>
        <w:r w:rsidR="00B53DCA" w:rsidRPr="006102AB">
          <w:rPr>
            <w:rFonts w:asciiTheme="minorHAnsi" w:hAnsiTheme="minorHAnsi" w:cstheme="minorHAnsi"/>
            <w:sz w:val="24"/>
            <w:szCs w:val="24"/>
            <w:lang w:val="uk-UA"/>
            <w:rPrChange w:id="1041" w:author="Пользователь Windows" w:date="2022-01-09T18:15:00Z">
              <w:rPr>
                <w:lang w:val="uk-UA"/>
              </w:rPr>
            </w:rPrChange>
          </w:rPr>
          <w:t>закупівель</w:t>
        </w:r>
        <w:proofErr w:type="spellEnd"/>
        <w:r w:rsidR="00B53DCA" w:rsidRPr="006102AB">
          <w:rPr>
            <w:rFonts w:asciiTheme="minorHAnsi" w:hAnsiTheme="minorHAnsi" w:cstheme="minorHAnsi"/>
            <w:sz w:val="24"/>
            <w:szCs w:val="24"/>
            <w:lang w:val="uk-UA"/>
            <w:rPrChange w:id="1042" w:author="Пользователь Windows" w:date="2022-01-09T18:15:00Z">
              <w:rPr>
                <w:lang w:val="uk-UA"/>
              </w:rPr>
            </w:rPrChange>
          </w:rPr>
          <w:t xml:space="preserve"> </w:t>
        </w:r>
      </w:ins>
      <w:r w:rsidRPr="006102AB">
        <w:rPr>
          <w:rFonts w:asciiTheme="minorHAnsi" w:hAnsiTheme="minorHAnsi" w:cstheme="minorHAnsi"/>
          <w:sz w:val="24"/>
          <w:szCs w:val="24"/>
          <w:lang w:val="uk-UA"/>
          <w:rPrChange w:id="1043" w:author="Пользователь Windows" w:date="2022-01-09T18:15:00Z">
            <w:rPr>
              <w:lang w:val="uk-UA"/>
            </w:rPr>
          </w:rPrChange>
        </w:rPr>
        <w:t xml:space="preserve"> відповідає за закупівлю ТМЦ і в той же час забезпечує, щоб в процесі відбору були досягнуті найбільш оптимальні умови для ведення бізнесу.</w:t>
      </w:r>
    </w:p>
    <w:p w14:paraId="7B1E5DB2" w14:textId="77777777" w:rsidR="00463AD0" w:rsidRPr="006102AB" w:rsidRDefault="00463AD0" w:rsidP="00DF5E21">
      <w:pPr>
        <w:ind w:firstLine="284"/>
        <w:jc w:val="both"/>
        <w:rPr>
          <w:rFonts w:asciiTheme="minorHAnsi" w:hAnsiTheme="minorHAnsi" w:cstheme="minorHAnsi"/>
          <w:sz w:val="24"/>
          <w:szCs w:val="24"/>
          <w:lang w:val="uk-UA"/>
          <w:rPrChange w:id="1044" w:author="Пользователь Windows" w:date="2022-01-09T18:15:00Z">
            <w:rPr>
              <w:lang w:val="uk-UA"/>
            </w:rPr>
          </w:rPrChange>
        </w:rPr>
      </w:pPr>
    </w:p>
    <w:p w14:paraId="56FD6754" w14:textId="77777777" w:rsidR="00463AD0" w:rsidRPr="006102AB" w:rsidRDefault="00463AD0" w:rsidP="00463AD0">
      <w:pPr>
        <w:pStyle w:val="3"/>
        <w:numPr>
          <w:ilvl w:val="2"/>
          <w:numId w:val="7"/>
        </w:numPr>
        <w:tabs>
          <w:tab w:val="left" w:pos="-2552"/>
        </w:tabs>
        <w:spacing w:line="240" w:lineRule="auto"/>
        <w:rPr>
          <w:rFonts w:asciiTheme="minorHAnsi" w:hAnsiTheme="minorHAnsi" w:cstheme="minorHAnsi"/>
          <w:szCs w:val="24"/>
          <w:lang w:val="uk-UA"/>
          <w:rPrChange w:id="1045" w:author="Пользователь Windows" w:date="2022-01-09T18:15:00Z">
            <w:rPr>
              <w:szCs w:val="24"/>
              <w:lang w:val="uk-UA"/>
            </w:rPr>
          </w:rPrChange>
        </w:rPr>
      </w:pPr>
      <w:bookmarkStart w:id="1046" w:name="_Toc46476061"/>
      <w:bookmarkStart w:id="1047" w:name="_Toc67181016"/>
      <w:bookmarkStart w:id="1048" w:name="_Toc92644048"/>
      <w:r w:rsidRPr="006102AB">
        <w:rPr>
          <w:rFonts w:asciiTheme="minorHAnsi" w:hAnsiTheme="minorHAnsi" w:cstheme="minorHAnsi"/>
          <w:szCs w:val="24"/>
          <w:lang w:val="uk-UA"/>
          <w:rPrChange w:id="1049" w:author="Пользователь Windows" w:date="2022-01-09T18:15:00Z">
            <w:rPr>
              <w:szCs w:val="24"/>
              <w:lang w:val="uk-UA"/>
            </w:rPr>
          </w:rPrChange>
        </w:rPr>
        <w:t>Створення та затвердження заявки на купівлю</w:t>
      </w:r>
      <w:bookmarkEnd w:id="1046"/>
      <w:r w:rsidRPr="006102AB">
        <w:rPr>
          <w:rFonts w:asciiTheme="minorHAnsi" w:hAnsiTheme="minorHAnsi" w:cstheme="minorHAnsi"/>
          <w:szCs w:val="24"/>
          <w:lang w:val="uk-UA"/>
          <w:rPrChange w:id="1050" w:author="Пользователь Windows" w:date="2022-01-09T18:15:00Z">
            <w:rPr>
              <w:szCs w:val="24"/>
              <w:lang w:val="uk-UA"/>
            </w:rPr>
          </w:rPrChange>
        </w:rPr>
        <w:t xml:space="preserve"> (PR)</w:t>
      </w:r>
      <w:bookmarkEnd w:id="1047"/>
      <w:bookmarkEnd w:id="1048"/>
    </w:p>
    <w:p w14:paraId="5271F07C" w14:textId="77777777" w:rsidR="00463AD0" w:rsidRPr="006102AB" w:rsidRDefault="00463AD0" w:rsidP="00463AD0">
      <w:pPr>
        <w:pStyle w:val="a1"/>
        <w:ind w:firstLine="284"/>
        <w:rPr>
          <w:rFonts w:asciiTheme="minorHAnsi" w:hAnsiTheme="minorHAnsi" w:cstheme="minorHAnsi"/>
          <w:sz w:val="24"/>
          <w:szCs w:val="24"/>
          <w:lang w:val="uk-UA"/>
          <w:rPrChange w:id="1051" w:author="Пользователь Windows" w:date="2022-01-09T18:15:00Z">
            <w:rPr>
              <w:lang w:val="uk-UA"/>
            </w:rPr>
          </w:rPrChange>
        </w:rPr>
      </w:pPr>
    </w:p>
    <w:p w14:paraId="78239F42" w14:textId="4A9F9E82" w:rsidR="00463AD0" w:rsidRPr="006102AB" w:rsidRDefault="00463AD0" w:rsidP="00463AD0">
      <w:pPr>
        <w:pStyle w:val="a1"/>
        <w:numPr>
          <w:ilvl w:val="3"/>
          <w:numId w:val="7"/>
        </w:numPr>
        <w:spacing w:after="0" w:line="240" w:lineRule="auto"/>
        <w:ind w:left="0" w:firstLine="284"/>
        <w:jc w:val="both"/>
        <w:rPr>
          <w:rFonts w:asciiTheme="minorHAnsi" w:hAnsiTheme="minorHAnsi" w:cstheme="minorHAnsi"/>
          <w:sz w:val="24"/>
          <w:szCs w:val="24"/>
          <w:lang w:val="uk-UA"/>
          <w:rPrChange w:id="1052" w:author="Пользователь Windows" w:date="2022-01-09T18:15:00Z">
            <w:rPr>
              <w:lang w:val="uk-UA"/>
            </w:rPr>
          </w:rPrChange>
        </w:rPr>
      </w:pPr>
      <w:r w:rsidRPr="006102AB">
        <w:rPr>
          <w:rFonts w:asciiTheme="minorHAnsi" w:hAnsiTheme="minorHAnsi" w:cstheme="minorHAnsi"/>
          <w:sz w:val="24"/>
          <w:szCs w:val="24"/>
          <w:lang w:val="uk-UA"/>
          <w:rPrChange w:id="1053" w:author="Пользователь Windows" w:date="2022-01-09T18:15:00Z">
            <w:rPr>
              <w:lang w:val="uk-UA"/>
            </w:rPr>
          </w:rPrChange>
        </w:rPr>
        <w:t>Керівники служб-ініціаторів заявки (PR)</w:t>
      </w:r>
      <w:del w:id="1054" w:author="Пользователь Windows" w:date="2022-01-09T18:38:00Z">
        <w:r w:rsidRPr="006102AB" w:rsidDel="004C7A9A">
          <w:rPr>
            <w:rFonts w:asciiTheme="minorHAnsi" w:hAnsiTheme="minorHAnsi" w:cstheme="minorHAnsi"/>
            <w:sz w:val="24"/>
            <w:szCs w:val="24"/>
            <w:lang w:val="uk-UA"/>
            <w:rPrChange w:id="1055" w:author="Пользователь Windows" w:date="2022-01-09T18:15:00Z">
              <w:rPr>
                <w:lang w:val="uk-UA"/>
              </w:rPr>
            </w:rPrChange>
          </w:rPr>
          <w:delText>,</w:delText>
        </w:r>
      </w:del>
      <w:r w:rsidRPr="006102AB">
        <w:rPr>
          <w:rFonts w:asciiTheme="minorHAnsi" w:hAnsiTheme="minorHAnsi" w:cstheme="minorHAnsi"/>
          <w:sz w:val="24"/>
          <w:szCs w:val="24"/>
          <w:lang w:val="uk-UA"/>
          <w:rPrChange w:id="1056" w:author="Пользователь Windows" w:date="2022-01-09T18:15:00Z">
            <w:rPr>
              <w:lang w:val="uk-UA"/>
            </w:rPr>
          </w:rPrChange>
        </w:rPr>
        <w:t xml:space="preserve"> зобов’язані забезпечити завчасну подачу заявок (PR), виходячи з принципу планування виробничої необхідності та бюджету та беручи до уваги типові строки виконання заявок (</w:t>
      </w:r>
      <w:del w:id="1057" w:author="Пользователь Windows" w:date="2022-01-09T18:38:00Z">
        <w:r w:rsidRPr="006102AB" w:rsidDel="004C7A9A">
          <w:rPr>
            <w:rFonts w:asciiTheme="minorHAnsi" w:hAnsiTheme="minorHAnsi" w:cstheme="minorHAnsi"/>
            <w:sz w:val="24"/>
            <w:szCs w:val="24"/>
            <w:lang w:val="uk-UA"/>
            <w:rPrChange w:id="1058" w:author="Пользователь Windows" w:date="2022-01-09T18:15:00Z">
              <w:rPr>
                <w:highlight w:val="magenta"/>
                <w:lang w:val="uk-UA"/>
              </w:rPr>
            </w:rPrChange>
          </w:rPr>
          <w:delText xml:space="preserve">Строки </w:delText>
        </w:r>
      </w:del>
      <w:ins w:id="1059" w:author="Пользователь Windows" w:date="2022-01-09T18:38:00Z">
        <w:r w:rsidR="004C7A9A">
          <w:rPr>
            <w:rFonts w:asciiTheme="minorHAnsi" w:hAnsiTheme="minorHAnsi" w:cstheme="minorHAnsi"/>
            <w:sz w:val="24"/>
            <w:szCs w:val="24"/>
            <w:lang w:val="uk-UA"/>
          </w:rPr>
          <w:t>с</w:t>
        </w:r>
        <w:r w:rsidR="004C7A9A" w:rsidRPr="006102AB">
          <w:rPr>
            <w:rFonts w:asciiTheme="minorHAnsi" w:hAnsiTheme="minorHAnsi" w:cstheme="minorHAnsi"/>
            <w:sz w:val="24"/>
            <w:szCs w:val="24"/>
            <w:lang w:val="uk-UA"/>
            <w:rPrChange w:id="1060" w:author="Пользователь Windows" w:date="2022-01-09T18:15:00Z">
              <w:rPr>
                <w:highlight w:val="magenta"/>
                <w:lang w:val="uk-UA"/>
              </w:rPr>
            </w:rPrChange>
          </w:rPr>
          <w:t xml:space="preserve">троки </w:t>
        </w:r>
      </w:ins>
      <w:r w:rsidRPr="006102AB">
        <w:rPr>
          <w:rFonts w:asciiTheme="minorHAnsi" w:hAnsiTheme="minorHAnsi" w:cstheme="minorHAnsi"/>
          <w:sz w:val="24"/>
          <w:szCs w:val="24"/>
          <w:lang w:val="uk-UA"/>
          <w:rPrChange w:id="1061" w:author="Пользователь Windows" w:date="2022-01-09T18:15:00Z">
            <w:rPr>
              <w:highlight w:val="magenta"/>
              <w:lang w:val="uk-UA"/>
            </w:rPr>
          </w:rPrChange>
        </w:rPr>
        <w:t xml:space="preserve">виконання заявок та пріоритети терміновості наведені в </w:t>
      </w:r>
      <w:r w:rsidR="00C43DCD" w:rsidRPr="006102AB">
        <w:rPr>
          <w:rFonts w:asciiTheme="minorHAnsi" w:hAnsiTheme="minorHAnsi" w:cstheme="minorHAnsi"/>
          <w:sz w:val="24"/>
          <w:szCs w:val="24"/>
          <w:u w:val="single"/>
          <w:lang w:val="uk-UA"/>
          <w:rPrChange w:id="1062" w:author="Пользователь Windows" w:date="2022-01-09T18:15:00Z">
            <w:rPr>
              <w:highlight w:val="magenta"/>
              <w:u w:val="single"/>
              <w:lang w:val="uk-UA"/>
            </w:rPr>
          </w:rPrChange>
        </w:rPr>
        <w:t>Додатку 1</w:t>
      </w:r>
      <w:r w:rsidRPr="006102AB">
        <w:rPr>
          <w:rFonts w:asciiTheme="minorHAnsi" w:hAnsiTheme="minorHAnsi" w:cstheme="minorHAnsi"/>
          <w:sz w:val="24"/>
          <w:szCs w:val="24"/>
          <w:lang w:val="uk-UA"/>
          <w:rPrChange w:id="1063" w:author="Пользователь Windows" w:date="2022-01-09T18:15:00Z">
            <w:rPr>
              <w:highlight w:val="magenta"/>
              <w:lang w:val="uk-UA"/>
            </w:rPr>
          </w:rPrChange>
        </w:rPr>
        <w:t>).</w:t>
      </w:r>
      <w:r w:rsidRPr="006102AB">
        <w:rPr>
          <w:rFonts w:asciiTheme="minorHAnsi" w:hAnsiTheme="minorHAnsi" w:cstheme="minorHAnsi"/>
          <w:sz w:val="24"/>
          <w:szCs w:val="24"/>
          <w:lang w:val="uk-UA"/>
          <w:rPrChange w:id="1064" w:author="Пользователь Windows" w:date="2022-01-09T18:15:00Z">
            <w:rPr>
              <w:lang w:val="uk-UA"/>
            </w:rPr>
          </w:rPrChange>
        </w:rPr>
        <w:t xml:space="preserve"> Відповідальність власників відповідних бюджетів та/або їх керівників, яким потрібні ТМЦ, полягає в забезпеченні того, щоб заявка (PR) була обґрунтованою, технічно коректною, економічно виправданою і відповідала затвердженому фінансовому бюджету відповідного департаменту/</w:t>
      </w:r>
      <w:del w:id="1065" w:author="Пользователь Windows" w:date="2022-01-09T18:56:00Z">
        <w:r w:rsidRPr="006102AB" w:rsidDel="00700846">
          <w:rPr>
            <w:rFonts w:asciiTheme="minorHAnsi" w:hAnsiTheme="minorHAnsi" w:cstheme="minorHAnsi"/>
            <w:sz w:val="24"/>
            <w:szCs w:val="24"/>
            <w:lang w:val="uk-UA"/>
            <w:rPrChange w:id="1066" w:author="Пользователь Windows" w:date="2022-01-09T18:15:00Z">
              <w:rPr>
                <w:lang w:val="uk-UA"/>
              </w:rPr>
            </w:rPrChange>
          </w:rPr>
          <w:delText xml:space="preserve"> </w:delText>
        </w:r>
      </w:del>
      <w:r w:rsidRPr="006102AB">
        <w:rPr>
          <w:rFonts w:asciiTheme="minorHAnsi" w:hAnsiTheme="minorHAnsi" w:cstheme="minorHAnsi"/>
          <w:sz w:val="24"/>
          <w:szCs w:val="24"/>
          <w:lang w:val="uk-UA"/>
          <w:rPrChange w:id="1067" w:author="Пользователь Windows" w:date="2022-01-09T18:15:00Z">
            <w:rPr>
              <w:lang w:val="uk-UA"/>
            </w:rPr>
          </w:rPrChange>
        </w:rPr>
        <w:t>відділу.</w:t>
      </w:r>
      <w:del w:id="1068" w:author="Пользователь Windows" w:date="2022-01-09T19:59:00Z">
        <w:r w:rsidRPr="006102AB" w:rsidDel="003A5FBB">
          <w:rPr>
            <w:rFonts w:asciiTheme="minorHAnsi" w:hAnsiTheme="minorHAnsi" w:cstheme="minorHAnsi"/>
            <w:sz w:val="24"/>
            <w:szCs w:val="24"/>
            <w:lang w:val="uk-UA"/>
            <w:rPrChange w:id="1069" w:author="Пользователь Windows" w:date="2022-01-09T18:15:00Z">
              <w:rPr>
                <w:lang w:val="uk-UA"/>
              </w:rPr>
            </w:rPrChange>
          </w:rPr>
          <w:delText xml:space="preserve"> </w:delText>
        </w:r>
      </w:del>
    </w:p>
    <w:p w14:paraId="09A19B7E" w14:textId="77777777" w:rsidR="00463AD0" w:rsidRPr="006102AB" w:rsidRDefault="00463AD0" w:rsidP="00463AD0">
      <w:pPr>
        <w:pStyle w:val="a1"/>
        <w:spacing w:line="240" w:lineRule="auto"/>
        <w:ind w:firstLine="284"/>
        <w:rPr>
          <w:rFonts w:asciiTheme="minorHAnsi" w:hAnsiTheme="minorHAnsi" w:cstheme="minorHAnsi"/>
          <w:sz w:val="24"/>
          <w:szCs w:val="24"/>
          <w:lang w:val="uk-UA"/>
          <w:rPrChange w:id="1070" w:author="Пользователь Windows" w:date="2022-01-09T18:15:00Z">
            <w:rPr>
              <w:lang w:val="uk-UA"/>
            </w:rPr>
          </w:rPrChange>
        </w:rPr>
      </w:pPr>
    </w:p>
    <w:p w14:paraId="17D6F5A3" w14:textId="009F195B" w:rsidR="00463AD0" w:rsidRPr="006102AB" w:rsidDel="00937FAF" w:rsidRDefault="00463AD0" w:rsidP="00463AD0">
      <w:pPr>
        <w:pStyle w:val="a1"/>
        <w:numPr>
          <w:ilvl w:val="0"/>
          <w:numId w:val="5"/>
        </w:numPr>
        <w:spacing w:after="0" w:line="240" w:lineRule="auto"/>
        <w:ind w:left="0" w:firstLine="284"/>
        <w:jc w:val="both"/>
        <w:rPr>
          <w:del w:id="1071" w:author="Пользователь Windows" w:date="2022-01-09T18:58:00Z"/>
          <w:rFonts w:asciiTheme="minorHAnsi" w:hAnsiTheme="minorHAnsi" w:cstheme="minorHAnsi"/>
          <w:sz w:val="24"/>
          <w:szCs w:val="24"/>
          <w:lang w:val="uk-UA"/>
          <w:rPrChange w:id="1072" w:author="Пользователь Windows" w:date="2022-01-09T18:15:00Z">
            <w:rPr>
              <w:del w:id="1073" w:author="Пользователь Windows" w:date="2022-01-09T18:58:00Z"/>
              <w:lang w:val="uk-UA"/>
            </w:rPr>
          </w:rPrChange>
        </w:rPr>
      </w:pPr>
      <w:r w:rsidRPr="006102AB">
        <w:rPr>
          <w:rFonts w:asciiTheme="minorHAnsi" w:hAnsiTheme="minorHAnsi" w:cstheme="minorHAnsi"/>
          <w:sz w:val="24"/>
          <w:szCs w:val="24"/>
          <w:lang w:val="uk-UA"/>
          <w:rPrChange w:id="1074" w:author="Пользователь Windows" w:date="2022-01-09T18:15:00Z">
            <w:rPr>
              <w:lang w:val="uk-UA"/>
            </w:rPr>
          </w:rPrChange>
        </w:rPr>
        <w:t xml:space="preserve">Планування </w:t>
      </w:r>
      <w:proofErr w:type="spellStart"/>
      <w:r w:rsidRPr="006102AB">
        <w:rPr>
          <w:rFonts w:asciiTheme="minorHAnsi" w:hAnsiTheme="minorHAnsi" w:cstheme="minorHAnsi"/>
          <w:sz w:val="24"/>
          <w:szCs w:val="24"/>
          <w:lang w:val="uk-UA"/>
          <w:rPrChange w:id="1075" w:author="Пользователь Windows" w:date="2022-01-09T18:15:00Z">
            <w:rPr>
              <w:lang w:val="uk-UA"/>
            </w:rPr>
          </w:rPrChange>
        </w:rPr>
        <w:t>закупівель</w:t>
      </w:r>
      <w:proofErr w:type="spellEnd"/>
      <w:r w:rsidRPr="006102AB">
        <w:rPr>
          <w:rFonts w:asciiTheme="minorHAnsi" w:hAnsiTheme="minorHAnsi" w:cstheme="minorHAnsi"/>
          <w:sz w:val="24"/>
          <w:szCs w:val="24"/>
          <w:lang w:val="uk-UA"/>
          <w:rPrChange w:id="1076" w:author="Пользователь Windows" w:date="2022-01-09T18:15:00Z">
            <w:rPr>
              <w:lang w:val="uk-UA"/>
            </w:rPr>
          </w:rPrChange>
        </w:rPr>
        <w:t xml:space="preserve"> ТМЦ</w:t>
      </w:r>
      <w:del w:id="1077" w:author="Пользователь Windows" w:date="2022-01-09T18:56:00Z">
        <w:r w:rsidRPr="006102AB" w:rsidDel="00700846">
          <w:rPr>
            <w:rFonts w:asciiTheme="minorHAnsi" w:hAnsiTheme="minorHAnsi" w:cstheme="minorHAnsi"/>
            <w:sz w:val="24"/>
            <w:szCs w:val="24"/>
            <w:lang w:val="uk-UA"/>
            <w:rPrChange w:id="1078" w:author="Пользователь Windows" w:date="2022-01-09T18:15:00Z">
              <w:rPr>
                <w:lang w:val="uk-UA"/>
              </w:rPr>
            </w:rPrChange>
          </w:rPr>
          <w:delText xml:space="preserve"> </w:delText>
        </w:r>
      </w:del>
      <w:r w:rsidRPr="006102AB">
        <w:rPr>
          <w:rFonts w:asciiTheme="minorHAnsi" w:hAnsiTheme="minorHAnsi" w:cstheme="minorHAnsi"/>
          <w:sz w:val="24"/>
          <w:szCs w:val="24"/>
          <w:lang w:val="uk-UA"/>
          <w:rPrChange w:id="1079" w:author="Пользователь Windows" w:date="2022-01-09T18:15:00Z">
            <w:rPr>
              <w:lang w:val="uk-UA"/>
            </w:rPr>
          </w:rPrChange>
        </w:rPr>
        <w:t>/</w:t>
      </w:r>
      <w:del w:id="1080" w:author="Пользователь Windows" w:date="2022-01-09T18:56:00Z">
        <w:r w:rsidRPr="006102AB" w:rsidDel="00700846">
          <w:rPr>
            <w:rFonts w:asciiTheme="minorHAnsi" w:hAnsiTheme="minorHAnsi" w:cstheme="minorHAnsi"/>
            <w:sz w:val="24"/>
            <w:szCs w:val="24"/>
            <w:lang w:val="uk-UA"/>
            <w:rPrChange w:id="1081" w:author="Пользователь Windows" w:date="2022-01-09T18:15:00Z">
              <w:rPr>
                <w:lang w:val="uk-UA"/>
              </w:rPr>
            </w:rPrChange>
          </w:rPr>
          <w:delText xml:space="preserve"> </w:delText>
        </w:r>
      </w:del>
      <w:r w:rsidRPr="006102AB">
        <w:rPr>
          <w:rFonts w:asciiTheme="minorHAnsi" w:hAnsiTheme="minorHAnsi" w:cstheme="minorHAnsi"/>
          <w:sz w:val="24"/>
          <w:szCs w:val="24"/>
          <w:lang w:val="uk-UA"/>
          <w:rPrChange w:id="1082" w:author="Пользователь Windows" w:date="2022-01-09T18:15:00Z">
            <w:rPr>
              <w:lang w:val="uk-UA"/>
            </w:rPr>
          </w:rPrChange>
        </w:rPr>
        <w:t xml:space="preserve">послуг починається із затвердженого бюджету на закупівлю ТМЦ/послуги та формування заявки </w:t>
      </w:r>
      <w:r w:rsidRPr="006102AB">
        <w:rPr>
          <w:rFonts w:asciiTheme="minorHAnsi" w:hAnsiTheme="minorHAnsi" w:cstheme="minorHAnsi"/>
          <w:sz w:val="24"/>
          <w:szCs w:val="24"/>
          <w:lang w:val="uk-UA"/>
          <w:rPrChange w:id="1083" w:author="Пользователь Windows" w:date="2022-01-09T18:15:00Z">
            <w:rPr>
              <w:szCs w:val="24"/>
              <w:lang w:val="uk-UA"/>
            </w:rPr>
          </w:rPrChange>
        </w:rPr>
        <w:t>(PR)</w:t>
      </w:r>
      <w:r w:rsidRPr="006102AB">
        <w:rPr>
          <w:rFonts w:asciiTheme="minorHAnsi" w:hAnsiTheme="minorHAnsi" w:cstheme="minorHAnsi"/>
          <w:sz w:val="24"/>
          <w:szCs w:val="24"/>
          <w:lang w:val="uk-UA"/>
          <w:rPrChange w:id="1084" w:author="Пользователь Windows" w:date="2022-01-09T18:15:00Z">
            <w:rPr>
              <w:lang w:val="uk-UA"/>
            </w:rPr>
          </w:rPrChange>
        </w:rPr>
        <w:t xml:space="preserve"> ініціатором заявки </w:t>
      </w:r>
      <w:r w:rsidRPr="006102AB">
        <w:rPr>
          <w:rFonts w:asciiTheme="minorHAnsi" w:hAnsiTheme="minorHAnsi" w:cstheme="minorHAnsi"/>
          <w:sz w:val="24"/>
          <w:szCs w:val="24"/>
          <w:lang w:val="uk-UA"/>
          <w:rPrChange w:id="1085" w:author="Пользователь Windows" w:date="2022-01-09T18:15:00Z">
            <w:rPr>
              <w:szCs w:val="24"/>
              <w:lang w:val="uk-UA"/>
            </w:rPr>
          </w:rPrChange>
        </w:rPr>
        <w:t>(PR)</w:t>
      </w:r>
      <w:r w:rsidRPr="006102AB">
        <w:rPr>
          <w:rFonts w:asciiTheme="minorHAnsi" w:hAnsiTheme="minorHAnsi" w:cstheme="minorHAnsi"/>
          <w:sz w:val="24"/>
          <w:szCs w:val="24"/>
          <w:lang w:val="uk-UA"/>
          <w:rPrChange w:id="1086" w:author="Пользователь Windows" w:date="2022-01-09T18:15:00Z">
            <w:rPr>
              <w:lang w:val="uk-UA"/>
            </w:rPr>
          </w:rPrChange>
        </w:rPr>
        <w:t xml:space="preserve"> в системі </w:t>
      </w:r>
      <w:r w:rsidR="00940694" w:rsidRPr="006102AB">
        <w:rPr>
          <w:rFonts w:asciiTheme="minorHAnsi" w:hAnsiTheme="minorHAnsi" w:cstheme="minorHAnsi"/>
          <w:sz w:val="24"/>
          <w:szCs w:val="24"/>
          <w:lang w:val="uk-UA"/>
          <w:rPrChange w:id="1087" w:author="Пользователь Windows" w:date="2022-01-09T18:15:00Z">
            <w:rPr>
              <w:lang w:val="uk-UA"/>
            </w:rPr>
          </w:rPrChange>
        </w:rPr>
        <w:t>1 С</w:t>
      </w:r>
      <w:r w:rsidR="00940694" w:rsidRPr="006102AB">
        <w:rPr>
          <w:rFonts w:asciiTheme="minorHAnsi" w:hAnsiTheme="minorHAnsi" w:cstheme="minorHAnsi"/>
          <w:sz w:val="24"/>
          <w:szCs w:val="24"/>
          <w:lang w:val="uk-UA"/>
          <w:rPrChange w:id="1088" w:author="Пользователь Windows" w:date="2022-01-09T18:15:00Z">
            <w:rPr>
              <w:lang w:val="ru-RU"/>
            </w:rPr>
          </w:rPrChange>
        </w:rPr>
        <w:t xml:space="preserve"> </w:t>
      </w:r>
      <w:r w:rsidR="00940694" w:rsidRPr="006102AB">
        <w:rPr>
          <w:rFonts w:asciiTheme="minorHAnsi" w:hAnsiTheme="minorHAnsi" w:cstheme="minorHAnsi"/>
          <w:sz w:val="24"/>
          <w:szCs w:val="24"/>
          <w:lang w:val="uk-UA"/>
          <w:rPrChange w:id="1089" w:author="Пользователь Windows" w:date="2022-01-09T18:15:00Z">
            <w:rPr/>
          </w:rPrChange>
        </w:rPr>
        <w:t>BAS</w:t>
      </w:r>
      <w:r w:rsidR="00940694" w:rsidRPr="006102AB">
        <w:rPr>
          <w:rFonts w:asciiTheme="minorHAnsi" w:hAnsiTheme="minorHAnsi" w:cstheme="minorHAnsi"/>
          <w:sz w:val="24"/>
          <w:szCs w:val="24"/>
          <w:lang w:val="uk-UA"/>
          <w:rPrChange w:id="1090" w:author="Пользователь Windows" w:date="2022-01-09T18:15:00Z">
            <w:rPr>
              <w:lang w:val="ru-RU"/>
            </w:rPr>
          </w:rPrChange>
        </w:rPr>
        <w:t xml:space="preserve"> </w:t>
      </w:r>
      <w:r w:rsidR="00940694" w:rsidRPr="006102AB">
        <w:rPr>
          <w:rFonts w:asciiTheme="minorHAnsi" w:hAnsiTheme="minorHAnsi" w:cstheme="minorHAnsi"/>
          <w:sz w:val="24"/>
          <w:szCs w:val="24"/>
          <w:lang w:val="uk-UA"/>
          <w:rPrChange w:id="1091" w:author="Пользователь Windows" w:date="2022-01-09T18:15:00Z">
            <w:rPr/>
          </w:rPrChange>
        </w:rPr>
        <w:t>ERP</w:t>
      </w:r>
      <w:ins w:id="1092" w:author="Пользователь Windows" w:date="2022-01-09T19:00:00Z">
        <w:r w:rsidR="00937FAF">
          <w:rPr>
            <w:rFonts w:asciiTheme="minorHAnsi" w:hAnsiTheme="minorHAnsi" w:cstheme="minorHAnsi"/>
            <w:sz w:val="24"/>
            <w:szCs w:val="24"/>
            <w:lang w:val="uk-UA"/>
          </w:rPr>
          <w:t>.</w:t>
        </w:r>
      </w:ins>
    </w:p>
    <w:p w14:paraId="2C9A1EEB" w14:textId="77777777" w:rsidR="00463AD0" w:rsidRPr="00937FAF" w:rsidRDefault="00463AD0">
      <w:pPr>
        <w:pStyle w:val="a1"/>
        <w:numPr>
          <w:ilvl w:val="0"/>
          <w:numId w:val="5"/>
        </w:numPr>
        <w:spacing w:after="0" w:line="240" w:lineRule="auto"/>
        <w:ind w:left="0" w:firstLine="284"/>
        <w:jc w:val="both"/>
        <w:rPr>
          <w:rFonts w:asciiTheme="minorHAnsi" w:hAnsiTheme="minorHAnsi" w:cstheme="minorHAnsi"/>
          <w:sz w:val="24"/>
          <w:szCs w:val="24"/>
          <w:lang w:val="uk-UA"/>
          <w:rPrChange w:id="1093" w:author="Пользователь Windows" w:date="2022-01-09T18:58:00Z">
            <w:rPr>
              <w:lang w:val="uk-UA"/>
            </w:rPr>
          </w:rPrChange>
        </w:rPr>
        <w:pPrChange w:id="1094" w:author="Пользователь Windows" w:date="2022-01-09T18:58:00Z">
          <w:pPr>
            <w:pStyle w:val="a1"/>
            <w:spacing w:line="240" w:lineRule="auto"/>
            <w:ind w:firstLine="284"/>
          </w:pPr>
        </w:pPrChange>
      </w:pPr>
    </w:p>
    <w:p w14:paraId="2FA0F9C2" w14:textId="7AAA41EE" w:rsidR="00463AD0" w:rsidRPr="006102AB" w:rsidRDefault="00463AD0" w:rsidP="004D5721">
      <w:pPr>
        <w:pStyle w:val="a1"/>
        <w:numPr>
          <w:ilvl w:val="0"/>
          <w:numId w:val="5"/>
        </w:numPr>
        <w:spacing w:after="0" w:line="240" w:lineRule="auto"/>
        <w:ind w:left="0" w:firstLine="284"/>
        <w:jc w:val="both"/>
        <w:rPr>
          <w:ins w:id="1095" w:author="I.Yermakova" w:date="2022-01-06T11:52:00Z"/>
          <w:rFonts w:asciiTheme="minorHAnsi" w:hAnsiTheme="minorHAnsi" w:cstheme="minorHAnsi"/>
          <w:sz w:val="24"/>
          <w:szCs w:val="24"/>
          <w:lang w:val="uk-UA"/>
          <w:rPrChange w:id="1096" w:author="Пользователь Windows" w:date="2022-01-09T18:15:00Z">
            <w:rPr>
              <w:ins w:id="1097" w:author="I.Yermakova" w:date="2022-01-06T11:52:00Z"/>
              <w:lang w:val="uk-UA"/>
            </w:rPr>
          </w:rPrChange>
        </w:rPr>
      </w:pPr>
      <w:r w:rsidRPr="006102AB">
        <w:rPr>
          <w:rFonts w:asciiTheme="minorHAnsi" w:hAnsiTheme="minorHAnsi" w:cstheme="minorHAnsi"/>
          <w:sz w:val="24"/>
          <w:szCs w:val="24"/>
          <w:lang w:val="uk-UA"/>
          <w:rPrChange w:id="1098" w:author="Пользователь Windows" w:date="2022-01-09T18:15:00Z">
            <w:rPr>
              <w:lang w:val="uk-UA"/>
            </w:rPr>
          </w:rPrChange>
        </w:rPr>
        <w:t xml:space="preserve">Заявка </w:t>
      </w:r>
      <w:r w:rsidRPr="006102AB">
        <w:rPr>
          <w:rFonts w:asciiTheme="minorHAnsi" w:hAnsiTheme="minorHAnsi" w:cstheme="minorHAnsi"/>
          <w:sz w:val="24"/>
          <w:szCs w:val="24"/>
          <w:lang w:val="uk-UA"/>
          <w:rPrChange w:id="1099" w:author="Пользователь Windows" w:date="2022-01-09T18:15:00Z">
            <w:rPr>
              <w:szCs w:val="24"/>
              <w:lang w:val="uk-UA"/>
            </w:rPr>
          </w:rPrChange>
        </w:rPr>
        <w:t>(PR)</w:t>
      </w:r>
      <w:r w:rsidRPr="006102AB">
        <w:rPr>
          <w:rFonts w:asciiTheme="minorHAnsi" w:hAnsiTheme="minorHAnsi" w:cstheme="minorHAnsi"/>
          <w:sz w:val="24"/>
          <w:szCs w:val="24"/>
          <w:lang w:val="uk-UA"/>
          <w:rPrChange w:id="1100" w:author="Пользователь Windows" w:date="2022-01-09T18:15:00Z">
            <w:rPr>
              <w:lang w:val="uk-UA"/>
            </w:rPr>
          </w:rPrChange>
        </w:rPr>
        <w:t xml:space="preserve">, що створена представником служби-ініціатора заявки </w:t>
      </w:r>
      <w:r w:rsidRPr="006102AB">
        <w:rPr>
          <w:rFonts w:asciiTheme="minorHAnsi" w:hAnsiTheme="minorHAnsi" w:cstheme="minorHAnsi"/>
          <w:sz w:val="24"/>
          <w:szCs w:val="24"/>
          <w:lang w:val="uk-UA"/>
          <w:rPrChange w:id="1101" w:author="Пользователь Windows" w:date="2022-01-09T18:15:00Z">
            <w:rPr>
              <w:szCs w:val="24"/>
              <w:lang w:val="uk-UA"/>
            </w:rPr>
          </w:rPrChange>
        </w:rPr>
        <w:t>(PR)</w:t>
      </w:r>
      <w:r w:rsidRPr="006102AB">
        <w:rPr>
          <w:rFonts w:asciiTheme="minorHAnsi" w:hAnsiTheme="minorHAnsi" w:cstheme="minorHAnsi"/>
          <w:sz w:val="24"/>
          <w:szCs w:val="24"/>
          <w:lang w:val="uk-UA"/>
          <w:rPrChange w:id="1102" w:author="Пользователь Windows" w:date="2022-01-09T18:15:00Z">
            <w:rPr>
              <w:lang w:val="uk-UA"/>
            </w:rPr>
          </w:rPrChange>
        </w:rPr>
        <w:t>, згідно стратегії (матриці) розблокування, затверджується керівником (власником бюджету).</w:t>
      </w:r>
      <w:del w:id="1103" w:author="Пользователь Windows" w:date="2022-01-09T19:59:00Z">
        <w:r w:rsidRPr="006102AB" w:rsidDel="003A5FBB">
          <w:rPr>
            <w:rFonts w:asciiTheme="minorHAnsi" w:hAnsiTheme="minorHAnsi" w:cstheme="minorHAnsi"/>
            <w:sz w:val="24"/>
            <w:szCs w:val="24"/>
            <w:lang w:val="uk-UA"/>
            <w:rPrChange w:id="1104" w:author="Пользователь Windows" w:date="2022-01-09T18:15:00Z">
              <w:rPr>
                <w:lang w:val="uk-UA"/>
              </w:rPr>
            </w:rPrChange>
          </w:rPr>
          <w:delText xml:space="preserve"> </w:delText>
        </w:r>
      </w:del>
    </w:p>
    <w:p w14:paraId="5470AB6C" w14:textId="3F9F3386" w:rsidR="00017351" w:rsidRPr="006102AB" w:rsidDel="00937FAF" w:rsidRDefault="00017351">
      <w:pPr>
        <w:pStyle w:val="ae"/>
        <w:rPr>
          <w:ins w:id="1105" w:author="I.Yermakova" w:date="2022-01-06T11:52:00Z"/>
          <w:del w:id="1106" w:author="Пользователь Windows" w:date="2022-01-09T18:58:00Z"/>
          <w:rFonts w:asciiTheme="minorHAnsi" w:hAnsiTheme="minorHAnsi" w:cstheme="minorHAnsi"/>
          <w:sz w:val="24"/>
          <w:szCs w:val="24"/>
          <w:lang w:val="uk-UA"/>
          <w:rPrChange w:id="1107" w:author="Пользователь Windows" w:date="2022-01-09T18:15:00Z">
            <w:rPr>
              <w:ins w:id="1108" w:author="I.Yermakova" w:date="2022-01-06T11:52:00Z"/>
              <w:del w:id="1109" w:author="Пользователь Windows" w:date="2022-01-09T18:58:00Z"/>
              <w:lang w:val="uk-UA"/>
            </w:rPr>
          </w:rPrChange>
        </w:rPr>
        <w:pPrChange w:id="1110" w:author="I.Yermakova" w:date="2022-01-06T11:52:00Z">
          <w:pPr>
            <w:pStyle w:val="a1"/>
            <w:numPr>
              <w:numId w:val="5"/>
            </w:numPr>
            <w:spacing w:after="0" w:line="240" w:lineRule="auto"/>
            <w:ind w:left="1004" w:firstLine="284"/>
            <w:jc w:val="both"/>
          </w:pPr>
        </w:pPrChange>
      </w:pPr>
    </w:p>
    <w:p w14:paraId="70B04C62" w14:textId="68DA5F2E" w:rsidR="00017351" w:rsidRPr="006102AB" w:rsidDel="00700846" w:rsidRDefault="00017351" w:rsidP="004D5721">
      <w:pPr>
        <w:pStyle w:val="a1"/>
        <w:numPr>
          <w:ilvl w:val="0"/>
          <w:numId w:val="5"/>
        </w:numPr>
        <w:spacing w:after="0" w:line="240" w:lineRule="auto"/>
        <w:ind w:left="0" w:firstLine="284"/>
        <w:jc w:val="both"/>
        <w:rPr>
          <w:del w:id="1111" w:author="Пользователь Windows" w:date="2022-01-09T18:50:00Z"/>
          <w:rFonts w:asciiTheme="minorHAnsi" w:hAnsiTheme="minorHAnsi" w:cstheme="minorHAnsi"/>
          <w:sz w:val="24"/>
          <w:szCs w:val="24"/>
          <w:lang w:val="uk-UA"/>
          <w:rPrChange w:id="1112" w:author="Пользователь Windows" w:date="2022-01-09T18:15:00Z">
            <w:rPr>
              <w:del w:id="1113" w:author="Пользователь Windows" w:date="2022-01-09T18:50:00Z"/>
              <w:lang w:val="uk-UA"/>
            </w:rPr>
          </w:rPrChange>
        </w:rPr>
      </w:pPr>
      <w:ins w:id="1114" w:author="I.Yermakova" w:date="2022-01-06T11:52:00Z">
        <w:r w:rsidRPr="006102AB">
          <w:rPr>
            <w:rFonts w:asciiTheme="minorHAnsi" w:hAnsiTheme="minorHAnsi" w:cstheme="minorHAnsi"/>
            <w:sz w:val="24"/>
            <w:szCs w:val="24"/>
            <w:lang w:val="uk-UA"/>
            <w:rPrChange w:id="1115" w:author="Пользователь Windows" w:date="2022-01-09T18:15:00Z">
              <w:rPr>
                <w:lang w:val="uk-UA"/>
              </w:rPr>
            </w:rPrChange>
          </w:rPr>
          <w:lastRenderedPageBreak/>
          <w:t xml:space="preserve">Спочатку ініціатор заявки </w:t>
        </w:r>
        <w:r w:rsidRPr="006102AB">
          <w:rPr>
            <w:rFonts w:asciiTheme="minorHAnsi" w:hAnsiTheme="minorHAnsi" w:cstheme="minorHAnsi"/>
            <w:sz w:val="24"/>
            <w:szCs w:val="24"/>
            <w:lang w:val="uk-UA"/>
            <w:rPrChange w:id="1116" w:author="Пользователь Windows" w:date="2022-01-09T18:15:00Z">
              <w:rPr>
                <w:szCs w:val="24"/>
                <w:lang w:val="uk-UA"/>
              </w:rPr>
            </w:rPrChange>
          </w:rPr>
          <w:t>(PR)</w:t>
        </w:r>
        <w:r w:rsidRPr="006102AB">
          <w:rPr>
            <w:rFonts w:asciiTheme="minorHAnsi" w:hAnsiTheme="minorHAnsi" w:cstheme="minorHAnsi"/>
            <w:sz w:val="24"/>
            <w:szCs w:val="24"/>
            <w:lang w:val="uk-UA"/>
            <w:rPrChange w:id="1117" w:author="Пользователь Windows" w:date="2022-01-09T18:15:00Z">
              <w:rPr>
                <w:lang w:val="uk-UA"/>
              </w:rPr>
            </w:rPrChange>
          </w:rPr>
          <w:t xml:space="preserve"> обов’язково повинен перевірити наявність ТМЦ в базі даних</w:t>
        </w:r>
        <w:r w:rsidRPr="006102AB">
          <w:rPr>
            <w:rFonts w:asciiTheme="minorHAnsi" w:hAnsiTheme="minorHAnsi" w:cstheme="minorHAnsi"/>
            <w:sz w:val="24"/>
            <w:szCs w:val="24"/>
            <w:lang w:val="uk-UA"/>
            <w:rPrChange w:id="1118" w:author="Пользователь Windows" w:date="2022-01-09T18:15:00Z">
              <w:rPr/>
            </w:rPrChange>
          </w:rPr>
          <w:t xml:space="preserve">  </w:t>
        </w:r>
        <w:r w:rsidRPr="006102AB">
          <w:rPr>
            <w:rFonts w:asciiTheme="minorHAnsi" w:hAnsiTheme="minorHAnsi" w:cstheme="minorHAnsi"/>
            <w:sz w:val="24"/>
            <w:szCs w:val="24"/>
            <w:lang w:val="uk-UA"/>
            <w:rPrChange w:id="1119" w:author="Пользователь Windows" w:date="2022-01-09T18:15:00Z">
              <w:rPr>
                <w:lang w:val="uk-UA"/>
              </w:rPr>
            </w:rPrChange>
          </w:rPr>
          <w:t>1 С</w:t>
        </w:r>
        <w:r w:rsidRPr="006102AB">
          <w:rPr>
            <w:rFonts w:asciiTheme="minorHAnsi" w:hAnsiTheme="minorHAnsi" w:cstheme="minorHAnsi"/>
            <w:sz w:val="24"/>
            <w:szCs w:val="24"/>
            <w:lang w:val="uk-UA"/>
            <w:rPrChange w:id="1120" w:author="Пользователь Windows" w:date="2022-01-09T18:15:00Z">
              <w:rPr>
                <w:lang w:val="ru-RU"/>
              </w:rPr>
            </w:rPrChange>
          </w:rPr>
          <w:t xml:space="preserve"> </w:t>
        </w:r>
        <w:r w:rsidRPr="006102AB">
          <w:rPr>
            <w:rFonts w:asciiTheme="minorHAnsi" w:hAnsiTheme="minorHAnsi" w:cstheme="minorHAnsi"/>
            <w:sz w:val="24"/>
            <w:szCs w:val="24"/>
            <w:lang w:val="uk-UA"/>
            <w:rPrChange w:id="1121" w:author="Пользователь Windows" w:date="2022-01-09T18:15:00Z">
              <w:rPr/>
            </w:rPrChange>
          </w:rPr>
          <w:t>BAS</w:t>
        </w:r>
        <w:r w:rsidRPr="006102AB">
          <w:rPr>
            <w:rFonts w:asciiTheme="minorHAnsi" w:hAnsiTheme="minorHAnsi" w:cstheme="minorHAnsi"/>
            <w:sz w:val="24"/>
            <w:szCs w:val="24"/>
            <w:lang w:val="uk-UA"/>
            <w:rPrChange w:id="1122" w:author="Пользователь Windows" w:date="2022-01-09T18:15:00Z">
              <w:rPr>
                <w:lang w:val="ru-RU"/>
              </w:rPr>
            </w:rPrChange>
          </w:rPr>
          <w:t xml:space="preserve"> </w:t>
        </w:r>
        <w:r w:rsidRPr="006102AB">
          <w:rPr>
            <w:rFonts w:asciiTheme="minorHAnsi" w:hAnsiTheme="minorHAnsi" w:cstheme="minorHAnsi"/>
            <w:sz w:val="24"/>
            <w:szCs w:val="24"/>
            <w:lang w:val="uk-UA"/>
            <w:rPrChange w:id="1123" w:author="Пользователь Windows" w:date="2022-01-09T18:15:00Z">
              <w:rPr/>
            </w:rPrChange>
          </w:rPr>
          <w:t>ERP</w:t>
        </w:r>
        <w:r w:rsidRPr="006102AB">
          <w:rPr>
            <w:rFonts w:asciiTheme="minorHAnsi" w:hAnsiTheme="minorHAnsi" w:cstheme="minorHAnsi"/>
            <w:sz w:val="24"/>
            <w:szCs w:val="24"/>
            <w:lang w:val="uk-UA"/>
            <w:rPrChange w:id="1124" w:author="Пользователь Windows" w:date="2022-01-09T18:15:00Z">
              <w:rPr>
                <w:lang w:val="uk-UA"/>
              </w:rPr>
            </w:rPrChange>
          </w:rPr>
          <w:t>.</w:t>
        </w:r>
      </w:ins>
      <w:ins w:id="1125" w:author="Пользователь Windows" w:date="2022-01-09T18:58:00Z">
        <w:r w:rsidR="00937FAF">
          <w:rPr>
            <w:rFonts w:asciiTheme="minorHAnsi" w:hAnsiTheme="minorHAnsi" w:cstheme="minorHAnsi"/>
            <w:sz w:val="24"/>
            <w:szCs w:val="24"/>
            <w:lang w:val="uk-UA"/>
          </w:rPr>
          <w:t xml:space="preserve"> </w:t>
        </w:r>
      </w:ins>
      <w:ins w:id="1126" w:author="I.Yermakova" w:date="2022-01-06T11:52:00Z">
        <w:r w:rsidRPr="006102AB">
          <w:rPr>
            <w:rFonts w:asciiTheme="minorHAnsi" w:hAnsiTheme="minorHAnsi" w:cstheme="minorHAnsi"/>
            <w:sz w:val="24"/>
            <w:szCs w:val="24"/>
            <w:lang w:val="uk-UA"/>
            <w:rPrChange w:id="1127" w:author="Пользователь Windows" w:date="2022-01-09T18:15:00Z">
              <w:rPr>
                <w:lang w:val="uk-UA"/>
              </w:rPr>
            </w:rPrChange>
          </w:rPr>
          <w:t>Перевірка проводиться за назвою ТМЦ, номенклатурним номером та іншими критеріями</w:t>
        </w:r>
      </w:ins>
      <w:ins w:id="1128" w:author="Пользователь Windows" w:date="2022-01-09T19:00:00Z">
        <w:r w:rsidR="00937FAF">
          <w:rPr>
            <w:rFonts w:asciiTheme="minorHAnsi" w:hAnsiTheme="minorHAnsi" w:cstheme="minorHAnsi"/>
            <w:sz w:val="24"/>
            <w:szCs w:val="24"/>
            <w:lang w:val="uk-UA"/>
          </w:rPr>
          <w:t>.</w:t>
        </w:r>
      </w:ins>
    </w:p>
    <w:p w14:paraId="4D9A5FE4" w14:textId="77777777" w:rsidR="00940694" w:rsidRPr="00700846" w:rsidDel="00017351" w:rsidRDefault="00940694">
      <w:pPr>
        <w:pStyle w:val="ae"/>
        <w:numPr>
          <w:ilvl w:val="0"/>
          <w:numId w:val="5"/>
        </w:numPr>
        <w:ind w:left="0" w:firstLine="284"/>
        <w:jc w:val="both"/>
        <w:rPr>
          <w:del w:id="1129" w:author="I.Yermakova" w:date="2022-01-06T11:52:00Z"/>
          <w:rFonts w:asciiTheme="minorHAnsi" w:hAnsiTheme="minorHAnsi" w:cstheme="minorHAnsi"/>
          <w:sz w:val="24"/>
          <w:szCs w:val="24"/>
          <w:lang w:val="uk-UA"/>
          <w:rPrChange w:id="1130" w:author="Пользователь Windows" w:date="2022-01-09T18:50:00Z">
            <w:rPr>
              <w:del w:id="1131" w:author="I.Yermakova" w:date="2022-01-06T11:52:00Z"/>
              <w:lang w:val="uk-UA"/>
            </w:rPr>
          </w:rPrChange>
        </w:rPr>
        <w:pPrChange w:id="1132" w:author="Пользователь Windows" w:date="2022-01-09T18:50:00Z">
          <w:pPr>
            <w:pStyle w:val="ae"/>
          </w:pPr>
        </w:pPrChange>
      </w:pPr>
    </w:p>
    <w:p w14:paraId="365D948E" w14:textId="77777777" w:rsidR="00463AD0" w:rsidRPr="006102AB" w:rsidRDefault="00463AD0">
      <w:pPr>
        <w:pStyle w:val="a1"/>
        <w:numPr>
          <w:ilvl w:val="0"/>
          <w:numId w:val="5"/>
        </w:numPr>
        <w:spacing w:after="0" w:line="240" w:lineRule="auto"/>
        <w:ind w:left="0" w:firstLine="284"/>
        <w:jc w:val="both"/>
        <w:rPr>
          <w:rFonts w:asciiTheme="minorHAnsi" w:hAnsiTheme="minorHAnsi" w:cstheme="minorHAnsi"/>
          <w:sz w:val="24"/>
          <w:szCs w:val="24"/>
          <w:lang w:val="uk-UA"/>
          <w:rPrChange w:id="1133" w:author="Пользователь Windows" w:date="2022-01-09T18:15:00Z">
            <w:rPr>
              <w:lang w:val="uk-UA"/>
            </w:rPr>
          </w:rPrChange>
        </w:rPr>
        <w:pPrChange w:id="1134" w:author="Пользователь Windows" w:date="2022-01-09T18:50:00Z">
          <w:pPr>
            <w:pStyle w:val="a1"/>
            <w:spacing w:line="240" w:lineRule="auto"/>
            <w:ind w:firstLine="284"/>
          </w:pPr>
        </w:pPrChange>
      </w:pPr>
    </w:p>
    <w:p w14:paraId="3F18E68D" w14:textId="77777777" w:rsidR="00463AD0" w:rsidRPr="006102AB" w:rsidDel="00700846" w:rsidRDefault="00463AD0" w:rsidP="00463AD0">
      <w:pPr>
        <w:pStyle w:val="a1"/>
        <w:numPr>
          <w:ilvl w:val="0"/>
          <w:numId w:val="5"/>
        </w:numPr>
        <w:spacing w:after="0" w:line="240" w:lineRule="auto"/>
        <w:ind w:left="0" w:firstLine="284"/>
        <w:jc w:val="both"/>
        <w:rPr>
          <w:del w:id="1135" w:author="Пользователь Windows" w:date="2022-01-09T18:51:00Z"/>
          <w:rFonts w:asciiTheme="minorHAnsi" w:hAnsiTheme="minorHAnsi" w:cstheme="minorHAnsi"/>
          <w:sz w:val="24"/>
          <w:szCs w:val="24"/>
          <w:lang w:val="uk-UA"/>
          <w:rPrChange w:id="1136" w:author="Пользователь Windows" w:date="2022-01-09T18:15:00Z">
            <w:rPr>
              <w:del w:id="1137" w:author="Пользователь Windows" w:date="2022-01-09T18:51:00Z"/>
              <w:lang w:val="uk-UA"/>
            </w:rPr>
          </w:rPrChange>
        </w:rPr>
      </w:pPr>
      <w:r w:rsidRPr="006102AB">
        <w:rPr>
          <w:rFonts w:asciiTheme="minorHAnsi" w:hAnsiTheme="minorHAnsi" w:cstheme="minorHAnsi"/>
          <w:sz w:val="24"/>
          <w:szCs w:val="24"/>
          <w:lang w:val="uk-UA"/>
          <w:rPrChange w:id="1138" w:author="Пользователь Windows" w:date="2022-01-09T18:15:00Z">
            <w:rPr>
              <w:lang w:val="uk-UA"/>
            </w:rPr>
          </w:rPrChange>
        </w:rPr>
        <w:t xml:space="preserve">Під час затвердження заявки </w:t>
      </w:r>
      <w:r w:rsidRPr="006102AB">
        <w:rPr>
          <w:rFonts w:asciiTheme="minorHAnsi" w:hAnsiTheme="minorHAnsi" w:cstheme="minorHAnsi"/>
          <w:sz w:val="24"/>
          <w:szCs w:val="24"/>
          <w:lang w:val="uk-UA"/>
          <w:rPrChange w:id="1139" w:author="Пользователь Windows" w:date="2022-01-09T18:15:00Z">
            <w:rPr>
              <w:szCs w:val="24"/>
              <w:lang w:val="uk-UA"/>
            </w:rPr>
          </w:rPrChange>
        </w:rPr>
        <w:t>(PR)</w:t>
      </w:r>
      <w:r w:rsidRPr="006102AB">
        <w:rPr>
          <w:rFonts w:asciiTheme="minorHAnsi" w:hAnsiTheme="minorHAnsi" w:cstheme="minorHAnsi"/>
          <w:sz w:val="24"/>
          <w:szCs w:val="24"/>
          <w:lang w:val="uk-UA"/>
          <w:rPrChange w:id="1140" w:author="Пользователь Windows" w:date="2022-01-09T18:15:00Z">
            <w:rPr>
              <w:lang w:val="uk-UA"/>
            </w:rPr>
          </w:rPrChange>
        </w:rPr>
        <w:t xml:space="preserve"> керівник (власник бюджету) контролює коректність складання заявки </w:t>
      </w:r>
      <w:r w:rsidRPr="006102AB">
        <w:rPr>
          <w:rFonts w:asciiTheme="minorHAnsi" w:hAnsiTheme="minorHAnsi" w:cstheme="minorHAnsi"/>
          <w:sz w:val="24"/>
          <w:szCs w:val="24"/>
          <w:lang w:val="uk-UA"/>
          <w:rPrChange w:id="1141" w:author="Пользователь Windows" w:date="2022-01-09T18:15:00Z">
            <w:rPr>
              <w:szCs w:val="24"/>
              <w:lang w:val="uk-UA"/>
            </w:rPr>
          </w:rPrChange>
        </w:rPr>
        <w:t>(PR)</w:t>
      </w:r>
      <w:r w:rsidRPr="006102AB">
        <w:rPr>
          <w:rFonts w:asciiTheme="minorHAnsi" w:hAnsiTheme="minorHAnsi" w:cstheme="minorHAnsi"/>
          <w:sz w:val="24"/>
          <w:szCs w:val="24"/>
          <w:lang w:val="uk-UA"/>
          <w:rPrChange w:id="1142" w:author="Пользователь Windows" w:date="2022-01-09T18:15:00Z">
            <w:rPr>
              <w:lang w:val="uk-UA"/>
            </w:rPr>
          </w:rPrChange>
        </w:rPr>
        <w:t>, а саме наявність номенклатурного номеру матеріалу, правильність вказання центру витрат тощо.</w:t>
      </w:r>
    </w:p>
    <w:p w14:paraId="39517655" w14:textId="77777777" w:rsidR="00463AD0" w:rsidRPr="00700846" w:rsidRDefault="00463AD0">
      <w:pPr>
        <w:pStyle w:val="a1"/>
        <w:numPr>
          <w:ilvl w:val="0"/>
          <w:numId w:val="5"/>
        </w:numPr>
        <w:spacing w:after="0" w:line="240" w:lineRule="auto"/>
        <w:ind w:left="0" w:firstLine="284"/>
        <w:jc w:val="both"/>
        <w:rPr>
          <w:rFonts w:asciiTheme="minorHAnsi" w:hAnsiTheme="minorHAnsi" w:cstheme="minorHAnsi"/>
          <w:sz w:val="24"/>
          <w:szCs w:val="24"/>
          <w:lang w:val="uk-UA"/>
          <w:rPrChange w:id="1143" w:author="Пользователь Windows" w:date="2022-01-09T18:51:00Z">
            <w:rPr>
              <w:lang w:val="uk-UA"/>
            </w:rPr>
          </w:rPrChange>
        </w:rPr>
        <w:pPrChange w:id="1144" w:author="Пользователь Windows" w:date="2022-01-09T18:50:00Z">
          <w:pPr>
            <w:pStyle w:val="a1"/>
            <w:spacing w:line="240" w:lineRule="auto"/>
            <w:ind w:firstLine="284"/>
          </w:pPr>
        </w:pPrChange>
      </w:pPr>
    </w:p>
    <w:p w14:paraId="05355CD2" w14:textId="77777777" w:rsidR="00463AD0" w:rsidRPr="006102AB" w:rsidRDefault="00463AD0" w:rsidP="00463AD0">
      <w:pPr>
        <w:pStyle w:val="a1"/>
        <w:numPr>
          <w:ilvl w:val="0"/>
          <w:numId w:val="5"/>
        </w:numPr>
        <w:spacing w:after="0" w:line="240" w:lineRule="auto"/>
        <w:ind w:left="0" w:firstLine="284"/>
        <w:jc w:val="both"/>
        <w:rPr>
          <w:rFonts w:asciiTheme="minorHAnsi" w:hAnsiTheme="minorHAnsi" w:cstheme="minorHAnsi"/>
          <w:sz w:val="24"/>
          <w:szCs w:val="24"/>
          <w:lang w:val="uk-UA"/>
          <w:rPrChange w:id="1145" w:author="Пользователь Windows" w:date="2022-01-09T18:15:00Z">
            <w:rPr>
              <w:lang w:val="uk-UA"/>
            </w:rPr>
          </w:rPrChange>
        </w:rPr>
      </w:pPr>
      <w:r w:rsidRPr="006102AB">
        <w:rPr>
          <w:rFonts w:asciiTheme="minorHAnsi" w:hAnsiTheme="minorHAnsi" w:cstheme="minorHAnsi"/>
          <w:sz w:val="24"/>
          <w:szCs w:val="24"/>
          <w:lang w:val="uk-UA"/>
          <w:rPrChange w:id="1146" w:author="Пользователь Windows" w:date="2022-01-09T18:15:00Z">
            <w:rPr>
              <w:lang w:val="uk-UA"/>
            </w:rPr>
          </w:rPrChange>
        </w:rPr>
        <w:t xml:space="preserve">Вся необхідна додаткова документація (креслення, ТУ, загальний технічний опис із зазначенням місця встановлення та функцій для імпортованих ТМЦ та ін.), повинна надсилатися в день створення заявки (PR) в листі відповідальному представнику </w:t>
      </w:r>
      <w:r w:rsidR="00940694" w:rsidRPr="006102AB">
        <w:rPr>
          <w:rFonts w:asciiTheme="minorHAnsi" w:hAnsiTheme="minorHAnsi" w:cstheme="minorHAnsi"/>
          <w:sz w:val="24"/>
          <w:szCs w:val="24"/>
          <w:lang w:val="uk-UA"/>
          <w:rPrChange w:id="1147" w:author="Пользователь Windows" w:date="2022-01-09T18:15:00Z">
            <w:rPr>
              <w:lang w:val="uk-UA"/>
            </w:rPr>
          </w:rPrChange>
        </w:rPr>
        <w:t xml:space="preserve">відділу </w:t>
      </w:r>
      <w:proofErr w:type="spellStart"/>
      <w:r w:rsidR="00940694" w:rsidRPr="006102AB">
        <w:rPr>
          <w:rFonts w:asciiTheme="minorHAnsi" w:hAnsiTheme="minorHAnsi" w:cstheme="minorHAnsi"/>
          <w:sz w:val="24"/>
          <w:szCs w:val="24"/>
          <w:lang w:val="uk-UA"/>
          <w:rPrChange w:id="1148" w:author="Пользователь Windows" w:date="2022-01-09T18:15:00Z">
            <w:rPr>
              <w:lang w:val="uk-UA"/>
            </w:rPr>
          </w:rPrChange>
        </w:rPr>
        <w:t>закупівель</w:t>
      </w:r>
      <w:proofErr w:type="spellEnd"/>
      <w:r w:rsidRPr="006102AB">
        <w:rPr>
          <w:rFonts w:asciiTheme="minorHAnsi" w:hAnsiTheme="minorHAnsi" w:cstheme="minorHAnsi"/>
          <w:sz w:val="24"/>
          <w:szCs w:val="24"/>
          <w:lang w:val="uk-UA"/>
          <w:rPrChange w:id="1149" w:author="Пользователь Windows" w:date="2022-01-09T18:15:00Z">
            <w:rPr>
              <w:lang w:val="uk-UA"/>
            </w:rPr>
          </w:rPrChange>
        </w:rPr>
        <w:t xml:space="preserve"> та керівнику</w:t>
      </w:r>
      <w:r w:rsidR="00940694" w:rsidRPr="006102AB">
        <w:rPr>
          <w:rFonts w:asciiTheme="minorHAnsi" w:hAnsiTheme="minorHAnsi" w:cstheme="minorHAnsi"/>
          <w:sz w:val="24"/>
          <w:szCs w:val="24"/>
          <w:lang w:val="uk-UA"/>
          <w:rPrChange w:id="1150" w:author="Пользователь Windows" w:date="2022-01-09T18:15:00Z">
            <w:rPr>
              <w:lang w:val="uk-UA"/>
            </w:rPr>
          </w:rPrChange>
        </w:rPr>
        <w:t xml:space="preserve"> відділу</w:t>
      </w:r>
      <w:r w:rsidRPr="006102AB">
        <w:rPr>
          <w:rFonts w:asciiTheme="minorHAnsi" w:hAnsiTheme="minorHAnsi" w:cstheme="minorHAnsi"/>
          <w:sz w:val="24"/>
          <w:szCs w:val="24"/>
          <w:lang w:val="uk-UA"/>
          <w:rPrChange w:id="1151" w:author="Пользователь Windows" w:date="2022-01-09T18:15:00Z">
            <w:rPr>
              <w:lang w:val="uk-UA"/>
            </w:rPr>
          </w:rPrChange>
        </w:rPr>
        <w:t xml:space="preserve"> </w:t>
      </w:r>
      <w:proofErr w:type="spellStart"/>
      <w:r w:rsidRPr="006102AB">
        <w:rPr>
          <w:rFonts w:asciiTheme="minorHAnsi" w:hAnsiTheme="minorHAnsi" w:cstheme="minorHAnsi"/>
          <w:sz w:val="24"/>
          <w:szCs w:val="24"/>
          <w:lang w:val="uk-UA"/>
          <w:rPrChange w:id="1152" w:author="Пользователь Windows" w:date="2022-01-09T18:15:00Z">
            <w:rPr>
              <w:lang w:val="uk-UA"/>
            </w:rPr>
          </w:rPrChange>
        </w:rPr>
        <w:t>закупівель</w:t>
      </w:r>
      <w:proofErr w:type="spellEnd"/>
      <w:r w:rsidRPr="006102AB">
        <w:rPr>
          <w:rFonts w:asciiTheme="minorHAnsi" w:hAnsiTheme="minorHAnsi" w:cstheme="minorHAnsi"/>
          <w:sz w:val="24"/>
          <w:szCs w:val="24"/>
          <w:lang w:val="uk-UA"/>
          <w:rPrChange w:id="1153" w:author="Пользователь Windows" w:date="2022-01-09T18:15:00Z">
            <w:rPr>
              <w:lang w:val="uk-UA"/>
            </w:rPr>
          </w:rPrChange>
        </w:rPr>
        <w:t>:</w:t>
      </w:r>
    </w:p>
    <w:p w14:paraId="6B3691C5" w14:textId="6C028130" w:rsidR="00463AD0" w:rsidDel="00700846" w:rsidRDefault="00463AD0">
      <w:pPr>
        <w:pStyle w:val="a1"/>
        <w:numPr>
          <w:ilvl w:val="0"/>
          <w:numId w:val="36"/>
        </w:numPr>
        <w:spacing w:after="0" w:line="240" w:lineRule="auto"/>
        <w:jc w:val="both"/>
        <w:rPr>
          <w:del w:id="1154" w:author="Пользователь Windows" w:date="2022-01-09T18:51:00Z"/>
          <w:rFonts w:asciiTheme="minorHAnsi" w:hAnsiTheme="minorHAnsi" w:cstheme="minorHAnsi"/>
          <w:sz w:val="24"/>
          <w:szCs w:val="24"/>
          <w:lang w:val="uk-UA"/>
        </w:rPr>
        <w:pPrChange w:id="1155" w:author="Пользователь Windows" w:date="2022-01-09T18:51:00Z">
          <w:pPr>
            <w:pStyle w:val="a1"/>
            <w:spacing w:line="240" w:lineRule="auto"/>
            <w:ind w:firstLine="284"/>
          </w:pPr>
        </w:pPrChange>
      </w:pPr>
      <w:r w:rsidRPr="006102AB">
        <w:rPr>
          <w:rFonts w:asciiTheme="minorHAnsi" w:hAnsiTheme="minorHAnsi" w:cstheme="minorHAnsi"/>
          <w:sz w:val="24"/>
          <w:szCs w:val="24"/>
          <w:lang w:val="uk-UA"/>
          <w:rPrChange w:id="1156" w:author="Пользователь Windows" w:date="2022-01-09T18:15:00Z">
            <w:rPr>
              <w:lang w:val="uk-UA"/>
            </w:rPr>
          </w:rPrChange>
        </w:rPr>
        <w:t xml:space="preserve">В темі листа обов’язково має бути вказаний номер створеної заявки </w:t>
      </w:r>
      <w:r w:rsidRPr="006102AB">
        <w:rPr>
          <w:rFonts w:asciiTheme="minorHAnsi" w:hAnsiTheme="minorHAnsi" w:cstheme="minorHAnsi"/>
          <w:sz w:val="24"/>
          <w:szCs w:val="24"/>
          <w:lang w:val="uk-UA"/>
          <w:rPrChange w:id="1157" w:author="Пользователь Windows" w:date="2022-01-09T18:15:00Z">
            <w:rPr>
              <w:szCs w:val="24"/>
              <w:lang w:val="uk-UA"/>
            </w:rPr>
          </w:rPrChange>
        </w:rPr>
        <w:t>(PR)</w:t>
      </w:r>
      <w:r w:rsidRPr="006102AB">
        <w:rPr>
          <w:rFonts w:asciiTheme="minorHAnsi" w:hAnsiTheme="minorHAnsi" w:cstheme="minorHAnsi"/>
          <w:sz w:val="24"/>
          <w:szCs w:val="24"/>
          <w:lang w:val="uk-UA"/>
          <w:rPrChange w:id="1158" w:author="Пользователь Windows" w:date="2022-01-09T18:15:00Z">
            <w:rPr>
              <w:lang w:val="uk-UA"/>
            </w:rPr>
          </w:rPrChange>
        </w:rPr>
        <w:t>.</w:t>
      </w:r>
      <w:del w:id="1159" w:author="Пользователь Windows" w:date="2022-01-09T19:59:00Z">
        <w:r w:rsidRPr="006102AB" w:rsidDel="003A5FBB">
          <w:rPr>
            <w:rFonts w:asciiTheme="minorHAnsi" w:hAnsiTheme="minorHAnsi" w:cstheme="minorHAnsi"/>
            <w:sz w:val="24"/>
            <w:szCs w:val="24"/>
            <w:lang w:val="uk-UA"/>
            <w:rPrChange w:id="1160" w:author="Пользователь Windows" w:date="2022-01-09T18:15:00Z">
              <w:rPr>
                <w:lang w:val="uk-UA"/>
              </w:rPr>
            </w:rPrChange>
          </w:rPr>
          <w:delText xml:space="preserve"> </w:delText>
        </w:r>
      </w:del>
    </w:p>
    <w:p w14:paraId="3723019A" w14:textId="77777777" w:rsidR="00700846" w:rsidRPr="006102AB" w:rsidRDefault="00700846">
      <w:pPr>
        <w:pStyle w:val="a1"/>
        <w:numPr>
          <w:ilvl w:val="0"/>
          <w:numId w:val="36"/>
        </w:numPr>
        <w:spacing w:after="0" w:line="240" w:lineRule="auto"/>
        <w:jc w:val="both"/>
        <w:rPr>
          <w:ins w:id="1161" w:author="Пользователь Windows" w:date="2022-01-09T18:51:00Z"/>
          <w:rFonts w:asciiTheme="minorHAnsi" w:hAnsiTheme="minorHAnsi" w:cstheme="minorHAnsi"/>
          <w:sz w:val="24"/>
          <w:szCs w:val="24"/>
          <w:lang w:val="uk-UA"/>
          <w:rPrChange w:id="1162" w:author="Пользователь Windows" w:date="2022-01-09T18:15:00Z">
            <w:rPr>
              <w:ins w:id="1163" w:author="Пользователь Windows" w:date="2022-01-09T18:51:00Z"/>
              <w:lang w:val="uk-UA"/>
            </w:rPr>
          </w:rPrChange>
        </w:rPr>
        <w:pPrChange w:id="1164" w:author="Пользователь Windows" w:date="2022-01-09T18:51:00Z">
          <w:pPr>
            <w:pStyle w:val="a1"/>
            <w:numPr>
              <w:numId w:val="6"/>
            </w:numPr>
            <w:spacing w:after="0" w:line="240" w:lineRule="auto"/>
            <w:ind w:left="2708" w:firstLine="284"/>
            <w:jc w:val="both"/>
          </w:pPr>
        </w:pPrChange>
      </w:pPr>
    </w:p>
    <w:p w14:paraId="27831639" w14:textId="77777777" w:rsidR="00463AD0" w:rsidRPr="00700846" w:rsidDel="00700846" w:rsidRDefault="00463AD0">
      <w:pPr>
        <w:pStyle w:val="a1"/>
        <w:numPr>
          <w:ilvl w:val="0"/>
          <w:numId w:val="36"/>
        </w:numPr>
        <w:spacing w:after="0" w:line="240" w:lineRule="auto"/>
        <w:jc w:val="both"/>
        <w:rPr>
          <w:del w:id="1165" w:author="Пользователь Windows" w:date="2022-01-09T18:51:00Z"/>
          <w:rFonts w:asciiTheme="minorHAnsi" w:hAnsiTheme="minorHAnsi" w:cstheme="minorHAnsi"/>
          <w:sz w:val="24"/>
          <w:szCs w:val="24"/>
          <w:lang w:val="uk-UA"/>
          <w:rPrChange w:id="1166" w:author="Пользователь Windows" w:date="2022-01-09T18:51:00Z">
            <w:rPr>
              <w:del w:id="1167" w:author="Пользователь Windows" w:date="2022-01-09T18:51:00Z"/>
              <w:lang w:val="uk-UA"/>
            </w:rPr>
          </w:rPrChange>
        </w:rPr>
        <w:pPrChange w:id="1168" w:author="Пользователь Windows" w:date="2022-01-09T18:51:00Z">
          <w:pPr>
            <w:pStyle w:val="a1"/>
            <w:numPr>
              <w:numId w:val="6"/>
            </w:numPr>
            <w:spacing w:after="0" w:line="240" w:lineRule="auto"/>
            <w:ind w:left="2708" w:firstLine="284"/>
            <w:jc w:val="both"/>
          </w:pPr>
        </w:pPrChange>
      </w:pPr>
      <w:r w:rsidRPr="00700846">
        <w:rPr>
          <w:rFonts w:asciiTheme="minorHAnsi" w:hAnsiTheme="minorHAnsi" w:cstheme="minorHAnsi"/>
          <w:sz w:val="24"/>
          <w:szCs w:val="24"/>
          <w:lang w:val="uk-UA"/>
          <w:rPrChange w:id="1169" w:author="Пользователь Windows" w:date="2022-01-09T18:51:00Z">
            <w:rPr>
              <w:lang w:val="uk-UA"/>
            </w:rPr>
          </w:rPrChange>
        </w:rPr>
        <w:t xml:space="preserve">В копії листа обов’язково має бути керівник, що затверджує заявку </w:t>
      </w:r>
      <w:r w:rsidRPr="00700846">
        <w:rPr>
          <w:rFonts w:asciiTheme="minorHAnsi" w:hAnsiTheme="minorHAnsi" w:cstheme="minorHAnsi"/>
          <w:sz w:val="24"/>
          <w:szCs w:val="24"/>
          <w:lang w:val="uk-UA"/>
          <w:rPrChange w:id="1170" w:author="Пользователь Windows" w:date="2022-01-09T18:51:00Z">
            <w:rPr>
              <w:szCs w:val="24"/>
              <w:lang w:val="uk-UA"/>
            </w:rPr>
          </w:rPrChange>
        </w:rPr>
        <w:t>(PR)</w:t>
      </w:r>
      <w:r w:rsidRPr="00700846">
        <w:rPr>
          <w:rFonts w:asciiTheme="minorHAnsi" w:hAnsiTheme="minorHAnsi" w:cstheme="minorHAnsi"/>
          <w:sz w:val="24"/>
          <w:szCs w:val="24"/>
          <w:lang w:val="uk-UA"/>
          <w:rPrChange w:id="1171" w:author="Пользователь Windows" w:date="2022-01-09T18:51:00Z">
            <w:rPr>
              <w:lang w:val="uk-UA"/>
            </w:rPr>
          </w:rPrChange>
        </w:rPr>
        <w:t xml:space="preserve"> в системі.</w:t>
      </w:r>
    </w:p>
    <w:p w14:paraId="6AF852A9" w14:textId="77777777" w:rsidR="00463AD0" w:rsidRPr="00700846" w:rsidRDefault="00463AD0">
      <w:pPr>
        <w:pStyle w:val="a1"/>
        <w:numPr>
          <w:ilvl w:val="0"/>
          <w:numId w:val="36"/>
        </w:numPr>
        <w:spacing w:after="0" w:line="240" w:lineRule="auto"/>
        <w:jc w:val="both"/>
        <w:rPr>
          <w:rFonts w:asciiTheme="minorHAnsi" w:hAnsiTheme="minorHAnsi" w:cstheme="minorHAnsi"/>
          <w:sz w:val="24"/>
          <w:szCs w:val="24"/>
          <w:lang w:val="uk-UA"/>
          <w:rPrChange w:id="1172" w:author="Пользователь Windows" w:date="2022-01-09T18:51:00Z">
            <w:rPr>
              <w:lang w:val="uk-UA"/>
            </w:rPr>
          </w:rPrChange>
        </w:rPr>
        <w:pPrChange w:id="1173" w:author="Пользователь Windows" w:date="2022-01-09T18:51:00Z">
          <w:pPr>
            <w:pStyle w:val="a1"/>
            <w:spacing w:line="240" w:lineRule="auto"/>
            <w:ind w:firstLine="284"/>
          </w:pPr>
        </w:pPrChange>
      </w:pPr>
    </w:p>
    <w:p w14:paraId="538801F3" w14:textId="77777777" w:rsidR="00463AD0" w:rsidRPr="006102AB" w:rsidRDefault="00463AD0" w:rsidP="00463AD0">
      <w:pPr>
        <w:pStyle w:val="a1"/>
        <w:numPr>
          <w:ilvl w:val="0"/>
          <w:numId w:val="5"/>
        </w:numPr>
        <w:spacing w:after="0" w:line="240" w:lineRule="auto"/>
        <w:ind w:left="0" w:firstLine="284"/>
        <w:jc w:val="both"/>
        <w:rPr>
          <w:rFonts w:asciiTheme="minorHAnsi" w:hAnsiTheme="minorHAnsi" w:cstheme="minorHAnsi"/>
          <w:sz w:val="24"/>
          <w:szCs w:val="24"/>
          <w:lang w:val="uk-UA"/>
          <w:rPrChange w:id="1174" w:author="Пользователь Windows" w:date="2022-01-09T18:15:00Z">
            <w:rPr>
              <w:lang w:val="uk-UA"/>
            </w:rPr>
          </w:rPrChange>
        </w:rPr>
      </w:pPr>
      <w:r w:rsidRPr="006102AB">
        <w:rPr>
          <w:rFonts w:asciiTheme="minorHAnsi" w:hAnsiTheme="minorHAnsi" w:cstheme="minorHAnsi"/>
          <w:sz w:val="24"/>
          <w:szCs w:val="24"/>
          <w:lang w:val="uk-UA"/>
          <w:rPrChange w:id="1175" w:author="Пользователь Windows" w:date="2022-01-09T18:15:00Z">
            <w:rPr>
              <w:lang w:val="uk-UA"/>
            </w:rPr>
          </w:rPrChange>
        </w:rPr>
        <w:t xml:space="preserve">У випадку, якщо в затвердженій заявці </w:t>
      </w:r>
      <w:r w:rsidRPr="006102AB">
        <w:rPr>
          <w:rFonts w:asciiTheme="minorHAnsi" w:hAnsiTheme="minorHAnsi" w:cstheme="minorHAnsi"/>
          <w:sz w:val="24"/>
          <w:szCs w:val="24"/>
          <w:lang w:val="uk-UA"/>
          <w:rPrChange w:id="1176" w:author="Пользователь Windows" w:date="2022-01-09T18:15:00Z">
            <w:rPr>
              <w:szCs w:val="24"/>
              <w:lang w:val="uk-UA"/>
            </w:rPr>
          </w:rPrChange>
        </w:rPr>
        <w:t>(PR)</w:t>
      </w:r>
      <w:del w:id="1177" w:author="Пользователь Windows" w:date="2022-01-09T19:01:00Z">
        <w:r w:rsidRPr="006102AB" w:rsidDel="00937FAF">
          <w:rPr>
            <w:rFonts w:asciiTheme="minorHAnsi" w:hAnsiTheme="minorHAnsi" w:cstheme="minorHAnsi"/>
            <w:sz w:val="24"/>
            <w:szCs w:val="24"/>
            <w:lang w:val="uk-UA"/>
            <w:rPrChange w:id="1178" w:author="Пользователь Windows" w:date="2022-01-09T18:15:00Z">
              <w:rPr>
                <w:lang w:val="uk-UA"/>
              </w:rPr>
            </w:rPrChange>
          </w:rPr>
          <w:delText>,</w:delText>
        </w:r>
      </w:del>
      <w:r w:rsidRPr="006102AB">
        <w:rPr>
          <w:rFonts w:asciiTheme="minorHAnsi" w:hAnsiTheme="minorHAnsi" w:cstheme="minorHAnsi"/>
          <w:sz w:val="24"/>
          <w:szCs w:val="24"/>
          <w:lang w:val="uk-UA"/>
          <w:rPrChange w:id="1179" w:author="Пользователь Windows" w:date="2022-01-09T18:15:00Z">
            <w:rPr>
              <w:lang w:val="uk-UA"/>
            </w:rPr>
          </w:rPrChange>
        </w:rPr>
        <w:t xml:space="preserve"> співробітником </w:t>
      </w:r>
      <w:r w:rsidR="00940694" w:rsidRPr="006102AB">
        <w:rPr>
          <w:rFonts w:asciiTheme="minorHAnsi" w:hAnsiTheme="minorHAnsi" w:cstheme="minorHAnsi"/>
          <w:sz w:val="24"/>
          <w:szCs w:val="24"/>
          <w:lang w:val="uk-UA"/>
          <w:rPrChange w:id="1180" w:author="Пользователь Windows" w:date="2022-01-09T18:15:00Z">
            <w:rPr>
              <w:lang w:val="uk-UA"/>
            </w:rPr>
          </w:rPrChange>
        </w:rPr>
        <w:t xml:space="preserve">відділу </w:t>
      </w:r>
      <w:proofErr w:type="spellStart"/>
      <w:r w:rsidR="00940694" w:rsidRPr="006102AB">
        <w:rPr>
          <w:rFonts w:asciiTheme="minorHAnsi" w:hAnsiTheme="minorHAnsi" w:cstheme="minorHAnsi"/>
          <w:sz w:val="24"/>
          <w:szCs w:val="24"/>
          <w:lang w:val="uk-UA"/>
          <w:rPrChange w:id="1181" w:author="Пользователь Windows" w:date="2022-01-09T18:15:00Z">
            <w:rPr>
              <w:lang w:val="uk-UA"/>
            </w:rPr>
          </w:rPrChange>
        </w:rPr>
        <w:t>закупівель</w:t>
      </w:r>
      <w:proofErr w:type="spellEnd"/>
      <w:r w:rsidRPr="006102AB">
        <w:rPr>
          <w:rFonts w:asciiTheme="minorHAnsi" w:hAnsiTheme="minorHAnsi" w:cstheme="minorHAnsi"/>
          <w:sz w:val="24"/>
          <w:szCs w:val="24"/>
          <w:lang w:val="uk-UA"/>
          <w:rPrChange w:id="1182" w:author="Пользователь Windows" w:date="2022-01-09T18:15:00Z">
            <w:rPr>
              <w:lang w:val="uk-UA"/>
            </w:rPr>
          </w:rPrChange>
        </w:rPr>
        <w:t xml:space="preserve"> буде виявлено нестачу чи некоректну подачу інформації, він/вона повинен у найкоротший термін після затвердження заявки </w:t>
      </w:r>
      <w:r w:rsidRPr="006102AB">
        <w:rPr>
          <w:rFonts w:asciiTheme="minorHAnsi" w:hAnsiTheme="minorHAnsi" w:cstheme="minorHAnsi"/>
          <w:sz w:val="24"/>
          <w:szCs w:val="24"/>
          <w:lang w:val="uk-UA"/>
          <w:rPrChange w:id="1183" w:author="Пользователь Windows" w:date="2022-01-09T18:15:00Z">
            <w:rPr>
              <w:szCs w:val="24"/>
              <w:lang w:val="uk-UA"/>
            </w:rPr>
          </w:rPrChange>
        </w:rPr>
        <w:t>(PR)</w:t>
      </w:r>
      <w:r w:rsidRPr="006102AB">
        <w:rPr>
          <w:rFonts w:asciiTheme="minorHAnsi" w:hAnsiTheme="minorHAnsi" w:cstheme="minorHAnsi"/>
          <w:sz w:val="24"/>
          <w:szCs w:val="24"/>
          <w:lang w:val="uk-UA"/>
          <w:rPrChange w:id="1184" w:author="Пользователь Windows" w:date="2022-01-09T18:15:00Z">
            <w:rPr>
              <w:lang w:val="uk-UA"/>
            </w:rPr>
          </w:rPrChange>
        </w:rPr>
        <w:t xml:space="preserve"> надіслати ініціатору заявки </w:t>
      </w:r>
      <w:r w:rsidRPr="006102AB">
        <w:rPr>
          <w:rFonts w:asciiTheme="minorHAnsi" w:hAnsiTheme="minorHAnsi" w:cstheme="minorHAnsi"/>
          <w:sz w:val="24"/>
          <w:szCs w:val="24"/>
          <w:lang w:val="uk-UA"/>
          <w:rPrChange w:id="1185" w:author="Пользователь Windows" w:date="2022-01-09T18:15:00Z">
            <w:rPr>
              <w:szCs w:val="24"/>
              <w:lang w:val="uk-UA"/>
            </w:rPr>
          </w:rPrChange>
        </w:rPr>
        <w:t>(PR)</w:t>
      </w:r>
      <w:r w:rsidRPr="006102AB">
        <w:rPr>
          <w:rFonts w:asciiTheme="minorHAnsi" w:hAnsiTheme="minorHAnsi" w:cstheme="minorHAnsi"/>
          <w:sz w:val="24"/>
          <w:szCs w:val="24"/>
          <w:lang w:val="uk-UA"/>
          <w:rPrChange w:id="1186" w:author="Пользователь Windows" w:date="2022-01-09T18:15:00Z">
            <w:rPr>
              <w:lang w:val="uk-UA"/>
            </w:rPr>
          </w:rPrChange>
        </w:rPr>
        <w:t xml:space="preserve"> повідомлення електронною поштою. В строк не більше двох робочих днів ініціатором заявки </w:t>
      </w:r>
      <w:r w:rsidRPr="006102AB">
        <w:rPr>
          <w:rFonts w:asciiTheme="minorHAnsi" w:hAnsiTheme="minorHAnsi" w:cstheme="minorHAnsi"/>
          <w:sz w:val="24"/>
          <w:szCs w:val="24"/>
          <w:lang w:val="uk-UA"/>
          <w:rPrChange w:id="1187" w:author="Пользователь Windows" w:date="2022-01-09T18:15:00Z">
            <w:rPr>
              <w:szCs w:val="24"/>
              <w:lang w:val="uk-UA"/>
            </w:rPr>
          </w:rPrChange>
        </w:rPr>
        <w:t>(PR)</w:t>
      </w:r>
      <w:r w:rsidRPr="006102AB">
        <w:rPr>
          <w:rFonts w:asciiTheme="minorHAnsi" w:hAnsiTheme="minorHAnsi" w:cstheme="minorHAnsi"/>
          <w:sz w:val="24"/>
          <w:szCs w:val="24"/>
          <w:lang w:val="uk-UA"/>
          <w:rPrChange w:id="1188" w:author="Пользователь Windows" w:date="2022-01-09T18:15:00Z">
            <w:rPr>
              <w:lang w:val="uk-UA"/>
            </w:rPr>
          </w:rPrChange>
        </w:rPr>
        <w:t xml:space="preserve"> мають бути ліквідовані ці зауваження.</w:t>
      </w:r>
    </w:p>
    <w:p w14:paraId="23BF9821" w14:textId="77777777" w:rsidR="00463AD0" w:rsidRPr="006102AB" w:rsidRDefault="00463AD0" w:rsidP="00463AD0">
      <w:pPr>
        <w:pStyle w:val="a1"/>
        <w:spacing w:line="240" w:lineRule="auto"/>
        <w:ind w:firstLine="284"/>
        <w:rPr>
          <w:rFonts w:asciiTheme="minorHAnsi" w:hAnsiTheme="minorHAnsi" w:cstheme="minorHAnsi"/>
          <w:sz w:val="24"/>
          <w:szCs w:val="24"/>
          <w:lang w:val="uk-UA"/>
          <w:rPrChange w:id="1189" w:author="Пользователь Windows" w:date="2022-01-09T18:15:00Z">
            <w:rPr>
              <w:lang w:val="uk-UA"/>
            </w:rPr>
          </w:rPrChange>
        </w:rPr>
      </w:pPr>
      <w:r w:rsidRPr="006102AB">
        <w:rPr>
          <w:rFonts w:asciiTheme="minorHAnsi" w:hAnsiTheme="minorHAnsi" w:cstheme="minorHAnsi"/>
          <w:sz w:val="24"/>
          <w:szCs w:val="24"/>
          <w:lang w:val="uk-UA"/>
          <w:rPrChange w:id="1190" w:author="Пользователь Windows" w:date="2022-01-09T18:15:00Z">
            <w:rPr>
              <w:lang w:val="uk-UA"/>
            </w:rPr>
          </w:rPrChange>
        </w:rPr>
        <w:t xml:space="preserve">Дата подачі відредагованої заявки </w:t>
      </w:r>
      <w:r w:rsidRPr="006102AB">
        <w:rPr>
          <w:rFonts w:asciiTheme="minorHAnsi" w:hAnsiTheme="minorHAnsi" w:cstheme="minorHAnsi"/>
          <w:sz w:val="24"/>
          <w:szCs w:val="24"/>
          <w:lang w:val="uk-UA"/>
          <w:rPrChange w:id="1191" w:author="Пользователь Windows" w:date="2022-01-09T18:15:00Z">
            <w:rPr>
              <w:szCs w:val="24"/>
              <w:lang w:val="uk-UA"/>
            </w:rPr>
          </w:rPrChange>
        </w:rPr>
        <w:t>(PR)</w:t>
      </w:r>
      <w:r w:rsidRPr="006102AB">
        <w:rPr>
          <w:rFonts w:asciiTheme="minorHAnsi" w:hAnsiTheme="minorHAnsi" w:cstheme="minorHAnsi"/>
          <w:sz w:val="24"/>
          <w:szCs w:val="24"/>
          <w:lang w:val="uk-UA"/>
          <w:rPrChange w:id="1192" w:author="Пользователь Windows" w:date="2022-01-09T18:15:00Z">
            <w:rPr>
              <w:lang w:val="uk-UA"/>
            </w:rPr>
          </w:rPrChange>
        </w:rPr>
        <w:t xml:space="preserve"> є фінальною датою подачі заявки </w:t>
      </w:r>
      <w:r w:rsidRPr="006102AB">
        <w:rPr>
          <w:rFonts w:asciiTheme="minorHAnsi" w:hAnsiTheme="minorHAnsi" w:cstheme="minorHAnsi"/>
          <w:sz w:val="24"/>
          <w:szCs w:val="24"/>
          <w:lang w:val="uk-UA"/>
          <w:rPrChange w:id="1193" w:author="Пользователь Windows" w:date="2022-01-09T18:15:00Z">
            <w:rPr>
              <w:szCs w:val="24"/>
              <w:lang w:val="uk-UA"/>
            </w:rPr>
          </w:rPrChange>
        </w:rPr>
        <w:t>(PR)</w:t>
      </w:r>
      <w:r w:rsidRPr="006102AB">
        <w:rPr>
          <w:rFonts w:asciiTheme="minorHAnsi" w:hAnsiTheme="minorHAnsi" w:cstheme="minorHAnsi"/>
          <w:sz w:val="24"/>
          <w:szCs w:val="24"/>
          <w:lang w:val="uk-UA"/>
          <w:rPrChange w:id="1194" w:author="Пользователь Windows" w:date="2022-01-09T18:15:00Z">
            <w:rPr>
              <w:lang w:val="uk-UA"/>
            </w:rPr>
          </w:rPrChange>
        </w:rPr>
        <w:t>, від якої починається її обробка.</w:t>
      </w:r>
      <w:del w:id="1195" w:author="Пользователь Windows" w:date="2022-01-09T19:59:00Z">
        <w:r w:rsidRPr="006102AB" w:rsidDel="003A5FBB">
          <w:rPr>
            <w:rFonts w:asciiTheme="minorHAnsi" w:hAnsiTheme="minorHAnsi" w:cstheme="minorHAnsi"/>
            <w:sz w:val="24"/>
            <w:szCs w:val="24"/>
            <w:lang w:val="uk-UA"/>
            <w:rPrChange w:id="1196" w:author="Пользователь Windows" w:date="2022-01-09T18:15:00Z">
              <w:rPr>
                <w:lang w:val="uk-UA"/>
              </w:rPr>
            </w:rPrChange>
          </w:rPr>
          <w:delText xml:space="preserve"> </w:delText>
        </w:r>
      </w:del>
    </w:p>
    <w:p w14:paraId="083BDD18" w14:textId="77777777" w:rsidR="00DA68F6" w:rsidRPr="006102AB" w:rsidRDefault="00DA68F6" w:rsidP="00463AD0">
      <w:pPr>
        <w:pStyle w:val="a1"/>
        <w:spacing w:line="240" w:lineRule="auto"/>
        <w:ind w:firstLine="284"/>
        <w:rPr>
          <w:rFonts w:asciiTheme="minorHAnsi" w:hAnsiTheme="minorHAnsi" w:cstheme="minorHAnsi"/>
          <w:sz w:val="24"/>
          <w:szCs w:val="24"/>
          <w:lang w:val="uk-UA"/>
          <w:rPrChange w:id="1197" w:author="Пользователь Windows" w:date="2022-01-09T18:15:00Z">
            <w:rPr>
              <w:lang w:val="uk-UA"/>
            </w:rPr>
          </w:rPrChange>
        </w:rPr>
      </w:pPr>
    </w:p>
    <w:p w14:paraId="7B9D908C" w14:textId="77777777" w:rsidR="00463AD0" w:rsidRPr="006102AB" w:rsidRDefault="00463AD0" w:rsidP="00463AD0">
      <w:pPr>
        <w:pStyle w:val="a1"/>
        <w:spacing w:line="240" w:lineRule="auto"/>
        <w:ind w:firstLine="284"/>
        <w:jc w:val="center"/>
        <w:rPr>
          <w:rFonts w:asciiTheme="minorHAnsi" w:hAnsiTheme="minorHAnsi" w:cstheme="minorHAnsi"/>
          <w:b/>
          <w:bCs/>
          <w:sz w:val="24"/>
          <w:szCs w:val="24"/>
          <w:u w:val="single"/>
          <w:lang w:val="uk-UA"/>
          <w:rPrChange w:id="1198" w:author="Пользователь Windows" w:date="2022-01-09T18:15:00Z">
            <w:rPr>
              <w:b/>
              <w:bCs/>
              <w:u w:val="single"/>
              <w:lang w:val="uk-UA"/>
            </w:rPr>
          </w:rPrChange>
        </w:rPr>
      </w:pPr>
      <w:r w:rsidRPr="006102AB">
        <w:rPr>
          <w:rFonts w:asciiTheme="minorHAnsi" w:hAnsiTheme="minorHAnsi" w:cstheme="minorHAnsi"/>
          <w:b/>
          <w:bCs/>
          <w:sz w:val="24"/>
          <w:szCs w:val="24"/>
          <w:u w:val="single"/>
          <w:lang w:val="uk-UA"/>
          <w:rPrChange w:id="1199" w:author="Пользователь Windows" w:date="2022-01-09T18:15:00Z">
            <w:rPr>
              <w:b/>
              <w:bCs/>
              <w:u w:val="single"/>
              <w:lang w:val="uk-UA"/>
            </w:rPr>
          </w:rPrChange>
        </w:rPr>
        <w:t xml:space="preserve">Всі закупки здійснюються </w:t>
      </w:r>
      <w:r w:rsidR="008222A3" w:rsidRPr="006102AB">
        <w:rPr>
          <w:rFonts w:asciiTheme="minorHAnsi" w:hAnsiTheme="minorHAnsi" w:cstheme="minorHAnsi"/>
          <w:b/>
          <w:bCs/>
          <w:sz w:val="24"/>
          <w:szCs w:val="24"/>
          <w:u w:val="single"/>
          <w:lang w:val="uk-UA"/>
          <w:rPrChange w:id="1200" w:author="Пользователь Windows" w:date="2022-01-09T18:15:00Z">
            <w:rPr>
              <w:b/>
              <w:bCs/>
              <w:u w:val="single"/>
              <w:lang w:val="uk-UA"/>
            </w:rPr>
          </w:rPrChange>
        </w:rPr>
        <w:t xml:space="preserve">лише базуючись на затвердженій </w:t>
      </w:r>
      <w:r w:rsidRPr="006102AB">
        <w:rPr>
          <w:rFonts w:asciiTheme="minorHAnsi" w:hAnsiTheme="minorHAnsi" w:cstheme="minorHAnsi"/>
          <w:b/>
          <w:bCs/>
          <w:sz w:val="24"/>
          <w:szCs w:val="24"/>
          <w:u w:val="single"/>
          <w:lang w:val="uk-UA"/>
          <w:rPrChange w:id="1201" w:author="Пользователь Windows" w:date="2022-01-09T18:15:00Z">
            <w:rPr>
              <w:b/>
              <w:bCs/>
              <w:u w:val="single"/>
              <w:lang w:val="uk-UA"/>
            </w:rPr>
          </w:rPrChange>
        </w:rPr>
        <w:t xml:space="preserve"> заявці </w:t>
      </w:r>
      <w:r w:rsidRPr="006102AB">
        <w:rPr>
          <w:rFonts w:asciiTheme="minorHAnsi" w:hAnsiTheme="minorHAnsi" w:cstheme="minorHAnsi"/>
          <w:b/>
          <w:bCs/>
          <w:sz w:val="24"/>
          <w:szCs w:val="24"/>
          <w:u w:val="single"/>
          <w:lang w:val="uk-UA"/>
          <w:rPrChange w:id="1202" w:author="Пользователь Windows" w:date="2022-01-09T18:15:00Z">
            <w:rPr>
              <w:b/>
              <w:bCs/>
              <w:szCs w:val="24"/>
              <w:u w:val="single"/>
              <w:lang w:val="uk-UA"/>
            </w:rPr>
          </w:rPrChange>
        </w:rPr>
        <w:t>(PR)</w:t>
      </w:r>
      <w:r w:rsidRPr="006102AB">
        <w:rPr>
          <w:rFonts w:asciiTheme="minorHAnsi" w:hAnsiTheme="minorHAnsi" w:cstheme="minorHAnsi"/>
          <w:b/>
          <w:bCs/>
          <w:sz w:val="24"/>
          <w:szCs w:val="24"/>
          <w:u w:val="single"/>
          <w:lang w:val="uk-UA"/>
          <w:rPrChange w:id="1203" w:author="Пользователь Windows" w:date="2022-01-09T18:15:00Z">
            <w:rPr>
              <w:b/>
              <w:bCs/>
              <w:u w:val="single"/>
              <w:lang w:val="uk-UA"/>
            </w:rPr>
          </w:rPrChange>
        </w:rPr>
        <w:t>.</w:t>
      </w:r>
    </w:p>
    <w:p w14:paraId="66BF38DA" w14:textId="77777777" w:rsidR="00463AD0" w:rsidRPr="006102AB" w:rsidRDefault="00463AD0" w:rsidP="00463AD0">
      <w:pPr>
        <w:pStyle w:val="a1"/>
        <w:spacing w:line="240" w:lineRule="auto"/>
        <w:ind w:firstLine="284"/>
        <w:rPr>
          <w:rFonts w:asciiTheme="minorHAnsi" w:hAnsiTheme="minorHAnsi" w:cstheme="minorHAnsi"/>
          <w:sz w:val="24"/>
          <w:szCs w:val="24"/>
          <w:lang w:val="uk-UA"/>
          <w:rPrChange w:id="1204" w:author="Пользователь Windows" w:date="2022-01-09T18:15:00Z">
            <w:rPr>
              <w:lang w:val="uk-UA"/>
            </w:rPr>
          </w:rPrChange>
        </w:rPr>
      </w:pPr>
    </w:p>
    <w:p w14:paraId="50F4F5E9" w14:textId="77777777" w:rsidR="00463AD0" w:rsidRPr="006102AB" w:rsidRDefault="00463AD0" w:rsidP="00463AD0">
      <w:pPr>
        <w:pStyle w:val="a1"/>
        <w:numPr>
          <w:ilvl w:val="0"/>
          <w:numId w:val="5"/>
        </w:numPr>
        <w:spacing w:after="0" w:line="240" w:lineRule="auto"/>
        <w:ind w:left="0" w:firstLine="284"/>
        <w:jc w:val="both"/>
        <w:rPr>
          <w:rFonts w:asciiTheme="minorHAnsi" w:hAnsiTheme="minorHAnsi" w:cstheme="minorHAnsi"/>
          <w:sz w:val="24"/>
          <w:szCs w:val="24"/>
          <w:lang w:val="uk-UA"/>
          <w:rPrChange w:id="1205" w:author="Пользователь Windows" w:date="2022-01-09T18:15:00Z">
            <w:rPr>
              <w:lang w:val="uk-UA"/>
            </w:rPr>
          </w:rPrChange>
        </w:rPr>
      </w:pPr>
      <w:r w:rsidRPr="006102AB">
        <w:rPr>
          <w:rFonts w:asciiTheme="minorHAnsi" w:hAnsiTheme="minorHAnsi" w:cstheme="minorHAnsi"/>
          <w:sz w:val="24"/>
          <w:szCs w:val="24"/>
          <w:lang w:val="uk-UA"/>
          <w:rPrChange w:id="1206" w:author="Пользователь Windows" w:date="2022-01-09T18:15:00Z">
            <w:rPr>
              <w:lang w:val="uk-UA"/>
            </w:rPr>
          </w:rPrChange>
        </w:rPr>
        <w:t xml:space="preserve">Заявки </w:t>
      </w:r>
      <w:r w:rsidRPr="006102AB">
        <w:rPr>
          <w:rFonts w:asciiTheme="minorHAnsi" w:hAnsiTheme="minorHAnsi" w:cstheme="minorHAnsi"/>
          <w:sz w:val="24"/>
          <w:szCs w:val="24"/>
          <w:lang w:val="uk-UA"/>
          <w:rPrChange w:id="1207" w:author="Пользователь Windows" w:date="2022-01-09T18:15:00Z">
            <w:rPr>
              <w:szCs w:val="24"/>
              <w:lang w:val="uk-UA"/>
            </w:rPr>
          </w:rPrChange>
        </w:rPr>
        <w:t>(PR)</w:t>
      </w:r>
      <w:r w:rsidRPr="006102AB">
        <w:rPr>
          <w:rFonts w:asciiTheme="minorHAnsi" w:hAnsiTheme="minorHAnsi" w:cstheme="minorHAnsi"/>
          <w:sz w:val="24"/>
          <w:szCs w:val="24"/>
          <w:lang w:val="uk-UA"/>
          <w:rPrChange w:id="1208" w:author="Пользователь Windows" w:date="2022-01-09T18:15:00Z">
            <w:rPr>
              <w:lang w:val="uk-UA"/>
            </w:rPr>
          </w:rPrChange>
        </w:rPr>
        <w:t xml:space="preserve"> в усній формі, на прохання, по телефону, або не затверджені заявки </w:t>
      </w:r>
      <w:r w:rsidRPr="006102AB">
        <w:rPr>
          <w:rFonts w:asciiTheme="minorHAnsi" w:hAnsiTheme="minorHAnsi" w:cstheme="minorHAnsi"/>
          <w:sz w:val="24"/>
          <w:szCs w:val="24"/>
          <w:lang w:val="uk-UA"/>
          <w:rPrChange w:id="1209" w:author="Пользователь Windows" w:date="2022-01-09T18:15:00Z">
            <w:rPr>
              <w:szCs w:val="24"/>
              <w:lang w:val="uk-UA"/>
            </w:rPr>
          </w:rPrChange>
        </w:rPr>
        <w:t>(PR)</w:t>
      </w:r>
      <w:r w:rsidRPr="006102AB">
        <w:rPr>
          <w:rFonts w:asciiTheme="minorHAnsi" w:hAnsiTheme="minorHAnsi" w:cstheme="minorHAnsi"/>
          <w:sz w:val="24"/>
          <w:szCs w:val="24"/>
          <w:lang w:val="uk-UA"/>
          <w:rPrChange w:id="1210" w:author="Пользователь Windows" w:date="2022-01-09T18:15:00Z">
            <w:rPr>
              <w:lang w:val="uk-UA"/>
            </w:rPr>
          </w:rPrChange>
        </w:rPr>
        <w:t xml:space="preserve">, співробітниками </w:t>
      </w:r>
      <w:r w:rsidR="000715A2" w:rsidRPr="006102AB">
        <w:rPr>
          <w:rFonts w:asciiTheme="minorHAnsi" w:hAnsiTheme="minorHAnsi" w:cstheme="minorHAnsi"/>
          <w:sz w:val="24"/>
          <w:szCs w:val="24"/>
          <w:lang w:val="uk-UA"/>
          <w:rPrChange w:id="1211" w:author="Пользователь Windows" w:date="2022-01-09T18:15:00Z">
            <w:rPr>
              <w:lang w:val="uk-UA"/>
            </w:rPr>
          </w:rPrChange>
        </w:rPr>
        <w:t xml:space="preserve">відділу </w:t>
      </w:r>
      <w:proofErr w:type="spellStart"/>
      <w:r w:rsidR="000715A2" w:rsidRPr="006102AB">
        <w:rPr>
          <w:rFonts w:asciiTheme="minorHAnsi" w:hAnsiTheme="minorHAnsi" w:cstheme="minorHAnsi"/>
          <w:sz w:val="24"/>
          <w:szCs w:val="24"/>
          <w:lang w:val="uk-UA"/>
          <w:rPrChange w:id="1212" w:author="Пользователь Windows" w:date="2022-01-09T18:15:00Z">
            <w:rPr>
              <w:lang w:val="uk-UA"/>
            </w:rPr>
          </w:rPrChange>
        </w:rPr>
        <w:t>закупівель</w:t>
      </w:r>
      <w:proofErr w:type="spellEnd"/>
      <w:r w:rsidRPr="006102AB">
        <w:rPr>
          <w:rFonts w:asciiTheme="minorHAnsi" w:hAnsiTheme="minorHAnsi" w:cstheme="minorHAnsi"/>
          <w:sz w:val="24"/>
          <w:szCs w:val="24"/>
          <w:lang w:val="uk-UA"/>
          <w:rPrChange w:id="1213" w:author="Пользователь Windows" w:date="2022-01-09T18:15:00Z">
            <w:rPr>
              <w:lang w:val="uk-UA"/>
            </w:rPr>
          </w:rPrChange>
        </w:rPr>
        <w:t xml:space="preserve"> до роботи не приймаються.</w:t>
      </w:r>
    </w:p>
    <w:p w14:paraId="608AC901" w14:textId="77777777" w:rsidR="00463AD0" w:rsidRPr="006102AB" w:rsidRDefault="00463AD0" w:rsidP="00DF5E21">
      <w:pPr>
        <w:ind w:firstLine="284"/>
        <w:jc w:val="both"/>
        <w:rPr>
          <w:rFonts w:asciiTheme="minorHAnsi" w:hAnsiTheme="minorHAnsi" w:cstheme="minorHAnsi"/>
          <w:sz w:val="24"/>
          <w:szCs w:val="24"/>
          <w:lang w:val="uk-UA"/>
          <w:rPrChange w:id="1214" w:author="Пользователь Windows" w:date="2022-01-09T18:15:00Z">
            <w:rPr>
              <w:lang w:val="uk-UA"/>
            </w:rPr>
          </w:rPrChange>
        </w:rPr>
      </w:pPr>
    </w:p>
    <w:p w14:paraId="474E11A4" w14:textId="77777777" w:rsidR="008222A3" w:rsidRPr="006102AB" w:rsidRDefault="008222A3" w:rsidP="008222A3">
      <w:pPr>
        <w:pStyle w:val="a1"/>
        <w:numPr>
          <w:ilvl w:val="3"/>
          <w:numId w:val="7"/>
        </w:numPr>
        <w:spacing w:after="0" w:line="240" w:lineRule="auto"/>
        <w:jc w:val="both"/>
        <w:rPr>
          <w:rFonts w:asciiTheme="minorHAnsi" w:hAnsiTheme="minorHAnsi" w:cstheme="minorHAnsi"/>
          <w:sz w:val="24"/>
          <w:szCs w:val="24"/>
          <w:lang w:val="uk-UA"/>
          <w:rPrChange w:id="1215" w:author="Пользователь Windows" w:date="2022-01-09T18:15:00Z">
            <w:rPr>
              <w:lang w:val="uk-UA"/>
            </w:rPr>
          </w:rPrChange>
        </w:rPr>
      </w:pPr>
      <w:r w:rsidRPr="00937FAF">
        <w:rPr>
          <w:rFonts w:asciiTheme="minorHAnsi" w:hAnsiTheme="minorHAnsi" w:cstheme="minorHAnsi"/>
          <w:sz w:val="24"/>
          <w:szCs w:val="24"/>
          <w:lang w:val="uk-UA"/>
          <w:rPrChange w:id="1216" w:author="Пользователь Windows" w:date="2022-01-09T19:02:00Z">
            <w:rPr>
              <w:lang w:val="uk-UA"/>
            </w:rPr>
          </w:rPrChange>
        </w:rPr>
        <w:t xml:space="preserve">Заявки (PR) в системі 1С </w:t>
      </w:r>
      <w:r w:rsidRPr="00937FAF">
        <w:rPr>
          <w:rFonts w:asciiTheme="minorHAnsi" w:hAnsiTheme="minorHAnsi" w:cstheme="minorHAnsi"/>
          <w:sz w:val="24"/>
          <w:szCs w:val="24"/>
          <w:lang w:val="uk-UA"/>
          <w:rPrChange w:id="1217" w:author="Пользователь Windows" w:date="2022-01-09T19:02:00Z">
            <w:rPr/>
          </w:rPrChange>
        </w:rPr>
        <w:t>BAS</w:t>
      </w:r>
      <w:r w:rsidRPr="00937FAF">
        <w:rPr>
          <w:rFonts w:asciiTheme="minorHAnsi" w:hAnsiTheme="minorHAnsi" w:cstheme="minorHAnsi"/>
          <w:sz w:val="24"/>
          <w:szCs w:val="24"/>
          <w:lang w:val="uk-UA"/>
          <w:rPrChange w:id="1218" w:author="Пользователь Windows" w:date="2022-01-09T19:02:00Z">
            <w:rPr>
              <w:lang w:val="ru-RU"/>
            </w:rPr>
          </w:rPrChange>
        </w:rPr>
        <w:t xml:space="preserve"> </w:t>
      </w:r>
      <w:r w:rsidRPr="00937FAF">
        <w:rPr>
          <w:rFonts w:asciiTheme="minorHAnsi" w:hAnsiTheme="minorHAnsi" w:cstheme="minorHAnsi"/>
          <w:sz w:val="24"/>
          <w:szCs w:val="24"/>
          <w:lang w:val="uk-UA"/>
          <w:rPrChange w:id="1219" w:author="Пользователь Windows" w:date="2022-01-09T19:02:00Z">
            <w:rPr/>
          </w:rPrChange>
        </w:rPr>
        <w:t>ERP</w:t>
      </w:r>
      <w:r w:rsidRPr="00937FAF">
        <w:rPr>
          <w:rFonts w:asciiTheme="minorHAnsi" w:hAnsiTheme="minorHAnsi" w:cstheme="minorHAnsi"/>
          <w:sz w:val="24"/>
          <w:szCs w:val="24"/>
          <w:lang w:val="uk-UA"/>
          <w:rPrChange w:id="1220" w:author="Пользователь Windows" w:date="2022-01-09T19:02:00Z">
            <w:rPr>
              <w:lang w:val="uk-UA"/>
            </w:rPr>
          </w:rPrChange>
        </w:rPr>
        <w:t xml:space="preserve"> не генеруються тільки на наступні ТМЦ</w:t>
      </w:r>
      <w:del w:id="1221" w:author="Пользователь Windows" w:date="2022-01-09T19:02:00Z">
        <w:r w:rsidRPr="00937FAF" w:rsidDel="00937FAF">
          <w:rPr>
            <w:rFonts w:asciiTheme="minorHAnsi" w:hAnsiTheme="minorHAnsi" w:cstheme="minorHAnsi"/>
            <w:sz w:val="24"/>
            <w:szCs w:val="24"/>
            <w:lang w:val="uk-UA"/>
            <w:rPrChange w:id="1222" w:author="Пользователь Windows" w:date="2022-01-09T19:02:00Z">
              <w:rPr>
                <w:lang w:val="uk-UA"/>
              </w:rPr>
            </w:rPrChange>
          </w:rPr>
          <w:delText xml:space="preserve"> </w:delText>
        </w:r>
      </w:del>
      <w:r w:rsidRPr="00937FAF">
        <w:rPr>
          <w:rFonts w:asciiTheme="minorHAnsi" w:hAnsiTheme="minorHAnsi" w:cstheme="minorHAnsi"/>
          <w:sz w:val="24"/>
          <w:szCs w:val="24"/>
          <w:lang w:val="uk-UA"/>
          <w:rPrChange w:id="1223" w:author="Пользователь Windows" w:date="2022-01-09T19:02:00Z">
            <w:rPr>
              <w:lang w:val="uk-UA"/>
            </w:rPr>
          </w:rPrChange>
        </w:rPr>
        <w:t>/</w:t>
      </w:r>
      <w:del w:id="1224" w:author="Пользователь Windows" w:date="2022-01-09T19:02:00Z">
        <w:r w:rsidRPr="006102AB" w:rsidDel="00937FAF">
          <w:rPr>
            <w:rFonts w:asciiTheme="minorHAnsi" w:hAnsiTheme="minorHAnsi" w:cstheme="minorHAnsi"/>
            <w:sz w:val="24"/>
            <w:szCs w:val="24"/>
            <w:lang w:val="uk-UA"/>
            <w:rPrChange w:id="1225" w:author="Пользователь Windows" w:date="2022-01-09T18:15:00Z">
              <w:rPr>
                <w:lang w:val="uk-UA"/>
              </w:rPr>
            </w:rPrChange>
          </w:rPr>
          <w:delText xml:space="preserve"> </w:delText>
        </w:r>
      </w:del>
      <w:r w:rsidRPr="006102AB">
        <w:rPr>
          <w:rFonts w:asciiTheme="minorHAnsi" w:hAnsiTheme="minorHAnsi" w:cstheme="minorHAnsi"/>
          <w:sz w:val="24"/>
          <w:szCs w:val="24"/>
          <w:lang w:val="uk-UA"/>
          <w:rPrChange w:id="1226" w:author="Пользователь Windows" w:date="2022-01-09T18:15:00Z">
            <w:rPr>
              <w:lang w:val="uk-UA"/>
            </w:rPr>
          </w:rPrChange>
        </w:rPr>
        <w:t>послуги:</w:t>
      </w:r>
    </w:p>
    <w:p w14:paraId="19079819" w14:textId="4F713C33" w:rsidR="008222A3" w:rsidRPr="006102AB" w:rsidRDefault="008222A3" w:rsidP="008222A3">
      <w:pPr>
        <w:pStyle w:val="a1"/>
        <w:numPr>
          <w:ilvl w:val="0"/>
          <w:numId w:val="8"/>
        </w:numPr>
        <w:spacing w:after="0" w:line="240" w:lineRule="auto"/>
        <w:jc w:val="both"/>
        <w:rPr>
          <w:rFonts w:asciiTheme="minorHAnsi" w:hAnsiTheme="minorHAnsi" w:cstheme="minorHAnsi"/>
          <w:sz w:val="24"/>
          <w:szCs w:val="24"/>
          <w:lang w:val="uk-UA"/>
          <w:rPrChange w:id="1227" w:author="Пользователь Windows" w:date="2022-01-09T18:15:00Z">
            <w:rPr>
              <w:lang w:val="uk-UA"/>
            </w:rPr>
          </w:rPrChange>
        </w:rPr>
      </w:pPr>
      <w:del w:id="1228" w:author="Пользователь Windows" w:date="2022-01-09T19:03:00Z">
        <w:r w:rsidRPr="006102AB" w:rsidDel="00937FAF">
          <w:rPr>
            <w:rFonts w:asciiTheme="minorHAnsi" w:hAnsiTheme="minorHAnsi" w:cstheme="minorHAnsi"/>
            <w:sz w:val="24"/>
            <w:szCs w:val="24"/>
            <w:lang w:val="uk-UA"/>
            <w:rPrChange w:id="1229" w:author="Пользователь Windows" w:date="2022-01-09T18:15:00Z">
              <w:rPr>
                <w:lang w:val="uk-UA"/>
              </w:rPr>
            </w:rPrChange>
          </w:rPr>
          <w:delText>Газ</w:delText>
        </w:r>
      </w:del>
      <w:ins w:id="1230" w:author="Пользователь Windows" w:date="2022-01-09T19:03:00Z">
        <w:r w:rsidR="00937FAF">
          <w:rPr>
            <w:rFonts w:asciiTheme="minorHAnsi" w:hAnsiTheme="minorHAnsi" w:cstheme="minorHAnsi"/>
            <w:sz w:val="24"/>
            <w:szCs w:val="24"/>
            <w:lang w:val="uk-UA"/>
          </w:rPr>
          <w:t>г</w:t>
        </w:r>
        <w:r w:rsidR="00937FAF" w:rsidRPr="006102AB">
          <w:rPr>
            <w:rFonts w:asciiTheme="minorHAnsi" w:hAnsiTheme="minorHAnsi" w:cstheme="minorHAnsi"/>
            <w:sz w:val="24"/>
            <w:szCs w:val="24"/>
            <w:lang w:val="uk-UA"/>
            <w:rPrChange w:id="1231" w:author="Пользователь Windows" w:date="2022-01-09T18:15:00Z">
              <w:rPr>
                <w:lang w:val="uk-UA"/>
              </w:rPr>
            </w:rPrChange>
          </w:rPr>
          <w:t>аз</w:t>
        </w:r>
        <w:r w:rsidR="00937FAF">
          <w:rPr>
            <w:rFonts w:asciiTheme="minorHAnsi" w:hAnsiTheme="minorHAnsi" w:cstheme="minorHAnsi"/>
            <w:sz w:val="24"/>
            <w:szCs w:val="24"/>
            <w:lang w:val="uk-UA"/>
          </w:rPr>
          <w:t>;</w:t>
        </w:r>
      </w:ins>
    </w:p>
    <w:p w14:paraId="5362B08D" w14:textId="6C77EEC4" w:rsidR="008222A3" w:rsidRPr="006102AB" w:rsidRDefault="008222A3" w:rsidP="008222A3">
      <w:pPr>
        <w:pStyle w:val="a1"/>
        <w:numPr>
          <w:ilvl w:val="0"/>
          <w:numId w:val="8"/>
        </w:numPr>
        <w:spacing w:after="0" w:line="240" w:lineRule="auto"/>
        <w:jc w:val="both"/>
        <w:rPr>
          <w:rFonts w:asciiTheme="minorHAnsi" w:hAnsiTheme="minorHAnsi" w:cstheme="minorHAnsi"/>
          <w:sz w:val="24"/>
          <w:szCs w:val="24"/>
          <w:lang w:val="uk-UA"/>
          <w:rPrChange w:id="1232" w:author="Пользователь Windows" w:date="2022-01-09T18:15:00Z">
            <w:rPr>
              <w:lang w:val="uk-UA"/>
            </w:rPr>
          </w:rPrChange>
        </w:rPr>
      </w:pPr>
      <w:del w:id="1233" w:author="Пользователь Windows" w:date="2022-01-09T19:03:00Z">
        <w:r w:rsidRPr="006102AB" w:rsidDel="00937FAF">
          <w:rPr>
            <w:rFonts w:asciiTheme="minorHAnsi" w:hAnsiTheme="minorHAnsi" w:cstheme="minorHAnsi"/>
            <w:sz w:val="24"/>
            <w:szCs w:val="24"/>
            <w:lang w:val="uk-UA"/>
            <w:rPrChange w:id="1234" w:author="Пользователь Windows" w:date="2022-01-09T18:15:00Z">
              <w:rPr>
                <w:lang w:val="uk-UA"/>
              </w:rPr>
            </w:rPrChange>
          </w:rPr>
          <w:delText>Електроенергія</w:delText>
        </w:r>
      </w:del>
      <w:ins w:id="1235" w:author="Пользователь Windows" w:date="2022-01-09T19:03:00Z">
        <w:r w:rsidR="00937FAF">
          <w:rPr>
            <w:rFonts w:asciiTheme="minorHAnsi" w:hAnsiTheme="minorHAnsi" w:cstheme="minorHAnsi"/>
            <w:sz w:val="24"/>
            <w:szCs w:val="24"/>
            <w:lang w:val="uk-UA"/>
          </w:rPr>
          <w:t>е</w:t>
        </w:r>
        <w:r w:rsidR="00937FAF" w:rsidRPr="006102AB">
          <w:rPr>
            <w:rFonts w:asciiTheme="minorHAnsi" w:hAnsiTheme="minorHAnsi" w:cstheme="minorHAnsi"/>
            <w:sz w:val="24"/>
            <w:szCs w:val="24"/>
            <w:lang w:val="uk-UA"/>
            <w:rPrChange w:id="1236" w:author="Пользователь Windows" w:date="2022-01-09T18:15:00Z">
              <w:rPr>
                <w:lang w:val="uk-UA"/>
              </w:rPr>
            </w:rPrChange>
          </w:rPr>
          <w:t>лектроенергія</w:t>
        </w:r>
        <w:r w:rsidR="00937FAF">
          <w:rPr>
            <w:rFonts w:asciiTheme="minorHAnsi" w:hAnsiTheme="minorHAnsi" w:cstheme="minorHAnsi"/>
            <w:sz w:val="24"/>
            <w:szCs w:val="24"/>
            <w:lang w:val="uk-UA"/>
          </w:rPr>
          <w:t>;</w:t>
        </w:r>
      </w:ins>
    </w:p>
    <w:p w14:paraId="0C1BF747" w14:textId="6B1A0CAE" w:rsidR="008222A3" w:rsidRPr="006102AB" w:rsidRDefault="008222A3" w:rsidP="008222A3">
      <w:pPr>
        <w:pStyle w:val="a1"/>
        <w:numPr>
          <w:ilvl w:val="0"/>
          <w:numId w:val="8"/>
        </w:numPr>
        <w:spacing w:after="0" w:line="240" w:lineRule="auto"/>
        <w:jc w:val="both"/>
        <w:rPr>
          <w:rFonts w:asciiTheme="minorHAnsi" w:hAnsiTheme="minorHAnsi" w:cstheme="minorHAnsi"/>
          <w:sz w:val="24"/>
          <w:szCs w:val="24"/>
          <w:lang w:val="uk-UA"/>
          <w:rPrChange w:id="1237" w:author="Пользователь Windows" w:date="2022-01-09T18:15:00Z">
            <w:rPr>
              <w:lang w:val="uk-UA"/>
            </w:rPr>
          </w:rPrChange>
        </w:rPr>
      </w:pPr>
      <w:del w:id="1238" w:author="Пользователь Windows" w:date="2022-01-09T19:03:00Z">
        <w:r w:rsidRPr="006102AB" w:rsidDel="00937FAF">
          <w:rPr>
            <w:rFonts w:asciiTheme="minorHAnsi" w:hAnsiTheme="minorHAnsi" w:cstheme="minorHAnsi"/>
            <w:sz w:val="24"/>
            <w:szCs w:val="24"/>
            <w:lang w:val="uk-UA"/>
            <w:rPrChange w:id="1239" w:author="Пользователь Windows" w:date="2022-01-09T18:15:00Z">
              <w:rPr>
                <w:lang w:val="uk-UA"/>
              </w:rPr>
            </w:rPrChange>
          </w:rPr>
          <w:delText xml:space="preserve">Витрати </w:delText>
        </w:r>
      </w:del>
      <w:ins w:id="1240" w:author="Пользователь Windows" w:date="2022-01-09T19:03:00Z">
        <w:r w:rsidR="00937FAF">
          <w:rPr>
            <w:rFonts w:asciiTheme="minorHAnsi" w:hAnsiTheme="minorHAnsi" w:cstheme="minorHAnsi"/>
            <w:sz w:val="24"/>
            <w:szCs w:val="24"/>
            <w:lang w:val="uk-UA"/>
          </w:rPr>
          <w:t>в</w:t>
        </w:r>
        <w:r w:rsidR="00937FAF" w:rsidRPr="006102AB">
          <w:rPr>
            <w:rFonts w:asciiTheme="minorHAnsi" w:hAnsiTheme="minorHAnsi" w:cstheme="minorHAnsi"/>
            <w:sz w:val="24"/>
            <w:szCs w:val="24"/>
            <w:lang w:val="uk-UA"/>
            <w:rPrChange w:id="1241" w:author="Пользователь Windows" w:date="2022-01-09T18:15:00Z">
              <w:rPr>
                <w:lang w:val="uk-UA"/>
              </w:rPr>
            </w:rPrChange>
          </w:rPr>
          <w:t xml:space="preserve">итрати </w:t>
        </w:r>
      </w:ins>
      <w:r w:rsidRPr="006102AB">
        <w:rPr>
          <w:rFonts w:asciiTheme="minorHAnsi" w:hAnsiTheme="minorHAnsi" w:cstheme="minorHAnsi"/>
          <w:sz w:val="24"/>
          <w:szCs w:val="24"/>
          <w:lang w:val="uk-UA"/>
          <w:rPrChange w:id="1242" w:author="Пользователь Windows" w:date="2022-01-09T18:15:00Z">
            <w:rPr>
              <w:lang w:val="uk-UA"/>
            </w:rPr>
          </w:rPrChange>
        </w:rPr>
        <w:t>на утримання працівника</w:t>
      </w:r>
      <w:ins w:id="1243" w:author="Пользователь Windows" w:date="2022-01-09T19:03:00Z">
        <w:r w:rsidR="00937FAF">
          <w:rPr>
            <w:rFonts w:asciiTheme="minorHAnsi" w:hAnsiTheme="minorHAnsi" w:cstheme="minorHAnsi"/>
            <w:sz w:val="24"/>
            <w:szCs w:val="24"/>
            <w:lang w:val="uk-UA"/>
          </w:rPr>
          <w:t>;</w:t>
        </w:r>
      </w:ins>
    </w:p>
    <w:p w14:paraId="27EA2168" w14:textId="071E7005" w:rsidR="008222A3" w:rsidRPr="006102AB" w:rsidRDefault="008222A3" w:rsidP="008222A3">
      <w:pPr>
        <w:pStyle w:val="a1"/>
        <w:numPr>
          <w:ilvl w:val="0"/>
          <w:numId w:val="8"/>
        </w:numPr>
        <w:spacing w:after="0" w:line="240" w:lineRule="auto"/>
        <w:jc w:val="both"/>
        <w:rPr>
          <w:rFonts w:asciiTheme="minorHAnsi" w:hAnsiTheme="minorHAnsi" w:cstheme="minorHAnsi"/>
          <w:sz w:val="24"/>
          <w:szCs w:val="24"/>
          <w:lang w:val="uk-UA"/>
          <w:rPrChange w:id="1244" w:author="Пользователь Windows" w:date="2022-01-09T18:15:00Z">
            <w:rPr>
              <w:lang w:val="uk-UA"/>
            </w:rPr>
          </w:rPrChange>
        </w:rPr>
      </w:pPr>
      <w:del w:id="1245" w:author="Пользователь Windows" w:date="2022-01-09T19:03:00Z">
        <w:r w:rsidRPr="006102AB" w:rsidDel="00937FAF">
          <w:rPr>
            <w:rFonts w:asciiTheme="minorHAnsi" w:hAnsiTheme="minorHAnsi" w:cstheme="minorHAnsi"/>
            <w:sz w:val="24"/>
            <w:szCs w:val="24"/>
            <w:lang w:val="uk-UA"/>
            <w:rPrChange w:id="1246" w:author="Пользователь Windows" w:date="2022-01-09T18:15:00Z">
              <w:rPr>
                <w:lang w:val="uk-UA"/>
              </w:rPr>
            </w:rPrChange>
          </w:rPr>
          <w:delText xml:space="preserve">Перевезення </w:delText>
        </w:r>
      </w:del>
      <w:ins w:id="1247" w:author="Пользователь Windows" w:date="2022-01-09T19:03:00Z">
        <w:r w:rsidR="00937FAF">
          <w:rPr>
            <w:rFonts w:asciiTheme="minorHAnsi" w:hAnsiTheme="minorHAnsi" w:cstheme="minorHAnsi"/>
            <w:sz w:val="24"/>
            <w:szCs w:val="24"/>
            <w:lang w:val="uk-UA"/>
          </w:rPr>
          <w:t>п</w:t>
        </w:r>
        <w:r w:rsidR="00937FAF" w:rsidRPr="006102AB">
          <w:rPr>
            <w:rFonts w:asciiTheme="minorHAnsi" w:hAnsiTheme="minorHAnsi" w:cstheme="minorHAnsi"/>
            <w:sz w:val="24"/>
            <w:szCs w:val="24"/>
            <w:lang w:val="uk-UA"/>
            <w:rPrChange w:id="1248" w:author="Пользователь Windows" w:date="2022-01-09T18:15:00Z">
              <w:rPr>
                <w:lang w:val="uk-UA"/>
              </w:rPr>
            </w:rPrChange>
          </w:rPr>
          <w:t xml:space="preserve">еревезення </w:t>
        </w:r>
      </w:ins>
      <w:r w:rsidRPr="006102AB">
        <w:rPr>
          <w:rFonts w:asciiTheme="minorHAnsi" w:hAnsiTheme="minorHAnsi" w:cstheme="minorHAnsi"/>
          <w:sz w:val="24"/>
          <w:szCs w:val="24"/>
          <w:lang w:val="uk-UA"/>
          <w:rPrChange w:id="1249" w:author="Пользователь Windows" w:date="2022-01-09T18:15:00Z">
            <w:rPr>
              <w:lang w:val="uk-UA"/>
            </w:rPr>
          </w:rPrChange>
        </w:rPr>
        <w:t>вантажів (включаючи завантаження, розвантаження, залізничні перевезення, тощо)</w:t>
      </w:r>
      <w:ins w:id="1250" w:author="Пользователь Windows" w:date="2022-01-09T19:03:00Z">
        <w:r w:rsidR="00937FAF">
          <w:rPr>
            <w:rFonts w:asciiTheme="minorHAnsi" w:hAnsiTheme="minorHAnsi" w:cstheme="minorHAnsi"/>
            <w:sz w:val="24"/>
            <w:szCs w:val="24"/>
            <w:lang w:val="uk-UA"/>
          </w:rPr>
          <w:t>;</w:t>
        </w:r>
      </w:ins>
    </w:p>
    <w:p w14:paraId="5C10589D" w14:textId="603EE1F5" w:rsidR="008222A3" w:rsidRPr="006102AB" w:rsidRDefault="008222A3" w:rsidP="008222A3">
      <w:pPr>
        <w:pStyle w:val="a1"/>
        <w:numPr>
          <w:ilvl w:val="0"/>
          <w:numId w:val="8"/>
        </w:numPr>
        <w:spacing w:after="0" w:line="240" w:lineRule="auto"/>
        <w:jc w:val="both"/>
        <w:rPr>
          <w:rFonts w:asciiTheme="minorHAnsi" w:hAnsiTheme="minorHAnsi" w:cstheme="minorHAnsi"/>
          <w:sz w:val="24"/>
          <w:szCs w:val="24"/>
          <w:lang w:val="uk-UA"/>
          <w:rPrChange w:id="1251" w:author="Пользователь Windows" w:date="2022-01-09T18:15:00Z">
            <w:rPr>
              <w:lang w:val="uk-UA"/>
            </w:rPr>
          </w:rPrChange>
        </w:rPr>
      </w:pPr>
      <w:del w:id="1252" w:author="Пользователь Windows" w:date="2022-01-09T19:03:00Z">
        <w:r w:rsidRPr="006102AB" w:rsidDel="00937FAF">
          <w:rPr>
            <w:rFonts w:asciiTheme="minorHAnsi" w:hAnsiTheme="minorHAnsi" w:cstheme="minorHAnsi"/>
            <w:sz w:val="24"/>
            <w:szCs w:val="24"/>
            <w:lang w:val="uk-UA"/>
            <w:rPrChange w:id="1253" w:author="Пользователь Windows" w:date="2022-01-09T18:15:00Z">
              <w:rPr>
                <w:lang w:val="uk-UA"/>
              </w:rPr>
            </w:rPrChange>
          </w:rPr>
          <w:delText xml:space="preserve">Плата </w:delText>
        </w:r>
      </w:del>
      <w:ins w:id="1254" w:author="Пользователь Windows" w:date="2022-01-09T19:03:00Z">
        <w:r w:rsidR="00937FAF">
          <w:rPr>
            <w:rFonts w:asciiTheme="minorHAnsi" w:hAnsiTheme="minorHAnsi" w:cstheme="minorHAnsi"/>
            <w:sz w:val="24"/>
            <w:szCs w:val="24"/>
            <w:lang w:val="uk-UA"/>
          </w:rPr>
          <w:t>п</w:t>
        </w:r>
        <w:r w:rsidR="00937FAF" w:rsidRPr="006102AB">
          <w:rPr>
            <w:rFonts w:asciiTheme="minorHAnsi" w:hAnsiTheme="minorHAnsi" w:cstheme="minorHAnsi"/>
            <w:sz w:val="24"/>
            <w:szCs w:val="24"/>
            <w:lang w:val="uk-UA"/>
            <w:rPrChange w:id="1255" w:author="Пользователь Windows" w:date="2022-01-09T18:15:00Z">
              <w:rPr>
                <w:lang w:val="uk-UA"/>
              </w:rPr>
            </w:rPrChange>
          </w:rPr>
          <w:t xml:space="preserve">лата </w:t>
        </w:r>
      </w:ins>
      <w:r w:rsidRPr="006102AB">
        <w:rPr>
          <w:rFonts w:asciiTheme="minorHAnsi" w:hAnsiTheme="minorHAnsi" w:cstheme="minorHAnsi"/>
          <w:sz w:val="24"/>
          <w:szCs w:val="24"/>
          <w:lang w:val="uk-UA"/>
          <w:rPrChange w:id="1256" w:author="Пользователь Windows" w:date="2022-01-09T18:15:00Z">
            <w:rPr>
              <w:lang w:val="uk-UA"/>
            </w:rPr>
          </w:rPrChange>
        </w:rPr>
        <w:t>за використання земельних і водних ресурсів, викиди окису вуглецю (CO)</w:t>
      </w:r>
      <w:ins w:id="1257" w:author="Пользователь Windows" w:date="2022-01-09T19:04:00Z">
        <w:r w:rsidR="00937FAF">
          <w:rPr>
            <w:rFonts w:asciiTheme="minorHAnsi" w:hAnsiTheme="minorHAnsi" w:cstheme="minorHAnsi"/>
            <w:sz w:val="24"/>
            <w:szCs w:val="24"/>
            <w:lang w:val="uk-UA"/>
          </w:rPr>
          <w:t>;</w:t>
        </w:r>
      </w:ins>
    </w:p>
    <w:p w14:paraId="7A2463F6" w14:textId="40B13554" w:rsidR="008222A3" w:rsidRPr="006102AB" w:rsidRDefault="008222A3" w:rsidP="008222A3">
      <w:pPr>
        <w:pStyle w:val="a1"/>
        <w:numPr>
          <w:ilvl w:val="0"/>
          <w:numId w:val="8"/>
        </w:numPr>
        <w:spacing w:after="0" w:line="240" w:lineRule="auto"/>
        <w:jc w:val="both"/>
        <w:rPr>
          <w:rFonts w:asciiTheme="minorHAnsi" w:hAnsiTheme="minorHAnsi" w:cstheme="minorHAnsi"/>
          <w:sz w:val="24"/>
          <w:szCs w:val="24"/>
          <w:lang w:val="uk-UA"/>
          <w:rPrChange w:id="1258" w:author="Пользователь Windows" w:date="2022-01-09T18:15:00Z">
            <w:rPr>
              <w:lang w:val="uk-UA"/>
            </w:rPr>
          </w:rPrChange>
        </w:rPr>
      </w:pPr>
      <w:del w:id="1259" w:author="Пользователь Windows" w:date="2022-01-09T19:03:00Z">
        <w:r w:rsidRPr="006102AB" w:rsidDel="00937FAF">
          <w:rPr>
            <w:rFonts w:asciiTheme="minorHAnsi" w:hAnsiTheme="minorHAnsi" w:cstheme="minorHAnsi"/>
            <w:sz w:val="24"/>
            <w:szCs w:val="24"/>
            <w:lang w:val="uk-UA"/>
            <w:rPrChange w:id="1260" w:author="Пользователь Windows" w:date="2022-01-09T18:15:00Z">
              <w:rPr>
                <w:lang w:val="uk-UA"/>
              </w:rPr>
            </w:rPrChange>
          </w:rPr>
          <w:lastRenderedPageBreak/>
          <w:delText xml:space="preserve">Витрати </w:delText>
        </w:r>
      </w:del>
      <w:ins w:id="1261" w:author="Пользователь Windows" w:date="2022-01-09T19:03:00Z">
        <w:r w:rsidR="00937FAF">
          <w:rPr>
            <w:rFonts w:asciiTheme="minorHAnsi" w:hAnsiTheme="minorHAnsi" w:cstheme="minorHAnsi"/>
            <w:sz w:val="24"/>
            <w:szCs w:val="24"/>
            <w:lang w:val="uk-UA"/>
          </w:rPr>
          <w:t>в</w:t>
        </w:r>
        <w:r w:rsidR="00937FAF" w:rsidRPr="006102AB">
          <w:rPr>
            <w:rFonts w:asciiTheme="minorHAnsi" w:hAnsiTheme="minorHAnsi" w:cstheme="minorHAnsi"/>
            <w:sz w:val="24"/>
            <w:szCs w:val="24"/>
            <w:lang w:val="uk-UA"/>
            <w:rPrChange w:id="1262" w:author="Пользователь Windows" w:date="2022-01-09T18:15:00Z">
              <w:rPr>
                <w:lang w:val="uk-UA"/>
              </w:rPr>
            </w:rPrChange>
          </w:rPr>
          <w:t xml:space="preserve">итрати </w:t>
        </w:r>
      </w:ins>
      <w:r w:rsidRPr="006102AB">
        <w:rPr>
          <w:rFonts w:asciiTheme="minorHAnsi" w:hAnsiTheme="minorHAnsi" w:cstheme="minorHAnsi"/>
          <w:sz w:val="24"/>
          <w:szCs w:val="24"/>
          <w:lang w:val="uk-UA"/>
          <w:rPrChange w:id="1263" w:author="Пользователь Windows" w:date="2022-01-09T18:15:00Z">
            <w:rPr>
              <w:lang w:val="uk-UA"/>
            </w:rPr>
          </w:rPrChange>
        </w:rPr>
        <w:t>на оздоровлення персоналу</w:t>
      </w:r>
      <w:ins w:id="1264" w:author="Пользователь Windows" w:date="2022-01-09T19:04:00Z">
        <w:r w:rsidR="00937FAF">
          <w:rPr>
            <w:rFonts w:asciiTheme="minorHAnsi" w:hAnsiTheme="minorHAnsi" w:cstheme="minorHAnsi"/>
            <w:sz w:val="24"/>
            <w:szCs w:val="24"/>
            <w:lang w:val="uk-UA"/>
          </w:rPr>
          <w:t>;</w:t>
        </w:r>
      </w:ins>
    </w:p>
    <w:p w14:paraId="611BC7E8" w14:textId="712E7DC4" w:rsidR="008222A3" w:rsidRPr="006102AB" w:rsidRDefault="008222A3" w:rsidP="008222A3">
      <w:pPr>
        <w:pStyle w:val="a1"/>
        <w:numPr>
          <w:ilvl w:val="0"/>
          <w:numId w:val="8"/>
        </w:numPr>
        <w:spacing w:after="0" w:line="240" w:lineRule="auto"/>
        <w:jc w:val="both"/>
        <w:rPr>
          <w:rFonts w:asciiTheme="minorHAnsi" w:hAnsiTheme="minorHAnsi" w:cstheme="minorHAnsi"/>
          <w:sz w:val="24"/>
          <w:szCs w:val="24"/>
          <w:lang w:val="uk-UA"/>
          <w:rPrChange w:id="1265" w:author="Пользователь Windows" w:date="2022-01-09T18:15:00Z">
            <w:rPr>
              <w:lang w:val="uk-UA"/>
            </w:rPr>
          </w:rPrChange>
        </w:rPr>
      </w:pPr>
      <w:del w:id="1266" w:author="Пользователь Windows" w:date="2022-01-09T19:03:00Z">
        <w:r w:rsidRPr="006102AB" w:rsidDel="00937FAF">
          <w:rPr>
            <w:rFonts w:asciiTheme="minorHAnsi" w:hAnsiTheme="minorHAnsi" w:cstheme="minorHAnsi"/>
            <w:sz w:val="24"/>
            <w:szCs w:val="24"/>
            <w:lang w:val="uk-UA"/>
            <w:rPrChange w:id="1267" w:author="Пользователь Windows" w:date="2022-01-09T18:15:00Z">
              <w:rPr>
                <w:lang w:val="uk-UA"/>
              </w:rPr>
            </w:rPrChange>
          </w:rPr>
          <w:delText>Податки</w:delText>
        </w:r>
      </w:del>
      <w:ins w:id="1268" w:author="Пользователь Windows" w:date="2022-01-09T19:03:00Z">
        <w:r w:rsidR="00937FAF">
          <w:rPr>
            <w:rFonts w:asciiTheme="minorHAnsi" w:hAnsiTheme="minorHAnsi" w:cstheme="minorHAnsi"/>
            <w:sz w:val="24"/>
            <w:szCs w:val="24"/>
            <w:lang w:val="uk-UA"/>
          </w:rPr>
          <w:t>п</w:t>
        </w:r>
        <w:r w:rsidR="00937FAF" w:rsidRPr="006102AB">
          <w:rPr>
            <w:rFonts w:asciiTheme="minorHAnsi" w:hAnsiTheme="minorHAnsi" w:cstheme="minorHAnsi"/>
            <w:sz w:val="24"/>
            <w:szCs w:val="24"/>
            <w:lang w:val="uk-UA"/>
            <w:rPrChange w:id="1269" w:author="Пользователь Windows" w:date="2022-01-09T18:15:00Z">
              <w:rPr>
                <w:lang w:val="uk-UA"/>
              </w:rPr>
            </w:rPrChange>
          </w:rPr>
          <w:t>одатки</w:t>
        </w:r>
      </w:ins>
      <w:r w:rsidRPr="006102AB">
        <w:rPr>
          <w:rFonts w:asciiTheme="minorHAnsi" w:hAnsiTheme="minorHAnsi" w:cstheme="minorHAnsi"/>
          <w:sz w:val="24"/>
          <w:szCs w:val="24"/>
          <w:lang w:val="uk-UA"/>
          <w:rPrChange w:id="1270" w:author="Пользователь Windows" w:date="2022-01-09T18:15:00Z">
            <w:rPr>
              <w:lang w:val="uk-UA"/>
            </w:rPr>
          </w:rPrChange>
        </w:rPr>
        <w:t>, страхування, митні витрати</w:t>
      </w:r>
      <w:ins w:id="1271" w:author="Пользователь Windows" w:date="2022-01-09T19:04:00Z">
        <w:r w:rsidR="00937FAF">
          <w:rPr>
            <w:rFonts w:asciiTheme="minorHAnsi" w:hAnsiTheme="minorHAnsi" w:cstheme="minorHAnsi"/>
            <w:sz w:val="24"/>
            <w:szCs w:val="24"/>
            <w:lang w:val="uk-UA"/>
          </w:rPr>
          <w:t>;</w:t>
        </w:r>
      </w:ins>
    </w:p>
    <w:p w14:paraId="01D0ECB9" w14:textId="4B70DE2E" w:rsidR="008222A3" w:rsidRPr="006102AB" w:rsidRDefault="008222A3" w:rsidP="008222A3">
      <w:pPr>
        <w:pStyle w:val="a1"/>
        <w:numPr>
          <w:ilvl w:val="0"/>
          <w:numId w:val="8"/>
        </w:numPr>
        <w:spacing w:after="0" w:line="240" w:lineRule="auto"/>
        <w:jc w:val="both"/>
        <w:rPr>
          <w:rFonts w:asciiTheme="minorHAnsi" w:hAnsiTheme="minorHAnsi" w:cstheme="minorHAnsi"/>
          <w:sz w:val="24"/>
          <w:szCs w:val="24"/>
          <w:lang w:val="uk-UA"/>
          <w:rPrChange w:id="1272" w:author="Пользователь Windows" w:date="2022-01-09T18:15:00Z">
            <w:rPr>
              <w:lang w:val="uk-UA"/>
            </w:rPr>
          </w:rPrChange>
        </w:rPr>
      </w:pPr>
      <w:del w:id="1273" w:author="Пользователь Windows" w:date="2022-01-09T19:03:00Z">
        <w:r w:rsidRPr="006102AB" w:rsidDel="00937FAF">
          <w:rPr>
            <w:rFonts w:asciiTheme="minorHAnsi" w:hAnsiTheme="minorHAnsi" w:cstheme="minorHAnsi"/>
            <w:sz w:val="24"/>
            <w:szCs w:val="24"/>
            <w:lang w:val="uk-UA"/>
            <w:rPrChange w:id="1274" w:author="Пользователь Windows" w:date="2022-01-09T18:15:00Z">
              <w:rPr>
                <w:lang w:val="uk-UA"/>
              </w:rPr>
            </w:rPrChange>
          </w:rPr>
          <w:delText xml:space="preserve">Оплата </w:delText>
        </w:r>
      </w:del>
      <w:ins w:id="1275" w:author="Пользователь Windows" w:date="2022-01-09T19:03:00Z">
        <w:r w:rsidR="00937FAF">
          <w:rPr>
            <w:rFonts w:asciiTheme="minorHAnsi" w:hAnsiTheme="minorHAnsi" w:cstheme="minorHAnsi"/>
            <w:sz w:val="24"/>
            <w:szCs w:val="24"/>
            <w:lang w:val="uk-UA"/>
          </w:rPr>
          <w:t>о</w:t>
        </w:r>
        <w:r w:rsidR="00937FAF" w:rsidRPr="006102AB">
          <w:rPr>
            <w:rFonts w:asciiTheme="minorHAnsi" w:hAnsiTheme="minorHAnsi" w:cstheme="minorHAnsi"/>
            <w:sz w:val="24"/>
            <w:szCs w:val="24"/>
            <w:lang w:val="uk-UA"/>
            <w:rPrChange w:id="1276" w:author="Пользователь Windows" w:date="2022-01-09T18:15:00Z">
              <w:rPr>
                <w:lang w:val="uk-UA"/>
              </w:rPr>
            </w:rPrChange>
          </w:rPr>
          <w:t xml:space="preserve">плата </w:t>
        </w:r>
      </w:ins>
      <w:r w:rsidRPr="006102AB">
        <w:rPr>
          <w:rFonts w:asciiTheme="minorHAnsi" w:hAnsiTheme="minorHAnsi" w:cstheme="minorHAnsi"/>
          <w:sz w:val="24"/>
          <w:szCs w:val="24"/>
          <w:lang w:val="uk-UA"/>
          <w:rPrChange w:id="1277" w:author="Пользователь Windows" w:date="2022-01-09T18:15:00Z">
            <w:rPr>
              <w:lang w:val="uk-UA"/>
            </w:rPr>
          </w:rPrChange>
        </w:rPr>
        <w:t>тимчасових робіт</w:t>
      </w:r>
      <w:ins w:id="1278" w:author="Пользователь Windows" w:date="2022-01-09T19:04:00Z">
        <w:r w:rsidR="00937FAF">
          <w:rPr>
            <w:rFonts w:asciiTheme="minorHAnsi" w:hAnsiTheme="minorHAnsi" w:cstheme="minorHAnsi"/>
            <w:sz w:val="24"/>
            <w:szCs w:val="24"/>
            <w:lang w:val="uk-UA"/>
          </w:rPr>
          <w:t>;</w:t>
        </w:r>
      </w:ins>
    </w:p>
    <w:p w14:paraId="471615BA" w14:textId="187EA569" w:rsidR="008222A3" w:rsidRPr="006102AB" w:rsidRDefault="008222A3" w:rsidP="008222A3">
      <w:pPr>
        <w:pStyle w:val="a1"/>
        <w:numPr>
          <w:ilvl w:val="0"/>
          <w:numId w:val="8"/>
        </w:numPr>
        <w:spacing w:after="0" w:line="240" w:lineRule="auto"/>
        <w:jc w:val="both"/>
        <w:rPr>
          <w:rFonts w:asciiTheme="minorHAnsi" w:hAnsiTheme="minorHAnsi" w:cstheme="minorHAnsi"/>
          <w:sz w:val="24"/>
          <w:szCs w:val="24"/>
          <w:lang w:val="uk-UA"/>
          <w:rPrChange w:id="1279" w:author="Пользователь Windows" w:date="2022-01-09T18:15:00Z">
            <w:rPr>
              <w:lang w:val="uk-UA"/>
            </w:rPr>
          </w:rPrChange>
        </w:rPr>
      </w:pPr>
      <w:del w:id="1280" w:author="Пользователь Windows" w:date="2022-01-09T19:03:00Z">
        <w:r w:rsidRPr="006102AB" w:rsidDel="00937FAF">
          <w:rPr>
            <w:rFonts w:asciiTheme="minorHAnsi" w:hAnsiTheme="minorHAnsi" w:cstheme="minorHAnsi"/>
            <w:sz w:val="24"/>
            <w:szCs w:val="24"/>
            <w:lang w:val="uk-UA"/>
            <w:rPrChange w:id="1281" w:author="Пользователь Windows" w:date="2022-01-09T18:15:00Z">
              <w:rPr>
                <w:lang w:val="uk-UA"/>
              </w:rPr>
            </w:rPrChange>
          </w:rPr>
          <w:delText xml:space="preserve">Виплата </w:delText>
        </w:r>
      </w:del>
      <w:ins w:id="1282" w:author="Пользователь Windows" w:date="2022-01-09T19:03:00Z">
        <w:r w:rsidR="00937FAF">
          <w:rPr>
            <w:rFonts w:asciiTheme="minorHAnsi" w:hAnsiTheme="minorHAnsi" w:cstheme="minorHAnsi"/>
            <w:sz w:val="24"/>
            <w:szCs w:val="24"/>
            <w:lang w:val="uk-UA"/>
          </w:rPr>
          <w:t>в</w:t>
        </w:r>
        <w:r w:rsidR="00937FAF" w:rsidRPr="006102AB">
          <w:rPr>
            <w:rFonts w:asciiTheme="minorHAnsi" w:hAnsiTheme="minorHAnsi" w:cstheme="minorHAnsi"/>
            <w:sz w:val="24"/>
            <w:szCs w:val="24"/>
            <w:lang w:val="uk-UA"/>
            <w:rPrChange w:id="1283" w:author="Пользователь Windows" w:date="2022-01-09T18:15:00Z">
              <w:rPr>
                <w:lang w:val="uk-UA"/>
              </w:rPr>
            </w:rPrChange>
          </w:rPr>
          <w:t xml:space="preserve">иплата </w:t>
        </w:r>
      </w:ins>
      <w:r w:rsidRPr="006102AB">
        <w:rPr>
          <w:rFonts w:asciiTheme="minorHAnsi" w:hAnsiTheme="minorHAnsi" w:cstheme="minorHAnsi"/>
          <w:sz w:val="24"/>
          <w:szCs w:val="24"/>
          <w:lang w:val="uk-UA"/>
          <w:rPrChange w:id="1284" w:author="Пользователь Windows" w:date="2022-01-09T18:15:00Z">
            <w:rPr>
              <w:lang w:val="uk-UA"/>
            </w:rPr>
          </w:rPrChange>
        </w:rPr>
        <w:t>дивідендів</w:t>
      </w:r>
      <w:ins w:id="1285" w:author="Пользователь Windows" w:date="2022-01-09T19:04:00Z">
        <w:r w:rsidR="00937FAF">
          <w:rPr>
            <w:rFonts w:asciiTheme="minorHAnsi" w:hAnsiTheme="minorHAnsi" w:cstheme="minorHAnsi"/>
            <w:sz w:val="24"/>
            <w:szCs w:val="24"/>
            <w:lang w:val="uk-UA"/>
          </w:rPr>
          <w:t>;</w:t>
        </w:r>
      </w:ins>
    </w:p>
    <w:p w14:paraId="354C53F8" w14:textId="7C3A9040" w:rsidR="008222A3" w:rsidRPr="006102AB" w:rsidRDefault="008222A3" w:rsidP="008222A3">
      <w:pPr>
        <w:pStyle w:val="a1"/>
        <w:numPr>
          <w:ilvl w:val="0"/>
          <w:numId w:val="8"/>
        </w:numPr>
        <w:spacing w:after="0" w:line="240" w:lineRule="auto"/>
        <w:jc w:val="both"/>
        <w:rPr>
          <w:rFonts w:asciiTheme="minorHAnsi" w:hAnsiTheme="minorHAnsi" w:cstheme="minorHAnsi"/>
          <w:sz w:val="24"/>
          <w:szCs w:val="24"/>
          <w:lang w:val="uk-UA"/>
          <w:rPrChange w:id="1286" w:author="Пользователь Windows" w:date="2022-01-09T18:15:00Z">
            <w:rPr>
              <w:lang w:val="uk-UA"/>
            </w:rPr>
          </w:rPrChange>
        </w:rPr>
      </w:pPr>
      <w:del w:id="1287" w:author="Пользователь Windows" w:date="2022-01-09T19:03:00Z">
        <w:r w:rsidRPr="006102AB" w:rsidDel="00937FAF">
          <w:rPr>
            <w:rFonts w:asciiTheme="minorHAnsi" w:hAnsiTheme="minorHAnsi" w:cstheme="minorHAnsi"/>
            <w:sz w:val="24"/>
            <w:szCs w:val="24"/>
            <w:lang w:val="uk-UA"/>
            <w:rPrChange w:id="1288" w:author="Пользователь Windows" w:date="2022-01-09T18:15:00Z">
              <w:rPr>
                <w:lang w:val="uk-UA"/>
              </w:rPr>
            </w:rPrChange>
          </w:rPr>
          <w:delText>Роялті</w:delText>
        </w:r>
      </w:del>
      <w:ins w:id="1289" w:author="Пользователь Windows" w:date="2022-01-09T19:03:00Z">
        <w:r w:rsidR="00937FAF">
          <w:rPr>
            <w:rFonts w:asciiTheme="minorHAnsi" w:hAnsiTheme="minorHAnsi" w:cstheme="minorHAnsi"/>
            <w:sz w:val="24"/>
            <w:szCs w:val="24"/>
            <w:lang w:val="uk-UA"/>
          </w:rPr>
          <w:t>р</w:t>
        </w:r>
        <w:r w:rsidR="00937FAF" w:rsidRPr="006102AB">
          <w:rPr>
            <w:rFonts w:asciiTheme="minorHAnsi" w:hAnsiTheme="minorHAnsi" w:cstheme="minorHAnsi"/>
            <w:sz w:val="24"/>
            <w:szCs w:val="24"/>
            <w:lang w:val="uk-UA"/>
            <w:rPrChange w:id="1290" w:author="Пользователь Windows" w:date="2022-01-09T18:15:00Z">
              <w:rPr>
                <w:lang w:val="uk-UA"/>
              </w:rPr>
            </w:rPrChange>
          </w:rPr>
          <w:t>оялті</w:t>
        </w:r>
      </w:ins>
      <w:ins w:id="1291" w:author="Пользователь Windows" w:date="2022-01-09T19:04:00Z">
        <w:r w:rsidR="00937FAF">
          <w:rPr>
            <w:rFonts w:asciiTheme="minorHAnsi" w:hAnsiTheme="minorHAnsi" w:cstheme="minorHAnsi"/>
            <w:sz w:val="24"/>
            <w:szCs w:val="24"/>
            <w:lang w:val="uk-UA"/>
          </w:rPr>
          <w:t>;</w:t>
        </w:r>
      </w:ins>
    </w:p>
    <w:p w14:paraId="669E64A7" w14:textId="7ADAC0E9" w:rsidR="00EC466E" w:rsidRDefault="008222A3" w:rsidP="00EC466E">
      <w:pPr>
        <w:pStyle w:val="a1"/>
        <w:numPr>
          <w:ilvl w:val="0"/>
          <w:numId w:val="8"/>
        </w:numPr>
        <w:spacing w:after="0" w:line="240" w:lineRule="auto"/>
        <w:jc w:val="both"/>
        <w:rPr>
          <w:ins w:id="1292" w:author="OLENA PASHKOVA (NEPTUNE.UA)" w:date="2022-06-20T00:26:00Z"/>
          <w:rFonts w:asciiTheme="minorHAnsi" w:hAnsiTheme="minorHAnsi" w:cstheme="minorHAnsi"/>
          <w:sz w:val="24"/>
          <w:szCs w:val="24"/>
          <w:lang w:val="uk-UA"/>
        </w:rPr>
      </w:pPr>
      <w:del w:id="1293" w:author="Пользователь Windows" w:date="2022-01-09T19:03:00Z">
        <w:r w:rsidRPr="006102AB" w:rsidDel="00937FAF">
          <w:rPr>
            <w:rFonts w:asciiTheme="minorHAnsi" w:hAnsiTheme="minorHAnsi" w:cstheme="minorHAnsi"/>
            <w:sz w:val="24"/>
            <w:szCs w:val="24"/>
            <w:lang w:val="uk-UA"/>
            <w:rPrChange w:id="1294" w:author="Пользователь Windows" w:date="2022-01-09T18:15:00Z">
              <w:rPr>
                <w:lang w:val="uk-UA"/>
              </w:rPr>
            </w:rPrChange>
          </w:rPr>
          <w:delText xml:space="preserve">Банківські </w:delText>
        </w:r>
      </w:del>
      <w:ins w:id="1295" w:author="Пользователь Windows" w:date="2022-01-09T19:03:00Z">
        <w:r w:rsidR="00937FAF">
          <w:rPr>
            <w:rFonts w:asciiTheme="minorHAnsi" w:hAnsiTheme="minorHAnsi" w:cstheme="minorHAnsi"/>
            <w:sz w:val="24"/>
            <w:szCs w:val="24"/>
            <w:lang w:val="uk-UA"/>
          </w:rPr>
          <w:t>б</w:t>
        </w:r>
        <w:r w:rsidR="00937FAF" w:rsidRPr="006102AB">
          <w:rPr>
            <w:rFonts w:asciiTheme="minorHAnsi" w:hAnsiTheme="minorHAnsi" w:cstheme="minorHAnsi"/>
            <w:sz w:val="24"/>
            <w:szCs w:val="24"/>
            <w:lang w:val="uk-UA"/>
            <w:rPrChange w:id="1296" w:author="Пользователь Windows" w:date="2022-01-09T18:15:00Z">
              <w:rPr>
                <w:lang w:val="uk-UA"/>
              </w:rPr>
            </w:rPrChange>
          </w:rPr>
          <w:t xml:space="preserve">анківські </w:t>
        </w:r>
      </w:ins>
      <w:r w:rsidRPr="006102AB">
        <w:rPr>
          <w:rFonts w:asciiTheme="minorHAnsi" w:hAnsiTheme="minorHAnsi" w:cstheme="minorHAnsi"/>
          <w:sz w:val="24"/>
          <w:szCs w:val="24"/>
          <w:lang w:val="uk-UA"/>
          <w:rPrChange w:id="1297" w:author="Пользователь Windows" w:date="2022-01-09T18:15:00Z">
            <w:rPr>
              <w:lang w:val="uk-UA"/>
            </w:rPr>
          </w:rPrChange>
        </w:rPr>
        <w:t>послуги</w:t>
      </w:r>
      <w:ins w:id="1298" w:author="Пользователь Windows" w:date="2022-01-09T19:04:00Z">
        <w:r w:rsidR="00937FAF">
          <w:rPr>
            <w:rFonts w:asciiTheme="minorHAnsi" w:hAnsiTheme="minorHAnsi" w:cstheme="minorHAnsi"/>
            <w:sz w:val="24"/>
            <w:szCs w:val="24"/>
            <w:lang w:val="uk-UA"/>
          </w:rPr>
          <w:t>;</w:t>
        </w:r>
      </w:ins>
    </w:p>
    <w:p w14:paraId="3527B0EB" w14:textId="3D4AF216" w:rsidR="00EC466E" w:rsidRDefault="00EC466E" w:rsidP="00EC466E">
      <w:pPr>
        <w:pStyle w:val="a1"/>
        <w:numPr>
          <w:ilvl w:val="0"/>
          <w:numId w:val="8"/>
        </w:numPr>
        <w:spacing w:after="0" w:line="240" w:lineRule="auto"/>
        <w:jc w:val="both"/>
        <w:rPr>
          <w:ins w:id="1299" w:author="OLENA PASHKOVA (NEPTUNE.UA)" w:date="2022-06-20T00:34:00Z"/>
          <w:rFonts w:asciiTheme="minorHAnsi" w:hAnsiTheme="minorHAnsi" w:cstheme="minorHAnsi"/>
          <w:sz w:val="24"/>
          <w:szCs w:val="24"/>
          <w:lang w:val="uk-UA"/>
        </w:rPr>
      </w:pPr>
      <w:ins w:id="1300" w:author="OLENA PASHKOVA (NEPTUNE.UA)" w:date="2022-06-20T00:26:00Z">
        <w:r>
          <w:rPr>
            <w:rFonts w:asciiTheme="minorHAnsi" w:hAnsiTheme="minorHAnsi" w:cstheme="minorHAnsi"/>
            <w:sz w:val="24"/>
            <w:szCs w:val="24"/>
            <w:lang w:val="uk-UA"/>
          </w:rPr>
          <w:t>Юридичні послуги;</w:t>
        </w:r>
      </w:ins>
    </w:p>
    <w:p w14:paraId="7F3602A4" w14:textId="4C2CE1ED" w:rsidR="00EC466E" w:rsidRPr="00EC466E" w:rsidRDefault="00EC466E" w:rsidP="00EC466E">
      <w:pPr>
        <w:pStyle w:val="a1"/>
        <w:numPr>
          <w:ilvl w:val="0"/>
          <w:numId w:val="8"/>
        </w:numPr>
        <w:spacing w:after="0" w:line="240" w:lineRule="auto"/>
        <w:jc w:val="both"/>
        <w:rPr>
          <w:rFonts w:asciiTheme="minorHAnsi" w:hAnsiTheme="minorHAnsi" w:cstheme="minorHAnsi"/>
          <w:sz w:val="24"/>
          <w:szCs w:val="24"/>
          <w:lang w:val="uk-UA"/>
          <w:rPrChange w:id="1301" w:author="Пользователь Windows" w:date="2022-01-09T18:15:00Z">
            <w:rPr>
              <w:lang w:val="uk-UA"/>
            </w:rPr>
          </w:rPrChange>
        </w:rPr>
      </w:pPr>
      <w:proofErr w:type="spellStart"/>
      <w:ins w:id="1302" w:author="OLENA PASHKOVA (NEPTUNE.UA)" w:date="2022-06-20T00:34:00Z">
        <w:r>
          <w:rPr>
            <w:rFonts w:asciiTheme="minorHAnsi" w:hAnsiTheme="minorHAnsi" w:cstheme="minorHAnsi"/>
            <w:sz w:val="24"/>
            <w:szCs w:val="24"/>
            <w:lang w:val="uk-UA"/>
          </w:rPr>
          <w:t>Аудіт</w:t>
        </w:r>
        <w:proofErr w:type="spellEnd"/>
        <w:r>
          <w:rPr>
            <w:rFonts w:asciiTheme="minorHAnsi" w:hAnsiTheme="minorHAnsi" w:cstheme="minorHAnsi"/>
            <w:sz w:val="24"/>
            <w:szCs w:val="24"/>
            <w:lang w:val="uk-UA"/>
          </w:rPr>
          <w:t>,</w:t>
        </w:r>
      </w:ins>
      <w:ins w:id="1303" w:author="OLENA PASHKOVA (NEPTUNE.UA)" w:date="2022-06-20T00:35:00Z">
        <w:r>
          <w:rPr>
            <w:rFonts w:asciiTheme="minorHAnsi" w:hAnsiTheme="minorHAnsi" w:cstheme="minorHAnsi"/>
            <w:sz w:val="24"/>
            <w:szCs w:val="24"/>
            <w:lang w:val="uk-UA"/>
          </w:rPr>
          <w:t xml:space="preserve"> в тому числі фінансовий </w:t>
        </w:r>
        <w:proofErr w:type="spellStart"/>
        <w:r>
          <w:rPr>
            <w:rFonts w:asciiTheme="minorHAnsi" w:hAnsiTheme="minorHAnsi" w:cstheme="minorHAnsi"/>
            <w:sz w:val="24"/>
            <w:szCs w:val="24"/>
            <w:lang w:val="uk-UA"/>
          </w:rPr>
          <w:t>аудіт</w:t>
        </w:r>
        <w:proofErr w:type="spellEnd"/>
        <w:r w:rsidR="00316A67">
          <w:rPr>
            <w:rFonts w:asciiTheme="minorHAnsi" w:hAnsiTheme="minorHAnsi" w:cstheme="minorHAnsi"/>
            <w:sz w:val="24"/>
            <w:szCs w:val="24"/>
            <w:lang w:val="uk-UA"/>
          </w:rPr>
          <w:t>;</w:t>
        </w:r>
      </w:ins>
    </w:p>
    <w:p w14:paraId="06A8F405" w14:textId="4653B4E5" w:rsidR="008222A3" w:rsidRPr="006102AB" w:rsidRDefault="008222A3" w:rsidP="008222A3">
      <w:pPr>
        <w:pStyle w:val="a1"/>
        <w:numPr>
          <w:ilvl w:val="0"/>
          <w:numId w:val="8"/>
        </w:numPr>
        <w:spacing w:after="0" w:line="240" w:lineRule="auto"/>
        <w:jc w:val="both"/>
        <w:rPr>
          <w:rFonts w:asciiTheme="minorHAnsi" w:hAnsiTheme="minorHAnsi" w:cstheme="minorHAnsi"/>
          <w:sz w:val="24"/>
          <w:szCs w:val="24"/>
          <w:lang w:val="uk-UA"/>
          <w:rPrChange w:id="1304" w:author="Пользователь Windows" w:date="2022-01-09T18:15:00Z">
            <w:rPr>
              <w:lang w:val="uk-UA"/>
            </w:rPr>
          </w:rPrChange>
        </w:rPr>
      </w:pPr>
      <w:del w:id="1305" w:author="Пользователь Windows" w:date="2022-01-09T19:04:00Z">
        <w:r w:rsidRPr="006102AB" w:rsidDel="00937FAF">
          <w:rPr>
            <w:rFonts w:asciiTheme="minorHAnsi" w:hAnsiTheme="minorHAnsi" w:cstheme="minorHAnsi"/>
            <w:sz w:val="24"/>
            <w:szCs w:val="24"/>
            <w:lang w:val="uk-UA"/>
            <w:rPrChange w:id="1306" w:author="Пользователь Windows" w:date="2022-01-09T18:15:00Z">
              <w:rPr>
                <w:lang w:val="uk-UA"/>
              </w:rPr>
            </w:rPrChange>
          </w:rPr>
          <w:delText xml:space="preserve">Зарплата </w:delText>
        </w:r>
      </w:del>
      <w:ins w:id="1307" w:author="Пользователь Windows" w:date="2022-01-09T19:04:00Z">
        <w:r w:rsidR="00937FAF">
          <w:rPr>
            <w:rFonts w:asciiTheme="minorHAnsi" w:hAnsiTheme="minorHAnsi" w:cstheme="minorHAnsi"/>
            <w:sz w:val="24"/>
            <w:szCs w:val="24"/>
            <w:lang w:val="uk-UA"/>
          </w:rPr>
          <w:t>з</w:t>
        </w:r>
        <w:r w:rsidR="00937FAF" w:rsidRPr="006102AB">
          <w:rPr>
            <w:rFonts w:asciiTheme="minorHAnsi" w:hAnsiTheme="minorHAnsi" w:cstheme="minorHAnsi"/>
            <w:sz w:val="24"/>
            <w:szCs w:val="24"/>
            <w:lang w:val="uk-UA"/>
            <w:rPrChange w:id="1308" w:author="Пользователь Windows" w:date="2022-01-09T18:15:00Z">
              <w:rPr>
                <w:lang w:val="uk-UA"/>
              </w:rPr>
            </w:rPrChange>
          </w:rPr>
          <w:t xml:space="preserve">арплата </w:t>
        </w:r>
      </w:ins>
      <w:r w:rsidRPr="006102AB">
        <w:rPr>
          <w:rFonts w:asciiTheme="minorHAnsi" w:hAnsiTheme="minorHAnsi" w:cstheme="minorHAnsi"/>
          <w:sz w:val="24"/>
          <w:szCs w:val="24"/>
          <w:lang w:val="uk-UA"/>
          <w:rPrChange w:id="1309" w:author="Пользователь Windows" w:date="2022-01-09T18:15:00Z">
            <w:rPr>
              <w:lang w:val="uk-UA"/>
            </w:rPr>
          </w:rPrChange>
        </w:rPr>
        <w:t>та подібні  виплати</w:t>
      </w:r>
      <w:ins w:id="1310" w:author="Пользователь Windows" w:date="2022-01-09T19:04:00Z">
        <w:r w:rsidR="00937FAF">
          <w:rPr>
            <w:rFonts w:asciiTheme="minorHAnsi" w:hAnsiTheme="minorHAnsi" w:cstheme="minorHAnsi"/>
            <w:sz w:val="24"/>
            <w:szCs w:val="24"/>
            <w:lang w:val="uk-UA"/>
          </w:rPr>
          <w:t>;</w:t>
        </w:r>
      </w:ins>
    </w:p>
    <w:p w14:paraId="1AA612A6" w14:textId="0C10D76D" w:rsidR="008222A3" w:rsidRPr="006102AB" w:rsidRDefault="008222A3" w:rsidP="008222A3">
      <w:pPr>
        <w:pStyle w:val="a1"/>
        <w:numPr>
          <w:ilvl w:val="0"/>
          <w:numId w:val="8"/>
        </w:numPr>
        <w:spacing w:after="0" w:line="240" w:lineRule="auto"/>
        <w:jc w:val="both"/>
        <w:rPr>
          <w:rFonts w:asciiTheme="minorHAnsi" w:hAnsiTheme="minorHAnsi" w:cstheme="minorHAnsi"/>
          <w:sz w:val="24"/>
          <w:szCs w:val="24"/>
          <w:lang w:val="uk-UA"/>
          <w:rPrChange w:id="1311" w:author="Пользователь Windows" w:date="2022-01-09T18:15:00Z">
            <w:rPr>
              <w:lang w:val="uk-UA"/>
            </w:rPr>
          </w:rPrChange>
        </w:rPr>
      </w:pPr>
      <w:del w:id="1312" w:author="Пользователь Windows" w:date="2022-01-09T19:04:00Z">
        <w:r w:rsidRPr="006102AB" w:rsidDel="00937FAF">
          <w:rPr>
            <w:rFonts w:asciiTheme="minorHAnsi" w:hAnsiTheme="minorHAnsi" w:cstheme="minorHAnsi"/>
            <w:sz w:val="24"/>
            <w:szCs w:val="24"/>
            <w:lang w:val="uk-UA"/>
            <w:rPrChange w:id="1313" w:author="Пользователь Windows" w:date="2022-01-09T18:15:00Z">
              <w:rPr>
                <w:lang w:val="uk-UA"/>
              </w:rPr>
            </w:rPrChange>
          </w:rPr>
          <w:delText xml:space="preserve">Плата </w:delText>
        </w:r>
      </w:del>
      <w:ins w:id="1314" w:author="Пользователь Windows" w:date="2022-01-09T19:04:00Z">
        <w:r w:rsidR="00937FAF">
          <w:rPr>
            <w:rFonts w:asciiTheme="minorHAnsi" w:hAnsiTheme="minorHAnsi" w:cstheme="minorHAnsi"/>
            <w:sz w:val="24"/>
            <w:szCs w:val="24"/>
            <w:lang w:val="uk-UA"/>
          </w:rPr>
          <w:t>п</w:t>
        </w:r>
        <w:r w:rsidR="00937FAF" w:rsidRPr="006102AB">
          <w:rPr>
            <w:rFonts w:asciiTheme="minorHAnsi" w:hAnsiTheme="minorHAnsi" w:cstheme="minorHAnsi"/>
            <w:sz w:val="24"/>
            <w:szCs w:val="24"/>
            <w:lang w:val="uk-UA"/>
            <w:rPrChange w:id="1315" w:author="Пользователь Windows" w:date="2022-01-09T18:15:00Z">
              <w:rPr>
                <w:lang w:val="uk-UA"/>
              </w:rPr>
            </w:rPrChange>
          </w:rPr>
          <w:t xml:space="preserve">лата </w:t>
        </w:r>
      </w:ins>
      <w:r w:rsidRPr="006102AB">
        <w:rPr>
          <w:rFonts w:asciiTheme="minorHAnsi" w:hAnsiTheme="minorHAnsi" w:cstheme="minorHAnsi"/>
          <w:sz w:val="24"/>
          <w:szCs w:val="24"/>
          <w:lang w:val="uk-UA"/>
          <w:rPrChange w:id="1316" w:author="Пользователь Windows" w:date="2022-01-09T18:15:00Z">
            <w:rPr>
              <w:lang w:val="uk-UA"/>
            </w:rPr>
          </w:rPrChange>
        </w:rPr>
        <w:t>державним органам</w:t>
      </w:r>
      <w:ins w:id="1317" w:author="Пользователь Windows" w:date="2022-01-09T19:04:00Z">
        <w:r w:rsidR="00937FAF">
          <w:rPr>
            <w:rFonts w:asciiTheme="minorHAnsi" w:hAnsiTheme="minorHAnsi" w:cstheme="minorHAnsi"/>
            <w:sz w:val="24"/>
            <w:szCs w:val="24"/>
            <w:lang w:val="uk-UA"/>
          </w:rPr>
          <w:t>;</w:t>
        </w:r>
      </w:ins>
    </w:p>
    <w:p w14:paraId="702631EF" w14:textId="21D561F9" w:rsidR="008222A3" w:rsidRPr="006102AB" w:rsidRDefault="008222A3" w:rsidP="008222A3">
      <w:pPr>
        <w:pStyle w:val="a1"/>
        <w:numPr>
          <w:ilvl w:val="0"/>
          <w:numId w:val="8"/>
        </w:numPr>
        <w:spacing w:after="0" w:line="240" w:lineRule="auto"/>
        <w:jc w:val="both"/>
        <w:rPr>
          <w:rFonts w:asciiTheme="minorHAnsi" w:hAnsiTheme="minorHAnsi" w:cstheme="minorHAnsi"/>
          <w:sz w:val="24"/>
          <w:szCs w:val="24"/>
          <w:lang w:val="uk-UA"/>
          <w:rPrChange w:id="1318" w:author="Пользователь Windows" w:date="2022-01-09T18:15:00Z">
            <w:rPr>
              <w:lang w:val="uk-UA"/>
            </w:rPr>
          </w:rPrChange>
        </w:rPr>
      </w:pPr>
      <w:del w:id="1319" w:author="Пользователь Windows" w:date="2022-01-09T19:04:00Z">
        <w:r w:rsidRPr="006102AB" w:rsidDel="00937FAF">
          <w:rPr>
            <w:rFonts w:asciiTheme="minorHAnsi" w:hAnsiTheme="minorHAnsi" w:cstheme="minorHAnsi"/>
            <w:sz w:val="24"/>
            <w:szCs w:val="24"/>
            <w:lang w:val="uk-UA"/>
            <w:rPrChange w:id="1320" w:author="Пользователь Windows" w:date="2022-01-09T18:15:00Z">
              <w:rPr>
                <w:lang w:val="uk-UA"/>
              </w:rPr>
            </w:rPrChange>
          </w:rPr>
          <w:delText xml:space="preserve">Штрафи </w:delText>
        </w:r>
      </w:del>
      <w:ins w:id="1321" w:author="Пользователь Windows" w:date="2022-01-09T19:04:00Z">
        <w:r w:rsidR="00937FAF">
          <w:rPr>
            <w:rFonts w:asciiTheme="minorHAnsi" w:hAnsiTheme="minorHAnsi" w:cstheme="minorHAnsi"/>
            <w:sz w:val="24"/>
            <w:szCs w:val="24"/>
            <w:lang w:val="uk-UA"/>
          </w:rPr>
          <w:t>ш</w:t>
        </w:r>
        <w:r w:rsidR="00937FAF" w:rsidRPr="006102AB">
          <w:rPr>
            <w:rFonts w:asciiTheme="minorHAnsi" w:hAnsiTheme="minorHAnsi" w:cstheme="minorHAnsi"/>
            <w:sz w:val="24"/>
            <w:szCs w:val="24"/>
            <w:lang w:val="uk-UA"/>
            <w:rPrChange w:id="1322" w:author="Пользователь Windows" w:date="2022-01-09T18:15:00Z">
              <w:rPr>
                <w:lang w:val="uk-UA"/>
              </w:rPr>
            </w:rPrChange>
          </w:rPr>
          <w:t xml:space="preserve">трафи </w:t>
        </w:r>
      </w:ins>
      <w:r w:rsidRPr="006102AB">
        <w:rPr>
          <w:rFonts w:asciiTheme="minorHAnsi" w:hAnsiTheme="minorHAnsi" w:cstheme="minorHAnsi"/>
          <w:sz w:val="24"/>
          <w:szCs w:val="24"/>
          <w:lang w:val="uk-UA"/>
          <w:rPrChange w:id="1323" w:author="Пользователь Windows" w:date="2022-01-09T18:15:00Z">
            <w:rPr>
              <w:lang w:val="uk-UA"/>
            </w:rPr>
          </w:rPrChange>
        </w:rPr>
        <w:t>та санкції</w:t>
      </w:r>
      <w:ins w:id="1324" w:author="Пользователь Windows" w:date="2022-01-09T19:04:00Z">
        <w:r w:rsidR="00937FAF">
          <w:rPr>
            <w:rFonts w:asciiTheme="minorHAnsi" w:hAnsiTheme="minorHAnsi" w:cstheme="minorHAnsi"/>
            <w:sz w:val="24"/>
            <w:szCs w:val="24"/>
            <w:lang w:val="uk-UA"/>
          </w:rPr>
          <w:t>;</w:t>
        </w:r>
      </w:ins>
    </w:p>
    <w:p w14:paraId="0456908B" w14:textId="65EC3F60" w:rsidR="008222A3" w:rsidRPr="006102AB" w:rsidRDefault="008222A3" w:rsidP="008222A3">
      <w:pPr>
        <w:pStyle w:val="a1"/>
        <w:numPr>
          <w:ilvl w:val="0"/>
          <w:numId w:val="8"/>
        </w:numPr>
        <w:spacing w:after="0" w:line="240" w:lineRule="auto"/>
        <w:jc w:val="both"/>
        <w:rPr>
          <w:rFonts w:asciiTheme="minorHAnsi" w:hAnsiTheme="minorHAnsi" w:cstheme="minorHAnsi"/>
          <w:sz w:val="24"/>
          <w:szCs w:val="24"/>
          <w:lang w:val="uk-UA"/>
          <w:rPrChange w:id="1325" w:author="Пользователь Windows" w:date="2022-01-09T18:15:00Z">
            <w:rPr>
              <w:lang w:val="uk-UA"/>
            </w:rPr>
          </w:rPrChange>
        </w:rPr>
      </w:pPr>
      <w:del w:id="1326" w:author="Пользователь Windows" w:date="2022-01-09T19:04:00Z">
        <w:r w:rsidRPr="006102AB" w:rsidDel="00937FAF">
          <w:rPr>
            <w:rFonts w:asciiTheme="minorHAnsi" w:hAnsiTheme="minorHAnsi" w:cstheme="minorHAnsi"/>
            <w:sz w:val="24"/>
            <w:szCs w:val="24"/>
            <w:lang w:val="uk-UA"/>
            <w:rPrChange w:id="1327" w:author="Пользователь Windows" w:date="2022-01-09T18:15:00Z">
              <w:rPr>
                <w:lang w:val="uk-UA"/>
              </w:rPr>
            </w:rPrChange>
          </w:rPr>
          <w:delText xml:space="preserve">Оплата </w:delText>
        </w:r>
      </w:del>
      <w:ins w:id="1328" w:author="Пользователь Windows" w:date="2022-01-09T19:04:00Z">
        <w:r w:rsidR="00937FAF">
          <w:rPr>
            <w:rFonts w:asciiTheme="minorHAnsi" w:hAnsiTheme="minorHAnsi" w:cstheme="minorHAnsi"/>
            <w:sz w:val="24"/>
            <w:szCs w:val="24"/>
            <w:lang w:val="uk-UA"/>
          </w:rPr>
          <w:t>о</w:t>
        </w:r>
        <w:r w:rsidR="00937FAF" w:rsidRPr="006102AB">
          <w:rPr>
            <w:rFonts w:asciiTheme="minorHAnsi" w:hAnsiTheme="minorHAnsi" w:cstheme="minorHAnsi"/>
            <w:sz w:val="24"/>
            <w:szCs w:val="24"/>
            <w:lang w:val="uk-UA"/>
            <w:rPrChange w:id="1329" w:author="Пользователь Windows" w:date="2022-01-09T18:15:00Z">
              <w:rPr>
                <w:lang w:val="uk-UA"/>
              </w:rPr>
            </w:rPrChange>
          </w:rPr>
          <w:t xml:space="preserve">плата </w:t>
        </w:r>
      </w:ins>
      <w:r w:rsidRPr="006102AB">
        <w:rPr>
          <w:rFonts w:asciiTheme="minorHAnsi" w:hAnsiTheme="minorHAnsi" w:cstheme="minorHAnsi"/>
          <w:sz w:val="24"/>
          <w:szCs w:val="24"/>
          <w:lang w:val="uk-UA"/>
          <w:rPrChange w:id="1330" w:author="Пользователь Windows" w:date="2022-01-09T18:15:00Z">
            <w:rPr>
              <w:lang w:val="uk-UA"/>
            </w:rPr>
          </w:rPrChange>
        </w:rPr>
        <w:t>ліцензій</w:t>
      </w:r>
      <w:ins w:id="1331" w:author="Пользователь Windows" w:date="2022-01-09T19:04:00Z">
        <w:r w:rsidR="00937FAF">
          <w:rPr>
            <w:rFonts w:asciiTheme="minorHAnsi" w:hAnsiTheme="minorHAnsi" w:cstheme="minorHAnsi"/>
            <w:sz w:val="24"/>
            <w:szCs w:val="24"/>
            <w:lang w:val="uk-UA"/>
          </w:rPr>
          <w:t>;</w:t>
        </w:r>
      </w:ins>
    </w:p>
    <w:p w14:paraId="07F3DB92" w14:textId="21F96010" w:rsidR="008222A3" w:rsidRPr="006102AB" w:rsidRDefault="008222A3" w:rsidP="008222A3">
      <w:pPr>
        <w:pStyle w:val="a1"/>
        <w:numPr>
          <w:ilvl w:val="0"/>
          <w:numId w:val="8"/>
        </w:numPr>
        <w:spacing w:after="0" w:line="240" w:lineRule="auto"/>
        <w:jc w:val="both"/>
        <w:rPr>
          <w:rFonts w:asciiTheme="minorHAnsi" w:hAnsiTheme="minorHAnsi" w:cstheme="minorHAnsi"/>
          <w:sz w:val="24"/>
          <w:szCs w:val="24"/>
          <w:lang w:val="uk-UA"/>
          <w:rPrChange w:id="1332" w:author="Пользователь Windows" w:date="2022-01-09T18:15:00Z">
            <w:rPr>
              <w:lang w:val="uk-UA"/>
            </w:rPr>
          </w:rPrChange>
        </w:rPr>
      </w:pPr>
      <w:del w:id="1333" w:author="Пользователь Windows" w:date="2022-01-09T19:04:00Z">
        <w:r w:rsidRPr="006102AB" w:rsidDel="00937FAF">
          <w:rPr>
            <w:rFonts w:asciiTheme="minorHAnsi" w:hAnsiTheme="minorHAnsi" w:cstheme="minorHAnsi"/>
            <w:sz w:val="24"/>
            <w:szCs w:val="24"/>
            <w:lang w:val="uk-UA"/>
            <w:rPrChange w:id="1334" w:author="Пользователь Windows" w:date="2022-01-09T18:15:00Z">
              <w:rPr>
                <w:lang w:val="uk-UA"/>
              </w:rPr>
            </w:rPrChange>
          </w:rPr>
          <w:delText xml:space="preserve">Переведення </w:delText>
        </w:r>
      </w:del>
      <w:ins w:id="1335" w:author="Пользователь Windows" w:date="2022-01-09T19:04:00Z">
        <w:r w:rsidR="00937FAF">
          <w:rPr>
            <w:rFonts w:asciiTheme="minorHAnsi" w:hAnsiTheme="minorHAnsi" w:cstheme="minorHAnsi"/>
            <w:sz w:val="24"/>
            <w:szCs w:val="24"/>
            <w:lang w:val="uk-UA"/>
          </w:rPr>
          <w:t>п</w:t>
        </w:r>
        <w:r w:rsidR="00937FAF" w:rsidRPr="006102AB">
          <w:rPr>
            <w:rFonts w:asciiTheme="minorHAnsi" w:hAnsiTheme="minorHAnsi" w:cstheme="minorHAnsi"/>
            <w:sz w:val="24"/>
            <w:szCs w:val="24"/>
            <w:lang w:val="uk-UA"/>
            <w:rPrChange w:id="1336" w:author="Пользователь Windows" w:date="2022-01-09T18:15:00Z">
              <w:rPr>
                <w:lang w:val="uk-UA"/>
              </w:rPr>
            </w:rPrChange>
          </w:rPr>
          <w:t xml:space="preserve">ереведення </w:t>
        </w:r>
      </w:ins>
      <w:r w:rsidRPr="006102AB">
        <w:rPr>
          <w:rFonts w:asciiTheme="minorHAnsi" w:hAnsiTheme="minorHAnsi" w:cstheme="minorHAnsi"/>
          <w:sz w:val="24"/>
          <w:szCs w:val="24"/>
          <w:lang w:val="uk-UA"/>
          <w:rPrChange w:id="1337" w:author="Пользователь Windows" w:date="2022-01-09T18:15:00Z">
            <w:rPr>
              <w:lang w:val="uk-UA"/>
            </w:rPr>
          </w:rPrChange>
        </w:rPr>
        <w:t>готівки з одного рахунку на інший</w:t>
      </w:r>
      <w:ins w:id="1338" w:author="Пользователь Windows" w:date="2022-01-09T19:04:00Z">
        <w:r w:rsidR="00937FAF">
          <w:rPr>
            <w:rFonts w:asciiTheme="minorHAnsi" w:hAnsiTheme="minorHAnsi" w:cstheme="minorHAnsi"/>
            <w:sz w:val="24"/>
            <w:szCs w:val="24"/>
            <w:lang w:val="uk-UA"/>
          </w:rPr>
          <w:t>;</w:t>
        </w:r>
      </w:ins>
    </w:p>
    <w:p w14:paraId="313B36EC" w14:textId="32C6A373" w:rsidR="008222A3" w:rsidRPr="006102AB" w:rsidRDefault="008222A3" w:rsidP="008222A3">
      <w:pPr>
        <w:pStyle w:val="a1"/>
        <w:numPr>
          <w:ilvl w:val="0"/>
          <w:numId w:val="8"/>
        </w:numPr>
        <w:spacing w:after="0" w:line="240" w:lineRule="auto"/>
        <w:jc w:val="both"/>
        <w:rPr>
          <w:rFonts w:asciiTheme="minorHAnsi" w:hAnsiTheme="minorHAnsi" w:cstheme="minorHAnsi"/>
          <w:sz w:val="24"/>
          <w:szCs w:val="24"/>
          <w:lang w:val="uk-UA"/>
          <w:rPrChange w:id="1339" w:author="Пользователь Windows" w:date="2022-01-09T18:15:00Z">
            <w:rPr>
              <w:lang w:val="uk-UA"/>
            </w:rPr>
          </w:rPrChange>
        </w:rPr>
      </w:pPr>
      <w:del w:id="1340" w:author="Пользователь Windows" w:date="2022-01-09T19:04:00Z">
        <w:r w:rsidRPr="006102AB" w:rsidDel="00937FAF">
          <w:rPr>
            <w:rFonts w:asciiTheme="minorHAnsi" w:hAnsiTheme="minorHAnsi" w:cstheme="minorHAnsi"/>
            <w:sz w:val="24"/>
            <w:szCs w:val="24"/>
            <w:lang w:val="uk-UA"/>
            <w:rPrChange w:id="1341" w:author="Пользователь Windows" w:date="2022-01-09T18:15:00Z">
              <w:rPr>
                <w:lang w:val="uk-UA"/>
              </w:rPr>
            </w:rPrChange>
          </w:rPr>
          <w:delText xml:space="preserve">Виплата </w:delText>
        </w:r>
      </w:del>
      <w:ins w:id="1342" w:author="Пользователь Windows" w:date="2022-01-09T19:04:00Z">
        <w:r w:rsidR="00937FAF">
          <w:rPr>
            <w:rFonts w:asciiTheme="minorHAnsi" w:hAnsiTheme="minorHAnsi" w:cstheme="minorHAnsi"/>
            <w:sz w:val="24"/>
            <w:szCs w:val="24"/>
            <w:lang w:val="uk-UA"/>
          </w:rPr>
          <w:t>в</w:t>
        </w:r>
        <w:r w:rsidR="00937FAF" w:rsidRPr="006102AB">
          <w:rPr>
            <w:rFonts w:asciiTheme="minorHAnsi" w:hAnsiTheme="minorHAnsi" w:cstheme="minorHAnsi"/>
            <w:sz w:val="24"/>
            <w:szCs w:val="24"/>
            <w:lang w:val="uk-UA"/>
            <w:rPrChange w:id="1343" w:author="Пользователь Windows" w:date="2022-01-09T18:15:00Z">
              <w:rPr>
                <w:lang w:val="uk-UA"/>
              </w:rPr>
            </w:rPrChange>
          </w:rPr>
          <w:t xml:space="preserve">иплата </w:t>
        </w:r>
      </w:ins>
      <w:r w:rsidRPr="006102AB">
        <w:rPr>
          <w:rFonts w:asciiTheme="minorHAnsi" w:hAnsiTheme="minorHAnsi" w:cstheme="minorHAnsi"/>
          <w:sz w:val="24"/>
          <w:szCs w:val="24"/>
          <w:lang w:val="uk-UA"/>
          <w:rPrChange w:id="1344" w:author="Пользователь Windows" w:date="2022-01-09T18:15:00Z">
            <w:rPr>
              <w:lang w:val="uk-UA"/>
            </w:rPr>
          </w:rPrChange>
        </w:rPr>
        <w:t>відсотків за кредитами</w:t>
      </w:r>
      <w:ins w:id="1345" w:author="Пользователь Windows" w:date="2022-01-09T19:04:00Z">
        <w:r w:rsidR="00937FAF">
          <w:rPr>
            <w:rFonts w:asciiTheme="minorHAnsi" w:hAnsiTheme="minorHAnsi" w:cstheme="minorHAnsi"/>
            <w:sz w:val="24"/>
            <w:szCs w:val="24"/>
            <w:lang w:val="uk-UA"/>
          </w:rPr>
          <w:t>;</w:t>
        </w:r>
      </w:ins>
    </w:p>
    <w:p w14:paraId="47B6CF21" w14:textId="18D67077" w:rsidR="008222A3" w:rsidRPr="006102AB" w:rsidRDefault="00937FAF" w:rsidP="008222A3">
      <w:pPr>
        <w:pStyle w:val="a1"/>
        <w:numPr>
          <w:ilvl w:val="0"/>
          <w:numId w:val="8"/>
        </w:numPr>
        <w:spacing w:after="0" w:line="240" w:lineRule="auto"/>
        <w:jc w:val="both"/>
        <w:rPr>
          <w:rFonts w:asciiTheme="minorHAnsi" w:hAnsiTheme="minorHAnsi" w:cstheme="minorHAnsi"/>
          <w:sz w:val="24"/>
          <w:szCs w:val="24"/>
          <w:lang w:val="uk-UA"/>
          <w:rPrChange w:id="1346" w:author="Пользователь Windows" w:date="2022-01-09T18:15:00Z">
            <w:rPr>
              <w:lang w:val="uk-UA"/>
            </w:rPr>
          </w:rPrChange>
        </w:rPr>
      </w:pPr>
      <w:ins w:id="1347" w:author="Пользователь Windows" w:date="2022-01-09T19:04:00Z">
        <w:r>
          <w:rPr>
            <w:rFonts w:asciiTheme="minorHAnsi" w:hAnsiTheme="minorHAnsi" w:cstheme="minorHAnsi"/>
            <w:sz w:val="24"/>
            <w:szCs w:val="24"/>
            <w:lang w:val="uk-UA"/>
          </w:rPr>
          <w:t>с</w:t>
        </w:r>
      </w:ins>
      <w:del w:id="1348" w:author="Пользователь Windows" w:date="2022-01-09T19:04:00Z">
        <w:r w:rsidR="008222A3" w:rsidRPr="006102AB" w:rsidDel="00937FAF">
          <w:rPr>
            <w:rFonts w:asciiTheme="minorHAnsi" w:hAnsiTheme="minorHAnsi" w:cstheme="minorHAnsi"/>
            <w:sz w:val="24"/>
            <w:szCs w:val="24"/>
            <w:lang w:val="uk-UA"/>
            <w:rPrChange w:id="1349" w:author="Пользователь Windows" w:date="2022-01-09T18:15:00Z">
              <w:rPr>
                <w:lang w:val="uk-UA"/>
              </w:rPr>
            </w:rPrChange>
          </w:rPr>
          <w:delText>С</w:delText>
        </w:r>
      </w:del>
      <w:r w:rsidR="008222A3" w:rsidRPr="006102AB">
        <w:rPr>
          <w:rFonts w:asciiTheme="minorHAnsi" w:hAnsiTheme="minorHAnsi" w:cstheme="minorHAnsi"/>
          <w:sz w:val="24"/>
          <w:szCs w:val="24"/>
          <w:lang w:val="uk-UA"/>
          <w:rPrChange w:id="1350" w:author="Пользователь Windows" w:date="2022-01-09T18:15:00Z">
            <w:rPr>
              <w:lang w:val="uk-UA"/>
            </w:rPr>
          </w:rPrChange>
        </w:rPr>
        <w:t>понсорство та благодійність.</w:t>
      </w:r>
    </w:p>
    <w:p w14:paraId="4B350532" w14:textId="77777777" w:rsidR="008222A3" w:rsidRPr="006102AB" w:rsidRDefault="008222A3" w:rsidP="008222A3">
      <w:pPr>
        <w:pStyle w:val="a1"/>
        <w:spacing w:line="240" w:lineRule="auto"/>
        <w:ind w:firstLine="284"/>
        <w:rPr>
          <w:rFonts w:asciiTheme="minorHAnsi" w:hAnsiTheme="minorHAnsi" w:cstheme="minorHAnsi"/>
          <w:sz w:val="24"/>
          <w:szCs w:val="24"/>
          <w:lang w:val="uk-UA"/>
          <w:rPrChange w:id="1351" w:author="Пользователь Windows" w:date="2022-01-09T18:15:00Z">
            <w:rPr>
              <w:lang w:val="uk-UA"/>
            </w:rPr>
          </w:rPrChange>
        </w:rPr>
      </w:pPr>
    </w:p>
    <w:p w14:paraId="4C1531B2" w14:textId="77777777" w:rsidR="008222A3" w:rsidRPr="006102AB" w:rsidRDefault="008222A3" w:rsidP="008222A3">
      <w:pPr>
        <w:pStyle w:val="a1"/>
        <w:numPr>
          <w:ilvl w:val="0"/>
          <w:numId w:val="9"/>
        </w:numPr>
        <w:spacing w:after="0" w:line="240" w:lineRule="auto"/>
        <w:jc w:val="both"/>
        <w:rPr>
          <w:rFonts w:asciiTheme="minorHAnsi" w:hAnsiTheme="minorHAnsi" w:cstheme="minorHAnsi"/>
          <w:sz w:val="24"/>
          <w:szCs w:val="24"/>
          <w:lang w:val="uk-UA"/>
          <w:rPrChange w:id="1352" w:author="Пользователь Windows" w:date="2022-01-09T18:15:00Z">
            <w:rPr>
              <w:lang w:val="uk-UA"/>
            </w:rPr>
          </w:rPrChange>
        </w:rPr>
      </w:pPr>
      <w:r w:rsidRPr="006102AB">
        <w:rPr>
          <w:rFonts w:asciiTheme="minorHAnsi" w:hAnsiTheme="minorHAnsi" w:cstheme="minorHAnsi"/>
          <w:sz w:val="24"/>
          <w:szCs w:val="24"/>
          <w:lang w:val="uk-UA"/>
          <w:rPrChange w:id="1353" w:author="Пользователь Windows" w:date="2022-01-09T18:15:00Z">
            <w:rPr>
              <w:lang w:val="uk-UA"/>
            </w:rPr>
          </w:rPrChange>
        </w:rPr>
        <w:t xml:space="preserve">Цією Політикою встановлюються наступні вимоги до строків подачі заявок </w:t>
      </w:r>
      <w:r w:rsidRPr="006102AB">
        <w:rPr>
          <w:rFonts w:asciiTheme="minorHAnsi" w:hAnsiTheme="minorHAnsi" w:cstheme="minorHAnsi"/>
          <w:sz w:val="24"/>
          <w:szCs w:val="24"/>
          <w:lang w:val="uk-UA"/>
          <w:rPrChange w:id="1354" w:author="Пользователь Windows" w:date="2022-01-09T18:15:00Z">
            <w:rPr>
              <w:szCs w:val="24"/>
              <w:lang w:val="uk-UA"/>
            </w:rPr>
          </w:rPrChange>
        </w:rPr>
        <w:t>(PR)</w:t>
      </w:r>
      <w:r w:rsidRPr="006102AB">
        <w:rPr>
          <w:rFonts w:asciiTheme="minorHAnsi" w:hAnsiTheme="minorHAnsi" w:cstheme="minorHAnsi"/>
          <w:sz w:val="24"/>
          <w:szCs w:val="24"/>
          <w:lang w:val="uk-UA"/>
          <w:rPrChange w:id="1355" w:author="Пользователь Windows" w:date="2022-01-09T18:15:00Z">
            <w:rPr>
              <w:lang w:val="uk-UA"/>
            </w:rPr>
          </w:rPrChange>
        </w:rPr>
        <w:t>:</w:t>
      </w:r>
    </w:p>
    <w:p w14:paraId="64204E08" w14:textId="77777777" w:rsidR="008222A3" w:rsidRPr="006102AB" w:rsidRDefault="008222A3" w:rsidP="008222A3">
      <w:pPr>
        <w:pStyle w:val="a1"/>
        <w:spacing w:line="240" w:lineRule="auto"/>
        <w:ind w:firstLine="284"/>
        <w:rPr>
          <w:rFonts w:asciiTheme="minorHAnsi" w:hAnsiTheme="minorHAnsi" w:cstheme="minorHAnsi"/>
          <w:sz w:val="24"/>
          <w:szCs w:val="24"/>
          <w:lang w:val="uk-UA"/>
          <w:rPrChange w:id="1356" w:author="Пользователь Windows" w:date="2022-01-09T18:15:00Z">
            <w:rPr>
              <w:lang w:val="uk-UA"/>
            </w:rPr>
          </w:rPrChange>
        </w:rPr>
      </w:pPr>
      <w:r w:rsidRPr="006102AB">
        <w:rPr>
          <w:rFonts w:asciiTheme="minorHAnsi" w:hAnsiTheme="minorHAnsi" w:cstheme="minorHAnsi"/>
          <w:sz w:val="24"/>
          <w:szCs w:val="24"/>
          <w:lang w:val="uk-UA"/>
          <w:rPrChange w:id="1357" w:author="Пользователь Windows" w:date="2022-01-09T18:15:00Z">
            <w:rPr>
              <w:lang w:val="uk-UA"/>
            </w:rPr>
          </w:rPrChange>
        </w:rPr>
        <w:t xml:space="preserve">Стандартним терміном обробки заявок </w:t>
      </w:r>
      <w:r w:rsidRPr="006102AB">
        <w:rPr>
          <w:rFonts w:asciiTheme="minorHAnsi" w:hAnsiTheme="minorHAnsi" w:cstheme="minorHAnsi"/>
          <w:sz w:val="24"/>
          <w:szCs w:val="24"/>
          <w:lang w:val="uk-UA"/>
          <w:rPrChange w:id="1358" w:author="Пользователь Windows" w:date="2022-01-09T18:15:00Z">
            <w:rPr>
              <w:szCs w:val="24"/>
              <w:lang w:val="uk-UA"/>
            </w:rPr>
          </w:rPrChange>
        </w:rPr>
        <w:t>(PR)</w:t>
      </w:r>
      <w:r w:rsidRPr="006102AB">
        <w:rPr>
          <w:rFonts w:asciiTheme="minorHAnsi" w:hAnsiTheme="minorHAnsi" w:cstheme="minorHAnsi"/>
          <w:sz w:val="24"/>
          <w:szCs w:val="24"/>
          <w:lang w:val="uk-UA"/>
          <w:rPrChange w:id="1359" w:author="Пользователь Windows" w:date="2022-01-09T18:15:00Z">
            <w:rPr>
              <w:lang w:val="uk-UA"/>
            </w:rPr>
          </w:rPrChange>
        </w:rPr>
        <w:t xml:space="preserve"> (від затвердження заявки </w:t>
      </w:r>
      <w:r w:rsidRPr="006102AB">
        <w:rPr>
          <w:rFonts w:asciiTheme="minorHAnsi" w:hAnsiTheme="minorHAnsi" w:cstheme="minorHAnsi"/>
          <w:sz w:val="24"/>
          <w:szCs w:val="24"/>
          <w:lang w:val="uk-UA"/>
          <w:rPrChange w:id="1360" w:author="Пользователь Windows" w:date="2022-01-09T18:15:00Z">
            <w:rPr>
              <w:szCs w:val="24"/>
              <w:lang w:val="uk-UA"/>
            </w:rPr>
          </w:rPrChange>
        </w:rPr>
        <w:t>(PR)</w:t>
      </w:r>
      <w:r w:rsidRPr="006102AB">
        <w:rPr>
          <w:rFonts w:asciiTheme="minorHAnsi" w:hAnsiTheme="minorHAnsi" w:cstheme="minorHAnsi"/>
          <w:sz w:val="24"/>
          <w:szCs w:val="24"/>
          <w:lang w:val="uk-UA"/>
          <w:rPrChange w:id="1361" w:author="Пользователь Windows" w:date="2022-01-09T18:15:00Z">
            <w:rPr>
              <w:lang w:val="uk-UA"/>
            </w:rPr>
          </w:rPrChange>
        </w:rPr>
        <w:t xml:space="preserve"> до генерування замовлення (РО) є 21 робочий день.</w:t>
      </w:r>
      <w:del w:id="1362" w:author="Пользователь Windows" w:date="2022-01-09T20:00:00Z">
        <w:r w:rsidRPr="006102AB" w:rsidDel="003A5FBB">
          <w:rPr>
            <w:rFonts w:asciiTheme="minorHAnsi" w:hAnsiTheme="minorHAnsi" w:cstheme="minorHAnsi"/>
            <w:sz w:val="24"/>
            <w:szCs w:val="24"/>
            <w:lang w:val="uk-UA"/>
            <w:rPrChange w:id="1363" w:author="Пользователь Windows" w:date="2022-01-09T18:15:00Z">
              <w:rPr>
                <w:lang w:val="uk-UA"/>
              </w:rPr>
            </w:rPrChange>
          </w:rPr>
          <w:delText xml:space="preserve"> </w:delText>
        </w:r>
      </w:del>
    </w:p>
    <w:p w14:paraId="465E76FA" w14:textId="77777777" w:rsidR="008222A3" w:rsidRPr="006102AB" w:rsidRDefault="008222A3" w:rsidP="008222A3">
      <w:pPr>
        <w:pStyle w:val="a1"/>
        <w:spacing w:line="240" w:lineRule="auto"/>
        <w:ind w:firstLine="284"/>
        <w:rPr>
          <w:rFonts w:asciiTheme="minorHAnsi" w:hAnsiTheme="minorHAnsi" w:cstheme="minorHAnsi"/>
          <w:sz w:val="24"/>
          <w:szCs w:val="24"/>
          <w:lang w:val="uk-UA"/>
          <w:rPrChange w:id="1364" w:author="Пользователь Windows" w:date="2022-01-09T18:15:00Z">
            <w:rPr>
              <w:lang w:val="uk-UA"/>
            </w:rPr>
          </w:rPrChange>
        </w:rPr>
      </w:pPr>
    </w:p>
    <w:p w14:paraId="31072824" w14:textId="74E27BB8" w:rsidR="008222A3" w:rsidRPr="006102AB" w:rsidRDefault="008222A3" w:rsidP="008222A3">
      <w:pPr>
        <w:ind w:firstLine="284"/>
        <w:jc w:val="both"/>
        <w:rPr>
          <w:rFonts w:asciiTheme="minorHAnsi" w:hAnsiTheme="minorHAnsi" w:cstheme="minorHAnsi"/>
          <w:sz w:val="24"/>
          <w:szCs w:val="24"/>
          <w:lang w:val="uk-UA"/>
          <w:rPrChange w:id="1365" w:author="Пользователь Windows" w:date="2022-01-09T18:15:00Z">
            <w:rPr>
              <w:lang w:val="ru-RU"/>
            </w:rPr>
          </w:rPrChange>
        </w:rPr>
      </w:pPr>
      <w:r w:rsidRPr="006102AB">
        <w:rPr>
          <w:rFonts w:asciiTheme="minorHAnsi" w:hAnsiTheme="minorHAnsi" w:cstheme="minorHAnsi"/>
          <w:sz w:val="24"/>
          <w:szCs w:val="24"/>
          <w:lang w:val="uk-UA"/>
          <w:rPrChange w:id="1366" w:author="Пользователь Windows" w:date="2022-01-09T18:15:00Z">
            <w:rPr>
              <w:lang w:val="uk-UA"/>
            </w:rPr>
          </w:rPrChange>
        </w:rPr>
        <w:t>Заявки (PR), створені до 20 дня поточного місяця, будуть опрацьовані та виконані наступного місяця</w:t>
      </w:r>
      <w:r w:rsidRPr="006102AB">
        <w:rPr>
          <w:rFonts w:asciiTheme="minorHAnsi" w:hAnsiTheme="minorHAnsi" w:cstheme="minorHAnsi"/>
          <w:sz w:val="24"/>
          <w:szCs w:val="24"/>
          <w:lang w:val="uk-UA"/>
          <w:rPrChange w:id="1367" w:author="Пользователь Windows" w:date="2022-01-09T18:15:00Z">
            <w:rPr>
              <w:lang w:val="ru-RU"/>
            </w:rPr>
          </w:rPrChange>
        </w:rPr>
        <w:t xml:space="preserve"> </w:t>
      </w:r>
      <w:r w:rsidRPr="006102AB">
        <w:rPr>
          <w:rFonts w:asciiTheme="minorHAnsi" w:hAnsiTheme="minorHAnsi" w:cstheme="minorHAnsi"/>
          <w:sz w:val="24"/>
          <w:szCs w:val="24"/>
          <w:lang w:val="uk-UA"/>
          <w:rPrChange w:id="1368" w:author="Пользователь Windows" w:date="2022-01-09T18:15:00Z">
            <w:rPr>
              <w:lang w:val="uk-UA"/>
            </w:rPr>
          </w:rPrChange>
        </w:rPr>
        <w:t xml:space="preserve">з урахуванням строків виконання, наведених </w:t>
      </w:r>
      <w:r w:rsidRPr="006102AB">
        <w:rPr>
          <w:rFonts w:asciiTheme="minorHAnsi" w:hAnsiTheme="minorHAnsi" w:cstheme="minorHAnsi"/>
          <w:sz w:val="24"/>
          <w:szCs w:val="24"/>
          <w:lang w:val="uk-UA"/>
          <w:rPrChange w:id="1369" w:author="Пользователь Windows" w:date="2022-01-09T18:15:00Z">
            <w:rPr>
              <w:highlight w:val="magenta"/>
              <w:lang w:val="uk-UA"/>
            </w:rPr>
          </w:rPrChange>
        </w:rPr>
        <w:t xml:space="preserve">в </w:t>
      </w:r>
      <w:r w:rsidR="00C43DCD" w:rsidRPr="006102AB">
        <w:rPr>
          <w:rFonts w:asciiTheme="minorHAnsi" w:hAnsiTheme="minorHAnsi" w:cstheme="minorHAnsi"/>
          <w:sz w:val="24"/>
          <w:szCs w:val="24"/>
          <w:u w:val="single"/>
          <w:lang w:val="uk-UA"/>
          <w:rPrChange w:id="1370" w:author="Пользователь Windows" w:date="2022-01-09T18:15:00Z">
            <w:rPr>
              <w:highlight w:val="magenta"/>
              <w:u w:val="single"/>
              <w:lang w:val="uk-UA"/>
            </w:rPr>
          </w:rPrChange>
        </w:rPr>
        <w:t>Додатку 1</w:t>
      </w:r>
      <w:r w:rsidRPr="006102AB">
        <w:rPr>
          <w:rFonts w:asciiTheme="minorHAnsi" w:hAnsiTheme="minorHAnsi" w:cstheme="minorHAnsi"/>
          <w:sz w:val="24"/>
          <w:szCs w:val="24"/>
          <w:lang w:val="uk-UA"/>
          <w:rPrChange w:id="1371" w:author="Пользователь Windows" w:date="2022-01-09T18:15:00Z">
            <w:rPr>
              <w:lang w:val="uk-UA"/>
            </w:rPr>
          </w:rPrChange>
        </w:rPr>
        <w:t>. Окремі категорії ТМЦ</w:t>
      </w:r>
      <w:del w:id="1372" w:author="Пользователь Windows" w:date="2022-01-09T19:14:00Z">
        <w:r w:rsidRPr="006102AB" w:rsidDel="00C7211F">
          <w:rPr>
            <w:rFonts w:asciiTheme="minorHAnsi" w:hAnsiTheme="minorHAnsi" w:cstheme="minorHAnsi"/>
            <w:sz w:val="24"/>
            <w:szCs w:val="24"/>
            <w:lang w:val="uk-UA"/>
            <w:rPrChange w:id="1373" w:author="Пользователь Windows" w:date="2022-01-09T18:15:00Z">
              <w:rPr>
                <w:lang w:val="uk-UA"/>
              </w:rPr>
            </w:rPrChange>
          </w:rPr>
          <w:delText xml:space="preserve"> </w:delText>
        </w:r>
      </w:del>
      <w:r w:rsidRPr="006102AB">
        <w:rPr>
          <w:rFonts w:asciiTheme="minorHAnsi" w:hAnsiTheme="minorHAnsi" w:cstheme="minorHAnsi"/>
          <w:sz w:val="24"/>
          <w:szCs w:val="24"/>
          <w:lang w:val="uk-UA"/>
          <w:rPrChange w:id="1374" w:author="Пользователь Windows" w:date="2022-01-09T18:15:00Z">
            <w:rPr>
              <w:lang w:val="uk-UA"/>
            </w:rPr>
          </w:rPrChange>
        </w:rPr>
        <w:t>/</w:t>
      </w:r>
      <w:del w:id="1375" w:author="Пользователь Windows" w:date="2022-01-09T19:14:00Z">
        <w:r w:rsidRPr="006102AB" w:rsidDel="00C7211F">
          <w:rPr>
            <w:rFonts w:asciiTheme="minorHAnsi" w:hAnsiTheme="minorHAnsi" w:cstheme="minorHAnsi"/>
            <w:sz w:val="24"/>
            <w:szCs w:val="24"/>
            <w:lang w:val="uk-UA"/>
            <w:rPrChange w:id="1376" w:author="Пользователь Windows" w:date="2022-01-09T18:15:00Z">
              <w:rPr>
                <w:lang w:val="uk-UA"/>
              </w:rPr>
            </w:rPrChange>
          </w:rPr>
          <w:delText xml:space="preserve"> </w:delText>
        </w:r>
      </w:del>
      <w:r w:rsidRPr="006102AB">
        <w:rPr>
          <w:rFonts w:asciiTheme="minorHAnsi" w:hAnsiTheme="minorHAnsi" w:cstheme="minorHAnsi"/>
          <w:sz w:val="24"/>
          <w:szCs w:val="24"/>
          <w:lang w:val="uk-UA"/>
          <w:rPrChange w:id="1377" w:author="Пользователь Windows" w:date="2022-01-09T18:15:00Z">
            <w:rPr>
              <w:lang w:val="uk-UA"/>
            </w:rPr>
          </w:rPrChange>
        </w:rPr>
        <w:t xml:space="preserve">послуги потребують часу для виготовлення та доставки, типові строки виконання наведені в </w:t>
      </w:r>
      <w:r w:rsidR="00C43DCD" w:rsidRPr="006102AB">
        <w:rPr>
          <w:rFonts w:asciiTheme="minorHAnsi" w:hAnsiTheme="minorHAnsi" w:cstheme="minorHAnsi"/>
          <w:sz w:val="24"/>
          <w:szCs w:val="24"/>
          <w:u w:val="single"/>
          <w:lang w:val="uk-UA"/>
          <w:rPrChange w:id="1378" w:author="Пользователь Windows" w:date="2022-01-09T18:15:00Z">
            <w:rPr>
              <w:highlight w:val="magenta"/>
              <w:u w:val="single"/>
              <w:lang w:val="uk-UA"/>
            </w:rPr>
          </w:rPrChange>
        </w:rPr>
        <w:t>Додатку 1</w:t>
      </w:r>
      <w:r w:rsidRPr="006102AB">
        <w:rPr>
          <w:rFonts w:asciiTheme="minorHAnsi" w:hAnsiTheme="minorHAnsi" w:cstheme="minorHAnsi"/>
          <w:sz w:val="24"/>
          <w:szCs w:val="24"/>
          <w:lang w:val="uk-UA"/>
          <w:rPrChange w:id="1379" w:author="Пользователь Windows" w:date="2022-01-09T18:15:00Z">
            <w:rPr>
              <w:lang w:val="uk-UA"/>
            </w:rPr>
          </w:rPrChange>
        </w:rPr>
        <w:t xml:space="preserve">. Точні терміни поставки </w:t>
      </w:r>
      <w:del w:id="1380" w:author="Пользователь Windows" w:date="2022-01-09T19:14:00Z">
        <w:r w:rsidRPr="006102AB" w:rsidDel="00C7211F">
          <w:rPr>
            <w:rFonts w:asciiTheme="minorHAnsi" w:hAnsiTheme="minorHAnsi" w:cstheme="minorHAnsi"/>
            <w:sz w:val="24"/>
            <w:szCs w:val="24"/>
            <w:lang w:val="uk-UA"/>
            <w:rPrChange w:id="1381" w:author="Пользователь Windows" w:date="2022-01-09T18:15:00Z">
              <w:rPr>
                <w:lang w:val="uk-UA"/>
              </w:rPr>
            </w:rPrChange>
          </w:rPr>
          <w:delText xml:space="preserve">повідомляються </w:delText>
        </w:r>
      </w:del>
      <w:ins w:id="1382" w:author="Пользователь Windows" w:date="2022-01-09T19:14:00Z">
        <w:r w:rsidR="00C7211F" w:rsidRPr="00656D04">
          <w:rPr>
            <w:rFonts w:asciiTheme="minorHAnsi" w:hAnsiTheme="minorHAnsi" w:cstheme="minorHAnsi"/>
            <w:sz w:val="24"/>
            <w:szCs w:val="24"/>
            <w:lang w:val="uk-UA"/>
          </w:rPr>
          <w:t>повідомл</w:t>
        </w:r>
        <w:r w:rsidR="00C7211F">
          <w:rPr>
            <w:rFonts w:asciiTheme="minorHAnsi" w:hAnsiTheme="minorHAnsi" w:cstheme="minorHAnsi"/>
            <w:sz w:val="24"/>
            <w:szCs w:val="24"/>
            <w:lang w:val="uk-UA"/>
          </w:rPr>
          <w:t>я</w:t>
        </w:r>
        <w:r w:rsidR="00C7211F" w:rsidRPr="00656D04">
          <w:rPr>
            <w:rFonts w:asciiTheme="minorHAnsi" w:hAnsiTheme="minorHAnsi" w:cstheme="minorHAnsi"/>
            <w:sz w:val="24"/>
            <w:szCs w:val="24"/>
            <w:lang w:val="uk-UA"/>
          </w:rPr>
          <w:t>ються</w:t>
        </w:r>
        <w:r w:rsidR="00C7211F" w:rsidRPr="006102AB">
          <w:rPr>
            <w:rFonts w:asciiTheme="minorHAnsi" w:hAnsiTheme="minorHAnsi" w:cstheme="minorHAnsi"/>
            <w:sz w:val="24"/>
            <w:szCs w:val="24"/>
            <w:lang w:val="uk-UA"/>
            <w:rPrChange w:id="1383" w:author="Пользователь Windows" w:date="2022-01-09T18:15:00Z">
              <w:rPr>
                <w:lang w:val="uk-UA"/>
              </w:rPr>
            </w:rPrChange>
          </w:rPr>
          <w:t xml:space="preserve"> </w:t>
        </w:r>
      </w:ins>
      <w:r w:rsidRPr="006102AB">
        <w:rPr>
          <w:rFonts w:asciiTheme="minorHAnsi" w:hAnsiTheme="minorHAnsi" w:cstheme="minorHAnsi"/>
          <w:sz w:val="24"/>
          <w:szCs w:val="24"/>
          <w:lang w:val="uk-UA"/>
          <w:rPrChange w:id="1384" w:author="Пользователь Windows" w:date="2022-01-09T18:15:00Z">
            <w:rPr>
              <w:lang w:val="uk-UA"/>
            </w:rPr>
          </w:rPrChange>
        </w:rPr>
        <w:t>співробітником служби управління ланцюгом поставок</w:t>
      </w:r>
      <w:r w:rsidR="00FF61F9" w:rsidRPr="006102AB">
        <w:rPr>
          <w:rFonts w:asciiTheme="minorHAnsi" w:hAnsiTheme="minorHAnsi" w:cstheme="minorHAnsi"/>
          <w:sz w:val="24"/>
          <w:szCs w:val="24"/>
          <w:lang w:val="uk-UA"/>
          <w:rPrChange w:id="1385" w:author="Пользователь Windows" w:date="2022-01-09T18:15:00Z">
            <w:rPr>
              <w:lang w:val="ru-RU"/>
            </w:rPr>
          </w:rPrChange>
        </w:rPr>
        <w:t>.</w:t>
      </w:r>
    </w:p>
    <w:p w14:paraId="7A9BC651" w14:textId="77777777" w:rsidR="00FF61F9" w:rsidRPr="006102AB" w:rsidRDefault="00FF61F9" w:rsidP="008222A3">
      <w:pPr>
        <w:ind w:firstLine="284"/>
        <w:jc w:val="both"/>
        <w:rPr>
          <w:rFonts w:asciiTheme="minorHAnsi" w:hAnsiTheme="minorHAnsi" w:cstheme="minorHAnsi"/>
          <w:sz w:val="24"/>
          <w:szCs w:val="24"/>
          <w:lang w:val="uk-UA"/>
          <w:rPrChange w:id="1386" w:author="Пользователь Windows" w:date="2022-01-09T18:15:00Z">
            <w:rPr>
              <w:lang w:val="ru-RU"/>
            </w:rPr>
          </w:rPrChange>
        </w:rPr>
      </w:pPr>
    </w:p>
    <w:p w14:paraId="4513F814" w14:textId="77777777" w:rsidR="00FF61F9" w:rsidRPr="006102AB" w:rsidRDefault="00FF61F9" w:rsidP="00FF61F9">
      <w:pPr>
        <w:pStyle w:val="a1"/>
        <w:numPr>
          <w:ilvl w:val="3"/>
          <w:numId w:val="7"/>
        </w:numPr>
        <w:spacing w:after="0" w:line="240" w:lineRule="auto"/>
        <w:jc w:val="both"/>
        <w:rPr>
          <w:rFonts w:asciiTheme="minorHAnsi" w:hAnsiTheme="minorHAnsi" w:cstheme="minorHAnsi"/>
          <w:sz w:val="24"/>
          <w:szCs w:val="24"/>
          <w:lang w:val="uk-UA"/>
          <w:rPrChange w:id="1387" w:author="Пользователь Windows" w:date="2022-01-09T18:15:00Z">
            <w:rPr>
              <w:lang w:val="uk-UA"/>
            </w:rPr>
          </w:rPrChange>
        </w:rPr>
      </w:pPr>
      <w:r w:rsidRPr="006102AB">
        <w:rPr>
          <w:rFonts w:asciiTheme="minorHAnsi" w:hAnsiTheme="minorHAnsi" w:cstheme="minorHAnsi"/>
          <w:sz w:val="24"/>
          <w:szCs w:val="24"/>
          <w:lang w:val="uk-UA"/>
          <w:rPrChange w:id="1388" w:author="Пользователь Windows" w:date="2022-01-09T18:15:00Z">
            <w:rPr>
              <w:lang w:val="uk-UA"/>
            </w:rPr>
          </w:rPrChange>
        </w:rPr>
        <w:t xml:space="preserve">Термінові заявки </w:t>
      </w:r>
      <w:r w:rsidRPr="006102AB">
        <w:rPr>
          <w:rFonts w:asciiTheme="minorHAnsi" w:hAnsiTheme="minorHAnsi" w:cstheme="minorHAnsi"/>
          <w:sz w:val="24"/>
          <w:szCs w:val="24"/>
          <w:lang w:val="uk-UA"/>
          <w:rPrChange w:id="1389" w:author="Пользователь Windows" w:date="2022-01-09T18:15:00Z">
            <w:rPr>
              <w:szCs w:val="24"/>
              <w:lang w:val="uk-UA"/>
            </w:rPr>
          </w:rPrChange>
        </w:rPr>
        <w:t>(PR)</w:t>
      </w:r>
    </w:p>
    <w:p w14:paraId="2A20EB69" w14:textId="77777777" w:rsidR="00FF61F9" w:rsidRPr="006102AB" w:rsidRDefault="00FF61F9" w:rsidP="00FF61F9">
      <w:pPr>
        <w:pStyle w:val="a1"/>
        <w:spacing w:line="240" w:lineRule="auto"/>
        <w:ind w:left="720"/>
        <w:rPr>
          <w:rFonts w:asciiTheme="minorHAnsi" w:hAnsiTheme="minorHAnsi" w:cstheme="minorHAnsi"/>
          <w:b/>
          <w:bCs/>
          <w:sz w:val="24"/>
          <w:szCs w:val="24"/>
          <w:lang w:val="uk-UA"/>
          <w:rPrChange w:id="1390" w:author="Пользователь Windows" w:date="2022-01-09T18:15:00Z">
            <w:rPr>
              <w:b/>
              <w:bCs/>
              <w:lang w:val="uk-UA"/>
            </w:rPr>
          </w:rPrChange>
        </w:rPr>
      </w:pPr>
    </w:p>
    <w:p w14:paraId="4BF3F44F" w14:textId="77777777" w:rsidR="00FF61F9" w:rsidRPr="006102AB" w:rsidDel="00C7211F" w:rsidRDefault="00FF61F9">
      <w:pPr>
        <w:pStyle w:val="a1"/>
        <w:numPr>
          <w:ilvl w:val="0"/>
          <w:numId w:val="30"/>
        </w:numPr>
        <w:spacing w:line="240" w:lineRule="auto"/>
        <w:rPr>
          <w:del w:id="1391" w:author="Пользователь Windows" w:date="2022-01-09T19:14:00Z"/>
          <w:rFonts w:asciiTheme="minorHAnsi" w:hAnsiTheme="minorHAnsi" w:cstheme="minorHAnsi"/>
          <w:sz w:val="24"/>
          <w:szCs w:val="24"/>
          <w:lang w:val="uk-UA"/>
          <w:rPrChange w:id="1392" w:author="Пользователь Windows" w:date="2022-01-09T18:15:00Z">
            <w:rPr>
              <w:del w:id="1393" w:author="Пользователь Windows" w:date="2022-01-09T19:14:00Z"/>
              <w:lang w:val="uk-UA"/>
            </w:rPr>
          </w:rPrChange>
        </w:rPr>
        <w:pPrChange w:id="1394" w:author="I.Yermakova" w:date="2022-01-06T12:50:00Z">
          <w:pPr>
            <w:pStyle w:val="a1"/>
            <w:spacing w:line="240" w:lineRule="auto"/>
            <w:ind w:firstLine="284"/>
          </w:pPr>
        </w:pPrChange>
      </w:pPr>
      <w:r w:rsidRPr="006102AB">
        <w:rPr>
          <w:rFonts w:asciiTheme="minorHAnsi" w:hAnsiTheme="minorHAnsi" w:cstheme="minorHAnsi"/>
          <w:sz w:val="24"/>
          <w:szCs w:val="24"/>
          <w:lang w:val="uk-UA"/>
          <w:rPrChange w:id="1395" w:author="Пользователь Windows" w:date="2022-01-09T18:15:00Z">
            <w:rPr>
              <w:lang w:val="uk-UA"/>
            </w:rPr>
          </w:rPrChange>
        </w:rPr>
        <w:t xml:space="preserve">До термінових відносяться заявки </w:t>
      </w:r>
      <w:r w:rsidRPr="006102AB">
        <w:rPr>
          <w:rFonts w:asciiTheme="minorHAnsi" w:hAnsiTheme="minorHAnsi" w:cstheme="minorHAnsi"/>
          <w:sz w:val="24"/>
          <w:szCs w:val="24"/>
          <w:lang w:val="uk-UA"/>
          <w:rPrChange w:id="1396" w:author="Пользователь Windows" w:date="2022-01-09T18:15:00Z">
            <w:rPr>
              <w:szCs w:val="24"/>
              <w:lang w:val="uk-UA"/>
            </w:rPr>
          </w:rPrChange>
        </w:rPr>
        <w:t>(PR)</w:t>
      </w:r>
      <w:r w:rsidRPr="006102AB">
        <w:rPr>
          <w:rFonts w:asciiTheme="minorHAnsi" w:hAnsiTheme="minorHAnsi" w:cstheme="minorHAnsi"/>
          <w:sz w:val="24"/>
          <w:szCs w:val="24"/>
          <w:lang w:val="uk-UA"/>
          <w:rPrChange w:id="1397" w:author="Пользователь Windows" w:date="2022-01-09T18:15:00Z">
            <w:rPr>
              <w:lang w:val="uk-UA"/>
            </w:rPr>
          </w:rPrChange>
        </w:rPr>
        <w:t xml:space="preserve">, строк виконання яких менше ніж 21 робочий день. Приймаються термінові заявки </w:t>
      </w:r>
      <w:r w:rsidRPr="006102AB">
        <w:rPr>
          <w:rFonts w:asciiTheme="minorHAnsi" w:hAnsiTheme="minorHAnsi" w:cstheme="minorHAnsi"/>
          <w:sz w:val="24"/>
          <w:szCs w:val="24"/>
          <w:lang w:val="uk-UA"/>
          <w:rPrChange w:id="1398" w:author="Пользователь Windows" w:date="2022-01-09T18:15:00Z">
            <w:rPr>
              <w:szCs w:val="24"/>
              <w:lang w:val="uk-UA"/>
            </w:rPr>
          </w:rPrChange>
        </w:rPr>
        <w:t>(PR)</w:t>
      </w:r>
      <w:r w:rsidRPr="006102AB">
        <w:rPr>
          <w:rFonts w:asciiTheme="minorHAnsi" w:hAnsiTheme="minorHAnsi" w:cstheme="minorHAnsi"/>
          <w:sz w:val="24"/>
          <w:szCs w:val="24"/>
          <w:lang w:val="uk-UA"/>
          <w:rPrChange w:id="1399" w:author="Пользователь Windows" w:date="2022-01-09T18:15:00Z">
            <w:rPr>
              <w:lang w:val="uk-UA"/>
            </w:rPr>
          </w:rPrChange>
        </w:rPr>
        <w:t xml:space="preserve"> лише в випадках, що не терплять відкладання та спричинені виробничою необхідністю (наприклад, аварія чи загроза аварії) та надаються лише письмово.</w:t>
      </w:r>
      <w:del w:id="1400" w:author="Пользователь Windows" w:date="2022-01-09T20:00:00Z">
        <w:r w:rsidRPr="006102AB" w:rsidDel="003A5FBB">
          <w:rPr>
            <w:rFonts w:asciiTheme="minorHAnsi" w:hAnsiTheme="minorHAnsi" w:cstheme="minorHAnsi"/>
            <w:sz w:val="24"/>
            <w:szCs w:val="24"/>
            <w:lang w:val="uk-UA"/>
            <w:rPrChange w:id="1401" w:author="Пользователь Windows" w:date="2022-01-09T18:15:00Z">
              <w:rPr>
                <w:lang w:val="uk-UA"/>
              </w:rPr>
            </w:rPrChange>
          </w:rPr>
          <w:delText xml:space="preserve"> </w:delText>
        </w:r>
      </w:del>
    </w:p>
    <w:p w14:paraId="68F05A61" w14:textId="77777777" w:rsidR="00FF61F9" w:rsidRPr="00C7211F" w:rsidRDefault="00FF61F9">
      <w:pPr>
        <w:pStyle w:val="a1"/>
        <w:numPr>
          <w:ilvl w:val="0"/>
          <w:numId w:val="30"/>
        </w:numPr>
        <w:spacing w:line="240" w:lineRule="auto"/>
        <w:rPr>
          <w:rFonts w:asciiTheme="minorHAnsi" w:hAnsiTheme="minorHAnsi" w:cstheme="minorHAnsi"/>
          <w:sz w:val="24"/>
          <w:szCs w:val="24"/>
          <w:lang w:val="uk-UA"/>
          <w:rPrChange w:id="1402" w:author="Пользователь Windows" w:date="2022-01-09T19:14:00Z">
            <w:rPr>
              <w:lang w:val="uk-UA"/>
            </w:rPr>
          </w:rPrChange>
        </w:rPr>
        <w:pPrChange w:id="1403" w:author="Пользователь Windows" w:date="2022-01-09T19:14:00Z">
          <w:pPr>
            <w:pStyle w:val="a1"/>
            <w:spacing w:line="240" w:lineRule="auto"/>
            <w:ind w:firstLine="284"/>
          </w:pPr>
        </w:pPrChange>
      </w:pPr>
    </w:p>
    <w:p w14:paraId="67C839B7" w14:textId="77777777" w:rsidR="00FF61F9" w:rsidRPr="006102AB" w:rsidRDefault="00FF61F9">
      <w:pPr>
        <w:pStyle w:val="a1"/>
        <w:numPr>
          <w:ilvl w:val="0"/>
          <w:numId w:val="30"/>
        </w:numPr>
        <w:spacing w:line="240" w:lineRule="auto"/>
        <w:rPr>
          <w:rFonts w:asciiTheme="minorHAnsi" w:hAnsiTheme="minorHAnsi" w:cstheme="minorHAnsi"/>
          <w:sz w:val="24"/>
          <w:szCs w:val="24"/>
          <w:lang w:val="uk-UA"/>
          <w:rPrChange w:id="1404" w:author="Пользователь Windows" w:date="2022-01-09T18:15:00Z">
            <w:rPr>
              <w:lang w:val="uk-UA"/>
            </w:rPr>
          </w:rPrChange>
        </w:rPr>
        <w:pPrChange w:id="1405" w:author="I.Yermakova" w:date="2022-01-06T12:50:00Z">
          <w:pPr>
            <w:pStyle w:val="a1"/>
            <w:spacing w:line="240" w:lineRule="auto"/>
            <w:ind w:firstLine="284"/>
          </w:pPr>
        </w:pPrChange>
      </w:pPr>
      <w:r w:rsidRPr="006102AB">
        <w:rPr>
          <w:rFonts w:asciiTheme="minorHAnsi" w:hAnsiTheme="minorHAnsi" w:cstheme="minorHAnsi"/>
          <w:sz w:val="24"/>
          <w:szCs w:val="24"/>
          <w:lang w:val="uk-UA"/>
          <w:rPrChange w:id="1406" w:author="Пользователь Windows" w:date="2022-01-09T18:15:00Z">
            <w:rPr>
              <w:lang w:val="uk-UA"/>
            </w:rPr>
          </w:rPrChange>
        </w:rPr>
        <w:t>Керівнику</w:t>
      </w:r>
      <w:r w:rsidR="005106F9" w:rsidRPr="006102AB">
        <w:rPr>
          <w:rFonts w:asciiTheme="minorHAnsi" w:hAnsiTheme="minorHAnsi" w:cstheme="minorHAnsi"/>
          <w:sz w:val="24"/>
          <w:szCs w:val="24"/>
          <w:lang w:val="uk-UA"/>
          <w:rPrChange w:id="1407" w:author="Пользователь Windows" w:date="2022-01-09T18:15:00Z">
            <w:rPr>
              <w:lang w:val="uk-UA"/>
            </w:rPr>
          </w:rPrChange>
        </w:rPr>
        <w:t xml:space="preserve"> відділу </w:t>
      </w:r>
      <w:del w:id="1408" w:author="Пользователь Windows" w:date="2022-01-09T19:15:00Z">
        <w:r w:rsidRPr="006102AB" w:rsidDel="00C7211F">
          <w:rPr>
            <w:rFonts w:asciiTheme="minorHAnsi" w:hAnsiTheme="minorHAnsi" w:cstheme="minorHAnsi"/>
            <w:sz w:val="24"/>
            <w:szCs w:val="24"/>
            <w:lang w:val="uk-UA"/>
            <w:rPrChange w:id="1409" w:author="Пользователь Windows" w:date="2022-01-09T18:15:00Z">
              <w:rPr>
                <w:lang w:val="uk-UA"/>
              </w:rPr>
            </w:rPrChange>
          </w:rPr>
          <w:delText xml:space="preserve"> </w:delText>
        </w:r>
      </w:del>
      <w:proofErr w:type="spellStart"/>
      <w:r w:rsidRPr="006102AB">
        <w:rPr>
          <w:rFonts w:asciiTheme="minorHAnsi" w:hAnsiTheme="minorHAnsi" w:cstheme="minorHAnsi"/>
          <w:sz w:val="24"/>
          <w:szCs w:val="24"/>
          <w:lang w:val="uk-UA"/>
          <w:rPrChange w:id="1410" w:author="Пользователь Windows" w:date="2022-01-09T18:15:00Z">
            <w:rPr>
              <w:lang w:val="uk-UA"/>
            </w:rPr>
          </w:rPrChange>
        </w:rPr>
        <w:t>закупівель</w:t>
      </w:r>
      <w:proofErr w:type="spellEnd"/>
      <w:r w:rsidRPr="006102AB">
        <w:rPr>
          <w:rFonts w:asciiTheme="minorHAnsi" w:hAnsiTheme="minorHAnsi" w:cstheme="minorHAnsi"/>
          <w:sz w:val="24"/>
          <w:szCs w:val="24"/>
          <w:lang w:val="uk-UA"/>
          <w:rPrChange w:id="1411" w:author="Пользователь Windows" w:date="2022-01-09T18:15:00Z">
            <w:rPr>
              <w:lang w:val="uk-UA"/>
            </w:rPr>
          </w:rPrChange>
        </w:rPr>
        <w:t xml:space="preserve"> надсилається лист від ініціатора заявки </w:t>
      </w:r>
      <w:r w:rsidRPr="006102AB">
        <w:rPr>
          <w:rFonts w:asciiTheme="minorHAnsi" w:hAnsiTheme="minorHAnsi" w:cstheme="minorHAnsi"/>
          <w:sz w:val="24"/>
          <w:szCs w:val="24"/>
          <w:lang w:val="uk-UA"/>
          <w:rPrChange w:id="1412" w:author="Пользователь Windows" w:date="2022-01-09T18:15:00Z">
            <w:rPr>
              <w:szCs w:val="24"/>
              <w:lang w:val="uk-UA"/>
            </w:rPr>
          </w:rPrChange>
        </w:rPr>
        <w:t xml:space="preserve">(PR) </w:t>
      </w:r>
      <w:r w:rsidRPr="006102AB">
        <w:rPr>
          <w:rFonts w:asciiTheme="minorHAnsi" w:hAnsiTheme="minorHAnsi" w:cstheme="minorHAnsi"/>
          <w:sz w:val="24"/>
          <w:szCs w:val="24"/>
          <w:lang w:val="uk-UA"/>
          <w:rPrChange w:id="1413" w:author="Пользователь Windows" w:date="2022-01-09T18:15:00Z">
            <w:rPr>
              <w:lang w:val="uk-UA"/>
            </w:rPr>
          </w:rPrChange>
        </w:rPr>
        <w:t xml:space="preserve">з детальним поясненням терміновості даної заявки </w:t>
      </w:r>
      <w:r w:rsidRPr="006102AB">
        <w:rPr>
          <w:rFonts w:asciiTheme="minorHAnsi" w:hAnsiTheme="minorHAnsi" w:cstheme="minorHAnsi"/>
          <w:sz w:val="24"/>
          <w:szCs w:val="24"/>
          <w:lang w:val="uk-UA"/>
          <w:rPrChange w:id="1414" w:author="Пользователь Windows" w:date="2022-01-09T18:15:00Z">
            <w:rPr>
              <w:szCs w:val="24"/>
              <w:lang w:val="uk-UA"/>
            </w:rPr>
          </w:rPrChange>
        </w:rPr>
        <w:t>(PR)</w:t>
      </w:r>
      <w:r w:rsidRPr="006102AB">
        <w:rPr>
          <w:rFonts w:asciiTheme="minorHAnsi" w:hAnsiTheme="minorHAnsi" w:cstheme="minorHAnsi"/>
          <w:sz w:val="24"/>
          <w:szCs w:val="24"/>
          <w:lang w:val="uk-UA"/>
          <w:rPrChange w:id="1415" w:author="Пользователь Windows" w:date="2022-01-09T18:15:00Z">
            <w:rPr>
              <w:lang w:val="uk-UA"/>
            </w:rPr>
          </w:rPrChange>
        </w:rPr>
        <w:t xml:space="preserve">. В темі листа обов’язково має бути вказаний номер створеної заявки </w:t>
      </w:r>
      <w:r w:rsidRPr="006102AB">
        <w:rPr>
          <w:rFonts w:asciiTheme="minorHAnsi" w:hAnsiTheme="minorHAnsi" w:cstheme="minorHAnsi"/>
          <w:sz w:val="24"/>
          <w:szCs w:val="24"/>
          <w:lang w:val="uk-UA"/>
          <w:rPrChange w:id="1416" w:author="Пользователь Windows" w:date="2022-01-09T18:15:00Z">
            <w:rPr>
              <w:szCs w:val="24"/>
              <w:lang w:val="uk-UA"/>
            </w:rPr>
          </w:rPrChange>
        </w:rPr>
        <w:t>(PR)</w:t>
      </w:r>
      <w:r w:rsidRPr="006102AB">
        <w:rPr>
          <w:rFonts w:asciiTheme="minorHAnsi" w:hAnsiTheme="minorHAnsi" w:cstheme="minorHAnsi"/>
          <w:sz w:val="24"/>
          <w:szCs w:val="24"/>
          <w:lang w:val="uk-UA"/>
          <w:rPrChange w:id="1417" w:author="Пользователь Windows" w:date="2022-01-09T18:15:00Z">
            <w:rPr>
              <w:lang w:val="uk-UA"/>
            </w:rPr>
          </w:rPrChange>
        </w:rPr>
        <w:t xml:space="preserve">. В копії листа обов’язково має бути керівник, що затверджує заявку </w:t>
      </w:r>
      <w:r w:rsidRPr="006102AB">
        <w:rPr>
          <w:rFonts w:asciiTheme="minorHAnsi" w:hAnsiTheme="minorHAnsi" w:cstheme="minorHAnsi"/>
          <w:sz w:val="24"/>
          <w:szCs w:val="24"/>
          <w:lang w:val="uk-UA"/>
          <w:rPrChange w:id="1418" w:author="Пользователь Windows" w:date="2022-01-09T18:15:00Z">
            <w:rPr>
              <w:szCs w:val="24"/>
              <w:lang w:val="uk-UA"/>
            </w:rPr>
          </w:rPrChange>
        </w:rPr>
        <w:t xml:space="preserve">(PR) </w:t>
      </w:r>
      <w:r w:rsidRPr="006102AB">
        <w:rPr>
          <w:rFonts w:asciiTheme="minorHAnsi" w:hAnsiTheme="minorHAnsi" w:cstheme="minorHAnsi"/>
          <w:sz w:val="24"/>
          <w:szCs w:val="24"/>
          <w:lang w:val="uk-UA"/>
          <w:rPrChange w:id="1419" w:author="Пользователь Windows" w:date="2022-01-09T18:15:00Z">
            <w:rPr>
              <w:lang w:val="uk-UA"/>
            </w:rPr>
          </w:rPrChange>
        </w:rPr>
        <w:t>та керівник або інша уповноважена керуюча особа підприємства.</w:t>
      </w:r>
    </w:p>
    <w:p w14:paraId="075B12B3" w14:textId="77777777" w:rsidR="00FF61F9" w:rsidRPr="006102AB" w:rsidRDefault="00FF61F9" w:rsidP="00FF61F9">
      <w:pPr>
        <w:spacing w:line="240" w:lineRule="auto"/>
        <w:jc w:val="both"/>
        <w:rPr>
          <w:rFonts w:asciiTheme="minorHAnsi" w:hAnsiTheme="minorHAnsi" w:cstheme="minorHAnsi"/>
          <w:sz w:val="24"/>
          <w:szCs w:val="24"/>
          <w:lang w:val="uk-UA"/>
          <w:rPrChange w:id="1420" w:author="Пользователь Windows" w:date="2022-01-09T18:15:00Z">
            <w:rPr>
              <w:lang w:val="uk-UA"/>
            </w:rPr>
          </w:rPrChange>
        </w:rPr>
      </w:pPr>
    </w:p>
    <w:p w14:paraId="4BE9221C" w14:textId="77777777" w:rsidR="005106F9" w:rsidRPr="006102AB" w:rsidRDefault="005106F9" w:rsidP="004D5721">
      <w:pPr>
        <w:spacing w:line="240" w:lineRule="auto"/>
        <w:ind w:firstLine="284"/>
        <w:jc w:val="center"/>
        <w:rPr>
          <w:rFonts w:asciiTheme="minorHAnsi" w:hAnsiTheme="minorHAnsi" w:cstheme="minorHAnsi"/>
          <w:b/>
          <w:sz w:val="24"/>
          <w:szCs w:val="24"/>
          <w:u w:val="single"/>
          <w:lang w:val="uk-UA"/>
          <w:rPrChange w:id="1421" w:author="Пользователь Windows" w:date="2022-01-09T18:15:00Z">
            <w:rPr>
              <w:b/>
              <w:u w:val="single"/>
              <w:lang w:val="uk-UA"/>
            </w:rPr>
          </w:rPrChange>
        </w:rPr>
      </w:pPr>
      <w:r w:rsidRPr="006102AB">
        <w:rPr>
          <w:rFonts w:asciiTheme="minorHAnsi" w:hAnsiTheme="minorHAnsi" w:cstheme="minorHAnsi"/>
          <w:b/>
          <w:sz w:val="24"/>
          <w:szCs w:val="24"/>
          <w:u w:val="single"/>
          <w:lang w:val="uk-UA"/>
          <w:rPrChange w:id="1422" w:author="Пользователь Windows" w:date="2022-01-09T18:15:00Z">
            <w:rPr>
              <w:b/>
              <w:u w:val="single"/>
              <w:lang w:val="uk-UA"/>
            </w:rPr>
          </w:rPrChange>
        </w:rPr>
        <w:t xml:space="preserve">Ініціатор заявки </w:t>
      </w:r>
      <w:r w:rsidRPr="006102AB">
        <w:rPr>
          <w:rFonts w:asciiTheme="minorHAnsi" w:hAnsiTheme="minorHAnsi" w:cstheme="minorHAnsi"/>
          <w:b/>
          <w:sz w:val="24"/>
          <w:szCs w:val="24"/>
          <w:u w:val="single"/>
          <w:lang w:val="uk-UA"/>
          <w:rPrChange w:id="1423" w:author="Пользователь Windows" w:date="2022-01-09T18:15:00Z">
            <w:rPr>
              <w:b/>
              <w:szCs w:val="24"/>
              <w:u w:val="single"/>
              <w:lang w:val="uk-UA"/>
            </w:rPr>
          </w:rPrChange>
        </w:rPr>
        <w:t xml:space="preserve">(PR) </w:t>
      </w:r>
      <w:r w:rsidRPr="006102AB">
        <w:rPr>
          <w:rFonts w:asciiTheme="minorHAnsi" w:hAnsiTheme="minorHAnsi" w:cstheme="minorHAnsi"/>
          <w:b/>
          <w:sz w:val="24"/>
          <w:szCs w:val="24"/>
          <w:u w:val="single"/>
          <w:lang w:val="uk-UA"/>
          <w:rPrChange w:id="1424" w:author="Пользователь Windows" w:date="2022-01-09T18:15:00Z">
            <w:rPr>
              <w:b/>
              <w:u w:val="single"/>
              <w:lang w:val="uk-UA"/>
            </w:rPr>
          </w:rPrChange>
        </w:rPr>
        <w:t>і власник бюджету не можуть бути однією і тією ж особою.</w:t>
      </w:r>
    </w:p>
    <w:p w14:paraId="49CE7825" w14:textId="783A68B8" w:rsidR="005106F9" w:rsidRPr="006102AB" w:rsidRDefault="005106F9" w:rsidP="00674717">
      <w:pPr>
        <w:spacing w:line="240" w:lineRule="auto"/>
        <w:ind w:firstLine="284"/>
        <w:jc w:val="center"/>
        <w:rPr>
          <w:rFonts w:asciiTheme="minorHAnsi" w:hAnsiTheme="minorHAnsi" w:cstheme="minorHAnsi"/>
          <w:b/>
          <w:sz w:val="24"/>
          <w:szCs w:val="24"/>
          <w:u w:val="single"/>
          <w:lang w:val="uk-UA"/>
          <w:rPrChange w:id="1425" w:author="Пользователь Windows" w:date="2022-01-09T18:15:00Z">
            <w:rPr>
              <w:b/>
              <w:szCs w:val="24"/>
              <w:u w:val="single"/>
              <w:lang w:val="uk-UA"/>
            </w:rPr>
          </w:rPrChange>
        </w:rPr>
      </w:pPr>
      <w:r w:rsidRPr="006102AB">
        <w:rPr>
          <w:rFonts w:asciiTheme="minorHAnsi" w:hAnsiTheme="minorHAnsi" w:cstheme="minorHAnsi"/>
          <w:b/>
          <w:sz w:val="24"/>
          <w:szCs w:val="24"/>
          <w:u w:val="single"/>
          <w:lang w:val="uk-UA"/>
          <w:rPrChange w:id="1426" w:author="Пользователь Windows" w:date="2022-01-09T18:15:00Z">
            <w:rPr>
              <w:b/>
              <w:szCs w:val="24"/>
              <w:u w:val="single"/>
              <w:lang w:val="uk-UA"/>
            </w:rPr>
          </w:rPrChange>
        </w:rPr>
        <w:t xml:space="preserve">Заявка (PR) повинна бути створена завчасно перед початком виконання робіт чи виникнення потреби в ТМЦ, у випадку аварійної потреби </w:t>
      </w:r>
      <w:del w:id="1427" w:author="Пользователь Windows" w:date="2022-01-09T19:16:00Z">
        <w:r w:rsidRPr="006102AB" w:rsidDel="00C7211F">
          <w:rPr>
            <w:rFonts w:asciiTheme="minorHAnsi" w:hAnsiTheme="minorHAnsi" w:cstheme="minorHAnsi"/>
            <w:b/>
            <w:sz w:val="24"/>
            <w:szCs w:val="24"/>
            <w:u w:val="single"/>
            <w:lang w:val="uk-UA"/>
            <w:rPrChange w:id="1428" w:author="Пользователь Windows" w:date="2022-01-09T18:15:00Z">
              <w:rPr>
                <w:b/>
                <w:szCs w:val="24"/>
                <w:u w:val="single"/>
                <w:lang w:val="uk-UA"/>
              </w:rPr>
            </w:rPrChange>
          </w:rPr>
          <w:delText xml:space="preserve">– </w:delText>
        </w:r>
      </w:del>
      <w:ins w:id="1429" w:author="Пользователь Windows" w:date="2022-01-09T19:16:00Z">
        <w:r w:rsidR="00C7211F">
          <w:rPr>
            <w:rFonts w:asciiTheme="minorHAnsi" w:hAnsiTheme="minorHAnsi" w:cstheme="minorHAnsi"/>
            <w:b/>
            <w:sz w:val="24"/>
            <w:szCs w:val="24"/>
            <w:u w:val="single"/>
            <w:lang w:val="uk-UA"/>
          </w:rPr>
          <w:t>—</w:t>
        </w:r>
        <w:r w:rsidR="00C7211F" w:rsidRPr="006102AB">
          <w:rPr>
            <w:rFonts w:asciiTheme="minorHAnsi" w:hAnsiTheme="minorHAnsi" w:cstheme="minorHAnsi"/>
            <w:b/>
            <w:sz w:val="24"/>
            <w:szCs w:val="24"/>
            <w:u w:val="single"/>
            <w:lang w:val="uk-UA"/>
            <w:rPrChange w:id="1430" w:author="Пользователь Windows" w:date="2022-01-09T18:15:00Z">
              <w:rPr>
                <w:b/>
                <w:szCs w:val="24"/>
                <w:u w:val="single"/>
                <w:lang w:val="uk-UA"/>
              </w:rPr>
            </w:rPrChange>
          </w:rPr>
          <w:t xml:space="preserve"> </w:t>
        </w:r>
      </w:ins>
      <w:r w:rsidRPr="006102AB">
        <w:rPr>
          <w:rFonts w:asciiTheme="minorHAnsi" w:hAnsiTheme="minorHAnsi" w:cstheme="minorHAnsi"/>
          <w:b/>
          <w:sz w:val="24"/>
          <w:szCs w:val="24"/>
          <w:u w:val="single"/>
          <w:lang w:val="uk-UA"/>
          <w:rPrChange w:id="1431" w:author="Пользователь Windows" w:date="2022-01-09T18:15:00Z">
            <w:rPr>
              <w:b/>
              <w:szCs w:val="24"/>
              <w:u w:val="single"/>
              <w:lang w:val="uk-UA"/>
            </w:rPr>
          </w:rPrChange>
        </w:rPr>
        <w:t xml:space="preserve">безпосередньо в день її виникнення. Всі інші випадки вважаються порушенням процесу здійснення </w:t>
      </w:r>
      <w:proofErr w:type="spellStart"/>
      <w:r w:rsidRPr="006102AB">
        <w:rPr>
          <w:rFonts w:asciiTheme="minorHAnsi" w:hAnsiTheme="minorHAnsi" w:cstheme="minorHAnsi"/>
          <w:b/>
          <w:sz w:val="24"/>
          <w:szCs w:val="24"/>
          <w:u w:val="single"/>
          <w:lang w:val="uk-UA"/>
          <w:rPrChange w:id="1432" w:author="Пользователь Windows" w:date="2022-01-09T18:15:00Z">
            <w:rPr>
              <w:b/>
              <w:szCs w:val="24"/>
              <w:u w:val="single"/>
              <w:lang w:val="uk-UA"/>
            </w:rPr>
          </w:rPrChange>
        </w:rPr>
        <w:t>закупівель</w:t>
      </w:r>
      <w:proofErr w:type="spellEnd"/>
      <w:r w:rsidRPr="006102AB">
        <w:rPr>
          <w:rFonts w:asciiTheme="minorHAnsi" w:hAnsiTheme="minorHAnsi" w:cstheme="minorHAnsi"/>
          <w:b/>
          <w:sz w:val="24"/>
          <w:szCs w:val="24"/>
          <w:u w:val="single"/>
          <w:lang w:val="uk-UA"/>
          <w:rPrChange w:id="1433" w:author="Пользователь Windows" w:date="2022-01-09T18:15:00Z">
            <w:rPr>
              <w:b/>
              <w:szCs w:val="24"/>
              <w:u w:val="single"/>
              <w:lang w:val="uk-UA"/>
            </w:rPr>
          </w:rPrChange>
        </w:rPr>
        <w:t xml:space="preserve"> ініціатором заявки (PR)</w:t>
      </w:r>
      <w:ins w:id="1434" w:author="Пользователь Windows" w:date="2022-01-09T20:00:00Z">
        <w:r w:rsidR="003A5FBB">
          <w:rPr>
            <w:rFonts w:asciiTheme="minorHAnsi" w:hAnsiTheme="minorHAnsi" w:cstheme="minorHAnsi"/>
            <w:b/>
            <w:sz w:val="24"/>
            <w:szCs w:val="24"/>
            <w:u w:val="single"/>
            <w:lang w:val="uk-UA"/>
          </w:rPr>
          <w:t>.</w:t>
        </w:r>
      </w:ins>
    </w:p>
    <w:p w14:paraId="10E3F378" w14:textId="441ADB8C" w:rsidR="005E7B41" w:rsidRPr="006102AB" w:rsidRDefault="005E7B41" w:rsidP="005106F9">
      <w:pPr>
        <w:spacing w:line="240" w:lineRule="auto"/>
        <w:ind w:firstLine="284"/>
        <w:jc w:val="center"/>
        <w:rPr>
          <w:ins w:id="1435" w:author="I.Yermakova" w:date="2022-01-06T13:00:00Z"/>
          <w:rFonts w:asciiTheme="minorHAnsi" w:hAnsiTheme="minorHAnsi" w:cstheme="minorHAnsi"/>
          <w:b/>
          <w:sz w:val="24"/>
          <w:szCs w:val="24"/>
          <w:u w:val="single"/>
          <w:lang w:val="uk-UA"/>
          <w:rPrChange w:id="1436" w:author="Пользователь Windows" w:date="2022-01-09T18:15:00Z">
            <w:rPr>
              <w:ins w:id="1437" w:author="I.Yermakova" w:date="2022-01-06T13:00:00Z"/>
              <w:b/>
              <w:szCs w:val="24"/>
              <w:u w:val="single"/>
              <w:lang w:val="uk-UA"/>
            </w:rPr>
          </w:rPrChange>
        </w:rPr>
      </w:pPr>
    </w:p>
    <w:p w14:paraId="55656BB7" w14:textId="77777777" w:rsidR="00B53DCA" w:rsidRPr="006102AB" w:rsidRDefault="00B53DCA" w:rsidP="005106F9">
      <w:pPr>
        <w:spacing w:line="240" w:lineRule="auto"/>
        <w:ind w:firstLine="284"/>
        <w:jc w:val="center"/>
        <w:rPr>
          <w:rFonts w:asciiTheme="minorHAnsi" w:hAnsiTheme="minorHAnsi" w:cstheme="minorHAnsi"/>
          <w:b/>
          <w:sz w:val="24"/>
          <w:szCs w:val="24"/>
          <w:u w:val="single"/>
          <w:lang w:val="uk-UA"/>
          <w:rPrChange w:id="1438" w:author="Пользователь Windows" w:date="2022-01-09T18:15:00Z">
            <w:rPr>
              <w:b/>
              <w:szCs w:val="24"/>
              <w:u w:val="single"/>
              <w:lang w:val="uk-UA"/>
            </w:rPr>
          </w:rPrChange>
        </w:rPr>
      </w:pPr>
    </w:p>
    <w:p w14:paraId="13FFF5C6" w14:textId="77777777" w:rsidR="005E7B41" w:rsidRPr="006102AB" w:rsidRDefault="005E7B41" w:rsidP="005106F9">
      <w:pPr>
        <w:spacing w:line="240" w:lineRule="auto"/>
        <w:ind w:firstLine="284"/>
        <w:jc w:val="center"/>
        <w:rPr>
          <w:rFonts w:asciiTheme="minorHAnsi" w:hAnsiTheme="minorHAnsi" w:cstheme="minorHAnsi"/>
          <w:b/>
          <w:sz w:val="24"/>
          <w:szCs w:val="24"/>
          <w:u w:val="single"/>
          <w:lang w:val="uk-UA"/>
          <w:rPrChange w:id="1439" w:author="Пользователь Windows" w:date="2022-01-09T18:15:00Z">
            <w:rPr>
              <w:b/>
              <w:szCs w:val="24"/>
              <w:u w:val="single"/>
              <w:lang w:val="uk-UA"/>
            </w:rPr>
          </w:rPrChange>
        </w:rPr>
      </w:pPr>
    </w:p>
    <w:p w14:paraId="5D8462BA" w14:textId="77777777" w:rsidR="005E7B41" w:rsidRPr="006102AB" w:rsidRDefault="005E7B41" w:rsidP="005E7B41">
      <w:pPr>
        <w:pStyle w:val="3"/>
        <w:numPr>
          <w:ilvl w:val="2"/>
          <w:numId w:val="7"/>
        </w:numPr>
        <w:tabs>
          <w:tab w:val="left" w:pos="-2552"/>
        </w:tabs>
        <w:spacing w:line="240" w:lineRule="auto"/>
        <w:rPr>
          <w:rFonts w:asciiTheme="minorHAnsi" w:hAnsiTheme="minorHAnsi" w:cstheme="minorHAnsi"/>
          <w:szCs w:val="24"/>
          <w:lang w:val="uk-UA"/>
          <w:rPrChange w:id="1440" w:author="Пользователь Windows" w:date="2022-01-09T18:15:00Z">
            <w:rPr>
              <w:szCs w:val="24"/>
              <w:lang w:val="uk-UA"/>
            </w:rPr>
          </w:rPrChange>
        </w:rPr>
      </w:pPr>
      <w:bookmarkStart w:id="1441" w:name="_Toc452013573"/>
      <w:bookmarkStart w:id="1442" w:name="_Toc46476063"/>
      <w:bookmarkStart w:id="1443" w:name="_Toc67181017"/>
      <w:bookmarkStart w:id="1444" w:name="_Toc92644049"/>
      <w:r w:rsidRPr="006102AB">
        <w:rPr>
          <w:rFonts w:asciiTheme="minorHAnsi" w:hAnsiTheme="minorHAnsi" w:cstheme="minorHAnsi"/>
          <w:szCs w:val="24"/>
          <w:lang w:val="uk-UA"/>
          <w:rPrChange w:id="1445" w:author="Пользователь Windows" w:date="2022-01-09T18:15:00Z">
            <w:rPr>
              <w:lang w:val="uk-UA"/>
            </w:rPr>
          </w:rPrChange>
        </w:rPr>
        <w:t>Процес вибору контрагента</w:t>
      </w:r>
      <w:bookmarkEnd w:id="1441"/>
      <w:bookmarkEnd w:id="1442"/>
      <w:bookmarkEnd w:id="1443"/>
      <w:bookmarkEnd w:id="1444"/>
    </w:p>
    <w:p w14:paraId="3ACC6372" w14:textId="77777777" w:rsidR="005E7B41" w:rsidRPr="006102AB" w:rsidRDefault="005E7B41" w:rsidP="005E7B41">
      <w:pPr>
        <w:pStyle w:val="Zkladntext1"/>
        <w:ind w:firstLine="284"/>
        <w:rPr>
          <w:rFonts w:asciiTheme="minorHAnsi" w:hAnsiTheme="minorHAnsi" w:cstheme="minorHAnsi"/>
          <w:b/>
          <w:bCs/>
          <w:sz w:val="24"/>
          <w:szCs w:val="24"/>
          <w:lang w:val="uk-UA"/>
          <w:rPrChange w:id="1446" w:author="Пользователь Windows" w:date="2022-01-09T18:15:00Z">
            <w:rPr>
              <w:b/>
              <w:bCs/>
              <w:lang w:val="uk-UA"/>
            </w:rPr>
          </w:rPrChange>
        </w:rPr>
      </w:pPr>
    </w:p>
    <w:p w14:paraId="4E0FD924" w14:textId="77777777" w:rsidR="005E7B41" w:rsidRPr="006102AB" w:rsidRDefault="005E7B41" w:rsidP="005E7B41">
      <w:pPr>
        <w:pStyle w:val="Zkladntext1"/>
        <w:ind w:firstLine="284"/>
        <w:rPr>
          <w:rFonts w:asciiTheme="minorHAnsi" w:hAnsiTheme="minorHAnsi" w:cstheme="minorHAnsi"/>
          <w:sz w:val="24"/>
          <w:szCs w:val="24"/>
          <w:lang w:val="uk-UA"/>
          <w:rPrChange w:id="1447" w:author="Пользователь Windows" w:date="2022-01-09T18:15:00Z">
            <w:rPr>
              <w:lang w:val="uk-UA"/>
            </w:rPr>
          </w:rPrChange>
        </w:rPr>
      </w:pPr>
      <w:r w:rsidRPr="006102AB">
        <w:rPr>
          <w:rFonts w:asciiTheme="minorHAnsi" w:hAnsiTheme="minorHAnsi" w:cstheme="minorHAnsi"/>
          <w:b/>
          <w:bCs/>
          <w:sz w:val="24"/>
          <w:szCs w:val="24"/>
          <w:lang w:val="uk-UA"/>
          <w:rPrChange w:id="1448" w:author="Пользователь Windows" w:date="2022-01-09T18:15:00Z">
            <w:rPr>
              <w:b/>
              <w:bCs/>
              <w:lang w:val="uk-UA"/>
            </w:rPr>
          </w:rPrChange>
        </w:rPr>
        <w:t xml:space="preserve">Опрацювання заявок </w:t>
      </w:r>
      <w:r w:rsidRPr="006102AB">
        <w:rPr>
          <w:rFonts w:asciiTheme="minorHAnsi" w:hAnsiTheme="minorHAnsi" w:cstheme="minorHAnsi"/>
          <w:sz w:val="24"/>
          <w:szCs w:val="24"/>
          <w:lang w:val="uk-UA"/>
          <w:rPrChange w:id="1449" w:author="Пользователь Windows" w:date="2022-01-09T18:15:00Z">
            <w:rPr>
              <w:szCs w:val="24"/>
              <w:lang w:val="uk-UA"/>
            </w:rPr>
          </w:rPrChange>
        </w:rPr>
        <w:t>(PR)</w:t>
      </w:r>
    </w:p>
    <w:p w14:paraId="510A13EB" w14:textId="77777777" w:rsidR="005E7B41" w:rsidRPr="006102AB" w:rsidRDefault="005E7B41" w:rsidP="005E7B41">
      <w:pPr>
        <w:pStyle w:val="Zkladntext1"/>
        <w:ind w:firstLine="284"/>
        <w:rPr>
          <w:rFonts w:asciiTheme="minorHAnsi" w:hAnsiTheme="minorHAnsi" w:cstheme="minorHAnsi"/>
          <w:sz w:val="24"/>
          <w:szCs w:val="24"/>
          <w:lang w:val="uk-UA"/>
          <w:rPrChange w:id="1450" w:author="Пользователь Windows" w:date="2022-01-09T18:15:00Z">
            <w:rPr>
              <w:lang w:val="uk-UA"/>
            </w:rPr>
          </w:rPrChange>
        </w:rPr>
      </w:pPr>
    </w:p>
    <w:p w14:paraId="0AAAF00C" w14:textId="2D88A2F9" w:rsidR="005E7B41" w:rsidRPr="006102AB" w:rsidRDefault="005E7B41" w:rsidP="005E7B41">
      <w:pPr>
        <w:pStyle w:val="Zkladntext1"/>
        <w:numPr>
          <w:ilvl w:val="0"/>
          <w:numId w:val="9"/>
        </w:numPr>
        <w:ind w:left="0" w:firstLine="284"/>
        <w:rPr>
          <w:rFonts w:asciiTheme="minorHAnsi" w:hAnsiTheme="minorHAnsi" w:cstheme="minorHAnsi"/>
          <w:sz w:val="24"/>
          <w:szCs w:val="24"/>
          <w:lang w:val="uk-UA"/>
          <w:rPrChange w:id="1451" w:author="Пользователь Windows" w:date="2022-01-09T18:15:00Z">
            <w:rPr>
              <w:lang w:val="uk-UA"/>
            </w:rPr>
          </w:rPrChange>
        </w:rPr>
      </w:pPr>
      <w:r w:rsidRPr="006102AB">
        <w:rPr>
          <w:rFonts w:asciiTheme="minorHAnsi" w:hAnsiTheme="minorHAnsi" w:cstheme="minorHAnsi"/>
          <w:sz w:val="24"/>
          <w:szCs w:val="24"/>
          <w:lang w:val="uk-UA"/>
          <w:rPrChange w:id="1452" w:author="Пользователь Windows" w:date="2022-01-09T18:15:00Z">
            <w:rPr>
              <w:lang w:val="uk-UA"/>
            </w:rPr>
          </w:rPrChange>
        </w:rPr>
        <w:t xml:space="preserve">Затверджена заявка </w:t>
      </w:r>
      <w:r w:rsidRPr="006102AB">
        <w:rPr>
          <w:rFonts w:asciiTheme="minorHAnsi" w:hAnsiTheme="minorHAnsi" w:cstheme="minorHAnsi"/>
          <w:sz w:val="24"/>
          <w:szCs w:val="24"/>
          <w:lang w:val="uk-UA"/>
          <w:rPrChange w:id="1453" w:author="Пользователь Windows" w:date="2022-01-09T18:15:00Z">
            <w:rPr>
              <w:szCs w:val="24"/>
              <w:lang w:val="uk-UA"/>
            </w:rPr>
          </w:rPrChange>
        </w:rPr>
        <w:t>(PR)</w:t>
      </w:r>
      <w:r w:rsidRPr="006102AB">
        <w:rPr>
          <w:rFonts w:asciiTheme="minorHAnsi" w:hAnsiTheme="minorHAnsi" w:cstheme="minorHAnsi"/>
          <w:sz w:val="24"/>
          <w:szCs w:val="24"/>
          <w:lang w:val="uk-UA"/>
          <w:rPrChange w:id="1454" w:author="Пользователь Windows" w:date="2022-01-09T18:15:00Z">
            <w:rPr>
              <w:lang w:val="uk-UA"/>
            </w:rPr>
          </w:rPrChange>
        </w:rPr>
        <w:t xml:space="preserve"> опрацьовується </w:t>
      </w:r>
      <w:r w:rsidR="00AF576C" w:rsidRPr="006102AB">
        <w:rPr>
          <w:rFonts w:asciiTheme="minorHAnsi" w:hAnsiTheme="minorHAnsi" w:cstheme="minorHAnsi"/>
          <w:sz w:val="24"/>
          <w:szCs w:val="24"/>
          <w:lang w:val="uk-UA"/>
          <w:rPrChange w:id="1455" w:author="Пользователь Windows" w:date="2022-01-09T18:15:00Z">
            <w:rPr>
              <w:lang w:val="uk-UA"/>
            </w:rPr>
          </w:rPrChange>
        </w:rPr>
        <w:t xml:space="preserve">відділом </w:t>
      </w:r>
      <w:proofErr w:type="spellStart"/>
      <w:r w:rsidR="00AF576C" w:rsidRPr="006102AB">
        <w:rPr>
          <w:rFonts w:asciiTheme="minorHAnsi" w:hAnsiTheme="minorHAnsi" w:cstheme="minorHAnsi"/>
          <w:sz w:val="24"/>
          <w:szCs w:val="24"/>
          <w:lang w:val="uk-UA"/>
          <w:rPrChange w:id="1456" w:author="Пользователь Windows" w:date="2022-01-09T18:15:00Z">
            <w:rPr>
              <w:lang w:val="uk-UA"/>
            </w:rPr>
          </w:rPrChange>
        </w:rPr>
        <w:t>закупівель</w:t>
      </w:r>
      <w:proofErr w:type="spellEnd"/>
      <w:r w:rsidRPr="006102AB">
        <w:rPr>
          <w:rFonts w:asciiTheme="minorHAnsi" w:hAnsiTheme="minorHAnsi" w:cstheme="minorHAnsi"/>
          <w:sz w:val="24"/>
          <w:szCs w:val="24"/>
          <w:lang w:val="uk-UA"/>
          <w:rPrChange w:id="1457" w:author="Пользователь Windows" w:date="2022-01-09T18:15:00Z">
            <w:rPr>
              <w:lang w:val="uk-UA"/>
            </w:rPr>
          </w:rPrChange>
        </w:rPr>
        <w:t xml:space="preserve">, який/яка організовує пошук потенційних контрагентів. Для цього співробітник відділу </w:t>
      </w:r>
      <w:proofErr w:type="spellStart"/>
      <w:r w:rsidRPr="006102AB">
        <w:rPr>
          <w:rFonts w:asciiTheme="minorHAnsi" w:hAnsiTheme="minorHAnsi" w:cstheme="minorHAnsi"/>
          <w:sz w:val="24"/>
          <w:szCs w:val="24"/>
          <w:lang w:val="uk-UA"/>
          <w:rPrChange w:id="1458" w:author="Пользователь Windows" w:date="2022-01-09T18:15:00Z">
            <w:rPr>
              <w:lang w:val="uk-UA"/>
            </w:rPr>
          </w:rPrChange>
        </w:rPr>
        <w:t>закупівель</w:t>
      </w:r>
      <w:proofErr w:type="spellEnd"/>
      <w:r w:rsidRPr="006102AB">
        <w:rPr>
          <w:rFonts w:asciiTheme="minorHAnsi" w:hAnsiTheme="minorHAnsi" w:cstheme="minorHAnsi"/>
          <w:sz w:val="24"/>
          <w:szCs w:val="24"/>
          <w:lang w:val="uk-UA"/>
          <w:rPrChange w:id="1459" w:author="Пользователь Windows" w:date="2022-01-09T18:15:00Z">
            <w:rPr>
              <w:lang w:val="uk-UA"/>
            </w:rPr>
          </w:rPrChange>
        </w:rPr>
        <w:t xml:space="preserve"> повинен підготувати запит RFP і надіслати його до попередньо відібраних ним потенційних контрагентів</w:t>
      </w:r>
      <w:ins w:id="1460" w:author="Пользователь Windows" w:date="2022-01-09T19:17:00Z">
        <w:r w:rsidR="00C7211F">
          <w:rPr>
            <w:rFonts w:asciiTheme="minorHAnsi" w:hAnsiTheme="minorHAnsi" w:cstheme="minorHAnsi"/>
            <w:sz w:val="24"/>
            <w:szCs w:val="24"/>
            <w:lang w:val="uk-UA"/>
          </w:rPr>
          <w:t xml:space="preserve"> </w:t>
        </w:r>
      </w:ins>
      <w:del w:id="1461" w:author="Пользователь Windows" w:date="2022-01-09T19:16:00Z">
        <w:r w:rsidRPr="006102AB" w:rsidDel="00C7211F">
          <w:rPr>
            <w:rFonts w:asciiTheme="minorHAnsi" w:hAnsiTheme="minorHAnsi" w:cstheme="minorHAnsi"/>
            <w:sz w:val="24"/>
            <w:szCs w:val="24"/>
            <w:lang w:val="uk-UA"/>
            <w:rPrChange w:id="1462" w:author="Пользователь Windows" w:date="2022-01-09T18:15:00Z">
              <w:rPr>
                <w:lang w:val="uk-UA"/>
              </w:rPr>
            </w:rPrChange>
          </w:rPr>
          <w:delText xml:space="preserve"> - </w:delText>
        </w:r>
      </w:del>
      <w:ins w:id="1463" w:author="Пользователь Windows" w:date="2022-01-09T19:16:00Z">
        <w:r w:rsidR="00C7211F">
          <w:rPr>
            <w:rFonts w:asciiTheme="minorHAnsi" w:hAnsiTheme="minorHAnsi" w:cstheme="minorHAnsi"/>
            <w:sz w:val="24"/>
            <w:szCs w:val="24"/>
            <w:lang w:val="uk-UA"/>
          </w:rPr>
          <w:t>—</w:t>
        </w:r>
        <w:r w:rsidR="00C7211F" w:rsidRPr="006102AB">
          <w:rPr>
            <w:rFonts w:asciiTheme="minorHAnsi" w:hAnsiTheme="minorHAnsi" w:cstheme="minorHAnsi"/>
            <w:sz w:val="24"/>
            <w:szCs w:val="24"/>
            <w:lang w:val="uk-UA"/>
            <w:rPrChange w:id="1464" w:author="Пользователь Windows" w:date="2022-01-09T18:15:00Z">
              <w:rPr>
                <w:lang w:val="uk-UA"/>
              </w:rPr>
            </w:rPrChange>
          </w:rPr>
          <w:t xml:space="preserve"> </w:t>
        </w:r>
      </w:ins>
      <w:r w:rsidRPr="006102AB">
        <w:rPr>
          <w:rFonts w:asciiTheme="minorHAnsi" w:hAnsiTheme="minorHAnsi" w:cstheme="minorHAnsi"/>
          <w:sz w:val="24"/>
          <w:szCs w:val="24"/>
          <w:lang w:val="uk-UA"/>
          <w:rPrChange w:id="1465" w:author="Пользователь Windows" w:date="2022-01-09T18:15:00Z">
            <w:rPr>
              <w:lang w:val="uk-UA"/>
            </w:rPr>
          </w:rPrChange>
        </w:rPr>
        <w:t>постачальників ТМЦ</w:t>
      </w:r>
      <w:del w:id="1466" w:author="Пользователь Windows" w:date="2022-01-09T19:16:00Z">
        <w:r w:rsidRPr="006102AB" w:rsidDel="00C7211F">
          <w:rPr>
            <w:rFonts w:asciiTheme="minorHAnsi" w:hAnsiTheme="minorHAnsi" w:cstheme="minorHAnsi"/>
            <w:sz w:val="24"/>
            <w:szCs w:val="24"/>
            <w:lang w:val="uk-UA"/>
            <w:rPrChange w:id="1467" w:author="Пользователь Windows" w:date="2022-01-09T18:15:00Z">
              <w:rPr>
                <w:lang w:val="uk-UA"/>
              </w:rPr>
            </w:rPrChange>
          </w:rPr>
          <w:delText xml:space="preserve"> </w:delText>
        </w:r>
      </w:del>
      <w:r w:rsidRPr="006102AB">
        <w:rPr>
          <w:rFonts w:asciiTheme="minorHAnsi" w:hAnsiTheme="minorHAnsi" w:cstheme="minorHAnsi"/>
          <w:sz w:val="24"/>
          <w:szCs w:val="24"/>
          <w:lang w:val="uk-UA"/>
          <w:rPrChange w:id="1468" w:author="Пользователь Windows" w:date="2022-01-09T18:15:00Z">
            <w:rPr>
              <w:lang w:val="uk-UA"/>
            </w:rPr>
          </w:rPrChange>
        </w:rPr>
        <w:t>/</w:t>
      </w:r>
      <w:del w:id="1469" w:author="Пользователь Windows" w:date="2022-01-09T19:16:00Z">
        <w:r w:rsidRPr="006102AB" w:rsidDel="00C7211F">
          <w:rPr>
            <w:rFonts w:asciiTheme="minorHAnsi" w:hAnsiTheme="minorHAnsi" w:cstheme="minorHAnsi"/>
            <w:sz w:val="24"/>
            <w:szCs w:val="24"/>
            <w:lang w:val="uk-UA"/>
            <w:rPrChange w:id="1470" w:author="Пользователь Windows" w:date="2022-01-09T18:15:00Z">
              <w:rPr>
                <w:lang w:val="uk-UA"/>
              </w:rPr>
            </w:rPrChange>
          </w:rPr>
          <w:delText xml:space="preserve"> </w:delText>
        </w:r>
      </w:del>
      <w:r w:rsidRPr="006102AB">
        <w:rPr>
          <w:rFonts w:asciiTheme="minorHAnsi" w:hAnsiTheme="minorHAnsi" w:cstheme="minorHAnsi"/>
          <w:sz w:val="24"/>
          <w:szCs w:val="24"/>
          <w:lang w:val="uk-UA"/>
          <w:rPrChange w:id="1471" w:author="Пользователь Windows" w:date="2022-01-09T18:15:00Z">
            <w:rPr>
              <w:lang w:val="uk-UA"/>
            </w:rPr>
          </w:rPrChange>
        </w:rPr>
        <w:t>послуг електронною поштою (ініціатор заявки або власник бюджету можуть надавати рекомендації щодо потенційних контрагентів). Запит RFP має містити всю повну інформацію щодо предмету закупівлі, видів та обсягів необхідних ТМЦ</w:t>
      </w:r>
      <w:del w:id="1472" w:author="Пользователь Windows" w:date="2022-01-09T19:17:00Z">
        <w:r w:rsidRPr="006102AB" w:rsidDel="00C7211F">
          <w:rPr>
            <w:rFonts w:asciiTheme="minorHAnsi" w:hAnsiTheme="minorHAnsi" w:cstheme="minorHAnsi"/>
            <w:sz w:val="24"/>
            <w:szCs w:val="24"/>
            <w:lang w:val="uk-UA"/>
            <w:rPrChange w:id="1473" w:author="Пользователь Windows" w:date="2022-01-09T18:15:00Z">
              <w:rPr>
                <w:lang w:val="uk-UA"/>
              </w:rPr>
            </w:rPrChange>
          </w:rPr>
          <w:delText xml:space="preserve"> </w:delText>
        </w:r>
      </w:del>
      <w:r w:rsidRPr="006102AB">
        <w:rPr>
          <w:rFonts w:asciiTheme="minorHAnsi" w:hAnsiTheme="minorHAnsi" w:cstheme="minorHAnsi"/>
          <w:sz w:val="24"/>
          <w:szCs w:val="24"/>
          <w:lang w:val="uk-UA"/>
          <w:rPrChange w:id="1474" w:author="Пользователь Windows" w:date="2022-01-09T18:15:00Z">
            <w:rPr>
              <w:lang w:val="uk-UA"/>
            </w:rPr>
          </w:rPrChange>
        </w:rPr>
        <w:t>/</w:t>
      </w:r>
      <w:del w:id="1475" w:author="Пользователь Windows" w:date="2022-01-09T19:17:00Z">
        <w:r w:rsidRPr="006102AB" w:rsidDel="00C7211F">
          <w:rPr>
            <w:rFonts w:asciiTheme="minorHAnsi" w:hAnsiTheme="minorHAnsi" w:cstheme="minorHAnsi"/>
            <w:sz w:val="24"/>
            <w:szCs w:val="24"/>
            <w:lang w:val="uk-UA"/>
            <w:rPrChange w:id="1476" w:author="Пользователь Windows" w:date="2022-01-09T18:15:00Z">
              <w:rPr>
                <w:lang w:val="uk-UA"/>
              </w:rPr>
            </w:rPrChange>
          </w:rPr>
          <w:delText xml:space="preserve"> </w:delText>
        </w:r>
      </w:del>
      <w:r w:rsidRPr="006102AB">
        <w:rPr>
          <w:rFonts w:asciiTheme="minorHAnsi" w:hAnsiTheme="minorHAnsi" w:cstheme="minorHAnsi"/>
          <w:sz w:val="24"/>
          <w:szCs w:val="24"/>
          <w:lang w:val="uk-UA"/>
          <w:rPrChange w:id="1477" w:author="Пользователь Windows" w:date="2022-01-09T18:15:00Z">
            <w:rPr>
              <w:lang w:val="uk-UA"/>
            </w:rPr>
          </w:rPrChange>
        </w:rPr>
        <w:t xml:space="preserve">послуг, </w:t>
      </w:r>
      <w:ins w:id="1478" w:author="OLENA PASHKOVA (NEPTUNE.UA)" w:date="2022-06-20T00:36:00Z">
        <w:r w:rsidR="00316A67">
          <w:rPr>
            <w:rFonts w:asciiTheme="minorHAnsi" w:hAnsiTheme="minorHAnsi" w:cstheme="minorHAnsi"/>
            <w:sz w:val="24"/>
            <w:szCs w:val="24"/>
            <w:lang w:val="uk-UA"/>
          </w:rPr>
          <w:t xml:space="preserve">робіт, </w:t>
        </w:r>
      </w:ins>
      <w:r w:rsidRPr="006102AB">
        <w:rPr>
          <w:rFonts w:asciiTheme="minorHAnsi" w:hAnsiTheme="minorHAnsi" w:cstheme="minorHAnsi"/>
          <w:sz w:val="24"/>
          <w:szCs w:val="24"/>
          <w:lang w:val="uk-UA"/>
          <w:rPrChange w:id="1479" w:author="Пользователь Windows" w:date="2022-01-09T18:15:00Z">
            <w:rPr>
              <w:lang w:val="uk-UA"/>
            </w:rPr>
          </w:rPrChange>
        </w:rPr>
        <w:t>строки подачі комерційних пропозицій, технічні специфікації. Запит RFP повинен містити достатню інформацію</w:t>
      </w:r>
      <w:del w:id="1480" w:author="Пользователь Windows" w:date="2022-01-09T19:17:00Z">
        <w:r w:rsidRPr="006102AB" w:rsidDel="00C7211F">
          <w:rPr>
            <w:rFonts w:asciiTheme="minorHAnsi" w:hAnsiTheme="minorHAnsi" w:cstheme="minorHAnsi"/>
            <w:sz w:val="24"/>
            <w:szCs w:val="24"/>
            <w:lang w:val="uk-UA"/>
            <w:rPrChange w:id="1481" w:author="Пользователь Windows" w:date="2022-01-09T18:15:00Z">
              <w:rPr>
                <w:lang w:val="uk-UA"/>
              </w:rPr>
            </w:rPrChange>
          </w:rPr>
          <w:delText>,</w:delText>
        </w:r>
      </w:del>
      <w:r w:rsidRPr="006102AB">
        <w:rPr>
          <w:rFonts w:asciiTheme="minorHAnsi" w:hAnsiTheme="minorHAnsi" w:cstheme="minorHAnsi"/>
          <w:sz w:val="24"/>
          <w:szCs w:val="24"/>
          <w:lang w:val="uk-UA"/>
          <w:rPrChange w:id="1482" w:author="Пользователь Windows" w:date="2022-01-09T18:15:00Z">
            <w:rPr>
              <w:lang w:val="uk-UA"/>
            </w:rPr>
          </w:rPrChange>
        </w:rPr>
        <w:t xml:space="preserve"> для того</w:t>
      </w:r>
      <w:ins w:id="1483" w:author="Пользователь Windows" w:date="2022-01-09T19:17:00Z">
        <w:r w:rsidR="00C7211F">
          <w:rPr>
            <w:rFonts w:asciiTheme="minorHAnsi" w:hAnsiTheme="minorHAnsi" w:cstheme="minorHAnsi"/>
            <w:sz w:val="24"/>
            <w:szCs w:val="24"/>
            <w:lang w:val="uk-UA"/>
          </w:rPr>
          <w:t>,</w:t>
        </w:r>
      </w:ins>
      <w:r w:rsidRPr="006102AB">
        <w:rPr>
          <w:rFonts w:asciiTheme="minorHAnsi" w:hAnsiTheme="minorHAnsi" w:cstheme="minorHAnsi"/>
          <w:sz w:val="24"/>
          <w:szCs w:val="24"/>
          <w:lang w:val="uk-UA"/>
          <w:rPrChange w:id="1484" w:author="Пользователь Windows" w:date="2022-01-09T18:15:00Z">
            <w:rPr>
              <w:lang w:val="uk-UA"/>
            </w:rPr>
          </w:rPrChange>
        </w:rPr>
        <w:t xml:space="preserve"> щоб надати можливість потенційному контрагенту підготувати конкурентну пропозицію.</w:t>
      </w:r>
      <w:del w:id="1485" w:author="Пользователь Windows" w:date="2022-01-09T20:00:00Z">
        <w:r w:rsidRPr="006102AB" w:rsidDel="003A5FBB">
          <w:rPr>
            <w:rFonts w:asciiTheme="minorHAnsi" w:hAnsiTheme="minorHAnsi" w:cstheme="minorHAnsi"/>
            <w:sz w:val="24"/>
            <w:szCs w:val="24"/>
            <w:lang w:val="uk-UA"/>
            <w:rPrChange w:id="1486" w:author="Пользователь Windows" w:date="2022-01-09T18:15:00Z">
              <w:rPr>
                <w:lang w:val="uk-UA"/>
              </w:rPr>
            </w:rPrChange>
          </w:rPr>
          <w:delText xml:space="preserve"> </w:delText>
        </w:r>
      </w:del>
    </w:p>
    <w:p w14:paraId="5AC7AF62" w14:textId="77777777" w:rsidR="005E7B41" w:rsidRPr="006102AB" w:rsidRDefault="005E7B41" w:rsidP="005E7B41">
      <w:pPr>
        <w:pStyle w:val="Zkladntext1"/>
        <w:ind w:left="284"/>
        <w:rPr>
          <w:rFonts w:asciiTheme="minorHAnsi" w:hAnsiTheme="minorHAnsi" w:cstheme="minorHAnsi"/>
          <w:sz w:val="24"/>
          <w:szCs w:val="24"/>
          <w:lang w:val="uk-UA"/>
          <w:rPrChange w:id="1487" w:author="Пользователь Windows" w:date="2022-01-09T18:15:00Z">
            <w:rPr>
              <w:lang w:val="uk-UA"/>
            </w:rPr>
          </w:rPrChange>
        </w:rPr>
      </w:pPr>
    </w:p>
    <w:p w14:paraId="39A03731" w14:textId="57AED754" w:rsidR="005E7B41" w:rsidRPr="006102AB" w:rsidRDefault="005E7B41" w:rsidP="005E7B41">
      <w:pPr>
        <w:pStyle w:val="Zkladntext1"/>
        <w:ind w:firstLine="284"/>
        <w:rPr>
          <w:rFonts w:asciiTheme="minorHAnsi" w:hAnsiTheme="minorHAnsi" w:cstheme="minorHAnsi"/>
          <w:sz w:val="24"/>
          <w:szCs w:val="24"/>
          <w:lang w:val="uk-UA"/>
          <w:rPrChange w:id="1488" w:author="Пользователь Windows" w:date="2022-01-09T18:15:00Z">
            <w:rPr>
              <w:lang w:val="uk-UA"/>
            </w:rPr>
          </w:rPrChange>
        </w:rPr>
      </w:pPr>
      <w:r w:rsidRPr="006102AB">
        <w:rPr>
          <w:rFonts w:asciiTheme="minorHAnsi" w:hAnsiTheme="minorHAnsi" w:cstheme="minorHAnsi"/>
          <w:sz w:val="24"/>
          <w:szCs w:val="24"/>
          <w:lang w:val="uk-UA"/>
          <w:rPrChange w:id="1489" w:author="Пользователь Windows" w:date="2022-01-09T18:15:00Z">
            <w:rPr>
              <w:lang w:val="uk-UA"/>
            </w:rPr>
          </w:rPrChange>
        </w:rPr>
        <w:t xml:space="preserve">Зокрема, </w:t>
      </w:r>
      <w:del w:id="1490" w:author="Пользователь Windows" w:date="2022-01-09T19:18:00Z">
        <w:r w:rsidRPr="006102AB" w:rsidDel="007C661D">
          <w:rPr>
            <w:rFonts w:asciiTheme="minorHAnsi" w:hAnsiTheme="minorHAnsi" w:cstheme="minorHAnsi"/>
            <w:sz w:val="24"/>
            <w:szCs w:val="24"/>
            <w:lang w:val="uk-UA"/>
            <w:rPrChange w:id="1491" w:author="Пользователь Windows" w:date="2022-01-09T18:15:00Z">
              <w:rPr>
                <w:lang w:val="uk-UA"/>
              </w:rPr>
            </w:rPrChange>
          </w:rPr>
          <w:delText xml:space="preserve">Запит </w:delText>
        </w:r>
      </w:del>
      <w:ins w:id="1492" w:author="Пользователь Windows" w:date="2022-01-09T19:18:00Z">
        <w:r w:rsidR="007C661D">
          <w:rPr>
            <w:rFonts w:asciiTheme="minorHAnsi" w:hAnsiTheme="minorHAnsi" w:cstheme="minorHAnsi"/>
            <w:sz w:val="24"/>
            <w:szCs w:val="24"/>
            <w:lang w:val="uk-UA"/>
          </w:rPr>
          <w:t>з</w:t>
        </w:r>
        <w:r w:rsidR="007C661D" w:rsidRPr="006102AB">
          <w:rPr>
            <w:rFonts w:asciiTheme="minorHAnsi" w:hAnsiTheme="minorHAnsi" w:cstheme="minorHAnsi"/>
            <w:sz w:val="24"/>
            <w:szCs w:val="24"/>
            <w:lang w:val="uk-UA"/>
            <w:rPrChange w:id="1493" w:author="Пользователь Windows" w:date="2022-01-09T18:15:00Z">
              <w:rPr>
                <w:lang w:val="uk-UA"/>
              </w:rPr>
            </w:rPrChange>
          </w:rPr>
          <w:t xml:space="preserve">апит </w:t>
        </w:r>
      </w:ins>
      <w:r w:rsidRPr="006102AB">
        <w:rPr>
          <w:rFonts w:asciiTheme="minorHAnsi" w:hAnsiTheme="minorHAnsi" w:cstheme="minorHAnsi"/>
          <w:sz w:val="24"/>
          <w:szCs w:val="24"/>
          <w:lang w:val="uk-UA"/>
          <w:rPrChange w:id="1494" w:author="Пользователь Windows" w:date="2022-01-09T18:15:00Z">
            <w:rPr>
              <w:lang w:val="uk-UA"/>
            </w:rPr>
          </w:rPrChange>
        </w:rPr>
        <w:t>RFP повинен містити:</w:t>
      </w:r>
    </w:p>
    <w:p w14:paraId="52721E8D" w14:textId="170BEB0E" w:rsidR="005E7B41" w:rsidRPr="006102AB" w:rsidRDefault="005E7B41" w:rsidP="005E7B41">
      <w:pPr>
        <w:pStyle w:val="Zkladntext1"/>
        <w:numPr>
          <w:ilvl w:val="0"/>
          <w:numId w:val="10"/>
        </w:numPr>
        <w:ind w:left="0" w:firstLine="284"/>
        <w:rPr>
          <w:rFonts w:asciiTheme="minorHAnsi" w:hAnsiTheme="minorHAnsi" w:cstheme="minorHAnsi"/>
          <w:sz w:val="24"/>
          <w:szCs w:val="24"/>
          <w:lang w:val="uk-UA"/>
          <w:rPrChange w:id="1495" w:author="Пользователь Windows" w:date="2022-01-09T18:15:00Z">
            <w:rPr>
              <w:lang w:val="uk-UA"/>
            </w:rPr>
          </w:rPrChange>
        </w:rPr>
      </w:pPr>
      <w:r w:rsidRPr="006102AB">
        <w:rPr>
          <w:rFonts w:asciiTheme="minorHAnsi" w:hAnsiTheme="minorHAnsi" w:cstheme="minorHAnsi"/>
          <w:sz w:val="24"/>
          <w:szCs w:val="24"/>
          <w:lang w:val="uk-UA"/>
          <w:rPrChange w:id="1496" w:author="Пользователь Windows" w:date="2022-01-09T18:15:00Z">
            <w:rPr>
              <w:lang w:val="uk-UA"/>
            </w:rPr>
          </w:rPrChange>
        </w:rPr>
        <w:t>опис ТМЦ (робіт, послуг</w:t>
      </w:r>
      <w:del w:id="1497" w:author="Пользователь Windows" w:date="2022-01-09T19:18:00Z">
        <w:r w:rsidRPr="006102AB" w:rsidDel="00C7211F">
          <w:rPr>
            <w:rFonts w:asciiTheme="minorHAnsi" w:hAnsiTheme="minorHAnsi" w:cstheme="minorHAnsi"/>
            <w:sz w:val="24"/>
            <w:szCs w:val="24"/>
            <w:lang w:val="uk-UA"/>
            <w:rPrChange w:id="1498" w:author="Пользователь Windows" w:date="2022-01-09T18:15:00Z">
              <w:rPr>
                <w:lang w:val="uk-UA"/>
              </w:rPr>
            </w:rPrChange>
          </w:rPr>
          <w:delText xml:space="preserve">), </w:delText>
        </w:r>
      </w:del>
      <w:ins w:id="1499" w:author="Пользователь Windows" w:date="2022-01-09T19:18:00Z">
        <w:r w:rsidR="00C7211F" w:rsidRPr="006102AB">
          <w:rPr>
            <w:rFonts w:asciiTheme="minorHAnsi" w:hAnsiTheme="minorHAnsi" w:cstheme="minorHAnsi"/>
            <w:sz w:val="24"/>
            <w:szCs w:val="24"/>
            <w:lang w:val="uk-UA"/>
            <w:rPrChange w:id="1500" w:author="Пользователь Windows" w:date="2022-01-09T18:15:00Z">
              <w:rPr>
                <w:lang w:val="uk-UA"/>
              </w:rPr>
            </w:rPrChange>
          </w:rPr>
          <w:t>)</w:t>
        </w:r>
        <w:r w:rsidR="00C7211F">
          <w:rPr>
            <w:rFonts w:asciiTheme="minorHAnsi" w:hAnsiTheme="minorHAnsi" w:cstheme="minorHAnsi"/>
            <w:sz w:val="24"/>
            <w:szCs w:val="24"/>
            <w:lang w:val="uk-UA"/>
          </w:rPr>
          <w:t>;</w:t>
        </w:r>
      </w:ins>
    </w:p>
    <w:p w14:paraId="7F0AF98F" w14:textId="1D5BCBEB" w:rsidR="005E7B41" w:rsidRPr="006102AB" w:rsidRDefault="005E7B41" w:rsidP="005E7B41">
      <w:pPr>
        <w:pStyle w:val="Zkladntext1"/>
        <w:numPr>
          <w:ilvl w:val="0"/>
          <w:numId w:val="10"/>
        </w:numPr>
        <w:ind w:left="0" w:firstLine="284"/>
        <w:rPr>
          <w:rFonts w:asciiTheme="minorHAnsi" w:hAnsiTheme="minorHAnsi" w:cstheme="minorHAnsi"/>
          <w:sz w:val="24"/>
          <w:szCs w:val="24"/>
          <w:lang w:val="uk-UA"/>
          <w:rPrChange w:id="1501" w:author="Пользователь Windows" w:date="2022-01-09T18:15:00Z">
            <w:rPr>
              <w:lang w:val="uk-UA"/>
            </w:rPr>
          </w:rPrChange>
        </w:rPr>
      </w:pPr>
      <w:r w:rsidRPr="006102AB">
        <w:rPr>
          <w:rFonts w:asciiTheme="minorHAnsi" w:hAnsiTheme="minorHAnsi" w:cstheme="minorHAnsi"/>
          <w:sz w:val="24"/>
          <w:szCs w:val="24"/>
          <w:lang w:val="uk-UA"/>
          <w:rPrChange w:id="1502" w:author="Пользователь Windows" w:date="2022-01-09T18:15:00Z">
            <w:rPr>
              <w:lang w:val="uk-UA"/>
            </w:rPr>
          </w:rPrChange>
        </w:rPr>
        <w:t>специфікацію</w:t>
      </w:r>
      <w:ins w:id="1503" w:author="Пользователь Windows" w:date="2022-01-09T19:18:00Z">
        <w:r w:rsidR="00C7211F">
          <w:rPr>
            <w:rFonts w:asciiTheme="minorHAnsi" w:hAnsiTheme="minorHAnsi" w:cstheme="minorHAnsi"/>
            <w:sz w:val="24"/>
            <w:szCs w:val="24"/>
            <w:lang w:val="uk-UA"/>
          </w:rPr>
          <w:t>;</w:t>
        </w:r>
      </w:ins>
      <w:del w:id="1504" w:author="Пользователь Windows" w:date="2022-01-09T19:18:00Z">
        <w:r w:rsidRPr="006102AB" w:rsidDel="00C7211F">
          <w:rPr>
            <w:rFonts w:asciiTheme="minorHAnsi" w:hAnsiTheme="minorHAnsi" w:cstheme="minorHAnsi"/>
            <w:sz w:val="24"/>
            <w:szCs w:val="24"/>
            <w:lang w:val="uk-UA"/>
            <w:rPrChange w:id="1505" w:author="Пользователь Windows" w:date="2022-01-09T18:15:00Z">
              <w:rPr>
                <w:lang w:val="uk-UA"/>
              </w:rPr>
            </w:rPrChange>
          </w:rPr>
          <w:delText xml:space="preserve">, </w:delText>
        </w:r>
      </w:del>
    </w:p>
    <w:p w14:paraId="6314EA31" w14:textId="092C924C" w:rsidR="005E7B41" w:rsidRPr="006102AB" w:rsidRDefault="005E7B41" w:rsidP="005E7B41">
      <w:pPr>
        <w:pStyle w:val="Zkladntext1"/>
        <w:numPr>
          <w:ilvl w:val="0"/>
          <w:numId w:val="10"/>
        </w:numPr>
        <w:ind w:left="0" w:firstLine="284"/>
        <w:rPr>
          <w:rFonts w:asciiTheme="minorHAnsi" w:hAnsiTheme="minorHAnsi" w:cstheme="minorHAnsi"/>
          <w:sz w:val="24"/>
          <w:szCs w:val="24"/>
          <w:lang w:val="uk-UA"/>
          <w:rPrChange w:id="1506" w:author="Пользователь Windows" w:date="2022-01-09T18:15:00Z">
            <w:rPr>
              <w:lang w:val="uk-UA"/>
            </w:rPr>
          </w:rPrChange>
        </w:rPr>
      </w:pPr>
      <w:r w:rsidRPr="006102AB">
        <w:rPr>
          <w:rFonts w:asciiTheme="minorHAnsi" w:hAnsiTheme="minorHAnsi" w:cstheme="minorHAnsi"/>
          <w:sz w:val="24"/>
          <w:szCs w:val="24"/>
          <w:lang w:val="uk-UA"/>
          <w:rPrChange w:id="1507" w:author="Пользователь Windows" w:date="2022-01-09T18:15:00Z">
            <w:rPr>
              <w:lang w:val="uk-UA"/>
            </w:rPr>
          </w:rPrChange>
        </w:rPr>
        <w:t>вимоги до кількості, якості</w:t>
      </w:r>
      <w:ins w:id="1508" w:author="Пользователь Windows" w:date="2022-01-09T19:18:00Z">
        <w:r w:rsidR="00C7211F">
          <w:rPr>
            <w:rFonts w:asciiTheme="minorHAnsi" w:hAnsiTheme="minorHAnsi" w:cstheme="minorHAnsi"/>
            <w:sz w:val="24"/>
            <w:szCs w:val="24"/>
            <w:lang w:val="uk-UA"/>
          </w:rPr>
          <w:t>;</w:t>
        </w:r>
      </w:ins>
      <w:del w:id="1509" w:author="Пользователь Windows" w:date="2022-01-09T19:18:00Z">
        <w:r w:rsidRPr="006102AB" w:rsidDel="00C7211F">
          <w:rPr>
            <w:rFonts w:asciiTheme="minorHAnsi" w:hAnsiTheme="minorHAnsi" w:cstheme="minorHAnsi"/>
            <w:sz w:val="24"/>
            <w:szCs w:val="24"/>
            <w:lang w:val="uk-UA"/>
            <w:rPrChange w:id="1510" w:author="Пользователь Windows" w:date="2022-01-09T18:15:00Z">
              <w:rPr>
                <w:lang w:val="uk-UA"/>
              </w:rPr>
            </w:rPrChange>
          </w:rPr>
          <w:delText xml:space="preserve">, </w:delText>
        </w:r>
      </w:del>
    </w:p>
    <w:p w14:paraId="346954C2" w14:textId="119429D6" w:rsidR="005E7B41" w:rsidRPr="006102AB" w:rsidRDefault="005E7B41" w:rsidP="005E7B41">
      <w:pPr>
        <w:pStyle w:val="Zkladntext1"/>
        <w:numPr>
          <w:ilvl w:val="0"/>
          <w:numId w:val="10"/>
        </w:numPr>
        <w:ind w:left="0" w:firstLine="284"/>
        <w:rPr>
          <w:rFonts w:asciiTheme="minorHAnsi" w:hAnsiTheme="minorHAnsi" w:cstheme="minorHAnsi"/>
          <w:sz w:val="24"/>
          <w:szCs w:val="24"/>
          <w:lang w:val="uk-UA"/>
          <w:rPrChange w:id="1511" w:author="Пользователь Windows" w:date="2022-01-09T18:15:00Z">
            <w:rPr>
              <w:lang w:val="uk-UA"/>
            </w:rPr>
          </w:rPrChange>
        </w:rPr>
      </w:pPr>
      <w:r w:rsidRPr="006102AB">
        <w:rPr>
          <w:rFonts w:asciiTheme="minorHAnsi" w:hAnsiTheme="minorHAnsi" w:cstheme="minorHAnsi"/>
          <w:sz w:val="24"/>
          <w:szCs w:val="24"/>
          <w:lang w:val="uk-UA"/>
          <w:rPrChange w:id="1512" w:author="Пользователь Windows" w:date="2022-01-09T18:15:00Z">
            <w:rPr>
              <w:lang w:val="uk-UA"/>
            </w:rPr>
          </w:rPrChange>
        </w:rPr>
        <w:t>умови, дату поставки, адресу відвантаження товарів</w:t>
      </w:r>
      <w:ins w:id="1513" w:author="Пользователь Windows" w:date="2022-01-09T19:18:00Z">
        <w:r w:rsidR="00C7211F">
          <w:rPr>
            <w:rFonts w:asciiTheme="minorHAnsi" w:hAnsiTheme="minorHAnsi" w:cstheme="minorHAnsi"/>
            <w:sz w:val="24"/>
            <w:szCs w:val="24"/>
            <w:lang w:val="uk-UA"/>
          </w:rPr>
          <w:t>;</w:t>
        </w:r>
      </w:ins>
      <w:del w:id="1514" w:author="Пользователь Windows" w:date="2022-01-09T19:18:00Z">
        <w:r w:rsidRPr="006102AB" w:rsidDel="00C7211F">
          <w:rPr>
            <w:rFonts w:asciiTheme="minorHAnsi" w:hAnsiTheme="minorHAnsi" w:cstheme="minorHAnsi"/>
            <w:sz w:val="24"/>
            <w:szCs w:val="24"/>
            <w:lang w:val="uk-UA"/>
            <w:rPrChange w:id="1515" w:author="Пользователь Windows" w:date="2022-01-09T18:15:00Z">
              <w:rPr>
                <w:lang w:val="uk-UA"/>
              </w:rPr>
            </w:rPrChange>
          </w:rPr>
          <w:delText xml:space="preserve">, </w:delText>
        </w:r>
      </w:del>
    </w:p>
    <w:p w14:paraId="6A973E7D" w14:textId="77777777" w:rsidR="00316A67" w:rsidRDefault="005E7B41" w:rsidP="005E7B41">
      <w:pPr>
        <w:pStyle w:val="Zkladntext1"/>
        <w:numPr>
          <w:ilvl w:val="0"/>
          <w:numId w:val="10"/>
        </w:numPr>
        <w:ind w:left="0" w:firstLine="284"/>
        <w:rPr>
          <w:ins w:id="1516" w:author="OLENA PASHKOVA (NEPTUNE.UA)" w:date="2022-06-20T00:37:00Z"/>
          <w:rFonts w:asciiTheme="minorHAnsi" w:hAnsiTheme="minorHAnsi" w:cstheme="minorHAnsi"/>
          <w:sz w:val="24"/>
          <w:szCs w:val="24"/>
          <w:lang w:val="uk-UA"/>
        </w:rPr>
      </w:pPr>
      <w:r w:rsidRPr="006102AB">
        <w:rPr>
          <w:rFonts w:asciiTheme="minorHAnsi" w:hAnsiTheme="minorHAnsi" w:cstheme="minorHAnsi"/>
          <w:sz w:val="24"/>
          <w:szCs w:val="24"/>
          <w:lang w:val="uk-UA"/>
          <w:rPrChange w:id="1517" w:author="Пользователь Windows" w:date="2022-01-09T18:15:00Z">
            <w:rPr>
              <w:lang w:val="uk-UA"/>
            </w:rPr>
          </w:rPrChange>
        </w:rPr>
        <w:t>умови оплати й перевезення</w:t>
      </w:r>
      <w:ins w:id="1518" w:author="Пользователь Windows" w:date="2022-01-09T19:18:00Z">
        <w:r w:rsidR="00C7211F">
          <w:rPr>
            <w:rFonts w:asciiTheme="minorHAnsi" w:hAnsiTheme="minorHAnsi" w:cstheme="minorHAnsi"/>
            <w:sz w:val="24"/>
            <w:szCs w:val="24"/>
            <w:lang w:val="uk-UA"/>
          </w:rPr>
          <w:t>;</w:t>
        </w:r>
      </w:ins>
      <w:del w:id="1519" w:author="Пользователь Windows" w:date="2022-01-09T19:18:00Z">
        <w:r w:rsidRPr="006102AB" w:rsidDel="00C7211F">
          <w:rPr>
            <w:rFonts w:asciiTheme="minorHAnsi" w:hAnsiTheme="minorHAnsi" w:cstheme="minorHAnsi"/>
            <w:sz w:val="24"/>
            <w:szCs w:val="24"/>
            <w:lang w:val="uk-UA"/>
            <w:rPrChange w:id="1520" w:author="Пользователь Windows" w:date="2022-01-09T18:15:00Z">
              <w:rPr>
                <w:lang w:val="uk-UA"/>
              </w:rPr>
            </w:rPrChange>
          </w:rPr>
          <w:delText>,</w:delText>
        </w:r>
      </w:del>
    </w:p>
    <w:p w14:paraId="47E57316" w14:textId="234C5C6A" w:rsidR="005E7B41" w:rsidRPr="006102AB" w:rsidRDefault="00316A67" w:rsidP="005E7B41">
      <w:pPr>
        <w:pStyle w:val="Zkladntext1"/>
        <w:numPr>
          <w:ilvl w:val="0"/>
          <w:numId w:val="10"/>
        </w:numPr>
        <w:ind w:left="0" w:firstLine="284"/>
        <w:rPr>
          <w:rFonts w:asciiTheme="minorHAnsi" w:hAnsiTheme="minorHAnsi" w:cstheme="minorHAnsi"/>
          <w:sz w:val="24"/>
          <w:szCs w:val="24"/>
          <w:lang w:val="uk-UA"/>
          <w:rPrChange w:id="1521" w:author="Пользователь Windows" w:date="2022-01-09T18:15:00Z">
            <w:rPr>
              <w:lang w:val="uk-UA"/>
            </w:rPr>
          </w:rPrChange>
        </w:rPr>
      </w:pPr>
      <w:ins w:id="1522" w:author="OLENA PASHKOVA (NEPTUNE.UA)" w:date="2022-06-20T00:37:00Z">
        <w:r>
          <w:rPr>
            <w:rFonts w:asciiTheme="minorHAnsi" w:hAnsiTheme="minorHAnsi" w:cstheme="minorHAnsi"/>
            <w:sz w:val="24"/>
            <w:szCs w:val="24"/>
            <w:lang w:val="uk-UA"/>
          </w:rPr>
          <w:t>порядок</w:t>
        </w:r>
      </w:ins>
      <w:ins w:id="1523" w:author="OLENA PASHKOVA (NEPTUNE.UA)" w:date="2022-06-20T00:38:00Z">
        <w:r>
          <w:rPr>
            <w:rFonts w:asciiTheme="minorHAnsi" w:hAnsiTheme="minorHAnsi" w:cstheme="minorHAnsi"/>
            <w:sz w:val="24"/>
            <w:szCs w:val="24"/>
            <w:lang w:val="uk-UA"/>
          </w:rPr>
          <w:t>, умови й строки надання послуг/виконання робіт;</w:t>
        </w:r>
      </w:ins>
      <w:del w:id="1524" w:author="Пользователь Windows" w:date="2022-01-09T19:18:00Z">
        <w:r w:rsidR="005E7B41" w:rsidRPr="006102AB" w:rsidDel="00C7211F">
          <w:rPr>
            <w:rFonts w:asciiTheme="minorHAnsi" w:hAnsiTheme="minorHAnsi" w:cstheme="minorHAnsi"/>
            <w:sz w:val="24"/>
            <w:szCs w:val="24"/>
            <w:lang w:val="uk-UA"/>
            <w:rPrChange w:id="1525" w:author="Пользователь Windows" w:date="2022-01-09T18:15:00Z">
              <w:rPr>
                <w:lang w:val="uk-UA"/>
              </w:rPr>
            </w:rPrChange>
          </w:rPr>
          <w:delText xml:space="preserve"> </w:delText>
        </w:r>
      </w:del>
    </w:p>
    <w:p w14:paraId="487D0050" w14:textId="7BB1BC09" w:rsidR="005E7B41" w:rsidRPr="006102AB" w:rsidRDefault="005E7B41" w:rsidP="005E7B41">
      <w:pPr>
        <w:pStyle w:val="Zkladntext1"/>
        <w:numPr>
          <w:ilvl w:val="0"/>
          <w:numId w:val="10"/>
        </w:numPr>
        <w:ind w:left="0" w:firstLine="284"/>
        <w:rPr>
          <w:rFonts w:asciiTheme="minorHAnsi" w:hAnsiTheme="minorHAnsi" w:cstheme="minorHAnsi"/>
          <w:sz w:val="24"/>
          <w:szCs w:val="24"/>
          <w:lang w:val="uk-UA"/>
          <w:rPrChange w:id="1526" w:author="Пользователь Windows" w:date="2022-01-09T18:15:00Z">
            <w:rPr>
              <w:lang w:val="uk-UA"/>
            </w:rPr>
          </w:rPrChange>
        </w:rPr>
      </w:pPr>
      <w:r w:rsidRPr="006102AB">
        <w:rPr>
          <w:rFonts w:asciiTheme="minorHAnsi" w:hAnsiTheme="minorHAnsi" w:cstheme="minorHAnsi"/>
          <w:sz w:val="24"/>
          <w:szCs w:val="24"/>
          <w:lang w:val="uk-UA"/>
          <w:rPrChange w:id="1527" w:author="Пользователь Windows" w:date="2022-01-09T18:15:00Z">
            <w:rPr>
              <w:lang w:val="uk-UA"/>
            </w:rPr>
          </w:rPrChange>
        </w:rPr>
        <w:t>кінцеву дату для надсилання Пропозиції</w:t>
      </w:r>
      <w:ins w:id="1528" w:author="Пользователь Windows" w:date="2022-01-09T19:18:00Z">
        <w:r w:rsidR="00C7211F">
          <w:rPr>
            <w:rFonts w:asciiTheme="minorHAnsi" w:hAnsiTheme="minorHAnsi" w:cstheme="minorHAnsi"/>
            <w:sz w:val="24"/>
            <w:szCs w:val="24"/>
            <w:lang w:val="uk-UA"/>
          </w:rPr>
          <w:t>;</w:t>
        </w:r>
      </w:ins>
      <w:del w:id="1529" w:author="Пользователь Windows" w:date="2022-01-09T19:18:00Z">
        <w:r w:rsidRPr="006102AB" w:rsidDel="00C7211F">
          <w:rPr>
            <w:rFonts w:asciiTheme="minorHAnsi" w:hAnsiTheme="minorHAnsi" w:cstheme="minorHAnsi"/>
            <w:sz w:val="24"/>
            <w:szCs w:val="24"/>
            <w:lang w:val="uk-UA"/>
            <w:rPrChange w:id="1530" w:author="Пользователь Windows" w:date="2022-01-09T18:15:00Z">
              <w:rPr>
                <w:lang w:val="uk-UA"/>
              </w:rPr>
            </w:rPrChange>
          </w:rPr>
          <w:delText xml:space="preserve"> </w:delText>
        </w:r>
      </w:del>
    </w:p>
    <w:p w14:paraId="7E81D76C" w14:textId="77777777" w:rsidR="005E7B41" w:rsidRPr="006102AB" w:rsidDel="007C661D" w:rsidRDefault="005E7B41" w:rsidP="005E7B41">
      <w:pPr>
        <w:pStyle w:val="Zkladntext1"/>
        <w:numPr>
          <w:ilvl w:val="0"/>
          <w:numId w:val="10"/>
        </w:numPr>
        <w:ind w:left="0" w:firstLine="284"/>
        <w:rPr>
          <w:del w:id="1531" w:author="Пользователь Windows" w:date="2022-01-09T19:18:00Z"/>
          <w:rFonts w:asciiTheme="minorHAnsi" w:hAnsiTheme="minorHAnsi" w:cstheme="minorHAnsi"/>
          <w:sz w:val="24"/>
          <w:szCs w:val="24"/>
          <w:lang w:val="uk-UA"/>
          <w:rPrChange w:id="1532" w:author="Пользователь Windows" w:date="2022-01-09T18:15:00Z">
            <w:rPr>
              <w:del w:id="1533" w:author="Пользователь Windows" w:date="2022-01-09T19:18:00Z"/>
              <w:lang w:val="uk-UA"/>
            </w:rPr>
          </w:rPrChange>
        </w:rPr>
      </w:pPr>
      <w:r w:rsidRPr="006102AB">
        <w:rPr>
          <w:rFonts w:asciiTheme="minorHAnsi" w:hAnsiTheme="minorHAnsi" w:cstheme="minorHAnsi"/>
          <w:sz w:val="24"/>
          <w:szCs w:val="24"/>
          <w:lang w:val="uk-UA"/>
          <w:rPrChange w:id="1534" w:author="Пользователь Windows" w:date="2022-01-09T18:15:00Z">
            <w:rPr>
              <w:lang w:val="uk-UA"/>
            </w:rPr>
          </w:rPrChange>
        </w:rPr>
        <w:t>та іншу необхідну інформацію, яка може вплинути на повноцінне виконання зобов’язань сторонами.</w:t>
      </w:r>
    </w:p>
    <w:p w14:paraId="56324CAF" w14:textId="77777777" w:rsidR="005E7B41" w:rsidRPr="007C661D" w:rsidRDefault="005E7B41">
      <w:pPr>
        <w:pStyle w:val="Zkladntext1"/>
        <w:numPr>
          <w:ilvl w:val="0"/>
          <w:numId w:val="10"/>
        </w:numPr>
        <w:ind w:left="0" w:firstLine="284"/>
        <w:rPr>
          <w:rFonts w:asciiTheme="minorHAnsi" w:hAnsiTheme="minorHAnsi" w:cstheme="minorHAnsi"/>
          <w:sz w:val="24"/>
          <w:szCs w:val="24"/>
          <w:lang w:val="uk-UA"/>
          <w:rPrChange w:id="1535" w:author="Пользователь Windows" w:date="2022-01-09T19:18:00Z">
            <w:rPr>
              <w:lang w:val="uk-UA"/>
            </w:rPr>
          </w:rPrChange>
        </w:rPr>
        <w:pPrChange w:id="1536" w:author="Пользователь Windows" w:date="2022-01-09T19:18:00Z">
          <w:pPr>
            <w:pStyle w:val="Zkladntext1"/>
            <w:ind w:left="284"/>
          </w:pPr>
        </w:pPrChange>
      </w:pPr>
    </w:p>
    <w:p w14:paraId="62B4B88D" w14:textId="77777777" w:rsidR="005E7B41" w:rsidRPr="006102AB" w:rsidDel="007C661D" w:rsidRDefault="005E7B41" w:rsidP="005E7B41">
      <w:pPr>
        <w:pStyle w:val="Zkladntext1"/>
        <w:ind w:firstLine="284"/>
        <w:rPr>
          <w:del w:id="1537" w:author="Пользователь Windows" w:date="2022-01-09T19:18:00Z"/>
          <w:rFonts w:asciiTheme="minorHAnsi" w:hAnsiTheme="minorHAnsi" w:cstheme="minorHAnsi"/>
          <w:sz w:val="24"/>
          <w:szCs w:val="24"/>
          <w:lang w:val="uk-UA"/>
          <w:rPrChange w:id="1538" w:author="Пользователь Windows" w:date="2022-01-09T18:15:00Z">
            <w:rPr>
              <w:del w:id="1539" w:author="Пользователь Windows" w:date="2022-01-09T19:18:00Z"/>
              <w:lang w:val="uk-UA"/>
            </w:rPr>
          </w:rPrChange>
        </w:rPr>
      </w:pPr>
    </w:p>
    <w:p w14:paraId="4A18F767" w14:textId="77777777" w:rsidR="005E7B41" w:rsidRPr="006102AB" w:rsidRDefault="005E7B41">
      <w:pPr>
        <w:pStyle w:val="Zkladntext1"/>
        <w:rPr>
          <w:rFonts w:asciiTheme="minorHAnsi" w:hAnsiTheme="minorHAnsi" w:cstheme="minorHAnsi"/>
          <w:sz w:val="24"/>
          <w:szCs w:val="24"/>
          <w:lang w:val="uk-UA"/>
          <w:rPrChange w:id="1540" w:author="Пользователь Windows" w:date="2022-01-09T18:15:00Z">
            <w:rPr>
              <w:lang w:val="uk-UA"/>
            </w:rPr>
          </w:rPrChange>
        </w:rPr>
        <w:pPrChange w:id="1541" w:author="Пользователь Windows" w:date="2022-01-09T19:18:00Z">
          <w:pPr>
            <w:pStyle w:val="Zkladntext1"/>
            <w:ind w:firstLine="284"/>
          </w:pPr>
        </w:pPrChange>
      </w:pPr>
    </w:p>
    <w:p w14:paraId="3AD7FFC3" w14:textId="77777777" w:rsidR="005E7B41" w:rsidRPr="006102AB" w:rsidRDefault="005E7B41" w:rsidP="005E7B41">
      <w:pPr>
        <w:pStyle w:val="Zkladntext1"/>
        <w:ind w:firstLine="284"/>
        <w:rPr>
          <w:rFonts w:asciiTheme="minorHAnsi" w:hAnsiTheme="minorHAnsi" w:cstheme="minorHAnsi"/>
          <w:b/>
          <w:bCs/>
          <w:sz w:val="24"/>
          <w:szCs w:val="24"/>
          <w:lang w:val="uk-UA"/>
          <w:rPrChange w:id="1542" w:author="Пользователь Windows" w:date="2022-01-09T18:15:00Z">
            <w:rPr>
              <w:b/>
              <w:bCs/>
              <w:lang w:val="uk-UA"/>
            </w:rPr>
          </w:rPrChange>
        </w:rPr>
      </w:pPr>
      <w:r w:rsidRPr="006102AB">
        <w:rPr>
          <w:rFonts w:asciiTheme="minorHAnsi" w:hAnsiTheme="minorHAnsi" w:cstheme="minorHAnsi"/>
          <w:b/>
          <w:bCs/>
          <w:sz w:val="24"/>
          <w:szCs w:val="24"/>
          <w:lang w:val="uk-UA"/>
          <w:rPrChange w:id="1543" w:author="Пользователь Windows" w:date="2022-01-09T18:15:00Z">
            <w:rPr>
              <w:b/>
              <w:bCs/>
              <w:lang w:val="uk-UA"/>
            </w:rPr>
          </w:rPrChange>
        </w:rPr>
        <w:t>Положення, які не покладають зобов’язань:</w:t>
      </w:r>
    </w:p>
    <w:p w14:paraId="0B7BB169" w14:textId="3A26231B" w:rsidR="005E7B41" w:rsidRPr="006102AB" w:rsidRDefault="005E7B41" w:rsidP="005E7B41">
      <w:pPr>
        <w:pStyle w:val="ae"/>
        <w:numPr>
          <w:ilvl w:val="0"/>
          <w:numId w:val="11"/>
        </w:numPr>
        <w:autoSpaceDE w:val="0"/>
        <w:autoSpaceDN w:val="0"/>
        <w:adjustRightInd w:val="0"/>
        <w:spacing w:line="240" w:lineRule="auto"/>
        <w:ind w:left="0" w:firstLine="426"/>
        <w:jc w:val="both"/>
        <w:rPr>
          <w:rFonts w:asciiTheme="minorHAnsi" w:hAnsiTheme="minorHAnsi" w:cstheme="minorHAnsi"/>
          <w:sz w:val="24"/>
          <w:szCs w:val="24"/>
          <w:lang w:val="uk-UA"/>
          <w:rPrChange w:id="1544" w:author="Пользователь Windows" w:date="2022-01-09T18:15:00Z">
            <w:rPr>
              <w:lang w:val="uk-UA"/>
            </w:rPr>
          </w:rPrChange>
        </w:rPr>
      </w:pPr>
      <w:r w:rsidRPr="006102AB">
        <w:rPr>
          <w:rFonts w:asciiTheme="minorHAnsi" w:hAnsiTheme="minorHAnsi" w:cstheme="minorHAnsi"/>
          <w:sz w:val="24"/>
          <w:szCs w:val="24"/>
          <w:lang w:val="uk-UA"/>
          <w:rPrChange w:id="1545" w:author="Пользователь Windows" w:date="2022-01-09T18:15:00Z">
            <w:rPr>
              <w:lang w:val="uk-UA"/>
            </w:rPr>
          </w:rPrChange>
        </w:rPr>
        <w:t xml:space="preserve">Компанія </w:t>
      </w:r>
      <w:del w:id="1546" w:author="I.Yermakova" w:date="2022-01-10T08:46:00Z">
        <w:r w:rsidR="00B94D40" w:rsidRPr="006102AB" w:rsidDel="00201273">
          <w:rPr>
            <w:rFonts w:asciiTheme="minorHAnsi" w:hAnsiTheme="minorHAnsi" w:cstheme="minorHAnsi"/>
            <w:sz w:val="24"/>
            <w:szCs w:val="24"/>
            <w:lang w:val="uk-UA"/>
            <w:rPrChange w:id="1547" w:author="Пользователь Windows" w:date="2022-01-09T18:15:00Z">
              <w:rPr>
                <w:lang w:val="uk-UA"/>
              </w:rPr>
            </w:rPrChange>
          </w:rPr>
          <w:delText>М.В.КАРГО</w:delText>
        </w:r>
        <w:r w:rsidRPr="006102AB" w:rsidDel="00201273">
          <w:rPr>
            <w:rFonts w:asciiTheme="minorHAnsi" w:hAnsiTheme="minorHAnsi" w:cstheme="minorHAnsi"/>
            <w:sz w:val="24"/>
            <w:szCs w:val="24"/>
            <w:lang w:val="uk-UA"/>
            <w:rPrChange w:id="1548" w:author="Пользователь Windows" w:date="2022-01-09T18:15:00Z">
              <w:rPr>
                <w:lang w:val="uk-UA"/>
              </w:rPr>
            </w:rPrChange>
          </w:rPr>
          <w:delText xml:space="preserve"> </w:delText>
        </w:r>
      </w:del>
      <w:r w:rsidRPr="006102AB">
        <w:rPr>
          <w:rFonts w:asciiTheme="minorHAnsi" w:hAnsiTheme="minorHAnsi" w:cstheme="minorHAnsi"/>
          <w:sz w:val="24"/>
          <w:szCs w:val="24"/>
          <w:lang w:val="uk-UA"/>
          <w:rPrChange w:id="1549" w:author="Пользователь Windows" w:date="2022-01-09T18:15:00Z">
            <w:rPr>
              <w:lang w:val="uk-UA"/>
            </w:rPr>
          </w:rPrChange>
        </w:rPr>
        <w:t>залишає за собою право відхилити будь-яку пропозицію, якщо остання не повна і не відповідає вимогам для запитів RFP.</w:t>
      </w:r>
    </w:p>
    <w:p w14:paraId="2351CD42" w14:textId="048CCD0A" w:rsidR="005E7B41" w:rsidRPr="006102AB" w:rsidRDefault="00B94D40" w:rsidP="005E7B41">
      <w:pPr>
        <w:pStyle w:val="ae"/>
        <w:numPr>
          <w:ilvl w:val="0"/>
          <w:numId w:val="11"/>
        </w:numPr>
        <w:autoSpaceDE w:val="0"/>
        <w:autoSpaceDN w:val="0"/>
        <w:adjustRightInd w:val="0"/>
        <w:spacing w:line="240" w:lineRule="auto"/>
        <w:ind w:left="0" w:firstLine="426"/>
        <w:jc w:val="both"/>
        <w:rPr>
          <w:rFonts w:asciiTheme="minorHAnsi" w:hAnsiTheme="minorHAnsi" w:cstheme="minorHAnsi"/>
          <w:sz w:val="24"/>
          <w:szCs w:val="24"/>
          <w:lang w:val="uk-UA"/>
          <w:rPrChange w:id="1550" w:author="Пользователь Windows" w:date="2022-01-09T18:15:00Z">
            <w:rPr>
              <w:lang w:val="uk-UA"/>
            </w:rPr>
          </w:rPrChange>
        </w:rPr>
      </w:pPr>
      <w:r w:rsidRPr="006102AB">
        <w:rPr>
          <w:rFonts w:asciiTheme="minorHAnsi" w:hAnsiTheme="minorHAnsi" w:cstheme="minorHAnsi"/>
          <w:sz w:val="24"/>
          <w:szCs w:val="24"/>
          <w:lang w:val="uk-UA"/>
          <w:rPrChange w:id="1551" w:author="Пользователь Windows" w:date="2022-01-09T18:15:00Z">
            <w:rPr>
              <w:lang w:val="uk-UA"/>
            </w:rPr>
          </w:rPrChange>
        </w:rPr>
        <w:lastRenderedPageBreak/>
        <w:t>З</w:t>
      </w:r>
      <w:r w:rsidR="005E7B41" w:rsidRPr="006102AB">
        <w:rPr>
          <w:rFonts w:asciiTheme="minorHAnsi" w:hAnsiTheme="minorHAnsi" w:cstheme="minorHAnsi"/>
          <w:sz w:val="24"/>
          <w:szCs w:val="24"/>
          <w:lang w:val="uk-UA"/>
          <w:rPrChange w:id="1552" w:author="Пользователь Windows" w:date="2022-01-09T18:15:00Z">
            <w:rPr>
              <w:lang w:val="uk-UA"/>
            </w:rPr>
          </w:rPrChange>
        </w:rPr>
        <w:t xml:space="preserve">апит RFP не покладає зобов’язань на компанію </w:t>
      </w:r>
      <w:del w:id="1553" w:author="I.Yermakova" w:date="2022-01-10T08:46:00Z">
        <w:r w:rsidRPr="006102AB" w:rsidDel="00201273">
          <w:rPr>
            <w:rFonts w:asciiTheme="minorHAnsi" w:hAnsiTheme="minorHAnsi" w:cstheme="minorHAnsi"/>
            <w:sz w:val="24"/>
            <w:szCs w:val="24"/>
            <w:lang w:val="uk-UA"/>
            <w:rPrChange w:id="1554" w:author="Пользователь Windows" w:date="2022-01-09T18:15:00Z">
              <w:rPr>
                <w:lang w:val="uk-UA"/>
              </w:rPr>
            </w:rPrChange>
          </w:rPr>
          <w:delText>М.В.КАРГО</w:delText>
        </w:r>
        <w:r w:rsidR="005E7B41" w:rsidRPr="006102AB" w:rsidDel="00201273">
          <w:rPr>
            <w:rFonts w:asciiTheme="minorHAnsi" w:hAnsiTheme="minorHAnsi" w:cstheme="minorHAnsi"/>
            <w:sz w:val="24"/>
            <w:szCs w:val="24"/>
            <w:lang w:val="uk-UA"/>
            <w:rPrChange w:id="1555" w:author="Пользователь Windows" w:date="2022-01-09T18:15:00Z">
              <w:rPr>
                <w:lang w:val="uk-UA"/>
              </w:rPr>
            </w:rPrChange>
          </w:rPr>
          <w:delText xml:space="preserve"> </w:delText>
        </w:r>
      </w:del>
      <w:r w:rsidR="005E7B41" w:rsidRPr="006102AB">
        <w:rPr>
          <w:rFonts w:asciiTheme="minorHAnsi" w:hAnsiTheme="minorHAnsi" w:cstheme="minorHAnsi"/>
          <w:sz w:val="24"/>
          <w:szCs w:val="24"/>
          <w:lang w:val="uk-UA"/>
          <w:rPrChange w:id="1556" w:author="Пользователь Windows" w:date="2022-01-09T18:15:00Z">
            <w:rPr>
              <w:lang w:val="uk-UA"/>
            </w:rPr>
          </w:rPrChange>
        </w:rPr>
        <w:t xml:space="preserve">в усіх аспектах; компанія </w:t>
      </w:r>
      <w:del w:id="1557" w:author="I.Yermakova" w:date="2022-01-10T08:46:00Z">
        <w:r w:rsidRPr="006102AB" w:rsidDel="00201273">
          <w:rPr>
            <w:rFonts w:asciiTheme="minorHAnsi" w:hAnsiTheme="minorHAnsi" w:cstheme="minorHAnsi"/>
            <w:sz w:val="24"/>
            <w:szCs w:val="24"/>
            <w:lang w:val="uk-UA"/>
            <w:rPrChange w:id="1558" w:author="Пользователь Windows" w:date="2022-01-09T18:15:00Z">
              <w:rPr>
                <w:lang w:val="uk-UA"/>
              </w:rPr>
            </w:rPrChange>
          </w:rPr>
          <w:delText>М.В.КАРГО</w:delText>
        </w:r>
        <w:r w:rsidR="005E7B41" w:rsidRPr="006102AB" w:rsidDel="00201273">
          <w:rPr>
            <w:rFonts w:asciiTheme="minorHAnsi" w:hAnsiTheme="minorHAnsi" w:cstheme="minorHAnsi"/>
            <w:sz w:val="24"/>
            <w:szCs w:val="24"/>
            <w:lang w:val="uk-UA"/>
            <w:rPrChange w:id="1559" w:author="Пользователь Windows" w:date="2022-01-09T18:15:00Z">
              <w:rPr>
                <w:lang w:val="uk-UA"/>
              </w:rPr>
            </w:rPrChange>
          </w:rPr>
          <w:delText xml:space="preserve"> </w:delText>
        </w:r>
      </w:del>
      <w:r w:rsidR="005E7B41" w:rsidRPr="006102AB">
        <w:rPr>
          <w:rFonts w:asciiTheme="minorHAnsi" w:hAnsiTheme="minorHAnsi" w:cstheme="minorHAnsi"/>
          <w:sz w:val="24"/>
          <w:szCs w:val="24"/>
          <w:lang w:val="uk-UA"/>
          <w:rPrChange w:id="1560" w:author="Пользователь Windows" w:date="2022-01-09T18:15:00Z">
            <w:rPr>
              <w:lang w:val="uk-UA"/>
            </w:rPr>
          </w:rPrChange>
        </w:rPr>
        <w:t>залишає за собою право відкликати, вносити зміни чи змінювати даний запит RFP в будь-який час без попереднього повідомлення</w:t>
      </w:r>
      <w:ins w:id="1561" w:author="Пользователь Windows" w:date="2022-01-09T19:18:00Z">
        <w:r w:rsidR="007C661D">
          <w:rPr>
            <w:rFonts w:asciiTheme="minorHAnsi" w:hAnsiTheme="minorHAnsi" w:cstheme="minorHAnsi"/>
            <w:sz w:val="24"/>
            <w:szCs w:val="24"/>
            <w:lang w:val="uk-UA"/>
          </w:rPr>
          <w:t>.</w:t>
        </w:r>
      </w:ins>
      <w:del w:id="1562" w:author="Пользователь Windows" w:date="2022-01-09T19:18:00Z">
        <w:r w:rsidR="005E7B41" w:rsidRPr="006102AB" w:rsidDel="007C661D">
          <w:rPr>
            <w:rFonts w:asciiTheme="minorHAnsi" w:hAnsiTheme="minorHAnsi" w:cstheme="minorHAnsi"/>
            <w:sz w:val="24"/>
            <w:szCs w:val="24"/>
            <w:lang w:val="uk-UA"/>
            <w:rPrChange w:id="1563" w:author="Пользователь Windows" w:date="2022-01-09T18:15:00Z">
              <w:rPr>
                <w:lang w:val="uk-UA"/>
              </w:rPr>
            </w:rPrChange>
          </w:rPr>
          <w:delText xml:space="preserve"> </w:delText>
        </w:r>
      </w:del>
    </w:p>
    <w:p w14:paraId="143C14BA" w14:textId="1FD58A1F" w:rsidR="005E7B41" w:rsidRPr="006102AB" w:rsidRDefault="005E7B41" w:rsidP="005E7B41">
      <w:pPr>
        <w:pStyle w:val="ae"/>
        <w:numPr>
          <w:ilvl w:val="0"/>
          <w:numId w:val="11"/>
        </w:numPr>
        <w:autoSpaceDE w:val="0"/>
        <w:autoSpaceDN w:val="0"/>
        <w:adjustRightInd w:val="0"/>
        <w:spacing w:line="240" w:lineRule="auto"/>
        <w:ind w:left="0" w:firstLine="426"/>
        <w:jc w:val="both"/>
        <w:rPr>
          <w:rFonts w:asciiTheme="minorHAnsi" w:hAnsiTheme="minorHAnsi" w:cstheme="minorHAnsi"/>
          <w:sz w:val="24"/>
          <w:szCs w:val="24"/>
          <w:lang w:val="uk-UA"/>
          <w:rPrChange w:id="1564" w:author="Пользователь Windows" w:date="2022-01-09T18:15:00Z">
            <w:rPr>
              <w:lang w:val="uk-UA"/>
            </w:rPr>
          </w:rPrChange>
        </w:rPr>
      </w:pPr>
      <w:r w:rsidRPr="006102AB">
        <w:rPr>
          <w:rFonts w:asciiTheme="minorHAnsi" w:hAnsiTheme="minorHAnsi" w:cstheme="minorHAnsi"/>
          <w:sz w:val="24"/>
          <w:szCs w:val="24"/>
          <w:lang w:val="uk-UA"/>
          <w:rPrChange w:id="1565" w:author="Пользователь Windows" w:date="2022-01-09T18:15:00Z">
            <w:rPr>
              <w:lang w:val="uk-UA"/>
            </w:rPr>
          </w:rPrChange>
        </w:rPr>
        <w:t xml:space="preserve">Компанія </w:t>
      </w:r>
      <w:del w:id="1566" w:author="I.Yermakova" w:date="2022-01-10T08:46:00Z">
        <w:r w:rsidR="00B94D40" w:rsidRPr="006102AB" w:rsidDel="00201273">
          <w:rPr>
            <w:rFonts w:asciiTheme="minorHAnsi" w:hAnsiTheme="minorHAnsi" w:cstheme="minorHAnsi"/>
            <w:sz w:val="24"/>
            <w:szCs w:val="24"/>
            <w:lang w:val="uk-UA"/>
            <w:rPrChange w:id="1567" w:author="Пользователь Windows" w:date="2022-01-09T18:15:00Z">
              <w:rPr>
                <w:lang w:val="uk-UA"/>
              </w:rPr>
            </w:rPrChange>
          </w:rPr>
          <w:delText>М.В.КАРГО</w:delText>
        </w:r>
        <w:r w:rsidRPr="006102AB" w:rsidDel="00201273">
          <w:rPr>
            <w:rFonts w:asciiTheme="minorHAnsi" w:hAnsiTheme="minorHAnsi" w:cstheme="minorHAnsi"/>
            <w:sz w:val="24"/>
            <w:szCs w:val="24"/>
            <w:lang w:val="uk-UA"/>
            <w:rPrChange w:id="1568" w:author="Пользователь Windows" w:date="2022-01-09T18:15:00Z">
              <w:rPr>
                <w:lang w:val="uk-UA"/>
              </w:rPr>
            </w:rPrChange>
          </w:rPr>
          <w:delText xml:space="preserve"> </w:delText>
        </w:r>
      </w:del>
      <w:r w:rsidRPr="006102AB">
        <w:rPr>
          <w:rFonts w:asciiTheme="minorHAnsi" w:hAnsiTheme="minorHAnsi" w:cstheme="minorHAnsi"/>
          <w:sz w:val="24"/>
          <w:szCs w:val="24"/>
          <w:lang w:val="uk-UA"/>
          <w:rPrChange w:id="1569" w:author="Пользователь Windows" w:date="2022-01-09T18:15:00Z">
            <w:rPr>
              <w:lang w:val="uk-UA"/>
            </w:rPr>
          </w:rPrChange>
        </w:rPr>
        <w:t>залишає за собою право призначити переговори чи розпочати новий процес тендеру.</w:t>
      </w:r>
    </w:p>
    <w:p w14:paraId="5FF3DC70" w14:textId="07224E7B" w:rsidR="005E7B41" w:rsidRPr="006102AB" w:rsidRDefault="005E7B41" w:rsidP="005E7B41">
      <w:pPr>
        <w:pStyle w:val="ae"/>
        <w:numPr>
          <w:ilvl w:val="0"/>
          <w:numId w:val="11"/>
        </w:numPr>
        <w:autoSpaceDE w:val="0"/>
        <w:autoSpaceDN w:val="0"/>
        <w:adjustRightInd w:val="0"/>
        <w:spacing w:line="240" w:lineRule="auto"/>
        <w:ind w:left="0" w:firstLine="426"/>
        <w:jc w:val="both"/>
        <w:rPr>
          <w:rFonts w:asciiTheme="minorHAnsi" w:hAnsiTheme="minorHAnsi" w:cstheme="minorHAnsi"/>
          <w:sz w:val="24"/>
          <w:szCs w:val="24"/>
          <w:lang w:val="uk-UA"/>
          <w:rPrChange w:id="1570" w:author="Пользователь Windows" w:date="2022-01-09T18:15:00Z">
            <w:rPr>
              <w:lang w:val="uk-UA"/>
            </w:rPr>
          </w:rPrChange>
        </w:rPr>
      </w:pPr>
      <w:r w:rsidRPr="006102AB">
        <w:rPr>
          <w:rFonts w:asciiTheme="minorHAnsi" w:hAnsiTheme="minorHAnsi" w:cstheme="minorHAnsi"/>
          <w:sz w:val="24"/>
          <w:szCs w:val="24"/>
          <w:lang w:val="uk-UA"/>
          <w:rPrChange w:id="1571" w:author="Пользователь Windows" w:date="2022-01-09T18:15:00Z">
            <w:rPr>
              <w:lang w:val="uk-UA"/>
            </w:rPr>
          </w:rPrChange>
        </w:rPr>
        <w:t xml:space="preserve">Компанія </w:t>
      </w:r>
      <w:del w:id="1572" w:author="I.Yermakova" w:date="2022-01-10T08:46:00Z">
        <w:r w:rsidR="00B94D40" w:rsidRPr="006102AB" w:rsidDel="00201273">
          <w:rPr>
            <w:rFonts w:asciiTheme="minorHAnsi" w:hAnsiTheme="minorHAnsi" w:cstheme="minorHAnsi"/>
            <w:sz w:val="24"/>
            <w:szCs w:val="24"/>
            <w:lang w:val="uk-UA"/>
            <w:rPrChange w:id="1573" w:author="Пользователь Windows" w:date="2022-01-09T18:15:00Z">
              <w:rPr>
                <w:lang w:val="uk-UA"/>
              </w:rPr>
            </w:rPrChange>
          </w:rPr>
          <w:delText>М.В.КАРГО</w:delText>
        </w:r>
        <w:r w:rsidRPr="006102AB" w:rsidDel="00201273">
          <w:rPr>
            <w:rFonts w:asciiTheme="minorHAnsi" w:hAnsiTheme="minorHAnsi" w:cstheme="minorHAnsi"/>
            <w:sz w:val="24"/>
            <w:szCs w:val="24"/>
            <w:lang w:val="uk-UA"/>
            <w:rPrChange w:id="1574" w:author="Пользователь Windows" w:date="2022-01-09T18:15:00Z">
              <w:rPr>
                <w:lang w:val="uk-UA"/>
              </w:rPr>
            </w:rPrChange>
          </w:rPr>
          <w:delText xml:space="preserve"> </w:delText>
        </w:r>
      </w:del>
      <w:r w:rsidRPr="006102AB">
        <w:rPr>
          <w:rFonts w:asciiTheme="minorHAnsi" w:hAnsiTheme="minorHAnsi" w:cstheme="minorHAnsi"/>
          <w:sz w:val="24"/>
          <w:szCs w:val="24"/>
          <w:lang w:val="uk-UA"/>
          <w:rPrChange w:id="1575" w:author="Пользователь Windows" w:date="2022-01-09T18:15:00Z">
            <w:rPr>
              <w:lang w:val="uk-UA"/>
            </w:rPr>
          </w:rPrChange>
        </w:rPr>
        <w:t>залишає за собою право розподілити обсяги між двома чи більше контрагентами в залежності від ціни, наявних обсягів та технічних параметрів.</w:t>
      </w:r>
    </w:p>
    <w:p w14:paraId="295CAFB9" w14:textId="0F3EF54C" w:rsidR="005E7B41" w:rsidRDefault="005E7B41" w:rsidP="005E7B41">
      <w:pPr>
        <w:pStyle w:val="ae"/>
        <w:numPr>
          <w:ilvl w:val="0"/>
          <w:numId w:val="11"/>
        </w:numPr>
        <w:autoSpaceDE w:val="0"/>
        <w:autoSpaceDN w:val="0"/>
        <w:adjustRightInd w:val="0"/>
        <w:spacing w:line="240" w:lineRule="auto"/>
        <w:ind w:left="0" w:firstLine="426"/>
        <w:jc w:val="both"/>
        <w:rPr>
          <w:ins w:id="1576" w:author="Пользователь Windows" w:date="2022-01-09T19:19:00Z"/>
          <w:rFonts w:asciiTheme="minorHAnsi" w:hAnsiTheme="minorHAnsi" w:cstheme="minorHAnsi"/>
          <w:sz w:val="24"/>
          <w:szCs w:val="24"/>
          <w:lang w:val="uk-UA"/>
        </w:rPr>
      </w:pPr>
      <w:r w:rsidRPr="006102AB">
        <w:rPr>
          <w:rFonts w:asciiTheme="minorHAnsi" w:hAnsiTheme="minorHAnsi" w:cstheme="minorHAnsi"/>
          <w:sz w:val="24"/>
          <w:szCs w:val="24"/>
          <w:lang w:val="uk-UA"/>
          <w:rPrChange w:id="1577" w:author="Пользователь Windows" w:date="2022-01-09T18:15:00Z">
            <w:rPr>
              <w:lang w:val="uk-UA"/>
            </w:rPr>
          </w:rPrChange>
        </w:rPr>
        <w:t xml:space="preserve">Компанія </w:t>
      </w:r>
      <w:del w:id="1578" w:author="I.Yermakova" w:date="2022-01-10T08:46:00Z">
        <w:r w:rsidR="00B94D40" w:rsidRPr="006102AB" w:rsidDel="00201273">
          <w:rPr>
            <w:rFonts w:asciiTheme="minorHAnsi" w:hAnsiTheme="minorHAnsi" w:cstheme="minorHAnsi"/>
            <w:sz w:val="24"/>
            <w:szCs w:val="24"/>
            <w:lang w:val="uk-UA"/>
            <w:rPrChange w:id="1579" w:author="Пользователь Windows" w:date="2022-01-09T18:15:00Z">
              <w:rPr>
                <w:lang w:val="uk-UA"/>
              </w:rPr>
            </w:rPrChange>
          </w:rPr>
          <w:delText>М.В.КАРГО</w:delText>
        </w:r>
        <w:r w:rsidRPr="006102AB" w:rsidDel="00201273">
          <w:rPr>
            <w:rFonts w:asciiTheme="minorHAnsi" w:hAnsiTheme="minorHAnsi" w:cstheme="minorHAnsi"/>
            <w:sz w:val="24"/>
            <w:szCs w:val="24"/>
            <w:lang w:val="uk-UA"/>
            <w:rPrChange w:id="1580" w:author="Пользователь Windows" w:date="2022-01-09T18:15:00Z">
              <w:rPr>
                <w:lang w:val="uk-UA"/>
              </w:rPr>
            </w:rPrChange>
          </w:rPr>
          <w:delText xml:space="preserve"> </w:delText>
        </w:r>
      </w:del>
      <w:r w:rsidRPr="006102AB">
        <w:rPr>
          <w:rFonts w:asciiTheme="minorHAnsi" w:hAnsiTheme="minorHAnsi" w:cstheme="minorHAnsi"/>
          <w:sz w:val="24"/>
          <w:szCs w:val="24"/>
          <w:lang w:val="uk-UA"/>
          <w:rPrChange w:id="1581" w:author="Пользователь Windows" w:date="2022-01-09T18:15:00Z">
            <w:rPr>
              <w:lang w:val="uk-UA"/>
            </w:rPr>
          </w:rPrChange>
        </w:rPr>
        <w:t>залишає за собою право у відмові від укладання договору без пояснення причин.</w:t>
      </w:r>
    </w:p>
    <w:p w14:paraId="42F76E48" w14:textId="77777777" w:rsidR="007C661D" w:rsidRPr="007C661D" w:rsidRDefault="007C661D">
      <w:pPr>
        <w:autoSpaceDE w:val="0"/>
        <w:autoSpaceDN w:val="0"/>
        <w:adjustRightInd w:val="0"/>
        <w:spacing w:line="240" w:lineRule="auto"/>
        <w:jc w:val="both"/>
        <w:rPr>
          <w:rFonts w:asciiTheme="minorHAnsi" w:hAnsiTheme="minorHAnsi" w:cstheme="minorHAnsi"/>
          <w:sz w:val="24"/>
          <w:szCs w:val="24"/>
          <w:lang w:val="uk-UA"/>
          <w:rPrChange w:id="1582" w:author="Пользователь Windows" w:date="2022-01-09T19:19:00Z">
            <w:rPr>
              <w:lang w:val="uk-UA"/>
            </w:rPr>
          </w:rPrChange>
        </w:rPr>
        <w:pPrChange w:id="1583" w:author="Пользователь Windows" w:date="2022-01-09T19:19:00Z">
          <w:pPr>
            <w:pStyle w:val="ae"/>
            <w:numPr>
              <w:numId w:val="11"/>
            </w:numPr>
            <w:autoSpaceDE w:val="0"/>
            <w:autoSpaceDN w:val="0"/>
            <w:adjustRightInd w:val="0"/>
            <w:spacing w:line="240" w:lineRule="auto"/>
            <w:ind w:left="0" w:firstLine="426"/>
            <w:jc w:val="both"/>
          </w:pPr>
        </w:pPrChange>
      </w:pPr>
    </w:p>
    <w:p w14:paraId="63CE096C" w14:textId="77777777" w:rsidR="005E7B41" w:rsidRPr="006102AB" w:rsidRDefault="00EF6957" w:rsidP="005E7B41">
      <w:pPr>
        <w:pStyle w:val="Zkladntext1"/>
        <w:ind w:firstLine="426"/>
        <w:rPr>
          <w:ins w:id="1584" w:author="Сотник Наталья Григорьевна" w:date="2022-01-06T10:59:00Z"/>
          <w:rStyle w:val="af4"/>
          <w:rFonts w:asciiTheme="minorHAnsi" w:hAnsiTheme="minorHAnsi" w:cstheme="minorHAnsi"/>
          <w:i/>
          <w:sz w:val="24"/>
          <w:szCs w:val="24"/>
          <w:lang w:val="uk-UA"/>
          <w:rPrChange w:id="1585" w:author="Пользователь Windows" w:date="2022-01-09T18:15:00Z">
            <w:rPr>
              <w:ins w:id="1586" w:author="Сотник Наталья Григорьевна" w:date="2022-01-06T10:59:00Z"/>
              <w:rStyle w:val="af4"/>
              <w:i/>
              <w:lang w:val="en-US"/>
            </w:rPr>
          </w:rPrChange>
        </w:rPr>
      </w:pPr>
      <w:ins w:id="1587" w:author="Сотник Наталья Григорьевна" w:date="2022-01-06T10:59:00Z">
        <w:r w:rsidRPr="006102AB">
          <w:rPr>
            <w:rStyle w:val="af4"/>
            <w:rFonts w:asciiTheme="minorHAnsi" w:hAnsiTheme="minorHAnsi" w:cstheme="minorHAnsi"/>
            <w:i/>
            <w:sz w:val="24"/>
            <w:szCs w:val="24"/>
            <w:lang w:val="uk-UA"/>
            <w:rPrChange w:id="1588" w:author="Пользователь Windows" w:date="2022-01-09T18:15:00Z">
              <w:rPr>
                <w:rStyle w:val="af4"/>
                <w:i/>
              </w:rPr>
            </w:rPrChange>
          </w:rPr>
          <w:t>Вибір постачальника та Тендери</w:t>
        </w:r>
      </w:ins>
    </w:p>
    <w:p w14:paraId="724C5D6E" w14:textId="77777777" w:rsidR="00EF6957" w:rsidRPr="006102AB" w:rsidRDefault="00EF6957" w:rsidP="005E7B41">
      <w:pPr>
        <w:pStyle w:val="Zkladntext1"/>
        <w:ind w:firstLine="426"/>
        <w:rPr>
          <w:rFonts w:asciiTheme="minorHAnsi" w:hAnsiTheme="minorHAnsi" w:cstheme="minorHAnsi"/>
          <w:sz w:val="24"/>
          <w:szCs w:val="24"/>
          <w:lang w:val="uk-UA"/>
          <w:rPrChange w:id="1589" w:author="Пользователь Windows" w:date="2022-01-09T18:15:00Z">
            <w:rPr>
              <w:lang w:val="uk-UA"/>
            </w:rPr>
          </w:rPrChange>
        </w:rPr>
      </w:pPr>
    </w:p>
    <w:p w14:paraId="76A9460F" w14:textId="77777777" w:rsidR="005E7B41" w:rsidRPr="006102AB" w:rsidRDefault="005E7B41" w:rsidP="005E7B41">
      <w:pPr>
        <w:pStyle w:val="Zkladntext1"/>
        <w:rPr>
          <w:rFonts w:asciiTheme="minorHAnsi" w:hAnsiTheme="minorHAnsi" w:cstheme="minorHAnsi"/>
          <w:sz w:val="24"/>
          <w:szCs w:val="24"/>
          <w:lang w:val="uk-UA"/>
          <w:rPrChange w:id="1590" w:author="Пользователь Windows" w:date="2022-01-09T18:15:00Z">
            <w:rPr>
              <w:lang w:val="uk-UA"/>
            </w:rPr>
          </w:rPrChange>
        </w:rPr>
      </w:pPr>
      <w:r w:rsidRPr="006102AB">
        <w:rPr>
          <w:rFonts w:asciiTheme="minorHAnsi" w:hAnsiTheme="minorHAnsi" w:cstheme="minorHAnsi"/>
          <w:sz w:val="24"/>
          <w:szCs w:val="24"/>
          <w:lang w:val="uk-UA"/>
          <w:rPrChange w:id="1591" w:author="Пользователь Windows" w:date="2022-01-09T18:15:00Z">
            <w:rPr>
              <w:lang w:val="uk-UA"/>
            </w:rPr>
          </w:rPrChange>
        </w:rPr>
        <w:t xml:space="preserve">     Співробітник </w:t>
      </w:r>
      <w:r w:rsidR="00B94D40" w:rsidRPr="006102AB">
        <w:rPr>
          <w:rFonts w:asciiTheme="minorHAnsi" w:hAnsiTheme="minorHAnsi" w:cstheme="minorHAnsi"/>
          <w:sz w:val="24"/>
          <w:szCs w:val="24"/>
          <w:lang w:val="uk-UA"/>
          <w:rPrChange w:id="1592" w:author="Пользователь Windows" w:date="2022-01-09T18:15:00Z">
            <w:rPr>
              <w:lang w:val="uk-UA"/>
            </w:rPr>
          </w:rPrChange>
        </w:rPr>
        <w:t xml:space="preserve">відділу </w:t>
      </w:r>
      <w:proofErr w:type="spellStart"/>
      <w:r w:rsidR="00B94D40" w:rsidRPr="006102AB">
        <w:rPr>
          <w:rFonts w:asciiTheme="minorHAnsi" w:hAnsiTheme="minorHAnsi" w:cstheme="minorHAnsi"/>
          <w:sz w:val="24"/>
          <w:szCs w:val="24"/>
          <w:lang w:val="uk-UA"/>
          <w:rPrChange w:id="1593" w:author="Пользователь Windows" w:date="2022-01-09T18:15:00Z">
            <w:rPr>
              <w:lang w:val="uk-UA"/>
            </w:rPr>
          </w:rPrChange>
        </w:rPr>
        <w:t>закупівель</w:t>
      </w:r>
      <w:proofErr w:type="spellEnd"/>
      <w:r w:rsidRPr="006102AB">
        <w:rPr>
          <w:rFonts w:asciiTheme="minorHAnsi" w:hAnsiTheme="minorHAnsi" w:cstheme="minorHAnsi"/>
          <w:sz w:val="24"/>
          <w:szCs w:val="24"/>
          <w:lang w:val="uk-UA"/>
          <w:rPrChange w:id="1594" w:author="Пользователь Windows" w:date="2022-01-09T18:15:00Z">
            <w:rPr>
              <w:lang w:val="uk-UA"/>
            </w:rPr>
          </w:rPrChange>
        </w:rPr>
        <w:t xml:space="preserve"> розсилає запит RFP контрагентам, що були визначені в результаті аналізу ринку.</w:t>
      </w:r>
    </w:p>
    <w:p w14:paraId="56F1AC74" w14:textId="77777777" w:rsidR="005E7B41" w:rsidRPr="006102AB" w:rsidRDefault="005E7B41" w:rsidP="00B94D40">
      <w:pPr>
        <w:pStyle w:val="Zkladntext1"/>
        <w:rPr>
          <w:rFonts w:asciiTheme="minorHAnsi" w:hAnsiTheme="minorHAnsi" w:cstheme="minorHAnsi"/>
          <w:sz w:val="24"/>
          <w:szCs w:val="24"/>
          <w:lang w:val="uk-UA"/>
          <w:rPrChange w:id="1595" w:author="Пользователь Windows" w:date="2022-01-09T18:15:00Z">
            <w:rPr>
              <w:lang w:val="uk-UA"/>
            </w:rPr>
          </w:rPrChange>
        </w:rPr>
      </w:pPr>
      <w:r w:rsidRPr="006102AB">
        <w:rPr>
          <w:rFonts w:asciiTheme="minorHAnsi" w:hAnsiTheme="minorHAnsi" w:cstheme="minorHAnsi"/>
          <w:sz w:val="24"/>
          <w:szCs w:val="24"/>
          <w:lang w:val="uk-UA"/>
          <w:rPrChange w:id="1596" w:author="Пользователь Windows" w:date="2022-01-09T18:15:00Z">
            <w:rPr>
              <w:lang w:val="uk-UA"/>
            </w:rPr>
          </w:rPrChange>
        </w:rPr>
        <w:t xml:space="preserve"> </w:t>
      </w:r>
    </w:p>
    <w:p w14:paraId="1071B37D" w14:textId="77777777" w:rsidR="005E7B41" w:rsidRPr="006102AB" w:rsidRDefault="005E7B41" w:rsidP="005E7B41">
      <w:pPr>
        <w:pStyle w:val="Zkladntext1"/>
        <w:ind w:firstLine="284"/>
        <w:rPr>
          <w:rFonts w:asciiTheme="minorHAnsi" w:hAnsiTheme="minorHAnsi" w:cstheme="minorHAnsi"/>
          <w:sz w:val="24"/>
          <w:szCs w:val="24"/>
          <w:lang w:val="uk-UA"/>
          <w:rPrChange w:id="1597" w:author="Пользователь Windows" w:date="2022-01-09T18:15:00Z">
            <w:rPr>
              <w:lang w:val="uk-UA"/>
            </w:rPr>
          </w:rPrChange>
        </w:rPr>
      </w:pPr>
    </w:p>
    <w:p w14:paraId="74FF719D" w14:textId="77777777" w:rsidR="005E7B41" w:rsidRPr="006102AB" w:rsidRDefault="005E7B41" w:rsidP="005E7B41">
      <w:pPr>
        <w:pStyle w:val="Zkladntext1"/>
        <w:ind w:firstLine="284"/>
        <w:rPr>
          <w:rFonts w:asciiTheme="minorHAnsi" w:hAnsiTheme="minorHAnsi" w:cstheme="minorHAnsi"/>
          <w:sz w:val="24"/>
          <w:szCs w:val="24"/>
          <w:lang w:val="uk-UA"/>
          <w:rPrChange w:id="1598" w:author="Пользователь Windows" w:date="2022-01-09T18:15:00Z">
            <w:rPr>
              <w:lang w:val="uk-UA"/>
            </w:rPr>
          </w:rPrChange>
        </w:rPr>
      </w:pPr>
      <w:r w:rsidRPr="006102AB">
        <w:rPr>
          <w:rFonts w:asciiTheme="minorHAnsi" w:hAnsiTheme="minorHAnsi" w:cstheme="minorHAnsi"/>
          <w:sz w:val="24"/>
          <w:szCs w:val="24"/>
          <w:lang w:val="uk-UA"/>
          <w:rPrChange w:id="1599" w:author="Пользователь Windows" w:date="2022-01-09T18:15:00Z">
            <w:rPr>
              <w:lang w:val="uk-UA"/>
            </w:rPr>
          </w:rPrChange>
        </w:rPr>
        <w:t>Комерційні пропозиції від потенційних контрагентів можуть бути отримані:</w:t>
      </w:r>
    </w:p>
    <w:p w14:paraId="06B67E83" w14:textId="5A712172" w:rsidR="005E7B41" w:rsidRPr="006102AB" w:rsidRDefault="005E7B41" w:rsidP="005E7B41">
      <w:pPr>
        <w:pStyle w:val="ae"/>
        <w:numPr>
          <w:ilvl w:val="0"/>
          <w:numId w:val="11"/>
        </w:numPr>
        <w:autoSpaceDE w:val="0"/>
        <w:autoSpaceDN w:val="0"/>
        <w:adjustRightInd w:val="0"/>
        <w:spacing w:line="240" w:lineRule="auto"/>
        <w:ind w:left="0" w:firstLine="709"/>
        <w:jc w:val="both"/>
        <w:rPr>
          <w:rFonts w:asciiTheme="minorHAnsi" w:hAnsiTheme="minorHAnsi" w:cstheme="minorHAnsi"/>
          <w:sz w:val="24"/>
          <w:szCs w:val="24"/>
          <w:lang w:val="uk-UA"/>
          <w:rPrChange w:id="1600" w:author="Пользователь Windows" w:date="2022-01-09T18:15:00Z">
            <w:rPr>
              <w:lang w:val="uk-UA"/>
            </w:rPr>
          </w:rPrChange>
        </w:rPr>
      </w:pPr>
      <w:del w:id="1601" w:author="Пользователь Windows" w:date="2022-01-09T19:19:00Z">
        <w:r w:rsidRPr="006102AB" w:rsidDel="007C661D">
          <w:rPr>
            <w:rFonts w:asciiTheme="minorHAnsi" w:hAnsiTheme="minorHAnsi" w:cstheme="minorHAnsi"/>
            <w:sz w:val="24"/>
            <w:szCs w:val="24"/>
            <w:lang w:val="uk-UA"/>
            <w:rPrChange w:id="1602" w:author="Пользователь Windows" w:date="2022-01-09T18:15:00Z">
              <w:rPr>
                <w:lang w:val="uk-UA"/>
              </w:rPr>
            </w:rPrChange>
          </w:rPr>
          <w:delText xml:space="preserve">Електронною </w:delText>
        </w:r>
      </w:del>
      <w:ins w:id="1603" w:author="Пользователь Windows" w:date="2022-01-09T19:19:00Z">
        <w:r w:rsidR="007C661D">
          <w:rPr>
            <w:rFonts w:asciiTheme="minorHAnsi" w:hAnsiTheme="minorHAnsi" w:cstheme="minorHAnsi"/>
            <w:sz w:val="24"/>
            <w:szCs w:val="24"/>
            <w:lang w:val="uk-UA"/>
          </w:rPr>
          <w:t>е</w:t>
        </w:r>
        <w:r w:rsidR="007C661D" w:rsidRPr="006102AB">
          <w:rPr>
            <w:rFonts w:asciiTheme="minorHAnsi" w:hAnsiTheme="minorHAnsi" w:cstheme="minorHAnsi"/>
            <w:sz w:val="24"/>
            <w:szCs w:val="24"/>
            <w:lang w:val="uk-UA"/>
            <w:rPrChange w:id="1604" w:author="Пользователь Windows" w:date="2022-01-09T18:15:00Z">
              <w:rPr>
                <w:lang w:val="uk-UA"/>
              </w:rPr>
            </w:rPrChange>
          </w:rPr>
          <w:t xml:space="preserve">лектронною </w:t>
        </w:r>
      </w:ins>
      <w:r w:rsidRPr="006102AB">
        <w:rPr>
          <w:rFonts w:asciiTheme="minorHAnsi" w:hAnsiTheme="minorHAnsi" w:cstheme="minorHAnsi"/>
          <w:sz w:val="24"/>
          <w:szCs w:val="24"/>
          <w:lang w:val="uk-UA"/>
          <w:rPrChange w:id="1605" w:author="Пользователь Windows" w:date="2022-01-09T18:15:00Z">
            <w:rPr>
              <w:lang w:val="uk-UA"/>
            </w:rPr>
          </w:rPrChange>
        </w:rPr>
        <w:t>поштою</w:t>
      </w:r>
      <w:ins w:id="1606" w:author="Пользователь Windows" w:date="2022-01-09T19:19:00Z">
        <w:r w:rsidR="007C661D">
          <w:rPr>
            <w:rFonts w:asciiTheme="minorHAnsi" w:hAnsiTheme="minorHAnsi" w:cstheme="minorHAnsi"/>
            <w:sz w:val="24"/>
            <w:szCs w:val="24"/>
            <w:lang w:val="uk-UA"/>
          </w:rPr>
          <w:t>;</w:t>
        </w:r>
      </w:ins>
    </w:p>
    <w:p w14:paraId="22201F6A" w14:textId="0D1AC052" w:rsidR="00B94D40" w:rsidRPr="006102AB" w:rsidRDefault="005E7B41" w:rsidP="00B94D40">
      <w:pPr>
        <w:pStyle w:val="ae"/>
        <w:numPr>
          <w:ilvl w:val="0"/>
          <w:numId w:val="11"/>
        </w:numPr>
        <w:autoSpaceDE w:val="0"/>
        <w:autoSpaceDN w:val="0"/>
        <w:adjustRightInd w:val="0"/>
        <w:spacing w:line="240" w:lineRule="auto"/>
        <w:ind w:left="0" w:firstLine="709"/>
        <w:jc w:val="both"/>
        <w:rPr>
          <w:rFonts w:asciiTheme="minorHAnsi" w:hAnsiTheme="minorHAnsi" w:cstheme="minorHAnsi"/>
          <w:b/>
          <w:bCs/>
          <w:sz w:val="24"/>
          <w:szCs w:val="24"/>
          <w:lang w:val="uk-UA"/>
          <w:rPrChange w:id="1607" w:author="Пользователь Windows" w:date="2022-01-09T18:15:00Z">
            <w:rPr>
              <w:b/>
              <w:bCs/>
              <w:lang w:val="uk-UA"/>
            </w:rPr>
          </w:rPrChange>
        </w:rPr>
      </w:pPr>
      <w:del w:id="1608" w:author="Пользователь Windows" w:date="2022-01-09T19:19:00Z">
        <w:r w:rsidRPr="006102AB" w:rsidDel="007C661D">
          <w:rPr>
            <w:rFonts w:asciiTheme="minorHAnsi" w:hAnsiTheme="minorHAnsi" w:cstheme="minorHAnsi"/>
            <w:sz w:val="24"/>
            <w:szCs w:val="24"/>
            <w:lang w:val="uk-UA"/>
            <w:rPrChange w:id="1609" w:author="Пользователь Windows" w:date="2022-01-09T18:15:00Z">
              <w:rPr>
                <w:lang w:val="uk-UA"/>
              </w:rPr>
            </w:rPrChange>
          </w:rPr>
          <w:delText>В</w:delText>
        </w:r>
      </w:del>
      <w:ins w:id="1610" w:author="Пользователь Windows" w:date="2022-01-09T19:19:00Z">
        <w:r w:rsidR="007C661D">
          <w:rPr>
            <w:rFonts w:asciiTheme="minorHAnsi" w:hAnsiTheme="minorHAnsi" w:cstheme="minorHAnsi"/>
            <w:sz w:val="24"/>
            <w:szCs w:val="24"/>
            <w:lang w:val="uk-UA"/>
          </w:rPr>
          <w:t>в</w:t>
        </w:r>
      </w:ins>
      <w:r w:rsidRPr="006102AB">
        <w:rPr>
          <w:rFonts w:asciiTheme="minorHAnsi" w:hAnsiTheme="minorHAnsi" w:cstheme="minorHAnsi"/>
          <w:sz w:val="24"/>
          <w:szCs w:val="24"/>
          <w:lang w:val="uk-UA"/>
          <w:rPrChange w:id="1611" w:author="Пользователь Windows" w:date="2022-01-09T18:15:00Z">
            <w:rPr>
              <w:lang w:val="uk-UA"/>
            </w:rPr>
          </w:rPrChange>
        </w:rPr>
        <w:t xml:space="preserve"> паперовому вигляді</w:t>
      </w:r>
      <w:ins w:id="1612" w:author="Пользователь Windows" w:date="2022-01-09T19:19:00Z">
        <w:r w:rsidR="007C661D">
          <w:rPr>
            <w:rFonts w:asciiTheme="minorHAnsi" w:hAnsiTheme="minorHAnsi" w:cstheme="minorHAnsi"/>
            <w:b/>
            <w:bCs/>
            <w:sz w:val="24"/>
            <w:szCs w:val="24"/>
            <w:lang w:val="uk-UA"/>
          </w:rPr>
          <w:t>.</w:t>
        </w:r>
      </w:ins>
    </w:p>
    <w:p w14:paraId="4561E559" w14:textId="77777777" w:rsidR="005E7B41" w:rsidRPr="006102AB" w:rsidDel="007C661D" w:rsidRDefault="005E7B41" w:rsidP="005E7B41">
      <w:pPr>
        <w:autoSpaceDE w:val="0"/>
        <w:autoSpaceDN w:val="0"/>
        <w:adjustRightInd w:val="0"/>
        <w:spacing w:line="240" w:lineRule="auto"/>
        <w:jc w:val="center"/>
        <w:rPr>
          <w:del w:id="1613" w:author="Пользователь Windows" w:date="2022-01-09T19:19:00Z"/>
          <w:rFonts w:asciiTheme="minorHAnsi" w:hAnsiTheme="minorHAnsi" w:cstheme="minorHAnsi"/>
          <w:b/>
          <w:bCs/>
          <w:sz w:val="24"/>
          <w:szCs w:val="24"/>
          <w:lang w:val="uk-UA"/>
          <w:rPrChange w:id="1614" w:author="Пользователь Windows" w:date="2022-01-09T18:15:00Z">
            <w:rPr>
              <w:del w:id="1615" w:author="Пользователь Windows" w:date="2022-01-09T19:19:00Z"/>
              <w:b/>
              <w:bCs/>
              <w:lang w:val="uk-UA"/>
            </w:rPr>
          </w:rPrChange>
        </w:rPr>
      </w:pPr>
      <w:r w:rsidRPr="006102AB">
        <w:rPr>
          <w:rFonts w:asciiTheme="minorHAnsi" w:hAnsiTheme="minorHAnsi" w:cstheme="minorHAnsi"/>
          <w:b/>
          <w:bCs/>
          <w:sz w:val="24"/>
          <w:szCs w:val="24"/>
          <w:lang w:val="uk-UA"/>
          <w:rPrChange w:id="1616" w:author="Пользователь Windows" w:date="2022-01-09T18:15:00Z">
            <w:rPr>
              <w:b/>
              <w:bCs/>
              <w:lang w:val="uk-UA"/>
            </w:rPr>
          </w:rPrChange>
        </w:rPr>
        <w:t xml:space="preserve"> </w:t>
      </w:r>
    </w:p>
    <w:p w14:paraId="57A857E1" w14:textId="77777777" w:rsidR="005E7B41" w:rsidRPr="006102AB" w:rsidDel="007C661D" w:rsidRDefault="005E7B41">
      <w:pPr>
        <w:autoSpaceDE w:val="0"/>
        <w:autoSpaceDN w:val="0"/>
        <w:adjustRightInd w:val="0"/>
        <w:spacing w:line="240" w:lineRule="auto"/>
        <w:jc w:val="center"/>
        <w:rPr>
          <w:del w:id="1617" w:author="Пользователь Windows" w:date="2022-01-09T19:19:00Z"/>
          <w:rFonts w:asciiTheme="minorHAnsi" w:hAnsiTheme="minorHAnsi" w:cstheme="minorHAnsi"/>
          <w:sz w:val="24"/>
          <w:szCs w:val="24"/>
          <w:lang w:val="uk-UA"/>
          <w:rPrChange w:id="1618" w:author="Пользователь Windows" w:date="2022-01-09T18:15:00Z">
            <w:rPr>
              <w:del w:id="1619" w:author="Пользователь Windows" w:date="2022-01-09T19:19:00Z"/>
              <w:lang w:val="uk-UA"/>
            </w:rPr>
          </w:rPrChange>
        </w:rPr>
        <w:pPrChange w:id="1620" w:author="Пользователь Windows" w:date="2022-01-09T19:19:00Z">
          <w:pPr>
            <w:autoSpaceDE w:val="0"/>
            <w:autoSpaceDN w:val="0"/>
            <w:adjustRightInd w:val="0"/>
            <w:spacing w:line="240" w:lineRule="auto"/>
            <w:jc w:val="both"/>
          </w:pPr>
        </w:pPrChange>
      </w:pPr>
    </w:p>
    <w:p w14:paraId="704036B1" w14:textId="77777777" w:rsidR="005E7B41" w:rsidRPr="006102AB" w:rsidRDefault="005E7B41">
      <w:pPr>
        <w:pStyle w:val="Zkladntext1"/>
        <w:rPr>
          <w:rFonts w:asciiTheme="minorHAnsi" w:hAnsiTheme="minorHAnsi" w:cstheme="minorHAnsi"/>
          <w:sz w:val="24"/>
          <w:szCs w:val="24"/>
          <w:lang w:val="uk-UA"/>
          <w:rPrChange w:id="1621" w:author="Пользователь Windows" w:date="2022-01-09T18:15:00Z">
            <w:rPr>
              <w:lang w:val="uk-UA"/>
            </w:rPr>
          </w:rPrChange>
        </w:rPr>
        <w:pPrChange w:id="1622" w:author="Пользователь Windows" w:date="2022-01-09T19:19:00Z">
          <w:pPr>
            <w:pStyle w:val="Zkladntext1"/>
            <w:ind w:firstLine="284"/>
          </w:pPr>
        </w:pPrChange>
      </w:pPr>
    </w:p>
    <w:p w14:paraId="6A7F09FA" w14:textId="4EDE7E58" w:rsidR="005E7B41" w:rsidRPr="006102AB" w:rsidRDefault="005E7B41" w:rsidP="005E7B41">
      <w:pPr>
        <w:pStyle w:val="Zkladntext1"/>
        <w:numPr>
          <w:ilvl w:val="0"/>
          <w:numId w:val="9"/>
        </w:numPr>
        <w:ind w:left="0" w:firstLine="426"/>
        <w:rPr>
          <w:rFonts w:asciiTheme="minorHAnsi" w:hAnsiTheme="minorHAnsi" w:cstheme="minorHAnsi"/>
          <w:sz w:val="24"/>
          <w:szCs w:val="24"/>
          <w:lang w:val="uk-UA"/>
          <w:rPrChange w:id="1623" w:author="Пользователь Windows" w:date="2022-01-09T18:15:00Z">
            <w:rPr>
              <w:lang w:val="uk-UA"/>
            </w:rPr>
          </w:rPrChange>
        </w:rPr>
      </w:pPr>
      <w:r w:rsidRPr="006102AB">
        <w:rPr>
          <w:rFonts w:asciiTheme="minorHAnsi" w:hAnsiTheme="minorHAnsi" w:cstheme="minorHAnsi"/>
          <w:sz w:val="24"/>
          <w:szCs w:val="24"/>
          <w:lang w:val="uk-UA"/>
          <w:rPrChange w:id="1624" w:author="Пользователь Windows" w:date="2022-01-09T18:15:00Z">
            <w:rPr>
              <w:lang w:val="uk-UA"/>
            </w:rPr>
          </w:rPrChange>
        </w:rPr>
        <w:t>Закупівля ТМЦ</w:t>
      </w:r>
      <w:del w:id="1625" w:author="Пользователь Windows" w:date="2022-01-09T19:19:00Z">
        <w:r w:rsidRPr="006102AB" w:rsidDel="007C661D">
          <w:rPr>
            <w:rFonts w:asciiTheme="minorHAnsi" w:hAnsiTheme="minorHAnsi" w:cstheme="minorHAnsi"/>
            <w:sz w:val="24"/>
            <w:szCs w:val="24"/>
            <w:lang w:val="uk-UA"/>
            <w:rPrChange w:id="1626" w:author="Пользователь Windows" w:date="2022-01-09T18:15:00Z">
              <w:rPr>
                <w:lang w:val="uk-UA"/>
              </w:rPr>
            </w:rPrChange>
          </w:rPr>
          <w:delText xml:space="preserve"> /</w:delText>
        </w:r>
      </w:del>
      <w:ins w:id="1627" w:author="Пользователь Windows" w:date="2022-01-09T19:19:00Z">
        <w:r w:rsidR="007C661D">
          <w:rPr>
            <w:rFonts w:asciiTheme="minorHAnsi" w:hAnsiTheme="minorHAnsi" w:cstheme="minorHAnsi"/>
            <w:sz w:val="24"/>
            <w:szCs w:val="24"/>
            <w:lang w:val="uk-UA"/>
          </w:rPr>
          <w:t>/</w:t>
        </w:r>
      </w:ins>
      <w:del w:id="1628" w:author="Пользователь Windows" w:date="2022-01-09T19:19:00Z">
        <w:r w:rsidRPr="006102AB" w:rsidDel="007C661D">
          <w:rPr>
            <w:rFonts w:asciiTheme="minorHAnsi" w:hAnsiTheme="minorHAnsi" w:cstheme="minorHAnsi"/>
            <w:sz w:val="24"/>
            <w:szCs w:val="24"/>
            <w:lang w:val="uk-UA"/>
            <w:rPrChange w:id="1629" w:author="Пользователь Windows" w:date="2022-01-09T18:15:00Z">
              <w:rPr>
                <w:lang w:val="uk-UA"/>
              </w:rPr>
            </w:rPrChange>
          </w:rPr>
          <w:delText xml:space="preserve"> </w:delText>
        </w:r>
      </w:del>
      <w:r w:rsidRPr="006102AB">
        <w:rPr>
          <w:rFonts w:asciiTheme="minorHAnsi" w:hAnsiTheme="minorHAnsi" w:cstheme="minorHAnsi"/>
          <w:sz w:val="24"/>
          <w:szCs w:val="24"/>
          <w:lang w:val="uk-UA"/>
          <w:rPrChange w:id="1630" w:author="Пользователь Windows" w:date="2022-01-09T18:15:00Z">
            <w:rPr>
              <w:lang w:val="uk-UA"/>
            </w:rPr>
          </w:rPrChange>
        </w:rPr>
        <w:t>послуг за тією ж вартістю</w:t>
      </w:r>
      <w:ins w:id="1631" w:author="Пользователь Windows" w:date="2022-01-09T19:19:00Z">
        <w:r w:rsidR="007C661D">
          <w:rPr>
            <w:rFonts w:asciiTheme="minorHAnsi" w:hAnsiTheme="minorHAnsi" w:cstheme="minorHAnsi"/>
            <w:sz w:val="24"/>
            <w:szCs w:val="24"/>
            <w:lang w:val="uk-UA"/>
          </w:rPr>
          <w:t>,</w:t>
        </w:r>
      </w:ins>
      <w:r w:rsidRPr="006102AB">
        <w:rPr>
          <w:rFonts w:asciiTheme="minorHAnsi" w:hAnsiTheme="minorHAnsi" w:cstheme="minorHAnsi"/>
          <w:sz w:val="24"/>
          <w:szCs w:val="24"/>
          <w:lang w:val="uk-UA"/>
          <w:rPrChange w:id="1632" w:author="Пользователь Windows" w:date="2022-01-09T18:15:00Z">
            <w:rPr>
              <w:lang w:val="uk-UA"/>
            </w:rPr>
          </w:rPrChange>
        </w:rPr>
        <w:t xml:space="preserve"> що і попередня закупівля</w:t>
      </w:r>
      <w:ins w:id="1633" w:author="Пользователь Windows" w:date="2022-01-09T19:19:00Z">
        <w:r w:rsidR="007C661D">
          <w:rPr>
            <w:rFonts w:asciiTheme="minorHAnsi" w:hAnsiTheme="minorHAnsi" w:cstheme="minorHAnsi"/>
            <w:sz w:val="24"/>
            <w:szCs w:val="24"/>
            <w:lang w:val="uk-UA"/>
          </w:rPr>
          <w:t>,</w:t>
        </w:r>
      </w:ins>
      <w:r w:rsidRPr="006102AB">
        <w:rPr>
          <w:rFonts w:asciiTheme="minorHAnsi" w:hAnsiTheme="minorHAnsi" w:cstheme="minorHAnsi"/>
          <w:sz w:val="24"/>
          <w:szCs w:val="24"/>
          <w:lang w:val="uk-UA"/>
          <w:rPrChange w:id="1634" w:author="Пользователь Windows" w:date="2022-01-09T18:15:00Z">
            <w:rPr>
              <w:lang w:val="uk-UA"/>
            </w:rPr>
          </w:rPrChange>
        </w:rPr>
        <w:t xml:space="preserve"> дозволяється без проведення чергового тендеру за наступних умов:</w:t>
      </w:r>
    </w:p>
    <w:p w14:paraId="26AEA865" w14:textId="74FC5368" w:rsidR="005E7B41" w:rsidRPr="006102AB" w:rsidRDefault="005E7B41" w:rsidP="005E7B41">
      <w:pPr>
        <w:pStyle w:val="Zkladntext1"/>
        <w:numPr>
          <w:ilvl w:val="0"/>
          <w:numId w:val="11"/>
        </w:numPr>
        <w:ind w:left="426" w:firstLine="284"/>
        <w:rPr>
          <w:rFonts w:asciiTheme="minorHAnsi" w:hAnsiTheme="minorHAnsi" w:cstheme="minorHAnsi"/>
          <w:sz w:val="24"/>
          <w:szCs w:val="24"/>
          <w:lang w:val="uk-UA"/>
          <w:rPrChange w:id="1635" w:author="Пользователь Windows" w:date="2022-01-09T18:15:00Z">
            <w:rPr>
              <w:lang w:val="uk-UA"/>
            </w:rPr>
          </w:rPrChange>
        </w:rPr>
      </w:pPr>
      <w:del w:id="1636" w:author="Пользователь Windows" w:date="2022-01-09T19:20:00Z">
        <w:r w:rsidRPr="006102AB" w:rsidDel="007C661D">
          <w:rPr>
            <w:rFonts w:asciiTheme="minorHAnsi" w:hAnsiTheme="minorHAnsi" w:cstheme="minorHAnsi"/>
            <w:sz w:val="24"/>
            <w:szCs w:val="24"/>
            <w:lang w:val="uk-UA"/>
            <w:rPrChange w:id="1637" w:author="Пользователь Windows" w:date="2022-01-09T18:15:00Z">
              <w:rPr>
                <w:lang w:val="uk-UA"/>
              </w:rPr>
            </w:rPrChange>
          </w:rPr>
          <w:delText xml:space="preserve">Комерційні </w:delText>
        </w:r>
      </w:del>
      <w:ins w:id="1638" w:author="Пользователь Windows" w:date="2022-01-09T19:20:00Z">
        <w:r w:rsidR="007C661D">
          <w:rPr>
            <w:rFonts w:asciiTheme="minorHAnsi" w:hAnsiTheme="minorHAnsi" w:cstheme="minorHAnsi"/>
            <w:sz w:val="24"/>
            <w:szCs w:val="24"/>
            <w:lang w:val="uk-UA"/>
          </w:rPr>
          <w:t>к</w:t>
        </w:r>
        <w:r w:rsidR="007C661D" w:rsidRPr="006102AB">
          <w:rPr>
            <w:rFonts w:asciiTheme="minorHAnsi" w:hAnsiTheme="minorHAnsi" w:cstheme="minorHAnsi"/>
            <w:sz w:val="24"/>
            <w:szCs w:val="24"/>
            <w:lang w:val="uk-UA"/>
            <w:rPrChange w:id="1639" w:author="Пользователь Windows" w:date="2022-01-09T18:15:00Z">
              <w:rPr>
                <w:lang w:val="uk-UA"/>
              </w:rPr>
            </w:rPrChange>
          </w:rPr>
          <w:t xml:space="preserve">омерційні </w:t>
        </w:r>
      </w:ins>
      <w:r w:rsidRPr="006102AB">
        <w:rPr>
          <w:rFonts w:asciiTheme="minorHAnsi" w:hAnsiTheme="minorHAnsi" w:cstheme="minorHAnsi"/>
          <w:sz w:val="24"/>
          <w:szCs w:val="24"/>
          <w:lang w:val="uk-UA"/>
          <w:rPrChange w:id="1640" w:author="Пользователь Windows" w:date="2022-01-09T18:15:00Z">
            <w:rPr>
              <w:lang w:val="uk-UA"/>
            </w:rPr>
          </w:rPrChange>
        </w:rPr>
        <w:t>умови зафіксовані чи незмінні в межах контрактного періоду</w:t>
      </w:r>
      <w:ins w:id="1641" w:author="Пользователь Windows" w:date="2022-01-09T19:20:00Z">
        <w:r w:rsidR="007C661D">
          <w:rPr>
            <w:rFonts w:asciiTheme="minorHAnsi" w:hAnsiTheme="minorHAnsi" w:cstheme="minorHAnsi"/>
            <w:sz w:val="24"/>
            <w:szCs w:val="24"/>
            <w:lang w:val="uk-UA"/>
          </w:rPr>
          <w:t>;</w:t>
        </w:r>
      </w:ins>
    </w:p>
    <w:p w14:paraId="157EE5BD" w14:textId="4164D098" w:rsidR="005E7B41" w:rsidRPr="006102AB" w:rsidDel="007C661D" w:rsidRDefault="005E7B41" w:rsidP="005E7B41">
      <w:pPr>
        <w:pStyle w:val="Zkladntext1"/>
        <w:numPr>
          <w:ilvl w:val="0"/>
          <w:numId w:val="11"/>
        </w:numPr>
        <w:ind w:left="426" w:firstLine="284"/>
        <w:rPr>
          <w:del w:id="1642" w:author="Пользователь Windows" w:date="2022-01-09T19:20:00Z"/>
          <w:rFonts w:asciiTheme="minorHAnsi" w:hAnsiTheme="minorHAnsi" w:cstheme="minorHAnsi"/>
          <w:sz w:val="24"/>
          <w:szCs w:val="24"/>
          <w:lang w:val="uk-UA"/>
          <w:rPrChange w:id="1643" w:author="Пользователь Windows" w:date="2022-01-09T18:15:00Z">
            <w:rPr>
              <w:del w:id="1644" w:author="Пользователь Windows" w:date="2022-01-09T19:20:00Z"/>
              <w:lang w:val="uk-UA"/>
            </w:rPr>
          </w:rPrChange>
        </w:rPr>
      </w:pPr>
      <w:del w:id="1645" w:author="Пользователь Windows" w:date="2022-01-09T19:20:00Z">
        <w:r w:rsidRPr="006102AB" w:rsidDel="007C661D">
          <w:rPr>
            <w:rFonts w:asciiTheme="minorHAnsi" w:hAnsiTheme="minorHAnsi" w:cstheme="minorHAnsi"/>
            <w:sz w:val="24"/>
            <w:szCs w:val="24"/>
            <w:lang w:val="uk-UA"/>
            <w:rPrChange w:id="1646" w:author="Пользователь Windows" w:date="2022-01-09T18:15:00Z">
              <w:rPr>
                <w:lang w:val="uk-UA"/>
              </w:rPr>
            </w:rPrChange>
          </w:rPr>
          <w:delText xml:space="preserve">Коли </w:delText>
        </w:r>
      </w:del>
      <w:ins w:id="1647" w:author="Пользователь Windows" w:date="2022-01-09T19:20:00Z">
        <w:r w:rsidR="007C661D">
          <w:rPr>
            <w:rFonts w:asciiTheme="minorHAnsi" w:hAnsiTheme="minorHAnsi" w:cstheme="minorHAnsi"/>
            <w:sz w:val="24"/>
            <w:szCs w:val="24"/>
            <w:lang w:val="uk-UA"/>
          </w:rPr>
          <w:t>к</w:t>
        </w:r>
        <w:r w:rsidR="007C661D" w:rsidRPr="006102AB">
          <w:rPr>
            <w:rFonts w:asciiTheme="minorHAnsi" w:hAnsiTheme="minorHAnsi" w:cstheme="minorHAnsi"/>
            <w:sz w:val="24"/>
            <w:szCs w:val="24"/>
            <w:lang w:val="uk-UA"/>
            <w:rPrChange w:id="1648" w:author="Пользователь Windows" w:date="2022-01-09T18:15:00Z">
              <w:rPr>
                <w:lang w:val="uk-UA"/>
              </w:rPr>
            </w:rPrChange>
          </w:rPr>
          <w:t xml:space="preserve">оли </w:t>
        </w:r>
      </w:ins>
      <w:r w:rsidRPr="006102AB">
        <w:rPr>
          <w:rFonts w:asciiTheme="minorHAnsi" w:hAnsiTheme="minorHAnsi" w:cstheme="minorHAnsi"/>
          <w:sz w:val="24"/>
          <w:szCs w:val="24"/>
          <w:lang w:val="uk-UA"/>
          <w:rPrChange w:id="1649" w:author="Пользователь Windows" w:date="2022-01-09T18:15:00Z">
            <w:rPr>
              <w:lang w:val="uk-UA"/>
            </w:rPr>
          </w:rPrChange>
        </w:rPr>
        <w:t>є переконливі умови з урахуванням ситуації на ринку такої ТМЦ</w:t>
      </w:r>
      <w:del w:id="1650" w:author="Пользователь Windows" w:date="2022-01-09T19:20:00Z">
        <w:r w:rsidRPr="006102AB" w:rsidDel="007C661D">
          <w:rPr>
            <w:rFonts w:asciiTheme="minorHAnsi" w:hAnsiTheme="minorHAnsi" w:cstheme="minorHAnsi"/>
            <w:sz w:val="24"/>
            <w:szCs w:val="24"/>
            <w:lang w:val="uk-UA"/>
            <w:rPrChange w:id="1651" w:author="Пользователь Windows" w:date="2022-01-09T18:15:00Z">
              <w:rPr>
                <w:lang w:val="uk-UA"/>
              </w:rPr>
            </w:rPrChange>
          </w:rPr>
          <w:delText xml:space="preserve"> </w:delText>
        </w:r>
      </w:del>
      <w:r w:rsidRPr="006102AB">
        <w:rPr>
          <w:rFonts w:asciiTheme="minorHAnsi" w:hAnsiTheme="minorHAnsi" w:cstheme="minorHAnsi"/>
          <w:sz w:val="24"/>
          <w:szCs w:val="24"/>
          <w:lang w:val="uk-UA"/>
          <w:rPrChange w:id="1652" w:author="Пользователь Windows" w:date="2022-01-09T18:15:00Z">
            <w:rPr>
              <w:lang w:val="uk-UA"/>
            </w:rPr>
          </w:rPrChange>
        </w:rPr>
        <w:t>/</w:t>
      </w:r>
      <w:del w:id="1653" w:author="Пользователь Windows" w:date="2022-01-09T19:20:00Z">
        <w:r w:rsidRPr="006102AB" w:rsidDel="007C661D">
          <w:rPr>
            <w:rFonts w:asciiTheme="minorHAnsi" w:hAnsiTheme="minorHAnsi" w:cstheme="minorHAnsi"/>
            <w:sz w:val="24"/>
            <w:szCs w:val="24"/>
            <w:lang w:val="uk-UA"/>
            <w:rPrChange w:id="1654" w:author="Пользователь Windows" w:date="2022-01-09T18:15:00Z">
              <w:rPr>
                <w:lang w:val="uk-UA"/>
              </w:rPr>
            </w:rPrChange>
          </w:rPr>
          <w:delText xml:space="preserve"> </w:delText>
        </w:r>
      </w:del>
      <w:r w:rsidRPr="006102AB">
        <w:rPr>
          <w:rFonts w:asciiTheme="minorHAnsi" w:hAnsiTheme="minorHAnsi" w:cstheme="minorHAnsi"/>
          <w:sz w:val="24"/>
          <w:szCs w:val="24"/>
          <w:lang w:val="uk-UA"/>
          <w:rPrChange w:id="1655" w:author="Пользователь Windows" w:date="2022-01-09T18:15:00Z">
            <w:rPr>
              <w:lang w:val="uk-UA"/>
            </w:rPr>
          </w:rPrChange>
        </w:rPr>
        <w:t>послуги, що тендер призведе до збільшення ціни.</w:t>
      </w:r>
    </w:p>
    <w:p w14:paraId="40403C3B" w14:textId="77777777" w:rsidR="005E7B41" w:rsidRPr="007C661D" w:rsidDel="007C661D" w:rsidRDefault="005E7B41">
      <w:pPr>
        <w:pStyle w:val="Zkladntext1"/>
        <w:numPr>
          <w:ilvl w:val="0"/>
          <w:numId w:val="11"/>
        </w:numPr>
        <w:ind w:left="426" w:firstLine="284"/>
        <w:rPr>
          <w:del w:id="1656" w:author="Пользователь Windows" w:date="2022-01-09T19:20:00Z"/>
          <w:rFonts w:asciiTheme="minorHAnsi" w:hAnsiTheme="minorHAnsi" w:cstheme="minorHAnsi"/>
          <w:sz w:val="24"/>
          <w:szCs w:val="24"/>
          <w:lang w:val="uk-UA"/>
          <w:rPrChange w:id="1657" w:author="Пользователь Windows" w:date="2022-01-09T19:20:00Z">
            <w:rPr>
              <w:del w:id="1658" w:author="Пользователь Windows" w:date="2022-01-09T19:20:00Z"/>
              <w:lang w:val="uk-UA"/>
            </w:rPr>
          </w:rPrChange>
        </w:rPr>
        <w:pPrChange w:id="1659" w:author="Пользователь Windows" w:date="2022-01-09T19:20:00Z">
          <w:pPr>
            <w:pStyle w:val="Zkladntext1"/>
          </w:pPr>
        </w:pPrChange>
      </w:pPr>
    </w:p>
    <w:p w14:paraId="7B538297" w14:textId="77777777" w:rsidR="00B94D40" w:rsidRPr="006102AB" w:rsidRDefault="00B94D40">
      <w:pPr>
        <w:pStyle w:val="Zkladntext1"/>
        <w:numPr>
          <w:ilvl w:val="0"/>
          <w:numId w:val="11"/>
        </w:numPr>
        <w:ind w:left="426" w:firstLine="284"/>
        <w:rPr>
          <w:rFonts w:asciiTheme="minorHAnsi" w:hAnsiTheme="minorHAnsi" w:cstheme="minorHAnsi"/>
          <w:sz w:val="24"/>
          <w:szCs w:val="24"/>
          <w:lang w:val="uk-UA"/>
          <w:rPrChange w:id="1660" w:author="Пользователь Windows" w:date="2022-01-09T18:15:00Z">
            <w:rPr/>
          </w:rPrChange>
        </w:rPr>
        <w:pPrChange w:id="1661" w:author="Пользователь Windows" w:date="2022-01-09T19:20:00Z">
          <w:pPr>
            <w:pStyle w:val="Zkladntext1"/>
            <w:ind w:firstLine="284"/>
          </w:pPr>
        </w:pPrChange>
      </w:pPr>
    </w:p>
    <w:p w14:paraId="4DC5CEEB" w14:textId="77777777" w:rsidR="00B94D40" w:rsidRPr="006102AB" w:rsidRDefault="00B94D40" w:rsidP="005E7B41">
      <w:pPr>
        <w:pStyle w:val="Zkladntext1"/>
        <w:ind w:firstLine="284"/>
        <w:rPr>
          <w:rFonts w:asciiTheme="minorHAnsi" w:hAnsiTheme="minorHAnsi" w:cstheme="minorHAnsi"/>
          <w:sz w:val="24"/>
          <w:szCs w:val="24"/>
          <w:lang w:val="uk-UA"/>
          <w:rPrChange w:id="1662" w:author="Пользователь Windows" w:date="2022-01-09T18:15:00Z">
            <w:rPr/>
          </w:rPrChange>
        </w:rPr>
      </w:pPr>
    </w:p>
    <w:p w14:paraId="389FF526" w14:textId="77777777" w:rsidR="005E7B41" w:rsidRPr="00201273" w:rsidRDefault="005E7B41" w:rsidP="005E7B41">
      <w:pPr>
        <w:pStyle w:val="Zkladntext1"/>
        <w:ind w:firstLine="284"/>
        <w:rPr>
          <w:rFonts w:asciiTheme="minorHAnsi" w:hAnsiTheme="minorHAnsi" w:cstheme="minorHAnsi"/>
          <w:b/>
          <w:sz w:val="24"/>
          <w:szCs w:val="24"/>
          <w:lang w:val="uk-UA"/>
          <w:rPrChange w:id="1663" w:author="I.Yermakova" w:date="2022-01-10T08:48:00Z">
            <w:rPr/>
          </w:rPrChange>
        </w:rPr>
      </w:pPr>
      <w:r w:rsidRPr="00201273">
        <w:rPr>
          <w:rFonts w:asciiTheme="minorHAnsi" w:hAnsiTheme="minorHAnsi" w:cstheme="minorHAnsi"/>
          <w:b/>
          <w:sz w:val="24"/>
          <w:szCs w:val="24"/>
          <w:lang w:val="uk-UA"/>
          <w:rPrChange w:id="1664" w:author="I.Yermakova" w:date="2022-01-10T08:48:00Z">
            <w:rPr/>
          </w:rPrChange>
        </w:rPr>
        <w:t xml:space="preserve">Закупівлі без участі </w:t>
      </w:r>
      <w:r w:rsidR="00B94D40" w:rsidRPr="00201273">
        <w:rPr>
          <w:rFonts w:asciiTheme="minorHAnsi" w:hAnsiTheme="minorHAnsi" w:cstheme="minorHAnsi"/>
          <w:b/>
          <w:sz w:val="24"/>
          <w:szCs w:val="24"/>
          <w:lang w:val="uk-UA"/>
          <w:rPrChange w:id="1665" w:author="I.Yermakova" w:date="2022-01-10T08:48:00Z">
            <w:rPr>
              <w:lang w:val="uk-UA"/>
            </w:rPr>
          </w:rPrChange>
        </w:rPr>
        <w:t xml:space="preserve">відділу </w:t>
      </w:r>
      <w:proofErr w:type="spellStart"/>
      <w:r w:rsidR="00B94D40" w:rsidRPr="00201273">
        <w:rPr>
          <w:rFonts w:asciiTheme="minorHAnsi" w:hAnsiTheme="minorHAnsi" w:cstheme="minorHAnsi"/>
          <w:b/>
          <w:sz w:val="24"/>
          <w:szCs w:val="24"/>
          <w:lang w:val="uk-UA"/>
          <w:rPrChange w:id="1666" w:author="I.Yermakova" w:date="2022-01-10T08:48:00Z">
            <w:rPr>
              <w:lang w:val="uk-UA"/>
            </w:rPr>
          </w:rPrChange>
        </w:rPr>
        <w:t>закупівель</w:t>
      </w:r>
      <w:proofErr w:type="spellEnd"/>
      <w:r w:rsidRPr="00201273">
        <w:rPr>
          <w:rFonts w:asciiTheme="minorHAnsi" w:hAnsiTheme="minorHAnsi" w:cstheme="minorHAnsi"/>
          <w:b/>
          <w:sz w:val="24"/>
          <w:szCs w:val="24"/>
          <w:lang w:val="uk-UA"/>
          <w:rPrChange w:id="1667" w:author="I.Yermakova" w:date="2022-01-10T08:48:00Z">
            <w:rPr/>
          </w:rPrChange>
        </w:rPr>
        <w:t xml:space="preserve"> (</w:t>
      </w:r>
      <w:proofErr w:type="spellStart"/>
      <w:r w:rsidRPr="00201273">
        <w:rPr>
          <w:rFonts w:asciiTheme="minorHAnsi" w:hAnsiTheme="minorHAnsi" w:cstheme="minorHAnsi"/>
          <w:b/>
          <w:sz w:val="24"/>
          <w:szCs w:val="24"/>
          <w:lang w:val="uk-UA"/>
          <w:rPrChange w:id="1668" w:author="I.Yermakova" w:date="2022-01-10T08:48:00Z">
            <w:rPr/>
          </w:rPrChange>
        </w:rPr>
        <w:t>self-sourcing</w:t>
      </w:r>
      <w:proofErr w:type="spellEnd"/>
      <w:r w:rsidRPr="00201273">
        <w:rPr>
          <w:rFonts w:asciiTheme="minorHAnsi" w:hAnsiTheme="minorHAnsi" w:cstheme="minorHAnsi"/>
          <w:b/>
          <w:sz w:val="24"/>
          <w:szCs w:val="24"/>
          <w:lang w:val="uk-UA"/>
          <w:rPrChange w:id="1669" w:author="I.Yermakova" w:date="2022-01-10T08:48:00Z">
            <w:rPr/>
          </w:rPrChange>
        </w:rPr>
        <w:t xml:space="preserve"> / самостійні закупівлі ініціатором заявки (</w:t>
      </w:r>
      <w:r w:rsidRPr="00201273">
        <w:rPr>
          <w:rFonts w:asciiTheme="minorHAnsi" w:hAnsiTheme="minorHAnsi" w:cstheme="minorHAnsi"/>
          <w:b/>
          <w:sz w:val="24"/>
          <w:szCs w:val="24"/>
          <w:lang w:val="uk-UA"/>
          <w:rPrChange w:id="1670" w:author="I.Yermakova" w:date="2022-01-10T08:48:00Z">
            <w:rPr>
              <w:lang w:val="uk-UA"/>
            </w:rPr>
          </w:rPrChange>
        </w:rPr>
        <w:t>PR</w:t>
      </w:r>
      <w:r w:rsidRPr="00201273">
        <w:rPr>
          <w:rFonts w:asciiTheme="minorHAnsi" w:hAnsiTheme="minorHAnsi" w:cstheme="minorHAnsi"/>
          <w:b/>
          <w:sz w:val="24"/>
          <w:szCs w:val="24"/>
          <w:lang w:val="uk-UA"/>
          <w:rPrChange w:id="1671" w:author="I.Yermakova" w:date="2022-01-10T08:48:00Z">
            <w:rPr/>
          </w:rPrChange>
        </w:rPr>
        <w:t>))</w:t>
      </w:r>
    </w:p>
    <w:p w14:paraId="6B8C7C3B" w14:textId="77777777" w:rsidR="005E7B41" w:rsidRPr="006102AB" w:rsidRDefault="005E7B41" w:rsidP="005E7B41">
      <w:pPr>
        <w:pStyle w:val="Zkladntext1"/>
        <w:tabs>
          <w:tab w:val="left" w:pos="3283"/>
        </w:tabs>
        <w:ind w:firstLine="284"/>
        <w:rPr>
          <w:rFonts w:asciiTheme="minorHAnsi" w:hAnsiTheme="minorHAnsi" w:cstheme="minorHAnsi"/>
          <w:sz w:val="24"/>
          <w:szCs w:val="24"/>
          <w:lang w:val="uk-UA"/>
          <w:rPrChange w:id="1672" w:author="Пользователь Windows" w:date="2022-01-09T18:15:00Z">
            <w:rPr/>
          </w:rPrChange>
        </w:rPr>
      </w:pPr>
    </w:p>
    <w:p w14:paraId="0786E3F0" w14:textId="435F370E" w:rsidR="005E7B41" w:rsidRPr="006102AB" w:rsidRDefault="005E7B41" w:rsidP="005E7B41">
      <w:pPr>
        <w:pStyle w:val="Zkladntext1"/>
        <w:numPr>
          <w:ilvl w:val="0"/>
          <w:numId w:val="12"/>
        </w:numPr>
        <w:ind w:left="0" w:firstLine="426"/>
        <w:rPr>
          <w:rFonts w:asciiTheme="minorHAnsi" w:hAnsiTheme="minorHAnsi" w:cstheme="minorHAnsi"/>
          <w:sz w:val="24"/>
          <w:szCs w:val="24"/>
          <w:lang w:val="uk-UA"/>
          <w:rPrChange w:id="1673" w:author="Пользователь Windows" w:date="2022-01-09T18:15:00Z">
            <w:rPr/>
          </w:rPrChange>
        </w:rPr>
      </w:pPr>
      <w:r w:rsidRPr="006102AB">
        <w:rPr>
          <w:rFonts w:asciiTheme="minorHAnsi" w:hAnsiTheme="minorHAnsi" w:cstheme="minorHAnsi"/>
          <w:sz w:val="24"/>
          <w:szCs w:val="24"/>
          <w:lang w:val="uk-UA"/>
          <w:rPrChange w:id="1674" w:author="Пользователь Windows" w:date="2022-01-09T18:15:00Z">
            <w:rPr/>
          </w:rPrChange>
        </w:rPr>
        <w:t xml:space="preserve">Ряд ТМЦ/послуг можуть закуплятися відповідальними службами без участі </w:t>
      </w:r>
      <w:r w:rsidR="00FD2866" w:rsidRPr="006102AB">
        <w:rPr>
          <w:rFonts w:asciiTheme="minorHAnsi" w:hAnsiTheme="minorHAnsi" w:cstheme="minorHAnsi"/>
          <w:sz w:val="24"/>
          <w:szCs w:val="24"/>
          <w:lang w:val="uk-UA"/>
          <w:rPrChange w:id="1675" w:author="Пользователь Windows" w:date="2022-01-09T18:15:00Z">
            <w:rPr/>
          </w:rPrChange>
        </w:rPr>
        <w:t xml:space="preserve">відділу </w:t>
      </w:r>
      <w:proofErr w:type="spellStart"/>
      <w:r w:rsidR="00FD2866" w:rsidRPr="006102AB">
        <w:rPr>
          <w:rFonts w:asciiTheme="minorHAnsi" w:hAnsiTheme="minorHAnsi" w:cstheme="minorHAnsi"/>
          <w:sz w:val="24"/>
          <w:szCs w:val="24"/>
          <w:lang w:val="uk-UA"/>
          <w:rPrChange w:id="1676" w:author="Пользователь Windows" w:date="2022-01-09T18:15:00Z">
            <w:rPr/>
          </w:rPrChange>
        </w:rPr>
        <w:t>закупівель</w:t>
      </w:r>
      <w:proofErr w:type="spellEnd"/>
      <w:r w:rsidRPr="006102AB">
        <w:rPr>
          <w:rFonts w:asciiTheme="minorHAnsi" w:hAnsiTheme="minorHAnsi" w:cstheme="minorHAnsi"/>
          <w:sz w:val="24"/>
          <w:szCs w:val="24"/>
          <w:lang w:val="uk-UA"/>
          <w:rPrChange w:id="1677" w:author="Пользователь Windows" w:date="2022-01-09T18:15:00Z">
            <w:rPr/>
          </w:rPrChange>
        </w:rPr>
        <w:t>. (</w:t>
      </w:r>
      <w:r w:rsidRPr="006102AB">
        <w:rPr>
          <w:rFonts w:asciiTheme="minorHAnsi" w:hAnsiTheme="minorHAnsi" w:cstheme="minorHAnsi"/>
          <w:sz w:val="24"/>
          <w:szCs w:val="24"/>
          <w:lang w:val="uk-UA"/>
          <w:rPrChange w:id="1678" w:author="Пользователь Windows" w:date="2022-01-09T18:15:00Z">
            <w:rPr>
              <w:highlight w:val="magenta"/>
            </w:rPr>
          </w:rPrChange>
        </w:rPr>
        <w:t xml:space="preserve">див. Перелік у </w:t>
      </w:r>
      <w:r w:rsidRPr="007C661D">
        <w:rPr>
          <w:rFonts w:asciiTheme="minorHAnsi" w:hAnsiTheme="minorHAnsi" w:cstheme="minorHAnsi"/>
          <w:sz w:val="24"/>
          <w:szCs w:val="24"/>
          <w:u w:val="single"/>
          <w:lang w:val="uk-UA"/>
          <w:rPrChange w:id="1679" w:author="Пользователь Windows" w:date="2022-01-09T19:27:00Z">
            <w:rPr>
              <w:highlight w:val="magenta"/>
            </w:rPr>
          </w:rPrChange>
        </w:rPr>
        <w:t xml:space="preserve">Додатку </w:t>
      </w:r>
      <w:r w:rsidR="008A7799" w:rsidRPr="007C661D">
        <w:rPr>
          <w:rFonts w:asciiTheme="minorHAnsi" w:hAnsiTheme="minorHAnsi" w:cstheme="minorHAnsi"/>
          <w:sz w:val="24"/>
          <w:szCs w:val="24"/>
          <w:u w:val="single"/>
          <w:lang w:val="uk-UA"/>
          <w:rPrChange w:id="1680" w:author="Пользователь Windows" w:date="2022-01-09T19:27:00Z">
            <w:rPr/>
          </w:rPrChange>
        </w:rPr>
        <w:t>4</w:t>
      </w:r>
      <w:r w:rsidRPr="006102AB">
        <w:rPr>
          <w:rFonts w:asciiTheme="minorHAnsi" w:hAnsiTheme="minorHAnsi" w:cstheme="minorHAnsi"/>
          <w:sz w:val="24"/>
          <w:szCs w:val="24"/>
          <w:lang w:val="uk-UA"/>
          <w:rPrChange w:id="1681" w:author="Пользователь Windows" w:date="2022-01-09T18:15:00Z">
            <w:rPr/>
          </w:rPrChange>
        </w:rPr>
        <w:t>)</w:t>
      </w:r>
      <w:ins w:id="1682" w:author="Пользователь Windows" w:date="2022-01-09T19:26:00Z">
        <w:r w:rsidR="007C661D">
          <w:rPr>
            <w:rFonts w:asciiTheme="minorHAnsi" w:hAnsiTheme="minorHAnsi" w:cstheme="minorHAnsi"/>
            <w:sz w:val="24"/>
            <w:szCs w:val="24"/>
            <w:lang w:val="uk-UA"/>
          </w:rPr>
          <w:t>.</w:t>
        </w:r>
      </w:ins>
    </w:p>
    <w:p w14:paraId="5CE33571" w14:textId="77777777" w:rsidR="005E7B41" w:rsidRPr="006102AB" w:rsidRDefault="005E7B41" w:rsidP="005E7B41">
      <w:pPr>
        <w:pStyle w:val="Zkladntext1"/>
        <w:ind w:firstLine="426"/>
        <w:rPr>
          <w:rFonts w:asciiTheme="minorHAnsi" w:hAnsiTheme="minorHAnsi" w:cstheme="minorHAnsi"/>
          <w:sz w:val="24"/>
          <w:szCs w:val="24"/>
          <w:lang w:val="uk-UA"/>
          <w:rPrChange w:id="1683" w:author="Пользователь Windows" w:date="2022-01-09T18:15:00Z">
            <w:rPr/>
          </w:rPrChange>
        </w:rPr>
      </w:pPr>
    </w:p>
    <w:p w14:paraId="1386264A" w14:textId="77777777" w:rsidR="005E7B41" w:rsidRPr="006102AB" w:rsidRDefault="005E7B41" w:rsidP="005E7B41">
      <w:pPr>
        <w:pStyle w:val="Zkladntext1"/>
        <w:numPr>
          <w:ilvl w:val="0"/>
          <w:numId w:val="12"/>
        </w:numPr>
        <w:ind w:left="0" w:firstLine="426"/>
        <w:rPr>
          <w:rFonts w:asciiTheme="minorHAnsi" w:hAnsiTheme="minorHAnsi" w:cstheme="minorHAnsi"/>
          <w:sz w:val="24"/>
          <w:szCs w:val="24"/>
          <w:lang w:val="uk-UA"/>
          <w:rPrChange w:id="1684" w:author="Пользователь Windows" w:date="2022-01-09T18:15:00Z">
            <w:rPr/>
          </w:rPrChange>
        </w:rPr>
      </w:pPr>
      <w:r w:rsidRPr="006102AB">
        <w:rPr>
          <w:rFonts w:asciiTheme="minorHAnsi" w:hAnsiTheme="minorHAnsi" w:cstheme="minorHAnsi"/>
          <w:sz w:val="24"/>
          <w:szCs w:val="24"/>
          <w:lang w:val="uk-UA"/>
          <w:rPrChange w:id="1685" w:author="Пользователь Windows" w:date="2022-01-09T18:15:00Z">
            <w:rPr/>
          </w:rPrChange>
        </w:rPr>
        <w:t>При здійсненні такої закупівлі відповідальний ініціатор генерує заявку (PR) за тією ж самою схемою, що й звичайні заявки (PR).</w:t>
      </w:r>
      <w:del w:id="1686" w:author="Пользователь Windows" w:date="2022-01-09T20:01:00Z">
        <w:r w:rsidRPr="006102AB" w:rsidDel="003A5FBB">
          <w:rPr>
            <w:rFonts w:asciiTheme="minorHAnsi" w:hAnsiTheme="minorHAnsi" w:cstheme="minorHAnsi"/>
            <w:sz w:val="24"/>
            <w:szCs w:val="24"/>
            <w:lang w:val="uk-UA"/>
            <w:rPrChange w:id="1687" w:author="Пользователь Windows" w:date="2022-01-09T18:15:00Z">
              <w:rPr/>
            </w:rPrChange>
          </w:rPr>
          <w:delText xml:space="preserve"> </w:delText>
        </w:r>
      </w:del>
    </w:p>
    <w:p w14:paraId="1C77B07D" w14:textId="77777777" w:rsidR="005E7B41" w:rsidRPr="006102AB" w:rsidRDefault="005E7B41" w:rsidP="005E7B41">
      <w:pPr>
        <w:pStyle w:val="Zkladntext1"/>
        <w:ind w:firstLine="426"/>
        <w:rPr>
          <w:rFonts w:asciiTheme="minorHAnsi" w:hAnsiTheme="minorHAnsi" w:cstheme="minorHAnsi"/>
          <w:sz w:val="24"/>
          <w:szCs w:val="24"/>
          <w:lang w:val="uk-UA"/>
          <w:rPrChange w:id="1688" w:author="Пользователь Windows" w:date="2022-01-09T18:15:00Z">
            <w:rPr/>
          </w:rPrChange>
        </w:rPr>
      </w:pPr>
    </w:p>
    <w:p w14:paraId="36BA6974" w14:textId="53C818A4" w:rsidR="005E7B41" w:rsidRPr="006102AB" w:rsidRDefault="005E7B41" w:rsidP="005E7B41">
      <w:pPr>
        <w:pStyle w:val="Zkladntext1"/>
        <w:numPr>
          <w:ilvl w:val="0"/>
          <w:numId w:val="12"/>
        </w:numPr>
        <w:ind w:left="0" w:firstLine="426"/>
        <w:rPr>
          <w:rFonts w:asciiTheme="minorHAnsi" w:hAnsiTheme="minorHAnsi" w:cstheme="minorHAnsi"/>
          <w:sz w:val="24"/>
          <w:szCs w:val="24"/>
          <w:lang w:val="uk-UA"/>
          <w:rPrChange w:id="1689" w:author="Пользователь Windows" w:date="2022-01-09T18:15:00Z">
            <w:rPr/>
          </w:rPrChange>
        </w:rPr>
      </w:pPr>
      <w:r w:rsidRPr="006102AB">
        <w:rPr>
          <w:rFonts w:asciiTheme="minorHAnsi" w:hAnsiTheme="minorHAnsi" w:cstheme="minorHAnsi"/>
          <w:sz w:val="24"/>
          <w:szCs w:val="24"/>
          <w:lang w:val="uk-UA"/>
          <w:rPrChange w:id="1690" w:author="Пользователь Windows" w:date="2022-01-09T18:15:00Z">
            <w:rPr/>
          </w:rPrChange>
        </w:rPr>
        <w:lastRenderedPageBreak/>
        <w:t xml:space="preserve">У разі закупівлі без участі </w:t>
      </w:r>
      <w:r w:rsidR="00FD2866" w:rsidRPr="006102AB">
        <w:rPr>
          <w:rFonts w:asciiTheme="minorHAnsi" w:hAnsiTheme="minorHAnsi" w:cstheme="minorHAnsi"/>
          <w:sz w:val="24"/>
          <w:szCs w:val="24"/>
          <w:lang w:val="uk-UA"/>
          <w:rPrChange w:id="1691" w:author="Пользователь Windows" w:date="2022-01-09T18:15:00Z">
            <w:rPr>
              <w:lang w:val="uk-UA"/>
            </w:rPr>
          </w:rPrChange>
        </w:rPr>
        <w:t xml:space="preserve">відділу </w:t>
      </w:r>
      <w:proofErr w:type="spellStart"/>
      <w:r w:rsidR="00FD2866" w:rsidRPr="006102AB">
        <w:rPr>
          <w:rFonts w:asciiTheme="minorHAnsi" w:hAnsiTheme="minorHAnsi" w:cstheme="minorHAnsi"/>
          <w:sz w:val="24"/>
          <w:szCs w:val="24"/>
          <w:lang w:val="uk-UA"/>
          <w:rPrChange w:id="1692" w:author="Пользователь Windows" w:date="2022-01-09T18:15:00Z">
            <w:rPr>
              <w:lang w:val="uk-UA"/>
            </w:rPr>
          </w:rPrChange>
        </w:rPr>
        <w:t>закупівель</w:t>
      </w:r>
      <w:proofErr w:type="spellEnd"/>
      <w:del w:id="1693" w:author="Пользователь Windows" w:date="2022-01-09T19:26:00Z">
        <w:r w:rsidRPr="006102AB" w:rsidDel="007C661D">
          <w:rPr>
            <w:rFonts w:asciiTheme="minorHAnsi" w:hAnsiTheme="minorHAnsi" w:cstheme="minorHAnsi"/>
            <w:sz w:val="24"/>
            <w:szCs w:val="24"/>
            <w:lang w:val="uk-UA"/>
            <w:rPrChange w:id="1694" w:author="Пользователь Windows" w:date="2022-01-09T18:15:00Z">
              <w:rPr/>
            </w:rPrChange>
          </w:rPr>
          <w:delText>,</w:delText>
        </w:r>
      </w:del>
      <w:r w:rsidRPr="006102AB">
        <w:rPr>
          <w:rFonts w:asciiTheme="minorHAnsi" w:hAnsiTheme="minorHAnsi" w:cstheme="minorHAnsi"/>
          <w:sz w:val="24"/>
          <w:szCs w:val="24"/>
          <w:lang w:val="uk-UA"/>
          <w:rPrChange w:id="1695" w:author="Пользователь Windows" w:date="2022-01-09T18:15:00Z">
            <w:rPr/>
          </w:rPrChange>
        </w:rPr>
        <w:t xml:space="preserve"> ініціатор заявки (PR) є відповідальними за проведення тендеру (згідно даної Політики), підготовку та підпис</w:t>
      </w:r>
      <w:r w:rsidR="00FD2866" w:rsidRPr="006102AB">
        <w:rPr>
          <w:rFonts w:asciiTheme="minorHAnsi" w:hAnsiTheme="minorHAnsi" w:cstheme="minorHAnsi"/>
          <w:sz w:val="24"/>
          <w:szCs w:val="24"/>
          <w:lang w:val="uk-UA"/>
          <w:rPrChange w:id="1696" w:author="Пользователь Windows" w:date="2022-01-09T18:15:00Z">
            <w:rPr/>
          </w:rPrChange>
        </w:rPr>
        <w:t>ання Договору</w:t>
      </w:r>
      <w:r w:rsidR="0000003B" w:rsidRPr="006102AB">
        <w:rPr>
          <w:rFonts w:asciiTheme="minorHAnsi" w:hAnsiTheme="minorHAnsi" w:cstheme="minorHAnsi"/>
          <w:sz w:val="24"/>
          <w:szCs w:val="24"/>
          <w:lang w:val="uk-UA"/>
          <w:rPrChange w:id="1697" w:author="Пользователь Windows" w:date="2022-01-09T18:15:00Z">
            <w:rPr/>
          </w:rPrChange>
        </w:rPr>
        <w:t xml:space="preserve"> </w:t>
      </w:r>
      <w:r w:rsidR="0000003B" w:rsidRPr="006102AB">
        <w:rPr>
          <w:rStyle w:val="a5"/>
          <w:rFonts w:asciiTheme="minorHAnsi" w:hAnsiTheme="minorHAnsi" w:cstheme="minorHAnsi"/>
          <w:bCs/>
          <w:color w:val="000000" w:themeColor="text1"/>
          <w:sz w:val="24"/>
          <w:szCs w:val="24"/>
          <w:u w:val="none"/>
          <w:lang w:val="uk-UA"/>
          <w:rPrChange w:id="1698" w:author="Пользователь Windows" w:date="2022-01-09T18:15:00Z">
            <w:rPr>
              <w:rStyle w:val="a5"/>
              <w:bCs/>
              <w:color w:val="000000" w:themeColor="text1"/>
              <w:u w:val="none"/>
              <w:lang w:val="uk-UA"/>
            </w:rPr>
          </w:rPrChange>
        </w:rPr>
        <w:t>(відповідно до Політик</w:t>
      </w:r>
      <w:ins w:id="1699" w:author="Пользователь Windows" w:date="2022-01-09T19:26:00Z">
        <w:r w:rsidR="007C661D">
          <w:rPr>
            <w:rStyle w:val="a5"/>
            <w:rFonts w:asciiTheme="minorHAnsi" w:hAnsiTheme="minorHAnsi" w:cstheme="minorHAnsi"/>
            <w:bCs/>
            <w:color w:val="000000" w:themeColor="text1"/>
            <w:sz w:val="24"/>
            <w:szCs w:val="24"/>
            <w:u w:val="none"/>
            <w:lang w:val="uk-UA"/>
          </w:rPr>
          <w:t>и</w:t>
        </w:r>
      </w:ins>
      <w:del w:id="1700" w:author="Пользователь Windows" w:date="2022-01-09T19:26:00Z">
        <w:r w:rsidR="0000003B" w:rsidRPr="006102AB" w:rsidDel="007C661D">
          <w:rPr>
            <w:rStyle w:val="a5"/>
            <w:rFonts w:asciiTheme="minorHAnsi" w:hAnsiTheme="minorHAnsi" w:cstheme="minorHAnsi"/>
            <w:bCs/>
            <w:color w:val="000000" w:themeColor="text1"/>
            <w:sz w:val="24"/>
            <w:szCs w:val="24"/>
            <w:u w:val="none"/>
            <w:lang w:val="uk-UA"/>
            <w:rPrChange w:id="1701" w:author="Пользователь Windows" w:date="2022-01-09T18:15:00Z">
              <w:rPr>
                <w:rStyle w:val="a5"/>
                <w:bCs/>
                <w:color w:val="000000" w:themeColor="text1"/>
                <w:u w:val="none"/>
                <w:lang w:val="uk-UA"/>
              </w:rPr>
            </w:rPrChange>
          </w:rPr>
          <w:delText>а</w:delText>
        </w:r>
      </w:del>
      <w:r w:rsidR="0000003B" w:rsidRPr="006102AB">
        <w:rPr>
          <w:rStyle w:val="a5"/>
          <w:rFonts w:asciiTheme="minorHAnsi" w:hAnsiTheme="minorHAnsi" w:cstheme="minorHAnsi"/>
          <w:bCs/>
          <w:color w:val="000000" w:themeColor="text1"/>
          <w:sz w:val="24"/>
          <w:szCs w:val="24"/>
          <w:u w:val="none"/>
          <w:lang w:val="uk-UA"/>
          <w:rPrChange w:id="1702" w:author="Пользователь Windows" w:date="2022-01-09T18:15:00Z">
            <w:rPr>
              <w:rStyle w:val="a5"/>
              <w:bCs/>
              <w:color w:val="000000" w:themeColor="text1"/>
              <w:u w:val="none"/>
              <w:lang w:val="uk-UA"/>
            </w:rPr>
          </w:rPrChange>
        </w:rPr>
        <w:t xml:space="preserve"> про договірну роботу)</w:t>
      </w:r>
      <w:r w:rsidRPr="006102AB">
        <w:rPr>
          <w:rFonts w:asciiTheme="minorHAnsi" w:hAnsiTheme="minorHAnsi" w:cstheme="minorHAnsi"/>
          <w:sz w:val="24"/>
          <w:szCs w:val="24"/>
          <w:lang w:val="uk-UA"/>
          <w:rPrChange w:id="1703" w:author="Пользователь Windows" w:date="2022-01-09T18:15:00Z">
            <w:rPr/>
          </w:rPrChange>
        </w:rPr>
        <w:t>, одержання, підписання, вчасну передачу всіх оригіналів первинних документів у бухгалтерію та виконання умов договору.</w:t>
      </w:r>
    </w:p>
    <w:p w14:paraId="286C49E7" w14:textId="77777777" w:rsidR="005E7B41" w:rsidRPr="006102AB" w:rsidRDefault="005E7B41" w:rsidP="005E7B41">
      <w:pPr>
        <w:pStyle w:val="Zkladntext1"/>
        <w:ind w:firstLine="426"/>
        <w:rPr>
          <w:rFonts w:asciiTheme="minorHAnsi" w:hAnsiTheme="minorHAnsi" w:cstheme="minorHAnsi"/>
          <w:sz w:val="24"/>
          <w:szCs w:val="24"/>
          <w:lang w:val="uk-UA"/>
          <w:rPrChange w:id="1704" w:author="Пользователь Windows" w:date="2022-01-09T18:15:00Z">
            <w:rPr/>
          </w:rPrChange>
        </w:rPr>
      </w:pPr>
    </w:p>
    <w:p w14:paraId="5D5BF6B0" w14:textId="77777777" w:rsidR="005E7B41" w:rsidRPr="006102AB" w:rsidRDefault="005E7B41" w:rsidP="004D5721">
      <w:pPr>
        <w:pStyle w:val="Zkladntext1"/>
        <w:numPr>
          <w:ilvl w:val="0"/>
          <w:numId w:val="12"/>
        </w:numPr>
        <w:ind w:left="0" w:firstLine="426"/>
        <w:rPr>
          <w:rFonts w:asciiTheme="minorHAnsi" w:hAnsiTheme="minorHAnsi" w:cstheme="minorHAnsi"/>
          <w:sz w:val="24"/>
          <w:szCs w:val="24"/>
          <w:lang w:val="uk-UA"/>
          <w:rPrChange w:id="1705" w:author="Пользователь Windows" w:date="2022-01-09T18:15:00Z">
            <w:rPr/>
          </w:rPrChange>
        </w:rPr>
      </w:pPr>
      <w:r w:rsidRPr="006102AB">
        <w:rPr>
          <w:rFonts w:asciiTheme="minorHAnsi" w:hAnsiTheme="minorHAnsi" w:cstheme="minorHAnsi"/>
          <w:sz w:val="24"/>
          <w:szCs w:val="24"/>
          <w:lang w:val="uk-UA"/>
          <w:rPrChange w:id="1706" w:author="Пользователь Windows" w:date="2022-01-09T18:15:00Z">
            <w:rPr/>
          </w:rPrChange>
        </w:rPr>
        <w:t xml:space="preserve">В такому випадку </w:t>
      </w:r>
      <w:r w:rsidR="00FD2866" w:rsidRPr="006102AB">
        <w:rPr>
          <w:rFonts w:asciiTheme="minorHAnsi" w:hAnsiTheme="minorHAnsi" w:cstheme="minorHAnsi"/>
          <w:sz w:val="24"/>
          <w:szCs w:val="24"/>
          <w:lang w:val="uk-UA"/>
          <w:rPrChange w:id="1707" w:author="Пользователь Windows" w:date="2022-01-09T18:15:00Z">
            <w:rPr>
              <w:lang w:val="uk-UA"/>
            </w:rPr>
          </w:rPrChange>
        </w:rPr>
        <w:t xml:space="preserve">відділ </w:t>
      </w:r>
      <w:proofErr w:type="spellStart"/>
      <w:r w:rsidR="00FD2866" w:rsidRPr="006102AB">
        <w:rPr>
          <w:rFonts w:asciiTheme="minorHAnsi" w:hAnsiTheme="minorHAnsi" w:cstheme="minorHAnsi"/>
          <w:sz w:val="24"/>
          <w:szCs w:val="24"/>
          <w:lang w:val="uk-UA"/>
          <w:rPrChange w:id="1708" w:author="Пользователь Windows" w:date="2022-01-09T18:15:00Z">
            <w:rPr>
              <w:lang w:val="uk-UA"/>
            </w:rPr>
          </w:rPrChange>
        </w:rPr>
        <w:t>закупівель</w:t>
      </w:r>
      <w:proofErr w:type="spellEnd"/>
      <w:r w:rsidRPr="006102AB">
        <w:rPr>
          <w:rFonts w:asciiTheme="minorHAnsi" w:hAnsiTheme="minorHAnsi" w:cstheme="minorHAnsi"/>
          <w:sz w:val="24"/>
          <w:szCs w:val="24"/>
          <w:lang w:val="uk-UA"/>
          <w:rPrChange w:id="1709" w:author="Пользователь Windows" w:date="2022-01-09T18:15:00Z">
            <w:rPr/>
          </w:rPrChange>
        </w:rPr>
        <w:t xml:space="preserve"> генерує </w:t>
      </w:r>
      <w:del w:id="1710" w:author="Пользователь Windows" w:date="2022-01-09T19:27:00Z">
        <w:r w:rsidR="00FD2866" w:rsidRPr="006102AB" w:rsidDel="007C661D">
          <w:rPr>
            <w:rFonts w:asciiTheme="minorHAnsi" w:hAnsiTheme="minorHAnsi" w:cstheme="minorHAnsi"/>
            <w:sz w:val="24"/>
            <w:szCs w:val="24"/>
            <w:lang w:val="uk-UA"/>
            <w:rPrChange w:id="1711" w:author="Пользователь Windows" w:date="2022-01-09T18:15:00Z">
              <w:rPr>
                <w:lang w:val="uk-UA"/>
              </w:rPr>
            </w:rPrChange>
          </w:rPr>
          <w:delText xml:space="preserve"> </w:delText>
        </w:r>
      </w:del>
      <w:r w:rsidR="00FD2866" w:rsidRPr="006102AB">
        <w:rPr>
          <w:rFonts w:asciiTheme="minorHAnsi" w:hAnsiTheme="minorHAnsi" w:cstheme="minorHAnsi"/>
          <w:sz w:val="24"/>
          <w:szCs w:val="24"/>
          <w:lang w:val="uk-UA"/>
          <w:rPrChange w:id="1712" w:author="Пользователь Windows" w:date="2022-01-09T18:15:00Z">
            <w:rPr>
              <w:lang w:val="uk-UA"/>
            </w:rPr>
          </w:rPrChange>
        </w:rPr>
        <w:t xml:space="preserve">лише </w:t>
      </w:r>
      <w:r w:rsidR="00FD2866" w:rsidRPr="006102AB">
        <w:rPr>
          <w:rFonts w:asciiTheme="minorHAnsi" w:hAnsiTheme="minorHAnsi" w:cstheme="minorHAnsi"/>
          <w:sz w:val="24"/>
          <w:szCs w:val="24"/>
          <w:lang w:val="uk-UA"/>
          <w:rPrChange w:id="1713" w:author="Пользователь Windows" w:date="2022-01-09T18:15:00Z">
            <w:rPr/>
          </w:rPrChange>
        </w:rPr>
        <w:t>замовлення (РО)</w:t>
      </w:r>
      <w:r w:rsidR="00FD2866" w:rsidRPr="006102AB">
        <w:rPr>
          <w:rFonts w:asciiTheme="minorHAnsi" w:hAnsiTheme="minorHAnsi" w:cstheme="minorHAnsi"/>
          <w:sz w:val="24"/>
          <w:szCs w:val="24"/>
          <w:lang w:val="uk-UA"/>
          <w:rPrChange w:id="1714" w:author="Пользователь Windows" w:date="2022-01-09T18:15:00Z">
            <w:rPr>
              <w:lang w:val="uk-UA"/>
            </w:rPr>
          </w:rPrChange>
        </w:rPr>
        <w:t>.</w:t>
      </w:r>
    </w:p>
    <w:p w14:paraId="2C139AA0" w14:textId="77777777" w:rsidR="00FD2866" w:rsidRPr="006102AB" w:rsidRDefault="00FD2866" w:rsidP="00FD2866">
      <w:pPr>
        <w:pStyle w:val="Zkladntext1"/>
        <w:rPr>
          <w:rFonts w:asciiTheme="minorHAnsi" w:hAnsiTheme="minorHAnsi" w:cstheme="minorHAnsi"/>
          <w:sz w:val="24"/>
          <w:szCs w:val="24"/>
          <w:lang w:val="uk-UA"/>
          <w:rPrChange w:id="1715" w:author="Пользователь Windows" w:date="2022-01-09T18:15:00Z">
            <w:rPr/>
          </w:rPrChange>
        </w:rPr>
      </w:pPr>
    </w:p>
    <w:p w14:paraId="071FBA0E" w14:textId="0F1ACB63" w:rsidR="005E7B41" w:rsidRPr="006102AB" w:rsidRDefault="005E7B41" w:rsidP="005E7B41">
      <w:pPr>
        <w:pStyle w:val="Zkladntext1"/>
        <w:numPr>
          <w:ilvl w:val="0"/>
          <w:numId w:val="12"/>
        </w:numPr>
        <w:ind w:left="0" w:firstLine="426"/>
        <w:rPr>
          <w:rStyle w:val="a5"/>
          <w:rFonts w:asciiTheme="minorHAnsi" w:hAnsiTheme="minorHAnsi" w:cstheme="minorHAnsi"/>
          <w:bCs/>
          <w:color w:val="auto"/>
          <w:sz w:val="24"/>
          <w:szCs w:val="24"/>
          <w:lang w:val="uk-UA"/>
          <w:rPrChange w:id="1716" w:author="Пользователь Windows" w:date="2022-01-09T18:15:00Z">
            <w:rPr>
              <w:rStyle w:val="a5"/>
              <w:bCs/>
              <w:color w:val="auto"/>
              <w:highlight w:val="magenta"/>
              <w:lang w:val="uk-UA"/>
            </w:rPr>
          </w:rPrChange>
        </w:rPr>
      </w:pPr>
      <w:r w:rsidRPr="006102AB">
        <w:rPr>
          <w:rFonts w:asciiTheme="minorHAnsi" w:hAnsiTheme="minorHAnsi" w:cstheme="minorHAnsi"/>
          <w:sz w:val="24"/>
          <w:szCs w:val="24"/>
          <w:lang w:val="uk-UA"/>
          <w:rPrChange w:id="1717" w:author="Пользователь Windows" w:date="2022-01-09T18:15:00Z">
            <w:rPr>
              <w:color w:val="0000FF"/>
              <w:highlight w:val="magenta"/>
              <w:u w:val="single"/>
              <w:lang w:val="en-GB"/>
            </w:rPr>
          </w:rPrChange>
        </w:rPr>
        <w:t>У випадку наявності пропозиції лише від одного постачальника</w:t>
      </w:r>
      <w:ins w:id="1718" w:author="Пользователь Windows" w:date="2022-01-09T19:27:00Z">
        <w:r w:rsidR="007C661D">
          <w:rPr>
            <w:rFonts w:asciiTheme="minorHAnsi" w:hAnsiTheme="minorHAnsi" w:cstheme="minorHAnsi"/>
            <w:sz w:val="24"/>
            <w:szCs w:val="24"/>
            <w:lang w:val="uk-UA"/>
          </w:rPr>
          <w:t xml:space="preserve"> </w:t>
        </w:r>
      </w:ins>
      <w:del w:id="1719" w:author="Пользователь Windows" w:date="2022-01-09T19:27:00Z">
        <w:r w:rsidRPr="006102AB" w:rsidDel="007C661D">
          <w:rPr>
            <w:rFonts w:asciiTheme="minorHAnsi" w:hAnsiTheme="minorHAnsi" w:cstheme="minorHAnsi"/>
            <w:sz w:val="24"/>
            <w:szCs w:val="24"/>
            <w:lang w:val="uk-UA"/>
            <w:rPrChange w:id="1720" w:author="Пользователь Windows" w:date="2022-01-09T18:15:00Z">
              <w:rPr>
                <w:color w:val="0000FF"/>
                <w:highlight w:val="magenta"/>
                <w:u w:val="single"/>
                <w:lang w:val="en-GB"/>
              </w:rPr>
            </w:rPrChange>
          </w:rPr>
          <w:delText xml:space="preserve"> </w:delText>
        </w:r>
      </w:del>
      <w:r w:rsidRPr="006102AB">
        <w:rPr>
          <w:rFonts w:asciiTheme="minorHAnsi" w:hAnsiTheme="minorHAnsi" w:cstheme="minorHAnsi"/>
          <w:sz w:val="24"/>
          <w:szCs w:val="24"/>
          <w:lang w:val="uk-UA"/>
          <w:rPrChange w:id="1721" w:author="Пользователь Windows" w:date="2022-01-09T18:15:00Z">
            <w:rPr>
              <w:color w:val="0000FF"/>
              <w:highlight w:val="magenta"/>
              <w:u w:val="single"/>
              <w:lang w:val="en-GB"/>
            </w:rPr>
          </w:rPrChange>
        </w:rPr>
        <w:t>служба-ініціатор заявки (PR) є відповідальною за заповнення ПРОТОКОЛУ ОБГРУНТУВАННЯ І ЗАТВЕРДЖЕНН</w:t>
      </w:r>
      <w:r w:rsidR="008A7799" w:rsidRPr="006102AB">
        <w:rPr>
          <w:rFonts w:asciiTheme="minorHAnsi" w:hAnsiTheme="minorHAnsi" w:cstheme="minorHAnsi"/>
          <w:sz w:val="24"/>
          <w:szCs w:val="24"/>
          <w:lang w:val="uk-UA"/>
          <w:rPrChange w:id="1722" w:author="Пользователь Windows" w:date="2022-01-09T18:15:00Z">
            <w:rPr>
              <w:highlight w:val="magenta"/>
            </w:rPr>
          </w:rPrChange>
        </w:rPr>
        <w:t>Я ЄДИНОГО КОНТРАГЕНТА (</w:t>
      </w:r>
      <w:r w:rsidR="008A7799" w:rsidRPr="007C661D">
        <w:rPr>
          <w:rFonts w:asciiTheme="minorHAnsi" w:hAnsiTheme="minorHAnsi" w:cstheme="minorHAnsi"/>
          <w:sz w:val="24"/>
          <w:szCs w:val="24"/>
          <w:u w:val="single"/>
          <w:lang w:val="uk-UA"/>
          <w:rPrChange w:id="1723" w:author="Пользователь Windows" w:date="2022-01-09T19:27:00Z">
            <w:rPr>
              <w:highlight w:val="magenta"/>
            </w:rPr>
          </w:rPrChange>
        </w:rPr>
        <w:t>Додаток 5</w:t>
      </w:r>
      <w:r w:rsidRPr="007C661D">
        <w:rPr>
          <w:rStyle w:val="a5"/>
          <w:rFonts w:asciiTheme="minorHAnsi" w:hAnsiTheme="minorHAnsi" w:cstheme="minorHAnsi"/>
          <w:bCs/>
          <w:color w:val="auto"/>
          <w:sz w:val="24"/>
          <w:szCs w:val="24"/>
          <w:u w:val="none"/>
          <w:lang w:val="uk-UA"/>
          <w:rPrChange w:id="1724" w:author="Пользователь Windows" w:date="2022-01-09T19:27:00Z">
            <w:rPr>
              <w:rStyle w:val="a5"/>
              <w:bCs/>
              <w:color w:val="auto"/>
              <w:highlight w:val="magenta"/>
              <w:lang w:val="uk-UA"/>
            </w:rPr>
          </w:rPrChange>
        </w:rPr>
        <w:t>).</w:t>
      </w:r>
    </w:p>
    <w:p w14:paraId="67315AF7" w14:textId="77777777" w:rsidR="005E7B41" w:rsidRPr="006102AB" w:rsidRDefault="005E7B41" w:rsidP="005E7B41">
      <w:pPr>
        <w:spacing w:line="240" w:lineRule="auto"/>
        <w:ind w:firstLine="284"/>
        <w:rPr>
          <w:rFonts w:asciiTheme="minorHAnsi" w:hAnsiTheme="minorHAnsi" w:cstheme="minorHAnsi"/>
          <w:b/>
          <w:sz w:val="24"/>
          <w:szCs w:val="24"/>
          <w:u w:val="single"/>
          <w:lang w:val="uk-UA"/>
          <w:rPrChange w:id="1725" w:author="Пользователь Windows" w:date="2022-01-09T18:15:00Z">
            <w:rPr>
              <w:b/>
              <w:szCs w:val="24"/>
              <w:u w:val="single"/>
              <w:lang w:val="uk-UA"/>
            </w:rPr>
          </w:rPrChange>
        </w:rPr>
      </w:pPr>
    </w:p>
    <w:p w14:paraId="6B7B9231" w14:textId="77777777" w:rsidR="00AF576C" w:rsidRPr="006102AB" w:rsidRDefault="00AF576C" w:rsidP="00AF576C">
      <w:pPr>
        <w:pStyle w:val="Zkladntext1"/>
        <w:ind w:firstLine="284"/>
        <w:rPr>
          <w:rFonts w:asciiTheme="minorHAnsi" w:hAnsiTheme="minorHAnsi" w:cstheme="minorHAnsi"/>
          <w:b/>
          <w:bCs/>
          <w:sz w:val="24"/>
          <w:szCs w:val="24"/>
          <w:lang w:val="uk-UA"/>
          <w:rPrChange w:id="1726" w:author="Пользователь Windows" w:date="2022-01-09T18:15:00Z">
            <w:rPr>
              <w:b/>
              <w:bCs/>
              <w:lang w:val="uk-UA"/>
            </w:rPr>
          </w:rPrChange>
        </w:rPr>
      </w:pPr>
      <w:r w:rsidRPr="006102AB">
        <w:rPr>
          <w:rFonts w:asciiTheme="minorHAnsi" w:hAnsiTheme="minorHAnsi" w:cstheme="minorHAnsi"/>
          <w:b/>
          <w:bCs/>
          <w:sz w:val="24"/>
          <w:szCs w:val="24"/>
          <w:lang w:val="uk-UA"/>
          <w:rPrChange w:id="1727" w:author="Пользователь Windows" w:date="2022-01-09T18:15:00Z">
            <w:rPr>
              <w:b/>
              <w:bCs/>
              <w:lang w:val="uk-UA"/>
            </w:rPr>
          </w:rPrChange>
        </w:rPr>
        <w:t>Процес вибору контрагента</w:t>
      </w:r>
    </w:p>
    <w:p w14:paraId="7EA4412E" w14:textId="77777777" w:rsidR="00AF576C" w:rsidRPr="006102AB" w:rsidRDefault="00AF576C" w:rsidP="00AF576C">
      <w:pPr>
        <w:pStyle w:val="Zkladntext1"/>
        <w:ind w:firstLine="284"/>
        <w:rPr>
          <w:rFonts w:asciiTheme="minorHAnsi" w:hAnsiTheme="minorHAnsi" w:cstheme="minorHAnsi"/>
          <w:b/>
          <w:bCs/>
          <w:sz w:val="24"/>
          <w:szCs w:val="24"/>
          <w:lang w:val="uk-UA"/>
          <w:rPrChange w:id="1728" w:author="Пользователь Windows" w:date="2022-01-09T18:15:00Z">
            <w:rPr>
              <w:b/>
              <w:bCs/>
              <w:lang w:val="uk-UA"/>
            </w:rPr>
          </w:rPrChange>
        </w:rPr>
      </w:pPr>
    </w:p>
    <w:p w14:paraId="7E658AC0" w14:textId="78F55C93" w:rsidR="00AF576C" w:rsidRPr="006102AB" w:rsidRDefault="00AF576C" w:rsidP="00AF576C">
      <w:pPr>
        <w:pStyle w:val="Zkladntext1"/>
        <w:numPr>
          <w:ilvl w:val="0"/>
          <w:numId w:val="12"/>
        </w:numPr>
        <w:ind w:left="0" w:firstLine="426"/>
        <w:rPr>
          <w:rFonts w:asciiTheme="minorHAnsi" w:hAnsiTheme="minorHAnsi" w:cstheme="minorHAnsi"/>
          <w:sz w:val="24"/>
          <w:szCs w:val="24"/>
          <w:lang w:val="uk-UA"/>
          <w:rPrChange w:id="1729" w:author="Пользователь Windows" w:date="2022-01-09T18:15:00Z">
            <w:rPr>
              <w:lang w:val="uk-UA"/>
            </w:rPr>
          </w:rPrChange>
        </w:rPr>
      </w:pPr>
      <w:r w:rsidRPr="006102AB">
        <w:rPr>
          <w:rFonts w:asciiTheme="minorHAnsi" w:hAnsiTheme="minorHAnsi" w:cstheme="minorHAnsi"/>
          <w:sz w:val="24"/>
          <w:szCs w:val="24"/>
          <w:lang w:val="uk-UA"/>
          <w:rPrChange w:id="1730" w:author="Пользователь Windows" w:date="2022-01-09T18:15:00Z">
            <w:rPr>
              <w:lang w:val="uk-UA"/>
            </w:rPr>
          </w:rPrChange>
        </w:rPr>
        <w:t xml:space="preserve">Після отримання пропозицій співробітник відділу </w:t>
      </w:r>
      <w:proofErr w:type="spellStart"/>
      <w:r w:rsidRPr="006102AB">
        <w:rPr>
          <w:rFonts w:asciiTheme="minorHAnsi" w:hAnsiTheme="minorHAnsi" w:cstheme="minorHAnsi"/>
          <w:sz w:val="24"/>
          <w:szCs w:val="24"/>
          <w:lang w:val="uk-UA"/>
          <w:rPrChange w:id="1731" w:author="Пользователь Windows" w:date="2022-01-09T18:15:00Z">
            <w:rPr>
              <w:lang w:val="uk-UA"/>
            </w:rPr>
          </w:rPrChange>
        </w:rPr>
        <w:t>закупівель</w:t>
      </w:r>
      <w:proofErr w:type="spellEnd"/>
      <w:r w:rsidRPr="006102AB">
        <w:rPr>
          <w:rFonts w:asciiTheme="minorHAnsi" w:hAnsiTheme="minorHAnsi" w:cstheme="minorHAnsi"/>
          <w:sz w:val="24"/>
          <w:szCs w:val="24"/>
          <w:lang w:val="uk-UA"/>
          <w:rPrChange w:id="1732" w:author="Пользователь Windows" w:date="2022-01-09T18:15:00Z">
            <w:rPr>
              <w:lang w:val="uk-UA"/>
            </w:rPr>
          </w:rPrChange>
        </w:rPr>
        <w:t xml:space="preserve"> аналізує їх, при потребі залучаючи ініціатора заявки (PR) або власника бюджету, і проводить вибір оптимального контрагента.</w:t>
      </w:r>
      <w:del w:id="1733" w:author="Пользователь Windows" w:date="2022-01-09T19:27:00Z">
        <w:r w:rsidRPr="006102AB" w:rsidDel="007C661D">
          <w:rPr>
            <w:rFonts w:asciiTheme="minorHAnsi" w:hAnsiTheme="minorHAnsi" w:cstheme="minorHAnsi"/>
            <w:sz w:val="24"/>
            <w:szCs w:val="24"/>
            <w:lang w:val="uk-UA"/>
            <w:rPrChange w:id="1734" w:author="Пользователь Windows" w:date="2022-01-09T18:15:00Z">
              <w:rPr>
                <w:lang w:val="uk-UA"/>
              </w:rPr>
            </w:rPrChange>
          </w:rPr>
          <w:delText xml:space="preserve"> </w:delText>
        </w:r>
      </w:del>
      <w:ins w:id="1735" w:author="Пользователь Windows" w:date="2022-01-09T19:27:00Z">
        <w:r w:rsidR="007C661D">
          <w:rPr>
            <w:rFonts w:asciiTheme="minorHAnsi" w:hAnsiTheme="minorHAnsi" w:cstheme="minorHAnsi"/>
            <w:sz w:val="24"/>
            <w:szCs w:val="24"/>
            <w:lang w:val="uk-UA"/>
          </w:rPr>
          <w:t xml:space="preserve"> </w:t>
        </w:r>
      </w:ins>
      <w:del w:id="1736" w:author="Пользователь Windows" w:date="2022-01-09T19:27:00Z">
        <w:r w:rsidRPr="006102AB" w:rsidDel="007C661D">
          <w:rPr>
            <w:rFonts w:asciiTheme="minorHAnsi" w:hAnsiTheme="minorHAnsi" w:cstheme="minorHAnsi"/>
            <w:sz w:val="24"/>
            <w:szCs w:val="24"/>
            <w:lang w:val="uk-UA"/>
            <w:rPrChange w:id="1737" w:author="Пользователь Windows" w:date="2022-01-09T18:15:00Z">
              <w:rPr>
                <w:lang w:val="uk-UA"/>
              </w:rPr>
            </w:rPrChange>
          </w:rPr>
          <w:delText xml:space="preserve"> </w:delText>
        </w:r>
      </w:del>
      <w:r w:rsidRPr="006102AB">
        <w:rPr>
          <w:rFonts w:asciiTheme="minorHAnsi" w:hAnsiTheme="minorHAnsi" w:cstheme="minorHAnsi"/>
          <w:sz w:val="24"/>
          <w:szCs w:val="24"/>
          <w:lang w:val="uk-UA"/>
          <w:rPrChange w:id="1738" w:author="Пользователь Windows" w:date="2022-01-09T18:15:00Z">
            <w:rPr>
              <w:lang w:val="uk-UA"/>
            </w:rPr>
          </w:rPrChange>
        </w:rPr>
        <w:t xml:space="preserve">Під час процесу вибору контрагента ініціатор заявки (PR) відповідає за визначення та перевірку технічних специфікацій, </w:t>
      </w:r>
      <w:ins w:id="1739" w:author="OLENA PASHKOVA (NEPTUNE.UA)" w:date="2022-06-20T00:43:00Z">
        <w:r w:rsidR="00316A67">
          <w:rPr>
            <w:rFonts w:asciiTheme="minorHAnsi" w:hAnsiTheme="minorHAnsi" w:cstheme="minorHAnsi"/>
            <w:sz w:val="24"/>
            <w:szCs w:val="24"/>
            <w:lang w:val="uk-UA"/>
          </w:rPr>
          <w:t>порядку надання послуг</w:t>
        </w:r>
      </w:ins>
      <w:ins w:id="1740" w:author="OLENA PASHKOVA (NEPTUNE.UA)" w:date="2022-06-20T00:44:00Z">
        <w:r w:rsidR="00316A67">
          <w:rPr>
            <w:rFonts w:asciiTheme="minorHAnsi" w:hAnsiTheme="minorHAnsi" w:cstheme="minorHAnsi"/>
            <w:sz w:val="24"/>
            <w:szCs w:val="24"/>
            <w:lang w:val="uk-UA"/>
          </w:rPr>
          <w:t xml:space="preserve">/здійснення робіт, умов та порядку поставки ТМЦ, </w:t>
        </w:r>
      </w:ins>
      <w:r w:rsidRPr="006102AB">
        <w:rPr>
          <w:rFonts w:asciiTheme="minorHAnsi" w:hAnsiTheme="minorHAnsi" w:cstheme="minorHAnsi"/>
          <w:sz w:val="24"/>
          <w:szCs w:val="24"/>
          <w:lang w:val="uk-UA"/>
          <w:rPrChange w:id="1741" w:author="Пользователь Windows" w:date="2022-01-09T18:15:00Z">
            <w:rPr>
              <w:lang w:val="uk-UA"/>
            </w:rPr>
          </w:rPrChange>
        </w:rPr>
        <w:t xml:space="preserve">а співробітник відділу </w:t>
      </w:r>
      <w:proofErr w:type="spellStart"/>
      <w:r w:rsidRPr="006102AB">
        <w:rPr>
          <w:rFonts w:asciiTheme="minorHAnsi" w:hAnsiTheme="minorHAnsi" w:cstheme="minorHAnsi"/>
          <w:sz w:val="24"/>
          <w:szCs w:val="24"/>
          <w:lang w:val="uk-UA"/>
          <w:rPrChange w:id="1742" w:author="Пользователь Windows" w:date="2022-01-09T18:15:00Z">
            <w:rPr>
              <w:lang w:val="uk-UA"/>
            </w:rPr>
          </w:rPrChange>
        </w:rPr>
        <w:t>закупівель</w:t>
      </w:r>
      <w:proofErr w:type="spellEnd"/>
      <w:r w:rsidRPr="006102AB">
        <w:rPr>
          <w:rFonts w:asciiTheme="minorHAnsi" w:hAnsiTheme="minorHAnsi" w:cstheme="minorHAnsi"/>
          <w:sz w:val="24"/>
          <w:szCs w:val="24"/>
          <w:lang w:val="uk-UA"/>
          <w:rPrChange w:id="1743" w:author="Пользователь Windows" w:date="2022-01-09T18:15:00Z">
            <w:rPr>
              <w:lang w:val="uk-UA"/>
            </w:rPr>
          </w:rPrChange>
        </w:rPr>
        <w:t xml:space="preserve"> </w:t>
      </w:r>
      <w:del w:id="1744" w:author="Пользователь Windows" w:date="2022-01-09T19:28:00Z">
        <w:r w:rsidRPr="006102AB" w:rsidDel="007C661D">
          <w:rPr>
            <w:rFonts w:asciiTheme="minorHAnsi" w:hAnsiTheme="minorHAnsi" w:cstheme="minorHAnsi"/>
            <w:sz w:val="24"/>
            <w:szCs w:val="24"/>
            <w:lang w:val="uk-UA"/>
            <w:rPrChange w:id="1745" w:author="Пользователь Windows" w:date="2022-01-09T18:15:00Z">
              <w:rPr>
                <w:lang w:val="uk-UA"/>
              </w:rPr>
            </w:rPrChange>
          </w:rPr>
          <w:delText xml:space="preserve">- </w:delText>
        </w:r>
      </w:del>
      <w:ins w:id="1746" w:author="Пользователь Windows" w:date="2022-01-09T19:28:00Z">
        <w:r w:rsidR="007C661D">
          <w:rPr>
            <w:rFonts w:asciiTheme="minorHAnsi" w:hAnsiTheme="minorHAnsi" w:cstheme="minorHAnsi"/>
            <w:sz w:val="24"/>
            <w:szCs w:val="24"/>
            <w:lang w:val="uk-UA"/>
          </w:rPr>
          <w:t>—</w:t>
        </w:r>
        <w:r w:rsidR="007C661D" w:rsidRPr="006102AB">
          <w:rPr>
            <w:rFonts w:asciiTheme="minorHAnsi" w:hAnsiTheme="minorHAnsi" w:cstheme="minorHAnsi"/>
            <w:sz w:val="24"/>
            <w:szCs w:val="24"/>
            <w:lang w:val="uk-UA"/>
            <w:rPrChange w:id="1747" w:author="Пользователь Windows" w:date="2022-01-09T18:15:00Z">
              <w:rPr>
                <w:lang w:val="uk-UA"/>
              </w:rPr>
            </w:rPrChange>
          </w:rPr>
          <w:t xml:space="preserve"> </w:t>
        </w:r>
      </w:ins>
      <w:r w:rsidRPr="006102AB">
        <w:rPr>
          <w:rFonts w:asciiTheme="minorHAnsi" w:hAnsiTheme="minorHAnsi" w:cstheme="minorHAnsi"/>
          <w:sz w:val="24"/>
          <w:szCs w:val="24"/>
          <w:lang w:val="uk-UA"/>
          <w:rPrChange w:id="1748" w:author="Пользователь Windows" w:date="2022-01-09T18:15:00Z">
            <w:rPr>
              <w:lang w:val="uk-UA"/>
            </w:rPr>
          </w:rPrChange>
        </w:rPr>
        <w:t>за досягнення оптимальних комерційних умов для ведення бізнесу з обраним контрагентом.</w:t>
      </w:r>
    </w:p>
    <w:p w14:paraId="1888F07F" w14:textId="64103614" w:rsidR="00AF576C" w:rsidRPr="006102AB" w:rsidRDefault="00AF576C" w:rsidP="00AF576C">
      <w:pPr>
        <w:pStyle w:val="Zkladntext1"/>
        <w:ind w:firstLine="284"/>
        <w:rPr>
          <w:rFonts w:asciiTheme="minorHAnsi" w:hAnsiTheme="minorHAnsi" w:cstheme="minorHAnsi"/>
          <w:sz w:val="24"/>
          <w:szCs w:val="24"/>
          <w:lang w:val="uk-UA"/>
          <w:rPrChange w:id="1749" w:author="Пользователь Windows" w:date="2022-01-09T18:15:00Z">
            <w:rPr>
              <w:lang w:val="uk-UA"/>
            </w:rPr>
          </w:rPrChange>
        </w:rPr>
      </w:pPr>
      <w:r w:rsidRPr="006102AB">
        <w:rPr>
          <w:rFonts w:asciiTheme="minorHAnsi" w:hAnsiTheme="minorHAnsi" w:cstheme="minorHAnsi"/>
          <w:sz w:val="24"/>
          <w:szCs w:val="24"/>
          <w:lang w:val="uk-UA"/>
          <w:rPrChange w:id="1750" w:author="Пользователь Windows" w:date="2022-01-09T18:15:00Z">
            <w:rPr>
              <w:lang w:val="uk-UA"/>
            </w:rPr>
          </w:rPrChange>
        </w:rPr>
        <w:t xml:space="preserve">Співробітник відділу </w:t>
      </w:r>
      <w:proofErr w:type="spellStart"/>
      <w:r w:rsidRPr="006102AB">
        <w:rPr>
          <w:rFonts w:asciiTheme="minorHAnsi" w:hAnsiTheme="minorHAnsi" w:cstheme="minorHAnsi"/>
          <w:sz w:val="24"/>
          <w:szCs w:val="24"/>
          <w:lang w:val="uk-UA"/>
          <w:rPrChange w:id="1751" w:author="Пользователь Windows" w:date="2022-01-09T18:15:00Z">
            <w:rPr>
              <w:lang w:val="uk-UA"/>
            </w:rPr>
          </w:rPrChange>
        </w:rPr>
        <w:t>закупівель</w:t>
      </w:r>
      <w:proofErr w:type="spellEnd"/>
      <w:r w:rsidRPr="006102AB">
        <w:rPr>
          <w:rFonts w:asciiTheme="minorHAnsi" w:hAnsiTheme="minorHAnsi" w:cstheme="minorHAnsi"/>
          <w:sz w:val="24"/>
          <w:szCs w:val="24"/>
          <w:lang w:val="uk-UA"/>
          <w:rPrChange w:id="1752" w:author="Пользователь Windows" w:date="2022-01-09T18:15:00Z">
            <w:rPr>
              <w:lang w:val="uk-UA"/>
            </w:rPr>
          </w:rPrChange>
        </w:rPr>
        <w:t xml:space="preserve"> або ініціатор заявки (PR) (у випадку самостійної закупівлі ініціатором заявки (PR)) </w:t>
      </w:r>
      <w:commentRangeStart w:id="1753"/>
      <w:r w:rsidRPr="006102AB">
        <w:rPr>
          <w:rFonts w:asciiTheme="minorHAnsi" w:hAnsiTheme="minorHAnsi" w:cstheme="minorHAnsi"/>
          <w:sz w:val="24"/>
          <w:szCs w:val="24"/>
          <w:lang w:val="uk-UA"/>
          <w:rPrChange w:id="1754" w:author="Пользователь Windows" w:date="2022-01-09T18:15:00Z">
            <w:rPr>
              <w:lang w:val="uk-UA"/>
            </w:rPr>
          </w:rPrChange>
        </w:rPr>
        <w:t xml:space="preserve">повинен надіслати дані про нового контрагента в фінансову </w:t>
      </w:r>
      <w:proofErr w:type="spellStart"/>
      <w:r w:rsidRPr="006102AB">
        <w:rPr>
          <w:rFonts w:asciiTheme="minorHAnsi" w:hAnsiTheme="minorHAnsi" w:cstheme="minorHAnsi"/>
          <w:sz w:val="24"/>
          <w:szCs w:val="24"/>
          <w:lang w:val="uk-UA"/>
          <w:rPrChange w:id="1755" w:author="Пользователь Windows" w:date="2022-01-09T18:15:00Z">
            <w:rPr>
              <w:lang w:val="uk-UA"/>
            </w:rPr>
          </w:rPrChange>
        </w:rPr>
        <w:t>службу</w:t>
      </w:r>
      <w:ins w:id="1756" w:author="Пользователь Windows" w:date="2022-01-09T19:28:00Z">
        <w:r w:rsidR="007C661D">
          <w:rPr>
            <w:rFonts w:asciiTheme="minorHAnsi" w:hAnsiTheme="minorHAnsi" w:cstheme="minorHAnsi"/>
            <w:sz w:val="24"/>
            <w:szCs w:val="24"/>
            <w:lang w:val="uk-UA"/>
          </w:rPr>
          <w:t>.</w:t>
        </w:r>
      </w:ins>
      <w:del w:id="1757" w:author="Пользователь Windows" w:date="2022-01-09T19:28:00Z">
        <w:r w:rsidRPr="006102AB" w:rsidDel="007C661D">
          <w:rPr>
            <w:rFonts w:asciiTheme="minorHAnsi" w:hAnsiTheme="minorHAnsi" w:cstheme="minorHAnsi"/>
            <w:sz w:val="24"/>
            <w:szCs w:val="24"/>
            <w:lang w:val="uk-UA"/>
            <w:rPrChange w:id="1758" w:author="Пользователь Windows" w:date="2022-01-09T18:15:00Z">
              <w:rPr>
                <w:lang w:val="uk-UA"/>
              </w:rPr>
            </w:rPrChange>
          </w:rPr>
          <w:delText xml:space="preserve"> </w:delText>
        </w:r>
        <w:commentRangeEnd w:id="1753"/>
        <w:r w:rsidRPr="006102AB" w:rsidDel="007C661D">
          <w:rPr>
            <w:rStyle w:val="a9"/>
            <w:rFonts w:asciiTheme="minorHAnsi" w:hAnsiTheme="minorHAnsi" w:cstheme="minorHAnsi"/>
            <w:sz w:val="24"/>
            <w:szCs w:val="24"/>
            <w:lang w:val="uk-UA"/>
            <w:rPrChange w:id="1759" w:author="Пользователь Windows" w:date="2022-01-09T18:15:00Z">
              <w:rPr>
                <w:rStyle w:val="a9"/>
                <w:lang w:val="en-US"/>
              </w:rPr>
            </w:rPrChange>
          </w:rPr>
          <w:commentReference w:id="1753"/>
        </w:r>
      </w:del>
      <w:ins w:id="1760" w:author="OLENA PASHKOVA (NEPTUNE.UA)" w:date="2022-06-20T00:50:00Z">
        <w:r w:rsidR="00FF0673">
          <w:rPr>
            <w:rFonts w:asciiTheme="minorHAnsi" w:hAnsiTheme="minorHAnsi" w:cstheme="minorHAnsi"/>
            <w:sz w:val="24"/>
            <w:szCs w:val="24"/>
            <w:lang w:val="uk-UA"/>
          </w:rPr>
          <w:t>Фінансова</w:t>
        </w:r>
        <w:proofErr w:type="spellEnd"/>
        <w:r w:rsidR="00FF0673">
          <w:rPr>
            <w:rFonts w:asciiTheme="minorHAnsi" w:hAnsiTheme="minorHAnsi" w:cstheme="minorHAnsi"/>
            <w:sz w:val="24"/>
            <w:szCs w:val="24"/>
            <w:lang w:val="uk-UA"/>
          </w:rPr>
          <w:t xml:space="preserve">  служба проводить перевірку контрагенту з точки </w:t>
        </w:r>
      </w:ins>
      <w:ins w:id="1761" w:author="OLENA PASHKOVA (NEPTUNE.UA)" w:date="2022-06-20T00:51:00Z">
        <w:r w:rsidR="00FF0673">
          <w:rPr>
            <w:rFonts w:asciiTheme="minorHAnsi" w:hAnsiTheme="minorHAnsi" w:cstheme="minorHAnsi"/>
            <w:sz w:val="24"/>
            <w:szCs w:val="24"/>
            <w:lang w:val="uk-UA"/>
          </w:rPr>
          <w:t>зору  належності та ризиковості такого контрагенту</w:t>
        </w:r>
      </w:ins>
      <w:ins w:id="1762" w:author="OLENA PASHKOVA (NEPTUNE.UA)" w:date="2022-06-20T00:52:00Z">
        <w:r w:rsidR="00FF0673">
          <w:rPr>
            <w:rFonts w:asciiTheme="minorHAnsi" w:hAnsiTheme="minorHAnsi" w:cstheme="minorHAnsi"/>
            <w:sz w:val="24"/>
            <w:szCs w:val="24"/>
            <w:lang w:val="uk-UA"/>
          </w:rPr>
          <w:t xml:space="preserve"> (податкові, </w:t>
        </w:r>
      </w:ins>
      <w:ins w:id="1763" w:author="OLENA PASHKOVA (NEPTUNE.UA)" w:date="2022-06-20T00:53:00Z">
        <w:r w:rsidR="00FF0673">
          <w:rPr>
            <w:rFonts w:asciiTheme="minorHAnsi" w:hAnsiTheme="minorHAnsi" w:cstheme="minorHAnsi"/>
            <w:sz w:val="24"/>
            <w:szCs w:val="24"/>
            <w:lang w:val="uk-UA"/>
          </w:rPr>
          <w:t>к</w:t>
        </w:r>
      </w:ins>
      <w:ins w:id="1764" w:author="OLENA PASHKOVA (NEPTUNE.UA)" w:date="2022-06-20T00:52:00Z">
        <w:r w:rsidR="00FF0673">
          <w:rPr>
            <w:rFonts w:asciiTheme="minorHAnsi" w:hAnsiTheme="minorHAnsi" w:cstheme="minorHAnsi"/>
            <w:sz w:val="24"/>
            <w:szCs w:val="24"/>
            <w:lang w:val="uk-UA"/>
          </w:rPr>
          <w:t xml:space="preserve">римінальні, </w:t>
        </w:r>
        <w:proofErr w:type="spellStart"/>
        <w:r w:rsidR="00FF0673">
          <w:rPr>
            <w:rFonts w:asciiTheme="minorHAnsi" w:hAnsiTheme="minorHAnsi" w:cstheme="minorHAnsi"/>
            <w:sz w:val="24"/>
            <w:szCs w:val="24"/>
            <w:lang w:val="uk-UA"/>
          </w:rPr>
          <w:t>санкційні</w:t>
        </w:r>
        <w:proofErr w:type="spellEnd"/>
        <w:r w:rsidR="00FF0673">
          <w:rPr>
            <w:rFonts w:asciiTheme="minorHAnsi" w:hAnsiTheme="minorHAnsi" w:cstheme="minorHAnsi"/>
            <w:sz w:val="24"/>
            <w:szCs w:val="24"/>
            <w:lang w:val="uk-UA"/>
          </w:rPr>
          <w:t xml:space="preserve"> та </w:t>
        </w:r>
        <w:proofErr w:type="spellStart"/>
        <w:r w:rsidR="00FF0673">
          <w:rPr>
            <w:rFonts w:asciiTheme="minorHAnsi" w:hAnsiTheme="minorHAnsi" w:cstheme="minorHAnsi"/>
            <w:sz w:val="24"/>
            <w:szCs w:val="24"/>
            <w:lang w:val="uk-UA"/>
          </w:rPr>
          <w:t>т.ін</w:t>
        </w:r>
        <w:proofErr w:type="spellEnd"/>
        <w:r w:rsidR="00FF0673">
          <w:rPr>
            <w:rFonts w:asciiTheme="minorHAnsi" w:hAnsiTheme="minorHAnsi" w:cstheme="minorHAnsi"/>
            <w:sz w:val="24"/>
            <w:szCs w:val="24"/>
            <w:lang w:val="uk-UA"/>
          </w:rPr>
          <w:t>. ризики)</w:t>
        </w:r>
      </w:ins>
      <w:ins w:id="1765" w:author="OLENA PASHKOVA (NEPTUNE.UA)" w:date="2022-06-20T00:51:00Z">
        <w:r w:rsidR="00FF0673">
          <w:rPr>
            <w:rFonts w:asciiTheme="minorHAnsi" w:hAnsiTheme="minorHAnsi" w:cstheme="minorHAnsi"/>
            <w:sz w:val="24"/>
            <w:szCs w:val="24"/>
            <w:lang w:val="uk-UA"/>
          </w:rPr>
          <w:t xml:space="preserve"> </w:t>
        </w:r>
      </w:ins>
      <w:del w:id="1766" w:author="Пользователь Windows" w:date="2022-01-09T19:28:00Z">
        <w:r w:rsidRPr="006102AB" w:rsidDel="007C661D">
          <w:rPr>
            <w:rFonts w:asciiTheme="minorHAnsi" w:hAnsiTheme="minorHAnsi" w:cstheme="minorHAnsi"/>
            <w:sz w:val="24"/>
            <w:szCs w:val="24"/>
            <w:lang w:val="uk-UA"/>
            <w:rPrChange w:id="1767" w:author="Пользователь Windows" w:date="2022-01-09T18:15:00Z">
              <w:rPr>
                <w:lang w:val="uk-UA"/>
              </w:rPr>
            </w:rPrChange>
          </w:rPr>
          <w:delText>.</w:delText>
        </w:r>
      </w:del>
      <w:del w:id="1768" w:author="Пользователь Windows" w:date="2022-01-09T20:01:00Z">
        <w:r w:rsidRPr="006102AB" w:rsidDel="003A5FBB">
          <w:rPr>
            <w:rFonts w:asciiTheme="minorHAnsi" w:hAnsiTheme="minorHAnsi" w:cstheme="minorHAnsi"/>
            <w:sz w:val="24"/>
            <w:szCs w:val="24"/>
            <w:lang w:val="uk-UA"/>
            <w:rPrChange w:id="1769" w:author="Пользователь Windows" w:date="2022-01-09T18:15:00Z">
              <w:rPr>
                <w:lang w:val="uk-UA"/>
              </w:rPr>
            </w:rPrChange>
          </w:rPr>
          <w:delText xml:space="preserve"> </w:delText>
        </w:r>
      </w:del>
    </w:p>
    <w:p w14:paraId="587EFEA5" w14:textId="77777777" w:rsidR="00AF576C" w:rsidRPr="006102AB" w:rsidRDefault="00AF576C" w:rsidP="00AF576C">
      <w:pPr>
        <w:pStyle w:val="Zkladntext1"/>
        <w:ind w:firstLine="284"/>
        <w:rPr>
          <w:rFonts w:asciiTheme="minorHAnsi" w:hAnsiTheme="minorHAnsi" w:cstheme="minorHAnsi"/>
          <w:sz w:val="24"/>
          <w:szCs w:val="24"/>
          <w:lang w:val="uk-UA"/>
          <w:rPrChange w:id="1770" w:author="Пользователь Windows" w:date="2022-01-09T18:15:00Z">
            <w:rPr>
              <w:lang w:val="uk-UA"/>
            </w:rPr>
          </w:rPrChange>
        </w:rPr>
      </w:pPr>
    </w:p>
    <w:p w14:paraId="1AFBD6DC" w14:textId="77777777" w:rsidR="00AF576C" w:rsidRPr="006102AB" w:rsidRDefault="00AF576C" w:rsidP="00AF576C">
      <w:pPr>
        <w:pStyle w:val="Zkladntext1"/>
        <w:numPr>
          <w:ilvl w:val="0"/>
          <w:numId w:val="12"/>
        </w:numPr>
        <w:ind w:left="0" w:firstLine="567"/>
        <w:rPr>
          <w:rFonts w:asciiTheme="minorHAnsi" w:hAnsiTheme="minorHAnsi" w:cstheme="minorHAnsi"/>
          <w:sz w:val="24"/>
          <w:szCs w:val="24"/>
          <w:lang w:val="uk-UA"/>
          <w:rPrChange w:id="1771" w:author="Пользователь Windows" w:date="2022-01-09T18:15:00Z">
            <w:rPr>
              <w:lang w:val="uk-UA"/>
            </w:rPr>
          </w:rPrChange>
        </w:rPr>
      </w:pPr>
      <w:r w:rsidRPr="006102AB">
        <w:rPr>
          <w:rFonts w:asciiTheme="minorHAnsi" w:hAnsiTheme="minorHAnsi" w:cstheme="minorHAnsi"/>
          <w:sz w:val="24"/>
          <w:szCs w:val="24"/>
          <w:lang w:val="uk-UA"/>
          <w:rPrChange w:id="1772" w:author="Пользователь Windows" w:date="2022-01-09T18:15:00Z">
            <w:rPr>
              <w:lang w:val="uk-UA"/>
            </w:rPr>
          </w:rPrChange>
        </w:rPr>
        <w:t>В процесі вибору контрагента перевага повинна надаватися контрагентам, які запропонували найкращі умови, виходячи з наступних критеріїв:</w:t>
      </w:r>
    </w:p>
    <w:p w14:paraId="4A6E845F" w14:textId="12BED1BB" w:rsidR="00AF576C" w:rsidRPr="006102AB" w:rsidRDefault="00AF576C" w:rsidP="00AF576C">
      <w:pPr>
        <w:pStyle w:val="Zkladntext1"/>
        <w:numPr>
          <w:ilvl w:val="0"/>
          <w:numId w:val="13"/>
        </w:numPr>
        <w:rPr>
          <w:rFonts w:asciiTheme="minorHAnsi" w:hAnsiTheme="minorHAnsi" w:cstheme="minorHAnsi"/>
          <w:sz w:val="24"/>
          <w:szCs w:val="24"/>
          <w:lang w:val="uk-UA"/>
          <w:rPrChange w:id="1773" w:author="Пользователь Windows" w:date="2022-01-09T18:15:00Z">
            <w:rPr>
              <w:lang w:val="uk-UA"/>
            </w:rPr>
          </w:rPrChange>
        </w:rPr>
      </w:pPr>
      <w:r w:rsidRPr="006102AB">
        <w:rPr>
          <w:rFonts w:asciiTheme="minorHAnsi" w:hAnsiTheme="minorHAnsi" w:cstheme="minorHAnsi"/>
          <w:sz w:val="24"/>
          <w:szCs w:val="24"/>
          <w:lang w:val="uk-UA"/>
          <w:rPrChange w:id="1774" w:author="Пользователь Windows" w:date="2022-01-09T18:15:00Z">
            <w:rPr>
              <w:lang w:val="uk-UA"/>
            </w:rPr>
          </w:rPrChange>
        </w:rPr>
        <w:t>ціна та умови оплати</w:t>
      </w:r>
      <w:ins w:id="1775" w:author="Пользователь Windows" w:date="2022-01-09T19:28:00Z">
        <w:r w:rsidR="00897627">
          <w:rPr>
            <w:rFonts w:asciiTheme="minorHAnsi" w:hAnsiTheme="minorHAnsi" w:cstheme="minorHAnsi"/>
            <w:sz w:val="24"/>
            <w:szCs w:val="24"/>
            <w:lang w:val="uk-UA"/>
          </w:rPr>
          <w:t>;</w:t>
        </w:r>
      </w:ins>
      <w:del w:id="1776" w:author="Пользователь Windows" w:date="2022-01-09T19:28:00Z">
        <w:r w:rsidRPr="006102AB" w:rsidDel="00897627">
          <w:rPr>
            <w:rFonts w:asciiTheme="minorHAnsi" w:hAnsiTheme="minorHAnsi" w:cstheme="minorHAnsi"/>
            <w:sz w:val="24"/>
            <w:szCs w:val="24"/>
            <w:lang w:val="uk-UA"/>
            <w:rPrChange w:id="1777" w:author="Пользователь Windows" w:date="2022-01-09T18:15:00Z">
              <w:rPr>
                <w:lang w:val="uk-UA"/>
              </w:rPr>
            </w:rPrChange>
          </w:rPr>
          <w:delText xml:space="preserve"> </w:delText>
        </w:r>
      </w:del>
    </w:p>
    <w:p w14:paraId="0CD9112C" w14:textId="77777777" w:rsidR="00AF576C" w:rsidRPr="006102AB" w:rsidRDefault="00AF576C" w:rsidP="00AF576C">
      <w:pPr>
        <w:pStyle w:val="Zkladntext1"/>
        <w:numPr>
          <w:ilvl w:val="0"/>
          <w:numId w:val="13"/>
        </w:numPr>
        <w:rPr>
          <w:rFonts w:asciiTheme="minorHAnsi" w:hAnsiTheme="minorHAnsi" w:cstheme="minorHAnsi"/>
          <w:sz w:val="24"/>
          <w:szCs w:val="24"/>
          <w:lang w:val="uk-UA"/>
          <w:rPrChange w:id="1778" w:author="Пользователь Windows" w:date="2022-01-09T18:15:00Z">
            <w:rPr>
              <w:lang w:val="uk-UA"/>
            </w:rPr>
          </w:rPrChange>
        </w:rPr>
      </w:pPr>
      <w:r w:rsidRPr="006102AB">
        <w:rPr>
          <w:rFonts w:asciiTheme="minorHAnsi" w:hAnsiTheme="minorHAnsi" w:cstheme="minorHAnsi"/>
          <w:sz w:val="24"/>
          <w:szCs w:val="24"/>
          <w:lang w:val="uk-UA"/>
          <w:rPrChange w:id="1779" w:author="Пользователь Windows" w:date="2022-01-09T18:15:00Z">
            <w:rPr>
              <w:lang w:val="uk-UA"/>
            </w:rPr>
          </w:rPrChange>
        </w:rPr>
        <w:t>якість матеріалів/послуг;</w:t>
      </w:r>
    </w:p>
    <w:p w14:paraId="7E748498" w14:textId="77777777" w:rsidR="00AF576C" w:rsidRPr="006102AB" w:rsidRDefault="00AF576C" w:rsidP="00AF576C">
      <w:pPr>
        <w:pStyle w:val="Zkladntext1"/>
        <w:numPr>
          <w:ilvl w:val="0"/>
          <w:numId w:val="13"/>
        </w:numPr>
        <w:rPr>
          <w:rFonts w:asciiTheme="minorHAnsi" w:hAnsiTheme="minorHAnsi" w:cstheme="minorHAnsi"/>
          <w:sz w:val="24"/>
          <w:szCs w:val="24"/>
          <w:lang w:val="uk-UA"/>
          <w:rPrChange w:id="1780" w:author="Пользователь Windows" w:date="2022-01-09T18:15:00Z">
            <w:rPr>
              <w:lang w:val="uk-UA"/>
            </w:rPr>
          </w:rPrChange>
        </w:rPr>
      </w:pPr>
      <w:r w:rsidRPr="006102AB">
        <w:rPr>
          <w:rFonts w:asciiTheme="minorHAnsi" w:hAnsiTheme="minorHAnsi" w:cstheme="minorHAnsi"/>
          <w:sz w:val="24"/>
          <w:szCs w:val="24"/>
          <w:lang w:val="uk-UA"/>
          <w:rPrChange w:id="1781" w:author="Пользователь Windows" w:date="2022-01-09T18:15:00Z">
            <w:rPr>
              <w:lang w:val="uk-UA"/>
            </w:rPr>
          </w:rPrChange>
        </w:rPr>
        <w:t>умови та строки поставок;</w:t>
      </w:r>
    </w:p>
    <w:p w14:paraId="570FC396" w14:textId="77777777" w:rsidR="00AF576C" w:rsidRPr="006102AB" w:rsidRDefault="00AF576C" w:rsidP="00AF576C">
      <w:pPr>
        <w:pStyle w:val="Zkladntext1"/>
        <w:numPr>
          <w:ilvl w:val="0"/>
          <w:numId w:val="13"/>
        </w:numPr>
        <w:rPr>
          <w:rFonts w:asciiTheme="minorHAnsi" w:hAnsiTheme="minorHAnsi" w:cstheme="minorHAnsi"/>
          <w:sz w:val="24"/>
          <w:szCs w:val="24"/>
          <w:lang w:val="uk-UA"/>
          <w:rPrChange w:id="1782" w:author="Пользователь Windows" w:date="2022-01-09T18:15:00Z">
            <w:rPr>
              <w:lang w:val="uk-UA"/>
            </w:rPr>
          </w:rPrChange>
        </w:rPr>
      </w:pPr>
      <w:r w:rsidRPr="006102AB">
        <w:rPr>
          <w:rFonts w:asciiTheme="minorHAnsi" w:hAnsiTheme="minorHAnsi" w:cstheme="minorHAnsi"/>
          <w:sz w:val="24"/>
          <w:szCs w:val="24"/>
          <w:lang w:val="uk-UA"/>
          <w:rPrChange w:id="1783" w:author="Пользователь Windows" w:date="2022-01-09T18:15:00Z">
            <w:rPr>
              <w:lang w:val="uk-UA"/>
            </w:rPr>
          </w:rPrChange>
        </w:rPr>
        <w:t>гарантії;</w:t>
      </w:r>
    </w:p>
    <w:p w14:paraId="12CF41D0" w14:textId="4CCAD2E2" w:rsidR="00AF576C" w:rsidRPr="006102AB" w:rsidRDefault="00AF576C" w:rsidP="00AF576C">
      <w:pPr>
        <w:pStyle w:val="Zkladntext1"/>
        <w:numPr>
          <w:ilvl w:val="0"/>
          <w:numId w:val="13"/>
        </w:numPr>
        <w:rPr>
          <w:rFonts w:asciiTheme="minorHAnsi" w:hAnsiTheme="minorHAnsi" w:cstheme="minorHAnsi"/>
          <w:sz w:val="24"/>
          <w:szCs w:val="24"/>
          <w:lang w:val="uk-UA"/>
          <w:rPrChange w:id="1784" w:author="Пользователь Windows" w:date="2022-01-09T18:15:00Z">
            <w:rPr>
              <w:lang w:val="uk-UA"/>
            </w:rPr>
          </w:rPrChange>
        </w:rPr>
      </w:pPr>
      <w:r w:rsidRPr="006102AB">
        <w:rPr>
          <w:rFonts w:asciiTheme="minorHAnsi" w:hAnsiTheme="minorHAnsi" w:cstheme="minorHAnsi"/>
          <w:sz w:val="24"/>
          <w:szCs w:val="24"/>
          <w:lang w:val="uk-UA"/>
          <w:rPrChange w:id="1785" w:author="Пользователь Windows" w:date="2022-01-09T18:15:00Z">
            <w:rPr>
              <w:lang w:val="uk-UA"/>
            </w:rPr>
          </w:rPrChange>
        </w:rPr>
        <w:t>досвід співпраці</w:t>
      </w:r>
      <w:ins w:id="1786" w:author="Пользователь Windows" w:date="2022-01-09T19:28:00Z">
        <w:r w:rsidR="00897627">
          <w:rPr>
            <w:rFonts w:asciiTheme="minorHAnsi" w:hAnsiTheme="minorHAnsi" w:cstheme="minorHAnsi"/>
            <w:sz w:val="24"/>
            <w:szCs w:val="24"/>
            <w:lang w:val="uk-UA"/>
          </w:rPr>
          <w:t>;</w:t>
        </w:r>
      </w:ins>
    </w:p>
    <w:p w14:paraId="341C86C1" w14:textId="77777777" w:rsidR="00AF576C" w:rsidRPr="006102AB" w:rsidRDefault="00AF576C" w:rsidP="00AF576C">
      <w:pPr>
        <w:pStyle w:val="Zkladntext1"/>
        <w:numPr>
          <w:ilvl w:val="0"/>
          <w:numId w:val="13"/>
        </w:numPr>
        <w:rPr>
          <w:rFonts w:asciiTheme="minorHAnsi" w:hAnsiTheme="minorHAnsi" w:cstheme="minorHAnsi"/>
          <w:sz w:val="24"/>
          <w:szCs w:val="24"/>
          <w:lang w:val="uk-UA"/>
          <w:rPrChange w:id="1787" w:author="Пользователь Windows" w:date="2022-01-09T18:15:00Z">
            <w:rPr>
              <w:lang w:val="uk-UA"/>
            </w:rPr>
          </w:rPrChange>
        </w:rPr>
      </w:pPr>
      <w:r w:rsidRPr="006102AB">
        <w:rPr>
          <w:rFonts w:asciiTheme="minorHAnsi" w:hAnsiTheme="minorHAnsi" w:cstheme="minorHAnsi"/>
          <w:sz w:val="24"/>
          <w:szCs w:val="24"/>
          <w:lang w:val="uk-UA"/>
          <w:rPrChange w:id="1788" w:author="Пользователь Windows" w:date="2022-01-09T18:15:00Z">
            <w:rPr>
              <w:lang w:val="uk-UA"/>
            </w:rPr>
          </w:rPrChange>
        </w:rPr>
        <w:t>рекламації.</w:t>
      </w:r>
    </w:p>
    <w:p w14:paraId="456A6AD0" w14:textId="77777777" w:rsidR="00AF576C" w:rsidRPr="006102AB" w:rsidRDefault="00AF576C" w:rsidP="00AF576C">
      <w:pPr>
        <w:pStyle w:val="Zkladntext1"/>
        <w:rPr>
          <w:rFonts w:asciiTheme="minorHAnsi" w:hAnsiTheme="minorHAnsi" w:cstheme="minorHAnsi"/>
          <w:sz w:val="24"/>
          <w:szCs w:val="24"/>
          <w:lang w:val="uk-UA"/>
          <w:rPrChange w:id="1789" w:author="Пользователь Windows" w:date="2022-01-09T18:15:00Z">
            <w:rPr>
              <w:lang w:val="uk-UA"/>
            </w:rPr>
          </w:rPrChange>
        </w:rPr>
      </w:pPr>
    </w:p>
    <w:p w14:paraId="1E907918" w14:textId="77777777" w:rsidR="00AF576C" w:rsidRPr="006102AB" w:rsidRDefault="00AF576C" w:rsidP="00AF576C">
      <w:pPr>
        <w:pStyle w:val="Zkladntext1"/>
        <w:jc w:val="center"/>
        <w:rPr>
          <w:rFonts w:asciiTheme="minorHAnsi" w:hAnsiTheme="minorHAnsi" w:cstheme="minorHAnsi"/>
          <w:b/>
          <w:bCs/>
          <w:sz w:val="24"/>
          <w:szCs w:val="24"/>
          <w:lang w:val="uk-UA"/>
          <w:rPrChange w:id="1790" w:author="Пользователь Windows" w:date="2022-01-09T18:15:00Z">
            <w:rPr>
              <w:b/>
              <w:bCs/>
              <w:lang w:val="uk-UA"/>
            </w:rPr>
          </w:rPrChange>
        </w:rPr>
      </w:pPr>
      <w:r w:rsidRPr="006102AB">
        <w:rPr>
          <w:rFonts w:asciiTheme="minorHAnsi" w:hAnsiTheme="minorHAnsi" w:cstheme="minorHAnsi"/>
          <w:b/>
          <w:bCs/>
          <w:sz w:val="24"/>
          <w:szCs w:val="24"/>
          <w:lang w:val="uk-UA"/>
          <w:rPrChange w:id="1791" w:author="Пользователь Windows" w:date="2022-01-09T18:15:00Z">
            <w:rPr>
              <w:b/>
              <w:bCs/>
              <w:lang w:val="uk-UA"/>
            </w:rPr>
          </w:rPrChange>
        </w:rPr>
        <w:t>Усі учасники процесу вибору контрагента зобов’язані забезпечити умови для отримання ТМЦ / послуг оптимальної якості за мінімальною ціною та в прийнятні строки.</w:t>
      </w:r>
    </w:p>
    <w:p w14:paraId="278244CB" w14:textId="77777777" w:rsidR="00AF576C" w:rsidRPr="006102AB" w:rsidRDefault="00AF576C" w:rsidP="00AF576C">
      <w:pPr>
        <w:pStyle w:val="Zkladntext1"/>
        <w:rPr>
          <w:rFonts w:asciiTheme="minorHAnsi" w:hAnsiTheme="minorHAnsi" w:cstheme="minorHAnsi"/>
          <w:sz w:val="24"/>
          <w:szCs w:val="24"/>
          <w:lang w:val="uk-UA"/>
          <w:rPrChange w:id="1792" w:author="Пользователь Windows" w:date="2022-01-09T18:15:00Z">
            <w:rPr>
              <w:lang w:val="uk-UA"/>
            </w:rPr>
          </w:rPrChange>
        </w:rPr>
      </w:pPr>
    </w:p>
    <w:p w14:paraId="4B95E6A1" w14:textId="77777777" w:rsidR="00AF576C" w:rsidRPr="006102AB" w:rsidRDefault="00AF576C" w:rsidP="00AF576C">
      <w:pPr>
        <w:pStyle w:val="Zkladntext1"/>
        <w:ind w:firstLine="284"/>
        <w:rPr>
          <w:rFonts w:asciiTheme="minorHAnsi" w:hAnsiTheme="minorHAnsi" w:cstheme="minorHAnsi"/>
          <w:sz w:val="24"/>
          <w:szCs w:val="24"/>
          <w:lang w:val="uk-UA"/>
          <w:rPrChange w:id="1793" w:author="Пользователь Windows" w:date="2022-01-09T18:15:00Z">
            <w:rPr>
              <w:lang w:val="uk-UA"/>
            </w:rPr>
          </w:rPrChange>
        </w:rPr>
      </w:pPr>
    </w:p>
    <w:p w14:paraId="50BD81E2" w14:textId="4E96F91B" w:rsidR="00AF576C" w:rsidRPr="006102AB" w:rsidRDefault="00AF576C" w:rsidP="00AF576C">
      <w:pPr>
        <w:pStyle w:val="Zkladntext1"/>
        <w:numPr>
          <w:ilvl w:val="0"/>
          <w:numId w:val="12"/>
        </w:numPr>
        <w:ind w:left="0" w:firstLine="567"/>
        <w:rPr>
          <w:rFonts w:asciiTheme="minorHAnsi" w:hAnsiTheme="minorHAnsi" w:cstheme="minorHAnsi"/>
          <w:sz w:val="24"/>
          <w:szCs w:val="24"/>
          <w:lang w:val="uk-UA"/>
          <w:rPrChange w:id="1794" w:author="Пользователь Windows" w:date="2022-01-09T18:15:00Z">
            <w:rPr>
              <w:lang w:val="uk-UA"/>
            </w:rPr>
          </w:rPrChange>
        </w:rPr>
      </w:pPr>
      <w:r w:rsidRPr="006102AB">
        <w:rPr>
          <w:rFonts w:asciiTheme="minorHAnsi" w:hAnsiTheme="minorHAnsi" w:cstheme="minorHAnsi"/>
          <w:sz w:val="24"/>
          <w:szCs w:val="24"/>
          <w:lang w:val="uk-UA"/>
          <w:rPrChange w:id="1795" w:author="Пользователь Windows" w:date="2022-01-09T18:15:00Z">
            <w:rPr>
              <w:lang w:val="uk-UA"/>
            </w:rPr>
          </w:rPrChange>
        </w:rPr>
        <w:t xml:space="preserve">Документація вибору контрагента затверджується згідно </w:t>
      </w:r>
      <w:r w:rsidR="00BE483C" w:rsidRPr="006102AB">
        <w:rPr>
          <w:rFonts w:asciiTheme="minorHAnsi" w:hAnsiTheme="minorHAnsi" w:cstheme="minorHAnsi"/>
          <w:sz w:val="24"/>
          <w:szCs w:val="24"/>
          <w:u w:val="single"/>
          <w:lang w:val="uk-UA"/>
          <w:rPrChange w:id="1796" w:author="Пользователь Windows" w:date="2022-01-09T18:15:00Z">
            <w:rPr>
              <w:highlight w:val="magenta"/>
              <w:u w:val="single"/>
              <w:lang w:val="uk-UA"/>
            </w:rPr>
          </w:rPrChange>
        </w:rPr>
        <w:t>Додатку 3</w:t>
      </w:r>
      <w:r w:rsidRPr="006102AB">
        <w:rPr>
          <w:rFonts w:asciiTheme="minorHAnsi" w:hAnsiTheme="minorHAnsi" w:cstheme="minorHAnsi"/>
          <w:sz w:val="24"/>
          <w:szCs w:val="24"/>
          <w:lang w:val="uk-UA"/>
          <w:rPrChange w:id="1797" w:author="Пользователь Windows" w:date="2022-01-09T18:15:00Z">
            <w:rPr>
              <w:highlight w:val="magenta"/>
              <w:lang w:val="uk-UA"/>
            </w:rPr>
          </w:rPrChange>
        </w:rPr>
        <w:t>.</w:t>
      </w:r>
      <w:r w:rsidRPr="006102AB">
        <w:rPr>
          <w:rFonts w:asciiTheme="minorHAnsi" w:hAnsiTheme="minorHAnsi" w:cstheme="minorHAnsi"/>
          <w:sz w:val="24"/>
          <w:szCs w:val="24"/>
          <w:lang w:val="uk-UA"/>
          <w:rPrChange w:id="1798" w:author="Пользователь Windows" w:date="2022-01-09T18:15:00Z">
            <w:rPr>
              <w:lang w:val="uk-UA"/>
            </w:rPr>
          </w:rPrChange>
        </w:rPr>
        <w:t xml:space="preserve"> Затвердження має здійснюватися</w:t>
      </w:r>
      <w:ins w:id="1799" w:author="Пользователь Windows" w:date="2022-01-09T19:29:00Z">
        <w:r w:rsidR="00897627">
          <w:rPr>
            <w:rFonts w:asciiTheme="minorHAnsi" w:hAnsiTheme="minorHAnsi" w:cstheme="minorHAnsi"/>
            <w:sz w:val="24"/>
            <w:szCs w:val="24"/>
            <w:lang w:val="uk-UA"/>
          </w:rPr>
          <w:t xml:space="preserve"> за допомогою </w:t>
        </w:r>
      </w:ins>
      <w:del w:id="1800" w:author="Пользователь Windows" w:date="2022-01-09T19:29:00Z">
        <w:r w:rsidRPr="006102AB" w:rsidDel="00897627">
          <w:rPr>
            <w:rFonts w:asciiTheme="minorHAnsi" w:hAnsiTheme="minorHAnsi" w:cstheme="minorHAnsi"/>
            <w:sz w:val="24"/>
            <w:szCs w:val="24"/>
            <w:lang w:val="uk-UA"/>
            <w:rPrChange w:id="1801" w:author="Пользователь Windows" w:date="2022-01-09T18:15:00Z">
              <w:rPr>
                <w:lang w:val="uk-UA"/>
              </w:rPr>
            </w:rPrChange>
          </w:rPr>
          <w:delText xml:space="preserve">  </w:delText>
        </w:r>
      </w:del>
      <w:r w:rsidRPr="006102AB">
        <w:rPr>
          <w:rFonts w:asciiTheme="minorHAnsi" w:hAnsiTheme="minorHAnsi" w:cstheme="minorHAnsi"/>
          <w:sz w:val="24"/>
          <w:szCs w:val="24"/>
          <w:lang w:val="uk-UA"/>
          <w:rPrChange w:id="1802" w:author="Пользователь Windows" w:date="2022-01-09T18:15:00Z">
            <w:rPr>
              <w:lang w:val="uk-UA"/>
            </w:rPr>
          </w:rPrChange>
        </w:rPr>
        <w:t>засоб</w:t>
      </w:r>
      <w:del w:id="1803" w:author="Пользователь Windows" w:date="2022-01-09T19:29:00Z">
        <w:r w:rsidRPr="006102AB" w:rsidDel="00897627">
          <w:rPr>
            <w:rFonts w:asciiTheme="minorHAnsi" w:hAnsiTheme="minorHAnsi" w:cstheme="minorHAnsi"/>
            <w:sz w:val="24"/>
            <w:szCs w:val="24"/>
            <w:lang w:val="uk-UA"/>
            <w:rPrChange w:id="1804" w:author="Пользователь Windows" w:date="2022-01-09T18:15:00Z">
              <w:rPr>
                <w:lang w:val="uk-UA"/>
              </w:rPr>
            </w:rPrChange>
          </w:rPr>
          <w:delText>ами</w:delText>
        </w:r>
      </w:del>
      <w:ins w:id="1805" w:author="Пользователь Windows" w:date="2022-01-09T19:29:00Z">
        <w:r w:rsidR="00897627">
          <w:rPr>
            <w:rFonts w:asciiTheme="minorHAnsi" w:hAnsiTheme="minorHAnsi" w:cstheme="minorHAnsi"/>
            <w:sz w:val="24"/>
            <w:szCs w:val="24"/>
            <w:lang w:val="uk-UA"/>
          </w:rPr>
          <w:t>ів</w:t>
        </w:r>
      </w:ins>
      <w:r w:rsidRPr="006102AB">
        <w:rPr>
          <w:rFonts w:asciiTheme="minorHAnsi" w:hAnsiTheme="minorHAnsi" w:cstheme="minorHAnsi"/>
          <w:sz w:val="24"/>
          <w:szCs w:val="24"/>
          <w:lang w:val="uk-UA"/>
          <w:rPrChange w:id="1806" w:author="Пользователь Windows" w:date="2022-01-09T18:15:00Z">
            <w:rPr>
              <w:lang w:val="uk-UA"/>
            </w:rPr>
          </w:rPrChange>
        </w:rPr>
        <w:t xml:space="preserve"> електронного зв’язку. Затвердження</w:t>
      </w:r>
      <w:del w:id="1807" w:author="Пользователь Windows" w:date="2022-01-09T19:29:00Z">
        <w:r w:rsidRPr="006102AB" w:rsidDel="00897627">
          <w:rPr>
            <w:rFonts w:asciiTheme="minorHAnsi" w:hAnsiTheme="minorHAnsi" w:cstheme="minorHAnsi"/>
            <w:sz w:val="24"/>
            <w:szCs w:val="24"/>
            <w:lang w:val="uk-UA"/>
            <w:rPrChange w:id="1808" w:author="Пользователь Windows" w:date="2022-01-09T18:15:00Z">
              <w:rPr>
                <w:lang w:val="uk-UA"/>
              </w:rPr>
            </w:rPrChange>
          </w:rPr>
          <w:delText xml:space="preserve"> </w:delText>
        </w:r>
      </w:del>
      <w:r w:rsidRPr="006102AB">
        <w:rPr>
          <w:rFonts w:asciiTheme="minorHAnsi" w:hAnsiTheme="minorHAnsi" w:cstheme="minorHAnsi"/>
          <w:sz w:val="24"/>
          <w:szCs w:val="24"/>
          <w:lang w:val="uk-UA"/>
          <w:rPrChange w:id="1809" w:author="Пользователь Windows" w:date="2022-01-09T18:15:00Z">
            <w:rPr>
              <w:lang w:val="uk-UA"/>
            </w:rPr>
          </w:rPrChange>
        </w:rPr>
        <w:t>/</w:t>
      </w:r>
      <w:del w:id="1810" w:author="Пользователь Windows" w:date="2022-01-09T19:29:00Z">
        <w:r w:rsidRPr="006102AB" w:rsidDel="00897627">
          <w:rPr>
            <w:rFonts w:asciiTheme="minorHAnsi" w:hAnsiTheme="minorHAnsi" w:cstheme="minorHAnsi"/>
            <w:sz w:val="24"/>
            <w:szCs w:val="24"/>
            <w:lang w:val="uk-UA"/>
            <w:rPrChange w:id="1811" w:author="Пользователь Windows" w:date="2022-01-09T18:15:00Z">
              <w:rPr>
                <w:lang w:val="uk-UA"/>
              </w:rPr>
            </w:rPrChange>
          </w:rPr>
          <w:delText xml:space="preserve"> </w:delText>
        </w:r>
      </w:del>
      <w:r w:rsidRPr="006102AB">
        <w:rPr>
          <w:rFonts w:asciiTheme="minorHAnsi" w:hAnsiTheme="minorHAnsi" w:cstheme="minorHAnsi"/>
          <w:sz w:val="24"/>
          <w:szCs w:val="24"/>
          <w:lang w:val="uk-UA"/>
          <w:rPrChange w:id="1812" w:author="Пользователь Windows" w:date="2022-01-09T18:15:00Z">
            <w:rPr>
              <w:lang w:val="uk-UA"/>
            </w:rPr>
          </w:rPrChange>
        </w:rPr>
        <w:t xml:space="preserve">погодження вибору контрагента має відбутися в найкоротший період. У </w:t>
      </w:r>
      <w:r w:rsidRPr="006102AB">
        <w:rPr>
          <w:rFonts w:asciiTheme="minorHAnsi" w:hAnsiTheme="minorHAnsi" w:cstheme="minorHAnsi"/>
          <w:sz w:val="24"/>
          <w:szCs w:val="24"/>
          <w:lang w:val="uk-UA"/>
          <w:rPrChange w:id="1813" w:author="Пользователь Windows" w:date="2022-01-09T18:15:00Z">
            <w:rPr>
              <w:lang w:val="uk-UA"/>
            </w:rPr>
          </w:rPrChange>
        </w:rPr>
        <w:lastRenderedPageBreak/>
        <w:t>випадку затримки з боку осіб, які затверджують, термін виконання заявки (PR) автоматично збільшується відповідно до кількості днів затримки. Всі особи, які здійснюють затвердження, мають розуміти відповідальність та важливість погодження закупівлі в строк.</w:t>
      </w:r>
      <w:del w:id="1814" w:author="Пользователь Windows" w:date="2022-01-09T19:30:00Z">
        <w:r w:rsidRPr="006102AB" w:rsidDel="00897627">
          <w:rPr>
            <w:rFonts w:asciiTheme="minorHAnsi" w:hAnsiTheme="minorHAnsi" w:cstheme="minorHAnsi"/>
            <w:sz w:val="24"/>
            <w:szCs w:val="24"/>
            <w:lang w:val="uk-UA"/>
            <w:rPrChange w:id="1815" w:author="Пользователь Windows" w:date="2022-01-09T18:15:00Z">
              <w:rPr>
                <w:lang w:val="uk-UA"/>
              </w:rPr>
            </w:rPrChange>
          </w:rPr>
          <w:delText xml:space="preserve"> </w:delText>
        </w:r>
      </w:del>
    </w:p>
    <w:p w14:paraId="112C9B50" w14:textId="77777777" w:rsidR="00361DA3" w:rsidRPr="006102AB" w:rsidRDefault="00361DA3" w:rsidP="00361DA3">
      <w:pPr>
        <w:pStyle w:val="Zkladntext1"/>
        <w:ind w:left="567"/>
        <w:rPr>
          <w:rFonts w:asciiTheme="minorHAnsi" w:hAnsiTheme="minorHAnsi" w:cstheme="minorHAnsi"/>
          <w:sz w:val="24"/>
          <w:szCs w:val="24"/>
          <w:lang w:val="uk-UA"/>
          <w:rPrChange w:id="1816" w:author="Пользователь Windows" w:date="2022-01-09T18:15:00Z">
            <w:rPr>
              <w:lang w:val="uk-UA"/>
            </w:rPr>
          </w:rPrChange>
        </w:rPr>
      </w:pPr>
    </w:p>
    <w:p w14:paraId="774F083A" w14:textId="77777777" w:rsidR="00AF576C" w:rsidRPr="006102AB" w:rsidRDefault="00361DA3" w:rsidP="00361DA3">
      <w:pPr>
        <w:pStyle w:val="Zkladntext1"/>
        <w:ind w:left="567"/>
        <w:rPr>
          <w:rFonts w:asciiTheme="minorHAnsi" w:hAnsiTheme="minorHAnsi" w:cstheme="minorHAnsi"/>
          <w:b/>
          <w:bCs/>
          <w:sz w:val="24"/>
          <w:szCs w:val="24"/>
          <w:lang w:val="uk-UA"/>
          <w:rPrChange w:id="1817" w:author="Пользователь Windows" w:date="2022-01-09T18:15:00Z">
            <w:rPr>
              <w:b/>
              <w:bCs/>
              <w:lang w:val="uk-UA"/>
            </w:rPr>
          </w:rPrChange>
        </w:rPr>
      </w:pPr>
      <w:r w:rsidRPr="006102AB">
        <w:rPr>
          <w:rFonts w:asciiTheme="minorHAnsi" w:hAnsiTheme="minorHAnsi" w:cstheme="minorHAnsi"/>
          <w:b/>
          <w:bCs/>
          <w:sz w:val="24"/>
          <w:szCs w:val="24"/>
          <w:lang w:val="uk-UA"/>
          <w:rPrChange w:id="1818" w:author="Пользователь Windows" w:date="2022-01-09T18:15:00Z">
            <w:rPr>
              <w:b/>
              <w:bCs/>
              <w:lang w:val="uk-UA"/>
            </w:rPr>
          </w:rPrChange>
        </w:rPr>
        <w:t xml:space="preserve">Загальний строк затвердження заявки </w:t>
      </w:r>
      <w:r w:rsidRPr="006102AB">
        <w:rPr>
          <w:rFonts w:asciiTheme="minorHAnsi" w:hAnsiTheme="minorHAnsi" w:cstheme="minorHAnsi"/>
          <w:b/>
          <w:bCs/>
          <w:sz w:val="24"/>
          <w:szCs w:val="24"/>
          <w:lang w:val="uk-UA"/>
          <w:rPrChange w:id="1819" w:author="Пользователь Windows" w:date="2022-01-09T18:15:00Z">
            <w:rPr>
              <w:b/>
              <w:bCs/>
              <w:lang w:val="ru-RU"/>
            </w:rPr>
          </w:rPrChange>
        </w:rPr>
        <w:t>(</w:t>
      </w:r>
      <w:r w:rsidRPr="006102AB">
        <w:rPr>
          <w:rFonts w:asciiTheme="minorHAnsi" w:hAnsiTheme="minorHAnsi" w:cstheme="minorHAnsi"/>
          <w:b/>
          <w:bCs/>
          <w:sz w:val="24"/>
          <w:szCs w:val="24"/>
          <w:lang w:val="uk-UA"/>
          <w:rPrChange w:id="1820" w:author="Пользователь Windows" w:date="2022-01-09T18:15:00Z">
            <w:rPr>
              <w:b/>
              <w:bCs/>
              <w:lang w:val="en-US"/>
            </w:rPr>
          </w:rPrChange>
        </w:rPr>
        <w:t>PR</w:t>
      </w:r>
      <w:r w:rsidRPr="006102AB">
        <w:rPr>
          <w:rFonts w:asciiTheme="minorHAnsi" w:hAnsiTheme="minorHAnsi" w:cstheme="minorHAnsi"/>
          <w:b/>
          <w:bCs/>
          <w:sz w:val="24"/>
          <w:szCs w:val="24"/>
          <w:lang w:val="uk-UA"/>
          <w:rPrChange w:id="1821" w:author="Пользователь Windows" w:date="2022-01-09T18:15:00Z">
            <w:rPr>
              <w:b/>
              <w:bCs/>
              <w:lang w:val="ru-RU"/>
            </w:rPr>
          </w:rPrChange>
        </w:rPr>
        <w:t xml:space="preserve">) </w:t>
      </w:r>
      <w:r w:rsidRPr="006102AB">
        <w:rPr>
          <w:rFonts w:asciiTheme="minorHAnsi" w:hAnsiTheme="minorHAnsi" w:cstheme="minorHAnsi"/>
          <w:b/>
          <w:bCs/>
          <w:sz w:val="24"/>
          <w:szCs w:val="24"/>
          <w:lang w:val="uk-UA"/>
          <w:rPrChange w:id="1822" w:author="Пользователь Windows" w:date="2022-01-09T18:15:00Z">
            <w:rPr>
              <w:b/>
              <w:bCs/>
              <w:lang w:val="uk-UA"/>
            </w:rPr>
          </w:rPrChange>
        </w:rPr>
        <w:t>не повинен перевищувати 3 робочих днів</w:t>
      </w:r>
      <w:r w:rsidRPr="006102AB">
        <w:rPr>
          <w:rFonts w:asciiTheme="minorHAnsi" w:hAnsiTheme="minorHAnsi" w:cstheme="minorHAnsi"/>
          <w:b/>
          <w:bCs/>
          <w:sz w:val="24"/>
          <w:szCs w:val="24"/>
          <w:lang w:val="uk-UA"/>
          <w:rPrChange w:id="1823" w:author="Пользователь Windows" w:date="2022-01-09T18:15:00Z">
            <w:rPr>
              <w:b/>
              <w:bCs/>
              <w:lang w:val="ru-RU"/>
            </w:rPr>
          </w:rPrChange>
        </w:rPr>
        <w:t>.</w:t>
      </w:r>
      <w:del w:id="1824" w:author="Пользователь Windows" w:date="2022-01-09T20:01:00Z">
        <w:r w:rsidRPr="006102AB" w:rsidDel="003A5FBB">
          <w:rPr>
            <w:rFonts w:asciiTheme="minorHAnsi" w:hAnsiTheme="minorHAnsi" w:cstheme="minorHAnsi"/>
            <w:b/>
            <w:bCs/>
            <w:sz w:val="24"/>
            <w:szCs w:val="24"/>
            <w:lang w:val="uk-UA"/>
            <w:rPrChange w:id="1825" w:author="Пользователь Windows" w:date="2022-01-09T18:15:00Z">
              <w:rPr>
                <w:b/>
                <w:bCs/>
                <w:lang w:val="uk-UA"/>
              </w:rPr>
            </w:rPrChange>
          </w:rPr>
          <w:delText xml:space="preserve"> </w:delText>
        </w:r>
      </w:del>
    </w:p>
    <w:p w14:paraId="2DFB93CE" w14:textId="77777777" w:rsidR="00AF576C" w:rsidRPr="006102AB" w:rsidRDefault="00AF576C" w:rsidP="00AF576C">
      <w:pPr>
        <w:pStyle w:val="Zkladntext1"/>
        <w:ind w:left="567"/>
        <w:rPr>
          <w:rFonts w:asciiTheme="minorHAnsi" w:hAnsiTheme="minorHAnsi" w:cstheme="minorHAnsi"/>
          <w:sz w:val="24"/>
          <w:szCs w:val="24"/>
          <w:lang w:val="uk-UA"/>
          <w:rPrChange w:id="1826" w:author="Пользователь Windows" w:date="2022-01-09T18:15:00Z">
            <w:rPr>
              <w:lang w:val="uk-UA"/>
            </w:rPr>
          </w:rPrChange>
        </w:rPr>
      </w:pPr>
    </w:p>
    <w:p w14:paraId="27620DB2" w14:textId="77777777" w:rsidR="00AF576C" w:rsidRPr="006102AB" w:rsidDel="00897627" w:rsidRDefault="00AF576C" w:rsidP="00AF576C">
      <w:pPr>
        <w:pStyle w:val="Zkladntext1"/>
        <w:numPr>
          <w:ilvl w:val="0"/>
          <w:numId w:val="12"/>
        </w:numPr>
        <w:ind w:left="0" w:firstLine="567"/>
        <w:rPr>
          <w:del w:id="1827" w:author="Пользователь Windows" w:date="2022-01-09T19:35:00Z"/>
          <w:rFonts w:asciiTheme="minorHAnsi" w:hAnsiTheme="minorHAnsi" w:cstheme="minorHAnsi"/>
          <w:sz w:val="24"/>
          <w:szCs w:val="24"/>
          <w:lang w:val="uk-UA"/>
          <w:rPrChange w:id="1828" w:author="Пользователь Windows" w:date="2022-01-09T18:15:00Z">
            <w:rPr>
              <w:del w:id="1829" w:author="Пользователь Windows" w:date="2022-01-09T19:35:00Z"/>
              <w:lang w:val="uk-UA"/>
            </w:rPr>
          </w:rPrChange>
        </w:rPr>
      </w:pPr>
      <w:r w:rsidRPr="006102AB">
        <w:rPr>
          <w:rFonts w:asciiTheme="minorHAnsi" w:hAnsiTheme="minorHAnsi" w:cstheme="minorHAnsi"/>
          <w:sz w:val="24"/>
          <w:szCs w:val="24"/>
          <w:lang w:val="uk-UA"/>
          <w:rPrChange w:id="1830" w:author="Пользователь Windows" w:date="2022-01-09T18:15:00Z">
            <w:rPr>
              <w:lang w:val="uk-UA"/>
            </w:rPr>
          </w:rPrChange>
        </w:rPr>
        <w:t xml:space="preserve">Документація вибору контрагента разом з копіями пропозицій зберігаються </w:t>
      </w:r>
      <w:r w:rsidR="00361DA3" w:rsidRPr="006102AB">
        <w:rPr>
          <w:rFonts w:asciiTheme="minorHAnsi" w:hAnsiTheme="minorHAnsi" w:cstheme="minorHAnsi"/>
          <w:sz w:val="24"/>
          <w:szCs w:val="24"/>
          <w:lang w:val="uk-UA"/>
          <w:rPrChange w:id="1831" w:author="Пользователь Windows" w:date="2022-01-09T18:15:00Z">
            <w:rPr>
              <w:lang w:val="uk-UA"/>
            </w:rPr>
          </w:rPrChange>
        </w:rPr>
        <w:t xml:space="preserve">відділом </w:t>
      </w:r>
      <w:proofErr w:type="spellStart"/>
      <w:r w:rsidR="00361DA3" w:rsidRPr="006102AB">
        <w:rPr>
          <w:rFonts w:asciiTheme="minorHAnsi" w:hAnsiTheme="minorHAnsi" w:cstheme="minorHAnsi"/>
          <w:sz w:val="24"/>
          <w:szCs w:val="24"/>
          <w:lang w:val="uk-UA"/>
          <w:rPrChange w:id="1832" w:author="Пользователь Windows" w:date="2022-01-09T18:15:00Z">
            <w:rPr>
              <w:lang w:val="uk-UA"/>
            </w:rPr>
          </w:rPrChange>
        </w:rPr>
        <w:t>закупівель</w:t>
      </w:r>
      <w:proofErr w:type="spellEnd"/>
      <w:r w:rsidRPr="006102AB">
        <w:rPr>
          <w:rFonts w:asciiTheme="minorHAnsi" w:hAnsiTheme="minorHAnsi" w:cstheme="minorHAnsi"/>
          <w:sz w:val="24"/>
          <w:szCs w:val="24"/>
          <w:lang w:val="uk-UA"/>
          <w:rPrChange w:id="1833" w:author="Пользователь Windows" w:date="2022-01-09T18:15:00Z">
            <w:rPr>
              <w:lang w:val="uk-UA"/>
            </w:rPr>
          </w:rPrChange>
        </w:rPr>
        <w:t xml:space="preserve"> поставок </w:t>
      </w:r>
      <w:del w:id="1834" w:author="Сотник Наталья Григорьевна" w:date="2022-01-06T10:47:00Z">
        <w:r w:rsidRPr="006102AB" w:rsidDel="00483880">
          <w:rPr>
            <w:rFonts w:asciiTheme="minorHAnsi" w:hAnsiTheme="minorHAnsi" w:cstheme="minorHAnsi"/>
            <w:sz w:val="24"/>
            <w:szCs w:val="24"/>
            <w:lang w:val="uk-UA"/>
            <w:rPrChange w:id="1835" w:author="Пользователь Windows" w:date="2022-01-09T18:15:00Z">
              <w:rPr>
                <w:lang w:val="uk-UA"/>
              </w:rPr>
            </w:rPrChange>
          </w:rPr>
          <w:delText xml:space="preserve">впродовж </w:delText>
        </w:r>
        <w:r w:rsidRPr="006102AB" w:rsidDel="00483880">
          <w:rPr>
            <w:rFonts w:asciiTheme="minorHAnsi" w:hAnsiTheme="minorHAnsi" w:cstheme="minorHAnsi"/>
            <w:sz w:val="24"/>
            <w:szCs w:val="24"/>
            <w:highlight w:val="yellow"/>
            <w:lang w:val="uk-UA"/>
            <w:rPrChange w:id="1836" w:author="Пользователь Windows" w:date="2022-01-09T18:15:00Z">
              <w:rPr>
                <w:lang w:val="uk-UA"/>
              </w:rPr>
            </w:rPrChange>
          </w:rPr>
          <w:delText>двох років</w:delText>
        </w:r>
      </w:del>
      <w:ins w:id="1837" w:author="Сотник Наталья Григорьевна" w:date="2022-01-06T10:47:00Z">
        <w:r w:rsidR="00483880" w:rsidRPr="006102AB">
          <w:rPr>
            <w:rFonts w:asciiTheme="minorHAnsi" w:hAnsiTheme="minorHAnsi" w:cstheme="minorHAnsi"/>
            <w:sz w:val="24"/>
            <w:szCs w:val="24"/>
            <w:lang w:val="uk-UA"/>
            <w:rPrChange w:id="1838" w:author="Пользователь Windows" w:date="2022-01-09T18:15:00Z">
              <w:rPr>
                <w:lang w:val="uk-UA"/>
              </w:rPr>
            </w:rPrChange>
          </w:rPr>
          <w:t xml:space="preserve">згідно </w:t>
        </w:r>
        <w:r w:rsidR="00483880" w:rsidRPr="006102AB">
          <w:rPr>
            <w:rFonts w:asciiTheme="minorHAnsi" w:hAnsiTheme="minorHAnsi" w:cstheme="minorHAnsi"/>
            <w:sz w:val="24"/>
            <w:szCs w:val="24"/>
            <w:lang w:val="uk-UA"/>
            <w:rPrChange w:id="1839" w:author="Пользователь Windows" w:date="2022-01-09T18:15:00Z">
              <w:rPr/>
            </w:rPrChange>
          </w:rPr>
          <w:t>RIM</w:t>
        </w:r>
      </w:ins>
      <w:r w:rsidRPr="006102AB">
        <w:rPr>
          <w:rFonts w:asciiTheme="minorHAnsi" w:hAnsiTheme="minorHAnsi" w:cstheme="minorHAnsi"/>
          <w:sz w:val="24"/>
          <w:szCs w:val="24"/>
          <w:lang w:val="uk-UA"/>
          <w:rPrChange w:id="1840" w:author="Пользователь Windows" w:date="2022-01-09T18:15:00Z">
            <w:rPr>
              <w:lang w:val="uk-UA"/>
            </w:rPr>
          </w:rPrChange>
        </w:rPr>
        <w:t>.</w:t>
      </w:r>
      <w:ins w:id="1841" w:author="Сотник Наталья Григорьевна" w:date="2022-01-06T10:47:00Z">
        <w:del w:id="1842" w:author="Пользователь Windows" w:date="2022-01-09T19:30:00Z">
          <w:r w:rsidR="00483880" w:rsidRPr="006102AB" w:rsidDel="00897627">
            <w:rPr>
              <w:rFonts w:asciiTheme="minorHAnsi" w:hAnsiTheme="minorHAnsi" w:cstheme="minorHAnsi"/>
              <w:sz w:val="24"/>
              <w:szCs w:val="24"/>
              <w:lang w:val="uk-UA"/>
              <w:rPrChange w:id="1843" w:author="Пользователь Windows" w:date="2022-01-09T18:15:00Z">
                <w:rPr/>
              </w:rPrChange>
            </w:rPr>
            <w:delText xml:space="preserve"> </w:delText>
          </w:r>
          <w:r w:rsidR="00483880" w:rsidRPr="006102AB" w:rsidDel="00897627">
            <w:rPr>
              <w:rFonts w:asciiTheme="minorHAnsi" w:hAnsiTheme="minorHAnsi" w:cstheme="minorHAnsi"/>
              <w:sz w:val="24"/>
              <w:szCs w:val="24"/>
              <w:lang w:val="uk-UA"/>
              <w:rPrChange w:id="1844" w:author="Пользователь Windows" w:date="2022-01-09T18:15:00Z">
                <w:rPr>
                  <w:lang w:val="ru-RU"/>
                </w:rPr>
              </w:rPrChange>
            </w:rPr>
            <w:delText xml:space="preserve"> </w:delText>
          </w:r>
        </w:del>
      </w:ins>
    </w:p>
    <w:p w14:paraId="77B4208E" w14:textId="77777777" w:rsidR="00AF576C" w:rsidRPr="00897627" w:rsidRDefault="00AF576C">
      <w:pPr>
        <w:pStyle w:val="Zkladntext1"/>
        <w:numPr>
          <w:ilvl w:val="0"/>
          <w:numId w:val="12"/>
        </w:numPr>
        <w:ind w:left="0" w:firstLine="567"/>
        <w:rPr>
          <w:rFonts w:asciiTheme="minorHAnsi" w:hAnsiTheme="minorHAnsi" w:cstheme="minorHAnsi"/>
          <w:sz w:val="24"/>
          <w:szCs w:val="24"/>
          <w:lang w:val="uk-UA"/>
          <w:rPrChange w:id="1845" w:author="Пользователь Windows" w:date="2022-01-09T19:35:00Z">
            <w:rPr>
              <w:lang w:val="uk-UA"/>
            </w:rPr>
          </w:rPrChange>
        </w:rPr>
        <w:pPrChange w:id="1846" w:author="Пользователь Windows" w:date="2022-01-09T19:35:00Z">
          <w:pPr>
            <w:pStyle w:val="Zkladntext1"/>
            <w:ind w:firstLine="567"/>
          </w:pPr>
        </w:pPrChange>
      </w:pPr>
    </w:p>
    <w:p w14:paraId="5451DEF2" w14:textId="77777777" w:rsidR="00AF576C" w:rsidRPr="006102AB" w:rsidRDefault="00AF576C" w:rsidP="00AF576C">
      <w:pPr>
        <w:pStyle w:val="Zkladntext1"/>
        <w:numPr>
          <w:ilvl w:val="0"/>
          <w:numId w:val="12"/>
        </w:numPr>
        <w:ind w:left="0" w:firstLine="567"/>
        <w:rPr>
          <w:rFonts w:asciiTheme="minorHAnsi" w:hAnsiTheme="minorHAnsi" w:cstheme="minorHAnsi"/>
          <w:sz w:val="24"/>
          <w:szCs w:val="24"/>
          <w:lang w:val="uk-UA"/>
          <w:rPrChange w:id="1847" w:author="Пользователь Windows" w:date="2022-01-09T18:15:00Z">
            <w:rPr>
              <w:lang w:val="uk-UA"/>
            </w:rPr>
          </w:rPrChange>
        </w:rPr>
      </w:pPr>
      <w:r w:rsidRPr="006102AB">
        <w:rPr>
          <w:rFonts w:asciiTheme="minorHAnsi" w:hAnsiTheme="minorHAnsi" w:cstheme="minorHAnsi"/>
          <w:sz w:val="24"/>
          <w:szCs w:val="24"/>
          <w:lang w:val="uk-UA"/>
          <w:rPrChange w:id="1848" w:author="Пользователь Windows" w:date="2022-01-09T18:15:00Z">
            <w:rPr>
              <w:lang w:val="uk-UA"/>
            </w:rPr>
          </w:rPrChange>
        </w:rPr>
        <w:t>Єдиний контрагент може бути обраний в наступних випадках:</w:t>
      </w:r>
    </w:p>
    <w:p w14:paraId="63E2D163" w14:textId="53604A4E" w:rsidR="00AF576C" w:rsidRPr="006102AB" w:rsidRDefault="00AF576C" w:rsidP="00AF576C">
      <w:pPr>
        <w:pStyle w:val="Zkladntext1"/>
        <w:numPr>
          <w:ilvl w:val="0"/>
          <w:numId w:val="14"/>
        </w:numPr>
        <w:ind w:left="0" w:firstLine="284"/>
        <w:rPr>
          <w:rFonts w:asciiTheme="minorHAnsi" w:hAnsiTheme="minorHAnsi" w:cstheme="minorHAnsi"/>
          <w:sz w:val="24"/>
          <w:szCs w:val="24"/>
          <w:lang w:val="uk-UA"/>
          <w:rPrChange w:id="1849" w:author="Пользователь Windows" w:date="2022-01-09T18:15:00Z">
            <w:rPr>
              <w:lang w:val="uk-UA"/>
            </w:rPr>
          </w:rPrChange>
        </w:rPr>
      </w:pPr>
      <w:r w:rsidRPr="006102AB">
        <w:rPr>
          <w:rFonts w:asciiTheme="minorHAnsi" w:hAnsiTheme="minorHAnsi" w:cstheme="minorHAnsi"/>
          <w:sz w:val="24"/>
          <w:szCs w:val="24"/>
          <w:lang w:val="uk-UA"/>
          <w:rPrChange w:id="1850" w:author="Пользователь Windows" w:date="2022-01-09T18:15:00Z">
            <w:rPr>
              <w:lang w:val="uk-UA"/>
            </w:rPr>
          </w:rPrChange>
        </w:rPr>
        <w:t xml:space="preserve">поставка товарів, виконання робіт, надання послуг відносяться до сфери діяльності суб'єктів </w:t>
      </w:r>
      <w:del w:id="1851" w:author="Пользователь Windows" w:date="2022-01-09T19:30:00Z">
        <w:r w:rsidRPr="006102AB" w:rsidDel="00897627">
          <w:rPr>
            <w:rFonts w:asciiTheme="minorHAnsi" w:hAnsiTheme="minorHAnsi" w:cstheme="minorHAnsi"/>
            <w:sz w:val="24"/>
            <w:szCs w:val="24"/>
            <w:lang w:val="uk-UA"/>
            <w:rPrChange w:id="1852" w:author="Пользователь Windows" w:date="2022-01-09T18:15:00Z">
              <w:rPr>
                <w:lang w:val="uk-UA"/>
              </w:rPr>
            </w:rPrChange>
          </w:rPr>
          <w:delText xml:space="preserve">- </w:delText>
        </w:r>
      </w:del>
      <w:ins w:id="1853" w:author="Пользователь Windows" w:date="2022-01-09T19:30:00Z">
        <w:r w:rsidR="00897627">
          <w:rPr>
            <w:rFonts w:asciiTheme="minorHAnsi" w:hAnsiTheme="minorHAnsi" w:cstheme="minorHAnsi"/>
            <w:sz w:val="24"/>
            <w:szCs w:val="24"/>
            <w:lang w:val="uk-UA"/>
          </w:rPr>
          <w:t>—</w:t>
        </w:r>
        <w:r w:rsidR="00897627" w:rsidRPr="006102AB">
          <w:rPr>
            <w:rFonts w:asciiTheme="minorHAnsi" w:hAnsiTheme="minorHAnsi" w:cstheme="minorHAnsi"/>
            <w:sz w:val="24"/>
            <w:szCs w:val="24"/>
            <w:lang w:val="uk-UA"/>
            <w:rPrChange w:id="1854" w:author="Пользователь Windows" w:date="2022-01-09T18:15:00Z">
              <w:rPr>
                <w:lang w:val="uk-UA"/>
              </w:rPr>
            </w:rPrChange>
          </w:rPr>
          <w:t xml:space="preserve"> </w:t>
        </w:r>
      </w:ins>
      <w:r w:rsidRPr="006102AB">
        <w:rPr>
          <w:rFonts w:asciiTheme="minorHAnsi" w:hAnsiTheme="minorHAnsi" w:cstheme="minorHAnsi"/>
          <w:sz w:val="24"/>
          <w:szCs w:val="24"/>
          <w:lang w:val="uk-UA"/>
          <w:rPrChange w:id="1855" w:author="Пользователь Windows" w:date="2022-01-09T18:15:00Z">
            <w:rPr>
              <w:lang w:val="uk-UA"/>
            </w:rPr>
          </w:rPrChange>
        </w:rPr>
        <w:t>монополій;</w:t>
      </w:r>
    </w:p>
    <w:p w14:paraId="0F87BD40" w14:textId="2DEB8B78" w:rsidR="00AF576C" w:rsidRPr="006102AB" w:rsidRDefault="00AF576C" w:rsidP="00AF576C">
      <w:pPr>
        <w:pStyle w:val="Zkladntext1"/>
        <w:numPr>
          <w:ilvl w:val="0"/>
          <w:numId w:val="14"/>
        </w:numPr>
        <w:ind w:left="0" w:firstLine="284"/>
        <w:rPr>
          <w:rFonts w:asciiTheme="minorHAnsi" w:hAnsiTheme="minorHAnsi" w:cstheme="minorHAnsi"/>
          <w:sz w:val="24"/>
          <w:szCs w:val="24"/>
          <w:lang w:val="uk-UA"/>
          <w:rPrChange w:id="1856" w:author="Пользователь Windows" w:date="2022-01-09T18:15:00Z">
            <w:rPr>
              <w:lang w:val="uk-UA"/>
            </w:rPr>
          </w:rPrChange>
        </w:rPr>
      </w:pPr>
      <w:r w:rsidRPr="006102AB">
        <w:rPr>
          <w:rFonts w:asciiTheme="minorHAnsi" w:hAnsiTheme="minorHAnsi" w:cstheme="minorHAnsi"/>
          <w:sz w:val="24"/>
          <w:szCs w:val="24"/>
          <w:lang w:val="uk-UA"/>
          <w:rPrChange w:id="1857" w:author="Пользователь Windows" w:date="2022-01-09T18:15:00Z">
            <w:rPr>
              <w:lang w:val="uk-UA"/>
            </w:rPr>
          </w:rPrChange>
        </w:rPr>
        <w:t>здійснюється надання комунальних послуг водопостачання,</w:t>
      </w:r>
      <w:ins w:id="1858" w:author="Пользователь Windows" w:date="2022-01-09T19:30:00Z">
        <w:r w:rsidR="00897627">
          <w:rPr>
            <w:rFonts w:asciiTheme="minorHAnsi" w:hAnsiTheme="minorHAnsi" w:cstheme="minorHAnsi"/>
            <w:sz w:val="24"/>
            <w:szCs w:val="24"/>
            <w:lang w:val="uk-UA"/>
          </w:rPr>
          <w:t xml:space="preserve"> </w:t>
        </w:r>
      </w:ins>
      <w:del w:id="1859" w:author="Пользователь Windows" w:date="2022-01-09T19:30:00Z">
        <w:r w:rsidRPr="006102AB" w:rsidDel="00897627">
          <w:rPr>
            <w:rFonts w:asciiTheme="minorHAnsi" w:hAnsiTheme="minorHAnsi" w:cstheme="minorHAnsi"/>
            <w:sz w:val="24"/>
            <w:szCs w:val="24"/>
            <w:lang w:val="uk-UA"/>
            <w:rPrChange w:id="1860" w:author="Пользователь Windows" w:date="2022-01-09T18:15:00Z">
              <w:rPr>
                <w:lang w:val="uk-UA"/>
              </w:rPr>
            </w:rPrChange>
          </w:rPr>
          <w:delText xml:space="preserve"> </w:delText>
        </w:r>
      </w:del>
      <w:r w:rsidRPr="006102AB">
        <w:rPr>
          <w:rFonts w:asciiTheme="minorHAnsi" w:hAnsiTheme="minorHAnsi" w:cstheme="minorHAnsi"/>
          <w:sz w:val="24"/>
          <w:szCs w:val="24"/>
          <w:lang w:val="uk-UA"/>
          <w:rPrChange w:id="1861" w:author="Пользователь Windows" w:date="2022-01-09T18:15:00Z">
            <w:rPr>
              <w:lang w:val="uk-UA"/>
            </w:rPr>
          </w:rPrChange>
        </w:rPr>
        <w:t xml:space="preserve">водовідведення, каналізації, теплопостачання, газопостачання, підключення (приєднання) до мереж інженерно-технічного забезпечення </w:t>
      </w:r>
      <w:del w:id="1862" w:author="Пользователь Windows" w:date="2022-01-09T19:31:00Z">
        <w:r w:rsidRPr="006102AB" w:rsidDel="00897627">
          <w:rPr>
            <w:rFonts w:asciiTheme="minorHAnsi" w:hAnsiTheme="minorHAnsi" w:cstheme="minorHAnsi"/>
            <w:sz w:val="24"/>
            <w:szCs w:val="24"/>
            <w:lang w:val="uk-UA"/>
            <w:rPrChange w:id="1863" w:author="Пользователь Windows" w:date="2022-01-09T18:15:00Z">
              <w:rPr>
                <w:lang w:val="uk-UA"/>
              </w:rPr>
            </w:rPrChange>
          </w:rPr>
          <w:delText xml:space="preserve">по </w:delText>
        </w:r>
      </w:del>
      <w:ins w:id="1864" w:author="Пользователь Windows" w:date="2022-01-09T19:31:00Z">
        <w:r w:rsidR="00897627">
          <w:rPr>
            <w:rFonts w:asciiTheme="minorHAnsi" w:hAnsiTheme="minorHAnsi" w:cstheme="minorHAnsi"/>
            <w:sz w:val="24"/>
            <w:szCs w:val="24"/>
            <w:lang w:val="uk-UA"/>
          </w:rPr>
          <w:t>за</w:t>
        </w:r>
        <w:r w:rsidR="00897627" w:rsidRPr="006102AB">
          <w:rPr>
            <w:rFonts w:asciiTheme="minorHAnsi" w:hAnsiTheme="minorHAnsi" w:cstheme="minorHAnsi"/>
            <w:sz w:val="24"/>
            <w:szCs w:val="24"/>
            <w:lang w:val="uk-UA"/>
            <w:rPrChange w:id="1865" w:author="Пользователь Windows" w:date="2022-01-09T18:15:00Z">
              <w:rPr>
                <w:lang w:val="uk-UA"/>
              </w:rPr>
            </w:rPrChange>
          </w:rPr>
          <w:t xml:space="preserve"> </w:t>
        </w:r>
      </w:ins>
      <w:r w:rsidRPr="006102AB">
        <w:rPr>
          <w:rFonts w:asciiTheme="minorHAnsi" w:hAnsiTheme="minorHAnsi" w:cstheme="minorHAnsi"/>
          <w:sz w:val="24"/>
          <w:szCs w:val="24"/>
          <w:lang w:val="uk-UA"/>
          <w:rPrChange w:id="1866" w:author="Пользователь Windows" w:date="2022-01-09T18:15:00Z">
            <w:rPr>
              <w:lang w:val="uk-UA"/>
            </w:rPr>
          </w:rPrChange>
        </w:rPr>
        <w:t>регульованим</w:t>
      </w:r>
      <w:ins w:id="1867" w:author="Пользователь Windows" w:date="2022-01-09T19:31:00Z">
        <w:r w:rsidR="00897627">
          <w:rPr>
            <w:rFonts w:asciiTheme="minorHAnsi" w:hAnsiTheme="minorHAnsi" w:cstheme="minorHAnsi"/>
            <w:sz w:val="24"/>
            <w:szCs w:val="24"/>
            <w:lang w:val="uk-UA"/>
          </w:rPr>
          <w:t>и</w:t>
        </w:r>
      </w:ins>
      <w:r w:rsidRPr="006102AB">
        <w:rPr>
          <w:rFonts w:asciiTheme="minorHAnsi" w:hAnsiTheme="minorHAnsi" w:cstheme="minorHAnsi"/>
          <w:sz w:val="24"/>
          <w:szCs w:val="24"/>
          <w:lang w:val="uk-UA"/>
          <w:rPrChange w:id="1868" w:author="Пользователь Windows" w:date="2022-01-09T18:15:00Z">
            <w:rPr>
              <w:lang w:val="uk-UA"/>
            </w:rPr>
          </w:rPrChange>
        </w:rPr>
        <w:t xml:space="preserve"> відповідно до законодавства України цінами (тарифами);</w:t>
      </w:r>
    </w:p>
    <w:p w14:paraId="65740482" w14:textId="77777777" w:rsidR="00AF576C" w:rsidRPr="006102AB" w:rsidRDefault="00AF576C" w:rsidP="00AF576C">
      <w:pPr>
        <w:pStyle w:val="Zkladntext1"/>
        <w:numPr>
          <w:ilvl w:val="0"/>
          <w:numId w:val="14"/>
        </w:numPr>
        <w:ind w:left="0" w:firstLine="284"/>
        <w:rPr>
          <w:rFonts w:asciiTheme="minorHAnsi" w:hAnsiTheme="minorHAnsi" w:cstheme="minorHAnsi"/>
          <w:sz w:val="24"/>
          <w:szCs w:val="24"/>
          <w:lang w:val="uk-UA"/>
          <w:rPrChange w:id="1869" w:author="Пользователь Windows" w:date="2022-01-09T18:15:00Z">
            <w:rPr>
              <w:lang w:val="uk-UA"/>
            </w:rPr>
          </w:rPrChange>
        </w:rPr>
      </w:pPr>
      <w:r w:rsidRPr="006102AB">
        <w:rPr>
          <w:rFonts w:asciiTheme="minorHAnsi" w:hAnsiTheme="minorHAnsi" w:cstheme="minorHAnsi"/>
          <w:sz w:val="24"/>
          <w:szCs w:val="24"/>
          <w:lang w:val="uk-UA"/>
          <w:rPrChange w:id="1870" w:author="Пользователь Windows" w:date="2022-01-09T18:15:00Z">
            <w:rPr>
              <w:lang w:val="uk-UA"/>
            </w:rPr>
          </w:rPrChange>
        </w:rPr>
        <w:t>виникла потреба в роботах чи послугах, виконання чи надання яких може здійснюватися виключно органами виконавчої влади відповідно до їх повноважень або підвідомчими їм державними установами, державними підприємствами, відповідні повноваження яких встановлюються нормативно - правовими актами України;</w:t>
      </w:r>
    </w:p>
    <w:p w14:paraId="2EDDDB46" w14:textId="77777777" w:rsidR="00AF576C" w:rsidRPr="006102AB" w:rsidRDefault="00AF576C" w:rsidP="00AF576C">
      <w:pPr>
        <w:pStyle w:val="Zkladntext1"/>
        <w:numPr>
          <w:ilvl w:val="0"/>
          <w:numId w:val="14"/>
        </w:numPr>
        <w:ind w:left="0" w:firstLine="284"/>
        <w:rPr>
          <w:rFonts w:asciiTheme="minorHAnsi" w:hAnsiTheme="minorHAnsi" w:cstheme="minorHAnsi"/>
          <w:sz w:val="24"/>
          <w:szCs w:val="24"/>
          <w:lang w:val="uk-UA"/>
          <w:rPrChange w:id="1871" w:author="Пользователь Windows" w:date="2022-01-09T18:15:00Z">
            <w:rPr>
              <w:lang w:val="uk-UA"/>
            </w:rPr>
          </w:rPrChange>
        </w:rPr>
      </w:pPr>
      <w:r w:rsidRPr="006102AB">
        <w:rPr>
          <w:rFonts w:asciiTheme="minorHAnsi" w:hAnsiTheme="minorHAnsi" w:cstheme="minorHAnsi"/>
          <w:sz w:val="24"/>
          <w:szCs w:val="24"/>
          <w:lang w:val="uk-UA"/>
          <w:rPrChange w:id="1872" w:author="Пользователь Windows" w:date="2022-01-09T18:15:00Z">
            <w:rPr>
              <w:lang w:val="uk-UA"/>
            </w:rPr>
          </w:rPrChange>
        </w:rPr>
        <w:t>потрібне виконання приписів контролюючих органів;</w:t>
      </w:r>
    </w:p>
    <w:p w14:paraId="1031E36D" w14:textId="77777777" w:rsidR="00AF576C" w:rsidRPr="006102AB" w:rsidRDefault="00AF576C" w:rsidP="00AF576C">
      <w:pPr>
        <w:pStyle w:val="Zkladntext1"/>
        <w:numPr>
          <w:ilvl w:val="0"/>
          <w:numId w:val="14"/>
        </w:numPr>
        <w:ind w:left="0" w:firstLine="284"/>
        <w:rPr>
          <w:rFonts w:asciiTheme="minorHAnsi" w:hAnsiTheme="minorHAnsi" w:cstheme="minorHAnsi"/>
          <w:sz w:val="24"/>
          <w:szCs w:val="24"/>
          <w:lang w:val="uk-UA"/>
          <w:rPrChange w:id="1873" w:author="Пользователь Windows" w:date="2022-01-09T18:15:00Z">
            <w:rPr>
              <w:lang w:val="uk-UA"/>
            </w:rPr>
          </w:rPrChange>
        </w:rPr>
      </w:pPr>
      <w:r w:rsidRPr="006102AB">
        <w:rPr>
          <w:rFonts w:asciiTheme="minorHAnsi" w:hAnsiTheme="minorHAnsi" w:cstheme="minorHAnsi"/>
          <w:sz w:val="24"/>
          <w:szCs w:val="24"/>
          <w:lang w:val="uk-UA"/>
          <w:rPrChange w:id="1874" w:author="Пользователь Windows" w:date="2022-01-09T18:15:00Z">
            <w:rPr>
              <w:lang w:val="uk-UA"/>
            </w:rPr>
          </w:rPrChange>
        </w:rPr>
        <w:t>у разі термінових заявок (див. п. 3.1.1.3.);</w:t>
      </w:r>
    </w:p>
    <w:p w14:paraId="64EE7BA7" w14:textId="77777777" w:rsidR="00AF576C" w:rsidRPr="006102AB" w:rsidRDefault="00AF576C" w:rsidP="00AF576C">
      <w:pPr>
        <w:pStyle w:val="Zkladntext1"/>
        <w:numPr>
          <w:ilvl w:val="0"/>
          <w:numId w:val="14"/>
        </w:numPr>
        <w:ind w:left="0" w:firstLine="284"/>
        <w:rPr>
          <w:rFonts w:asciiTheme="minorHAnsi" w:hAnsiTheme="minorHAnsi" w:cstheme="minorHAnsi"/>
          <w:sz w:val="24"/>
          <w:szCs w:val="24"/>
          <w:lang w:val="uk-UA"/>
          <w:rPrChange w:id="1875" w:author="Пользователь Windows" w:date="2022-01-09T18:15:00Z">
            <w:rPr>
              <w:lang w:val="uk-UA"/>
            </w:rPr>
          </w:rPrChange>
        </w:rPr>
      </w:pPr>
      <w:r w:rsidRPr="006102AB">
        <w:rPr>
          <w:rFonts w:asciiTheme="minorHAnsi" w:hAnsiTheme="minorHAnsi" w:cstheme="minorHAnsi"/>
          <w:sz w:val="24"/>
          <w:szCs w:val="24"/>
          <w:lang w:val="uk-UA"/>
          <w:rPrChange w:id="1876" w:author="Пользователь Windows" w:date="2022-01-09T18:15:00Z">
            <w:rPr>
              <w:lang w:val="uk-UA"/>
            </w:rPr>
          </w:rPrChange>
        </w:rPr>
        <w:t>оригінальний виробник;</w:t>
      </w:r>
    </w:p>
    <w:p w14:paraId="2C0A9235" w14:textId="77777777" w:rsidR="00AF576C" w:rsidRPr="006102AB" w:rsidRDefault="00AF576C" w:rsidP="00AF576C">
      <w:pPr>
        <w:pStyle w:val="Zkladntext1"/>
        <w:numPr>
          <w:ilvl w:val="0"/>
          <w:numId w:val="14"/>
        </w:numPr>
        <w:ind w:left="0" w:firstLine="284"/>
        <w:rPr>
          <w:rFonts w:asciiTheme="minorHAnsi" w:hAnsiTheme="minorHAnsi" w:cstheme="minorHAnsi"/>
          <w:sz w:val="24"/>
          <w:szCs w:val="24"/>
          <w:lang w:val="uk-UA"/>
          <w:rPrChange w:id="1877" w:author="Пользователь Windows" w:date="2022-01-09T18:15:00Z">
            <w:rPr>
              <w:lang w:val="uk-UA"/>
            </w:rPr>
          </w:rPrChange>
        </w:rPr>
      </w:pPr>
      <w:r w:rsidRPr="006102AB">
        <w:rPr>
          <w:rFonts w:asciiTheme="minorHAnsi" w:hAnsiTheme="minorHAnsi" w:cstheme="minorHAnsi"/>
          <w:sz w:val="24"/>
          <w:szCs w:val="24"/>
          <w:lang w:val="uk-UA"/>
          <w:rPrChange w:id="1878" w:author="Пользователь Windows" w:date="2022-01-09T18:15:00Z">
            <w:rPr>
              <w:lang w:val="uk-UA"/>
            </w:rPr>
          </w:rPrChange>
        </w:rPr>
        <w:t>тільки місцевий постачальник чи дистриб’ютор від оригінального виробника;</w:t>
      </w:r>
    </w:p>
    <w:p w14:paraId="2C97BB3F" w14:textId="77777777" w:rsidR="00AF576C" w:rsidRPr="006102AB" w:rsidRDefault="00AF576C" w:rsidP="00AF576C">
      <w:pPr>
        <w:pStyle w:val="Zkladntext1"/>
        <w:numPr>
          <w:ilvl w:val="0"/>
          <w:numId w:val="14"/>
        </w:numPr>
        <w:ind w:left="0" w:firstLine="284"/>
        <w:rPr>
          <w:rFonts w:asciiTheme="minorHAnsi" w:hAnsiTheme="minorHAnsi" w:cstheme="minorHAnsi"/>
          <w:sz w:val="24"/>
          <w:szCs w:val="24"/>
          <w:lang w:val="uk-UA"/>
          <w:rPrChange w:id="1879" w:author="Пользователь Windows" w:date="2022-01-09T18:15:00Z">
            <w:rPr>
              <w:lang w:val="uk-UA"/>
            </w:rPr>
          </w:rPrChange>
        </w:rPr>
      </w:pPr>
      <w:r w:rsidRPr="006102AB">
        <w:rPr>
          <w:rFonts w:asciiTheme="minorHAnsi" w:hAnsiTheme="minorHAnsi" w:cstheme="minorHAnsi"/>
          <w:sz w:val="24"/>
          <w:szCs w:val="24"/>
          <w:lang w:val="uk-UA"/>
          <w:rPrChange w:id="1880" w:author="Пользователь Windows" w:date="2022-01-09T18:15:00Z">
            <w:rPr>
              <w:lang w:val="uk-UA"/>
            </w:rPr>
          </w:rPrChange>
        </w:rPr>
        <w:t>запчастини чи обладнання не є взаємозамінні, не можуть бути замінені відповідними деталями і обладнанням від іншого виробника;</w:t>
      </w:r>
    </w:p>
    <w:p w14:paraId="53F71802" w14:textId="77777777" w:rsidR="00AF576C" w:rsidRPr="006102AB" w:rsidRDefault="00AF576C" w:rsidP="00AF576C">
      <w:pPr>
        <w:pStyle w:val="Zkladntext1"/>
        <w:numPr>
          <w:ilvl w:val="0"/>
          <w:numId w:val="14"/>
        </w:numPr>
        <w:ind w:left="0" w:firstLine="284"/>
        <w:rPr>
          <w:rFonts w:asciiTheme="minorHAnsi" w:hAnsiTheme="minorHAnsi" w:cstheme="minorHAnsi"/>
          <w:sz w:val="24"/>
          <w:szCs w:val="24"/>
          <w:lang w:val="uk-UA"/>
          <w:rPrChange w:id="1881" w:author="Пользователь Windows" w:date="2022-01-09T18:15:00Z">
            <w:rPr>
              <w:lang w:val="uk-UA"/>
            </w:rPr>
          </w:rPrChange>
        </w:rPr>
      </w:pPr>
      <w:r w:rsidRPr="006102AB">
        <w:rPr>
          <w:rFonts w:asciiTheme="minorHAnsi" w:hAnsiTheme="minorHAnsi" w:cstheme="minorHAnsi"/>
          <w:sz w:val="24"/>
          <w:szCs w:val="24"/>
          <w:lang w:val="uk-UA"/>
          <w:rPrChange w:id="1882" w:author="Пользователь Windows" w:date="2022-01-09T18:15:00Z">
            <w:rPr>
              <w:lang w:val="uk-UA"/>
            </w:rPr>
          </w:rPrChange>
        </w:rPr>
        <w:t>запитувана позиція товару чи послуги відповідає заданим цілям чи окремому призначенню;</w:t>
      </w:r>
    </w:p>
    <w:p w14:paraId="4960E070" w14:textId="77777777" w:rsidR="00AF576C" w:rsidRPr="006102AB" w:rsidRDefault="00AF576C" w:rsidP="00AF576C">
      <w:pPr>
        <w:pStyle w:val="Zkladntext1"/>
        <w:numPr>
          <w:ilvl w:val="0"/>
          <w:numId w:val="14"/>
        </w:numPr>
        <w:ind w:left="0" w:firstLine="284"/>
        <w:rPr>
          <w:rFonts w:asciiTheme="minorHAnsi" w:hAnsiTheme="minorHAnsi" w:cstheme="minorHAnsi"/>
          <w:sz w:val="24"/>
          <w:szCs w:val="24"/>
          <w:lang w:val="uk-UA"/>
          <w:rPrChange w:id="1883" w:author="Пользователь Windows" w:date="2022-01-09T18:15:00Z">
            <w:rPr>
              <w:lang w:val="uk-UA"/>
            </w:rPr>
          </w:rPrChange>
        </w:rPr>
      </w:pPr>
      <w:r w:rsidRPr="006102AB">
        <w:rPr>
          <w:rFonts w:asciiTheme="minorHAnsi" w:hAnsiTheme="minorHAnsi" w:cstheme="minorHAnsi"/>
          <w:sz w:val="24"/>
          <w:szCs w:val="24"/>
          <w:lang w:val="uk-UA"/>
          <w:rPrChange w:id="1884" w:author="Пользователь Windows" w:date="2022-01-09T18:15:00Z">
            <w:rPr>
              <w:lang w:val="uk-UA"/>
            </w:rPr>
          </w:rPrChange>
        </w:rPr>
        <w:t>єдиний постачальник ліцензійного чи запатентованого товару чи послуги;</w:t>
      </w:r>
    </w:p>
    <w:p w14:paraId="248F0F1E" w14:textId="77777777" w:rsidR="00AF576C" w:rsidRPr="006102AB" w:rsidRDefault="00AF576C" w:rsidP="00361DA3">
      <w:pPr>
        <w:pStyle w:val="Zkladntext1"/>
        <w:numPr>
          <w:ilvl w:val="0"/>
          <w:numId w:val="14"/>
        </w:numPr>
        <w:ind w:left="0" w:firstLine="284"/>
        <w:rPr>
          <w:rFonts w:asciiTheme="minorHAnsi" w:hAnsiTheme="minorHAnsi" w:cstheme="minorHAnsi"/>
          <w:sz w:val="24"/>
          <w:szCs w:val="24"/>
          <w:lang w:val="uk-UA"/>
          <w:rPrChange w:id="1885" w:author="Пользователь Windows" w:date="2022-01-09T18:15:00Z">
            <w:rPr>
              <w:lang w:val="uk-UA"/>
            </w:rPr>
          </w:rPrChange>
        </w:rPr>
      </w:pPr>
      <w:r w:rsidRPr="006102AB">
        <w:rPr>
          <w:rFonts w:asciiTheme="minorHAnsi" w:hAnsiTheme="minorHAnsi" w:cstheme="minorHAnsi"/>
          <w:sz w:val="24"/>
          <w:szCs w:val="24"/>
          <w:lang w:val="uk-UA"/>
          <w:rPrChange w:id="1886" w:author="Пользователь Windows" w:date="2022-01-09T18:15:00Z">
            <w:rPr>
              <w:lang w:val="uk-UA"/>
            </w:rPr>
          </w:rPrChange>
        </w:rPr>
        <w:t>єдиний постачальник товарів, які підходять до існуючого обладнання, систем, програм, послуг;</w:t>
      </w:r>
    </w:p>
    <w:p w14:paraId="1F43B0FE" w14:textId="77777777" w:rsidR="00AF576C" w:rsidRPr="006102AB" w:rsidRDefault="00AF576C" w:rsidP="00AF576C">
      <w:pPr>
        <w:pStyle w:val="Zkladntext1"/>
        <w:numPr>
          <w:ilvl w:val="0"/>
          <w:numId w:val="14"/>
        </w:numPr>
        <w:ind w:left="0" w:firstLine="284"/>
        <w:rPr>
          <w:rFonts w:asciiTheme="minorHAnsi" w:hAnsiTheme="minorHAnsi" w:cstheme="minorHAnsi"/>
          <w:sz w:val="24"/>
          <w:szCs w:val="24"/>
          <w:lang w:val="uk-UA"/>
          <w:rPrChange w:id="1887" w:author="Пользователь Windows" w:date="2022-01-09T18:15:00Z">
            <w:rPr>
              <w:lang w:val="uk-UA"/>
            </w:rPr>
          </w:rPrChange>
        </w:rPr>
      </w:pPr>
      <w:r w:rsidRPr="006102AB">
        <w:rPr>
          <w:rFonts w:asciiTheme="minorHAnsi" w:hAnsiTheme="minorHAnsi" w:cstheme="minorHAnsi"/>
          <w:sz w:val="24"/>
          <w:szCs w:val="24"/>
          <w:lang w:val="uk-UA"/>
          <w:rPrChange w:id="1888" w:author="Пользователь Windows" w:date="2022-01-09T18:15:00Z">
            <w:rPr>
              <w:lang w:val="uk-UA"/>
            </w:rPr>
          </w:rPrChange>
        </w:rPr>
        <w:t>єдиний постачальник в рамках періоду гарантії виробника і гарантійного обслуговування;</w:t>
      </w:r>
    </w:p>
    <w:p w14:paraId="02E9B181" w14:textId="77777777" w:rsidR="00AF576C" w:rsidRPr="006102AB" w:rsidRDefault="00AF576C" w:rsidP="00AF576C">
      <w:pPr>
        <w:pStyle w:val="Zkladntext1"/>
        <w:numPr>
          <w:ilvl w:val="0"/>
          <w:numId w:val="14"/>
        </w:numPr>
        <w:ind w:left="0" w:firstLine="284"/>
        <w:rPr>
          <w:rFonts w:asciiTheme="minorHAnsi" w:hAnsiTheme="minorHAnsi" w:cstheme="minorHAnsi"/>
          <w:sz w:val="24"/>
          <w:szCs w:val="24"/>
          <w:lang w:val="uk-UA"/>
          <w:rPrChange w:id="1889" w:author="Пользователь Windows" w:date="2022-01-09T18:15:00Z">
            <w:rPr>
              <w:lang w:val="uk-UA"/>
            </w:rPr>
          </w:rPrChange>
        </w:rPr>
      </w:pPr>
      <w:r w:rsidRPr="006102AB">
        <w:rPr>
          <w:rFonts w:asciiTheme="minorHAnsi" w:hAnsiTheme="minorHAnsi" w:cstheme="minorHAnsi"/>
          <w:sz w:val="24"/>
          <w:szCs w:val="24"/>
          <w:lang w:val="uk-UA"/>
          <w:rPrChange w:id="1890" w:author="Пользователь Windows" w:date="2022-01-09T18:15:00Z">
            <w:rPr>
              <w:lang w:val="uk-UA"/>
            </w:rPr>
          </w:rPrChange>
        </w:rPr>
        <w:t>запитувана позиція має прийнятну вартість і перевагу.</w:t>
      </w:r>
    </w:p>
    <w:p w14:paraId="5A4B624D" w14:textId="77777777" w:rsidR="00AF576C" w:rsidRPr="006102AB" w:rsidRDefault="00AF576C" w:rsidP="00AF576C">
      <w:pPr>
        <w:pStyle w:val="Zkladntext1"/>
        <w:ind w:left="284"/>
        <w:rPr>
          <w:rFonts w:asciiTheme="minorHAnsi" w:hAnsiTheme="minorHAnsi" w:cstheme="minorHAnsi"/>
          <w:sz w:val="24"/>
          <w:szCs w:val="24"/>
          <w:lang w:val="uk-UA"/>
          <w:rPrChange w:id="1891" w:author="Пользователь Windows" w:date="2022-01-09T18:15:00Z">
            <w:rPr>
              <w:lang w:val="uk-UA"/>
            </w:rPr>
          </w:rPrChange>
        </w:rPr>
      </w:pPr>
    </w:p>
    <w:p w14:paraId="190705E9" w14:textId="77777777" w:rsidR="00AF576C" w:rsidRPr="006102AB" w:rsidRDefault="00AF576C" w:rsidP="00AF576C">
      <w:pPr>
        <w:pStyle w:val="Zkladntext1"/>
        <w:ind w:firstLine="284"/>
        <w:rPr>
          <w:rFonts w:asciiTheme="minorHAnsi" w:hAnsiTheme="minorHAnsi" w:cstheme="minorHAnsi"/>
          <w:sz w:val="24"/>
          <w:szCs w:val="24"/>
          <w:lang w:val="uk-UA"/>
          <w:rPrChange w:id="1892" w:author="Пользователь Windows" w:date="2022-01-09T18:15:00Z">
            <w:rPr>
              <w:lang w:val="uk-UA"/>
            </w:rPr>
          </w:rPrChange>
        </w:rPr>
      </w:pPr>
      <w:r w:rsidRPr="006102AB">
        <w:rPr>
          <w:rFonts w:asciiTheme="minorHAnsi" w:hAnsiTheme="minorHAnsi" w:cstheme="minorHAnsi"/>
          <w:sz w:val="24"/>
          <w:szCs w:val="24"/>
          <w:lang w:val="uk-UA"/>
          <w:rPrChange w:id="1893" w:author="Пользователь Windows" w:date="2022-01-09T18:15:00Z">
            <w:rPr>
              <w:lang w:val="uk-UA"/>
            </w:rPr>
          </w:rPrChange>
        </w:rPr>
        <w:t xml:space="preserve">Зразок протоколу обґрунтування і затвердження єдиного контрагента наведено в </w:t>
      </w:r>
      <w:r w:rsidRPr="006102AB">
        <w:rPr>
          <w:rFonts w:asciiTheme="minorHAnsi" w:hAnsiTheme="minorHAnsi" w:cstheme="minorHAnsi"/>
          <w:sz w:val="24"/>
          <w:szCs w:val="24"/>
          <w:u w:val="single"/>
          <w:lang w:val="uk-UA"/>
          <w:rPrChange w:id="1894" w:author="Пользователь Windows" w:date="2022-01-09T18:15:00Z">
            <w:rPr>
              <w:highlight w:val="magenta"/>
              <w:u w:val="single"/>
              <w:lang w:val="uk-UA"/>
            </w:rPr>
          </w:rPrChange>
        </w:rPr>
        <w:t xml:space="preserve">Додатку </w:t>
      </w:r>
      <w:r w:rsidR="008A7799" w:rsidRPr="006102AB">
        <w:rPr>
          <w:rFonts w:asciiTheme="minorHAnsi" w:hAnsiTheme="minorHAnsi" w:cstheme="minorHAnsi"/>
          <w:sz w:val="24"/>
          <w:szCs w:val="24"/>
          <w:u w:val="single"/>
          <w:lang w:val="uk-UA"/>
          <w:rPrChange w:id="1895" w:author="Пользователь Windows" w:date="2022-01-09T18:15:00Z">
            <w:rPr>
              <w:highlight w:val="magenta"/>
              <w:u w:val="single"/>
              <w:lang w:val="ru-RU"/>
            </w:rPr>
          </w:rPrChange>
        </w:rPr>
        <w:t>5</w:t>
      </w:r>
      <w:r w:rsidRPr="006102AB">
        <w:rPr>
          <w:rFonts w:asciiTheme="minorHAnsi" w:hAnsiTheme="minorHAnsi" w:cstheme="minorHAnsi"/>
          <w:sz w:val="24"/>
          <w:szCs w:val="24"/>
          <w:lang w:val="uk-UA"/>
          <w:rPrChange w:id="1896" w:author="Пользователь Windows" w:date="2022-01-09T18:15:00Z">
            <w:rPr>
              <w:highlight w:val="magenta"/>
              <w:lang w:val="uk-UA"/>
            </w:rPr>
          </w:rPrChange>
        </w:rPr>
        <w:t xml:space="preserve">. Протокол вибору єдиного контрагента оформляється ініціатором заявки (PR) та </w:t>
      </w:r>
      <w:r w:rsidRPr="006102AB">
        <w:rPr>
          <w:rFonts w:asciiTheme="minorHAnsi" w:hAnsiTheme="minorHAnsi" w:cstheme="minorHAnsi"/>
          <w:sz w:val="24"/>
          <w:szCs w:val="24"/>
          <w:lang w:val="uk-UA"/>
          <w:rPrChange w:id="1897" w:author="Пользователь Windows" w:date="2022-01-09T18:15:00Z">
            <w:rPr>
              <w:highlight w:val="magenta"/>
              <w:lang w:val="uk-UA"/>
            </w:rPr>
          </w:rPrChange>
        </w:rPr>
        <w:lastRenderedPageBreak/>
        <w:t xml:space="preserve">підписується власником бюджету. </w:t>
      </w:r>
      <w:proofErr w:type="spellStart"/>
      <w:r w:rsidRPr="006102AB">
        <w:rPr>
          <w:rFonts w:asciiTheme="minorHAnsi" w:hAnsiTheme="minorHAnsi" w:cstheme="minorHAnsi"/>
          <w:sz w:val="24"/>
          <w:szCs w:val="24"/>
          <w:lang w:val="uk-UA"/>
          <w:rPrChange w:id="1898" w:author="Пользователь Windows" w:date="2022-01-09T18:15:00Z">
            <w:rPr>
              <w:lang w:val="uk-UA"/>
            </w:rPr>
          </w:rPrChange>
        </w:rPr>
        <w:t>Скан</w:t>
      </w:r>
      <w:proofErr w:type="spellEnd"/>
      <w:r w:rsidRPr="006102AB">
        <w:rPr>
          <w:rFonts w:asciiTheme="minorHAnsi" w:hAnsiTheme="minorHAnsi" w:cstheme="minorHAnsi"/>
          <w:sz w:val="24"/>
          <w:szCs w:val="24"/>
          <w:lang w:val="uk-UA"/>
          <w:rPrChange w:id="1899" w:author="Пользователь Windows" w:date="2022-01-09T18:15:00Z">
            <w:rPr>
              <w:lang w:val="uk-UA"/>
            </w:rPr>
          </w:rPrChange>
        </w:rPr>
        <w:t xml:space="preserve">-копія даного документу повинна бути надіслана в </w:t>
      </w:r>
      <w:r w:rsidR="00361DA3" w:rsidRPr="006102AB">
        <w:rPr>
          <w:rFonts w:asciiTheme="minorHAnsi" w:hAnsiTheme="minorHAnsi" w:cstheme="minorHAnsi"/>
          <w:sz w:val="24"/>
          <w:szCs w:val="24"/>
          <w:lang w:val="uk-UA"/>
          <w:rPrChange w:id="1900" w:author="Пользователь Windows" w:date="2022-01-09T18:15:00Z">
            <w:rPr>
              <w:lang w:val="uk-UA"/>
            </w:rPr>
          </w:rPrChange>
        </w:rPr>
        <w:t xml:space="preserve">відділ </w:t>
      </w:r>
      <w:proofErr w:type="spellStart"/>
      <w:r w:rsidR="00361DA3" w:rsidRPr="006102AB">
        <w:rPr>
          <w:rFonts w:asciiTheme="minorHAnsi" w:hAnsiTheme="minorHAnsi" w:cstheme="minorHAnsi"/>
          <w:sz w:val="24"/>
          <w:szCs w:val="24"/>
          <w:lang w:val="uk-UA"/>
          <w:rPrChange w:id="1901" w:author="Пользователь Windows" w:date="2022-01-09T18:15:00Z">
            <w:rPr>
              <w:lang w:val="uk-UA"/>
            </w:rPr>
          </w:rPrChange>
        </w:rPr>
        <w:t>закупівель</w:t>
      </w:r>
      <w:proofErr w:type="spellEnd"/>
      <w:r w:rsidRPr="006102AB">
        <w:rPr>
          <w:rFonts w:asciiTheme="minorHAnsi" w:hAnsiTheme="minorHAnsi" w:cstheme="minorHAnsi"/>
          <w:sz w:val="24"/>
          <w:szCs w:val="24"/>
          <w:lang w:val="uk-UA"/>
          <w:rPrChange w:id="1902" w:author="Пользователь Windows" w:date="2022-01-09T18:15:00Z">
            <w:rPr>
              <w:lang w:val="uk-UA"/>
            </w:rPr>
          </w:rPrChange>
        </w:rPr>
        <w:t xml:space="preserve"> до моменту створення замовлення (PO).</w:t>
      </w:r>
    </w:p>
    <w:p w14:paraId="3D7A6F45" w14:textId="77777777" w:rsidR="00AF576C" w:rsidRPr="006102AB" w:rsidRDefault="00AF576C" w:rsidP="00AF576C">
      <w:pPr>
        <w:pStyle w:val="Zkladntext1"/>
        <w:ind w:firstLine="284"/>
        <w:rPr>
          <w:rFonts w:asciiTheme="minorHAnsi" w:hAnsiTheme="minorHAnsi" w:cstheme="minorHAnsi"/>
          <w:sz w:val="24"/>
          <w:szCs w:val="24"/>
          <w:lang w:val="uk-UA"/>
          <w:rPrChange w:id="1903" w:author="Пользователь Windows" w:date="2022-01-09T18:15:00Z">
            <w:rPr>
              <w:lang w:val="uk-UA"/>
            </w:rPr>
          </w:rPrChange>
        </w:rPr>
      </w:pPr>
    </w:p>
    <w:p w14:paraId="1D0B89AD" w14:textId="77777777" w:rsidR="00AF576C" w:rsidRPr="006102AB" w:rsidDel="00897627" w:rsidRDefault="00AF576C" w:rsidP="00AF576C">
      <w:pPr>
        <w:pStyle w:val="Zkladntext1"/>
        <w:numPr>
          <w:ilvl w:val="0"/>
          <w:numId w:val="15"/>
        </w:numPr>
        <w:ind w:left="0" w:firstLine="709"/>
        <w:rPr>
          <w:del w:id="1904" w:author="Пользователь Windows" w:date="2022-01-09T19:35:00Z"/>
          <w:rFonts w:asciiTheme="minorHAnsi" w:hAnsiTheme="minorHAnsi" w:cstheme="minorHAnsi"/>
          <w:sz w:val="24"/>
          <w:szCs w:val="24"/>
          <w:lang w:val="uk-UA"/>
          <w:rPrChange w:id="1905" w:author="Пользователь Windows" w:date="2022-01-09T18:15:00Z">
            <w:rPr>
              <w:del w:id="1906" w:author="Пользователь Windows" w:date="2022-01-09T19:35:00Z"/>
              <w:lang w:val="uk-UA"/>
            </w:rPr>
          </w:rPrChange>
        </w:rPr>
      </w:pPr>
      <w:r w:rsidRPr="006102AB">
        <w:rPr>
          <w:rFonts w:asciiTheme="minorHAnsi" w:hAnsiTheme="minorHAnsi" w:cstheme="minorHAnsi"/>
          <w:sz w:val="24"/>
          <w:szCs w:val="24"/>
          <w:lang w:val="uk-UA"/>
          <w:rPrChange w:id="1907" w:author="Пользователь Windows" w:date="2022-01-09T18:15:00Z">
            <w:rPr>
              <w:lang w:val="uk-UA"/>
            </w:rPr>
          </w:rPrChange>
        </w:rPr>
        <w:t xml:space="preserve">Після затвердження контрагента координатор договору готує затверджену форму подачі інформації для складання </w:t>
      </w:r>
      <w:r w:rsidR="00452E8A" w:rsidRPr="006102AB">
        <w:rPr>
          <w:rFonts w:asciiTheme="minorHAnsi" w:hAnsiTheme="minorHAnsi" w:cstheme="minorHAnsi"/>
          <w:sz w:val="24"/>
          <w:szCs w:val="24"/>
          <w:lang w:val="uk-UA"/>
          <w:rPrChange w:id="1908" w:author="Пользователь Windows" w:date="2022-01-09T18:15:00Z">
            <w:rPr>
              <w:lang w:val="uk-UA"/>
            </w:rPr>
          </w:rPrChange>
        </w:rPr>
        <w:t xml:space="preserve">договору </w:t>
      </w:r>
      <w:r w:rsidRPr="006102AB">
        <w:rPr>
          <w:rFonts w:asciiTheme="minorHAnsi" w:hAnsiTheme="minorHAnsi" w:cstheme="minorHAnsi"/>
          <w:sz w:val="24"/>
          <w:szCs w:val="24"/>
          <w:lang w:val="uk-UA"/>
          <w:rPrChange w:id="1909" w:author="Пользователь Windows" w:date="2022-01-09T18:15:00Z">
            <w:rPr>
              <w:lang w:val="uk-UA"/>
            </w:rPr>
          </w:rPrChange>
        </w:rPr>
        <w:t>(див. Політика про договірну роботу).</w:t>
      </w:r>
    </w:p>
    <w:p w14:paraId="5EAD82FE" w14:textId="77777777" w:rsidR="00AF576C" w:rsidRPr="00897627" w:rsidRDefault="00AF576C">
      <w:pPr>
        <w:pStyle w:val="Zkladntext1"/>
        <w:numPr>
          <w:ilvl w:val="0"/>
          <w:numId w:val="15"/>
        </w:numPr>
        <w:ind w:left="0" w:firstLine="709"/>
        <w:rPr>
          <w:rFonts w:asciiTheme="minorHAnsi" w:hAnsiTheme="minorHAnsi" w:cstheme="minorHAnsi"/>
          <w:sz w:val="24"/>
          <w:szCs w:val="24"/>
          <w:lang w:val="uk-UA"/>
          <w:rPrChange w:id="1910" w:author="Пользователь Windows" w:date="2022-01-09T19:35:00Z">
            <w:rPr>
              <w:lang w:val="uk-UA"/>
            </w:rPr>
          </w:rPrChange>
        </w:rPr>
        <w:pPrChange w:id="1911" w:author="Пользователь Windows" w:date="2022-01-09T19:35:00Z">
          <w:pPr>
            <w:pStyle w:val="Zkladntext1"/>
            <w:ind w:firstLine="709"/>
          </w:pPr>
        </w:pPrChange>
      </w:pPr>
    </w:p>
    <w:p w14:paraId="41873F9D" w14:textId="68DE2E54" w:rsidR="00AF576C" w:rsidRPr="006102AB" w:rsidRDefault="00AF576C" w:rsidP="00AF576C">
      <w:pPr>
        <w:pStyle w:val="Zkladntext1"/>
        <w:numPr>
          <w:ilvl w:val="0"/>
          <w:numId w:val="15"/>
        </w:numPr>
        <w:ind w:left="0" w:firstLine="709"/>
        <w:rPr>
          <w:ins w:id="1912" w:author="I.Yermakova" w:date="2022-01-06T13:01:00Z"/>
          <w:rFonts w:asciiTheme="minorHAnsi" w:hAnsiTheme="minorHAnsi" w:cstheme="minorHAnsi"/>
          <w:sz w:val="24"/>
          <w:szCs w:val="24"/>
          <w:lang w:val="uk-UA"/>
          <w:rPrChange w:id="1913" w:author="Пользователь Windows" w:date="2022-01-09T18:15:00Z">
            <w:rPr>
              <w:ins w:id="1914" w:author="I.Yermakova" w:date="2022-01-06T13:01:00Z"/>
              <w:lang w:val="uk-UA"/>
            </w:rPr>
          </w:rPrChange>
        </w:rPr>
      </w:pPr>
      <w:commentRangeStart w:id="1915"/>
      <w:r w:rsidRPr="006102AB">
        <w:rPr>
          <w:rFonts w:asciiTheme="minorHAnsi" w:hAnsiTheme="minorHAnsi" w:cstheme="minorHAnsi"/>
          <w:sz w:val="24"/>
          <w:szCs w:val="24"/>
          <w:lang w:val="uk-UA"/>
          <w:rPrChange w:id="1916" w:author="Пользователь Windows" w:date="2022-01-09T18:15:00Z">
            <w:rPr>
              <w:lang w:val="uk-UA"/>
            </w:rPr>
          </w:rPrChange>
        </w:rPr>
        <w:t xml:space="preserve">У випадку відсутності контрагента в системі </w:t>
      </w:r>
      <w:r w:rsidR="009B0073" w:rsidRPr="006102AB">
        <w:rPr>
          <w:rFonts w:asciiTheme="minorHAnsi" w:hAnsiTheme="minorHAnsi" w:cstheme="minorHAnsi"/>
          <w:sz w:val="24"/>
          <w:szCs w:val="24"/>
          <w:lang w:val="uk-UA"/>
          <w:rPrChange w:id="1917" w:author="Пользователь Windows" w:date="2022-01-09T18:15:00Z">
            <w:rPr>
              <w:lang w:val="uk-UA"/>
            </w:rPr>
          </w:rPrChange>
        </w:rPr>
        <w:t>1С</w:t>
      </w:r>
      <w:r w:rsidR="009B0073" w:rsidRPr="006102AB">
        <w:rPr>
          <w:rFonts w:asciiTheme="minorHAnsi" w:hAnsiTheme="minorHAnsi" w:cstheme="minorHAnsi"/>
          <w:sz w:val="24"/>
          <w:szCs w:val="24"/>
          <w:lang w:val="uk-UA"/>
          <w:rPrChange w:id="1918" w:author="Пользователь Windows" w:date="2022-01-09T18:15:00Z">
            <w:rPr>
              <w:lang w:val="ru-RU"/>
            </w:rPr>
          </w:rPrChange>
        </w:rPr>
        <w:t xml:space="preserve"> </w:t>
      </w:r>
      <w:r w:rsidR="009B0073" w:rsidRPr="006102AB">
        <w:rPr>
          <w:rFonts w:asciiTheme="minorHAnsi" w:hAnsiTheme="minorHAnsi" w:cstheme="minorHAnsi"/>
          <w:sz w:val="24"/>
          <w:szCs w:val="24"/>
          <w:lang w:val="uk-UA"/>
          <w:rPrChange w:id="1919" w:author="Пользователь Windows" w:date="2022-01-09T18:15:00Z">
            <w:rPr>
              <w:lang w:val="en-US"/>
            </w:rPr>
          </w:rPrChange>
        </w:rPr>
        <w:t>BAS</w:t>
      </w:r>
      <w:r w:rsidR="009B0073" w:rsidRPr="006102AB">
        <w:rPr>
          <w:rFonts w:asciiTheme="minorHAnsi" w:hAnsiTheme="minorHAnsi" w:cstheme="minorHAnsi"/>
          <w:sz w:val="24"/>
          <w:szCs w:val="24"/>
          <w:lang w:val="uk-UA"/>
          <w:rPrChange w:id="1920" w:author="Пользователь Windows" w:date="2022-01-09T18:15:00Z">
            <w:rPr>
              <w:lang w:val="ru-RU"/>
            </w:rPr>
          </w:rPrChange>
        </w:rPr>
        <w:t xml:space="preserve"> </w:t>
      </w:r>
      <w:r w:rsidR="009B0073" w:rsidRPr="006102AB">
        <w:rPr>
          <w:rFonts w:asciiTheme="minorHAnsi" w:hAnsiTheme="minorHAnsi" w:cstheme="minorHAnsi"/>
          <w:sz w:val="24"/>
          <w:szCs w:val="24"/>
          <w:lang w:val="uk-UA"/>
          <w:rPrChange w:id="1921" w:author="Пользователь Windows" w:date="2022-01-09T18:15:00Z">
            <w:rPr>
              <w:lang w:val="en-US"/>
            </w:rPr>
          </w:rPrChange>
        </w:rPr>
        <w:t>ERP</w:t>
      </w:r>
      <w:del w:id="1922" w:author="Пользователь Windows" w:date="2022-01-09T19:32:00Z">
        <w:r w:rsidR="009B0073" w:rsidRPr="006102AB" w:rsidDel="00897627">
          <w:rPr>
            <w:rFonts w:asciiTheme="minorHAnsi" w:hAnsiTheme="minorHAnsi" w:cstheme="minorHAnsi"/>
            <w:sz w:val="24"/>
            <w:szCs w:val="24"/>
            <w:lang w:val="uk-UA"/>
            <w:rPrChange w:id="1923" w:author="Пользователь Windows" w:date="2022-01-09T18:15:00Z">
              <w:rPr>
                <w:lang w:val="uk-UA"/>
              </w:rPr>
            </w:rPrChange>
          </w:rPr>
          <w:delText xml:space="preserve"> </w:delText>
        </w:r>
        <w:r w:rsidRPr="006102AB" w:rsidDel="00897627">
          <w:rPr>
            <w:rFonts w:asciiTheme="minorHAnsi" w:hAnsiTheme="minorHAnsi" w:cstheme="minorHAnsi"/>
            <w:sz w:val="24"/>
            <w:szCs w:val="24"/>
            <w:lang w:val="uk-UA"/>
            <w:rPrChange w:id="1924" w:author="Пользователь Windows" w:date="2022-01-09T18:15:00Z">
              <w:rPr>
                <w:lang w:val="uk-UA"/>
              </w:rPr>
            </w:rPrChange>
          </w:rPr>
          <w:delText>,</w:delText>
        </w:r>
      </w:del>
      <w:r w:rsidRPr="006102AB">
        <w:rPr>
          <w:rFonts w:asciiTheme="minorHAnsi" w:hAnsiTheme="minorHAnsi" w:cstheme="minorHAnsi"/>
          <w:sz w:val="24"/>
          <w:szCs w:val="24"/>
          <w:lang w:val="uk-UA"/>
          <w:rPrChange w:id="1925" w:author="Пользователь Windows" w:date="2022-01-09T18:15:00Z">
            <w:rPr>
              <w:lang w:val="uk-UA"/>
            </w:rPr>
          </w:rPrChange>
        </w:rPr>
        <w:t xml:space="preserve"> контрагент вноситься в систему згідно </w:t>
      </w:r>
      <w:del w:id="1926" w:author="Сотник Наталья Григорьевна" w:date="2022-01-06T10:48:00Z">
        <w:r w:rsidRPr="006102AB" w:rsidDel="00483880">
          <w:rPr>
            <w:rFonts w:asciiTheme="minorHAnsi" w:hAnsiTheme="minorHAnsi" w:cstheme="minorHAnsi"/>
            <w:sz w:val="24"/>
            <w:szCs w:val="24"/>
            <w:lang w:val="uk-UA"/>
            <w:rPrChange w:id="1927" w:author="Пользователь Windows" w:date="2022-01-09T18:15:00Z">
              <w:rPr>
                <w:lang w:val="uk-UA"/>
              </w:rPr>
            </w:rPrChange>
          </w:rPr>
          <w:delText>діючої інструкції</w:delText>
        </w:r>
        <w:commentRangeEnd w:id="1915"/>
        <w:r w:rsidR="009B0073" w:rsidRPr="006102AB" w:rsidDel="00483880">
          <w:rPr>
            <w:rStyle w:val="a9"/>
            <w:rFonts w:asciiTheme="minorHAnsi" w:hAnsiTheme="minorHAnsi" w:cstheme="minorHAnsi"/>
            <w:sz w:val="24"/>
            <w:szCs w:val="24"/>
            <w:lang w:val="uk-UA"/>
            <w:rPrChange w:id="1928" w:author="Пользователь Windows" w:date="2022-01-09T18:15:00Z">
              <w:rPr>
                <w:rStyle w:val="a9"/>
                <w:lang w:val="en-US"/>
              </w:rPr>
            </w:rPrChange>
          </w:rPr>
          <w:commentReference w:id="1915"/>
        </w:r>
        <w:r w:rsidRPr="006102AB" w:rsidDel="00483880">
          <w:rPr>
            <w:rFonts w:asciiTheme="minorHAnsi" w:hAnsiTheme="minorHAnsi" w:cstheme="minorHAnsi"/>
            <w:sz w:val="24"/>
            <w:szCs w:val="24"/>
            <w:lang w:val="uk-UA"/>
            <w:rPrChange w:id="1929" w:author="Пользователь Windows" w:date="2022-01-09T18:15:00Z">
              <w:rPr>
                <w:lang w:val="uk-UA"/>
              </w:rPr>
            </w:rPrChange>
          </w:rPr>
          <w:delText>.</w:delText>
        </w:r>
      </w:del>
      <w:ins w:id="1930" w:author="Сотник Наталья Григорьевна" w:date="2022-01-06T10:48:00Z">
        <w:r w:rsidR="00483880" w:rsidRPr="006102AB">
          <w:rPr>
            <w:rFonts w:asciiTheme="minorHAnsi" w:hAnsiTheme="minorHAnsi" w:cstheme="minorHAnsi"/>
            <w:sz w:val="24"/>
            <w:szCs w:val="24"/>
            <w:lang w:val="uk-UA"/>
            <w:rPrChange w:id="1931" w:author="Пользователь Windows" w:date="2022-01-09T18:15:00Z">
              <w:rPr>
                <w:lang w:val="uk-UA"/>
              </w:rPr>
            </w:rPrChange>
          </w:rPr>
          <w:t>процедури реєстрації контрагентів.</w:t>
        </w:r>
      </w:ins>
      <w:del w:id="1932" w:author="Пользователь Windows" w:date="2022-01-09T19:35:00Z">
        <w:r w:rsidRPr="006102AB" w:rsidDel="00897627">
          <w:rPr>
            <w:rFonts w:asciiTheme="minorHAnsi" w:hAnsiTheme="minorHAnsi" w:cstheme="minorHAnsi"/>
            <w:sz w:val="24"/>
            <w:szCs w:val="24"/>
            <w:lang w:val="uk-UA"/>
            <w:rPrChange w:id="1933" w:author="Пользователь Windows" w:date="2022-01-09T18:15:00Z">
              <w:rPr>
                <w:lang w:val="uk-UA"/>
              </w:rPr>
            </w:rPrChange>
          </w:rPr>
          <w:delText xml:space="preserve"> </w:delText>
        </w:r>
      </w:del>
    </w:p>
    <w:p w14:paraId="4B8479CE" w14:textId="77777777" w:rsidR="00B53DCA" w:rsidRPr="006102AB" w:rsidRDefault="00B53DCA">
      <w:pPr>
        <w:pStyle w:val="ae"/>
        <w:rPr>
          <w:ins w:id="1934" w:author="I.Yermakova" w:date="2022-01-06T13:01:00Z"/>
          <w:rFonts w:asciiTheme="minorHAnsi" w:hAnsiTheme="minorHAnsi" w:cstheme="minorHAnsi"/>
          <w:sz w:val="24"/>
          <w:szCs w:val="24"/>
          <w:lang w:val="uk-UA"/>
          <w:rPrChange w:id="1935" w:author="Пользователь Windows" w:date="2022-01-09T18:15:00Z">
            <w:rPr>
              <w:ins w:id="1936" w:author="I.Yermakova" w:date="2022-01-06T13:01:00Z"/>
              <w:lang w:val="uk-UA"/>
            </w:rPr>
          </w:rPrChange>
        </w:rPr>
        <w:pPrChange w:id="1937" w:author="Пользователь Windows" w:date="2022-01-09T19:35:00Z">
          <w:pPr>
            <w:pStyle w:val="Zkladntext1"/>
            <w:numPr>
              <w:numId w:val="15"/>
            </w:numPr>
            <w:ind w:left="1004" w:firstLine="709"/>
          </w:pPr>
        </w:pPrChange>
      </w:pPr>
    </w:p>
    <w:p w14:paraId="345FC229" w14:textId="77777777" w:rsidR="00897627" w:rsidRPr="00897627" w:rsidRDefault="00897627">
      <w:pPr>
        <w:spacing w:line="240" w:lineRule="auto"/>
        <w:jc w:val="center"/>
        <w:rPr>
          <w:ins w:id="1938" w:author="Пользователь Windows" w:date="2022-01-09T19:34:00Z"/>
          <w:rFonts w:asciiTheme="minorHAnsi" w:hAnsiTheme="minorHAnsi" w:cstheme="minorHAnsi"/>
          <w:b/>
          <w:sz w:val="24"/>
          <w:szCs w:val="24"/>
          <w:u w:val="single"/>
          <w:lang w:val="uk-UA"/>
          <w:rPrChange w:id="1939" w:author="Пользователь Windows" w:date="2022-01-09T19:34:00Z">
            <w:rPr>
              <w:ins w:id="1940" w:author="Пользователь Windows" w:date="2022-01-09T19:34:00Z"/>
              <w:lang w:val="uk-UA"/>
            </w:rPr>
          </w:rPrChange>
        </w:rPr>
        <w:pPrChange w:id="1941" w:author="Пользователь Windows" w:date="2022-01-09T19:34:00Z">
          <w:pPr>
            <w:pStyle w:val="ae"/>
            <w:numPr>
              <w:numId w:val="7"/>
            </w:numPr>
            <w:spacing w:line="240" w:lineRule="auto"/>
            <w:ind w:left="672" w:hanging="672"/>
            <w:jc w:val="center"/>
          </w:pPr>
        </w:pPrChange>
      </w:pPr>
    </w:p>
    <w:p w14:paraId="58A86879" w14:textId="77777777" w:rsidR="00897627" w:rsidRPr="00897627" w:rsidRDefault="00897627">
      <w:pPr>
        <w:spacing w:line="240" w:lineRule="auto"/>
        <w:rPr>
          <w:ins w:id="1942" w:author="Пользователь Windows" w:date="2022-01-09T19:34:00Z"/>
          <w:rFonts w:asciiTheme="minorHAnsi" w:hAnsiTheme="minorHAnsi" w:cstheme="minorHAnsi"/>
          <w:b/>
          <w:sz w:val="24"/>
          <w:szCs w:val="24"/>
          <w:u w:val="single"/>
          <w:lang w:val="uk-UA"/>
          <w:rPrChange w:id="1943" w:author="Пользователь Windows" w:date="2022-01-09T19:34:00Z">
            <w:rPr>
              <w:ins w:id="1944" w:author="Пользователь Windows" w:date="2022-01-09T19:34:00Z"/>
              <w:lang w:val="uk-UA"/>
            </w:rPr>
          </w:rPrChange>
        </w:rPr>
        <w:pPrChange w:id="1945" w:author="Пользователь Windows" w:date="2022-01-09T19:35:00Z">
          <w:pPr>
            <w:pStyle w:val="ae"/>
            <w:numPr>
              <w:numId w:val="7"/>
            </w:numPr>
            <w:spacing w:line="240" w:lineRule="auto"/>
            <w:ind w:left="672" w:hanging="672"/>
            <w:jc w:val="center"/>
          </w:pPr>
        </w:pPrChange>
      </w:pPr>
    </w:p>
    <w:p w14:paraId="4FBCD208" w14:textId="77777777" w:rsidR="00897627" w:rsidRPr="00897627" w:rsidRDefault="00897627">
      <w:pPr>
        <w:spacing w:line="240" w:lineRule="auto"/>
        <w:rPr>
          <w:ins w:id="1946" w:author="Пользователь Windows" w:date="2022-01-09T19:34:00Z"/>
          <w:rFonts w:asciiTheme="minorHAnsi" w:hAnsiTheme="minorHAnsi" w:cstheme="minorHAnsi"/>
          <w:b/>
          <w:sz w:val="24"/>
          <w:szCs w:val="24"/>
          <w:u w:val="single"/>
          <w:lang w:val="uk-UA"/>
          <w:rPrChange w:id="1947" w:author="Пользователь Windows" w:date="2022-01-09T19:34:00Z">
            <w:rPr>
              <w:ins w:id="1948" w:author="Пользователь Windows" w:date="2022-01-09T19:34:00Z"/>
              <w:lang w:val="uk-UA"/>
            </w:rPr>
          </w:rPrChange>
        </w:rPr>
        <w:pPrChange w:id="1949" w:author="Пользователь Windows" w:date="2022-01-09T19:35:00Z">
          <w:pPr>
            <w:pStyle w:val="ae"/>
            <w:numPr>
              <w:numId w:val="7"/>
            </w:numPr>
            <w:spacing w:line="240" w:lineRule="auto"/>
            <w:ind w:left="672" w:hanging="672"/>
            <w:jc w:val="center"/>
          </w:pPr>
        </w:pPrChange>
      </w:pPr>
    </w:p>
    <w:p w14:paraId="2EA44514" w14:textId="4B93C272" w:rsidR="00B53DCA" w:rsidRPr="006102AB" w:rsidDel="00897627" w:rsidRDefault="00B53DCA">
      <w:pPr>
        <w:pStyle w:val="Zkladntext1"/>
        <w:rPr>
          <w:ins w:id="1950" w:author="I.Yermakova" w:date="2022-01-06T13:01:00Z"/>
          <w:del w:id="1951" w:author="Пользователь Windows" w:date="2022-01-09T19:34:00Z"/>
          <w:rFonts w:asciiTheme="minorHAnsi" w:hAnsiTheme="minorHAnsi" w:cstheme="minorHAnsi"/>
          <w:sz w:val="24"/>
          <w:szCs w:val="24"/>
          <w:lang w:val="uk-UA"/>
          <w:rPrChange w:id="1952" w:author="Пользователь Windows" w:date="2022-01-09T18:15:00Z">
            <w:rPr>
              <w:ins w:id="1953" w:author="I.Yermakova" w:date="2022-01-06T13:01:00Z"/>
              <w:del w:id="1954" w:author="Пользователь Windows" w:date="2022-01-09T19:34:00Z"/>
              <w:lang w:val="uk-UA"/>
            </w:rPr>
          </w:rPrChange>
        </w:rPr>
        <w:pPrChange w:id="1955" w:author="I.Yermakova" w:date="2022-01-06T13:01:00Z">
          <w:pPr>
            <w:pStyle w:val="Zkladntext1"/>
            <w:numPr>
              <w:numId w:val="15"/>
            </w:numPr>
            <w:ind w:left="1004" w:firstLine="709"/>
          </w:pPr>
        </w:pPrChange>
      </w:pPr>
    </w:p>
    <w:p w14:paraId="25FDDD4A" w14:textId="7E977503" w:rsidR="00B53DCA" w:rsidRPr="006102AB" w:rsidDel="00897627" w:rsidRDefault="00B53DCA">
      <w:pPr>
        <w:pStyle w:val="Zkladntext1"/>
        <w:rPr>
          <w:ins w:id="1956" w:author="I.Yermakova" w:date="2022-01-06T13:01:00Z"/>
          <w:del w:id="1957" w:author="Пользователь Windows" w:date="2022-01-09T19:34:00Z"/>
          <w:rFonts w:asciiTheme="minorHAnsi" w:hAnsiTheme="minorHAnsi" w:cstheme="minorHAnsi"/>
          <w:sz w:val="24"/>
          <w:szCs w:val="24"/>
          <w:lang w:val="uk-UA"/>
          <w:rPrChange w:id="1958" w:author="Пользователь Windows" w:date="2022-01-09T18:15:00Z">
            <w:rPr>
              <w:ins w:id="1959" w:author="I.Yermakova" w:date="2022-01-06T13:01:00Z"/>
              <w:del w:id="1960" w:author="Пользователь Windows" w:date="2022-01-09T19:34:00Z"/>
              <w:lang w:val="uk-UA"/>
            </w:rPr>
          </w:rPrChange>
        </w:rPr>
        <w:pPrChange w:id="1961" w:author="I.Yermakova" w:date="2022-01-06T13:01:00Z">
          <w:pPr>
            <w:pStyle w:val="Zkladntext1"/>
            <w:numPr>
              <w:numId w:val="15"/>
            </w:numPr>
            <w:ind w:left="1004" w:firstLine="709"/>
          </w:pPr>
        </w:pPrChange>
      </w:pPr>
    </w:p>
    <w:p w14:paraId="649C3A43" w14:textId="1370FFFC" w:rsidR="00B53DCA" w:rsidRPr="006102AB" w:rsidDel="00897627" w:rsidRDefault="00B53DCA">
      <w:pPr>
        <w:pStyle w:val="Zkladntext1"/>
        <w:rPr>
          <w:ins w:id="1962" w:author="I.Yermakova" w:date="2022-01-06T13:01:00Z"/>
          <w:del w:id="1963" w:author="Пользователь Windows" w:date="2022-01-09T19:34:00Z"/>
          <w:rFonts w:asciiTheme="minorHAnsi" w:hAnsiTheme="minorHAnsi" w:cstheme="minorHAnsi"/>
          <w:sz w:val="24"/>
          <w:szCs w:val="24"/>
          <w:lang w:val="uk-UA"/>
          <w:rPrChange w:id="1964" w:author="Пользователь Windows" w:date="2022-01-09T18:15:00Z">
            <w:rPr>
              <w:ins w:id="1965" w:author="I.Yermakova" w:date="2022-01-06T13:01:00Z"/>
              <w:del w:id="1966" w:author="Пользователь Windows" w:date="2022-01-09T19:34:00Z"/>
              <w:lang w:val="uk-UA"/>
            </w:rPr>
          </w:rPrChange>
        </w:rPr>
        <w:pPrChange w:id="1967" w:author="I.Yermakova" w:date="2022-01-06T13:01:00Z">
          <w:pPr>
            <w:pStyle w:val="Zkladntext1"/>
            <w:numPr>
              <w:numId w:val="15"/>
            </w:numPr>
            <w:ind w:left="1004" w:firstLine="709"/>
          </w:pPr>
        </w:pPrChange>
      </w:pPr>
    </w:p>
    <w:p w14:paraId="34C49AEE" w14:textId="71191ED1" w:rsidR="00B53DCA" w:rsidRPr="006102AB" w:rsidDel="00897627" w:rsidRDefault="00B53DCA">
      <w:pPr>
        <w:pStyle w:val="Zkladntext1"/>
        <w:rPr>
          <w:ins w:id="1968" w:author="I.Yermakova" w:date="2022-01-06T13:01:00Z"/>
          <w:del w:id="1969" w:author="Пользователь Windows" w:date="2022-01-09T19:34:00Z"/>
          <w:rFonts w:asciiTheme="minorHAnsi" w:hAnsiTheme="minorHAnsi" w:cstheme="minorHAnsi"/>
          <w:sz w:val="24"/>
          <w:szCs w:val="24"/>
          <w:lang w:val="uk-UA"/>
          <w:rPrChange w:id="1970" w:author="Пользователь Windows" w:date="2022-01-09T18:15:00Z">
            <w:rPr>
              <w:ins w:id="1971" w:author="I.Yermakova" w:date="2022-01-06T13:01:00Z"/>
              <w:del w:id="1972" w:author="Пользователь Windows" w:date="2022-01-09T19:34:00Z"/>
              <w:lang w:val="uk-UA"/>
            </w:rPr>
          </w:rPrChange>
        </w:rPr>
        <w:pPrChange w:id="1973" w:author="I.Yermakova" w:date="2022-01-06T13:01:00Z">
          <w:pPr>
            <w:pStyle w:val="Zkladntext1"/>
            <w:numPr>
              <w:numId w:val="15"/>
            </w:numPr>
            <w:ind w:left="1004" w:firstLine="709"/>
          </w:pPr>
        </w:pPrChange>
      </w:pPr>
    </w:p>
    <w:p w14:paraId="052C014F" w14:textId="6BC02193" w:rsidR="00B53DCA" w:rsidRPr="006102AB" w:rsidDel="00897627" w:rsidRDefault="00B53DCA">
      <w:pPr>
        <w:pStyle w:val="Zkladntext1"/>
        <w:rPr>
          <w:ins w:id="1974" w:author="I.Yermakova" w:date="2022-01-06T13:01:00Z"/>
          <w:del w:id="1975" w:author="Пользователь Windows" w:date="2022-01-09T19:34:00Z"/>
          <w:rFonts w:asciiTheme="minorHAnsi" w:hAnsiTheme="minorHAnsi" w:cstheme="minorHAnsi"/>
          <w:sz w:val="24"/>
          <w:szCs w:val="24"/>
          <w:lang w:val="uk-UA"/>
          <w:rPrChange w:id="1976" w:author="Пользователь Windows" w:date="2022-01-09T18:15:00Z">
            <w:rPr>
              <w:ins w:id="1977" w:author="I.Yermakova" w:date="2022-01-06T13:01:00Z"/>
              <w:del w:id="1978" w:author="Пользователь Windows" w:date="2022-01-09T19:34:00Z"/>
              <w:lang w:val="uk-UA"/>
            </w:rPr>
          </w:rPrChange>
        </w:rPr>
        <w:pPrChange w:id="1979" w:author="I.Yermakova" w:date="2022-01-06T13:01:00Z">
          <w:pPr>
            <w:pStyle w:val="Zkladntext1"/>
            <w:numPr>
              <w:numId w:val="15"/>
            </w:numPr>
            <w:ind w:left="1004" w:firstLine="709"/>
          </w:pPr>
        </w:pPrChange>
      </w:pPr>
    </w:p>
    <w:p w14:paraId="1B3803F1" w14:textId="44D4E2BD" w:rsidR="00B53DCA" w:rsidRPr="006102AB" w:rsidDel="00897627" w:rsidRDefault="00B53DCA">
      <w:pPr>
        <w:pStyle w:val="Zkladntext1"/>
        <w:rPr>
          <w:ins w:id="1980" w:author="I.Yermakova" w:date="2022-01-06T13:01:00Z"/>
          <w:del w:id="1981" w:author="Пользователь Windows" w:date="2022-01-09T19:34:00Z"/>
          <w:rFonts w:asciiTheme="minorHAnsi" w:hAnsiTheme="minorHAnsi" w:cstheme="minorHAnsi"/>
          <w:sz w:val="24"/>
          <w:szCs w:val="24"/>
          <w:lang w:val="uk-UA"/>
          <w:rPrChange w:id="1982" w:author="Пользователь Windows" w:date="2022-01-09T18:15:00Z">
            <w:rPr>
              <w:ins w:id="1983" w:author="I.Yermakova" w:date="2022-01-06T13:01:00Z"/>
              <w:del w:id="1984" w:author="Пользователь Windows" w:date="2022-01-09T19:34:00Z"/>
              <w:lang w:val="uk-UA"/>
            </w:rPr>
          </w:rPrChange>
        </w:rPr>
        <w:pPrChange w:id="1985" w:author="I.Yermakova" w:date="2022-01-06T13:01:00Z">
          <w:pPr>
            <w:pStyle w:val="Zkladntext1"/>
            <w:numPr>
              <w:numId w:val="15"/>
            </w:numPr>
            <w:ind w:left="1004" w:firstLine="709"/>
          </w:pPr>
        </w:pPrChange>
      </w:pPr>
    </w:p>
    <w:p w14:paraId="7B08A98E" w14:textId="360B3A83" w:rsidR="00B53DCA" w:rsidRPr="006102AB" w:rsidDel="00897627" w:rsidRDefault="00B53DCA">
      <w:pPr>
        <w:pStyle w:val="Zkladntext1"/>
        <w:rPr>
          <w:ins w:id="1986" w:author="I.Yermakova" w:date="2022-01-06T13:01:00Z"/>
          <w:del w:id="1987" w:author="Пользователь Windows" w:date="2022-01-09T19:34:00Z"/>
          <w:rFonts w:asciiTheme="minorHAnsi" w:hAnsiTheme="minorHAnsi" w:cstheme="minorHAnsi"/>
          <w:sz w:val="24"/>
          <w:szCs w:val="24"/>
          <w:lang w:val="uk-UA"/>
          <w:rPrChange w:id="1988" w:author="Пользователь Windows" w:date="2022-01-09T18:15:00Z">
            <w:rPr>
              <w:ins w:id="1989" w:author="I.Yermakova" w:date="2022-01-06T13:01:00Z"/>
              <w:del w:id="1990" w:author="Пользователь Windows" w:date="2022-01-09T19:34:00Z"/>
              <w:lang w:val="uk-UA"/>
            </w:rPr>
          </w:rPrChange>
        </w:rPr>
        <w:pPrChange w:id="1991" w:author="I.Yermakova" w:date="2022-01-06T13:01:00Z">
          <w:pPr>
            <w:pStyle w:val="Zkladntext1"/>
            <w:numPr>
              <w:numId w:val="15"/>
            </w:numPr>
            <w:ind w:left="1004" w:firstLine="709"/>
          </w:pPr>
        </w:pPrChange>
      </w:pPr>
    </w:p>
    <w:p w14:paraId="5165DDDC" w14:textId="67D082DD" w:rsidR="00B53DCA" w:rsidRPr="006102AB" w:rsidDel="00897627" w:rsidRDefault="00B53DCA">
      <w:pPr>
        <w:pStyle w:val="Zkladntext1"/>
        <w:rPr>
          <w:ins w:id="1992" w:author="I.Yermakova" w:date="2022-01-06T13:01:00Z"/>
          <w:del w:id="1993" w:author="Пользователь Windows" w:date="2022-01-09T19:34:00Z"/>
          <w:rFonts w:asciiTheme="minorHAnsi" w:hAnsiTheme="minorHAnsi" w:cstheme="minorHAnsi"/>
          <w:sz w:val="24"/>
          <w:szCs w:val="24"/>
          <w:lang w:val="uk-UA"/>
          <w:rPrChange w:id="1994" w:author="Пользователь Windows" w:date="2022-01-09T18:15:00Z">
            <w:rPr>
              <w:ins w:id="1995" w:author="I.Yermakova" w:date="2022-01-06T13:01:00Z"/>
              <w:del w:id="1996" w:author="Пользователь Windows" w:date="2022-01-09T19:34:00Z"/>
              <w:lang w:val="uk-UA"/>
            </w:rPr>
          </w:rPrChange>
        </w:rPr>
        <w:pPrChange w:id="1997" w:author="I.Yermakova" w:date="2022-01-06T13:01:00Z">
          <w:pPr>
            <w:pStyle w:val="Zkladntext1"/>
            <w:numPr>
              <w:numId w:val="15"/>
            </w:numPr>
            <w:ind w:left="1004" w:firstLine="709"/>
          </w:pPr>
        </w:pPrChange>
      </w:pPr>
    </w:p>
    <w:p w14:paraId="0355A2FA" w14:textId="453938DE" w:rsidR="00B53DCA" w:rsidRPr="006102AB" w:rsidDel="00897627" w:rsidRDefault="00B53DCA">
      <w:pPr>
        <w:pStyle w:val="Zkladntext1"/>
        <w:rPr>
          <w:del w:id="1998" w:author="Пользователь Windows" w:date="2022-01-09T19:34:00Z"/>
          <w:rFonts w:asciiTheme="minorHAnsi" w:hAnsiTheme="minorHAnsi" w:cstheme="minorHAnsi"/>
          <w:sz w:val="24"/>
          <w:szCs w:val="24"/>
          <w:lang w:val="uk-UA"/>
          <w:rPrChange w:id="1999" w:author="Пользователь Windows" w:date="2022-01-09T18:15:00Z">
            <w:rPr>
              <w:del w:id="2000" w:author="Пользователь Windows" w:date="2022-01-09T19:34:00Z"/>
              <w:lang w:val="uk-UA"/>
            </w:rPr>
          </w:rPrChange>
        </w:rPr>
        <w:pPrChange w:id="2001" w:author="I.Yermakova" w:date="2022-01-06T13:01:00Z">
          <w:pPr>
            <w:pStyle w:val="Zkladntext1"/>
            <w:numPr>
              <w:numId w:val="15"/>
            </w:numPr>
            <w:ind w:left="1004" w:firstLine="709"/>
          </w:pPr>
        </w:pPrChange>
      </w:pPr>
    </w:p>
    <w:p w14:paraId="7CA02EBE" w14:textId="3F477BA8" w:rsidR="00AF576C" w:rsidRPr="006102AB" w:rsidDel="00897627" w:rsidRDefault="00AF576C" w:rsidP="00AF576C">
      <w:pPr>
        <w:pStyle w:val="Zkladntext1"/>
        <w:rPr>
          <w:del w:id="2002" w:author="Пользователь Windows" w:date="2022-01-09T19:34:00Z"/>
          <w:rFonts w:asciiTheme="minorHAnsi" w:hAnsiTheme="minorHAnsi" w:cstheme="minorHAnsi"/>
          <w:sz w:val="24"/>
          <w:szCs w:val="24"/>
          <w:lang w:val="uk-UA"/>
          <w:rPrChange w:id="2003" w:author="Пользователь Windows" w:date="2022-01-09T18:15:00Z">
            <w:rPr>
              <w:del w:id="2004" w:author="Пользователь Windows" w:date="2022-01-09T19:34:00Z"/>
              <w:lang w:val="uk-UA"/>
            </w:rPr>
          </w:rPrChange>
        </w:rPr>
      </w:pPr>
    </w:p>
    <w:p w14:paraId="282E1E85" w14:textId="688422F7" w:rsidR="00AF576C" w:rsidRDefault="00AF576C" w:rsidP="00AF576C">
      <w:pPr>
        <w:pStyle w:val="3"/>
        <w:numPr>
          <w:ilvl w:val="2"/>
          <w:numId w:val="7"/>
        </w:numPr>
        <w:tabs>
          <w:tab w:val="left" w:pos="-2552"/>
        </w:tabs>
        <w:spacing w:line="240" w:lineRule="auto"/>
        <w:ind w:left="0" w:firstLine="284"/>
        <w:rPr>
          <w:ins w:id="2005" w:author="OLENA PASHKOVA (NEPTUNE.UA)" w:date="2022-06-20T01:16:00Z"/>
          <w:rFonts w:asciiTheme="minorHAnsi" w:hAnsiTheme="minorHAnsi" w:cstheme="minorHAnsi"/>
          <w:color w:val="000000" w:themeColor="text1"/>
          <w:szCs w:val="24"/>
          <w:lang w:val="uk-UA"/>
        </w:rPr>
      </w:pPr>
      <w:bookmarkStart w:id="2006" w:name="_Toc67181018"/>
      <w:bookmarkStart w:id="2007" w:name="_Toc92644050"/>
      <w:r w:rsidRPr="006102AB">
        <w:rPr>
          <w:rFonts w:asciiTheme="minorHAnsi" w:hAnsiTheme="minorHAnsi" w:cstheme="minorHAnsi"/>
          <w:color w:val="000000" w:themeColor="text1"/>
          <w:szCs w:val="24"/>
          <w:lang w:val="uk-UA"/>
          <w:rPrChange w:id="2008" w:author="Пользователь Windows" w:date="2022-01-09T18:15:00Z">
            <w:rPr>
              <w:color w:val="000000" w:themeColor="text1"/>
              <w:szCs w:val="24"/>
              <w:lang w:val="uk-UA"/>
            </w:rPr>
          </w:rPrChange>
        </w:rPr>
        <w:t xml:space="preserve">Підготовка </w:t>
      </w:r>
      <w:ins w:id="2009" w:author="OLENA PASHKOVA (NEPTUNE.UA)" w:date="2022-06-20T01:23:00Z">
        <w:r w:rsidR="00E642EC">
          <w:rPr>
            <w:rFonts w:asciiTheme="minorHAnsi" w:hAnsiTheme="minorHAnsi" w:cstheme="minorHAnsi"/>
            <w:color w:val="000000" w:themeColor="text1"/>
            <w:szCs w:val="24"/>
            <w:lang w:val="uk-UA"/>
          </w:rPr>
          <w:t>Договору (</w:t>
        </w:r>
      </w:ins>
      <w:r w:rsidRPr="006102AB">
        <w:rPr>
          <w:rFonts w:asciiTheme="minorHAnsi" w:hAnsiTheme="minorHAnsi" w:cstheme="minorHAnsi"/>
          <w:color w:val="000000" w:themeColor="text1"/>
          <w:szCs w:val="24"/>
          <w:lang w:val="uk-UA"/>
          <w:rPrChange w:id="2010" w:author="Пользователь Windows" w:date="2022-01-09T18:15:00Z">
            <w:rPr>
              <w:color w:val="000000" w:themeColor="text1"/>
              <w:szCs w:val="24"/>
              <w:lang w:val="uk-UA"/>
            </w:rPr>
          </w:rPrChange>
        </w:rPr>
        <w:t>контракту</w:t>
      </w:r>
      <w:ins w:id="2011" w:author="OLENA PASHKOVA (NEPTUNE.UA)" w:date="2022-06-20T01:23:00Z">
        <w:r w:rsidR="00E642EC">
          <w:rPr>
            <w:rFonts w:asciiTheme="minorHAnsi" w:hAnsiTheme="minorHAnsi" w:cstheme="minorHAnsi"/>
            <w:color w:val="000000" w:themeColor="text1"/>
            <w:szCs w:val="24"/>
            <w:lang w:val="uk-UA"/>
          </w:rPr>
          <w:t>)</w:t>
        </w:r>
      </w:ins>
      <w:r w:rsidRPr="006102AB">
        <w:rPr>
          <w:rFonts w:asciiTheme="minorHAnsi" w:hAnsiTheme="minorHAnsi" w:cstheme="minorHAnsi"/>
          <w:color w:val="000000" w:themeColor="text1"/>
          <w:szCs w:val="24"/>
          <w:lang w:val="uk-UA"/>
          <w:rPrChange w:id="2012" w:author="Пользователь Windows" w:date="2022-01-09T18:15:00Z">
            <w:rPr>
              <w:color w:val="000000" w:themeColor="text1"/>
              <w:szCs w:val="24"/>
              <w:lang w:val="uk-UA"/>
            </w:rPr>
          </w:rPrChange>
        </w:rPr>
        <w:t>, перевірка, затвердження і підписання</w:t>
      </w:r>
      <w:bookmarkEnd w:id="2006"/>
      <w:bookmarkEnd w:id="2007"/>
    </w:p>
    <w:p w14:paraId="1372FEF4" w14:textId="3DAB80AD" w:rsidR="00F05C31" w:rsidRPr="00F05C31" w:rsidRDefault="00F05C31" w:rsidP="00F05C31">
      <w:pPr>
        <w:rPr>
          <w:ins w:id="2013" w:author="OLENA PASHKOVA (NEPTUNE.UA)" w:date="2022-06-20T01:16:00Z"/>
          <w:b/>
          <w:bCs/>
          <w:lang w:val="uk-UA"/>
          <w:rPrChange w:id="2014" w:author="OLENA PASHKOVA (NEPTUNE.UA)" w:date="2022-06-20T01:17:00Z">
            <w:rPr>
              <w:ins w:id="2015" w:author="OLENA PASHKOVA (NEPTUNE.UA)" w:date="2022-06-20T01:16:00Z"/>
              <w:lang w:val="uk-UA"/>
            </w:rPr>
          </w:rPrChange>
        </w:rPr>
      </w:pPr>
      <w:ins w:id="2016" w:author="OLENA PASHKOVA (NEPTUNE.UA)" w:date="2022-06-20T01:16:00Z">
        <w:r w:rsidRPr="00F05C31">
          <w:rPr>
            <w:b/>
            <w:bCs/>
            <w:lang w:val="uk-UA"/>
            <w:rPrChange w:id="2017" w:author="OLENA PASHKOVA (NEPTUNE.UA)" w:date="2022-06-20T01:17:00Z">
              <w:rPr>
                <w:lang w:val="uk-UA"/>
              </w:rPr>
            </w:rPrChange>
          </w:rPr>
          <w:t>Згідно Політики договір повинен бути підписаний до моменту здійснення закупівлі!</w:t>
        </w:r>
      </w:ins>
    </w:p>
    <w:p w14:paraId="2457996B" w14:textId="77777777" w:rsidR="00F05C31" w:rsidRPr="00F05C31" w:rsidRDefault="00F05C31" w:rsidP="00F05C31">
      <w:pPr>
        <w:pStyle w:val="a1"/>
        <w:rPr>
          <w:lang w:val="uk-UA"/>
          <w:rPrChange w:id="2018" w:author="OLENA PASHKOVA (NEPTUNE.UA)" w:date="2022-06-20T01:16:00Z">
            <w:rPr>
              <w:color w:val="000000" w:themeColor="text1"/>
              <w:szCs w:val="24"/>
              <w:lang w:val="uk-UA"/>
            </w:rPr>
          </w:rPrChange>
        </w:rPr>
        <w:pPrChange w:id="2019" w:author="OLENA PASHKOVA (NEPTUNE.UA)" w:date="2022-06-20T01:16:00Z">
          <w:pPr>
            <w:pStyle w:val="3"/>
            <w:numPr>
              <w:numId w:val="7"/>
            </w:numPr>
            <w:tabs>
              <w:tab w:val="clear" w:pos="0"/>
              <w:tab w:val="left" w:pos="-2552"/>
            </w:tabs>
            <w:spacing w:line="240" w:lineRule="auto"/>
            <w:ind w:left="0" w:firstLine="284"/>
          </w:pPr>
        </w:pPrChange>
      </w:pPr>
    </w:p>
    <w:p w14:paraId="4FFF5354" w14:textId="112CA5BE" w:rsidR="00E642EC" w:rsidRDefault="00F05C31" w:rsidP="00E642EC">
      <w:pPr>
        <w:pStyle w:val="a1"/>
        <w:numPr>
          <w:ilvl w:val="3"/>
          <w:numId w:val="7"/>
        </w:numPr>
        <w:rPr>
          <w:ins w:id="2020" w:author="OLENA PASHKOVA (NEPTUNE.UA)" w:date="2022-06-20T01:22:00Z"/>
          <w:rFonts w:asciiTheme="minorHAnsi" w:hAnsiTheme="minorHAnsi" w:cstheme="minorHAnsi"/>
          <w:color w:val="000000" w:themeColor="text1"/>
          <w:sz w:val="24"/>
          <w:szCs w:val="24"/>
          <w:lang w:val="uk-UA"/>
        </w:rPr>
      </w:pPr>
      <w:ins w:id="2021" w:author="OLENA PASHKOVA (NEPTUNE.UA)" w:date="2022-06-20T01:11:00Z">
        <w:r w:rsidRPr="00F05C31">
          <w:rPr>
            <w:rFonts w:asciiTheme="minorHAnsi" w:hAnsiTheme="minorHAnsi" w:cstheme="minorHAnsi"/>
            <w:color w:val="000000" w:themeColor="text1"/>
            <w:sz w:val="24"/>
            <w:szCs w:val="24"/>
            <w:lang w:val="uk-UA"/>
          </w:rPr>
          <w:t xml:space="preserve"> Ініціювання договору та складання проекту</w:t>
        </w:r>
      </w:ins>
      <w:ins w:id="2022" w:author="OLENA PASHKOVA (NEPTUNE.UA)" w:date="2022-06-20T01:22:00Z">
        <w:r w:rsidR="00E642EC">
          <w:rPr>
            <w:rFonts w:asciiTheme="minorHAnsi" w:hAnsiTheme="minorHAnsi" w:cstheme="minorHAnsi"/>
            <w:color w:val="000000" w:themeColor="text1"/>
            <w:sz w:val="24"/>
            <w:szCs w:val="24"/>
            <w:lang w:val="uk-UA"/>
          </w:rPr>
          <w:t xml:space="preserve"> договору</w:t>
        </w:r>
      </w:ins>
    </w:p>
    <w:p w14:paraId="4BD6CC8F" w14:textId="77777777" w:rsidR="00A1284F" w:rsidRDefault="00E642EC" w:rsidP="00E642EC">
      <w:pPr>
        <w:pStyle w:val="a1"/>
        <w:ind w:left="720"/>
        <w:rPr>
          <w:ins w:id="2023" w:author="OLENA PASHKOVA (NEPTUNE.UA)" w:date="2022-06-20T01:30:00Z"/>
          <w:rFonts w:asciiTheme="minorHAnsi" w:hAnsiTheme="minorHAnsi" w:cstheme="minorHAnsi"/>
          <w:color w:val="000000" w:themeColor="text1"/>
          <w:sz w:val="24"/>
          <w:szCs w:val="24"/>
          <w:lang w:val="uk-UA"/>
        </w:rPr>
      </w:pPr>
      <w:ins w:id="2024" w:author="OLENA PASHKOVA (NEPTUNE.UA)" w:date="2022-06-20T01:22:00Z">
        <w:r>
          <w:rPr>
            <w:rFonts w:asciiTheme="minorHAnsi" w:hAnsiTheme="minorHAnsi" w:cstheme="minorHAnsi"/>
            <w:color w:val="000000" w:themeColor="text1"/>
            <w:sz w:val="24"/>
            <w:szCs w:val="24"/>
            <w:lang w:val="uk-UA"/>
          </w:rPr>
          <w:t xml:space="preserve">До початку </w:t>
        </w:r>
      </w:ins>
      <w:ins w:id="2025" w:author="OLENA PASHKOVA (NEPTUNE.UA)" w:date="2022-06-20T01:23:00Z">
        <w:r>
          <w:rPr>
            <w:rFonts w:asciiTheme="minorHAnsi" w:hAnsiTheme="minorHAnsi" w:cstheme="minorHAnsi"/>
            <w:color w:val="000000" w:themeColor="text1"/>
            <w:sz w:val="24"/>
            <w:szCs w:val="24"/>
            <w:lang w:val="uk-UA"/>
          </w:rPr>
          <w:t xml:space="preserve">підготовки </w:t>
        </w:r>
      </w:ins>
      <w:ins w:id="2026" w:author="OLENA PASHKOVA (NEPTUNE.UA)" w:date="2022-06-20T01:21:00Z">
        <w:r w:rsidRPr="00E642EC">
          <w:rPr>
            <w:rFonts w:asciiTheme="minorHAnsi" w:hAnsiTheme="minorHAnsi" w:cstheme="minorHAnsi"/>
            <w:color w:val="000000" w:themeColor="text1"/>
            <w:sz w:val="24"/>
            <w:szCs w:val="24"/>
            <w:lang w:val="uk-UA"/>
          </w:rPr>
          <w:t xml:space="preserve"> Договору та до передачі його на узгодження зі службами </w:t>
        </w:r>
      </w:ins>
      <w:ins w:id="2027" w:author="OLENA PASHKOVA (NEPTUNE.UA)" w:date="2022-06-20T01:23:00Z">
        <w:r>
          <w:rPr>
            <w:rFonts w:asciiTheme="minorHAnsi" w:hAnsiTheme="minorHAnsi" w:cstheme="minorHAnsi"/>
            <w:color w:val="000000" w:themeColor="text1"/>
            <w:sz w:val="24"/>
            <w:szCs w:val="24"/>
            <w:lang w:val="uk-UA"/>
          </w:rPr>
          <w:t xml:space="preserve">Компанії </w:t>
        </w:r>
      </w:ins>
      <w:ins w:id="2028" w:author="OLENA PASHKOVA (NEPTUNE.UA)" w:date="2022-06-20T01:27:00Z">
        <w:r>
          <w:rPr>
            <w:rFonts w:asciiTheme="minorHAnsi" w:hAnsiTheme="minorHAnsi" w:cstheme="minorHAnsi"/>
            <w:color w:val="000000" w:themeColor="text1"/>
            <w:sz w:val="24"/>
            <w:szCs w:val="24"/>
            <w:lang w:val="uk-UA"/>
          </w:rPr>
          <w:t>ініціатор подає в фінансовий відд</w:t>
        </w:r>
      </w:ins>
      <w:ins w:id="2029" w:author="OLENA PASHKOVA (NEPTUNE.UA)" w:date="2022-06-20T01:28:00Z">
        <w:r>
          <w:rPr>
            <w:rFonts w:asciiTheme="minorHAnsi" w:hAnsiTheme="minorHAnsi" w:cstheme="minorHAnsi"/>
            <w:color w:val="000000" w:themeColor="text1"/>
            <w:sz w:val="24"/>
            <w:szCs w:val="24"/>
            <w:lang w:val="uk-UA"/>
          </w:rPr>
          <w:t xml:space="preserve">іл </w:t>
        </w:r>
      </w:ins>
      <w:ins w:id="2030" w:author="OLENA PASHKOVA (NEPTUNE.UA)" w:date="2022-06-20T01:27:00Z">
        <w:r>
          <w:rPr>
            <w:rFonts w:asciiTheme="minorHAnsi" w:hAnsiTheme="minorHAnsi" w:cstheme="minorHAnsi"/>
            <w:color w:val="000000" w:themeColor="text1"/>
            <w:sz w:val="24"/>
            <w:szCs w:val="24"/>
            <w:lang w:val="uk-UA"/>
          </w:rPr>
          <w:t xml:space="preserve"> всі необхідні </w:t>
        </w:r>
      </w:ins>
      <w:ins w:id="2031" w:author="OLENA PASHKOVA (NEPTUNE.UA)" w:date="2022-06-20T01:29:00Z">
        <w:r w:rsidR="00A1284F">
          <w:rPr>
            <w:rFonts w:asciiTheme="minorHAnsi" w:hAnsiTheme="minorHAnsi" w:cstheme="minorHAnsi"/>
            <w:color w:val="000000" w:themeColor="text1"/>
            <w:sz w:val="24"/>
            <w:szCs w:val="24"/>
            <w:lang w:val="uk-UA"/>
          </w:rPr>
          <w:t xml:space="preserve">для реєстрації контрагенту в клієнтській базі Компанії </w:t>
        </w:r>
      </w:ins>
      <w:ins w:id="2032" w:author="OLENA PASHKOVA (NEPTUNE.UA)" w:date="2022-06-20T01:27:00Z">
        <w:r>
          <w:rPr>
            <w:rFonts w:asciiTheme="minorHAnsi" w:hAnsiTheme="minorHAnsi" w:cstheme="minorHAnsi"/>
            <w:color w:val="000000" w:themeColor="text1"/>
            <w:sz w:val="24"/>
            <w:szCs w:val="24"/>
            <w:lang w:val="uk-UA"/>
          </w:rPr>
          <w:t>документи</w:t>
        </w:r>
      </w:ins>
      <w:ins w:id="2033" w:author="OLENA PASHKOVA (NEPTUNE.UA)" w:date="2022-06-20T01:29:00Z">
        <w:r w:rsidR="00A1284F">
          <w:rPr>
            <w:rFonts w:asciiTheme="minorHAnsi" w:hAnsiTheme="minorHAnsi" w:cstheme="minorHAnsi"/>
            <w:color w:val="000000" w:themeColor="text1"/>
            <w:sz w:val="24"/>
            <w:szCs w:val="24"/>
            <w:lang w:val="uk-UA"/>
          </w:rPr>
          <w:t xml:space="preserve">. </w:t>
        </w:r>
      </w:ins>
      <w:ins w:id="2034" w:author="OLENA PASHKOVA (NEPTUNE.UA)" w:date="2022-06-20T01:30:00Z">
        <w:r w:rsidR="00A1284F">
          <w:rPr>
            <w:rFonts w:asciiTheme="minorHAnsi" w:hAnsiTheme="minorHAnsi" w:cstheme="minorHAnsi"/>
            <w:color w:val="000000" w:themeColor="text1"/>
            <w:sz w:val="24"/>
            <w:szCs w:val="24"/>
            <w:lang w:val="uk-UA"/>
          </w:rPr>
          <w:t xml:space="preserve">Без такої реєстрації договори на узгодження не передаються. </w:t>
        </w:r>
      </w:ins>
      <w:ins w:id="2035" w:author="OLENA PASHKOVA (NEPTUNE.UA)" w:date="2022-06-20T01:27:00Z">
        <w:r>
          <w:rPr>
            <w:rFonts w:asciiTheme="minorHAnsi" w:hAnsiTheme="minorHAnsi" w:cstheme="minorHAnsi"/>
            <w:color w:val="000000" w:themeColor="text1"/>
            <w:sz w:val="24"/>
            <w:szCs w:val="24"/>
            <w:lang w:val="uk-UA"/>
          </w:rPr>
          <w:t xml:space="preserve"> </w:t>
        </w:r>
      </w:ins>
    </w:p>
    <w:p w14:paraId="7FD4DF70" w14:textId="47E57A66" w:rsidR="00F05C31" w:rsidRPr="00A1284F" w:rsidRDefault="00F05C31" w:rsidP="00E642EC">
      <w:pPr>
        <w:pStyle w:val="a1"/>
        <w:ind w:left="720"/>
        <w:rPr>
          <w:ins w:id="2036" w:author="OLENA PASHKOVA (NEPTUNE.UA)" w:date="2022-06-20T01:11:00Z"/>
          <w:rFonts w:asciiTheme="minorHAnsi" w:hAnsiTheme="minorHAnsi" w:cstheme="minorHAnsi"/>
          <w:color w:val="000000" w:themeColor="text1"/>
          <w:sz w:val="24"/>
          <w:szCs w:val="24"/>
          <w:lang w:val="uk-UA"/>
        </w:rPr>
        <w:pPrChange w:id="2037" w:author="OLENA PASHKOVA (NEPTUNE.UA)" w:date="2022-06-20T01:22:00Z">
          <w:pPr>
            <w:pStyle w:val="a1"/>
            <w:numPr>
              <w:ilvl w:val="3"/>
              <w:numId w:val="7"/>
            </w:numPr>
            <w:ind w:left="720" w:hanging="720"/>
          </w:pPr>
        </w:pPrChange>
      </w:pPr>
      <w:ins w:id="2038" w:author="OLENA PASHKOVA (NEPTUNE.UA)" w:date="2022-06-20T01:11:00Z">
        <w:r w:rsidRPr="00E642EC">
          <w:rPr>
            <w:rFonts w:asciiTheme="minorHAnsi" w:hAnsiTheme="minorHAnsi" w:cstheme="minorHAnsi"/>
            <w:color w:val="000000" w:themeColor="text1"/>
            <w:sz w:val="24"/>
            <w:szCs w:val="24"/>
            <w:lang w:val="uk-UA"/>
          </w:rPr>
          <w:t xml:space="preserve">Ініціатором договору є </w:t>
        </w:r>
      </w:ins>
      <w:ins w:id="2039" w:author="OLENA PASHKOVA (NEPTUNE.UA)" w:date="2022-06-20T01:12:00Z">
        <w:r w:rsidRPr="00E642EC">
          <w:rPr>
            <w:rFonts w:asciiTheme="minorHAnsi" w:hAnsiTheme="minorHAnsi" w:cstheme="minorHAnsi"/>
            <w:color w:val="000000" w:themeColor="text1"/>
            <w:sz w:val="24"/>
            <w:szCs w:val="24"/>
            <w:lang w:val="uk-UA"/>
          </w:rPr>
          <w:t xml:space="preserve">відповідний співробітник відділу </w:t>
        </w:r>
        <w:proofErr w:type="spellStart"/>
        <w:r w:rsidRPr="00E642EC">
          <w:rPr>
            <w:rFonts w:asciiTheme="minorHAnsi" w:hAnsiTheme="minorHAnsi" w:cstheme="minorHAnsi"/>
            <w:color w:val="000000" w:themeColor="text1"/>
            <w:sz w:val="24"/>
            <w:szCs w:val="24"/>
            <w:lang w:val="uk-UA"/>
          </w:rPr>
          <w:t>закупівель</w:t>
        </w:r>
        <w:proofErr w:type="spellEnd"/>
        <w:r w:rsidRPr="00E642EC">
          <w:rPr>
            <w:rFonts w:asciiTheme="minorHAnsi" w:hAnsiTheme="minorHAnsi" w:cstheme="minorHAnsi"/>
            <w:color w:val="000000" w:themeColor="text1"/>
            <w:sz w:val="24"/>
            <w:szCs w:val="24"/>
            <w:lang w:val="uk-UA"/>
          </w:rPr>
          <w:t>, окрім випадків</w:t>
        </w:r>
      </w:ins>
      <w:ins w:id="2040" w:author="OLENA PASHKOVA (NEPTUNE.UA)" w:date="2022-06-20T01:13:00Z">
        <w:r w:rsidRPr="00E642EC">
          <w:rPr>
            <w:rFonts w:asciiTheme="minorHAnsi" w:hAnsiTheme="minorHAnsi" w:cstheme="minorHAnsi"/>
            <w:color w:val="000000" w:themeColor="text1"/>
            <w:sz w:val="24"/>
            <w:szCs w:val="24"/>
            <w:lang w:val="uk-UA"/>
          </w:rPr>
          <w:t xml:space="preserve"> коли договір укладається без залучення відділу </w:t>
        </w:r>
        <w:proofErr w:type="spellStart"/>
        <w:r w:rsidRPr="00E642EC">
          <w:rPr>
            <w:rFonts w:asciiTheme="minorHAnsi" w:hAnsiTheme="minorHAnsi" w:cstheme="minorHAnsi"/>
            <w:color w:val="000000" w:themeColor="text1"/>
            <w:sz w:val="24"/>
            <w:szCs w:val="24"/>
            <w:lang w:val="uk-UA"/>
          </w:rPr>
          <w:t>закупівель</w:t>
        </w:r>
        <w:proofErr w:type="spellEnd"/>
        <w:r w:rsidRPr="00E642EC">
          <w:rPr>
            <w:rFonts w:asciiTheme="minorHAnsi" w:hAnsiTheme="minorHAnsi" w:cstheme="minorHAnsi"/>
            <w:color w:val="000000" w:themeColor="text1"/>
            <w:sz w:val="24"/>
            <w:szCs w:val="24"/>
            <w:lang w:val="uk-UA"/>
          </w:rPr>
          <w:t xml:space="preserve"> згідно до цієї Політики та Додатку 4 </w:t>
        </w:r>
      </w:ins>
      <w:ins w:id="2041" w:author="OLENA PASHKOVA (NEPTUNE.UA)" w:date="2022-06-20T01:14:00Z">
        <w:r w:rsidRPr="00E642EC">
          <w:rPr>
            <w:rFonts w:asciiTheme="minorHAnsi" w:hAnsiTheme="minorHAnsi" w:cstheme="minorHAnsi"/>
            <w:color w:val="000000" w:themeColor="text1"/>
            <w:sz w:val="24"/>
            <w:szCs w:val="24"/>
            <w:lang w:val="uk-UA"/>
          </w:rPr>
          <w:t>( в такому випадку ініціатором договору є керівник відділу,</w:t>
        </w:r>
      </w:ins>
      <w:ins w:id="2042" w:author="OLENA PASHKOVA (NEPTUNE.UA)" w:date="2022-06-20T01:15:00Z">
        <w:r w:rsidRPr="00E642EC">
          <w:rPr>
            <w:rFonts w:asciiTheme="minorHAnsi" w:hAnsiTheme="minorHAnsi" w:cstheme="minorHAnsi"/>
            <w:color w:val="000000" w:themeColor="text1"/>
            <w:sz w:val="24"/>
            <w:szCs w:val="24"/>
            <w:lang w:val="uk-UA"/>
          </w:rPr>
          <w:t xml:space="preserve"> який є ініціатором заявки)</w:t>
        </w:r>
      </w:ins>
      <w:ins w:id="2043" w:author="OLENA PASHKOVA (NEPTUNE.UA)" w:date="2022-06-20T01:14:00Z">
        <w:r w:rsidRPr="00E642EC">
          <w:rPr>
            <w:rFonts w:asciiTheme="minorHAnsi" w:hAnsiTheme="minorHAnsi" w:cstheme="minorHAnsi"/>
            <w:color w:val="000000" w:themeColor="text1"/>
            <w:sz w:val="24"/>
            <w:szCs w:val="24"/>
            <w:lang w:val="uk-UA"/>
          </w:rPr>
          <w:t xml:space="preserve"> </w:t>
        </w:r>
      </w:ins>
      <w:ins w:id="2044" w:author="OLENA PASHKOVA (NEPTUNE.UA)" w:date="2022-06-20T01:13:00Z">
        <w:r w:rsidRPr="00A1284F">
          <w:rPr>
            <w:rFonts w:asciiTheme="minorHAnsi" w:hAnsiTheme="minorHAnsi" w:cstheme="minorHAnsi"/>
            <w:color w:val="000000" w:themeColor="text1"/>
            <w:sz w:val="24"/>
            <w:szCs w:val="24"/>
            <w:lang w:val="uk-UA"/>
          </w:rPr>
          <w:t xml:space="preserve">. </w:t>
        </w:r>
      </w:ins>
      <w:ins w:id="2045" w:author="OLENA PASHKOVA (NEPTUNE.UA)" w:date="2022-06-20T01:17:00Z">
        <w:r w:rsidRPr="00A1284F">
          <w:rPr>
            <w:rFonts w:asciiTheme="minorHAnsi" w:hAnsiTheme="minorHAnsi" w:cstheme="minorHAnsi"/>
            <w:color w:val="000000" w:themeColor="text1"/>
            <w:sz w:val="24"/>
            <w:szCs w:val="24"/>
            <w:lang w:val="uk-UA"/>
          </w:rPr>
          <w:t xml:space="preserve">Ініціатор договору </w:t>
        </w:r>
      </w:ins>
      <w:ins w:id="2046" w:author="OLENA PASHKOVA (NEPTUNE.UA)" w:date="2022-06-20T01:11:00Z">
        <w:r w:rsidRPr="00A1284F">
          <w:rPr>
            <w:rFonts w:asciiTheme="minorHAnsi" w:hAnsiTheme="minorHAnsi" w:cstheme="minorHAnsi"/>
            <w:color w:val="000000" w:themeColor="text1"/>
            <w:sz w:val="24"/>
            <w:szCs w:val="24"/>
            <w:lang w:val="uk-UA"/>
          </w:rPr>
          <w:t>відповідальний за його виконання</w:t>
        </w:r>
      </w:ins>
      <w:ins w:id="2047" w:author="OLENA PASHKOVA (NEPTUNE.UA)" w:date="2022-06-20T01:18:00Z">
        <w:r w:rsidRPr="00A1284F">
          <w:rPr>
            <w:rFonts w:asciiTheme="minorHAnsi" w:hAnsiTheme="minorHAnsi" w:cstheme="minorHAnsi"/>
            <w:color w:val="000000" w:themeColor="text1"/>
            <w:sz w:val="24"/>
            <w:szCs w:val="24"/>
            <w:lang w:val="uk-UA"/>
          </w:rPr>
          <w:t xml:space="preserve"> сумісно із ініціатором заявки.</w:t>
        </w:r>
      </w:ins>
      <w:ins w:id="2048" w:author="OLENA PASHKOVA (NEPTUNE.UA)" w:date="2022-06-20T01:11:00Z">
        <w:r w:rsidRPr="00A1284F">
          <w:rPr>
            <w:rFonts w:asciiTheme="minorHAnsi" w:hAnsiTheme="minorHAnsi" w:cstheme="minorHAnsi"/>
            <w:color w:val="000000" w:themeColor="text1"/>
            <w:sz w:val="24"/>
            <w:szCs w:val="24"/>
            <w:lang w:val="uk-UA"/>
          </w:rPr>
          <w:t xml:space="preserve"> </w:t>
        </w:r>
      </w:ins>
      <w:ins w:id="2049" w:author="OLENA PASHKOVA (NEPTUNE.UA)" w:date="2022-06-20T01:18:00Z">
        <w:r w:rsidRPr="00A1284F">
          <w:rPr>
            <w:rFonts w:asciiTheme="minorHAnsi" w:hAnsiTheme="minorHAnsi" w:cstheme="minorHAnsi"/>
            <w:color w:val="000000" w:themeColor="text1"/>
            <w:sz w:val="24"/>
            <w:szCs w:val="24"/>
            <w:lang w:val="uk-UA"/>
          </w:rPr>
          <w:t xml:space="preserve">Ініціатор договору </w:t>
        </w:r>
      </w:ins>
      <w:ins w:id="2050" w:author="OLENA PASHKOVA (NEPTUNE.UA)" w:date="2022-06-20T01:11:00Z">
        <w:r w:rsidRPr="00A1284F">
          <w:rPr>
            <w:rFonts w:asciiTheme="minorHAnsi" w:hAnsiTheme="minorHAnsi" w:cstheme="minorHAnsi"/>
            <w:color w:val="000000" w:themeColor="text1"/>
            <w:sz w:val="24"/>
            <w:szCs w:val="24"/>
            <w:lang w:val="uk-UA"/>
          </w:rPr>
          <w:t xml:space="preserve">проводить попередню перевірку </w:t>
        </w:r>
      </w:ins>
      <w:ins w:id="2051" w:author="OLENA PASHKOVA (NEPTUNE.UA)" w:date="2022-06-20T01:20:00Z">
        <w:r w:rsidR="00E642EC" w:rsidRPr="008D7A7E">
          <w:rPr>
            <w:rFonts w:asciiTheme="minorHAnsi" w:hAnsiTheme="minorHAnsi" w:cstheme="minorHAnsi"/>
            <w:color w:val="000000" w:themeColor="text1"/>
            <w:sz w:val="24"/>
            <w:szCs w:val="24"/>
            <w:lang w:val="uk-UA"/>
          </w:rPr>
          <w:t xml:space="preserve">всіх </w:t>
        </w:r>
      </w:ins>
      <w:ins w:id="2052" w:author="OLENA PASHKOVA (NEPTUNE.UA)" w:date="2022-06-20T01:11:00Z">
        <w:r w:rsidRPr="000A437D">
          <w:rPr>
            <w:rFonts w:asciiTheme="minorHAnsi" w:hAnsiTheme="minorHAnsi" w:cstheme="minorHAnsi"/>
            <w:color w:val="000000" w:themeColor="text1"/>
            <w:sz w:val="24"/>
            <w:szCs w:val="24"/>
            <w:lang w:val="uk-UA"/>
          </w:rPr>
          <w:t xml:space="preserve">умов проекту договору </w:t>
        </w:r>
        <w:r w:rsidRPr="002569BC">
          <w:rPr>
            <w:rFonts w:asciiTheme="minorHAnsi" w:hAnsiTheme="minorHAnsi" w:cstheme="minorHAnsi"/>
            <w:color w:val="000000" w:themeColor="text1"/>
            <w:sz w:val="24"/>
            <w:szCs w:val="24"/>
            <w:lang w:val="uk-UA"/>
          </w:rPr>
          <w:t>та здійснює підготовку проекту договору</w:t>
        </w:r>
      </w:ins>
      <w:ins w:id="2053" w:author="OLENA PASHKOVA (NEPTUNE.UA)" w:date="2022-06-20T01:20:00Z">
        <w:r w:rsidR="00E642EC" w:rsidRPr="002F2EC8">
          <w:rPr>
            <w:rFonts w:asciiTheme="minorHAnsi" w:hAnsiTheme="minorHAnsi" w:cstheme="minorHAnsi"/>
            <w:color w:val="000000" w:themeColor="text1"/>
            <w:sz w:val="24"/>
            <w:szCs w:val="24"/>
            <w:lang w:val="uk-UA"/>
          </w:rPr>
          <w:t xml:space="preserve"> згідно </w:t>
        </w:r>
      </w:ins>
      <w:ins w:id="2054" w:author="OLENA PASHKOVA (NEPTUNE.UA)" w:date="2022-06-20T01:31:00Z">
        <w:r w:rsidR="00A1284F">
          <w:rPr>
            <w:rFonts w:asciiTheme="minorHAnsi" w:hAnsiTheme="minorHAnsi" w:cstheme="minorHAnsi"/>
            <w:color w:val="000000" w:themeColor="text1"/>
            <w:sz w:val="24"/>
            <w:szCs w:val="24"/>
            <w:lang w:val="uk-UA"/>
          </w:rPr>
          <w:t>І</w:t>
        </w:r>
      </w:ins>
      <w:ins w:id="2055" w:author="OLENA PASHKOVA (NEPTUNE.UA)" w:date="2022-06-20T01:20:00Z">
        <w:r w:rsidR="00E642EC" w:rsidRPr="00A1284F">
          <w:rPr>
            <w:rFonts w:asciiTheme="minorHAnsi" w:hAnsiTheme="minorHAnsi" w:cstheme="minorHAnsi"/>
            <w:color w:val="000000" w:themeColor="text1"/>
            <w:sz w:val="24"/>
            <w:szCs w:val="24"/>
            <w:lang w:val="uk-UA"/>
          </w:rPr>
          <w:t xml:space="preserve">нструкції </w:t>
        </w:r>
      </w:ins>
      <w:ins w:id="2056" w:author="OLENA PASHKOVA (NEPTUNE.UA)" w:date="2022-06-20T01:32:00Z">
        <w:r w:rsidR="00A1284F" w:rsidRPr="00A1284F">
          <w:rPr>
            <w:rFonts w:asciiTheme="minorHAnsi" w:hAnsiTheme="minorHAnsi" w:cstheme="minorHAnsi"/>
            <w:color w:val="000000" w:themeColor="text1"/>
            <w:sz w:val="24"/>
            <w:szCs w:val="24"/>
            <w:lang w:val="uk-UA"/>
          </w:rPr>
          <w:t xml:space="preserve">по заповненню та перевірці договорів ініціатором </w:t>
        </w:r>
      </w:ins>
      <w:ins w:id="2057" w:author="OLENA PASHKOVA (NEPTUNE.UA)" w:date="2022-06-20T01:20:00Z">
        <w:r w:rsidR="00E642EC" w:rsidRPr="00A1284F">
          <w:rPr>
            <w:rFonts w:asciiTheme="minorHAnsi" w:hAnsiTheme="minorHAnsi" w:cstheme="minorHAnsi"/>
            <w:color w:val="000000" w:themeColor="text1"/>
            <w:sz w:val="24"/>
            <w:szCs w:val="24"/>
            <w:lang w:val="uk-UA"/>
          </w:rPr>
          <w:t>(Додаток 7)</w:t>
        </w:r>
      </w:ins>
      <w:ins w:id="2058" w:author="OLENA PASHKOVA (NEPTUNE.UA)" w:date="2022-06-20T01:11:00Z">
        <w:r w:rsidRPr="00A1284F">
          <w:rPr>
            <w:rFonts w:asciiTheme="minorHAnsi" w:hAnsiTheme="minorHAnsi" w:cstheme="minorHAnsi"/>
            <w:color w:val="000000" w:themeColor="text1"/>
            <w:sz w:val="24"/>
            <w:szCs w:val="24"/>
            <w:lang w:val="uk-UA"/>
          </w:rPr>
          <w:t xml:space="preserve">. </w:t>
        </w:r>
      </w:ins>
    </w:p>
    <w:p w14:paraId="0BBD109D" w14:textId="488D0557" w:rsidR="00F05C31" w:rsidRPr="00F05C31" w:rsidRDefault="00F05C31" w:rsidP="00F05C31">
      <w:pPr>
        <w:pStyle w:val="a1"/>
        <w:numPr>
          <w:ilvl w:val="3"/>
          <w:numId w:val="7"/>
        </w:numPr>
        <w:rPr>
          <w:ins w:id="2059" w:author="OLENA PASHKOVA (NEPTUNE.UA)" w:date="2022-06-20T01:11:00Z"/>
          <w:rFonts w:asciiTheme="minorHAnsi" w:hAnsiTheme="minorHAnsi" w:cstheme="minorHAnsi"/>
          <w:color w:val="000000" w:themeColor="text1"/>
          <w:sz w:val="24"/>
          <w:szCs w:val="24"/>
          <w:lang w:val="uk-UA"/>
        </w:rPr>
      </w:pPr>
      <w:ins w:id="2060" w:author="OLENA PASHKOVA (NEPTUNE.UA)" w:date="2022-06-20T01:11:00Z">
        <w:r w:rsidRPr="00F05C31">
          <w:rPr>
            <w:rFonts w:asciiTheme="minorHAnsi" w:hAnsiTheme="minorHAnsi" w:cstheme="minorHAnsi"/>
            <w:color w:val="000000" w:themeColor="text1"/>
            <w:sz w:val="24"/>
            <w:szCs w:val="24"/>
            <w:lang w:val="uk-UA"/>
          </w:rPr>
          <w:t xml:space="preserve"> Підготовка проекту  Договору  проводиться наступним чином:</w:t>
        </w:r>
      </w:ins>
    </w:p>
    <w:p w14:paraId="6F3309C2" w14:textId="1D455893" w:rsidR="00F05C31" w:rsidRPr="00F05C31" w:rsidRDefault="00F05C31" w:rsidP="00A1284F">
      <w:pPr>
        <w:pStyle w:val="a1"/>
        <w:ind w:left="720"/>
        <w:rPr>
          <w:ins w:id="2061" w:author="OLENA PASHKOVA (NEPTUNE.UA)" w:date="2022-06-20T01:11:00Z"/>
          <w:rFonts w:asciiTheme="minorHAnsi" w:hAnsiTheme="minorHAnsi" w:cstheme="minorHAnsi"/>
          <w:color w:val="000000" w:themeColor="text1"/>
          <w:sz w:val="24"/>
          <w:szCs w:val="24"/>
          <w:lang w:val="uk-UA"/>
        </w:rPr>
        <w:pPrChange w:id="2062" w:author="OLENA PASHKOVA (NEPTUNE.UA)" w:date="2022-06-20T01:33:00Z">
          <w:pPr>
            <w:pStyle w:val="a1"/>
            <w:numPr>
              <w:ilvl w:val="3"/>
              <w:numId w:val="7"/>
            </w:numPr>
            <w:ind w:left="720" w:hanging="720"/>
          </w:pPr>
        </w:pPrChange>
      </w:pPr>
      <w:ins w:id="2063" w:author="OLENA PASHKOVA (NEPTUNE.UA)" w:date="2022-06-20T01:11:00Z">
        <w:r w:rsidRPr="00F05C31">
          <w:rPr>
            <w:rFonts w:asciiTheme="minorHAnsi" w:hAnsiTheme="minorHAnsi" w:cstheme="minorHAnsi"/>
            <w:color w:val="000000" w:themeColor="text1"/>
            <w:sz w:val="24"/>
            <w:szCs w:val="24"/>
            <w:lang w:val="uk-UA"/>
          </w:rPr>
          <w:t xml:space="preserve">- шляхом взяття за основу </w:t>
        </w:r>
      </w:ins>
      <w:ins w:id="2064" w:author="OLENA PASHKOVA (NEPTUNE.UA)" w:date="2022-06-20T01:35:00Z">
        <w:r w:rsidR="00A1284F">
          <w:rPr>
            <w:rFonts w:asciiTheme="minorHAnsi" w:hAnsiTheme="minorHAnsi" w:cstheme="minorHAnsi"/>
            <w:color w:val="000000" w:themeColor="text1"/>
            <w:sz w:val="24"/>
            <w:szCs w:val="24"/>
            <w:lang w:val="uk-UA"/>
          </w:rPr>
          <w:t xml:space="preserve">стандартного </w:t>
        </w:r>
      </w:ins>
      <w:ins w:id="2065" w:author="OLENA PASHKOVA (NEPTUNE.UA)" w:date="2022-06-20T01:36:00Z">
        <w:r w:rsidR="00A1284F">
          <w:rPr>
            <w:rFonts w:asciiTheme="minorHAnsi" w:hAnsiTheme="minorHAnsi" w:cstheme="minorHAnsi"/>
            <w:color w:val="000000" w:themeColor="text1"/>
            <w:sz w:val="24"/>
            <w:szCs w:val="24"/>
            <w:lang w:val="uk-UA"/>
          </w:rPr>
          <w:t>договору компанії (</w:t>
        </w:r>
      </w:ins>
      <w:ins w:id="2066" w:author="OLENA PASHKOVA (NEPTUNE.UA)" w:date="2022-06-20T01:11:00Z">
        <w:r w:rsidRPr="00F05C31">
          <w:rPr>
            <w:rFonts w:asciiTheme="minorHAnsi" w:hAnsiTheme="minorHAnsi" w:cstheme="minorHAnsi"/>
            <w:color w:val="000000" w:themeColor="text1"/>
            <w:sz w:val="24"/>
            <w:szCs w:val="24"/>
            <w:lang w:val="uk-UA"/>
          </w:rPr>
          <w:t>шаблон договору</w:t>
        </w:r>
      </w:ins>
      <w:ins w:id="2067" w:author="OLENA PASHKOVA (NEPTUNE.UA)" w:date="2022-06-20T01:36:00Z">
        <w:r w:rsidR="00A1284F">
          <w:rPr>
            <w:rFonts w:asciiTheme="minorHAnsi" w:hAnsiTheme="minorHAnsi" w:cstheme="minorHAnsi"/>
            <w:color w:val="000000" w:themeColor="text1"/>
            <w:sz w:val="24"/>
            <w:szCs w:val="24"/>
            <w:lang w:val="uk-UA"/>
          </w:rPr>
          <w:t>)</w:t>
        </w:r>
      </w:ins>
      <w:ins w:id="2068" w:author="OLENA PASHKOVA (NEPTUNE.UA)" w:date="2022-06-20T01:11:00Z">
        <w:r w:rsidRPr="00F05C31">
          <w:rPr>
            <w:rFonts w:asciiTheme="minorHAnsi" w:hAnsiTheme="minorHAnsi" w:cstheme="minorHAnsi"/>
            <w:color w:val="000000" w:themeColor="text1"/>
            <w:sz w:val="24"/>
            <w:szCs w:val="24"/>
            <w:lang w:val="uk-UA"/>
          </w:rPr>
          <w:t>,  затверджено</w:t>
        </w:r>
      </w:ins>
      <w:ins w:id="2069" w:author="OLENA PASHKOVA (NEPTUNE.UA)" w:date="2022-06-20T01:33:00Z">
        <w:r w:rsidR="00A1284F">
          <w:rPr>
            <w:rFonts w:asciiTheme="minorHAnsi" w:hAnsiTheme="minorHAnsi" w:cstheme="minorHAnsi"/>
            <w:color w:val="000000" w:themeColor="text1"/>
            <w:sz w:val="24"/>
            <w:szCs w:val="24"/>
            <w:lang w:val="uk-UA"/>
          </w:rPr>
          <w:t xml:space="preserve">го Компанією </w:t>
        </w:r>
      </w:ins>
      <w:ins w:id="2070" w:author="OLENA PASHKOVA (NEPTUNE.UA)" w:date="2022-06-20T01:11:00Z">
        <w:r w:rsidRPr="00F05C31">
          <w:rPr>
            <w:rFonts w:asciiTheme="minorHAnsi" w:hAnsiTheme="minorHAnsi" w:cstheme="minorHAnsi"/>
            <w:color w:val="000000" w:themeColor="text1"/>
            <w:sz w:val="24"/>
            <w:szCs w:val="24"/>
            <w:lang w:val="uk-UA"/>
          </w:rPr>
          <w:t xml:space="preserve"> у встановленому ц</w:t>
        </w:r>
      </w:ins>
      <w:ins w:id="2071" w:author="OLENA PASHKOVA (NEPTUNE.UA)" w:date="2022-06-20T01:33:00Z">
        <w:r w:rsidR="00A1284F">
          <w:rPr>
            <w:rFonts w:asciiTheme="minorHAnsi" w:hAnsiTheme="minorHAnsi" w:cstheme="minorHAnsi"/>
            <w:color w:val="000000" w:themeColor="text1"/>
            <w:sz w:val="24"/>
            <w:szCs w:val="24"/>
            <w:lang w:val="uk-UA"/>
          </w:rPr>
          <w:t xml:space="preserve">ією Політикою </w:t>
        </w:r>
      </w:ins>
      <w:ins w:id="2072" w:author="OLENA PASHKOVA (NEPTUNE.UA)" w:date="2022-06-20T01:11:00Z">
        <w:r w:rsidRPr="00F05C31">
          <w:rPr>
            <w:rFonts w:asciiTheme="minorHAnsi" w:hAnsiTheme="minorHAnsi" w:cstheme="minorHAnsi"/>
            <w:color w:val="000000" w:themeColor="text1"/>
            <w:sz w:val="24"/>
            <w:szCs w:val="24"/>
            <w:lang w:val="uk-UA"/>
          </w:rPr>
          <w:t>порядку.</w:t>
        </w:r>
      </w:ins>
    </w:p>
    <w:p w14:paraId="0C559296" w14:textId="140A568F" w:rsidR="00AF576C" w:rsidRPr="006102AB" w:rsidRDefault="00F05C31" w:rsidP="00A1284F">
      <w:pPr>
        <w:pStyle w:val="a1"/>
        <w:ind w:left="720"/>
        <w:rPr>
          <w:rFonts w:asciiTheme="minorHAnsi" w:hAnsiTheme="minorHAnsi" w:cstheme="minorHAnsi"/>
          <w:color w:val="000000" w:themeColor="text1"/>
          <w:sz w:val="24"/>
          <w:szCs w:val="24"/>
          <w:lang w:val="uk-UA"/>
          <w:rPrChange w:id="2073" w:author="Пользователь Windows" w:date="2022-01-09T18:15:00Z">
            <w:rPr>
              <w:color w:val="000000" w:themeColor="text1"/>
              <w:lang w:val="uk-UA"/>
            </w:rPr>
          </w:rPrChange>
        </w:rPr>
        <w:pPrChange w:id="2074" w:author="OLENA PASHKOVA (NEPTUNE.UA)" w:date="2022-06-20T01:34:00Z">
          <w:pPr>
            <w:pStyle w:val="a1"/>
          </w:pPr>
        </w:pPrChange>
      </w:pPr>
      <w:ins w:id="2075" w:author="OLENA PASHKOVA (NEPTUNE.UA)" w:date="2022-06-20T01:11:00Z">
        <w:r w:rsidRPr="00F05C31">
          <w:rPr>
            <w:rFonts w:asciiTheme="minorHAnsi" w:hAnsiTheme="minorHAnsi" w:cstheme="minorHAnsi"/>
            <w:color w:val="000000" w:themeColor="text1"/>
            <w:sz w:val="24"/>
            <w:szCs w:val="24"/>
            <w:lang w:val="uk-UA"/>
          </w:rPr>
          <w:lastRenderedPageBreak/>
          <w:t>- шляхом погодження наданого контрагентом проекту договору.</w:t>
        </w:r>
      </w:ins>
    </w:p>
    <w:p w14:paraId="49E535CB" w14:textId="2E9DDA4B" w:rsidR="00AF576C" w:rsidRPr="006102AB" w:rsidDel="00A1284F" w:rsidRDefault="00AF576C" w:rsidP="00AF576C">
      <w:pPr>
        <w:pStyle w:val="a1"/>
        <w:numPr>
          <w:ilvl w:val="0"/>
          <w:numId w:val="16"/>
        </w:numPr>
        <w:spacing w:after="0" w:line="260" w:lineRule="atLeast"/>
        <w:ind w:left="0" w:firstLine="709"/>
        <w:jc w:val="both"/>
        <w:rPr>
          <w:del w:id="2076" w:author="OLENA PASHKOVA (NEPTUNE.UA)" w:date="2022-06-20T01:34:00Z"/>
          <w:rFonts w:asciiTheme="minorHAnsi" w:hAnsiTheme="minorHAnsi" w:cstheme="minorHAnsi"/>
          <w:sz w:val="24"/>
          <w:szCs w:val="24"/>
          <w:lang w:val="uk-UA"/>
          <w:rPrChange w:id="2077" w:author="Пользователь Windows" w:date="2022-01-09T18:15:00Z">
            <w:rPr>
              <w:del w:id="2078" w:author="OLENA PASHKOVA (NEPTUNE.UA)" w:date="2022-06-20T01:34:00Z"/>
              <w:lang w:val="uk-UA"/>
            </w:rPr>
          </w:rPrChange>
        </w:rPr>
      </w:pPr>
      <w:del w:id="2079" w:author="OLENA PASHKOVA (NEPTUNE.UA)" w:date="2022-06-20T01:34:00Z">
        <w:r w:rsidRPr="006102AB" w:rsidDel="00A1284F">
          <w:rPr>
            <w:rFonts w:asciiTheme="minorHAnsi" w:hAnsiTheme="minorHAnsi" w:cstheme="minorHAnsi"/>
            <w:sz w:val="24"/>
            <w:szCs w:val="24"/>
            <w:lang w:val="uk-UA"/>
            <w:rPrChange w:id="2080" w:author="Пользователь Windows" w:date="2022-01-09T18:15:00Z">
              <w:rPr>
                <w:lang w:val="uk-UA"/>
              </w:rPr>
            </w:rPrChange>
          </w:rPr>
          <w:delText>В залежності від типу ТМЦ /</w:delText>
        </w:r>
      </w:del>
      <w:ins w:id="2081" w:author="Пользователь Windows" w:date="2022-01-09T19:34:00Z">
        <w:del w:id="2082" w:author="OLENA PASHKOVA (NEPTUNE.UA)" w:date="2022-06-20T01:34:00Z">
          <w:r w:rsidR="00897627" w:rsidDel="00A1284F">
            <w:rPr>
              <w:rFonts w:asciiTheme="minorHAnsi" w:hAnsiTheme="minorHAnsi" w:cstheme="minorHAnsi"/>
              <w:sz w:val="24"/>
              <w:szCs w:val="24"/>
              <w:lang w:val="uk-UA"/>
            </w:rPr>
            <w:delText>/</w:delText>
          </w:r>
        </w:del>
      </w:ins>
      <w:del w:id="2083" w:author="OLENA PASHKOVA (NEPTUNE.UA)" w:date="2022-06-20T01:34:00Z">
        <w:r w:rsidRPr="006102AB" w:rsidDel="00A1284F">
          <w:rPr>
            <w:rFonts w:asciiTheme="minorHAnsi" w:hAnsiTheme="minorHAnsi" w:cstheme="minorHAnsi"/>
            <w:sz w:val="24"/>
            <w:szCs w:val="24"/>
            <w:lang w:val="uk-UA"/>
            <w:rPrChange w:id="2084" w:author="Пользователь Windows" w:date="2022-01-09T18:15:00Z">
              <w:rPr>
                <w:lang w:val="uk-UA"/>
              </w:rPr>
            </w:rPrChange>
          </w:rPr>
          <w:delText xml:space="preserve"> послуг договірні відносини мають бути оформлені відповідно до Політика </w:delText>
        </w:r>
      </w:del>
      <w:ins w:id="2085" w:author="Пользователь Windows" w:date="2022-01-09T19:34:00Z">
        <w:del w:id="2086" w:author="OLENA PASHKOVA (NEPTUNE.UA)" w:date="2022-06-20T01:34:00Z">
          <w:r w:rsidR="00897627" w:rsidRPr="006102AB" w:rsidDel="00A1284F">
            <w:rPr>
              <w:rFonts w:asciiTheme="minorHAnsi" w:hAnsiTheme="minorHAnsi" w:cstheme="minorHAnsi"/>
              <w:sz w:val="24"/>
              <w:szCs w:val="24"/>
              <w:lang w:val="uk-UA"/>
              <w:rPrChange w:id="2087" w:author="Пользователь Windows" w:date="2022-01-09T18:15:00Z">
                <w:rPr>
                  <w:lang w:val="uk-UA"/>
                </w:rPr>
              </w:rPrChange>
            </w:rPr>
            <w:delText>Політик</w:delText>
          </w:r>
          <w:r w:rsidR="00897627" w:rsidDel="00A1284F">
            <w:rPr>
              <w:rFonts w:asciiTheme="minorHAnsi" w:hAnsiTheme="minorHAnsi" w:cstheme="minorHAnsi"/>
              <w:sz w:val="24"/>
              <w:szCs w:val="24"/>
              <w:lang w:val="uk-UA"/>
            </w:rPr>
            <w:delText>и</w:delText>
          </w:r>
          <w:r w:rsidR="00897627" w:rsidRPr="006102AB" w:rsidDel="00A1284F">
            <w:rPr>
              <w:rFonts w:asciiTheme="minorHAnsi" w:hAnsiTheme="minorHAnsi" w:cstheme="minorHAnsi"/>
              <w:sz w:val="24"/>
              <w:szCs w:val="24"/>
              <w:lang w:val="uk-UA"/>
              <w:rPrChange w:id="2088" w:author="Пользователь Windows" w:date="2022-01-09T18:15:00Z">
                <w:rPr>
                  <w:lang w:val="uk-UA"/>
                </w:rPr>
              </w:rPrChange>
            </w:rPr>
            <w:delText xml:space="preserve"> </w:delText>
          </w:r>
        </w:del>
      </w:ins>
      <w:del w:id="2089" w:author="OLENA PASHKOVA (NEPTUNE.UA)" w:date="2022-06-20T01:34:00Z">
        <w:r w:rsidRPr="006102AB" w:rsidDel="00A1284F">
          <w:rPr>
            <w:rFonts w:asciiTheme="minorHAnsi" w:hAnsiTheme="minorHAnsi" w:cstheme="minorHAnsi"/>
            <w:sz w:val="24"/>
            <w:szCs w:val="24"/>
            <w:lang w:val="uk-UA"/>
            <w:rPrChange w:id="2090" w:author="Пользователь Windows" w:date="2022-01-09T18:15:00Z">
              <w:rPr>
                <w:lang w:val="uk-UA"/>
              </w:rPr>
            </w:rPrChange>
          </w:rPr>
          <w:delText>про договірну роботу.</w:delText>
        </w:r>
      </w:del>
    </w:p>
    <w:p w14:paraId="794D9A83" w14:textId="78CC4975" w:rsidR="00AF576C" w:rsidRPr="00897627" w:rsidDel="00A1284F" w:rsidRDefault="00AF576C">
      <w:pPr>
        <w:pStyle w:val="a1"/>
        <w:numPr>
          <w:ilvl w:val="0"/>
          <w:numId w:val="16"/>
        </w:numPr>
        <w:spacing w:after="0" w:line="260" w:lineRule="atLeast"/>
        <w:ind w:left="0" w:firstLine="709"/>
        <w:jc w:val="both"/>
        <w:rPr>
          <w:del w:id="2091" w:author="OLENA PASHKOVA (NEPTUNE.UA)" w:date="2022-06-20T01:34:00Z"/>
          <w:rFonts w:asciiTheme="minorHAnsi" w:hAnsiTheme="minorHAnsi" w:cstheme="minorHAnsi"/>
          <w:sz w:val="24"/>
          <w:szCs w:val="24"/>
          <w:lang w:val="uk-UA"/>
          <w:rPrChange w:id="2092" w:author="Пользователь Windows" w:date="2022-01-09T19:35:00Z">
            <w:rPr>
              <w:del w:id="2093" w:author="OLENA PASHKOVA (NEPTUNE.UA)" w:date="2022-06-20T01:34:00Z"/>
              <w:lang w:val="uk-UA"/>
            </w:rPr>
          </w:rPrChange>
        </w:rPr>
        <w:pPrChange w:id="2094" w:author="Пользователь Windows" w:date="2022-01-09T19:35:00Z">
          <w:pPr>
            <w:pStyle w:val="a1"/>
            <w:ind w:left="709"/>
          </w:pPr>
        </w:pPrChange>
      </w:pPr>
    </w:p>
    <w:p w14:paraId="312D97C4" w14:textId="534B1D3E" w:rsidR="00AF576C" w:rsidRPr="006102AB" w:rsidDel="00A1284F" w:rsidRDefault="00AF576C" w:rsidP="0041529A">
      <w:pPr>
        <w:pStyle w:val="a1"/>
        <w:numPr>
          <w:ilvl w:val="0"/>
          <w:numId w:val="16"/>
        </w:numPr>
        <w:spacing w:after="0" w:line="260" w:lineRule="atLeast"/>
        <w:ind w:left="0" w:firstLine="709"/>
        <w:jc w:val="both"/>
        <w:rPr>
          <w:del w:id="2095" w:author="OLENA PASHKOVA (NEPTUNE.UA)" w:date="2022-06-20T01:36:00Z"/>
          <w:rFonts w:asciiTheme="minorHAnsi" w:hAnsiTheme="minorHAnsi" w:cstheme="minorHAnsi"/>
          <w:sz w:val="24"/>
          <w:szCs w:val="24"/>
          <w:lang w:val="uk-UA"/>
          <w:rPrChange w:id="2096" w:author="Пользователь Windows" w:date="2022-01-09T18:15:00Z">
            <w:rPr>
              <w:del w:id="2097" w:author="OLENA PASHKOVA (NEPTUNE.UA)" w:date="2022-06-20T01:36:00Z"/>
              <w:lang w:val="uk-UA"/>
            </w:rPr>
          </w:rPrChange>
        </w:rPr>
      </w:pPr>
      <w:r w:rsidRPr="00A1284F">
        <w:rPr>
          <w:rFonts w:asciiTheme="minorHAnsi" w:hAnsiTheme="minorHAnsi" w:cstheme="minorHAnsi"/>
          <w:sz w:val="24"/>
          <w:szCs w:val="24"/>
          <w:lang w:val="uk-UA"/>
          <w:rPrChange w:id="2098" w:author="OLENA PASHKOVA (NEPTUNE.UA)" w:date="2022-06-20T01:36:00Z">
            <w:rPr>
              <w:lang w:val="uk-UA"/>
            </w:rPr>
          </w:rPrChange>
        </w:rPr>
        <w:t xml:space="preserve">Співробітники </w:t>
      </w:r>
      <w:r w:rsidR="0041529A" w:rsidRPr="00A1284F">
        <w:rPr>
          <w:rFonts w:asciiTheme="minorHAnsi" w:hAnsiTheme="minorHAnsi" w:cstheme="minorHAnsi"/>
          <w:sz w:val="24"/>
          <w:szCs w:val="24"/>
          <w:lang w:val="uk-UA"/>
          <w:rPrChange w:id="2099" w:author="OLENA PASHKOVA (NEPTUNE.UA)" w:date="2022-06-20T01:36:00Z">
            <w:rPr>
              <w:lang w:val="uk-UA"/>
            </w:rPr>
          </w:rPrChange>
        </w:rPr>
        <w:t xml:space="preserve">відділу </w:t>
      </w:r>
      <w:proofErr w:type="spellStart"/>
      <w:r w:rsidR="0041529A" w:rsidRPr="00A1284F">
        <w:rPr>
          <w:rFonts w:asciiTheme="minorHAnsi" w:hAnsiTheme="minorHAnsi" w:cstheme="minorHAnsi"/>
          <w:sz w:val="24"/>
          <w:szCs w:val="24"/>
          <w:lang w:val="uk-UA"/>
          <w:rPrChange w:id="2100" w:author="OLENA PASHKOVA (NEPTUNE.UA)" w:date="2022-06-20T01:36:00Z">
            <w:rPr>
              <w:lang w:val="uk-UA"/>
            </w:rPr>
          </w:rPrChange>
        </w:rPr>
        <w:t>закупівель</w:t>
      </w:r>
      <w:proofErr w:type="spellEnd"/>
      <w:ins w:id="2101" w:author="OLENA PASHKOVA (NEPTUNE.UA)" w:date="2022-06-20T01:35:00Z">
        <w:r w:rsidR="00A1284F" w:rsidRPr="00A1284F">
          <w:rPr>
            <w:rFonts w:asciiTheme="minorHAnsi" w:hAnsiTheme="minorHAnsi" w:cstheme="minorHAnsi"/>
            <w:sz w:val="24"/>
            <w:szCs w:val="24"/>
            <w:lang w:val="uk-UA"/>
          </w:rPr>
          <w:t xml:space="preserve"> </w:t>
        </w:r>
      </w:ins>
      <w:del w:id="2102" w:author="OLENA PASHKOVA (NEPTUNE.UA)" w:date="2022-06-20T01:35:00Z">
        <w:r w:rsidRPr="00A1284F" w:rsidDel="00A1284F">
          <w:rPr>
            <w:rFonts w:asciiTheme="minorHAnsi" w:hAnsiTheme="minorHAnsi" w:cstheme="minorHAnsi"/>
            <w:sz w:val="24"/>
            <w:szCs w:val="24"/>
            <w:lang w:val="uk-UA"/>
            <w:rPrChange w:id="2103" w:author="OLENA PASHKOVA (NEPTUNE.UA)" w:date="2022-06-20T01:36:00Z">
              <w:rPr>
                <w:lang w:val="uk-UA"/>
              </w:rPr>
            </w:rPrChange>
          </w:rPr>
          <w:delText xml:space="preserve"> </w:delText>
        </w:r>
      </w:del>
      <w:r w:rsidRPr="00A1284F">
        <w:rPr>
          <w:rFonts w:asciiTheme="minorHAnsi" w:hAnsiTheme="minorHAnsi" w:cstheme="minorHAnsi"/>
          <w:sz w:val="24"/>
          <w:szCs w:val="24"/>
          <w:lang w:val="uk-UA"/>
          <w:rPrChange w:id="2104" w:author="OLENA PASHKOVA (NEPTUNE.UA)" w:date="2022-06-20T01:36:00Z">
            <w:rPr>
              <w:lang w:val="uk-UA"/>
            </w:rPr>
          </w:rPrChange>
        </w:rPr>
        <w:t xml:space="preserve">повинні вести переговори з контрагентом щодо переконання використовувати тільки стандартний договір </w:t>
      </w:r>
      <w:r w:rsidR="0041529A" w:rsidRPr="00A1284F">
        <w:rPr>
          <w:rFonts w:asciiTheme="minorHAnsi" w:hAnsiTheme="minorHAnsi" w:cstheme="minorHAnsi"/>
          <w:sz w:val="24"/>
          <w:szCs w:val="24"/>
          <w:lang w:val="uk-UA"/>
          <w:rPrChange w:id="2105" w:author="OLENA PASHKOVA (NEPTUNE.UA)" w:date="2022-06-20T01:36:00Z">
            <w:rPr>
              <w:lang w:val="uk-UA"/>
            </w:rPr>
          </w:rPrChange>
        </w:rPr>
        <w:t>компанії ТОВ М.В. КАРГО</w:t>
      </w:r>
      <w:r w:rsidRPr="00A1284F">
        <w:rPr>
          <w:rFonts w:asciiTheme="minorHAnsi" w:hAnsiTheme="minorHAnsi" w:cstheme="minorHAnsi"/>
          <w:sz w:val="24"/>
          <w:szCs w:val="24"/>
          <w:lang w:val="uk-UA"/>
          <w:rPrChange w:id="2106" w:author="OLENA PASHKOVA (NEPTUNE.UA)" w:date="2022-06-20T01:36:00Z">
            <w:rPr>
              <w:lang w:val="uk-UA"/>
            </w:rPr>
          </w:rPrChange>
        </w:rPr>
        <w:t xml:space="preserve">. </w:t>
      </w:r>
      <w:del w:id="2107" w:author="OLENA PASHKOVA (NEPTUNE.UA)" w:date="2022-06-20T01:36:00Z">
        <w:r w:rsidRPr="006102AB" w:rsidDel="00A1284F">
          <w:rPr>
            <w:rFonts w:asciiTheme="minorHAnsi" w:hAnsiTheme="minorHAnsi" w:cstheme="minorHAnsi"/>
            <w:sz w:val="24"/>
            <w:szCs w:val="24"/>
            <w:lang w:val="uk-UA"/>
            <w:rPrChange w:id="2108" w:author="Пользователь Windows" w:date="2022-01-09T18:15:00Z">
              <w:rPr>
                <w:lang w:val="uk-UA"/>
              </w:rPr>
            </w:rPrChange>
          </w:rPr>
          <w:delText xml:space="preserve">Детальна інформація щодо затвердження договорів вказана в Політика </w:delText>
        </w:r>
      </w:del>
      <w:ins w:id="2109" w:author="Пользователь Windows" w:date="2022-01-09T19:35:00Z">
        <w:del w:id="2110" w:author="OLENA PASHKOVA (NEPTUNE.UA)" w:date="2022-06-20T01:36:00Z">
          <w:r w:rsidR="00897627" w:rsidRPr="006102AB" w:rsidDel="00A1284F">
            <w:rPr>
              <w:rFonts w:asciiTheme="minorHAnsi" w:hAnsiTheme="minorHAnsi" w:cstheme="minorHAnsi"/>
              <w:sz w:val="24"/>
              <w:szCs w:val="24"/>
              <w:lang w:val="uk-UA"/>
              <w:rPrChange w:id="2111" w:author="Пользователь Windows" w:date="2022-01-09T18:15:00Z">
                <w:rPr>
                  <w:lang w:val="uk-UA"/>
                </w:rPr>
              </w:rPrChange>
            </w:rPr>
            <w:delText>Політи</w:delText>
          </w:r>
          <w:r w:rsidR="00897627" w:rsidDel="00A1284F">
            <w:rPr>
              <w:rFonts w:asciiTheme="minorHAnsi" w:hAnsiTheme="minorHAnsi" w:cstheme="minorHAnsi"/>
              <w:sz w:val="24"/>
              <w:szCs w:val="24"/>
              <w:lang w:val="uk-UA"/>
            </w:rPr>
            <w:delText>ці</w:delText>
          </w:r>
          <w:r w:rsidR="00897627" w:rsidRPr="006102AB" w:rsidDel="00A1284F">
            <w:rPr>
              <w:rFonts w:asciiTheme="minorHAnsi" w:hAnsiTheme="minorHAnsi" w:cstheme="minorHAnsi"/>
              <w:sz w:val="24"/>
              <w:szCs w:val="24"/>
              <w:lang w:val="uk-UA"/>
              <w:rPrChange w:id="2112" w:author="Пользователь Windows" w:date="2022-01-09T18:15:00Z">
                <w:rPr>
                  <w:lang w:val="uk-UA"/>
                </w:rPr>
              </w:rPrChange>
            </w:rPr>
            <w:delText xml:space="preserve"> </w:delText>
          </w:r>
        </w:del>
      </w:ins>
      <w:del w:id="2113" w:author="OLENA PASHKOVA (NEPTUNE.UA)" w:date="2022-06-20T01:36:00Z">
        <w:r w:rsidRPr="006102AB" w:rsidDel="00A1284F">
          <w:rPr>
            <w:rFonts w:asciiTheme="minorHAnsi" w:hAnsiTheme="minorHAnsi" w:cstheme="minorHAnsi"/>
            <w:sz w:val="24"/>
            <w:szCs w:val="24"/>
            <w:lang w:val="uk-UA"/>
            <w:rPrChange w:id="2114" w:author="Пользователь Windows" w:date="2022-01-09T18:15:00Z">
              <w:rPr>
                <w:lang w:val="uk-UA"/>
              </w:rPr>
            </w:rPrChange>
          </w:rPr>
          <w:delText>про договірну роботу.</w:delText>
        </w:r>
      </w:del>
    </w:p>
    <w:p w14:paraId="4319146E" w14:textId="77777777" w:rsidR="00A1284F" w:rsidRPr="00A1284F" w:rsidRDefault="00A1284F" w:rsidP="00A1284F">
      <w:pPr>
        <w:pStyle w:val="a1"/>
        <w:numPr>
          <w:ilvl w:val="0"/>
          <w:numId w:val="16"/>
        </w:numPr>
        <w:spacing w:line="260" w:lineRule="atLeast"/>
        <w:jc w:val="both"/>
        <w:rPr>
          <w:ins w:id="2115" w:author="OLENA PASHKOVA (NEPTUNE.UA)" w:date="2022-06-20T01:38:00Z"/>
          <w:rFonts w:asciiTheme="minorHAnsi" w:hAnsiTheme="minorHAnsi" w:cstheme="minorHAnsi"/>
          <w:sz w:val="24"/>
          <w:szCs w:val="24"/>
          <w:lang w:val="uk-UA"/>
        </w:rPr>
      </w:pPr>
      <w:ins w:id="2116" w:author="OLENA PASHKOVA (NEPTUNE.UA)" w:date="2022-06-20T01:38:00Z">
        <w:r w:rsidRPr="00A1284F">
          <w:rPr>
            <w:rFonts w:asciiTheme="minorHAnsi" w:hAnsiTheme="minorHAnsi" w:cstheme="minorHAnsi"/>
            <w:sz w:val="24"/>
            <w:szCs w:val="24"/>
            <w:lang w:val="uk-UA"/>
          </w:rPr>
          <w:t xml:space="preserve">У разі надання проекту договору контрагента – ініціатор перевіряє його в першу чергу самостійно, після чого передає на узгодження. </w:t>
        </w:r>
      </w:ins>
    </w:p>
    <w:p w14:paraId="3431A125" w14:textId="77777777" w:rsidR="00A1284F" w:rsidRPr="00A1284F" w:rsidRDefault="00A1284F" w:rsidP="00A1284F">
      <w:pPr>
        <w:pStyle w:val="a1"/>
        <w:spacing w:line="260" w:lineRule="atLeast"/>
        <w:ind w:left="502"/>
        <w:jc w:val="both"/>
        <w:rPr>
          <w:ins w:id="2117" w:author="OLENA PASHKOVA (NEPTUNE.UA)" w:date="2022-06-20T01:38:00Z"/>
          <w:rFonts w:asciiTheme="minorHAnsi" w:hAnsiTheme="minorHAnsi" w:cstheme="minorHAnsi"/>
          <w:sz w:val="24"/>
          <w:szCs w:val="24"/>
          <w:lang w:val="uk-UA"/>
        </w:rPr>
        <w:pPrChange w:id="2118" w:author="OLENA PASHKOVA (NEPTUNE.UA)" w:date="2022-06-20T01:38:00Z">
          <w:pPr>
            <w:pStyle w:val="a1"/>
            <w:numPr>
              <w:numId w:val="16"/>
            </w:numPr>
            <w:spacing w:line="260" w:lineRule="atLeast"/>
            <w:ind w:left="360" w:hanging="360"/>
            <w:jc w:val="both"/>
          </w:pPr>
        </w:pPrChange>
      </w:pPr>
    </w:p>
    <w:p w14:paraId="6EFFD278" w14:textId="3EF76A40" w:rsidR="00A1284F" w:rsidRPr="00A1284F" w:rsidRDefault="00A1284F" w:rsidP="00A1284F">
      <w:pPr>
        <w:pStyle w:val="a1"/>
        <w:numPr>
          <w:ilvl w:val="0"/>
          <w:numId w:val="16"/>
        </w:numPr>
        <w:spacing w:line="260" w:lineRule="atLeast"/>
        <w:jc w:val="both"/>
        <w:rPr>
          <w:ins w:id="2119" w:author="OLENA PASHKOVA (NEPTUNE.UA)" w:date="2022-06-20T01:38:00Z"/>
          <w:rFonts w:asciiTheme="minorHAnsi" w:hAnsiTheme="minorHAnsi" w:cstheme="minorHAnsi"/>
          <w:sz w:val="24"/>
          <w:szCs w:val="24"/>
          <w:lang w:val="uk-UA"/>
        </w:rPr>
      </w:pPr>
      <w:ins w:id="2120" w:author="OLENA PASHKOVA (NEPTUNE.UA)" w:date="2022-06-20T01:38:00Z">
        <w:r w:rsidRPr="00A1284F">
          <w:rPr>
            <w:rFonts w:asciiTheme="minorHAnsi" w:hAnsiTheme="minorHAnsi" w:cstheme="minorHAnsi"/>
            <w:sz w:val="24"/>
            <w:szCs w:val="24"/>
            <w:lang w:val="uk-UA"/>
          </w:rPr>
          <w:t xml:space="preserve">У разі необхідності встановлення шаблону договору ініціатор </w:t>
        </w:r>
      </w:ins>
      <w:ins w:id="2121" w:author="OLENA PASHKOVA (NEPTUNE.UA)" w:date="2022-06-20T01:42:00Z">
        <w:r w:rsidR="008D7A7E">
          <w:rPr>
            <w:rFonts w:asciiTheme="minorHAnsi" w:hAnsiTheme="minorHAnsi" w:cstheme="minorHAnsi"/>
            <w:sz w:val="24"/>
            <w:szCs w:val="24"/>
            <w:lang w:val="uk-UA"/>
          </w:rPr>
          <w:t xml:space="preserve">(із залученням ініціатора заявки) </w:t>
        </w:r>
      </w:ins>
      <w:ins w:id="2122" w:author="OLENA PASHKOVA (NEPTUNE.UA)" w:date="2022-06-20T01:38:00Z">
        <w:r w:rsidRPr="00A1284F">
          <w:rPr>
            <w:rFonts w:asciiTheme="minorHAnsi" w:hAnsiTheme="minorHAnsi" w:cstheme="minorHAnsi"/>
            <w:sz w:val="24"/>
            <w:szCs w:val="24"/>
            <w:lang w:val="uk-UA"/>
          </w:rPr>
          <w:t>складає шаблон такого Договору</w:t>
        </w:r>
      </w:ins>
      <w:ins w:id="2123" w:author="OLENA PASHKOVA (NEPTUNE.UA)" w:date="2022-06-20T01:39:00Z">
        <w:r w:rsidR="008D7A7E">
          <w:rPr>
            <w:rFonts w:asciiTheme="minorHAnsi" w:hAnsiTheme="minorHAnsi" w:cstheme="minorHAnsi"/>
            <w:sz w:val="24"/>
            <w:szCs w:val="24"/>
            <w:lang w:val="uk-UA"/>
          </w:rPr>
          <w:t xml:space="preserve"> самостійно </w:t>
        </w:r>
      </w:ins>
      <w:ins w:id="2124" w:author="OLENA PASHKOVA (NEPTUNE.UA)" w:date="2022-06-20T01:38:00Z">
        <w:r w:rsidRPr="00A1284F">
          <w:rPr>
            <w:rFonts w:asciiTheme="minorHAnsi" w:hAnsiTheme="minorHAnsi" w:cstheme="minorHAnsi"/>
            <w:sz w:val="24"/>
            <w:szCs w:val="24"/>
            <w:lang w:val="uk-UA"/>
          </w:rPr>
          <w:t xml:space="preserve"> із зазначенням всіх вихідних даних та </w:t>
        </w:r>
      </w:ins>
      <w:ins w:id="2125" w:author="OLENA PASHKOVA (NEPTUNE.UA)" w:date="2022-06-20T01:44:00Z">
        <w:r w:rsidR="008D7A7E">
          <w:rPr>
            <w:rFonts w:asciiTheme="minorHAnsi" w:hAnsiTheme="minorHAnsi" w:cstheme="minorHAnsi"/>
            <w:sz w:val="24"/>
            <w:szCs w:val="24"/>
            <w:lang w:val="uk-UA"/>
          </w:rPr>
          <w:t xml:space="preserve">з </w:t>
        </w:r>
      </w:ins>
      <w:ins w:id="2126" w:author="OLENA PASHKOVA (NEPTUNE.UA)" w:date="2022-06-20T01:38:00Z">
        <w:r w:rsidRPr="00A1284F">
          <w:rPr>
            <w:rFonts w:asciiTheme="minorHAnsi" w:hAnsiTheme="minorHAnsi" w:cstheme="minorHAnsi"/>
            <w:sz w:val="24"/>
            <w:szCs w:val="24"/>
            <w:lang w:val="uk-UA"/>
          </w:rPr>
          <w:t xml:space="preserve">урахуванням встановлених </w:t>
        </w:r>
      </w:ins>
      <w:ins w:id="2127" w:author="OLENA PASHKOVA (NEPTUNE.UA)" w:date="2022-06-20T01:40:00Z">
        <w:r w:rsidR="008D7A7E">
          <w:rPr>
            <w:rFonts w:asciiTheme="minorHAnsi" w:hAnsiTheme="minorHAnsi" w:cstheme="minorHAnsi"/>
            <w:sz w:val="24"/>
            <w:szCs w:val="24"/>
            <w:lang w:val="uk-UA"/>
          </w:rPr>
          <w:t xml:space="preserve">Додатком 7 </w:t>
        </w:r>
      </w:ins>
      <w:ins w:id="2128" w:author="OLENA PASHKOVA (NEPTUNE.UA)" w:date="2022-06-20T01:38:00Z">
        <w:r w:rsidRPr="00A1284F">
          <w:rPr>
            <w:rFonts w:asciiTheme="minorHAnsi" w:hAnsiTheme="minorHAnsi" w:cstheme="minorHAnsi"/>
            <w:sz w:val="24"/>
            <w:szCs w:val="24"/>
            <w:lang w:val="uk-UA"/>
          </w:rPr>
          <w:t xml:space="preserve">обов’язкових умов Договору, після чого узгоджує такий шаблон з відповідними службами </w:t>
        </w:r>
      </w:ins>
      <w:ins w:id="2129" w:author="OLENA PASHKOVA (NEPTUNE.UA)" w:date="2022-06-20T01:40:00Z">
        <w:r w:rsidR="008D7A7E">
          <w:rPr>
            <w:rFonts w:asciiTheme="minorHAnsi" w:hAnsiTheme="minorHAnsi" w:cstheme="minorHAnsi"/>
            <w:sz w:val="24"/>
            <w:szCs w:val="24"/>
            <w:lang w:val="uk-UA"/>
          </w:rPr>
          <w:t xml:space="preserve">Компанії </w:t>
        </w:r>
      </w:ins>
      <w:ins w:id="2130" w:author="OLENA PASHKOVA (NEPTUNE.UA)" w:date="2022-06-20T01:38:00Z">
        <w:r w:rsidRPr="00A1284F">
          <w:rPr>
            <w:rFonts w:asciiTheme="minorHAnsi" w:hAnsiTheme="minorHAnsi" w:cstheme="minorHAnsi"/>
            <w:sz w:val="24"/>
            <w:szCs w:val="24"/>
            <w:lang w:val="uk-UA"/>
          </w:rPr>
          <w:t>в загальному порядку</w:t>
        </w:r>
      </w:ins>
      <w:ins w:id="2131" w:author="OLENA PASHKOVA (NEPTUNE.UA)" w:date="2022-06-20T01:43:00Z">
        <w:r w:rsidR="008D7A7E">
          <w:rPr>
            <w:rFonts w:asciiTheme="minorHAnsi" w:hAnsiTheme="minorHAnsi" w:cstheme="minorHAnsi"/>
            <w:sz w:val="24"/>
            <w:szCs w:val="24"/>
            <w:lang w:val="uk-UA"/>
          </w:rPr>
          <w:t xml:space="preserve">. Також ініціатор </w:t>
        </w:r>
      </w:ins>
      <w:ins w:id="2132" w:author="OLENA PASHKOVA (NEPTUNE.UA)" w:date="2022-06-20T01:45:00Z">
        <w:r w:rsidR="008D7A7E">
          <w:rPr>
            <w:rFonts w:asciiTheme="minorHAnsi" w:hAnsiTheme="minorHAnsi" w:cstheme="minorHAnsi"/>
            <w:sz w:val="24"/>
            <w:szCs w:val="24"/>
            <w:lang w:val="uk-UA"/>
          </w:rPr>
          <w:t xml:space="preserve">Договору </w:t>
        </w:r>
      </w:ins>
      <w:ins w:id="2133" w:author="OLENA PASHKOVA (NEPTUNE.UA)" w:date="2022-06-20T01:44:00Z">
        <w:r w:rsidR="008D7A7E">
          <w:rPr>
            <w:rFonts w:asciiTheme="minorHAnsi" w:hAnsiTheme="minorHAnsi" w:cstheme="minorHAnsi"/>
            <w:sz w:val="24"/>
            <w:szCs w:val="24"/>
            <w:lang w:val="uk-UA"/>
          </w:rPr>
          <w:t xml:space="preserve">може надати всі вихідні данні </w:t>
        </w:r>
      </w:ins>
      <w:ins w:id="2134" w:author="OLENA PASHKOVA (NEPTUNE.UA)" w:date="2022-06-20T01:45:00Z">
        <w:r w:rsidR="008D7A7E" w:rsidRPr="008D7A7E">
          <w:rPr>
            <w:rFonts w:asciiTheme="minorHAnsi" w:hAnsiTheme="minorHAnsi" w:cstheme="minorHAnsi"/>
            <w:sz w:val="24"/>
            <w:szCs w:val="24"/>
            <w:lang w:val="uk-UA"/>
          </w:rPr>
          <w:t>з урахуванням встановлених Додатком 7 обов’язкових умов Договору</w:t>
        </w:r>
        <w:r w:rsidR="008D7A7E">
          <w:rPr>
            <w:rFonts w:asciiTheme="minorHAnsi" w:hAnsiTheme="minorHAnsi" w:cstheme="minorHAnsi"/>
            <w:sz w:val="24"/>
            <w:szCs w:val="24"/>
            <w:lang w:val="uk-UA"/>
          </w:rPr>
          <w:t>, завчасно узгоджених із ініціатором заявки,</w:t>
        </w:r>
      </w:ins>
      <w:ins w:id="2135" w:author="OLENA PASHKOVA (NEPTUNE.UA)" w:date="2022-06-20T01:46:00Z">
        <w:r w:rsidR="008D7A7E">
          <w:rPr>
            <w:rFonts w:asciiTheme="minorHAnsi" w:hAnsiTheme="minorHAnsi" w:cstheme="minorHAnsi"/>
            <w:sz w:val="24"/>
            <w:szCs w:val="24"/>
            <w:lang w:val="uk-UA"/>
          </w:rPr>
          <w:t xml:space="preserve"> юридичному відділу для підготовки нестандартних шаблонів договорів</w:t>
        </w:r>
      </w:ins>
      <w:ins w:id="2136" w:author="OLENA PASHKOVA (NEPTUNE.UA)" w:date="2022-06-20T01:38:00Z">
        <w:r w:rsidRPr="00A1284F">
          <w:rPr>
            <w:rFonts w:asciiTheme="minorHAnsi" w:hAnsiTheme="minorHAnsi" w:cstheme="minorHAnsi"/>
            <w:sz w:val="24"/>
            <w:szCs w:val="24"/>
            <w:lang w:val="uk-UA"/>
          </w:rPr>
          <w:t xml:space="preserve">. </w:t>
        </w:r>
      </w:ins>
    </w:p>
    <w:p w14:paraId="673A311D" w14:textId="3212EA38" w:rsidR="00A1284F" w:rsidRDefault="00A1284F" w:rsidP="00A1284F">
      <w:pPr>
        <w:pStyle w:val="a1"/>
        <w:numPr>
          <w:ilvl w:val="0"/>
          <w:numId w:val="16"/>
        </w:numPr>
        <w:spacing w:line="260" w:lineRule="atLeast"/>
        <w:jc w:val="both"/>
        <w:rPr>
          <w:ins w:id="2137" w:author="OLENA PASHKOVA (NEPTUNE.UA)" w:date="2022-06-20T01:50:00Z"/>
          <w:rFonts w:asciiTheme="minorHAnsi" w:hAnsiTheme="minorHAnsi" w:cstheme="minorHAnsi"/>
          <w:sz w:val="24"/>
          <w:szCs w:val="24"/>
          <w:lang w:val="uk-UA"/>
        </w:rPr>
      </w:pPr>
      <w:ins w:id="2138" w:author="OLENA PASHKOVA (NEPTUNE.UA)" w:date="2022-06-20T01:38:00Z">
        <w:r w:rsidRPr="00A1284F">
          <w:rPr>
            <w:rFonts w:asciiTheme="minorHAnsi" w:hAnsiTheme="minorHAnsi" w:cstheme="minorHAnsi"/>
            <w:sz w:val="24"/>
            <w:szCs w:val="24"/>
            <w:lang w:val="uk-UA"/>
          </w:rPr>
          <w:t xml:space="preserve">Шаблон вважається встановленим та є обов’язковим для застосування з моменту затвердження його директором </w:t>
        </w:r>
      </w:ins>
      <w:ins w:id="2139" w:author="OLENA PASHKOVA (NEPTUNE.UA)" w:date="2022-06-20T01:46:00Z">
        <w:r w:rsidR="008D7A7E">
          <w:rPr>
            <w:rFonts w:asciiTheme="minorHAnsi" w:hAnsiTheme="minorHAnsi" w:cstheme="minorHAnsi"/>
            <w:sz w:val="24"/>
            <w:szCs w:val="24"/>
            <w:lang w:val="uk-UA"/>
          </w:rPr>
          <w:t>Компанії</w:t>
        </w:r>
      </w:ins>
      <w:ins w:id="2140" w:author="OLENA PASHKOVA (NEPTUNE.UA)" w:date="2022-06-20T01:38:00Z">
        <w:r w:rsidRPr="00A1284F">
          <w:rPr>
            <w:rFonts w:asciiTheme="minorHAnsi" w:hAnsiTheme="minorHAnsi" w:cstheme="minorHAnsi"/>
            <w:sz w:val="24"/>
            <w:szCs w:val="24"/>
            <w:lang w:val="uk-UA"/>
          </w:rPr>
          <w:t xml:space="preserve">. З моменту затвердження шаблону договору такі види Договорів (контрактів) укладаються виключно за раніше погодженою та затвердженою директором </w:t>
        </w:r>
      </w:ins>
      <w:ins w:id="2141" w:author="OLENA PASHKOVA (NEPTUNE.UA)" w:date="2022-06-20T01:47:00Z">
        <w:r w:rsidR="008D7A7E">
          <w:rPr>
            <w:rFonts w:asciiTheme="minorHAnsi" w:hAnsiTheme="minorHAnsi" w:cstheme="minorHAnsi"/>
            <w:sz w:val="24"/>
            <w:szCs w:val="24"/>
            <w:lang w:val="uk-UA"/>
          </w:rPr>
          <w:t xml:space="preserve">Компанії </w:t>
        </w:r>
      </w:ins>
      <w:ins w:id="2142" w:author="OLENA PASHKOVA (NEPTUNE.UA)" w:date="2022-06-20T01:38:00Z">
        <w:r w:rsidRPr="00A1284F">
          <w:rPr>
            <w:rFonts w:asciiTheme="minorHAnsi" w:hAnsiTheme="minorHAnsi" w:cstheme="minorHAnsi"/>
            <w:sz w:val="24"/>
            <w:szCs w:val="24"/>
            <w:lang w:val="uk-UA"/>
          </w:rPr>
          <w:t xml:space="preserve">формою </w:t>
        </w:r>
      </w:ins>
      <w:ins w:id="2143" w:author="OLENA PASHKOVA (NEPTUNE.UA)" w:date="2022-06-20T01:48:00Z">
        <w:r w:rsidR="008D7A7E">
          <w:rPr>
            <w:rFonts w:asciiTheme="minorHAnsi" w:hAnsiTheme="minorHAnsi" w:cstheme="minorHAnsi"/>
            <w:sz w:val="24"/>
            <w:szCs w:val="24"/>
            <w:lang w:val="uk-UA"/>
          </w:rPr>
          <w:t xml:space="preserve">без узгодження </w:t>
        </w:r>
      </w:ins>
      <w:ins w:id="2144" w:author="OLENA PASHKOVA (NEPTUNE.UA)" w:date="2022-06-20T01:38:00Z">
        <w:r w:rsidRPr="00A1284F">
          <w:rPr>
            <w:rFonts w:asciiTheme="minorHAnsi" w:hAnsiTheme="minorHAnsi" w:cstheme="minorHAnsi"/>
            <w:sz w:val="24"/>
            <w:szCs w:val="24"/>
            <w:lang w:val="uk-UA"/>
          </w:rPr>
          <w:t xml:space="preserve">та проходять візування </w:t>
        </w:r>
      </w:ins>
      <w:ins w:id="2145" w:author="OLENA PASHKOVA (NEPTUNE.UA)" w:date="2022-06-20T01:47:00Z">
        <w:r w:rsidR="008D7A7E">
          <w:rPr>
            <w:rFonts w:asciiTheme="minorHAnsi" w:hAnsiTheme="minorHAnsi" w:cstheme="minorHAnsi"/>
            <w:sz w:val="24"/>
            <w:szCs w:val="24"/>
            <w:lang w:val="uk-UA"/>
          </w:rPr>
          <w:t>тільки</w:t>
        </w:r>
      </w:ins>
      <w:ins w:id="2146" w:author="OLENA PASHKOVA (NEPTUNE.UA)" w:date="2022-06-20T01:48:00Z">
        <w:r w:rsidR="008D7A7E">
          <w:rPr>
            <w:rFonts w:asciiTheme="minorHAnsi" w:hAnsiTheme="minorHAnsi" w:cstheme="minorHAnsi"/>
            <w:sz w:val="24"/>
            <w:szCs w:val="24"/>
            <w:lang w:val="uk-UA"/>
          </w:rPr>
          <w:t xml:space="preserve"> у разі </w:t>
        </w:r>
      </w:ins>
      <w:ins w:id="2147" w:author="OLENA PASHKOVA (NEPTUNE.UA)" w:date="2022-06-20T01:47:00Z">
        <w:r w:rsidR="008D7A7E">
          <w:rPr>
            <w:rFonts w:asciiTheme="minorHAnsi" w:hAnsiTheme="minorHAnsi" w:cstheme="minorHAnsi"/>
            <w:sz w:val="24"/>
            <w:szCs w:val="24"/>
            <w:lang w:val="uk-UA"/>
          </w:rPr>
          <w:t xml:space="preserve"> </w:t>
        </w:r>
      </w:ins>
      <w:ins w:id="2148" w:author="OLENA PASHKOVA (NEPTUNE.UA)" w:date="2022-06-20T01:38:00Z">
        <w:r w:rsidRPr="00A1284F">
          <w:rPr>
            <w:rFonts w:asciiTheme="minorHAnsi" w:hAnsiTheme="minorHAnsi" w:cstheme="minorHAnsi"/>
            <w:sz w:val="24"/>
            <w:szCs w:val="24"/>
            <w:lang w:val="uk-UA"/>
          </w:rPr>
          <w:t xml:space="preserve">внесення до неї змін – в загальному порядку тільки з відділом, до роботи якого ці зміни можуть мати відношення та/або до сфери візування якого відносяться такі зміни. </w:t>
        </w:r>
      </w:ins>
    </w:p>
    <w:p w14:paraId="1AB021EA" w14:textId="316F6162" w:rsidR="000A437D" w:rsidRPr="00A1284F" w:rsidRDefault="000A437D" w:rsidP="00A1284F">
      <w:pPr>
        <w:pStyle w:val="a1"/>
        <w:numPr>
          <w:ilvl w:val="0"/>
          <w:numId w:val="16"/>
        </w:numPr>
        <w:spacing w:line="260" w:lineRule="atLeast"/>
        <w:jc w:val="both"/>
        <w:rPr>
          <w:ins w:id="2149" w:author="OLENA PASHKOVA (NEPTUNE.UA)" w:date="2022-06-20T01:38:00Z"/>
          <w:rFonts w:asciiTheme="minorHAnsi" w:hAnsiTheme="minorHAnsi" w:cstheme="minorHAnsi"/>
          <w:sz w:val="24"/>
          <w:szCs w:val="24"/>
          <w:lang w:val="uk-UA"/>
        </w:rPr>
      </w:pPr>
      <w:ins w:id="2150" w:author="OLENA PASHKOVA (NEPTUNE.UA)" w:date="2022-06-20T01:50:00Z">
        <w:r>
          <w:rPr>
            <w:rFonts w:asciiTheme="minorHAnsi" w:hAnsiTheme="minorHAnsi" w:cstheme="minorHAnsi"/>
            <w:sz w:val="24"/>
            <w:szCs w:val="24"/>
            <w:lang w:val="uk-UA"/>
          </w:rPr>
          <w:t>Шаблон договору після його з</w:t>
        </w:r>
      </w:ins>
      <w:ins w:id="2151" w:author="OLENA PASHKOVA (NEPTUNE.UA)" w:date="2022-06-20T01:51:00Z">
        <w:r>
          <w:rPr>
            <w:rFonts w:asciiTheme="minorHAnsi" w:hAnsiTheme="minorHAnsi" w:cstheme="minorHAnsi"/>
            <w:sz w:val="24"/>
            <w:szCs w:val="24"/>
            <w:lang w:val="uk-UA"/>
          </w:rPr>
          <w:t>атвердження викладається ІТ службою на впровадженому</w:t>
        </w:r>
      </w:ins>
      <w:ins w:id="2152" w:author="OLENA PASHKOVA (NEPTUNE.UA)" w:date="2022-06-20T01:52:00Z">
        <w:r>
          <w:rPr>
            <w:rFonts w:asciiTheme="minorHAnsi" w:hAnsiTheme="minorHAnsi" w:cstheme="minorHAnsi"/>
            <w:sz w:val="24"/>
            <w:szCs w:val="24"/>
            <w:lang w:val="uk-UA"/>
          </w:rPr>
          <w:t xml:space="preserve"> ІТ службою ресурсі із можливістю внесення змін</w:t>
        </w:r>
      </w:ins>
      <w:ins w:id="2153" w:author="OLENA PASHKOVA (NEPTUNE.UA)" w:date="2022-06-20T01:53:00Z">
        <w:r>
          <w:rPr>
            <w:rFonts w:asciiTheme="minorHAnsi" w:hAnsiTheme="minorHAnsi" w:cstheme="minorHAnsi"/>
            <w:sz w:val="24"/>
            <w:szCs w:val="24"/>
            <w:lang w:val="uk-UA"/>
          </w:rPr>
          <w:t xml:space="preserve"> ініціатором </w:t>
        </w:r>
      </w:ins>
      <w:ins w:id="2154" w:author="OLENA PASHKOVA (NEPTUNE.UA)" w:date="2022-06-20T01:52:00Z">
        <w:r>
          <w:rPr>
            <w:rFonts w:asciiTheme="minorHAnsi" w:hAnsiTheme="minorHAnsi" w:cstheme="minorHAnsi"/>
            <w:sz w:val="24"/>
            <w:szCs w:val="24"/>
            <w:lang w:val="uk-UA"/>
          </w:rPr>
          <w:t xml:space="preserve">тільки </w:t>
        </w:r>
      </w:ins>
      <w:ins w:id="2155" w:author="OLENA PASHKOVA (NEPTUNE.UA)" w:date="2022-06-20T01:53:00Z">
        <w:r>
          <w:rPr>
            <w:rFonts w:asciiTheme="minorHAnsi" w:hAnsiTheme="minorHAnsi" w:cstheme="minorHAnsi"/>
            <w:sz w:val="24"/>
            <w:szCs w:val="24"/>
            <w:lang w:val="uk-UA"/>
          </w:rPr>
          <w:t>у виділених полях</w:t>
        </w:r>
      </w:ins>
      <w:ins w:id="2156" w:author="OLENA PASHKOVA (NEPTUNE.UA)" w:date="2022-06-20T01:52:00Z">
        <w:r>
          <w:rPr>
            <w:rFonts w:asciiTheme="minorHAnsi" w:hAnsiTheme="minorHAnsi" w:cstheme="minorHAnsi"/>
            <w:sz w:val="24"/>
            <w:szCs w:val="24"/>
            <w:lang w:val="uk-UA"/>
          </w:rPr>
          <w:t>.</w:t>
        </w:r>
      </w:ins>
    </w:p>
    <w:p w14:paraId="1369AC19" w14:textId="2A5868E3" w:rsidR="00A1284F" w:rsidRPr="00A1284F" w:rsidRDefault="008D7A7E" w:rsidP="00A1284F">
      <w:pPr>
        <w:pStyle w:val="a1"/>
        <w:numPr>
          <w:ilvl w:val="0"/>
          <w:numId w:val="16"/>
        </w:numPr>
        <w:spacing w:line="260" w:lineRule="atLeast"/>
        <w:jc w:val="both"/>
        <w:rPr>
          <w:ins w:id="2157" w:author="OLENA PASHKOVA (NEPTUNE.UA)" w:date="2022-06-20T01:38:00Z"/>
          <w:rFonts w:asciiTheme="minorHAnsi" w:hAnsiTheme="minorHAnsi" w:cstheme="minorHAnsi"/>
          <w:sz w:val="24"/>
          <w:szCs w:val="24"/>
          <w:lang w:val="uk-UA"/>
        </w:rPr>
      </w:pPr>
      <w:ins w:id="2158" w:author="OLENA PASHKOVA (NEPTUNE.UA)" w:date="2022-06-20T01:48:00Z">
        <w:r>
          <w:rPr>
            <w:rFonts w:asciiTheme="minorHAnsi" w:hAnsiTheme="minorHAnsi" w:cstheme="minorHAnsi"/>
            <w:sz w:val="24"/>
            <w:szCs w:val="24"/>
            <w:lang w:val="uk-UA"/>
          </w:rPr>
          <w:t xml:space="preserve">Затверджений </w:t>
        </w:r>
      </w:ins>
      <w:ins w:id="2159" w:author="OLENA PASHKOVA (NEPTUNE.UA)" w:date="2022-06-20T01:38:00Z">
        <w:r w:rsidR="00A1284F" w:rsidRPr="00A1284F">
          <w:rPr>
            <w:rFonts w:asciiTheme="minorHAnsi" w:hAnsiTheme="minorHAnsi" w:cstheme="minorHAnsi"/>
            <w:sz w:val="24"/>
            <w:szCs w:val="24"/>
            <w:lang w:val="uk-UA"/>
          </w:rPr>
          <w:t>шаблон договору  підлягає перегляду не рідше одного разу на рік</w:t>
        </w:r>
      </w:ins>
      <w:ins w:id="2160" w:author="OLENA PASHKOVA (NEPTUNE.UA)" w:date="2022-06-20T01:49:00Z">
        <w:r>
          <w:rPr>
            <w:rFonts w:asciiTheme="minorHAnsi" w:hAnsiTheme="minorHAnsi" w:cstheme="minorHAnsi"/>
            <w:sz w:val="24"/>
            <w:szCs w:val="24"/>
            <w:lang w:val="uk-UA"/>
          </w:rPr>
          <w:t xml:space="preserve"> та/або у разі змін </w:t>
        </w:r>
        <w:r w:rsidR="000A437D">
          <w:rPr>
            <w:rFonts w:asciiTheme="minorHAnsi" w:hAnsiTheme="minorHAnsi" w:cstheme="minorHAnsi"/>
            <w:sz w:val="24"/>
            <w:szCs w:val="24"/>
            <w:lang w:val="uk-UA"/>
          </w:rPr>
          <w:t>в законодавстві, у внутрішніх політиках компанії, які регламенту</w:t>
        </w:r>
      </w:ins>
      <w:ins w:id="2161" w:author="OLENA PASHKOVA (NEPTUNE.UA)" w:date="2022-06-20T01:50:00Z">
        <w:r w:rsidR="000A437D">
          <w:rPr>
            <w:rFonts w:asciiTheme="minorHAnsi" w:hAnsiTheme="minorHAnsi" w:cstheme="minorHAnsi"/>
            <w:sz w:val="24"/>
            <w:szCs w:val="24"/>
            <w:lang w:val="uk-UA"/>
          </w:rPr>
          <w:t>ють відповідні</w:t>
        </w:r>
      </w:ins>
      <w:ins w:id="2162" w:author="OLENA PASHKOVA (NEPTUNE.UA)" w:date="2022-06-20T01:53:00Z">
        <w:r w:rsidR="000A437D">
          <w:rPr>
            <w:rFonts w:asciiTheme="minorHAnsi" w:hAnsiTheme="minorHAnsi" w:cstheme="minorHAnsi"/>
            <w:sz w:val="24"/>
            <w:szCs w:val="24"/>
            <w:lang w:val="uk-UA"/>
          </w:rPr>
          <w:t xml:space="preserve"> пу</w:t>
        </w:r>
      </w:ins>
      <w:ins w:id="2163" w:author="OLENA PASHKOVA (NEPTUNE.UA)" w:date="2022-06-20T01:54:00Z">
        <w:r w:rsidR="000A437D">
          <w:rPr>
            <w:rFonts w:asciiTheme="minorHAnsi" w:hAnsiTheme="minorHAnsi" w:cstheme="minorHAnsi"/>
            <w:sz w:val="24"/>
            <w:szCs w:val="24"/>
            <w:lang w:val="uk-UA"/>
          </w:rPr>
          <w:t>нкти договору</w:t>
        </w:r>
      </w:ins>
      <w:ins w:id="2164" w:author="OLENA PASHKOVA (NEPTUNE.UA)" w:date="2022-06-20T01:38:00Z">
        <w:r w:rsidR="00A1284F" w:rsidRPr="00A1284F">
          <w:rPr>
            <w:rFonts w:asciiTheme="minorHAnsi" w:hAnsiTheme="minorHAnsi" w:cstheme="minorHAnsi"/>
            <w:sz w:val="24"/>
            <w:szCs w:val="24"/>
            <w:lang w:val="uk-UA"/>
          </w:rPr>
          <w:t xml:space="preserve">. </w:t>
        </w:r>
      </w:ins>
    </w:p>
    <w:p w14:paraId="57FBEA83" w14:textId="7AEA253B" w:rsidR="00A1284F" w:rsidRPr="00A1284F" w:rsidRDefault="00A1284F" w:rsidP="00A1284F">
      <w:pPr>
        <w:pStyle w:val="a1"/>
        <w:numPr>
          <w:ilvl w:val="0"/>
          <w:numId w:val="16"/>
        </w:numPr>
        <w:spacing w:line="260" w:lineRule="atLeast"/>
        <w:jc w:val="both"/>
        <w:rPr>
          <w:ins w:id="2165" w:author="OLENA PASHKOVA (NEPTUNE.UA)" w:date="2022-06-20T01:38:00Z"/>
          <w:rFonts w:asciiTheme="minorHAnsi" w:hAnsiTheme="minorHAnsi" w:cstheme="minorHAnsi"/>
          <w:sz w:val="24"/>
          <w:szCs w:val="24"/>
          <w:lang w:val="uk-UA"/>
        </w:rPr>
      </w:pPr>
      <w:ins w:id="2166" w:author="OLENA PASHKOVA (NEPTUNE.UA)" w:date="2022-06-20T01:38:00Z">
        <w:r w:rsidRPr="00A1284F">
          <w:rPr>
            <w:rFonts w:asciiTheme="minorHAnsi" w:hAnsiTheme="minorHAnsi" w:cstheme="minorHAnsi"/>
            <w:sz w:val="24"/>
            <w:szCs w:val="24"/>
            <w:lang w:val="uk-UA"/>
          </w:rPr>
          <w:t xml:space="preserve">Всі зміни до встановленого шаблону договору </w:t>
        </w:r>
      </w:ins>
      <w:proofErr w:type="spellStart"/>
      <w:ins w:id="2167" w:author="OLENA PASHKOVA (NEPTUNE.UA)" w:date="2022-06-20T01:55:00Z">
        <w:r w:rsidR="000A437D">
          <w:rPr>
            <w:rFonts w:asciiTheme="minorHAnsi" w:hAnsiTheme="minorHAnsi" w:cstheme="minorHAnsi"/>
            <w:sz w:val="24"/>
            <w:szCs w:val="24"/>
            <w:lang w:val="uk-UA"/>
          </w:rPr>
          <w:t>ініціюються</w:t>
        </w:r>
      </w:ins>
      <w:proofErr w:type="spellEnd"/>
      <w:ins w:id="2168" w:author="OLENA PASHKOVA (NEPTUNE.UA)" w:date="2022-06-20T01:54:00Z">
        <w:r w:rsidR="000A437D">
          <w:rPr>
            <w:rFonts w:asciiTheme="minorHAnsi" w:hAnsiTheme="minorHAnsi" w:cstheme="minorHAnsi"/>
            <w:sz w:val="24"/>
            <w:szCs w:val="24"/>
            <w:lang w:val="uk-UA"/>
          </w:rPr>
          <w:t xml:space="preserve"> підрозділом, до функціональних </w:t>
        </w:r>
      </w:ins>
      <w:ins w:id="2169" w:author="OLENA PASHKOVA (NEPTUNE.UA)" w:date="2022-06-20T01:55:00Z">
        <w:r w:rsidR="000A437D">
          <w:rPr>
            <w:rFonts w:asciiTheme="minorHAnsi" w:hAnsiTheme="minorHAnsi" w:cstheme="minorHAnsi"/>
            <w:sz w:val="24"/>
            <w:szCs w:val="24"/>
            <w:lang w:val="uk-UA"/>
          </w:rPr>
          <w:t xml:space="preserve">обов’язків якого відносяться такі зміни, </w:t>
        </w:r>
      </w:ins>
      <w:ins w:id="2170" w:author="OLENA PASHKOVA (NEPTUNE.UA)" w:date="2022-06-20T01:38:00Z">
        <w:r w:rsidRPr="00A1284F">
          <w:rPr>
            <w:rFonts w:asciiTheme="minorHAnsi" w:hAnsiTheme="minorHAnsi" w:cstheme="minorHAnsi"/>
            <w:sz w:val="24"/>
            <w:szCs w:val="24"/>
            <w:lang w:val="uk-UA"/>
          </w:rPr>
          <w:t>вносяться у загальному порядку та підлягають узгодженню в тому ж самому порядку, що й новий проект Договору.</w:t>
        </w:r>
      </w:ins>
    </w:p>
    <w:p w14:paraId="76607C9A" w14:textId="1E1B54B5" w:rsidR="00A1284F" w:rsidRPr="00A1284F" w:rsidRDefault="00A1284F" w:rsidP="00A1284F">
      <w:pPr>
        <w:pStyle w:val="a1"/>
        <w:numPr>
          <w:ilvl w:val="0"/>
          <w:numId w:val="16"/>
        </w:numPr>
        <w:spacing w:line="260" w:lineRule="atLeast"/>
        <w:jc w:val="both"/>
        <w:rPr>
          <w:ins w:id="2171" w:author="OLENA PASHKOVA (NEPTUNE.UA)" w:date="2022-06-20T01:38:00Z"/>
          <w:rFonts w:asciiTheme="minorHAnsi" w:hAnsiTheme="minorHAnsi" w:cstheme="minorHAnsi"/>
          <w:sz w:val="24"/>
          <w:szCs w:val="24"/>
          <w:lang w:val="uk-UA"/>
        </w:rPr>
      </w:pPr>
      <w:ins w:id="2172" w:author="OLENA PASHKOVA (NEPTUNE.UA)" w:date="2022-06-20T01:38:00Z">
        <w:r w:rsidRPr="00A1284F">
          <w:rPr>
            <w:rFonts w:asciiTheme="minorHAnsi" w:hAnsiTheme="minorHAnsi" w:cstheme="minorHAnsi"/>
            <w:sz w:val="24"/>
            <w:szCs w:val="24"/>
            <w:lang w:val="uk-UA"/>
          </w:rPr>
          <w:t>У разі, коли необхідно укласти нестандартний договір – розробкою проекту займається провідний юрист за наданими йому ініціатором договору вихідними даними</w:t>
        </w:r>
      </w:ins>
      <w:ins w:id="2173" w:author="OLENA PASHKOVA (NEPTUNE.UA)" w:date="2022-06-20T01:56:00Z">
        <w:r w:rsidR="000A437D">
          <w:rPr>
            <w:rFonts w:asciiTheme="minorHAnsi" w:hAnsiTheme="minorHAnsi" w:cstheme="minorHAnsi"/>
            <w:sz w:val="24"/>
            <w:szCs w:val="24"/>
            <w:lang w:val="uk-UA"/>
          </w:rPr>
          <w:t xml:space="preserve"> </w:t>
        </w:r>
        <w:proofErr w:type="spellStart"/>
        <w:r w:rsidR="000A437D">
          <w:rPr>
            <w:rFonts w:asciiTheme="minorHAnsi" w:hAnsiTheme="minorHAnsi" w:cstheme="minorHAnsi"/>
            <w:sz w:val="24"/>
            <w:szCs w:val="24"/>
            <w:lang w:val="uk-UA"/>
          </w:rPr>
          <w:t>ат</w:t>
        </w:r>
        <w:proofErr w:type="spellEnd"/>
        <w:r w:rsidR="000A437D">
          <w:rPr>
            <w:rFonts w:asciiTheme="minorHAnsi" w:hAnsiTheme="minorHAnsi" w:cstheme="minorHAnsi"/>
            <w:sz w:val="24"/>
            <w:szCs w:val="24"/>
            <w:lang w:val="uk-UA"/>
          </w:rPr>
          <w:t xml:space="preserve"> з урахуванням вимог Додатку 7</w:t>
        </w:r>
      </w:ins>
      <w:ins w:id="2174" w:author="OLENA PASHKOVA (NEPTUNE.UA)" w:date="2022-06-20T01:38:00Z">
        <w:r w:rsidRPr="00A1284F">
          <w:rPr>
            <w:rFonts w:asciiTheme="minorHAnsi" w:hAnsiTheme="minorHAnsi" w:cstheme="minorHAnsi"/>
            <w:sz w:val="24"/>
            <w:szCs w:val="24"/>
            <w:lang w:val="uk-UA"/>
          </w:rPr>
          <w:t xml:space="preserve">. </w:t>
        </w:r>
      </w:ins>
    </w:p>
    <w:p w14:paraId="71B20034" w14:textId="0A84BB71" w:rsidR="00A1284F" w:rsidRPr="00A1284F" w:rsidRDefault="00A1284F" w:rsidP="000A437D">
      <w:pPr>
        <w:pStyle w:val="a1"/>
        <w:spacing w:line="260" w:lineRule="atLeast"/>
        <w:ind w:left="502"/>
        <w:jc w:val="both"/>
        <w:rPr>
          <w:ins w:id="2175" w:author="OLENA PASHKOVA (NEPTUNE.UA)" w:date="2022-06-20T01:38:00Z"/>
          <w:rFonts w:asciiTheme="minorHAnsi" w:hAnsiTheme="minorHAnsi" w:cstheme="minorHAnsi"/>
          <w:sz w:val="24"/>
          <w:szCs w:val="24"/>
          <w:lang w:val="uk-UA"/>
        </w:rPr>
        <w:pPrChange w:id="2176" w:author="OLENA PASHKOVA (NEPTUNE.UA)" w:date="2022-06-20T01:57:00Z">
          <w:pPr>
            <w:pStyle w:val="a1"/>
            <w:numPr>
              <w:numId w:val="16"/>
            </w:numPr>
            <w:spacing w:line="260" w:lineRule="atLeast"/>
            <w:ind w:left="360" w:hanging="360"/>
            <w:jc w:val="both"/>
          </w:pPr>
        </w:pPrChange>
      </w:pPr>
      <w:ins w:id="2177" w:author="OLENA PASHKOVA (NEPTUNE.UA)" w:date="2022-06-20T01:38:00Z">
        <w:r w:rsidRPr="00A1284F">
          <w:rPr>
            <w:rFonts w:asciiTheme="minorHAnsi" w:hAnsiTheme="minorHAnsi" w:cstheme="minorHAnsi"/>
            <w:sz w:val="24"/>
            <w:szCs w:val="24"/>
            <w:lang w:val="uk-UA"/>
          </w:rPr>
          <w:lastRenderedPageBreak/>
          <w:t xml:space="preserve"> Договори, щодо яких передбачена процедура тендерних торгів, укладаються на умовах тендерної документації та тендерної пропозиції. </w:t>
        </w:r>
      </w:ins>
    </w:p>
    <w:p w14:paraId="54BECD0A" w14:textId="3F7BA50B" w:rsidR="00A1284F" w:rsidRPr="00A1284F" w:rsidRDefault="000A437D" w:rsidP="000A437D">
      <w:pPr>
        <w:pStyle w:val="a1"/>
        <w:spacing w:line="260" w:lineRule="atLeast"/>
        <w:ind w:left="360"/>
        <w:jc w:val="both"/>
        <w:rPr>
          <w:ins w:id="2178" w:author="OLENA PASHKOVA (NEPTUNE.UA)" w:date="2022-06-20T01:38:00Z"/>
          <w:rFonts w:asciiTheme="minorHAnsi" w:hAnsiTheme="minorHAnsi" w:cstheme="minorHAnsi"/>
          <w:sz w:val="24"/>
          <w:szCs w:val="24"/>
          <w:lang w:val="uk-UA"/>
        </w:rPr>
        <w:pPrChange w:id="2179" w:author="OLENA PASHKOVA (NEPTUNE.UA)" w:date="2022-06-20T01:57:00Z">
          <w:pPr>
            <w:pStyle w:val="a1"/>
            <w:numPr>
              <w:numId w:val="16"/>
            </w:numPr>
            <w:spacing w:line="260" w:lineRule="atLeast"/>
            <w:ind w:left="360" w:hanging="360"/>
            <w:jc w:val="both"/>
          </w:pPr>
        </w:pPrChange>
      </w:pPr>
      <w:ins w:id="2180" w:author="OLENA PASHKOVA (NEPTUNE.UA)" w:date="2022-06-20T01:57:00Z">
        <w:r>
          <w:rPr>
            <w:rFonts w:asciiTheme="minorHAnsi" w:hAnsiTheme="minorHAnsi" w:cstheme="minorHAnsi"/>
            <w:sz w:val="24"/>
            <w:szCs w:val="24"/>
            <w:lang w:val="uk-UA"/>
          </w:rPr>
          <w:t>3.1.3.3.</w:t>
        </w:r>
      </w:ins>
      <w:ins w:id="2181" w:author="OLENA PASHKOVA (NEPTUNE.UA)" w:date="2022-06-20T01:38:00Z">
        <w:r w:rsidR="00A1284F" w:rsidRPr="00A1284F">
          <w:rPr>
            <w:rFonts w:asciiTheme="minorHAnsi" w:hAnsiTheme="minorHAnsi" w:cstheme="minorHAnsi"/>
            <w:sz w:val="24"/>
            <w:szCs w:val="24"/>
            <w:lang w:val="uk-UA"/>
          </w:rPr>
          <w:t xml:space="preserve"> Погодження Договору:</w:t>
        </w:r>
      </w:ins>
    </w:p>
    <w:p w14:paraId="36CCE61B" w14:textId="77AAB4E6" w:rsidR="00A1284F" w:rsidRPr="00A1284F" w:rsidRDefault="00A1284F" w:rsidP="000A437D">
      <w:pPr>
        <w:pStyle w:val="a1"/>
        <w:spacing w:line="260" w:lineRule="atLeast"/>
        <w:ind w:left="360"/>
        <w:jc w:val="both"/>
        <w:rPr>
          <w:ins w:id="2182" w:author="OLENA PASHKOVA (NEPTUNE.UA)" w:date="2022-06-20T01:38:00Z"/>
          <w:rFonts w:asciiTheme="minorHAnsi" w:hAnsiTheme="minorHAnsi" w:cstheme="minorHAnsi"/>
          <w:sz w:val="24"/>
          <w:szCs w:val="24"/>
          <w:lang w:val="uk-UA"/>
        </w:rPr>
        <w:pPrChange w:id="2183" w:author="OLENA PASHKOVA (NEPTUNE.UA)" w:date="2022-06-20T01:58:00Z">
          <w:pPr>
            <w:pStyle w:val="a1"/>
            <w:numPr>
              <w:numId w:val="16"/>
            </w:numPr>
            <w:spacing w:line="260" w:lineRule="atLeast"/>
            <w:ind w:left="360" w:hanging="360"/>
            <w:jc w:val="both"/>
          </w:pPr>
        </w:pPrChange>
      </w:pPr>
      <w:ins w:id="2184" w:author="OLENA PASHKOVA (NEPTUNE.UA)" w:date="2022-06-20T01:38:00Z">
        <w:r w:rsidRPr="00A1284F">
          <w:rPr>
            <w:rFonts w:asciiTheme="minorHAnsi" w:hAnsiTheme="minorHAnsi" w:cstheme="minorHAnsi"/>
            <w:sz w:val="24"/>
            <w:szCs w:val="24"/>
            <w:lang w:val="uk-UA"/>
          </w:rPr>
          <w:t xml:space="preserve">Всі договори, </w:t>
        </w:r>
      </w:ins>
      <w:ins w:id="2185" w:author="OLENA PASHKOVA (NEPTUNE.UA)" w:date="2022-06-20T01:58:00Z">
        <w:r w:rsidR="000A437D">
          <w:rPr>
            <w:rFonts w:asciiTheme="minorHAnsi" w:hAnsiTheme="minorHAnsi" w:cstheme="minorHAnsi"/>
            <w:sz w:val="24"/>
            <w:szCs w:val="24"/>
            <w:lang w:val="uk-UA"/>
          </w:rPr>
          <w:t xml:space="preserve">за виключенням шаблонів договорів, </w:t>
        </w:r>
      </w:ins>
      <w:ins w:id="2186" w:author="OLENA PASHKOVA (NEPTUNE.UA)" w:date="2022-06-20T01:38:00Z">
        <w:r w:rsidRPr="00A1284F">
          <w:rPr>
            <w:rFonts w:asciiTheme="minorHAnsi" w:hAnsiTheme="minorHAnsi" w:cstheme="minorHAnsi"/>
            <w:sz w:val="24"/>
            <w:szCs w:val="24"/>
            <w:lang w:val="uk-UA"/>
          </w:rPr>
          <w:t xml:space="preserve">обов’язково проходять </w:t>
        </w:r>
      </w:ins>
      <w:ins w:id="2187" w:author="OLENA PASHKOVA (NEPTUNE.UA)" w:date="2022-06-20T02:37:00Z">
        <w:r w:rsidR="002F2EC8">
          <w:rPr>
            <w:rFonts w:asciiTheme="minorHAnsi" w:hAnsiTheme="minorHAnsi" w:cstheme="minorHAnsi"/>
            <w:sz w:val="24"/>
            <w:szCs w:val="24"/>
            <w:lang w:val="uk-UA"/>
          </w:rPr>
          <w:t>по</w:t>
        </w:r>
      </w:ins>
      <w:ins w:id="2188" w:author="OLENA PASHKOVA (NEPTUNE.UA)" w:date="2022-06-20T01:38:00Z">
        <w:r w:rsidRPr="00A1284F">
          <w:rPr>
            <w:rFonts w:asciiTheme="minorHAnsi" w:hAnsiTheme="minorHAnsi" w:cstheme="minorHAnsi"/>
            <w:sz w:val="24"/>
            <w:szCs w:val="24"/>
            <w:lang w:val="uk-UA"/>
          </w:rPr>
          <w:t>годження із керівником ініціюючого</w:t>
        </w:r>
      </w:ins>
      <w:ins w:id="2189" w:author="OLENA PASHKOVA (NEPTUNE.UA)" w:date="2022-06-20T01:59:00Z">
        <w:r w:rsidR="000A437D">
          <w:rPr>
            <w:rFonts w:asciiTheme="minorHAnsi" w:hAnsiTheme="minorHAnsi" w:cstheme="minorHAnsi"/>
            <w:sz w:val="24"/>
            <w:szCs w:val="24"/>
            <w:lang w:val="uk-UA"/>
          </w:rPr>
          <w:t xml:space="preserve"> заявку </w:t>
        </w:r>
      </w:ins>
      <w:ins w:id="2190" w:author="OLENA PASHKOVA (NEPTUNE.UA)" w:date="2022-06-20T01:38:00Z">
        <w:r w:rsidRPr="00A1284F">
          <w:rPr>
            <w:rFonts w:asciiTheme="minorHAnsi" w:hAnsiTheme="minorHAnsi" w:cstheme="minorHAnsi"/>
            <w:sz w:val="24"/>
            <w:szCs w:val="24"/>
            <w:lang w:val="uk-UA"/>
          </w:rPr>
          <w:t xml:space="preserve">підрозділу,  особою відповідальною за реєстрацію контрагентів в клієнтській базі підприємства, фінансовим підрозділом,  </w:t>
        </w:r>
      </w:ins>
      <w:ins w:id="2191" w:author="OLENA PASHKOVA (NEPTUNE.UA)" w:date="2022-06-20T01:59:00Z">
        <w:r w:rsidR="000A437D">
          <w:rPr>
            <w:rFonts w:asciiTheme="minorHAnsi" w:hAnsiTheme="minorHAnsi" w:cstheme="minorHAnsi"/>
            <w:sz w:val="24"/>
            <w:szCs w:val="24"/>
            <w:lang w:val="uk-UA"/>
          </w:rPr>
          <w:t xml:space="preserve">головним бухгалтером, </w:t>
        </w:r>
      </w:ins>
      <w:ins w:id="2192" w:author="OLENA PASHKOVA (NEPTUNE.UA)" w:date="2022-06-20T01:38:00Z">
        <w:r w:rsidRPr="00A1284F">
          <w:rPr>
            <w:rFonts w:asciiTheme="minorHAnsi" w:hAnsiTheme="minorHAnsi" w:cstheme="minorHAnsi"/>
            <w:sz w:val="24"/>
            <w:szCs w:val="24"/>
            <w:lang w:val="uk-UA"/>
          </w:rPr>
          <w:t xml:space="preserve">провідним юристом. </w:t>
        </w:r>
      </w:ins>
      <w:ins w:id="2193" w:author="OLENA PASHKOVA (NEPTUNE.UA)" w:date="2022-06-20T02:00:00Z">
        <w:r w:rsidR="00F7184D">
          <w:rPr>
            <w:rFonts w:asciiTheme="minorHAnsi" w:hAnsiTheme="minorHAnsi" w:cstheme="minorHAnsi"/>
            <w:sz w:val="24"/>
            <w:szCs w:val="24"/>
            <w:lang w:val="uk-UA"/>
          </w:rPr>
          <w:t xml:space="preserve">Договори виконання яких проводиться на території Компанії в обов’язковому порядку </w:t>
        </w:r>
      </w:ins>
      <w:ins w:id="2194" w:author="OLENA PASHKOVA (NEPTUNE.UA)" w:date="2022-06-20T02:42:00Z">
        <w:r w:rsidR="00574379">
          <w:rPr>
            <w:rFonts w:asciiTheme="minorHAnsi" w:hAnsiTheme="minorHAnsi" w:cstheme="minorHAnsi"/>
            <w:sz w:val="24"/>
            <w:szCs w:val="24"/>
            <w:lang w:val="uk-UA"/>
          </w:rPr>
          <w:t>по</w:t>
        </w:r>
      </w:ins>
      <w:ins w:id="2195" w:author="OLENA PASHKOVA (NEPTUNE.UA)" w:date="2022-06-20T02:00:00Z">
        <w:r w:rsidR="00F7184D">
          <w:rPr>
            <w:rFonts w:asciiTheme="minorHAnsi" w:hAnsiTheme="minorHAnsi" w:cstheme="minorHAnsi"/>
            <w:sz w:val="24"/>
            <w:szCs w:val="24"/>
            <w:lang w:val="uk-UA"/>
          </w:rPr>
          <w:t xml:space="preserve">годжуються із відділом Охорони праці </w:t>
        </w:r>
      </w:ins>
      <w:ins w:id="2196" w:author="OLENA PASHKOVA (NEPTUNE.UA)" w:date="2022-06-20T02:02:00Z">
        <w:r w:rsidR="00F7184D">
          <w:rPr>
            <w:rFonts w:asciiTheme="minorHAnsi" w:hAnsiTheme="minorHAnsi" w:cstheme="minorHAnsi"/>
            <w:sz w:val="24"/>
            <w:szCs w:val="24"/>
            <w:lang w:val="uk-UA"/>
          </w:rPr>
          <w:t>та екологічної безпеки, екологом. П</w:t>
        </w:r>
      </w:ins>
      <w:ins w:id="2197" w:author="OLENA PASHKOVA (NEPTUNE.UA)" w:date="2022-06-20T01:38:00Z">
        <w:r w:rsidRPr="00A1284F">
          <w:rPr>
            <w:rFonts w:asciiTheme="minorHAnsi" w:hAnsiTheme="minorHAnsi" w:cstheme="minorHAnsi"/>
            <w:sz w:val="24"/>
            <w:szCs w:val="24"/>
            <w:lang w:val="uk-UA"/>
          </w:rPr>
          <w:t xml:space="preserve">ри необхідності, окремі умови договору  можуть  бути </w:t>
        </w:r>
      </w:ins>
      <w:ins w:id="2198" w:author="OLENA PASHKOVA (NEPTUNE.UA)" w:date="2022-06-20T02:42:00Z">
        <w:r w:rsidR="00574379">
          <w:rPr>
            <w:rFonts w:asciiTheme="minorHAnsi" w:hAnsiTheme="minorHAnsi" w:cstheme="minorHAnsi"/>
            <w:sz w:val="24"/>
            <w:szCs w:val="24"/>
            <w:lang w:val="uk-UA"/>
          </w:rPr>
          <w:t>по</w:t>
        </w:r>
      </w:ins>
      <w:ins w:id="2199" w:author="OLENA PASHKOVA (NEPTUNE.UA)" w:date="2022-06-20T01:38:00Z">
        <w:r w:rsidRPr="00A1284F">
          <w:rPr>
            <w:rFonts w:asciiTheme="minorHAnsi" w:hAnsiTheme="minorHAnsi" w:cstheme="minorHAnsi"/>
            <w:sz w:val="24"/>
            <w:szCs w:val="24"/>
            <w:lang w:val="uk-UA"/>
          </w:rPr>
          <w:t xml:space="preserve">годжені  з іншими службами </w:t>
        </w:r>
      </w:ins>
      <w:ins w:id="2200" w:author="OLENA PASHKOVA (NEPTUNE.UA)" w:date="2022-06-20T01:59:00Z">
        <w:r w:rsidR="00F7184D">
          <w:rPr>
            <w:rFonts w:asciiTheme="minorHAnsi" w:hAnsiTheme="minorHAnsi" w:cstheme="minorHAnsi"/>
            <w:sz w:val="24"/>
            <w:szCs w:val="24"/>
            <w:lang w:val="uk-UA"/>
          </w:rPr>
          <w:t xml:space="preserve">Компанії </w:t>
        </w:r>
      </w:ins>
      <w:ins w:id="2201" w:author="OLENA PASHKOVA (NEPTUNE.UA)" w:date="2022-06-20T01:38:00Z">
        <w:r w:rsidRPr="00A1284F">
          <w:rPr>
            <w:rFonts w:asciiTheme="minorHAnsi" w:hAnsiTheme="minorHAnsi" w:cstheme="minorHAnsi"/>
            <w:sz w:val="24"/>
            <w:szCs w:val="24"/>
            <w:lang w:val="uk-UA"/>
          </w:rPr>
          <w:t xml:space="preserve">за вимогою або особи, яка провадить обов’язкове </w:t>
        </w:r>
      </w:ins>
      <w:ins w:id="2202" w:author="OLENA PASHKOVA (NEPTUNE.UA)" w:date="2022-06-20T02:42:00Z">
        <w:r w:rsidR="00574379">
          <w:rPr>
            <w:rFonts w:asciiTheme="minorHAnsi" w:hAnsiTheme="minorHAnsi" w:cstheme="minorHAnsi"/>
            <w:sz w:val="24"/>
            <w:szCs w:val="24"/>
            <w:lang w:val="uk-UA"/>
          </w:rPr>
          <w:t>по</w:t>
        </w:r>
      </w:ins>
      <w:ins w:id="2203" w:author="OLENA PASHKOVA (NEPTUNE.UA)" w:date="2022-06-20T01:38:00Z">
        <w:r w:rsidRPr="00A1284F">
          <w:rPr>
            <w:rFonts w:asciiTheme="minorHAnsi" w:hAnsiTheme="minorHAnsi" w:cstheme="minorHAnsi"/>
            <w:sz w:val="24"/>
            <w:szCs w:val="24"/>
            <w:lang w:val="uk-UA"/>
          </w:rPr>
          <w:t xml:space="preserve">годження, або директора </w:t>
        </w:r>
      </w:ins>
      <w:ins w:id="2204" w:author="OLENA PASHKOVA (NEPTUNE.UA)" w:date="2022-06-20T02:03:00Z">
        <w:r w:rsidR="00F7184D">
          <w:rPr>
            <w:rFonts w:asciiTheme="minorHAnsi" w:hAnsiTheme="minorHAnsi" w:cstheme="minorHAnsi"/>
            <w:sz w:val="24"/>
            <w:szCs w:val="24"/>
            <w:lang w:val="uk-UA"/>
          </w:rPr>
          <w:t>Компанії</w:t>
        </w:r>
      </w:ins>
      <w:ins w:id="2205" w:author="OLENA PASHKOVA (NEPTUNE.UA)" w:date="2022-06-20T01:38:00Z">
        <w:r w:rsidRPr="00A1284F">
          <w:rPr>
            <w:rFonts w:asciiTheme="minorHAnsi" w:hAnsiTheme="minorHAnsi" w:cstheme="minorHAnsi"/>
            <w:sz w:val="24"/>
            <w:szCs w:val="24"/>
            <w:lang w:val="uk-UA"/>
          </w:rPr>
          <w:t>.</w:t>
        </w:r>
      </w:ins>
      <w:ins w:id="2206" w:author="OLENA PASHKOVA (NEPTUNE.UA)" w:date="2022-06-20T02:03:00Z">
        <w:r w:rsidR="00F7184D">
          <w:rPr>
            <w:rFonts w:asciiTheme="minorHAnsi" w:hAnsiTheme="minorHAnsi" w:cstheme="minorHAnsi"/>
            <w:sz w:val="24"/>
            <w:szCs w:val="24"/>
            <w:lang w:val="uk-UA"/>
          </w:rPr>
          <w:t xml:space="preserve"> </w:t>
        </w:r>
      </w:ins>
      <w:ins w:id="2207" w:author="OLENA PASHKOVA (NEPTUNE.UA)" w:date="2022-06-20T02:04:00Z">
        <w:r w:rsidR="00F7184D">
          <w:rPr>
            <w:rFonts w:asciiTheme="minorHAnsi" w:hAnsiTheme="minorHAnsi" w:cstheme="minorHAnsi"/>
            <w:sz w:val="24"/>
            <w:szCs w:val="24"/>
            <w:lang w:val="uk-UA"/>
          </w:rPr>
          <w:t xml:space="preserve">За </w:t>
        </w:r>
      </w:ins>
      <w:ins w:id="2208" w:author="OLENA PASHKOVA (NEPTUNE.UA)" w:date="2022-06-20T02:43:00Z">
        <w:r w:rsidR="00574379">
          <w:rPr>
            <w:rFonts w:asciiTheme="minorHAnsi" w:hAnsiTheme="minorHAnsi" w:cstheme="minorHAnsi"/>
            <w:sz w:val="24"/>
            <w:szCs w:val="24"/>
            <w:lang w:val="uk-UA"/>
          </w:rPr>
          <w:t>по</w:t>
        </w:r>
      </w:ins>
      <w:ins w:id="2209" w:author="OLENA PASHKOVA (NEPTUNE.UA)" w:date="2022-06-20T02:04:00Z">
        <w:r w:rsidR="00F7184D">
          <w:rPr>
            <w:rFonts w:asciiTheme="minorHAnsi" w:hAnsiTheme="minorHAnsi" w:cstheme="minorHAnsi"/>
            <w:sz w:val="24"/>
            <w:szCs w:val="24"/>
            <w:lang w:val="uk-UA"/>
          </w:rPr>
          <w:t xml:space="preserve">годження </w:t>
        </w:r>
      </w:ins>
      <w:ins w:id="2210" w:author="OLENA PASHKOVA (NEPTUNE.UA)" w:date="2022-06-20T02:03:00Z">
        <w:r w:rsidR="00F7184D">
          <w:rPr>
            <w:rFonts w:asciiTheme="minorHAnsi" w:hAnsiTheme="minorHAnsi" w:cstheme="minorHAnsi"/>
            <w:sz w:val="24"/>
            <w:szCs w:val="24"/>
            <w:lang w:val="uk-UA"/>
          </w:rPr>
          <w:t xml:space="preserve">договору </w:t>
        </w:r>
      </w:ins>
      <w:ins w:id="2211" w:author="OLENA PASHKOVA (NEPTUNE.UA)" w:date="2022-06-20T02:04:00Z">
        <w:r w:rsidR="00F7184D">
          <w:rPr>
            <w:rFonts w:asciiTheme="minorHAnsi" w:hAnsiTheme="minorHAnsi" w:cstheme="minorHAnsi"/>
            <w:sz w:val="24"/>
            <w:szCs w:val="24"/>
            <w:lang w:val="uk-UA"/>
          </w:rPr>
          <w:t>відповідальний ініціатор договору.</w:t>
        </w:r>
      </w:ins>
      <w:ins w:id="2212" w:author="OLENA PASHKOVA (NEPTUNE.UA)" w:date="2022-06-20T02:03:00Z">
        <w:r w:rsidR="00F7184D">
          <w:rPr>
            <w:rFonts w:asciiTheme="minorHAnsi" w:hAnsiTheme="minorHAnsi" w:cstheme="minorHAnsi"/>
            <w:sz w:val="24"/>
            <w:szCs w:val="24"/>
            <w:lang w:val="uk-UA"/>
          </w:rPr>
          <w:t xml:space="preserve"> </w:t>
        </w:r>
      </w:ins>
    </w:p>
    <w:p w14:paraId="6DA45BBE" w14:textId="26922049" w:rsidR="00A1284F" w:rsidRPr="00A1284F" w:rsidRDefault="00A1284F" w:rsidP="00A1284F">
      <w:pPr>
        <w:pStyle w:val="a1"/>
        <w:numPr>
          <w:ilvl w:val="0"/>
          <w:numId w:val="16"/>
        </w:numPr>
        <w:spacing w:line="260" w:lineRule="atLeast"/>
        <w:jc w:val="both"/>
        <w:rPr>
          <w:ins w:id="2213" w:author="OLENA PASHKOVA (NEPTUNE.UA)" w:date="2022-06-20T01:38:00Z"/>
          <w:rFonts w:asciiTheme="minorHAnsi" w:hAnsiTheme="minorHAnsi" w:cstheme="minorHAnsi"/>
          <w:sz w:val="24"/>
          <w:szCs w:val="24"/>
          <w:lang w:val="uk-UA"/>
        </w:rPr>
      </w:pPr>
      <w:ins w:id="2214" w:author="OLENA PASHKOVA (NEPTUNE.UA)" w:date="2022-06-20T01:38:00Z">
        <w:r w:rsidRPr="00A1284F">
          <w:rPr>
            <w:rFonts w:asciiTheme="minorHAnsi" w:hAnsiTheme="minorHAnsi" w:cstheme="minorHAnsi"/>
            <w:sz w:val="24"/>
            <w:szCs w:val="24"/>
            <w:lang w:val="uk-UA"/>
          </w:rPr>
          <w:t xml:space="preserve">Договори на суму що дорівнює </w:t>
        </w:r>
      </w:ins>
      <w:ins w:id="2215" w:author="OLENA PASHKOVA (NEPTUNE.UA)" w:date="2022-06-20T02:04:00Z">
        <w:r w:rsidR="00F7184D">
          <w:rPr>
            <w:rFonts w:asciiTheme="minorHAnsi" w:hAnsiTheme="minorHAnsi" w:cstheme="minorHAnsi"/>
            <w:sz w:val="24"/>
            <w:szCs w:val="24"/>
            <w:lang w:val="uk-UA"/>
          </w:rPr>
          <w:t xml:space="preserve">1000.00 (одна тисяча) </w:t>
        </w:r>
      </w:ins>
      <w:ins w:id="2216" w:author="OLENA PASHKOVA (NEPTUNE.UA)" w:date="2022-06-20T01:38:00Z">
        <w:r w:rsidRPr="00A1284F">
          <w:rPr>
            <w:rFonts w:asciiTheme="minorHAnsi" w:hAnsiTheme="minorHAnsi" w:cstheme="minorHAnsi"/>
            <w:sz w:val="24"/>
            <w:szCs w:val="24"/>
            <w:lang w:val="uk-UA"/>
          </w:rPr>
          <w:t xml:space="preserve">доларам США на момент укладання такого Договору не підлягають обов’язковому </w:t>
        </w:r>
      </w:ins>
      <w:ins w:id="2217" w:author="OLENA PASHKOVA (NEPTUNE.UA)" w:date="2022-06-20T02:43:00Z">
        <w:r w:rsidR="00574379">
          <w:rPr>
            <w:rFonts w:asciiTheme="minorHAnsi" w:hAnsiTheme="minorHAnsi" w:cstheme="minorHAnsi"/>
            <w:sz w:val="24"/>
            <w:szCs w:val="24"/>
            <w:lang w:val="uk-UA"/>
          </w:rPr>
          <w:t>по</w:t>
        </w:r>
      </w:ins>
      <w:ins w:id="2218" w:author="OLENA PASHKOVA (NEPTUNE.UA)" w:date="2022-06-20T01:38:00Z">
        <w:r w:rsidRPr="00A1284F">
          <w:rPr>
            <w:rFonts w:asciiTheme="minorHAnsi" w:hAnsiTheme="minorHAnsi" w:cstheme="minorHAnsi"/>
            <w:sz w:val="24"/>
            <w:szCs w:val="24"/>
            <w:lang w:val="uk-UA"/>
          </w:rPr>
          <w:t>годженню</w:t>
        </w:r>
      </w:ins>
      <w:ins w:id="2219" w:author="OLENA PASHKOVA (NEPTUNE.UA)" w:date="2022-06-20T03:19:00Z">
        <w:r w:rsidR="00E63B3E">
          <w:rPr>
            <w:rFonts w:asciiTheme="minorHAnsi" w:hAnsiTheme="minorHAnsi" w:cstheme="minorHAnsi"/>
            <w:sz w:val="24"/>
            <w:szCs w:val="24"/>
            <w:lang w:val="uk-UA"/>
          </w:rPr>
          <w:t xml:space="preserve"> із юридичною службою</w:t>
        </w:r>
      </w:ins>
      <w:ins w:id="2220" w:author="OLENA PASHKOVA (NEPTUNE.UA)" w:date="2022-06-20T01:38:00Z">
        <w:r w:rsidRPr="00A1284F">
          <w:rPr>
            <w:rFonts w:asciiTheme="minorHAnsi" w:hAnsiTheme="minorHAnsi" w:cstheme="minorHAnsi"/>
            <w:sz w:val="24"/>
            <w:szCs w:val="24"/>
            <w:lang w:val="uk-UA"/>
          </w:rPr>
          <w:t>.</w:t>
        </w:r>
      </w:ins>
      <w:ins w:id="2221" w:author="OLENA PASHKOVA (NEPTUNE.UA)" w:date="2022-06-20T02:05:00Z">
        <w:r w:rsidR="00F7184D">
          <w:rPr>
            <w:rFonts w:asciiTheme="minorHAnsi" w:hAnsiTheme="minorHAnsi" w:cstheme="minorHAnsi"/>
            <w:sz w:val="24"/>
            <w:szCs w:val="24"/>
            <w:lang w:val="uk-UA"/>
          </w:rPr>
          <w:t xml:space="preserve"> </w:t>
        </w:r>
      </w:ins>
      <w:ins w:id="2222" w:author="OLENA PASHKOVA (NEPTUNE.UA)" w:date="2022-06-20T02:09:00Z">
        <w:r w:rsidR="00F7184D">
          <w:rPr>
            <w:rFonts w:asciiTheme="minorHAnsi" w:hAnsiTheme="minorHAnsi" w:cstheme="minorHAnsi"/>
            <w:sz w:val="24"/>
            <w:szCs w:val="24"/>
            <w:lang w:val="uk-UA"/>
          </w:rPr>
          <w:t xml:space="preserve"> При цьому, забороняється розбивати суми</w:t>
        </w:r>
        <w:r w:rsidR="0061436F">
          <w:rPr>
            <w:rFonts w:asciiTheme="minorHAnsi" w:hAnsiTheme="minorHAnsi" w:cstheme="minorHAnsi"/>
            <w:sz w:val="24"/>
            <w:szCs w:val="24"/>
            <w:lang w:val="uk-UA"/>
          </w:rPr>
          <w:t>, щоб уникнути погодження</w:t>
        </w:r>
      </w:ins>
      <w:ins w:id="2223" w:author="OLENA PASHKOVA (NEPTUNE.UA)" w:date="2022-06-20T02:10:00Z">
        <w:r w:rsidR="0061436F">
          <w:rPr>
            <w:rFonts w:asciiTheme="minorHAnsi" w:hAnsiTheme="minorHAnsi" w:cstheme="minorHAnsi"/>
            <w:sz w:val="24"/>
            <w:szCs w:val="24"/>
            <w:lang w:val="uk-UA"/>
          </w:rPr>
          <w:t xml:space="preserve"> (під навмисним </w:t>
        </w:r>
        <w:proofErr w:type="spellStart"/>
        <w:r w:rsidR="0061436F">
          <w:rPr>
            <w:rFonts w:asciiTheme="minorHAnsi" w:hAnsiTheme="minorHAnsi" w:cstheme="minorHAnsi"/>
            <w:sz w:val="24"/>
            <w:szCs w:val="24"/>
            <w:lang w:val="uk-UA"/>
          </w:rPr>
          <w:t>розбіванням</w:t>
        </w:r>
        <w:proofErr w:type="spellEnd"/>
        <w:r w:rsidR="0061436F">
          <w:rPr>
            <w:rFonts w:asciiTheme="minorHAnsi" w:hAnsiTheme="minorHAnsi" w:cstheme="minorHAnsi"/>
            <w:sz w:val="24"/>
            <w:szCs w:val="24"/>
            <w:lang w:val="uk-UA"/>
          </w:rPr>
          <w:t xml:space="preserve"> розуміються правочини</w:t>
        </w:r>
      </w:ins>
      <w:ins w:id="2224" w:author="OLENA PASHKOVA (NEPTUNE.UA)" w:date="2022-06-20T02:11:00Z">
        <w:r w:rsidR="0061436F">
          <w:rPr>
            <w:rFonts w:asciiTheme="minorHAnsi" w:hAnsiTheme="minorHAnsi" w:cstheme="minorHAnsi"/>
            <w:sz w:val="24"/>
            <w:szCs w:val="24"/>
            <w:lang w:val="uk-UA"/>
          </w:rPr>
          <w:t xml:space="preserve"> які мають </w:t>
        </w:r>
      </w:ins>
      <w:ins w:id="2225" w:author="OLENA PASHKOVA (NEPTUNE.UA)" w:date="2022-06-20T02:10:00Z">
        <w:r w:rsidR="0061436F">
          <w:rPr>
            <w:rFonts w:asciiTheme="minorHAnsi" w:hAnsiTheme="minorHAnsi" w:cstheme="minorHAnsi"/>
            <w:sz w:val="24"/>
            <w:szCs w:val="24"/>
            <w:lang w:val="uk-UA"/>
          </w:rPr>
          <w:t>т</w:t>
        </w:r>
      </w:ins>
      <w:ins w:id="2226" w:author="OLENA PASHKOVA (NEPTUNE.UA)" w:date="2022-06-20T02:11:00Z">
        <w:r w:rsidR="0061436F">
          <w:rPr>
            <w:rFonts w:asciiTheme="minorHAnsi" w:hAnsiTheme="minorHAnsi" w:cstheme="minorHAnsi"/>
            <w:sz w:val="24"/>
            <w:szCs w:val="24"/>
            <w:lang w:val="uk-UA"/>
          </w:rPr>
          <w:t>отожний предмет та контрагента (або контра</w:t>
        </w:r>
      </w:ins>
      <w:ins w:id="2227" w:author="OLENA PASHKOVA (NEPTUNE.UA)" w:date="2022-06-20T02:12:00Z">
        <w:r w:rsidR="0061436F">
          <w:rPr>
            <w:rFonts w:asciiTheme="minorHAnsi" w:hAnsiTheme="minorHAnsi" w:cstheme="minorHAnsi"/>
            <w:sz w:val="24"/>
            <w:szCs w:val="24"/>
            <w:lang w:val="uk-UA"/>
          </w:rPr>
          <w:t>г</w:t>
        </w:r>
      </w:ins>
      <w:ins w:id="2228" w:author="OLENA PASHKOVA (NEPTUNE.UA)" w:date="2022-06-20T02:11:00Z">
        <w:r w:rsidR="0061436F">
          <w:rPr>
            <w:rFonts w:asciiTheme="minorHAnsi" w:hAnsiTheme="minorHAnsi" w:cstheme="minorHAnsi"/>
            <w:sz w:val="24"/>
            <w:szCs w:val="24"/>
            <w:lang w:val="uk-UA"/>
          </w:rPr>
          <w:t xml:space="preserve">енти різні та є </w:t>
        </w:r>
      </w:ins>
      <w:ins w:id="2229" w:author="OLENA PASHKOVA (NEPTUNE.UA)" w:date="2022-06-20T02:12:00Z">
        <w:r w:rsidR="0061436F">
          <w:rPr>
            <w:rFonts w:asciiTheme="minorHAnsi" w:hAnsiTheme="minorHAnsi" w:cstheme="minorHAnsi"/>
            <w:sz w:val="24"/>
            <w:szCs w:val="24"/>
            <w:lang w:val="uk-UA"/>
          </w:rPr>
          <w:t>пов’язаними</w:t>
        </w:r>
      </w:ins>
      <w:ins w:id="2230" w:author="OLENA PASHKOVA (NEPTUNE.UA)" w:date="2022-06-20T02:11:00Z">
        <w:r w:rsidR="0061436F">
          <w:rPr>
            <w:rFonts w:asciiTheme="minorHAnsi" w:hAnsiTheme="minorHAnsi" w:cstheme="minorHAnsi"/>
            <w:sz w:val="24"/>
            <w:szCs w:val="24"/>
            <w:lang w:val="uk-UA"/>
          </w:rPr>
          <w:t xml:space="preserve"> особами</w:t>
        </w:r>
      </w:ins>
      <w:ins w:id="2231" w:author="OLENA PASHKOVA (NEPTUNE.UA)" w:date="2022-06-20T02:12:00Z">
        <w:r w:rsidR="0061436F">
          <w:rPr>
            <w:rFonts w:asciiTheme="minorHAnsi" w:hAnsiTheme="minorHAnsi" w:cstheme="minorHAnsi"/>
            <w:sz w:val="24"/>
            <w:szCs w:val="24"/>
            <w:lang w:val="uk-UA"/>
          </w:rPr>
          <w:t xml:space="preserve">) та вчинені одночасно та\або протягом півроку. </w:t>
        </w:r>
      </w:ins>
      <w:ins w:id="2232" w:author="OLENA PASHKOVA (NEPTUNE.UA)" w:date="2022-06-20T02:09:00Z">
        <w:r w:rsidR="00F7184D">
          <w:rPr>
            <w:rFonts w:asciiTheme="minorHAnsi" w:hAnsiTheme="minorHAnsi" w:cstheme="minorHAnsi"/>
            <w:sz w:val="24"/>
            <w:szCs w:val="24"/>
            <w:lang w:val="uk-UA"/>
          </w:rPr>
          <w:t xml:space="preserve"> </w:t>
        </w:r>
      </w:ins>
    </w:p>
    <w:p w14:paraId="5560823B" w14:textId="6810E686" w:rsidR="00A1284F" w:rsidRPr="00A1284F" w:rsidRDefault="00A1284F" w:rsidP="00A1284F">
      <w:pPr>
        <w:pStyle w:val="a1"/>
        <w:numPr>
          <w:ilvl w:val="0"/>
          <w:numId w:val="16"/>
        </w:numPr>
        <w:spacing w:line="260" w:lineRule="atLeast"/>
        <w:jc w:val="both"/>
        <w:rPr>
          <w:ins w:id="2233" w:author="OLENA PASHKOVA (NEPTUNE.UA)" w:date="2022-06-20T01:38:00Z"/>
          <w:rFonts w:asciiTheme="minorHAnsi" w:hAnsiTheme="minorHAnsi" w:cstheme="minorHAnsi"/>
          <w:sz w:val="24"/>
          <w:szCs w:val="24"/>
          <w:lang w:val="uk-UA"/>
        </w:rPr>
      </w:pPr>
      <w:ins w:id="2234" w:author="OLENA PASHKOVA (NEPTUNE.UA)" w:date="2022-06-20T01:38:00Z">
        <w:r w:rsidRPr="00A1284F">
          <w:rPr>
            <w:rFonts w:asciiTheme="minorHAnsi" w:hAnsiTheme="minorHAnsi" w:cstheme="minorHAnsi"/>
            <w:sz w:val="24"/>
            <w:szCs w:val="24"/>
            <w:lang w:val="uk-UA"/>
          </w:rPr>
          <w:t xml:space="preserve"> </w:t>
        </w:r>
      </w:ins>
      <w:ins w:id="2235" w:author="OLENA PASHKOVA (NEPTUNE.UA)" w:date="2022-06-20T02:59:00Z">
        <w:r w:rsidR="007B63A9">
          <w:rPr>
            <w:rFonts w:asciiTheme="minorHAnsi" w:hAnsiTheme="minorHAnsi" w:cstheme="minorHAnsi"/>
            <w:sz w:val="24"/>
            <w:szCs w:val="24"/>
            <w:lang w:val="uk-UA"/>
          </w:rPr>
          <w:t>Пого</w:t>
        </w:r>
      </w:ins>
      <w:ins w:id="2236" w:author="OLENA PASHKOVA (NEPTUNE.UA)" w:date="2022-06-20T01:38:00Z">
        <w:r w:rsidRPr="00A1284F">
          <w:rPr>
            <w:rFonts w:asciiTheme="minorHAnsi" w:hAnsiTheme="minorHAnsi" w:cstheme="minorHAnsi"/>
            <w:sz w:val="24"/>
            <w:szCs w:val="24"/>
            <w:lang w:val="uk-UA"/>
          </w:rPr>
          <w:t xml:space="preserve">дження Договорів за загальним порядком здійснюється у електронній формі за допомогою електронної пошти зі всіма службами </w:t>
        </w:r>
      </w:ins>
      <w:ins w:id="2237" w:author="OLENA PASHKOVA (NEPTUNE.UA)" w:date="2022-06-20T02:13:00Z">
        <w:r w:rsidR="0061436F">
          <w:rPr>
            <w:rFonts w:asciiTheme="minorHAnsi" w:hAnsiTheme="minorHAnsi" w:cstheme="minorHAnsi"/>
            <w:sz w:val="24"/>
            <w:szCs w:val="24"/>
            <w:lang w:val="uk-UA"/>
          </w:rPr>
          <w:t>Компанії</w:t>
        </w:r>
      </w:ins>
      <w:ins w:id="2238" w:author="OLENA PASHKOVA (NEPTUNE.UA)" w:date="2022-06-20T02:17:00Z">
        <w:r w:rsidR="0061436F">
          <w:rPr>
            <w:rFonts w:asciiTheme="minorHAnsi" w:hAnsiTheme="minorHAnsi" w:cstheme="minorHAnsi"/>
            <w:sz w:val="24"/>
            <w:szCs w:val="24"/>
            <w:lang w:val="uk-UA"/>
          </w:rPr>
          <w:t xml:space="preserve">. </w:t>
        </w:r>
      </w:ins>
      <w:ins w:id="2239" w:author="OLENA PASHKOVA (NEPTUNE.UA)" w:date="2022-06-20T01:38:00Z">
        <w:r w:rsidRPr="00A1284F">
          <w:rPr>
            <w:rFonts w:asciiTheme="minorHAnsi" w:hAnsiTheme="minorHAnsi" w:cstheme="minorHAnsi"/>
            <w:sz w:val="24"/>
            <w:szCs w:val="24"/>
            <w:lang w:val="uk-UA"/>
          </w:rPr>
          <w:t xml:space="preserve">Договори направляються на </w:t>
        </w:r>
      </w:ins>
      <w:ins w:id="2240" w:author="OLENA PASHKOVA (NEPTUNE.UA)" w:date="2022-06-20T03:00:00Z">
        <w:r w:rsidR="007B63A9">
          <w:rPr>
            <w:rFonts w:asciiTheme="minorHAnsi" w:hAnsiTheme="minorHAnsi" w:cstheme="minorHAnsi"/>
            <w:sz w:val="24"/>
            <w:szCs w:val="24"/>
            <w:lang w:val="uk-UA"/>
          </w:rPr>
          <w:t>по</w:t>
        </w:r>
      </w:ins>
      <w:ins w:id="2241" w:author="OLENA PASHKOVA (NEPTUNE.UA)" w:date="2022-06-20T01:38:00Z">
        <w:r w:rsidRPr="00A1284F">
          <w:rPr>
            <w:rFonts w:asciiTheme="minorHAnsi" w:hAnsiTheme="minorHAnsi" w:cstheme="minorHAnsi"/>
            <w:sz w:val="24"/>
            <w:szCs w:val="24"/>
            <w:lang w:val="uk-UA"/>
          </w:rPr>
          <w:t xml:space="preserve">годження Ініціатором із зазначенням </w:t>
        </w:r>
      </w:ins>
      <w:ins w:id="2242" w:author="OLENA PASHKOVA (NEPTUNE.UA)" w:date="2022-06-20T02:15:00Z">
        <w:r w:rsidR="0061436F">
          <w:rPr>
            <w:rFonts w:asciiTheme="minorHAnsi" w:hAnsiTheme="minorHAnsi" w:cstheme="minorHAnsi"/>
            <w:sz w:val="24"/>
            <w:szCs w:val="24"/>
            <w:lang w:val="uk-UA"/>
          </w:rPr>
          <w:t>назви контрагенту та</w:t>
        </w:r>
      </w:ins>
      <w:ins w:id="2243" w:author="OLENA PASHKOVA (NEPTUNE.UA)" w:date="2022-06-20T01:38:00Z">
        <w:r w:rsidRPr="00A1284F">
          <w:rPr>
            <w:rFonts w:asciiTheme="minorHAnsi" w:hAnsiTheme="minorHAnsi" w:cstheme="minorHAnsi"/>
            <w:sz w:val="24"/>
            <w:szCs w:val="24"/>
            <w:lang w:val="uk-UA"/>
          </w:rPr>
          <w:t xml:space="preserve"> реквізитів договору, дозволяючи його ідентифікувати. </w:t>
        </w:r>
      </w:ins>
      <w:ins w:id="2244" w:author="OLENA PASHKOVA (NEPTUNE.UA)" w:date="2022-06-20T02:15:00Z">
        <w:r w:rsidR="0061436F">
          <w:rPr>
            <w:rFonts w:asciiTheme="minorHAnsi" w:hAnsiTheme="minorHAnsi" w:cstheme="minorHAnsi"/>
            <w:sz w:val="24"/>
            <w:szCs w:val="24"/>
            <w:lang w:val="uk-UA"/>
          </w:rPr>
          <w:t xml:space="preserve">Вважається </w:t>
        </w:r>
      </w:ins>
      <w:ins w:id="2245" w:author="OLENA PASHKOVA (NEPTUNE.UA)" w:date="2022-06-20T02:16:00Z">
        <w:r w:rsidR="0061436F">
          <w:rPr>
            <w:rFonts w:asciiTheme="minorHAnsi" w:hAnsiTheme="minorHAnsi" w:cstheme="minorHAnsi"/>
            <w:sz w:val="24"/>
            <w:szCs w:val="24"/>
            <w:lang w:val="uk-UA"/>
          </w:rPr>
          <w:t xml:space="preserve">що договір направлений Ініціатором на </w:t>
        </w:r>
      </w:ins>
      <w:ins w:id="2246" w:author="OLENA PASHKOVA (NEPTUNE.UA)" w:date="2022-06-20T03:00:00Z">
        <w:r w:rsidR="007B63A9">
          <w:rPr>
            <w:rFonts w:asciiTheme="minorHAnsi" w:hAnsiTheme="minorHAnsi" w:cstheme="minorHAnsi"/>
            <w:sz w:val="24"/>
            <w:szCs w:val="24"/>
            <w:lang w:val="uk-UA"/>
          </w:rPr>
          <w:t>по</w:t>
        </w:r>
      </w:ins>
      <w:ins w:id="2247" w:author="OLENA PASHKOVA (NEPTUNE.UA)" w:date="2022-06-20T02:16:00Z">
        <w:r w:rsidR="0061436F">
          <w:rPr>
            <w:rFonts w:asciiTheme="minorHAnsi" w:hAnsiTheme="minorHAnsi" w:cstheme="minorHAnsi"/>
            <w:sz w:val="24"/>
            <w:szCs w:val="24"/>
            <w:lang w:val="uk-UA"/>
          </w:rPr>
          <w:t xml:space="preserve">годження </w:t>
        </w:r>
      </w:ins>
      <w:ins w:id="2248" w:author="OLENA PASHKOVA (NEPTUNE.UA)" w:date="2022-06-20T02:59:00Z">
        <w:r w:rsidR="007B63A9">
          <w:rPr>
            <w:rFonts w:asciiTheme="minorHAnsi" w:hAnsiTheme="minorHAnsi" w:cstheme="minorHAnsi"/>
            <w:sz w:val="24"/>
            <w:szCs w:val="24"/>
            <w:lang w:val="uk-UA"/>
          </w:rPr>
          <w:t>до керівника фінансового підрозділу, головно</w:t>
        </w:r>
      </w:ins>
      <w:ins w:id="2249" w:author="OLENA PASHKOVA (NEPTUNE.UA)" w:date="2022-06-20T03:00:00Z">
        <w:r w:rsidR="007B63A9">
          <w:rPr>
            <w:rFonts w:asciiTheme="minorHAnsi" w:hAnsiTheme="minorHAnsi" w:cstheme="minorHAnsi"/>
            <w:sz w:val="24"/>
            <w:szCs w:val="24"/>
            <w:lang w:val="uk-UA"/>
          </w:rPr>
          <w:t xml:space="preserve">го бухгалтера, провідного юриста та інших підрозділів, </w:t>
        </w:r>
      </w:ins>
      <w:ins w:id="2250" w:author="OLENA PASHKOVA (NEPTUNE.UA)" w:date="2022-06-20T02:59:00Z">
        <w:r w:rsidR="007B63A9">
          <w:rPr>
            <w:rFonts w:asciiTheme="minorHAnsi" w:hAnsiTheme="minorHAnsi" w:cstheme="minorHAnsi"/>
            <w:sz w:val="24"/>
            <w:szCs w:val="24"/>
            <w:lang w:val="uk-UA"/>
          </w:rPr>
          <w:t xml:space="preserve"> </w:t>
        </w:r>
      </w:ins>
      <w:ins w:id="2251" w:author="OLENA PASHKOVA (NEPTUNE.UA)" w:date="2022-06-20T02:16:00Z">
        <w:r w:rsidR="0061436F">
          <w:rPr>
            <w:rFonts w:asciiTheme="minorHAnsi" w:hAnsiTheme="minorHAnsi" w:cstheme="minorHAnsi"/>
            <w:sz w:val="24"/>
            <w:szCs w:val="24"/>
            <w:lang w:val="uk-UA"/>
          </w:rPr>
          <w:t>вже погоджений</w:t>
        </w:r>
      </w:ins>
      <w:ins w:id="2252" w:author="OLENA PASHKOVA (NEPTUNE.UA)" w:date="2022-06-20T02:39:00Z">
        <w:r w:rsidR="002F2EC8">
          <w:rPr>
            <w:rFonts w:asciiTheme="minorHAnsi" w:hAnsiTheme="minorHAnsi" w:cstheme="minorHAnsi"/>
            <w:sz w:val="24"/>
            <w:szCs w:val="24"/>
            <w:lang w:val="uk-UA"/>
          </w:rPr>
          <w:t xml:space="preserve"> керівником підрозділу який є </w:t>
        </w:r>
      </w:ins>
      <w:ins w:id="2253" w:author="OLENA PASHKOVA (NEPTUNE.UA)" w:date="2022-06-20T02:16:00Z">
        <w:r w:rsidR="0061436F">
          <w:rPr>
            <w:rFonts w:asciiTheme="minorHAnsi" w:hAnsiTheme="minorHAnsi" w:cstheme="minorHAnsi"/>
            <w:sz w:val="24"/>
            <w:szCs w:val="24"/>
            <w:lang w:val="uk-UA"/>
          </w:rPr>
          <w:t>ініціатором заявки</w:t>
        </w:r>
      </w:ins>
      <w:ins w:id="2254" w:author="OLENA PASHKOVA (NEPTUNE.UA)" w:date="2022-06-20T02:17:00Z">
        <w:r w:rsidR="0061436F">
          <w:rPr>
            <w:rFonts w:asciiTheme="minorHAnsi" w:hAnsiTheme="minorHAnsi" w:cstheme="minorHAnsi"/>
            <w:sz w:val="24"/>
            <w:szCs w:val="24"/>
            <w:lang w:val="uk-UA"/>
          </w:rPr>
          <w:t xml:space="preserve"> та контрагент </w:t>
        </w:r>
      </w:ins>
      <w:ins w:id="2255" w:author="OLENA PASHKOVA (NEPTUNE.UA)" w:date="2022-06-20T02:18:00Z">
        <w:r w:rsidR="0061436F">
          <w:rPr>
            <w:rFonts w:asciiTheme="minorHAnsi" w:hAnsiTheme="minorHAnsi" w:cstheme="minorHAnsi"/>
            <w:sz w:val="24"/>
            <w:szCs w:val="24"/>
            <w:lang w:val="uk-UA"/>
          </w:rPr>
          <w:t>вже пройшов перевірки та зареєстрований в клієнтській базі контрагентів Компанії</w:t>
        </w:r>
      </w:ins>
      <w:ins w:id="2256" w:author="OLENA PASHKOVA (NEPTUNE.UA)" w:date="2022-06-20T02:16:00Z">
        <w:r w:rsidR="0061436F">
          <w:rPr>
            <w:rFonts w:asciiTheme="minorHAnsi" w:hAnsiTheme="minorHAnsi" w:cstheme="minorHAnsi"/>
            <w:sz w:val="24"/>
            <w:szCs w:val="24"/>
            <w:lang w:val="uk-UA"/>
          </w:rPr>
          <w:t xml:space="preserve">. </w:t>
        </w:r>
      </w:ins>
    </w:p>
    <w:p w14:paraId="727A1D07" w14:textId="442B5DEC" w:rsidR="00A1284F" w:rsidRPr="00A1284F" w:rsidRDefault="007B63A9" w:rsidP="0061436F">
      <w:pPr>
        <w:pStyle w:val="a1"/>
        <w:spacing w:line="260" w:lineRule="atLeast"/>
        <w:jc w:val="both"/>
        <w:rPr>
          <w:ins w:id="2257" w:author="OLENA PASHKOVA (NEPTUNE.UA)" w:date="2022-06-20T01:38:00Z"/>
          <w:rFonts w:asciiTheme="minorHAnsi" w:hAnsiTheme="minorHAnsi" w:cstheme="minorHAnsi"/>
          <w:sz w:val="24"/>
          <w:szCs w:val="24"/>
          <w:lang w:val="uk-UA"/>
        </w:rPr>
        <w:pPrChange w:id="2258" w:author="OLENA PASHKOVA (NEPTUNE.UA)" w:date="2022-06-20T02:19:00Z">
          <w:pPr>
            <w:pStyle w:val="a1"/>
            <w:numPr>
              <w:numId w:val="16"/>
            </w:numPr>
            <w:spacing w:line="260" w:lineRule="atLeast"/>
            <w:ind w:left="360" w:hanging="360"/>
            <w:jc w:val="both"/>
          </w:pPr>
        </w:pPrChange>
      </w:pPr>
      <w:ins w:id="2259" w:author="OLENA PASHKOVA (NEPTUNE.UA)" w:date="2022-06-20T03:01:00Z">
        <w:r>
          <w:rPr>
            <w:rFonts w:asciiTheme="minorHAnsi" w:hAnsiTheme="minorHAnsi" w:cstheme="minorHAnsi"/>
            <w:sz w:val="24"/>
            <w:szCs w:val="24"/>
            <w:lang w:val="uk-UA"/>
          </w:rPr>
          <w:t>По</w:t>
        </w:r>
      </w:ins>
      <w:ins w:id="2260" w:author="OLENA PASHKOVA (NEPTUNE.UA)" w:date="2022-06-20T01:38:00Z">
        <w:r w:rsidR="00A1284F" w:rsidRPr="00A1284F">
          <w:rPr>
            <w:rFonts w:asciiTheme="minorHAnsi" w:hAnsiTheme="minorHAnsi" w:cstheme="minorHAnsi"/>
            <w:sz w:val="24"/>
            <w:szCs w:val="24"/>
            <w:lang w:val="uk-UA"/>
          </w:rPr>
          <w:t xml:space="preserve">годження проводиться у наступному порядку: </w:t>
        </w:r>
      </w:ins>
    </w:p>
    <w:p w14:paraId="51B88E8D" w14:textId="3B6990F6" w:rsidR="00A1284F" w:rsidRPr="00A1284F" w:rsidRDefault="00A1284F" w:rsidP="00A1284F">
      <w:pPr>
        <w:pStyle w:val="a1"/>
        <w:numPr>
          <w:ilvl w:val="0"/>
          <w:numId w:val="16"/>
        </w:numPr>
        <w:spacing w:line="260" w:lineRule="atLeast"/>
        <w:jc w:val="both"/>
        <w:rPr>
          <w:ins w:id="2261" w:author="OLENA PASHKOVA (NEPTUNE.UA)" w:date="2022-06-20T01:38:00Z"/>
          <w:rFonts w:asciiTheme="minorHAnsi" w:hAnsiTheme="minorHAnsi" w:cstheme="minorHAnsi"/>
          <w:sz w:val="24"/>
          <w:szCs w:val="24"/>
          <w:lang w:val="uk-UA"/>
        </w:rPr>
      </w:pPr>
      <w:ins w:id="2262" w:author="OLENA PASHKOVA (NEPTUNE.UA)" w:date="2022-06-20T01:38:00Z">
        <w:r w:rsidRPr="00A1284F">
          <w:rPr>
            <w:rFonts w:asciiTheme="minorHAnsi" w:hAnsiTheme="minorHAnsi" w:cstheme="minorHAnsi"/>
            <w:sz w:val="24"/>
            <w:szCs w:val="24"/>
            <w:lang w:val="uk-UA"/>
          </w:rPr>
          <w:t>керівник підрозділу</w:t>
        </w:r>
      </w:ins>
      <w:ins w:id="2263" w:author="OLENA PASHKOVA (NEPTUNE.UA)" w:date="2022-06-20T02:20:00Z">
        <w:r w:rsidR="002569BC">
          <w:rPr>
            <w:rFonts w:asciiTheme="minorHAnsi" w:hAnsiTheme="minorHAnsi" w:cstheme="minorHAnsi"/>
            <w:sz w:val="24"/>
            <w:szCs w:val="24"/>
            <w:lang w:val="uk-UA"/>
          </w:rPr>
          <w:t xml:space="preserve"> який є ініціатором заявки</w:t>
        </w:r>
      </w:ins>
      <w:ins w:id="2264" w:author="OLENA PASHKOVA (NEPTUNE.UA)" w:date="2022-06-20T01:38:00Z">
        <w:r w:rsidRPr="00A1284F">
          <w:rPr>
            <w:rFonts w:asciiTheme="minorHAnsi" w:hAnsiTheme="minorHAnsi" w:cstheme="minorHAnsi"/>
            <w:sz w:val="24"/>
            <w:szCs w:val="24"/>
            <w:lang w:val="uk-UA"/>
          </w:rPr>
          <w:t>,</w:t>
        </w:r>
      </w:ins>
    </w:p>
    <w:p w14:paraId="30419E8D" w14:textId="77777777" w:rsidR="00A1284F" w:rsidRPr="00A1284F" w:rsidRDefault="00A1284F" w:rsidP="00A1284F">
      <w:pPr>
        <w:pStyle w:val="a1"/>
        <w:numPr>
          <w:ilvl w:val="0"/>
          <w:numId w:val="16"/>
        </w:numPr>
        <w:spacing w:line="260" w:lineRule="atLeast"/>
        <w:jc w:val="both"/>
        <w:rPr>
          <w:ins w:id="2265" w:author="OLENA PASHKOVA (NEPTUNE.UA)" w:date="2022-06-20T01:38:00Z"/>
          <w:rFonts w:asciiTheme="minorHAnsi" w:hAnsiTheme="minorHAnsi" w:cstheme="minorHAnsi"/>
          <w:sz w:val="24"/>
          <w:szCs w:val="24"/>
          <w:lang w:val="uk-UA"/>
        </w:rPr>
      </w:pPr>
      <w:ins w:id="2266" w:author="OLENA PASHKOVA (NEPTUNE.UA)" w:date="2022-06-20T01:38:00Z">
        <w:r w:rsidRPr="00A1284F">
          <w:rPr>
            <w:rFonts w:asciiTheme="minorHAnsi" w:hAnsiTheme="minorHAnsi" w:cstheme="minorHAnsi"/>
            <w:sz w:val="24"/>
            <w:szCs w:val="24"/>
            <w:lang w:val="uk-UA"/>
          </w:rPr>
          <w:t xml:space="preserve">особа, відповідальна за реєстрацію контрагентів в клієнтській базі підприємства, </w:t>
        </w:r>
      </w:ins>
    </w:p>
    <w:p w14:paraId="606C4D34" w14:textId="5BEAF8D2" w:rsidR="00A1284F" w:rsidRDefault="00A1284F" w:rsidP="00A1284F">
      <w:pPr>
        <w:pStyle w:val="a1"/>
        <w:numPr>
          <w:ilvl w:val="0"/>
          <w:numId w:val="16"/>
        </w:numPr>
        <w:spacing w:line="260" w:lineRule="atLeast"/>
        <w:jc w:val="both"/>
        <w:rPr>
          <w:ins w:id="2267" w:author="OLENA PASHKOVA (NEPTUNE.UA)" w:date="2022-06-20T02:20:00Z"/>
          <w:rFonts w:asciiTheme="minorHAnsi" w:hAnsiTheme="minorHAnsi" w:cstheme="minorHAnsi"/>
          <w:sz w:val="24"/>
          <w:szCs w:val="24"/>
          <w:lang w:val="uk-UA"/>
        </w:rPr>
      </w:pPr>
      <w:ins w:id="2268" w:author="OLENA PASHKOVA (NEPTUNE.UA)" w:date="2022-06-20T01:38:00Z">
        <w:r w:rsidRPr="00A1284F">
          <w:rPr>
            <w:rFonts w:asciiTheme="minorHAnsi" w:hAnsiTheme="minorHAnsi" w:cstheme="minorHAnsi"/>
            <w:sz w:val="24"/>
            <w:szCs w:val="24"/>
            <w:lang w:val="uk-UA"/>
          </w:rPr>
          <w:t xml:space="preserve">фінансовий підрозділ,  </w:t>
        </w:r>
      </w:ins>
    </w:p>
    <w:p w14:paraId="605866C1" w14:textId="38356752" w:rsidR="002569BC" w:rsidRPr="00A1284F" w:rsidRDefault="002569BC" w:rsidP="00A1284F">
      <w:pPr>
        <w:pStyle w:val="a1"/>
        <w:numPr>
          <w:ilvl w:val="0"/>
          <w:numId w:val="16"/>
        </w:numPr>
        <w:spacing w:line="260" w:lineRule="atLeast"/>
        <w:jc w:val="both"/>
        <w:rPr>
          <w:ins w:id="2269" w:author="OLENA PASHKOVA (NEPTUNE.UA)" w:date="2022-06-20T01:38:00Z"/>
          <w:rFonts w:asciiTheme="minorHAnsi" w:hAnsiTheme="minorHAnsi" w:cstheme="minorHAnsi"/>
          <w:sz w:val="24"/>
          <w:szCs w:val="24"/>
          <w:lang w:val="uk-UA"/>
        </w:rPr>
      </w:pPr>
      <w:ins w:id="2270" w:author="OLENA PASHKOVA (NEPTUNE.UA)" w:date="2022-06-20T02:20:00Z">
        <w:r>
          <w:rPr>
            <w:rFonts w:asciiTheme="minorHAnsi" w:hAnsiTheme="minorHAnsi" w:cstheme="minorHAnsi"/>
            <w:sz w:val="24"/>
            <w:szCs w:val="24"/>
            <w:lang w:val="uk-UA"/>
          </w:rPr>
          <w:t>головний бухгалтер,</w:t>
        </w:r>
      </w:ins>
    </w:p>
    <w:p w14:paraId="6F155655" w14:textId="2DA4383B" w:rsidR="002569BC" w:rsidRDefault="00A1284F" w:rsidP="002569BC">
      <w:pPr>
        <w:pStyle w:val="a1"/>
        <w:numPr>
          <w:ilvl w:val="0"/>
          <w:numId w:val="16"/>
        </w:numPr>
        <w:spacing w:line="260" w:lineRule="atLeast"/>
        <w:jc w:val="both"/>
        <w:rPr>
          <w:ins w:id="2271" w:author="OLENA PASHKOVA (NEPTUNE.UA)" w:date="2022-06-20T02:22:00Z"/>
          <w:rFonts w:asciiTheme="minorHAnsi" w:hAnsiTheme="minorHAnsi" w:cstheme="minorHAnsi"/>
          <w:sz w:val="24"/>
          <w:szCs w:val="24"/>
          <w:lang w:val="uk-UA"/>
        </w:rPr>
      </w:pPr>
      <w:ins w:id="2272" w:author="OLENA PASHKOVA (NEPTUNE.UA)" w:date="2022-06-20T01:38:00Z">
        <w:r w:rsidRPr="00A1284F">
          <w:rPr>
            <w:rFonts w:asciiTheme="minorHAnsi" w:hAnsiTheme="minorHAnsi" w:cstheme="minorHAnsi"/>
            <w:sz w:val="24"/>
            <w:szCs w:val="24"/>
            <w:lang w:val="uk-UA"/>
          </w:rPr>
          <w:t xml:space="preserve"> провідний юрист.</w:t>
        </w:r>
      </w:ins>
    </w:p>
    <w:p w14:paraId="0D080883" w14:textId="7818ED34" w:rsidR="002569BC" w:rsidRPr="002569BC" w:rsidRDefault="002569BC" w:rsidP="002569BC">
      <w:pPr>
        <w:pStyle w:val="a1"/>
        <w:spacing w:line="260" w:lineRule="atLeast"/>
        <w:ind w:left="360"/>
        <w:jc w:val="both"/>
        <w:rPr>
          <w:ins w:id="2273" w:author="OLENA PASHKOVA (NEPTUNE.UA)" w:date="2022-06-20T02:23:00Z"/>
          <w:rFonts w:asciiTheme="minorHAnsi" w:hAnsiTheme="minorHAnsi" w:cstheme="minorHAnsi"/>
          <w:sz w:val="24"/>
          <w:szCs w:val="24"/>
          <w:lang w:val="uk-UA"/>
        </w:rPr>
      </w:pPr>
      <w:ins w:id="2274" w:author="OLENA PASHKOVA (NEPTUNE.UA)" w:date="2022-06-20T02:23:00Z">
        <w:r w:rsidRPr="002569BC">
          <w:rPr>
            <w:rFonts w:asciiTheme="minorHAnsi" w:hAnsiTheme="minorHAnsi" w:cstheme="minorHAnsi"/>
            <w:sz w:val="24"/>
            <w:szCs w:val="24"/>
            <w:lang w:val="uk-UA"/>
          </w:rPr>
          <w:t xml:space="preserve">Керівник підрозділу, який </w:t>
        </w:r>
      </w:ins>
      <w:ins w:id="2275" w:author="OLENA PASHKOVA (NEPTUNE.UA)" w:date="2022-06-20T02:24:00Z">
        <w:r>
          <w:rPr>
            <w:rFonts w:asciiTheme="minorHAnsi" w:hAnsiTheme="minorHAnsi" w:cstheme="minorHAnsi"/>
            <w:sz w:val="24"/>
            <w:szCs w:val="24"/>
            <w:lang w:val="uk-UA"/>
          </w:rPr>
          <w:t>є ініціатором заявки</w:t>
        </w:r>
      </w:ins>
      <w:ins w:id="2276" w:author="OLENA PASHKOVA (NEPTUNE.UA)" w:date="2022-06-20T02:23:00Z">
        <w:r w:rsidRPr="002569BC">
          <w:rPr>
            <w:rFonts w:asciiTheme="minorHAnsi" w:hAnsiTheme="minorHAnsi" w:cstheme="minorHAnsi"/>
            <w:sz w:val="24"/>
            <w:szCs w:val="24"/>
            <w:lang w:val="uk-UA"/>
          </w:rPr>
          <w:t>,  проводить:</w:t>
        </w:r>
      </w:ins>
    </w:p>
    <w:p w14:paraId="100E0C6C" w14:textId="6F50CFB6" w:rsidR="002569BC" w:rsidRDefault="002569BC" w:rsidP="002569BC">
      <w:pPr>
        <w:pStyle w:val="a1"/>
        <w:numPr>
          <w:ilvl w:val="0"/>
          <w:numId w:val="40"/>
        </w:numPr>
        <w:spacing w:line="260" w:lineRule="atLeast"/>
        <w:jc w:val="both"/>
        <w:rPr>
          <w:ins w:id="2277" w:author="OLENA PASHKOVA (NEPTUNE.UA)" w:date="2022-06-20T02:25:00Z"/>
          <w:rFonts w:asciiTheme="minorHAnsi" w:hAnsiTheme="minorHAnsi" w:cstheme="minorHAnsi"/>
          <w:sz w:val="24"/>
          <w:szCs w:val="24"/>
          <w:lang w:val="uk-UA"/>
        </w:rPr>
      </w:pPr>
      <w:ins w:id="2278" w:author="OLENA PASHKOVA (NEPTUNE.UA)" w:date="2022-06-20T02:23:00Z">
        <w:r w:rsidRPr="002569BC">
          <w:rPr>
            <w:rFonts w:asciiTheme="minorHAnsi" w:hAnsiTheme="minorHAnsi" w:cstheme="minorHAnsi"/>
            <w:sz w:val="24"/>
            <w:szCs w:val="24"/>
            <w:lang w:val="uk-UA"/>
          </w:rPr>
          <w:t>погодження можливості укладання договору згідно з планом фінансування в межах встановленого для підрозділу бюджету;</w:t>
        </w:r>
      </w:ins>
    </w:p>
    <w:p w14:paraId="1D31BE69" w14:textId="54561FB7" w:rsidR="002569BC" w:rsidRPr="002569BC" w:rsidRDefault="002569BC" w:rsidP="002569BC">
      <w:pPr>
        <w:pStyle w:val="a1"/>
        <w:numPr>
          <w:ilvl w:val="0"/>
          <w:numId w:val="40"/>
        </w:numPr>
        <w:spacing w:line="260" w:lineRule="atLeast"/>
        <w:jc w:val="both"/>
        <w:rPr>
          <w:ins w:id="2279" w:author="OLENA PASHKOVA (NEPTUNE.UA)" w:date="2022-06-20T02:25:00Z"/>
          <w:rFonts w:asciiTheme="minorHAnsi" w:hAnsiTheme="minorHAnsi" w:cstheme="minorHAnsi"/>
          <w:sz w:val="24"/>
          <w:szCs w:val="24"/>
          <w:lang w:val="uk-UA"/>
        </w:rPr>
      </w:pPr>
      <w:ins w:id="2280" w:author="OLENA PASHKOVA (NEPTUNE.UA)" w:date="2022-06-20T02:25:00Z">
        <w:r w:rsidRPr="002569BC">
          <w:rPr>
            <w:rFonts w:asciiTheme="minorHAnsi" w:hAnsiTheme="minorHAnsi" w:cstheme="minorHAnsi"/>
            <w:sz w:val="24"/>
            <w:szCs w:val="24"/>
            <w:lang w:val="uk-UA"/>
          </w:rPr>
          <w:lastRenderedPageBreak/>
          <w:t xml:space="preserve">погодження </w:t>
        </w:r>
      </w:ins>
      <w:ins w:id="2281" w:author="OLENA PASHKOVA (NEPTUNE.UA)" w:date="2022-06-20T02:26:00Z">
        <w:r>
          <w:rPr>
            <w:rFonts w:asciiTheme="minorHAnsi" w:hAnsiTheme="minorHAnsi" w:cstheme="minorHAnsi"/>
            <w:sz w:val="24"/>
            <w:szCs w:val="24"/>
            <w:lang w:val="uk-UA"/>
          </w:rPr>
          <w:t xml:space="preserve">технічних даних, </w:t>
        </w:r>
      </w:ins>
      <w:ins w:id="2282" w:author="OLENA PASHKOVA (NEPTUNE.UA)" w:date="2022-06-20T02:28:00Z">
        <w:r>
          <w:rPr>
            <w:rFonts w:asciiTheme="minorHAnsi" w:hAnsiTheme="minorHAnsi" w:cstheme="minorHAnsi"/>
            <w:sz w:val="24"/>
            <w:szCs w:val="24"/>
            <w:lang w:val="uk-UA"/>
          </w:rPr>
          <w:t>якісних показн</w:t>
        </w:r>
      </w:ins>
      <w:ins w:id="2283" w:author="OLENA PASHKOVA (NEPTUNE.UA)" w:date="2022-06-20T02:40:00Z">
        <w:r w:rsidR="00574379">
          <w:rPr>
            <w:rFonts w:asciiTheme="minorHAnsi" w:hAnsiTheme="minorHAnsi" w:cstheme="minorHAnsi"/>
            <w:sz w:val="24"/>
            <w:szCs w:val="24"/>
            <w:lang w:val="uk-UA"/>
          </w:rPr>
          <w:t>и</w:t>
        </w:r>
      </w:ins>
      <w:ins w:id="2284" w:author="OLENA PASHKOVA (NEPTUNE.UA)" w:date="2022-06-20T02:28:00Z">
        <w:r>
          <w:rPr>
            <w:rFonts w:asciiTheme="minorHAnsi" w:hAnsiTheme="minorHAnsi" w:cstheme="minorHAnsi"/>
            <w:sz w:val="24"/>
            <w:szCs w:val="24"/>
            <w:lang w:val="uk-UA"/>
          </w:rPr>
          <w:t>ків,</w:t>
        </w:r>
      </w:ins>
      <w:ins w:id="2285" w:author="OLENA PASHKOVA (NEPTUNE.UA)" w:date="2022-06-20T03:01:00Z">
        <w:r w:rsidR="0031192B">
          <w:rPr>
            <w:rFonts w:asciiTheme="minorHAnsi" w:hAnsiTheme="minorHAnsi" w:cstheme="minorHAnsi"/>
            <w:sz w:val="24"/>
            <w:szCs w:val="24"/>
            <w:lang w:val="uk-UA"/>
          </w:rPr>
          <w:t xml:space="preserve"> </w:t>
        </w:r>
      </w:ins>
      <w:ins w:id="2286" w:author="OLENA PASHKOVA (NEPTUNE.UA)" w:date="2022-06-20T02:26:00Z">
        <w:r>
          <w:rPr>
            <w:rFonts w:asciiTheme="minorHAnsi" w:hAnsiTheme="minorHAnsi" w:cstheme="minorHAnsi"/>
            <w:sz w:val="24"/>
            <w:szCs w:val="24"/>
            <w:lang w:val="uk-UA"/>
          </w:rPr>
          <w:t xml:space="preserve">строків гарантій, специфікацій, </w:t>
        </w:r>
      </w:ins>
      <w:ins w:id="2287" w:author="OLENA PASHKOVA (NEPTUNE.UA)" w:date="2022-06-20T02:25:00Z">
        <w:r w:rsidRPr="002569BC">
          <w:rPr>
            <w:rFonts w:asciiTheme="minorHAnsi" w:hAnsiTheme="minorHAnsi" w:cstheme="minorHAnsi"/>
            <w:sz w:val="24"/>
            <w:szCs w:val="24"/>
            <w:lang w:val="uk-UA"/>
          </w:rPr>
          <w:t>умов</w:t>
        </w:r>
      </w:ins>
      <w:ins w:id="2288" w:author="OLENA PASHKOVA (NEPTUNE.UA)" w:date="2022-06-20T02:28:00Z">
        <w:r>
          <w:rPr>
            <w:rFonts w:asciiTheme="minorHAnsi" w:hAnsiTheme="minorHAnsi" w:cstheme="minorHAnsi"/>
            <w:sz w:val="24"/>
            <w:szCs w:val="24"/>
            <w:lang w:val="uk-UA"/>
          </w:rPr>
          <w:t xml:space="preserve"> та строків </w:t>
        </w:r>
      </w:ins>
      <w:ins w:id="2289" w:author="OLENA PASHKOVA (NEPTUNE.UA)" w:date="2022-06-20T02:25:00Z">
        <w:r w:rsidRPr="002569BC">
          <w:rPr>
            <w:rFonts w:asciiTheme="minorHAnsi" w:hAnsiTheme="minorHAnsi" w:cstheme="minorHAnsi"/>
            <w:sz w:val="24"/>
            <w:szCs w:val="24"/>
            <w:lang w:val="uk-UA"/>
          </w:rPr>
          <w:t xml:space="preserve"> поставки, </w:t>
        </w:r>
      </w:ins>
      <w:ins w:id="2290" w:author="OLENA PASHKOVA (NEPTUNE.UA)" w:date="2022-06-20T02:28:00Z">
        <w:r>
          <w:rPr>
            <w:rFonts w:asciiTheme="minorHAnsi" w:hAnsiTheme="minorHAnsi" w:cstheme="minorHAnsi"/>
            <w:sz w:val="24"/>
            <w:szCs w:val="24"/>
            <w:lang w:val="uk-UA"/>
          </w:rPr>
          <w:t xml:space="preserve">порядку та строків надання </w:t>
        </w:r>
      </w:ins>
      <w:ins w:id="2291" w:author="OLENA PASHKOVA (NEPTUNE.UA)" w:date="2022-06-20T02:29:00Z">
        <w:r>
          <w:rPr>
            <w:rFonts w:asciiTheme="minorHAnsi" w:hAnsiTheme="minorHAnsi" w:cstheme="minorHAnsi"/>
            <w:sz w:val="24"/>
            <w:szCs w:val="24"/>
            <w:lang w:val="uk-UA"/>
          </w:rPr>
          <w:t xml:space="preserve">послуг/виконання робіт, </w:t>
        </w:r>
      </w:ins>
      <w:ins w:id="2292" w:author="OLENA PASHKOVA (NEPTUNE.UA)" w:date="2022-06-20T02:26:00Z">
        <w:r>
          <w:rPr>
            <w:rFonts w:asciiTheme="minorHAnsi" w:hAnsiTheme="minorHAnsi" w:cstheme="minorHAnsi"/>
            <w:sz w:val="24"/>
            <w:szCs w:val="24"/>
            <w:lang w:val="uk-UA"/>
          </w:rPr>
          <w:t xml:space="preserve">ціни, порядку </w:t>
        </w:r>
      </w:ins>
      <w:ins w:id="2293" w:author="OLENA PASHKOVA (NEPTUNE.UA)" w:date="2022-06-20T02:25:00Z">
        <w:r w:rsidRPr="002569BC">
          <w:rPr>
            <w:rFonts w:asciiTheme="minorHAnsi" w:hAnsiTheme="minorHAnsi" w:cstheme="minorHAnsi"/>
            <w:sz w:val="24"/>
            <w:szCs w:val="24"/>
            <w:lang w:val="uk-UA"/>
          </w:rPr>
          <w:t>розрахунків, штрафних санкцій тощо.</w:t>
        </w:r>
      </w:ins>
    </w:p>
    <w:p w14:paraId="0A3D61A5" w14:textId="77777777" w:rsidR="002569BC" w:rsidRDefault="002569BC" w:rsidP="00574379">
      <w:pPr>
        <w:pStyle w:val="a1"/>
        <w:spacing w:line="260" w:lineRule="atLeast"/>
        <w:ind w:left="720"/>
        <w:jc w:val="both"/>
        <w:rPr>
          <w:ins w:id="2294" w:author="OLENA PASHKOVA (NEPTUNE.UA)" w:date="2022-06-20T02:21:00Z"/>
          <w:rFonts w:asciiTheme="minorHAnsi" w:hAnsiTheme="minorHAnsi" w:cstheme="minorHAnsi"/>
          <w:sz w:val="24"/>
          <w:szCs w:val="24"/>
          <w:lang w:val="uk-UA"/>
        </w:rPr>
        <w:pPrChange w:id="2295" w:author="OLENA PASHKOVA (NEPTUNE.UA)" w:date="2022-06-20T02:40:00Z">
          <w:pPr>
            <w:pStyle w:val="a1"/>
            <w:numPr>
              <w:numId w:val="16"/>
            </w:numPr>
            <w:spacing w:line="260" w:lineRule="atLeast"/>
            <w:ind w:left="360" w:hanging="360"/>
            <w:jc w:val="both"/>
          </w:pPr>
        </w:pPrChange>
      </w:pPr>
    </w:p>
    <w:p w14:paraId="22A1F56A" w14:textId="3B40379B" w:rsidR="00A1284F" w:rsidRPr="002569BC" w:rsidRDefault="00A1284F" w:rsidP="002569BC">
      <w:pPr>
        <w:pStyle w:val="a1"/>
        <w:spacing w:line="260" w:lineRule="atLeast"/>
        <w:ind w:left="360"/>
        <w:jc w:val="both"/>
        <w:rPr>
          <w:ins w:id="2296" w:author="OLENA PASHKOVA (NEPTUNE.UA)" w:date="2022-06-20T01:38:00Z"/>
          <w:rFonts w:asciiTheme="minorHAnsi" w:hAnsiTheme="minorHAnsi" w:cstheme="minorHAnsi"/>
          <w:sz w:val="24"/>
          <w:szCs w:val="24"/>
          <w:lang w:val="uk-UA"/>
        </w:rPr>
        <w:pPrChange w:id="2297" w:author="OLENA PASHKOVA (NEPTUNE.UA)" w:date="2022-06-20T02:21:00Z">
          <w:pPr>
            <w:pStyle w:val="a1"/>
            <w:numPr>
              <w:numId w:val="16"/>
            </w:numPr>
            <w:spacing w:line="260" w:lineRule="atLeast"/>
            <w:ind w:left="360" w:hanging="360"/>
            <w:jc w:val="both"/>
          </w:pPr>
        </w:pPrChange>
      </w:pPr>
      <w:ins w:id="2298" w:author="OLENA PASHKOVA (NEPTUNE.UA)" w:date="2022-06-20T01:38:00Z">
        <w:r w:rsidRPr="002569BC">
          <w:rPr>
            <w:rFonts w:asciiTheme="minorHAnsi" w:hAnsiTheme="minorHAnsi" w:cstheme="minorHAnsi"/>
            <w:sz w:val="24"/>
            <w:szCs w:val="24"/>
            <w:lang w:val="uk-UA"/>
          </w:rPr>
          <w:t xml:space="preserve">Відповідальна за реєстрацію контрагентів в клієнтській базі </w:t>
        </w:r>
      </w:ins>
      <w:ins w:id="2299" w:author="OLENA PASHKOVA (NEPTUNE.UA)" w:date="2022-06-20T02:21:00Z">
        <w:r w:rsidR="002569BC">
          <w:rPr>
            <w:rFonts w:asciiTheme="minorHAnsi" w:hAnsiTheme="minorHAnsi" w:cstheme="minorHAnsi"/>
            <w:sz w:val="24"/>
            <w:szCs w:val="24"/>
            <w:lang w:val="uk-UA"/>
          </w:rPr>
          <w:t xml:space="preserve">компанії </w:t>
        </w:r>
      </w:ins>
      <w:ins w:id="2300" w:author="OLENA PASHKOVA (NEPTUNE.UA)" w:date="2022-06-20T01:38:00Z">
        <w:r w:rsidRPr="002569BC">
          <w:rPr>
            <w:rFonts w:asciiTheme="minorHAnsi" w:hAnsiTheme="minorHAnsi" w:cstheme="minorHAnsi"/>
            <w:sz w:val="24"/>
            <w:szCs w:val="24"/>
            <w:lang w:val="uk-UA"/>
          </w:rPr>
          <w:t xml:space="preserve">особа здійснює перевірку реквізитів контрагента та проводить візування договору на предмет наявності контрагента у клієнтській базі </w:t>
        </w:r>
      </w:ins>
      <w:ins w:id="2301" w:author="OLENA PASHKOVA (NEPTUNE.UA)" w:date="2022-06-20T02:21:00Z">
        <w:r w:rsidR="002569BC">
          <w:rPr>
            <w:rFonts w:asciiTheme="minorHAnsi" w:hAnsiTheme="minorHAnsi" w:cstheme="minorHAnsi"/>
            <w:sz w:val="24"/>
            <w:szCs w:val="24"/>
            <w:lang w:val="uk-UA"/>
          </w:rPr>
          <w:t>Компанії</w:t>
        </w:r>
      </w:ins>
      <w:ins w:id="2302" w:author="OLENA PASHKOVA (NEPTUNE.UA)" w:date="2022-06-20T01:38:00Z">
        <w:r w:rsidRPr="002569BC">
          <w:rPr>
            <w:rFonts w:asciiTheme="minorHAnsi" w:hAnsiTheme="minorHAnsi" w:cstheme="minorHAnsi"/>
            <w:sz w:val="24"/>
            <w:szCs w:val="24"/>
            <w:lang w:val="uk-UA"/>
          </w:rPr>
          <w:t>.</w:t>
        </w:r>
      </w:ins>
    </w:p>
    <w:p w14:paraId="1A081E28" w14:textId="335A1F0D" w:rsidR="002F2EC8" w:rsidRPr="002F2EC8" w:rsidRDefault="002F2EC8" w:rsidP="002F2EC8">
      <w:pPr>
        <w:pStyle w:val="a1"/>
        <w:spacing w:line="260" w:lineRule="atLeast"/>
        <w:ind w:left="709"/>
        <w:jc w:val="both"/>
        <w:rPr>
          <w:ins w:id="2303" w:author="OLENA PASHKOVA (NEPTUNE.UA)" w:date="2022-06-20T02:30:00Z"/>
          <w:rFonts w:asciiTheme="minorHAnsi" w:hAnsiTheme="minorHAnsi" w:cstheme="minorHAnsi"/>
          <w:sz w:val="24"/>
          <w:szCs w:val="24"/>
          <w:lang w:val="uk-UA"/>
        </w:rPr>
      </w:pPr>
      <w:ins w:id="2304" w:author="OLENA PASHKOVA (NEPTUNE.UA)" w:date="2022-06-20T02:30:00Z">
        <w:r w:rsidRPr="002F2EC8">
          <w:rPr>
            <w:rFonts w:asciiTheme="minorHAnsi" w:hAnsiTheme="minorHAnsi" w:cstheme="minorHAnsi"/>
            <w:sz w:val="24"/>
            <w:szCs w:val="24"/>
            <w:lang w:val="uk-UA"/>
          </w:rPr>
          <w:t xml:space="preserve">Керівник фінансового підрозділу обов'язково, за поданням ініціатора, проводить: </w:t>
        </w:r>
      </w:ins>
    </w:p>
    <w:p w14:paraId="079E3858" w14:textId="17068979" w:rsidR="002F2EC8" w:rsidRPr="002F2EC8" w:rsidRDefault="002F2EC8" w:rsidP="002F2EC8">
      <w:pPr>
        <w:pStyle w:val="a1"/>
        <w:numPr>
          <w:ilvl w:val="0"/>
          <w:numId w:val="40"/>
        </w:numPr>
        <w:spacing w:line="260" w:lineRule="atLeast"/>
        <w:jc w:val="both"/>
        <w:rPr>
          <w:ins w:id="2305" w:author="OLENA PASHKOVA (NEPTUNE.UA)" w:date="2022-06-20T02:30:00Z"/>
          <w:rFonts w:asciiTheme="minorHAnsi" w:hAnsiTheme="minorHAnsi" w:cstheme="minorHAnsi"/>
          <w:sz w:val="24"/>
          <w:szCs w:val="24"/>
          <w:lang w:val="uk-UA"/>
        </w:rPr>
        <w:pPrChange w:id="2306" w:author="OLENA PASHKOVA (NEPTUNE.UA)" w:date="2022-06-20T02:32:00Z">
          <w:pPr>
            <w:pStyle w:val="a1"/>
            <w:spacing w:line="260" w:lineRule="atLeast"/>
            <w:ind w:left="709"/>
            <w:jc w:val="both"/>
          </w:pPr>
        </w:pPrChange>
      </w:pPr>
      <w:ins w:id="2307" w:author="OLENA PASHKOVA (NEPTUNE.UA)" w:date="2022-06-20T02:30:00Z">
        <w:r w:rsidRPr="002F2EC8">
          <w:rPr>
            <w:rFonts w:asciiTheme="minorHAnsi" w:hAnsiTheme="minorHAnsi" w:cstheme="minorHAnsi"/>
            <w:sz w:val="24"/>
            <w:szCs w:val="24"/>
            <w:lang w:val="uk-UA"/>
          </w:rPr>
          <w:t>погодження порядку розрахунків;</w:t>
        </w:r>
      </w:ins>
    </w:p>
    <w:p w14:paraId="5BE42C15" w14:textId="1A74E372" w:rsidR="002F2EC8" w:rsidRDefault="002F2EC8" w:rsidP="002F2EC8">
      <w:pPr>
        <w:pStyle w:val="a1"/>
        <w:numPr>
          <w:ilvl w:val="0"/>
          <w:numId w:val="40"/>
        </w:numPr>
        <w:spacing w:line="260" w:lineRule="atLeast"/>
        <w:jc w:val="both"/>
        <w:rPr>
          <w:ins w:id="2308" w:author="OLENA PASHKOVA (NEPTUNE.UA)" w:date="2022-06-20T02:32:00Z"/>
          <w:rFonts w:asciiTheme="minorHAnsi" w:hAnsiTheme="minorHAnsi" w:cstheme="minorHAnsi"/>
          <w:sz w:val="24"/>
          <w:szCs w:val="24"/>
          <w:lang w:val="uk-UA"/>
        </w:rPr>
        <w:pPrChange w:id="2309" w:author="OLENA PASHKOVA (NEPTUNE.UA)" w:date="2022-06-20T02:32:00Z">
          <w:pPr>
            <w:pStyle w:val="a1"/>
            <w:spacing w:line="260" w:lineRule="atLeast"/>
            <w:ind w:left="709"/>
            <w:jc w:val="both"/>
          </w:pPr>
        </w:pPrChange>
      </w:pPr>
      <w:ins w:id="2310" w:author="OLENA PASHKOVA (NEPTUNE.UA)" w:date="2022-06-20T02:30:00Z">
        <w:r w:rsidRPr="002F2EC8">
          <w:rPr>
            <w:rFonts w:asciiTheme="minorHAnsi" w:hAnsiTheme="minorHAnsi" w:cstheme="minorHAnsi"/>
            <w:sz w:val="24"/>
            <w:szCs w:val="24"/>
            <w:lang w:val="uk-UA"/>
          </w:rPr>
          <w:t>порядок розрахунку курсу валюти (у разі встановлення еквіваленту у іноземній валюті);</w:t>
        </w:r>
      </w:ins>
    </w:p>
    <w:p w14:paraId="6E5C2FCE" w14:textId="07BD3848" w:rsidR="002F2EC8" w:rsidRPr="002F2EC8" w:rsidRDefault="002F2EC8" w:rsidP="002F2EC8">
      <w:pPr>
        <w:pStyle w:val="a1"/>
        <w:numPr>
          <w:ilvl w:val="0"/>
          <w:numId w:val="40"/>
        </w:numPr>
        <w:spacing w:line="260" w:lineRule="atLeast"/>
        <w:jc w:val="both"/>
        <w:rPr>
          <w:ins w:id="2311" w:author="OLENA PASHKOVA (NEPTUNE.UA)" w:date="2022-06-20T02:30:00Z"/>
          <w:rFonts w:asciiTheme="minorHAnsi" w:hAnsiTheme="minorHAnsi" w:cstheme="minorHAnsi"/>
          <w:sz w:val="24"/>
          <w:szCs w:val="24"/>
          <w:lang w:val="uk-UA"/>
        </w:rPr>
        <w:pPrChange w:id="2312" w:author="OLENA PASHKOVA (NEPTUNE.UA)" w:date="2022-06-20T02:32:00Z">
          <w:pPr>
            <w:pStyle w:val="a1"/>
            <w:spacing w:line="260" w:lineRule="atLeast"/>
            <w:ind w:left="709"/>
            <w:jc w:val="both"/>
          </w:pPr>
        </w:pPrChange>
      </w:pPr>
      <w:ins w:id="2313" w:author="OLENA PASHKOVA (NEPTUNE.UA)" w:date="2022-06-20T02:32:00Z">
        <w:r w:rsidRPr="002F2EC8">
          <w:rPr>
            <w:rFonts w:asciiTheme="minorHAnsi" w:hAnsiTheme="minorHAnsi" w:cstheme="minorHAnsi"/>
            <w:sz w:val="24"/>
            <w:szCs w:val="24"/>
            <w:lang w:val="uk-UA"/>
          </w:rPr>
          <w:t>стан фінансової звітності з урахуванням Закону України “Про товариства з обмеженою та додатковою відповідальністю”;</w:t>
        </w:r>
      </w:ins>
    </w:p>
    <w:p w14:paraId="5BDCF966" w14:textId="77777777" w:rsidR="002F2EC8" w:rsidRDefault="002F2EC8" w:rsidP="002F2EC8">
      <w:pPr>
        <w:pStyle w:val="a1"/>
        <w:spacing w:line="260" w:lineRule="atLeast"/>
        <w:ind w:left="709"/>
        <w:jc w:val="both"/>
        <w:rPr>
          <w:ins w:id="2314" w:author="OLENA PASHKOVA (NEPTUNE.UA)" w:date="2022-06-20T02:33:00Z"/>
          <w:rFonts w:asciiTheme="minorHAnsi" w:hAnsiTheme="minorHAnsi" w:cstheme="minorHAnsi"/>
          <w:sz w:val="24"/>
          <w:szCs w:val="24"/>
          <w:lang w:val="uk-UA"/>
        </w:rPr>
      </w:pPr>
      <w:ins w:id="2315" w:author="OLENA PASHKOVA (NEPTUNE.UA)" w:date="2022-06-20T02:32:00Z">
        <w:r>
          <w:rPr>
            <w:rFonts w:asciiTheme="minorHAnsi" w:hAnsiTheme="minorHAnsi" w:cstheme="minorHAnsi"/>
            <w:sz w:val="24"/>
            <w:szCs w:val="24"/>
            <w:lang w:val="uk-UA"/>
          </w:rPr>
          <w:t>Головний бухгалтер  провод</w:t>
        </w:r>
      </w:ins>
      <w:ins w:id="2316" w:author="OLENA PASHKOVA (NEPTUNE.UA)" w:date="2022-06-20T02:33:00Z">
        <w:r>
          <w:rPr>
            <w:rFonts w:asciiTheme="minorHAnsi" w:hAnsiTheme="minorHAnsi" w:cstheme="minorHAnsi"/>
            <w:sz w:val="24"/>
            <w:szCs w:val="24"/>
            <w:lang w:val="uk-UA"/>
          </w:rPr>
          <w:t xml:space="preserve">ить </w:t>
        </w:r>
      </w:ins>
      <w:ins w:id="2317" w:author="OLENA PASHKOVA (NEPTUNE.UA)" w:date="2022-06-20T02:30:00Z">
        <w:r w:rsidRPr="002F2EC8">
          <w:rPr>
            <w:rFonts w:asciiTheme="minorHAnsi" w:hAnsiTheme="minorHAnsi" w:cstheme="minorHAnsi"/>
            <w:sz w:val="24"/>
            <w:szCs w:val="24"/>
            <w:lang w:val="uk-UA"/>
          </w:rPr>
          <w:t>погодження</w:t>
        </w:r>
      </w:ins>
      <w:ins w:id="2318" w:author="OLENA PASHKOVA (NEPTUNE.UA)" w:date="2022-06-20T02:33:00Z">
        <w:r>
          <w:rPr>
            <w:rFonts w:asciiTheme="minorHAnsi" w:hAnsiTheme="minorHAnsi" w:cstheme="minorHAnsi"/>
            <w:sz w:val="24"/>
            <w:szCs w:val="24"/>
            <w:lang w:val="uk-UA"/>
          </w:rPr>
          <w:t>:</w:t>
        </w:r>
      </w:ins>
    </w:p>
    <w:p w14:paraId="5B7C1099" w14:textId="46384CDA" w:rsidR="002F2EC8" w:rsidRPr="002F2EC8" w:rsidRDefault="002F2EC8" w:rsidP="002F2EC8">
      <w:pPr>
        <w:pStyle w:val="a1"/>
        <w:numPr>
          <w:ilvl w:val="0"/>
          <w:numId w:val="40"/>
        </w:numPr>
        <w:spacing w:line="260" w:lineRule="atLeast"/>
        <w:jc w:val="both"/>
        <w:rPr>
          <w:ins w:id="2319" w:author="OLENA PASHKOVA (NEPTUNE.UA)" w:date="2022-06-20T02:30:00Z"/>
          <w:rFonts w:asciiTheme="minorHAnsi" w:hAnsiTheme="minorHAnsi" w:cstheme="minorHAnsi"/>
          <w:sz w:val="24"/>
          <w:szCs w:val="24"/>
          <w:lang w:val="uk-UA"/>
        </w:rPr>
        <w:pPrChange w:id="2320" w:author="OLENA PASHKOVA (NEPTUNE.UA)" w:date="2022-06-20T02:33:00Z">
          <w:pPr>
            <w:pStyle w:val="a1"/>
            <w:spacing w:line="260" w:lineRule="atLeast"/>
            <w:ind w:left="709"/>
            <w:jc w:val="both"/>
          </w:pPr>
        </w:pPrChange>
      </w:pPr>
      <w:ins w:id="2321" w:author="OLENA PASHKOVA (NEPTUNE.UA)" w:date="2022-06-20T02:30:00Z">
        <w:r w:rsidRPr="002F2EC8">
          <w:rPr>
            <w:rFonts w:asciiTheme="minorHAnsi" w:hAnsiTheme="minorHAnsi" w:cstheme="minorHAnsi"/>
            <w:sz w:val="24"/>
            <w:szCs w:val="24"/>
            <w:lang w:val="uk-UA"/>
          </w:rPr>
          <w:t xml:space="preserve"> переліку первинних бухгалтерських та податкових  документів, порядку та термінів їх надання сторонами договорів;</w:t>
        </w:r>
      </w:ins>
    </w:p>
    <w:p w14:paraId="419597CC" w14:textId="06560237" w:rsidR="002F2EC8" w:rsidRPr="002F2EC8" w:rsidRDefault="002F2EC8" w:rsidP="002F2EC8">
      <w:pPr>
        <w:pStyle w:val="a1"/>
        <w:numPr>
          <w:ilvl w:val="0"/>
          <w:numId w:val="40"/>
        </w:numPr>
        <w:spacing w:line="260" w:lineRule="atLeast"/>
        <w:jc w:val="both"/>
        <w:rPr>
          <w:ins w:id="2322" w:author="OLENA PASHKOVA (NEPTUNE.UA)" w:date="2022-06-20T02:30:00Z"/>
          <w:rFonts w:asciiTheme="minorHAnsi" w:hAnsiTheme="minorHAnsi" w:cstheme="minorHAnsi"/>
          <w:sz w:val="24"/>
          <w:szCs w:val="24"/>
          <w:lang w:val="uk-UA"/>
        </w:rPr>
        <w:pPrChange w:id="2323" w:author="OLENA PASHKOVA (NEPTUNE.UA)" w:date="2022-06-20T02:33:00Z">
          <w:pPr>
            <w:pStyle w:val="a1"/>
            <w:spacing w:line="260" w:lineRule="atLeast"/>
            <w:ind w:left="709"/>
            <w:jc w:val="both"/>
          </w:pPr>
        </w:pPrChange>
      </w:pPr>
      <w:ins w:id="2324" w:author="OLENA PASHKOVA (NEPTUNE.UA)" w:date="2022-06-20T02:30:00Z">
        <w:r w:rsidRPr="002F2EC8">
          <w:rPr>
            <w:rFonts w:asciiTheme="minorHAnsi" w:hAnsiTheme="minorHAnsi" w:cstheme="minorHAnsi"/>
            <w:sz w:val="24"/>
            <w:szCs w:val="24"/>
            <w:lang w:val="uk-UA"/>
          </w:rPr>
          <w:t>порядок та розмір оподаткування</w:t>
        </w:r>
      </w:ins>
      <w:ins w:id="2325" w:author="OLENA PASHKOVA (NEPTUNE.UA)" w:date="2022-06-20T02:33:00Z">
        <w:r>
          <w:rPr>
            <w:rFonts w:asciiTheme="minorHAnsi" w:hAnsiTheme="minorHAnsi" w:cstheme="minorHAnsi"/>
            <w:sz w:val="24"/>
            <w:szCs w:val="24"/>
            <w:lang w:val="uk-UA"/>
          </w:rPr>
          <w:t xml:space="preserve">, податкові статуси сторін, порядок реєстрації податкових накладних </w:t>
        </w:r>
      </w:ins>
      <w:ins w:id="2326" w:author="OLENA PASHKOVA (NEPTUNE.UA)" w:date="2022-06-20T02:34:00Z">
        <w:r>
          <w:rPr>
            <w:rFonts w:asciiTheme="minorHAnsi" w:hAnsiTheme="minorHAnsi" w:cstheme="minorHAnsi"/>
            <w:sz w:val="24"/>
            <w:szCs w:val="24"/>
            <w:lang w:val="uk-UA"/>
          </w:rPr>
          <w:t>та встановлення відповідальності за невідповідну їх реєстрацію, відповідність догов</w:t>
        </w:r>
      </w:ins>
      <w:ins w:id="2327" w:author="OLENA PASHKOVA (NEPTUNE.UA)" w:date="2022-06-20T02:35:00Z">
        <w:r>
          <w:rPr>
            <w:rFonts w:asciiTheme="minorHAnsi" w:hAnsiTheme="minorHAnsi" w:cstheme="minorHAnsi"/>
            <w:sz w:val="24"/>
            <w:szCs w:val="24"/>
            <w:lang w:val="uk-UA"/>
          </w:rPr>
          <w:t>о</w:t>
        </w:r>
      </w:ins>
      <w:ins w:id="2328" w:author="OLENA PASHKOVA (NEPTUNE.UA)" w:date="2022-06-20T02:34:00Z">
        <w:r>
          <w:rPr>
            <w:rFonts w:asciiTheme="minorHAnsi" w:hAnsiTheme="minorHAnsi" w:cstheme="minorHAnsi"/>
            <w:sz w:val="24"/>
            <w:szCs w:val="24"/>
            <w:lang w:val="uk-UA"/>
          </w:rPr>
          <w:t>р</w:t>
        </w:r>
      </w:ins>
      <w:ins w:id="2329" w:author="OLENA PASHKOVA (NEPTUNE.UA)" w:date="2022-06-20T02:35:00Z">
        <w:r>
          <w:rPr>
            <w:rFonts w:asciiTheme="minorHAnsi" w:hAnsiTheme="minorHAnsi" w:cstheme="minorHAnsi"/>
            <w:sz w:val="24"/>
            <w:szCs w:val="24"/>
            <w:lang w:val="uk-UA"/>
          </w:rPr>
          <w:t xml:space="preserve">у умовам </w:t>
        </w:r>
      </w:ins>
      <w:ins w:id="2330" w:author="OLENA PASHKOVA (NEPTUNE.UA)" w:date="2022-06-20T02:34:00Z">
        <w:r>
          <w:rPr>
            <w:rFonts w:asciiTheme="minorHAnsi" w:hAnsiTheme="minorHAnsi" w:cstheme="minorHAnsi"/>
            <w:sz w:val="24"/>
            <w:szCs w:val="24"/>
            <w:lang w:val="uk-UA"/>
          </w:rPr>
          <w:t>податковій політиці компанії</w:t>
        </w:r>
      </w:ins>
      <w:ins w:id="2331" w:author="OLENA PASHKOVA (NEPTUNE.UA)" w:date="2022-06-20T02:33:00Z">
        <w:r>
          <w:rPr>
            <w:rFonts w:asciiTheme="minorHAnsi" w:hAnsiTheme="minorHAnsi" w:cstheme="minorHAnsi"/>
            <w:sz w:val="24"/>
            <w:szCs w:val="24"/>
            <w:lang w:val="uk-UA"/>
          </w:rPr>
          <w:t xml:space="preserve"> </w:t>
        </w:r>
      </w:ins>
      <w:ins w:id="2332" w:author="OLENA PASHKOVA (NEPTUNE.UA)" w:date="2022-06-20T02:41:00Z">
        <w:r w:rsidR="00574379">
          <w:rPr>
            <w:rFonts w:asciiTheme="minorHAnsi" w:hAnsiTheme="minorHAnsi" w:cstheme="minorHAnsi"/>
            <w:sz w:val="24"/>
            <w:szCs w:val="24"/>
            <w:lang w:val="uk-UA"/>
          </w:rPr>
          <w:t>та податковому законодавству</w:t>
        </w:r>
      </w:ins>
      <w:ins w:id="2333" w:author="OLENA PASHKOVA (NEPTUNE.UA)" w:date="2022-06-20T02:30:00Z">
        <w:r w:rsidRPr="002F2EC8">
          <w:rPr>
            <w:rFonts w:asciiTheme="minorHAnsi" w:hAnsiTheme="minorHAnsi" w:cstheme="minorHAnsi"/>
            <w:sz w:val="24"/>
            <w:szCs w:val="24"/>
            <w:lang w:val="uk-UA"/>
          </w:rPr>
          <w:t>;</w:t>
        </w:r>
      </w:ins>
    </w:p>
    <w:p w14:paraId="6AE721B9" w14:textId="48BF6B46" w:rsidR="002F2EC8" w:rsidRPr="002F2EC8" w:rsidRDefault="002F2EC8" w:rsidP="002F2EC8">
      <w:pPr>
        <w:pStyle w:val="a1"/>
        <w:spacing w:line="260" w:lineRule="atLeast"/>
        <w:ind w:left="709"/>
        <w:jc w:val="both"/>
        <w:rPr>
          <w:ins w:id="2334" w:author="OLENA PASHKOVA (NEPTUNE.UA)" w:date="2022-06-20T02:30:00Z"/>
          <w:rFonts w:asciiTheme="minorHAnsi" w:hAnsiTheme="minorHAnsi" w:cstheme="minorHAnsi"/>
          <w:sz w:val="24"/>
          <w:szCs w:val="24"/>
          <w:lang w:val="uk-UA"/>
        </w:rPr>
      </w:pPr>
      <w:ins w:id="2335" w:author="OLENA PASHKOVA (NEPTUNE.UA)" w:date="2022-06-20T02:30:00Z">
        <w:r w:rsidRPr="002F2EC8">
          <w:rPr>
            <w:rFonts w:asciiTheme="minorHAnsi" w:hAnsiTheme="minorHAnsi" w:cstheme="minorHAnsi"/>
            <w:sz w:val="24"/>
            <w:szCs w:val="24"/>
            <w:lang w:val="uk-UA"/>
          </w:rPr>
          <w:t xml:space="preserve"> Всі договори </w:t>
        </w:r>
      </w:ins>
      <w:ins w:id="2336" w:author="OLENA PASHKOVA (NEPTUNE.UA)" w:date="2022-06-20T02:51:00Z">
        <w:r w:rsidR="007B63A9">
          <w:rPr>
            <w:rFonts w:asciiTheme="minorHAnsi" w:hAnsiTheme="minorHAnsi" w:cstheme="minorHAnsi"/>
            <w:sz w:val="24"/>
            <w:szCs w:val="24"/>
            <w:lang w:val="uk-UA"/>
          </w:rPr>
          <w:t xml:space="preserve">з урахуванням вже внесених </w:t>
        </w:r>
      </w:ins>
      <w:ins w:id="2337" w:author="OLENA PASHKOVA (NEPTUNE.UA)" w:date="2022-06-20T02:52:00Z">
        <w:r w:rsidR="007B63A9">
          <w:rPr>
            <w:rFonts w:asciiTheme="minorHAnsi" w:hAnsiTheme="minorHAnsi" w:cstheme="minorHAnsi"/>
            <w:sz w:val="24"/>
            <w:szCs w:val="24"/>
            <w:lang w:val="uk-UA"/>
          </w:rPr>
          <w:t>коригувань та вимог</w:t>
        </w:r>
      </w:ins>
      <w:ins w:id="2338" w:author="OLENA PASHKOVA (NEPTUNE.UA)" w:date="2022-06-20T02:53:00Z">
        <w:r w:rsidR="007B63A9">
          <w:rPr>
            <w:rFonts w:asciiTheme="minorHAnsi" w:hAnsiTheme="minorHAnsi" w:cstheme="minorHAnsi"/>
            <w:sz w:val="24"/>
            <w:szCs w:val="24"/>
            <w:lang w:val="uk-UA"/>
          </w:rPr>
          <w:t xml:space="preserve"> всіх служб, </w:t>
        </w:r>
        <w:proofErr w:type="spellStart"/>
        <w:r w:rsidR="007B63A9">
          <w:rPr>
            <w:rFonts w:asciiTheme="minorHAnsi" w:hAnsiTheme="minorHAnsi" w:cstheme="minorHAnsi"/>
            <w:sz w:val="24"/>
            <w:szCs w:val="24"/>
            <w:lang w:val="uk-UA"/>
          </w:rPr>
          <w:t>погоджуючих</w:t>
        </w:r>
        <w:proofErr w:type="spellEnd"/>
        <w:r w:rsidR="007B63A9">
          <w:rPr>
            <w:rFonts w:asciiTheme="minorHAnsi" w:hAnsiTheme="minorHAnsi" w:cstheme="minorHAnsi"/>
            <w:sz w:val="24"/>
            <w:szCs w:val="24"/>
            <w:lang w:val="uk-UA"/>
          </w:rPr>
          <w:t xml:space="preserve"> договір, пер</w:t>
        </w:r>
      </w:ins>
      <w:ins w:id="2339" w:author="OLENA PASHKOVA (NEPTUNE.UA)" w:date="2022-06-20T02:30:00Z">
        <w:r w:rsidRPr="002F2EC8">
          <w:rPr>
            <w:rFonts w:asciiTheme="minorHAnsi" w:hAnsiTheme="minorHAnsi" w:cstheme="minorHAnsi"/>
            <w:sz w:val="24"/>
            <w:szCs w:val="24"/>
            <w:lang w:val="uk-UA"/>
          </w:rPr>
          <w:t xml:space="preserve">евіряються на відповідність чинному законодавству, наявність заходів щодо захисту інтересів </w:t>
        </w:r>
      </w:ins>
      <w:ins w:id="2340" w:author="OLENA PASHKOVA (NEPTUNE.UA)" w:date="2022-06-20T02:35:00Z">
        <w:r>
          <w:rPr>
            <w:rFonts w:asciiTheme="minorHAnsi" w:hAnsiTheme="minorHAnsi" w:cstheme="minorHAnsi"/>
            <w:sz w:val="24"/>
            <w:szCs w:val="24"/>
            <w:lang w:val="uk-UA"/>
          </w:rPr>
          <w:t>компанії</w:t>
        </w:r>
      </w:ins>
      <w:ins w:id="2341" w:author="OLENA PASHKOVA (NEPTUNE.UA)" w:date="2022-06-20T02:30:00Z">
        <w:r w:rsidRPr="002F2EC8">
          <w:rPr>
            <w:rFonts w:asciiTheme="minorHAnsi" w:hAnsiTheme="minorHAnsi" w:cstheme="minorHAnsi"/>
            <w:sz w:val="24"/>
            <w:szCs w:val="24"/>
            <w:lang w:val="uk-UA"/>
          </w:rPr>
          <w:t xml:space="preserve">, порядку вирішення спорів провідним юристом, який </w:t>
        </w:r>
      </w:ins>
      <w:ins w:id="2342" w:author="OLENA PASHKOVA (NEPTUNE.UA)" w:date="2022-06-20T02:36:00Z">
        <w:r>
          <w:rPr>
            <w:rFonts w:asciiTheme="minorHAnsi" w:hAnsiTheme="minorHAnsi" w:cstheme="minorHAnsi"/>
            <w:sz w:val="24"/>
            <w:szCs w:val="24"/>
            <w:lang w:val="uk-UA"/>
          </w:rPr>
          <w:t xml:space="preserve">погоджує </w:t>
        </w:r>
      </w:ins>
      <w:ins w:id="2343" w:author="OLENA PASHKOVA (NEPTUNE.UA)" w:date="2022-06-20T02:30:00Z">
        <w:r w:rsidRPr="002F2EC8">
          <w:rPr>
            <w:rFonts w:asciiTheme="minorHAnsi" w:hAnsiTheme="minorHAnsi" w:cstheme="minorHAnsi"/>
            <w:sz w:val="24"/>
            <w:szCs w:val="24"/>
            <w:lang w:val="uk-UA"/>
          </w:rPr>
          <w:t>договір останнім, безпосередньо перед підписом директора (уповноваженої особи).</w:t>
        </w:r>
      </w:ins>
    </w:p>
    <w:p w14:paraId="400596B8" w14:textId="268CAA4B" w:rsidR="002F2EC8" w:rsidRDefault="00574379" w:rsidP="0031192B">
      <w:pPr>
        <w:pStyle w:val="a1"/>
        <w:spacing w:line="260" w:lineRule="atLeast"/>
        <w:ind w:left="709"/>
        <w:jc w:val="both"/>
        <w:rPr>
          <w:ins w:id="2344" w:author="OLENA PASHKOVA (NEPTUNE.UA)" w:date="2022-06-20T03:03:00Z"/>
          <w:rFonts w:asciiTheme="minorHAnsi" w:hAnsiTheme="minorHAnsi" w:cstheme="minorHAnsi"/>
          <w:sz w:val="24"/>
          <w:szCs w:val="24"/>
          <w:lang w:val="uk-UA"/>
        </w:rPr>
      </w:pPr>
      <w:ins w:id="2345" w:author="OLENA PASHKOVA (NEPTUNE.UA)" w:date="2022-06-20T02:44:00Z">
        <w:r>
          <w:rPr>
            <w:rFonts w:asciiTheme="minorHAnsi" w:hAnsiTheme="minorHAnsi" w:cstheme="minorHAnsi"/>
            <w:sz w:val="24"/>
            <w:szCs w:val="24"/>
            <w:lang w:val="uk-UA"/>
          </w:rPr>
          <w:t>По</w:t>
        </w:r>
      </w:ins>
      <w:ins w:id="2346" w:author="OLENA PASHKOVA (NEPTUNE.UA)" w:date="2022-06-20T02:30:00Z">
        <w:r w:rsidR="002F2EC8" w:rsidRPr="002F2EC8">
          <w:rPr>
            <w:rFonts w:asciiTheme="minorHAnsi" w:hAnsiTheme="minorHAnsi" w:cstheme="minorHAnsi"/>
            <w:sz w:val="24"/>
            <w:szCs w:val="24"/>
            <w:lang w:val="uk-UA"/>
          </w:rPr>
          <w:t xml:space="preserve">годження здійснюється </w:t>
        </w:r>
      </w:ins>
      <w:ins w:id="2347" w:author="OLENA PASHKOVA (NEPTUNE.UA)" w:date="2022-06-20T02:58:00Z">
        <w:r w:rsidR="007B63A9">
          <w:rPr>
            <w:rFonts w:asciiTheme="minorHAnsi" w:hAnsiTheme="minorHAnsi" w:cstheme="minorHAnsi"/>
            <w:sz w:val="24"/>
            <w:szCs w:val="24"/>
            <w:lang w:val="uk-UA"/>
          </w:rPr>
          <w:t xml:space="preserve">в електронній пошті </w:t>
        </w:r>
      </w:ins>
      <w:ins w:id="2348" w:author="OLENA PASHKOVA (NEPTUNE.UA)" w:date="2022-06-20T02:30:00Z">
        <w:r w:rsidR="002F2EC8" w:rsidRPr="002F2EC8">
          <w:rPr>
            <w:rFonts w:asciiTheme="minorHAnsi" w:hAnsiTheme="minorHAnsi" w:cstheme="minorHAnsi"/>
            <w:sz w:val="24"/>
            <w:szCs w:val="24"/>
            <w:lang w:val="uk-UA"/>
          </w:rPr>
          <w:t>шляхом надання коментарів та окремих пропозицій та/або зауважень до договору, або шляхом внесення правок безпосередньо у сам проект договору.</w:t>
        </w:r>
      </w:ins>
    </w:p>
    <w:p w14:paraId="6FECF5C6" w14:textId="1CB1BC49" w:rsidR="0031192B" w:rsidRPr="0031192B" w:rsidRDefault="0031192B" w:rsidP="0031192B">
      <w:pPr>
        <w:pStyle w:val="a1"/>
        <w:spacing w:line="260" w:lineRule="atLeast"/>
        <w:ind w:left="709"/>
        <w:jc w:val="both"/>
        <w:rPr>
          <w:ins w:id="2349" w:author="OLENA PASHKOVA (NEPTUNE.UA)" w:date="2022-06-20T03:03:00Z"/>
          <w:rFonts w:asciiTheme="minorHAnsi" w:hAnsiTheme="minorHAnsi" w:cstheme="minorHAnsi"/>
          <w:sz w:val="24"/>
          <w:szCs w:val="24"/>
          <w:lang w:val="uk-UA"/>
        </w:rPr>
      </w:pPr>
      <w:ins w:id="2350" w:author="OLENA PASHKOVA (NEPTUNE.UA)" w:date="2022-06-20T03:03:00Z">
        <w:r w:rsidRPr="0031192B">
          <w:rPr>
            <w:rFonts w:asciiTheme="minorHAnsi" w:hAnsiTheme="minorHAnsi" w:cstheme="minorHAnsi"/>
            <w:sz w:val="24"/>
            <w:szCs w:val="24"/>
            <w:lang w:val="uk-UA"/>
          </w:rPr>
          <w:t xml:space="preserve">У випадку, якщо </w:t>
        </w:r>
        <w:r>
          <w:rPr>
            <w:rFonts w:asciiTheme="minorHAnsi" w:hAnsiTheme="minorHAnsi" w:cstheme="minorHAnsi"/>
            <w:sz w:val="24"/>
            <w:szCs w:val="24"/>
            <w:lang w:val="uk-UA"/>
          </w:rPr>
          <w:t xml:space="preserve">у надісланому на погодження договорі </w:t>
        </w:r>
      </w:ins>
      <w:ins w:id="2351" w:author="OLENA PASHKOVA (NEPTUNE.UA)" w:date="2022-06-20T03:04:00Z">
        <w:r>
          <w:rPr>
            <w:rFonts w:asciiTheme="minorHAnsi" w:hAnsiTheme="minorHAnsi" w:cstheme="minorHAnsi"/>
            <w:sz w:val="24"/>
            <w:szCs w:val="24"/>
            <w:lang w:val="uk-UA"/>
          </w:rPr>
          <w:t>відповідн</w:t>
        </w:r>
      </w:ins>
      <w:ins w:id="2352" w:author="OLENA PASHKOVA (NEPTUNE.UA)" w:date="2022-06-20T03:06:00Z">
        <w:r>
          <w:rPr>
            <w:rFonts w:asciiTheme="minorHAnsi" w:hAnsiTheme="minorHAnsi" w:cstheme="minorHAnsi"/>
            <w:sz w:val="24"/>
            <w:szCs w:val="24"/>
            <w:lang w:val="uk-UA"/>
          </w:rPr>
          <w:t xml:space="preserve">ою особою </w:t>
        </w:r>
      </w:ins>
      <w:ins w:id="2353" w:author="OLENA PASHKOVA (NEPTUNE.UA)" w:date="2022-06-20T03:04:00Z">
        <w:r>
          <w:rPr>
            <w:rFonts w:asciiTheme="minorHAnsi" w:hAnsiTheme="minorHAnsi" w:cstheme="minorHAnsi"/>
            <w:sz w:val="24"/>
            <w:szCs w:val="24"/>
            <w:lang w:val="uk-UA"/>
          </w:rPr>
          <w:t>як</w:t>
        </w:r>
      </w:ins>
      <w:ins w:id="2354" w:author="OLENA PASHKOVA (NEPTUNE.UA)" w:date="2022-06-20T03:06:00Z">
        <w:r>
          <w:rPr>
            <w:rFonts w:asciiTheme="minorHAnsi" w:hAnsiTheme="minorHAnsi" w:cstheme="minorHAnsi"/>
            <w:sz w:val="24"/>
            <w:szCs w:val="24"/>
            <w:lang w:val="uk-UA"/>
          </w:rPr>
          <w:t>а</w:t>
        </w:r>
      </w:ins>
      <w:ins w:id="2355" w:author="OLENA PASHKOVA (NEPTUNE.UA)" w:date="2022-06-20T03:04:00Z">
        <w:r>
          <w:rPr>
            <w:rFonts w:asciiTheme="minorHAnsi" w:hAnsiTheme="minorHAnsi" w:cstheme="minorHAnsi"/>
            <w:sz w:val="24"/>
            <w:szCs w:val="24"/>
            <w:lang w:val="uk-UA"/>
          </w:rPr>
          <w:t xml:space="preserve"> проводить </w:t>
        </w:r>
      </w:ins>
      <w:ins w:id="2356" w:author="OLENA PASHKOVA (NEPTUNE.UA)" w:date="2022-06-20T03:06:00Z">
        <w:r>
          <w:rPr>
            <w:rFonts w:asciiTheme="minorHAnsi" w:hAnsiTheme="minorHAnsi" w:cstheme="minorHAnsi"/>
            <w:sz w:val="24"/>
            <w:szCs w:val="24"/>
            <w:lang w:val="uk-UA"/>
          </w:rPr>
          <w:t xml:space="preserve">обов’язкове </w:t>
        </w:r>
      </w:ins>
      <w:ins w:id="2357" w:author="OLENA PASHKOVA (NEPTUNE.UA)" w:date="2022-06-20T03:04:00Z">
        <w:r>
          <w:rPr>
            <w:rFonts w:asciiTheme="minorHAnsi" w:hAnsiTheme="minorHAnsi" w:cstheme="minorHAnsi"/>
            <w:sz w:val="24"/>
            <w:szCs w:val="24"/>
            <w:lang w:val="uk-UA"/>
          </w:rPr>
          <w:t xml:space="preserve">погодження </w:t>
        </w:r>
      </w:ins>
      <w:ins w:id="2358" w:author="OLENA PASHKOVA (NEPTUNE.UA)" w:date="2022-06-20T03:03:00Z">
        <w:r w:rsidRPr="0031192B">
          <w:rPr>
            <w:rFonts w:asciiTheme="minorHAnsi" w:hAnsiTheme="minorHAnsi" w:cstheme="minorHAnsi"/>
            <w:sz w:val="24"/>
            <w:szCs w:val="24"/>
            <w:lang w:val="uk-UA"/>
          </w:rPr>
          <w:t>буде виявлено нестачу чи некоректну подачу</w:t>
        </w:r>
      </w:ins>
      <w:ins w:id="2359" w:author="OLENA PASHKOVA (NEPTUNE.UA)" w:date="2022-06-20T03:04:00Z">
        <w:r>
          <w:rPr>
            <w:rFonts w:asciiTheme="minorHAnsi" w:hAnsiTheme="minorHAnsi" w:cstheme="minorHAnsi"/>
            <w:sz w:val="24"/>
            <w:szCs w:val="24"/>
            <w:lang w:val="uk-UA"/>
          </w:rPr>
          <w:t xml:space="preserve"> даних </w:t>
        </w:r>
      </w:ins>
      <w:ins w:id="2360" w:author="OLENA PASHKOVA (NEPTUNE.UA)" w:date="2022-06-20T03:05:00Z">
        <w:r>
          <w:rPr>
            <w:rFonts w:asciiTheme="minorHAnsi" w:hAnsiTheme="minorHAnsi" w:cstheme="minorHAnsi"/>
            <w:sz w:val="24"/>
            <w:szCs w:val="24"/>
            <w:lang w:val="uk-UA"/>
          </w:rPr>
          <w:t>договору, недостатність істотних умов договору, в тому числі, але не обмежуючись,  згідно Додатку 7</w:t>
        </w:r>
      </w:ins>
      <w:ins w:id="2361" w:author="OLENA PASHKOVA (NEPTUNE.UA)" w:date="2022-06-20T03:03:00Z">
        <w:r w:rsidRPr="0031192B">
          <w:rPr>
            <w:rFonts w:asciiTheme="minorHAnsi" w:hAnsiTheme="minorHAnsi" w:cstheme="minorHAnsi"/>
            <w:sz w:val="24"/>
            <w:szCs w:val="24"/>
            <w:lang w:val="uk-UA"/>
          </w:rPr>
          <w:t xml:space="preserve">, </w:t>
        </w:r>
      </w:ins>
      <w:ins w:id="2362" w:author="OLENA PASHKOVA (NEPTUNE.UA)" w:date="2022-06-20T03:06:00Z">
        <w:r>
          <w:rPr>
            <w:rFonts w:asciiTheme="minorHAnsi" w:hAnsiTheme="minorHAnsi" w:cstheme="minorHAnsi"/>
            <w:sz w:val="24"/>
            <w:szCs w:val="24"/>
            <w:lang w:val="uk-UA"/>
          </w:rPr>
          <w:t xml:space="preserve">він/вона </w:t>
        </w:r>
      </w:ins>
      <w:ins w:id="2363" w:author="OLENA PASHKOVA (NEPTUNE.UA)" w:date="2022-06-20T03:03:00Z">
        <w:r w:rsidRPr="0031192B">
          <w:rPr>
            <w:rFonts w:asciiTheme="minorHAnsi" w:hAnsiTheme="minorHAnsi" w:cstheme="minorHAnsi"/>
            <w:sz w:val="24"/>
            <w:szCs w:val="24"/>
            <w:lang w:val="uk-UA"/>
          </w:rPr>
          <w:t xml:space="preserve">повинен у найкоротший термін після </w:t>
        </w:r>
      </w:ins>
      <w:ins w:id="2364" w:author="OLENA PASHKOVA (NEPTUNE.UA)" w:date="2022-06-20T03:06:00Z">
        <w:r>
          <w:rPr>
            <w:rFonts w:asciiTheme="minorHAnsi" w:hAnsiTheme="minorHAnsi" w:cstheme="minorHAnsi"/>
            <w:sz w:val="24"/>
            <w:szCs w:val="24"/>
            <w:lang w:val="uk-UA"/>
          </w:rPr>
          <w:t xml:space="preserve">отримання </w:t>
        </w:r>
      </w:ins>
      <w:ins w:id="2365" w:author="OLENA PASHKOVA (NEPTUNE.UA)" w:date="2022-06-20T03:07:00Z">
        <w:r>
          <w:rPr>
            <w:rFonts w:asciiTheme="minorHAnsi" w:hAnsiTheme="minorHAnsi" w:cstheme="minorHAnsi"/>
            <w:sz w:val="24"/>
            <w:szCs w:val="24"/>
            <w:lang w:val="uk-UA"/>
          </w:rPr>
          <w:t xml:space="preserve">договору </w:t>
        </w:r>
      </w:ins>
      <w:ins w:id="2366" w:author="OLENA PASHKOVA (NEPTUNE.UA)" w:date="2022-06-20T03:03:00Z">
        <w:r w:rsidRPr="0031192B">
          <w:rPr>
            <w:rFonts w:asciiTheme="minorHAnsi" w:hAnsiTheme="minorHAnsi" w:cstheme="minorHAnsi"/>
            <w:sz w:val="24"/>
            <w:szCs w:val="24"/>
            <w:lang w:val="uk-UA"/>
          </w:rPr>
          <w:t xml:space="preserve">надіслати ініціатору повідомлення електронною поштою. В строк не більше </w:t>
        </w:r>
      </w:ins>
      <w:ins w:id="2367" w:author="OLENA PASHKOVA (NEPTUNE.UA)" w:date="2022-06-20T03:07:00Z">
        <w:r>
          <w:rPr>
            <w:rFonts w:asciiTheme="minorHAnsi" w:hAnsiTheme="minorHAnsi" w:cstheme="minorHAnsi"/>
            <w:sz w:val="24"/>
            <w:szCs w:val="24"/>
            <w:lang w:val="uk-UA"/>
          </w:rPr>
          <w:t xml:space="preserve">трьох </w:t>
        </w:r>
      </w:ins>
      <w:ins w:id="2368" w:author="OLENA PASHKOVA (NEPTUNE.UA)" w:date="2022-06-20T03:03:00Z">
        <w:r w:rsidRPr="0031192B">
          <w:rPr>
            <w:rFonts w:asciiTheme="minorHAnsi" w:hAnsiTheme="minorHAnsi" w:cstheme="minorHAnsi"/>
            <w:sz w:val="24"/>
            <w:szCs w:val="24"/>
            <w:lang w:val="uk-UA"/>
          </w:rPr>
          <w:t xml:space="preserve">робочих днів ініціатором </w:t>
        </w:r>
      </w:ins>
      <w:ins w:id="2369" w:author="OLENA PASHKOVA (NEPTUNE.UA)" w:date="2022-06-20T03:07:00Z">
        <w:r>
          <w:rPr>
            <w:rFonts w:asciiTheme="minorHAnsi" w:hAnsiTheme="minorHAnsi" w:cstheme="minorHAnsi"/>
            <w:sz w:val="24"/>
            <w:szCs w:val="24"/>
            <w:lang w:val="uk-UA"/>
          </w:rPr>
          <w:t xml:space="preserve">договору </w:t>
        </w:r>
      </w:ins>
      <w:ins w:id="2370" w:author="OLENA PASHKOVA (NEPTUNE.UA)" w:date="2022-06-20T03:03:00Z">
        <w:r w:rsidRPr="0031192B">
          <w:rPr>
            <w:rFonts w:asciiTheme="minorHAnsi" w:hAnsiTheme="minorHAnsi" w:cstheme="minorHAnsi"/>
            <w:sz w:val="24"/>
            <w:szCs w:val="24"/>
            <w:lang w:val="uk-UA"/>
          </w:rPr>
          <w:t>мають бути ліквідовані ці зауваження.</w:t>
        </w:r>
      </w:ins>
    </w:p>
    <w:p w14:paraId="0D549DAB" w14:textId="67C9BA5C" w:rsidR="0031192B" w:rsidRDefault="0031192B" w:rsidP="002F2EC8">
      <w:pPr>
        <w:pStyle w:val="a1"/>
        <w:spacing w:line="260" w:lineRule="atLeast"/>
        <w:ind w:left="709"/>
        <w:jc w:val="both"/>
        <w:rPr>
          <w:ins w:id="2371" w:author="OLENA PASHKOVA (NEPTUNE.UA)" w:date="2022-06-20T03:10:00Z"/>
          <w:rFonts w:asciiTheme="minorHAnsi" w:hAnsiTheme="minorHAnsi" w:cstheme="minorHAnsi"/>
          <w:sz w:val="24"/>
          <w:szCs w:val="24"/>
          <w:lang w:val="uk-UA"/>
        </w:rPr>
      </w:pPr>
      <w:ins w:id="2372" w:author="OLENA PASHKOVA (NEPTUNE.UA)" w:date="2022-06-20T03:08:00Z">
        <w:r>
          <w:rPr>
            <w:rFonts w:asciiTheme="minorHAnsi" w:hAnsiTheme="minorHAnsi" w:cstheme="minorHAnsi"/>
            <w:sz w:val="24"/>
            <w:szCs w:val="24"/>
            <w:lang w:val="uk-UA"/>
          </w:rPr>
          <w:lastRenderedPageBreak/>
          <w:t>Відлік строку погодження в такому випа</w:t>
        </w:r>
      </w:ins>
      <w:ins w:id="2373" w:author="OLENA PASHKOVA (NEPTUNE.UA)" w:date="2022-06-20T03:09:00Z">
        <w:r>
          <w:rPr>
            <w:rFonts w:asciiTheme="minorHAnsi" w:hAnsiTheme="minorHAnsi" w:cstheme="minorHAnsi"/>
            <w:sz w:val="24"/>
            <w:szCs w:val="24"/>
            <w:lang w:val="uk-UA"/>
          </w:rPr>
          <w:t>д</w:t>
        </w:r>
      </w:ins>
      <w:ins w:id="2374" w:author="OLENA PASHKOVA (NEPTUNE.UA)" w:date="2022-06-20T03:08:00Z">
        <w:r>
          <w:rPr>
            <w:rFonts w:asciiTheme="minorHAnsi" w:hAnsiTheme="minorHAnsi" w:cstheme="minorHAnsi"/>
            <w:sz w:val="24"/>
            <w:szCs w:val="24"/>
            <w:lang w:val="uk-UA"/>
          </w:rPr>
          <w:t>ку починається з моменту направлення договору</w:t>
        </w:r>
      </w:ins>
      <w:ins w:id="2375" w:author="OLENA PASHKOVA (NEPTUNE.UA)" w:date="2022-06-20T03:09:00Z">
        <w:r>
          <w:rPr>
            <w:rFonts w:asciiTheme="minorHAnsi" w:hAnsiTheme="minorHAnsi" w:cstheme="minorHAnsi"/>
            <w:sz w:val="24"/>
            <w:szCs w:val="24"/>
            <w:lang w:val="uk-UA"/>
          </w:rPr>
          <w:t xml:space="preserve"> з</w:t>
        </w:r>
      </w:ins>
      <w:ins w:id="2376" w:author="OLENA PASHKOVA (NEPTUNE.UA)" w:date="2022-06-20T03:10:00Z">
        <w:r>
          <w:rPr>
            <w:rFonts w:asciiTheme="minorHAnsi" w:hAnsiTheme="minorHAnsi" w:cstheme="minorHAnsi"/>
            <w:sz w:val="24"/>
            <w:szCs w:val="24"/>
            <w:lang w:val="uk-UA"/>
          </w:rPr>
          <w:t>і всіма наявними істотними умовами,</w:t>
        </w:r>
      </w:ins>
      <w:ins w:id="2377" w:author="OLENA PASHKOVA (NEPTUNE.UA)" w:date="2022-06-20T03:11:00Z">
        <w:r>
          <w:rPr>
            <w:rFonts w:asciiTheme="minorHAnsi" w:hAnsiTheme="minorHAnsi" w:cstheme="minorHAnsi"/>
            <w:sz w:val="24"/>
            <w:szCs w:val="24"/>
            <w:lang w:val="uk-UA"/>
          </w:rPr>
          <w:t xml:space="preserve"> додатками, та ліквідованими зауваженнями відносно </w:t>
        </w:r>
        <w:proofErr w:type="spellStart"/>
        <w:r>
          <w:rPr>
            <w:rFonts w:asciiTheme="minorHAnsi" w:hAnsiTheme="minorHAnsi" w:cstheme="minorHAnsi"/>
            <w:sz w:val="24"/>
            <w:szCs w:val="24"/>
            <w:lang w:val="uk-UA"/>
          </w:rPr>
          <w:t>неточностей</w:t>
        </w:r>
        <w:proofErr w:type="spellEnd"/>
        <w:r>
          <w:rPr>
            <w:rFonts w:asciiTheme="minorHAnsi" w:hAnsiTheme="minorHAnsi" w:cstheme="minorHAnsi"/>
            <w:sz w:val="24"/>
            <w:szCs w:val="24"/>
            <w:lang w:val="uk-UA"/>
          </w:rPr>
          <w:t xml:space="preserve">/недостатніх даних. </w:t>
        </w:r>
      </w:ins>
    </w:p>
    <w:p w14:paraId="3173D99A" w14:textId="67BE1D01" w:rsidR="002F2EC8" w:rsidRPr="002F2EC8" w:rsidRDefault="00E63B3E" w:rsidP="002F2EC8">
      <w:pPr>
        <w:pStyle w:val="a1"/>
        <w:spacing w:line="260" w:lineRule="atLeast"/>
        <w:ind w:left="709"/>
        <w:jc w:val="both"/>
        <w:rPr>
          <w:ins w:id="2378" w:author="OLENA PASHKOVA (NEPTUNE.UA)" w:date="2022-06-20T02:30:00Z"/>
          <w:rFonts w:asciiTheme="minorHAnsi" w:hAnsiTheme="minorHAnsi" w:cstheme="minorHAnsi"/>
          <w:sz w:val="24"/>
          <w:szCs w:val="24"/>
          <w:lang w:val="uk-UA"/>
        </w:rPr>
      </w:pPr>
      <w:ins w:id="2379" w:author="OLENA PASHKOVA (NEPTUNE.UA)" w:date="2022-06-20T03:12:00Z">
        <w:r>
          <w:rPr>
            <w:rFonts w:asciiTheme="minorHAnsi" w:hAnsiTheme="minorHAnsi" w:cstheme="minorHAnsi"/>
            <w:sz w:val="24"/>
            <w:szCs w:val="24"/>
            <w:lang w:val="uk-UA"/>
          </w:rPr>
          <w:t>Відповідальною за погодж</w:t>
        </w:r>
      </w:ins>
      <w:ins w:id="2380" w:author="OLENA PASHKOVA (NEPTUNE.UA)" w:date="2022-06-20T02:30:00Z">
        <w:r w:rsidR="002F2EC8" w:rsidRPr="002F2EC8">
          <w:rPr>
            <w:rFonts w:asciiTheme="minorHAnsi" w:hAnsiTheme="minorHAnsi" w:cstheme="minorHAnsi"/>
            <w:sz w:val="24"/>
            <w:szCs w:val="24"/>
            <w:lang w:val="uk-UA"/>
          </w:rPr>
          <w:t>ення договору особою  є ініціатор Договору, саме він здійснює зведення всіх зауважень та обговорення їх з контрагентом. У разі необхідності підготовки протоколу розбіжностей – ініціатор готує його за формою наданою провідним юристом на підставі наданих всіма підрозділами  коментарів/зауважень/внесених правок та узгоджує з провідним юристом .</w:t>
        </w:r>
      </w:ins>
    </w:p>
    <w:p w14:paraId="446FAABB" w14:textId="49A9C5AC" w:rsidR="002F2EC8" w:rsidRPr="002F2EC8" w:rsidRDefault="002F2EC8" w:rsidP="002F2EC8">
      <w:pPr>
        <w:pStyle w:val="a1"/>
        <w:spacing w:line="260" w:lineRule="atLeast"/>
        <w:ind w:left="709"/>
        <w:jc w:val="both"/>
        <w:rPr>
          <w:ins w:id="2381" w:author="OLENA PASHKOVA (NEPTUNE.UA)" w:date="2022-06-20T02:30:00Z"/>
          <w:rFonts w:asciiTheme="minorHAnsi" w:hAnsiTheme="minorHAnsi" w:cstheme="minorHAnsi"/>
          <w:sz w:val="24"/>
          <w:szCs w:val="24"/>
          <w:lang w:val="uk-UA"/>
        </w:rPr>
      </w:pPr>
      <w:ins w:id="2382" w:author="OLENA PASHKOVA (NEPTUNE.UA)" w:date="2022-06-20T02:30:00Z">
        <w:r w:rsidRPr="002F2EC8">
          <w:rPr>
            <w:rFonts w:asciiTheme="minorHAnsi" w:hAnsiTheme="minorHAnsi" w:cstheme="minorHAnsi"/>
            <w:sz w:val="24"/>
            <w:szCs w:val="24"/>
            <w:lang w:val="uk-UA"/>
          </w:rPr>
          <w:t xml:space="preserve">Всі  доповнення та/або зміни до договору </w:t>
        </w:r>
      </w:ins>
      <w:ins w:id="2383" w:author="OLENA PASHKOVA (NEPTUNE.UA)" w:date="2022-06-20T03:12:00Z">
        <w:r w:rsidR="00E63B3E">
          <w:rPr>
            <w:rFonts w:asciiTheme="minorHAnsi" w:hAnsiTheme="minorHAnsi" w:cstheme="minorHAnsi"/>
            <w:sz w:val="24"/>
            <w:szCs w:val="24"/>
            <w:lang w:val="uk-UA"/>
          </w:rPr>
          <w:t>по</w:t>
        </w:r>
      </w:ins>
      <w:ins w:id="2384" w:author="OLENA PASHKOVA (NEPTUNE.UA)" w:date="2022-06-20T02:30:00Z">
        <w:r w:rsidRPr="002F2EC8">
          <w:rPr>
            <w:rFonts w:asciiTheme="minorHAnsi" w:hAnsiTheme="minorHAnsi" w:cstheme="minorHAnsi"/>
            <w:sz w:val="24"/>
            <w:szCs w:val="24"/>
            <w:lang w:val="uk-UA"/>
          </w:rPr>
          <w:t>годжуються у загальному порядку</w:t>
        </w:r>
      </w:ins>
      <w:ins w:id="2385" w:author="OLENA PASHKOVA (NEPTUNE.UA)" w:date="2022-06-20T02:46:00Z">
        <w:r w:rsidR="00574379">
          <w:rPr>
            <w:rFonts w:asciiTheme="minorHAnsi" w:hAnsiTheme="minorHAnsi" w:cstheme="minorHAnsi"/>
            <w:sz w:val="24"/>
            <w:szCs w:val="24"/>
            <w:lang w:val="uk-UA"/>
          </w:rPr>
          <w:t xml:space="preserve"> із відділом до  зони погодження якого такі зміни відносяться</w:t>
        </w:r>
      </w:ins>
      <w:ins w:id="2386" w:author="OLENA PASHKOVA (NEPTUNE.UA)" w:date="2022-06-20T02:30:00Z">
        <w:r w:rsidRPr="002F2EC8">
          <w:rPr>
            <w:rFonts w:asciiTheme="minorHAnsi" w:hAnsiTheme="minorHAnsi" w:cstheme="minorHAnsi"/>
            <w:sz w:val="24"/>
            <w:szCs w:val="24"/>
            <w:lang w:val="uk-UA"/>
          </w:rPr>
          <w:t xml:space="preserve">. </w:t>
        </w:r>
      </w:ins>
    </w:p>
    <w:p w14:paraId="0AF5B435" w14:textId="5CE625C2" w:rsidR="002F2EC8" w:rsidRPr="002F2EC8" w:rsidRDefault="002F2EC8" w:rsidP="002F2EC8">
      <w:pPr>
        <w:pStyle w:val="a1"/>
        <w:spacing w:line="260" w:lineRule="atLeast"/>
        <w:ind w:left="709"/>
        <w:jc w:val="both"/>
        <w:rPr>
          <w:ins w:id="2387" w:author="OLENA PASHKOVA (NEPTUNE.UA)" w:date="2022-06-20T02:30:00Z"/>
          <w:rFonts w:asciiTheme="minorHAnsi" w:hAnsiTheme="minorHAnsi" w:cstheme="minorHAnsi"/>
          <w:sz w:val="24"/>
          <w:szCs w:val="24"/>
          <w:lang w:val="uk-UA"/>
        </w:rPr>
      </w:pPr>
      <w:ins w:id="2388" w:author="OLENA PASHKOVA (NEPTUNE.UA)" w:date="2022-06-20T02:30:00Z">
        <w:r w:rsidRPr="002F2EC8">
          <w:rPr>
            <w:rFonts w:asciiTheme="minorHAnsi" w:hAnsiTheme="minorHAnsi" w:cstheme="minorHAnsi"/>
            <w:sz w:val="24"/>
            <w:szCs w:val="24"/>
            <w:lang w:val="uk-UA"/>
          </w:rPr>
          <w:t>У разі коли будь-якою службою</w:t>
        </w:r>
      </w:ins>
      <w:ins w:id="2389" w:author="OLENA PASHKOVA (NEPTUNE.UA)" w:date="2022-06-20T02:47:00Z">
        <w:r w:rsidR="00574379">
          <w:rPr>
            <w:rFonts w:asciiTheme="minorHAnsi" w:hAnsiTheme="minorHAnsi" w:cstheme="minorHAnsi"/>
            <w:sz w:val="24"/>
            <w:szCs w:val="24"/>
            <w:lang w:val="uk-UA"/>
          </w:rPr>
          <w:t xml:space="preserve"> Компанії </w:t>
        </w:r>
      </w:ins>
      <w:ins w:id="2390" w:author="OLENA PASHKOVA (NEPTUNE.UA)" w:date="2022-06-20T02:30:00Z">
        <w:r w:rsidRPr="002F2EC8">
          <w:rPr>
            <w:rFonts w:asciiTheme="minorHAnsi" w:hAnsiTheme="minorHAnsi" w:cstheme="minorHAnsi"/>
            <w:sz w:val="24"/>
            <w:szCs w:val="24"/>
            <w:lang w:val="uk-UA"/>
          </w:rPr>
          <w:t xml:space="preserve">договір не </w:t>
        </w:r>
      </w:ins>
      <w:ins w:id="2391" w:author="OLENA PASHKOVA (NEPTUNE.UA)" w:date="2022-06-20T03:13:00Z">
        <w:r w:rsidR="00E63B3E">
          <w:rPr>
            <w:rFonts w:asciiTheme="minorHAnsi" w:hAnsiTheme="minorHAnsi" w:cstheme="minorHAnsi"/>
            <w:sz w:val="24"/>
            <w:szCs w:val="24"/>
            <w:lang w:val="uk-UA"/>
          </w:rPr>
          <w:t>по</w:t>
        </w:r>
      </w:ins>
      <w:ins w:id="2392" w:author="OLENA PASHKOVA (NEPTUNE.UA)" w:date="2022-06-20T02:30:00Z">
        <w:r w:rsidRPr="002F2EC8">
          <w:rPr>
            <w:rFonts w:asciiTheme="minorHAnsi" w:hAnsiTheme="minorHAnsi" w:cstheme="minorHAnsi"/>
            <w:sz w:val="24"/>
            <w:szCs w:val="24"/>
            <w:lang w:val="uk-UA"/>
          </w:rPr>
          <w:t>годжено, або контрагент не приймає зауваження</w:t>
        </w:r>
      </w:ins>
      <w:ins w:id="2393" w:author="OLENA PASHKOVA (NEPTUNE.UA)" w:date="2022-06-20T02:47:00Z">
        <w:r w:rsidR="00574379">
          <w:rPr>
            <w:rFonts w:asciiTheme="minorHAnsi" w:hAnsiTheme="minorHAnsi" w:cstheme="minorHAnsi"/>
            <w:sz w:val="24"/>
            <w:szCs w:val="24"/>
            <w:lang w:val="uk-UA"/>
          </w:rPr>
          <w:t xml:space="preserve"> підрозділу</w:t>
        </w:r>
      </w:ins>
      <w:ins w:id="2394" w:author="OLENA PASHKOVA (NEPTUNE.UA)" w:date="2022-06-20T02:30:00Z">
        <w:r w:rsidRPr="002F2EC8">
          <w:rPr>
            <w:rFonts w:asciiTheme="minorHAnsi" w:hAnsiTheme="minorHAnsi" w:cstheme="minorHAnsi"/>
            <w:sz w:val="24"/>
            <w:szCs w:val="24"/>
            <w:lang w:val="uk-UA"/>
          </w:rPr>
          <w:t xml:space="preserve">, рішення  про укладання такого договору приймається  директором </w:t>
        </w:r>
      </w:ins>
      <w:ins w:id="2395" w:author="OLENA PASHKOVA (NEPTUNE.UA)" w:date="2022-06-20T02:47:00Z">
        <w:r w:rsidR="00574379">
          <w:rPr>
            <w:rFonts w:asciiTheme="minorHAnsi" w:hAnsiTheme="minorHAnsi" w:cstheme="minorHAnsi"/>
            <w:sz w:val="24"/>
            <w:szCs w:val="24"/>
            <w:lang w:val="uk-UA"/>
          </w:rPr>
          <w:t xml:space="preserve">Компанії </w:t>
        </w:r>
      </w:ins>
      <w:ins w:id="2396" w:author="OLENA PASHKOVA (NEPTUNE.UA)" w:date="2022-06-20T02:30:00Z">
        <w:r w:rsidRPr="002F2EC8">
          <w:rPr>
            <w:rFonts w:asciiTheme="minorHAnsi" w:hAnsiTheme="minorHAnsi" w:cstheme="minorHAnsi"/>
            <w:sz w:val="24"/>
            <w:szCs w:val="24"/>
            <w:lang w:val="uk-UA"/>
          </w:rPr>
          <w:t xml:space="preserve">за поданням </w:t>
        </w:r>
      </w:ins>
      <w:ins w:id="2397" w:author="OLENA PASHKOVA (NEPTUNE.UA)" w:date="2022-06-20T02:47:00Z">
        <w:r w:rsidR="00574379">
          <w:rPr>
            <w:rFonts w:asciiTheme="minorHAnsi" w:hAnsiTheme="minorHAnsi" w:cstheme="minorHAnsi"/>
            <w:sz w:val="24"/>
            <w:szCs w:val="24"/>
            <w:lang w:val="uk-UA"/>
          </w:rPr>
          <w:t>і</w:t>
        </w:r>
      </w:ins>
      <w:ins w:id="2398" w:author="OLENA PASHKOVA (NEPTUNE.UA)" w:date="2022-06-20T02:48:00Z">
        <w:r w:rsidR="00574379">
          <w:rPr>
            <w:rFonts w:asciiTheme="minorHAnsi" w:hAnsiTheme="minorHAnsi" w:cstheme="minorHAnsi"/>
            <w:sz w:val="24"/>
            <w:szCs w:val="24"/>
            <w:lang w:val="uk-UA"/>
          </w:rPr>
          <w:t xml:space="preserve">ніціатора договору та керівника підрозділу який є ініціатором заявки. </w:t>
        </w:r>
      </w:ins>
      <w:ins w:id="2399" w:author="OLENA PASHKOVA (NEPTUNE.UA)" w:date="2022-06-20T02:49:00Z">
        <w:r w:rsidR="00574379">
          <w:rPr>
            <w:rFonts w:asciiTheme="minorHAnsi" w:hAnsiTheme="minorHAnsi" w:cstheme="minorHAnsi"/>
            <w:sz w:val="24"/>
            <w:szCs w:val="24"/>
            <w:lang w:val="uk-UA"/>
          </w:rPr>
          <w:t xml:space="preserve"> </w:t>
        </w:r>
      </w:ins>
    </w:p>
    <w:p w14:paraId="0F0F1ACA" w14:textId="2F60DCE1" w:rsidR="002F2EC8" w:rsidRPr="002F2EC8" w:rsidRDefault="002F2EC8" w:rsidP="00574379">
      <w:pPr>
        <w:pStyle w:val="a1"/>
        <w:spacing w:line="260" w:lineRule="atLeast"/>
        <w:jc w:val="both"/>
        <w:rPr>
          <w:ins w:id="2400" w:author="OLENA PASHKOVA (NEPTUNE.UA)" w:date="2022-06-20T02:30:00Z"/>
          <w:rFonts w:asciiTheme="minorHAnsi" w:hAnsiTheme="minorHAnsi" w:cstheme="minorHAnsi"/>
          <w:sz w:val="24"/>
          <w:szCs w:val="24"/>
          <w:lang w:val="uk-UA"/>
        </w:rPr>
        <w:pPrChange w:id="2401" w:author="OLENA PASHKOVA (NEPTUNE.UA)" w:date="2022-06-20T02:49:00Z">
          <w:pPr>
            <w:pStyle w:val="a1"/>
            <w:spacing w:line="260" w:lineRule="atLeast"/>
            <w:ind w:left="709"/>
            <w:jc w:val="both"/>
          </w:pPr>
        </w:pPrChange>
      </w:pPr>
      <w:ins w:id="2402" w:author="OLENA PASHKOVA (NEPTUNE.UA)" w:date="2022-06-20T02:30:00Z">
        <w:r w:rsidRPr="002F2EC8">
          <w:rPr>
            <w:rFonts w:asciiTheme="minorHAnsi" w:hAnsiTheme="minorHAnsi" w:cstheme="minorHAnsi"/>
            <w:sz w:val="24"/>
            <w:szCs w:val="24"/>
            <w:lang w:val="uk-UA"/>
          </w:rPr>
          <w:t xml:space="preserve">Загальний термін узгодження </w:t>
        </w:r>
      </w:ins>
      <w:ins w:id="2403" w:author="OLENA PASHKOVA (NEPTUNE.UA)" w:date="2022-06-20T02:50:00Z">
        <w:r w:rsidR="00574379">
          <w:rPr>
            <w:rFonts w:asciiTheme="minorHAnsi" w:hAnsiTheme="minorHAnsi" w:cstheme="minorHAnsi"/>
            <w:sz w:val="24"/>
            <w:szCs w:val="24"/>
            <w:lang w:val="uk-UA"/>
          </w:rPr>
          <w:t>ко</w:t>
        </w:r>
      </w:ins>
      <w:ins w:id="2404" w:author="OLENA PASHKOVA (NEPTUNE.UA)" w:date="2022-06-20T02:51:00Z">
        <w:r w:rsidR="00574379">
          <w:rPr>
            <w:rFonts w:asciiTheme="minorHAnsi" w:hAnsiTheme="minorHAnsi" w:cstheme="minorHAnsi"/>
            <w:sz w:val="24"/>
            <w:szCs w:val="24"/>
            <w:lang w:val="uk-UA"/>
          </w:rPr>
          <w:t xml:space="preserve">жним підрозділом </w:t>
        </w:r>
      </w:ins>
      <w:ins w:id="2405" w:author="OLENA PASHKOVA (NEPTUNE.UA)" w:date="2022-06-20T02:30:00Z">
        <w:r w:rsidRPr="002F2EC8">
          <w:rPr>
            <w:rFonts w:asciiTheme="minorHAnsi" w:hAnsiTheme="minorHAnsi" w:cstheme="minorHAnsi"/>
            <w:sz w:val="24"/>
            <w:szCs w:val="24"/>
            <w:lang w:val="uk-UA"/>
          </w:rPr>
          <w:t xml:space="preserve">становить </w:t>
        </w:r>
      </w:ins>
      <w:ins w:id="2406" w:author="OLENA PASHKOVA (NEPTUNE.UA)" w:date="2022-06-20T02:49:00Z">
        <w:r w:rsidR="00574379">
          <w:rPr>
            <w:rFonts w:asciiTheme="minorHAnsi" w:hAnsiTheme="minorHAnsi" w:cstheme="minorHAnsi"/>
            <w:sz w:val="24"/>
            <w:szCs w:val="24"/>
            <w:lang w:val="uk-UA"/>
          </w:rPr>
          <w:t xml:space="preserve">три </w:t>
        </w:r>
      </w:ins>
      <w:ins w:id="2407" w:author="OLENA PASHKOVA (NEPTUNE.UA)" w:date="2022-06-20T02:30:00Z">
        <w:r w:rsidRPr="002F2EC8">
          <w:rPr>
            <w:rFonts w:asciiTheme="minorHAnsi" w:hAnsiTheme="minorHAnsi" w:cstheme="minorHAnsi"/>
            <w:sz w:val="24"/>
            <w:szCs w:val="24"/>
            <w:lang w:val="uk-UA"/>
          </w:rPr>
          <w:t xml:space="preserve">робочих дня з моменту отримання ними </w:t>
        </w:r>
      </w:ins>
      <w:ins w:id="2408" w:author="OLENA PASHKOVA (NEPTUNE.UA)" w:date="2022-06-20T03:13:00Z">
        <w:r w:rsidR="00E63B3E">
          <w:rPr>
            <w:rFonts w:asciiTheme="minorHAnsi" w:hAnsiTheme="minorHAnsi" w:cstheme="minorHAnsi"/>
            <w:sz w:val="24"/>
            <w:szCs w:val="24"/>
            <w:lang w:val="uk-UA"/>
          </w:rPr>
          <w:t>повністю заповненого договору зі всіма даними</w:t>
        </w:r>
      </w:ins>
      <w:ins w:id="2409" w:author="OLENA PASHKOVA (NEPTUNE.UA)" w:date="2022-06-20T03:14:00Z">
        <w:r w:rsidR="00E63B3E">
          <w:rPr>
            <w:rFonts w:asciiTheme="minorHAnsi" w:hAnsiTheme="minorHAnsi" w:cstheme="minorHAnsi"/>
            <w:sz w:val="24"/>
            <w:szCs w:val="24"/>
            <w:lang w:val="uk-UA"/>
          </w:rPr>
          <w:t>, істотними умовами та додатками</w:t>
        </w:r>
      </w:ins>
      <w:ins w:id="2410" w:author="OLENA PASHKOVA (NEPTUNE.UA)" w:date="2022-06-20T02:54:00Z">
        <w:r w:rsidR="007B63A9">
          <w:rPr>
            <w:rFonts w:asciiTheme="minorHAnsi" w:hAnsiTheme="minorHAnsi" w:cstheme="minorHAnsi"/>
            <w:sz w:val="24"/>
            <w:szCs w:val="24"/>
            <w:lang w:val="uk-UA"/>
          </w:rPr>
          <w:t xml:space="preserve">. </w:t>
        </w:r>
      </w:ins>
    </w:p>
    <w:p w14:paraId="3CE32659" w14:textId="6CBB37F2" w:rsidR="002F2EC8" w:rsidRPr="002F2EC8" w:rsidRDefault="002F2EC8" w:rsidP="002F2EC8">
      <w:pPr>
        <w:pStyle w:val="a1"/>
        <w:spacing w:line="260" w:lineRule="atLeast"/>
        <w:ind w:left="709"/>
        <w:jc w:val="both"/>
        <w:rPr>
          <w:ins w:id="2411" w:author="OLENA PASHKOVA (NEPTUNE.UA)" w:date="2022-06-20T02:30:00Z"/>
          <w:rFonts w:asciiTheme="minorHAnsi" w:hAnsiTheme="minorHAnsi" w:cstheme="minorHAnsi"/>
          <w:sz w:val="24"/>
          <w:szCs w:val="24"/>
          <w:lang w:val="uk-UA"/>
        </w:rPr>
      </w:pPr>
      <w:ins w:id="2412" w:author="OLENA PASHKOVA (NEPTUNE.UA)" w:date="2022-06-20T02:30:00Z">
        <w:r w:rsidRPr="002F2EC8">
          <w:rPr>
            <w:rFonts w:asciiTheme="minorHAnsi" w:hAnsiTheme="minorHAnsi" w:cstheme="minorHAnsi"/>
            <w:sz w:val="24"/>
            <w:szCs w:val="24"/>
            <w:lang w:val="uk-UA"/>
          </w:rPr>
          <w:t xml:space="preserve">В окремих випадках термін </w:t>
        </w:r>
      </w:ins>
      <w:ins w:id="2413" w:author="OLENA PASHKOVA (NEPTUNE.UA)" w:date="2022-06-20T03:14:00Z">
        <w:r w:rsidR="00E63B3E">
          <w:rPr>
            <w:rFonts w:asciiTheme="minorHAnsi" w:hAnsiTheme="minorHAnsi" w:cstheme="minorHAnsi"/>
            <w:sz w:val="24"/>
            <w:szCs w:val="24"/>
            <w:lang w:val="uk-UA"/>
          </w:rPr>
          <w:t>по</w:t>
        </w:r>
      </w:ins>
      <w:ins w:id="2414" w:author="OLENA PASHKOVA (NEPTUNE.UA)" w:date="2022-06-20T02:30:00Z">
        <w:r w:rsidRPr="002F2EC8">
          <w:rPr>
            <w:rFonts w:asciiTheme="minorHAnsi" w:hAnsiTheme="minorHAnsi" w:cstheme="minorHAnsi"/>
            <w:sz w:val="24"/>
            <w:szCs w:val="24"/>
            <w:lang w:val="uk-UA"/>
          </w:rPr>
          <w:t xml:space="preserve">годження може бути змінений за </w:t>
        </w:r>
      </w:ins>
      <w:ins w:id="2415" w:author="OLENA PASHKOVA (NEPTUNE.UA)" w:date="2022-06-20T03:14:00Z">
        <w:r w:rsidR="00E63B3E">
          <w:rPr>
            <w:rFonts w:asciiTheme="minorHAnsi" w:hAnsiTheme="minorHAnsi" w:cstheme="minorHAnsi"/>
            <w:sz w:val="24"/>
            <w:szCs w:val="24"/>
            <w:lang w:val="uk-UA"/>
          </w:rPr>
          <w:t>уз</w:t>
        </w:r>
      </w:ins>
      <w:ins w:id="2416" w:author="OLENA PASHKOVA (NEPTUNE.UA)" w:date="2022-06-20T02:30:00Z">
        <w:r w:rsidRPr="002F2EC8">
          <w:rPr>
            <w:rFonts w:asciiTheme="minorHAnsi" w:hAnsiTheme="minorHAnsi" w:cstheme="minorHAnsi"/>
            <w:sz w:val="24"/>
            <w:szCs w:val="24"/>
            <w:lang w:val="uk-UA"/>
          </w:rPr>
          <w:t>годженням з ініціатором. У разі відсутності будь-яких коментарів/зауважень/доповнень з боку керівника фінансового підрозділу та/або головного бухгалтера, провідного юриста</w:t>
        </w:r>
      </w:ins>
      <w:ins w:id="2417" w:author="OLENA PASHKOVA (NEPTUNE.UA)" w:date="2022-06-20T03:15:00Z">
        <w:r w:rsidR="00E63B3E">
          <w:rPr>
            <w:rFonts w:asciiTheme="minorHAnsi" w:hAnsiTheme="minorHAnsi" w:cstheme="minorHAnsi"/>
            <w:sz w:val="24"/>
            <w:szCs w:val="24"/>
            <w:lang w:val="uk-UA"/>
          </w:rPr>
          <w:t xml:space="preserve">, інших служб </w:t>
        </w:r>
      </w:ins>
      <w:ins w:id="2418" w:author="OLENA PASHKOVA (NEPTUNE.UA)" w:date="2022-06-20T03:16:00Z">
        <w:r w:rsidR="00E63B3E">
          <w:rPr>
            <w:rFonts w:asciiTheme="minorHAnsi" w:hAnsiTheme="minorHAnsi" w:cstheme="minorHAnsi"/>
            <w:sz w:val="24"/>
            <w:szCs w:val="24"/>
            <w:lang w:val="uk-UA"/>
          </w:rPr>
          <w:t xml:space="preserve">більше трьох робочих днів та </w:t>
        </w:r>
      </w:ins>
      <w:ins w:id="2419" w:author="OLENA PASHKOVA (NEPTUNE.UA)" w:date="2022-06-20T02:30:00Z">
        <w:r w:rsidRPr="002F2EC8">
          <w:rPr>
            <w:rFonts w:asciiTheme="minorHAnsi" w:hAnsiTheme="minorHAnsi" w:cstheme="minorHAnsi"/>
            <w:sz w:val="24"/>
            <w:szCs w:val="24"/>
            <w:lang w:val="uk-UA"/>
          </w:rPr>
          <w:t xml:space="preserve">за відсутності повідомлення в цей термін про необхідність більшого терміну для </w:t>
        </w:r>
      </w:ins>
      <w:ins w:id="2420" w:author="OLENA PASHKOVA (NEPTUNE.UA)" w:date="2022-06-20T03:16:00Z">
        <w:r w:rsidR="00E63B3E">
          <w:rPr>
            <w:rFonts w:asciiTheme="minorHAnsi" w:hAnsiTheme="minorHAnsi" w:cstheme="minorHAnsi"/>
            <w:sz w:val="24"/>
            <w:szCs w:val="24"/>
            <w:lang w:val="uk-UA"/>
          </w:rPr>
          <w:t>по</w:t>
        </w:r>
      </w:ins>
      <w:ins w:id="2421" w:author="OLENA PASHKOVA (NEPTUNE.UA)" w:date="2022-06-20T02:30:00Z">
        <w:r w:rsidRPr="002F2EC8">
          <w:rPr>
            <w:rFonts w:asciiTheme="minorHAnsi" w:hAnsiTheme="minorHAnsi" w:cstheme="minorHAnsi"/>
            <w:sz w:val="24"/>
            <w:szCs w:val="24"/>
            <w:lang w:val="uk-UA"/>
          </w:rPr>
          <w:t>годження</w:t>
        </w:r>
      </w:ins>
      <w:ins w:id="2422" w:author="OLENA PASHKOVA (NEPTUNE.UA)" w:date="2022-06-20T03:16:00Z">
        <w:r w:rsidR="00E63B3E">
          <w:rPr>
            <w:rFonts w:asciiTheme="minorHAnsi" w:hAnsiTheme="minorHAnsi" w:cstheme="minorHAnsi"/>
            <w:sz w:val="24"/>
            <w:szCs w:val="24"/>
            <w:lang w:val="uk-UA"/>
          </w:rPr>
          <w:t xml:space="preserve"> та/або повідомлення про недостатність даних, істотних умов, </w:t>
        </w:r>
        <w:proofErr w:type="spellStart"/>
        <w:r w:rsidR="00E63B3E">
          <w:rPr>
            <w:rFonts w:asciiTheme="minorHAnsi" w:hAnsiTheme="minorHAnsi" w:cstheme="minorHAnsi"/>
            <w:sz w:val="24"/>
            <w:szCs w:val="24"/>
            <w:lang w:val="uk-UA"/>
          </w:rPr>
          <w:t>додатків,пого</w:t>
        </w:r>
      </w:ins>
      <w:ins w:id="2423" w:author="OLENA PASHKOVA (NEPTUNE.UA)" w:date="2022-06-20T03:17:00Z">
        <w:r w:rsidR="00E63B3E">
          <w:rPr>
            <w:rFonts w:asciiTheme="minorHAnsi" w:hAnsiTheme="minorHAnsi" w:cstheme="minorHAnsi"/>
            <w:sz w:val="24"/>
            <w:szCs w:val="24"/>
            <w:lang w:val="uk-UA"/>
          </w:rPr>
          <w:t>дження</w:t>
        </w:r>
        <w:proofErr w:type="spellEnd"/>
        <w:r w:rsidR="00E63B3E">
          <w:rPr>
            <w:rFonts w:asciiTheme="minorHAnsi" w:hAnsiTheme="minorHAnsi" w:cstheme="minorHAnsi"/>
            <w:sz w:val="24"/>
            <w:szCs w:val="24"/>
            <w:lang w:val="uk-UA"/>
          </w:rPr>
          <w:t xml:space="preserve"> інших служб</w:t>
        </w:r>
      </w:ins>
      <w:ins w:id="2424" w:author="OLENA PASHKOVA (NEPTUNE.UA)" w:date="2022-06-20T02:30:00Z">
        <w:r w:rsidRPr="002F2EC8">
          <w:rPr>
            <w:rFonts w:asciiTheme="minorHAnsi" w:hAnsiTheme="minorHAnsi" w:cstheme="minorHAnsi"/>
            <w:sz w:val="24"/>
            <w:szCs w:val="24"/>
            <w:lang w:val="uk-UA"/>
          </w:rPr>
          <w:t xml:space="preserve"> – договір вважається </w:t>
        </w:r>
      </w:ins>
      <w:ins w:id="2425" w:author="OLENA PASHKOVA (NEPTUNE.UA)" w:date="2022-06-20T03:17:00Z">
        <w:r w:rsidR="00E63B3E">
          <w:rPr>
            <w:rFonts w:asciiTheme="minorHAnsi" w:hAnsiTheme="minorHAnsi" w:cstheme="minorHAnsi"/>
            <w:sz w:val="24"/>
            <w:szCs w:val="24"/>
            <w:lang w:val="uk-UA"/>
          </w:rPr>
          <w:t>по</w:t>
        </w:r>
      </w:ins>
      <w:ins w:id="2426" w:author="OLENA PASHKOVA (NEPTUNE.UA)" w:date="2022-06-20T02:30:00Z">
        <w:r w:rsidRPr="002F2EC8">
          <w:rPr>
            <w:rFonts w:asciiTheme="minorHAnsi" w:hAnsiTheme="minorHAnsi" w:cstheme="minorHAnsi"/>
            <w:sz w:val="24"/>
            <w:szCs w:val="24"/>
            <w:lang w:val="uk-UA"/>
          </w:rPr>
          <w:t>годженим без зауважень.</w:t>
        </w:r>
      </w:ins>
    </w:p>
    <w:p w14:paraId="7143001E" w14:textId="68D969A4" w:rsidR="002F2EC8" w:rsidRPr="002F2EC8" w:rsidRDefault="003B42F0" w:rsidP="003B42F0">
      <w:pPr>
        <w:pStyle w:val="a1"/>
        <w:spacing w:line="260" w:lineRule="atLeast"/>
        <w:jc w:val="both"/>
        <w:rPr>
          <w:ins w:id="2427" w:author="OLENA PASHKOVA (NEPTUNE.UA)" w:date="2022-06-20T02:30:00Z"/>
          <w:rFonts w:asciiTheme="minorHAnsi" w:hAnsiTheme="minorHAnsi" w:cstheme="minorHAnsi"/>
          <w:sz w:val="24"/>
          <w:szCs w:val="24"/>
          <w:lang w:val="uk-UA"/>
        </w:rPr>
        <w:pPrChange w:id="2428" w:author="OLENA PASHKOVA (NEPTUNE.UA)" w:date="2022-06-20T03:29:00Z">
          <w:pPr>
            <w:pStyle w:val="a1"/>
            <w:spacing w:line="260" w:lineRule="atLeast"/>
            <w:ind w:left="709"/>
            <w:jc w:val="both"/>
          </w:pPr>
        </w:pPrChange>
      </w:pPr>
      <w:ins w:id="2429" w:author="OLENA PASHKOVA (NEPTUNE.UA)" w:date="2022-06-20T03:29:00Z">
        <w:r>
          <w:rPr>
            <w:rFonts w:asciiTheme="minorHAnsi" w:hAnsiTheme="minorHAnsi" w:cstheme="minorHAnsi"/>
            <w:sz w:val="24"/>
            <w:szCs w:val="24"/>
            <w:lang w:val="uk-UA"/>
          </w:rPr>
          <w:t>3.1.3.4.</w:t>
        </w:r>
      </w:ins>
      <w:ins w:id="2430" w:author="OLENA PASHKOVA (NEPTUNE.UA)" w:date="2022-06-20T02:30:00Z">
        <w:r w:rsidR="002F2EC8" w:rsidRPr="002F2EC8">
          <w:rPr>
            <w:rFonts w:asciiTheme="minorHAnsi" w:hAnsiTheme="minorHAnsi" w:cstheme="minorHAnsi"/>
            <w:sz w:val="24"/>
            <w:szCs w:val="24"/>
            <w:lang w:val="uk-UA"/>
          </w:rPr>
          <w:t xml:space="preserve">Спрощена процедура </w:t>
        </w:r>
      </w:ins>
      <w:ins w:id="2431" w:author="OLENA PASHKOVA (NEPTUNE.UA)" w:date="2022-06-20T03:17:00Z">
        <w:r w:rsidR="00E63B3E">
          <w:rPr>
            <w:rFonts w:asciiTheme="minorHAnsi" w:hAnsiTheme="minorHAnsi" w:cstheme="minorHAnsi"/>
            <w:sz w:val="24"/>
            <w:szCs w:val="24"/>
            <w:lang w:val="uk-UA"/>
          </w:rPr>
          <w:t>по</w:t>
        </w:r>
      </w:ins>
      <w:ins w:id="2432" w:author="OLENA PASHKOVA (NEPTUNE.UA)" w:date="2022-06-20T02:30:00Z">
        <w:r w:rsidR="002F2EC8" w:rsidRPr="002F2EC8">
          <w:rPr>
            <w:rFonts w:asciiTheme="minorHAnsi" w:hAnsiTheme="minorHAnsi" w:cstheme="minorHAnsi"/>
            <w:sz w:val="24"/>
            <w:szCs w:val="24"/>
            <w:lang w:val="uk-UA"/>
          </w:rPr>
          <w:t>годження:</w:t>
        </w:r>
      </w:ins>
    </w:p>
    <w:p w14:paraId="32686C4B" w14:textId="2CCE1828" w:rsidR="002F2EC8" w:rsidRPr="002F2EC8" w:rsidRDefault="002F2EC8" w:rsidP="002F2EC8">
      <w:pPr>
        <w:pStyle w:val="a1"/>
        <w:spacing w:line="260" w:lineRule="atLeast"/>
        <w:ind w:left="709"/>
        <w:jc w:val="both"/>
        <w:rPr>
          <w:ins w:id="2433" w:author="OLENA PASHKOVA (NEPTUNE.UA)" w:date="2022-06-20T02:30:00Z"/>
          <w:rFonts w:asciiTheme="minorHAnsi" w:hAnsiTheme="minorHAnsi" w:cstheme="minorHAnsi"/>
          <w:sz w:val="24"/>
          <w:szCs w:val="24"/>
          <w:lang w:val="uk-UA"/>
        </w:rPr>
      </w:pPr>
      <w:ins w:id="2434" w:author="OLENA PASHKOVA (NEPTUNE.UA)" w:date="2022-06-20T02:30:00Z">
        <w:r w:rsidRPr="002F2EC8">
          <w:rPr>
            <w:rFonts w:asciiTheme="minorHAnsi" w:hAnsiTheme="minorHAnsi" w:cstheme="minorHAnsi"/>
            <w:sz w:val="24"/>
            <w:szCs w:val="24"/>
            <w:lang w:val="uk-UA"/>
          </w:rPr>
          <w:t xml:space="preserve">Договори, сума яких не перевищує суму що дорівнює </w:t>
        </w:r>
      </w:ins>
      <w:ins w:id="2435" w:author="OLENA PASHKOVA (NEPTUNE.UA)" w:date="2022-06-20T03:18:00Z">
        <w:r w:rsidR="00E63B3E">
          <w:rPr>
            <w:rFonts w:asciiTheme="minorHAnsi" w:hAnsiTheme="minorHAnsi" w:cstheme="minorHAnsi"/>
            <w:sz w:val="24"/>
            <w:szCs w:val="24"/>
            <w:lang w:val="uk-UA"/>
          </w:rPr>
          <w:t>10</w:t>
        </w:r>
      </w:ins>
      <w:ins w:id="2436" w:author="OLENA PASHKOVA (NEPTUNE.UA)" w:date="2022-06-20T02:30:00Z">
        <w:r w:rsidRPr="002F2EC8">
          <w:rPr>
            <w:rFonts w:asciiTheme="minorHAnsi" w:hAnsiTheme="minorHAnsi" w:cstheme="minorHAnsi"/>
            <w:sz w:val="24"/>
            <w:szCs w:val="24"/>
            <w:lang w:val="uk-UA"/>
          </w:rPr>
          <w:t xml:space="preserve">00,00 </w:t>
        </w:r>
      </w:ins>
      <w:ins w:id="2437" w:author="OLENA PASHKOVA (NEPTUNE.UA)" w:date="2022-06-20T03:18:00Z">
        <w:r w:rsidR="00E63B3E">
          <w:rPr>
            <w:rFonts w:asciiTheme="minorHAnsi" w:hAnsiTheme="minorHAnsi" w:cstheme="minorHAnsi"/>
            <w:sz w:val="24"/>
            <w:szCs w:val="24"/>
            <w:lang w:val="uk-UA"/>
          </w:rPr>
          <w:t xml:space="preserve">(одна тисяча) </w:t>
        </w:r>
      </w:ins>
      <w:ins w:id="2438" w:author="OLENA PASHKOVA (NEPTUNE.UA)" w:date="2022-06-20T02:30:00Z">
        <w:r w:rsidRPr="002F2EC8">
          <w:rPr>
            <w:rFonts w:asciiTheme="minorHAnsi" w:hAnsiTheme="minorHAnsi" w:cstheme="minorHAnsi"/>
            <w:sz w:val="24"/>
            <w:szCs w:val="24"/>
            <w:lang w:val="uk-UA"/>
          </w:rPr>
          <w:t xml:space="preserve">доларам США на момент укладання такого Договору </w:t>
        </w:r>
      </w:ins>
      <w:ins w:id="2439" w:author="OLENA PASHKOVA (NEPTUNE.UA)" w:date="2022-06-20T03:18:00Z">
        <w:r w:rsidR="00E63B3E">
          <w:rPr>
            <w:rFonts w:asciiTheme="minorHAnsi" w:hAnsiTheme="minorHAnsi" w:cstheme="minorHAnsi"/>
            <w:sz w:val="24"/>
            <w:szCs w:val="24"/>
            <w:lang w:val="uk-UA"/>
          </w:rPr>
          <w:t>по</w:t>
        </w:r>
      </w:ins>
      <w:ins w:id="2440" w:author="OLENA PASHKOVA (NEPTUNE.UA)" w:date="2022-06-20T02:30:00Z">
        <w:r w:rsidRPr="002F2EC8">
          <w:rPr>
            <w:rFonts w:asciiTheme="minorHAnsi" w:hAnsiTheme="minorHAnsi" w:cstheme="minorHAnsi"/>
            <w:sz w:val="24"/>
            <w:szCs w:val="24"/>
            <w:lang w:val="uk-UA"/>
          </w:rPr>
          <w:t>годжуються за спрощеною процедурою:</w:t>
        </w:r>
      </w:ins>
    </w:p>
    <w:p w14:paraId="6B0F5A93" w14:textId="3399FE4A" w:rsidR="002F2EC8" w:rsidRPr="002F2EC8" w:rsidRDefault="002F2EC8" w:rsidP="002F2EC8">
      <w:pPr>
        <w:pStyle w:val="a1"/>
        <w:spacing w:line="260" w:lineRule="atLeast"/>
        <w:ind w:left="709"/>
        <w:jc w:val="both"/>
        <w:rPr>
          <w:ins w:id="2441" w:author="OLENA PASHKOVA (NEPTUNE.UA)" w:date="2022-06-20T02:30:00Z"/>
          <w:rFonts w:asciiTheme="minorHAnsi" w:hAnsiTheme="minorHAnsi" w:cstheme="minorHAnsi"/>
          <w:sz w:val="24"/>
          <w:szCs w:val="24"/>
          <w:lang w:val="uk-UA"/>
        </w:rPr>
      </w:pPr>
      <w:ins w:id="2442" w:author="OLENA PASHKOVA (NEPTUNE.UA)" w:date="2022-06-20T02:30:00Z">
        <w:r w:rsidRPr="002F2EC8">
          <w:rPr>
            <w:rFonts w:asciiTheme="minorHAnsi" w:hAnsiTheme="minorHAnsi" w:cstheme="minorHAnsi"/>
            <w:sz w:val="24"/>
            <w:szCs w:val="24"/>
            <w:lang w:val="uk-UA"/>
          </w:rPr>
          <w:t>•</w:t>
        </w:r>
        <w:r w:rsidRPr="002F2EC8">
          <w:rPr>
            <w:rFonts w:asciiTheme="minorHAnsi" w:hAnsiTheme="minorHAnsi" w:cstheme="minorHAnsi"/>
            <w:sz w:val="24"/>
            <w:szCs w:val="24"/>
            <w:lang w:val="uk-UA"/>
          </w:rPr>
          <w:tab/>
          <w:t xml:space="preserve">керівником підрозділу, який ініціює </w:t>
        </w:r>
      </w:ins>
      <w:ins w:id="2443" w:author="OLENA PASHKOVA (NEPTUNE.UA)" w:date="2022-06-20T03:19:00Z">
        <w:r w:rsidR="00E63B3E">
          <w:rPr>
            <w:rFonts w:asciiTheme="minorHAnsi" w:hAnsiTheme="minorHAnsi" w:cstheme="minorHAnsi"/>
            <w:sz w:val="24"/>
            <w:szCs w:val="24"/>
            <w:lang w:val="uk-UA"/>
          </w:rPr>
          <w:t>заявку;</w:t>
        </w:r>
      </w:ins>
    </w:p>
    <w:p w14:paraId="7B2D51B8" w14:textId="77777777" w:rsidR="00E63B3E" w:rsidRDefault="002F2EC8" w:rsidP="002F2EC8">
      <w:pPr>
        <w:pStyle w:val="a1"/>
        <w:spacing w:line="260" w:lineRule="atLeast"/>
        <w:ind w:left="709"/>
        <w:jc w:val="both"/>
        <w:rPr>
          <w:ins w:id="2444" w:author="OLENA PASHKOVA (NEPTUNE.UA)" w:date="2022-06-20T03:20:00Z"/>
          <w:rFonts w:asciiTheme="minorHAnsi" w:hAnsiTheme="minorHAnsi" w:cstheme="minorHAnsi"/>
          <w:sz w:val="24"/>
          <w:szCs w:val="24"/>
          <w:lang w:val="uk-UA"/>
        </w:rPr>
      </w:pPr>
      <w:ins w:id="2445" w:author="OLENA PASHKOVA (NEPTUNE.UA)" w:date="2022-06-20T02:30:00Z">
        <w:r w:rsidRPr="002F2EC8">
          <w:rPr>
            <w:rFonts w:asciiTheme="minorHAnsi" w:hAnsiTheme="minorHAnsi" w:cstheme="minorHAnsi"/>
            <w:sz w:val="24"/>
            <w:szCs w:val="24"/>
            <w:lang w:val="uk-UA"/>
          </w:rPr>
          <w:t>•</w:t>
        </w:r>
        <w:r w:rsidRPr="002F2EC8">
          <w:rPr>
            <w:rFonts w:asciiTheme="minorHAnsi" w:hAnsiTheme="minorHAnsi" w:cstheme="minorHAnsi"/>
            <w:sz w:val="24"/>
            <w:szCs w:val="24"/>
            <w:lang w:val="uk-UA"/>
          </w:rPr>
          <w:tab/>
        </w:r>
      </w:ins>
      <w:ins w:id="2446" w:author="OLENA PASHKOVA (NEPTUNE.UA)" w:date="2022-06-20T03:20:00Z">
        <w:r w:rsidR="00E63B3E">
          <w:rPr>
            <w:rFonts w:asciiTheme="minorHAnsi" w:hAnsiTheme="minorHAnsi" w:cstheme="minorHAnsi"/>
            <w:sz w:val="24"/>
            <w:szCs w:val="24"/>
            <w:lang w:val="uk-UA"/>
          </w:rPr>
          <w:t>особою яка відповідає за реєстрацію контрагентів в клієнтській базі;</w:t>
        </w:r>
      </w:ins>
    </w:p>
    <w:p w14:paraId="4712B7BB" w14:textId="709DE97F" w:rsidR="002F2EC8" w:rsidRPr="002F2EC8" w:rsidRDefault="002F2EC8" w:rsidP="00E63B3E">
      <w:pPr>
        <w:pStyle w:val="a1"/>
        <w:numPr>
          <w:ilvl w:val="0"/>
          <w:numId w:val="40"/>
        </w:numPr>
        <w:spacing w:line="260" w:lineRule="atLeast"/>
        <w:jc w:val="both"/>
        <w:rPr>
          <w:ins w:id="2447" w:author="OLENA PASHKOVA (NEPTUNE.UA)" w:date="2022-06-20T02:30:00Z"/>
          <w:rFonts w:asciiTheme="minorHAnsi" w:hAnsiTheme="minorHAnsi" w:cstheme="minorHAnsi"/>
          <w:sz w:val="24"/>
          <w:szCs w:val="24"/>
          <w:lang w:val="uk-UA"/>
        </w:rPr>
        <w:pPrChange w:id="2448" w:author="OLENA PASHKOVA (NEPTUNE.UA)" w:date="2022-06-20T03:20:00Z">
          <w:pPr>
            <w:pStyle w:val="a1"/>
            <w:spacing w:line="260" w:lineRule="atLeast"/>
            <w:ind w:left="709"/>
            <w:jc w:val="both"/>
          </w:pPr>
        </w:pPrChange>
      </w:pPr>
      <w:ins w:id="2449" w:author="OLENA PASHKOVA (NEPTUNE.UA)" w:date="2022-06-20T02:30:00Z">
        <w:r w:rsidRPr="002F2EC8">
          <w:rPr>
            <w:rFonts w:asciiTheme="minorHAnsi" w:hAnsiTheme="minorHAnsi" w:cstheme="minorHAnsi"/>
            <w:sz w:val="24"/>
            <w:szCs w:val="24"/>
            <w:lang w:val="uk-UA"/>
          </w:rPr>
          <w:t>фінансовим підрозділом.</w:t>
        </w:r>
      </w:ins>
    </w:p>
    <w:p w14:paraId="3D23FD90" w14:textId="64A4B37F" w:rsidR="0041529A" w:rsidRPr="00A1284F" w:rsidRDefault="00E63B3E" w:rsidP="002F2EC8">
      <w:pPr>
        <w:pStyle w:val="a1"/>
        <w:spacing w:after="0" w:line="260" w:lineRule="atLeast"/>
        <w:ind w:left="709"/>
        <w:jc w:val="both"/>
        <w:rPr>
          <w:rFonts w:asciiTheme="minorHAnsi" w:hAnsiTheme="minorHAnsi" w:cstheme="minorHAnsi"/>
          <w:sz w:val="24"/>
          <w:szCs w:val="24"/>
          <w:lang w:val="uk-UA"/>
          <w:rPrChange w:id="2450" w:author="OLENA PASHKOVA (NEPTUNE.UA)" w:date="2022-06-20T01:36:00Z">
            <w:rPr>
              <w:lang w:val="uk-UA"/>
            </w:rPr>
          </w:rPrChange>
        </w:rPr>
        <w:pPrChange w:id="2451" w:author="OLENA PASHKOVA (NEPTUNE.UA)" w:date="2022-06-20T02:30:00Z">
          <w:pPr>
            <w:pStyle w:val="ae"/>
          </w:pPr>
        </w:pPrChange>
      </w:pPr>
      <w:ins w:id="2452" w:author="OLENA PASHKOVA (NEPTUNE.UA)" w:date="2022-06-20T03:21:00Z">
        <w:r>
          <w:rPr>
            <w:rFonts w:asciiTheme="minorHAnsi" w:hAnsiTheme="minorHAnsi" w:cstheme="minorHAnsi"/>
            <w:sz w:val="24"/>
            <w:szCs w:val="24"/>
            <w:lang w:val="uk-UA"/>
          </w:rPr>
          <w:t xml:space="preserve">Допускається </w:t>
        </w:r>
      </w:ins>
      <w:ins w:id="2453" w:author="OLENA PASHKOVA (NEPTUNE.UA)" w:date="2022-06-20T03:23:00Z">
        <w:r>
          <w:rPr>
            <w:rFonts w:asciiTheme="minorHAnsi" w:hAnsiTheme="minorHAnsi" w:cstheme="minorHAnsi"/>
            <w:sz w:val="24"/>
            <w:szCs w:val="24"/>
            <w:lang w:val="uk-UA"/>
          </w:rPr>
          <w:t xml:space="preserve">придбання </w:t>
        </w:r>
        <w:proofErr w:type="spellStart"/>
        <w:r>
          <w:rPr>
            <w:rFonts w:asciiTheme="minorHAnsi" w:hAnsiTheme="minorHAnsi" w:cstheme="minorHAnsi"/>
            <w:sz w:val="24"/>
            <w:szCs w:val="24"/>
            <w:lang w:val="uk-UA"/>
          </w:rPr>
          <w:t>тмц</w:t>
        </w:r>
        <w:proofErr w:type="spellEnd"/>
        <w:r>
          <w:rPr>
            <w:rFonts w:asciiTheme="minorHAnsi" w:hAnsiTheme="minorHAnsi" w:cstheme="minorHAnsi"/>
            <w:sz w:val="24"/>
            <w:szCs w:val="24"/>
            <w:lang w:val="uk-UA"/>
          </w:rPr>
          <w:t xml:space="preserve"> </w:t>
        </w:r>
      </w:ins>
      <w:ins w:id="2454" w:author="OLENA PASHKOVA (NEPTUNE.UA)" w:date="2022-06-20T03:21:00Z">
        <w:r>
          <w:rPr>
            <w:rFonts w:asciiTheme="minorHAnsi" w:hAnsiTheme="minorHAnsi" w:cstheme="minorHAnsi"/>
            <w:sz w:val="24"/>
            <w:szCs w:val="24"/>
            <w:lang w:val="uk-UA"/>
          </w:rPr>
          <w:t xml:space="preserve">без укладання договору </w:t>
        </w:r>
      </w:ins>
      <w:ins w:id="2455" w:author="OLENA PASHKOVA (NEPTUNE.UA)" w:date="2022-06-20T03:22:00Z">
        <w:r>
          <w:rPr>
            <w:rFonts w:asciiTheme="minorHAnsi" w:hAnsiTheme="minorHAnsi" w:cstheme="minorHAnsi"/>
            <w:sz w:val="24"/>
            <w:szCs w:val="24"/>
            <w:lang w:val="uk-UA"/>
          </w:rPr>
          <w:t xml:space="preserve">якщо сума операції не перевищує </w:t>
        </w:r>
        <w:r w:rsidRPr="00E63B3E">
          <w:rPr>
            <w:rFonts w:asciiTheme="minorHAnsi" w:hAnsiTheme="minorHAnsi" w:cstheme="minorHAnsi"/>
            <w:sz w:val="24"/>
            <w:szCs w:val="24"/>
            <w:lang w:val="uk-UA"/>
          </w:rPr>
          <w:t xml:space="preserve">1000,00 (одна тисяча) доларам США на момент </w:t>
        </w:r>
        <w:r>
          <w:rPr>
            <w:rFonts w:asciiTheme="minorHAnsi" w:hAnsiTheme="minorHAnsi" w:cstheme="minorHAnsi"/>
            <w:sz w:val="24"/>
            <w:szCs w:val="24"/>
            <w:lang w:val="uk-UA"/>
          </w:rPr>
          <w:t>її здій</w:t>
        </w:r>
      </w:ins>
      <w:ins w:id="2456" w:author="OLENA PASHKOVA (NEPTUNE.UA)" w:date="2022-06-20T03:23:00Z">
        <w:r>
          <w:rPr>
            <w:rFonts w:asciiTheme="minorHAnsi" w:hAnsiTheme="minorHAnsi" w:cstheme="minorHAnsi"/>
            <w:sz w:val="24"/>
            <w:szCs w:val="24"/>
            <w:lang w:val="uk-UA"/>
          </w:rPr>
          <w:t xml:space="preserve">снення. При цьому </w:t>
        </w:r>
        <w:r w:rsidR="003B42F0" w:rsidRPr="003B42F0">
          <w:rPr>
            <w:rFonts w:asciiTheme="minorHAnsi" w:hAnsiTheme="minorHAnsi" w:cstheme="minorHAnsi"/>
            <w:sz w:val="24"/>
            <w:szCs w:val="24"/>
            <w:lang w:val="uk-UA"/>
          </w:rPr>
          <w:t xml:space="preserve">забороняється розбивати суми, щоб уникнути </w:t>
        </w:r>
      </w:ins>
      <w:ins w:id="2457" w:author="OLENA PASHKOVA (NEPTUNE.UA)" w:date="2022-06-20T03:24:00Z">
        <w:r w:rsidR="003B42F0">
          <w:rPr>
            <w:rFonts w:asciiTheme="minorHAnsi" w:hAnsiTheme="minorHAnsi" w:cstheme="minorHAnsi"/>
            <w:sz w:val="24"/>
            <w:szCs w:val="24"/>
            <w:lang w:val="uk-UA"/>
          </w:rPr>
          <w:t xml:space="preserve">укладання договору </w:t>
        </w:r>
      </w:ins>
      <w:ins w:id="2458" w:author="OLENA PASHKOVA (NEPTUNE.UA)" w:date="2022-06-20T03:23:00Z">
        <w:r w:rsidR="003B42F0" w:rsidRPr="003B42F0">
          <w:rPr>
            <w:rFonts w:asciiTheme="minorHAnsi" w:hAnsiTheme="minorHAnsi" w:cstheme="minorHAnsi"/>
            <w:sz w:val="24"/>
            <w:szCs w:val="24"/>
            <w:lang w:val="uk-UA"/>
          </w:rPr>
          <w:t xml:space="preserve">(під навмисним </w:t>
        </w:r>
        <w:proofErr w:type="spellStart"/>
        <w:r w:rsidR="003B42F0" w:rsidRPr="003B42F0">
          <w:rPr>
            <w:rFonts w:asciiTheme="minorHAnsi" w:hAnsiTheme="minorHAnsi" w:cstheme="minorHAnsi"/>
            <w:sz w:val="24"/>
            <w:szCs w:val="24"/>
            <w:lang w:val="uk-UA"/>
          </w:rPr>
          <w:t>розбіванням</w:t>
        </w:r>
        <w:proofErr w:type="spellEnd"/>
        <w:r w:rsidR="003B42F0" w:rsidRPr="003B42F0">
          <w:rPr>
            <w:rFonts w:asciiTheme="minorHAnsi" w:hAnsiTheme="minorHAnsi" w:cstheme="minorHAnsi"/>
            <w:sz w:val="24"/>
            <w:szCs w:val="24"/>
            <w:lang w:val="uk-UA"/>
          </w:rPr>
          <w:t xml:space="preserve"> розуміються правочини які мають тотожний предмет та контрагента </w:t>
        </w:r>
        <w:r w:rsidR="003B42F0" w:rsidRPr="003B42F0">
          <w:rPr>
            <w:rFonts w:asciiTheme="minorHAnsi" w:hAnsiTheme="minorHAnsi" w:cstheme="minorHAnsi"/>
            <w:sz w:val="24"/>
            <w:szCs w:val="24"/>
            <w:lang w:val="uk-UA"/>
          </w:rPr>
          <w:lastRenderedPageBreak/>
          <w:t xml:space="preserve">(або контрагенти різні та є пов’язаними особами) та вчинені одночасно та\або протягом півроку.  </w:t>
        </w:r>
      </w:ins>
    </w:p>
    <w:p w14:paraId="28C36278" w14:textId="306E9DF0" w:rsidR="0041529A" w:rsidRPr="006102AB" w:rsidDel="00F05C31" w:rsidRDefault="0041529A" w:rsidP="0041529A">
      <w:pPr>
        <w:pStyle w:val="a1"/>
        <w:spacing w:line="240" w:lineRule="auto"/>
        <w:ind w:firstLine="284"/>
        <w:jc w:val="center"/>
        <w:rPr>
          <w:del w:id="2459" w:author="OLENA PASHKOVA (NEPTUNE.UA)" w:date="2022-06-20T01:16:00Z"/>
          <w:rFonts w:asciiTheme="minorHAnsi" w:hAnsiTheme="minorHAnsi" w:cstheme="minorHAnsi"/>
          <w:b/>
          <w:bCs/>
          <w:sz w:val="24"/>
          <w:szCs w:val="24"/>
          <w:u w:val="single"/>
          <w:lang w:val="uk-UA"/>
          <w:rPrChange w:id="2460" w:author="Пользователь Windows" w:date="2022-01-09T18:15:00Z">
            <w:rPr>
              <w:del w:id="2461" w:author="OLENA PASHKOVA (NEPTUNE.UA)" w:date="2022-06-20T01:16:00Z"/>
              <w:b/>
              <w:bCs/>
              <w:u w:val="single"/>
              <w:lang w:val="uk-UA"/>
            </w:rPr>
          </w:rPrChange>
        </w:rPr>
      </w:pPr>
      <w:del w:id="2462" w:author="OLENA PASHKOVA (NEPTUNE.UA)" w:date="2022-06-20T01:16:00Z">
        <w:r w:rsidRPr="006102AB" w:rsidDel="00F05C31">
          <w:rPr>
            <w:rFonts w:asciiTheme="minorHAnsi" w:hAnsiTheme="minorHAnsi" w:cstheme="minorHAnsi"/>
            <w:b/>
            <w:bCs/>
            <w:sz w:val="24"/>
            <w:szCs w:val="24"/>
            <w:u w:val="single"/>
            <w:lang w:val="uk-UA"/>
            <w:rPrChange w:id="2463" w:author="Пользователь Windows" w:date="2022-01-09T18:15:00Z">
              <w:rPr>
                <w:b/>
                <w:bCs/>
                <w:u w:val="single"/>
                <w:lang w:val="uk-UA"/>
              </w:rPr>
            </w:rPrChange>
          </w:rPr>
          <w:delText xml:space="preserve">Згідно Політика </w:delText>
        </w:r>
      </w:del>
      <w:ins w:id="2464" w:author="Пользователь Windows" w:date="2022-01-09T19:36:00Z">
        <w:del w:id="2465" w:author="OLENA PASHKOVA (NEPTUNE.UA)" w:date="2022-06-20T01:16:00Z">
          <w:r w:rsidR="00897627" w:rsidRPr="006102AB" w:rsidDel="00F05C31">
            <w:rPr>
              <w:rFonts w:asciiTheme="minorHAnsi" w:hAnsiTheme="minorHAnsi" w:cstheme="minorHAnsi"/>
              <w:b/>
              <w:bCs/>
              <w:sz w:val="24"/>
              <w:szCs w:val="24"/>
              <w:u w:val="single"/>
              <w:lang w:val="uk-UA"/>
              <w:rPrChange w:id="2466" w:author="Пользователь Windows" w:date="2022-01-09T18:15:00Z">
                <w:rPr>
                  <w:b/>
                  <w:bCs/>
                  <w:u w:val="single"/>
                  <w:lang w:val="uk-UA"/>
                </w:rPr>
              </w:rPrChange>
            </w:rPr>
            <w:delText>Політик</w:delText>
          </w:r>
          <w:r w:rsidR="00897627" w:rsidDel="00F05C31">
            <w:rPr>
              <w:rFonts w:asciiTheme="minorHAnsi" w:hAnsiTheme="minorHAnsi" w:cstheme="minorHAnsi"/>
              <w:b/>
              <w:bCs/>
              <w:sz w:val="24"/>
              <w:szCs w:val="24"/>
              <w:u w:val="single"/>
              <w:lang w:val="uk-UA"/>
            </w:rPr>
            <w:delText>и</w:delText>
          </w:r>
          <w:r w:rsidR="00897627" w:rsidRPr="006102AB" w:rsidDel="00F05C31">
            <w:rPr>
              <w:rFonts w:asciiTheme="minorHAnsi" w:hAnsiTheme="minorHAnsi" w:cstheme="minorHAnsi"/>
              <w:b/>
              <w:bCs/>
              <w:sz w:val="24"/>
              <w:szCs w:val="24"/>
              <w:u w:val="single"/>
              <w:lang w:val="uk-UA"/>
              <w:rPrChange w:id="2467" w:author="Пользователь Windows" w:date="2022-01-09T18:15:00Z">
                <w:rPr>
                  <w:b/>
                  <w:bCs/>
                  <w:u w:val="single"/>
                  <w:lang w:val="uk-UA"/>
                </w:rPr>
              </w:rPrChange>
            </w:rPr>
            <w:delText xml:space="preserve"> </w:delText>
          </w:r>
        </w:del>
      </w:ins>
      <w:del w:id="2468" w:author="OLENA PASHKOVA (NEPTUNE.UA)" w:date="2022-06-20T01:16:00Z">
        <w:r w:rsidRPr="006102AB" w:rsidDel="00F05C31">
          <w:rPr>
            <w:rFonts w:asciiTheme="minorHAnsi" w:hAnsiTheme="minorHAnsi" w:cstheme="minorHAnsi"/>
            <w:b/>
            <w:bCs/>
            <w:sz w:val="24"/>
            <w:szCs w:val="24"/>
            <w:u w:val="single"/>
            <w:lang w:val="uk-UA"/>
            <w:rPrChange w:id="2469" w:author="Пользователь Windows" w:date="2022-01-09T18:15:00Z">
              <w:rPr>
                <w:b/>
                <w:bCs/>
                <w:u w:val="single"/>
                <w:lang w:val="uk-UA"/>
              </w:rPr>
            </w:rPrChange>
          </w:rPr>
          <w:delText>про договірну роботу договір повинен бути підписаний до моменту здійснення закупівлі!</w:delText>
        </w:r>
      </w:del>
    </w:p>
    <w:p w14:paraId="7463F4E5" w14:textId="1E4A4290" w:rsidR="003B42F0" w:rsidRPr="003B42F0" w:rsidRDefault="003B42F0" w:rsidP="003B42F0">
      <w:pPr>
        <w:pStyle w:val="a1"/>
        <w:spacing w:line="240" w:lineRule="auto"/>
        <w:rPr>
          <w:ins w:id="2470" w:author="OLENA PASHKOVA (NEPTUNE.UA)" w:date="2022-06-20T03:27:00Z"/>
          <w:rFonts w:asciiTheme="minorHAnsi" w:hAnsiTheme="minorHAnsi" w:cstheme="minorHAnsi"/>
          <w:color w:val="2E74B5" w:themeColor="accent1" w:themeShade="BF"/>
          <w:sz w:val="24"/>
          <w:szCs w:val="24"/>
          <w:lang w:val="uk-UA"/>
        </w:rPr>
      </w:pPr>
      <w:ins w:id="2471" w:author="OLENA PASHKOVA (NEPTUNE.UA)" w:date="2022-06-20T03:30:00Z">
        <w:r>
          <w:rPr>
            <w:rFonts w:asciiTheme="minorHAnsi" w:hAnsiTheme="minorHAnsi" w:cstheme="minorHAnsi"/>
            <w:color w:val="2E74B5" w:themeColor="accent1" w:themeShade="BF"/>
            <w:sz w:val="24"/>
            <w:szCs w:val="24"/>
            <w:lang w:val="uk-UA"/>
          </w:rPr>
          <w:t>3.1.3.5.</w:t>
        </w:r>
      </w:ins>
      <w:ins w:id="2472" w:author="OLENA PASHKOVA (NEPTUNE.UA)" w:date="2022-06-20T03:27:00Z">
        <w:r w:rsidRPr="003B42F0">
          <w:rPr>
            <w:rFonts w:asciiTheme="minorHAnsi" w:hAnsiTheme="minorHAnsi" w:cstheme="minorHAnsi"/>
            <w:color w:val="2E74B5" w:themeColor="accent1" w:themeShade="BF"/>
            <w:sz w:val="24"/>
            <w:szCs w:val="24"/>
            <w:lang w:val="uk-UA"/>
          </w:rPr>
          <w:t xml:space="preserve"> Підписання Договору:</w:t>
        </w:r>
      </w:ins>
    </w:p>
    <w:p w14:paraId="39B6E090" w14:textId="3C019069" w:rsidR="003B42F0" w:rsidRPr="003B42F0" w:rsidRDefault="003B42F0" w:rsidP="003B42F0">
      <w:pPr>
        <w:pStyle w:val="a1"/>
        <w:spacing w:line="240" w:lineRule="auto"/>
        <w:rPr>
          <w:ins w:id="2473" w:author="OLENA PASHKOVA (NEPTUNE.UA)" w:date="2022-06-20T03:27:00Z"/>
          <w:rFonts w:asciiTheme="minorHAnsi" w:hAnsiTheme="minorHAnsi" w:cstheme="minorHAnsi"/>
          <w:color w:val="2E74B5" w:themeColor="accent1" w:themeShade="BF"/>
          <w:sz w:val="24"/>
          <w:szCs w:val="24"/>
          <w:lang w:val="uk-UA"/>
        </w:rPr>
      </w:pPr>
      <w:ins w:id="2474" w:author="OLENA PASHKOVA (NEPTUNE.UA)" w:date="2022-06-20T03:27:00Z">
        <w:r w:rsidRPr="003B42F0">
          <w:rPr>
            <w:rFonts w:asciiTheme="minorHAnsi" w:hAnsiTheme="minorHAnsi" w:cstheme="minorHAnsi"/>
            <w:color w:val="2E74B5" w:themeColor="accent1" w:themeShade="BF"/>
            <w:sz w:val="24"/>
            <w:szCs w:val="24"/>
            <w:lang w:val="uk-UA"/>
          </w:rPr>
          <w:t xml:space="preserve">Після </w:t>
        </w:r>
      </w:ins>
      <w:ins w:id="2475" w:author="OLENA PASHKOVA (NEPTUNE.UA)" w:date="2022-06-20T03:32:00Z">
        <w:r>
          <w:rPr>
            <w:rFonts w:asciiTheme="minorHAnsi" w:hAnsiTheme="minorHAnsi" w:cstheme="minorHAnsi"/>
            <w:color w:val="2E74B5" w:themeColor="accent1" w:themeShade="BF"/>
            <w:sz w:val="24"/>
            <w:szCs w:val="24"/>
            <w:lang w:val="uk-UA"/>
          </w:rPr>
          <w:t xml:space="preserve">повного </w:t>
        </w:r>
      </w:ins>
      <w:ins w:id="2476" w:author="OLENA PASHKOVA (NEPTUNE.UA)" w:date="2022-06-20T03:31:00Z">
        <w:r>
          <w:rPr>
            <w:rFonts w:asciiTheme="minorHAnsi" w:hAnsiTheme="minorHAnsi" w:cstheme="minorHAnsi"/>
            <w:color w:val="2E74B5" w:themeColor="accent1" w:themeShade="BF"/>
            <w:sz w:val="24"/>
            <w:szCs w:val="24"/>
            <w:lang w:val="uk-UA"/>
          </w:rPr>
          <w:t>по</w:t>
        </w:r>
      </w:ins>
      <w:ins w:id="2477" w:author="OLENA PASHKOVA (NEPTUNE.UA)" w:date="2022-06-20T03:27:00Z">
        <w:r w:rsidRPr="003B42F0">
          <w:rPr>
            <w:rFonts w:asciiTheme="minorHAnsi" w:hAnsiTheme="minorHAnsi" w:cstheme="minorHAnsi"/>
            <w:color w:val="2E74B5" w:themeColor="accent1" w:themeShade="BF"/>
            <w:sz w:val="24"/>
            <w:szCs w:val="24"/>
            <w:lang w:val="uk-UA"/>
          </w:rPr>
          <w:t>годження договору</w:t>
        </w:r>
      </w:ins>
      <w:ins w:id="2478" w:author="OLENA PASHKOVA (NEPTUNE.UA)" w:date="2022-06-20T03:31:00Z">
        <w:r>
          <w:rPr>
            <w:rFonts w:asciiTheme="minorHAnsi" w:hAnsiTheme="minorHAnsi" w:cstheme="minorHAnsi"/>
            <w:color w:val="2E74B5" w:themeColor="accent1" w:themeShade="BF"/>
            <w:sz w:val="24"/>
            <w:szCs w:val="24"/>
            <w:lang w:val="uk-UA"/>
          </w:rPr>
          <w:t xml:space="preserve"> </w:t>
        </w:r>
      </w:ins>
      <w:ins w:id="2479" w:author="OLENA PASHKOVA (NEPTUNE.UA)" w:date="2022-06-20T03:27:00Z">
        <w:r w:rsidRPr="003B42F0">
          <w:rPr>
            <w:rFonts w:asciiTheme="minorHAnsi" w:hAnsiTheme="minorHAnsi" w:cstheme="minorHAnsi"/>
            <w:color w:val="2E74B5" w:themeColor="accent1" w:themeShade="BF"/>
            <w:sz w:val="24"/>
            <w:szCs w:val="24"/>
            <w:lang w:val="uk-UA"/>
          </w:rPr>
          <w:t xml:space="preserve"> </w:t>
        </w:r>
      </w:ins>
      <w:ins w:id="2480" w:author="OLENA PASHKOVA (NEPTUNE.UA)" w:date="2022-06-20T03:36:00Z">
        <w:r w:rsidR="00A55CDB">
          <w:rPr>
            <w:rFonts w:asciiTheme="minorHAnsi" w:hAnsiTheme="minorHAnsi" w:cstheme="minorHAnsi"/>
            <w:color w:val="2E74B5" w:themeColor="accent1" w:themeShade="BF"/>
            <w:sz w:val="24"/>
            <w:szCs w:val="24"/>
            <w:lang w:val="uk-UA"/>
          </w:rPr>
          <w:t xml:space="preserve">та у випадку необхідності прийняття рішення керівником компанії про </w:t>
        </w:r>
        <w:proofErr w:type="spellStart"/>
        <w:r w:rsidR="00A55CDB">
          <w:rPr>
            <w:rFonts w:asciiTheme="minorHAnsi" w:hAnsiTheme="minorHAnsi" w:cstheme="minorHAnsi"/>
            <w:color w:val="2E74B5" w:themeColor="accent1" w:themeShade="BF"/>
            <w:sz w:val="24"/>
            <w:szCs w:val="24"/>
            <w:lang w:val="uk-UA"/>
          </w:rPr>
          <w:t>уладання</w:t>
        </w:r>
        <w:proofErr w:type="spellEnd"/>
        <w:r w:rsidR="00A55CDB">
          <w:rPr>
            <w:rFonts w:asciiTheme="minorHAnsi" w:hAnsiTheme="minorHAnsi" w:cstheme="minorHAnsi"/>
            <w:color w:val="2E74B5" w:themeColor="accent1" w:themeShade="BF"/>
            <w:sz w:val="24"/>
            <w:szCs w:val="24"/>
            <w:lang w:val="uk-UA"/>
          </w:rPr>
          <w:t xml:space="preserve"> договору та погодження його умов, </w:t>
        </w:r>
      </w:ins>
      <w:ins w:id="2481" w:author="OLENA PASHKOVA (NEPTUNE.UA)" w:date="2022-06-20T03:27:00Z">
        <w:r w:rsidRPr="003B42F0">
          <w:rPr>
            <w:rFonts w:asciiTheme="minorHAnsi" w:hAnsiTheme="minorHAnsi" w:cstheme="minorHAnsi"/>
            <w:color w:val="2E74B5" w:themeColor="accent1" w:themeShade="BF"/>
            <w:sz w:val="24"/>
            <w:szCs w:val="24"/>
            <w:lang w:val="uk-UA"/>
          </w:rPr>
          <w:t xml:space="preserve">ініціатор перевіряє наявність нумерації сторінок, включення всіх коментарів/зауважень/доповнень </w:t>
        </w:r>
      </w:ins>
      <w:proofErr w:type="spellStart"/>
      <w:ins w:id="2482" w:author="OLENA PASHKOVA (NEPTUNE.UA)" w:date="2022-06-20T03:32:00Z">
        <w:r>
          <w:rPr>
            <w:rFonts w:asciiTheme="minorHAnsi" w:hAnsiTheme="minorHAnsi" w:cstheme="minorHAnsi"/>
            <w:color w:val="2E74B5" w:themeColor="accent1" w:themeShade="BF"/>
            <w:sz w:val="24"/>
            <w:szCs w:val="24"/>
            <w:lang w:val="uk-UA"/>
          </w:rPr>
          <w:t>по</w:t>
        </w:r>
      </w:ins>
      <w:ins w:id="2483" w:author="OLENA PASHKOVA (NEPTUNE.UA)" w:date="2022-06-20T03:27:00Z">
        <w:r w:rsidRPr="003B42F0">
          <w:rPr>
            <w:rFonts w:asciiTheme="minorHAnsi" w:hAnsiTheme="minorHAnsi" w:cstheme="minorHAnsi"/>
            <w:color w:val="2E74B5" w:themeColor="accent1" w:themeShade="BF"/>
            <w:sz w:val="24"/>
            <w:szCs w:val="24"/>
            <w:lang w:val="uk-UA"/>
          </w:rPr>
          <w:t>годжуючих</w:t>
        </w:r>
        <w:proofErr w:type="spellEnd"/>
        <w:r w:rsidRPr="003B42F0">
          <w:rPr>
            <w:rFonts w:asciiTheme="minorHAnsi" w:hAnsiTheme="minorHAnsi" w:cstheme="minorHAnsi"/>
            <w:color w:val="2E74B5" w:themeColor="accent1" w:themeShade="BF"/>
            <w:sz w:val="24"/>
            <w:szCs w:val="24"/>
            <w:lang w:val="uk-UA"/>
          </w:rPr>
          <w:t xml:space="preserve"> підрозділів та їх відповідність, підписує кожну сторінку договору, присвоює номер та дату договору, перевіряє відповідність договору встановленому </w:t>
        </w:r>
      </w:ins>
      <w:ins w:id="2484" w:author="OLENA PASHKOVA (NEPTUNE.UA)" w:date="2022-06-20T03:33:00Z">
        <w:r>
          <w:rPr>
            <w:rFonts w:asciiTheme="minorHAnsi" w:hAnsiTheme="minorHAnsi" w:cstheme="minorHAnsi"/>
            <w:color w:val="2E74B5" w:themeColor="accent1" w:themeShade="BF"/>
            <w:sz w:val="24"/>
            <w:szCs w:val="24"/>
            <w:lang w:val="uk-UA"/>
          </w:rPr>
          <w:t xml:space="preserve">компанією </w:t>
        </w:r>
      </w:ins>
      <w:ins w:id="2485" w:author="OLENA PASHKOVA (NEPTUNE.UA)" w:date="2022-06-20T03:27:00Z">
        <w:r w:rsidRPr="003B42F0">
          <w:rPr>
            <w:rFonts w:asciiTheme="minorHAnsi" w:hAnsiTheme="minorHAnsi" w:cstheme="minorHAnsi"/>
            <w:color w:val="2E74B5" w:themeColor="accent1" w:themeShade="BF"/>
            <w:sz w:val="24"/>
            <w:szCs w:val="24"/>
            <w:lang w:val="uk-UA"/>
          </w:rPr>
          <w:t xml:space="preserve">шаблону договору, наявність обов’язкових пунктів, </w:t>
        </w:r>
      </w:ins>
      <w:ins w:id="2486" w:author="OLENA PASHKOVA (NEPTUNE.UA)" w:date="2022-06-20T03:35:00Z">
        <w:r w:rsidR="00A55CDB">
          <w:rPr>
            <w:rFonts w:asciiTheme="minorHAnsi" w:hAnsiTheme="minorHAnsi" w:cstheme="minorHAnsi"/>
            <w:color w:val="2E74B5" w:themeColor="accent1" w:themeShade="BF"/>
            <w:sz w:val="24"/>
            <w:szCs w:val="24"/>
            <w:lang w:val="uk-UA"/>
          </w:rPr>
          <w:t>істотних умов</w:t>
        </w:r>
      </w:ins>
      <w:ins w:id="2487" w:author="OLENA PASHKOVA (NEPTUNE.UA)" w:date="2022-06-20T03:36:00Z">
        <w:r w:rsidR="00A55CDB">
          <w:rPr>
            <w:rFonts w:asciiTheme="minorHAnsi" w:hAnsiTheme="minorHAnsi" w:cstheme="minorHAnsi"/>
            <w:color w:val="2E74B5" w:themeColor="accent1" w:themeShade="BF"/>
            <w:sz w:val="24"/>
            <w:szCs w:val="24"/>
            <w:lang w:val="uk-UA"/>
          </w:rPr>
          <w:t xml:space="preserve"> та </w:t>
        </w:r>
      </w:ins>
      <w:ins w:id="2488" w:author="OLENA PASHKOVA (NEPTUNE.UA)" w:date="2022-06-20T03:27:00Z">
        <w:r w:rsidRPr="003B42F0">
          <w:rPr>
            <w:rFonts w:asciiTheme="minorHAnsi" w:hAnsiTheme="minorHAnsi" w:cstheme="minorHAnsi"/>
            <w:color w:val="2E74B5" w:themeColor="accent1" w:themeShade="BF"/>
            <w:sz w:val="24"/>
            <w:szCs w:val="24"/>
            <w:lang w:val="uk-UA"/>
          </w:rPr>
          <w:t xml:space="preserve">передає Договір </w:t>
        </w:r>
        <w:proofErr w:type="spellStart"/>
        <w:r w:rsidRPr="003B42F0">
          <w:rPr>
            <w:rFonts w:asciiTheme="minorHAnsi" w:hAnsiTheme="minorHAnsi" w:cstheme="minorHAnsi"/>
            <w:color w:val="2E74B5" w:themeColor="accent1" w:themeShade="BF"/>
            <w:sz w:val="24"/>
            <w:szCs w:val="24"/>
            <w:lang w:val="uk-UA"/>
          </w:rPr>
          <w:t>Cекретарю</w:t>
        </w:r>
        <w:proofErr w:type="spellEnd"/>
        <w:r w:rsidRPr="003B42F0">
          <w:rPr>
            <w:rFonts w:asciiTheme="minorHAnsi" w:hAnsiTheme="minorHAnsi" w:cstheme="minorHAnsi"/>
            <w:color w:val="2E74B5" w:themeColor="accent1" w:themeShade="BF"/>
            <w:sz w:val="24"/>
            <w:szCs w:val="24"/>
            <w:lang w:val="uk-UA"/>
          </w:rPr>
          <w:t xml:space="preserve"> для  підписання уповноваженої особи. </w:t>
        </w:r>
      </w:ins>
    </w:p>
    <w:p w14:paraId="37D1D964" w14:textId="77777777" w:rsidR="003B42F0" w:rsidRPr="003B42F0" w:rsidRDefault="003B42F0" w:rsidP="003B42F0">
      <w:pPr>
        <w:pStyle w:val="a1"/>
        <w:spacing w:line="240" w:lineRule="auto"/>
        <w:rPr>
          <w:ins w:id="2489" w:author="OLENA PASHKOVA (NEPTUNE.UA)" w:date="2022-06-20T03:27:00Z"/>
          <w:rFonts w:asciiTheme="minorHAnsi" w:hAnsiTheme="minorHAnsi" w:cstheme="minorHAnsi"/>
          <w:color w:val="2E74B5" w:themeColor="accent1" w:themeShade="BF"/>
          <w:sz w:val="24"/>
          <w:szCs w:val="24"/>
          <w:lang w:val="uk-UA"/>
        </w:rPr>
      </w:pPr>
    </w:p>
    <w:p w14:paraId="088DAC72" w14:textId="77777777" w:rsidR="003B42F0" w:rsidRPr="003B42F0" w:rsidRDefault="003B42F0" w:rsidP="003B42F0">
      <w:pPr>
        <w:pStyle w:val="a1"/>
        <w:spacing w:line="240" w:lineRule="auto"/>
        <w:rPr>
          <w:ins w:id="2490" w:author="OLENA PASHKOVA (NEPTUNE.UA)" w:date="2022-06-20T03:27:00Z"/>
          <w:rFonts w:asciiTheme="minorHAnsi" w:hAnsiTheme="minorHAnsi" w:cstheme="minorHAnsi"/>
          <w:color w:val="2E74B5" w:themeColor="accent1" w:themeShade="BF"/>
          <w:sz w:val="24"/>
          <w:szCs w:val="24"/>
          <w:lang w:val="uk-UA"/>
        </w:rPr>
      </w:pPr>
    </w:p>
    <w:p w14:paraId="3E1D4018" w14:textId="77777777" w:rsidR="003B42F0" w:rsidRPr="003B42F0" w:rsidRDefault="003B42F0" w:rsidP="003B42F0">
      <w:pPr>
        <w:pStyle w:val="a1"/>
        <w:spacing w:line="240" w:lineRule="auto"/>
        <w:rPr>
          <w:ins w:id="2491" w:author="OLENA PASHKOVA (NEPTUNE.UA)" w:date="2022-06-20T03:27:00Z"/>
          <w:rFonts w:asciiTheme="minorHAnsi" w:hAnsiTheme="minorHAnsi" w:cstheme="minorHAnsi"/>
          <w:color w:val="2E74B5" w:themeColor="accent1" w:themeShade="BF"/>
          <w:sz w:val="24"/>
          <w:szCs w:val="24"/>
          <w:lang w:val="uk-UA"/>
        </w:rPr>
      </w:pPr>
    </w:p>
    <w:p w14:paraId="0330B8C8" w14:textId="7F219485" w:rsidR="003B42F0" w:rsidRPr="003B42F0" w:rsidRDefault="003B42F0" w:rsidP="003B42F0">
      <w:pPr>
        <w:pStyle w:val="a1"/>
        <w:spacing w:line="240" w:lineRule="auto"/>
        <w:rPr>
          <w:ins w:id="2492" w:author="OLENA PASHKOVA (NEPTUNE.UA)" w:date="2022-06-20T03:27:00Z"/>
          <w:rFonts w:asciiTheme="minorHAnsi" w:hAnsiTheme="minorHAnsi" w:cstheme="minorHAnsi"/>
          <w:color w:val="2E74B5" w:themeColor="accent1" w:themeShade="BF"/>
          <w:sz w:val="24"/>
          <w:szCs w:val="24"/>
          <w:lang w:val="uk-UA"/>
        </w:rPr>
      </w:pPr>
      <w:ins w:id="2493" w:author="OLENA PASHKOVA (NEPTUNE.UA)" w:date="2022-06-20T03:27:00Z">
        <w:r w:rsidRPr="003B42F0">
          <w:rPr>
            <w:rFonts w:asciiTheme="minorHAnsi" w:hAnsiTheme="minorHAnsi" w:cstheme="minorHAnsi"/>
            <w:color w:val="2E74B5" w:themeColor="accent1" w:themeShade="BF"/>
            <w:sz w:val="24"/>
            <w:szCs w:val="24"/>
            <w:lang w:val="uk-UA"/>
          </w:rPr>
          <w:t>За включення всіх зауважень та доповнень, відповідність встановленій формі договору, включення обов’язкових пунктів відповідальний ініціатор</w:t>
        </w:r>
      </w:ins>
      <w:ins w:id="2494" w:author="OLENA PASHKOVA (NEPTUNE.UA)" w:date="2022-06-20T03:37:00Z">
        <w:r w:rsidR="00A55CDB">
          <w:rPr>
            <w:rFonts w:asciiTheme="minorHAnsi" w:hAnsiTheme="minorHAnsi" w:cstheme="minorHAnsi"/>
            <w:color w:val="2E74B5" w:themeColor="accent1" w:themeShade="BF"/>
            <w:sz w:val="24"/>
            <w:szCs w:val="24"/>
            <w:lang w:val="uk-UA"/>
          </w:rPr>
          <w:t xml:space="preserve"> договору</w:t>
        </w:r>
      </w:ins>
      <w:ins w:id="2495" w:author="OLENA PASHKOVA (NEPTUNE.UA)" w:date="2022-06-20T03:27:00Z">
        <w:r w:rsidRPr="003B42F0">
          <w:rPr>
            <w:rFonts w:asciiTheme="minorHAnsi" w:hAnsiTheme="minorHAnsi" w:cstheme="minorHAnsi"/>
            <w:color w:val="2E74B5" w:themeColor="accent1" w:themeShade="BF"/>
            <w:sz w:val="24"/>
            <w:szCs w:val="24"/>
            <w:lang w:val="uk-UA"/>
          </w:rPr>
          <w:t>.</w:t>
        </w:r>
      </w:ins>
    </w:p>
    <w:p w14:paraId="7F2D7EE2" w14:textId="77777777" w:rsidR="003B42F0" w:rsidRPr="003B42F0" w:rsidRDefault="003B42F0" w:rsidP="003B42F0">
      <w:pPr>
        <w:pStyle w:val="a1"/>
        <w:spacing w:line="240" w:lineRule="auto"/>
        <w:rPr>
          <w:ins w:id="2496" w:author="OLENA PASHKOVA (NEPTUNE.UA)" w:date="2022-06-20T03:27:00Z"/>
          <w:rFonts w:asciiTheme="minorHAnsi" w:hAnsiTheme="minorHAnsi" w:cstheme="minorHAnsi"/>
          <w:color w:val="2E74B5" w:themeColor="accent1" w:themeShade="BF"/>
          <w:sz w:val="24"/>
          <w:szCs w:val="24"/>
          <w:lang w:val="uk-UA"/>
        </w:rPr>
      </w:pPr>
    </w:p>
    <w:p w14:paraId="0F69A715" w14:textId="4D75B5BA" w:rsidR="003B42F0" w:rsidRPr="003B42F0" w:rsidRDefault="00A55CDB" w:rsidP="003B42F0">
      <w:pPr>
        <w:pStyle w:val="a1"/>
        <w:spacing w:line="240" w:lineRule="auto"/>
        <w:rPr>
          <w:ins w:id="2497" w:author="OLENA PASHKOVA (NEPTUNE.UA)" w:date="2022-06-20T03:27:00Z"/>
          <w:rFonts w:asciiTheme="minorHAnsi" w:hAnsiTheme="minorHAnsi" w:cstheme="minorHAnsi"/>
          <w:color w:val="2E74B5" w:themeColor="accent1" w:themeShade="BF"/>
          <w:sz w:val="24"/>
          <w:szCs w:val="24"/>
          <w:lang w:val="uk-UA"/>
        </w:rPr>
      </w:pPr>
      <w:ins w:id="2498" w:author="OLENA PASHKOVA (NEPTUNE.UA)" w:date="2022-06-20T03:37:00Z">
        <w:r>
          <w:rPr>
            <w:rFonts w:asciiTheme="minorHAnsi" w:hAnsiTheme="minorHAnsi" w:cstheme="minorHAnsi"/>
            <w:color w:val="2E74B5" w:themeColor="accent1" w:themeShade="BF"/>
            <w:sz w:val="24"/>
            <w:szCs w:val="24"/>
            <w:lang w:val="uk-UA"/>
          </w:rPr>
          <w:t xml:space="preserve">3.1.3.6. </w:t>
        </w:r>
      </w:ins>
      <w:ins w:id="2499" w:author="OLENA PASHKOVA (NEPTUNE.UA)" w:date="2022-06-20T03:27:00Z">
        <w:r w:rsidR="003B42F0" w:rsidRPr="003B42F0">
          <w:rPr>
            <w:rFonts w:asciiTheme="minorHAnsi" w:hAnsiTheme="minorHAnsi" w:cstheme="minorHAnsi"/>
            <w:color w:val="2E74B5" w:themeColor="accent1" w:themeShade="BF"/>
            <w:sz w:val="24"/>
            <w:szCs w:val="24"/>
            <w:lang w:val="uk-UA"/>
          </w:rPr>
          <w:t xml:space="preserve"> Реєстрація Договору</w:t>
        </w:r>
      </w:ins>
    </w:p>
    <w:p w14:paraId="633B884C" w14:textId="37C97038" w:rsidR="003B42F0" w:rsidRPr="003B42F0" w:rsidRDefault="003B42F0" w:rsidP="003B42F0">
      <w:pPr>
        <w:pStyle w:val="a1"/>
        <w:spacing w:line="240" w:lineRule="auto"/>
        <w:rPr>
          <w:ins w:id="2500" w:author="OLENA PASHKOVA (NEPTUNE.UA)" w:date="2022-06-20T03:27:00Z"/>
          <w:rFonts w:asciiTheme="minorHAnsi" w:hAnsiTheme="minorHAnsi" w:cstheme="minorHAnsi"/>
          <w:color w:val="2E74B5" w:themeColor="accent1" w:themeShade="BF"/>
          <w:sz w:val="24"/>
          <w:szCs w:val="24"/>
          <w:lang w:val="uk-UA"/>
        </w:rPr>
      </w:pPr>
      <w:ins w:id="2501" w:author="OLENA PASHKOVA (NEPTUNE.UA)" w:date="2022-06-20T03:27:00Z">
        <w:r w:rsidRPr="003B42F0">
          <w:rPr>
            <w:rFonts w:asciiTheme="minorHAnsi" w:hAnsiTheme="minorHAnsi" w:cstheme="minorHAnsi"/>
            <w:color w:val="2E74B5" w:themeColor="accent1" w:themeShade="BF"/>
            <w:sz w:val="24"/>
            <w:szCs w:val="24"/>
            <w:lang w:val="uk-UA"/>
          </w:rPr>
          <w:t>Всі договори проходять обов’язкову реєстрацію наступним чином:</w:t>
        </w:r>
      </w:ins>
    </w:p>
    <w:p w14:paraId="7DE8CA3C" w14:textId="35FF9290" w:rsidR="003B42F0" w:rsidRPr="003B42F0" w:rsidRDefault="003B42F0" w:rsidP="003B42F0">
      <w:pPr>
        <w:pStyle w:val="a1"/>
        <w:spacing w:line="240" w:lineRule="auto"/>
        <w:rPr>
          <w:ins w:id="2502" w:author="OLENA PASHKOVA (NEPTUNE.UA)" w:date="2022-06-20T03:27:00Z"/>
          <w:rFonts w:asciiTheme="minorHAnsi" w:hAnsiTheme="minorHAnsi" w:cstheme="minorHAnsi"/>
          <w:color w:val="2E74B5" w:themeColor="accent1" w:themeShade="BF"/>
          <w:sz w:val="24"/>
          <w:szCs w:val="24"/>
          <w:lang w:val="uk-UA"/>
        </w:rPr>
      </w:pPr>
      <w:ins w:id="2503" w:author="OLENA PASHKOVA (NEPTUNE.UA)" w:date="2022-06-20T03:27:00Z">
        <w:r w:rsidRPr="003B42F0">
          <w:rPr>
            <w:rFonts w:asciiTheme="minorHAnsi" w:hAnsiTheme="minorHAnsi" w:cstheme="minorHAnsi"/>
            <w:color w:val="2E74B5" w:themeColor="accent1" w:themeShade="BF"/>
            <w:sz w:val="24"/>
            <w:szCs w:val="24"/>
            <w:lang w:val="uk-UA"/>
          </w:rPr>
          <w:t xml:space="preserve">Всі договори, які укладаються мають внутрішній номер, який є водночас і номером договору, у разі, коли нумерацію здійснює </w:t>
        </w:r>
      </w:ins>
      <w:ins w:id="2504" w:author="OLENA PASHKOVA (NEPTUNE.UA)" w:date="2022-06-20T03:38:00Z">
        <w:r w:rsidR="00A55CDB">
          <w:rPr>
            <w:rFonts w:asciiTheme="minorHAnsi" w:hAnsiTheme="minorHAnsi" w:cstheme="minorHAnsi"/>
            <w:color w:val="2E74B5" w:themeColor="accent1" w:themeShade="BF"/>
            <w:sz w:val="24"/>
            <w:szCs w:val="24"/>
            <w:lang w:val="uk-UA"/>
          </w:rPr>
          <w:t>компанія</w:t>
        </w:r>
      </w:ins>
      <w:ins w:id="2505" w:author="OLENA PASHKOVA (NEPTUNE.UA)" w:date="2022-06-20T03:27:00Z">
        <w:r w:rsidRPr="003B42F0">
          <w:rPr>
            <w:rFonts w:asciiTheme="minorHAnsi" w:hAnsiTheme="minorHAnsi" w:cstheme="minorHAnsi"/>
            <w:color w:val="2E74B5" w:themeColor="accent1" w:themeShade="BF"/>
            <w:sz w:val="24"/>
            <w:szCs w:val="24"/>
            <w:lang w:val="uk-UA"/>
          </w:rPr>
          <w:t xml:space="preserve">. Після </w:t>
        </w:r>
      </w:ins>
      <w:ins w:id="2506" w:author="OLENA PASHKOVA (NEPTUNE.UA)" w:date="2022-06-20T03:38:00Z">
        <w:r w:rsidR="00A55CDB">
          <w:rPr>
            <w:rFonts w:asciiTheme="minorHAnsi" w:hAnsiTheme="minorHAnsi" w:cstheme="minorHAnsi"/>
            <w:color w:val="2E74B5" w:themeColor="accent1" w:themeShade="BF"/>
            <w:sz w:val="24"/>
            <w:szCs w:val="24"/>
            <w:lang w:val="uk-UA"/>
          </w:rPr>
          <w:t>по</w:t>
        </w:r>
      </w:ins>
      <w:ins w:id="2507" w:author="OLENA PASHKOVA (NEPTUNE.UA)" w:date="2022-06-20T03:27:00Z">
        <w:r w:rsidRPr="003B42F0">
          <w:rPr>
            <w:rFonts w:asciiTheme="minorHAnsi" w:hAnsiTheme="minorHAnsi" w:cstheme="minorHAnsi"/>
            <w:color w:val="2E74B5" w:themeColor="accent1" w:themeShade="BF"/>
            <w:sz w:val="24"/>
            <w:szCs w:val="24"/>
            <w:lang w:val="uk-UA"/>
          </w:rPr>
          <w:t>годження договору</w:t>
        </w:r>
      </w:ins>
      <w:ins w:id="2508" w:author="OLENA PASHKOVA (NEPTUNE.UA)" w:date="2022-06-20T03:38:00Z">
        <w:r w:rsidR="00A55CDB">
          <w:rPr>
            <w:rFonts w:asciiTheme="minorHAnsi" w:hAnsiTheme="minorHAnsi" w:cstheme="minorHAnsi"/>
            <w:color w:val="2E74B5" w:themeColor="accent1" w:themeShade="BF"/>
            <w:sz w:val="24"/>
            <w:szCs w:val="24"/>
            <w:lang w:val="uk-UA"/>
          </w:rPr>
          <w:t xml:space="preserve"> </w:t>
        </w:r>
      </w:ins>
      <w:ins w:id="2509" w:author="OLENA PASHKOVA (NEPTUNE.UA)" w:date="2022-06-20T03:27:00Z">
        <w:r w:rsidRPr="003B42F0">
          <w:rPr>
            <w:rFonts w:asciiTheme="minorHAnsi" w:hAnsiTheme="minorHAnsi" w:cstheme="minorHAnsi"/>
            <w:color w:val="2E74B5" w:themeColor="accent1" w:themeShade="BF"/>
            <w:sz w:val="24"/>
            <w:szCs w:val="24"/>
            <w:lang w:val="uk-UA"/>
          </w:rPr>
          <w:t>та до його  підписання,  ініціатор присвоює договору номер та</w:t>
        </w:r>
      </w:ins>
      <w:ins w:id="2510" w:author="OLENA PASHKOVA (NEPTUNE.UA)" w:date="2022-06-20T03:40:00Z">
        <w:r w:rsidR="00A55CDB">
          <w:rPr>
            <w:rFonts w:asciiTheme="minorHAnsi" w:hAnsiTheme="minorHAnsi" w:cstheme="minorHAnsi"/>
            <w:color w:val="2E74B5" w:themeColor="accent1" w:themeShade="BF"/>
            <w:sz w:val="24"/>
            <w:szCs w:val="24"/>
            <w:lang w:val="uk-UA"/>
          </w:rPr>
          <w:t xml:space="preserve"> віддає його </w:t>
        </w:r>
      </w:ins>
      <w:ins w:id="2511" w:author="OLENA PASHKOVA (NEPTUNE.UA)" w:date="2022-06-20T03:27:00Z">
        <w:r w:rsidRPr="003B42F0">
          <w:rPr>
            <w:rFonts w:asciiTheme="minorHAnsi" w:hAnsiTheme="minorHAnsi" w:cstheme="minorHAnsi"/>
            <w:color w:val="2E74B5" w:themeColor="accent1" w:themeShade="BF"/>
            <w:sz w:val="24"/>
            <w:szCs w:val="24"/>
            <w:lang w:val="uk-UA"/>
          </w:rPr>
          <w:t xml:space="preserve"> </w:t>
        </w:r>
      </w:ins>
      <w:ins w:id="2512" w:author="OLENA PASHKOVA (NEPTUNE.UA)" w:date="2022-06-20T03:40:00Z">
        <w:r w:rsidR="00A55CDB">
          <w:rPr>
            <w:rFonts w:asciiTheme="minorHAnsi" w:hAnsiTheme="minorHAnsi" w:cstheme="minorHAnsi"/>
            <w:color w:val="2E74B5" w:themeColor="accent1" w:themeShade="BF"/>
            <w:sz w:val="24"/>
            <w:szCs w:val="24"/>
            <w:lang w:val="uk-UA"/>
          </w:rPr>
          <w:t xml:space="preserve">секретарю, яка </w:t>
        </w:r>
      </w:ins>
      <w:ins w:id="2513" w:author="OLENA PASHKOVA (NEPTUNE.UA)" w:date="2022-06-20T03:27:00Z">
        <w:r w:rsidRPr="003B42F0">
          <w:rPr>
            <w:rFonts w:asciiTheme="minorHAnsi" w:hAnsiTheme="minorHAnsi" w:cstheme="minorHAnsi"/>
            <w:color w:val="2E74B5" w:themeColor="accent1" w:themeShade="BF"/>
            <w:sz w:val="24"/>
            <w:szCs w:val="24"/>
            <w:lang w:val="uk-UA"/>
          </w:rPr>
          <w:t xml:space="preserve">проводить його реєстрацію в журналі реєстрації договорів (Додаток </w:t>
        </w:r>
      </w:ins>
      <w:ins w:id="2514" w:author="OLENA PASHKOVA (NEPTUNE.UA)" w:date="2022-06-20T03:40:00Z">
        <w:r w:rsidR="00A55CDB">
          <w:rPr>
            <w:rFonts w:asciiTheme="minorHAnsi" w:hAnsiTheme="minorHAnsi" w:cstheme="minorHAnsi"/>
            <w:color w:val="2E74B5" w:themeColor="accent1" w:themeShade="BF"/>
            <w:sz w:val="24"/>
            <w:szCs w:val="24"/>
            <w:lang w:val="uk-UA"/>
          </w:rPr>
          <w:t>8</w:t>
        </w:r>
      </w:ins>
      <w:ins w:id="2515" w:author="OLENA PASHKOVA (NEPTUNE.UA)" w:date="2022-06-20T03:27:00Z">
        <w:r w:rsidRPr="003B42F0">
          <w:rPr>
            <w:rFonts w:asciiTheme="minorHAnsi" w:hAnsiTheme="minorHAnsi" w:cstheme="minorHAnsi"/>
            <w:color w:val="2E74B5" w:themeColor="accent1" w:themeShade="BF"/>
            <w:sz w:val="24"/>
            <w:szCs w:val="24"/>
            <w:lang w:val="uk-UA"/>
          </w:rPr>
          <w:t>)  із зазначенням</w:t>
        </w:r>
      </w:ins>
      <w:ins w:id="2516" w:author="OLENA PASHKOVA (NEPTUNE.UA)" w:date="2022-06-20T03:41:00Z">
        <w:r w:rsidR="00A55CDB">
          <w:rPr>
            <w:rFonts w:asciiTheme="minorHAnsi" w:hAnsiTheme="minorHAnsi" w:cstheme="minorHAnsi"/>
            <w:color w:val="2E74B5" w:themeColor="accent1" w:themeShade="BF"/>
            <w:sz w:val="24"/>
            <w:szCs w:val="24"/>
            <w:lang w:val="uk-UA"/>
          </w:rPr>
          <w:t xml:space="preserve"> назви контрагенту, </w:t>
        </w:r>
      </w:ins>
      <w:ins w:id="2517" w:author="OLENA PASHKOVA (NEPTUNE.UA)" w:date="2022-06-20T03:27:00Z">
        <w:r w:rsidRPr="003B42F0">
          <w:rPr>
            <w:rFonts w:asciiTheme="minorHAnsi" w:hAnsiTheme="minorHAnsi" w:cstheme="minorHAnsi"/>
            <w:color w:val="2E74B5" w:themeColor="accent1" w:themeShade="BF"/>
            <w:sz w:val="24"/>
            <w:szCs w:val="24"/>
            <w:lang w:val="uk-UA"/>
          </w:rPr>
          <w:t xml:space="preserve"> номеру та дати укладення договору, його предмету, вартості та строку дії.  </w:t>
        </w:r>
      </w:ins>
    </w:p>
    <w:p w14:paraId="66A35EF3" w14:textId="77777777" w:rsidR="003B42F0" w:rsidRPr="003B42F0" w:rsidRDefault="003B42F0" w:rsidP="003B42F0">
      <w:pPr>
        <w:pStyle w:val="a1"/>
        <w:spacing w:line="240" w:lineRule="auto"/>
        <w:rPr>
          <w:ins w:id="2518" w:author="OLENA PASHKOVA (NEPTUNE.UA)" w:date="2022-06-20T03:27:00Z"/>
          <w:rFonts w:asciiTheme="minorHAnsi" w:hAnsiTheme="minorHAnsi" w:cstheme="minorHAnsi"/>
          <w:color w:val="2E74B5" w:themeColor="accent1" w:themeShade="BF"/>
          <w:sz w:val="24"/>
          <w:szCs w:val="24"/>
          <w:lang w:val="uk-UA"/>
        </w:rPr>
      </w:pPr>
      <w:ins w:id="2519" w:author="OLENA PASHKOVA (NEPTUNE.UA)" w:date="2022-06-20T03:27:00Z">
        <w:r w:rsidRPr="003B42F0">
          <w:rPr>
            <w:rFonts w:asciiTheme="minorHAnsi" w:hAnsiTheme="minorHAnsi" w:cstheme="minorHAnsi"/>
            <w:color w:val="2E74B5" w:themeColor="accent1" w:themeShade="BF"/>
            <w:sz w:val="24"/>
            <w:szCs w:val="24"/>
            <w:lang w:val="uk-UA"/>
          </w:rPr>
          <w:t xml:space="preserve">У разі, якщо договір надано із номером контрагента – ініціатором ставиться на </w:t>
        </w:r>
        <w:proofErr w:type="spellStart"/>
        <w:r w:rsidRPr="003B42F0">
          <w:rPr>
            <w:rFonts w:asciiTheme="minorHAnsi" w:hAnsiTheme="minorHAnsi" w:cstheme="minorHAnsi"/>
            <w:color w:val="2E74B5" w:themeColor="accent1" w:themeShade="BF"/>
            <w:sz w:val="24"/>
            <w:szCs w:val="24"/>
            <w:lang w:val="uk-UA"/>
          </w:rPr>
          <w:t>стикері</w:t>
        </w:r>
        <w:proofErr w:type="spellEnd"/>
        <w:r w:rsidRPr="003B42F0">
          <w:rPr>
            <w:rFonts w:asciiTheme="minorHAnsi" w:hAnsiTheme="minorHAnsi" w:cstheme="minorHAnsi"/>
            <w:color w:val="2E74B5" w:themeColor="accent1" w:themeShade="BF"/>
            <w:sz w:val="24"/>
            <w:szCs w:val="24"/>
            <w:lang w:val="uk-UA"/>
          </w:rPr>
          <w:t xml:space="preserve"> у правому верхньому кутку договору номер його внутрішньої реєстрації відповідно до вищевказаного порядку. </w:t>
        </w:r>
      </w:ins>
    </w:p>
    <w:p w14:paraId="247E738F" w14:textId="77777777" w:rsidR="003B42F0" w:rsidRPr="003B42F0" w:rsidRDefault="003B42F0" w:rsidP="003B42F0">
      <w:pPr>
        <w:pStyle w:val="a1"/>
        <w:spacing w:line="240" w:lineRule="auto"/>
        <w:rPr>
          <w:ins w:id="2520" w:author="OLENA PASHKOVA (NEPTUNE.UA)" w:date="2022-06-20T03:27:00Z"/>
          <w:rFonts w:asciiTheme="minorHAnsi" w:hAnsiTheme="minorHAnsi" w:cstheme="minorHAnsi"/>
          <w:color w:val="2E74B5" w:themeColor="accent1" w:themeShade="BF"/>
          <w:sz w:val="24"/>
          <w:szCs w:val="24"/>
          <w:lang w:val="uk-UA"/>
        </w:rPr>
      </w:pPr>
    </w:p>
    <w:p w14:paraId="22240247" w14:textId="2C32D25D" w:rsidR="003B42F0" w:rsidRPr="003B42F0" w:rsidRDefault="00524EE4" w:rsidP="003B42F0">
      <w:pPr>
        <w:pStyle w:val="a1"/>
        <w:spacing w:line="240" w:lineRule="auto"/>
        <w:rPr>
          <w:ins w:id="2521" w:author="OLENA PASHKOVA (NEPTUNE.UA)" w:date="2022-06-20T03:27:00Z"/>
          <w:rFonts w:asciiTheme="minorHAnsi" w:hAnsiTheme="minorHAnsi" w:cstheme="minorHAnsi"/>
          <w:color w:val="2E74B5" w:themeColor="accent1" w:themeShade="BF"/>
          <w:sz w:val="24"/>
          <w:szCs w:val="24"/>
          <w:lang w:val="uk-UA"/>
        </w:rPr>
      </w:pPr>
      <w:ins w:id="2522" w:author="OLENA PASHKOVA (NEPTUNE.UA)" w:date="2022-06-20T03:49:00Z">
        <w:r w:rsidRPr="00524EE4">
          <w:rPr>
            <w:rFonts w:asciiTheme="minorHAnsi" w:hAnsiTheme="minorHAnsi" w:cstheme="minorHAnsi"/>
            <w:color w:val="2E74B5" w:themeColor="accent1" w:themeShade="BF"/>
            <w:sz w:val="24"/>
            <w:szCs w:val="24"/>
            <w:lang w:val="uk-UA"/>
            <w:rPrChange w:id="2523" w:author="OLENA PASHKOVA (NEPTUNE.UA)" w:date="2022-06-20T03:50:00Z">
              <w:rPr>
                <w:rFonts w:asciiTheme="minorHAnsi" w:hAnsiTheme="minorHAnsi" w:cstheme="minorHAnsi"/>
                <w:color w:val="2E74B5" w:themeColor="accent1" w:themeShade="BF"/>
                <w:sz w:val="24"/>
                <w:szCs w:val="24"/>
              </w:rPr>
            </w:rPrChange>
          </w:rPr>
          <w:t>3</w:t>
        </w:r>
        <w:r>
          <w:rPr>
            <w:rFonts w:asciiTheme="minorHAnsi" w:hAnsiTheme="minorHAnsi" w:cstheme="minorHAnsi"/>
            <w:color w:val="2E74B5" w:themeColor="accent1" w:themeShade="BF"/>
            <w:sz w:val="24"/>
            <w:szCs w:val="24"/>
            <w:lang w:val="uk-UA"/>
          </w:rPr>
          <w:t xml:space="preserve">.1.3.7. </w:t>
        </w:r>
      </w:ins>
      <w:ins w:id="2524" w:author="OLENA PASHKOVA (NEPTUNE.UA)" w:date="2022-06-20T03:27:00Z">
        <w:r w:rsidR="003B42F0" w:rsidRPr="003B42F0">
          <w:rPr>
            <w:rFonts w:asciiTheme="minorHAnsi" w:hAnsiTheme="minorHAnsi" w:cstheme="minorHAnsi"/>
            <w:color w:val="2E74B5" w:themeColor="accent1" w:themeShade="BF"/>
            <w:sz w:val="24"/>
            <w:szCs w:val="24"/>
            <w:lang w:val="uk-UA"/>
          </w:rPr>
          <w:t xml:space="preserve">  Зберігання та виконання договорів:</w:t>
        </w:r>
      </w:ins>
    </w:p>
    <w:p w14:paraId="5A7822A7" w14:textId="57359409" w:rsidR="003B42F0" w:rsidRPr="003B42F0" w:rsidRDefault="00524EE4" w:rsidP="003B42F0">
      <w:pPr>
        <w:pStyle w:val="a1"/>
        <w:spacing w:line="240" w:lineRule="auto"/>
        <w:rPr>
          <w:ins w:id="2525" w:author="OLENA PASHKOVA (NEPTUNE.UA)" w:date="2022-06-20T03:27:00Z"/>
          <w:rFonts w:asciiTheme="minorHAnsi" w:hAnsiTheme="minorHAnsi" w:cstheme="minorHAnsi"/>
          <w:color w:val="2E74B5" w:themeColor="accent1" w:themeShade="BF"/>
          <w:sz w:val="24"/>
          <w:szCs w:val="24"/>
          <w:lang w:val="uk-UA"/>
        </w:rPr>
      </w:pPr>
      <w:ins w:id="2526" w:author="OLENA PASHKOVA (NEPTUNE.UA)" w:date="2022-06-20T03:50:00Z">
        <w:r>
          <w:rPr>
            <w:rFonts w:asciiTheme="minorHAnsi" w:hAnsiTheme="minorHAnsi" w:cstheme="minorHAnsi"/>
            <w:color w:val="2E74B5" w:themeColor="accent1" w:themeShade="BF"/>
            <w:sz w:val="24"/>
            <w:szCs w:val="24"/>
            <w:lang w:val="uk-UA"/>
          </w:rPr>
          <w:t xml:space="preserve">Ініціатор договору </w:t>
        </w:r>
      </w:ins>
      <w:ins w:id="2527" w:author="OLENA PASHKOVA (NEPTUNE.UA)" w:date="2022-06-20T03:27:00Z">
        <w:r w:rsidR="003B42F0" w:rsidRPr="003B42F0">
          <w:rPr>
            <w:rFonts w:asciiTheme="minorHAnsi" w:hAnsiTheme="minorHAnsi" w:cstheme="minorHAnsi"/>
            <w:color w:val="2E74B5" w:themeColor="accent1" w:themeShade="BF"/>
            <w:sz w:val="24"/>
            <w:szCs w:val="24"/>
            <w:lang w:val="uk-UA"/>
          </w:rPr>
          <w:t>після проведення  їх реєстрації та підписання,  забезпечують надання оригіналів договорів разом зо всіма додатками  та доповненнями до них  для зберігання у фінансовий підрозділ особі, призначеній керівником фінансового підрозділу, відповідальною за приймання договорів</w:t>
        </w:r>
      </w:ins>
      <w:ins w:id="2528" w:author="OLENA PASHKOVA (NEPTUNE.UA)" w:date="2022-06-20T03:52:00Z">
        <w:r>
          <w:rPr>
            <w:rFonts w:asciiTheme="minorHAnsi" w:hAnsiTheme="minorHAnsi" w:cstheme="minorHAnsi"/>
            <w:color w:val="2E74B5" w:themeColor="accent1" w:themeShade="BF"/>
            <w:sz w:val="24"/>
            <w:szCs w:val="24"/>
            <w:lang w:val="uk-UA"/>
          </w:rPr>
          <w:t xml:space="preserve">. </w:t>
        </w:r>
      </w:ins>
    </w:p>
    <w:p w14:paraId="4DD637BC" w14:textId="2558AE59" w:rsidR="003B42F0" w:rsidRPr="003B42F0" w:rsidRDefault="003B42F0" w:rsidP="003B42F0">
      <w:pPr>
        <w:pStyle w:val="a1"/>
        <w:spacing w:line="240" w:lineRule="auto"/>
        <w:rPr>
          <w:ins w:id="2529" w:author="OLENA PASHKOVA (NEPTUNE.UA)" w:date="2022-06-20T03:27:00Z"/>
          <w:rFonts w:asciiTheme="minorHAnsi" w:hAnsiTheme="minorHAnsi" w:cstheme="minorHAnsi"/>
          <w:color w:val="2E74B5" w:themeColor="accent1" w:themeShade="BF"/>
          <w:sz w:val="24"/>
          <w:szCs w:val="24"/>
          <w:lang w:val="uk-UA"/>
        </w:rPr>
      </w:pPr>
      <w:ins w:id="2530" w:author="OLENA PASHKOVA (NEPTUNE.UA)" w:date="2022-06-20T03:27:00Z">
        <w:r w:rsidRPr="003B42F0">
          <w:rPr>
            <w:rFonts w:asciiTheme="minorHAnsi" w:hAnsiTheme="minorHAnsi" w:cstheme="minorHAnsi"/>
            <w:color w:val="2E74B5" w:themeColor="accent1" w:themeShade="BF"/>
            <w:sz w:val="24"/>
            <w:szCs w:val="24"/>
            <w:lang w:val="uk-UA"/>
          </w:rPr>
          <w:lastRenderedPageBreak/>
          <w:t xml:space="preserve">Зберігання оригіналів договорів та доповнень до них здійснюється фінансовим підрозділом  </w:t>
        </w:r>
      </w:ins>
      <w:ins w:id="2531" w:author="OLENA PASHKOVA (NEPTUNE.UA)" w:date="2022-06-20T03:51:00Z">
        <w:r w:rsidR="00524EE4">
          <w:rPr>
            <w:rFonts w:asciiTheme="minorHAnsi" w:hAnsiTheme="minorHAnsi" w:cstheme="minorHAnsi"/>
            <w:color w:val="2E74B5" w:themeColor="accent1" w:themeShade="BF"/>
            <w:sz w:val="24"/>
            <w:szCs w:val="24"/>
            <w:lang w:val="uk-UA"/>
          </w:rPr>
          <w:t>Компанії</w:t>
        </w:r>
      </w:ins>
      <w:ins w:id="2532" w:author="OLENA PASHKOVA (NEPTUNE.UA)" w:date="2022-06-20T03:27:00Z">
        <w:r w:rsidRPr="003B42F0">
          <w:rPr>
            <w:rFonts w:asciiTheme="minorHAnsi" w:hAnsiTheme="minorHAnsi" w:cstheme="minorHAnsi"/>
            <w:color w:val="2E74B5" w:themeColor="accent1" w:themeShade="BF"/>
            <w:sz w:val="24"/>
            <w:szCs w:val="24"/>
            <w:lang w:val="uk-UA"/>
          </w:rPr>
          <w:t>. Фінансовим підрозділ</w:t>
        </w:r>
      </w:ins>
      <w:ins w:id="2533" w:author="OLENA PASHKOVA (NEPTUNE.UA)" w:date="2022-06-20T03:52:00Z">
        <w:r w:rsidR="00524EE4">
          <w:rPr>
            <w:rFonts w:asciiTheme="minorHAnsi" w:hAnsiTheme="minorHAnsi" w:cstheme="minorHAnsi"/>
            <w:color w:val="2E74B5" w:themeColor="accent1" w:themeShade="BF"/>
            <w:sz w:val="24"/>
            <w:szCs w:val="24"/>
            <w:lang w:val="uk-UA"/>
          </w:rPr>
          <w:t xml:space="preserve"> самостійно </w:t>
        </w:r>
      </w:ins>
      <w:ins w:id="2534" w:author="OLENA PASHKOVA (NEPTUNE.UA)" w:date="2022-06-20T03:27:00Z">
        <w:r w:rsidRPr="003B42F0">
          <w:rPr>
            <w:rFonts w:asciiTheme="minorHAnsi" w:hAnsiTheme="minorHAnsi" w:cstheme="minorHAnsi"/>
            <w:color w:val="2E74B5" w:themeColor="accent1" w:themeShade="BF"/>
            <w:sz w:val="24"/>
            <w:szCs w:val="24"/>
            <w:lang w:val="uk-UA"/>
          </w:rPr>
          <w:t>встановл</w:t>
        </w:r>
      </w:ins>
      <w:ins w:id="2535" w:author="OLENA PASHKOVA (NEPTUNE.UA)" w:date="2022-06-20T03:52:00Z">
        <w:r w:rsidR="00524EE4">
          <w:rPr>
            <w:rFonts w:asciiTheme="minorHAnsi" w:hAnsiTheme="minorHAnsi" w:cstheme="minorHAnsi"/>
            <w:color w:val="2E74B5" w:themeColor="accent1" w:themeShade="BF"/>
            <w:sz w:val="24"/>
            <w:szCs w:val="24"/>
            <w:lang w:val="uk-UA"/>
          </w:rPr>
          <w:t xml:space="preserve">ює </w:t>
        </w:r>
      </w:ins>
      <w:ins w:id="2536" w:author="OLENA PASHKOVA (NEPTUNE.UA)" w:date="2022-06-20T03:27:00Z">
        <w:r w:rsidRPr="003B42F0">
          <w:rPr>
            <w:rFonts w:asciiTheme="minorHAnsi" w:hAnsiTheme="minorHAnsi" w:cstheme="minorHAnsi"/>
            <w:color w:val="2E74B5" w:themeColor="accent1" w:themeShade="BF"/>
            <w:sz w:val="24"/>
            <w:szCs w:val="24"/>
            <w:lang w:val="uk-UA"/>
          </w:rPr>
          <w:t>порядок зберігання, який дозволяє швидко знайти та ідентифікувати кожний договір.</w:t>
        </w:r>
      </w:ins>
    </w:p>
    <w:p w14:paraId="2E2503AF" w14:textId="61616129" w:rsidR="003B42F0" w:rsidRPr="003B42F0" w:rsidRDefault="00524EE4" w:rsidP="003B42F0">
      <w:pPr>
        <w:pStyle w:val="a1"/>
        <w:spacing w:line="240" w:lineRule="auto"/>
        <w:rPr>
          <w:ins w:id="2537" w:author="OLENA PASHKOVA (NEPTUNE.UA)" w:date="2022-06-20T03:27:00Z"/>
          <w:rFonts w:asciiTheme="minorHAnsi" w:hAnsiTheme="minorHAnsi" w:cstheme="minorHAnsi"/>
          <w:color w:val="2E74B5" w:themeColor="accent1" w:themeShade="BF"/>
          <w:sz w:val="24"/>
          <w:szCs w:val="24"/>
          <w:lang w:val="uk-UA"/>
        </w:rPr>
      </w:pPr>
      <w:ins w:id="2538" w:author="OLENA PASHKOVA (NEPTUNE.UA)" w:date="2022-06-20T03:53:00Z">
        <w:r>
          <w:rPr>
            <w:rFonts w:asciiTheme="minorHAnsi" w:hAnsiTheme="minorHAnsi" w:cstheme="minorHAnsi"/>
            <w:color w:val="2E74B5" w:themeColor="accent1" w:themeShade="BF"/>
            <w:sz w:val="24"/>
            <w:szCs w:val="24"/>
            <w:lang w:val="uk-UA"/>
          </w:rPr>
          <w:t xml:space="preserve">Фінансовий підрозділ </w:t>
        </w:r>
      </w:ins>
      <w:ins w:id="2539" w:author="OLENA PASHKOVA (NEPTUNE.UA)" w:date="2022-06-20T03:27:00Z">
        <w:r w:rsidR="003B42F0" w:rsidRPr="003B42F0">
          <w:rPr>
            <w:rFonts w:asciiTheme="minorHAnsi" w:hAnsiTheme="minorHAnsi" w:cstheme="minorHAnsi"/>
            <w:color w:val="2E74B5" w:themeColor="accent1" w:themeShade="BF"/>
            <w:sz w:val="24"/>
            <w:szCs w:val="24"/>
            <w:lang w:val="uk-UA"/>
          </w:rPr>
          <w:t>самостійно та/або</w:t>
        </w:r>
      </w:ins>
      <w:ins w:id="2540" w:author="OLENA PASHKOVA (NEPTUNE.UA)" w:date="2022-06-20T03:56:00Z">
        <w:r>
          <w:rPr>
            <w:rFonts w:asciiTheme="minorHAnsi" w:hAnsiTheme="minorHAnsi" w:cstheme="minorHAnsi"/>
            <w:color w:val="2E74B5" w:themeColor="accent1" w:themeShade="BF"/>
            <w:sz w:val="24"/>
            <w:szCs w:val="24"/>
            <w:lang w:val="uk-UA"/>
          </w:rPr>
          <w:t xml:space="preserve"> із залученням ініціатора договору та/або </w:t>
        </w:r>
      </w:ins>
      <w:ins w:id="2541" w:author="OLENA PASHKOVA (NEPTUNE.UA)" w:date="2022-06-20T03:27:00Z">
        <w:r w:rsidR="003B42F0" w:rsidRPr="003B42F0">
          <w:rPr>
            <w:rFonts w:asciiTheme="minorHAnsi" w:hAnsiTheme="minorHAnsi" w:cstheme="minorHAnsi"/>
            <w:color w:val="2E74B5" w:themeColor="accent1" w:themeShade="BF"/>
            <w:sz w:val="24"/>
            <w:szCs w:val="24"/>
            <w:lang w:val="uk-UA"/>
          </w:rPr>
          <w:t xml:space="preserve"> через секретаря, після отримання оригіналу договору із підписами та печат</w:t>
        </w:r>
      </w:ins>
      <w:ins w:id="2542" w:author="OLENA PASHKOVA (NEPTUNE.UA)" w:date="2022-06-20T03:54:00Z">
        <w:r>
          <w:rPr>
            <w:rFonts w:asciiTheme="minorHAnsi" w:hAnsiTheme="minorHAnsi" w:cstheme="minorHAnsi"/>
            <w:color w:val="2E74B5" w:themeColor="accent1" w:themeShade="BF"/>
            <w:sz w:val="24"/>
            <w:szCs w:val="24"/>
            <w:lang w:val="uk-UA"/>
          </w:rPr>
          <w:t>ка</w:t>
        </w:r>
      </w:ins>
      <w:ins w:id="2543" w:author="OLENA PASHKOVA (NEPTUNE.UA)" w:date="2022-06-20T03:27:00Z">
        <w:r w:rsidR="003B42F0" w:rsidRPr="003B42F0">
          <w:rPr>
            <w:rFonts w:asciiTheme="minorHAnsi" w:hAnsiTheme="minorHAnsi" w:cstheme="minorHAnsi"/>
            <w:color w:val="2E74B5" w:themeColor="accent1" w:themeShade="BF"/>
            <w:sz w:val="24"/>
            <w:szCs w:val="24"/>
            <w:lang w:val="uk-UA"/>
          </w:rPr>
          <w:t>ми сторін організовує  сканування підписаного договору (додатків до нього) та зберігає його на сервері в порядку наведеному у ц</w:t>
        </w:r>
      </w:ins>
      <w:ins w:id="2544" w:author="OLENA PASHKOVA (NEPTUNE.UA)" w:date="2022-06-20T03:54:00Z">
        <w:r>
          <w:rPr>
            <w:rFonts w:asciiTheme="minorHAnsi" w:hAnsiTheme="minorHAnsi" w:cstheme="minorHAnsi"/>
            <w:color w:val="2E74B5" w:themeColor="accent1" w:themeShade="BF"/>
            <w:sz w:val="24"/>
            <w:szCs w:val="24"/>
            <w:lang w:val="uk-UA"/>
          </w:rPr>
          <w:t>ій Політиці</w:t>
        </w:r>
      </w:ins>
      <w:ins w:id="2545" w:author="OLENA PASHKOVA (NEPTUNE.UA)" w:date="2022-06-20T03:27:00Z">
        <w:r w:rsidR="003B42F0" w:rsidRPr="003B42F0">
          <w:rPr>
            <w:rFonts w:asciiTheme="minorHAnsi" w:hAnsiTheme="minorHAnsi" w:cstheme="minorHAnsi"/>
            <w:color w:val="2E74B5" w:themeColor="accent1" w:themeShade="BF"/>
            <w:sz w:val="24"/>
            <w:szCs w:val="24"/>
            <w:lang w:val="uk-UA"/>
          </w:rPr>
          <w:t xml:space="preserve">. </w:t>
        </w:r>
      </w:ins>
    </w:p>
    <w:p w14:paraId="5D0B28FD" w14:textId="4C2F0F1B" w:rsidR="003B42F0" w:rsidRPr="003B42F0" w:rsidRDefault="003B42F0" w:rsidP="003B42F0">
      <w:pPr>
        <w:pStyle w:val="a1"/>
        <w:spacing w:line="240" w:lineRule="auto"/>
        <w:rPr>
          <w:ins w:id="2546" w:author="OLENA PASHKOVA (NEPTUNE.UA)" w:date="2022-06-20T03:27:00Z"/>
          <w:rFonts w:asciiTheme="minorHAnsi" w:hAnsiTheme="minorHAnsi" w:cstheme="minorHAnsi"/>
          <w:color w:val="2E74B5" w:themeColor="accent1" w:themeShade="BF"/>
          <w:sz w:val="24"/>
          <w:szCs w:val="24"/>
          <w:lang w:val="uk-UA"/>
        </w:rPr>
      </w:pPr>
      <w:ins w:id="2547" w:author="OLENA PASHKOVA (NEPTUNE.UA)" w:date="2022-06-20T03:27:00Z">
        <w:r w:rsidRPr="003B42F0">
          <w:rPr>
            <w:rFonts w:asciiTheme="minorHAnsi" w:hAnsiTheme="minorHAnsi" w:cstheme="minorHAnsi"/>
            <w:color w:val="2E74B5" w:themeColor="accent1" w:themeShade="BF"/>
            <w:sz w:val="24"/>
            <w:szCs w:val="24"/>
            <w:lang w:val="uk-UA"/>
          </w:rPr>
          <w:t xml:space="preserve">Скановані договори зберігаються </w:t>
        </w:r>
      </w:ins>
      <w:ins w:id="2548" w:author="OLENA PASHKOVA (NEPTUNE.UA)" w:date="2022-06-20T03:54:00Z">
        <w:r w:rsidR="00524EE4">
          <w:rPr>
            <w:rFonts w:asciiTheme="minorHAnsi" w:hAnsiTheme="minorHAnsi" w:cstheme="minorHAnsi"/>
            <w:color w:val="2E74B5" w:themeColor="accent1" w:themeShade="BF"/>
            <w:sz w:val="24"/>
            <w:szCs w:val="24"/>
            <w:lang w:val="uk-UA"/>
          </w:rPr>
          <w:t xml:space="preserve">у створеному </w:t>
        </w:r>
      </w:ins>
      <w:ins w:id="2549" w:author="OLENA PASHKOVA (NEPTUNE.UA)" w:date="2022-06-20T03:55:00Z">
        <w:r w:rsidR="00524EE4">
          <w:rPr>
            <w:rFonts w:asciiTheme="minorHAnsi" w:hAnsiTheme="minorHAnsi" w:cstheme="minorHAnsi"/>
            <w:color w:val="2E74B5" w:themeColor="accent1" w:themeShade="BF"/>
            <w:sz w:val="24"/>
            <w:szCs w:val="24"/>
          </w:rPr>
          <w:t>IT</w:t>
        </w:r>
        <w:r w:rsidR="00524EE4" w:rsidRPr="00524EE4">
          <w:rPr>
            <w:rFonts w:asciiTheme="minorHAnsi" w:hAnsiTheme="minorHAnsi" w:cstheme="minorHAnsi"/>
            <w:color w:val="2E74B5" w:themeColor="accent1" w:themeShade="BF"/>
            <w:sz w:val="24"/>
            <w:szCs w:val="24"/>
            <w:lang w:val="uk-UA"/>
            <w:rPrChange w:id="2550" w:author="OLENA PASHKOVA (NEPTUNE.UA)" w:date="2022-06-20T03:55:00Z">
              <w:rPr>
                <w:rFonts w:asciiTheme="minorHAnsi" w:hAnsiTheme="minorHAnsi" w:cstheme="minorHAnsi"/>
                <w:color w:val="2E74B5" w:themeColor="accent1" w:themeShade="BF"/>
                <w:sz w:val="24"/>
                <w:szCs w:val="24"/>
              </w:rPr>
            </w:rPrChange>
          </w:rPr>
          <w:t xml:space="preserve"> </w:t>
        </w:r>
        <w:r w:rsidR="00524EE4">
          <w:rPr>
            <w:rFonts w:asciiTheme="minorHAnsi" w:hAnsiTheme="minorHAnsi" w:cstheme="minorHAnsi"/>
            <w:color w:val="2E74B5" w:themeColor="accent1" w:themeShade="BF"/>
            <w:sz w:val="24"/>
            <w:szCs w:val="24"/>
            <w:lang w:val="uk-UA"/>
          </w:rPr>
          <w:t xml:space="preserve">відділом просторі </w:t>
        </w:r>
      </w:ins>
      <w:ins w:id="2551" w:author="OLENA PASHKOVA (NEPTUNE.UA)" w:date="2022-06-20T03:27:00Z">
        <w:r w:rsidRPr="003B42F0">
          <w:rPr>
            <w:rFonts w:asciiTheme="minorHAnsi" w:hAnsiTheme="minorHAnsi" w:cstheme="minorHAnsi"/>
            <w:color w:val="2E74B5" w:themeColor="accent1" w:themeShade="BF"/>
            <w:sz w:val="24"/>
            <w:szCs w:val="24"/>
            <w:lang w:val="uk-UA"/>
          </w:rPr>
          <w:t xml:space="preserve"> в окремих папках, які  створюються окремо для кожного підрозділу</w:t>
        </w:r>
      </w:ins>
      <w:ins w:id="2552" w:author="OLENA PASHKOVA (NEPTUNE.UA)" w:date="2022-06-20T03:55:00Z">
        <w:r w:rsidR="00524EE4">
          <w:rPr>
            <w:rFonts w:asciiTheme="minorHAnsi" w:hAnsiTheme="minorHAnsi" w:cstheme="minorHAnsi"/>
            <w:color w:val="2E74B5" w:themeColor="accent1" w:themeShade="BF"/>
            <w:sz w:val="24"/>
            <w:szCs w:val="24"/>
            <w:lang w:val="uk-UA"/>
          </w:rPr>
          <w:t xml:space="preserve">. </w:t>
        </w:r>
      </w:ins>
      <w:ins w:id="2553" w:author="OLENA PASHKOVA (NEPTUNE.UA)" w:date="2022-06-20T03:27:00Z">
        <w:r w:rsidRPr="003B42F0">
          <w:rPr>
            <w:rFonts w:asciiTheme="minorHAnsi" w:hAnsiTheme="minorHAnsi" w:cstheme="minorHAnsi"/>
            <w:color w:val="2E74B5" w:themeColor="accent1" w:themeShade="BF"/>
            <w:sz w:val="24"/>
            <w:szCs w:val="24"/>
            <w:lang w:val="uk-UA"/>
          </w:rPr>
          <w:t>Кожен підрозділ, в свою чергу, містить в собі також окремі папки, що розбиті за видами, датою або предметом договору. При цьому, кожен договір зберігається окремим файлом під назвою, яка складається із найменування контрагента та внутрішнього номеру договору. Всі додатки та доповнення до договору повинні міститись в одному файлі разом з договором. В разі укладення додаткових угод, змін чи доповнень до договору вже після його укладання, створює</w:t>
        </w:r>
      </w:ins>
      <w:ins w:id="2554" w:author="OLENA PASHKOVA (NEPTUNE.UA)" w:date="2022-06-20T03:57:00Z">
        <w:r w:rsidR="00524EE4">
          <w:rPr>
            <w:rFonts w:asciiTheme="minorHAnsi" w:hAnsiTheme="minorHAnsi" w:cstheme="minorHAnsi"/>
            <w:color w:val="2E74B5" w:themeColor="accent1" w:themeShade="BF"/>
            <w:sz w:val="24"/>
            <w:szCs w:val="24"/>
            <w:lang w:val="uk-UA"/>
          </w:rPr>
          <w:t xml:space="preserve">ться </w:t>
        </w:r>
      </w:ins>
      <w:ins w:id="2555" w:author="OLENA PASHKOVA (NEPTUNE.UA)" w:date="2022-06-20T03:27:00Z">
        <w:r w:rsidRPr="003B42F0">
          <w:rPr>
            <w:rFonts w:asciiTheme="minorHAnsi" w:hAnsiTheme="minorHAnsi" w:cstheme="minorHAnsi"/>
            <w:color w:val="2E74B5" w:themeColor="accent1" w:themeShade="BF"/>
            <w:sz w:val="24"/>
            <w:szCs w:val="24"/>
            <w:lang w:val="uk-UA"/>
          </w:rPr>
          <w:t xml:space="preserve"> </w:t>
        </w:r>
      </w:ins>
      <w:ins w:id="2556" w:author="OLENA PASHKOVA (NEPTUNE.UA)" w:date="2022-06-20T03:57:00Z">
        <w:r w:rsidR="00524EE4">
          <w:rPr>
            <w:rFonts w:asciiTheme="minorHAnsi" w:hAnsiTheme="minorHAnsi" w:cstheme="minorHAnsi"/>
            <w:color w:val="2E74B5" w:themeColor="accent1" w:themeShade="BF"/>
            <w:sz w:val="24"/>
            <w:szCs w:val="24"/>
            <w:lang w:val="uk-UA"/>
          </w:rPr>
          <w:t xml:space="preserve">окрема </w:t>
        </w:r>
      </w:ins>
      <w:ins w:id="2557" w:author="OLENA PASHKOVA (NEPTUNE.UA)" w:date="2022-06-20T03:27:00Z">
        <w:r w:rsidRPr="003B42F0">
          <w:rPr>
            <w:rFonts w:asciiTheme="minorHAnsi" w:hAnsiTheme="minorHAnsi" w:cstheme="minorHAnsi"/>
            <w:color w:val="2E74B5" w:themeColor="accent1" w:themeShade="BF"/>
            <w:sz w:val="24"/>
            <w:szCs w:val="24"/>
            <w:lang w:val="uk-UA"/>
          </w:rPr>
          <w:t>папк</w:t>
        </w:r>
      </w:ins>
      <w:ins w:id="2558" w:author="OLENA PASHKOVA (NEPTUNE.UA)" w:date="2022-06-20T03:57:00Z">
        <w:r w:rsidR="00524EE4">
          <w:rPr>
            <w:rFonts w:asciiTheme="minorHAnsi" w:hAnsiTheme="minorHAnsi" w:cstheme="minorHAnsi"/>
            <w:color w:val="2E74B5" w:themeColor="accent1" w:themeShade="BF"/>
            <w:sz w:val="24"/>
            <w:szCs w:val="24"/>
            <w:lang w:val="uk-UA"/>
          </w:rPr>
          <w:t>а</w:t>
        </w:r>
      </w:ins>
      <w:ins w:id="2559" w:author="OLENA PASHKOVA (NEPTUNE.UA)" w:date="2022-06-20T03:27:00Z">
        <w:r w:rsidRPr="003B42F0">
          <w:rPr>
            <w:rFonts w:asciiTheme="minorHAnsi" w:hAnsiTheme="minorHAnsi" w:cstheme="minorHAnsi"/>
            <w:color w:val="2E74B5" w:themeColor="accent1" w:themeShade="BF"/>
            <w:sz w:val="24"/>
            <w:szCs w:val="24"/>
            <w:lang w:val="uk-UA"/>
          </w:rPr>
          <w:t xml:space="preserve"> із вказівкою назви договору відповідно до </w:t>
        </w:r>
        <w:proofErr w:type="spellStart"/>
        <w:r w:rsidRPr="003B42F0">
          <w:rPr>
            <w:rFonts w:asciiTheme="minorHAnsi" w:hAnsiTheme="minorHAnsi" w:cstheme="minorHAnsi"/>
            <w:color w:val="2E74B5" w:themeColor="accent1" w:themeShade="BF"/>
            <w:sz w:val="24"/>
            <w:szCs w:val="24"/>
            <w:lang w:val="uk-UA"/>
          </w:rPr>
          <w:t>вищенаведого</w:t>
        </w:r>
        <w:proofErr w:type="spellEnd"/>
        <w:r w:rsidRPr="003B42F0">
          <w:rPr>
            <w:rFonts w:asciiTheme="minorHAnsi" w:hAnsiTheme="minorHAnsi" w:cstheme="minorHAnsi"/>
            <w:color w:val="2E74B5" w:themeColor="accent1" w:themeShade="BF"/>
            <w:sz w:val="24"/>
            <w:szCs w:val="24"/>
            <w:lang w:val="uk-UA"/>
          </w:rPr>
          <w:t xml:space="preserve"> порядку, в яку переміщується сам договір, а також зберігаються всі наступні додаткові угоди (з вказанням їх номерів та дати укладання), додатки, доповнення та </w:t>
        </w:r>
        <w:proofErr w:type="spellStart"/>
        <w:r w:rsidRPr="003B42F0">
          <w:rPr>
            <w:rFonts w:asciiTheme="minorHAnsi" w:hAnsiTheme="minorHAnsi" w:cstheme="minorHAnsi"/>
            <w:color w:val="2E74B5" w:themeColor="accent1" w:themeShade="BF"/>
            <w:sz w:val="24"/>
            <w:szCs w:val="24"/>
            <w:lang w:val="uk-UA"/>
          </w:rPr>
          <w:t>т.п</w:t>
        </w:r>
        <w:proofErr w:type="spellEnd"/>
        <w:r w:rsidRPr="003B42F0">
          <w:rPr>
            <w:rFonts w:asciiTheme="minorHAnsi" w:hAnsiTheme="minorHAnsi" w:cstheme="minorHAnsi"/>
            <w:color w:val="2E74B5" w:themeColor="accent1" w:themeShade="BF"/>
            <w:sz w:val="24"/>
            <w:szCs w:val="24"/>
            <w:lang w:val="uk-UA"/>
          </w:rPr>
          <w:t xml:space="preserve">. до цього договору.  </w:t>
        </w:r>
      </w:ins>
    </w:p>
    <w:p w14:paraId="103058A4" w14:textId="70DA066D" w:rsidR="003B42F0" w:rsidRPr="003B42F0" w:rsidRDefault="003B42F0" w:rsidP="003B42F0">
      <w:pPr>
        <w:pStyle w:val="a1"/>
        <w:spacing w:line="240" w:lineRule="auto"/>
        <w:rPr>
          <w:ins w:id="2560" w:author="OLENA PASHKOVA (NEPTUNE.UA)" w:date="2022-06-20T03:27:00Z"/>
          <w:rFonts w:asciiTheme="minorHAnsi" w:hAnsiTheme="minorHAnsi" w:cstheme="minorHAnsi"/>
          <w:color w:val="2E74B5" w:themeColor="accent1" w:themeShade="BF"/>
          <w:sz w:val="24"/>
          <w:szCs w:val="24"/>
          <w:lang w:val="uk-UA"/>
        </w:rPr>
      </w:pPr>
      <w:ins w:id="2561" w:author="OLENA PASHKOVA (NEPTUNE.UA)" w:date="2022-06-20T03:27:00Z">
        <w:r w:rsidRPr="003B42F0">
          <w:rPr>
            <w:rFonts w:asciiTheme="minorHAnsi" w:hAnsiTheme="minorHAnsi" w:cstheme="minorHAnsi"/>
            <w:color w:val="2E74B5" w:themeColor="accent1" w:themeShade="BF"/>
            <w:sz w:val="24"/>
            <w:szCs w:val="24"/>
            <w:lang w:val="uk-UA"/>
          </w:rPr>
          <w:t>Право доступу до папки окремого підрозділу мають ініціатори договорів та керівник підрозділу</w:t>
        </w:r>
      </w:ins>
      <w:ins w:id="2562" w:author="OLENA PASHKOVA (NEPTUNE.UA)" w:date="2022-06-20T03:58:00Z">
        <w:r w:rsidR="00524EE4">
          <w:rPr>
            <w:rFonts w:asciiTheme="minorHAnsi" w:hAnsiTheme="minorHAnsi" w:cstheme="minorHAnsi"/>
            <w:color w:val="2E74B5" w:themeColor="accent1" w:themeShade="BF"/>
            <w:sz w:val="24"/>
            <w:szCs w:val="24"/>
            <w:lang w:val="uk-UA"/>
          </w:rPr>
          <w:t xml:space="preserve"> який є ініціатором заявки</w:t>
        </w:r>
      </w:ins>
      <w:ins w:id="2563" w:author="OLENA PASHKOVA (NEPTUNE.UA)" w:date="2022-06-20T03:27:00Z">
        <w:r w:rsidRPr="003B42F0">
          <w:rPr>
            <w:rFonts w:asciiTheme="minorHAnsi" w:hAnsiTheme="minorHAnsi" w:cstheme="minorHAnsi"/>
            <w:color w:val="2E74B5" w:themeColor="accent1" w:themeShade="BF"/>
            <w:sz w:val="24"/>
            <w:szCs w:val="24"/>
            <w:lang w:val="uk-UA"/>
          </w:rPr>
          <w:t xml:space="preserve">. </w:t>
        </w:r>
      </w:ins>
    </w:p>
    <w:p w14:paraId="29C5402E" w14:textId="3FCE4A7F" w:rsidR="003B42F0" w:rsidRPr="003B42F0" w:rsidRDefault="003B42F0" w:rsidP="003B42F0">
      <w:pPr>
        <w:pStyle w:val="a1"/>
        <w:spacing w:line="240" w:lineRule="auto"/>
        <w:rPr>
          <w:ins w:id="2564" w:author="OLENA PASHKOVA (NEPTUNE.UA)" w:date="2022-06-20T03:27:00Z"/>
          <w:rFonts w:asciiTheme="minorHAnsi" w:hAnsiTheme="minorHAnsi" w:cstheme="minorHAnsi"/>
          <w:color w:val="2E74B5" w:themeColor="accent1" w:themeShade="BF"/>
          <w:sz w:val="24"/>
          <w:szCs w:val="24"/>
          <w:lang w:val="uk-UA"/>
        </w:rPr>
      </w:pPr>
      <w:ins w:id="2565" w:author="OLENA PASHKOVA (NEPTUNE.UA)" w:date="2022-06-20T03:27:00Z">
        <w:r w:rsidRPr="003B42F0">
          <w:rPr>
            <w:rFonts w:asciiTheme="minorHAnsi" w:hAnsiTheme="minorHAnsi" w:cstheme="minorHAnsi"/>
            <w:color w:val="2E74B5" w:themeColor="accent1" w:themeShade="BF"/>
            <w:sz w:val="24"/>
            <w:szCs w:val="24"/>
            <w:lang w:val="uk-UA"/>
          </w:rPr>
          <w:t xml:space="preserve"> Право доступу до всіх договорів, які зберігаються</w:t>
        </w:r>
      </w:ins>
      <w:ins w:id="2566" w:author="OLENA PASHKOVA (NEPTUNE.UA)" w:date="2022-06-20T03:58:00Z">
        <w:r w:rsidR="00524EE4">
          <w:rPr>
            <w:rFonts w:asciiTheme="minorHAnsi" w:hAnsiTheme="minorHAnsi" w:cstheme="minorHAnsi"/>
            <w:color w:val="2E74B5" w:themeColor="accent1" w:themeShade="BF"/>
            <w:sz w:val="24"/>
            <w:szCs w:val="24"/>
            <w:lang w:val="uk-UA"/>
          </w:rPr>
          <w:t xml:space="preserve"> на </w:t>
        </w:r>
        <w:proofErr w:type="spellStart"/>
        <w:r w:rsidR="00524EE4">
          <w:rPr>
            <w:rFonts w:asciiTheme="minorHAnsi" w:hAnsiTheme="minorHAnsi" w:cstheme="minorHAnsi"/>
            <w:color w:val="2E74B5" w:themeColor="accent1" w:themeShade="BF"/>
            <w:sz w:val="24"/>
            <w:szCs w:val="24"/>
            <w:lang w:val="uk-UA"/>
          </w:rPr>
          <w:t>созданому</w:t>
        </w:r>
        <w:proofErr w:type="spellEnd"/>
        <w:r w:rsidR="00524EE4">
          <w:rPr>
            <w:rFonts w:asciiTheme="minorHAnsi" w:hAnsiTheme="minorHAnsi" w:cstheme="minorHAnsi"/>
            <w:color w:val="2E74B5" w:themeColor="accent1" w:themeShade="BF"/>
            <w:sz w:val="24"/>
            <w:szCs w:val="24"/>
            <w:lang w:val="uk-UA"/>
          </w:rPr>
          <w:t xml:space="preserve"> ІТ відділом просторі</w:t>
        </w:r>
      </w:ins>
      <w:ins w:id="2567" w:author="OLENA PASHKOVA (NEPTUNE.UA)" w:date="2022-06-20T03:59:00Z">
        <w:r w:rsidR="00524EE4">
          <w:rPr>
            <w:rFonts w:asciiTheme="minorHAnsi" w:hAnsiTheme="minorHAnsi" w:cstheme="minorHAnsi"/>
            <w:color w:val="2E74B5" w:themeColor="accent1" w:themeShade="BF"/>
            <w:sz w:val="24"/>
            <w:szCs w:val="24"/>
            <w:lang w:val="uk-UA"/>
          </w:rPr>
          <w:t xml:space="preserve">, мають </w:t>
        </w:r>
      </w:ins>
      <w:ins w:id="2568" w:author="OLENA PASHKOVA (NEPTUNE.UA)" w:date="2022-06-20T03:27:00Z">
        <w:r w:rsidRPr="003B42F0">
          <w:rPr>
            <w:rFonts w:asciiTheme="minorHAnsi" w:hAnsiTheme="minorHAnsi" w:cstheme="minorHAnsi"/>
            <w:color w:val="2E74B5" w:themeColor="accent1" w:themeShade="BF"/>
            <w:sz w:val="24"/>
            <w:szCs w:val="24"/>
            <w:lang w:val="uk-UA"/>
          </w:rPr>
          <w:t xml:space="preserve"> головний бухгалтер, керівник фінансового підрозділу,  провідний юрист та керівник підприємства. </w:t>
        </w:r>
      </w:ins>
    </w:p>
    <w:p w14:paraId="0F3BEBD2" w14:textId="1BA22D86" w:rsidR="003B42F0" w:rsidRPr="003B42F0" w:rsidRDefault="003B42F0" w:rsidP="003B42F0">
      <w:pPr>
        <w:pStyle w:val="a1"/>
        <w:spacing w:line="240" w:lineRule="auto"/>
        <w:rPr>
          <w:ins w:id="2569" w:author="OLENA PASHKOVA (NEPTUNE.UA)" w:date="2022-06-20T03:27:00Z"/>
          <w:rFonts w:asciiTheme="minorHAnsi" w:hAnsiTheme="minorHAnsi" w:cstheme="minorHAnsi"/>
          <w:color w:val="2E74B5" w:themeColor="accent1" w:themeShade="BF"/>
          <w:sz w:val="24"/>
          <w:szCs w:val="24"/>
          <w:lang w:val="uk-UA"/>
        </w:rPr>
      </w:pPr>
      <w:ins w:id="2570" w:author="OLENA PASHKOVA (NEPTUNE.UA)" w:date="2022-06-20T03:27:00Z">
        <w:r w:rsidRPr="003B42F0">
          <w:rPr>
            <w:rFonts w:asciiTheme="minorHAnsi" w:hAnsiTheme="minorHAnsi" w:cstheme="minorHAnsi"/>
            <w:color w:val="2E74B5" w:themeColor="accent1" w:themeShade="BF"/>
            <w:sz w:val="24"/>
            <w:szCs w:val="24"/>
            <w:lang w:val="uk-UA"/>
          </w:rPr>
          <w:t>При зберіганні договорів на всі особи, яким надано право доступу до договорів згідно з ц</w:t>
        </w:r>
      </w:ins>
      <w:ins w:id="2571" w:author="OLENA PASHKOVA (NEPTUNE.UA)" w:date="2022-06-20T03:59:00Z">
        <w:r w:rsidR="00524EE4">
          <w:rPr>
            <w:rFonts w:asciiTheme="minorHAnsi" w:hAnsiTheme="minorHAnsi" w:cstheme="minorHAnsi"/>
            <w:color w:val="2E74B5" w:themeColor="accent1" w:themeShade="BF"/>
            <w:sz w:val="24"/>
            <w:szCs w:val="24"/>
            <w:lang w:val="uk-UA"/>
          </w:rPr>
          <w:t>ією Політикою</w:t>
        </w:r>
      </w:ins>
      <w:ins w:id="2572" w:author="OLENA PASHKOVA (NEPTUNE.UA)" w:date="2022-06-20T03:27:00Z">
        <w:r w:rsidRPr="003B42F0">
          <w:rPr>
            <w:rFonts w:asciiTheme="minorHAnsi" w:hAnsiTheme="minorHAnsi" w:cstheme="minorHAnsi"/>
            <w:color w:val="2E74B5" w:themeColor="accent1" w:themeShade="BF"/>
            <w:sz w:val="24"/>
            <w:szCs w:val="24"/>
            <w:lang w:val="uk-UA"/>
          </w:rPr>
          <w:t>, мають таке право тільки у режимі  «Читання». У разі виникнення необхідності у видаленні збережених файлів, зацікавлена особа повинна звернутися за згодою на таке видалення до керівника фінансового підрозділу та керівника підприємства. Видалення файлів здійснюється  виключно за розпорядженням директора з попереднім погодженням із керівником фінансового підрозділу.</w:t>
        </w:r>
      </w:ins>
    </w:p>
    <w:p w14:paraId="222ACD86" w14:textId="4E477B5D" w:rsidR="00524EE4" w:rsidRPr="00524EE4" w:rsidRDefault="00524EE4" w:rsidP="00524EE4">
      <w:pPr>
        <w:pStyle w:val="a1"/>
        <w:spacing w:line="240" w:lineRule="auto"/>
        <w:rPr>
          <w:ins w:id="2573" w:author="OLENA PASHKOVA (NEPTUNE.UA)" w:date="2022-06-20T04:02:00Z"/>
          <w:rFonts w:asciiTheme="minorHAnsi" w:hAnsiTheme="minorHAnsi" w:cstheme="minorHAnsi"/>
          <w:color w:val="2E74B5" w:themeColor="accent1" w:themeShade="BF"/>
          <w:sz w:val="24"/>
          <w:szCs w:val="24"/>
          <w:lang w:val="uk-UA"/>
        </w:rPr>
      </w:pPr>
      <w:ins w:id="2574" w:author="OLENA PASHKOVA (NEPTUNE.UA)" w:date="2022-06-20T04:02:00Z">
        <w:r>
          <w:rPr>
            <w:rFonts w:asciiTheme="minorHAnsi" w:hAnsiTheme="minorHAnsi" w:cstheme="minorHAnsi"/>
            <w:color w:val="2E74B5" w:themeColor="accent1" w:themeShade="BF"/>
            <w:sz w:val="24"/>
            <w:szCs w:val="24"/>
            <w:lang w:val="uk-UA"/>
          </w:rPr>
          <w:t xml:space="preserve">3.1.3.8. </w:t>
        </w:r>
        <w:r w:rsidRPr="00524EE4">
          <w:rPr>
            <w:rFonts w:asciiTheme="minorHAnsi" w:hAnsiTheme="minorHAnsi" w:cstheme="minorHAnsi"/>
            <w:color w:val="2E74B5" w:themeColor="accent1" w:themeShade="BF"/>
            <w:sz w:val="24"/>
            <w:szCs w:val="24"/>
            <w:lang w:val="uk-UA"/>
          </w:rPr>
          <w:t xml:space="preserve">Відповідальність за ведення договірної роботи </w:t>
        </w:r>
      </w:ins>
    </w:p>
    <w:p w14:paraId="5F1B54B6" w14:textId="77777777" w:rsidR="00524EE4" w:rsidRPr="00524EE4" w:rsidRDefault="00524EE4" w:rsidP="00524EE4">
      <w:pPr>
        <w:pStyle w:val="a1"/>
        <w:spacing w:line="240" w:lineRule="auto"/>
        <w:rPr>
          <w:ins w:id="2575" w:author="OLENA PASHKOVA (NEPTUNE.UA)" w:date="2022-06-20T04:02:00Z"/>
          <w:rFonts w:asciiTheme="minorHAnsi" w:hAnsiTheme="minorHAnsi" w:cstheme="minorHAnsi"/>
          <w:color w:val="2E74B5" w:themeColor="accent1" w:themeShade="BF"/>
          <w:sz w:val="24"/>
          <w:szCs w:val="24"/>
          <w:lang w:val="uk-UA"/>
        </w:rPr>
      </w:pPr>
    </w:p>
    <w:p w14:paraId="3377663C" w14:textId="77777777" w:rsidR="00524EE4" w:rsidRDefault="00524EE4" w:rsidP="00524EE4">
      <w:pPr>
        <w:pStyle w:val="a1"/>
        <w:spacing w:line="240" w:lineRule="auto"/>
        <w:rPr>
          <w:ins w:id="2576" w:author="OLENA PASHKOVA (NEPTUNE.UA)" w:date="2022-06-20T04:04:00Z"/>
          <w:rFonts w:asciiTheme="minorHAnsi" w:hAnsiTheme="minorHAnsi" w:cstheme="minorHAnsi"/>
          <w:color w:val="2E74B5" w:themeColor="accent1" w:themeShade="BF"/>
          <w:sz w:val="24"/>
          <w:szCs w:val="24"/>
          <w:lang w:val="uk-UA"/>
        </w:rPr>
      </w:pPr>
      <w:ins w:id="2577" w:author="OLENA PASHKOVA (NEPTUNE.UA)" w:date="2022-06-20T04:02:00Z">
        <w:r w:rsidRPr="00524EE4">
          <w:rPr>
            <w:rFonts w:asciiTheme="minorHAnsi" w:hAnsiTheme="minorHAnsi" w:cstheme="minorHAnsi"/>
            <w:color w:val="2E74B5" w:themeColor="accent1" w:themeShade="BF"/>
            <w:sz w:val="24"/>
            <w:szCs w:val="24"/>
            <w:lang w:val="uk-UA"/>
          </w:rPr>
          <w:t xml:space="preserve"> Відповідальність за ведення договірної роботи: розроблення, погодження, укладання та виконання договорів, забезпечення оригіналами договорів/документами по ньому, перевірку відповідності виконуваних робіт умовам укладених договорів, фінансування робіт, за правильність визначення форм оплати, - покладається на </w:t>
        </w:r>
      </w:ins>
      <w:ins w:id="2578" w:author="OLENA PASHKOVA (NEPTUNE.UA)" w:date="2022-06-20T04:03:00Z">
        <w:r>
          <w:rPr>
            <w:rFonts w:asciiTheme="minorHAnsi" w:hAnsiTheme="minorHAnsi" w:cstheme="minorHAnsi"/>
            <w:color w:val="2E74B5" w:themeColor="accent1" w:themeShade="BF"/>
            <w:sz w:val="24"/>
            <w:szCs w:val="24"/>
            <w:lang w:val="uk-UA"/>
          </w:rPr>
          <w:t xml:space="preserve">ініціатора договору та </w:t>
        </w:r>
      </w:ins>
      <w:ins w:id="2579" w:author="OLENA PASHKOVA (NEPTUNE.UA)" w:date="2022-06-20T04:02:00Z">
        <w:r w:rsidRPr="00524EE4">
          <w:rPr>
            <w:rFonts w:asciiTheme="minorHAnsi" w:hAnsiTheme="minorHAnsi" w:cstheme="minorHAnsi"/>
            <w:color w:val="2E74B5" w:themeColor="accent1" w:themeShade="BF"/>
            <w:sz w:val="24"/>
            <w:szCs w:val="24"/>
            <w:lang w:val="uk-UA"/>
          </w:rPr>
          <w:t xml:space="preserve">керівника структурного підрозділу, що </w:t>
        </w:r>
      </w:ins>
      <w:ins w:id="2580" w:author="OLENA PASHKOVA (NEPTUNE.UA)" w:date="2022-06-20T04:03:00Z">
        <w:r>
          <w:rPr>
            <w:rFonts w:asciiTheme="minorHAnsi" w:hAnsiTheme="minorHAnsi" w:cstheme="minorHAnsi"/>
            <w:color w:val="2E74B5" w:themeColor="accent1" w:themeShade="BF"/>
            <w:sz w:val="24"/>
            <w:szCs w:val="24"/>
            <w:lang w:val="uk-UA"/>
          </w:rPr>
          <w:t xml:space="preserve">є ініціатором заявки та </w:t>
        </w:r>
      </w:ins>
      <w:ins w:id="2581" w:author="OLENA PASHKOVA (NEPTUNE.UA)" w:date="2022-06-20T04:02:00Z">
        <w:r w:rsidRPr="00524EE4">
          <w:rPr>
            <w:rFonts w:asciiTheme="minorHAnsi" w:hAnsiTheme="minorHAnsi" w:cstheme="minorHAnsi"/>
            <w:color w:val="2E74B5" w:themeColor="accent1" w:themeShade="BF"/>
            <w:sz w:val="24"/>
            <w:szCs w:val="24"/>
            <w:lang w:val="uk-UA"/>
          </w:rPr>
          <w:t xml:space="preserve">супроводжує договір з моменту підготовки проекту договору до повного виконання договору, та на керівника </w:t>
        </w:r>
      </w:ins>
      <w:ins w:id="2582" w:author="OLENA PASHKOVA (NEPTUNE.UA)" w:date="2022-06-20T04:03:00Z">
        <w:r>
          <w:rPr>
            <w:rFonts w:asciiTheme="minorHAnsi" w:hAnsiTheme="minorHAnsi" w:cstheme="minorHAnsi"/>
            <w:color w:val="2E74B5" w:themeColor="accent1" w:themeShade="BF"/>
            <w:sz w:val="24"/>
            <w:szCs w:val="24"/>
            <w:lang w:val="uk-UA"/>
          </w:rPr>
          <w:t>Комп</w:t>
        </w:r>
      </w:ins>
      <w:ins w:id="2583" w:author="OLENA PASHKOVA (NEPTUNE.UA)" w:date="2022-06-20T04:04:00Z">
        <w:r>
          <w:rPr>
            <w:rFonts w:asciiTheme="minorHAnsi" w:hAnsiTheme="minorHAnsi" w:cstheme="minorHAnsi"/>
            <w:color w:val="2E74B5" w:themeColor="accent1" w:themeShade="BF"/>
            <w:sz w:val="24"/>
            <w:szCs w:val="24"/>
            <w:lang w:val="uk-UA"/>
          </w:rPr>
          <w:t>анії</w:t>
        </w:r>
      </w:ins>
      <w:ins w:id="2584" w:author="OLENA PASHKOVA (NEPTUNE.UA)" w:date="2022-06-20T04:02:00Z">
        <w:r w:rsidRPr="00524EE4">
          <w:rPr>
            <w:rFonts w:asciiTheme="minorHAnsi" w:hAnsiTheme="minorHAnsi" w:cstheme="minorHAnsi"/>
            <w:color w:val="2E74B5" w:themeColor="accent1" w:themeShade="BF"/>
            <w:sz w:val="24"/>
            <w:szCs w:val="24"/>
            <w:lang w:val="uk-UA"/>
          </w:rPr>
          <w:t>.</w:t>
        </w:r>
      </w:ins>
    </w:p>
    <w:p w14:paraId="3894612E" w14:textId="0FE0E2E6" w:rsidR="00524EE4" w:rsidRDefault="00524EE4" w:rsidP="00524EE4">
      <w:pPr>
        <w:pStyle w:val="a1"/>
        <w:spacing w:line="240" w:lineRule="auto"/>
        <w:rPr>
          <w:ins w:id="2585" w:author="OLENA PASHKOVA (NEPTUNE.UA)" w:date="2022-06-20T04:05:00Z"/>
          <w:rFonts w:asciiTheme="minorHAnsi" w:hAnsiTheme="minorHAnsi" w:cstheme="minorHAnsi"/>
          <w:color w:val="2E74B5" w:themeColor="accent1" w:themeShade="BF"/>
          <w:sz w:val="24"/>
          <w:szCs w:val="24"/>
          <w:lang w:val="uk-UA"/>
        </w:rPr>
      </w:pPr>
      <w:ins w:id="2586" w:author="OLENA PASHKOVA (NEPTUNE.UA)" w:date="2022-06-20T04:02:00Z">
        <w:r w:rsidRPr="00524EE4">
          <w:rPr>
            <w:rFonts w:asciiTheme="minorHAnsi" w:hAnsiTheme="minorHAnsi" w:cstheme="minorHAnsi"/>
            <w:color w:val="2E74B5" w:themeColor="accent1" w:themeShade="BF"/>
            <w:sz w:val="24"/>
            <w:szCs w:val="24"/>
            <w:lang w:val="uk-UA"/>
          </w:rPr>
          <w:lastRenderedPageBreak/>
          <w:t>Відповідальність за своєчасність здійснення фінансових операцій</w:t>
        </w:r>
      </w:ins>
      <w:ins w:id="2587" w:author="OLENA PASHKOVA (NEPTUNE.UA)" w:date="2022-06-20T04:05:00Z">
        <w:r>
          <w:rPr>
            <w:rFonts w:asciiTheme="minorHAnsi" w:hAnsiTheme="minorHAnsi" w:cstheme="minorHAnsi"/>
            <w:color w:val="2E74B5" w:themeColor="accent1" w:themeShade="BF"/>
            <w:sz w:val="24"/>
            <w:szCs w:val="24"/>
            <w:lang w:val="uk-UA"/>
          </w:rPr>
          <w:t>, відповідність податковому законодавству</w:t>
        </w:r>
      </w:ins>
      <w:ins w:id="2588" w:author="OLENA PASHKOVA (NEPTUNE.UA)" w:date="2022-06-20T04:02:00Z">
        <w:r w:rsidRPr="00524EE4">
          <w:rPr>
            <w:rFonts w:asciiTheme="minorHAnsi" w:hAnsiTheme="minorHAnsi" w:cstheme="minorHAnsi"/>
            <w:color w:val="2E74B5" w:themeColor="accent1" w:themeShade="BF"/>
            <w:sz w:val="24"/>
            <w:szCs w:val="24"/>
            <w:lang w:val="uk-UA"/>
          </w:rPr>
          <w:t xml:space="preserve"> покладається на головного бухгалтера та керівника </w:t>
        </w:r>
      </w:ins>
      <w:ins w:id="2589" w:author="OLENA PASHKOVA (NEPTUNE.UA)" w:date="2022-06-20T04:04:00Z">
        <w:r>
          <w:rPr>
            <w:rFonts w:asciiTheme="minorHAnsi" w:hAnsiTheme="minorHAnsi" w:cstheme="minorHAnsi"/>
            <w:color w:val="2E74B5" w:themeColor="accent1" w:themeShade="BF"/>
            <w:sz w:val="24"/>
            <w:szCs w:val="24"/>
            <w:lang w:val="uk-UA"/>
          </w:rPr>
          <w:t xml:space="preserve">Компанії. </w:t>
        </w:r>
      </w:ins>
    </w:p>
    <w:p w14:paraId="7925181D" w14:textId="30C07319" w:rsidR="00524EE4" w:rsidRDefault="00524EE4" w:rsidP="00524EE4">
      <w:pPr>
        <w:pStyle w:val="a1"/>
        <w:spacing w:line="240" w:lineRule="auto"/>
        <w:rPr>
          <w:ins w:id="2590" w:author="OLENA PASHKOVA (NEPTUNE.UA)" w:date="2022-06-20T04:04:00Z"/>
          <w:rFonts w:asciiTheme="minorHAnsi" w:hAnsiTheme="minorHAnsi" w:cstheme="minorHAnsi"/>
          <w:color w:val="2E74B5" w:themeColor="accent1" w:themeShade="BF"/>
          <w:sz w:val="24"/>
          <w:szCs w:val="24"/>
          <w:lang w:val="uk-UA"/>
        </w:rPr>
      </w:pPr>
      <w:ins w:id="2591" w:author="OLENA PASHKOVA (NEPTUNE.UA)" w:date="2022-06-20T04:05:00Z">
        <w:r>
          <w:rPr>
            <w:rFonts w:asciiTheme="minorHAnsi" w:hAnsiTheme="minorHAnsi" w:cstheme="minorHAnsi"/>
            <w:color w:val="2E74B5" w:themeColor="accent1" w:themeShade="BF"/>
            <w:sz w:val="24"/>
            <w:szCs w:val="24"/>
            <w:lang w:val="uk-UA"/>
          </w:rPr>
          <w:t xml:space="preserve">Відповідальність за відповідність нормам охорони праці та </w:t>
        </w:r>
      </w:ins>
      <w:ins w:id="2592" w:author="OLENA PASHKOVA (NEPTUNE.UA)" w:date="2022-06-20T04:06:00Z">
        <w:r>
          <w:rPr>
            <w:rFonts w:asciiTheme="minorHAnsi" w:hAnsiTheme="minorHAnsi" w:cstheme="minorHAnsi"/>
            <w:color w:val="2E74B5" w:themeColor="accent1" w:themeShade="BF"/>
            <w:sz w:val="24"/>
            <w:szCs w:val="24"/>
            <w:lang w:val="uk-UA"/>
          </w:rPr>
          <w:t xml:space="preserve">екологічної безпеки покладається на  Директора з охорони праці та екологічної безпеки та керівника Компанії . </w:t>
        </w:r>
      </w:ins>
    </w:p>
    <w:p w14:paraId="6AA5514F" w14:textId="234D2269" w:rsidR="00AF576C" w:rsidDel="00F05C31" w:rsidRDefault="00524EE4" w:rsidP="00524EE4">
      <w:pPr>
        <w:pStyle w:val="a1"/>
        <w:spacing w:line="240" w:lineRule="auto"/>
        <w:rPr>
          <w:ins w:id="2593" w:author="Пользователь Windows" w:date="2022-01-09T19:36:00Z"/>
          <w:del w:id="2594" w:author="OLENA PASHKOVA (NEPTUNE.UA)" w:date="2022-06-20T01:16:00Z"/>
          <w:rFonts w:asciiTheme="minorHAnsi" w:hAnsiTheme="minorHAnsi" w:cstheme="minorHAnsi"/>
          <w:color w:val="2E74B5" w:themeColor="accent1" w:themeShade="BF"/>
          <w:sz w:val="24"/>
          <w:szCs w:val="24"/>
          <w:lang w:val="uk-UA"/>
        </w:rPr>
      </w:pPr>
      <w:ins w:id="2595" w:author="OLENA PASHKOVA (NEPTUNE.UA)" w:date="2022-06-20T04:04:00Z">
        <w:r>
          <w:rPr>
            <w:rFonts w:asciiTheme="minorHAnsi" w:hAnsiTheme="minorHAnsi" w:cstheme="minorHAnsi"/>
            <w:color w:val="2E74B5" w:themeColor="accent1" w:themeShade="BF"/>
            <w:sz w:val="24"/>
            <w:szCs w:val="24"/>
            <w:lang w:val="uk-UA"/>
          </w:rPr>
          <w:t>Відпові</w:t>
        </w:r>
      </w:ins>
      <w:ins w:id="2596" w:author="OLENA PASHKOVA (NEPTUNE.UA)" w:date="2022-06-20T04:02:00Z">
        <w:r w:rsidRPr="00524EE4">
          <w:rPr>
            <w:rFonts w:asciiTheme="minorHAnsi" w:hAnsiTheme="minorHAnsi" w:cstheme="minorHAnsi"/>
            <w:color w:val="2E74B5" w:themeColor="accent1" w:themeShade="BF"/>
            <w:sz w:val="24"/>
            <w:szCs w:val="24"/>
            <w:lang w:val="uk-UA"/>
          </w:rPr>
          <w:t xml:space="preserve">дальність за відповідність договору  вимогам чинного законодавства, судовій практиці, з метою правового захисту інтересів </w:t>
        </w:r>
      </w:ins>
      <w:ins w:id="2597" w:author="OLENA PASHKOVA (NEPTUNE.UA)" w:date="2022-06-20T04:04:00Z">
        <w:r>
          <w:rPr>
            <w:rFonts w:asciiTheme="minorHAnsi" w:hAnsiTheme="minorHAnsi" w:cstheme="minorHAnsi"/>
            <w:color w:val="2E74B5" w:themeColor="accent1" w:themeShade="BF"/>
            <w:sz w:val="24"/>
            <w:szCs w:val="24"/>
            <w:lang w:val="uk-UA"/>
          </w:rPr>
          <w:t xml:space="preserve">Компанії </w:t>
        </w:r>
      </w:ins>
      <w:ins w:id="2598" w:author="OLENA PASHKOVA (NEPTUNE.UA)" w:date="2022-06-20T04:02:00Z">
        <w:r w:rsidRPr="00524EE4">
          <w:rPr>
            <w:rFonts w:asciiTheme="minorHAnsi" w:hAnsiTheme="minorHAnsi" w:cstheme="minorHAnsi"/>
            <w:color w:val="2E74B5" w:themeColor="accent1" w:themeShade="BF"/>
            <w:sz w:val="24"/>
            <w:szCs w:val="24"/>
            <w:lang w:val="uk-UA"/>
          </w:rPr>
          <w:t xml:space="preserve">дається на провідного юриста та керівника </w:t>
        </w:r>
      </w:ins>
      <w:ins w:id="2599" w:author="OLENA PASHKOVA (NEPTUNE.UA)" w:date="2022-06-20T04:06:00Z">
        <w:r>
          <w:rPr>
            <w:rFonts w:asciiTheme="minorHAnsi" w:hAnsiTheme="minorHAnsi" w:cstheme="minorHAnsi"/>
            <w:color w:val="2E74B5" w:themeColor="accent1" w:themeShade="BF"/>
            <w:sz w:val="24"/>
            <w:szCs w:val="24"/>
            <w:lang w:val="uk-UA"/>
          </w:rPr>
          <w:t xml:space="preserve">Компанії. </w:t>
        </w:r>
      </w:ins>
    </w:p>
    <w:p w14:paraId="79F60841" w14:textId="612DE305" w:rsidR="00897627" w:rsidDel="00524EE4" w:rsidRDefault="00897627" w:rsidP="00AF576C">
      <w:pPr>
        <w:pStyle w:val="a1"/>
        <w:spacing w:line="240" w:lineRule="auto"/>
        <w:rPr>
          <w:ins w:id="2600" w:author="Пользователь Windows" w:date="2022-01-09T19:36:00Z"/>
          <w:del w:id="2601" w:author="OLENA PASHKOVA (NEPTUNE.UA)" w:date="2022-06-20T04:07:00Z"/>
          <w:rFonts w:asciiTheme="minorHAnsi" w:hAnsiTheme="minorHAnsi" w:cstheme="minorHAnsi"/>
          <w:color w:val="2E74B5" w:themeColor="accent1" w:themeShade="BF"/>
          <w:sz w:val="24"/>
          <w:szCs w:val="24"/>
          <w:lang w:val="uk-UA"/>
        </w:rPr>
      </w:pPr>
    </w:p>
    <w:p w14:paraId="1CF9C610" w14:textId="386B1E98" w:rsidR="00897627" w:rsidRPr="006102AB" w:rsidDel="00524EE4" w:rsidRDefault="00897627" w:rsidP="00AF576C">
      <w:pPr>
        <w:pStyle w:val="a1"/>
        <w:spacing w:line="240" w:lineRule="auto"/>
        <w:rPr>
          <w:del w:id="2602" w:author="OLENA PASHKOVA (NEPTUNE.UA)" w:date="2022-06-20T04:07:00Z"/>
          <w:rFonts w:asciiTheme="minorHAnsi" w:hAnsiTheme="minorHAnsi" w:cstheme="minorHAnsi"/>
          <w:color w:val="2E74B5" w:themeColor="accent1" w:themeShade="BF"/>
          <w:sz w:val="24"/>
          <w:szCs w:val="24"/>
          <w:lang w:val="uk-UA"/>
          <w:rPrChange w:id="2603" w:author="Пользователь Windows" w:date="2022-01-09T18:15:00Z">
            <w:rPr>
              <w:del w:id="2604" w:author="OLENA PASHKOVA (NEPTUNE.UA)" w:date="2022-06-20T04:07:00Z"/>
              <w:color w:val="2E74B5" w:themeColor="accent1" w:themeShade="BF"/>
              <w:lang w:val="uk-UA"/>
            </w:rPr>
          </w:rPrChange>
        </w:rPr>
      </w:pPr>
    </w:p>
    <w:p w14:paraId="632D3AFC" w14:textId="2F48C718" w:rsidR="00AF576C" w:rsidRPr="006102AB" w:rsidRDefault="00AF576C" w:rsidP="00AF576C">
      <w:pPr>
        <w:pStyle w:val="3"/>
        <w:numPr>
          <w:ilvl w:val="2"/>
          <w:numId w:val="7"/>
        </w:numPr>
        <w:tabs>
          <w:tab w:val="left" w:pos="-2552"/>
        </w:tabs>
        <w:spacing w:line="240" w:lineRule="auto"/>
        <w:ind w:left="0" w:firstLine="284"/>
        <w:rPr>
          <w:rFonts w:asciiTheme="minorHAnsi" w:hAnsiTheme="minorHAnsi" w:cstheme="minorHAnsi"/>
          <w:color w:val="000000" w:themeColor="text1"/>
          <w:szCs w:val="24"/>
          <w:lang w:val="uk-UA"/>
          <w:rPrChange w:id="2605" w:author="Пользователь Windows" w:date="2022-01-09T18:15:00Z">
            <w:rPr>
              <w:color w:val="000000" w:themeColor="text1"/>
              <w:szCs w:val="24"/>
              <w:lang w:val="uk-UA"/>
            </w:rPr>
          </w:rPrChange>
        </w:rPr>
      </w:pPr>
      <w:bookmarkStart w:id="2606" w:name="_Toc67181019"/>
      <w:bookmarkStart w:id="2607" w:name="_Toc92644051"/>
      <w:del w:id="2608" w:author="OLENA PASHKOVA (NEPTUNE.UA)" w:date="2022-06-20T04:07:00Z">
        <w:r w:rsidRPr="006102AB" w:rsidDel="00524EE4">
          <w:rPr>
            <w:rFonts w:asciiTheme="minorHAnsi" w:hAnsiTheme="minorHAnsi" w:cstheme="minorHAnsi"/>
            <w:color w:val="000000" w:themeColor="text1"/>
            <w:szCs w:val="24"/>
            <w:lang w:val="uk-UA"/>
            <w:rPrChange w:id="2609" w:author="Пользователь Windows" w:date="2022-01-09T18:15:00Z">
              <w:rPr>
                <w:color w:val="000000" w:themeColor="text1"/>
                <w:szCs w:val="24"/>
                <w:lang w:val="uk-UA"/>
              </w:rPr>
            </w:rPrChange>
          </w:rPr>
          <w:delText>Створення</w:delText>
        </w:r>
      </w:del>
      <w:r w:rsidRPr="006102AB">
        <w:rPr>
          <w:rFonts w:asciiTheme="minorHAnsi" w:hAnsiTheme="minorHAnsi" w:cstheme="minorHAnsi"/>
          <w:color w:val="000000" w:themeColor="text1"/>
          <w:szCs w:val="24"/>
          <w:lang w:val="uk-UA"/>
          <w:rPrChange w:id="2610" w:author="Пользователь Windows" w:date="2022-01-09T18:15:00Z">
            <w:rPr>
              <w:color w:val="000000" w:themeColor="text1"/>
              <w:szCs w:val="24"/>
              <w:lang w:val="uk-UA"/>
            </w:rPr>
          </w:rPrChange>
        </w:rPr>
        <w:t>, затвердження та надсилання замовлення (PO)</w:t>
      </w:r>
      <w:bookmarkEnd w:id="2606"/>
      <w:r w:rsidR="0041529A" w:rsidRPr="006102AB">
        <w:rPr>
          <w:rFonts w:asciiTheme="minorHAnsi" w:hAnsiTheme="minorHAnsi" w:cstheme="minorHAnsi"/>
          <w:color w:val="000000" w:themeColor="text1"/>
          <w:szCs w:val="24"/>
          <w:lang w:val="uk-UA"/>
          <w:rPrChange w:id="2611" w:author="Пользователь Windows" w:date="2022-01-09T18:15:00Z">
            <w:rPr>
              <w:color w:val="000000" w:themeColor="text1"/>
              <w:szCs w:val="24"/>
              <w:lang w:val="uk-UA"/>
            </w:rPr>
          </w:rPrChange>
        </w:rPr>
        <w:t>.</w:t>
      </w:r>
      <w:bookmarkEnd w:id="2607"/>
    </w:p>
    <w:p w14:paraId="593CB5FA" w14:textId="77777777" w:rsidR="00AF576C" w:rsidRPr="006102AB" w:rsidRDefault="00AF576C" w:rsidP="00AF576C">
      <w:pPr>
        <w:pStyle w:val="a1"/>
        <w:rPr>
          <w:rFonts w:asciiTheme="minorHAnsi" w:hAnsiTheme="minorHAnsi" w:cstheme="minorHAnsi"/>
          <w:sz w:val="24"/>
          <w:szCs w:val="24"/>
          <w:lang w:val="uk-UA"/>
          <w:rPrChange w:id="2612" w:author="Пользователь Windows" w:date="2022-01-09T18:15:00Z">
            <w:rPr>
              <w:lang w:val="uk-UA"/>
            </w:rPr>
          </w:rPrChange>
        </w:rPr>
      </w:pPr>
    </w:p>
    <w:p w14:paraId="091E2F42" w14:textId="42E18192" w:rsidR="00AF576C" w:rsidRPr="006102AB" w:rsidDel="00897627" w:rsidRDefault="00B748CE">
      <w:pPr>
        <w:pStyle w:val="ae"/>
        <w:numPr>
          <w:ilvl w:val="0"/>
          <w:numId w:val="29"/>
        </w:numPr>
        <w:rPr>
          <w:del w:id="2613" w:author="Пользователь Windows" w:date="2022-01-09T19:36:00Z"/>
          <w:rFonts w:asciiTheme="minorHAnsi" w:hAnsiTheme="minorHAnsi" w:cstheme="minorHAnsi"/>
          <w:sz w:val="24"/>
          <w:szCs w:val="24"/>
          <w:lang w:val="uk-UA"/>
          <w:rPrChange w:id="2614" w:author="Пользователь Windows" w:date="2022-01-09T18:15:00Z">
            <w:rPr>
              <w:del w:id="2615" w:author="Пользователь Windows" w:date="2022-01-09T19:36:00Z"/>
              <w:lang w:val="uk-UA"/>
            </w:rPr>
          </w:rPrChange>
        </w:rPr>
        <w:pPrChange w:id="2616" w:author="I.Yermakova" w:date="2022-01-06T12:47:00Z">
          <w:pPr>
            <w:pStyle w:val="Zkladntext1"/>
            <w:numPr>
              <w:numId w:val="17"/>
            </w:numPr>
            <w:ind w:left="567" w:firstLine="567"/>
          </w:pPr>
        </w:pPrChange>
      </w:pPr>
      <w:del w:id="2617" w:author="I.Yermakova" w:date="2022-01-06T12:47:00Z">
        <w:r w:rsidRPr="006102AB" w:rsidDel="004D5721">
          <w:rPr>
            <w:rFonts w:asciiTheme="minorHAnsi" w:hAnsiTheme="minorHAnsi" w:cstheme="minorHAnsi"/>
            <w:sz w:val="24"/>
            <w:szCs w:val="24"/>
            <w:lang w:val="uk-UA"/>
            <w:rPrChange w:id="2618" w:author="Пользователь Windows" w:date="2022-01-09T18:15:00Z">
              <w:rPr>
                <w:lang w:val="uk-UA"/>
              </w:rPr>
            </w:rPrChange>
          </w:rPr>
          <w:delText xml:space="preserve"> </w:delText>
        </w:r>
      </w:del>
      <w:r w:rsidR="00AF576C" w:rsidRPr="006102AB">
        <w:rPr>
          <w:rFonts w:asciiTheme="minorHAnsi" w:hAnsiTheme="minorHAnsi" w:cstheme="minorHAnsi"/>
          <w:sz w:val="24"/>
          <w:szCs w:val="24"/>
          <w:lang w:val="uk-UA"/>
          <w:rPrChange w:id="2619" w:author="Пользователь Windows" w:date="2022-01-09T18:15:00Z">
            <w:rPr>
              <w:lang w:val="uk-UA"/>
            </w:rPr>
          </w:rPrChange>
        </w:rPr>
        <w:t>Після погодження та підписання Договору (у випадку необхідності)</w:t>
      </w:r>
      <w:del w:id="2620" w:author="Пользователь Windows" w:date="2022-01-09T19:36:00Z">
        <w:r w:rsidR="00AF576C" w:rsidRPr="006102AB" w:rsidDel="00897627">
          <w:rPr>
            <w:rFonts w:asciiTheme="minorHAnsi" w:hAnsiTheme="minorHAnsi" w:cstheme="minorHAnsi"/>
            <w:sz w:val="24"/>
            <w:szCs w:val="24"/>
            <w:lang w:val="uk-UA"/>
            <w:rPrChange w:id="2621" w:author="Пользователь Windows" w:date="2022-01-09T18:15:00Z">
              <w:rPr>
                <w:lang w:val="uk-UA"/>
              </w:rPr>
            </w:rPrChange>
          </w:rPr>
          <w:delText>,</w:delText>
        </w:r>
      </w:del>
      <w:r w:rsidR="00AF576C" w:rsidRPr="006102AB">
        <w:rPr>
          <w:rFonts w:asciiTheme="minorHAnsi" w:hAnsiTheme="minorHAnsi" w:cstheme="minorHAnsi"/>
          <w:sz w:val="24"/>
          <w:szCs w:val="24"/>
          <w:lang w:val="uk-UA"/>
          <w:rPrChange w:id="2622" w:author="Пользователь Windows" w:date="2022-01-09T18:15:00Z">
            <w:rPr>
              <w:lang w:val="uk-UA"/>
            </w:rPr>
          </w:rPrChange>
        </w:rPr>
        <w:t xml:space="preserve"> співробітник </w:t>
      </w:r>
      <w:r w:rsidR="0041529A" w:rsidRPr="006102AB">
        <w:rPr>
          <w:rFonts w:asciiTheme="minorHAnsi" w:hAnsiTheme="minorHAnsi" w:cstheme="minorHAnsi"/>
          <w:sz w:val="24"/>
          <w:szCs w:val="24"/>
          <w:lang w:val="uk-UA"/>
          <w:rPrChange w:id="2623" w:author="Пользователь Windows" w:date="2022-01-09T18:15:00Z">
            <w:rPr>
              <w:lang w:val="uk-UA"/>
            </w:rPr>
          </w:rPrChange>
        </w:rPr>
        <w:t xml:space="preserve">відділу </w:t>
      </w:r>
      <w:proofErr w:type="spellStart"/>
      <w:r w:rsidR="0041529A" w:rsidRPr="006102AB">
        <w:rPr>
          <w:rFonts w:asciiTheme="minorHAnsi" w:hAnsiTheme="minorHAnsi" w:cstheme="minorHAnsi"/>
          <w:sz w:val="24"/>
          <w:szCs w:val="24"/>
          <w:lang w:val="uk-UA"/>
          <w:rPrChange w:id="2624" w:author="Пользователь Windows" w:date="2022-01-09T18:15:00Z">
            <w:rPr>
              <w:lang w:val="uk-UA"/>
            </w:rPr>
          </w:rPrChange>
        </w:rPr>
        <w:t>закупівель</w:t>
      </w:r>
      <w:proofErr w:type="spellEnd"/>
      <w:r w:rsidR="0041529A" w:rsidRPr="006102AB">
        <w:rPr>
          <w:rFonts w:asciiTheme="minorHAnsi" w:hAnsiTheme="minorHAnsi" w:cstheme="minorHAnsi"/>
          <w:sz w:val="24"/>
          <w:szCs w:val="24"/>
          <w:lang w:val="uk-UA"/>
          <w:rPrChange w:id="2625" w:author="Пользователь Windows" w:date="2022-01-09T18:15:00Z">
            <w:rPr>
              <w:lang w:val="uk-UA"/>
            </w:rPr>
          </w:rPrChange>
        </w:rPr>
        <w:t xml:space="preserve"> </w:t>
      </w:r>
      <w:r w:rsidR="00AF576C" w:rsidRPr="006102AB">
        <w:rPr>
          <w:rFonts w:asciiTheme="minorHAnsi" w:hAnsiTheme="minorHAnsi" w:cstheme="minorHAnsi"/>
          <w:sz w:val="24"/>
          <w:szCs w:val="24"/>
          <w:lang w:val="uk-UA"/>
          <w:rPrChange w:id="2626" w:author="Пользователь Windows" w:date="2022-01-09T18:15:00Z">
            <w:rPr>
              <w:lang w:val="uk-UA"/>
            </w:rPr>
          </w:rPrChange>
        </w:rPr>
        <w:t>генер</w:t>
      </w:r>
      <w:r w:rsidR="0041529A" w:rsidRPr="006102AB">
        <w:rPr>
          <w:rFonts w:asciiTheme="minorHAnsi" w:hAnsiTheme="minorHAnsi" w:cstheme="minorHAnsi"/>
          <w:sz w:val="24"/>
          <w:szCs w:val="24"/>
          <w:lang w:val="uk-UA"/>
          <w:rPrChange w:id="2627" w:author="Пользователь Windows" w:date="2022-01-09T18:15:00Z">
            <w:rPr>
              <w:lang w:val="uk-UA"/>
            </w:rPr>
          </w:rPrChange>
        </w:rPr>
        <w:t xml:space="preserve">ує замовлення (PO) в системі 1С </w:t>
      </w:r>
      <w:r w:rsidR="0041529A" w:rsidRPr="006102AB">
        <w:rPr>
          <w:rFonts w:asciiTheme="minorHAnsi" w:hAnsiTheme="minorHAnsi" w:cstheme="minorHAnsi"/>
          <w:sz w:val="24"/>
          <w:szCs w:val="24"/>
          <w:lang w:val="uk-UA"/>
          <w:rPrChange w:id="2628" w:author="Пользователь Windows" w:date="2022-01-09T18:15:00Z">
            <w:rPr/>
          </w:rPrChange>
        </w:rPr>
        <w:t>BAS</w:t>
      </w:r>
      <w:r w:rsidR="0041529A" w:rsidRPr="006102AB">
        <w:rPr>
          <w:rFonts w:asciiTheme="minorHAnsi" w:hAnsiTheme="minorHAnsi" w:cstheme="minorHAnsi"/>
          <w:sz w:val="24"/>
          <w:szCs w:val="24"/>
          <w:lang w:val="uk-UA"/>
          <w:rPrChange w:id="2629" w:author="Пользователь Windows" w:date="2022-01-09T18:15:00Z">
            <w:rPr>
              <w:lang w:val="uk-UA"/>
            </w:rPr>
          </w:rPrChange>
        </w:rPr>
        <w:t xml:space="preserve"> </w:t>
      </w:r>
      <w:r w:rsidR="0041529A" w:rsidRPr="006102AB">
        <w:rPr>
          <w:rFonts w:asciiTheme="minorHAnsi" w:hAnsiTheme="minorHAnsi" w:cstheme="minorHAnsi"/>
          <w:sz w:val="24"/>
          <w:szCs w:val="24"/>
          <w:lang w:val="uk-UA"/>
          <w:rPrChange w:id="2630" w:author="Пользователь Windows" w:date="2022-01-09T18:15:00Z">
            <w:rPr/>
          </w:rPrChange>
        </w:rPr>
        <w:t>ERP</w:t>
      </w:r>
      <w:del w:id="2631" w:author="Пользователь Windows" w:date="2022-01-09T19:36:00Z">
        <w:r w:rsidR="0041529A" w:rsidRPr="006102AB" w:rsidDel="00897627">
          <w:rPr>
            <w:rFonts w:asciiTheme="minorHAnsi" w:hAnsiTheme="minorHAnsi" w:cstheme="minorHAnsi"/>
            <w:sz w:val="24"/>
            <w:szCs w:val="24"/>
            <w:lang w:val="uk-UA"/>
            <w:rPrChange w:id="2632" w:author="Пользователь Windows" w:date="2022-01-09T18:15:00Z">
              <w:rPr>
                <w:lang w:val="uk-UA"/>
              </w:rPr>
            </w:rPrChange>
          </w:rPr>
          <w:delText xml:space="preserve"> </w:delText>
        </w:r>
      </w:del>
      <w:r w:rsidR="00AF576C" w:rsidRPr="006102AB">
        <w:rPr>
          <w:rFonts w:asciiTheme="minorHAnsi" w:hAnsiTheme="minorHAnsi" w:cstheme="minorHAnsi"/>
          <w:sz w:val="24"/>
          <w:szCs w:val="24"/>
          <w:lang w:val="uk-UA"/>
          <w:rPrChange w:id="2633" w:author="Пользователь Windows" w:date="2022-01-09T18:15:00Z">
            <w:rPr>
              <w:lang w:val="uk-UA"/>
            </w:rPr>
          </w:rPrChange>
        </w:rPr>
        <w:t>, яке є документом, що остаточно підтверджує вибір конкретного контрагента та умови закупівлі.</w:t>
      </w:r>
      <w:del w:id="2634" w:author="Пользователь Windows" w:date="2022-01-09T20:01:00Z">
        <w:r w:rsidR="00AF576C" w:rsidRPr="006102AB" w:rsidDel="003A5FBB">
          <w:rPr>
            <w:rFonts w:asciiTheme="minorHAnsi" w:hAnsiTheme="minorHAnsi" w:cstheme="minorHAnsi"/>
            <w:sz w:val="24"/>
            <w:szCs w:val="24"/>
            <w:lang w:val="uk-UA"/>
            <w:rPrChange w:id="2635" w:author="Пользователь Windows" w:date="2022-01-09T18:15:00Z">
              <w:rPr>
                <w:lang w:val="uk-UA"/>
              </w:rPr>
            </w:rPrChange>
          </w:rPr>
          <w:delText xml:space="preserve"> </w:delText>
        </w:r>
      </w:del>
    </w:p>
    <w:p w14:paraId="6607BEFB" w14:textId="77777777" w:rsidR="00B748CE" w:rsidRPr="00897627" w:rsidRDefault="00B748CE">
      <w:pPr>
        <w:pStyle w:val="ae"/>
        <w:numPr>
          <w:ilvl w:val="0"/>
          <w:numId w:val="29"/>
        </w:numPr>
        <w:rPr>
          <w:rFonts w:asciiTheme="minorHAnsi" w:hAnsiTheme="minorHAnsi" w:cstheme="minorHAnsi"/>
          <w:sz w:val="24"/>
          <w:szCs w:val="24"/>
          <w:lang w:val="uk-UA"/>
          <w:rPrChange w:id="2636" w:author="Пользователь Windows" w:date="2022-01-09T19:36:00Z">
            <w:rPr>
              <w:lang w:val="uk-UA"/>
            </w:rPr>
          </w:rPrChange>
        </w:rPr>
        <w:pPrChange w:id="2637" w:author="I.Yermakova" w:date="2022-01-06T12:47:00Z">
          <w:pPr>
            <w:pStyle w:val="Zkladntext1"/>
            <w:ind w:left="1134"/>
          </w:pPr>
        </w:pPrChange>
      </w:pPr>
    </w:p>
    <w:p w14:paraId="52369260" w14:textId="52C74F3F" w:rsidR="00AF576C" w:rsidRPr="006102AB" w:rsidDel="00897627" w:rsidRDefault="00B748CE">
      <w:pPr>
        <w:pStyle w:val="ae"/>
        <w:numPr>
          <w:ilvl w:val="0"/>
          <w:numId w:val="29"/>
        </w:numPr>
        <w:rPr>
          <w:del w:id="2638" w:author="Пользователь Windows" w:date="2022-01-09T19:36:00Z"/>
          <w:rFonts w:asciiTheme="minorHAnsi" w:hAnsiTheme="minorHAnsi" w:cstheme="minorHAnsi"/>
          <w:sz w:val="24"/>
          <w:szCs w:val="24"/>
          <w:lang w:val="uk-UA"/>
          <w:rPrChange w:id="2639" w:author="Пользователь Windows" w:date="2022-01-09T18:15:00Z">
            <w:rPr>
              <w:del w:id="2640" w:author="Пользователь Windows" w:date="2022-01-09T19:36:00Z"/>
              <w:lang w:val="uk-UA"/>
            </w:rPr>
          </w:rPrChange>
        </w:rPr>
        <w:pPrChange w:id="2641" w:author="I.Yermakova" w:date="2022-01-06T12:47:00Z">
          <w:pPr>
            <w:pStyle w:val="Zkladntext1"/>
            <w:numPr>
              <w:numId w:val="17"/>
            </w:numPr>
            <w:ind w:left="1004" w:hanging="360"/>
          </w:pPr>
        </w:pPrChange>
      </w:pPr>
      <w:del w:id="2642" w:author="I.Yermakova" w:date="2022-01-06T12:47:00Z">
        <w:r w:rsidRPr="006102AB" w:rsidDel="004D5721">
          <w:rPr>
            <w:rFonts w:asciiTheme="minorHAnsi" w:hAnsiTheme="minorHAnsi" w:cstheme="minorHAnsi"/>
            <w:sz w:val="24"/>
            <w:szCs w:val="24"/>
            <w:lang w:val="uk-UA"/>
            <w:rPrChange w:id="2643" w:author="Пользователь Windows" w:date="2022-01-09T18:15:00Z">
              <w:rPr>
                <w:lang w:val="uk-UA"/>
              </w:rPr>
            </w:rPrChange>
          </w:rPr>
          <w:delText xml:space="preserve">    </w:delText>
        </w:r>
      </w:del>
      <w:r w:rsidR="00AF576C" w:rsidRPr="006102AB">
        <w:rPr>
          <w:rFonts w:asciiTheme="minorHAnsi" w:hAnsiTheme="minorHAnsi" w:cstheme="minorHAnsi"/>
          <w:sz w:val="24"/>
          <w:szCs w:val="24"/>
          <w:lang w:val="uk-UA"/>
          <w:rPrChange w:id="2644" w:author="Пользователь Windows" w:date="2022-01-09T18:15:00Z">
            <w:rPr>
              <w:lang w:val="uk-UA"/>
            </w:rPr>
          </w:rPrChange>
        </w:rPr>
        <w:t xml:space="preserve">Співробітник </w:t>
      </w:r>
      <w:r w:rsidRPr="006102AB">
        <w:rPr>
          <w:rFonts w:asciiTheme="minorHAnsi" w:hAnsiTheme="minorHAnsi" w:cstheme="minorHAnsi"/>
          <w:sz w:val="24"/>
          <w:szCs w:val="24"/>
          <w:lang w:val="uk-UA"/>
          <w:rPrChange w:id="2645" w:author="Пользователь Windows" w:date="2022-01-09T18:15:00Z">
            <w:rPr>
              <w:lang w:val="uk-UA"/>
            </w:rPr>
          </w:rPrChange>
        </w:rPr>
        <w:t xml:space="preserve">відділу </w:t>
      </w:r>
      <w:proofErr w:type="spellStart"/>
      <w:r w:rsidRPr="006102AB">
        <w:rPr>
          <w:rFonts w:asciiTheme="minorHAnsi" w:hAnsiTheme="minorHAnsi" w:cstheme="minorHAnsi"/>
          <w:sz w:val="24"/>
          <w:szCs w:val="24"/>
          <w:lang w:val="uk-UA"/>
          <w:rPrChange w:id="2646" w:author="Пользователь Windows" w:date="2022-01-09T18:15:00Z">
            <w:rPr>
              <w:lang w:val="uk-UA"/>
            </w:rPr>
          </w:rPrChange>
        </w:rPr>
        <w:t>закупівель</w:t>
      </w:r>
      <w:proofErr w:type="spellEnd"/>
      <w:r w:rsidR="00AF576C" w:rsidRPr="006102AB">
        <w:rPr>
          <w:rFonts w:asciiTheme="minorHAnsi" w:hAnsiTheme="minorHAnsi" w:cstheme="minorHAnsi"/>
          <w:sz w:val="24"/>
          <w:szCs w:val="24"/>
          <w:lang w:val="uk-UA"/>
          <w:rPrChange w:id="2647" w:author="Пользователь Windows" w:date="2022-01-09T18:15:00Z">
            <w:rPr>
              <w:lang w:val="uk-UA"/>
            </w:rPr>
          </w:rPrChange>
        </w:rPr>
        <w:t xml:space="preserve"> або ініціатор заявки (</w:t>
      </w:r>
      <w:r w:rsidR="00AF576C" w:rsidRPr="006102AB">
        <w:rPr>
          <w:rFonts w:asciiTheme="minorHAnsi" w:hAnsiTheme="minorHAnsi" w:cstheme="minorHAnsi"/>
          <w:sz w:val="24"/>
          <w:szCs w:val="24"/>
          <w:lang w:val="uk-UA"/>
          <w:rPrChange w:id="2648" w:author="Пользователь Windows" w:date="2022-01-09T18:15:00Z">
            <w:rPr/>
          </w:rPrChange>
        </w:rPr>
        <w:t xml:space="preserve">PR) у випадку </w:t>
      </w:r>
      <w:proofErr w:type="spellStart"/>
      <w:r w:rsidR="00AF576C" w:rsidRPr="006102AB">
        <w:rPr>
          <w:rFonts w:asciiTheme="minorHAnsi" w:hAnsiTheme="minorHAnsi" w:cstheme="minorHAnsi"/>
          <w:sz w:val="24"/>
          <w:szCs w:val="24"/>
          <w:lang w:val="uk-UA"/>
          <w:rPrChange w:id="2649" w:author="Пользователь Windows" w:date="2022-01-09T18:15:00Z">
            <w:rPr>
              <w:lang w:val="uk-UA"/>
            </w:rPr>
          </w:rPrChange>
        </w:rPr>
        <w:t>самостійніх</w:t>
      </w:r>
      <w:proofErr w:type="spellEnd"/>
      <w:r w:rsidR="00AF576C" w:rsidRPr="006102AB">
        <w:rPr>
          <w:rFonts w:asciiTheme="minorHAnsi" w:hAnsiTheme="minorHAnsi" w:cstheme="minorHAnsi"/>
          <w:sz w:val="24"/>
          <w:szCs w:val="24"/>
          <w:lang w:val="uk-UA"/>
          <w:rPrChange w:id="2650" w:author="Пользователь Windows" w:date="2022-01-09T18:15:00Z">
            <w:rPr>
              <w:lang w:val="uk-UA"/>
            </w:rPr>
          </w:rPrChange>
        </w:rPr>
        <w:t xml:space="preserve"> </w:t>
      </w:r>
      <w:proofErr w:type="spellStart"/>
      <w:r w:rsidR="00AF576C" w:rsidRPr="006102AB">
        <w:rPr>
          <w:rFonts w:asciiTheme="minorHAnsi" w:hAnsiTheme="minorHAnsi" w:cstheme="minorHAnsi"/>
          <w:sz w:val="24"/>
          <w:szCs w:val="24"/>
          <w:lang w:val="uk-UA"/>
          <w:rPrChange w:id="2651" w:author="Пользователь Windows" w:date="2022-01-09T18:15:00Z">
            <w:rPr>
              <w:lang w:val="uk-UA"/>
            </w:rPr>
          </w:rPrChange>
        </w:rPr>
        <w:t>закупівель</w:t>
      </w:r>
      <w:proofErr w:type="spellEnd"/>
      <w:r w:rsidR="00AF576C" w:rsidRPr="006102AB">
        <w:rPr>
          <w:rFonts w:asciiTheme="minorHAnsi" w:hAnsiTheme="minorHAnsi" w:cstheme="minorHAnsi"/>
          <w:sz w:val="24"/>
          <w:szCs w:val="24"/>
          <w:lang w:val="uk-UA"/>
          <w:rPrChange w:id="2652" w:author="Пользователь Windows" w:date="2022-01-09T18:15:00Z">
            <w:rPr>
              <w:lang w:val="uk-UA"/>
            </w:rPr>
          </w:rPrChange>
        </w:rPr>
        <w:t xml:space="preserve"> повинен переконатися, що замовлення підтверджено контрагентом.</w:t>
      </w:r>
    </w:p>
    <w:p w14:paraId="129A5BFF" w14:textId="77777777" w:rsidR="00AF576C" w:rsidRPr="00897627" w:rsidRDefault="00AF576C">
      <w:pPr>
        <w:pStyle w:val="ae"/>
        <w:numPr>
          <w:ilvl w:val="0"/>
          <w:numId w:val="29"/>
        </w:numPr>
        <w:rPr>
          <w:rFonts w:asciiTheme="minorHAnsi" w:hAnsiTheme="minorHAnsi" w:cstheme="minorHAnsi"/>
          <w:sz w:val="24"/>
          <w:szCs w:val="24"/>
          <w:lang w:val="uk-UA"/>
          <w:rPrChange w:id="2653" w:author="Пользователь Windows" w:date="2022-01-09T19:36:00Z">
            <w:rPr>
              <w:lang w:val="uk-UA"/>
            </w:rPr>
          </w:rPrChange>
        </w:rPr>
        <w:pPrChange w:id="2654" w:author="I.Yermakova" w:date="2022-01-06T12:47:00Z">
          <w:pPr>
            <w:pStyle w:val="Zkladntext1"/>
            <w:ind w:firstLine="567"/>
          </w:pPr>
        </w:pPrChange>
      </w:pPr>
    </w:p>
    <w:p w14:paraId="46C8076C" w14:textId="6974C63A" w:rsidR="00B748CE" w:rsidRPr="006102AB" w:rsidRDefault="00AF576C">
      <w:pPr>
        <w:pStyle w:val="ae"/>
        <w:numPr>
          <w:ilvl w:val="0"/>
          <w:numId w:val="29"/>
        </w:numPr>
        <w:rPr>
          <w:rFonts w:asciiTheme="minorHAnsi" w:hAnsiTheme="minorHAnsi" w:cstheme="minorHAnsi"/>
          <w:bCs/>
          <w:sz w:val="24"/>
          <w:szCs w:val="24"/>
          <w:lang w:val="uk-UA"/>
          <w:rPrChange w:id="2655" w:author="Пользователь Windows" w:date="2022-01-09T18:15:00Z">
            <w:rPr>
              <w:bCs/>
              <w:szCs w:val="24"/>
              <w:lang w:val="uk-UA"/>
            </w:rPr>
          </w:rPrChange>
        </w:rPr>
        <w:pPrChange w:id="2656" w:author="I.Yermakova" w:date="2022-01-06T12:47:00Z">
          <w:pPr>
            <w:pStyle w:val="Zkladntext1"/>
            <w:numPr>
              <w:numId w:val="17"/>
            </w:numPr>
            <w:ind w:left="1004" w:firstLine="567"/>
            <w:jc w:val="center"/>
          </w:pPr>
        </w:pPrChange>
      </w:pPr>
      <w:r w:rsidRPr="006102AB">
        <w:rPr>
          <w:rFonts w:asciiTheme="minorHAnsi" w:hAnsiTheme="minorHAnsi" w:cstheme="minorHAnsi"/>
          <w:sz w:val="24"/>
          <w:szCs w:val="24"/>
          <w:lang w:val="uk-UA"/>
          <w:rPrChange w:id="2657" w:author="Пользователь Windows" w:date="2022-01-09T18:15:00Z">
            <w:rPr>
              <w:lang w:val="uk-UA"/>
            </w:rPr>
          </w:rPrChange>
        </w:rPr>
        <w:t>Процес затвердж</w:t>
      </w:r>
      <w:ins w:id="2658" w:author="Пользователь Windows" w:date="2022-01-09T19:36:00Z">
        <w:r w:rsidR="00897627">
          <w:rPr>
            <w:rFonts w:asciiTheme="minorHAnsi" w:hAnsiTheme="minorHAnsi" w:cstheme="minorHAnsi"/>
            <w:sz w:val="24"/>
            <w:szCs w:val="24"/>
            <w:lang w:val="uk-UA"/>
          </w:rPr>
          <w:t>е</w:t>
        </w:r>
      </w:ins>
      <w:del w:id="2659" w:author="Пользователь Windows" w:date="2022-01-09T19:36:00Z">
        <w:r w:rsidRPr="006102AB" w:rsidDel="00897627">
          <w:rPr>
            <w:rFonts w:asciiTheme="minorHAnsi" w:hAnsiTheme="minorHAnsi" w:cstheme="minorHAnsi"/>
            <w:sz w:val="24"/>
            <w:szCs w:val="24"/>
            <w:lang w:val="uk-UA"/>
            <w:rPrChange w:id="2660" w:author="Пользователь Windows" w:date="2022-01-09T18:15:00Z">
              <w:rPr>
                <w:lang w:val="uk-UA"/>
              </w:rPr>
            </w:rPrChange>
          </w:rPr>
          <w:delText>е</w:delText>
        </w:r>
      </w:del>
      <w:r w:rsidRPr="006102AB">
        <w:rPr>
          <w:rFonts w:asciiTheme="minorHAnsi" w:hAnsiTheme="minorHAnsi" w:cstheme="minorHAnsi"/>
          <w:sz w:val="24"/>
          <w:szCs w:val="24"/>
          <w:lang w:val="uk-UA"/>
          <w:rPrChange w:id="2661" w:author="Пользователь Windows" w:date="2022-01-09T18:15:00Z">
            <w:rPr>
              <w:lang w:val="uk-UA"/>
            </w:rPr>
          </w:rPrChange>
        </w:rPr>
        <w:t>ння замовлення (PO) є обов'язковим принципом для будь-якої покупки (крім списку</w:t>
      </w:r>
      <w:r w:rsidRPr="006102AB">
        <w:rPr>
          <w:rFonts w:asciiTheme="minorHAnsi" w:hAnsiTheme="minorHAnsi" w:cstheme="minorHAnsi"/>
          <w:sz w:val="24"/>
          <w:szCs w:val="24"/>
          <w:lang w:val="uk-UA"/>
          <w:rPrChange w:id="2662" w:author="Пользователь Windows" w:date="2022-01-09T18:15:00Z">
            <w:rPr>
              <w:lang w:val="ru-RU"/>
            </w:rPr>
          </w:rPrChange>
        </w:rPr>
        <w:t xml:space="preserve"> </w:t>
      </w:r>
      <w:r w:rsidRPr="006102AB">
        <w:rPr>
          <w:rFonts w:asciiTheme="minorHAnsi" w:hAnsiTheme="minorHAnsi" w:cstheme="minorHAnsi"/>
          <w:sz w:val="24"/>
          <w:szCs w:val="24"/>
          <w:lang w:val="uk-UA"/>
          <w:rPrChange w:id="2663" w:author="Пользователь Windows" w:date="2022-01-09T18:15:00Z">
            <w:rPr>
              <w:lang w:val="uk-UA"/>
            </w:rPr>
          </w:rPrChange>
        </w:rPr>
        <w:t>ТМЦ</w:t>
      </w:r>
      <w:del w:id="2664" w:author="Пользователь Windows" w:date="2022-01-09T19:37:00Z">
        <w:r w:rsidRPr="006102AB" w:rsidDel="00897627">
          <w:rPr>
            <w:rFonts w:asciiTheme="minorHAnsi" w:hAnsiTheme="minorHAnsi" w:cstheme="minorHAnsi"/>
            <w:sz w:val="24"/>
            <w:szCs w:val="24"/>
            <w:lang w:val="uk-UA"/>
            <w:rPrChange w:id="2665" w:author="Пользователь Windows" w:date="2022-01-09T18:15:00Z">
              <w:rPr>
                <w:lang w:val="uk-UA"/>
              </w:rPr>
            </w:rPrChange>
          </w:rPr>
          <w:delText xml:space="preserve"> </w:delText>
        </w:r>
      </w:del>
      <w:r w:rsidRPr="006102AB">
        <w:rPr>
          <w:rFonts w:asciiTheme="minorHAnsi" w:hAnsiTheme="minorHAnsi" w:cstheme="minorHAnsi"/>
          <w:sz w:val="24"/>
          <w:szCs w:val="24"/>
          <w:lang w:val="uk-UA"/>
          <w:rPrChange w:id="2666" w:author="Пользователь Windows" w:date="2022-01-09T18:15:00Z">
            <w:rPr>
              <w:lang w:val="uk-UA"/>
            </w:rPr>
          </w:rPrChange>
        </w:rPr>
        <w:t>/</w:t>
      </w:r>
      <w:del w:id="2667" w:author="Пользователь Windows" w:date="2022-01-09T19:37:00Z">
        <w:r w:rsidRPr="006102AB" w:rsidDel="00897627">
          <w:rPr>
            <w:rFonts w:asciiTheme="minorHAnsi" w:hAnsiTheme="minorHAnsi" w:cstheme="minorHAnsi"/>
            <w:sz w:val="24"/>
            <w:szCs w:val="24"/>
            <w:lang w:val="uk-UA"/>
            <w:rPrChange w:id="2668" w:author="Пользователь Windows" w:date="2022-01-09T18:15:00Z">
              <w:rPr>
                <w:lang w:val="uk-UA"/>
              </w:rPr>
            </w:rPrChange>
          </w:rPr>
          <w:delText xml:space="preserve"> </w:delText>
        </w:r>
      </w:del>
      <w:r w:rsidRPr="006102AB">
        <w:rPr>
          <w:rFonts w:asciiTheme="minorHAnsi" w:hAnsiTheme="minorHAnsi" w:cstheme="minorHAnsi"/>
          <w:sz w:val="24"/>
          <w:szCs w:val="24"/>
          <w:lang w:val="uk-UA"/>
          <w:rPrChange w:id="2669" w:author="Пользователь Windows" w:date="2022-01-09T18:15:00Z">
            <w:rPr>
              <w:lang w:val="uk-UA"/>
            </w:rPr>
          </w:rPrChange>
        </w:rPr>
        <w:t xml:space="preserve">послуг, які закупляються без створення заявки </w:t>
      </w:r>
      <w:r w:rsidRPr="006102AB">
        <w:rPr>
          <w:rFonts w:asciiTheme="minorHAnsi" w:hAnsiTheme="minorHAnsi" w:cstheme="minorHAnsi"/>
          <w:sz w:val="24"/>
          <w:szCs w:val="24"/>
          <w:lang w:val="uk-UA"/>
          <w:rPrChange w:id="2670" w:author="Пользователь Windows" w:date="2022-01-09T18:15:00Z">
            <w:rPr>
              <w:lang w:val="ru-RU"/>
            </w:rPr>
          </w:rPrChange>
        </w:rPr>
        <w:t>(</w:t>
      </w:r>
      <w:r w:rsidRPr="006102AB">
        <w:rPr>
          <w:rFonts w:asciiTheme="minorHAnsi" w:hAnsiTheme="minorHAnsi" w:cstheme="minorHAnsi"/>
          <w:sz w:val="24"/>
          <w:szCs w:val="24"/>
          <w:lang w:val="uk-UA"/>
          <w:rPrChange w:id="2671" w:author="Пользователь Windows" w:date="2022-01-09T18:15:00Z">
            <w:rPr/>
          </w:rPrChange>
        </w:rPr>
        <w:t>PR</w:t>
      </w:r>
      <w:r w:rsidRPr="006102AB">
        <w:rPr>
          <w:rFonts w:asciiTheme="minorHAnsi" w:hAnsiTheme="minorHAnsi" w:cstheme="minorHAnsi"/>
          <w:sz w:val="24"/>
          <w:szCs w:val="24"/>
          <w:lang w:val="uk-UA"/>
          <w:rPrChange w:id="2672" w:author="Пользователь Windows" w:date="2022-01-09T18:15:00Z">
            <w:rPr>
              <w:lang w:val="ru-RU"/>
            </w:rPr>
          </w:rPrChange>
        </w:rPr>
        <w:t>).</w:t>
      </w:r>
      <w:del w:id="2673" w:author="Пользователь Windows" w:date="2022-01-09T20:01:00Z">
        <w:r w:rsidRPr="006102AB" w:rsidDel="003A5FBB">
          <w:rPr>
            <w:rFonts w:asciiTheme="minorHAnsi" w:hAnsiTheme="minorHAnsi" w:cstheme="minorHAnsi"/>
            <w:sz w:val="24"/>
            <w:szCs w:val="24"/>
            <w:lang w:val="uk-UA"/>
            <w:rPrChange w:id="2674" w:author="Пользователь Windows" w:date="2022-01-09T18:15:00Z">
              <w:rPr>
                <w:lang w:val="ru-RU"/>
              </w:rPr>
            </w:rPrChange>
          </w:rPr>
          <w:delText xml:space="preserve"> </w:delText>
        </w:r>
      </w:del>
    </w:p>
    <w:p w14:paraId="02D1A683" w14:textId="77777777" w:rsidR="00AF576C" w:rsidRPr="006102AB" w:rsidRDefault="00AF576C" w:rsidP="00AF576C">
      <w:pPr>
        <w:pStyle w:val="Zkladntext1"/>
        <w:jc w:val="center"/>
        <w:rPr>
          <w:rFonts w:asciiTheme="minorHAnsi" w:hAnsiTheme="minorHAnsi" w:cstheme="minorHAnsi"/>
          <w:sz w:val="24"/>
          <w:szCs w:val="24"/>
          <w:highlight w:val="yellow"/>
          <w:lang w:val="uk-UA"/>
          <w:rPrChange w:id="2675" w:author="Пользователь Windows" w:date="2022-01-09T18:15:00Z">
            <w:rPr>
              <w:highlight w:val="yellow"/>
              <w:lang w:val="uk-UA"/>
            </w:rPr>
          </w:rPrChange>
        </w:rPr>
      </w:pPr>
    </w:p>
    <w:p w14:paraId="3FED8EC3" w14:textId="610EF5E1" w:rsidR="00AF576C" w:rsidRDefault="00AF576C" w:rsidP="00AF576C">
      <w:pPr>
        <w:pStyle w:val="a1"/>
        <w:spacing w:line="240" w:lineRule="auto"/>
        <w:ind w:firstLine="284"/>
        <w:jc w:val="center"/>
        <w:rPr>
          <w:ins w:id="2676" w:author="Пользователь Windows" w:date="2022-01-09T19:37:00Z"/>
          <w:rFonts w:asciiTheme="minorHAnsi" w:hAnsiTheme="minorHAnsi" w:cstheme="minorHAnsi"/>
          <w:sz w:val="24"/>
          <w:szCs w:val="24"/>
          <w:lang w:val="uk-UA"/>
        </w:rPr>
      </w:pPr>
    </w:p>
    <w:p w14:paraId="15FBABC2" w14:textId="77777777" w:rsidR="00897627" w:rsidRPr="006102AB" w:rsidRDefault="00897627" w:rsidP="00AF576C">
      <w:pPr>
        <w:pStyle w:val="a1"/>
        <w:spacing w:line="240" w:lineRule="auto"/>
        <w:ind w:firstLine="284"/>
        <w:jc w:val="center"/>
        <w:rPr>
          <w:rFonts w:asciiTheme="minorHAnsi" w:hAnsiTheme="minorHAnsi" w:cstheme="minorHAnsi"/>
          <w:sz w:val="24"/>
          <w:szCs w:val="24"/>
          <w:lang w:val="uk-UA"/>
          <w:rPrChange w:id="2677" w:author="Пользователь Windows" w:date="2022-01-09T18:15:00Z">
            <w:rPr>
              <w:lang w:val="uk-UA"/>
            </w:rPr>
          </w:rPrChange>
        </w:rPr>
      </w:pPr>
    </w:p>
    <w:p w14:paraId="178A97E6" w14:textId="77777777" w:rsidR="00AF576C" w:rsidRPr="006102AB" w:rsidRDefault="00AF576C" w:rsidP="00AF576C">
      <w:pPr>
        <w:pStyle w:val="2"/>
        <w:numPr>
          <w:ilvl w:val="1"/>
          <w:numId w:val="7"/>
        </w:numPr>
        <w:spacing w:line="240" w:lineRule="auto"/>
        <w:ind w:left="0" w:firstLine="284"/>
        <w:jc w:val="both"/>
        <w:rPr>
          <w:rFonts w:asciiTheme="minorHAnsi" w:hAnsiTheme="minorHAnsi" w:cstheme="minorHAnsi"/>
          <w:color w:val="000000" w:themeColor="text1"/>
          <w:szCs w:val="24"/>
          <w:lang w:val="uk-UA"/>
          <w:rPrChange w:id="2678" w:author="Пользователь Windows" w:date="2022-01-09T18:15:00Z">
            <w:rPr>
              <w:color w:val="000000" w:themeColor="text1"/>
              <w:lang w:val="uk-UA"/>
            </w:rPr>
          </w:rPrChange>
        </w:rPr>
      </w:pPr>
      <w:bookmarkStart w:id="2679" w:name="_Toc67181022"/>
      <w:bookmarkStart w:id="2680" w:name="_Toc92644052"/>
      <w:r w:rsidRPr="006102AB">
        <w:rPr>
          <w:rFonts w:asciiTheme="minorHAnsi" w:hAnsiTheme="minorHAnsi" w:cstheme="minorHAnsi"/>
          <w:color w:val="000000" w:themeColor="text1"/>
          <w:szCs w:val="24"/>
          <w:lang w:val="uk-UA"/>
          <w:rPrChange w:id="2681" w:author="Пользователь Windows" w:date="2022-01-09T18:15:00Z">
            <w:rPr>
              <w:color w:val="000000" w:themeColor="text1"/>
              <w:lang w:val="uk-UA"/>
            </w:rPr>
          </w:rPrChange>
        </w:rPr>
        <w:t>ПРЕТЕНЗІЙНА РОБОТА</w:t>
      </w:r>
      <w:bookmarkEnd w:id="2679"/>
      <w:bookmarkEnd w:id="2680"/>
    </w:p>
    <w:p w14:paraId="3AF220DB" w14:textId="77777777" w:rsidR="00AF576C" w:rsidRPr="006102AB" w:rsidRDefault="00AF576C" w:rsidP="00AF576C">
      <w:pPr>
        <w:pStyle w:val="a1"/>
        <w:spacing w:line="240" w:lineRule="auto"/>
        <w:ind w:firstLine="284"/>
        <w:rPr>
          <w:rFonts w:asciiTheme="minorHAnsi" w:hAnsiTheme="minorHAnsi" w:cstheme="minorHAnsi"/>
          <w:sz w:val="24"/>
          <w:szCs w:val="24"/>
          <w:lang w:val="uk-UA"/>
          <w:rPrChange w:id="2682" w:author="Пользователь Windows" w:date="2022-01-09T18:15:00Z">
            <w:rPr>
              <w:lang w:val="uk-UA"/>
            </w:rPr>
          </w:rPrChange>
        </w:rPr>
      </w:pPr>
    </w:p>
    <w:p w14:paraId="75E34447" w14:textId="2FEFF6A5" w:rsidR="00AF576C" w:rsidRPr="006102AB" w:rsidRDefault="00AF576C" w:rsidP="00AF576C">
      <w:pPr>
        <w:pStyle w:val="Zkladntext1"/>
        <w:ind w:firstLine="284"/>
        <w:rPr>
          <w:rFonts w:asciiTheme="minorHAnsi" w:hAnsiTheme="minorHAnsi" w:cstheme="minorHAnsi"/>
          <w:sz w:val="24"/>
          <w:szCs w:val="24"/>
          <w:lang w:val="uk-UA"/>
          <w:rPrChange w:id="2683" w:author="Пользователь Windows" w:date="2022-01-09T18:15:00Z">
            <w:rPr>
              <w:lang w:val="uk-UA"/>
            </w:rPr>
          </w:rPrChange>
        </w:rPr>
      </w:pPr>
      <w:r w:rsidRPr="006102AB">
        <w:rPr>
          <w:rFonts w:asciiTheme="minorHAnsi" w:hAnsiTheme="minorHAnsi" w:cstheme="minorHAnsi"/>
          <w:sz w:val="24"/>
          <w:szCs w:val="24"/>
          <w:lang w:val="uk-UA"/>
          <w:rPrChange w:id="2684" w:author="Пользователь Windows" w:date="2022-01-09T18:15:00Z">
            <w:rPr>
              <w:lang w:val="uk-UA"/>
            </w:rPr>
          </w:rPrChange>
        </w:rPr>
        <w:t>У випадку</w:t>
      </w:r>
      <w:r w:rsidRPr="006102AB" w:rsidDel="00E2425B">
        <w:rPr>
          <w:rFonts w:asciiTheme="minorHAnsi" w:hAnsiTheme="minorHAnsi" w:cstheme="minorHAnsi"/>
          <w:sz w:val="24"/>
          <w:szCs w:val="24"/>
          <w:lang w:val="uk-UA"/>
          <w:rPrChange w:id="2685" w:author="Пользователь Windows" w:date="2022-01-09T18:15:00Z">
            <w:rPr>
              <w:lang w:val="uk-UA"/>
            </w:rPr>
          </w:rPrChange>
        </w:rPr>
        <w:t xml:space="preserve"> </w:t>
      </w:r>
      <w:r w:rsidRPr="006102AB">
        <w:rPr>
          <w:rFonts w:asciiTheme="minorHAnsi" w:hAnsiTheme="minorHAnsi" w:cstheme="minorHAnsi"/>
          <w:sz w:val="24"/>
          <w:szCs w:val="24"/>
          <w:lang w:val="uk-UA"/>
          <w:rPrChange w:id="2686" w:author="Пользователь Windows" w:date="2022-01-09T18:15:00Z">
            <w:rPr>
              <w:lang w:val="uk-UA"/>
            </w:rPr>
          </w:rPrChange>
        </w:rPr>
        <w:t>виникнення претензій щодо поставленої ТМЦ / наданої послуги, розбіжності між фактично отриманою кількістю ТМЦ та супровідними документами</w:t>
      </w:r>
      <w:ins w:id="2687" w:author="Пользователь Windows" w:date="2022-01-09T19:37:00Z">
        <w:r w:rsidR="00897627">
          <w:rPr>
            <w:rFonts w:asciiTheme="minorHAnsi" w:hAnsiTheme="minorHAnsi" w:cstheme="minorHAnsi"/>
            <w:sz w:val="24"/>
            <w:szCs w:val="24"/>
            <w:lang w:val="uk-UA"/>
          </w:rPr>
          <w:t>,</w:t>
        </w:r>
      </w:ins>
      <w:r w:rsidRPr="006102AB">
        <w:rPr>
          <w:rFonts w:asciiTheme="minorHAnsi" w:hAnsiTheme="minorHAnsi" w:cstheme="minorHAnsi"/>
          <w:sz w:val="24"/>
          <w:szCs w:val="24"/>
          <w:lang w:val="uk-UA"/>
          <w:rPrChange w:id="2688" w:author="Пользователь Windows" w:date="2022-01-09T18:15:00Z">
            <w:rPr>
              <w:lang w:val="uk-UA"/>
            </w:rPr>
          </w:rPrChange>
        </w:rPr>
        <w:t xml:space="preserve"> фактичною якістю та обсягом наданих послуг та заявленим у Договорі:</w:t>
      </w:r>
      <w:del w:id="2689" w:author="Пользователь Windows" w:date="2022-01-09T19:39:00Z">
        <w:r w:rsidRPr="006102AB" w:rsidDel="005B01BC">
          <w:rPr>
            <w:rFonts w:asciiTheme="minorHAnsi" w:hAnsiTheme="minorHAnsi" w:cstheme="minorHAnsi"/>
            <w:sz w:val="24"/>
            <w:szCs w:val="24"/>
            <w:lang w:val="uk-UA"/>
            <w:rPrChange w:id="2690" w:author="Пользователь Windows" w:date="2022-01-09T18:15:00Z">
              <w:rPr>
                <w:lang w:val="uk-UA"/>
              </w:rPr>
            </w:rPrChange>
          </w:rPr>
          <w:delText xml:space="preserve"> </w:delText>
        </w:r>
      </w:del>
    </w:p>
    <w:p w14:paraId="2ABF4604" w14:textId="0D4877A9" w:rsidR="00AF576C" w:rsidRPr="006102AB" w:rsidRDefault="00AF576C" w:rsidP="00AF576C">
      <w:pPr>
        <w:pStyle w:val="Zkladntext1"/>
        <w:numPr>
          <w:ilvl w:val="0"/>
          <w:numId w:val="20"/>
        </w:numPr>
        <w:ind w:left="0" w:firstLine="426"/>
        <w:rPr>
          <w:rFonts w:asciiTheme="minorHAnsi" w:hAnsiTheme="minorHAnsi" w:cstheme="minorHAnsi"/>
          <w:sz w:val="24"/>
          <w:szCs w:val="24"/>
          <w:lang w:val="uk-UA"/>
          <w:rPrChange w:id="2691" w:author="Пользователь Windows" w:date="2022-01-09T18:15:00Z">
            <w:rPr>
              <w:lang w:val="uk-UA"/>
            </w:rPr>
          </w:rPrChange>
        </w:rPr>
      </w:pPr>
      <w:r w:rsidRPr="006102AB">
        <w:rPr>
          <w:rFonts w:asciiTheme="minorHAnsi" w:hAnsiTheme="minorHAnsi" w:cstheme="minorHAnsi"/>
          <w:sz w:val="24"/>
          <w:szCs w:val="24"/>
          <w:lang w:val="uk-UA"/>
          <w:rPrChange w:id="2692" w:author="Пользователь Windows" w:date="2022-01-09T18:15:00Z">
            <w:rPr>
              <w:lang w:val="uk-UA"/>
            </w:rPr>
          </w:rPrChange>
        </w:rPr>
        <w:t>Служба-ініціатор заявки (PR) у разі невідповідності якості (впродовж 3 робочих днів з моменту отримання ТМЦ) або відповідальний співробітник складу у разі невідповідності кількості (впродовж 1 робочого дня з моменту отримання ТМЦ) готує рекламаційний акт (</w:t>
      </w:r>
      <w:r w:rsidR="008A7799" w:rsidRPr="006102AB">
        <w:rPr>
          <w:rFonts w:asciiTheme="minorHAnsi" w:hAnsiTheme="minorHAnsi" w:cstheme="minorHAnsi"/>
          <w:sz w:val="24"/>
          <w:szCs w:val="24"/>
          <w:u w:val="single"/>
          <w:lang w:val="uk-UA"/>
          <w:rPrChange w:id="2693" w:author="Пользователь Windows" w:date="2022-01-09T18:15:00Z">
            <w:rPr>
              <w:highlight w:val="magenta"/>
              <w:u w:val="single"/>
              <w:lang w:val="uk-UA"/>
            </w:rPr>
          </w:rPrChange>
        </w:rPr>
        <w:t>Додаток 6</w:t>
      </w:r>
      <w:r w:rsidRPr="006102AB">
        <w:rPr>
          <w:rFonts w:asciiTheme="minorHAnsi" w:hAnsiTheme="minorHAnsi" w:cstheme="minorHAnsi"/>
          <w:sz w:val="24"/>
          <w:szCs w:val="24"/>
          <w:lang w:val="uk-UA"/>
          <w:rPrChange w:id="2694" w:author="Пользователь Windows" w:date="2022-01-09T18:15:00Z">
            <w:rPr>
              <w:lang w:val="uk-UA"/>
            </w:rPr>
          </w:rPrChange>
        </w:rPr>
        <w:t xml:space="preserve">) та разом з фотографіями передає </w:t>
      </w:r>
      <w:ins w:id="2695" w:author="OLENA PASHKOVA (NEPTUNE.UA)" w:date="2022-06-20T04:09:00Z">
        <w:r w:rsidR="00524EE4">
          <w:rPr>
            <w:rFonts w:asciiTheme="minorHAnsi" w:hAnsiTheme="minorHAnsi" w:cstheme="minorHAnsi"/>
            <w:sz w:val="24"/>
            <w:szCs w:val="24"/>
            <w:lang w:val="uk-UA"/>
          </w:rPr>
          <w:t xml:space="preserve">ініціатору </w:t>
        </w:r>
      </w:ins>
      <w:ins w:id="2696" w:author="OLENA PASHKOVA (NEPTUNE.UA)" w:date="2022-06-20T04:10:00Z">
        <w:r w:rsidR="00524EE4">
          <w:rPr>
            <w:rFonts w:asciiTheme="minorHAnsi" w:hAnsiTheme="minorHAnsi" w:cstheme="minorHAnsi"/>
            <w:sz w:val="24"/>
            <w:szCs w:val="24"/>
            <w:lang w:val="uk-UA"/>
          </w:rPr>
          <w:t xml:space="preserve">(координатору) </w:t>
        </w:r>
      </w:ins>
      <w:del w:id="2697" w:author="OLENA PASHKOVA (NEPTUNE.UA)" w:date="2022-06-20T04:09:00Z">
        <w:r w:rsidRPr="006102AB" w:rsidDel="00524EE4">
          <w:rPr>
            <w:rFonts w:asciiTheme="minorHAnsi" w:hAnsiTheme="minorHAnsi" w:cstheme="minorHAnsi"/>
            <w:sz w:val="24"/>
            <w:szCs w:val="24"/>
            <w:lang w:val="uk-UA"/>
            <w:rPrChange w:id="2698" w:author="Пользователь Windows" w:date="2022-01-09T18:15:00Z">
              <w:rPr>
                <w:lang w:val="uk-UA"/>
              </w:rPr>
            </w:rPrChange>
          </w:rPr>
          <w:delText>координатору д</w:delText>
        </w:r>
      </w:del>
      <w:ins w:id="2699" w:author="OLENA PASHKOVA (NEPTUNE.UA)" w:date="2022-06-20T04:10:00Z">
        <w:r w:rsidR="00524EE4">
          <w:rPr>
            <w:rFonts w:asciiTheme="minorHAnsi" w:hAnsiTheme="minorHAnsi" w:cstheme="minorHAnsi"/>
            <w:sz w:val="24"/>
            <w:szCs w:val="24"/>
            <w:lang w:val="uk-UA"/>
          </w:rPr>
          <w:t>д</w:t>
        </w:r>
      </w:ins>
      <w:r w:rsidRPr="006102AB">
        <w:rPr>
          <w:rFonts w:asciiTheme="minorHAnsi" w:hAnsiTheme="minorHAnsi" w:cstheme="minorHAnsi"/>
          <w:sz w:val="24"/>
          <w:szCs w:val="24"/>
          <w:lang w:val="uk-UA"/>
          <w:rPrChange w:id="2700" w:author="Пользователь Windows" w:date="2022-01-09T18:15:00Z">
            <w:rPr>
              <w:lang w:val="uk-UA"/>
            </w:rPr>
          </w:rPrChange>
        </w:rPr>
        <w:t>оговору.</w:t>
      </w:r>
    </w:p>
    <w:p w14:paraId="06EDC26D" w14:textId="24FC3EFE" w:rsidR="00AF576C" w:rsidRPr="006102AB" w:rsidRDefault="00AF576C" w:rsidP="00AF576C">
      <w:pPr>
        <w:pStyle w:val="Zkladntext1"/>
        <w:numPr>
          <w:ilvl w:val="0"/>
          <w:numId w:val="20"/>
        </w:numPr>
        <w:ind w:left="0" w:firstLine="426"/>
        <w:rPr>
          <w:rFonts w:asciiTheme="minorHAnsi" w:hAnsiTheme="minorHAnsi" w:cstheme="minorHAnsi"/>
          <w:sz w:val="24"/>
          <w:szCs w:val="24"/>
          <w:lang w:val="uk-UA"/>
          <w:rPrChange w:id="2701" w:author="Пользователь Windows" w:date="2022-01-09T18:15:00Z">
            <w:rPr>
              <w:lang w:val="uk-UA"/>
            </w:rPr>
          </w:rPrChange>
        </w:rPr>
      </w:pPr>
      <w:r w:rsidRPr="006102AB">
        <w:rPr>
          <w:rFonts w:asciiTheme="minorHAnsi" w:hAnsiTheme="minorHAnsi" w:cstheme="minorHAnsi"/>
          <w:sz w:val="24"/>
          <w:szCs w:val="24"/>
          <w:lang w:val="uk-UA"/>
          <w:rPrChange w:id="2702" w:author="Пользователь Windows" w:date="2022-01-09T18:15:00Z">
            <w:rPr>
              <w:lang w:val="uk-UA"/>
            </w:rPr>
          </w:rPrChange>
        </w:rPr>
        <w:t xml:space="preserve">Координатор договору веде переговори з контрагентом щодо отриманих претензій, та, у випадку, якщо сторони не можуть домовитися, </w:t>
      </w:r>
      <w:del w:id="2703" w:author="Пользователь Windows" w:date="2022-01-09T19:39:00Z">
        <w:r w:rsidRPr="006102AB" w:rsidDel="005B01BC">
          <w:rPr>
            <w:rFonts w:asciiTheme="minorHAnsi" w:hAnsiTheme="minorHAnsi" w:cstheme="minorHAnsi"/>
            <w:sz w:val="24"/>
            <w:szCs w:val="24"/>
            <w:lang w:val="uk-UA"/>
            <w:rPrChange w:id="2704" w:author="Пользователь Windows" w:date="2022-01-09T18:15:00Z">
              <w:rPr>
                <w:lang w:val="uk-UA"/>
              </w:rPr>
            </w:rPrChange>
          </w:rPr>
          <w:delText xml:space="preserve">координатор договору </w:delText>
        </w:r>
      </w:del>
      <w:r w:rsidRPr="006102AB">
        <w:rPr>
          <w:rFonts w:asciiTheme="minorHAnsi" w:hAnsiTheme="minorHAnsi" w:cstheme="minorHAnsi"/>
          <w:sz w:val="24"/>
          <w:szCs w:val="24"/>
          <w:lang w:val="uk-UA"/>
          <w:rPrChange w:id="2705" w:author="Пользователь Windows" w:date="2022-01-09T18:15:00Z">
            <w:rPr>
              <w:lang w:val="uk-UA"/>
            </w:rPr>
          </w:rPrChange>
        </w:rPr>
        <w:t xml:space="preserve">передає всю зазначену в </w:t>
      </w:r>
      <w:r w:rsidR="008A7799" w:rsidRPr="006102AB">
        <w:rPr>
          <w:rFonts w:asciiTheme="minorHAnsi" w:hAnsiTheme="minorHAnsi" w:cstheme="minorHAnsi"/>
          <w:sz w:val="24"/>
          <w:szCs w:val="24"/>
          <w:u w:val="single"/>
          <w:lang w:val="uk-UA"/>
          <w:rPrChange w:id="2706" w:author="Пользователь Windows" w:date="2022-01-09T18:15:00Z">
            <w:rPr>
              <w:highlight w:val="magenta"/>
              <w:u w:val="single"/>
              <w:lang w:val="uk-UA"/>
            </w:rPr>
          </w:rPrChange>
        </w:rPr>
        <w:t>Додатку 6</w:t>
      </w:r>
      <w:r w:rsidRPr="006102AB">
        <w:rPr>
          <w:rFonts w:asciiTheme="minorHAnsi" w:hAnsiTheme="minorHAnsi" w:cstheme="minorHAnsi"/>
          <w:sz w:val="24"/>
          <w:szCs w:val="24"/>
          <w:lang w:val="uk-UA"/>
          <w:rPrChange w:id="2707" w:author="Пользователь Windows" w:date="2022-01-09T18:15:00Z">
            <w:rPr>
              <w:lang w:val="uk-UA"/>
            </w:rPr>
          </w:rPrChange>
        </w:rPr>
        <w:t xml:space="preserve"> документацію разом із </w:t>
      </w:r>
      <w:ins w:id="2708" w:author="OLENA PASHKOVA (NEPTUNE.UA)" w:date="2022-06-20T04:12:00Z">
        <w:r w:rsidR="00524EE4">
          <w:rPr>
            <w:rFonts w:asciiTheme="minorHAnsi" w:hAnsiTheme="minorHAnsi" w:cstheme="minorHAnsi"/>
            <w:sz w:val="24"/>
            <w:szCs w:val="24"/>
            <w:lang w:val="uk-UA"/>
          </w:rPr>
          <w:t xml:space="preserve">поясненнями та описом ситуації, дій що були </w:t>
        </w:r>
        <w:r w:rsidR="00524EE4">
          <w:rPr>
            <w:rFonts w:asciiTheme="minorHAnsi" w:hAnsiTheme="minorHAnsi" w:cstheme="minorHAnsi"/>
            <w:sz w:val="24"/>
            <w:szCs w:val="24"/>
            <w:lang w:val="uk-UA"/>
          </w:rPr>
          <w:lastRenderedPageBreak/>
          <w:t xml:space="preserve">зроблені, наявним листуванням, </w:t>
        </w:r>
      </w:ins>
      <w:proofErr w:type="spellStart"/>
      <w:r w:rsidRPr="006102AB">
        <w:rPr>
          <w:rFonts w:asciiTheme="minorHAnsi" w:hAnsiTheme="minorHAnsi" w:cstheme="minorHAnsi"/>
          <w:sz w:val="24"/>
          <w:szCs w:val="24"/>
          <w:lang w:val="uk-UA"/>
          <w:rPrChange w:id="2709" w:author="Пользователь Windows" w:date="2022-01-09T18:15:00Z">
            <w:rPr>
              <w:lang w:val="uk-UA"/>
            </w:rPr>
          </w:rPrChange>
        </w:rPr>
        <w:t>скан</w:t>
      </w:r>
      <w:proofErr w:type="spellEnd"/>
      <w:r w:rsidRPr="006102AB">
        <w:rPr>
          <w:rFonts w:asciiTheme="minorHAnsi" w:hAnsiTheme="minorHAnsi" w:cstheme="minorHAnsi"/>
          <w:sz w:val="24"/>
          <w:szCs w:val="24"/>
          <w:lang w:val="uk-UA"/>
          <w:rPrChange w:id="2710" w:author="Пользователь Windows" w:date="2022-01-09T18:15:00Z">
            <w:rPr>
              <w:lang w:val="uk-UA"/>
            </w:rPr>
          </w:rPrChange>
        </w:rPr>
        <w:t>-копією договору та наявні додаткові угоди</w:t>
      </w:r>
      <w:ins w:id="2711" w:author="OLENA PASHKOVA (NEPTUNE.UA)" w:date="2022-06-20T04:11:00Z">
        <w:r w:rsidR="00524EE4">
          <w:rPr>
            <w:rFonts w:asciiTheme="minorHAnsi" w:hAnsiTheme="minorHAnsi" w:cstheme="minorHAnsi"/>
            <w:sz w:val="24"/>
            <w:szCs w:val="24"/>
            <w:lang w:val="uk-UA"/>
          </w:rPr>
          <w:t xml:space="preserve">, </w:t>
        </w:r>
        <w:proofErr w:type="spellStart"/>
        <w:r w:rsidR="00524EE4">
          <w:rPr>
            <w:rFonts w:asciiTheme="minorHAnsi" w:hAnsiTheme="minorHAnsi" w:cstheme="minorHAnsi"/>
            <w:sz w:val="24"/>
            <w:szCs w:val="24"/>
            <w:lang w:val="uk-UA"/>
          </w:rPr>
          <w:t>скан</w:t>
        </w:r>
        <w:proofErr w:type="spellEnd"/>
        <w:r w:rsidR="00524EE4">
          <w:rPr>
            <w:rFonts w:asciiTheme="minorHAnsi" w:hAnsiTheme="minorHAnsi" w:cstheme="minorHAnsi"/>
            <w:sz w:val="24"/>
            <w:szCs w:val="24"/>
            <w:lang w:val="uk-UA"/>
          </w:rPr>
          <w:t xml:space="preserve">-копії первинних документів, </w:t>
        </w:r>
      </w:ins>
      <w:r w:rsidRPr="006102AB">
        <w:rPr>
          <w:rFonts w:asciiTheme="minorHAnsi" w:hAnsiTheme="minorHAnsi" w:cstheme="minorHAnsi"/>
          <w:sz w:val="24"/>
          <w:szCs w:val="24"/>
          <w:lang w:val="uk-UA"/>
          <w:rPrChange w:id="2712" w:author="Пользователь Windows" w:date="2022-01-09T18:15:00Z">
            <w:rPr>
              <w:lang w:val="uk-UA"/>
            </w:rPr>
          </w:rPrChange>
        </w:rPr>
        <w:t xml:space="preserve"> </w:t>
      </w:r>
      <w:ins w:id="2713" w:author="OLENA PASHKOVA (NEPTUNE.UA)" w:date="2022-06-20T04:15:00Z">
        <w:r w:rsidR="00524EE4">
          <w:rPr>
            <w:rFonts w:asciiTheme="minorHAnsi" w:hAnsiTheme="minorHAnsi" w:cstheme="minorHAnsi"/>
            <w:sz w:val="24"/>
            <w:szCs w:val="24"/>
            <w:lang w:val="uk-UA"/>
          </w:rPr>
          <w:t xml:space="preserve">провідному юристу </w:t>
        </w:r>
      </w:ins>
      <w:del w:id="2714" w:author="OLENA PASHKOVA (NEPTUNE.UA)" w:date="2022-06-20T04:15:00Z">
        <w:r w:rsidRPr="006102AB" w:rsidDel="00524EE4">
          <w:rPr>
            <w:rFonts w:asciiTheme="minorHAnsi" w:hAnsiTheme="minorHAnsi" w:cstheme="minorHAnsi"/>
            <w:sz w:val="24"/>
            <w:szCs w:val="24"/>
            <w:lang w:val="uk-UA"/>
            <w:rPrChange w:id="2715" w:author="Пользователь Windows" w:date="2022-01-09T18:15:00Z">
              <w:rPr>
                <w:lang w:val="uk-UA"/>
              </w:rPr>
            </w:rPrChange>
          </w:rPr>
          <w:delText xml:space="preserve">в юридичну службу </w:delText>
        </w:r>
      </w:del>
      <w:r w:rsidRPr="006102AB">
        <w:rPr>
          <w:rFonts w:asciiTheme="minorHAnsi" w:hAnsiTheme="minorHAnsi" w:cstheme="minorHAnsi"/>
          <w:sz w:val="24"/>
          <w:szCs w:val="24"/>
          <w:lang w:val="uk-UA"/>
          <w:rPrChange w:id="2716" w:author="Пользователь Windows" w:date="2022-01-09T18:15:00Z">
            <w:rPr>
              <w:lang w:val="uk-UA"/>
            </w:rPr>
          </w:rPrChange>
        </w:rPr>
        <w:t>для підготовки претензії.</w:t>
      </w:r>
    </w:p>
    <w:p w14:paraId="0854CE72" w14:textId="77777777" w:rsidR="00524EE4" w:rsidRDefault="00524EE4" w:rsidP="00AF576C">
      <w:pPr>
        <w:pStyle w:val="Zkladntext1"/>
        <w:numPr>
          <w:ilvl w:val="0"/>
          <w:numId w:val="20"/>
        </w:numPr>
        <w:ind w:left="0" w:firstLine="426"/>
        <w:rPr>
          <w:ins w:id="2717" w:author="OLENA PASHKOVA (NEPTUNE.UA)" w:date="2022-06-20T04:22:00Z"/>
          <w:rFonts w:asciiTheme="minorHAnsi" w:hAnsiTheme="minorHAnsi" w:cstheme="minorHAnsi"/>
          <w:sz w:val="24"/>
          <w:szCs w:val="24"/>
          <w:lang w:val="uk-UA"/>
        </w:rPr>
      </w:pPr>
      <w:ins w:id="2718" w:author="OLENA PASHKOVA (NEPTUNE.UA)" w:date="2022-06-20T04:15:00Z">
        <w:r>
          <w:rPr>
            <w:rFonts w:asciiTheme="minorHAnsi" w:hAnsiTheme="minorHAnsi" w:cstheme="minorHAnsi"/>
            <w:sz w:val="24"/>
            <w:szCs w:val="24"/>
            <w:lang w:val="uk-UA"/>
          </w:rPr>
          <w:t xml:space="preserve">Провідний юрист </w:t>
        </w:r>
      </w:ins>
      <w:del w:id="2719" w:author="OLENA PASHKOVA (NEPTUNE.UA)" w:date="2022-06-20T04:15:00Z">
        <w:r w:rsidR="00AF576C" w:rsidRPr="006102AB" w:rsidDel="00524EE4">
          <w:rPr>
            <w:rFonts w:asciiTheme="minorHAnsi" w:hAnsiTheme="minorHAnsi" w:cstheme="minorHAnsi"/>
            <w:sz w:val="24"/>
            <w:szCs w:val="24"/>
            <w:lang w:val="uk-UA"/>
            <w:rPrChange w:id="2720" w:author="Пользователь Windows" w:date="2022-01-09T18:15:00Z">
              <w:rPr>
                <w:lang w:val="uk-UA"/>
              </w:rPr>
            </w:rPrChange>
          </w:rPr>
          <w:delText xml:space="preserve">Юридичний відділ </w:delText>
        </w:r>
      </w:del>
      <w:r w:rsidR="00AF576C" w:rsidRPr="006102AB">
        <w:rPr>
          <w:rFonts w:asciiTheme="minorHAnsi" w:hAnsiTheme="minorHAnsi" w:cstheme="minorHAnsi"/>
          <w:sz w:val="24"/>
          <w:szCs w:val="24"/>
          <w:lang w:val="uk-UA"/>
          <w:rPrChange w:id="2721" w:author="Пользователь Windows" w:date="2022-01-09T18:15:00Z">
            <w:rPr>
              <w:lang w:val="uk-UA"/>
            </w:rPr>
          </w:rPrChange>
        </w:rPr>
        <w:t xml:space="preserve">впродовж </w:t>
      </w:r>
      <w:ins w:id="2722" w:author="OLENA PASHKOVA (NEPTUNE.UA)" w:date="2022-06-20T04:13:00Z">
        <w:r>
          <w:rPr>
            <w:rFonts w:asciiTheme="minorHAnsi" w:hAnsiTheme="minorHAnsi" w:cstheme="minorHAnsi"/>
            <w:sz w:val="24"/>
            <w:szCs w:val="24"/>
            <w:lang w:val="uk-UA"/>
          </w:rPr>
          <w:t>5 (</w:t>
        </w:r>
        <w:proofErr w:type="spellStart"/>
        <w:r>
          <w:rPr>
            <w:rFonts w:asciiTheme="minorHAnsi" w:hAnsiTheme="minorHAnsi" w:cstheme="minorHAnsi"/>
            <w:sz w:val="24"/>
            <w:szCs w:val="24"/>
            <w:lang w:val="uk-UA"/>
          </w:rPr>
          <w:t>пят</w:t>
        </w:r>
      </w:ins>
      <w:ins w:id="2723" w:author="OLENA PASHKOVA (NEPTUNE.UA)" w:date="2022-06-20T04:14:00Z">
        <w:r>
          <w:rPr>
            <w:rFonts w:asciiTheme="minorHAnsi" w:hAnsiTheme="minorHAnsi" w:cstheme="minorHAnsi"/>
            <w:sz w:val="24"/>
            <w:szCs w:val="24"/>
            <w:lang w:val="uk-UA"/>
          </w:rPr>
          <w:t>и</w:t>
        </w:r>
        <w:proofErr w:type="spellEnd"/>
        <w:r>
          <w:rPr>
            <w:rFonts w:asciiTheme="minorHAnsi" w:hAnsiTheme="minorHAnsi" w:cstheme="minorHAnsi"/>
            <w:sz w:val="24"/>
            <w:szCs w:val="24"/>
            <w:lang w:val="uk-UA"/>
          </w:rPr>
          <w:t xml:space="preserve">) робочих днів з моменту отримання всіх </w:t>
        </w:r>
      </w:ins>
      <w:ins w:id="2724" w:author="OLENA PASHKOVA (NEPTUNE.UA)" w:date="2022-06-20T04:15:00Z">
        <w:r>
          <w:rPr>
            <w:rFonts w:asciiTheme="minorHAnsi" w:hAnsiTheme="minorHAnsi" w:cstheme="minorHAnsi"/>
            <w:sz w:val="24"/>
            <w:szCs w:val="24"/>
            <w:lang w:val="uk-UA"/>
          </w:rPr>
          <w:t xml:space="preserve">запитуваних </w:t>
        </w:r>
      </w:ins>
      <w:ins w:id="2725" w:author="OLENA PASHKOVA (NEPTUNE.UA)" w:date="2022-06-20T04:14:00Z">
        <w:r>
          <w:rPr>
            <w:rFonts w:asciiTheme="minorHAnsi" w:hAnsiTheme="minorHAnsi" w:cstheme="minorHAnsi"/>
            <w:sz w:val="24"/>
            <w:szCs w:val="24"/>
            <w:lang w:val="uk-UA"/>
          </w:rPr>
          <w:t>документів готує проект претензії.  У разі необхідност</w:t>
        </w:r>
      </w:ins>
      <w:ins w:id="2726" w:author="OLENA PASHKOVA (NEPTUNE.UA)" w:date="2022-06-20T04:15:00Z">
        <w:r>
          <w:rPr>
            <w:rFonts w:asciiTheme="minorHAnsi" w:hAnsiTheme="minorHAnsi" w:cstheme="minorHAnsi"/>
            <w:sz w:val="24"/>
            <w:szCs w:val="24"/>
            <w:lang w:val="uk-UA"/>
          </w:rPr>
          <w:t xml:space="preserve">і </w:t>
        </w:r>
      </w:ins>
      <w:ins w:id="2727" w:author="OLENA PASHKOVA (NEPTUNE.UA)" w:date="2022-06-20T04:14:00Z">
        <w:r>
          <w:rPr>
            <w:rFonts w:asciiTheme="minorHAnsi" w:hAnsiTheme="minorHAnsi" w:cstheme="minorHAnsi"/>
            <w:sz w:val="24"/>
            <w:szCs w:val="24"/>
            <w:lang w:val="uk-UA"/>
          </w:rPr>
          <w:t xml:space="preserve"> </w:t>
        </w:r>
      </w:ins>
      <w:ins w:id="2728" w:author="OLENA PASHKOVA (NEPTUNE.UA)" w:date="2022-06-20T04:17:00Z">
        <w:r>
          <w:rPr>
            <w:rFonts w:asciiTheme="minorHAnsi" w:hAnsiTheme="minorHAnsi" w:cstheme="minorHAnsi"/>
            <w:sz w:val="24"/>
            <w:szCs w:val="24"/>
            <w:lang w:val="uk-UA"/>
          </w:rPr>
          <w:t xml:space="preserve">розрахунку суми претензії провідний юрист складає запит головному бухгалтеру який протягом </w:t>
        </w:r>
      </w:ins>
      <w:ins w:id="2729" w:author="OLENA PASHKOVA (NEPTUNE.UA)" w:date="2022-06-20T04:18:00Z">
        <w:r>
          <w:rPr>
            <w:rFonts w:asciiTheme="minorHAnsi" w:hAnsiTheme="minorHAnsi" w:cstheme="minorHAnsi"/>
            <w:sz w:val="24"/>
            <w:szCs w:val="24"/>
            <w:lang w:val="uk-UA"/>
          </w:rPr>
          <w:t xml:space="preserve">2 (двох)  робочих днів </w:t>
        </w:r>
        <w:proofErr w:type="spellStart"/>
        <w:r>
          <w:rPr>
            <w:rFonts w:asciiTheme="minorHAnsi" w:hAnsiTheme="minorHAnsi" w:cstheme="minorHAnsi"/>
            <w:sz w:val="24"/>
            <w:szCs w:val="24"/>
            <w:lang w:val="uk-UA"/>
          </w:rPr>
          <w:t>зобовязаний</w:t>
        </w:r>
        <w:proofErr w:type="spellEnd"/>
        <w:r>
          <w:rPr>
            <w:rFonts w:asciiTheme="minorHAnsi" w:hAnsiTheme="minorHAnsi" w:cstheme="minorHAnsi"/>
            <w:sz w:val="24"/>
            <w:szCs w:val="24"/>
            <w:lang w:val="uk-UA"/>
          </w:rPr>
          <w:t xml:space="preserve"> надати такий</w:t>
        </w:r>
      </w:ins>
      <w:ins w:id="2730" w:author="OLENA PASHKOVA (NEPTUNE.UA)" w:date="2022-06-20T04:19:00Z">
        <w:r>
          <w:rPr>
            <w:rFonts w:asciiTheme="minorHAnsi" w:hAnsiTheme="minorHAnsi" w:cstheme="minorHAnsi"/>
            <w:sz w:val="24"/>
            <w:szCs w:val="24"/>
            <w:lang w:val="uk-UA"/>
          </w:rPr>
          <w:t xml:space="preserve"> розрахунок </w:t>
        </w:r>
        <w:proofErr w:type="spellStart"/>
        <w:r>
          <w:rPr>
            <w:rFonts w:asciiTheme="minorHAnsi" w:hAnsiTheme="minorHAnsi" w:cstheme="minorHAnsi"/>
            <w:sz w:val="24"/>
            <w:szCs w:val="24"/>
            <w:lang w:val="uk-UA"/>
          </w:rPr>
          <w:t>оремим</w:t>
        </w:r>
        <w:proofErr w:type="spellEnd"/>
        <w:r>
          <w:rPr>
            <w:rFonts w:asciiTheme="minorHAnsi" w:hAnsiTheme="minorHAnsi" w:cstheme="minorHAnsi"/>
            <w:sz w:val="24"/>
            <w:szCs w:val="24"/>
            <w:lang w:val="uk-UA"/>
          </w:rPr>
          <w:t xml:space="preserve"> додатко</w:t>
        </w:r>
      </w:ins>
      <w:ins w:id="2731" w:author="OLENA PASHKOVA (NEPTUNE.UA)" w:date="2022-06-20T04:20:00Z">
        <w:r>
          <w:rPr>
            <w:rFonts w:asciiTheme="minorHAnsi" w:hAnsiTheme="minorHAnsi" w:cstheme="minorHAnsi"/>
            <w:sz w:val="24"/>
            <w:szCs w:val="24"/>
            <w:lang w:val="uk-UA"/>
          </w:rPr>
          <w:t xml:space="preserve">м за своїм підписом та підписом керівника Компанії. </w:t>
        </w:r>
      </w:ins>
      <w:ins w:id="2732" w:author="OLENA PASHKOVA (NEPTUNE.UA)" w:date="2022-06-20T04:18:00Z">
        <w:r>
          <w:rPr>
            <w:rFonts w:asciiTheme="minorHAnsi" w:hAnsiTheme="minorHAnsi" w:cstheme="minorHAnsi"/>
            <w:sz w:val="24"/>
            <w:szCs w:val="24"/>
            <w:lang w:val="uk-UA"/>
          </w:rPr>
          <w:t xml:space="preserve"> </w:t>
        </w:r>
      </w:ins>
      <w:ins w:id="2733" w:author="OLENA PASHKOVA (NEPTUNE.UA)" w:date="2022-06-20T04:20:00Z">
        <w:r>
          <w:rPr>
            <w:rFonts w:asciiTheme="minorHAnsi" w:hAnsiTheme="minorHAnsi" w:cstheme="minorHAnsi"/>
            <w:sz w:val="24"/>
            <w:szCs w:val="24"/>
            <w:lang w:val="uk-UA"/>
          </w:rPr>
          <w:t xml:space="preserve">У разі необхідності додаткових </w:t>
        </w:r>
        <w:proofErr w:type="spellStart"/>
        <w:r>
          <w:rPr>
            <w:rFonts w:asciiTheme="minorHAnsi" w:hAnsiTheme="minorHAnsi" w:cstheme="minorHAnsi"/>
            <w:sz w:val="24"/>
            <w:szCs w:val="24"/>
            <w:lang w:val="uk-UA"/>
          </w:rPr>
          <w:t>докуметів</w:t>
        </w:r>
        <w:proofErr w:type="spellEnd"/>
        <w:r>
          <w:rPr>
            <w:rFonts w:asciiTheme="minorHAnsi" w:hAnsiTheme="minorHAnsi" w:cstheme="minorHAnsi"/>
            <w:sz w:val="24"/>
            <w:szCs w:val="24"/>
            <w:lang w:val="uk-UA"/>
          </w:rPr>
          <w:t xml:space="preserve"> /</w:t>
        </w:r>
      </w:ins>
      <w:ins w:id="2734" w:author="OLENA PASHKOVA (NEPTUNE.UA)" w:date="2022-06-20T04:21:00Z">
        <w:r>
          <w:rPr>
            <w:rFonts w:asciiTheme="minorHAnsi" w:hAnsiTheme="minorHAnsi" w:cstheme="minorHAnsi"/>
            <w:sz w:val="24"/>
            <w:szCs w:val="24"/>
            <w:lang w:val="uk-UA"/>
          </w:rPr>
          <w:t xml:space="preserve">інформації провідний юрист має право </w:t>
        </w:r>
        <w:proofErr w:type="spellStart"/>
        <w:r>
          <w:rPr>
            <w:rFonts w:asciiTheme="minorHAnsi" w:hAnsiTheme="minorHAnsi" w:cstheme="minorHAnsi"/>
            <w:sz w:val="24"/>
            <w:szCs w:val="24"/>
            <w:lang w:val="uk-UA"/>
          </w:rPr>
          <w:t>зврнутись</w:t>
        </w:r>
        <w:proofErr w:type="spellEnd"/>
        <w:r>
          <w:rPr>
            <w:rFonts w:asciiTheme="minorHAnsi" w:hAnsiTheme="minorHAnsi" w:cstheme="minorHAnsi"/>
            <w:sz w:val="24"/>
            <w:szCs w:val="24"/>
            <w:lang w:val="uk-UA"/>
          </w:rPr>
          <w:t xml:space="preserve"> до відповідного підрозділу , який також протягом двох робочих днів повинен надати всю запитувану інформацію /документи</w:t>
        </w:r>
      </w:ins>
      <w:ins w:id="2735" w:author="OLENA PASHKOVA (NEPTUNE.UA)" w:date="2022-06-20T04:22:00Z">
        <w:r>
          <w:rPr>
            <w:rFonts w:asciiTheme="minorHAnsi" w:hAnsiTheme="minorHAnsi" w:cstheme="minorHAnsi"/>
            <w:sz w:val="24"/>
            <w:szCs w:val="24"/>
            <w:lang w:val="uk-UA"/>
          </w:rPr>
          <w:t xml:space="preserve">. </w:t>
        </w:r>
      </w:ins>
    </w:p>
    <w:p w14:paraId="6A488133" w14:textId="1B940939" w:rsidR="00AF576C" w:rsidRPr="006102AB" w:rsidRDefault="00524EE4" w:rsidP="00AF576C">
      <w:pPr>
        <w:pStyle w:val="Zkladntext1"/>
        <w:numPr>
          <w:ilvl w:val="0"/>
          <w:numId w:val="20"/>
        </w:numPr>
        <w:ind w:left="0" w:firstLine="426"/>
        <w:rPr>
          <w:rFonts w:asciiTheme="minorHAnsi" w:hAnsiTheme="minorHAnsi" w:cstheme="minorHAnsi"/>
          <w:sz w:val="24"/>
          <w:szCs w:val="24"/>
          <w:lang w:val="uk-UA"/>
          <w:rPrChange w:id="2736" w:author="Пользователь Windows" w:date="2022-01-09T18:15:00Z">
            <w:rPr>
              <w:lang w:val="uk-UA"/>
            </w:rPr>
          </w:rPrChange>
        </w:rPr>
      </w:pPr>
      <w:ins w:id="2737" w:author="OLENA PASHKOVA (NEPTUNE.UA)" w:date="2022-06-20T04:22:00Z">
        <w:r>
          <w:rPr>
            <w:rFonts w:asciiTheme="minorHAnsi" w:hAnsiTheme="minorHAnsi" w:cstheme="minorHAnsi"/>
            <w:sz w:val="24"/>
            <w:szCs w:val="24"/>
            <w:lang w:val="uk-UA"/>
          </w:rPr>
          <w:t xml:space="preserve">Підготовлений проект претензії провідний юрист реєструє у відповідному журналі претензій та </w:t>
        </w:r>
      </w:ins>
      <w:ins w:id="2738" w:author="OLENA PASHKOVA (NEPTUNE.UA)" w:date="2022-06-20T04:23:00Z">
        <w:r>
          <w:rPr>
            <w:rFonts w:asciiTheme="minorHAnsi" w:hAnsiTheme="minorHAnsi" w:cstheme="minorHAnsi"/>
            <w:sz w:val="24"/>
            <w:szCs w:val="24"/>
            <w:lang w:val="uk-UA"/>
          </w:rPr>
          <w:t xml:space="preserve">передає секретарю для підпису та відправки із надання м інструкції секретарю про порядок відправки . </w:t>
        </w:r>
      </w:ins>
      <w:del w:id="2739" w:author="OLENA PASHKOVA (NEPTUNE.UA)" w:date="2022-06-20T04:21:00Z">
        <w:r w:rsidR="00AF576C" w:rsidRPr="006102AB" w:rsidDel="00524EE4">
          <w:rPr>
            <w:rFonts w:asciiTheme="minorHAnsi" w:hAnsiTheme="minorHAnsi" w:cstheme="minorHAnsi"/>
            <w:sz w:val="24"/>
            <w:szCs w:val="24"/>
            <w:lang w:val="uk-UA"/>
            <w:rPrChange w:id="2740" w:author="Пользователь Windows" w:date="2022-01-09T18:15:00Z">
              <w:rPr>
                <w:lang w:val="uk-UA"/>
              </w:rPr>
            </w:rPrChange>
          </w:rPr>
          <w:delText>терміну подачі претензій, зазначеному в основному договорі, або у випадку його відсутності</w:delText>
        </w:r>
      </w:del>
      <w:ins w:id="2741" w:author="Пользователь Windows" w:date="2022-01-09T19:40:00Z">
        <w:del w:id="2742" w:author="OLENA PASHKOVA (NEPTUNE.UA)" w:date="2022-06-20T04:21:00Z">
          <w:r w:rsidR="005B01BC" w:rsidDel="00524EE4">
            <w:rPr>
              <w:rFonts w:asciiTheme="minorHAnsi" w:hAnsiTheme="minorHAnsi" w:cstheme="minorHAnsi"/>
              <w:sz w:val="24"/>
              <w:szCs w:val="24"/>
              <w:lang w:val="uk-UA"/>
            </w:rPr>
            <w:delText xml:space="preserve"> зобов’язаний</w:delText>
          </w:r>
        </w:del>
      </w:ins>
      <w:del w:id="2743" w:author="OLENA PASHKOVA (NEPTUNE.UA)" w:date="2022-06-20T04:21:00Z">
        <w:r w:rsidR="00AF576C" w:rsidRPr="006102AB" w:rsidDel="00524EE4">
          <w:rPr>
            <w:rFonts w:asciiTheme="minorHAnsi" w:hAnsiTheme="minorHAnsi" w:cstheme="minorHAnsi"/>
            <w:sz w:val="24"/>
            <w:szCs w:val="24"/>
            <w:lang w:val="uk-UA"/>
            <w:rPrChange w:id="2744" w:author="Пользователь Windows" w:date="2022-01-09T18:15:00Z">
              <w:rPr>
                <w:lang w:val="uk-UA"/>
              </w:rPr>
            </w:rPrChange>
          </w:rPr>
          <w:delText>, в термін не більше двох робочих днів, зобов’язаний</w:delText>
        </w:r>
      </w:del>
      <w:del w:id="2745" w:author="OLENA PASHKOVA (NEPTUNE.UA)" w:date="2022-06-20T04:24:00Z">
        <w:r w:rsidR="00AF576C" w:rsidRPr="006102AB" w:rsidDel="00524EE4">
          <w:rPr>
            <w:rFonts w:asciiTheme="minorHAnsi" w:hAnsiTheme="minorHAnsi" w:cstheme="minorHAnsi"/>
            <w:sz w:val="24"/>
            <w:szCs w:val="24"/>
            <w:lang w:val="uk-UA"/>
            <w:rPrChange w:id="2746" w:author="Пользователь Windows" w:date="2022-01-09T18:15:00Z">
              <w:rPr>
                <w:lang w:val="uk-UA"/>
              </w:rPr>
            </w:rPrChange>
          </w:rPr>
          <w:delText xml:space="preserve"> підготувати претензію, зареєстровану та підписану керівником, та передати </w:delText>
        </w:r>
      </w:del>
      <w:ins w:id="2747" w:author="OLENA PASHKOVA (NEPTUNE.UA)" w:date="2022-06-20T04:24:00Z">
        <w:r>
          <w:rPr>
            <w:rFonts w:asciiTheme="minorHAnsi" w:hAnsiTheme="minorHAnsi" w:cstheme="minorHAnsi"/>
            <w:sz w:val="24"/>
            <w:szCs w:val="24"/>
            <w:lang w:val="uk-UA"/>
          </w:rPr>
          <w:t xml:space="preserve">Ініціатор договору </w:t>
        </w:r>
      </w:ins>
      <w:del w:id="2748" w:author="OLENA PASHKOVA (NEPTUNE.UA)" w:date="2022-06-20T04:25:00Z">
        <w:r w:rsidR="00AF576C" w:rsidRPr="006102AB" w:rsidDel="00524EE4">
          <w:rPr>
            <w:rFonts w:asciiTheme="minorHAnsi" w:hAnsiTheme="minorHAnsi" w:cstheme="minorHAnsi"/>
            <w:sz w:val="24"/>
            <w:szCs w:val="24"/>
            <w:lang w:val="uk-UA"/>
            <w:rPrChange w:id="2749" w:author="Пользователь Windows" w:date="2022-01-09T18:15:00Z">
              <w:rPr>
                <w:lang w:val="uk-UA"/>
              </w:rPr>
            </w:rPrChange>
          </w:rPr>
          <w:delText xml:space="preserve">відповідальному співробітнику служби управління ланцюгом поставок </w:delText>
        </w:r>
      </w:del>
      <w:r w:rsidR="00AF576C" w:rsidRPr="006102AB">
        <w:rPr>
          <w:rFonts w:asciiTheme="minorHAnsi" w:hAnsiTheme="minorHAnsi" w:cstheme="minorHAnsi"/>
          <w:sz w:val="24"/>
          <w:szCs w:val="24"/>
          <w:lang w:val="uk-UA"/>
          <w:rPrChange w:id="2750" w:author="Пользователь Windows" w:date="2022-01-09T18:15:00Z">
            <w:rPr>
              <w:lang w:val="uk-UA"/>
            </w:rPr>
          </w:rPrChange>
        </w:rPr>
        <w:t>(ініціатору заявки у випадку самостійної закупівлі)</w:t>
      </w:r>
      <w:ins w:id="2751" w:author="OLENA PASHKOVA (NEPTUNE.UA)" w:date="2022-06-20T04:25:00Z">
        <w:r>
          <w:rPr>
            <w:rFonts w:asciiTheme="minorHAnsi" w:hAnsiTheme="minorHAnsi" w:cstheme="minorHAnsi"/>
            <w:sz w:val="24"/>
            <w:szCs w:val="24"/>
            <w:lang w:val="uk-UA"/>
          </w:rPr>
          <w:t xml:space="preserve"> контролю</w:t>
        </w:r>
      </w:ins>
      <w:ins w:id="2752" w:author="OLENA PASHKOVA (NEPTUNE.UA)" w:date="2022-06-20T04:26:00Z">
        <w:r>
          <w:rPr>
            <w:rFonts w:asciiTheme="minorHAnsi" w:hAnsiTheme="minorHAnsi" w:cstheme="minorHAnsi"/>
            <w:sz w:val="24"/>
            <w:szCs w:val="24"/>
            <w:lang w:val="uk-UA"/>
          </w:rPr>
          <w:t xml:space="preserve">є  отримання контрагентом претензії, веде подальшу </w:t>
        </w:r>
      </w:ins>
      <w:ins w:id="2753" w:author="OLENA PASHKOVA (NEPTUNE.UA)" w:date="2022-06-20T04:27:00Z">
        <w:r>
          <w:rPr>
            <w:rFonts w:asciiTheme="minorHAnsi" w:hAnsiTheme="minorHAnsi" w:cstheme="minorHAnsi"/>
            <w:sz w:val="24"/>
            <w:szCs w:val="24"/>
            <w:lang w:val="uk-UA"/>
          </w:rPr>
          <w:t xml:space="preserve">комунікацію із контрагентом з приводу  </w:t>
        </w:r>
        <w:proofErr w:type="spellStart"/>
        <w:r>
          <w:rPr>
            <w:rFonts w:asciiTheme="minorHAnsi" w:hAnsiTheme="minorHAnsi" w:cstheme="minorHAnsi"/>
            <w:sz w:val="24"/>
            <w:szCs w:val="24"/>
            <w:lang w:val="uk-UA"/>
          </w:rPr>
          <w:t>задовільнення</w:t>
        </w:r>
        <w:proofErr w:type="spellEnd"/>
        <w:r>
          <w:rPr>
            <w:rFonts w:asciiTheme="minorHAnsi" w:hAnsiTheme="minorHAnsi" w:cstheme="minorHAnsi"/>
            <w:sz w:val="24"/>
            <w:szCs w:val="24"/>
            <w:lang w:val="uk-UA"/>
          </w:rPr>
          <w:t xml:space="preserve"> претензії за підтримкою провідного юриста</w:t>
        </w:r>
      </w:ins>
      <w:ins w:id="2754" w:author="OLENA PASHKOVA (NEPTUNE.UA)" w:date="2022-06-20T04:25:00Z">
        <w:r>
          <w:rPr>
            <w:rFonts w:asciiTheme="minorHAnsi" w:hAnsiTheme="minorHAnsi" w:cstheme="minorHAnsi"/>
            <w:sz w:val="24"/>
            <w:szCs w:val="24"/>
            <w:lang w:val="uk-UA"/>
          </w:rPr>
          <w:t xml:space="preserve"> </w:t>
        </w:r>
      </w:ins>
      <w:r w:rsidR="00AF576C" w:rsidRPr="006102AB">
        <w:rPr>
          <w:rFonts w:asciiTheme="minorHAnsi" w:hAnsiTheme="minorHAnsi" w:cstheme="minorHAnsi"/>
          <w:sz w:val="24"/>
          <w:szCs w:val="24"/>
          <w:lang w:val="uk-UA"/>
          <w:rPrChange w:id="2755" w:author="Пользователь Windows" w:date="2022-01-09T18:15:00Z">
            <w:rPr>
              <w:lang w:val="uk-UA"/>
            </w:rPr>
          </w:rPrChange>
        </w:rPr>
        <w:t>.</w:t>
      </w:r>
    </w:p>
    <w:p w14:paraId="7A9164CE" w14:textId="257C313B" w:rsidR="00AF576C" w:rsidRPr="006102AB" w:rsidDel="00524EE4" w:rsidRDefault="00524EE4" w:rsidP="00586976">
      <w:pPr>
        <w:pStyle w:val="Zkladntext1"/>
        <w:numPr>
          <w:ilvl w:val="0"/>
          <w:numId w:val="20"/>
        </w:numPr>
        <w:ind w:left="0" w:firstLine="426"/>
        <w:rPr>
          <w:del w:id="2756" w:author="OLENA PASHKOVA (NEPTUNE.UA)" w:date="2022-06-20T04:29:00Z"/>
          <w:rFonts w:asciiTheme="minorHAnsi" w:hAnsiTheme="minorHAnsi" w:cstheme="minorHAnsi"/>
          <w:sz w:val="24"/>
          <w:szCs w:val="24"/>
          <w:lang w:val="uk-UA"/>
          <w:rPrChange w:id="2757" w:author="Пользователь Windows" w:date="2022-01-09T18:15:00Z">
            <w:rPr>
              <w:del w:id="2758" w:author="OLENA PASHKOVA (NEPTUNE.UA)" w:date="2022-06-20T04:29:00Z"/>
              <w:lang w:val="uk-UA"/>
            </w:rPr>
          </w:rPrChange>
        </w:rPr>
      </w:pPr>
      <w:ins w:id="2759" w:author="OLENA PASHKOVA (NEPTUNE.UA)" w:date="2022-06-20T04:28:00Z">
        <w:r w:rsidRPr="00524EE4">
          <w:rPr>
            <w:rFonts w:asciiTheme="minorHAnsi" w:hAnsiTheme="minorHAnsi" w:cstheme="minorHAnsi"/>
            <w:sz w:val="24"/>
            <w:szCs w:val="24"/>
            <w:lang w:val="uk-UA"/>
          </w:rPr>
          <w:t xml:space="preserve">Провідний юрист </w:t>
        </w:r>
      </w:ins>
      <w:del w:id="2760" w:author="OLENA PASHKOVA (NEPTUNE.UA)" w:date="2022-06-20T04:28:00Z">
        <w:r w:rsidR="00AF576C" w:rsidRPr="00524EE4" w:rsidDel="00524EE4">
          <w:rPr>
            <w:rFonts w:asciiTheme="minorHAnsi" w:hAnsiTheme="minorHAnsi" w:cstheme="minorHAnsi"/>
            <w:sz w:val="24"/>
            <w:szCs w:val="24"/>
            <w:lang w:val="uk-UA"/>
            <w:rPrChange w:id="2761" w:author="OLENA PASHKOVA (NEPTUNE.UA)" w:date="2022-06-20T04:29:00Z">
              <w:rPr>
                <w:lang w:val="uk-UA"/>
              </w:rPr>
            </w:rPrChange>
          </w:rPr>
          <w:delText xml:space="preserve">Юридична служба </w:delText>
        </w:r>
      </w:del>
      <w:r w:rsidR="00AF576C" w:rsidRPr="00524EE4">
        <w:rPr>
          <w:rFonts w:asciiTheme="minorHAnsi" w:hAnsiTheme="minorHAnsi" w:cstheme="minorHAnsi"/>
          <w:sz w:val="24"/>
          <w:szCs w:val="24"/>
          <w:lang w:val="uk-UA"/>
          <w:rPrChange w:id="2762" w:author="OLENA PASHKOVA (NEPTUNE.UA)" w:date="2022-06-20T04:29:00Z">
            <w:rPr>
              <w:lang w:val="uk-UA"/>
            </w:rPr>
          </w:rPrChange>
        </w:rPr>
        <w:t xml:space="preserve">за </w:t>
      </w:r>
      <w:proofErr w:type="spellStart"/>
      <w:r w:rsidR="00AF576C" w:rsidRPr="00524EE4">
        <w:rPr>
          <w:rFonts w:asciiTheme="minorHAnsi" w:hAnsiTheme="minorHAnsi" w:cstheme="minorHAnsi"/>
          <w:sz w:val="24"/>
          <w:szCs w:val="24"/>
          <w:lang w:val="uk-UA"/>
          <w:rPrChange w:id="2763" w:author="OLENA PASHKOVA (NEPTUNE.UA)" w:date="2022-06-20T04:29:00Z">
            <w:rPr>
              <w:lang w:val="uk-UA"/>
            </w:rPr>
          </w:rPrChange>
        </w:rPr>
        <w:t>підтрим</w:t>
      </w:r>
      <w:del w:id="2764" w:author="OLENA PASHKOVA (NEPTUNE.UA)" w:date="2022-06-20T04:28:00Z">
        <w:r w:rsidR="00AF576C" w:rsidRPr="00524EE4" w:rsidDel="00524EE4">
          <w:rPr>
            <w:rFonts w:asciiTheme="minorHAnsi" w:hAnsiTheme="minorHAnsi" w:cstheme="minorHAnsi"/>
            <w:sz w:val="24"/>
            <w:szCs w:val="24"/>
            <w:lang w:val="uk-UA"/>
            <w:rPrChange w:id="2765" w:author="OLENA PASHKOVA (NEPTUNE.UA)" w:date="2022-06-20T04:29:00Z">
              <w:rPr>
                <w:lang w:val="uk-UA"/>
              </w:rPr>
            </w:rPrChange>
          </w:rPr>
          <w:delText>к</w:delText>
        </w:r>
      </w:del>
      <w:r w:rsidR="00AF576C" w:rsidRPr="00524EE4">
        <w:rPr>
          <w:rFonts w:asciiTheme="minorHAnsi" w:hAnsiTheme="minorHAnsi" w:cstheme="minorHAnsi"/>
          <w:sz w:val="24"/>
          <w:szCs w:val="24"/>
          <w:lang w:val="uk-UA"/>
          <w:rPrChange w:id="2766" w:author="OLENA PASHKOVA (NEPTUNE.UA)" w:date="2022-06-20T04:29:00Z">
            <w:rPr>
              <w:lang w:val="uk-UA"/>
            </w:rPr>
          </w:rPrChange>
        </w:rPr>
        <w:t>и</w:t>
      </w:r>
      <w:proofErr w:type="spellEnd"/>
      <w:r w:rsidR="00AF576C" w:rsidRPr="00524EE4">
        <w:rPr>
          <w:rFonts w:asciiTheme="minorHAnsi" w:hAnsiTheme="minorHAnsi" w:cstheme="minorHAnsi"/>
          <w:sz w:val="24"/>
          <w:szCs w:val="24"/>
          <w:lang w:val="uk-UA"/>
          <w:rPrChange w:id="2767" w:author="OLENA PASHKOVA (NEPTUNE.UA)" w:date="2022-06-20T04:29:00Z">
            <w:rPr>
              <w:lang w:val="uk-UA"/>
            </w:rPr>
          </w:rPrChange>
        </w:rPr>
        <w:t xml:space="preserve"> </w:t>
      </w:r>
      <w:ins w:id="2768" w:author="OLENA PASHKOVA (NEPTUNE.UA)" w:date="2022-06-20T04:28:00Z">
        <w:r w:rsidRPr="00524EE4">
          <w:rPr>
            <w:rFonts w:asciiTheme="minorHAnsi" w:hAnsiTheme="minorHAnsi" w:cstheme="minorHAnsi"/>
            <w:sz w:val="24"/>
            <w:szCs w:val="24"/>
            <w:lang w:val="uk-UA"/>
          </w:rPr>
          <w:t xml:space="preserve">ініціатору </w:t>
        </w:r>
      </w:ins>
      <w:del w:id="2769" w:author="OLENA PASHKOVA (NEPTUNE.UA)" w:date="2022-06-20T04:28:00Z">
        <w:r w:rsidR="00AF576C" w:rsidRPr="00524EE4" w:rsidDel="00524EE4">
          <w:rPr>
            <w:rFonts w:asciiTheme="minorHAnsi" w:hAnsiTheme="minorHAnsi" w:cstheme="minorHAnsi"/>
            <w:sz w:val="24"/>
            <w:szCs w:val="24"/>
            <w:lang w:val="uk-UA"/>
            <w:rPrChange w:id="2770" w:author="OLENA PASHKOVA (NEPTUNE.UA)" w:date="2022-06-20T04:29:00Z">
              <w:rPr>
                <w:lang w:val="uk-UA"/>
              </w:rPr>
            </w:rPrChange>
          </w:rPr>
          <w:delText xml:space="preserve">координатора </w:delText>
        </w:r>
      </w:del>
      <w:r w:rsidR="00AF576C" w:rsidRPr="00524EE4">
        <w:rPr>
          <w:rFonts w:asciiTheme="minorHAnsi" w:hAnsiTheme="minorHAnsi" w:cstheme="minorHAnsi"/>
          <w:sz w:val="24"/>
          <w:szCs w:val="24"/>
          <w:lang w:val="uk-UA"/>
          <w:rPrChange w:id="2771" w:author="OLENA PASHKOVA (NEPTUNE.UA)" w:date="2022-06-20T04:29:00Z">
            <w:rPr>
              <w:lang w:val="uk-UA"/>
            </w:rPr>
          </w:rPrChange>
        </w:rPr>
        <w:t xml:space="preserve">договору </w:t>
      </w:r>
      <w:ins w:id="2772" w:author="OLENA PASHKOVA (NEPTUNE.UA)" w:date="2022-06-20T04:28:00Z">
        <w:r w:rsidRPr="00524EE4">
          <w:rPr>
            <w:rFonts w:asciiTheme="minorHAnsi" w:hAnsiTheme="minorHAnsi" w:cstheme="minorHAnsi"/>
            <w:sz w:val="24"/>
            <w:szCs w:val="24"/>
            <w:lang w:val="uk-UA"/>
          </w:rPr>
          <w:t xml:space="preserve">контролює хід </w:t>
        </w:r>
      </w:ins>
      <w:r w:rsidR="00AF576C" w:rsidRPr="00524EE4">
        <w:rPr>
          <w:rFonts w:asciiTheme="minorHAnsi" w:hAnsiTheme="minorHAnsi" w:cstheme="minorHAnsi"/>
          <w:sz w:val="24"/>
          <w:szCs w:val="24"/>
          <w:lang w:val="uk-UA"/>
          <w:rPrChange w:id="2773" w:author="OLENA PASHKOVA (NEPTUNE.UA)" w:date="2022-06-20T04:29:00Z">
            <w:rPr>
              <w:lang w:val="uk-UA"/>
            </w:rPr>
          </w:rPrChange>
        </w:rPr>
        <w:t>веде</w:t>
      </w:r>
      <w:ins w:id="2774" w:author="OLENA PASHKOVA (NEPTUNE.UA)" w:date="2022-06-20T04:28:00Z">
        <w:r w:rsidRPr="00524EE4">
          <w:rPr>
            <w:rFonts w:asciiTheme="minorHAnsi" w:hAnsiTheme="minorHAnsi" w:cstheme="minorHAnsi"/>
            <w:sz w:val="24"/>
            <w:szCs w:val="24"/>
            <w:lang w:val="uk-UA"/>
          </w:rPr>
          <w:t xml:space="preserve">ння </w:t>
        </w:r>
      </w:ins>
      <w:r w:rsidR="00AF576C" w:rsidRPr="00524EE4">
        <w:rPr>
          <w:rFonts w:asciiTheme="minorHAnsi" w:hAnsiTheme="minorHAnsi" w:cstheme="minorHAnsi"/>
          <w:sz w:val="24"/>
          <w:szCs w:val="24"/>
          <w:lang w:val="uk-UA"/>
          <w:rPrChange w:id="2775" w:author="OLENA PASHKOVA (NEPTUNE.UA)" w:date="2022-06-20T04:29:00Z">
            <w:rPr>
              <w:lang w:val="uk-UA"/>
            </w:rPr>
          </w:rPrChange>
        </w:rPr>
        <w:t xml:space="preserve"> претензійн</w:t>
      </w:r>
      <w:ins w:id="2776" w:author="OLENA PASHKOVA (NEPTUNE.UA)" w:date="2022-06-20T04:29:00Z">
        <w:r w:rsidRPr="00524EE4">
          <w:rPr>
            <w:rFonts w:asciiTheme="minorHAnsi" w:hAnsiTheme="minorHAnsi" w:cstheme="minorHAnsi"/>
            <w:sz w:val="24"/>
            <w:szCs w:val="24"/>
            <w:lang w:val="uk-UA"/>
          </w:rPr>
          <w:t>ої роботи, веде облік претензій</w:t>
        </w:r>
        <w:r w:rsidRPr="00524EE4">
          <w:rPr>
            <w:rFonts w:asciiTheme="minorHAnsi" w:hAnsiTheme="minorHAnsi" w:cstheme="minorHAnsi"/>
            <w:sz w:val="24"/>
            <w:szCs w:val="24"/>
            <w:lang w:val="uk-UA"/>
            <w:rPrChange w:id="2777" w:author="OLENA PASHKOVA (NEPTUNE.UA)" w:date="2022-06-20T04:29:00Z">
              <w:rPr>
                <w:rFonts w:asciiTheme="minorHAnsi" w:hAnsiTheme="minorHAnsi" w:cstheme="minorHAnsi"/>
                <w:sz w:val="24"/>
                <w:szCs w:val="24"/>
                <w:lang w:val="uk-UA"/>
              </w:rPr>
            </w:rPrChange>
          </w:rPr>
          <w:t xml:space="preserve">. </w:t>
        </w:r>
      </w:ins>
      <w:del w:id="2778" w:author="OLENA PASHKOVA (NEPTUNE.UA)" w:date="2022-06-20T04:29:00Z">
        <w:r w:rsidR="00AF576C" w:rsidRPr="006102AB" w:rsidDel="00524EE4">
          <w:rPr>
            <w:rFonts w:asciiTheme="minorHAnsi" w:hAnsiTheme="minorHAnsi" w:cstheme="minorHAnsi"/>
            <w:sz w:val="24"/>
            <w:szCs w:val="24"/>
            <w:lang w:val="uk-UA"/>
            <w:rPrChange w:id="2779" w:author="Пользователь Windows" w:date="2022-01-09T18:15:00Z">
              <w:rPr>
                <w:lang w:val="uk-UA"/>
              </w:rPr>
            </w:rPrChange>
          </w:rPr>
          <w:delText>у роботу з контрагентом від імені бізнес - одиниці відповідно до умов договору.</w:delText>
        </w:r>
      </w:del>
    </w:p>
    <w:p w14:paraId="36D52687" w14:textId="0F61F61D" w:rsidR="00586976" w:rsidRPr="00524EE4" w:rsidRDefault="00586976" w:rsidP="00586976">
      <w:pPr>
        <w:pStyle w:val="Zkladntext1"/>
        <w:numPr>
          <w:ilvl w:val="0"/>
          <w:numId w:val="20"/>
        </w:numPr>
        <w:ind w:left="0" w:firstLine="426"/>
        <w:rPr>
          <w:ins w:id="2780" w:author="Пользователь Windows" w:date="2022-01-09T19:39:00Z"/>
          <w:rFonts w:asciiTheme="minorHAnsi" w:hAnsiTheme="minorHAnsi" w:cstheme="minorHAnsi"/>
          <w:sz w:val="24"/>
          <w:szCs w:val="24"/>
          <w:lang w:val="ru-RU"/>
          <w:rPrChange w:id="2781" w:author="OLENA PASHKOVA (NEPTUNE.UA)" w:date="2022-06-20T04:29:00Z">
            <w:rPr>
              <w:ins w:id="2782" w:author="Пользователь Windows" w:date="2022-01-09T19:39:00Z"/>
              <w:rFonts w:asciiTheme="minorHAnsi" w:hAnsiTheme="minorHAnsi" w:cstheme="minorHAnsi"/>
              <w:sz w:val="24"/>
              <w:szCs w:val="24"/>
              <w:lang w:val="uk-UA"/>
            </w:rPr>
          </w:rPrChange>
        </w:rPr>
        <w:pPrChange w:id="2783" w:author="OLENA PASHKOVA (NEPTUNE.UA)" w:date="2022-06-20T04:29:00Z">
          <w:pPr>
            <w:pStyle w:val="Zkladntext1"/>
          </w:pPr>
        </w:pPrChange>
      </w:pPr>
    </w:p>
    <w:p w14:paraId="3C2B6D15" w14:textId="76767189" w:rsidR="005B01BC" w:rsidRDefault="005B01BC" w:rsidP="00586976">
      <w:pPr>
        <w:pStyle w:val="Zkladntext1"/>
        <w:rPr>
          <w:ins w:id="2784" w:author="Пользователь Windows" w:date="2022-01-09T19:39:00Z"/>
          <w:rFonts w:asciiTheme="minorHAnsi" w:hAnsiTheme="minorHAnsi" w:cstheme="minorHAnsi"/>
          <w:sz w:val="24"/>
          <w:szCs w:val="24"/>
          <w:lang w:val="uk-UA"/>
        </w:rPr>
      </w:pPr>
    </w:p>
    <w:p w14:paraId="38EE7906" w14:textId="77777777" w:rsidR="005B01BC" w:rsidRPr="006102AB" w:rsidRDefault="005B01BC" w:rsidP="00586976">
      <w:pPr>
        <w:pStyle w:val="Zkladntext1"/>
        <w:rPr>
          <w:rFonts w:asciiTheme="minorHAnsi" w:hAnsiTheme="minorHAnsi" w:cstheme="minorHAnsi"/>
          <w:sz w:val="24"/>
          <w:szCs w:val="24"/>
          <w:lang w:val="uk-UA"/>
          <w:rPrChange w:id="2785" w:author="Пользователь Windows" w:date="2022-01-09T18:15:00Z">
            <w:rPr>
              <w:lang w:val="uk-UA"/>
            </w:rPr>
          </w:rPrChange>
        </w:rPr>
      </w:pPr>
    </w:p>
    <w:p w14:paraId="395BA2EE" w14:textId="7C8CCA43" w:rsidR="00674717" w:rsidRPr="00201273" w:rsidRDefault="00483880" w:rsidP="00674717">
      <w:pPr>
        <w:pStyle w:val="2"/>
        <w:numPr>
          <w:ilvl w:val="1"/>
          <w:numId w:val="7"/>
        </w:numPr>
        <w:spacing w:line="240" w:lineRule="auto"/>
        <w:ind w:left="0" w:firstLine="284"/>
        <w:jc w:val="both"/>
        <w:rPr>
          <w:ins w:id="2786" w:author="I.Yermakova" w:date="2022-01-06T13:10:00Z"/>
          <w:rFonts w:asciiTheme="minorHAnsi" w:hAnsiTheme="minorHAnsi" w:cstheme="minorHAnsi"/>
          <w:szCs w:val="24"/>
          <w:lang w:val="uk-UA"/>
          <w:rPrChange w:id="2787" w:author="I.Yermakova" w:date="2022-01-10T08:49:00Z">
            <w:rPr>
              <w:ins w:id="2788" w:author="I.Yermakova" w:date="2022-01-06T13:10:00Z"/>
              <w:lang w:val="uk-UA"/>
            </w:rPr>
          </w:rPrChange>
        </w:rPr>
      </w:pPr>
      <w:ins w:id="2789" w:author="Сотник Наталья Григорьевна" w:date="2022-01-06T10:50:00Z">
        <w:del w:id="2790" w:author="I.Yermakova" w:date="2022-01-06T13:07:00Z">
          <w:r w:rsidRPr="00201273" w:rsidDel="00674717">
            <w:rPr>
              <w:rStyle w:val="af4"/>
              <w:rFonts w:asciiTheme="minorHAnsi" w:hAnsiTheme="minorHAnsi" w:cstheme="minorHAnsi"/>
              <w:szCs w:val="24"/>
              <w:lang w:val="uk-UA"/>
              <w:rPrChange w:id="2791" w:author="I.Yermakova" w:date="2022-01-10T08:49:00Z">
                <w:rPr>
                  <w:rStyle w:val="af4"/>
                  <w:lang w:val="ru-RU"/>
                </w:rPr>
              </w:rPrChange>
            </w:rPr>
            <w:delText>6.</w:delText>
          </w:r>
        </w:del>
      </w:ins>
      <w:ins w:id="2792" w:author="I.Yermakova" w:date="2022-01-06T13:07:00Z">
        <w:r w:rsidR="00674717" w:rsidRPr="00201273">
          <w:rPr>
            <w:rFonts w:asciiTheme="minorHAnsi" w:hAnsiTheme="minorHAnsi" w:cstheme="minorHAnsi"/>
            <w:color w:val="2E74B5" w:themeColor="accent1" w:themeShade="BF"/>
            <w:szCs w:val="24"/>
            <w:lang w:val="uk-UA"/>
            <w:rPrChange w:id="2793" w:author="I.Yermakova" w:date="2022-01-10T08:49:00Z">
              <w:rPr>
                <w:color w:val="2E74B5" w:themeColor="accent1" w:themeShade="BF"/>
                <w:lang w:val="uk-UA"/>
              </w:rPr>
            </w:rPrChange>
          </w:rPr>
          <w:t xml:space="preserve"> </w:t>
        </w:r>
      </w:ins>
      <w:bookmarkStart w:id="2794" w:name="_Toc92644053"/>
      <w:ins w:id="2795" w:author="I.Yermakova" w:date="2022-01-06T13:08:00Z">
        <w:r w:rsidR="00674717" w:rsidRPr="00201273">
          <w:rPr>
            <w:rFonts w:asciiTheme="minorHAnsi" w:hAnsiTheme="minorHAnsi" w:cstheme="minorHAnsi"/>
            <w:szCs w:val="24"/>
            <w:lang w:val="uk-UA"/>
            <w:rPrChange w:id="2796" w:author="I.Yermakova" w:date="2022-01-10T08:49:00Z">
              <w:rPr>
                <w:color w:val="2E74B5" w:themeColor="accent1" w:themeShade="BF"/>
                <w:lang w:val="uk-UA"/>
              </w:rPr>
            </w:rPrChange>
          </w:rPr>
          <w:t>СПЛАТА ПОСТАЧАЛЬНИКУ</w:t>
        </w:r>
      </w:ins>
      <w:bookmarkEnd w:id="2794"/>
    </w:p>
    <w:p w14:paraId="4038541E" w14:textId="77777777" w:rsidR="00674717" w:rsidRPr="00201273" w:rsidRDefault="00674717">
      <w:pPr>
        <w:pStyle w:val="a1"/>
        <w:rPr>
          <w:ins w:id="2797" w:author="I.Yermakova" w:date="2022-01-06T13:07:00Z"/>
          <w:rFonts w:asciiTheme="minorHAnsi" w:hAnsiTheme="minorHAnsi" w:cstheme="minorHAnsi"/>
          <w:szCs w:val="24"/>
          <w:lang w:val="uk-UA"/>
          <w:rPrChange w:id="2798" w:author="I.Yermakova" w:date="2022-01-10T08:49:00Z">
            <w:rPr>
              <w:ins w:id="2799" w:author="I.Yermakova" w:date="2022-01-06T13:07:00Z"/>
              <w:color w:val="2E74B5" w:themeColor="accent1" w:themeShade="BF"/>
              <w:lang w:val="uk-UA"/>
            </w:rPr>
          </w:rPrChange>
        </w:rPr>
        <w:pPrChange w:id="2800" w:author="I.Yermakova" w:date="2022-01-06T13:10:00Z">
          <w:pPr>
            <w:pStyle w:val="2"/>
            <w:numPr>
              <w:numId w:val="7"/>
            </w:numPr>
            <w:tabs>
              <w:tab w:val="clear" w:pos="0"/>
            </w:tabs>
            <w:spacing w:line="240" w:lineRule="auto"/>
            <w:ind w:left="0" w:firstLine="284"/>
            <w:jc w:val="both"/>
          </w:pPr>
        </w:pPrChange>
      </w:pPr>
    </w:p>
    <w:p w14:paraId="2A33CDE7" w14:textId="24AA5F00" w:rsidR="00483880" w:rsidRPr="00201273" w:rsidDel="00674717" w:rsidRDefault="00483880">
      <w:pPr>
        <w:pStyle w:val="ae"/>
        <w:ind w:left="360" w:firstLine="284"/>
        <w:jc w:val="both"/>
        <w:rPr>
          <w:ins w:id="2801" w:author="Сотник Наталья Григорьевна" w:date="2022-01-06T10:50:00Z"/>
          <w:del w:id="2802" w:author="I.Yermakova" w:date="2022-01-06T13:08:00Z"/>
          <w:rFonts w:asciiTheme="minorHAnsi" w:hAnsiTheme="minorHAnsi" w:cstheme="minorHAnsi"/>
          <w:szCs w:val="24"/>
          <w:lang w:val="uk-UA"/>
          <w:rPrChange w:id="2803" w:author="I.Yermakova" w:date="2022-01-10T08:49:00Z">
            <w:rPr>
              <w:ins w:id="2804" w:author="Сотник Наталья Григорьевна" w:date="2022-01-06T10:50:00Z"/>
              <w:del w:id="2805" w:author="I.Yermakova" w:date="2022-01-06T13:08:00Z"/>
              <w:rStyle w:val="af4"/>
              <w:b w:val="0"/>
              <w:sz w:val="24"/>
              <w:lang w:val="ru-RU"/>
            </w:rPr>
          </w:rPrChange>
        </w:rPr>
        <w:pPrChange w:id="2806" w:author="I.Yermakova" w:date="2022-01-06T13:10:00Z">
          <w:pPr>
            <w:pStyle w:val="ae"/>
            <w:ind w:left="360"/>
            <w:jc w:val="both"/>
          </w:pPr>
        </w:pPrChange>
      </w:pPr>
      <w:ins w:id="2807" w:author="Сотник Наталья Григорьевна" w:date="2022-01-06T10:50:00Z">
        <w:del w:id="2808" w:author="I.Yermakova" w:date="2022-01-06T13:08:00Z">
          <w:r w:rsidRPr="00201273" w:rsidDel="00674717">
            <w:rPr>
              <w:rFonts w:asciiTheme="minorHAnsi" w:hAnsiTheme="minorHAnsi" w:cstheme="minorHAnsi"/>
              <w:sz w:val="24"/>
              <w:szCs w:val="24"/>
              <w:lang w:val="uk-UA"/>
              <w:rPrChange w:id="2809" w:author="I.Yermakova" w:date="2022-01-10T08:49:00Z">
                <w:rPr>
                  <w:rStyle w:val="af4"/>
                  <w:lang w:val="ru-RU"/>
                </w:rPr>
              </w:rPrChange>
            </w:rPr>
            <w:delText>Сплата постачальнику</w:delText>
          </w:r>
        </w:del>
      </w:ins>
    </w:p>
    <w:p w14:paraId="0E7B5E0C" w14:textId="05EEC0A1" w:rsidR="005B01BC" w:rsidRPr="00201273" w:rsidRDefault="00483880">
      <w:pPr>
        <w:ind w:firstLine="284"/>
        <w:jc w:val="both"/>
        <w:rPr>
          <w:ins w:id="2810" w:author="Пользователь Windows" w:date="2022-01-09T19:42:00Z"/>
          <w:rFonts w:asciiTheme="minorHAnsi" w:hAnsiTheme="minorHAnsi" w:cstheme="minorHAnsi"/>
          <w:sz w:val="24"/>
          <w:szCs w:val="24"/>
          <w:lang w:val="uk-UA"/>
        </w:rPr>
        <w:pPrChange w:id="2811" w:author="I.Yermakova" w:date="2022-01-06T13:10:00Z">
          <w:pPr>
            <w:jc w:val="both"/>
          </w:pPr>
        </w:pPrChange>
      </w:pPr>
      <w:ins w:id="2812" w:author="Сотник Наталья Григорьевна" w:date="2022-01-06T10:50:00Z">
        <w:r w:rsidRPr="00201273">
          <w:rPr>
            <w:rFonts w:asciiTheme="minorHAnsi" w:hAnsiTheme="minorHAnsi" w:cstheme="minorHAnsi"/>
            <w:sz w:val="24"/>
            <w:szCs w:val="24"/>
            <w:lang w:val="uk-UA"/>
            <w:rPrChange w:id="2813" w:author="I.Yermakova" w:date="2022-01-10T08:49:00Z">
              <w:rPr>
                <w:rStyle w:val="af4"/>
                <w:b w:val="0"/>
                <w:lang w:val="ru-RU"/>
              </w:rPr>
            </w:rPrChange>
          </w:rPr>
          <w:t>Сплата постачальнику може</w:t>
        </w:r>
        <w:del w:id="2814" w:author="Пользователь Windows" w:date="2022-01-09T19:41:00Z">
          <w:r w:rsidRPr="00201273" w:rsidDel="005B01BC">
            <w:rPr>
              <w:rFonts w:asciiTheme="minorHAnsi" w:hAnsiTheme="minorHAnsi" w:cstheme="minorHAnsi"/>
              <w:sz w:val="24"/>
              <w:szCs w:val="24"/>
              <w:lang w:val="uk-UA"/>
              <w:rPrChange w:id="2815" w:author="I.Yermakova" w:date="2022-01-10T08:49:00Z">
                <w:rPr>
                  <w:rStyle w:val="af4"/>
                  <w:b w:val="0"/>
                  <w:lang w:val="ru-RU"/>
                </w:rPr>
              </w:rPrChange>
            </w:rPr>
            <w:delText>т</w:delText>
          </w:r>
        </w:del>
        <w:r w:rsidRPr="00201273">
          <w:rPr>
            <w:rFonts w:asciiTheme="minorHAnsi" w:hAnsiTheme="minorHAnsi" w:cstheme="minorHAnsi"/>
            <w:sz w:val="24"/>
            <w:szCs w:val="24"/>
            <w:lang w:val="uk-UA"/>
            <w:rPrChange w:id="2816" w:author="I.Yermakova" w:date="2022-01-10T08:49:00Z">
              <w:rPr>
                <w:rStyle w:val="af4"/>
                <w:b w:val="0"/>
                <w:lang w:val="ru-RU"/>
              </w:rPr>
            </w:rPrChange>
          </w:rPr>
          <w:t xml:space="preserve"> бут</w:t>
        </w:r>
        <w:del w:id="2817" w:author="Пользователь Windows" w:date="2022-01-09T19:41:00Z">
          <w:r w:rsidRPr="00201273" w:rsidDel="005B01BC">
            <w:rPr>
              <w:rFonts w:asciiTheme="minorHAnsi" w:hAnsiTheme="minorHAnsi" w:cstheme="minorHAnsi"/>
              <w:sz w:val="24"/>
              <w:szCs w:val="24"/>
              <w:lang w:val="uk-UA"/>
              <w:rPrChange w:id="2818" w:author="I.Yermakova" w:date="2022-01-10T08:49:00Z">
                <w:rPr>
                  <w:rStyle w:val="af4"/>
                  <w:b w:val="0"/>
                  <w:lang w:val="ru-RU"/>
                </w:rPr>
              </w:rPrChange>
            </w:rPr>
            <w:delText>і</w:delText>
          </w:r>
        </w:del>
      </w:ins>
      <w:ins w:id="2819" w:author="Пользователь Windows" w:date="2022-01-09T19:41:00Z">
        <w:r w:rsidR="005B01BC" w:rsidRPr="00201273">
          <w:rPr>
            <w:rFonts w:asciiTheme="minorHAnsi" w:hAnsiTheme="minorHAnsi" w:cstheme="minorHAnsi"/>
            <w:sz w:val="24"/>
            <w:szCs w:val="24"/>
            <w:lang w:val="uk-UA"/>
          </w:rPr>
          <w:t>и</w:t>
        </w:r>
      </w:ins>
      <w:ins w:id="2820" w:author="Сотник Наталья Григорьевна" w:date="2022-01-06T10:50:00Z">
        <w:r w:rsidRPr="00201273">
          <w:rPr>
            <w:rFonts w:asciiTheme="minorHAnsi" w:hAnsiTheme="minorHAnsi" w:cstheme="minorHAnsi"/>
            <w:sz w:val="24"/>
            <w:szCs w:val="24"/>
            <w:lang w:val="uk-UA"/>
            <w:rPrChange w:id="2821" w:author="I.Yermakova" w:date="2022-01-10T08:49:00Z">
              <w:rPr>
                <w:rStyle w:val="af4"/>
                <w:b w:val="0"/>
                <w:lang w:val="ru-RU"/>
              </w:rPr>
            </w:rPrChange>
          </w:rPr>
          <w:t xml:space="preserve"> здійснена т</w:t>
        </w:r>
        <w:del w:id="2822" w:author="Пользователь Windows" w:date="2022-01-09T19:41:00Z">
          <w:r w:rsidRPr="00201273" w:rsidDel="005B01BC">
            <w:rPr>
              <w:rFonts w:asciiTheme="minorHAnsi" w:hAnsiTheme="minorHAnsi" w:cstheme="minorHAnsi"/>
              <w:sz w:val="24"/>
              <w:szCs w:val="24"/>
              <w:lang w:val="uk-UA"/>
              <w:rPrChange w:id="2823" w:author="I.Yermakova" w:date="2022-01-10T08:49:00Z">
                <w:rPr>
                  <w:rStyle w:val="af4"/>
                  <w:b w:val="0"/>
                  <w:lang w:val="ru-RU"/>
                </w:rPr>
              </w:rPrChange>
            </w:rPr>
            <w:delText>о</w:delText>
          </w:r>
        </w:del>
      </w:ins>
      <w:ins w:id="2824" w:author="Пользователь Windows" w:date="2022-01-09T19:41:00Z">
        <w:r w:rsidR="005B01BC" w:rsidRPr="00201273">
          <w:rPr>
            <w:rFonts w:asciiTheme="minorHAnsi" w:hAnsiTheme="minorHAnsi" w:cstheme="minorHAnsi"/>
            <w:sz w:val="24"/>
            <w:szCs w:val="24"/>
            <w:lang w:val="uk-UA"/>
          </w:rPr>
          <w:t>і</w:t>
        </w:r>
      </w:ins>
      <w:ins w:id="2825" w:author="Сотник Наталья Григорьевна" w:date="2022-01-06T10:50:00Z">
        <w:r w:rsidRPr="00201273">
          <w:rPr>
            <w:rFonts w:asciiTheme="minorHAnsi" w:hAnsiTheme="minorHAnsi" w:cstheme="minorHAnsi"/>
            <w:sz w:val="24"/>
            <w:szCs w:val="24"/>
            <w:lang w:val="uk-UA"/>
            <w:rPrChange w:id="2826" w:author="I.Yermakova" w:date="2022-01-10T08:49:00Z">
              <w:rPr>
                <w:rStyle w:val="af4"/>
                <w:b w:val="0"/>
                <w:lang w:val="ru-RU"/>
              </w:rPr>
            </w:rPrChange>
          </w:rPr>
          <w:t>льк</w:t>
        </w:r>
        <w:del w:id="2827" w:author="Пользователь Windows" w:date="2022-01-09T19:41:00Z">
          <w:r w:rsidRPr="00201273" w:rsidDel="005B01BC">
            <w:rPr>
              <w:rFonts w:asciiTheme="minorHAnsi" w:hAnsiTheme="minorHAnsi" w:cstheme="minorHAnsi"/>
              <w:sz w:val="24"/>
              <w:szCs w:val="24"/>
              <w:lang w:val="uk-UA"/>
              <w:rPrChange w:id="2828" w:author="I.Yermakova" w:date="2022-01-10T08:49:00Z">
                <w:rPr>
                  <w:rStyle w:val="af4"/>
                  <w:b w:val="0"/>
                  <w:lang w:val="ru-RU"/>
                </w:rPr>
              </w:rPrChange>
            </w:rPr>
            <w:delText>о</w:delText>
          </w:r>
        </w:del>
      </w:ins>
      <w:ins w:id="2829" w:author="Пользователь Windows" w:date="2022-01-09T19:41:00Z">
        <w:r w:rsidR="005B01BC" w:rsidRPr="00201273">
          <w:rPr>
            <w:rFonts w:asciiTheme="minorHAnsi" w:hAnsiTheme="minorHAnsi" w:cstheme="minorHAnsi"/>
            <w:sz w:val="24"/>
            <w:szCs w:val="24"/>
            <w:lang w:val="uk-UA"/>
          </w:rPr>
          <w:t>и</w:t>
        </w:r>
      </w:ins>
      <w:ins w:id="2830" w:author="Сотник Наталья Григорьевна" w:date="2022-01-06T10:50:00Z">
        <w:r w:rsidRPr="00201273">
          <w:rPr>
            <w:rFonts w:asciiTheme="minorHAnsi" w:hAnsiTheme="minorHAnsi" w:cstheme="minorHAnsi"/>
            <w:sz w:val="24"/>
            <w:szCs w:val="24"/>
            <w:lang w:val="uk-UA"/>
            <w:rPrChange w:id="2831" w:author="I.Yermakova" w:date="2022-01-10T08:49:00Z">
              <w:rPr>
                <w:rStyle w:val="af4"/>
                <w:b w:val="0"/>
                <w:lang w:val="ru-RU"/>
              </w:rPr>
            </w:rPrChange>
          </w:rPr>
          <w:t xml:space="preserve"> за правильно заповнен</w:t>
        </w:r>
        <w:del w:id="2832" w:author="Пользователь Windows" w:date="2022-01-09T19:41:00Z">
          <w:r w:rsidRPr="00201273" w:rsidDel="005B01BC">
            <w:rPr>
              <w:rFonts w:asciiTheme="minorHAnsi" w:hAnsiTheme="minorHAnsi" w:cstheme="minorHAnsi"/>
              <w:sz w:val="24"/>
              <w:szCs w:val="24"/>
              <w:lang w:val="uk-UA"/>
              <w:rPrChange w:id="2833" w:author="I.Yermakova" w:date="2022-01-10T08:49:00Z">
                <w:rPr>
                  <w:rStyle w:val="af4"/>
                  <w:b w:val="0"/>
                  <w:lang w:val="ru-RU"/>
                </w:rPr>
              </w:rPrChange>
            </w:rPr>
            <w:delText>ий</w:delText>
          </w:r>
        </w:del>
      </w:ins>
      <w:ins w:id="2834" w:author="Пользователь Windows" w:date="2022-01-09T19:41:00Z">
        <w:r w:rsidR="005B01BC" w:rsidRPr="00201273">
          <w:rPr>
            <w:rFonts w:asciiTheme="minorHAnsi" w:hAnsiTheme="minorHAnsi" w:cstheme="minorHAnsi"/>
            <w:sz w:val="24"/>
            <w:szCs w:val="24"/>
            <w:lang w:val="uk-UA"/>
          </w:rPr>
          <w:t>ого</w:t>
        </w:r>
      </w:ins>
      <w:ins w:id="2835" w:author="Сотник Наталья Григорьевна" w:date="2022-01-06T10:50:00Z">
        <w:r w:rsidRPr="00201273">
          <w:rPr>
            <w:rFonts w:asciiTheme="minorHAnsi" w:hAnsiTheme="minorHAnsi" w:cstheme="minorHAnsi"/>
            <w:sz w:val="24"/>
            <w:szCs w:val="24"/>
            <w:lang w:val="uk-UA"/>
            <w:rPrChange w:id="2836" w:author="I.Yermakova" w:date="2022-01-10T08:49:00Z">
              <w:rPr>
                <w:rStyle w:val="af4"/>
                <w:b w:val="0"/>
                <w:lang w:val="ru-RU"/>
              </w:rPr>
            </w:rPrChange>
          </w:rPr>
          <w:t xml:space="preserve"> Рахунку, </w:t>
        </w:r>
        <w:del w:id="2837" w:author="Пользователь Windows" w:date="2022-01-09T19:41:00Z">
          <w:r w:rsidRPr="00201273" w:rsidDel="005B01BC">
            <w:rPr>
              <w:rFonts w:asciiTheme="minorHAnsi" w:hAnsiTheme="minorHAnsi" w:cstheme="minorHAnsi"/>
              <w:sz w:val="24"/>
              <w:szCs w:val="24"/>
              <w:lang w:val="uk-UA"/>
              <w:rPrChange w:id="2838" w:author="I.Yermakova" w:date="2022-01-10T08:49:00Z">
                <w:rPr>
                  <w:rStyle w:val="af4"/>
                  <w:b w:val="0"/>
                  <w:lang w:val="ru-RU"/>
                </w:rPr>
              </w:rPrChange>
            </w:rPr>
            <w:delText>Який</w:delText>
          </w:r>
        </w:del>
      </w:ins>
      <w:ins w:id="2839" w:author="Пользователь Windows" w:date="2022-01-09T19:41:00Z">
        <w:r w:rsidR="005B01BC" w:rsidRPr="00201273">
          <w:rPr>
            <w:rFonts w:asciiTheme="minorHAnsi" w:hAnsiTheme="minorHAnsi" w:cstheme="minorHAnsi"/>
            <w:sz w:val="24"/>
            <w:szCs w:val="24"/>
            <w:lang w:val="uk-UA"/>
          </w:rPr>
          <w:t>що</w:t>
        </w:r>
      </w:ins>
      <w:ins w:id="2840" w:author="Сотник Наталья Григорьевна" w:date="2022-01-06T10:50:00Z">
        <w:r w:rsidRPr="00201273">
          <w:rPr>
            <w:rFonts w:asciiTheme="minorHAnsi" w:hAnsiTheme="minorHAnsi" w:cstheme="minorHAnsi"/>
            <w:sz w:val="24"/>
            <w:szCs w:val="24"/>
            <w:lang w:val="uk-UA"/>
            <w:rPrChange w:id="2841" w:author="I.Yermakova" w:date="2022-01-10T08:49:00Z">
              <w:rPr>
                <w:rStyle w:val="af4"/>
                <w:b w:val="0"/>
                <w:lang w:val="ru-RU"/>
              </w:rPr>
            </w:rPrChange>
          </w:rPr>
          <w:t xml:space="preserve"> міст</w:t>
        </w:r>
        <w:del w:id="2842" w:author="Пользователь Windows" w:date="2022-01-09T19:42:00Z">
          <w:r w:rsidRPr="00201273" w:rsidDel="005B01BC">
            <w:rPr>
              <w:rFonts w:asciiTheme="minorHAnsi" w:hAnsiTheme="minorHAnsi" w:cstheme="minorHAnsi"/>
              <w:sz w:val="24"/>
              <w:szCs w:val="24"/>
              <w:lang w:val="uk-UA"/>
              <w:rPrChange w:id="2843" w:author="I.Yermakova" w:date="2022-01-10T08:49:00Z">
                <w:rPr>
                  <w:rStyle w:val="af4"/>
                  <w:b w:val="0"/>
                  <w:lang w:val="ru-RU"/>
                </w:rPr>
              </w:rPrChange>
            </w:rPr>
            <w:delText>і</w:delText>
          </w:r>
        </w:del>
      </w:ins>
      <w:ins w:id="2844" w:author="Пользователь Windows" w:date="2022-01-09T19:42:00Z">
        <w:r w:rsidR="005B01BC" w:rsidRPr="00201273">
          <w:rPr>
            <w:rFonts w:asciiTheme="minorHAnsi" w:hAnsiTheme="minorHAnsi" w:cstheme="minorHAnsi"/>
            <w:sz w:val="24"/>
            <w:szCs w:val="24"/>
            <w:lang w:val="uk-UA"/>
          </w:rPr>
          <w:t>и</w:t>
        </w:r>
      </w:ins>
      <w:ins w:id="2845" w:author="Сотник Наталья Григорьевна" w:date="2022-01-06T10:50:00Z">
        <w:r w:rsidRPr="00201273">
          <w:rPr>
            <w:rFonts w:asciiTheme="minorHAnsi" w:hAnsiTheme="minorHAnsi" w:cstheme="minorHAnsi"/>
            <w:sz w:val="24"/>
            <w:szCs w:val="24"/>
            <w:lang w:val="uk-UA"/>
            <w:rPrChange w:id="2846" w:author="I.Yermakova" w:date="2022-01-10T08:49:00Z">
              <w:rPr>
                <w:rStyle w:val="af4"/>
                <w:b w:val="0"/>
                <w:lang w:val="ru-RU"/>
              </w:rPr>
            </w:rPrChange>
          </w:rPr>
          <w:t>ть таку інформацію</w:t>
        </w:r>
      </w:ins>
      <w:ins w:id="2847" w:author="Пользователь Windows" w:date="2022-01-09T19:44:00Z">
        <w:r w:rsidR="005B01BC" w:rsidRPr="00201273">
          <w:rPr>
            <w:rFonts w:asciiTheme="minorHAnsi" w:hAnsiTheme="minorHAnsi" w:cstheme="minorHAnsi"/>
            <w:sz w:val="24"/>
            <w:szCs w:val="24"/>
            <w:lang w:val="uk-UA"/>
          </w:rPr>
          <w:t>,</w:t>
        </w:r>
      </w:ins>
      <w:ins w:id="2848" w:author="Сотник Наталья Григорьевна" w:date="2022-01-06T10:50:00Z">
        <w:r w:rsidRPr="00201273">
          <w:rPr>
            <w:rFonts w:asciiTheme="minorHAnsi" w:hAnsiTheme="minorHAnsi" w:cstheme="minorHAnsi"/>
            <w:sz w:val="24"/>
            <w:szCs w:val="24"/>
            <w:lang w:val="uk-UA"/>
            <w:rPrChange w:id="2849" w:author="I.Yermakova" w:date="2022-01-10T08:49:00Z">
              <w:rPr>
                <w:rStyle w:val="af4"/>
                <w:b w:val="0"/>
                <w:lang w:val="ru-RU"/>
              </w:rPr>
            </w:rPrChange>
          </w:rPr>
          <w:t xml:space="preserve"> як:</w:t>
        </w:r>
      </w:ins>
    </w:p>
    <w:p w14:paraId="5DD8C5F4" w14:textId="77777777" w:rsidR="005B01BC" w:rsidRPr="00201273" w:rsidRDefault="00483880">
      <w:pPr>
        <w:pStyle w:val="ae"/>
        <w:numPr>
          <w:ilvl w:val="0"/>
          <w:numId w:val="37"/>
        </w:numPr>
        <w:jc w:val="both"/>
        <w:rPr>
          <w:ins w:id="2850" w:author="Пользователь Windows" w:date="2022-01-09T19:43:00Z"/>
          <w:rFonts w:asciiTheme="minorHAnsi" w:hAnsiTheme="minorHAnsi" w:cstheme="minorHAnsi"/>
          <w:sz w:val="24"/>
          <w:szCs w:val="24"/>
          <w:lang w:val="uk-UA"/>
          <w:rPrChange w:id="2851" w:author="I.Yermakova" w:date="2022-01-10T08:49:00Z">
            <w:rPr>
              <w:ins w:id="2852" w:author="Пользователь Windows" w:date="2022-01-09T19:43:00Z"/>
              <w:lang w:val="uk-UA"/>
            </w:rPr>
          </w:rPrChange>
        </w:rPr>
        <w:pPrChange w:id="2853" w:author="Пользователь Windows" w:date="2022-01-09T19:44:00Z">
          <w:pPr>
            <w:jc w:val="both"/>
          </w:pPr>
        </w:pPrChange>
      </w:pPr>
      <w:ins w:id="2854" w:author="Сотник Наталья Григорьевна" w:date="2022-01-06T10:50:00Z">
        <w:del w:id="2855" w:author="Пользователь Windows" w:date="2022-01-09T19:42:00Z">
          <w:r w:rsidRPr="00201273" w:rsidDel="005B01BC">
            <w:rPr>
              <w:rFonts w:asciiTheme="minorHAnsi" w:hAnsiTheme="minorHAnsi" w:cstheme="minorHAnsi"/>
              <w:sz w:val="24"/>
              <w:szCs w:val="24"/>
              <w:lang w:val="uk-UA"/>
              <w:rPrChange w:id="2856" w:author="I.Yermakova" w:date="2022-01-10T08:49:00Z">
                <w:rPr>
                  <w:rStyle w:val="af4"/>
                  <w:b w:val="0"/>
                  <w:lang w:val="ru-RU"/>
                </w:rPr>
              </w:rPrChange>
            </w:rPr>
            <w:delText xml:space="preserve"> </w:delText>
          </w:r>
        </w:del>
        <w:r w:rsidRPr="00201273">
          <w:rPr>
            <w:rFonts w:asciiTheme="minorHAnsi" w:hAnsiTheme="minorHAnsi" w:cstheme="minorHAnsi"/>
            <w:sz w:val="24"/>
            <w:szCs w:val="24"/>
            <w:lang w:val="uk-UA"/>
            <w:rPrChange w:id="2857" w:author="I.Yermakova" w:date="2022-01-10T08:49:00Z">
              <w:rPr>
                <w:rStyle w:val="af4"/>
                <w:b w:val="0"/>
                <w:lang w:val="ru-RU"/>
              </w:rPr>
            </w:rPrChange>
          </w:rPr>
          <w:t>повне найменування постачальника</w:t>
        </w:r>
      </w:ins>
      <w:ins w:id="2858" w:author="Пользователь Windows" w:date="2022-01-09T19:43:00Z">
        <w:r w:rsidR="005B01BC" w:rsidRPr="00201273">
          <w:rPr>
            <w:rFonts w:asciiTheme="minorHAnsi" w:hAnsiTheme="minorHAnsi" w:cstheme="minorHAnsi"/>
            <w:sz w:val="24"/>
            <w:szCs w:val="24"/>
            <w:lang w:val="uk-UA"/>
            <w:rPrChange w:id="2859" w:author="I.Yermakova" w:date="2022-01-10T08:49:00Z">
              <w:rPr>
                <w:lang w:val="uk-UA"/>
              </w:rPr>
            </w:rPrChange>
          </w:rPr>
          <w:t>;</w:t>
        </w:r>
      </w:ins>
    </w:p>
    <w:p w14:paraId="2FA2513A" w14:textId="77777777" w:rsidR="005B01BC" w:rsidRPr="00201273" w:rsidRDefault="00483880">
      <w:pPr>
        <w:pStyle w:val="ae"/>
        <w:numPr>
          <w:ilvl w:val="0"/>
          <w:numId w:val="37"/>
        </w:numPr>
        <w:jc w:val="both"/>
        <w:rPr>
          <w:ins w:id="2860" w:author="Пользователь Windows" w:date="2022-01-09T19:43:00Z"/>
          <w:rFonts w:asciiTheme="minorHAnsi" w:hAnsiTheme="minorHAnsi" w:cstheme="minorHAnsi"/>
          <w:sz w:val="24"/>
          <w:szCs w:val="24"/>
          <w:lang w:val="uk-UA"/>
          <w:rPrChange w:id="2861" w:author="I.Yermakova" w:date="2022-01-10T08:49:00Z">
            <w:rPr>
              <w:ins w:id="2862" w:author="Пользователь Windows" w:date="2022-01-09T19:43:00Z"/>
              <w:lang w:val="uk-UA"/>
            </w:rPr>
          </w:rPrChange>
        </w:rPr>
        <w:pPrChange w:id="2863" w:author="Пользователь Windows" w:date="2022-01-09T19:44:00Z">
          <w:pPr>
            <w:jc w:val="both"/>
          </w:pPr>
        </w:pPrChange>
      </w:pPr>
      <w:ins w:id="2864" w:author="Сотник Наталья Григорьевна" w:date="2022-01-06T10:50:00Z">
        <w:del w:id="2865" w:author="Пользователь Windows" w:date="2022-01-09T19:43:00Z">
          <w:r w:rsidRPr="00201273" w:rsidDel="005B01BC">
            <w:rPr>
              <w:rFonts w:asciiTheme="minorHAnsi" w:hAnsiTheme="minorHAnsi" w:cstheme="minorHAnsi"/>
              <w:sz w:val="24"/>
              <w:szCs w:val="24"/>
              <w:lang w:val="uk-UA"/>
              <w:rPrChange w:id="2866" w:author="I.Yermakova" w:date="2022-01-10T08:49:00Z">
                <w:rPr>
                  <w:rStyle w:val="af4"/>
                  <w:b w:val="0"/>
                  <w:lang w:val="ru-RU"/>
                </w:rPr>
              </w:rPrChange>
            </w:rPr>
            <w:delText xml:space="preserve">, </w:delText>
          </w:r>
        </w:del>
        <w:r w:rsidRPr="00201273">
          <w:rPr>
            <w:rFonts w:asciiTheme="minorHAnsi" w:hAnsiTheme="minorHAnsi" w:cstheme="minorHAnsi"/>
            <w:sz w:val="24"/>
            <w:szCs w:val="24"/>
            <w:lang w:val="uk-UA"/>
            <w:rPrChange w:id="2867" w:author="I.Yermakova" w:date="2022-01-10T08:49:00Z">
              <w:rPr>
                <w:rStyle w:val="af4"/>
                <w:b w:val="0"/>
                <w:lang w:val="ru-RU"/>
              </w:rPr>
            </w:rPrChange>
          </w:rPr>
          <w:t>банківські реквізити</w:t>
        </w:r>
      </w:ins>
      <w:ins w:id="2868" w:author="Пользователь Windows" w:date="2022-01-09T19:43:00Z">
        <w:r w:rsidR="005B01BC" w:rsidRPr="00201273">
          <w:rPr>
            <w:rFonts w:asciiTheme="minorHAnsi" w:hAnsiTheme="minorHAnsi" w:cstheme="minorHAnsi"/>
            <w:sz w:val="24"/>
            <w:szCs w:val="24"/>
            <w:lang w:val="uk-UA"/>
            <w:rPrChange w:id="2869" w:author="I.Yermakova" w:date="2022-01-10T08:49:00Z">
              <w:rPr>
                <w:lang w:val="uk-UA"/>
              </w:rPr>
            </w:rPrChange>
          </w:rPr>
          <w:t>;</w:t>
        </w:r>
      </w:ins>
    </w:p>
    <w:p w14:paraId="6BDADD53" w14:textId="77777777" w:rsidR="005B01BC" w:rsidRPr="00201273" w:rsidRDefault="00483880">
      <w:pPr>
        <w:pStyle w:val="ae"/>
        <w:numPr>
          <w:ilvl w:val="0"/>
          <w:numId w:val="37"/>
        </w:numPr>
        <w:jc w:val="both"/>
        <w:rPr>
          <w:ins w:id="2870" w:author="Пользователь Windows" w:date="2022-01-09T19:43:00Z"/>
          <w:rFonts w:asciiTheme="minorHAnsi" w:hAnsiTheme="minorHAnsi" w:cstheme="minorHAnsi"/>
          <w:sz w:val="24"/>
          <w:szCs w:val="24"/>
          <w:lang w:val="uk-UA"/>
          <w:rPrChange w:id="2871" w:author="I.Yermakova" w:date="2022-01-10T08:49:00Z">
            <w:rPr>
              <w:ins w:id="2872" w:author="Пользователь Windows" w:date="2022-01-09T19:43:00Z"/>
              <w:lang w:val="uk-UA"/>
            </w:rPr>
          </w:rPrChange>
        </w:rPr>
        <w:pPrChange w:id="2873" w:author="Пользователь Windows" w:date="2022-01-09T19:44:00Z">
          <w:pPr>
            <w:jc w:val="both"/>
          </w:pPr>
        </w:pPrChange>
      </w:pPr>
      <w:ins w:id="2874" w:author="Сотник Наталья Григорьевна" w:date="2022-01-06T10:50:00Z">
        <w:del w:id="2875" w:author="Пользователь Windows" w:date="2022-01-09T19:43:00Z">
          <w:r w:rsidRPr="00201273" w:rsidDel="005B01BC">
            <w:rPr>
              <w:rFonts w:asciiTheme="minorHAnsi" w:hAnsiTheme="minorHAnsi" w:cstheme="minorHAnsi"/>
              <w:sz w:val="24"/>
              <w:szCs w:val="24"/>
              <w:lang w:val="uk-UA"/>
              <w:rPrChange w:id="2876" w:author="I.Yermakova" w:date="2022-01-10T08:49:00Z">
                <w:rPr>
                  <w:rStyle w:val="af4"/>
                  <w:b w:val="0"/>
                  <w:lang w:val="ru-RU"/>
                </w:rPr>
              </w:rPrChange>
            </w:rPr>
            <w:delText xml:space="preserve">, </w:delText>
          </w:r>
        </w:del>
        <w:r w:rsidRPr="00201273">
          <w:rPr>
            <w:rFonts w:asciiTheme="minorHAnsi" w:hAnsiTheme="minorHAnsi" w:cstheme="minorHAnsi"/>
            <w:sz w:val="24"/>
            <w:szCs w:val="24"/>
            <w:lang w:val="uk-UA"/>
            <w:rPrChange w:id="2877" w:author="I.Yermakova" w:date="2022-01-10T08:49:00Z">
              <w:rPr>
                <w:rStyle w:val="af4"/>
                <w:b w:val="0"/>
                <w:lang w:val="ru-RU"/>
              </w:rPr>
            </w:rPrChange>
          </w:rPr>
          <w:t xml:space="preserve">номер </w:t>
        </w:r>
        <w:del w:id="2878" w:author="Пользователь Windows" w:date="2022-01-09T19:43:00Z">
          <w:r w:rsidRPr="00201273" w:rsidDel="005B01BC">
            <w:rPr>
              <w:rFonts w:asciiTheme="minorHAnsi" w:hAnsiTheme="minorHAnsi" w:cstheme="minorHAnsi"/>
              <w:sz w:val="24"/>
              <w:szCs w:val="24"/>
              <w:lang w:val="uk-UA"/>
              <w:rPrChange w:id="2879" w:author="I.Yermakova" w:date="2022-01-10T08:49:00Z">
                <w:rPr>
                  <w:rStyle w:val="af4"/>
                  <w:b w:val="0"/>
                  <w:lang w:val="ru-RU"/>
                </w:rPr>
              </w:rPrChange>
            </w:rPr>
            <w:delText>и</w:delText>
          </w:r>
        </w:del>
      </w:ins>
      <w:ins w:id="2880" w:author="Пользователь Windows" w:date="2022-01-09T19:43:00Z">
        <w:r w:rsidR="005B01BC" w:rsidRPr="00201273">
          <w:rPr>
            <w:rFonts w:asciiTheme="minorHAnsi" w:hAnsiTheme="minorHAnsi" w:cstheme="minorHAnsi"/>
            <w:sz w:val="24"/>
            <w:szCs w:val="24"/>
            <w:lang w:val="uk-UA"/>
            <w:rPrChange w:id="2881" w:author="I.Yermakova" w:date="2022-01-10T08:49:00Z">
              <w:rPr>
                <w:lang w:val="uk-UA"/>
              </w:rPr>
            </w:rPrChange>
          </w:rPr>
          <w:t>і</w:t>
        </w:r>
      </w:ins>
      <w:ins w:id="2882" w:author="Сотник Наталья Григорьевна" w:date="2022-01-06T10:50:00Z">
        <w:r w:rsidRPr="00201273">
          <w:rPr>
            <w:rFonts w:asciiTheme="minorHAnsi" w:hAnsiTheme="minorHAnsi" w:cstheme="minorHAnsi"/>
            <w:sz w:val="24"/>
            <w:szCs w:val="24"/>
            <w:lang w:val="uk-UA"/>
            <w:rPrChange w:id="2883" w:author="I.Yermakova" w:date="2022-01-10T08:49:00Z">
              <w:rPr>
                <w:rStyle w:val="af4"/>
                <w:b w:val="0"/>
                <w:lang w:val="ru-RU"/>
              </w:rPr>
            </w:rPrChange>
          </w:rPr>
          <w:t xml:space="preserve"> дата Рахунку</w:t>
        </w:r>
        <w:del w:id="2884" w:author="Пользователь Windows" w:date="2022-01-09T19:43:00Z">
          <w:r w:rsidRPr="00201273" w:rsidDel="005B01BC">
            <w:rPr>
              <w:rFonts w:asciiTheme="minorHAnsi" w:hAnsiTheme="minorHAnsi" w:cstheme="minorHAnsi"/>
              <w:sz w:val="24"/>
              <w:szCs w:val="24"/>
              <w:lang w:val="uk-UA"/>
              <w:rPrChange w:id="2885" w:author="I.Yermakova" w:date="2022-01-10T08:49:00Z">
                <w:rPr>
                  <w:rStyle w:val="af4"/>
                  <w:b w:val="0"/>
                  <w:lang w:val="ru-RU"/>
                </w:rPr>
              </w:rPrChange>
            </w:rPr>
            <w:delText xml:space="preserve">, </w:delText>
          </w:r>
        </w:del>
      </w:ins>
      <w:ins w:id="2886" w:author="Пользователь Windows" w:date="2022-01-09T19:43:00Z">
        <w:r w:rsidR="005B01BC" w:rsidRPr="00201273">
          <w:rPr>
            <w:rFonts w:asciiTheme="minorHAnsi" w:hAnsiTheme="minorHAnsi" w:cstheme="minorHAnsi"/>
            <w:sz w:val="24"/>
            <w:szCs w:val="24"/>
            <w:lang w:val="uk-UA"/>
            <w:rPrChange w:id="2887" w:author="I.Yermakova" w:date="2022-01-10T08:49:00Z">
              <w:rPr>
                <w:lang w:val="uk-UA"/>
              </w:rPr>
            </w:rPrChange>
          </w:rPr>
          <w:t>;</w:t>
        </w:r>
      </w:ins>
    </w:p>
    <w:p w14:paraId="20D6AFFF" w14:textId="77777777" w:rsidR="005B01BC" w:rsidRPr="00201273" w:rsidRDefault="00483880">
      <w:pPr>
        <w:pStyle w:val="ae"/>
        <w:numPr>
          <w:ilvl w:val="0"/>
          <w:numId w:val="37"/>
        </w:numPr>
        <w:jc w:val="both"/>
        <w:rPr>
          <w:ins w:id="2888" w:author="Пользователь Windows" w:date="2022-01-09T19:43:00Z"/>
          <w:rFonts w:asciiTheme="minorHAnsi" w:hAnsiTheme="minorHAnsi" w:cstheme="minorHAnsi"/>
          <w:sz w:val="24"/>
          <w:szCs w:val="24"/>
          <w:lang w:val="uk-UA"/>
          <w:rPrChange w:id="2889" w:author="I.Yermakova" w:date="2022-01-10T08:49:00Z">
            <w:rPr>
              <w:ins w:id="2890" w:author="Пользователь Windows" w:date="2022-01-09T19:43:00Z"/>
              <w:lang w:val="uk-UA"/>
            </w:rPr>
          </w:rPrChange>
        </w:rPr>
        <w:pPrChange w:id="2891" w:author="Пользователь Windows" w:date="2022-01-09T19:44:00Z">
          <w:pPr>
            <w:jc w:val="both"/>
          </w:pPr>
        </w:pPrChange>
      </w:pPr>
      <w:ins w:id="2892" w:author="Сотник Наталья Григорьевна" w:date="2022-01-06T10:50:00Z">
        <w:r w:rsidRPr="00201273">
          <w:rPr>
            <w:rFonts w:asciiTheme="minorHAnsi" w:hAnsiTheme="minorHAnsi" w:cstheme="minorHAnsi"/>
            <w:sz w:val="24"/>
            <w:szCs w:val="24"/>
            <w:lang w:val="uk-UA"/>
            <w:rPrChange w:id="2893" w:author="I.Yermakova" w:date="2022-01-10T08:49:00Z">
              <w:rPr>
                <w:rStyle w:val="af4"/>
                <w:b w:val="0"/>
                <w:lang w:val="ru-RU"/>
              </w:rPr>
            </w:rPrChange>
          </w:rPr>
          <w:t>опис</w:t>
        </w:r>
        <w:del w:id="2894" w:author="Пользователь Windows" w:date="2022-01-09T19:42:00Z">
          <w:r w:rsidRPr="00201273" w:rsidDel="005B01BC">
            <w:rPr>
              <w:rFonts w:asciiTheme="minorHAnsi" w:hAnsiTheme="minorHAnsi" w:cstheme="minorHAnsi"/>
              <w:sz w:val="24"/>
              <w:szCs w:val="24"/>
              <w:lang w:val="uk-UA"/>
              <w:rPrChange w:id="2895" w:author="I.Yermakova" w:date="2022-01-10T08:49:00Z">
                <w:rPr>
                  <w:rStyle w:val="af4"/>
                  <w:b w:val="0"/>
                  <w:lang w:val="ru-RU"/>
                </w:rPr>
              </w:rPrChange>
            </w:rPr>
            <w:delText>ание</w:delText>
          </w:r>
        </w:del>
        <w:r w:rsidRPr="00201273">
          <w:rPr>
            <w:rFonts w:asciiTheme="minorHAnsi" w:hAnsiTheme="minorHAnsi" w:cstheme="minorHAnsi"/>
            <w:sz w:val="24"/>
            <w:szCs w:val="24"/>
            <w:lang w:val="uk-UA"/>
            <w:rPrChange w:id="2896" w:author="I.Yermakova" w:date="2022-01-10T08:49:00Z">
              <w:rPr>
                <w:rStyle w:val="af4"/>
                <w:b w:val="0"/>
                <w:lang w:val="ru-RU"/>
              </w:rPr>
            </w:rPrChange>
          </w:rPr>
          <w:t xml:space="preserve"> </w:t>
        </w:r>
        <w:del w:id="2897" w:author="Пользователь Windows" w:date="2022-01-09T19:42:00Z">
          <w:r w:rsidRPr="00201273" w:rsidDel="005B01BC">
            <w:rPr>
              <w:rFonts w:asciiTheme="minorHAnsi" w:hAnsiTheme="minorHAnsi" w:cstheme="minorHAnsi"/>
              <w:sz w:val="24"/>
              <w:szCs w:val="24"/>
              <w:lang w:val="uk-UA"/>
              <w:rPrChange w:id="2898" w:author="I.Yermakova" w:date="2022-01-10T08:49:00Z">
                <w:rPr>
                  <w:rStyle w:val="af4"/>
                  <w:b w:val="0"/>
                  <w:lang w:val="ru-RU"/>
                </w:rPr>
              </w:rPrChange>
            </w:rPr>
            <w:delText>у</w:delText>
          </w:r>
        </w:del>
      </w:ins>
      <w:ins w:id="2899" w:author="Пользователь Windows" w:date="2022-01-09T19:42:00Z">
        <w:r w:rsidR="005B01BC" w:rsidRPr="00201273">
          <w:rPr>
            <w:rFonts w:asciiTheme="minorHAnsi" w:hAnsiTheme="minorHAnsi" w:cstheme="minorHAnsi"/>
            <w:sz w:val="24"/>
            <w:szCs w:val="24"/>
            <w:lang w:val="uk-UA"/>
            <w:rPrChange w:id="2900" w:author="I.Yermakova" w:date="2022-01-10T08:49:00Z">
              <w:rPr>
                <w:lang w:val="uk-UA"/>
              </w:rPr>
            </w:rPrChange>
          </w:rPr>
          <w:t>по</w:t>
        </w:r>
      </w:ins>
      <w:ins w:id="2901" w:author="Сотник Наталья Григорьевна" w:date="2022-01-06T10:50:00Z">
        <w:r w:rsidRPr="00201273">
          <w:rPr>
            <w:rFonts w:asciiTheme="minorHAnsi" w:hAnsiTheme="minorHAnsi" w:cstheme="minorHAnsi"/>
            <w:sz w:val="24"/>
            <w:szCs w:val="24"/>
            <w:lang w:val="uk-UA"/>
            <w:rPrChange w:id="2902" w:author="I.Yermakova" w:date="2022-01-10T08:49:00Z">
              <w:rPr>
                <w:rStyle w:val="af4"/>
                <w:b w:val="0"/>
                <w:lang w:val="ru-RU"/>
              </w:rPr>
            </w:rPrChange>
          </w:rPr>
          <w:t>слуг або товарів</w:t>
        </w:r>
        <w:del w:id="2903" w:author="Пользователь Windows" w:date="2022-01-09T19:43:00Z">
          <w:r w:rsidRPr="00201273" w:rsidDel="005B01BC">
            <w:rPr>
              <w:rFonts w:asciiTheme="minorHAnsi" w:hAnsiTheme="minorHAnsi" w:cstheme="minorHAnsi"/>
              <w:sz w:val="24"/>
              <w:szCs w:val="24"/>
              <w:lang w:val="uk-UA"/>
              <w:rPrChange w:id="2904" w:author="I.Yermakova" w:date="2022-01-10T08:49:00Z">
                <w:rPr>
                  <w:rStyle w:val="af4"/>
                  <w:b w:val="0"/>
                  <w:lang w:val="ru-RU"/>
                </w:rPr>
              </w:rPrChange>
            </w:rPr>
            <w:delText xml:space="preserve">, </w:delText>
          </w:r>
        </w:del>
      </w:ins>
      <w:ins w:id="2905" w:author="Пользователь Windows" w:date="2022-01-09T19:43:00Z">
        <w:r w:rsidR="005B01BC" w:rsidRPr="00201273">
          <w:rPr>
            <w:rFonts w:asciiTheme="minorHAnsi" w:hAnsiTheme="minorHAnsi" w:cstheme="minorHAnsi"/>
            <w:sz w:val="24"/>
            <w:szCs w:val="24"/>
            <w:lang w:val="uk-UA"/>
            <w:rPrChange w:id="2906" w:author="I.Yermakova" w:date="2022-01-10T08:49:00Z">
              <w:rPr>
                <w:lang w:val="uk-UA"/>
              </w:rPr>
            </w:rPrChange>
          </w:rPr>
          <w:t>;</w:t>
        </w:r>
      </w:ins>
    </w:p>
    <w:p w14:paraId="6845076F" w14:textId="77777777" w:rsidR="005B01BC" w:rsidRPr="00201273" w:rsidRDefault="00483880">
      <w:pPr>
        <w:pStyle w:val="ae"/>
        <w:numPr>
          <w:ilvl w:val="0"/>
          <w:numId w:val="37"/>
        </w:numPr>
        <w:jc w:val="both"/>
        <w:rPr>
          <w:ins w:id="2907" w:author="Пользователь Windows" w:date="2022-01-09T19:43:00Z"/>
          <w:rFonts w:asciiTheme="minorHAnsi" w:hAnsiTheme="minorHAnsi" w:cstheme="minorHAnsi"/>
          <w:sz w:val="24"/>
          <w:szCs w:val="24"/>
          <w:lang w:val="uk-UA"/>
          <w:rPrChange w:id="2908" w:author="I.Yermakova" w:date="2022-01-10T08:49:00Z">
            <w:rPr>
              <w:ins w:id="2909" w:author="Пользователь Windows" w:date="2022-01-09T19:43:00Z"/>
              <w:lang w:val="uk-UA"/>
            </w:rPr>
          </w:rPrChange>
        </w:rPr>
        <w:pPrChange w:id="2910" w:author="Пользователь Windows" w:date="2022-01-09T19:44:00Z">
          <w:pPr>
            <w:jc w:val="both"/>
          </w:pPr>
        </w:pPrChange>
      </w:pPr>
      <w:ins w:id="2911" w:author="Сотник Наталья Григорьевна" w:date="2022-01-06T10:50:00Z">
        <w:r w:rsidRPr="00201273">
          <w:rPr>
            <w:rFonts w:asciiTheme="minorHAnsi" w:hAnsiTheme="minorHAnsi" w:cstheme="minorHAnsi"/>
            <w:sz w:val="24"/>
            <w:szCs w:val="24"/>
            <w:lang w:val="uk-UA"/>
            <w:rPrChange w:id="2912" w:author="I.Yermakova" w:date="2022-01-10T08:49:00Z">
              <w:rPr>
                <w:rStyle w:val="af4"/>
                <w:b w:val="0"/>
                <w:lang w:val="ru-RU"/>
              </w:rPr>
            </w:rPrChange>
          </w:rPr>
          <w:t>сума до оплати</w:t>
        </w:r>
        <w:del w:id="2913" w:author="Пользователь Windows" w:date="2022-01-09T19:43:00Z">
          <w:r w:rsidRPr="00201273" w:rsidDel="005B01BC">
            <w:rPr>
              <w:rFonts w:asciiTheme="minorHAnsi" w:hAnsiTheme="minorHAnsi" w:cstheme="minorHAnsi"/>
              <w:sz w:val="24"/>
              <w:szCs w:val="24"/>
              <w:lang w:val="uk-UA"/>
              <w:rPrChange w:id="2914" w:author="I.Yermakova" w:date="2022-01-10T08:49:00Z">
                <w:rPr>
                  <w:rStyle w:val="af4"/>
                  <w:b w:val="0"/>
                  <w:lang w:val="ru-RU"/>
                </w:rPr>
              </w:rPrChange>
            </w:rPr>
            <w:delText xml:space="preserve">, </w:delText>
          </w:r>
        </w:del>
      </w:ins>
      <w:ins w:id="2915" w:author="Пользователь Windows" w:date="2022-01-09T19:43:00Z">
        <w:r w:rsidR="005B01BC" w:rsidRPr="00201273">
          <w:rPr>
            <w:rFonts w:asciiTheme="minorHAnsi" w:hAnsiTheme="minorHAnsi" w:cstheme="minorHAnsi"/>
            <w:sz w:val="24"/>
            <w:szCs w:val="24"/>
            <w:lang w:val="uk-UA"/>
            <w:rPrChange w:id="2916" w:author="I.Yermakova" w:date="2022-01-10T08:49:00Z">
              <w:rPr>
                <w:lang w:val="uk-UA"/>
              </w:rPr>
            </w:rPrChange>
          </w:rPr>
          <w:t>;</w:t>
        </w:r>
      </w:ins>
    </w:p>
    <w:p w14:paraId="0BF105B0" w14:textId="77777777" w:rsidR="005B01BC" w:rsidRPr="00201273" w:rsidRDefault="00483880">
      <w:pPr>
        <w:pStyle w:val="ae"/>
        <w:numPr>
          <w:ilvl w:val="0"/>
          <w:numId w:val="37"/>
        </w:numPr>
        <w:jc w:val="both"/>
        <w:rPr>
          <w:ins w:id="2917" w:author="Пользователь Windows" w:date="2022-01-09T19:44:00Z"/>
          <w:rFonts w:asciiTheme="minorHAnsi" w:hAnsiTheme="minorHAnsi" w:cstheme="minorHAnsi"/>
          <w:sz w:val="24"/>
          <w:szCs w:val="24"/>
          <w:lang w:val="uk-UA"/>
          <w:rPrChange w:id="2918" w:author="I.Yermakova" w:date="2022-01-10T08:49:00Z">
            <w:rPr>
              <w:ins w:id="2919" w:author="Пользователь Windows" w:date="2022-01-09T19:44:00Z"/>
              <w:lang w:val="uk-UA"/>
            </w:rPr>
          </w:rPrChange>
        </w:rPr>
        <w:pPrChange w:id="2920" w:author="Пользователь Windows" w:date="2022-01-09T19:44:00Z">
          <w:pPr>
            <w:jc w:val="both"/>
          </w:pPr>
        </w:pPrChange>
      </w:pPr>
      <w:ins w:id="2921" w:author="Сотник Наталья Григорьевна" w:date="2022-01-06T10:50:00Z">
        <w:r w:rsidRPr="00201273">
          <w:rPr>
            <w:rFonts w:asciiTheme="minorHAnsi" w:hAnsiTheme="minorHAnsi" w:cstheme="minorHAnsi"/>
            <w:sz w:val="24"/>
            <w:szCs w:val="24"/>
            <w:lang w:val="uk-UA"/>
            <w:rPrChange w:id="2922" w:author="I.Yermakova" w:date="2022-01-10T08:49:00Z">
              <w:rPr>
                <w:rStyle w:val="af4"/>
                <w:b w:val="0"/>
                <w:lang w:val="ru-RU"/>
              </w:rPr>
            </w:rPrChange>
          </w:rPr>
          <w:t>інформація п</w:t>
        </w:r>
      </w:ins>
      <w:ins w:id="2923" w:author="Пользователь Windows" w:date="2022-01-09T19:43:00Z">
        <w:r w:rsidR="005B01BC" w:rsidRPr="00201273">
          <w:rPr>
            <w:rFonts w:asciiTheme="minorHAnsi" w:hAnsiTheme="minorHAnsi" w:cstheme="minorHAnsi"/>
            <w:sz w:val="24"/>
            <w:szCs w:val="24"/>
            <w:lang w:val="uk-UA"/>
            <w:rPrChange w:id="2924" w:author="I.Yermakova" w:date="2022-01-10T08:49:00Z">
              <w:rPr>
                <w:lang w:val="uk-UA"/>
              </w:rPr>
            </w:rPrChange>
          </w:rPr>
          <w:t>р</w:t>
        </w:r>
      </w:ins>
      <w:ins w:id="2925" w:author="Сотник Наталья Григорьевна" w:date="2022-01-06T10:50:00Z">
        <w:r w:rsidRPr="00201273">
          <w:rPr>
            <w:rFonts w:asciiTheme="minorHAnsi" w:hAnsiTheme="minorHAnsi" w:cstheme="minorHAnsi"/>
            <w:sz w:val="24"/>
            <w:szCs w:val="24"/>
            <w:lang w:val="uk-UA"/>
            <w:rPrChange w:id="2926" w:author="I.Yermakova" w:date="2022-01-10T08:49:00Z">
              <w:rPr>
                <w:rStyle w:val="af4"/>
                <w:b w:val="0"/>
                <w:lang w:val="ru-RU"/>
              </w:rPr>
            </w:rPrChange>
          </w:rPr>
          <w:t>о ПДВ (є</w:t>
        </w:r>
        <w:del w:id="2927" w:author="Пользователь Windows" w:date="2022-01-09T19:43:00Z">
          <w:r w:rsidRPr="00201273" w:rsidDel="005B01BC">
            <w:rPr>
              <w:rFonts w:asciiTheme="minorHAnsi" w:hAnsiTheme="minorHAnsi" w:cstheme="minorHAnsi"/>
              <w:sz w:val="24"/>
              <w:szCs w:val="24"/>
              <w:lang w:val="uk-UA"/>
              <w:rPrChange w:id="2928" w:author="I.Yermakova" w:date="2022-01-10T08:49:00Z">
                <w:rPr>
                  <w:rStyle w:val="af4"/>
                  <w:b w:val="0"/>
                  <w:lang w:val="ru-RU"/>
                </w:rPr>
              </w:rPrChange>
            </w:rPr>
            <w:delText xml:space="preserve"> </w:delText>
          </w:r>
        </w:del>
        <w:r w:rsidRPr="00201273">
          <w:rPr>
            <w:rFonts w:asciiTheme="minorHAnsi" w:hAnsiTheme="minorHAnsi" w:cstheme="minorHAnsi"/>
            <w:sz w:val="24"/>
            <w:szCs w:val="24"/>
            <w:lang w:val="uk-UA"/>
            <w:rPrChange w:id="2929" w:author="I.Yermakova" w:date="2022-01-10T08:49:00Z">
              <w:rPr>
                <w:rStyle w:val="af4"/>
                <w:b w:val="0"/>
                <w:lang w:val="ru-RU"/>
              </w:rPr>
            </w:rPrChange>
          </w:rPr>
          <w:t>/</w:t>
        </w:r>
        <w:del w:id="2930" w:author="Пользователь Windows" w:date="2022-01-09T19:43:00Z">
          <w:r w:rsidRPr="00201273" w:rsidDel="005B01BC">
            <w:rPr>
              <w:rFonts w:asciiTheme="minorHAnsi" w:hAnsiTheme="minorHAnsi" w:cstheme="minorHAnsi"/>
              <w:sz w:val="24"/>
              <w:szCs w:val="24"/>
              <w:lang w:val="uk-UA"/>
              <w:rPrChange w:id="2931" w:author="I.Yermakova" w:date="2022-01-10T08:49:00Z">
                <w:rPr>
                  <w:rStyle w:val="af4"/>
                  <w:b w:val="0"/>
                  <w:lang w:val="ru-RU"/>
                </w:rPr>
              </w:rPrChange>
            </w:rPr>
            <w:delText xml:space="preserve"> </w:delText>
          </w:r>
        </w:del>
        <w:r w:rsidRPr="00201273">
          <w:rPr>
            <w:rFonts w:asciiTheme="minorHAnsi" w:hAnsiTheme="minorHAnsi" w:cstheme="minorHAnsi"/>
            <w:sz w:val="24"/>
            <w:szCs w:val="24"/>
            <w:lang w:val="uk-UA"/>
            <w:rPrChange w:id="2932" w:author="I.Yermakova" w:date="2022-01-10T08:49:00Z">
              <w:rPr>
                <w:rStyle w:val="af4"/>
                <w:b w:val="0"/>
                <w:lang w:val="ru-RU"/>
              </w:rPr>
            </w:rPrChange>
          </w:rPr>
          <w:t>немає, включена або не включена, сума).</w:t>
        </w:r>
        <w:del w:id="2933" w:author="Пользователь Windows" w:date="2022-01-09T19:44:00Z">
          <w:r w:rsidRPr="00201273" w:rsidDel="005B01BC">
            <w:rPr>
              <w:rFonts w:asciiTheme="minorHAnsi" w:hAnsiTheme="minorHAnsi" w:cstheme="minorHAnsi"/>
              <w:sz w:val="24"/>
              <w:szCs w:val="24"/>
              <w:lang w:val="uk-UA"/>
              <w:rPrChange w:id="2934" w:author="I.Yermakova" w:date="2022-01-10T08:49:00Z">
                <w:rPr>
                  <w:rStyle w:val="af4"/>
                  <w:b w:val="0"/>
                  <w:lang w:val="ru-RU"/>
                </w:rPr>
              </w:rPrChange>
            </w:rPr>
            <w:delText xml:space="preserve"> </w:delText>
          </w:r>
        </w:del>
      </w:ins>
    </w:p>
    <w:p w14:paraId="51A3B7EA" w14:textId="77777777" w:rsidR="005B01BC" w:rsidRDefault="005B01BC">
      <w:pPr>
        <w:ind w:firstLine="284"/>
        <w:jc w:val="both"/>
        <w:rPr>
          <w:ins w:id="2935" w:author="Пользователь Windows" w:date="2022-01-09T19:44:00Z"/>
          <w:rFonts w:asciiTheme="minorHAnsi" w:hAnsiTheme="minorHAnsi" w:cstheme="minorHAnsi"/>
          <w:sz w:val="24"/>
          <w:szCs w:val="24"/>
          <w:lang w:val="uk-UA"/>
        </w:rPr>
        <w:pPrChange w:id="2936" w:author="I.Yermakova" w:date="2022-01-06T13:10:00Z">
          <w:pPr>
            <w:jc w:val="both"/>
          </w:pPr>
        </w:pPrChange>
      </w:pPr>
    </w:p>
    <w:p w14:paraId="206EEDFD" w14:textId="0DC7F3FF" w:rsidR="00483880" w:rsidRPr="006102AB" w:rsidRDefault="00483880">
      <w:pPr>
        <w:ind w:firstLine="284"/>
        <w:jc w:val="both"/>
        <w:rPr>
          <w:ins w:id="2937" w:author="Сотник Наталья Григорьевна" w:date="2022-01-06T10:50:00Z"/>
          <w:rFonts w:asciiTheme="minorHAnsi" w:hAnsiTheme="minorHAnsi" w:cstheme="minorHAnsi"/>
          <w:sz w:val="24"/>
          <w:szCs w:val="24"/>
          <w:lang w:val="uk-UA"/>
          <w:rPrChange w:id="2938" w:author="Пользователь Windows" w:date="2022-01-09T18:15:00Z">
            <w:rPr>
              <w:ins w:id="2939" w:author="Сотник Наталья Григорьевна" w:date="2022-01-06T10:50:00Z"/>
              <w:rStyle w:val="af4"/>
              <w:b w:val="0"/>
              <w:lang w:val="sk-SK"/>
            </w:rPr>
          </w:rPrChange>
        </w:rPr>
        <w:pPrChange w:id="2940" w:author="I.Yermakova" w:date="2022-01-06T13:10:00Z">
          <w:pPr>
            <w:jc w:val="both"/>
          </w:pPr>
        </w:pPrChange>
      </w:pPr>
      <w:ins w:id="2941" w:author="Сотник Наталья Григорьевна" w:date="2022-01-06T10:50:00Z">
        <w:r w:rsidRPr="006102AB">
          <w:rPr>
            <w:rFonts w:asciiTheme="minorHAnsi" w:hAnsiTheme="minorHAnsi" w:cstheme="minorHAnsi"/>
            <w:sz w:val="24"/>
            <w:szCs w:val="24"/>
            <w:lang w:val="uk-UA"/>
            <w:rPrChange w:id="2942" w:author="Пользователь Windows" w:date="2022-01-09T18:15:00Z">
              <w:rPr>
                <w:rStyle w:val="af4"/>
                <w:b w:val="0"/>
                <w:lang w:val="ru-RU"/>
              </w:rPr>
            </w:rPrChange>
          </w:rPr>
          <w:t>Співробітник,</w:t>
        </w:r>
      </w:ins>
      <w:ins w:id="2943" w:author="Пользователь Windows" w:date="2022-01-09T19:44:00Z">
        <w:r w:rsidR="005B01BC">
          <w:rPr>
            <w:rFonts w:asciiTheme="minorHAnsi" w:hAnsiTheme="minorHAnsi" w:cstheme="minorHAnsi"/>
            <w:sz w:val="24"/>
            <w:szCs w:val="24"/>
            <w:lang w:val="uk-UA"/>
          </w:rPr>
          <w:t xml:space="preserve"> </w:t>
        </w:r>
      </w:ins>
      <w:ins w:id="2944" w:author="Сотник Наталья Григорьевна" w:date="2022-01-06T10:50:00Z">
        <w:del w:id="2945" w:author="Пользователь Windows" w:date="2022-01-09T19:44:00Z">
          <w:r w:rsidRPr="006102AB" w:rsidDel="005B01BC">
            <w:rPr>
              <w:rFonts w:asciiTheme="minorHAnsi" w:hAnsiTheme="minorHAnsi" w:cstheme="minorHAnsi"/>
              <w:sz w:val="24"/>
              <w:szCs w:val="24"/>
              <w:lang w:val="uk-UA"/>
              <w:rPrChange w:id="2946" w:author="Пользователь Windows" w:date="2022-01-09T18:15:00Z">
                <w:rPr>
                  <w:rStyle w:val="af4"/>
                  <w:b w:val="0"/>
                  <w:lang w:val="ru-RU"/>
                </w:rPr>
              </w:rPrChange>
            </w:rPr>
            <w:delText xml:space="preserve"> </w:delText>
          </w:r>
        </w:del>
        <w:r w:rsidRPr="006102AB">
          <w:rPr>
            <w:rFonts w:asciiTheme="minorHAnsi" w:hAnsiTheme="minorHAnsi" w:cstheme="minorHAnsi"/>
            <w:sz w:val="24"/>
            <w:szCs w:val="24"/>
            <w:lang w:val="uk-UA"/>
            <w:rPrChange w:id="2947" w:author="Пользователь Windows" w:date="2022-01-09T18:15:00Z">
              <w:rPr>
                <w:rStyle w:val="af4"/>
                <w:b w:val="0"/>
                <w:lang w:val="ru-RU"/>
              </w:rPr>
            </w:rPrChange>
          </w:rPr>
          <w:t>відповідальний за внесення замовлення в бухгалтерськ</w:t>
        </w:r>
        <w:del w:id="2948" w:author="Пользователь Windows" w:date="2022-01-09T19:44:00Z">
          <w:r w:rsidRPr="006102AB" w:rsidDel="005B01BC">
            <w:rPr>
              <w:rFonts w:asciiTheme="minorHAnsi" w:hAnsiTheme="minorHAnsi" w:cstheme="minorHAnsi"/>
              <w:sz w:val="24"/>
              <w:szCs w:val="24"/>
              <w:lang w:val="uk-UA"/>
              <w:rPrChange w:id="2949" w:author="Пользователь Windows" w:date="2022-01-09T18:15:00Z">
                <w:rPr>
                  <w:rStyle w:val="af4"/>
                  <w:b w:val="0"/>
                  <w:lang w:val="ru-RU"/>
                </w:rPr>
              </w:rPrChange>
            </w:rPr>
            <w:delText>ий</w:delText>
          </w:r>
        </w:del>
      </w:ins>
      <w:ins w:id="2950" w:author="Пользователь Windows" w:date="2022-01-09T19:44:00Z">
        <w:r w:rsidR="005B01BC">
          <w:rPr>
            <w:rFonts w:asciiTheme="minorHAnsi" w:hAnsiTheme="minorHAnsi" w:cstheme="minorHAnsi"/>
            <w:sz w:val="24"/>
            <w:szCs w:val="24"/>
            <w:lang w:val="uk-UA"/>
          </w:rPr>
          <w:t>у</w:t>
        </w:r>
      </w:ins>
      <w:ins w:id="2951" w:author="Сотник Наталья Григорьевна" w:date="2022-01-06T10:50:00Z">
        <w:r w:rsidRPr="006102AB">
          <w:rPr>
            <w:rFonts w:asciiTheme="minorHAnsi" w:hAnsiTheme="minorHAnsi" w:cstheme="minorHAnsi"/>
            <w:sz w:val="24"/>
            <w:szCs w:val="24"/>
            <w:lang w:val="uk-UA"/>
            <w:rPrChange w:id="2952" w:author="Пользователь Windows" w:date="2022-01-09T18:15:00Z">
              <w:rPr>
                <w:rStyle w:val="af4"/>
                <w:b w:val="0"/>
                <w:lang w:val="ru-RU"/>
              </w:rPr>
            </w:rPrChange>
          </w:rPr>
          <w:t xml:space="preserve"> систему, зобов'язаний вказат</w:t>
        </w:r>
        <w:del w:id="2953" w:author="Пользователь Windows" w:date="2022-01-09T19:44:00Z">
          <w:r w:rsidRPr="006102AB" w:rsidDel="005B01BC">
            <w:rPr>
              <w:rFonts w:asciiTheme="minorHAnsi" w:hAnsiTheme="minorHAnsi" w:cstheme="minorHAnsi"/>
              <w:sz w:val="24"/>
              <w:szCs w:val="24"/>
              <w:lang w:val="uk-UA"/>
              <w:rPrChange w:id="2954" w:author="Пользователь Windows" w:date="2022-01-09T18:15:00Z">
                <w:rPr>
                  <w:rStyle w:val="af4"/>
                  <w:b w:val="0"/>
                  <w:lang w:val="ru-RU"/>
                </w:rPr>
              </w:rPrChange>
            </w:rPr>
            <w:delText>і</w:delText>
          </w:r>
        </w:del>
      </w:ins>
      <w:ins w:id="2955" w:author="Пользователь Windows" w:date="2022-01-09T19:44:00Z">
        <w:r w:rsidR="005B01BC">
          <w:rPr>
            <w:rFonts w:asciiTheme="minorHAnsi" w:hAnsiTheme="minorHAnsi" w:cstheme="minorHAnsi"/>
            <w:sz w:val="24"/>
            <w:szCs w:val="24"/>
            <w:lang w:val="uk-UA"/>
          </w:rPr>
          <w:t>и</w:t>
        </w:r>
      </w:ins>
      <w:ins w:id="2956" w:author="Сотник Наталья Григорьевна" w:date="2022-01-06T10:50:00Z">
        <w:r w:rsidRPr="006102AB">
          <w:rPr>
            <w:rFonts w:asciiTheme="minorHAnsi" w:hAnsiTheme="minorHAnsi" w:cstheme="minorHAnsi"/>
            <w:sz w:val="24"/>
            <w:szCs w:val="24"/>
            <w:lang w:val="uk-UA"/>
            <w:rPrChange w:id="2957" w:author="Пользователь Windows" w:date="2022-01-09T18:15:00Z">
              <w:rPr>
                <w:rStyle w:val="af4"/>
                <w:b w:val="0"/>
                <w:lang w:val="ru-RU"/>
              </w:rPr>
            </w:rPrChange>
          </w:rPr>
          <w:t xml:space="preserve"> на Рахунку номер Замовлення Постачальнику. Неправильно заповнений рахунок може</w:t>
        </w:r>
        <w:del w:id="2958" w:author="Пользователь Windows" w:date="2022-01-09T19:44:00Z">
          <w:r w:rsidRPr="006102AB" w:rsidDel="005B01BC">
            <w:rPr>
              <w:rFonts w:asciiTheme="minorHAnsi" w:hAnsiTheme="minorHAnsi" w:cstheme="minorHAnsi"/>
              <w:sz w:val="24"/>
              <w:szCs w:val="24"/>
              <w:lang w:val="uk-UA"/>
              <w:rPrChange w:id="2959" w:author="Пользователь Windows" w:date="2022-01-09T18:15:00Z">
                <w:rPr>
                  <w:rStyle w:val="af4"/>
                  <w:b w:val="0"/>
                  <w:lang w:val="ru-RU"/>
                </w:rPr>
              </w:rPrChange>
            </w:rPr>
            <w:delText>т</w:delText>
          </w:r>
        </w:del>
        <w:r w:rsidRPr="006102AB">
          <w:rPr>
            <w:rFonts w:asciiTheme="minorHAnsi" w:hAnsiTheme="minorHAnsi" w:cstheme="minorHAnsi"/>
            <w:sz w:val="24"/>
            <w:szCs w:val="24"/>
            <w:lang w:val="uk-UA"/>
            <w:rPrChange w:id="2960" w:author="Пользователь Windows" w:date="2022-01-09T18:15:00Z">
              <w:rPr>
                <w:rStyle w:val="af4"/>
                <w:b w:val="0"/>
                <w:lang w:val="ru-RU"/>
              </w:rPr>
            </w:rPrChange>
          </w:rPr>
          <w:t xml:space="preserve"> бут</w:t>
        </w:r>
        <w:del w:id="2961" w:author="Пользователь Windows" w:date="2022-01-09T19:44:00Z">
          <w:r w:rsidRPr="006102AB" w:rsidDel="005B01BC">
            <w:rPr>
              <w:rFonts w:asciiTheme="minorHAnsi" w:hAnsiTheme="minorHAnsi" w:cstheme="minorHAnsi"/>
              <w:sz w:val="24"/>
              <w:szCs w:val="24"/>
              <w:lang w:val="uk-UA"/>
              <w:rPrChange w:id="2962" w:author="Пользователь Windows" w:date="2022-01-09T18:15:00Z">
                <w:rPr>
                  <w:rStyle w:val="af4"/>
                  <w:b w:val="0"/>
                  <w:lang w:val="ru-RU"/>
                </w:rPr>
              </w:rPrChange>
            </w:rPr>
            <w:delText>і</w:delText>
          </w:r>
        </w:del>
      </w:ins>
      <w:ins w:id="2963" w:author="Пользователь Windows" w:date="2022-01-09T19:44:00Z">
        <w:r w:rsidR="005B01BC">
          <w:rPr>
            <w:rFonts w:asciiTheme="minorHAnsi" w:hAnsiTheme="minorHAnsi" w:cstheme="minorHAnsi"/>
            <w:sz w:val="24"/>
            <w:szCs w:val="24"/>
            <w:lang w:val="uk-UA"/>
          </w:rPr>
          <w:t>и</w:t>
        </w:r>
      </w:ins>
      <w:ins w:id="2964" w:author="Сотник Наталья Григорьевна" w:date="2022-01-06T10:50:00Z">
        <w:r w:rsidRPr="006102AB">
          <w:rPr>
            <w:rFonts w:asciiTheme="minorHAnsi" w:hAnsiTheme="minorHAnsi" w:cstheme="minorHAnsi"/>
            <w:sz w:val="24"/>
            <w:szCs w:val="24"/>
            <w:lang w:val="uk-UA"/>
            <w:rPrChange w:id="2965" w:author="Пользователь Windows" w:date="2022-01-09T18:15:00Z">
              <w:rPr>
                <w:rStyle w:val="af4"/>
                <w:b w:val="0"/>
                <w:lang w:val="ru-RU"/>
              </w:rPr>
            </w:rPrChange>
          </w:rPr>
          <w:t xml:space="preserve"> підставою для відмов</w:t>
        </w:r>
        <w:del w:id="2966" w:author="Пользователь Windows" w:date="2022-01-09T19:44:00Z">
          <w:r w:rsidRPr="006102AB" w:rsidDel="005B01BC">
            <w:rPr>
              <w:rFonts w:asciiTheme="minorHAnsi" w:hAnsiTheme="minorHAnsi" w:cstheme="minorHAnsi"/>
              <w:sz w:val="24"/>
              <w:szCs w:val="24"/>
              <w:lang w:val="uk-UA"/>
              <w:rPrChange w:id="2967" w:author="Пользователь Windows" w:date="2022-01-09T18:15:00Z">
                <w:rPr>
                  <w:rStyle w:val="af4"/>
                  <w:b w:val="0"/>
                  <w:lang w:val="ru-RU"/>
                </w:rPr>
              </w:rPrChange>
            </w:rPr>
            <w:delText>і</w:delText>
          </w:r>
        </w:del>
      </w:ins>
      <w:ins w:id="2968" w:author="Пользователь Windows" w:date="2022-01-09T19:44:00Z">
        <w:r w:rsidR="005B01BC">
          <w:rPr>
            <w:rFonts w:asciiTheme="minorHAnsi" w:hAnsiTheme="minorHAnsi" w:cstheme="minorHAnsi"/>
            <w:sz w:val="24"/>
            <w:szCs w:val="24"/>
            <w:lang w:val="uk-UA"/>
          </w:rPr>
          <w:t>и</w:t>
        </w:r>
      </w:ins>
      <w:ins w:id="2969" w:author="Сотник Наталья Григорьевна" w:date="2022-01-06T10:50:00Z">
        <w:r w:rsidRPr="006102AB">
          <w:rPr>
            <w:rFonts w:asciiTheme="minorHAnsi" w:hAnsiTheme="minorHAnsi" w:cstheme="minorHAnsi"/>
            <w:sz w:val="24"/>
            <w:szCs w:val="24"/>
            <w:lang w:val="uk-UA"/>
            <w:rPrChange w:id="2970" w:author="Пользователь Windows" w:date="2022-01-09T18:15:00Z">
              <w:rPr>
                <w:rStyle w:val="af4"/>
                <w:b w:val="0"/>
                <w:lang w:val="ru-RU"/>
              </w:rPr>
            </w:rPrChange>
          </w:rPr>
          <w:t xml:space="preserve"> в оплаті за рахунком. Оплати </w:t>
        </w:r>
        <w:del w:id="2971" w:author="Пользователь Windows" w:date="2022-01-09T19:44:00Z">
          <w:r w:rsidRPr="006102AB" w:rsidDel="005B01BC">
            <w:rPr>
              <w:rFonts w:asciiTheme="minorHAnsi" w:hAnsiTheme="minorHAnsi" w:cstheme="minorHAnsi"/>
              <w:sz w:val="24"/>
              <w:szCs w:val="24"/>
              <w:lang w:val="uk-UA"/>
              <w:rPrChange w:id="2972" w:author="Пользователь Windows" w:date="2022-01-09T18:15:00Z">
                <w:rPr>
                  <w:rStyle w:val="af4"/>
                  <w:b w:val="0"/>
                  <w:lang w:val="ru-RU"/>
                </w:rPr>
              </w:rPrChange>
            </w:rPr>
            <w:delText>могут</w:delText>
          </w:r>
        </w:del>
      </w:ins>
      <w:ins w:id="2973" w:author="Пользователь Windows" w:date="2022-01-09T19:44:00Z">
        <w:r w:rsidR="005B01BC">
          <w:rPr>
            <w:rFonts w:asciiTheme="minorHAnsi" w:hAnsiTheme="minorHAnsi" w:cstheme="minorHAnsi"/>
            <w:sz w:val="24"/>
            <w:szCs w:val="24"/>
            <w:lang w:val="uk-UA"/>
          </w:rPr>
          <w:t>можуть</w:t>
        </w:r>
      </w:ins>
      <w:ins w:id="2974" w:author="Сотник Наталья Григорьевна" w:date="2022-01-06T10:50:00Z">
        <w:r w:rsidRPr="006102AB">
          <w:rPr>
            <w:rFonts w:asciiTheme="minorHAnsi" w:hAnsiTheme="minorHAnsi" w:cstheme="minorHAnsi"/>
            <w:sz w:val="24"/>
            <w:szCs w:val="24"/>
            <w:lang w:val="uk-UA"/>
            <w:rPrChange w:id="2975" w:author="Пользователь Windows" w:date="2022-01-09T18:15:00Z">
              <w:rPr>
                <w:rStyle w:val="af4"/>
                <w:b w:val="0"/>
                <w:lang w:val="ru-RU"/>
              </w:rPr>
            </w:rPrChange>
          </w:rPr>
          <w:t xml:space="preserve"> бут</w:t>
        </w:r>
        <w:del w:id="2976" w:author="Пользователь Windows" w:date="2022-01-09T19:44:00Z">
          <w:r w:rsidRPr="006102AB" w:rsidDel="005B01BC">
            <w:rPr>
              <w:rFonts w:asciiTheme="minorHAnsi" w:hAnsiTheme="minorHAnsi" w:cstheme="minorHAnsi"/>
              <w:sz w:val="24"/>
              <w:szCs w:val="24"/>
              <w:lang w:val="uk-UA"/>
              <w:rPrChange w:id="2977" w:author="Пользователь Windows" w:date="2022-01-09T18:15:00Z">
                <w:rPr>
                  <w:rStyle w:val="af4"/>
                  <w:b w:val="0"/>
                  <w:lang w:val="ru-RU"/>
                </w:rPr>
              </w:rPrChange>
            </w:rPr>
            <w:delText>і</w:delText>
          </w:r>
        </w:del>
      </w:ins>
      <w:ins w:id="2978" w:author="Пользователь Windows" w:date="2022-01-09T19:44:00Z">
        <w:r w:rsidR="005B01BC">
          <w:rPr>
            <w:rFonts w:asciiTheme="minorHAnsi" w:hAnsiTheme="minorHAnsi" w:cstheme="minorHAnsi"/>
            <w:sz w:val="24"/>
            <w:szCs w:val="24"/>
            <w:lang w:val="uk-UA"/>
          </w:rPr>
          <w:t>и</w:t>
        </w:r>
      </w:ins>
      <w:ins w:id="2979" w:author="Сотник Наталья Григорьевна" w:date="2022-01-06T10:50:00Z">
        <w:r w:rsidRPr="006102AB">
          <w:rPr>
            <w:rFonts w:asciiTheme="minorHAnsi" w:hAnsiTheme="minorHAnsi" w:cstheme="minorHAnsi"/>
            <w:sz w:val="24"/>
            <w:szCs w:val="24"/>
            <w:lang w:val="uk-UA"/>
            <w:rPrChange w:id="2980" w:author="Пользователь Windows" w:date="2022-01-09T18:15:00Z">
              <w:rPr>
                <w:rStyle w:val="af4"/>
                <w:b w:val="0"/>
                <w:lang w:val="ru-RU"/>
              </w:rPr>
            </w:rPrChange>
          </w:rPr>
          <w:t xml:space="preserve"> зроблені </w:t>
        </w:r>
      </w:ins>
      <w:ins w:id="2981" w:author="Пользователь Windows" w:date="2022-01-09T19:44:00Z">
        <w:r w:rsidR="005B01BC">
          <w:rPr>
            <w:rFonts w:asciiTheme="minorHAnsi" w:hAnsiTheme="minorHAnsi" w:cstheme="minorHAnsi"/>
            <w:sz w:val="24"/>
            <w:szCs w:val="24"/>
            <w:lang w:val="uk-UA"/>
          </w:rPr>
          <w:t>в</w:t>
        </w:r>
      </w:ins>
      <w:ins w:id="2982" w:author="Сотник Наталья Григорьевна" w:date="2022-01-06T10:50:00Z">
        <w:del w:id="2983" w:author="Пользователь Windows" w:date="2022-01-09T19:44:00Z">
          <w:r w:rsidRPr="006102AB" w:rsidDel="005B01BC">
            <w:rPr>
              <w:rFonts w:asciiTheme="minorHAnsi" w:hAnsiTheme="minorHAnsi" w:cstheme="minorHAnsi"/>
              <w:sz w:val="24"/>
              <w:szCs w:val="24"/>
              <w:lang w:val="uk-UA"/>
              <w:rPrChange w:id="2984" w:author="Пользователь Windows" w:date="2022-01-09T18:15:00Z">
                <w:rPr>
                  <w:rStyle w:val="af4"/>
                  <w:b w:val="0"/>
                  <w:lang w:val="ru-RU"/>
                </w:rPr>
              </w:rPrChange>
            </w:rPr>
            <w:delText>В</w:delText>
          </w:r>
        </w:del>
        <w:r w:rsidRPr="006102AB">
          <w:rPr>
            <w:rFonts w:asciiTheme="minorHAnsi" w:hAnsiTheme="minorHAnsi" w:cstheme="minorHAnsi"/>
            <w:sz w:val="24"/>
            <w:szCs w:val="24"/>
            <w:lang w:val="uk-UA"/>
            <w:rPrChange w:id="2985" w:author="Пользователь Windows" w:date="2022-01-09T18:15:00Z">
              <w:rPr>
                <w:rStyle w:val="af4"/>
                <w:b w:val="0"/>
                <w:lang w:val="ru-RU"/>
              </w:rPr>
            </w:rPrChange>
          </w:rPr>
          <w:t xml:space="preserve">иключно </w:t>
        </w:r>
        <w:del w:id="2986" w:author="Пользователь Windows" w:date="2022-01-09T19:45:00Z">
          <w:r w:rsidRPr="006102AB" w:rsidDel="005B01BC">
            <w:rPr>
              <w:rFonts w:asciiTheme="minorHAnsi" w:hAnsiTheme="minorHAnsi" w:cstheme="minorHAnsi"/>
              <w:sz w:val="24"/>
              <w:szCs w:val="24"/>
              <w:lang w:val="uk-UA"/>
              <w:rPrChange w:id="2987" w:author="Пользователь Windows" w:date="2022-01-09T18:15:00Z">
                <w:rPr>
                  <w:rStyle w:val="af4"/>
                  <w:b w:val="0"/>
                  <w:lang w:val="ru-RU"/>
                </w:rPr>
              </w:rPrChange>
            </w:rPr>
            <w:delText>после</w:delText>
          </w:r>
        </w:del>
      </w:ins>
      <w:ins w:id="2988" w:author="Пользователь Windows" w:date="2022-01-09T19:45:00Z">
        <w:r w:rsidR="005B01BC">
          <w:rPr>
            <w:rFonts w:asciiTheme="minorHAnsi" w:hAnsiTheme="minorHAnsi" w:cstheme="minorHAnsi"/>
            <w:sz w:val="24"/>
            <w:szCs w:val="24"/>
            <w:lang w:val="uk-UA"/>
          </w:rPr>
          <w:t>після</w:t>
        </w:r>
      </w:ins>
      <w:ins w:id="2989" w:author="Сотник Наталья Григорьевна" w:date="2022-01-06T10:50:00Z">
        <w:r w:rsidRPr="006102AB">
          <w:rPr>
            <w:rFonts w:asciiTheme="minorHAnsi" w:hAnsiTheme="minorHAnsi" w:cstheme="minorHAnsi"/>
            <w:sz w:val="24"/>
            <w:szCs w:val="24"/>
            <w:lang w:val="uk-UA"/>
            <w:rPrChange w:id="2990" w:author="Пользователь Windows" w:date="2022-01-09T18:15:00Z">
              <w:rPr>
                <w:rStyle w:val="af4"/>
                <w:b w:val="0"/>
                <w:lang w:val="ru-RU"/>
              </w:rPr>
            </w:rPrChange>
          </w:rPr>
          <w:t xml:space="preserve"> затвердження Замовлення </w:t>
        </w:r>
        <w:r w:rsidRPr="006102AB">
          <w:rPr>
            <w:rFonts w:asciiTheme="minorHAnsi" w:hAnsiTheme="minorHAnsi" w:cstheme="minorHAnsi"/>
            <w:sz w:val="24"/>
            <w:szCs w:val="24"/>
            <w:lang w:val="uk-UA"/>
            <w:rPrChange w:id="2991" w:author="Пользователь Windows" w:date="2022-01-09T18:15:00Z">
              <w:rPr>
                <w:rStyle w:val="af4"/>
                <w:b w:val="0"/>
                <w:lang w:val="ru-RU"/>
              </w:rPr>
            </w:rPrChange>
          </w:rPr>
          <w:lastRenderedPageBreak/>
          <w:t xml:space="preserve">постачальнику. </w:t>
        </w:r>
        <w:r w:rsidRPr="006102AB">
          <w:rPr>
            <w:rFonts w:asciiTheme="minorHAnsi" w:hAnsiTheme="minorHAnsi" w:cstheme="minorHAnsi"/>
            <w:sz w:val="24"/>
            <w:szCs w:val="24"/>
            <w:lang w:val="uk-UA"/>
            <w:rPrChange w:id="2992" w:author="Пользователь Windows" w:date="2022-01-09T18:15:00Z">
              <w:rPr>
                <w:rStyle w:val="af4"/>
                <w:b w:val="0"/>
              </w:rPr>
            </w:rPrChange>
          </w:rPr>
          <w:t>Рахунок на оплату повинен бути затверджен</w:t>
        </w:r>
        <w:del w:id="2993" w:author="Пользователь Windows" w:date="2022-01-09T19:45:00Z">
          <w:r w:rsidRPr="006102AB" w:rsidDel="005B01BC">
            <w:rPr>
              <w:rFonts w:asciiTheme="minorHAnsi" w:hAnsiTheme="minorHAnsi" w:cstheme="minorHAnsi"/>
              <w:sz w:val="24"/>
              <w:szCs w:val="24"/>
              <w:lang w:val="uk-UA"/>
              <w:rPrChange w:id="2994" w:author="Пользователь Windows" w:date="2022-01-09T18:15:00Z">
                <w:rPr>
                  <w:rStyle w:val="af4"/>
                  <w:b w:val="0"/>
                </w:rPr>
              </w:rPrChange>
            </w:rPr>
            <w:delText>о</w:delText>
          </w:r>
        </w:del>
      </w:ins>
      <w:ins w:id="2995" w:author="Пользователь Windows" w:date="2022-01-09T19:45:00Z">
        <w:r w:rsidR="005B01BC">
          <w:rPr>
            <w:rFonts w:asciiTheme="minorHAnsi" w:hAnsiTheme="minorHAnsi" w:cstheme="minorHAnsi"/>
            <w:sz w:val="24"/>
            <w:szCs w:val="24"/>
            <w:lang w:val="uk-UA"/>
          </w:rPr>
          <w:t>ий</w:t>
        </w:r>
      </w:ins>
      <w:ins w:id="2996" w:author="Сотник Наталья Григорьевна" w:date="2022-01-06T10:50:00Z">
        <w:r w:rsidRPr="006102AB">
          <w:rPr>
            <w:rFonts w:asciiTheme="minorHAnsi" w:hAnsiTheme="minorHAnsi" w:cstheme="minorHAnsi"/>
            <w:sz w:val="24"/>
            <w:szCs w:val="24"/>
            <w:lang w:val="uk-UA"/>
            <w:rPrChange w:id="2997" w:author="Пользователь Windows" w:date="2022-01-09T18:15:00Z">
              <w:rPr>
                <w:rStyle w:val="af4"/>
                <w:b w:val="0"/>
              </w:rPr>
            </w:rPrChange>
          </w:rPr>
          <w:t xml:space="preserve"> відповідально</w:t>
        </w:r>
        <w:del w:id="2998" w:author="Пользователь Windows" w:date="2022-01-09T19:45:00Z">
          <w:r w:rsidRPr="006102AB" w:rsidDel="005B01BC">
            <w:rPr>
              <w:rFonts w:asciiTheme="minorHAnsi" w:hAnsiTheme="minorHAnsi" w:cstheme="minorHAnsi"/>
              <w:sz w:val="24"/>
              <w:szCs w:val="24"/>
              <w:lang w:val="uk-UA"/>
              <w:rPrChange w:id="2999" w:author="Пользователь Windows" w:date="2022-01-09T18:15:00Z">
                <w:rPr>
                  <w:rStyle w:val="af4"/>
                  <w:b w:val="0"/>
                </w:rPr>
              </w:rPrChange>
            </w:rPr>
            <w:delText>й</w:delText>
          </w:r>
        </w:del>
      </w:ins>
      <w:ins w:id="3000" w:author="Пользователь Windows" w:date="2022-01-09T19:45:00Z">
        <w:r w:rsidR="005B01BC">
          <w:rPr>
            <w:rFonts w:asciiTheme="minorHAnsi" w:hAnsiTheme="minorHAnsi" w:cstheme="minorHAnsi"/>
            <w:sz w:val="24"/>
            <w:szCs w:val="24"/>
            <w:lang w:val="uk-UA"/>
          </w:rPr>
          <w:t>ю</w:t>
        </w:r>
      </w:ins>
      <w:ins w:id="3001" w:author="Сотник Наталья Григорьевна" w:date="2022-01-06T10:50:00Z">
        <w:r w:rsidRPr="006102AB">
          <w:rPr>
            <w:rFonts w:asciiTheme="minorHAnsi" w:hAnsiTheme="minorHAnsi" w:cstheme="minorHAnsi"/>
            <w:sz w:val="24"/>
            <w:szCs w:val="24"/>
            <w:lang w:val="uk-UA"/>
            <w:rPrChange w:id="3002" w:author="Пользователь Windows" w:date="2022-01-09T18:15:00Z">
              <w:rPr>
                <w:rStyle w:val="af4"/>
                <w:b w:val="0"/>
              </w:rPr>
            </w:rPrChange>
          </w:rPr>
          <w:t xml:space="preserve"> особо</w:t>
        </w:r>
        <w:del w:id="3003" w:author="Пользователь Windows" w:date="2022-01-09T19:45:00Z">
          <w:r w:rsidRPr="006102AB" w:rsidDel="005B01BC">
            <w:rPr>
              <w:rFonts w:asciiTheme="minorHAnsi" w:hAnsiTheme="minorHAnsi" w:cstheme="minorHAnsi"/>
              <w:sz w:val="24"/>
              <w:szCs w:val="24"/>
              <w:lang w:val="uk-UA"/>
              <w:rPrChange w:id="3004" w:author="Пользователь Windows" w:date="2022-01-09T18:15:00Z">
                <w:rPr>
                  <w:rStyle w:val="af4"/>
                  <w:b w:val="0"/>
                </w:rPr>
              </w:rPrChange>
            </w:rPr>
            <w:delText>й</w:delText>
          </w:r>
        </w:del>
      </w:ins>
      <w:ins w:id="3005" w:author="Пользователь Windows" w:date="2022-01-09T19:45:00Z">
        <w:r w:rsidR="005B01BC">
          <w:rPr>
            <w:rFonts w:asciiTheme="minorHAnsi" w:hAnsiTheme="minorHAnsi" w:cstheme="minorHAnsi"/>
            <w:sz w:val="24"/>
            <w:szCs w:val="24"/>
            <w:lang w:val="uk-UA"/>
          </w:rPr>
          <w:t>ю</w:t>
        </w:r>
      </w:ins>
      <w:ins w:id="3006" w:author="Сотник Наталья Григорьевна" w:date="2022-01-06T10:50:00Z">
        <w:r w:rsidRPr="006102AB">
          <w:rPr>
            <w:rFonts w:asciiTheme="minorHAnsi" w:hAnsiTheme="minorHAnsi" w:cstheme="minorHAnsi"/>
            <w:sz w:val="24"/>
            <w:szCs w:val="24"/>
            <w:lang w:val="uk-UA"/>
            <w:rPrChange w:id="3007" w:author="Пользователь Windows" w:date="2022-01-09T18:15:00Z">
              <w:rPr>
                <w:rStyle w:val="af4"/>
                <w:b w:val="0"/>
              </w:rPr>
            </w:rPrChange>
          </w:rPr>
          <w:t xml:space="preserve"> та керівником підрозділ</w:t>
        </w:r>
      </w:ins>
      <w:ins w:id="3008" w:author="Пользователь Windows" w:date="2022-01-09T19:45:00Z">
        <w:r w:rsidR="005B01BC">
          <w:rPr>
            <w:rFonts w:asciiTheme="minorHAnsi" w:hAnsiTheme="minorHAnsi" w:cstheme="minorHAnsi"/>
            <w:sz w:val="24"/>
            <w:szCs w:val="24"/>
            <w:lang w:val="uk-UA"/>
          </w:rPr>
          <w:t>у.</w:t>
        </w:r>
      </w:ins>
      <w:ins w:id="3009" w:author="Сотник Наталья Григорьевна" w:date="2022-01-06T10:50:00Z">
        <w:del w:id="3010" w:author="Пользователь Windows" w:date="2022-01-09T19:45:00Z">
          <w:r w:rsidRPr="006102AB" w:rsidDel="005B01BC">
            <w:rPr>
              <w:rFonts w:asciiTheme="minorHAnsi" w:hAnsiTheme="minorHAnsi" w:cstheme="minorHAnsi"/>
              <w:sz w:val="24"/>
              <w:szCs w:val="24"/>
              <w:lang w:val="uk-UA"/>
              <w:rPrChange w:id="3011" w:author="Пользователь Windows" w:date="2022-01-09T18:15:00Z">
                <w:rPr>
                  <w:rStyle w:val="af4"/>
                  <w:b w:val="0"/>
                </w:rPr>
              </w:rPrChange>
            </w:rPr>
            <w:delText xml:space="preserve">у  </w:delText>
          </w:r>
        </w:del>
      </w:ins>
    </w:p>
    <w:p w14:paraId="5AACB8EF" w14:textId="77777777" w:rsidR="00483880" w:rsidRPr="006102AB" w:rsidRDefault="00483880" w:rsidP="00483880">
      <w:pPr>
        <w:jc w:val="both"/>
        <w:rPr>
          <w:ins w:id="3012" w:author="Сотник Наталья Григорьевна" w:date="2022-01-06T10:50:00Z"/>
          <w:rStyle w:val="af4"/>
          <w:rFonts w:asciiTheme="minorHAnsi" w:hAnsiTheme="minorHAnsi" w:cstheme="minorHAnsi"/>
          <w:b w:val="0"/>
          <w:sz w:val="24"/>
          <w:szCs w:val="24"/>
          <w:lang w:val="uk-UA"/>
          <w:rPrChange w:id="3013" w:author="Пользователь Windows" w:date="2022-01-09T18:15:00Z">
            <w:rPr>
              <w:ins w:id="3014" w:author="Сотник Наталья Григорьевна" w:date="2022-01-06T10:50:00Z"/>
              <w:rStyle w:val="af4"/>
              <w:b w:val="0"/>
              <w:lang w:val="ru-RU"/>
            </w:rPr>
          </w:rPrChange>
        </w:rPr>
      </w:pPr>
    </w:p>
    <w:p w14:paraId="2F3F813E" w14:textId="229C9E37" w:rsidR="00483880" w:rsidRPr="006102AB" w:rsidRDefault="00674717" w:rsidP="00483880">
      <w:pPr>
        <w:jc w:val="both"/>
        <w:rPr>
          <w:ins w:id="3015" w:author="Сотник Наталья Григорьевна" w:date="2022-01-06T10:50:00Z"/>
          <w:rStyle w:val="af4"/>
          <w:rFonts w:asciiTheme="minorHAnsi" w:hAnsiTheme="minorHAnsi" w:cstheme="minorHAnsi"/>
          <w:i/>
          <w:sz w:val="24"/>
          <w:szCs w:val="24"/>
          <w:lang w:val="uk-UA"/>
          <w:rPrChange w:id="3016" w:author="Пользователь Windows" w:date="2022-01-09T18:15:00Z">
            <w:rPr>
              <w:ins w:id="3017" w:author="Сотник Наталья Григорьевна" w:date="2022-01-06T10:50:00Z"/>
              <w:rStyle w:val="af4"/>
              <w:i/>
              <w:lang w:val="ru-RU"/>
            </w:rPr>
          </w:rPrChange>
        </w:rPr>
      </w:pPr>
      <w:ins w:id="3018" w:author="I.Yermakova" w:date="2022-01-06T13:08:00Z">
        <w:r w:rsidRPr="006102AB">
          <w:rPr>
            <w:rStyle w:val="af4"/>
            <w:rFonts w:asciiTheme="minorHAnsi" w:hAnsiTheme="minorHAnsi" w:cstheme="minorHAnsi"/>
            <w:i/>
            <w:sz w:val="24"/>
            <w:szCs w:val="24"/>
            <w:lang w:val="uk-UA"/>
            <w:rPrChange w:id="3019" w:author="Пользователь Windows" w:date="2022-01-09T18:15:00Z">
              <w:rPr>
                <w:rStyle w:val="af4"/>
                <w:i/>
                <w:lang w:val="ru-RU"/>
              </w:rPr>
            </w:rPrChange>
          </w:rPr>
          <w:t>3</w:t>
        </w:r>
      </w:ins>
      <w:ins w:id="3020" w:author="Сотник Наталья Григорьевна" w:date="2022-01-06T10:50:00Z">
        <w:del w:id="3021" w:author="I.Yermakova" w:date="2022-01-06T13:08:00Z">
          <w:r w:rsidR="00483880" w:rsidRPr="006102AB" w:rsidDel="00674717">
            <w:rPr>
              <w:rStyle w:val="af4"/>
              <w:rFonts w:asciiTheme="minorHAnsi" w:hAnsiTheme="minorHAnsi" w:cstheme="minorHAnsi"/>
              <w:i/>
              <w:sz w:val="24"/>
              <w:szCs w:val="24"/>
              <w:lang w:val="uk-UA"/>
              <w:rPrChange w:id="3022" w:author="Пользователь Windows" w:date="2022-01-09T18:15:00Z">
                <w:rPr>
                  <w:rStyle w:val="af4"/>
                  <w:i/>
                  <w:lang w:val="ru-RU"/>
                </w:rPr>
              </w:rPrChange>
            </w:rPr>
            <w:delText>6</w:delText>
          </w:r>
        </w:del>
        <w:r w:rsidR="00483880" w:rsidRPr="006102AB">
          <w:rPr>
            <w:rStyle w:val="af4"/>
            <w:rFonts w:asciiTheme="minorHAnsi" w:hAnsiTheme="minorHAnsi" w:cstheme="minorHAnsi"/>
            <w:i/>
            <w:sz w:val="24"/>
            <w:szCs w:val="24"/>
            <w:lang w:val="uk-UA"/>
            <w:rPrChange w:id="3023" w:author="Пользователь Windows" w:date="2022-01-09T18:15:00Z">
              <w:rPr>
                <w:rStyle w:val="af4"/>
                <w:i/>
                <w:lang w:val="ru-RU"/>
              </w:rPr>
            </w:rPrChange>
          </w:rPr>
          <w:t>.</w:t>
        </w:r>
      </w:ins>
      <w:ins w:id="3024" w:author="I.Yermakova" w:date="2022-01-06T13:08:00Z">
        <w:r w:rsidRPr="006102AB">
          <w:rPr>
            <w:rStyle w:val="af4"/>
            <w:rFonts w:asciiTheme="minorHAnsi" w:hAnsiTheme="minorHAnsi" w:cstheme="minorHAnsi"/>
            <w:i/>
            <w:sz w:val="24"/>
            <w:szCs w:val="24"/>
            <w:lang w:val="uk-UA"/>
            <w:rPrChange w:id="3025" w:author="Пользователь Windows" w:date="2022-01-09T18:15:00Z">
              <w:rPr>
                <w:rStyle w:val="af4"/>
                <w:i/>
                <w:lang w:val="ru-RU"/>
              </w:rPr>
            </w:rPrChange>
          </w:rPr>
          <w:t>3.</w:t>
        </w:r>
      </w:ins>
      <w:ins w:id="3026" w:author="I.Yermakova" w:date="2022-01-06T13:09:00Z">
        <w:r w:rsidRPr="006102AB">
          <w:rPr>
            <w:rStyle w:val="af4"/>
            <w:rFonts w:asciiTheme="minorHAnsi" w:hAnsiTheme="minorHAnsi" w:cstheme="minorHAnsi"/>
            <w:i/>
            <w:sz w:val="24"/>
            <w:szCs w:val="24"/>
            <w:lang w:val="uk-UA"/>
            <w:rPrChange w:id="3027" w:author="Пользователь Windows" w:date="2022-01-09T18:15:00Z">
              <w:rPr>
                <w:rStyle w:val="af4"/>
                <w:i/>
                <w:lang w:val="ru-RU"/>
              </w:rPr>
            </w:rPrChange>
          </w:rPr>
          <w:t xml:space="preserve">1 </w:t>
        </w:r>
      </w:ins>
      <w:ins w:id="3028" w:author="Сотник Наталья Григорьевна" w:date="2022-01-06T10:50:00Z">
        <w:del w:id="3029" w:author="I.Yermakova" w:date="2022-01-06T13:08:00Z">
          <w:r w:rsidR="00483880" w:rsidRPr="006102AB" w:rsidDel="00674717">
            <w:rPr>
              <w:rStyle w:val="af4"/>
              <w:rFonts w:asciiTheme="minorHAnsi" w:hAnsiTheme="minorHAnsi" w:cstheme="minorHAnsi"/>
              <w:i/>
              <w:sz w:val="24"/>
              <w:szCs w:val="24"/>
              <w:lang w:val="uk-UA"/>
              <w:rPrChange w:id="3030" w:author="Пользователь Windows" w:date="2022-01-09T18:15:00Z">
                <w:rPr>
                  <w:rStyle w:val="af4"/>
                  <w:i/>
                  <w:lang w:val="ru-RU"/>
                </w:rPr>
              </w:rPrChange>
            </w:rPr>
            <w:delText>1</w:delText>
          </w:r>
        </w:del>
        <w:r w:rsidR="00483880" w:rsidRPr="006102AB">
          <w:rPr>
            <w:rStyle w:val="af4"/>
            <w:rFonts w:asciiTheme="minorHAnsi" w:hAnsiTheme="minorHAnsi" w:cstheme="minorHAnsi"/>
            <w:i/>
            <w:sz w:val="24"/>
            <w:szCs w:val="24"/>
            <w:lang w:val="uk-UA"/>
            <w:rPrChange w:id="3031" w:author="Пользователь Windows" w:date="2022-01-09T18:15:00Z">
              <w:rPr>
                <w:rStyle w:val="af4"/>
                <w:i/>
                <w:lang w:val="ru-RU"/>
              </w:rPr>
            </w:rPrChange>
          </w:rPr>
          <w:t xml:space="preserve"> Сплата при отриманні</w:t>
        </w:r>
      </w:ins>
    </w:p>
    <w:p w14:paraId="324DE7E3" w14:textId="419CC6A3" w:rsidR="00483880" w:rsidRPr="006102AB" w:rsidRDefault="00483880" w:rsidP="00483880">
      <w:pPr>
        <w:jc w:val="both"/>
        <w:rPr>
          <w:ins w:id="3032" w:author="I.Yermakova" w:date="2022-01-06T13:10:00Z"/>
          <w:rStyle w:val="af4"/>
          <w:rFonts w:asciiTheme="minorHAnsi" w:hAnsiTheme="minorHAnsi" w:cstheme="minorHAnsi"/>
          <w:b w:val="0"/>
          <w:sz w:val="24"/>
          <w:szCs w:val="24"/>
          <w:lang w:val="uk-UA"/>
          <w:rPrChange w:id="3033" w:author="Пользователь Windows" w:date="2022-01-09T18:15:00Z">
            <w:rPr>
              <w:ins w:id="3034" w:author="I.Yermakova" w:date="2022-01-06T13:10:00Z"/>
              <w:rStyle w:val="af4"/>
              <w:b w:val="0"/>
              <w:lang w:val="ru-RU"/>
            </w:rPr>
          </w:rPrChange>
        </w:rPr>
      </w:pPr>
      <w:ins w:id="3035" w:author="Сотник Наталья Григорьевна" w:date="2022-01-06T10:50:00Z">
        <w:r w:rsidRPr="006102AB">
          <w:rPr>
            <w:rStyle w:val="af4"/>
            <w:rFonts w:asciiTheme="minorHAnsi" w:hAnsiTheme="minorHAnsi" w:cstheme="minorHAnsi"/>
            <w:b w:val="0"/>
            <w:sz w:val="24"/>
            <w:szCs w:val="24"/>
            <w:lang w:val="uk-UA"/>
            <w:rPrChange w:id="3036" w:author="Пользователь Windows" w:date="2022-01-09T18:15:00Z">
              <w:rPr>
                <w:rStyle w:val="af4"/>
                <w:b w:val="0"/>
                <w:lang w:val="ru-RU"/>
              </w:rPr>
            </w:rPrChange>
          </w:rPr>
          <w:t xml:space="preserve">Сплата при отриманні здійснюється за рахунком і згідно правильно оформлених прибуткових документів. Прибуткові документи повинні бути підписані відповідним працівником (для матеріальних замовлень </w:t>
        </w:r>
        <w:del w:id="3037" w:author="Пользователь Windows" w:date="2022-01-09T19:45:00Z">
          <w:r w:rsidRPr="006102AB" w:rsidDel="005B01BC">
            <w:rPr>
              <w:rStyle w:val="af4"/>
              <w:rFonts w:asciiTheme="minorHAnsi" w:hAnsiTheme="minorHAnsi" w:cstheme="minorHAnsi"/>
              <w:b w:val="0"/>
              <w:sz w:val="24"/>
              <w:szCs w:val="24"/>
              <w:lang w:val="uk-UA"/>
              <w:rPrChange w:id="3038" w:author="Пользователь Windows" w:date="2022-01-09T18:15:00Z">
                <w:rPr>
                  <w:rStyle w:val="af4"/>
                  <w:b w:val="0"/>
                  <w:lang w:val="ru-RU"/>
                </w:rPr>
              </w:rPrChange>
            </w:rPr>
            <w:delText>-</w:delText>
          </w:r>
        </w:del>
      </w:ins>
      <w:ins w:id="3039" w:author="Пользователь Windows" w:date="2022-01-09T19:45:00Z">
        <w:r w:rsidR="005B01BC">
          <w:rPr>
            <w:rStyle w:val="af4"/>
            <w:rFonts w:asciiTheme="minorHAnsi" w:hAnsiTheme="minorHAnsi" w:cstheme="minorHAnsi"/>
            <w:b w:val="0"/>
            <w:sz w:val="24"/>
            <w:szCs w:val="24"/>
            <w:lang w:val="uk-UA"/>
          </w:rPr>
          <w:t>—</w:t>
        </w:r>
      </w:ins>
      <w:ins w:id="3040" w:author="Сотник Наталья Григорьевна" w:date="2022-01-06T10:50:00Z">
        <w:r w:rsidRPr="006102AB">
          <w:rPr>
            <w:rStyle w:val="af4"/>
            <w:rFonts w:asciiTheme="minorHAnsi" w:hAnsiTheme="minorHAnsi" w:cstheme="minorHAnsi"/>
            <w:b w:val="0"/>
            <w:sz w:val="24"/>
            <w:szCs w:val="24"/>
            <w:lang w:val="uk-UA"/>
            <w:rPrChange w:id="3041" w:author="Пользователь Windows" w:date="2022-01-09T18:15:00Z">
              <w:rPr>
                <w:rStyle w:val="af4"/>
                <w:b w:val="0"/>
                <w:lang w:val="ru-RU"/>
              </w:rPr>
            </w:rPrChange>
          </w:rPr>
          <w:t xml:space="preserve"> довіреною особою, для послуг </w:t>
        </w:r>
        <w:del w:id="3042" w:author="Пользователь Windows" w:date="2022-01-09T19:45:00Z">
          <w:r w:rsidRPr="006102AB" w:rsidDel="005B01BC">
            <w:rPr>
              <w:rStyle w:val="af4"/>
              <w:rFonts w:asciiTheme="minorHAnsi" w:hAnsiTheme="minorHAnsi" w:cstheme="minorHAnsi"/>
              <w:b w:val="0"/>
              <w:sz w:val="24"/>
              <w:szCs w:val="24"/>
              <w:lang w:val="uk-UA"/>
              <w:rPrChange w:id="3043" w:author="Пользователь Windows" w:date="2022-01-09T18:15:00Z">
                <w:rPr>
                  <w:rStyle w:val="af4"/>
                  <w:b w:val="0"/>
                  <w:lang w:val="ru-RU"/>
                </w:rPr>
              </w:rPrChange>
            </w:rPr>
            <w:delText>-</w:delText>
          </w:r>
        </w:del>
      </w:ins>
      <w:ins w:id="3044" w:author="Пользователь Windows" w:date="2022-01-09T19:45:00Z">
        <w:r w:rsidR="005B01BC">
          <w:rPr>
            <w:rStyle w:val="af4"/>
            <w:rFonts w:asciiTheme="minorHAnsi" w:hAnsiTheme="minorHAnsi" w:cstheme="minorHAnsi"/>
            <w:b w:val="0"/>
            <w:sz w:val="24"/>
            <w:szCs w:val="24"/>
            <w:lang w:val="uk-UA"/>
          </w:rPr>
          <w:t>—</w:t>
        </w:r>
      </w:ins>
      <w:ins w:id="3045" w:author="Сотник Наталья Григорьевна" w:date="2022-01-06T10:50:00Z">
        <w:r w:rsidRPr="006102AB">
          <w:rPr>
            <w:rStyle w:val="af4"/>
            <w:rFonts w:asciiTheme="minorHAnsi" w:hAnsiTheme="minorHAnsi" w:cstheme="minorHAnsi"/>
            <w:b w:val="0"/>
            <w:sz w:val="24"/>
            <w:szCs w:val="24"/>
            <w:lang w:val="uk-UA"/>
            <w:rPrChange w:id="3046" w:author="Пользователь Windows" w:date="2022-01-09T18:15:00Z">
              <w:rPr>
                <w:rStyle w:val="af4"/>
                <w:b w:val="0"/>
                <w:lang w:val="ru-RU"/>
              </w:rPr>
            </w:rPrChange>
          </w:rPr>
          <w:t xml:space="preserve"> людиною, як</w:t>
        </w:r>
        <w:del w:id="3047" w:author="Пользователь Windows" w:date="2022-01-09T19:46:00Z">
          <w:r w:rsidRPr="006102AB" w:rsidDel="005B01BC">
            <w:rPr>
              <w:rStyle w:val="af4"/>
              <w:rFonts w:asciiTheme="minorHAnsi" w:hAnsiTheme="minorHAnsi" w:cstheme="minorHAnsi"/>
              <w:b w:val="0"/>
              <w:sz w:val="24"/>
              <w:szCs w:val="24"/>
              <w:lang w:val="uk-UA"/>
              <w:rPrChange w:id="3048" w:author="Пользователь Windows" w:date="2022-01-09T18:15:00Z">
                <w:rPr>
                  <w:rStyle w:val="af4"/>
                  <w:b w:val="0"/>
                  <w:lang w:val="ru-RU"/>
                </w:rPr>
              </w:rPrChange>
            </w:rPr>
            <w:delText>ий</w:delText>
          </w:r>
        </w:del>
      </w:ins>
      <w:ins w:id="3049" w:author="Пользователь Windows" w:date="2022-01-09T19:46:00Z">
        <w:r w:rsidR="005B01BC">
          <w:rPr>
            <w:rStyle w:val="af4"/>
            <w:rFonts w:asciiTheme="minorHAnsi" w:hAnsiTheme="minorHAnsi" w:cstheme="minorHAnsi"/>
            <w:b w:val="0"/>
            <w:sz w:val="24"/>
            <w:szCs w:val="24"/>
            <w:lang w:val="uk-UA"/>
          </w:rPr>
          <w:t>а</w:t>
        </w:r>
      </w:ins>
      <w:ins w:id="3050" w:author="Сотник Наталья Григорьевна" w:date="2022-01-06T10:50:00Z">
        <w:r w:rsidRPr="006102AB">
          <w:rPr>
            <w:rStyle w:val="af4"/>
            <w:rFonts w:asciiTheme="minorHAnsi" w:hAnsiTheme="minorHAnsi" w:cstheme="minorHAnsi"/>
            <w:b w:val="0"/>
            <w:sz w:val="24"/>
            <w:szCs w:val="24"/>
            <w:lang w:val="uk-UA"/>
            <w:rPrChange w:id="3051" w:author="Пользователь Windows" w:date="2022-01-09T18:15:00Z">
              <w:rPr>
                <w:rStyle w:val="af4"/>
                <w:b w:val="0"/>
                <w:lang w:val="ru-RU"/>
              </w:rPr>
            </w:rPrChange>
          </w:rPr>
          <w:t xml:space="preserve"> підтверджує повне виконання даних послуг), а також завірені печаткою та надані в бухгалтерію для здійснення оплати.</w:t>
        </w:r>
      </w:ins>
    </w:p>
    <w:p w14:paraId="68D45150" w14:textId="77777777" w:rsidR="00674717" w:rsidRPr="006102AB" w:rsidRDefault="00674717" w:rsidP="00483880">
      <w:pPr>
        <w:jc w:val="both"/>
        <w:rPr>
          <w:ins w:id="3052" w:author="Сотник Наталья Григорьевна" w:date="2022-01-06T10:50:00Z"/>
          <w:rStyle w:val="af4"/>
          <w:rFonts w:asciiTheme="minorHAnsi" w:hAnsiTheme="minorHAnsi" w:cstheme="minorHAnsi"/>
          <w:b w:val="0"/>
          <w:sz w:val="24"/>
          <w:szCs w:val="24"/>
          <w:lang w:val="uk-UA"/>
          <w:rPrChange w:id="3053" w:author="Пользователь Windows" w:date="2022-01-09T18:15:00Z">
            <w:rPr>
              <w:ins w:id="3054" w:author="Сотник Наталья Григорьевна" w:date="2022-01-06T10:50:00Z"/>
              <w:rStyle w:val="af4"/>
              <w:b w:val="0"/>
              <w:lang w:val="ru-RU"/>
            </w:rPr>
          </w:rPrChange>
        </w:rPr>
      </w:pPr>
    </w:p>
    <w:p w14:paraId="71C5CA6D" w14:textId="44B957E8" w:rsidR="00483880" w:rsidRPr="00201273" w:rsidRDefault="00674717">
      <w:pPr>
        <w:jc w:val="both"/>
        <w:rPr>
          <w:ins w:id="3055" w:author="Пользователь Windows" w:date="2022-01-09T19:51:00Z"/>
          <w:rStyle w:val="af4"/>
          <w:rFonts w:asciiTheme="minorHAnsi" w:hAnsiTheme="minorHAnsi" w:cstheme="minorHAnsi"/>
          <w:i/>
          <w:sz w:val="24"/>
          <w:szCs w:val="24"/>
          <w:lang w:val="uk-UA"/>
        </w:rPr>
        <w:pPrChange w:id="3056" w:author="I.Yermakova" w:date="2022-01-06T13:08:00Z">
          <w:pPr>
            <w:pStyle w:val="ae"/>
            <w:jc w:val="both"/>
          </w:pPr>
        </w:pPrChange>
      </w:pPr>
      <w:ins w:id="3057" w:author="I.Yermakova" w:date="2022-01-06T13:09:00Z">
        <w:r w:rsidRPr="00201273">
          <w:rPr>
            <w:rStyle w:val="af4"/>
            <w:rFonts w:asciiTheme="minorHAnsi" w:hAnsiTheme="minorHAnsi" w:cstheme="minorHAnsi"/>
            <w:i/>
            <w:sz w:val="24"/>
            <w:szCs w:val="24"/>
            <w:lang w:val="uk-UA"/>
            <w:rPrChange w:id="3058" w:author="I.Yermakova" w:date="2022-01-10T08:49:00Z">
              <w:rPr>
                <w:rStyle w:val="af4"/>
                <w:i/>
                <w:lang w:val="ru-RU"/>
              </w:rPr>
            </w:rPrChange>
          </w:rPr>
          <w:t>3</w:t>
        </w:r>
      </w:ins>
      <w:ins w:id="3059" w:author="Сотник Наталья Григорьевна" w:date="2022-01-06T10:50:00Z">
        <w:del w:id="3060" w:author="I.Yermakova" w:date="2022-01-06T13:09:00Z">
          <w:r w:rsidR="00483880" w:rsidRPr="00201273" w:rsidDel="00674717">
            <w:rPr>
              <w:rStyle w:val="af4"/>
              <w:rFonts w:asciiTheme="minorHAnsi" w:hAnsiTheme="minorHAnsi" w:cstheme="minorHAnsi"/>
              <w:i/>
              <w:sz w:val="24"/>
              <w:szCs w:val="24"/>
              <w:lang w:val="uk-UA"/>
              <w:rPrChange w:id="3061" w:author="I.Yermakova" w:date="2022-01-10T08:49:00Z">
                <w:rPr>
                  <w:rStyle w:val="af4"/>
                  <w:i/>
                  <w:lang w:val="ru-RU"/>
                </w:rPr>
              </w:rPrChange>
            </w:rPr>
            <w:delText>6</w:delText>
          </w:r>
        </w:del>
        <w:r w:rsidR="00483880" w:rsidRPr="00201273">
          <w:rPr>
            <w:rStyle w:val="af4"/>
            <w:rFonts w:asciiTheme="minorHAnsi" w:hAnsiTheme="minorHAnsi" w:cstheme="minorHAnsi"/>
            <w:i/>
            <w:sz w:val="24"/>
            <w:szCs w:val="24"/>
            <w:lang w:val="uk-UA"/>
            <w:rPrChange w:id="3062" w:author="I.Yermakova" w:date="2022-01-10T08:49:00Z">
              <w:rPr>
                <w:rStyle w:val="af4"/>
                <w:i/>
                <w:lang w:val="ru-RU"/>
              </w:rPr>
            </w:rPrChange>
          </w:rPr>
          <w:t>.</w:t>
        </w:r>
      </w:ins>
      <w:ins w:id="3063" w:author="I.Yermakova" w:date="2022-01-06T13:09:00Z">
        <w:r w:rsidRPr="00201273">
          <w:rPr>
            <w:rStyle w:val="af4"/>
            <w:rFonts w:asciiTheme="minorHAnsi" w:hAnsiTheme="minorHAnsi" w:cstheme="minorHAnsi"/>
            <w:i/>
            <w:sz w:val="24"/>
            <w:szCs w:val="24"/>
            <w:lang w:val="uk-UA"/>
            <w:rPrChange w:id="3064" w:author="I.Yermakova" w:date="2022-01-10T08:49:00Z">
              <w:rPr>
                <w:rStyle w:val="af4"/>
                <w:i/>
                <w:lang w:val="ru-RU"/>
              </w:rPr>
            </w:rPrChange>
          </w:rPr>
          <w:t xml:space="preserve">3.2 </w:t>
        </w:r>
      </w:ins>
      <w:ins w:id="3065" w:author="Сотник Наталья Григорьевна" w:date="2022-01-06T10:50:00Z">
        <w:del w:id="3066" w:author="I.Yermakova" w:date="2022-01-06T13:09:00Z">
          <w:r w:rsidR="00483880" w:rsidRPr="00201273" w:rsidDel="00674717">
            <w:rPr>
              <w:rStyle w:val="af4"/>
              <w:rFonts w:asciiTheme="minorHAnsi" w:hAnsiTheme="minorHAnsi" w:cstheme="minorHAnsi"/>
              <w:i/>
              <w:sz w:val="24"/>
              <w:szCs w:val="24"/>
              <w:lang w:val="uk-UA"/>
              <w:rPrChange w:id="3067" w:author="I.Yermakova" w:date="2022-01-10T08:49:00Z">
                <w:rPr>
                  <w:rStyle w:val="af4"/>
                  <w:i/>
                  <w:lang w:val="ru-RU"/>
                </w:rPr>
              </w:rPrChange>
            </w:rPr>
            <w:delText>2</w:delText>
          </w:r>
        </w:del>
        <w:r w:rsidR="00483880" w:rsidRPr="00201273">
          <w:rPr>
            <w:rStyle w:val="af4"/>
            <w:rFonts w:asciiTheme="minorHAnsi" w:hAnsiTheme="minorHAnsi" w:cstheme="minorHAnsi"/>
            <w:i/>
            <w:sz w:val="24"/>
            <w:szCs w:val="24"/>
            <w:lang w:val="uk-UA"/>
            <w:rPrChange w:id="3068" w:author="I.Yermakova" w:date="2022-01-10T08:49:00Z">
              <w:rPr>
                <w:rStyle w:val="af4"/>
                <w:i/>
                <w:lang w:val="ru-RU"/>
              </w:rPr>
            </w:rPrChange>
          </w:rPr>
          <w:t xml:space="preserve"> Передоплата</w:t>
        </w:r>
      </w:ins>
    </w:p>
    <w:p w14:paraId="156E3A3F" w14:textId="77777777" w:rsidR="004B300A" w:rsidRPr="00201273" w:rsidRDefault="004B300A">
      <w:pPr>
        <w:jc w:val="both"/>
        <w:rPr>
          <w:ins w:id="3069" w:author="Сотник Наталья Григорьевна" w:date="2022-01-06T10:50:00Z"/>
          <w:rStyle w:val="af4"/>
          <w:rFonts w:asciiTheme="minorHAnsi" w:hAnsiTheme="minorHAnsi" w:cstheme="minorHAnsi"/>
          <w:i/>
          <w:sz w:val="24"/>
          <w:szCs w:val="24"/>
          <w:lang w:val="uk-UA"/>
          <w:rPrChange w:id="3070" w:author="I.Yermakova" w:date="2022-01-10T08:49:00Z">
            <w:rPr>
              <w:ins w:id="3071" w:author="Сотник Наталья Григорьевна" w:date="2022-01-06T10:50:00Z"/>
              <w:rStyle w:val="af4"/>
              <w:i/>
              <w:lang w:val="ru-RU"/>
            </w:rPr>
          </w:rPrChange>
        </w:rPr>
        <w:pPrChange w:id="3072" w:author="I.Yermakova" w:date="2022-01-06T13:08:00Z">
          <w:pPr>
            <w:pStyle w:val="ae"/>
            <w:jc w:val="both"/>
          </w:pPr>
        </w:pPrChange>
      </w:pPr>
    </w:p>
    <w:p w14:paraId="4BF3A511" w14:textId="77777777" w:rsidR="00483880" w:rsidRPr="00201273" w:rsidRDefault="00483880">
      <w:pPr>
        <w:pStyle w:val="ae"/>
        <w:numPr>
          <w:ilvl w:val="0"/>
          <w:numId w:val="38"/>
        </w:numPr>
        <w:jc w:val="both"/>
        <w:rPr>
          <w:ins w:id="3073" w:author="Сотник Наталья Григорьевна" w:date="2022-01-06T10:50:00Z"/>
          <w:rStyle w:val="af4"/>
          <w:rFonts w:asciiTheme="minorHAnsi" w:hAnsiTheme="minorHAnsi" w:cstheme="minorHAnsi"/>
          <w:b w:val="0"/>
          <w:sz w:val="24"/>
          <w:szCs w:val="24"/>
          <w:lang w:val="uk-UA"/>
          <w:rPrChange w:id="3074" w:author="I.Yermakova" w:date="2022-01-10T08:49:00Z">
            <w:rPr>
              <w:ins w:id="3075" w:author="Сотник Наталья Григорьевна" w:date="2022-01-06T10:50:00Z"/>
              <w:rStyle w:val="af4"/>
              <w:b w:val="0"/>
              <w:lang w:val="ru-RU"/>
            </w:rPr>
          </w:rPrChange>
        </w:rPr>
        <w:pPrChange w:id="3076" w:author="Пользователь Windows" w:date="2022-01-09T19:48:00Z">
          <w:pPr>
            <w:jc w:val="both"/>
          </w:pPr>
        </w:pPrChange>
      </w:pPr>
      <w:ins w:id="3077" w:author="Сотник Наталья Григорьевна" w:date="2022-01-06T10:50:00Z">
        <w:r w:rsidRPr="00201273">
          <w:rPr>
            <w:rStyle w:val="af4"/>
            <w:rFonts w:asciiTheme="minorHAnsi" w:hAnsiTheme="minorHAnsi" w:cstheme="minorHAnsi"/>
            <w:b w:val="0"/>
            <w:sz w:val="24"/>
            <w:szCs w:val="24"/>
            <w:lang w:val="uk-UA"/>
            <w:rPrChange w:id="3078" w:author="I.Yermakova" w:date="2022-01-10T08:49:00Z">
              <w:rPr>
                <w:rStyle w:val="af4"/>
                <w:b w:val="0"/>
                <w:lang w:val="ru-RU"/>
              </w:rPr>
            </w:rPrChange>
          </w:rPr>
          <w:t>Передоплатою вважається оплата за товари або послуги до переходу права власності на них.</w:t>
        </w:r>
      </w:ins>
    </w:p>
    <w:p w14:paraId="5D10658D" w14:textId="5A765E7A" w:rsidR="00483880" w:rsidRPr="00201273" w:rsidRDefault="00483880">
      <w:pPr>
        <w:pStyle w:val="ae"/>
        <w:numPr>
          <w:ilvl w:val="0"/>
          <w:numId w:val="38"/>
        </w:numPr>
        <w:jc w:val="both"/>
        <w:rPr>
          <w:ins w:id="3079" w:author="Сотник Наталья Григорьевна" w:date="2022-01-06T10:50:00Z"/>
          <w:rStyle w:val="af4"/>
          <w:rFonts w:asciiTheme="minorHAnsi" w:hAnsiTheme="minorHAnsi" w:cstheme="minorHAnsi"/>
          <w:b w:val="0"/>
          <w:sz w:val="24"/>
          <w:szCs w:val="24"/>
          <w:lang w:val="uk-UA"/>
          <w:rPrChange w:id="3080" w:author="I.Yermakova" w:date="2022-01-10T08:49:00Z">
            <w:rPr>
              <w:ins w:id="3081" w:author="Сотник Наталья Григорьевна" w:date="2022-01-06T10:50:00Z"/>
              <w:rStyle w:val="af4"/>
              <w:b w:val="0"/>
              <w:lang w:val="ru-RU"/>
            </w:rPr>
          </w:rPrChange>
        </w:rPr>
        <w:pPrChange w:id="3082" w:author="Пользователь Windows" w:date="2022-01-09T19:48:00Z">
          <w:pPr>
            <w:jc w:val="both"/>
          </w:pPr>
        </w:pPrChange>
      </w:pPr>
      <w:ins w:id="3083" w:author="Сотник Наталья Григорьевна" w:date="2022-01-06T10:50:00Z">
        <w:r w:rsidRPr="00201273">
          <w:rPr>
            <w:rStyle w:val="af4"/>
            <w:rFonts w:asciiTheme="minorHAnsi" w:hAnsiTheme="minorHAnsi" w:cstheme="minorHAnsi"/>
            <w:b w:val="0"/>
            <w:sz w:val="24"/>
            <w:szCs w:val="24"/>
            <w:lang w:val="uk-UA"/>
            <w:rPrChange w:id="3084" w:author="I.Yermakova" w:date="2022-01-10T08:49:00Z">
              <w:rPr>
                <w:rStyle w:val="af4"/>
                <w:b w:val="0"/>
                <w:lang w:val="ru-RU"/>
              </w:rPr>
            </w:rPrChange>
          </w:rPr>
          <w:t xml:space="preserve">Ініціатор спільно зі спеціалістом із </w:t>
        </w:r>
        <w:proofErr w:type="spellStart"/>
        <w:r w:rsidRPr="00201273">
          <w:rPr>
            <w:rStyle w:val="af4"/>
            <w:rFonts w:asciiTheme="minorHAnsi" w:hAnsiTheme="minorHAnsi" w:cstheme="minorHAnsi"/>
            <w:b w:val="0"/>
            <w:sz w:val="24"/>
            <w:szCs w:val="24"/>
            <w:lang w:val="uk-UA"/>
            <w:rPrChange w:id="3085" w:author="I.Yermakova" w:date="2022-01-10T08:49:00Z">
              <w:rPr>
                <w:rStyle w:val="af4"/>
                <w:b w:val="0"/>
                <w:lang w:val="ru-RU"/>
              </w:rPr>
            </w:rPrChange>
          </w:rPr>
          <w:t>закупівель</w:t>
        </w:r>
        <w:proofErr w:type="spellEnd"/>
        <w:r w:rsidRPr="00201273">
          <w:rPr>
            <w:rStyle w:val="af4"/>
            <w:rFonts w:asciiTheme="minorHAnsi" w:hAnsiTheme="minorHAnsi" w:cstheme="minorHAnsi"/>
            <w:b w:val="0"/>
            <w:sz w:val="24"/>
            <w:szCs w:val="24"/>
            <w:lang w:val="uk-UA"/>
            <w:rPrChange w:id="3086" w:author="I.Yermakova" w:date="2022-01-10T08:49:00Z">
              <w:rPr>
                <w:rStyle w:val="af4"/>
                <w:b w:val="0"/>
                <w:lang w:val="ru-RU"/>
              </w:rPr>
            </w:rPrChange>
          </w:rPr>
          <w:t xml:space="preserve"> пови</w:t>
        </w:r>
      </w:ins>
      <w:ins w:id="3087" w:author="Пользователь Windows" w:date="2022-01-09T19:46:00Z">
        <w:r w:rsidR="005B01BC" w:rsidRPr="00201273">
          <w:rPr>
            <w:rStyle w:val="af4"/>
            <w:rFonts w:asciiTheme="minorHAnsi" w:hAnsiTheme="minorHAnsi" w:cstheme="minorHAnsi"/>
            <w:b w:val="0"/>
            <w:sz w:val="24"/>
            <w:szCs w:val="24"/>
            <w:lang w:val="uk-UA"/>
          </w:rPr>
          <w:t>н</w:t>
        </w:r>
      </w:ins>
      <w:ins w:id="3088" w:author="Сотник Наталья Григорьевна" w:date="2022-01-06T10:50:00Z">
        <w:del w:id="3089" w:author="Пользователь Windows" w:date="2022-01-09T19:46:00Z">
          <w:r w:rsidRPr="00201273" w:rsidDel="005B01BC">
            <w:rPr>
              <w:rStyle w:val="af4"/>
              <w:rFonts w:asciiTheme="minorHAnsi" w:hAnsiTheme="minorHAnsi" w:cstheme="minorHAnsi"/>
              <w:b w:val="0"/>
              <w:sz w:val="24"/>
              <w:szCs w:val="24"/>
              <w:lang w:val="uk-UA"/>
              <w:rPrChange w:id="3090" w:author="I.Yermakova" w:date="2022-01-10T08:49:00Z">
                <w:rPr>
                  <w:rStyle w:val="af4"/>
                  <w:b w:val="0"/>
                  <w:lang w:val="ru-RU"/>
                </w:rPr>
              </w:rPrChange>
            </w:rPr>
            <w:delText>нні</w:delText>
          </w:r>
        </w:del>
      </w:ins>
      <w:ins w:id="3091" w:author="Пользователь Windows" w:date="2022-01-09T19:46:00Z">
        <w:r w:rsidR="005B01BC" w:rsidRPr="00201273">
          <w:rPr>
            <w:rStyle w:val="af4"/>
            <w:rFonts w:asciiTheme="minorHAnsi" w:hAnsiTheme="minorHAnsi" w:cstheme="minorHAnsi"/>
            <w:b w:val="0"/>
            <w:sz w:val="24"/>
            <w:szCs w:val="24"/>
            <w:lang w:val="uk-UA"/>
          </w:rPr>
          <w:t>ен</w:t>
        </w:r>
      </w:ins>
      <w:ins w:id="3092" w:author="Сотник Наталья Григорьевна" w:date="2022-01-06T10:50:00Z">
        <w:r w:rsidRPr="00201273">
          <w:rPr>
            <w:rStyle w:val="af4"/>
            <w:rFonts w:asciiTheme="minorHAnsi" w:hAnsiTheme="minorHAnsi" w:cstheme="minorHAnsi"/>
            <w:b w:val="0"/>
            <w:sz w:val="24"/>
            <w:szCs w:val="24"/>
            <w:lang w:val="uk-UA"/>
            <w:rPrChange w:id="3093" w:author="I.Yermakova" w:date="2022-01-10T08:49:00Z">
              <w:rPr>
                <w:rStyle w:val="af4"/>
                <w:b w:val="0"/>
                <w:lang w:val="ru-RU"/>
              </w:rPr>
            </w:rPrChange>
          </w:rPr>
          <w:t xml:space="preserve"> уникати</w:t>
        </w:r>
        <w:del w:id="3094" w:author="Пользователь Windows" w:date="2022-01-09T19:46:00Z">
          <w:r w:rsidRPr="00201273" w:rsidDel="005B01BC">
            <w:rPr>
              <w:rStyle w:val="af4"/>
              <w:rFonts w:asciiTheme="minorHAnsi" w:hAnsiTheme="minorHAnsi" w:cstheme="minorHAnsi"/>
              <w:b w:val="0"/>
              <w:sz w:val="24"/>
              <w:szCs w:val="24"/>
              <w:lang w:val="uk-UA"/>
              <w:rPrChange w:id="3095" w:author="I.Yermakova" w:date="2022-01-10T08:49:00Z">
                <w:rPr>
                  <w:rStyle w:val="af4"/>
                  <w:b w:val="0"/>
                  <w:lang w:val="ru-RU"/>
                </w:rPr>
              </w:rPrChange>
            </w:rPr>
            <w:delText>,</w:delText>
          </w:r>
        </w:del>
        <w:r w:rsidRPr="00201273">
          <w:rPr>
            <w:rStyle w:val="af4"/>
            <w:rFonts w:asciiTheme="minorHAnsi" w:hAnsiTheme="minorHAnsi" w:cstheme="minorHAnsi"/>
            <w:b w:val="0"/>
            <w:sz w:val="24"/>
            <w:szCs w:val="24"/>
            <w:lang w:val="uk-UA"/>
            <w:rPrChange w:id="3096" w:author="I.Yermakova" w:date="2022-01-10T08:49:00Z">
              <w:rPr>
                <w:rStyle w:val="af4"/>
                <w:b w:val="0"/>
                <w:lang w:val="ru-RU"/>
              </w:rPr>
            </w:rPrChange>
          </w:rPr>
          <w:t xml:space="preserve"> або мінімізувати передоплати, де це можливо.</w:t>
        </w:r>
      </w:ins>
    </w:p>
    <w:p w14:paraId="5914AD09" w14:textId="027FCDE9" w:rsidR="00483880" w:rsidRPr="00201273" w:rsidRDefault="00483880">
      <w:pPr>
        <w:pStyle w:val="ae"/>
        <w:numPr>
          <w:ilvl w:val="0"/>
          <w:numId w:val="38"/>
        </w:numPr>
        <w:jc w:val="both"/>
        <w:rPr>
          <w:ins w:id="3097" w:author="Сотник Наталья Григорьевна" w:date="2022-01-06T11:01:00Z"/>
          <w:rStyle w:val="af4"/>
          <w:rFonts w:asciiTheme="minorHAnsi" w:hAnsiTheme="minorHAnsi" w:cstheme="minorHAnsi"/>
          <w:b w:val="0"/>
          <w:sz w:val="24"/>
          <w:szCs w:val="24"/>
          <w:lang w:val="uk-UA"/>
          <w:rPrChange w:id="3098" w:author="I.Yermakova" w:date="2022-01-10T08:49:00Z">
            <w:rPr>
              <w:ins w:id="3099" w:author="Сотник Наталья Григорьевна" w:date="2022-01-06T11:01:00Z"/>
              <w:rStyle w:val="af4"/>
              <w:b w:val="0"/>
              <w:lang w:val="ru-RU"/>
            </w:rPr>
          </w:rPrChange>
        </w:rPr>
        <w:pPrChange w:id="3100" w:author="Пользователь Windows" w:date="2022-01-09T19:48:00Z">
          <w:pPr>
            <w:jc w:val="both"/>
          </w:pPr>
        </w:pPrChange>
      </w:pPr>
      <w:ins w:id="3101" w:author="Сотник Наталья Григорьевна" w:date="2022-01-06T10:50:00Z">
        <w:r w:rsidRPr="00201273">
          <w:rPr>
            <w:rStyle w:val="af4"/>
            <w:rFonts w:asciiTheme="minorHAnsi" w:hAnsiTheme="minorHAnsi" w:cstheme="minorHAnsi"/>
            <w:b w:val="0"/>
            <w:sz w:val="24"/>
            <w:szCs w:val="24"/>
            <w:lang w:val="uk-UA"/>
            <w:rPrChange w:id="3102" w:author="I.Yermakova" w:date="2022-01-10T08:49:00Z">
              <w:rPr>
                <w:rStyle w:val="af4"/>
                <w:b w:val="0"/>
                <w:lang w:val="ru-RU"/>
              </w:rPr>
            </w:rPrChange>
          </w:rPr>
          <w:t xml:space="preserve">Форма оплати за угодою має бути вказана в полі форми РО. Запит на передоплату повинен відповідати таким умовам: якщо постачальник запитує передоплату, то цей запит повинен бути </w:t>
        </w:r>
        <w:del w:id="3103" w:author="Пользователь Windows" w:date="2022-01-09T19:47:00Z">
          <w:r w:rsidRPr="00201273" w:rsidDel="005B01BC">
            <w:rPr>
              <w:rStyle w:val="af4"/>
              <w:rFonts w:asciiTheme="minorHAnsi" w:hAnsiTheme="minorHAnsi" w:cstheme="minorHAnsi"/>
              <w:b w:val="0"/>
              <w:sz w:val="24"/>
              <w:szCs w:val="24"/>
              <w:lang w:val="uk-UA"/>
              <w:rPrChange w:id="3104" w:author="I.Yermakova" w:date="2022-01-10T08:49:00Z">
                <w:rPr>
                  <w:rStyle w:val="af4"/>
                  <w:b w:val="0"/>
                  <w:lang w:val="ru-RU"/>
                </w:rPr>
              </w:rPrChange>
            </w:rPr>
            <w:delText>обгрунтованим</w:delText>
          </w:r>
        </w:del>
      </w:ins>
      <w:ins w:id="3105" w:author="Пользователь Windows" w:date="2022-01-09T19:47:00Z">
        <w:r w:rsidR="005B01BC" w:rsidRPr="00201273">
          <w:rPr>
            <w:rStyle w:val="af4"/>
            <w:rFonts w:asciiTheme="minorHAnsi" w:hAnsiTheme="minorHAnsi" w:cstheme="minorHAnsi"/>
            <w:b w:val="0"/>
            <w:sz w:val="24"/>
            <w:szCs w:val="24"/>
            <w:lang w:val="uk-UA"/>
          </w:rPr>
          <w:t>обґрунтованим</w:t>
        </w:r>
      </w:ins>
      <w:ins w:id="3106" w:author="Сотник Наталья Григорьевна" w:date="2022-01-06T10:50:00Z">
        <w:r w:rsidRPr="00201273">
          <w:rPr>
            <w:rStyle w:val="af4"/>
            <w:rFonts w:asciiTheme="minorHAnsi" w:hAnsiTheme="minorHAnsi" w:cstheme="minorHAnsi"/>
            <w:b w:val="0"/>
            <w:sz w:val="24"/>
            <w:szCs w:val="24"/>
            <w:lang w:val="uk-UA"/>
            <w:rPrChange w:id="3107" w:author="I.Yermakova" w:date="2022-01-10T08:49:00Z">
              <w:rPr>
                <w:rStyle w:val="af4"/>
                <w:b w:val="0"/>
                <w:lang w:val="ru-RU"/>
              </w:rPr>
            </w:rPrChange>
          </w:rPr>
          <w:t xml:space="preserve"> і прийнятним.</w:t>
        </w:r>
      </w:ins>
    </w:p>
    <w:p w14:paraId="093F11CF" w14:textId="77777777" w:rsidR="00EF6957" w:rsidRPr="00201273" w:rsidRDefault="00EF6957">
      <w:pPr>
        <w:pStyle w:val="ae"/>
        <w:numPr>
          <w:ilvl w:val="0"/>
          <w:numId w:val="38"/>
        </w:numPr>
        <w:jc w:val="both"/>
        <w:rPr>
          <w:ins w:id="3108" w:author="Сотник Наталья Григорьевна" w:date="2022-01-06T11:02:00Z"/>
          <w:rStyle w:val="af4"/>
          <w:rFonts w:asciiTheme="minorHAnsi" w:hAnsiTheme="minorHAnsi" w:cstheme="minorHAnsi"/>
          <w:b w:val="0"/>
          <w:sz w:val="24"/>
          <w:szCs w:val="24"/>
          <w:lang w:val="uk-UA"/>
          <w:rPrChange w:id="3109" w:author="I.Yermakova" w:date="2022-01-10T08:49:00Z">
            <w:rPr>
              <w:ins w:id="3110" w:author="Сотник Наталья Григорьевна" w:date="2022-01-06T11:02:00Z"/>
              <w:rStyle w:val="af4"/>
              <w:b w:val="0"/>
              <w:lang w:val="ru-RU"/>
            </w:rPr>
          </w:rPrChange>
        </w:rPr>
        <w:pPrChange w:id="3111" w:author="Пользователь Windows" w:date="2022-01-09T19:48:00Z">
          <w:pPr>
            <w:jc w:val="both"/>
          </w:pPr>
        </w:pPrChange>
      </w:pPr>
      <w:ins w:id="3112" w:author="Сотник Наталья Григорьевна" w:date="2022-01-06T11:01:00Z">
        <w:r w:rsidRPr="00201273">
          <w:rPr>
            <w:rStyle w:val="af4"/>
            <w:rFonts w:asciiTheme="minorHAnsi" w:hAnsiTheme="minorHAnsi" w:cstheme="minorHAnsi"/>
            <w:b w:val="0"/>
            <w:sz w:val="24"/>
            <w:szCs w:val="24"/>
            <w:lang w:val="uk-UA"/>
            <w:rPrChange w:id="3113" w:author="I.Yermakova" w:date="2022-01-10T08:49:00Z">
              <w:rPr>
                <w:rStyle w:val="af4"/>
                <w:b w:val="0"/>
                <w:lang w:val="ru-RU"/>
              </w:rPr>
            </w:rPrChange>
          </w:rPr>
          <w:t>Передоплата повинна бути дуже винятковою і повинна бути оскаржена покупкою кожен раз. У разі неминучої та обґрунтованої передоплати необхідно підписати запит на передоплату на суму понад 10 000 доларів США. Запит на передоплату передбачає, що оригінатор PO зробив все можливе, щоб зібрати максимальну інформацію про постачальника.</w:t>
        </w:r>
      </w:ins>
    </w:p>
    <w:p w14:paraId="3891792D" w14:textId="77777777" w:rsidR="00674717" w:rsidRPr="00201273" w:rsidRDefault="00674717" w:rsidP="00483880">
      <w:pPr>
        <w:jc w:val="both"/>
        <w:rPr>
          <w:ins w:id="3114" w:author="I.Yermakova" w:date="2022-01-06T13:10:00Z"/>
          <w:rStyle w:val="af4"/>
          <w:rFonts w:asciiTheme="minorHAnsi" w:hAnsiTheme="minorHAnsi" w:cstheme="minorHAnsi"/>
          <w:sz w:val="24"/>
          <w:szCs w:val="24"/>
          <w:lang w:val="uk-UA"/>
          <w:rPrChange w:id="3115" w:author="I.Yermakova" w:date="2022-01-10T08:49:00Z">
            <w:rPr>
              <w:ins w:id="3116" w:author="I.Yermakova" w:date="2022-01-06T13:10:00Z"/>
              <w:rStyle w:val="af4"/>
              <w:lang w:val="uk-UA"/>
            </w:rPr>
          </w:rPrChange>
        </w:rPr>
      </w:pPr>
    </w:p>
    <w:p w14:paraId="539AD604" w14:textId="78D35F22" w:rsidR="00EF6957" w:rsidRPr="00201273" w:rsidRDefault="00EF6957" w:rsidP="00483880">
      <w:pPr>
        <w:jc w:val="both"/>
        <w:rPr>
          <w:ins w:id="3117" w:author="Пользователь Windows" w:date="2022-01-09T19:51:00Z"/>
          <w:rStyle w:val="af4"/>
          <w:rFonts w:asciiTheme="minorHAnsi" w:hAnsiTheme="minorHAnsi" w:cstheme="minorHAnsi"/>
          <w:sz w:val="24"/>
          <w:szCs w:val="24"/>
          <w:lang w:val="uk-UA"/>
        </w:rPr>
      </w:pPr>
      <w:ins w:id="3118" w:author="Сотник Наталья Григорьевна" w:date="2022-01-06T11:02:00Z">
        <w:r w:rsidRPr="00201273">
          <w:rPr>
            <w:rStyle w:val="af4"/>
            <w:rFonts w:asciiTheme="minorHAnsi" w:hAnsiTheme="minorHAnsi" w:cstheme="minorHAnsi"/>
            <w:sz w:val="24"/>
            <w:szCs w:val="24"/>
            <w:lang w:val="uk-UA"/>
            <w:rPrChange w:id="3119" w:author="I.Yermakova" w:date="2022-01-10T08:49:00Z">
              <w:rPr>
                <w:rStyle w:val="af4"/>
                <w:b w:val="0"/>
                <w:lang w:val="uk-UA"/>
              </w:rPr>
            </w:rPrChange>
          </w:rPr>
          <w:t xml:space="preserve">Графік </w:t>
        </w:r>
        <w:proofErr w:type="spellStart"/>
        <w:r w:rsidRPr="00201273">
          <w:rPr>
            <w:rStyle w:val="af4"/>
            <w:rFonts w:asciiTheme="minorHAnsi" w:hAnsiTheme="minorHAnsi" w:cstheme="minorHAnsi"/>
            <w:sz w:val="24"/>
            <w:szCs w:val="24"/>
            <w:lang w:val="uk-UA"/>
            <w:rPrChange w:id="3120" w:author="I.Yermakova" w:date="2022-01-10T08:49:00Z">
              <w:rPr>
                <w:rStyle w:val="af4"/>
                <w:b w:val="0"/>
                <w:lang w:val="uk-UA"/>
              </w:rPr>
            </w:rPrChange>
          </w:rPr>
          <w:t>оплат</w:t>
        </w:r>
      </w:ins>
      <w:proofErr w:type="spellEnd"/>
    </w:p>
    <w:p w14:paraId="5FF5921C" w14:textId="77777777" w:rsidR="004B300A" w:rsidRPr="00201273" w:rsidRDefault="004B300A" w:rsidP="00483880">
      <w:pPr>
        <w:jc w:val="both"/>
        <w:rPr>
          <w:ins w:id="3121" w:author="Сотник Наталья Григорьевна" w:date="2022-01-06T11:03:00Z"/>
          <w:rStyle w:val="af4"/>
          <w:rFonts w:asciiTheme="minorHAnsi" w:hAnsiTheme="minorHAnsi" w:cstheme="minorHAnsi"/>
          <w:sz w:val="24"/>
          <w:szCs w:val="24"/>
          <w:lang w:val="uk-UA"/>
          <w:rPrChange w:id="3122" w:author="I.Yermakova" w:date="2022-01-10T08:49:00Z">
            <w:rPr>
              <w:ins w:id="3123" w:author="Сотник Наталья Григорьевна" w:date="2022-01-06T11:03:00Z"/>
              <w:rStyle w:val="af4"/>
              <w:lang w:val="uk-UA"/>
            </w:rPr>
          </w:rPrChange>
        </w:rPr>
      </w:pPr>
    </w:p>
    <w:p w14:paraId="76112A8C" w14:textId="40C6D635" w:rsidR="00EF6957" w:rsidRPr="00201273" w:rsidDel="004B300A" w:rsidRDefault="00EF6957">
      <w:pPr>
        <w:pStyle w:val="ae"/>
        <w:numPr>
          <w:ilvl w:val="0"/>
          <w:numId w:val="39"/>
        </w:numPr>
        <w:rPr>
          <w:ins w:id="3124" w:author="Сотник Наталья Григорьевна" w:date="2022-01-06T11:06:00Z"/>
          <w:del w:id="3125" w:author="Пользователь Windows" w:date="2022-01-09T19:50:00Z"/>
          <w:rStyle w:val="af4"/>
          <w:rFonts w:asciiTheme="minorHAnsi" w:hAnsiTheme="minorHAnsi" w:cstheme="minorHAnsi"/>
          <w:b w:val="0"/>
          <w:sz w:val="24"/>
          <w:szCs w:val="24"/>
          <w:lang w:val="uk-UA"/>
          <w:rPrChange w:id="3126" w:author="I.Yermakova" w:date="2022-01-10T08:49:00Z">
            <w:rPr>
              <w:ins w:id="3127" w:author="Сотник Наталья Григорьевна" w:date="2022-01-06T11:06:00Z"/>
              <w:del w:id="3128" w:author="Пользователь Windows" w:date="2022-01-09T19:50:00Z"/>
              <w:rStyle w:val="af4"/>
              <w:b w:val="0"/>
              <w:lang w:val="uk-UA"/>
            </w:rPr>
          </w:rPrChange>
        </w:rPr>
        <w:pPrChange w:id="3129" w:author="Пользователь Windows" w:date="2022-01-09T19:51:00Z">
          <w:pPr>
            <w:jc w:val="both"/>
          </w:pPr>
        </w:pPrChange>
      </w:pPr>
      <w:ins w:id="3130" w:author="Сотник Наталья Григорьевна" w:date="2022-01-06T11:05:00Z">
        <w:r w:rsidRPr="00201273">
          <w:rPr>
            <w:rStyle w:val="af4"/>
            <w:rFonts w:asciiTheme="minorHAnsi" w:hAnsiTheme="minorHAnsi" w:cstheme="minorHAnsi"/>
            <w:b w:val="0"/>
            <w:sz w:val="24"/>
            <w:szCs w:val="24"/>
            <w:lang w:val="uk-UA"/>
            <w:rPrChange w:id="3131" w:author="I.Yermakova" w:date="2022-01-10T08:49:00Z">
              <w:rPr>
                <w:rStyle w:val="af4"/>
                <w:lang w:val="uk-UA"/>
              </w:rPr>
            </w:rPrChange>
          </w:rPr>
          <w:t xml:space="preserve">PO з рахунком-фактурою та: копією договору, </w:t>
        </w:r>
      </w:ins>
      <w:ins w:id="3132" w:author="Сотник Наталья Григорьевна" w:date="2022-01-06T11:06:00Z">
        <w:r w:rsidRPr="00201273">
          <w:rPr>
            <w:rStyle w:val="af4"/>
            <w:rFonts w:asciiTheme="minorHAnsi" w:hAnsiTheme="minorHAnsi" w:cstheme="minorHAnsi"/>
            <w:b w:val="0"/>
            <w:sz w:val="24"/>
            <w:szCs w:val="24"/>
            <w:lang w:val="uk-UA"/>
            <w:rPrChange w:id="3133" w:author="I.Yermakova" w:date="2022-01-10T08:49:00Z">
              <w:rPr>
                <w:rStyle w:val="af4"/>
                <w:lang w:val="uk-UA"/>
              </w:rPr>
            </w:rPrChange>
          </w:rPr>
          <w:t>акт</w:t>
        </w:r>
        <w:del w:id="3134" w:author="Пользователь Windows" w:date="2022-01-09T19:49:00Z">
          <w:r w:rsidRPr="00201273" w:rsidDel="004B300A">
            <w:rPr>
              <w:rStyle w:val="af4"/>
              <w:rFonts w:asciiTheme="minorHAnsi" w:hAnsiTheme="minorHAnsi" w:cstheme="minorHAnsi"/>
              <w:b w:val="0"/>
              <w:sz w:val="24"/>
              <w:szCs w:val="24"/>
              <w:lang w:val="uk-UA"/>
              <w:rPrChange w:id="3135" w:author="I.Yermakova" w:date="2022-01-10T08:49:00Z">
                <w:rPr>
                  <w:rStyle w:val="af4"/>
                  <w:lang w:val="uk-UA"/>
                </w:rPr>
              </w:rPrChange>
            </w:rPr>
            <w:delText>о</w:delText>
          </w:r>
        </w:del>
      </w:ins>
      <w:ins w:id="3136" w:author="Пользователь Windows" w:date="2022-01-09T19:49:00Z">
        <w:r w:rsidR="004B300A" w:rsidRPr="00201273">
          <w:rPr>
            <w:rStyle w:val="af4"/>
            <w:rFonts w:asciiTheme="minorHAnsi" w:hAnsiTheme="minorHAnsi" w:cstheme="minorHAnsi"/>
            <w:b w:val="0"/>
            <w:sz w:val="24"/>
            <w:szCs w:val="24"/>
            <w:lang w:val="uk-UA"/>
          </w:rPr>
          <w:t>ами</w:t>
        </w:r>
      </w:ins>
      <w:ins w:id="3137" w:author="Сотник Наталья Григорьевна" w:date="2022-01-06T11:06:00Z">
        <w:del w:id="3138" w:author="Пользователь Windows" w:date="2022-01-09T19:49:00Z">
          <w:r w:rsidRPr="00201273" w:rsidDel="004B300A">
            <w:rPr>
              <w:rStyle w:val="af4"/>
              <w:rFonts w:asciiTheme="minorHAnsi" w:hAnsiTheme="minorHAnsi" w:cstheme="minorHAnsi"/>
              <w:b w:val="0"/>
              <w:sz w:val="24"/>
              <w:szCs w:val="24"/>
              <w:lang w:val="uk-UA"/>
              <w:rPrChange w:id="3139" w:author="I.Yermakova" w:date="2022-01-10T08:49:00Z">
                <w:rPr>
                  <w:rStyle w:val="af4"/>
                  <w:lang w:val="uk-UA"/>
                </w:rPr>
              </w:rPrChange>
            </w:rPr>
            <w:delText>в</w:delText>
          </w:r>
        </w:del>
        <w:r w:rsidRPr="00201273">
          <w:rPr>
            <w:rStyle w:val="af4"/>
            <w:rFonts w:asciiTheme="minorHAnsi" w:hAnsiTheme="minorHAnsi" w:cstheme="minorHAnsi"/>
            <w:b w:val="0"/>
            <w:sz w:val="24"/>
            <w:szCs w:val="24"/>
            <w:lang w:val="uk-UA"/>
            <w:rPrChange w:id="3140" w:author="I.Yermakova" w:date="2022-01-10T08:49:00Z">
              <w:rPr>
                <w:rStyle w:val="af4"/>
                <w:lang w:val="uk-UA"/>
              </w:rPr>
            </w:rPrChange>
          </w:rPr>
          <w:t xml:space="preserve"> </w:t>
        </w:r>
      </w:ins>
      <w:ins w:id="3141" w:author="I.Yermakova" w:date="2022-01-06T13:11:00Z">
        <w:r w:rsidR="00674717" w:rsidRPr="00201273">
          <w:rPr>
            <w:rStyle w:val="af4"/>
            <w:rFonts w:asciiTheme="minorHAnsi" w:hAnsiTheme="minorHAnsi" w:cstheme="minorHAnsi"/>
            <w:b w:val="0"/>
            <w:sz w:val="24"/>
            <w:szCs w:val="24"/>
            <w:lang w:val="uk-UA"/>
            <w:rPrChange w:id="3142" w:author="I.Yermakova" w:date="2022-01-10T08:49:00Z">
              <w:rPr>
                <w:rStyle w:val="af4"/>
                <w:b w:val="0"/>
                <w:lang w:val="uk-UA"/>
              </w:rPr>
            </w:rPrChange>
          </w:rPr>
          <w:t>В</w:t>
        </w:r>
      </w:ins>
      <w:ins w:id="3143" w:author="Сотник Наталья Григорьевна" w:date="2022-01-06T11:06:00Z">
        <w:r w:rsidRPr="00201273">
          <w:rPr>
            <w:rStyle w:val="af4"/>
            <w:rFonts w:asciiTheme="minorHAnsi" w:hAnsiTheme="minorHAnsi" w:cstheme="minorHAnsi"/>
            <w:b w:val="0"/>
            <w:sz w:val="24"/>
            <w:szCs w:val="24"/>
            <w:lang w:val="uk-UA"/>
            <w:rPrChange w:id="3144" w:author="I.Yermakova" w:date="2022-01-10T08:49:00Z">
              <w:rPr>
                <w:rStyle w:val="af4"/>
                <w:lang w:val="uk-UA"/>
              </w:rPr>
            </w:rPrChange>
          </w:rPr>
          <w:t xml:space="preserve">иконаних робіт, якщо </w:t>
        </w:r>
        <w:del w:id="3145" w:author="Пользователь Windows" w:date="2022-01-09T19:49:00Z">
          <w:r w:rsidRPr="00201273" w:rsidDel="004B300A">
            <w:rPr>
              <w:rStyle w:val="af4"/>
              <w:rFonts w:asciiTheme="minorHAnsi" w:hAnsiTheme="minorHAnsi" w:cstheme="minorHAnsi"/>
              <w:b w:val="0"/>
              <w:sz w:val="24"/>
              <w:szCs w:val="24"/>
              <w:lang w:val="uk-UA"/>
              <w:rPrChange w:id="3146" w:author="I.Yermakova" w:date="2022-01-10T08:49:00Z">
                <w:rPr>
                  <w:rStyle w:val="af4"/>
                  <w:lang w:val="uk-UA"/>
                </w:rPr>
              </w:rPrChange>
            </w:rPr>
            <w:delText>постоплата</w:delText>
          </w:r>
        </w:del>
      </w:ins>
      <w:ins w:id="3147" w:author="Пользователь Windows" w:date="2022-01-09T19:49:00Z">
        <w:r w:rsidR="004B300A" w:rsidRPr="00201273">
          <w:rPr>
            <w:rStyle w:val="af4"/>
            <w:rFonts w:asciiTheme="minorHAnsi" w:hAnsiTheme="minorHAnsi" w:cstheme="minorHAnsi"/>
            <w:b w:val="0"/>
            <w:sz w:val="24"/>
            <w:szCs w:val="24"/>
            <w:lang w:val="uk-UA"/>
          </w:rPr>
          <w:t>післяплата</w:t>
        </w:r>
      </w:ins>
      <w:ins w:id="3148" w:author="Сотник Наталья Григорьевна" w:date="2022-01-06T11:06:00Z">
        <w:r w:rsidRPr="00201273">
          <w:rPr>
            <w:rStyle w:val="af4"/>
            <w:rFonts w:asciiTheme="minorHAnsi" w:hAnsiTheme="minorHAnsi" w:cstheme="minorHAnsi"/>
            <w:b w:val="0"/>
            <w:sz w:val="24"/>
            <w:szCs w:val="24"/>
            <w:lang w:val="uk-UA"/>
            <w:rPrChange w:id="3149" w:author="I.Yermakova" w:date="2022-01-10T08:49:00Z">
              <w:rPr>
                <w:rStyle w:val="af4"/>
                <w:lang w:val="uk-UA"/>
              </w:rPr>
            </w:rPrChange>
          </w:rPr>
          <w:t xml:space="preserve"> або </w:t>
        </w:r>
      </w:ins>
      <w:ins w:id="3150" w:author="Сотник Наталья Григорьевна" w:date="2022-01-06T11:05:00Z">
        <w:r w:rsidRPr="00201273">
          <w:rPr>
            <w:rStyle w:val="af4"/>
            <w:rFonts w:asciiTheme="minorHAnsi" w:hAnsiTheme="minorHAnsi" w:cstheme="minorHAnsi"/>
            <w:b w:val="0"/>
            <w:sz w:val="24"/>
            <w:szCs w:val="24"/>
            <w:lang w:val="uk-UA"/>
            <w:rPrChange w:id="3151" w:author="I.Yermakova" w:date="2022-01-10T08:49:00Z">
              <w:rPr>
                <w:rStyle w:val="af4"/>
                <w:lang w:val="uk-UA"/>
              </w:rPr>
            </w:rPrChange>
          </w:rPr>
          <w:t>запитом на передоплату, ініціатор повинен подати до Бухгалтерії за наступним графіком</w:t>
        </w:r>
      </w:ins>
      <w:ins w:id="3152" w:author="Сотник Наталья Григорьевна" w:date="2022-01-06T11:06:00Z">
        <w:r w:rsidRPr="00201273">
          <w:rPr>
            <w:rStyle w:val="af4"/>
            <w:rFonts w:asciiTheme="minorHAnsi" w:hAnsiTheme="minorHAnsi" w:cstheme="minorHAnsi"/>
            <w:b w:val="0"/>
            <w:sz w:val="24"/>
            <w:szCs w:val="24"/>
            <w:lang w:val="uk-UA"/>
            <w:rPrChange w:id="3153" w:author="I.Yermakova" w:date="2022-01-10T08:49:00Z">
              <w:rPr>
                <w:rStyle w:val="af4"/>
                <w:b w:val="0"/>
                <w:lang w:val="uk-UA"/>
              </w:rPr>
            </w:rPrChange>
          </w:rPr>
          <w:t>:</w:t>
        </w:r>
      </w:ins>
      <w:ins w:id="3154" w:author="Пользователь Windows" w:date="2022-01-09T19:50:00Z">
        <w:r w:rsidR="004B300A" w:rsidRPr="00201273">
          <w:rPr>
            <w:rStyle w:val="af4"/>
            <w:rFonts w:asciiTheme="minorHAnsi" w:hAnsiTheme="minorHAnsi" w:cstheme="minorHAnsi"/>
            <w:b w:val="0"/>
            <w:sz w:val="24"/>
            <w:szCs w:val="24"/>
            <w:lang w:val="uk-UA"/>
          </w:rPr>
          <w:t xml:space="preserve"> </w:t>
        </w:r>
      </w:ins>
    </w:p>
    <w:p w14:paraId="0B9A2790" w14:textId="0D777512" w:rsidR="00EF6957" w:rsidRPr="00201273" w:rsidRDefault="00EF6957">
      <w:pPr>
        <w:pStyle w:val="ae"/>
        <w:numPr>
          <w:ilvl w:val="0"/>
          <w:numId w:val="39"/>
        </w:numPr>
        <w:rPr>
          <w:ins w:id="3155" w:author="Сотник Наталья Григорьевна" w:date="2022-01-06T11:07:00Z"/>
          <w:rStyle w:val="af4"/>
          <w:rFonts w:asciiTheme="minorHAnsi" w:hAnsiTheme="minorHAnsi" w:cstheme="minorHAnsi"/>
          <w:b w:val="0"/>
          <w:sz w:val="24"/>
          <w:szCs w:val="24"/>
          <w:lang w:val="uk-UA"/>
          <w:rPrChange w:id="3156" w:author="I.Yermakova" w:date="2022-01-10T08:49:00Z">
            <w:rPr>
              <w:ins w:id="3157" w:author="Сотник Наталья Григорьевна" w:date="2022-01-06T11:07:00Z"/>
              <w:rStyle w:val="af4"/>
              <w:b w:val="0"/>
              <w:lang w:val="uk-UA"/>
            </w:rPr>
          </w:rPrChange>
        </w:rPr>
        <w:pPrChange w:id="3158" w:author="Пользователь Windows" w:date="2022-01-09T19:51:00Z">
          <w:pPr>
            <w:jc w:val="both"/>
          </w:pPr>
        </w:pPrChange>
      </w:pPr>
      <w:ins w:id="3159" w:author="Сотник Наталья Григорьевна" w:date="2022-01-06T11:06:00Z">
        <w:r w:rsidRPr="00201273">
          <w:rPr>
            <w:rStyle w:val="af4"/>
            <w:rFonts w:asciiTheme="minorHAnsi" w:hAnsiTheme="minorHAnsi" w:cstheme="minorHAnsi"/>
            <w:b w:val="0"/>
            <w:sz w:val="24"/>
            <w:szCs w:val="24"/>
            <w:lang w:val="uk-UA"/>
            <w:rPrChange w:id="3160" w:author="I.Yermakova" w:date="2022-01-10T08:49:00Z">
              <w:rPr>
                <w:rStyle w:val="af4"/>
                <w:b w:val="0"/>
                <w:lang w:val="uk-UA"/>
              </w:rPr>
            </w:rPrChange>
          </w:rPr>
          <w:t>Вт,</w:t>
        </w:r>
      </w:ins>
      <w:ins w:id="3161" w:author="Пользователь Windows" w:date="2022-01-09T19:49:00Z">
        <w:r w:rsidR="004B300A" w:rsidRPr="00201273">
          <w:rPr>
            <w:rStyle w:val="af4"/>
            <w:rFonts w:asciiTheme="minorHAnsi" w:hAnsiTheme="minorHAnsi" w:cstheme="minorHAnsi"/>
            <w:b w:val="0"/>
            <w:sz w:val="24"/>
            <w:szCs w:val="24"/>
            <w:lang w:val="uk-UA"/>
          </w:rPr>
          <w:t xml:space="preserve"> </w:t>
        </w:r>
      </w:ins>
      <w:ins w:id="3162" w:author="Сотник Наталья Григорьевна" w:date="2022-01-06T11:07:00Z">
        <w:r w:rsidRPr="00201273">
          <w:rPr>
            <w:rStyle w:val="af4"/>
            <w:rFonts w:asciiTheme="minorHAnsi" w:hAnsiTheme="minorHAnsi" w:cstheme="minorHAnsi"/>
            <w:b w:val="0"/>
            <w:sz w:val="24"/>
            <w:szCs w:val="24"/>
            <w:lang w:val="uk-UA"/>
            <w:rPrChange w:id="3163" w:author="I.Yermakova" w:date="2022-01-10T08:49:00Z">
              <w:rPr>
                <w:rStyle w:val="af4"/>
                <w:b w:val="0"/>
                <w:lang w:val="uk-UA"/>
              </w:rPr>
            </w:rPrChange>
          </w:rPr>
          <w:t>Чт</w:t>
        </w:r>
      </w:ins>
      <w:ins w:id="3164" w:author="Пользователь Windows" w:date="2022-01-09T19:50:00Z">
        <w:r w:rsidR="004B300A" w:rsidRPr="00201273">
          <w:rPr>
            <w:rStyle w:val="af4"/>
            <w:rFonts w:asciiTheme="minorHAnsi" w:hAnsiTheme="minorHAnsi" w:cstheme="minorHAnsi"/>
            <w:b w:val="0"/>
            <w:sz w:val="24"/>
            <w:szCs w:val="24"/>
            <w:lang w:val="uk-UA"/>
          </w:rPr>
          <w:t>.</w:t>
        </w:r>
      </w:ins>
    </w:p>
    <w:p w14:paraId="33EC659A" w14:textId="3CC38691" w:rsidR="00EF6957" w:rsidRPr="00201273" w:rsidDel="003A5FBB" w:rsidRDefault="00EF6957">
      <w:pPr>
        <w:pStyle w:val="ae"/>
        <w:numPr>
          <w:ilvl w:val="0"/>
          <w:numId w:val="39"/>
        </w:numPr>
        <w:jc w:val="both"/>
        <w:rPr>
          <w:ins w:id="3165" w:author="Сотник Наталья Григорьевна" w:date="2022-01-06T11:07:00Z"/>
          <w:del w:id="3166" w:author="Пользователь Windows" w:date="2022-01-09T20:02:00Z"/>
          <w:rStyle w:val="af4"/>
          <w:rFonts w:asciiTheme="minorHAnsi" w:hAnsiTheme="minorHAnsi" w:cstheme="minorHAnsi"/>
          <w:b w:val="0"/>
          <w:sz w:val="24"/>
          <w:szCs w:val="24"/>
          <w:lang w:val="uk-UA"/>
          <w:rPrChange w:id="3167" w:author="I.Yermakova" w:date="2022-01-10T08:49:00Z">
            <w:rPr>
              <w:ins w:id="3168" w:author="Сотник Наталья Григорьевна" w:date="2022-01-06T11:07:00Z"/>
              <w:del w:id="3169" w:author="Пользователь Windows" w:date="2022-01-09T20:02:00Z"/>
              <w:rStyle w:val="af4"/>
              <w:b w:val="0"/>
              <w:lang w:val="uk-UA"/>
            </w:rPr>
          </w:rPrChange>
        </w:rPr>
        <w:pPrChange w:id="3170" w:author="Пользователь Windows" w:date="2022-01-09T19:51:00Z">
          <w:pPr>
            <w:jc w:val="both"/>
          </w:pPr>
        </w:pPrChange>
      </w:pPr>
      <w:ins w:id="3171" w:author="Сотник Наталья Григорьевна" w:date="2022-01-06T11:07:00Z">
        <w:r w:rsidRPr="00201273">
          <w:rPr>
            <w:rStyle w:val="af4"/>
            <w:rFonts w:asciiTheme="minorHAnsi" w:hAnsiTheme="minorHAnsi" w:cstheme="minorHAnsi"/>
            <w:b w:val="0"/>
            <w:sz w:val="24"/>
            <w:szCs w:val="24"/>
            <w:lang w:val="uk-UA"/>
            <w:rPrChange w:id="3172" w:author="I.Yermakova" w:date="2022-01-10T08:49:00Z">
              <w:rPr>
                <w:rStyle w:val="af4"/>
                <w:b w:val="0"/>
                <w:lang w:val="uk-UA"/>
              </w:rPr>
            </w:rPrChange>
          </w:rPr>
          <w:t>Увага:</w:t>
        </w:r>
        <w:del w:id="3173" w:author="Пользователь Windows" w:date="2022-01-09T20:02:00Z">
          <w:r w:rsidRPr="00201273" w:rsidDel="003A5FBB">
            <w:rPr>
              <w:rFonts w:asciiTheme="minorHAnsi" w:hAnsiTheme="minorHAnsi" w:cstheme="minorHAnsi"/>
              <w:sz w:val="24"/>
              <w:szCs w:val="24"/>
              <w:lang w:val="uk-UA"/>
              <w:rPrChange w:id="3174" w:author="I.Yermakova" w:date="2022-01-10T08:49:00Z">
                <w:rPr/>
              </w:rPrChange>
            </w:rPr>
            <w:delText xml:space="preserve"> </w:delText>
          </w:r>
        </w:del>
      </w:ins>
      <w:ins w:id="3175" w:author="Пользователь Windows" w:date="2022-01-09T20:02:00Z">
        <w:r w:rsidR="003A5FBB" w:rsidRPr="00201273">
          <w:rPr>
            <w:rFonts w:asciiTheme="minorHAnsi" w:hAnsiTheme="minorHAnsi" w:cstheme="minorHAnsi"/>
            <w:sz w:val="24"/>
            <w:szCs w:val="24"/>
            <w:lang w:val="uk-UA"/>
          </w:rPr>
          <w:t xml:space="preserve"> н</w:t>
        </w:r>
      </w:ins>
    </w:p>
    <w:p w14:paraId="0F0297D2" w14:textId="454A5E8E" w:rsidR="00EF6957" w:rsidRPr="00201273" w:rsidRDefault="00EF6957">
      <w:pPr>
        <w:pStyle w:val="ae"/>
        <w:numPr>
          <w:ilvl w:val="0"/>
          <w:numId w:val="39"/>
        </w:numPr>
        <w:jc w:val="both"/>
        <w:rPr>
          <w:ins w:id="3176" w:author="Сотник Наталья Григорьевна" w:date="2022-01-06T11:08:00Z"/>
          <w:rStyle w:val="af4"/>
          <w:rFonts w:asciiTheme="minorHAnsi" w:hAnsiTheme="minorHAnsi" w:cstheme="minorHAnsi"/>
          <w:b w:val="0"/>
          <w:sz w:val="24"/>
          <w:szCs w:val="24"/>
          <w:lang w:val="uk-UA"/>
          <w:rPrChange w:id="3177" w:author="I.Yermakova" w:date="2022-01-10T08:49:00Z">
            <w:rPr>
              <w:ins w:id="3178" w:author="Сотник Наталья Григорьевна" w:date="2022-01-06T11:08:00Z"/>
              <w:rStyle w:val="af4"/>
              <w:b w:val="0"/>
              <w:lang w:val="uk-UA"/>
            </w:rPr>
          </w:rPrChange>
        </w:rPr>
        <w:pPrChange w:id="3179" w:author="Пользователь Windows" w:date="2022-01-09T20:02:00Z">
          <w:pPr>
            <w:jc w:val="both"/>
          </w:pPr>
        </w:pPrChange>
      </w:pPr>
      <w:ins w:id="3180" w:author="Сотник Наталья Григорьевна" w:date="2022-01-06T11:07:00Z">
        <w:del w:id="3181" w:author="Пользователь Windows" w:date="2022-01-09T20:02:00Z">
          <w:r w:rsidRPr="00201273" w:rsidDel="003A5FBB">
            <w:rPr>
              <w:rStyle w:val="af4"/>
              <w:rFonts w:asciiTheme="minorHAnsi" w:hAnsiTheme="minorHAnsi" w:cstheme="minorHAnsi"/>
              <w:b w:val="0"/>
              <w:sz w:val="24"/>
              <w:szCs w:val="24"/>
              <w:lang w:val="uk-UA"/>
              <w:rPrChange w:id="3182" w:author="I.Yermakova" w:date="2022-01-10T08:49:00Z">
                <w:rPr>
                  <w:rStyle w:val="af4"/>
                  <w:b w:val="0"/>
                  <w:lang w:val="uk-UA"/>
                </w:rPr>
              </w:rPrChange>
            </w:rPr>
            <w:delText>Н</w:delText>
          </w:r>
        </w:del>
        <w:r w:rsidRPr="00201273">
          <w:rPr>
            <w:rStyle w:val="af4"/>
            <w:rFonts w:asciiTheme="minorHAnsi" w:hAnsiTheme="minorHAnsi" w:cstheme="minorHAnsi"/>
            <w:b w:val="0"/>
            <w:sz w:val="24"/>
            <w:szCs w:val="24"/>
            <w:lang w:val="uk-UA"/>
            <w:rPrChange w:id="3183" w:author="I.Yermakova" w:date="2022-01-10T08:49:00Z">
              <w:rPr>
                <w:rStyle w:val="af4"/>
                <w:b w:val="0"/>
                <w:lang w:val="uk-UA"/>
              </w:rPr>
            </w:rPrChange>
          </w:rPr>
          <w:t>еобхідно повідомити суму щоденного платіжного доручення до 10:00 для резервування необхідної суми</w:t>
        </w:r>
      </w:ins>
      <w:ins w:id="3184" w:author="Сотник Наталья Григорьевна" w:date="2022-01-06T11:08:00Z">
        <w:r w:rsidRPr="00201273">
          <w:rPr>
            <w:rStyle w:val="af4"/>
            <w:rFonts w:asciiTheme="minorHAnsi" w:hAnsiTheme="minorHAnsi" w:cstheme="minorHAnsi"/>
            <w:b w:val="0"/>
            <w:sz w:val="24"/>
            <w:szCs w:val="24"/>
            <w:lang w:val="uk-UA"/>
            <w:rPrChange w:id="3185" w:author="I.Yermakova" w:date="2022-01-10T08:49:00Z">
              <w:rPr>
                <w:rStyle w:val="af4"/>
                <w:b w:val="0"/>
                <w:lang w:val="uk-UA"/>
              </w:rPr>
            </w:rPrChange>
          </w:rPr>
          <w:t>.</w:t>
        </w:r>
      </w:ins>
    </w:p>
    <w:p w14:paraId="718702B7" w14:textId="21051967" w:rsidR="00EF6957" w:rsidRPr="00201273" w:rsidRDefault="00EF6957">
      <w:pPr>
        <w:pStyle w:val="ae"/>
        <w:numPr>
          <w:ilvl w:val="0"/>
          <w:numId w:val="39"/>
        </w:numPr>
        <w:jc w:val="both"/>
        <w:rPr>
          <w:ins w:id="3186" w:author="I.Yermakova" w:date="2022-01-06T13:11:00Z"/>
          <w:rStyle w:val="af4"/>
          <w:rFonts w:asciiTheme="minorHAnsi" w:hAnsiTheme="minorHAnsi" w:cstheme="minorHAnsi"/>
          <w:b w:val="0"/>
          <w:sz w:val="24"/>
          <w:szCs w:val="24"/>
          <w:lang w:val="uk-UA"/>
          <w:rPrChange w:id="3187" w:author="I.Yermakova" w:date="2022-01-10T08:49:00Z">
            <w:rPr>
              <w:ins w:id="3188" w:author="I.Yermakova" w:date="2022-01-06T13:11:00Z"/>
              <w:rStyle w:val="af4"/>
              <w:b w:val="0"/>
              <w:lang w:val="uk-UA"/>
            </w:rPr>
          </w:rPrChange>
        </w:rPr>
        <w:pPrChange w:id="3189" w:author="Пользователь Windows" w:date="2022-01-09T19:51:00Z">
          <w:pPr>
            <w:jc w:val="both"/>
          </w:pPr>
        </w:pPrChange>
      </w:pPr>
      <w:ins w:id="3190" w:author="Сотник Наталья Григорьевна" w:date="2022-01-06T11:08:00Z">
        <w:r w:rsidRPr="00201273">
          <w:rPr>
            <w:rStyle w:val="af4"/>
            <w:rFonts w:asciiTheme="minorHAnsi" w:hAnsiTheme="minorHAnsi" w:cstheme="minorHAnsi"/>
            <w:b w:val="0"/>
            <w:sz w:val="24"/>
            <w:szCs w:val="24"/>
            <w:lang w:val="uk-UA"/>
            <w:rPrChange w:id="3191" w:author="I.Yermakova" w:date="2022-01-10T08:49:00Z">
              <w:rPr>
                <w:rStyle w:val="af4"/>
                <w:b w:val="0"/>
                <w:lang w:val="uk-UA"/>
              </w:rPr>
            </w:rPrChange>
          </w:rPr>
          <w:t>Бухгалтерія повинна перевірити всі згадані вище пакети документів з метою дотримання поточної процедури.</w:t>
        </w:r>
      </w:ins>
    </w:p>
    <w:p w14:paraId="5BAC4169" w14:textId="60B38B0B" w:rsidR="00674717" w:rsidRPr="006102AB" w:rsidRDefault="00674717" w:rsidP="00EF6957">
      <w:pPr>
        <w:jc w:val="both"/>
        <w:rPr>
          <w:ins w:id="3192" w:author="I.Yermakova" w:date="2022-01-06T13:11:00Z"/>
          <w:rStyle w:val="af4"/>
          <w:rFonts w:asciiTheme="minorHAnsi" w:hAnsiTheme="minorHAnsi" w:cstheme="minorHAnsi"/>
          <w:b w:val="0"/>
          <w:sz w:val="24"/>
          <w:szCs w:val="24"/>
          <w:lang w:val="uk-UA"/>
          <w:rPrChange w:id="3193" w:author="Пользователь Windows" w:date="2022-01-09T18:15:00Z">
            <w:rPr>
              <w:ins w:id="3194" w:author="I.Yermakova" w:date="2022-01-06T13:11:00Z"/>
              <w:rStyle w:val="af4"/>
              <w:b w:val="0"/>
              <w:lang w:val="uk-UA"/>
            </w:rPr>
          </w:rPrChange>
        </w:rPr>
      </w:pPr>
    </w:p>
    <w:p w14:paraId="62EA01AE" w14:textId="7AA22304" w:rsidR="00674717" w:rsidRPr="006102AB" w:rsidRDefault="00674717" w:rsidP="00EF6957">
      <w:pPr>
        <w:jc w:val="both"/>
        <w:rPr>
          <w:ins w:id="3195" w:author="I.Yermakova" w:date="2022-01-06T13:11:00Z"/>
          <w:rStyle w:val="af4"/>
          <w:rFonts w:asciiTheme="minorHAnsi" w:hAnsiTheme="minorHAnsi" w:cstheme="minorHAnsi"/>
          <w:b w:val="0"/>
          <w:sz w:val="24"/>
          <w:szCs w:val="24"/>
          <w:lang w:val="uk-UA"/>
          <w:rPrChange w:id="3196" w:author="Пользователь Windows" w:date="2022-01-09T18:15:00Z">
            <w:rPr>
              <w:ins w:id="3197" w:author="I.Yermakova" w:date="2022-01-06T13:11:00Z"/>
              <w:rStyle w:val="af4"/>
              <w:b w:val="0"/>
              <w:lang w:val="uk-UA"/>
            </w:rPr>
          </w:rPrChange>
        </w:rPr>
      </w:pPr>
    </w:p>
    <w:p w14:paraId="392638AE" w14:textId="3300FADA" w:rsidR="00674717" w:rsidRPr="006102AB" w:rsidRDefault="00674717" w:rsidP="00EF6957">
      <w:pPr>
        <w:jc w:val="both"/>
        <w:rPr>
          <w:ins w:id="3198" w:author="I.Yermakova" w:date="2022-01-06T13:11:00Z"/>
          <w:rStyle w:val="af4"/>
          <w:rFonts w:asciiTheme="minorHAnsi" w:hAnsiTheme="minorHAnsi" w:cstheme="minorHAnsi"/>
          <w:b w:val="0"/>
          <w:sz w:val="24"/>
          <w:szCs w:val="24"/>
          <w:lang w:val="uk-UA"/>
          <w:rPrChange w:id="3199" w:author="Пользователь Windows" w:date="2022-01-09T18:15:00Z">
            <w:rPr>
              <w:ins w:id="3200" w:author="I.Yermakova" w:date="2022-01-06T13:11:00Z"/>
              <w:rStyle w:val="af4"/>
              <w:b w:val="0"/>
              <w:lang w:val="uk-UA"/>
            </w:rPr>
          </w:rPrChange>
        </w:rPr>
      </w:pPr>
    </w:p>
    <w:tbl>
      <w:tblPr>
        <w:tblW w:w="9371" w:type="dxa"/>
        <w:tblInd w:w="-10" w:type="dxa"/>
        <w:tblLook w:val="04A0" w:firstRow="1" w:lastRow="0" w:firstColumn="1" w:lastColumn="0" w:noHBand="0" w:noVBand="1"/>
      </w:tblPr>
      <w:tblGrid>
        <w:gridCol w:w="2110"/>
        <w:gridCol w:w="1733"/>
        <w:gridCol w:w="1275"/>
        <w:gridCol w:w="4253"/>
      </w:tblGrid>
      <w:tr w:rsidR="004B300A" w:rsidRPr="00126135" w14:paraId="2284BEED" w14:textId="77777777" w:rsidTr="00A55CDB">
        <w:trPr>
          <w:trHeight w:val="1003"/>
          <w:ins w:id="3201" w:author="Пользователь Windows" w:date="2022-01-09T19:51:00Z"/>
        </w:trPr>
        <w:tc>
          <w:tcPr>
            <w:tcW w:w="2110" w:type="dxa"/>
            <w:tcBorders>
              <w:top w:val="single" w:sz="8" w:space="0" w:color="auto"/>
              <w:left w:val="single" w:sz="8" w:space="0" w:color="auto"/>
              <w:bottom w:val="nil"/>
              <w:right w:val="single" w:sz="8" w:space="0" w:color="auto"/>
            </w:tcBorders>
            <w:shd w:val="clear" w:color="auto" w:fill="auto"/>
            <w:vAlign w:val="center"/>
            <w:hideMark/>
          </w:tcPr>
          <w:p w14:paraId="7BEAD41A" w14:textId="77777777" w:rsidR="004B300A" w:rsidRPr="00126135" w:rsidRDefault="004B300A" w:rsidP="00A55CDB">
            <w:pPr>
              <w:jc w:val="center"/>
              <w:rPr>
                <w:ins w:id="3202" w:author="Пользователь Windows" w:date="2022-01-09T19:51:00Z"/>
                <w:rFonts w:asciiTheme="minorHAnsi" w:hAnsiTheme="minorHAnsi" w:cstheme="minorHAnsi"/>
                <w:sz w:val="24"/>
                <w:szCs w:val="24"/>
                <w:lang w:val="uk-UA"/>
              </w:rPr>
            </w:pPr>
            <w:ins w:id="3203" w:author="Пользователь Windows" w:date="2022-01-09T19:51:00Z">
              <w:r w:rsidRPr="00126135">
                <w:rPr>
                  <w:rFonts w:asciiTheme="minorHAnsi" w:hAnsiTheme="minorHAnsi" w:cstheme="minorHAnsi"/>
                  <w:sz w:val="24"/>
                  <w:szCs w:val="24"/>
                  <w:lang w:val="uk-UA"/>
                </w:rPr>
                <w:t>Тип документів</w:t>
              </w:r>
            </w:ins>
          </w:p>
        </w:tc>
        <w:tc>
          <w:tcPr>
            <w:tcW w:w="1733" w:type="dxa"/>
            <w:tcBorders>
              <w:top w:val="single" w:sz="8" w:space="0" w:color="auto"/>
              <w:left w:val="nil"/>
              <w:bottom w:val="nil"/>
              <w:right w:val="single" w:sz="8" w:space="0" w:color="auto"/>
            </w:tcBorders>
            <w:shd w:val="clear" w:color="auto" w:fill="auto"/>
            <w:vAlign w:val="center"/>
            <w:hideMark/>
          </w:tcPr>
          <w:p w14:paraId="7AD7F542" w14:textId="77777777" w:rsidR="004B300A" w:rsidRPr="00126135" w:rsidRDefault="004B300A" w:rsidP="00A55CDB">
            <w:pPr>
              <w:jc w:val="center"/>
              <w:rPr>
                <w:ins w:id="3204" w:author="Пользователь Windows" w:date="2022-01-09T19:51:00Z"/>
                <w:rFonts w:asciiTheme="minorHAnsi" w:hAnsiTheme="minorHAnsi" w:cstheme="minorHAnsi"/>
                <w:sz w:val="24"/>
                <w:szCs w:val="24"/>
                <w:lang w:val="uk-UA"/>
              </w:rPr>
            </w:pPr>
            <w:ins w:id="3205" w:author="Пользователь Windows" w:date="2022-01-09T19:51:00Z">
              <w:r w:rsidRPr="00126135">
                <w:rPr>
                  <w:rFonts w:asciiTheme="minorHAnsi" w:hAnsiTheme="minorHAnsi" w:cstheme="minorHAnsi"/>
                  <w:sz w:val="24"/>
                  <w:szCs w:val="24"/>
                  <w:lang w:val="uk-UA"/>
                </w:rPr>
                <w:t>Збір документів</w:t>
              </w:r>
            </w:ins>
          </w:p>
        </w:tc>
        <w:tc>
          <w:tcPr>
            <w:tcW w:w="1275" w:type="dxa"/>
            <w:tcBorders>
              <w:top w:val="single" w:sz="8" w:space="0" w:color="auto"/>
              <w:left w:val="nil"/>
              <w:bottom w:val="nil"/>
              <w:right w:val="single" w:sz="8" w:space="0" w:color="auto"/>
            </w:tcBorders>
            <w:shd w:val="clear" w:color="auto" w:fill="auto"/>
            <w:vAlign w:val="center"/>
            <w:hideMark/>
          </w:tcPr>
          <w:p w14:paraId="49E8E315" w14:textId="77777777" w:rsidR="004B300A" w:rsidRPr="00126135" w:rsidRDefault="004B300A" w:rsidP="00A55CDB">
            <w:pPr>
              <w:jc w:val="center"/>
              <w:rPr>
                <w:ins w:id="3206" w:author="Пользователь Windows" w:date="2022-01-09T19:51:00Z"/>
                <w:rFonts w:asciiTheme="minorHAnsi" w:hAnsiTheme="minorHAnsi" w:cstheme="minorHAnsi"/>
                <w:sz w:val="24"/>
                <w:szCs w:val="24"/>
                <w:lang w:val="uk-UA"/>
              </w:rPr>
            </w:pPr>
            <w:ins w:id="3207" w:author="Пользователь Windows" w:date="2022-01-09T19:51:00Z">
              <w:r w:rsidRPr="00126135">
                <w:rPr>
                  <w:rFonts w:asciiTheme="minorHAnsi" w:hAnsiTheme="minorHAnsi" w:cstheme="minorHAnsi"/>
                  <w:sz w:val="24"/>
                  <w:szCs w:val="24"/>
                  <w:lang w:val="uk-UA"/>
                </w:rPr>
                <w:t>Статус</w:t>
              </w:r>
            </w:ins>
          </w:p>
        </w:tc>
        <w:tc>
          <w:tcPr>
            <w:tcW w:w="4253" w:type="dxa"/>
            <w:tcBorders>
              <w:top w:val="single" w:sz="8" w:space="0" w:color="auto"/>
              <w:left w:val="nil"/>
              <w:bottom w:val="nil"/>
              <w:right w:val="single" w:sz="8" w:space="0" w:color="auto"/>
            </w:tcBorders>
            <w:shd w:val="clear" w:color="auto" w:fill="auto"/>
            <w:vAlign w:val="center"/>
            <w:hideMark/>
          </w:tcPr>
          <w:p w14:paraId="065C6B15" w14:textId="77777777" w:rsidR="004B300A" w:rsidRPr="00126135" w:rsidRDefault="004B300A" w:rsidP="00A55CDB">
            <w:pPr>
              <w:jc w:val="center"/>
              <w:rPr>
                <w:ins w:id="3208" w:author="Пользователь Windows" w:date="2022-01-09T19:51:00Z"/>
                <w:rFonts w:asciiTheme="minorHAnsi" w:hAnsiTheme="minorHAnsi" w:cstheme="minorHAnsi"/>
                <w:sz w:val="24"/>
                <w:szCs w:val="24"/>
                <w:lang w:val="uk-UA"/>
              </w:rPr>
            </w:pPr>
            <w:ins w:id="3209" w:author="Пользователь Windows" w:date="2022-01-09T19:51:00Z">
              <w:r w:rsidRPr="00126135">
                <w:rPr>
                  <w:rFonts w:asciiTheme="minorHAnsi" w:hAnsiTheme="minorHAnsi" w:cstheme="minorHAnsi"/>
                  <w:sz w:val="24"/>
                  <w:szCs w:val="24"/>
                  <w:lang w:val="uk-UA"/>
                </w:rPr>
                <w:t>Опис</w:t>
              </w:r>
            </w:ins>
          </w:p>
        </w:tc>
      </w:tr>
      <w:tr w:rsidR="004B300A" w:rsidRPr="00126135" w14:paraId="0322197E" w14:textId="77777777" w:rsidTr="00A55CDB">
        <w:trPr>
          <w:trHeight w:val="266"/>
          <w:ins w:id="3210" w:author="Пользователь Windows" w:date="2022-01-09T19:51:00Z"/>
        </w:trPr>
        <w:tc>
          <w:tcPr>
            <w:tcW w:w="2110" w:type="dxa"/>
            <w:tcBorders>
              <w:top w:val="single" w:sz="8" w:space="0" w:color="auto"/>
              <w:left w:val="single" w:sz="8" w:space="0" w:color="auto"/>
              <w:bottom w:val="single" w:sz="4" w:space="0" w:color="auto"/>
              <w:right w:val="single" w:sz="4" w:space="0" w:color="auto"/>
            </w:tcBorders>
            <w:shd w:val="clear" w:color="auto" w:fill="auto"/>
            <w:noWrap/>
            <w:hideMark/>
          </w:tcPr>
          <w:p w14:paraId="599D49B6" w14:textId="77777777" w:rsidR="004B300A" w:rsidRPr="00126135" w:rsidRDefault="004B300A" w:rsidP="00A55CDB">
            <w:pPr>
              <w:rPr>
                <w:ins w:id="3211" w:author="Пользователь Windows" w:date="2022-01-09T19:51:00Z"/>
                <w:rFonts w:asciiTheme="minorHAnsi" w:hAnsiTheme="minorHAnsi" w:cstheme="minorHAnsi"/>
                <w:sz w:val="24"/>
                <w:szCs w:val="24"/>
                <w:lang w:val="uk-UA"/>
              </w:rPr>
            </w:pPr>
            <w:ins w:id="3212" w:author="Пользователь Windows" w:date="2022-01-09T19:51:00Z">
              <w:r w:rsidRPr="00126135">
                <w:rPr>
                  <w:rFonts w:asciiTheme="minorHAnsi" w:hAnsiTheme="minorHAnsi" w:cstheme="minorHAnsi"/>
                  <w:sz w:val="24"/>
                  <w:szCs w:val="24"/>
                  <w:lang w:val="uk-UA"/>
                </w:rPr>
                <w:t>Акт/видаткова</w:t>
              </w:r>
            </w:ins>
          </w:p>
        </w:tc>
        <w:tc>
          <w:tcPr>
            <w:tcW w:w="1733" w:type="dxa"/>
            <w:tcBorders>
              <w:top w:val="single" w:sz="8" w:space="0" w:color="auto"/>
              <w:left w:val="nil"/>
              <w:bottom w:val="single" w:sz="4" w:space="0" w:color="auto"/>
              <w:right w:val="single" w:sz="4" w:space="0" w:color="auto"/>
            </w:tcBorders>
            <w:shd w:val="clear" w:color="auto" w:fill="auto"/>
            <w:noWrap/>
            <w:hideMark/>
          </w:tcPr>
          <w:p w14:paraId="0221AD21" w14:textId="77777777" w:rsidR="004B300A" w:rsidRPr="00126135" w:rsidRDefault="004B300A" w:rsidP="00A55CDB">
            <w:pPr>
              <w:rPr>
                <w:ins w:id="3213" w:author="Пользователь Windows" w:date="2022-01-09T19:51:00Z"/>
                <w:rFonts w:asciiTheme="minorHAnsi" w:hAnsiTheme="minorHAnsi" w:cstheme="minorHAnsi"/>
                <w:sz w:val="24"/>
                <w:szCs w:val="24"/>
                <w:lang w:val="uk-UA"/>
              </w:rPr>
            </w:pPr>
            <w:ins w:id="3214" w:author="Пользователь Windows" w:date="2022-01-09T19:51:00Z">
              <w:r w:rsidRPr="00126135">
                <w:rPr>
                  <w:rFonts w:asciiTheme="minorHAnsi" w:hAnsiTheme="minorHAnsi" w:cstheme="minorHAnsi"/>
                  <w:sz w:val="24"/>
                  <w:szCs w:val="24"/>
                  <w:lang w:val="uk-UA"/>
                </w:rPr>
                <w:t>0&lt;30 днів</w:t>
              </w:r>
            </w:ins>
          </w:p>
        </w:tc>
        <w:tc>
          <w:tcPr>
            <w:tcW w:w="1275" w:type="dxa"/>
            <w:tcBorders>
              <w:top w:val="single" w:sz="8" w:space="0" w:color="auto"/>
              <w:left w:val="nil"/>
              <w:bottom w:val="single" w:sz="4" w:space="0" w:color="auto"/>
              <w:right w:val="single" w:sz="4" w:space="0" w:color="auto"/>
            </w:tcBorders>
            <w:shd w:val="clear" w:color="000000" w:fill="00B050"/>
            <w:noWrap/>
            <w:hideMark/>
          </w:tcPr>
          <w:p w14:paraId="60FB6E94" w14:textId="77777777" w:rsidR="004B300A" w:rsidRPr="00126135" w:rsidRDefault="004B300A" w:rsidP="00A55CDB">
            <w:pPr>
              <w:rPr>
                <w:ins w:id="3215" w:author="Пользователь Windows" w:date="2022-01-09T19:51:00Z"/>
                <w:rFonts w:asciiTheme="minorHAnsi" w:hAnsiTheme="minorHAnsi" w:cstheme="minorHAnsi"/>
                <w:sz w:val="24"/>
                <w:szCs w:val="24"/>
                <w:lang w:val="uk-UA"/>
              </w:rPr>
            </w:pPr>
            <w:ins w:id="3216" w:author="Пользователь Windows" w:date="2022-01-09T19:51:00Z">
              <w:r w:rsidRPr="00126135">
                <w:rPr>
                  <w:rFonts w:asciiTheme="minorHAnsi" w:hAnsiTheme="minorHAnsi" w:cstheme="minorHAnsi"/>
                  <w:sz w:val="24"/>
                  <w:szCs w:val="24"/>
                  <w:lang w:val="uk-UA"/>
                </w:rPr>
                <w:t>Зелений</w:t>
              </w:r>
            </w:ins>
          </w:p>
        </w:tc>
        <w:tc>
          <w:tcPr>
            <w:tcW w:w="4253" w:type="dxa"/>
            <w:tcBorders>
              <w:top w:val="single" w:sz="8" w:space="0" w:color="auto"/>
              <w:left w:val="nil"/>
              <w:bottom w:val="single" w:sz="4" w:space="0" w:color="auto"/>
              <w:right w:val="single" w:sz="8" w:space="0" w:color="auto"/>
            </w:tcBorders>
            <w:shd w:val="clear" w:color="auto" w:fill="auto"/>
            <w:noWrap/>
            <w:hideMark/>
          </w:tcPr>
          <w:p w14:paraId="28CE0853" w14:textId="77777777" w:rsidR="004B300A" w:rsidRPr="00126135" w:rsidRDefault="004B300A" w:rsidP="00A55CDB">
            <w:pPr>
              <w:rPr>
                <w:ins w:id="3217" w:author="Пользователь Windows" w:date="2022-01-09T19:51:00Z"/>
                <w:rFonts w:asciiTheme="minorHAnsi" w:hAnsiTheme="minorHAnsi" w:cstheme="minorHAnsi"/>
                <w:sz w:val="24"/>
                <w:szCs w:val="24"/>
                <w:lang w:val="uk-UA"/>
              </w:rPr>
            </w:pPr>
            <w:ins w:id="3218" w:author="Пользователь Windows" w:date="2022-01-09T19:51:00Z">
              <w:r w:rsidRPr="00126135">
                <w:rPr>
                  <w:rFonts w:asciiTheme="minorHAnsi" w:hAnsiTheme="minorHAnsi" w:cstheme="minorHAnsi"/>
                  <w:sz w:val="24"/>
                  <w:szCs w:val="24"/>
                  <w:lang w:val="uk-UA"/>
                </w:rPr>
                <w:t>Платіж дозволено</w:t>
              </w:r>
            </w:ins>
          </w:p>
        </w:tc>
      </w:tr>
      <w:tr w:rsidR="004B300A" w:rsidRPr="00EC466E" w14:paraId="1D304B2F" w14:textId="77777777" w:rsidTr="00A55CDB">
        <w:trPr>
          <w:trHeight w:val="266"/>
          <w:ins w:id="3219" w:author="Пользователь Windows" w:date="2022-01-09T19:51:00Z"/>
        </w:trPr>
        <w:tc>
          <w:tcPr>
            <w:tcW w:w="2110" w:type="dxa"/>
            <w:tcBorders>
              <w:top w:val="nil"/>
              <w:left w:val="single" w:sz="8" w:space="0" w:color="auto"/>
              <w:bottom w:val="single" w:sz="4" w:space="0" w:color="auto"/>
              <w:right w:val="single" w:sz="4" w:space="0" w:color="auto"/>
            </w:tcBorders>
            <w:shd w:val="clear" w:color="auto" w:fill="auto"/>
            <w:noWrap/>
            <w:hideMark/>
          </w:tcPr>
          <w:p w14:paraId="4E38B93C" w14:textId="77777777" w:rsidR="004B300A" w:rsidRPr="00126135" w:rsidRDefault="004B300A" w:rsidP="00A55CDB">
            <w:pPr>
              <w:rPr>
                <w:ins w:id="3220" w:author="Пользователь Windows" w:date="2022-01-09T19:51:00Z"/>
                <w:rFonts w:asciiTheme="minorHAnsi" w:hAnsiTheme="minorHAnsi" w:cstheme="minorHAnsi"/>
                <w:sz w:val="24"/>
                <w:szCs w:val="24"/>
                <w:lang w:val="uk-UA"/>
              </w:rPr>
            </w:pPr>
            <w:ins w:id="3221" w:author="Пользователь Windows" w:date="2022-01-09T19:51:00Z">
              <w:r w:rsidRPr="00126135">
                <w:rPr>
                  <w:rFonts w:asciiTheme="minorHAnsi" w:hAnsiTheme="minorHAnsi" w:cstheme="minorHAnsi"/>
                  <w:sz w:val="24"/>
                  <w:szCs w:val="24"/>
                  <w:lang w:val="uk-UA"/>
                </w:rPr>
                <w:lastRenderedPageBreak/>
                <w:t>Акт/видаткова</w:t>
              </w:r>
            </w:ins>
          </w:p>
        </w:tc>
        <w:tc>
          <w:tcPr>
            <w:tcW w:w="1733" w:type="dxa"/>
            <w:tcBorders>
              <w:top w:val="nil"/>
              <w:left w:val="nil"/>
              <w:bottom w:val="single" w:sz="4" w:space="0" w:color="auto"/>
              <w:right w:val="single" w:sz="4" w:space="0" w:color="auto"/>
            </w:tcBorders>
            <w:shd w:val="clear" w:color="auto" w:fill="auto"/>
            <w:noWrap/>
            <w:hideMark/>
          </w:tcPr>
          <w:p w14:paraId="7127110E" w14:textId="77777777" w:rsidR="004B300A" w:rsidRPr="00126135" w:rsidRDefault="004B300A" w:rsidP="00A55CDB">
            <w:pPr>
              <w:rPr>
                <w:ins w:id="3222" w:author="Пользователь Windows" w:date="2022-01-09T19:51:00Z"/>
                <w:rFonts w:asciiTheme="minorHAnsi" w:hAnsiTheme="minorHAnsi" w:cstheme="minorHAnsi"/>
                <w:sz w:val="24"/>
                <w:szCs w:val="24"/>
                <w:lang w:val="uk-UA"/>
              </w:rPr>
            </w:pPr>
            <w:ins w:id="3223" w:author="Пользователь Windows" w:date="2022-01-09T19:51:00Z">
              <w:r w:rsidRPr="00126135">
                <w:rPr>
                  <w:rFonts w:asciiTheme="minorHAnsi" w:hAnsiTheme="minorHAnsi" w:cstheme="minorHAnsi"/>
                  <w:sz w:val="24"/>
                  <w:szCs w:val="24"/>
                  <w:lang w:val="uk-UA"/>
                </w:rPr>
                <w:t>30&lt;60 днів</w:t>
              </w:r>
            </w:ins>
          </w:p>
        </w:tc>
        <w:tc>
          <w:tcPr>
            <w:tcW w:w="1275" w:type="dxa"/>
            <w:tcBorders>
              <w:top w:val="nil"/>
              <w:left w:val="nil"/>
              <w:bottom w:val="single" w:sz="4" w:space="0" w:color="auto"/>
              <w:right w:val="single" w:sz="4" w:space="0" w:color="auto"/>
            </w:tcBorders>
            <w:shd w:val="clear" w:color="000000" w:fill="FFFF00"/>
            <w:noWrap/>
            <w:hideMark/>
          </w:tcPr>
          <w:p w14:paraId="02C64A43" w14:textId="77777777" w:rsidR="004B300A" w:rsidRPr="00126135" w:rsidRDefault="004B300A" w:rsidP="00A55CDB">
            <w:pPr>
              <w:rPr>
                <w:ins w:id="3224" w:author="Пользователь Windows" w:date="2022-01-09T19:51:00Z"/>
                <w:rFonts w:asciiTheme="minorHAnsi" w:hAnsiTheme="minorHAnsi" w:cstheme="minorHAnsi"/>
                <w:sz w:val="24"/>
                <w:szCs w:val="24"/>
                <w:lang w:val="uk-UA"/>
              </w:rPr>
            </w:pPr>
            <w:ins w:id="3225" w:author="Пользователь Windows" w:date="2022-01-09T19:51:00Z">
              <w:r w:rsidRPr="00126135">
                <w:rPr>
                  <w:rFonts w:asciiTheme="minorHAnsi" w:hAnsiTheme="minorHAnsi" w:cstheme="minorHAnsi"/>
                  <w:sz w:val="24"/>
                  <w:szCs w:val="24"/>
                  <w:lang w:val="uk-UA"/>
                </w:rPr>
                <w:t>Жовтий</w:t>
              </w:r>
            </w:ins>
          </w:p>
        </w:tc>
        <w:tc>
          <w:tcPr>
            <w:tcW w:w="4253" w:type="dxa"/>
            <w:tcBorders>
              <w:top w:val="nil"/>
              <w:left w:val="nil"/>
              <w:bottom w:val="single" w:sz="4" w:space="0" w:color="auto"/>
              <w:right w:val="single" w:sz="8" w:space="0" w:color="auto"/>
            </w:tcBorders>
            <w:shd w:val="clear" w:color="auto" w:fill="auto"/>
            <w:noWrap/>
            <w:hideMark/>
          </w:tcPr>
          <w:p w14:paraId="0C1BAFB4" w14:textId="77777777" w:rsidR="004B300A" w:rsidRPr="00126135" w:rsidRDefault="004B300A" w:rsidP="00A55CDB">
            <w:pPr>
              <w:rPr>
                <w:ins w:id="3226" w:author="Пользователь Windows" w:date="2022-01-09T19:51:00Z"/>
                <w:rFonts w:asciiTheme="minorHAnsi" w:hAnsiTheme="minorHAnsi" w:cstheme="minorHAnsi"/>
                <w:sz w:val="24"/>
                <w:szCs w:val="24"/>
                <w:lang w:val="uk-UA"/>
              </w:rPr>
            </w:pPr>
            <w:ins w:id="3227" w:author="Пользователь Windows" w:date="2022-01-09T19:51:00Z">
              <w:r w:rsidRPr="00126135">
                <w:rPr>
                  <w:rFonts w:asciiTheme="minorHAnsi" w:hAnsiTheme="minorHAnsi" w:cstheme="minorHAnsi"/>
                  <w:sz w:val="24"/>
                  <w:szCs w:val="24"/>
                  <w:lang w:val="uk-UA"/>
                </w:rPr>
                <w:t>Попередження, що наступного місяц</w:t>
              </w:r>
              <w:r>
                <w:rPr>
                  <w:rFonts w:asciiTheme="minorHAnsi" w:hAnsiTheme="minorHAnsi" w:cstheme="minorHAnsi"/>
                  <w:sz w:val="24"/>
                  <w:szCs w:val="24"/>
                  <w:lang w:val="uk-UA"/>
                </w:rPr>
                <w:t xml:space="preserve">я </w:t>
              </w:r>
              <w:r w:rsidRPr="00126135">
                <w:rPr>
                  <w:rFonts w:asciiTheme="minorHAnsi" w:hAnsiTheme="minorHAnsi" w:cstheme="minorHAnsi"/>
                  <w:sz w:val="24"/>
                  <w:szCs w:val="24"/>
                  <w:lang w:val="uk-UA"/>
                </w:rPr>
                <w:t>це вже буде жовтий статус</w:t>
              </w:r>
            </w:ins>
          </w:p>
        </w:tc>
      </w:tr>
      <w:tr w:rsidR="004B300A" w:rsidRPr="00126135" w14:paraId="787814D7" w14:textId="77777777" w:rsidTr="00A55CDB">
        <w:trPr>
          <w:trHeight w:val="282"/>
          <w:ins w:id="3228" w:author="Пользователь Windows" w:date="2022-01-09T19:51:00Z"/>
        </w:trPr>
        <w:tc>
          <w:tcPr>
            <w:tcW w:w="2110" w:type="dxa"/>
            <w:tcBorders>
              <w:top w:val="nil"/>
              <w:left w:val="single" w:sz="8" w:space="0" w:color="auto"/>
              <w:bottom w:val="nil"/>
              <w:right w:val="single" w:sz="4" w:space="0" w:color="auto"/>
            </w:tcBorders>
            <w:shd w:val="clear" w:color="auto" w:fill="auto"/>
            <w:noWrap/>
            <w:hideMark/>
          </w:tcPr>
          <w:p w14:paraId="60C11CC9" w14:textId="77777777" w:rsidR="004B300A" w:rsidRPr="00126135" w:rsidRDefault="004B300A" w:rsidP="00A55CDB">
            <w:pPr>
              <w:rPr>
                <w:ins w:id="3229" w:author="Пользователь Windows" w:date="2022-01-09T19:51:00Z"/>
                <w:rFonts w:asciiTheme="minorHAnsi" w:hAnsiTheme="minorHAnsi" w:cstheme="minorHAnsi"/>
                <w:sz w:val="24"/>
                <w:szCs w:val="24"/>
                <w:lang w:val="uk-UA"/>
              </w:rPr>
            </w:pPr>
            <w:ins w:id="3230" w:author="Пользователь Windows" w:date="2022-01-09T19:51:00Z">
              <w:r w:rsidRPr="00126135">
                <w:rPr>
                  <w:rFonts w:asciiTheme="minorHAnsi" w:hAnsiTheme="minorHAnsi" w:cstheme="minorHAnsi"/>
                  <w:sz w:val="24"/>
                  <w:szCs w:val="24"/>
                  <w:lang w:val="uk-UA"/>
                </w:rPr>
                <w:t>Акт/видаткова</w:t>
              </w:r>
            </w:ins>
          </w:p>
        </w:tc>
        <w:tc>
          <w:tcPr>
            <w:tcW w:w="1733" w:type="dxa"/>
            <w:tcBorders>
              <w:top w:val="nil"/>
              <w:left w:val="nil"/>
              <w:bottom w:val="nil"/>
              <w:right w:val="single" w:sz="4" w:space="0" w:color="auto"/>
            </w:tcBorders>
            <w:shd w:val="clear" w:color="auto" w:fill="auto"/>
            <w:noWrap/>
            <w:hideMark/>
          </w:tcPr>
          <w:p w14:paraId="6B7A29FD" w14:textId="77777777" w:rsidR="004B300A" w:rsidRPr="00126135" w:rsidRDefault="004B300A" w:rsidP="00A55CDB">
            <w:pPr>
              <w:rPr>
                <w:ins w:id="3231" w:author="Пользователь Windows" w:date="2022-01-09T19:51:00Z"/>
                <w:rFonts w:asciiTheme="minorHAnsi" w:hAnsiTheme="minorHAnsi" w:cstheme="minorHAnsi"/>
                <w:sz w:val="24"/>
                <w:szCs w:val="24"/>
                <w:lang w:val="uk-UA"/>
              </w:rPr>
            </w:pPr>
            <w:ins w:id="3232" w:author="Пользователь Windows" w:date="2022-01-09T19:51:00Z">
              <w:r w:rsidRPr="00126135">
                <w:rPr>
                  <w:rFonts w:asciiTheme="minorHAnsi" w:hAnsiTheme="minorHAnsi" w:cstheme="minorHAnsi"/>
                  <w:sz w:val="24"/>
                  <w:szCs w:val="24"/>
                  <w:lang w:val="uk-UA"/>
                </w:rPr>
                <w:t>&gt;60 днів</w:t>
              </w:r>
            </w:ins>
          </w:p>
        </w:tc>
        <w:tc>
          <w:tcPr>
            <w:tcW w:w="1275" w:type="dxa"/>
            <w:tcBorders>
              <w:top w:val="nil"/>
              <w:left w:val="nil"/>
              <w:bottom w:val="nil"/>
              <w:right w:val="single" w:sz="4" w:space="0" w:color="auto"/>
            </w:tcBorders>
            <w:shd w:val="clear" w:color="000000" w:fill="FF0000"/>
            <w:noWrap/>
            <w:hideMark/>
          </w:tcPr>
          <w:p w14:paraId="48A9C4B2" w14:textId="77777777" w:rsidR="004B300A" w:rsidRPr="00126135" w:rsidRDefault="004B300A" w:rsidP="00A55CDB">
            <w:pPr>
              <w:rPr>
                <w:ins w:id="3233" w:author="Пользователь Windows" w:date="2022-01-09T19:51:00Z"/>
                <w:rFonts w:asciiTheme="minorHAnsi" w:hAnsiTheme="minorHAnsi" w:cstheme="minorHAnsi"/>
                <w:sz w:val="24"/>
                <w:szCs w:val="24"/>
                <w:lang w:val="uk-UA"/>
              </w:rPr>
            </w:pPr>
            <w:ins w:id="3234" w:author="Пользователь Windows" w:date="2022-01-09T19:51:00Z">
              <w:r w:rsidRPr="00126135">
                <w:rPr>
                  <w:rFonts w:asciiTheme="minorHAnsi" w:hAnsiTheme="minorHAnsi" w:cstheme="minorHAnsi"/>
                  <w:sz w:val="24"/>
                  <w:szCs w:val="24"/>
                  <w:lang w:val="uk-UA"/>
                </w:rPr>
                <w:t>Червоний</w:t>
              </w:r>
            </w:ins>
          </w:p>
        </w:tc>
        <w:tc>
          <w:tcPr>
            <w:tcW w:w="4253" w:type="dxa"/>
            <w:tcBorders>
              <w:top w:val="nil"/>
              <w:left w:val="nil"/>
              <w:bottom w:val="nil"/>
              <w:right w:val="single" w:sz="8" w:space="0" w:color="auto"/>
            </w:tcBorders>
            <w:shd w:val="clear" w:color="auto" w:fill="auto"/>
            <w:noWrap/>
            <w:hideMark/>
          </w:tcPr>
          <w:p w14:paraId="33EBCF2F" w14:textId="77777777" w:rsidR="004B300A" w:rsidRPr="00126135" w:rsidRDefault="004B300A" w:rsidP="00A55CDB">
            <w:pPr>
              <w:rPr>
                <w:ins w:id="3235" w:author="Пользователь Windows" w:date="2022-01-09T19:51:00Z"/>
                <w:rFonts w:asciiTheme="minorHAnsi" w:hAnsiTheme="minorHAnsi" w:cstheme="minorHAnsi"/>
                <w:sz w:val="24"/>
                <w:szCs w:val="24"/>
                <w:lang w:val="uk-UA"/>
              </w:rPr>
            </w:pPr>
            <w:ins w:id="3236" w:author="Пользователь Windows" w:date="2022-01-09T19:51:00Z">
              <w:r w:rsidRPr="00126135">
                <w:rPr>
                  <w:rFonts w:asciiTheme="minorHAnsi" w:hAnsiTheme="minorHAnsi" w:cstheme="minorHAnsi"/>
                  <w:sz w:val="24"/>
                  <w:szCs w:val="24"/>
                  <w:lang w:val="uk-UA"/>
                </w:rPr>
                <w:t>Платіж зупиняється</w:t>
              </w:r>
            </w:ins>
          </w:p>
        </w:tc>
      </w:tr>
      <w:tr w:rsidR="004B300A" w:rsidRPr="00126135" w14:paraId="2C1189AD" w14:textId="77777777" w:rsidTr="00A55CDB">
        <w:trPr>
          <w:trHeight w:val="282"/>
          <w:ins w:id="3237" w:author="Пользователь Windows" w:date="2022-01-09T19:51:00Z"/>
        </w:trPr>
        <w:tc>
          <w:tcPr>
            <w:tcW w:w="2110" w:type="dxa"/>
            <w:tcBorders>
              <w:top w:val="nil"/>
              <w:left w:val="single" w:sz="8" w:space="0" w:color="auto"/>
              <w:bottom w:val="single" w:sz="4" w:space="0" w:color="auto"/>
              <w:right w:val="single" w:sz="4" w:space="0" w:color="auto"/>
            </w:tcBorders>
            <w:shd w:val="clear" w:color="auto" w:fill="auto"/>
            <w:noWrap/>
          </w:tcPr>
          <w:p w14:paraId="31C462FC" w14:textId="77777777" w:rsidR="004B300A" w:rsidRPr="00126135" w:rsidRDefault="004B300A" w:rsidP="00A55CDB">
            <w:pPr>
              <w:rPr>
                <w:ins w:id="3238" w:author="Пользователь Windows" w:date="2022-01-09T19:51:00Z"/>
                <w:rFonts w:asciiTheme="minorHAnsi" w:hAnsiTheme="minorHAnsi" w:cstheme="minorHAnsi"/>
                <w:sz w:val="24"/>
                <w:szCs w:val="24"/>
                <w:lang w:val="uk-UA"/>
              </w:rPr>
            </w:pPr>
          </w:p>
        </w:tc>
        <w:tc>
          <w:tcPr>
            <w:tcW w:w="1733" w:type="dxa"/>
            <w:tcBorders>
              <w:top w:val="nil"/>
              <w:left w:val="nil"/>
              <w:bottom w:val="single" w:sz="4" w:space="0" w:color="auto"/>
              <w:right w:val="single" w:sz="4" w:space="0" w:color="auto"/>
            </w:tcBorders>
            <w:shd w:val="clear" w:color="auto" w:fill="auto"/>
            <w:noWrap/>
          </w:tcPr>
          <w:p w14:paraId="56162028" w14:textId="77777777" w:rsidR="004B300A" w:rsidRPr="00126135" w:rsidRDefault="004B300A" w:rsidP="00A55CDB">
            <w:pPr>
              <w:rPr>
                <w:ins w:id="3239" w:author="Пользователь Windows" w:date="2022-01-09T19:51:00Z"/>
                <w:rFonts w:asciiTheme="minorHAnsi" w:hAnsiTheme="minorHAnsi" w:cstheme="minorHAnsi"/>
                <w:sz w:val="24"/>
                <w:szCs w:val="24"/>
                <w:lang w:val="uk-UA"/>
              </w:rPr>
            </w:pPr>
          </w:p>
        </w:tc>
        <w:tc>
          <w:tcPr>
            <w:tcW w:w="1275" w:type="dxa"/>
            <w:tcBorders>
              <w:top w:val="nil"/>
              <w:left w:val="nil"/>
              <w:bottom w:val="single" w:sz="4" w:space="0" w:color="auto"/>
              <w:right w:val="single" w:sz="4" w:space="0" w:color="auto"/>
            </w:tcBorders>
            <w:shd w:val="clear" w:color="000000" w:fill="FF0000"/>
            <w:noWrap/>
          </w:tcPr>
          <w:p w14:paraId="29DC8ABB" w14:textId="77777777" w:rsidR="004B300A" w:rsidRPr="00126135" w:rsidRDefault="004B300A" w:rsidP="00A55CDB">
            <w:pPr>
              <w:rPr>
                <w:ins w:id="3240" w:author="Пользователь Windows" w:date="2022-01-09T19:51:00Z"/>
                <w:rFonts w:asciiTheme="minorHAnsi" w:hAnsiTheme="minorHAnsi" w:cstheme="minorHAnsi"/>
                <w:sz w:val="24"/>
                <w:szCs w:val="24"/>
                <w:lang w:val="uk-UA"/>
              </w:rPr>
            </w:pPr>
          </w:p>
        </w:tc>
        <w:tc>
          <w:tcPr>
            <w:tcW w:w="4253" w:type="dxa"/>
            <w:tcBorders>
              <w:top w:val="nil"/>
              <w:left w:val="nil"/>
              <w:bottom w:val="single" w:sz="4" w:space="0" w:color="auto"/>
              <w:right w:val="single" w:sz="8" w:space="0" w:color="auto"/>
            </w:tcBorders>
            <w:shd w:val="clear" w:color="auto" w:fill="auto"/>
            <w:noWrap/>
          </w:tcPr>
          <w:p w14:paraId="0CC2E681" w14:textId="77777777" w:rsidR="004B300A" w:rsidRPr="00126135" w:rsidRDefault="004B300A" w:rsidP="00A55CDB">
            <w:pPr>
              <w:rPr>
                <w:ins w:id="3241" w:author="Пользователь Windows" w:date="2022-01-09T19:51:00Z"/>
                <w:rFonts w:asciiTheme="minorHAnsi" w:hAnsiTheme="minorHAnsi" w:cstheme="minorHAnsi"/>
                <w:sz w:val="24"/>
                <w:szCs w:val="24"/>
                <w:lang w:val="uk-UA"/>
              </w:rPr>
            </w:pPr>
          </w:p>
        </w:tc>
      </w:tr>
    </w:tbl>
    <w:p w14:paraId="47A440DB" w14:textId="75915924" w:rsidR="00674717" w:rsidRPr="006102AB" w:rsidRDefault="00674717" w:rsidP="00EF6957">
      <w:pPr>
        <w:jc w:val="both"/>
        <w:rPr>
          <w:ins w:id="3242" w:author="I.Yermakova" w:date="2022-01-06T13:11:00Z"/>
          <w:rStyle w:val="af4"/>
          <w:rFonts w:asciiTheme="minorHAnsi" w:hAnsiTheme="minorHAnsi" w:cstheme="minorHAnsi"/>
          <w:b w:val="0"/>
          <w:sz w:val="24"/>
          <w:szCs w:val="24"/>
          <w:lang w:val="uk-UA"/>
          <w:rPrChange w:id="3243" w:author="Пользователь Windows" w:date="2022-01-09T18:15:00Z">
            <w:rPr>
              <w:ins w:id="3244" w:author="I.Yermakova" w:date="2022-01-06T13:11:00Z"/>
              <w:rStyle w:val="af4"/>
              <w:b w:val="0"/>
              <w:lang w:val="uk-UA"/>
            </w:rPr>
          </w:rPrChange>
        </w:rPr>
      </w:pPr>
    </w:p>
    <w:p w14:paraId="6415A90C" w14:textId="21F01A40" w:rsidR="00674717" w:rsidRPr="006102AB" w:rsidDel="004B300A" w:rsidRDefault="00674717" w:rsidP="00EF6957">
      <w:pPr>
        <w:jc w:val="both"/>
        <w:rPr>
          <w:ins w:id="3245" w:author="I.Yermakova" w:date="2022-01-06T13:11:00Z"/>
          <w:del w:id="3246" w:author="Пользователь Windows" w:date="2022-01-09T19:51:00Z"/>
          <w:rStyle w:val="af4"/>
          <w:rFonts w:asciiTheme="minorHAnsi" w:hAnsiTheme="minorHAnsi" w:cstheme="minorHAnsi"/>
          <w:b w:val="0"/>
          <w:sz w:val="24"/>
          <w:szCs w:val="24"/>
          <w:lang w:val="uk-UA"/>
          <w:rPrChange w:id="3247" w:author="Пользователь Windows" w:date="2022-01-09T18:15:00Z">
            <w:rPr>
              <w:ins w:id="3248" w:author="I.Yermakova" w:date="2022-01-06T13:11:00Z"/>
              <w:del w:id="3249" w:author="Пользователь Windows" w:date="2022-01-09T19:51:00Z"/>
              <w:rStyle w:val="af4"/>
              <w:b w:val="0"/>
              <w:lang w:val="uk-UA"/>
            </w:rPr>
          </w:rPrChange>
        </w:rPr>
      </w:pPr>
    </w:p>
    <w:p w14:paraId="5A48DB06" w14:textId="132BD2E8" w:rsidR="00674717" w:rsidRPr="006102AB" w:rsidDel="004B300A" w:rsidRDefault="00674717" w:rsidP="00EF6957">
      <w:pPr>
        <w:jc w:val="both"/>
        <w:rPr>
          <w:ins w:id="3250" w:author="I.Yermakova" w:date="2022-01-06T13:11:00Z"/>
          <w:del w:id="3251" w:author="Пользователь Windows" w:date="2022-01-09T19:51:00Z"/>
          <w:rStyle w:val="af4"/>
          <w:rFonts w:asciiTheme="minorHAnsi" w:hAnsiTheme="minorHAnsi" w:cstheme="minorHAnsi"/>
          <w:b w:val="0"/>
          <w:sz w:val="24"/>
          <w:szCs w:val="24"/>
          <w:lang w:val="uk-UA"/>
          <w:rPrChange w:id="3252" w:author="Пользователь Windows" w:date="2022-01-09T18:15:00Z">
            <w:rPr>
              <w:ins w:id="3253" w:author="I.Yermakova" w:date="2022-01-06T13:11:00Z"/>
              <w:del w:id="3254" w:author="Пользователь Windows" w:date="2022-01-09T19:51:00Z"/>
              <w:rStyle w:val="af4"/>
              <w:b w:val="0"/>
              <w:lang w:val="uk-UA"/>
            </w:rPr>
          </w:rPrChange>
        </w:rPr>
      </w:pPr>
    </w:p>
    <w:p w14:paraId="35362A26" w14:textId="1346D6F7" w:rsidR="00674717" w:rsidRPr="006102AB" w:rsidDel="004B300A" w:rsidRDefault="00674717" w:rsidP="00EF6957">
      <w:pPr>
        <w:jc w:val="both"/>
        <w:rPr>
          <w:ins w:id="3255" w:author="Сотник Наталья Григорьевна" w:date="2022-01-06T11:09:00Z"/>
          <w:del w:id="3256" w:author="Пользователь Windows" w:date="2022-01-09T19:51:00Z"/>
          <w:rStyle w:val="af4"/>
          <w:rFonts w:asciiTheme="minorHAnsi" w:hAnsiTheme="minorHAnsi" w:cstheme="minorHAnsi"/>
          <w:b w:val="0"/>
          <w:sz w:val="24"/>
          <w:szCs w:val="24"/>
          <w:lang w:val="uk-UA"/>
          <w:rPrChange w:id="3257" w:author="Пользователь Windows" w:date="2022-01-09T18:15:00Z">
            <w:rPr>
              <w:ins w:id="3258" w:author="Сотник Наталья Григорьевна" w:date="2022-01-06T11:09:00Z"/>
              <w:del w:id="3259" w:author="Пользователь Windows" w:date="2022-01-09T19:51:00Z"/>
              <w:rStyle w:val="af4"/>
              <w:b w:val="0"/>
              <w:lang w:val="uk-UA"/>
            </w:rPr>
          </w:rPrChange>
        </w:rPr>
      </w:pPr>
    </w:p>
    <w:p w14:paraId="638025DB" w14:textId="1FB17C8D" w:rsidR="00ED6E72" w:rsidRPr="006102AB" w:rsidDel="004B300A" w:rsidRDefault="00ED6E72" w:rsidP="00EF6957">
      <w:pPr>
        <w:jc w:val="both"/>
        <w:rPr>
          <w:ins w:id="3260" w:author="Сотник Наталья Григорьевна" w:date="2022-01-06T11:09:00Z"/>
          <w:del w:id="3261" w:author="Пользователь Windows" w:date="2022-01-09T19:51:00Z"/>
          <w:rStyle w:val="af4"/>
          <w:rFonts w:asciiTheme="minorHAnsi" w:hAnsiTheme="minorHAnsi" w:cstheme="minorHAnsi"/>
          <w:b w:val="0"/>
          <w:sz w:val="24"/>
          <w:szCs w:val="24"/>
          <w:lang w:val="uk-UA"/>
          <w:rPrChange w:id="3262" w:author="Пользователь Windows" w:date="2022-01-09T18:15:00Z">
            <w:rPr>
              <w:ins w:id="3263" w:author="Сотник Наталья Григорьевна" w:date="2022-01-06T11:09:00Z"/>
              <w:del w:id="3264" w:author="Пользователь Windows" w:date="2022-01-09T19:51:00Z"/>
              <w:rStyle w:val="af4"/>
              <w:b w:val="0"/>
              <w:lang w:val="uk-UA"/>
            </w:rPr>
          </w:rPrChange>
        </w:rPr>
      </w:pPr>
    </w:p>
    <w:tbl>
      <w:tblPr>
        <w:tblW w:w="9371" w:type="dxa"/>
        <w:tblInd w:w="-10" w:type="dxa"/>
        <w:tblLook w:val="04A0" w:firstRow="1" w:lastRow="0" w:firstColumn="1" w:lastColumn="0" w:noHBand="0" w:noVBand="1"/>
        <w:tblPrChange w:id="3265" w:author="Пользователь Windows" w:date="2022-01-09T19:50:00Z">
          <w:tblPr>
            <w:tblW w:w="9371" w:type="dxa"/>
            <w:tblInd w:w="93" w:type="dxa"/>
            <w:tblLook w:val="04A0" w:firstRow="1" w:lastRow="0" w:firstColumn="1" w:lastColumn="0" w:noHBand="0" w:noVBand="1"/>
          </w:tblPr>
        </w:tblPrChange>
      </w:tblPr>
      <w:tblGrid>
        <w:gridCol w:w="2110"/>
        <w:gridCol w:w="1733"/>
        <w:gridCol w:w="1275"/>
        <w:gridCol w:w="4253"/>
        <w:tblGridChange w:id="3266">
          <w:tblGrid>
            <w:gridCol w:w="10"/>
            <w:gridCol w:w="2100"/>
            <w:gridCol w:w="10"/>
            <w:gridCol w:w="1723"/>
            <w:gridCol w:w="10"/>
            <w:gridCol w:w="1265"/>
            <w:gridCol w:w="10"/>
            <w:gridCol w:w="4243"/>
            <w:gridCol w:w="10"/>
          </w:tblGrid>
        </w:tblGridChange>
      </w:tblGrid>
      <w:tr w:rsidR="00ED6E72" w:rsidRPr="006102AB" w:rsidDel="004B300A" w14:paraId="34F5690C" w14:textId="78F27C5E" w:rsidTr="004B300A">
        <w:trPr>
          <w:trHeight w:val="1003"/>
          <w:ins w:id="3267" w:author="Сотник Наталья Григорьевна" w:date="2022-01-06T11:09:00Z"/>
          <w:del w:id="3268" w:author="Пользователь Windows" w:date="2022-01-09T19:51:00Z"/>
          <w:trPrChange w:id="3269" w:author="Пользователь Windows" w:date="2022-01-09T19:50:00Z">
            <w:trPr>
              <w:gridBefore w:val="1"/>
              <w:trHeight w:val="1003"/>
            </w:trPr>
          </w:trPrChange>
        </w:trPr>
        <w:tc>
          <w:tcPr>
            <w:tcW w:w="2110" w:type="dxa"/>
            <w:tcBorders>
              <w:top w:val="single" w:sz="8" w:space="0" w:color="auto"/>
              <w:left w:val="single" w:sz="8" w:space="0" w:color="auto"/>
              <w:bottom w:val="nil"/>
              <w:right w:val="single" w:sz="8" w:space="0" w:color="auto"/>
            </w:tcBorders>
            <w:shd w:val="clear" w:color="auto" w:fill="auto"/>
            <w:vAlign w:val="center"/>
            <w:hideMark/>
            <w:tcPrChange w:id="3270" w:author="Пользователь Windows" w:date="2022-01-09T19:50:00Z">
              <w:tcPr>
                <w:tcW w:w="2110" w:type="dxa"/>
                <w:gridSpan w:val="2"/>
                <w:tcBorders>
                  <w:top w:val="single" w:sz="8" w:space="0" w:color="auto"/>
                  <w:left w:val="single" w:sz="8" w:space="0" w:color="auto"/>
                  <w:bottom w:val="nil"/>
                  <w:right w:val="single" w:sz="8" w:space="0" w:color="auto"/>
                </w:tcBorders>
                <w:shd w:val="clear" w:color="auto" w:fill="auto"/>
                <w:vAlign w:val="center"/>
                <w:hideMark/>
              </w:tcPr>
            </w:tcPrChange>
          </w:tcPr>
          <w:p w14:paraId="46393AAB" w14:textId="18DC3147" w:rsidR="00ED6E72" w:rsidRPr="006102AB" w:rsidDel="004B300A" w:rsidRDefault="00ED6E72" w:rsidP="004D5721">
            <w:pPr>
              <w:jc w:val="center"/>
              <w:rPr>
                <w:ins w:id="3271" w:author="Сотник Наталья Григорьевна" w:date="2022-01-06T11:09:00Z"/>
                <w:del w:id="3272" w:author="Пользователь Windows" w:date="2022-01-09T19:51:00Z"/>
                <w:rFonts w:asciiTheme="minorHAnsi" w:hAnsiTheme="minorHAnsi" w:cstheme="minorHAnsi"/>
                <w:sz w:val="24"/>
                <w:szCs w:val="24"/>
                <w:lang w:val="uk-UA"/>
                <w:rPrChange w:id="3273" w:author="Пользователь Windows" w:date="2022-01-09T18:15:00Z">
                  <w:rPr>
                    <w:ins w:id="3274" w:author="Сотник Наталья Григорьевна" w:date="2022-01-06T11:09:00Z"/>
                    <w:del w:id="3275" w:author="Пользователь Windows" w:date="2022-01-09T19:51:00Z"/>
                    <w:rFonts w:ascii="Tahoma" w:hAnsi="Tahoma" w:cs="Tahoma"/>
                    <w:b/>
                    <w:bCs/>
                    <w:sz w:val="22"/>
                    <w:lang w:val="uk-UA" w:eastAsia="uk-UA"/>
                  </w:rPr>
                </w:rPrChange>
              </w:rPr>
            </w:pPr>
            <w:ins w:id="3276" w:author="Сотник Наталья Григорьевна" w:date="2022-01-06T11:09:00Z">
              <w:del w:id="3277" w:author="Пользователь Windows" w:date="2022-01-09T19:51:00Z">
                <w:r w:rsidRPr="006102AB" w:rsidDel="004B300A">
                  <w:rPr>
                    <w:rFonts w:asciiTheme="minorHAnsi" w:hAnsiTheme="minorHAnsi" w:cstheme="minorHAnsi"/>
                    <w:sz w:val="24"/>
                    <w:szCs w:val="24"/>
                    <w:lang w:val="uk-UA"/>
                    <w:rPrChange w:id="3278" w:author="Пользователь Windows" w:date="2022-01-09T18:15:00Z">
                      <w:rPr>
                        <w:rFonts w:ascii="Tahoma" w:hAnsi="Tahoma" w:cs="Tahoma"/>
                        <w:b/>
                        <w:bCs/>
                        <w:sz w:val="22"/>
                        <w:lang w:val="uk-UA" w:eastAsia="uk-UA"/>
                      </w:rPr>
                    </w:rPrChange>
                  </w:rPr>
                  <w:delText>Тип документів</w:delText>
                </w:r>
              </w:del>
            </w:ins>
          </w:p>
        </w:tc>
        <w:tc>
          <w:tcPr>
            <w:tcW w:w="1733" w:type="dxa"/>
            <w:tcBorders>
              <w:top w:val="single" w:sz="8" w:space="0" w:color="auto"/>
              <w:left w:val="nil"/>
              <w:bottom w:val="nil"/>
              <w:right w:val="single" w:sz="8" w:space="0" w:color="auto"/>
            </w:tcBorders>
            <w:shd w:val="clear" w:color="auto" w:fill="auto"/>
            <w:vAlign w:val="center"/>
            <w:hideMark/>
            <w:tcPrChange w:id="3279" w:author="Пользователь Windows" w:date="2022-01-09T19:50:00Z">
              <w:tcPr>
                <w:tcW w:w="1733" w:type="dxa"/>
                <w:gridSpan w:val="2"/>
                <w:tcBorders>
                  <w:top w:val="single" w:sz="8" w:space="0" w:color="auto"/>
                  <w:left w:val="nil"/>
                  <w:bottom w:val="nil"/>
                  <w:right w:val="single" w:sz="8" w:space="0" w:color="auto"/>
                </w:tcBorders>
                <w:shd w:val="clear" w:color="auto" w:fill="auto"/>
                <w:vAlign w:val="center"/>
                <w:hideMark/>
              </w:tcPr>
            </w:tcPrChange>
          </w:tcPr>
          <w:p w14:paraId="1C8C927B" w14:textId="0D549F33" w:rsidR="00ED6E72" w:rsidRPr="006102AB" w:rsidDel="004B300A" w:rsidRDefault="00ED6E72" w:rsidP="004D5721">
            <w:pPr>
              <w:jc w:val="center"/>
              <w:rPr>
                <w:ins w:id="3280" w:author="Сотник Наталья Григорьевна" w:date="2022-01-06T11:09:00Z"/>
                <w:del w:id="3281" w:author="Пользователь Windows" w:date="2022-01-09T19:51:00Z"/>
                <w:rFonts w:asciiTheme="minorHAnsi" w:hAnsiTheme="minorHAnsi" w:cstheme="minorHAnsi"/>
                <w:sz w:val="24"/>
                <w:szCs w:val="24"/>
                <w:lang w:val="uk-UA"/>
                <w:rPrChange w:id="3282" w:author="Пользователь Windows" w:date="2022-01-09T18:15:00Z">
                  <w:rPr>
                    <w:ins w:id="3283" w:author="Сотник Наталья Григорьевна" w:date="2022-01-06T11:09:00Z"/>
                    <w:del w:id="3284" w:author="Пользователь Windows" w:date="2022-01-09T19:51:00Z"/>
                    <w:rFonts w:ascii="Tahoma" w:hAnsi="Tahoma" w:cs="Tahoma"/>
                    <w:b/>
                    <w:bCs/>
                    <w:sz w:val="22"/>
                    <w:lang w:val="uk-UA" w:eastAsia="uk-UA"/>
                  </w:rPr>
                </w:rPrChange>
              </w:rPr>
            </w:pPr>
            <w:ins w:id="3285" w:author="Сотник Наталья Григорьевна" w:date="2022-01-06T11:10:00Z">
              <w:del w:id="3286" w:author="Пользователь Windows" w:date="2022-01-09T19:51:00Z">
                <w:r w:rsidRPr="006102AB" w:rsidDel="004B300A">
                  <w:rPr>
                    <w:rFonts w:asciiTheme="minorHAnsi" w:hAnsiTheme="minorHAnsi" w:cstheme="minorHAnsi"/>
                    <w:sz w:val="24"/>
                    <w:szCs w:val="24"/>
                    <w:lang w:val="uk-UA"/>
                    <w:rPrChange w:id="3287" w:author="Пользователь Windows" w:date="2022-01-09T18:15:00Z">
                      <w:rPr>
                        <w:rFonts w:ascii="Tahoma" w:hAnsi="Tahoma" w:cs="Tahoma"/>
                        <w:b/>
                        <w:bCs/>
                        <w:sz w:val="22"/>
                        <w:lang w:val="uk-UA" w:eastAsia="uk-UA"/>
                      </w:rPr>
                    </w:rPrChange>
                  </w:rPr>
                  <w:delText>Збір документів</w:delText>
                </w:r>
              </w:del>
            </w:ins>
          </w:p>
        </w:tc>
        <w:tc>
          <w:tcPr>
            <w:tcW w:w="1275" w:type="dxa"/>
            <w:tcBorders>
              <w:top w:val="single" w:sz="8" w:space="0" w:color="auto"/>
              <w:left w:val="nil"/>
              <w:bottom w:val="nil"/>
              <w:right w:val="single" w:sz="8" w:space="0" w:color="auto"/>
            </w:tcBorders>
            <w:shd w:val="clear" w:color="auto" w:fill="auto"/>
            <w:vAlign w:val="center"/>
            <w:hideMark/>
            <w:tcPrChange w:id="3288" w:author="Пользователь Windows" w:date="2022-01-09T19:50:00Z">
              <w:tcPr>
                <w:tcW w:w="1275" w:type="dxa"/>
                <w:gridSpan w:val="2"/>
                <w:tcBorders>
                  <w:top w:val="single" w:sz="8" w:space="0" w:color="auto"/>
                  <w:left w:val="nil"/>
                  <w:bottom w:val="nil"/>
                  <w:right w:val="single" w:sz="8" w:space="0" w:color="auto"/>
                </w:tcBorders>
                <w:shd w:val="clear" w:color="auto" w:fill="auto"/>
                <w:vAlign w:val="center"/>
                <w:hideMark/>
              </w:tcPr>
            </w:tcPrChange>
          </w:tcPr>
          <w:p w14:paraId="57DC42C9" w14:textId="087FE519" w:rsidR="00ED6E72" w:rsidRPr="006102AB" w:rsidDel="004B300A" w:rsidRDefault="00ED6E72" w:rsidP="004D5721">
            <w:pPr>
              <w:jc w:val="center"/>
              <w:rPr>
                <w:ins w:id="3289" w:author="Сотник Наталья Григорьевна" w:date="2022-01-06T11:09:00Z"/>
                <w:del w:id="3290" w:author="Пользователь Windows" w:date="2022-01-09T19:51:00Z"/>
                <w:rFonts w:asciiTheme="minorHAnsi" w:hAnsiTheme="minorHAnsi" w:cstheme="minorHAnsi"/>
                <w:sz w:val="24"/>
                <w:szCs w:val="24"/>
                <w:lang w:val="uk-UA"/>
                <w:rPrChange w:id="3291" w:author="Пользователь Windows" w:date="2022-01-09T18:15:00Z">
                  <w:rPr>
                    <w:ins w:id="3292" w:author="Сотник Наталья Григорьевна" w:date="2022-01-06T11:09:00Z"/>
                    <w:del w:id="3293" w:author="Пользователь Windows" w:date="2022-01-09T19:51:00Z"/>
                    <w:rFonts w:ascii="Tahoma" w:hAnsi="Tahoma" w:cs="Tahoma"/>
                    <w:b/>
                    <w:bCs/>
                    <w:sz w:val="22"/>
                    <w:lang w:val="uk-UA" w:eastAsia="uk-UA"/>
                  </w:rPr>
                </w:rPrChange>
              </w:rPr>
            </w:pPr>
            <w:ins w:id="3294" w:author="Сотник Наталья Григорьевна" w:date="2022-01-06T11:10:00Z">
              <w:del w:id="3295" w:author="Пользователь Windows" w:date="2022-01-09T19:51:00Z">
                <w:r w:rsidRPr="006102AB" w:rsidDel="004B300A">
                  <w:rPr>
                    <w:rFonts w:asciiTheme="minorHAnsi" w:hAnsiTheme="minorHAnsi" w:cstheme="minorHAnsi"/>
                    <w:sz w:val="24"/>
                    <w:szCs w:val="24"/>
                    <w:lang w:val="uk-UA"/>
                    <w:rPrChange w:id="3296" w:author="Пользователь Windows" w:date="2022-01-09T18:15:00Z">
                      <w:rPr>
                        <w:rFonts w:ascii="Tahoma" w:hAnsi="Tahoma" w:cs="Tahoma"/>
                        <w:b/>
                        <w:bCs/>
                        <w:sz w:val="22"/>
                        <w:lang w:val="uk-UA" w:eastAsia="uk-UA"/>
                      </w:rPr>
                    </w:rPrChange>
                  </w:rPr>
                  <w:delText>Статус</w:delText>
                </w:r>
              </w:del>
            </w:ins>
          </w:p>
        </w:tc>
        <w:tc>
          <w:tcPr>
            <w:tcW w:w="4253" w:type="dxa"/>
            <w:tcBorders>
              <w:top w:val="single" w:sz="8" w:space="0" w:color="auto"/>
              <w:left w:val="nil"/>
              <w:bottom w:val="nil"/>
              <w:right w:val="single" w:sz="8" w:space="0" w:color="auto"/>
            </w:tcBorders>
            <w:shd w:val="clear" w:color="auto" w:fill="auto"/>
            <w:vAlign w:val="center"/>
            <w:hideMark/>
            <w:tcPrChange w:id="3297" w:author="Пользователь Windows" w:date="2022-01-09T19:50:00Z">
              <w:tcPr>
                <w:tcW w:w="4253" w:type="dxa"/>
                <w:gridSpan w:val="2"/>
                <w:tcBorders>
                  <w:top w:val="single" w:sz="8" w:space="0" w:color="auto"/>
                  <w:left w:val="nil"/>
                  <w:bottom w:val="nil"/>
                  <w:right w:val="single" w:sz="8" w:space="0" w:color="auto"/>
                </w:tcBorders>
                <w:shd w:val="clear" w:color="auto" w:fill="auto"/>
                <w:vAlign w:val="center"/>
                <w:hideMark/>
              </w:tcPr>
            </w:tcPrChange>
          </w:tcPr>
          <w:p w14:paraId="37FB0B83" w14:textId="56AE54A7" w:rsidR="00ED6E72" w:rsidRPr="006102AB" w:rsidDel="004B300A" w:rsidRDefault="00ED6E72" w:rsidP="004D5721">
            <w:pPr>
              <w:jc w:val="center"/>
              <w:rPr>
                <w:ins w:id="3298" w:author="Сотник Наталья Григорьевна" w:date="2022-01-06T11:09:00Z"/>
                <w:del w:id="3299" w:author="Пользователь Windows" w:date="2022-01-09T19:51:00Z"/>
                <w:rFonts w:asciiTheme="minorHAnsi" w:hAnsiTheme="minorHAnsi" w:cstheme="minorHAnsi"/>
                <w:sz w:val="24"/>
                <w:szCs w:val="24"/>
                <w:lang w:val="uk-UA"/>
                <w:rPrChange w:id="3300" w:author="Пользователь Windows" w:date="2022-01-09T18:15:00Z">
                  <w:rPr>
                    <w:ins w:id="3301" w:author="Сотник Наталья Григорьевна" w:date="2022-01-06T11:09:00Z"/>
                    <w:del w:id="3302" w:author="Пользователь Windows" w:date="2022-01-09T19:51:00Z"/>
                    <w:rFonts w:ascii="Tahoma" w:hAnsi="Tahoma" w:cs="Tahoma"/>
                    <w:b/>
                    <w:bCs/>
                    <w:sz w:val="22"/>
                    <w:lang w:val="uk-UA" w:eastAsia="uk-UA"/>
                  </w:rPr>
                </w:rPrChange>
              </w:rPr>
            </w:pPr>
            <w:ins w:id="3303" w:author="Сотник Наталья Григорьевна" w:date="2022-01-06T11:10:00Z">
              <w:del w:id="3304" w:author="Пользователь Windows" w:date="2022-01-09T19:51:00Z">
                <w:r w:rsidRPr="006102AB" w:rsidDel="004B300A">
                  <w:rPr>
                    <w:rFonts w:asciiTheme="minorHAnsi" w:hAnsiTheme="minorHAnsi" w:cstheme="minorHAnsi"/>
                    <w:sz w:val="24"/>
                    <w:szCs w:val="24"/>
                    <w:lang w:val="uk-UA"/>
                    <w:rPrChange w:id="3305" w:author="Пользователь Windows" w:date="2022-01-09T18:15:00Z">
                      <w:rPr>
                        <w:rFonts w:ascii="Tahoma" w:hAnsi="Tahoma" w:cs="Tahoma"/>
                        <w:b/>
                        <w:bCs/>
                        <w:sz w:val="22"/>
                        <w:lang w:val="uk-UA" w:eastAsia="uk-UA"/>
                      </w:rPr>
                    </w:rPrChange>
                  </w:rPr>
                  <w:delText>Опис</w:delText>
                </w:r>
              </w:del>
            </w:ins>
          </w:p>
        </w:tc>
      </w:tr>
      <w:tr w:rsidR="00ED6E72" w:rsidRPr="006102AB" w:rsidDel="004B300A" w14:paraId="329E728C" w14:textId="1FF2E961" w:rsidTr="004B300A">
        <w:trPr>
          <w:trHeight w:val="266"/>
          <w:ins w:id="3306" w:author="Сотник Наталья Григорьевна" w:date="2022-01-06T11:09:00Z"/>
          <w:del w:id="3307" w:author="Пользователь Windows" w:date="2022-01-09T19:51:00Z"/>
          <w:trPrChange w:id="3308" w:author="Пользователь Windows" w:date="2022-01-09T19:50:00Z">
            <w:trPr>
              <w:gridBefore w:val="1"/>
              <w:trHeight w:val="266"/>
            </w:trPr>
          </w:trPrChange>
        </w:trPr>
        <w:tc>
          <w:tcPr>
            <w:tcW w:w="2110" w:type="dxa"/>
            <w:tcBorders>
              <w:top w:val="single" w:sz="8" w:space="0" w:color="auto"/>
              <w:left w:val="single" w:sz="8" w:space="0" w:color="auto"/>
              <w:bottom w:val="single" w:sz="4" w:space="0" w:color="auto"/>
              <w:right w:val="single" w:sz="4" w:space="0" w:color="auto"/>
            </w:tcBorders>
            <w:shd w:val="clear" w:color="auto" w:fill="auto"/>
            <w:noWrap/>
            <w:hideMark/>
            <w:tcPrChange w:id="3309" w:author="Пользователь Windows" w:date="2022-01-09T19:50:00Z">
              <w:tcPr>
                <w:tcW w:w="2110" w:type="dxa"/>
                <w:gridSpan w:val="2"/>
                <w:tcBorders>
                  <w:top w:val="single" w:sz="8" w:space="0" w:color="auto"/>
                  <w:left w:val="single" w:sz="8" w:space="0" w:color="auto"/>
                  <w:bottom w:val="single" w:sz="4" w:space="0" w:color="auto"/>
                  <w:right w:val="single" w:sz="4" w:space="0" w:color="auto"/>
                </w:tcBorders>
                <w:shd w:val="clear" w:color="auto" w:fill="auto"/>
                <w:noWrap/>
                <w:hideMark/>
              </w:tcPr>
            </w:tcPrChange>
          </w:tcPr>
          <w:p w14:paraId="45CBBDA3" w14:textId="099A27AD" w:rsidR="00ED6E72" w:rsidRPr="006102AB" w:rsidDel="004B300A" w:rsidRDefault="00ED6E72" w:rsidP="004D5721">
            <w:pPr>
              <w:rPr>
                <w:ins w:id="3310" w:author="Сотник Наталья Григорьевна" w:date="2022-01-06T11:09:00Z"/>
                <w:del w:id="3311" w:author="Пользователь Windows" w:date="2022-01-09T19:51:00Z"/>
                <w:rFonts w:asciiTheme="minorHAnsi" w:hAnsiTheme="minorHAnsi" w:cstheme="minorHAnsi"/>
                <w:sz w:val="24"/>
                <w:szCs w:val="24"/>
                <w:lang w:val="uk-UA"/>
                <w:rPrChange w:id="3312" w:author="Пользователь Windows" w:date="2022-01-09T18:15:00Z">
                  <w:rPr>
                    <w:ins w:id="3313" w:author="Сотник Наталья Григорьевна" w:date="2022-01-06T11:09:00Z"/>
                    <w:del w:id="3314" w:author="Пользователь Windows" w:date="2022-01-09T19:51:00Z"/>
                    <w:rFonts w:ascii="Tahoma" w:hAnsi="Tahoma" w:cs="Tahoma"/>
                    <w:sz w:val="22"/>
                    <w:lang w:val="uk-UA" w:eastAsia="uk-UA"/>
                  </w:rPr>
                </w:rPrChange>
              </w:rPr>
            </w:pPr>
            <w:ins w:id="3315" w:author="Сотник Наталья Григорьевна" w:date="2022-01-06T11:09:00Z">
              <w:del w:id="3316" w:author="Пользователь Windows" w:date="2022-01-09T19:51:00Z">
                <w:r w:rsidRPr="006102AB" w:rsidDel="004B300A">
                  <w:rPr>
                    <w:rFonts w:asciiTheme="minorHAnsi" w:hAnsiTheme="minorHAnsi" w:cstheme="minorHAnsi"/>
                    <w:sz w:val="24"/>
                    <w:szCs w:val="24"/>
                    <w:lang w:val="uk-UA"/>
                    <w:rPrChange w:id="3317" w:author="Пользователь Windows" w:date="2022-01-09T18:15:00Z">
                      <w:rPr>
                        <w:rFonts w:ascii="Tahoma" w:hAnsi="Tahoma" w:cs="Tahoma"/>
                        <w:sz w:val="22"/>
                        <w:lang w:val="uk-UA" w:eastAsia="uk-UA"/>
                      </w:rPr>
                    </w:rPrChange>
                  </w:rPr>
                  <w:delText>Акт/видаткова</w:delText>
                </w:r>
              </w:del>
            </w:ins>
          </w:p>
        </w:tc>
        <w:tc>
          <w:tcPr>
            <w:tcW w:w="1733" w:type="dxa"/>
            <w:tcBorders>
              <w:top w:val="single" w:sz="8" w:space="0" w:color="auto"/>
              <w:left w:val="nil"/>
              <w:bottom w:val="single" w:sz="4" w:space="0" w:color="auto"/>
              <w:right w:val="single" w:sz="4" w:space="0" w:color="auto"/>
            </w:tcBorders>
            <w:shd w:val="clear" w:color="auto" w:fill="auto"/>
            <w:noWrap/>
            <w:hideMark/>
            <w:tcPrChange w:id="3318" w:author="Пользователь Windows" w:date="2022-01-09T19:50:00Z">
              <w:tcPr>
                <w:tcW w:w="1733" w:type="dxa"/>
                <w:gridSpan w:val="2"/>
                <w:tcBorders>
                  <w:top w:val="single" w:sz="8" w:space="0" w:color="auto"/>
                  <w:left w:val="nil"/>
                  <w:bottom w:val="single" w:sz="4" w:space="0" w:color="auto"/>
                  <w:right w:val="single" w:sz="4" w:space="0" w:color="auto"/>
                </w:tcBorders>
                <w:shd w:val="clear" w:color="auto" w:fill="auto"/>
                <w:noWrap/>
                <w:hideMark/>
              </w:tcPr>
            </w:tcPrChange>
          </w:tcPr>
          <w:p w14:paraId="3436EC9C" w14:textId="23E91585" w:rsidR="00ED6E72" w:rsidRPr="006102AB" w:rsidDel="004B300A" w:rsidRDefault="00ED6E72" w:rsidP="00ED6E72">
            <w:pPr>
              <w:rPr>
                <w:ins w:id="3319" w:author="Сотник Наталья Григорьевна" w:date="2022-01-06T11:09:00Z"/>
                <w:del w:id="3320" w:author="Пользователь Windows" w:date="2022-01-09T19:51:00Z"/>
                <w:rFonts w:asciiTheme="minorHAnsi" w:hAnsiTheme="minorHAnsi" w:cstheme="minorHAnsi"/>
                <w:sz w:val="24"/>
                <w:szCs w:val="24"/>
                <w:lang w:val="uk-UA"/>
                <w:rPrChange w:id="3321" w:author="Пользователь Windows" w:date="2022-01-09T18:15:00Z">
                  <w:rPr>
                    <w:ins w:id="3322" w:author="Сотник Наталья Григорьевна" w:date="2022-01-06T11:09:00Z"/>
                    <w:del w:id="3323" w:author="Пользователь Windows" w:date="2022-01-09T19:51:00Z"/>
                    <w:rFonts w:ascii="Tahoma" w:hAnsi="Tahoma" w:cs="Tahoma"/>
                    <w:sz w:val="22"/>
                    <w:lang w:val="uk-UA" w:eastAsia="uk-UA"/>
                  </w:rPr>
                </w:rPrChange>
              </w:rPr>
            </w:pPr>
            <w:ins w:id="3324" w:author="Сотник Наталья Григорьевна" w:date="2022-01-06T11:09:00Z">
              <w:del w:id="3325" w:author="Пользователь Windows" w:date="2022-01-09T19:51:00Z">
                <w:r w:rsidRPr="006102AB" w:rsidDel="004B300A">
                  <w:rPr>
                    <w:rFonts w:asciiTheme="minorHAnsi" w:hAnsiTheme="minorHAnsi" w:cstheme="minorHAnsi"/>
                    <w:sz w:val="24"/>
                    <w:szCs w:val="24"/>
                    <w:lang w:val="uk-UA"/>
                    <w:rPrChange w:id="3326" w:author="Пользователь Windows" w:date="2022-01-09T18:15:00Z">
                      <w:rPr>
                        <w:rFonts w:ascii="Tahoma" w:hAnsi="Tahoma" w:cs="Tahoma"/>
                        <w:sz w:val="22"/>
                        <w:lang w:eastAsia="uk-UA"/>
                      </w:rPr>
                    </w:rPrChange>
                  </w:rPr>
                  <w:delText xml:space="preserve">0&lt;30 </w:delText>
                </w:r>
                <w:r w:rsidRPr="006102AB" w:rsidDel="004B300A">
                  <w:rPr>
                    <w:rFonts w:asciiTheme="minorHAnsi" w:hAnsiTheme="minorHAnsi" w:cstheme="minorHAnsi"/>
                    <w:sz w:val="24"/>
                    <w:szCs w:val="24"/>
                    <w:lang w:val="uk-UA"/>
                    <w:rPrChange w:id="3327" w:author="Пользователь Windows" w:date="2022-01-09T18:15:00Z">
                      <w:rPr>
                        <w:rFonts w:ascii="Tahoma" w:hAnsi="Tahoma" w:cs="Tahoma"/>
                        <w:sz w:val="22"/>
                        <w:lang w:val="uk-UA" w:eastAsia="uk-UA"/>
                      </w:rPr>
                    </w:rPrChange>
                  </w:rPr>
                  <w:delText>днів</w:delText>
                </w:r>
              </w:del>
            </w:ins>
          </w:p>
        </w:tc>
        <w:tc>
          <w:tcPr>
            <w:tcW w:w="1275" w:type="dxa"/>
            <w:tcBorders>
              <w:top w:val="single" w:sz="8" w:space="0" w:color="auto"/>
              <w:left w:val="nil"/>
              <w:bottom w:val="single" w:sz="4" w:space="0" w:color="auto"/>
              <w:right w:val="single" w:sz="4" w:space="0" w:color="auto"/>
            </w:tcBorders>
            <w:shd w:val="clear" w:color="000000" w:fill="00B050"/>
            <w:noWrap/>
            <w:hideMark/>
            <w:tcPrChange w:id="3328" w:author="Пользователь Windows" w:date="2022-01-09T19:50:00Z">
              <w:tcPr>
                <w:tcW w:w="1275" w:type="dxa"/>
                <w:gridSpan w:val="2"/>
                <w:tcBorders>
                  <w:top w:val="single" w:sz="8" w:space="0" w:color="auto"/>
                  <w:left w:val="nil"/>
                  <w:bottom w:val="single" w:sz="4" w:space="0" w:color="auto"/>
                  <w:right w:val="single" w:sz="4" w:space="0" w:color="auto"/>
                </w:tcBorders>
                <w:shd w:val="clear" w:color="000000" w:fill="00B050"/>
                <w:noWrap/>
                <w:hideMark/>
              </w:tcPr>
            </w:tcPrChange>
          </w:tcPr>
          <w:p w14:paraId="3A1FE0B5" w14:textId="4076AB85" w:rsidR="00ED6E72" w:rsidRPr="006102AB" w:rsidDel="004B300A" w:rsidRDefault="00ED6E72" w:rsidP="004D5721">
            <w:pPr>
              <w:rPr>
                <w:ins w:id="3329" w:author="Сотник Наталья Григорьевна" w:date="2022-01-06T11:09:00Z"/>
                <w:del w:id="3330" w:author="Пользователь Windows" w:date="2022-01-09T19:51:00Z"/>
                <w:rFonts w:asciiTheme="minorHAnsi" w:hAnsiTheme="minorHAnsi" w:cstheme="minorHAnsi"/>
                <w:sz w:val="24"/>
                <w:szCs w:val="24"/>
                <w:lang w:val="uk-UA"/>
                <w:rPrChange w:id="3331" w:author="Пользователь Windows" w:date="2022-01-09T18:15:00Z">
                  <w:rPr>
                    <w:ins w:id="3332" w:author="Сотник Наталья Григорьевна" w:date="2022-01-06T11:09:00Z"/>
                    <w:del w:id="3333" w:author="Пользователь Windows" w:date="2022-01-09T19:51:00Z"/>
                    <w:rFonts w:ascii="Tahoma" w:hAnsi="Tahoma" w:cs="Tahoma"/>
                    <w:sz w:val="22"/>
                    <w:lang w:val="uk-UA" w:eastAsia="uk-UA"/>
                  </w:rPr>
                </w:rPrChange>
              </w:rPr>
            </w:pPr>
            <w:ins w:id="3334" w:author="Сотник Наталья Григорьевна" w:date="2022-01-06T11:11:00Z">
              <w:del w:id="3335" w:author="Пользователь Windows" w:date="2022-01-09T19:51:00Z">
                <w:r w:rsidRPr="006102AB" w:rsidDel="004B300A">
                  <w:rPr>
                    <w:rFonts w:asciiTheme="minorHAnsi" w:hAnsiTheme="minorHAnsi" w:cstheme="minorHAnsi"/>
                    <w:sz w:val="24"/>
                    <w:szCs w:val="24"/>
                    <w:lang w:val="uk-UA"/>
                    <w:rPrChange w:id="3336" w:author="Пользователь Windows" w:date="2022-01-09T18:15:00Z">
                      <w:rPr>
                        <w:rFonts w:ascii="Tahoma" w:hAnsi="Tahoma" w:cs="Tahoma"/>
                        <w:sz w:val="22"/>
                        <w:lang w:val="uk-UA" w:eastAsia="uk-UA"/>
                      </w:rPr>
                    </w:rPrChange>
                  </w:rPr>
                  <w:delText>Зелений</w:delText>
                </w:r>
              </w:del>
            </w:ins>
          </w:p>
        </w:tc>
        <w:tc>
          <w:tcPr>
            <w:tcW w:w="4253" w:type="dxa"/>
            <w:tcBorders>
              <w:top w:val="single" w:sz="8" w:space="0" w:color="auto"/>
              <w:left w:val="nil"/>
              <w:bottom w:val="single" w:sz="4" w:space="0" w:color="auto"/>
              <w:right w:val="single" w:sz="8" w:space="0" w:color="auto"/>
            </w:tcBorders>
            <w:shd w:val="clear" w:color="auto" w:fill="auto"/>
            <w:noWrap/>
            <w:hideMark/>
            <w:tcPrChange w:id="3337" w:author="Пользователь Windows" w:date="2022-01-09T19:50:00Z">
              <w:tcPr>
                <w:tcW w:w="4253" w:type="dxa"/>
                <w:gridSpan w:val="2"/>
                <w:tcBorders>
                  <w:top w:val="single" w:sz="8" w:space="0" w:color="auto"/>
                  <w:left w:val="nil"/>
                  <w:bottom w:val="single" w:sz="4" w:space="0" w:color="auto"/>
                  <w:right w:val="single" w:sz="8" w:space="0" w:color="auto"/>
                </w:tcBorders>
                <w:shd w:val="clear" w:color="auto" w:fill="auto"/>
                <w:noWrap/>
                <w:hideMark/>
              </w:tcPr>
            </w:tcPrChange>
          </w:tcPr>
          <w:p w14:paraId="73FC56E5" w14:textId="22B1F439" w:rsidR="00ED6E72" w:rsidRPr="006102AB" w:rsidDel="004B300A" w:rsidRDefault="00ED6E72" w:rsidP="004D5721">
            <w:pPr>
              <w:rPr>
                <w:ins w:id="3338" w:author="Сотник Наталья Григорьевна" w:date="2022-01-06T11:09:00Z"/>
                <w:del w:id="3339" w:author="Пользователь Windows" w:date="2022-01-09T19:51:00Z"/>
                <w:rFonts w:asciiTheme="minorHAnsi" w:hAnsiTheme="minorHAnsi" w:cstheme="minorHAnsi"/>
                <w:sz w:val="24"/>
                <w:szCs w:val="24"/>
                <w:lang w:val="uk-UA"/>
                <w:rPrChange w:id="3340" w:author="Пользователь Windows" w:date="2022-01-09T18:15:00Z">
                  <w:rPr>
                    <w:ins w:id="3341" w:author="Сотник Наталья Григорьевна" w:date="2022-01-06T11:09:00Z"/>
                    <w:del w:id="3342" w:author="Пользователь Windows" w:date="2022-01-09T19:51:00Z"/>
                    <w:rFonts w:ascii="Tahoma" w:hAnsi="Tahoma" w:cs="Tahoma"/>
                    <w:sz w:val="22"/>
                    <w:lang w:val="uk-UA" w:eastAsia="uk-UA"/>
                  </w:rPr>
                </w:rPrChange>
              </w:rPr>
            </w:pPr>
            <w:ins w:id="3343" w:author="Сотник Наталья Григорьевна" w:date="2022-01-06T11:10:00Z">
              <w:del w:id="3344" w:author="Пользователь Windows" w:date="2022-01-09T19:51:00Z">
                <w:r w:rsidRPr="006102AB" w:rsidDel="004B300A">
                  <w:rPr>
                    <w:rFonts w:asciiTheme="minorHAnsi" w:hAnsiTheme="minorHAnsi" w:cstheme="minorHAnsi"/>
                    <w:sz w:val="24"/>
                    <w:szCs w:val="24"/>
                    <w:lang w:val="uk-UA"/>
                    <w:rPrChange w:id="3345" w:author="Пользователь Windows" w:date="2022-01-09T18:15:00Z">
                      <w:rPr>
                        <w:rFonts w:ascii="Tahoma" w:hAnsi="Tahoma" w:cs="Tahoma"/>
                        <w:sz w:val="22"/>
                        <w:lang w:val="uk-UA" w:eastAsia="uk-UA"/>
                      </w:rPr>
                    </w:rPrChange>
                  </w:rPr>
                  <w:delText>Платіж дозволено</w:delText>
                </w:r>
              </w:del>
            </w:ins>
          </w:p>
        </w:tc>
      </w:tr>
      <w:tr w:rsidR="00ED6E72" w:rsidRPr="006102AB" w:rsidDel="004B300A" w14:paraId="7291F144" w14:textId="75C873AE" w:rsidTr="004B300A">
        <w:trPr>
          <w:trHeight w:val="266"/>
          <w:ins w:id="3346" w:author="Сотник Наталья Григорьевна" w:date="2022-01-06T11:09:00Z"/>
          <w:del w:id="3347" w:author="Пользователь Windows" w:date="2022-01-09T19:51:00Z"/>
          <w:trPrChange w:id="3348" w:author="Пользователь Windows" w:date="2022-01-09T19:50:00Z">
            <w:trPr>
              <w:gridBefore w:val="1"/>
              <w:trHeight w:val="266"/>
            </w:trPr>
          </w:trPrChange>
        </w:trPr>
        <w:tc>
          <w:tcPr>
            <w:tcW w:w="2110" w:type="dxa"/>
            <w:tcBorders>
              <w:top w:val="nil"/>
              <w:left w:val="single" w:sz="8" w:space="0" w:color="auto"/>
              <w:bottom w:val="single" w:sz="4" w:space="0" w:color="auto"/>
              <w:right w:val="single" w:sz="4" w:space="0" w:color="auto"/>
            </w:tcBorders>
            <w:shd w:val="clear" w:color="auto" w:fill="auto"/>
            <w:noWrap/>
            <w:hideMark/>
            <w:tcPrChange w:id="3349" w:author="Пользователь Windows" w:date="2022-01-09T19:50:00Z">
              <w:tcPr>
                <w:tcW w:w="2110" w:type="dxa"/>
                <w:gridSpan w:val="2"/>
                <w:tcBorders>
                  <w:top w:val="nil"/>
                  <w:left w:val="single" w:sz="8" w:space="0" w:color="auto"/>
                  <w:bottom w:val="single" w:sz="4" w:space="0" w:color="auto"/>
                  <w:right w:val="single" w:sz="4" w:space="0" w:color="auto"/>
                </w:tcBorders>
                <w:shd w:val="clear" w:color="auto" w:fill="auto"/>
                <w:noWrap/>
                <w:hideMark/>
              </w:tcPr>
            </w:tcPrChange>
          </w:tcPr>
          <w:p w14:paraId="039D394F" w14:textId="42FD8C48" w:rsidR="00ED6E72" w:rsidRPr="006102AB" w:rsidDel="004B300A" w:rsidRDefault="00ED6E72" w:rsidP="004D5721">
            <w:pPr>
              <w:rPr>
                <w:ins w:id="3350" w:author="Сотник Наталья Григорьевна" w:date="2022-01-06T11:09:00Z"/>
                <w:del w:id="3351" w:author="Пользователь Windows" w:date="2022-01-09T19:51:00Z"/>
                <w:rFonts w:asciiTheme="minorHAnsi" w:hAnsiTheme="minorHAnsi" w:cstheme="minorHAnsi"/>
                <w:sz w:val="24"/>
                <w:szCs w:val="24"/>
                <w:lang w:val="uk-UA"/>
                <w:rPrChange w:id="3352" w:author="Пользователь Windows" w:date="2022-01-09T18:15:00Z">
                  <w:rPr>
                    <w:ins w:id="3353" w:author="Сотник Наталья Григорьевна" w:date="2022-01-06T11:09:00Z"/>
                    <w:del w:id="3354" w:author="Пользователь Windows" w:date="2022-01-09T19:51:00Z"/>
                    <w:rFonts w:ascii="Tahoma" w:hAnsi="Tahoma" w:cs="Tahoma"/>
                    <w:sz w:val="22"/>
                    <w:lang w:val="uk-UA" w:eastAsia="uk-UA"/>
                  </w:rPr>
                </w:rPrChange>
              </w:rPr>
            </w:pPr>
            <w:ins w:id="3355" w:author="Сотник Наталья Григорьевна" w:date="2022-01-06T11:11:00Z">
              <w:del w:id="3356" w:author="Пользователь Windows" w:date="2022-01-09T19:51:00Z">
                <w:r w:rsidRPr="006102AB" w:rsidDel="004B300A">
                  <w:rPr>
                    <w:rFonts w:asciiTheme="minorHAnsi" w:hAnsiTheme="minorHAnsi" w:cstheme="minorHAnsi"/>
                    <w:sz w:val="24"/>
                    <w:szCs w:val="24"/>
                    <w:lang w:val="uk-UA"/>
                    <w:rPrChange w:id="3357" w:author="Пользователь Windows" w:date="2022-01-09T18:15:00Z">
                      <w:rPr>
                        <w:rFonts w:ascii="Tahoma" w:hAnsi="Tahoma" w:cs="Tahoma"/>
                        <w:sz w:val="22"/>
                        <w:lang w:val="uk-UA" w:eastAsia="uk-UA"/>
                      </w:rPr>
                    </w:rPrChange>
                  </w:rPr>
                  <w:delText>Акт/видаткова</w:delText>
                </w:r>
              </w:del>
            </w:ins>
          </w:p>
        </w:tc>
        <w:tc>
          <w:tcPr>
            <w:tcW w:w="1733" w:type="dxa"/>
            <w:tcBorders>
              <w:top w:val="nil"/>
              <w:left w:val="nil"/>
              <w:bottom w:val="single" w:sz="4" w:space="0" w:color="auto"/>
              <w:right w:val="single" w:sz="4" w:space="0" w:color="auto"/>
            </w:tcBorders>
            <w:shd w:val="clear" w:color="auto" w:fill="auto"/>
            <w:noWrap/>
            <w:hideMark/>
            <w:tcPrChange w:id="3358" w:author="Пользователь Windows" w:date="2022-01-09T19:50:00Z">
              <w:tcPr>
                <w:tcW w:w="1733" w:type="dxa"/>
                <w:gridSpan w:val="2"/>
                <w:tcBorders>
                  <w:top w:val="nil"/>
                  <w:left w:val="nil"/>
                  <w:bottom w:val="single" w:sz="4" w:space="0" w:color="auto"/>
                  <w:right w:val="single" w:sz="4" w:space="0" w:color="auto"/>
                </w:tcBorders>
                <w:shd w:val="clear" w:color="auto" w:fill="auto"/>
                <w:noWrap/>
                <w:hideMark/>
              </w:tcPr>
            </w:tcPrChange>
          </w:tcPr>
          <w:p w14:paraId="41AC3403" w14:textId="3050A37E" w:rsidR="00ED6E72" w:rsidRPr="006102AB" w:rsidDel="004B300A" w:rsidRDefault="00ED6E72" w:rsidP="00ED6E72">
            <w:pPr>
              <w:rPr>
                <w:ins w:id="3359" w:author="Сотник Наталья Григорьевна" w:date="2022-01-06T11:09:00Z"/>
                <w:del w:id="3360" w:author="Пользователь Windows" w:date="2022-01-09T19:51:00Z"/>
                <w:rFonts w:asciiTheme="minorHAnsi" w:hAnsiTheme="minorHAnsi" w:cstheme="minorHAnsi"/>
                <w:sz w:val="24"/>
                <w:szCs w:val="24"/>
                <w:lang w:val="uk-UA"/>
                <w:rPrChange w:id="3361" w:author="Пользователь Windows" w:date="2022-01-09T18:15:00Z">
                  <w:rPr>
                    <w:ins w:id="3362" w:author="Сотник Наталья Григорьевна" w:date="2022-01-06T11:09:00Z"/>
                    <w:del w:id="3363" w:author="Пользователь Windows" w:date="2022-01-09T19:51:00Z"/>
                    <w:rFonts w:ascii="Tahoma" w:hAnsi="Tahoma" w:cs="Tahoma"/>
                    <w:sz w:val="22"/>
                    <w:lang w:val="uk-UA" w:eastAsia="uk-UA"/>
                  </w:rPr>
                </w:rPrChange>
              </w:rPr>
            </w:pPr>
            <w:ins w:id="3364" w:author="Сотник Наталья Григорьевна" w:date="2022-01-06T11:09:00Z">
              <w:del w:id="3365" w:author="Пользователь Windows" w:date="2022-01-09T19:51:00Z">
                <w:r w:rsidRPr="006102AB" w:rsidDel="004B300A">
                  <w:rPr>
                    <w:rFonts w:asciiTheme="minorHAnsi" w:hAnsiTheme="minorHAnsi" w:cstheme="minorHAnsi"/>
                    <w:sz w:val="24"/>
                    <w:szCs w:val="24"/>
                    <w:lang w:val="uk-UA"/>
                    <w:rPrChange w:id="3366" w:author="Пользователь Windows" w:date="2022-01-09T18:15:00Z">
                      <w:rPr>
                        <w:rFonts w:ascii="Tahoma" w:hAnsi="Tahoma" w:cs="Tahoma"/>
                        <w:sz w:val="22"/>
                        <w:lang w:eastAsia="uk-UA"/>
                      </w:rPr>
                    </w:rPrChange>
                  </w:rPr>
                  <w:delText xml:space="preserve">30&lt;60 </w:delText>
                </w:r>
                <w:r w:rsidRPr="006102AB" w:rsidDel="004B300A">
                  <w:rPr>
                    <w:rFonts w:asciiTheme="minorHAnsi" w:hAnsiTheme="minorHAnsi" w:cstheme="minorHAnsi"/>
                    <w:sz w:val="24"/>
                    <w:szCs w:val="24"/>
                    <w:lang w:val="uk-UA"/>
                    <w:rPrChange w:id="3367" w:author="Пользователь Windows" w:date="2022-01-09T18:15:00Z">
                      <w:rPr>
                        <w:rFonts w:ascii="Tahoma" w:hAnsi="Tahoma" w:cs="Tahoma"/>
                        <w:sz w:val="22"/>
                        <w:lang w:val="uk-UA" w:eastAsia="uk-UA"/>
                      </w:rPr>
                    </w:rPrChange>
                  </w:rPr>
                  <w:delText>днів</w:delText>
                </w:r>
              </w:del>
            </w:ins>
          </w:p>
        </w:tc>
        <w:tc>
          <w:tcPr>
            <w:tcW w:w="1275" w:type="dxa"/>
            <w:tcBorders>
              <w:top w:val="nil"/>
              <w:left w:val="nil"/>
              <w:bottom w:val="single" w:sz="4" w:space="0" w:color="auto"/>
              <w:right w:val="single" w:sz="4" w:space="0" w:color="auto"/>
            </w:tcBorders>
            <w:shd w:val="clear" w:color="000000" w:fill="FFFF00"/>
            <w:noWrap/>
            <w:hideMark/>
            <w:tcPrChange w:id="3368" w:author="Пользователь Windows" w:date="2022-01-09T19:50:00Z">
              <w:tcPr>
                <w:tcW w:w="1275" w:type="dxa"/>
                <w:gridSpan w:val="2"/>
                <w:tcBorders>
                  <w:top w:val="nil"/>
                  <w:left w:val="nil"/>
                  <w:bottom w:val="single" w:sz="4" w:space="0" w:color="auto"/>
                  <w:right w:val="single" w:sz="4" w:space="0" w:color="auto"/>
                </w:tcBorders>
                <w:shd w:val="clear" w:color="000000" w:fill="FFFF00"/>
                <w:noWrap/>
                <w:hideMark/>
              </w:tcPr>
            </w:tcPrChange>
          </w:tcPr>
          <w:p w14:paraId="0654264B" w14:textId="40845DAA" w:rsidR="00ED6E72" w:rsidRPr="006102AB" w:rsidDel="004B300A" w:rsidRDefault="00ED6E72" w:rsidP="004D5721">
            <w:pPr>
              <w:rPr>
                <w:ins w:id="3369" w:author="Сотник Наталья Григорьевна" w:date="2022-01-06T11:09:00Z"/>
                <w:del w:id="3370" w:author="Пользователь Windows" w:date="2022-01-09T19:51:00Z"/>
                <w:rFonts w:asciiTheme="minorHAnsi" w:hAnsiTheme="minorHAnsi" w:cstheme="minorHAnsi"/>
                <w:sz w:val="24"/>
                <w:szCs w:val="24"/>
                <w:lang w:val="uk-UA"/>
                <w:rPrChange w:id="3371" w:author="Пользователь Windows" w:date="2022-01-09T18:15:00Z">
                  <w:rPr>
                    <w:ins w:id="3372" w:author="Сотник Наталья Григорьевна" w:date="2022-01-06T11:09:00Z"/>
                    <w:del w:id="3373" w:author="Пользователь Windows" w:date="2022-01-09T19:51:00Z"/>
                    <w:rFonts w:ascii="Tahoma" w:hAnsi="Tahoma" w:cs="Tahoma"/>
                    <w:sz w:val="22"/>
                    <w:lang w:val="uk-UA" w:eastAsia="uk-UA"/>
                  </w:rPr>
                </w:rPrChange>
              </w:rPr>
            </w:pPr>
            <w:ins w:id="3374" w:author="Сотник Наталья Григорьевна" w:date="2022-01-06T11:11:00Z">
              <w:del w:id="3375" w:author="Пользователь Windows" w:date="2022-01-09T19:51:00Z">
                <w:r w:rsidRPr="006102AB" w:rsidDel="004B300A">
                  <w:rPr>
                    <w:rFonts w:asciiTheme="minorHAnsi" w:hAnsiTheme="minorHAnsi" w:cstheme="minorHAnsi"/>
                    <w:sz w:val="24"/>
                    <w:szCs w:val="24"/>
                    <w:lang w:val="uk-UA"/>
                    <w:rPrChange w:id="3376" w:author="Пользователь Windows" w:date="2022-01-09T18:15:00Z">
                      <w:rPr>
                        <w:rFonts w:ascii="Tahoma" w:hAnsi="Tahoma" w:cs="Tahoma"/>
                        <w:sz w:val="22"/>
                        <w:lang w:val="uk-UA" w:eastAsia="uk-UA"/>
                      </w:rPr>
                    </w:rPrChange>
                  </w:rPr>
                  <w:delText>Жовтий</w:delText>
                </w:r>
              </w:del>
            </w:ins>
          </w:p>
        </w:tc>
        <w:tc>
          <w:tcPr>
            <w:tcW w:w="4253" w:type="dxa"/>
            <w:tcBorders>
              <w:top w:val="nil"/>
              <w:left w:val="nil"/>
              <w:bottom w:val="single" w:sz="4" w:space="0" w:color="auto"/>
              <w:right w:val="single" w:sz="8" w:space="0" w:color="auto"/>
            </w:tcBorders>
            <w:shd w:val="clear" w:color="auto" w:fill="auto"/>
            <w:noWrap/>
            <w:hideMark/>
            <w:tcPrChange w:id="3377" w:author="Пользователь Windows" w:date="2022-01-09T19:50:00Z">
              <w:tcPr>
                <w:tcW w:w="4253" w:type="dxa"/>
                <w:gridSpan w:val="2"/>
                <w:tcBorders>
                  <w:top w:val="nil"/>
                  <w:left w:val="nil"/>
                  <w:bottom w:val="single" w:sz="4" w:space="0" w:color="auto"/>
                  <w:right w:val="single" w:sz="8" w:space="0" w:color="auto"/>
                </w:tcBorders>
                <w:shd w:val="clear" w:color="auto" w:fill="auto"/>
                <w:noWrap/>
                <w:hideMark/>
              </w:tcPr>
            </w:tcPrChange>
          </w:tcPr>
          <w:p w14:paraId="654DBE7F" w14:textId="351EB311" w:rsidR="00ED6E72" w:rsidRPr="006102AB" w:rsidDel="004B300A" w:rsidRDefault="00ED6E72" w:rsidP="00656D04">
            <w:pPr>
              <w:rPr>
                <w:ins w:id="3378" w:author="Сотник Наталья Григорьевна" w:date="2022-01-06T11:09:00Z"/>
                <w:del w:id="3379" w:author="Пользователь Windows" w:date="2022-01-09T19:51:00Z"/>
                <w:rFonts w:asciiTheme="minorHAnsi" w:hAnsiTheme="minorHAnsi" w:cstheme="minorHAnsi"/>
                <w:sz w:val="24"/>
                <w:szCs w:val="24"/>
                <w:lang w:val="uk-UA"/>
                <w:rPrChange w:id="3380" w:author="Пользователь Windows" w:date="2022-01-09T18:15:00Z">
                  <w:rPr>
                    <w:ins w:id="3381" w:author="Сотник Наталья Григорьевна" w:date="2022-01-06T11:09:00Z"/>
                    <w:del w:id="3382" w:author="Пользователь Windows" w:date="2022-01-09T19:51:00Z"/>
                    <w:rFonts w:ascii="Tahoma" w:hAnsi="Tahoma" w:cs="Tahoma"/>
                    <w:sz w:val="22"/>
                    <w:lang w:val="uk-UA" w:eastAsia="uk-UA"/>
                  </w:rPr>
                </w:rPrChange>
              </w:rPr>
            </w:pPr>
            <w:ins w:id="3383" w:author="Сотник Наталья Григорьевна" w:date="2022-01-06T11:09:00Z">
              <w:del w:id="3384" w:author="Пользователь Windows" w:date="2022-01-09T19:51:00Z">
                <w:r w:rsidRPr="006102AB" w:rsidDel="004B300A">
                  <w:rPr>
                    <w:rFonts w:asciiTheme="minorHAnsi" w:hAnsiTheme="minorHAnsi" w:cstheme="minorHAnsi"/>
                    <w:sz w:val="24"/>
                    <w:szCs w:val="24"/>
                    <w:lang w:val="uk-UA"/>
                    <w:rPrChange w:id="3385" w:author="Пользователь Windows" w:date="2022-01-09T18:15:00Z">
                      <w:rPr>
                        <w:rFonts w:ascii="Tahoma" w:hAnsi="Tahoma" w:cs="Tahoma"/>
                        <w:sz w:val="22"/>
                        <w:lang w:val="uk-UA" w:eastAsia="uk-UA"/>
                      </w:rPr>
                    </w:rPrChange>
                  </w:rPr>
                  <w:delText>Попередження,</w:delText>
                </w:r>
              </w:del>
            </w:ins>
            <w:ins w:id="3386" w:author="Сотник Наталья Григорьевна" w:date="2022-01-06T11:10:00Z">
              <w:del w:id="3387" w:author="Пользователь Windows" w:date="2022-01-09T19:51:00Z">
                <w:r w:rsidRPr="006102AB" w:rsidDel="004B300A">
                  <w:rPr>
                    <w:rFonts w:asciiTheme="minorHAnsi" w:hAnsiTheme="minorHAnsi" w:cstheme="minorHAnsi"/>
                    <w:sz w:val="24"/>
                    <w:szCs w:val="24"/>
                    <w:lang w:val="uk-UA"/>
                    <w:rPrChange w:id="3388" w:author="Пользователь Windows" w:date="2022-01-09T18:15:00Z">
                      <w:rPr>
                        <w:rFonts w:ascii="Tahoma" w:hAnsi="Tahoma" w:cs="Tahoma"/>
                        <w:sz w:val="22"/>
                        <w:lang w:val="uk-UA" w:eastAsia="uk-UA"/>
                      </w:rPr>
                    </w:rPrChange>
                  </w:rPr>
                  <w:delText xml:space="preserve"> що наступного місяц</w:delText>
                </w:r>
              </w:del>
              <w:del w:id="3389" w:author="Пользователь Windows" w:date="2022-01-09T19:50:00Z">
                <w:r w:rsidRPr="006102AB" w:rsidDel="004B300A">
                  <w:rPr>
                    <w:rFonts w:asciiTheme="minorHAnsi" w:hAnsiTheme="minorHAnsi" w:cstheme="minorHAnsi"/>
                    <w:sz w:val="24"/>
                    <w:szCs w:val="24"/>
                    <w:lang w:val="uk-UA"/>
                    <w:rPrChange w:id="3390" w:author="Пользователь Windows" w:date="2022-01-09T18:15:00Z">
                      <w:rPr>
                        <w:rFonts w:ascii="Tahoma" w:hAnsi="Tahoma" w:cs="Tahoma"/>
                        <w:sz w:val="22"/>
                        <w:lang w:val="uk-UA" w:eastAsia="uk-UA"/>
                      </w:rPr>
                    </w:rPrChange>
                  </w:rPr>
                  <w:delText xml:space="preserve">і </w:delText>
                </w:r>
              </w:del>
              <w:del w:id="3391" w:author="Пользователь Windows" w:date="2022-01-09T19:51:00Z">
                <w:r w:rsidRPr="006102AB" w:rsidDel="004B300A">
                  <w:rPr>
                    <w:rFonts w:asciiTheme="minorHAnsi" w:hAnsiTheme="minorHAnsi" w:cstheme="minorHAnsi"/>
                    <w:sz w:val="24"/>
                    <w:szCs w:val="24"/>
                    <w:lang w:val="uk-UA"/>
                    <w:rPrChange w:id="3392" w:author="Пользователь Windows" w:date="2022-01-09T18:15:00Z">
                      <w:rPr>
                        <w:rFonts w:ascii="Tahoma" w:hAnsi="Tahoma" w:cs="Tahoma"/>
                        <w:sz w:val="22"/>
                        <w:lang w:val="uk-UA" w:eastAsia="uk-UA"/>
                      </w:rPr>
                    </w:rPrChange>
                  </w:rPr>
                  <w:delText>це вже буде жовтий статус</w:delText>
                </w:r>
              </w:del>
            </w:ins>
          </w:p>
        </w:tc>
      </w:tr>
      <w:tr w:rsidR="00ED6E72" w:rsidRPr="006102AB" w:rsidDel="004B300A" w14:paraId="52D85841" w14:textId="72D75819" w:rsidTr="004B300A">
        <w:trPr>
          <w:trHeight w:val="282"/>
          <w:ins w:id="3393" w:author="Сотник Наталья Григорьевна" w:date="2022-01-06T11:09:00Z"/>
          <w:del w:id="3394" w:author="Пользователь Windows" w:date="2022-01-09T19:51:00Z"/>
          <w:trPrChange w:id="3395" w:author="Пользователь Windows" w:date="2022-01-09T19:50:00Z">
            <w:trPr>
              <w:gridAfter w:val="0"/>
              <w:trHeight w:val="282"/>
            </w:trPr>
          </w:trPrChange>
        </w:trPr>
        <w:tc>
          <w:tcPr>
            <w:tcW w:w="2110" w:type="dxa"/>
            <w:tcBorders>
              <w:top w:val="nil"/>
              <w:left w:val="single" w:sz="8" w:space="0" w:color="auto"/>
              <w:bottom w:val="nil"/>
              <w:right w:val="single" w:sz="4" w:space="0" w:color="auto"/>
            </w:tcBorders>
            <w:shd w:val="clear" w:color="auto" w:fill="auto"/>
            <w:noWrap/>
            <w:hideMark/>
            <w:tcPrChange w:id="3396" w:author="Пользователь Windows" w:date="2022-01-09T19:50:00Z">
              <w:tcPr>
                <w:tcW w:w="2110" w:type="dxa"/>
                <w:gridSpan w:val="2"/>
                <w:tcBorders>
                  <w:top w:val="nil"/>
                  <w:left w:val="single" w:sz="8" w:space="0" w:color="auto"/>
                  <w:bottom w:val="single" w:sz="4" w:space="0" w:color="auto"/>
                  <w:right w:val="single" w:sz="4" w:space="0" w:color="auto"/>
                </w:tcBorders>
                <w:shd w:val="clear" w:color="auto" w:fill="auto"/>
                <w:noWrap/>
                <w:hideMark/>
              </w:tcPr>
            </w:tcPrChange>
          </w:tcPr>
          <w:p w14:paraId="63E1A374" w14:textId="0924E95D" w:rsidR="00ED6E72" w:rsidRPr="006102AB" w:rsidDel="004B300A" w:rsidRDefault="00ED6E72" w:rsidP="004D5721">
            <w:pPr>
              <w:rPr>
                <w:ins w:id="3397" w:author="Сотник Наталья Григорьевна" w:date="2022-01-06T11:09:00Z"/>
                <w:del w:id="3398" w:author="Пользователь Windows" w:date="2022-01-09T19:51:00Z"/>
                <w:rFonts w:asciiTheme="minorHAnsi" w:hAnsiTheme="minorHAnsi" w:cstheme="minorHAnsi"/>
                <w:sz w:val="24"/>
                <w:szCs w:val="24"/>
                <w:lang w:val="uk-UA"/>
                <w:rPrChange w:id="3399" w:author="Пользователь Windows" w:date="2022-01-09T18:15:00Z">
                  <w:rPr>
                    <w:ins w:id="3400" w:author="Сотник Наталья Григорьевна" w:date="2022-01-06T11:09:00Z"/>
                    <w:del w:id="3401" w:author="Пользователь Windows" w:date="2022-01-09T19:51:00Z"/>
                    <w:rFonts w:ascii="Tahoma" w:hAnsi="Tahoma" w:cs="Tahoma"/>
                    <w:sz w:val="22"/>
                    <w:lang w:val="uk-UA" w:eastAsia="uk-UA"/>
                  </w:rPr>
                </w:rPrChange>
              </w:rPr>
            </w:pPr>
            <w:ins w:id="3402" w:author="Сотник Наталья Григорьевна" w:date="2022-01-06T11:11:00Z">
              <w:del w:id="3403" w:author="Пользователь Windows" w:date="2022-01-09T19:51:00Z">
                <w:r w:rsidRPr="006102AB" w:rsidDel="004B300A">
                  <w:rPr>
                    <w:rFonts w:asciiTheme="minorHAnsi" w:hAnsiTheme="minorHAnsi" w:cstheme="minorHAnsi"/>
                    <w:sz w:val="24"/>
                    <w:szCs w:val="24"/>
                    <w:lang w:val="uk-UA"/>
                    <w:rPrChange w:id="3404" w:author="Пользователь Windows" w:date="2022-01-09T18:15:00Z">
                      <w:rPr>
                        <w:rFonts w:ascii="Tahoma" w:hAnsi="Tahoma" w:cs="Tahoma"/>
                        <w:sz w:val="22"/>
                        <w:lang w:val="uk-UA" w:eastAsia="uk-UA"/>
                      </w:rPr>
                    </w:rPrChange>
                  </w:rPr>
                  <w:delText>Акт/видаткова</w:delText>
                </w:r>
              </w:del>
            </w:ins>
          </w:p>
        </w:tc>
        <w:tc>
          <w:tcPr>
            <w:tcW w:w="1733" w:type="dxa"/>
            <w:tcBorders>
              <w:top w:val="nil"/>
              <w:left w:val="nil"/>
              <w:bottom w:val="nil"/>
              <w:right w:val="single" w:sz="4" w:space="0" w:color="auto"/>
            </w:tcBorders>
            <w:shd w:val="clear" w:color="auto" w:fill="auto"/>
            <w:noWrap/>
            <w:hideMark/>
            <w:tcPrChange w:id="3405" w:author="Пользователь Windows" w:date="2022-01-09T19:50:00Z">
              <w:tcPr>
                <w:tcW w:w="1733" w:type="dxa"/>
                <w:gridSpan w:val="2"/>
                <w:tcBorders>
                  <w:top w:val="nil"/>
                  <w:left w:val="nil"/>
                  <w:bottom w:val="single" w:sz="4" w:space="0" w:color="auto"/>
                  <w:right w:val="single" w:sz="4" w:space="0" w:color="auto"/>
                </w:tcBorders>
                <w:shd w:val="clear" w:color="auto" w:fill="auto"/>
                <w:noWrap/>
                <w:hideMark/>
              </w:tcPr>
            </w:tcPrChange>
          </w:tcPr>
          <w:p w14:paraId="62488CC1" w14:textId="68193E98" w:rsidR="00ED6E72" w:rsidRPr="006102AB" w:rsidDel="004B300A" w:rsidRDefault="00ED6E72" w:rsidP="00ED6E72">
            <w:pPr>
              <w:rPr>
                <w:ins w:id="3406" w:author="Сотник Наталья Григорьевна" w:date="2022-01-06T11:09:00Z"/>
                <w:del w:id="3407" w:author="Пользователь Windows" w:date="2022-01-09T19:51:00Z"/>
                <w:rFonts w:asciiTheme="minorHAnsi" w:hAnsiTheme="minorHAnsi" w:cstheme="minorHAnsi"/>
                <w:sz w:val="24"/>
                <w:szCs w:val="24"/>
                <w:lang w:val="uk-UA"/>
                <w:rPrChange w:id="3408" w:author="Пользователь Windows" w:date="2022-01-09T18:15:00Z">
                  <w:rPr>
                    <w:ins w:id="3409" w:author="Сотник Наталья Григорьевна" w:date="2022-01-06T11:09:00Z"/>
                    <w:del w:id="3410" w:author="Пользователь Windows" w:date="2022-01-09T19:51:00Z"/>
                    <w:rFonts w:ascii="Tahoma" w:hAnsi="Tahoma" w:cs="Tahoma"/>
                    <w:sz w:val="22"/>
                    <w:lang w:val="uk-UA" w:eastAsia="uk-UA"/>
                  </w:rPr>
                </w:rPrChange>
              </w:rPr>
            </w:pPr>
            <w:ins w:id="3411" w:author="Сотник Наталья Григорьевна" w:date="2022-01-06T11:09:00Z">
              <w:del w:id="3412" w:author="Пользователь Windows" w:date="2022-01-09T19:51:00Z">
                <w:r w:rsidRPr="006102AB" w:rsidDel="004B300A">
                  <w:rPr>
                    <w:rFonts w:asciiTheme="minorHAnsi" w:hAnsiTheme="minorHAnsi" w:cstheme="minorHAnsi"/>
                    <w:sz w:val="24"/>
                    <w:szCs w:val="24"/>
                    <w:lang w:val="uk-UA"/>
                    <w:rPrChange w:id="3413" w:author="Пользователь Windows" w:date="2022-01-09T18:15:00Z">
                      <w:rPr>
                        <w:rFonts w:ascii="Tahoma" w:hAnsi="Tahoma" w:cs="Tahoma"/>
                        <w:sz w:val="22"/>
                        <w:lang w:val="uk-UA" w:eastAsia="uk-UA"/>
                      </w:rPr>
                    </w:rPrChange>
                  </w:rPr>
                  <w:delText>&gt;60 днів</w:delText>
                </w:r>
              </w:del>
            </w:ins>
          </w:p>
        </w:tc>
        <w:tc>
          <w:tcPr>
            <w:tcW w:w="1275" w:type="dxa"/>
            <w:tcBorders>
              <w:top w:val="nil"/>
              <w:left w:val="nil"/>
              <w:bottom w:val="nil"/>
              <w:right w:val="single" w:sz="4" w:space="0" w:color="auto"/>
            </w:tcBorders>
            <w:shd w:val="clear" w:color="000000" w:fill="FF0000"/>
            <w:noWrap/>
            <w:hideMark/>
            <w:tcPrChange w:id="3414" w:author="Пользователь Windows" w:date="2022-01-09T19:50:00Z">
              <w:tcPr>
                <w:tcW w:w="1275" w:type="dxa"/>
                <w:gridSpan w:val="2"/>
                <w:tcBorders>
                  <w:top w:val="nil"/>
                  <w:left w:val="nil"/>
                  <w:bottom w:val="single" w:sz="4" w:space="0" w:color="auto"/>
                  <w:right w:val="single" w:sz="4" w:space="0" w:color="auto"/>
                </w:tcBorders>
                <w:shd w:val="clear" w:color="000000" w:fill="FF0000"/>
                <w:noWrap/>
                <w:hideMark/>
              </w:tcPr>
            </w:tcPrChange>
          </w:tcPr>
          <w:p w14:paraId="144CAC5F" w14:textId="63896495" w:rsidR="00ED6E72" w:rsidRPr="006102AB" w:rsidDel="004B300A" w:rsidRDefault="00ED6E72" w:rsidP="004D5721">
            <w:pPr>
              <w:rPr>
                <w:ins w:id="3415" w:author="Сотник Наталья Григорьевна" w:date="2022-01-06T11:09:00Z"/>
                <w:del w:id="3416" w:author="Пользователь Windows" w:date="2022-01-09T19:51:00Z"/>
                <w:rFonts w:asciiTheme="minorHAnsi" w:hAnsiTheme="minorHAnsi" w:cstheme="minorHAnsi"/>
                <w:sz w:val="24"/>
                <w:szCs w:val="24"/>
                <w:lang w:val="uk-UA"/>
                <w:rPrChange w:id="3417" w:author="Пользователь Windows" w:date="2022-01-09T18:15:00Z">
                  <w:rPr>
                    <w:ins w:id="3418" w:author="Сотник Наталья Григорьевна" w:date="2022-01-06T11:09:00Z"/>
                    <w:del w:id="3419" w:author="Пользователь Windows" w:date="2022-01-09T19:51:00Z"/>
                    <w:rFonts w:ascii="Tahoma" w:hAnsi="Tahoma" w:cs="Tahoma"/>
                    <w:sz w:val="22"/>
                    <w:lang w:val="uk-UA" w:eastAsia="uk-UA"/>
                  </w:rPr>
                </w:rPrChange>
              </w:rPr>
            </w:pPr>
            <w:ins w:id="3420" w:author="Сотник Наталья Григорьевна" w:date="2022-01-06T11:11:00Z">
              <w:del w:id="3421" w:author="Пользователь Windows" w:date="2022-01-09T19:51:00Z">
                <w:r w:rsidRPr="006102AB" w:rsidDel="004B300A">
                  <w:rPr>
                    <w:rFonts w:asciiTheme="minorHAnsi" w:hAnsiTheme="minorHAnsi" w:cstheme="minorHAnsi"/>
                    <w:sz w:val="24"/>
                    <w:szCs w:val="24"/>
                    <w:lang w:val="uk-UA"/>
                    <w:rPrChange w:id="3422" w:author="Пользователь Windows" w:date="2022-01-09T18:15:00Z">
                      <w:rPr>
                        <w:rFonts w:ascii="Tahoma" w:hAnsi="Tahoma" w:cs="Tahoma"/>
                        <w:sz w:val="22"/>
                        <w:lang w:val="uk-UA" w:eastAsia="uk-UA"/>
                      </w:rPr>
                    </w:rPrChange>
                  </w:rPr>
                  <w:delText>Червоний</w:delText>
                </w:r>
              </w:del>
            </w:ins>
          </w:p>
        </w:tc>
        <w:tc>
          <w:tcPr>
            <w:tcW w:w="4253" w:type="dxa"/>
            <w:tcBorders>
              <w:top w:val="nil"/>
              <w:left w:val="nil"/>
              <w:bottom w:val="nil"/>
              <w:right w:val="single" w:sz="8" w:space="0" w:color="auto"/>
            </w:tcBorders>
            <w:shd w:val="clear" w:color="auto" w:fill="auto"/>
            <w:noWrap/>
            <w:hideMark/>
            <w:tcPrChange w:id="3423" w:author="Пользователь Windows" w:date="2022-01-09T19:50:00Z">
              <w:tcPr>
                <w:tcW w:w="4253" w:type="dxa"/>
                <w:gridSpan w:val="2"/>
                <w:tcBorders>
                  <w:top w:val="nil"/>
                  <w:left w:val="nil"/>
                  <w:bottom w:val="single" w:sz="4" w:space="0" w:color="auto"/>
                  <w:right w:val="single" w:sz="8" w:space="0" w:color="auto"/>
                </w:tcBorders>
                <w:shd w:val="clear" w:color="auto" w:fill="auto"/>
                <w:noWrap/>
                <w:hideMark/>
              </w:tcPr>
            </w:tcPrChange>
          </w:tcPr>
          <w:p w14:paraId="5C7D6D56" w14:textId="63DEBBCB" w:rsidR="00ED6E72" w:rsidRPr="006102AB" w:rsidDel="004B300A" w:rsidRDefault="00ED6E72" w:rsidP="004D5721">
            <w:pPr>
              <w:rPr>
                <w:ins w:id="3424" w:author="Сотник Наталья Григорьевна" w:date="2022-01-06T11:09:00Z"/>
                <w:del w:id="3425" w:author="Пользователь Windows" w:date="2022-01-09T19:51:00Z"/>
                <w:rFonts w:asciiTheme="minorHAnsi" w:hAnsiTheme="minorHAnsi" w:cstheme="minorHAnsi"/>
                <w:sz w:val="24"/>
                <w:szCs w:val="24"/>
                <w:lang w:val="uk-UA"/>
                <w:rPrChange w:id="3426" w:author="Пользователь Windows" w:date="2022-01-09T18:15:00Z">
                  <w:rPr>
                    <w:ins w:id="3427" w:author="Сотник Наталья Григорьевна" w:date="2022-01-06T11:09:00Z"/>
                    <w:del w:id="3428" w:author="Пользователь Windows" w:date="2022-01-09T19:51:00Z"/>
                    <w:rFonts w:ascii="Tahoma" w:hAnsi="Tahoma" w:cs="Tahoma"/>
                    <w:sz w:val="22"/>
                    <w:lang w:val="uk-UA" w:eastAsia="uk-UA"/>
                  </w:rPr>
                </w:rPrChange>
              </w:rPr>
            </w:pPr>
            <w:ins w:id="3429" w:author="Сотник Наталья Григорьевна" w:date="2022-01-06T11:12:00Z">
              <w:del w:id="3430" w:author="Пользователь Windows" w:date="2022-01-09T19:51:00Z">
                <w:r w:rsidRPr="006102AB" w:rsidDel="004B300A">
                  <w:rPr>
                    <w:rFonts w:asciiTheme="minorHAnsi" w:hAnsiTheme="minorHAnsi" w:cstheme="minorHAnsi"/>
                    <w:sz w:val="24"/>
                    <w:szCs w:val="24"/>
                    <w:lang w:val="uk-UA"/>
                    <w:rPrChange w:id="3431" w:author="Пользователь Windows" w:date="2022-01-09T18:15:00Z">
                      <w:rPr>
                        <w:rFonts w:ascii="Tahoma" w:hAnsi="Tahoma" w:cs="Tahoma"/>
                        <w:sz w:val="22"/>
                        <w:lang w:val="uk-UA" w:eastAsia="uk-UA"/>
                      </w:rPr>
                    </w:rPrChange>
                  </w:rPr>
                  <w:delText>Платіж</w:delText>
                </w:r>
              </w:del>
            </w:ins>
            <w:ins w:id="3432" w:author="Сотник Наталья Григорьевна" w:date="2022-01-06T11:09:00Z">
              <w:del w:id="3433" w:author="Пользователь Windows" w:date="2022-01-09T19:51:00Z">
                <w:r w:rsidRPr="006102AB" w:rsidDel="004B300A">
                  <w:rPr>
                    <w:rFonts w:asciiTheme="minorHAnsi" w:hAnsiTheme="minorHAnsi" w:cstheme="minorHAnsi"/>
                    <w:sz w:val="24"/>
                    <w:szCs w:val="24"/>
                    <w:lang w:val="uk-UA"/>
                    <w:rPrChange w:id="3434" w:author="Пользователь Windows" w:date="2022-01-09T18:15:00Z">
                      <w:rPr>
                        <w:rFonts w:ascii="Tahoma" w:hAnsi="Tahoma" w:cs="Tahoma"/>
                        <w:sz w:val="22"/>
                        <w:lang w:val="uk-UA" w:eastAsia="uk-UA"/>
                      </w:rPr>
                    </w:rPrChange>
                  </w:rPr>
                  <w:delText xml:space="preserve"> зупиняється</w:delText>
                </w:r>
              </w:del>
            </w:ins>
          </w:p>
        </w:tc>
      </w:tr>
      <w:tr w:rsidR="00ED6E72" w:rsidRPr="006102AB" w:rsidDel="004B300A" w14:paraId="79B6A6BB" w14:textId="1A81AD87" w:rsidTr="004B300A">
        <w:trPr>
          <w:trHeight w:val="282"/>
          <w:ins w:id="3435" w:author="Сотник Наталья Григорьевна" w:date="2022-01-06T11:13:00Z"/>
          <w:del w:id="3436" w:author="Пользователь Windows" w:date="2022-01-09T19:51:00Z"/>
          <w:trPrChange w:id="3437" w:author="Пользователь Windows" w:date="2022-01-09T19:50:00Z">
            <w:trPr>
              <w:gridBefore w:val="1"/>
              <w:trHeight w:val="282"/>
            </w:trPr>
          </w:trPrChange>
        </w:trPr>
        <w:tc>
          <w:tcPr>
            <w:tcW w:w="2110" w:type="dxa"/>
            <w:tcBorders>
              <w:top w:val="nil"/>
              <w:left w:val="single" w:sz="8" w:space="0" w:color="auto"/>
              <w:bottom w:val="single" w:sz="4" w:space="0" w:color="auto"/>
              <w:right w:val="single" w:sz="4" w:space="0" w:color="auto"/>
            </w:tcBorders>
            <w:shd w:val="clear" w:color="auto" w:fill="auto"/>
            <w:noWrap/>
            <w:tcPrChange w:id="3438" w:author="Пользователь Windows" w:date="2022-01-09T19:50:00Z">
              <w:tcPr>
                <w:tcW w:w="2110" w:type="dxa"/>
                <w:gridSpan w:val="2"/>
                <w:tcBorders>
                  <w:top w:val="nil"/>
                  <w:left w:val="single" w:sz="8" w:space="0" w:color="auto"/>
                  <w:bottom w:val="single" w:sz="4" w:space="0" w:color="auto"/>
                  <w:right w:val="single" w:sz="4" w:space="0" w:color="auto"/>
                </w:tcBorders>
                <w:shd w:val="clear" w:color="auto" w:fill="auto"/>
                <w:noWrap/>
              </w:tcPr>
            </w:tcPrChange>
          </w:tcPr>
          <w:p w14:paraId="50BE918D" w14:textId="4A5BB2DD" w:rsidR="00ED6E72" w:rsidRPr="006102AB" w:rsidDel="004B300A" w:rsidRDefault="00ED6E72" w:rsidP="004D5721">
            <w:pPr>
              <w:rPr>
                <w:ins w:id="3439" w:author="Сотник Наталья Григорьевна" w:date="2022-01-06T11:13:00Z"/>
                <w:del w:id="3440" w:author="Пользователь Windows" w:date="2022-01-09T19:51:00Z"/>
                <w:rFonts w:asciiTheme="minorHAnsi" w:hAnsiTheme="minorHAnsi" w:cstheme="minorHAnsi"/>
                <w:sz w:val="24"/>
                <w:szCs w:val="24"/>
                <w:lang w:val="uk-UA"/>
                <w:rPrChange w:id="3441" w:author="Пользователь Windows" w:date="2022-01-09T18:15:00Z">
                  <w:rPr>
                    <w:ins w:id="3442" w:author="Сотник Наталья Григорьевна" w:date="2022-01-06T11:13:00Z"/>
                    <w:del w:id="3443" w:author="Пользователь Windows" w:date="2022-01-09T19:51:00Z"/>
                    <w:rFonts w:ascii="Tahoma" w:hAnsi="Tahoma" w:cs="Tahoma"/>
                    <w:sz w:val="22"/>
                    <w:lang w:val="uk-UA" w:eastAsia="uk-UA"/>
                  </w:rPr>
                </w:rPrChange>
              </w:rPr>
            </w:pPr>
          </w:p>
        </w:tc>
        <w:tc>
          <w:tcPr>
            <w:tcW w:w="1733" w:type="dxa"/>
            <w:tcBorders>
              <w:top w:val="nil"/>
              <w:left w:val="nil"/>
              <w:bottom w:val="single" w:sz="4" w:space="0" w:color="auto"/>
              <w:right w:val="single" w:sz="4" w:space="0" w:color="auto"/>
            </w:tcBorders>
            <w:shd w:val="clear" w:color="auto" w:fill="auto"/>
            <w:noWrap/>
            <w:tcPrChange w:id="3444" w:author="Пользователь Windows" w:date="2022-01-09T19:50:00Z">
              <w:tcPr>
                <w:tcW w:w="1733" w:type="dxa"/>
                <w:gridSpan w:val="2"/>
                <w:tcBorders>
                  <w:top w:val="nil"/>
                  <w:left w:val="nil"/>
                  <w:bottom w:val="single" w:sz="4" w:space="0" w:color="auto"/>
                  <w:right w:val="single" w:sz="4" w:space="0" w:color="auto"/>
                </w:tcBorders>
                <w:shd w:val="clear" w:color="auto" w:fill="auto"/>
                <w:noWrap/>
              </w:tcPr>
            </w:tcPrChange>
          </w:tcPr>
          <w:p w14:paraId="39E2A331" w14:textId="3AE9A4D2" w:rsidR="00ED6E72" w:rsidRPr="006102AB" w:rsidDel="004B300A" w:rsidRDefault="00ED6E72" w:rsidP="00ED6E72">
            <w:pPr>
              <w:rPr>
                <w:ins w:id="3445" w:author="Сотник Наталья Григорьевна" w:date="2022-01-06T11:13:00Z"/>
                <w:del w:id="3446" w:author="Пользователь Windows" w:date="2022-01-09T19:51:00Z"/>
                <w:rFonts w:asciiTheme="minorHAnsi" w:hAnsiTheme="minorHAnsi" w:cstheme="minorHAnsi"/>
                <w:sz w:val="24"/>
                <w:szCs w:val="24"/>
                <w:lang w:val="uk-UA"/>
                <w:rPrChange w:id="3447" w:author="Пользователь Windows" w:date="2022-01-09T18:15:00Z">
                  <w:rPr>
                    <w:ins w:id="3448" w:author="Сотник Наталья Григорьевна" w:date="2022-01-06T11:13:00Z"/>
                    <w:del w:id="3449" w:author="Пользователь Windows" w:date="2022-01-09T19:51:00Z"/>
                    <w:rFonts w:ascii="Tahoma" w:hAnsi="Tahoma" w:cs="Tahoma"/>
                    <w:sz w:val="22"/>
                    <w:lang w:val="uk-UA" w:eastAsia="uk-UA"/>
                  </w:rPr>
                </w:rPrChange>
              </w:rPr>
            </w:pPr>
          </w:p>
        </w:tc>
        <w:tc>
          <w:tcPr>
            <w:tcW w:w="1275" w:type="dxa"/>
            <w:tcBorders>
              <w:top w:val="nil"/>
              <w:left w:val="nil"/>
              <w:bottom w:val="single" w:sz="4" w:space="0" w:color="auto"/>
              <w:right w:val="single" w:sz="4" w:space="0" w:color="auto"/>
            </w:tcBorders>
            <w:shd w:val="clear" w:color="000000" w:fill="FF0000"/>
            <w:noWrap/>
            <w:tcPrChange w:id="3450" w:author="Пользователь Windows" w:date="2022-01-09T19:50:00Z">
              <w:tcPr>
                <w:tcW w:w="1275" w:type="dxa"/>
                <w:gridSpan w:val="2"/>
                <w:tcBorders>
                  <w:top w:val="nil"/>
                  <w:left w:val="nil"/>
                  <w:bottom w:val="single" w:sz="4" w:space="0" w:color="auto"/>
                  <w:right w:val="single" w:sz="4" w:space="0" w:color="auto"/>
                </w:tcBorders>
                <w:shd w:val="clear" w:color="000000" w:fill="FF0000"/>
                <w:noWrap/>
              </w:tcPr>
            </w:tcPrChange>
          </w:tcPr>
          <w:p w14:paraId="469B67E4" w14:textId="3064F2A4" w:rsidR="00ED6E72" w:rsidRPr="006102AB" w:rsidDel="004B300A" w:rsidRDefault="00ED6E72" w:rsidP="004D5721">
            <w:pPr>
              <w:rPr>
                <w:ins w:id="3451" w:author="Сотник Наталья Григорьевна" w:date="2022-01-06T11:13:00Z"/>
                <w:del w:id="3452" w:author="Пользователь Windows" w:date="2022-01-09T19:51:00Z"/>
                <w:rFonts w:asciiTheme="minorHAnsi" w:hAnsiTheme="minorHAnsi" w:cstheme="minorHAnsi"/>
                <w:sz w:val="24"/>
                <w:szCs w:val="24"/>
                <w:lang w:val="uk-UA"/>
                <w:rPrChange w:id="3453" w:author="Пользователь Windows" w:date="2022-01-09T18:15:00Z">
                  <w:rPr>
                    <w:ins w:id="3454" w:author="Сотник Наталья Григорьевна" w:date="2022-01-06T11:13:00Z"/>
                    <w:del w:id="3455" w:author="Пользователь Windows" w:date="2022-01-09T19:51:00Z"/>
                    <w:rFonts w:ascii="Tahoma" w:hAnsi="Tahoma" w:cs="Tahoma"/>
                    <w:color w:val="FF0000"/>
                    <w:sz w:val="22"/>
                    <w:lang w:val="uk-UA" w:eastAsia="uk-UA"/>
                  </w:rPr>
                </w:rPrChange>
              </w:rPr>
            </w:pPr>
          </w:p>
        </w:tc>
        <w:tc>
          <w:tcPr>
            <w:tcW w:w="4253" w:type="dxa"/>
            <w:tcBorders>
              <w:top w:val="nil"/>
              <w:left w:val="nil"/>
              <w:bottom w:val="single" w:sz="4" w:space="0" w:color="auto"/>
              <w:right w:val="single" w:sz="8" w:space="0" w:color="auto"/>
            </w:tcBorders>
            <w:shd w:val="clear" w:color="auto" w:fill="auto"/>
            <w:noWrap/>
            <w:tcPrChange w:id="3456" w:author="Пользователь Windows" w:date="2022-01-09T19:50:00Z">
              <w:tcPr>
                <w:tcW w:w="4253" w:type="dxa"/>
                <w:gridSpan w:val="2"/>
                <w:tcBorders>
                  <w:top w:val="nil"/>
                  <w:left w:val="nil"/>
                  <w:bottom w:val="single" w:sz="4" w:space="0" w:color="auto"/>
                  <w:right w:val="single" w:sz="8" w:space="0" w:color="auto"/>
                </w:tcBorders>
                <w:shd w:val="clear" w:color="auto" w:fill="auto"/>
                <w:noWrap/>
              </w:tcPr>
            </w:tcPrChange>
          </w:tcPr>
          <w:p w14:paraId="52ED6E8B" w14:textId="2BBD5C10" w:rsidR="00ED6E72" w:rsidRPr="006102AB" w:rsidDel="004B300A" w:rsidRDefault="00ED6E72" w:rsidP="004D5721">
            <w:pPr>
              <w:rPr>
                <w:ins w:id="3457" w:author="Сотник Наталья Григорьевна" w:date="2022-01-06T11:13:00Z"/>
                <w:del w:id="3458" w:author="Пользователь Windows" w:date="2022-01-09T19:51:00Z"/>
                <w:rFonts w:asciiTheme="minorHAnsi" w:hAnsiTheme="minorHAnsi" w:cstheme="minorHAnsi"/>
                <w:sz w:val="24"/>
                <w:szCs w:val="24"/>
                <w:lang w:val="uk-UA"/>
                <w:rPrChange w:id="3459" w:author="Пользователь Windows" w:date="2022-01-09T18:15:00Z">
                  <w:rPr>
                    <w:ins w:id="3460" w:author="Сотник Наталья Григорьевна" w:date="2022-01-06T11:13:00Z"/>
                    <w:del w:id="3461" w:author="Пользователь Windows" w:date="2022-01-09T19:51:00Z"/>
                    <w:rFonts w:ascii="Tahoma" w:hAnsi="Tahoma" w:cs="Tahoma"/>
                    <w:sz w:val="22"/>
                    <w:lang w:val="uk-UA" w:eastAsia="uk-UA"/>
                  </w:rPr>
                </w:rPrChange>
              </w:rPr>
            </w:pPr>
          </w:p>
        </w:tc>
      </w:tr>
    </w:tbl>
    <w:p w14:paraId="6F2744C6" w14:textId="369E9C80" w:rsidR="00ED6E72" w:rsidRPr="006102AB" w:rsidDel="004B300A" w:rsidRDefault="00ED6E72" w:rsidP="00EF6957">
      <w:pPr>
        <w:jc w:val="both"/>
        <w:rPr>
          <w:ins w:id="3462" w:author="Сотник Наталья Григорьевна" w:date="2022-01-06T11:13:00Z"/>
          <w:del w:id="3463" w:author="Пользователь Windows" w:date="2022-01-09T19:51:00Z"/>
          <w:rStyle w:val="af4"/>
          <w:rFonts w:asciiTheme="minorHAnsi" w:hAnsiTheme="minorHAnsi" w:cstheme="minorHAnsi"/>
          <w:b w:val="0"/>
          <w:sz w:val="24"/>
          <w:szCs w:val="24"/>
          <w:lang w:val="uk-UA"/>
          <w:rPrChange w:id="3464" w:author="Пользователь Windows" w:date="2022-01-09T18:15:00Z">
            <w:rPr>
              <w:ins w:id="3465" w:author="Сотник Наталья Григорьевна" w:date="2022-01-06T11:13:00Z"/>
              <w:del w:id="3466" w:author="Пользователь Windows" w:date="2022-01-09T19:51:00Z"/>
              <w:rStyle w:val="af4"/>
              <w:b w:val="0"/>
              <w:lang w:val="uk-UA"/>
            </w:rPr>
          </w:rPrChange>
        </w:rPr>
      </w:pPr>
    </w:p>
    <w:p w14:paraId="50864F0C" w14:textId="77777777" w:rsidR="00ED6E72" w:rsidRPr="006102AB" w:rsidRDefault="00ED6E72" w:rsidP="00EF6957">
      <w:pPr>
        <w:jc w:val="both"/>
        <w:rPr>
          <w:ins w:id="3467" w:author="Сотник Наталья Григорьевна" w:date="2022-01-06T11:13:00Z"/>
          <w:rStyle w:val="af4"/>
          <w:rFonts w:asciiTheme="minorHAnsi" w:hAnsiTheme="minorHAnsi" w:cstheme="minorHAnsi"/>
          <w:b w:val="0"/>
          <w:sz w:val="24"/>
          <w:szCs w:val="24"/>
          <w:lang w:val="uk-UA"/>
          <w:rPrChange w:id="3468" w:author="Пользователь Windows" w:date="2022-01-09T18:15:00Z">
            <w:rPr>
              <w:ins w:id="3469" w:author="Сотник Наталья Григорьевна" w:date="2022-01-06T11:13:00Z"/>
              <w:rStyle w:val="af4"/>
              <w:b w:val="0"/>
              <w:lang w:val="uk-UA"/>
            </w:rPr>
          </w:rPrChange>
        </w:rPr>
      </w:pPr>
    </w:p>
    <w:p w14:paraId="4B936796" w14:textId="4DFFAFF1" w:rsidR="00ED6E72" w:rsidRPr="00D36764" w:rsidRDefault="00ED6E72">
      <w:pPr>
        <w:ind w:firstLine="720"/>
        <w:jc w:val="both"/>
        <w:rPr>
          <w:ins w:id="3470" w:author="Сотник Наталья Григорьевна" w:date="2022-01-06T11:13:00Z"/>
          <w:rFonts w:asciiTheme="minorHAnsi" w:hAnsiTheme="minorHAnsi" w:cstheme="minorHAnsi"/>
          <w:sz w:val="24"/>
          <w:szCs w:val="24"/>
          <w:lang w:val="ru-RU"/>
          <w:rPrChange w:id="3471" w:author="I.Yermakova" w:date="2022-01-10T08:26:00Z">
            <w:rPr>
              <w:ins w:id="3472" w:author="Сотник Наталья Григорьевна" w:date="2022-01-06T11:13:00Z"/>
              <w:rStyle w:val="af4"/>
              <w:b w:val="0"/>
              <w:lang w:val="uk-UA"/>
            </w:rPr>
          </w:rPrChange>
        </w:rPr>
        <w:pPrChange w:id="3473" w:author="I.Yermakova" w:date="2022-01-06T13:13:00Z">
          <w:pPr>
            <w:jc w:val="both"/>
          </w:pPr>
        </w:pPrChange>
      </w:pPr>
      <w:ins w:id="3474" w:author="Сотник Наталья Григорьевна" w:date="2022-01-06T11:13:00Z">
        <w:del w:id="3475" w:author="I.Yermakova" w:date="2022-01-06T13:12:00Z">
          <w:r w:rsidRPr="00D36764" w:rsidDel="00674717">
            <w:rPr>
              <w:rFonts w:asciiTheme="minorHAnsi" w:hAnsiTheme="minorHAnsi" w:cstheme="minorHAnsi"/>
              <w:sz w:val="24"/>
              <w:szCs w:val="24"/>
              <w:lang w:val="ru-RU"/>
              <w:rPrChange w:id="3476" w:author="I.Yermakova" w:date="2022-01-10T08:26:00Z">
                <w:rPr>
                  <w:rStyle w:val="af4"/>
                  <w:b w:val="0"/>
                  <w:lang w:val="uk-UA"/>
                </w:rPr>
              </w:rPrChange>
            </w:rPr>
            <w:delText>Оригінатор</w:delText>
          </w:r>
        </w:del>
      </w:ins>
      <w:proofErr w:type="spellStart"/>
      <w:ins w:id="3477" w:author="I.Yermakova" w:date="2022-01-06T13:12:00Z">
        <w:r w:rsidR="00674717" w:rsidRPr="00D36764">
          <w:rPr>
            <w:rFonts w:asciiTheme="minorHAnsi" w:hAnsiTheme="minorHAnsi" w:cstheme="minorHAnsi"/>
            <w:sz w:val="24"/>
            <w:szCs w:val="24"/>
            <w:lang w:val="ru-RU"/>
            <w:rPrChange w:id="3478" w:author="I.Yermakova" w:date="2022-01-10T08:26:00Z">
              <w:rPr>
                <w:rStyle w:val="af4"/>
                <w:b w:val="0"/>
                <w:lang w:val="uk-UA"/>
              </w:rPr>
            </w:rPrChange>
          </w:rPr>
          <w:t>І</w:t>
        </w:r>
      </w:ins>
      <w:ins w:id="3479" w:author="I.Yermakova" w:date="2022-01-06T13:13:00Z">
        <w:r w:rsidR="00674717" w:rsidRPr="00D36764">
          <w:rPr>
            <w:rFonts w:asciiTheme="minorHAnsi" w:hAnsiTheme="minorHAnsi" w:cstheme="minorHAnsi"/>
            <w:sz w:val="24"/>
            <w:szCs w:val="24"/>
            <w:lang w:val="ru-RU"/>
            <w:rPrChange w:id="3480" w:author="I.Yermakova" w:date="2022-01-10T08:26:00Z">
              <w:rPr>
                <w:rStyle w:val="af4"/>
                <w:b w:val="0"/>
                <w:lang w:val="uk-UA"/>
              </w:rPr>
            </w:rPrChange>
          </w:rPr>
          <w:t>ніціатор</w:t>
        </w:r>
      </w:ins>
      <w:proofErr w:type="spellEnd"/>
      <w:ins w:id="3481" w:author="Сотник Наталья Григорьевна" w:date="2022-01-06T11:13:00Z">
        <w:r w:rsidRPr="00D36764">
          <w:rPr>
            <w:rFonts w:asciiTheme="minorHAnsi" w:hAnsiTheme="minorHAnsi" w:cstheme="minorHAnsi"/>
            <w:sz w:val="24"/>
            <w:szCs w:val="24"/>
            <w:lang w:val="ru-RU"/>
            <w:rPrChange w:id="3482" w:author="I.Yermakova" w:date="2022-01-10T08:26:00Z">
              <w:rPr>
                <w:rStyle w:val="af4"/>
                <w:b w:val="0"/>
                <w:lang w:val="uk-UA"/>
              </w:rPr>
            </w:rPrChange>
          </w:rPr>
          <w:t xml:space="preserve"> </w:t>
        </w:r>
        <w:proofErr w:type="spellStart"/>
        <w:r w:rsidRPr="00D36764">
          <w:rPr>
            <w:rFonts w:asciiTheme="minorHAnsi" w:hAnsiTheme="minorHAnsi" w:cstheme="minorHAnsi"/>
            <w:sz w:val="24"/>
            <w:szCs w:val="24"/>
            <w:lang w:val="ru-RU"/>
            <w:rPrChange w:id="3483" w:author="I.Yermakova" w:date="2022-01-10T08:26:00Z">
              <w:rPr>
                <w:rStyle w:val="af4"/>
                <w:b w:val="0"/>
                <w:lang w:val="uk-UA"/>
              </w:rPr>
            </w:rPrChange>
          </w:rPr>
          <w:t>або</w:t>
        </w:r>
        <w:proofErr w:type="spellEnd"/>
        <w:r w:rsidRPr="00D36764">
          <w:rPr>
            <w:rFonts w:asciiTheme="minorHAnsi" w:hAnsiTheme="minorHAnsi" w:cstheme="minorHAnsi"/>
            <w:sz w:val="24"/>
            <w:szCs w:val="24"/>
            <w:lang w:val="ru-RU"/>
            <w:rPrChange w:id="3484" w:author="I.Yermakova" w:date="2022-01-10T08:26:00Z">
              <w:rPr>
                <w:rStyle w:val="af4"/>
                <w:b w:val="0"/>
                <w:lang w:val="uk-UA"/>
              </w:rPr>
            </w:rPrChange>
          </w:rPr>
          <w:t xml:space="preserve"> </w:t>
        </w:r>
        <w:proofErr w:type="spellStart"/>
        <w:r w:rsidRPr="00D36764">
          <w:rPr>
            <w:rFonts w:asciiTheme="minorHAnsi" w:hAnsiTheme="minorHAnsi" w:cstheme="minorHAnsi"/>
            <w:sz w:val="24"/>
            <w:szCs w:val="24"/>
            <w:lang w:val="ru-RU"/>
            <w:rPrChange w:id="3485" w:author="I.Yermakova" w:date="2022-01-10T08:26:00Z">
              <w:rPr>
                <w:rStyle w:val="af4"/>
                <w:b w:val="0"/>
                <w:lang w:val="uk-UA"/>
              </w:rPr>
            </w:rPrChange>
          </w:rPr>
          <w:t>відділ</w:t>
        </w:r>
        <w:proofErr w:type="spellEnd"/>
        <w:r w:rsidRPr="00D36764">
          <w:rPr>
            <w:rFonts w:asciiTheme="minorHAnsi" w:hAnsiTheme="minorHAnsi" w:cstheme="minorHAnsi"/>
            <w:sz w:val="24"/>
            <w:szCs w:val="24"/>
            <w:lang w:val="ru-RU"/>
            <w:rPrChange w:id="3486" w:author="I.Yermakova" w:date="2022-01-10T08:26:00Z">
              <w:rPr>
                <w:rStyle w:val="af4"/>
                <w:b w:val="0"/>
                <w:lang w:val="uk-UA"/>
              </w:rPr>
            </w:rPrChange>
          </w:rPr>
          <w:t xml:space="preserve"> </w:t>
        </w:r>
        <w:proofErr w:type="spellStart"/>
        <w:r w:rsidRPr="00D36764">
          <w:rPr>
            <w:rFonts w:asciiTheme="minorHAnsi" w:hAnsiTheme="minorHAnsi" w:cstheme="minorHAnsi"/>
            <w:sz w:val="24"/>
            <w:szCs w:val="24"/>
            <w:lang w:val="ru-RU"/>
            <w:rPrChange w:id="3487" w:author="I.Yermakova" w:date="2022-01-10T08:26:00Z">
              <w:rPr>
                <w:rStyle w:val="af4"/>
                <w:b w:val="0"/>
                <w:lang w:val="uk-UA"/>
              </w:rPr>
            </w:rPrChange>
          </w:rPr>
          <w:t>закупівель</w:t>
        </w:r>
        <w:proofErr w:type="spellEnd"/>
        <w:r w:rsidRPr="00D36764">
          <w:rPr>
            <w:rFonts w:asciiTheme="minorHAnsi" w:hAnsiTheme="minorHAnsi" w:cstheme="minorHAnsi"/>
            <w:sz w:val="24"/>
            <w:szCs w:val="24"/>
            <w:lang w:val="ru-RU"/>
            <w:rPrChange w:id="3488" w:author="I.Yermakova" w:date="2022-01-10T08:26:00Z">
              <w:rPr>
                <w:rStyle w:val="af4"/>
                <w:b w:val="0"/>
                <w:lang w:val="uk-UA"/>
              </w:rPr>
            </w:rPrChange>
          </w:rPr>
          <w:t xml:space="preserve"> </w:t>
        </w:r>
        <w:proofErr w:type="spellStart"/>
        <w:r w:rsidRPr="00D36764">
          <w:rPr>
            <w:rFonts w:asciiTheme="minorHAnsi" w:hAnsiTheme="minorHAnsi" w:cstheme="minorHAnsi"/>
            <w:sz w:val="24"/>
            <w:szCs w:val="24"/>
            <w:lang w:val="ru-RU"/>
            <w:rPrChange w:id="3489" w:author="I.Yermakova" w:date="2022-01-10T08:26:00Z">
              <w:rPr>
                <w:rStyle w:val="af4"/>
                <w:b w:val="0"/>
                <w:lang w:val="uk-UA"/>
              </w:rPr>
            </w:rPrChange>
          </w:rPr>
          <w:t>несе</w:t>
        </w:r>
        <w:proofErr w:type="spellEnd"/>
        <w:r w:rsidRPr="00D36764">
          <w:rPr>
            <w:rFonts w:asciiTheme="minorHAnsi" w:hAnsiTheme="minorHAnsi" w:cstheme="minorHAnsi"/>
            <w:sz w:val="24"/>
            <w:szCs w:val="24"/>
            <w:lang w:val="ru-RU"/>
            <w:rPrChange w:id="3490" w:author="I.Yermakova" w:date="2022-01-10T08:26:00Z">
              <w:rPr>
                <w:rStyle w:val="af4"/>
                <w:b w:val="0"/>
                <w:lang w:val="uk-UA"/>
              </w:rPr>
            </w:rPrChange>
          </w:rPr>
          <w:t xml:space="preserve"> </w:t>
        </w:r>
        <w:proofErr w:type="spellStart"/>
        <w:r w:rsidRPr="00D36764">
          <w:rPr>
            <w:rFonts w:asciiTheme="minorHAnsi" w:hAnsiTheme="minorHAnsi" w:cstheme="minorHAnsi"/>
            <w:sz w:val="24"/>
            <w:szCs w:val="24"/>
            <w:lang w:val="ru-RU"/>
            <w:rPrChange w:id="3491" w:author="I.Yermakova" w:date="2022-01-10T08:26:00Z">
              <w:rPr>
                <w:rStyle w:val="af4"/>
                <w:b w:val="0"/>
                <w:lang w:val="uk-UA"/>
              </w:rPr>
            </w:rPrChange>
          </w:rPr>
          <w:t>відповідальність</w:t>
        </w:r>
        <w:proofErr w:type="spellEnd"/>
        <w:r w:rsidRPr="00D36764">
          <w:rPr>
            <w:rFonts w:asciiTheme="minorHAnsi" w:hAnsiTheme="minorHAnsi" w:cstheme="minorHAnsi"/>
            <w:sz w:val="24"/>
            <w:szCs w:val="24"/>
            <w:lang w:val="ru-RU"/>
            <w:rPrChange w:id="3492" w:author="I.Yermakova" w:date="2022-01-10T08:26:00Z">
              <w:rPr>
                <w:rStyle w:val="af4"/>
                <w:b w:val="0"/>
                <w:lang w:val="uk-UA"/>
              </w:rPr>
            </w:rPrChange>
          </w:rPr>
          <w:t xml:space="preserve"> за </w:t>
        </w:r>
        <w:proofErr w:type="spellStart"/>
        <w:r w:rsidRPr="00D36764">
          <w:rPr>
            <w:rFonts w:asciiTheme="minorHAnsi" w:hAnsiTheme="minorHAnsi" w:cstheme="minorHAnsi"/>
            <w:sz w:val="24"/>
            <w:szCs w:val="24"/>
            <w:lang w:val="ru-RU"/>
            <w:rPrChange w:id="3493" w:author="I.Yermakova" w:date="2022-01-10T08:26:00Z">
              <w:rPr>
                <w:rStyle w:val="af4"/>
                <w:b w:val="0"/>
                <w:lang w:val="uk-UA"/>
              </w:rPr>
            </w:rPrChange>
          </w:rPr>
          <w:t>подання</w:t>
        </w:r>
        <w:proofErr w:type="spellEnd"/>
        <w:r w:rsidRPr="00D36764">
          <w:rPr>
            <w:rFonts w:asciiTheme="minorHAnsi" w:hAnsiTheme="minorHAnsi" w:cstheme="minorHAnsi"/>
            <w:sz w:val="24"/>
            <w:szCs w:val="24"/>
            <w:lang w:val="ru-RU"/>
            <w:rPrChange w:id="3494" w:author="I.Yermakova" w:date="2022-01-10T08:26:00Z">
              <w:rPr>
                <w:rStyle w:val="af4"/>
                <w:b w:val="0"/>
                <w:lang w:val="uk-UA"/>
              </w:rPr>
            </w:rPrChange>
          </w:rPr>
          <w:t xml:space="preserve"> </w:t>
        </w:r>
        <w:proofErr w:type="spellStart"/>
        <w:r w:rsidRPr="00D36764">
          <w:rPr>
            <w:rFonts w:asciiTheme="minorHAnsi" w:hAnsiTheme="minorHAnsi" w:cstheme="minorHAnsi"/>
            <w:sz w:val="24"/>
            <w:szCs w:val="24"/>
            <w:lang w:val="ru-RU"/>
            <w:rPrChange w:id="3495" w:author="I.Yermakova" w:date="2022-01-10T08:26:00Z">
              <w:rPr>
                <w:rStyle w:val="af4"/>
                <w:b w:val="0"/>
                <w:lang w:val="uk-UA"/>
              </w:rPr>
            </w:rPrChange>
          </w:rPr>
          <w:t>документів</w:t>
        </w:r>
        <w:proofErr w:type="spellEnd"/>
        <w:r w:rsidRPr="00D36764">
          <w:rPr>
            <w:rFonts w:asciiTheme="minorHAnsi" w:hAnsiTheme="minorHAnsi" w:cstheme="minorHAnsi"/>
            <w:sz w:val="24"/>
            <w:szCs w:val="24"/>
            <w:lang w:val="ru-RU"/>
            <w:rPrChange w:id="3496" w:author="I.Yermakova" w:date="2022-01-10T08:26:00Z">
              <w:rPr>
                <w:rStyle w:val="af4"/>
                <w:b w:val="0"/>
                <w:lang w:val="uk-UA"/>
              </w:rPr>
            </w:rPrChange>
          </w:rPr>
          <w:t xml:space="preserve"> у </w:t>
        </w:r>
        <w:proofErr w:type="spellStart"/>
        <w:r w:rsidRPr="00D36764">
          <w:rPr>
            <w:rFonts w:asciiTheme="minorHAnsi" w:hAnsiTheme="minorHAnsi" w:cstheme="minorHAnsi"/>
            <w:sz w:val="24"/>
            <w:szCs w:val="24"/>
            <w:lang w:val="ru-RU"/>
            <w:rPrChange w:id="3497" w:author="I.Yermakova" w:date="2022-01-10T08:26:00Z">
              <w:rPr>
                <w:rStyle w:val="af4"/>
                <w:b w:val="0"/>
                <w:lang w:val="uk-UA"/>
              </w:rPr>
            </w:rPrChange>
          </w:rPr>
          <w:t>спосіб</w:t>
        </w:r>
        <w:proofErr w:type="spellEnd"/>
        <w:r w:rsidRPr="00D36764">
          <w:rPr>
            <w:rFonts w:asciiTheme="minorHAnsi" w:hAnsiTheme="minorHAnsi" w:cstheme="minorHAnsi"/>
            <w:sz w:val="24"/>
            <w:szCs w:val="24"/>
            <w:lang w:val="ru-RU"/>
            <w:rPrChange w:id="3498" w:author="I.Yermakova" w:date="2022-01-10T08:26:00Z">
              <w:rPr>
                <w:rStyle w:val="af4"/>
                <w:b w:val="0"/>
                <w:lang w:val="uk-UA"/>
              </w:rPr>
            </w:rPrChange>
          </w:rPr>
          <w:t xml:space="preserve">, </w:t>
        </w:r>
        <w:proofErr w:type="spellStart"/>
        <w:r w:rsidRPr="00D36764">
          <w:rPr>
            <w:rFonts w:asciiTheme="minorHAnsi" w:hAnsiTheme="minorHAnsi" w:cstheme="minorHAnsi"/>
            <w:sz w:val="24"/>
            <w:szCs w:val="24"/>
            <w:lang w:val="ru-RU"/>
            <w:rPrChange w:id="3499" w:author="I.Yermakova" w:date="2022-01-10T08:26:00Z">
              <w:rPr>
                <w:rStyle w:val="af4"/>
                <w:b w:val="0"/>
                <w:lang w:val="uk-UA"/>
              </w:rPr>
            </w:rPrChange>
          </w:rPr>
          <w:t>визначений</w:t>
        </w:r>
        <w:proofErr w:type="spellEnd"/>
        <w:r w:rsidRPr="00D36764">
          <w:rPr>
            <w:rFonts w:asciiTheme="minorHAnsi" w:hAnsiTheme="minorHAnsi" w:cstheme="minorHAnsi"/>
            <w:sz w:val="24"/>
            <w:szCs w:val="24"/>
            <w:lang w:val="ru-RU"/>
            <w:rPrChange w:id="3500" w:author="I.Yermakova" w:date="2022-01-10T08:26:00Z">
              <w:rPr>
                <w:rStyle w:val="af4"/>
                <w:b w:val="0"/>
                <w:lang w:val="uk-UA"/>
              </w:rPr>
            </w:rPrChange>
          </w:rPr>
          <w:t xml:space="preserve"> процедурою </w:t>
        </w:r>
        <w:proofErr w:type="spellStart"/>
        <w:r w:rsidRPr="00D36764">
          <w:rPr>
            <w:rFonts w:asciiTheme="minorHAnsi" w:hAnsiTheme="minorHAnsi" w:cstheme="minorHAnsi"/>
            <w:sz w:val="24"/>
            <w:szCs w:val="24"/>
            <w:lang w:val="ru-RU"/>
            <w:rPrChange w:id="3501" w:author="I.Yermakova" w:date="2022-01-10T08:26:00Z">
              <w:rPr>
                <w:rStyle w:val="af4"/>
                <w:b w:val="0"/>
                <w:lang w:val="uk-UA"/>
              </w:rPr>
            </w:rPrChange>
          </w:rPr>
          <w:t>закупівлі</w:t>
        </w:r>
        <w:proofErr w:type="spellEnd"/>
        <w:r w:rsidRPr="00D36764">
          <w:rPr>
            <w:rFonts w:asciiTheme="minorHAnsi" w:hAnsiTheme="minorHAnsi" w:cstheme="minorHAnsi"/>
            <w:sz w:val="24"/>
            <w:szCs w:val="24"/>
            <w:lang w:val="ru-RU"/>
            <w:rPrChange w:id="3502" w:author="I.Yermakova" w:date="2022-01-10T08:26:00Z">
              <w:rPr>
                <w:rStyle w:val="af4"/>
                <w:b w:val="0"/>
                <w:lang w:val="uk-UA"/>
              </w:rPr>
            </w:rPrChange>
          </w:rPr>
          <w:t>.</w:t>
        </w:r>
        <w:del w:id="3503" w:author="Пользователь Windows" w:date="2022-01-09T19:50:00Z">
          <w:r w:rsidRPr="00D36764" w:rsidDel="004B300A">
            <w:rPr>
              <w:rFonts w:asciiTheme="minorHAnsi" w:hAnsiTheme="minorHAnsi" w:cstheme="minorHAnsi"/>
              <w:sz w:val="24"/>
              <w:szCs w:val="24"/>
              <w:lang w:val="ru-RU"/>
              <w:rPrChange w:id="3504" w:author="I.Yermakova" w:date="2022-01-10T08:26:00Z">
                <w:rPr>
                  <w:rStyle w:val="af4"/>
                  <w:b w:val="0"/>
                  <w:lang w:val="uk-UA"/>
                </w:rPr>
              </w:rPrChange>
            </w:rPr>
            <w:delText xml:space="preserve"> </w:delText>
          </w:r>
        </w:del>
      </w:ins>
    </w:p>
    <w:p w14:paraId="70F9B25E" w14:textId="77777777" w:rsidR="00ED6E72" w:rsidRPr="00D36764" w:rsidRDefault="00ED6E72" w:rsidP="00ED6E72">
      <w:pPr>
        <w:jc w:val="both"/>
        <w:rPr>
          <w:ins w:id="3505" w:author="Сотник Наталья Григорьевна" w:date="2022-01-06T11:13:00Z"/>
          <w:rFonts w:asciiTheme="minorHAnsi" w:hAnsiTheme="minorHAnsi" w:cstheme="minorHAnsi"/>
          <w:sz w:val="24"/>
          <w:szCs w:val="24"/>
          <w:lang w:val="ru-RU"/>
          <w:rPrChange w:id="3506" w:author="I.Yermakova" w:date="2022-01-10T08:26:00Z">
            <w:rPr>
              <w:ins w:id="3507" w:author="Сотник Наталья Григорьевна" w:date="2022-01-06T11:13:00Z"/>
              <w:rStyle w:val="af4"/>
              <w:b w:val="0"/>
              <w:lang w:val="uk-UA"/>
            </w:rPr>
          </w:rPrChange>
        </w:rPr>
      </w:pPr>
    </w:p>
    <w:p w14:paraId="363CA7ED" w14:textId="77777777" w:rsidR="00ED6E72" w:rsidRPr="00D36764" w:rsidRDefault="00ED6E72">
      <w:pPr>
        <w:ind w:firstLine="720"/>
        <w:jc w:val="both"/>
        <w:rPr>
          <w:ins w:id="3508" w:author="Сотник Наталья Григорьевна" w:date="2022-01-06T11:13:00Z"/>
          <w:rFonts w:asciiTheme="minorHAnsi" w:hAnsiTheme="minorHAnsi" w:cstheme="minorHAnsi"/>
          <w:sz w:val="24"/>
          <w:szCs w:val="24"/>
          <w:lang w:val="ru-RU"/>
          <w:rPrChange w:id="3509" w:author="I.Yermakova" w:date="2022-01-10T08:26:00Z">
            <w:rPr>
              <w:ins w:id="3510" w:author="Сотник Наталья Григорьевна" w:date="2022-01-06T11:13:00Z"/>
              <w:rStyle w:val="af4"/>
              <w:b w:val="0"/>
              <w:lang w:val="uk-UA"/>
            </w:rPr>
          </w:rPrChange>
        </w:rPr>
        <w:pPrChange w:id="3511" w:author="I.Yermakova" w:date="2022-01-06T13:13:00Z">
          <w:pPr>
            <w:jc w:val="both"/>
          </w:pPr>
        </w:pPrChange>
      </w:pPr>
      <w:proofErr w:type="spellStart"/>
      <w:ins w:id="3512" w:author="Сотник Наталья Григорьевна" w:date="2022-01-06T11:13:00Z">
        <w:r w:rsidRPr="00D36764">
          <w:rPr>
            <w:rFonts w:asciiTheme="minorHAnsi" w:hAnsiTheme="minorHAnsi" w:cstheme="minorHAnsi"/>
            <w:sz w:val="24"/>
            <w:szCs w:val="24"/>
            <w:lang w:val="ru-RU"/>
            <w:rPrChange w:id="3513" w:author="I.Yermakova" w:date="2022-01-10T08:26:00Z">
              <w:rPr>
                <w:rStyle w:val="af4"/>
                <w:b w:val="0"/>
                <w:lang w:val="uk-UA"/>
              </w:rPr>
            </w:rPrChange>
          </w:rPr>
          <w:t>Бухгалтерія</w:t>
        </w:r>
        <w:proofErr w:type="spellEnd"/>
        <w:r w:rsidRPr="00D36764">
          <w:rPr>
            <w:rFonts w:asciiTheme="minorHAnsi" w:hAnsiTheme="minorHAnsi" w:cstheme="minorHAnsi"/>
            <w:sz w:val="24"/>
            <w:szCs w:val="24"/>
            <w:lang w:val="ru-RU"/>
            <w:rPrChange w:id="3514" w:author="I.Yermakova" w:date="2022-01-10T08:26:00Z">
              <w:rPr>
                <w:rStyle w:val="af4"/>
                <w:b w:val="0"/>
                <w:lang w:val="uk-UA"/>
              </w:rPr>
            </w:rPrChange>
          </w:rPr>
          <w:t xml:space="preserve"> </w:t>
        </w:r>
        <w:proofErr w:type="spellStart"/>
        <w:r w:rsidRPr="00D36764">
          <w:rPr>
            <w:rFonts w:asciiTheme="minorHAnsi" w:hAnsiTheme="minorHAnsi" w:cstheme="minorHAnsi"/>
            <w:sz w:val="24"/>
            <w:szCs w:val="24"/>
            <w:lang w:val="ru-RU"/>
            <w:rPrChange w:id="3515" w:author="I.Yermakova" w:date="2022-01-10T08:26:00Z">
              <w:rPr>
                <w:rStyle w:val="af4"/>
                <w:b w:val="0"/>
                <w:lang w:val="uk-UA"/>
              </w:rPr>
            </w:rPrChange>
          </w:rPr>
          <w:t>несе</w:t>
        </w:r>
        <w:proofErr w:type="spellEnd"/>
        <w:r w:rsidRPr="00D36764">
          <w:rPr>
            <w:rFonts w:asciiTheme="minorHAnsi" w:hAnsiTheme="minorHAnsi" w:cstheme="minorHAnsi"/>
            <w:sz w:val="24"/>
            <w:szCs w:val="24"/>
            <w:lang w:val="ru-RU"/>
            <w:rPrChange w:id="3516" w:author="I.Yermakova" w:date="2022-01-10T08:26:00Z">
              <w:rPr>
                <w:rStyle w:val="af4"/>
                <w:b w:val="0"/>
                <w:lang w:val="uk-UA"/>
              </w:rPr>
            </w:rPrChange>
          </w:rPr>
          <w:t xml:space="preserve"> </w:t>
        </w:r>
        <w:proofErr w:type="spellStart"/>
        <w:r w:rsidRPr="00D36764">
          <w:rPr>
            <w:rFonts w:asciiTheme="minorHAnsi" w:hAnsiTheme="minorHAnsi" w:cstheme="minorHAnsi"/>
            <w:sz w:val="24"/>
            <w:szCs w:val="24"/>
            <w:lang w:val="ru-RU"/>
            <w:rPrChange w:id="3517" w:author="I.Yermakova" w:date="2022-01-10T08:26:00Z">
              <w:rPr>
                <w:rStyle w:val="af4"/>
                <w:b w:val="0"/>
                <w:lang w:val="uk-UA"/>
              </w:rPr>
            </w:rPrChange>
          </w:rPr>
          <w:t>відповідальність</w:t>
        </w:r>
        <w:proofErr w:type="spellEnd"/>
        <w:r w:rsidRPr="00D36764">
          <w:rPr>
            <w:rFonts w:asciiTheme="minorHAnsi" w:hAnsiTheme="minorHAnsi" w:cstheme="minorHAnsi"/>
            <w:sz w:val="24"/>
            <w:szCs w:val="24"/>
            <w:lang w:val="ru-RU"/>
            <w:rPrChange w:id="3518" w:author="I.Yermakova" w:date="2022-01-10T08:26:00Z">
              <w:rPr>
                <w:rStyle w:val="af4"/>
                <w:b w:val="0"/>
                <w:lang w:val="uk-UA"/>
              </w:rPr>
            </w:rPrChange>
          </w:rPr>
          <w:t xml:space="preserve"> за </w:t>
        </w:r>
        <w:proofErr w:type="spellStart"/>
        <w:r w:rsidRPr="00D36764">
          <w:rPr>
            <w:rFonts w:asciiTheme="minorHAnsi" w:hAnsiTheme="minorHAnsi" w:cstheme="minorHAnsi"/>
            <w:sz w:val="24"/>
            <w:szCs w:val="24"/>
            <w:lang w:val="ru-RU"/>
            <w:rPrChange w:id="3519" w:author="I.Yermakova" w:date="2022-01-10T08:26:00Z">
              <w:rPr>
                <w:rStyle w:val="af4"/>
                <w:b w:val="0"/>
                <w:lang w:val="uk-UA"/>
              </w:rPr>
            </w:rPrChange>
          </w:rPr>
          <w:t>своєчасні</w:t>
        </w:r>
        <w:proofErr w:type="spellEnd"/>
        <w:r w:rsidRPr="00D36764">
          <w:rPr>
            <w:rFonts w:asciiTheme="minorHAnsi" w:hAnsiTheme="minorHAnsi" w:cstheme="minorHAnsi"/>
            <w:sz w:val="24"/>
            <w:szCs w:val="24"/>
            <w:lang w:val="ru-RU"/>
            <w:rPrChange w:id="3520" w:author="I.Yermakova" w:date="2022-01-10T08:26:00Z">
              <w:rPr>
                <w:rStyle w:val="af4"/>
                <w:b w:val="0"/>
                <w:lang w:val="uk-UA"/>
              </w:rPr>
            </w:rPrChange>
          </w:rPr>
          <w:t xml:space="preserve"> та </w:t>
        </w:r>
        <w:proofErr w:type="spellStart"/>
        <w:r w:rsidRPr="00D36764">
          <w:rPr>
            <w:rFonts w:asciiTheme="minorHAnsi" w:hAnsiTheme="minorHAnsi" w:cstheme="minorHAnsi"/>
            <w:sz w:val="24"/>
            <w:szCs w:val="24"/>
            <w:lang w:val="ru-RU"/>
            <w:rPrChange w:id="3521" w:author="I.Yermakova" w:date="2022-01-10T08:26:00Z">
              <w:rPr>
                <w:rStyle w:val="af4"/>
                <w:b w:val="0"/>
                <w:lang w:val="uk-UA"/>
              </w:rPr>
            </w:rPrChange>
          </w:rPr>
          <w:t>належні</w:t>
        </w:r>
        <w:proofErr w:type="spellEnd"/>
        <w:r w:rsidRPr="00D36764">
          <w:rPr>
            <w:rFonts w:asciiTheme="minorHAnsi" w:hAnsiTheme="minorHAnsi" w:cstheme="minorHAnsi"/>
            <w:sz w:val="24"/>
            <w:szCs w:val="24"/>
            <w:lang w:val="ru-RU"/>
            <w:rPrChange w:id="3522" w:author="I.Yermakova" w:date="2022-01-10T08:26:00Z">
              <w:rPr>
                <w:rStyle w:val="af4"/>
                <w:b w:val="0"/>
                <w:lang w:val="uk-UA"/>
              </w:rPr>
            </w:rPrChange>
          </w:rPr>
          <w:t xml:space="preserve"> </w:t>
        </w:r>
        <w:proofErr w:type="spellStart"/>
        <w:r w:rsidRPr="00D36764">
          <w:rPr>
            <w:rFonts w:asciiTheme="minorHAnsi" w:hAnsiTheme="minorHAnsi" w:cstheme="minorHAnsi"/>
            <w:sz w:val="24"/>
            <w:szCs w:val="24"/>
            <w:lang w:val="ru-RU"/>
            <w:rPrChange w:id="3523" w:author="I.Yermakova" w:date="2022-01-10T08:26:00Z">
              <w:rPr>
                <w:rStyle w:val="af4"/>
                <w:b w:val="0"/>
                <w:lang w:val="uk-UA"/>
              </w:rPr>
            </w:rPrChange>
          </w:rPr>
          <w:t>платежі</w:t>
        </w:r>
        <w:proofErr w:type="spellEnd"/>
        <w:r w:rsidRPr="00D36764">
          <w:rPr>
            <w:rFonts w:asciiTheme="minorHAnsi" w:hAnsiTheme="minorHAnsi" w:cstheme="minorHAnsi"/>
            <w:sz w:val="24"/>
            <w:szCs w:val="24"/>
            <w:lang w:val="ru-RU"/>
            <w:rPrChange w:id="3524" w:author="I.Yermakova" w:date="2022-01-10T08:26:00Z">
              <w:rPr>
                <w:rStyle w:val="af4"/>
                <w:b w:val="0"/>
                <w:lang w:val="uk-UA"/>
              </w:rPr>
            </w:rPrChange>
          </w:rPr>
          <w:t xml:space="preserve"> </w:t>
        </w:r>
        <w:proofErr w:type="spellStart"/>
        <w:r w:rsidRPr="00D36764">
          <w:rPr>
            <w:rFonts w:asciiTheme="minorHAnsi" w:hAnsiTheme="minorHAnsi" w:cstheme="minorHAnsi"/>
            <w:sz w:val="24"/>
            <w:szCs w:val="24"/>
            <w:lang w:val="ru-RU"/>
            <w:rPrChange w:id="3525" w:author="I.Yermakova" w:date="2022-01-10T08:26:00Z">
              <w:rPr>
                <w:rStyle w:val="af4"/>
                <w:b w:val="0"/>
                <w:lang w:val="uk-UA"/>
              </w:rPr>
            </w:rPrChange>
          </w:rPr>
          <w:t>Постачальникам</w:t>
        </w:r>
        <w:proofErr w:type="spellEnd"/>
        <w:r w:rsidRPr="00D36764">
          <w:rPr>
            <w:rFonts w:asciiTheme="minorHAnsi" w:hAnsiTheme="minorHAnsi" w:cstheme="minorHAnsi"/>
            <w:sz w:val="24"/>
            <w:szCs w:val="24"/>
            <w:lang w:val="ru-RU"/>
            <w:rPrChange w:id="3526" w:author="I.Yermakova" w:date="2022-01-10T08:26:00Z">
              <w:rPr>
                <w:rStyle w:val="af4"/>
                <w:b w:val="0"/>
                <w:lang w:val="uk-UA"/>
              </w:rPr>
            </w:rPrChange>
          </w:rPr>
          <w:t xml:space="preserve"> і повинна </w:t>
        </w:r>
        <w:proofErr w:type="spellStart"/>
        <w:r w:rsidRPr="00D36764">
          <w:rPr>
            <w:rFonts w:asciiTheme="minorHAnsi" w:hAnsiTheme="minorHAnsi" w:cstheme="minorHAnsi"/>
            <w:sz w:val="24"/>
            <w:szCs w:val="24"/>
            <w:lang w:val="ru-RU"/>
            <w:rPrChange w:id="3527" w:author="I.Yermakova" w:date="2022-01-10T08:26:00Z">
              <w:rPr>
                <w:rStyle w:val="af4"/>
                <w:b w:val="0"/>
                <w:lang w:val="uk-UA"/>
              </w:rPr>
            </w:rPrChange>
          </w:rPr>
          <w:t>інформувати</w:t>
        </w:r>
        <w:proofErr w:type="spellEnd"/>
        <w:r w:rsidRPr="00D36764">
          <w:rPr>
            <w:rFonts w:asciiTheme="minorHAnsi" w:hAnsiTheme="minorHAnsi" w:cstheme="minorHAnsi"/>
            <w:sz w:val="24"/>
            <w:szCs w:val="24"/>
            <w:lang w:val="ru-RU"/>
            <w:rPrChange w:id="3528" w:author="I.Yermakova" w:date="2022-01-10T08:26:00Z">
              <w:rPr>
                <w:rStyle w:val="af4"/>
                <w:b w:val="0"/>
                <w:lang w:val="uk-UA"/>
              </w:rPr>
            </w:rPrChange>
          </w:rPr>
          <w:t xml:space="preserve"> про статус платежу за запитом і </w:t>
        </w:r>
        <w:proofErr w:type="spellStart"/>
        <w:r w:rsidRPr="00D36764">
          <w:rPr>
            <w:rFonts w:asciiTheme="minorHAnsi" w:hAnsiTheme="minorHAnsi" w:cstheme="minorHAnsi"/>
            <w:sz w:val="24"/>
            <w:szCs w:val="24"/>
            <w:lang w:val="ru-RU"/>
            <w:rPrChange w:id="3529" w:author="I.Yermakova" w:date="2022-01-10T08:26:00Z">
              <w:rPr>
                <w:rStyle w:val="af4"/>
                <w:b w:val="0"/>
                <w:lang w:val="uk-UA"/>
              </w:rPr>
            </w:rPrChange>
          </w:rPr>
          <w:t>надавати</w:t>
        </w:r>
        <w:proofErr w:type="spellEnd"/>
        <w:r w:rsidRPr="00D36764">
          <w:rPr>
            <w:rFonts w:asciiTheme="minorHAnsi" w:hAnsiTheme="minorHAnsi" w:cstheme="minorHAnsi"/>
            <w:sz w:val="24"/>
            <w:szCs w:val="24"/>
            <w:lang w:val="ru-RU"/>
            <w:rPrChange w:id="3530" w:author="I.Yermakova" w:date="2022-01-10T08:26:00Z">
              <w:rPr>
                <w:rStyle w:val="af4"/>
                <w:b w:val="0"/>
                <w:lang w:val="uk-UA"/>
              </w:rPr>
            </w:rPrChange>
          </w:rPr>
          <w:t xml:space="preserve"> </w:t>
        </w:r>
        <w:proofErr w:type="spellStart"/>
        <w:r w:rsidRPr="00D36764">
          <w:rPr>
            <w:rFonts w:asciiTheme="minorHAnsi" w:hAnsiTheme="minorHAnsi" w:cstheme="minorHAnsi"/>
            <w:sz w:val="24"/>
            <w:szCs w:val="24"/>
            <w:lang w:val="ru-RU"/>
            <w:rPrChange w:id="3531" w:author="I.Yermakova" w:date="2022-01-10T08:26:00Z">
              <w:rPr>
                <w:rStyle w:val="af4"/>
                <w:b w:val="0"/>
                <w:lang w:val="uk-UA"/>
              </w:rPr>
            </w:rPrChange>
          </w:rPr>
          <w:t>підтвердження</w:t>
        </w:r>
        <w:proofErr w:type="spellEnd"/>
        <w:r w:rsidRPr="00D36764">
          <w:rPr>
            <w:rFonts w:asciiTheme="minorHAnsi" w:hAnsiTheme="minorHAnsi" w:cstheme="minorHAnsi"/>
            <w:sz w:val="24"/>
            <w:szCs w:val="24"/>
            <w:lang w:val="ru-RU"/>
            <w:rPrChange w:id="3532" w:author="I.Yermakova" w:date="2022-01-10T08:26:00Z">
              <w:rPr>
                <w:rStyle w:val="af4"/>
                <w:b w:val="0"/>
                <w:lang w:val="uk-UA"/>
              </w:rPr>
            </w:rPrChange>
          </w:rPr>
          <w:t xml:space="preserve"> платежу.</w:t>
        </w:r>
      </w:ins>
    </w:p>
    <w:p w14:paraId="5002F89A" w14:textId="28598A5E" w:rsidR="00ED6E72" w:rsidRDefault="00ED6E72" w:rsidP="00EF6957">
      <w:pPr>
        <w:jc w:val="both"/>
        <w:rPr>
          <w:ins w:id="3533" w:author="Пользователь Windows" w:date="2022-01-09T19:50:00Z"/>
          <w:rStyle w:val="af4"/>
          <w:rFonts w:asciiTheme="minorHAnsi" w:hAnsiTheme="minorHAnsi" w:cstheme="minorHAnsi"/>
          <w:b w:val="0"/>
          <w:sz w:val="24"/>
          <w:szCs w:val="24"/>
          <w:lang w:val="uk-UA"/>
        </w:rPr>
      </w:pPr>
    </w:p>
    <w:p w14:paraId="0E1E06FA" w14:textId="52791E14" w:rsidR="004B300A" w:rsidRDefault="004B300A" w:rsidP="00EF6957">
      <w:pPr>
        <w:jc w:val="both"/>
        <w:rPr>
          <w:ins w:id="3534" w:author="Пользователь Windows" w:date="2022-01-09T19:50:00Z"/>
          <w:rStyle w:val="af4"/>
          <w:rFonts w:asciiTheme="minorHAnsi" w:hAnsiTheme="minorHAnsi" w:cstheme="minorHAnsi"/>
          <w:b w:val="0"/>
          <w:sz w:val="24"/>
          <w:szCs w:val="24"/>
          <w:lang w:val="uk-UA"/>
        </w:rPr>
      </w:pPr>
    </w:p>
    <w:p w14:paraId="0B83CBD9" w14:textId="77777777" w:rsidR="004B300A" w:rsidRPr="006102AB" w:rsidRDefault="004B300A" w:rsidP="00EF6957">
      <w:pPr>
        <w:jc w:val="both"/>
        <w:rPr>
          <w:ins w:id="3535" w:author="Сотник Наталья Григорьевна" w:date="2022-01-06T10:50:00Z"/>
          <w:rStyle w:val="af4"/>
          <w:rFonts w:asciiTheme="minorHAnsi" w:hAnsiTheme="minorHAnsi" w:cstheme="minorHAnsi"/>
          <w:b w:val="0"/>
          <w:sz w:val="24"/>
          <w:szCs w:val="24"/>
          <w:lang w:val="uk-UA"/>
          <w:rPrChange w:id="3536" w:author="Пользователь Windows" w:date="2022-01-09T18:15:00Z">
            <w:rPr>
              <w:ins w:id="3537" w:author="Сотник Наталья Григорьевна" w:date="2022-01-06T10:50:00Z"/>
              <w:rStyle w:val="af4"/>
              <w:b w:val="0"/>
              <w:lang w:val="ru-RU"/>
            </w:rPr>
          </w:rPrChange>
        </w:rPr>
      </w:pPr>
    </w:p>
    <w:p w14:paraId="44BAA720" w14:textId="09FCAD22" w:rsidR="00674717" w:rsidRPr="006102AB" w:rsidRDefault="00674717" w:rsidP="00674717">
      <w:pPr>
        <w:pStyle w:val="2"/>
        <w:numPr>
          <w:ilvl w:val="1"/>
          <w:numId w:val="7"/>
        </w:numPr>
        <w:spacing w:line="240" w:lineRule="auto"/>
        <w:ind w:left="0" w:firstLine="284"/>
        <w:jc w:val="both"/>
        <w:rPr>
          <w:ins w:id="3538" w:author="I.Yermakova" w:date="2022-01-06T13:15:00Z"/>
          <w:rFonts w:asciiTheme="minorHAnsi" w:hAnsiTheme="minorHAnsi" w:cstheme="minorHAnsi"/>
          <w:szCs w:val="24"/>
          <w:lang w:val="uk-UA"/>
          <w:rPrChange w:id="3539" w:author="Пользователь Windows" w:date="2022-01-09T18:15:00Z">
            <w:rPr>
              <w:ins w:id="3540" w:author="I.Yermakova" w:date="2022-01-06T13:15:00Z"/>
              <w:lang w:val="uk-UA"/>
            </w:rPr>
          </w:rPrChange>
        </w:rPr>
      </w:pPr>
      <w:bookmarkStart w:id="3541" w:name="_Toc92644054"/>
      <w:ins w:id="3542" w:author="I.Yermakova" w:date="2022-01-06T13:14:00Z">
        <w:r w:rsidRPr="006102AB">
          <w:rPr>
            <w:rFonts w:asciiTheme="minorHAnsi" w:hAnsiTheme="minorHAnsi" w:cstheme="minorHAnsi"/>
            <w:szCs w:val="24"/>
            <w:lang w:val="uk-UA"/>
            <w:rPrChange w:id="3543" w:author="Пользователь Windows" w:date="2022-01-09T18:15:00Z">
              <w:rPr>
                <w:b w:val="0"/>
                <w:bCs/>
                <w:lang w:val="uk-UA"/>
              </w:rPr>
            </w:rPrChange>
          </w:rPr>
          <w:t>ЗАКРИТТЯ ЗАЯВКИ (РО)</w:t>
        </w:r>
      </w:ins>
      <w:bookmarkEnd w:id="3541"/>
    </w:p>
    <w:p w14:paraId="3D8AA354" w14:textId="77777777" w:rsidR="00674717" w:rsidRPr="006102AB" w:rsidRDefault="00674717">
      <w:pPr>
        <w:pStyle w:val="a1"/>
        <w:rPr>
          <w:ins w:id="3544" w:author="I.Yermakova" w:date="2022-01-06T13:14:00Z"/>
          <w:rFonts w:asciiTheme="minorHAnsi" w:hAnsiTheme="minorHAnsi" w:cstheme="minorHAnsi"/>
          <w:szCs w:val="24"/>
          <w:lang w:val="uk-UA"/>
          <w:rPrChange w:id="3545" w:author="Пользователь Windows" w:date="2022-01-09T18:15:00Z">
            <w:rPr>
              <w:ins w:id="3546" w:author="I.Yermakova" w:date="2022-01-06T13:14:00Z"/>
              <w:lang w:val="uk-UA"/>
            </w:rPr>
          </w:rPrChange>
        </w:rPr>
        <w:pPrChange w:id="3547" w:author="I.Yermakova" w:date="2022-01-06T13:15:00Z">
          <w:pPr>
            <w:pStyle w:val="2"/>
            <w:numPr>
              <w:numId w:val="7"/>
            </w:numPr>
            <w:tabs>
              <w:tab w:val="clear" w:pos="0"/>
            </w:tabs>
            <w:spacing w:line="240" w:lineRule="auto"/>
            <w:ind w:left="0" w:firstLine="284"/>
            <w:jc w:val="both"/>
          </w:pPr>
        </w:pPrChange>
      </w:pPr>
    </w:p>
    <w:p w14:paraId="1D080D0E" w14:textId="6F1CF39C" w:rsidR="00483880" w:rsidRPr="006102AB" w:rsidDel="00674717" w:rsidRDefault="00483880">
      <w:pPr>
        <w:ind w:firstLine="720"/>
        <w:jc w:val="both"/>
        <w:rPr>
          <w:ins w:id="3548" w:author="Сотник Наталья Григорьевна" w:date="2022-01-06T10:51:00Z"/>
          <w:del w:id="3549" w:author="I.Yermakova" w:date="2022-01-06T13:14:00Z"/>
          <w:rStyle w:val="af4"/>
          <w:rFonts w:asciiTheme="minorHAnsi" w:hAnsiTheme="minorHAnsi" w:cstheme="minorHAnsi"/>
          <w:b w:val="0"/>
          <w:sz w:val="24"/>
          <w:szCs w:val="24"/>
          <w:lang w:val="uk-UA"/>
          <w:rPrChange w:id="3550" w:author="Пользователь Windows" w:date="2022-01-09T18:15:00Z">
            <w:rPr>
              <w:ins w:id="3551" w:author="Сотник Наталья Григорьевна" w:date="2022-01-06T10:51:00Z"/>
              <w:del w:id="3552" w:author="I.Yermakova" w:date="2022-01-06T13:14:00Z"/>
              <w:rStyle w:val="af4"/>
              <w:b w:val="0"/>
              <w:sz w:val="24"/>
              <w:lang w:val="ru-RU"/>
            </w:rPr>
          </w:rPrChange>
        </w:rPr>
        <w:pPrChange w:id="3553" w:author="I.Yermakova" w:date="2022-01-06T13:15:00Z">
          <w:pPr>
            <w:pStyle w:val="ae"/>
            <w:ind w:left="360"/>
            <w:jc w:val="both"/>
          </w:pPr>
        </w:pPrChange>
      </w:pPr>
      <w:ins w:id="3554" w:author="Сотник Наталья Григорьевна" w:date="2022-01-06T10:51:00Z">
        <w:del w:id="3555" w:author="I.Yermakova" w:date="2022-01-06T13:14:00Z">
          <w:r w:rsidRPr="006102AB" w:rsidDel="00674717">
            <w:rPr>
              <w:rStyle w:val="af4"/>
              <w:rFonts w:asciiTheme="minorHAnsi" w:hAnsiTheme="minorHAnsi" w:cstheme="minorHAnsi"/>
              <w:sz w:val="24"/>
              <w:szCs w:val="24"/>
              <w:lang w:val="uk-UA"/>
              <w:rPrChange w:id="3556" w:author="Пользователь Windows" w:date="2022-01-09T18:15:00Z">
                <w:rPr>
                  <w:b/>
                  <w:bCs/>
                </w:rPr>
              </w:rPrChange>
            </w:rPr>
            <w:delText>З</w:delText>
          </w:r>
          <w:r w:rsidRPr="006102AB" w:rsidDel="00674717">
            <w:rPr>
              <w:rStyle w:val="af4"/>
              <w:rFonts w:asciiTheme="minorHAnsi" w:hAnsiTheme="minorHAnsi" w:cstheme="minorHAnsi"/>
              <w:b w:val="0"/>
              <w:sz w:val="24"/>
              <w:szCs w:val="24"/>
              <w:lang w:val="uk-UA"/>
              <w:rPrChange w:id="3557" w:author="Пользователь Windows" w:date="2022-01-09T18:15:00Z">
                <w:rPr>
                  <w:rStyle w:val="af4"/>
                  <w:lang w:val="ru-RU"/>
                </w:rPr>
              </w:rPrChange>
            </w:rPr>
            <w:delText>акриття Заявки</w:delText>
          </w:r>
        </w:del>
      </w:ins>
    </w:p>
    <w:p w14:paraId="58E99525" w14:textId="77777777" w:rsidR="00483880" w:rsidRPr="006102AB" w:rsidRDefault="00483880">
      <w:pPr>
        <w:ind w:firstLine="720"/>
        <w:jc w:val="both"/>
        <w:rPr>
          <w:ins w:id="3558" w:author="Сотник Наталья Григорьевна" w:date="2022-01-06T10:51:00Z"/>
          <w:rStyle w:val="af4"/>
          <w:rFonts w:asciiTheme="minorHAnsi" w:hAnsiTheme="minorHAnsi" w:cstheme="minorHAnsi"/>
          <w:b w:val="0"/>
          <w:sz w:val="24"/>
          <w:szCs w:val="24"/>
          <w:lang w:val="uk-UA"/>
          <w:rPrChange w:id="3559" w:author="Пользователь Windows" w:date="2022-01-09T18:15:00Z">
            <w:rPr>
              <w:ins w:id="3560" w:author="Сотник Наталья Григорьевна" w:date="2022-01-06T10:51:00Z"/>
              <w:lang w:val="ru-RU"/>
            </w:rPr>
          </w:rPrChange>
        </w:rPr>
        <w:pPrChange w:id="3561" w:author="I.Yermakova" w:date="2022-01-06T13:15:00Z">
          <w:pPr>
            <w:jc w:val="both"/>
          </w:pPr>
        </w:pPrChange>
      </w:pPr>
      <w:ins w:id="3562" w:author="Сотник Наталья Григорьевна" w:date="2022-01-06T10:51:00Z">
        <w:r w:rsidRPr="006102AB">
          <w:rPr>
            <w:rStyle w:val="af4"/>
            <w:rFonts w:asciiTheme="minorHAnsi" w:hAnsiTheme="minorHAnsi" w:cstheme="minorHAnsi"/>
            <w:b w:val="0"/>
            <w:sz w:val="24"/>
            <w:szCs w:val="24"/>
            <w:lang w:val="uk-UA"/>
            <w:rPrChange w:id="3563" w:author="Пользователь Windows" w:date="2022-01-09T18:15:00Z">
              <w:rPr>
                <w:lang w:val="ru-RU"/>
              </w:rPr>
            </w:rPrChange>
          </w:rPr>
          <w:t xml:space="preserve">Представник відділу </w:t>
        </w:r>
        <w:proofErr w:type="spellStart"/>
        <w:r w:rsidRPr="006102AB">
          <w:rPr>
            <w:rStyle w:val="af4"/>
            <w:rFonts w:asciiTheme="minorHAnsi" w:hAnsiTheme="minorHAnsi" w:cstheme="minorHAnsi"/>
            <w:b w:val="0"/>
            <w:sz w:val="24"/>
            <w:szCs w:val="24"/>
            <w:lang w:val="uk-UA"/>
            <w:rPrChange w:id="3564" w:author="Пользователь Windows" w:date="2022-01-09T18:15:00Z">
              <w:rPr>
                <w:lang w:val="ru-RU"/>
              </w:rPr>
            </w:rPrChange>
          </w:rPr>
          <w:t>закупівель</w:t>
        </w:r>
        <w:proofErr w:type="spellEnd"/>
        <w:r w:rsidRPr="006102AB">
          <w:rPr>
            <w:rStyle w:val="af4"/>
            <w:rFonts w:asciiTheme="minorHAnsi" w:hAnsiTheme="minorHAnsi" w:cstheme="minorHAnsi"/>
            <w:b w:val="0"/>
            <w:sz w:val="24"/>
            <w:szCs w:val="24"/>
            <w:lang w:val="uk-UA"/>
            <w:rPrChange w:id="3565" w:author="Пользователь Windows" w:date="2022-01-09T18:15:00Z">
              <w:rPr>
                <w:lang w:val="ru-RU"/>
              </w:rPr>
            </w:rPrChange>
          </w:rPr>
          <w:t xml:space="preserve"> є відповідальним за повноту, коректність заповнення і своєчасність надання оригінальних документів, які відносяться до замовлення. Ініціатор відповідальний за отримання оригінальних бухгалтерських документів, що відносяться до замовлення.</w:t>
        </w:r>
      </w:ins>
    </w:p>
    <w:p w14:paraId="140B9C16" w14:textId="77777777" w:rsidR="00483880" w:rsidRPr="006102AB" w:rsidRDefault="00483880" w:rsidP="00483880">
      <w:pPr>
        <w:jc w:val="both"/>
        <w:rPr>
          <w:ins w:id="3566" w:author="Сотник Наталья Григорьевна" w:date="2022-01-06T10:51:00Z"/>
          <w:rStyle w:val="af4"/>
          <w:rFonts w:asciiTheme="minorHAnsi" w:hAnsiTheme="minorHAnsi" w:cstheme="minorHAnsi"/>
          <w:b w:val="0"/>
          <w:sz w:val="24"/>
          <w:szCs w:val="24"/>
          <w:lang w:val="uk-UA"/>
          <w:rPrChange w:id="3567" w:author="Пользователь Windows" w:date="2022-01-09T18:15:00Z">
            <w:rPr>
              <w:ins w:id="3568" w:author="Сотник Наталья Григорьевна" w:date="2022-01-06T10:51:00Z"/>
              <w:rStyle w:val="af4"/>
              <w:b w:val="0"/>
              <w:lang w:val="ru-RU"/>
            </w:rPr>
          </w:rPrChange>
        </w:rPr>
      </w:pPr>
    </w:p>
    <w:p w14:paraId="1C6FC432" w14:textId="392EA912" w:rsidR="00483880" w:rsidRPr="004B300A" w:rsidRDefault="00483880">
      <w:pPr>
        <w:pStyle w:val="af8"/>
        <w:ind w:left="720"/>
        <w:rPr>
          <w:ins w:id="3569" w:author="I.Yermakova" w:date="2022-01-06T13:15:00Z"/>
          <w:rStyle w:val="af4"/>
          <w:rFonts w:asciiTheme="minorHAnsi" w:hAnsiTheme="minorHAnsi" w:cstheme="minorHAnsi"/>
          <w:sz w:val="24"/>
          <w:szCs w:val="24"/>
          <w:lang w:val="uk-UA"/>
          <w:rPrChange w:id="3570" w:author="Пользователь Windows" w:date="2022-01-09T19:52:00Z">
            <w:rPr>
              <w:ins w:id="3571" w:author="I.Yermakova" w:date="2022-01-06T13:15:00Z"/>
              <w:rStyle w:val="af4"/>
              <w:i/>
              <w:lang w:val="ru-RU"/>
            </w:rPr>
          </w:rPrChange>
        </w:rPr>
        <w:pPrChange w:id="3572" w:author="Пользователь Windows" w:date="2022-01-09T19:52:00Z">
          <w:pPr>
            <w:pStyle w:val="ae"/>
            <w:ind w:left="0"/>
            <w:jc w:val="both"/>
          </w:pPr>
        </w:pPrChange>
      </w:pPr>
      <w:ins w:id="3573" w:author="Сотник Наталья Григорьевна" w:date="2022-01-06T10:51:00Z">
        <w:del w:id="3574" w:author="I.Yermakova" w:date="2022-01-06T13:15:00Z">
          <w:r w:rsidRPr="004B300A" w:rsidDel="00674717">
            <w:rPr>
              <w:rFonts w:asciiTheme="minorHAnsi" w:hAnsiTheme="minorHAnsi" w:cstheme="minorHAnsi"/>
              <w:sz w:val="24"/>
              <w:szCs w:val="24"/>
              <w:lang w:val="uk-UA"/>
              <w:rPrChange w:id="3575" w:author="Пользователь Windows" w:date="2022-01-09T19:52:00Z">
                <w:rPr>
                  <w:b/>
                  <w:bCs/>
                </w:rPr>
              </w:rPrChange>
            </w:rPr>
            <w:delText xml:space="preserve"> </w:delText>
          </w:r>
        </w:del>
        <w:r w:rsidRPr="004B300A">
          <w:rPr>
            <w:rStyle w:val="af4"/>
            <w:rFonts w:asciiTheme="minorHAnsi" w:hAnsiTheme="minorHAnsi" w:cstheme="minorHAnsi"/>
            <w:sz w:val="24"/>
            <w:szCs w:val="24"/>
            <w:lang w:val="uk-UA"/>
            <w:rPrChange w:id="3576" w:author="Пользователь Windows" w:date="2022-01-09T19:52:00Z">
              <w:rPr>
                <w:rStyle w:val="af4"/>
                <w:i/>
                <w:lang w:val="ru-RU"/>
              </w:rPr>
            </w:rPrChange>
          </w:rPr>
          <w:t>Процес отримання товарів і послуг</w:t>
        </w:r>
      </w:ins>
    </w:p>
    <w:p w14:paraId="4E18EC0F" w14:textId="77777777" w:rsidR="00674717" w:rsidRPr="006102AB" w:rsidRDefault="00674717">
      <w:pPr>
        <w:pStyle w:val="af8"/>
        <w:rPr>
          <w:ins w:id="3577" w:author="Сотник Наталья Григорьевна" w:date="2022-01-06T10:51:00Z"/>
          <w:rStyle w:val="af4"/>
          <w:rFonts w:asciiTheme="minorHAnsi" w:hAnsiTheme="minorHAnsi" w:cstheme="minorHAnsi"/>
          <w:i/>
          <w:sz w:val="24"/>
          <w:szCs w:val="24"/>
          <w:lang w:val="uk-UA"/>
          <w:rPrChange w:id="3578" w:author="Пользователь Windows" w:date="2022-01-09T18:15:00Z">
            <w:rPr>
              <w:ins w:id="3579" w:author="Сотник Наталья Григорьевна" w:date="2022-01-06T10:51:00Z"/>
              <w:rStyle w:val="af4"/>
              <w:i/>
              <w:lang w:val="ru-RU"/>
            </w:rPr>
          </w:rPrChange>
        </w:rPr>
        <w:pPrChange w:id="3580" w:author="I.Yermakova" w:date="2022-01-06T13:16:00Z">
          <w:pPr>
            <w:pStyle w:val="ae"/>
            <w:ind w:left="0"/>
            <w:jc w:val="both"/>
          </w:pPr>
        </w:pPrChange>
      </w:pPr>
    </w:p>
    <w:p w14:paraId="06C68198" w14:textId="0549FFB7" w:rsidR="00483880" w:rsidRPr="006102AB" w:rsidDel="003A5FBB" w:rsidRDefault="00483880">
      <w:pPr>
        <w:pStyle w:val="af8"/>
        <w:numPr>
          <w:ilvl w:val="0"/>
          <w:numId w:val="33"/>
        </w:numPr>
        <w:rPr>
          <w:ins w:id="3581" w:author="Сотник Наталья Григорьевна" w:date="2022-01-06T10:51:00Z"/>
          <w:del w:id="3582" w:author="Пользователь Windows" w:date="2022-01-09T20:02:00Z"/>
          <w:rStyle w:val="af4"/>
          <w:rFonts w:asciiTheme="minorHAnsi" w:hAnsiTheme="minorHAnsi" w:cstheme="minorHAnsi"/>
          <w:b w:val="0"/>
          <w:sz w:val="24"/>
          <w:szCs w:val="24"/>
          <w:lang w:val="uk-UA"/>
          <w:rPrChange w:id="3583" w:author="Пользователь Windows" w:date="2022-01-09T18:15:00Z">
            <w:rPr>
              <w:ins w:id="3584" w:author="Сотник Наталья Григорьевна" w:date="2022-01-06T10:51:00Z"/>
              <w:del w:id="3585" w:author="Пользователь Windows" w:date="2022-01-09T20:02:00Z"/>
              <w:rStyle w:val="af4"/>
              <w:b w:val="0"/>
              <w:lang w:val="ru-RU"/>
            </w:rPr>
          </w:rPrChange>
        </w:rPr>
        <w:pPrChange w:id="3586" w:author="I.Yermakova" w:date="2022-01-06T13:16:00Z">
          <w:pPr>
            <w:pStyle w:val="ae"/>
            <w:numPr>
              <w:numId w:val="23"/>
            </w:numPr>
            <w:spacing w:line="240" w:lineRule="auto"/>
            <w:ind w:hanging="360"/>
            <w:contextualSpacing/>
            <w:jc w:val="both"/>
          </w:pPr>
        </w:pPrChange>
      </w:pPr>
      <w:ins w:id="3587" w:author="Сотник Наталья Григорьевна" w:date="2022-01-06T10:51:00Z">
        <w:r w:rsidRPr="006102AB">
          <w:rPr>
            <w:rStyle w:val="af4"/>
            <w:rFonts w:asciiTheme="minorHAnsi" w:hAnsiTheme="minorHAnsi" w:cstheme="minorHAnsi"/>
            <w:b w:val="0"/>
            <w:i/>
            <w:sz w:val="24"/>
            <w:szCs w:val="24"/>
            <w:u w:val="single"/>
            <w:lang w:val="uk-UA"/>
            <w:rPrChange w:id="3588" w:author="Пользователь Windows" w:date="2022-01-09T18:15:00Z">
              <w:rPr>
                <w:rStyle w:val="af4"/>
                <w:b w:val="0"/>
                <w:i/>
                <w:u w:val="single"/>
                <w:lang w:val="ru-RU"/>
              </w:rPr>
            </w:rPrChange>
          </w:rPr>
          <w:t xml:space="preserve">Отримання товарів. </w:t>
        </w:r>
        <w:r w:rsidRPr="006102AB">
          <w:rPr>
            <w:rStyle w:val="af4"/>
            <w:rFonts w:asciiTheme="minorHAnsi" w:hAnsiTheme="minorHAnsi" w:cstheme="minorHAnsi"/>
            <w:b w:val="0"/>
            <w:sz w:val="24"/>
            <w:szCs w:val="24"/>
            <w:lang w:val="uk-UA"/>
            <w:rPrChange w:id="3589" w:author="Пользователь Windows" w:date="2022-01-09T18:15:00Z">
              <w:rPr>
                <w:rStyle w:val="af4"/>
                <w:b w:val="0"/>
                <w:lang w:val="ru-RU"/>
              </w:rPr>
            </w:rPrChange>
          </w:rPr>
          <w:t>Всі матеріали від постачальника повинні бути доставлені безпосередньо на склад. Завідувач складом приймає матеріали разом з оригіналами документів, порівнює фактичну наявність матеріалів і</w:t>
        </w:r>
      </w:ins>
      <w:ins w:id="3590" w:author="Пользователь Windows" w:date="2022-01-09T20:02:00Z">
        <w:r w:rsidR="003A5FBB">
          <w:rPr>
            <w:rStyle w:val="af4"/>
            <w:rFonts w:asciiTheme="minorHAnsi" w:hAnsiTheme="minorHAnsi" w:cstheme="minorHAnsi"/>
            <w:b w:val="0"/>
            <w:sz w:val="24"/>
            <w:szCs w:val="24"/>
            <w:lang w:val="uk-UA"/>
          </w:rPr>
          <w:t xml:space="preserve"> </w:t>
        </w:r>
      </w:ins>
      <w:ins w:id="3591" w:author="Сотник Наталья Григорьевна" w:date="2022-01-06T10:51:00Z">
        <w:del w:id="3592" w:author="Пользователь Windows" w:date="2022-01-09T20:02:00Z">
          <w:r w:rsidRPr="006102AB" w:rsidDel="003A5FBB">
            <w:rPr>
              <w:rStyle w:val="af4"/>
              <w:rFonts w:asciiTheme="minorHAnsi" w:hAnsiTheme="minorHAnsi" w:cstheme="minorHAnsi"/>
              <w:b w:val="0"/>
              <w:sz w:val="24"/>
              <w:szCs w:val="24"/>
              <w:lang w:val="uk-UA"/>
              <w:rPrChange w:id="3593" w:author="Пользователь Windows" w:date="2022-01-09T18:15:00Z">
                <w:rPr>
                  <w:rStyle w:val="af4"/>
                  <w:b w:val="0"/>
                  <w:lang w:val="ru-RU"/>
                </w:rPr>
              </w:rPrChange>
            </w:rPr>
            <w:delText xml:space="preserve"> </w:delText>
          </w:r>
        </w:del>
        <w:proofErr w:type="spellStart"/>
        <w:r w:rsidRPr="006102AB">
          <w:rPr>
            <w:rStyle w:val="af4"/>
            <w:rFonts w:asciiTheme="minorHAnsi" w:hAnsiTheme="minorHAnsi" w:cstheme="minorHAnsi"/>
            <w:b w:val="0"/>
            <w:sz w:val="24"/>
            <w:szCs w:val="24"/>
            <w:lang w:val="uk-UA"/>
            <w:rPrChange w:id="3594" w:author="Пользователь Windows" w:date="2022-01-09T18:15:00Z">
              <w:rPr>
                <w:rStyle w:val="af4"/>
                <w:b w:val="0"/>
                <w:lang w:val="ru-RU"/>
              </w:rPr>
            </w:rPrChange>
          </w:rPr>
          <w:t>задокументован</w:t>
        </w:r>
        <w:del w:id="3595" w:author="Пользователь Windows" w:date="2022-01-09T19:52:00Z">
          <w:r w:rsidRPr="006102AB" w:rsidDel="004B300A">
            <w:rPr>
              <w:rStyle w:val="af4"/>
              <w:rFonts w:asciiTheme="minorHAnsi" w:hAnsiTheme="minorHAnsi" w:cstheme="minorHAnsi"/>
              <w:b w:val="0"/>
              <w:sz w:val="24"/>
              <w:szCs w:val="24"/>
              <w:lang w:val="uk-UA"/>
              <w:rPrChange w:id="3596" w:author="Пользователь Windows" w:date="2022-01-09T18:15:00Z">
                <w:rPr>
                  <w:rStyle w:val="af4"/>
                  <w:b w:val="0"/>
                  <w:lang w:val="ru-RU"/>
                </w:rPr>
              </w:rPrChange>
            </w:rPr>
            <w:delText>ий</w:delText>
          </w:r>
        </w:del>
      </w:ins>
      <w:ins w:id="3597" w:author="Пользователь Windows" w:date="2022-01-09T19:52:00Z">
        <w:r w:rsidR="004B300A">
          <w:rPr>
            <w:rStyle w:val="af4"/>
            <w:rFonts w:asciiTheme="minorHAnsi" w:hAnsiTheme="minorHAnsi" w:cstheme="minorHAnsi"/>
            <w:b w:val="0"/>
            <w:sz w:val="24"/>
            <w:szCs w:val="24"/>
            <w:lang w:val="uk-UA"/>
          </w:rPr>
          <w:t>ість</w:t>
        </w:r>
      </w:ins>
      <w:proofErr w:type="spellEnd"/>
      <w:ins w:id="3598" w:author="Сотник Наталья Григорьевна" w:date="2022-01-06T10:51:00Z">
        <w:r w:rsidRPr="006102AB">
          <w:rPr>
            <w:rStyle w:val="af4"/>
            <w:rFonts w:asciiTheme="minorHAnsi" w:hAnsiTheme="minorHAnsi" w:cstheme="minorHAnsi"/>
            <w:b w:val="0"/>
            <w:sz w:val="24"/>
            <w:szCs w:val="24"/>
            <w:lang w:val="uk-UA"/>
            <w:rPrChange w:id="3599" w:author="Пользователь Windows" w:date="2022-01-09T18:15:00Z">
              <w:rPr>
                <w:rStyle w:val="af4"/>
                <w:b w:val="0"/>
                <w:lang w:val="ru-RU"/>
              </w:rPr>
            </w:rPrChange>
          </w:rPr>
          <w:t xml:space="preserve">, інформує ініціатора замовлення про те, що замовлення доставлено, підписує прибуткові документи і реєструє прихід </w:t>
        </w:r>
        <w:del w:id="3600" w:author="Пользователь Windows" w:date="2022-01-09T19:52:00Z">
          <w:r w:rsidRPr="006102AB" w:rsidDel="004B300A">
            <w:rPr>
              <w:rStyle w:val="af4"/>
              <w:rFonts w:asciiTheme="minorHAnsi" w:hAnsiTheme="minorHAnsi" w:cstheme="minorHAnsi"/>
              <w:b w:val="0"/>
              <w:sz w:val="24"/>
              <w:szCs w:val="24"/>
              <w:lang w:val="uk-UA"/>
              <w:rPrChange w:id="3601" w:author="Пользователь Windows" w:date="2022-01-09T18:15:00Z">
                <w:rPr>
                  <w:rStyle w:val="af4"/>
                  <w:b w:val="0"/>
                  <w:lang w:val="ru-RU"/>
                </w:rPr>
              </w:rPrChange>
            </w:rPr>
            <w:delText>в</w:delText>
          </w:r>
        </w:del>
      </w:ins>
      <w:ins w:id="3602" w:author="Пользователь Windows" w:date="2022-01-09T19:52:00Z">
        <w:r w:rsidR="004B300A">
          <w:rPr>
            <w:rStyle w:val="af4"/>
            <w:rFonts w:asciiTheme="minorHAnsi" w:hAnsiTheme="minorHAnsi" w:cstheme="minorHAnsi"/>
            <w:b w:val="0"/>
            <w:sz w:val="24"/>
            <w:szCs w:val="24"/>
            <w:lang w:val="uk-UA"/>
          </w:rPr>
          <w:t>до</w:t>
        </w:r>
      </w:ins>
      <w:ins w:id="3603" w:author="Сотник Наталья Григорьевна" w:date="2022-01-06T10:51:00Z">
        <w:r w:rsidRPr="006102AB">
          <w:rPr>
            <w:rStyle w:val="af4"/>
            <w:rFonts w:asciiTheme="minorHAnsi" w:hAnsiTheme="minorHAnsi" w:cstheme="minorHAnsi"/>
            <w:b w:val="0"/>
            <w:sz w:val="24"/>
            <w:szCs w:val="24"/>
            <w:lang w:val="uk-UA"/>
            <w:rPrChange w:id="3604" w:author="Пользователь Windows" w:date="2022-01-09T18:15:00Z">
              <w:rPr>
                <w:rStyle w:val="af4"/>
                <w:b w:val="0"/>
                <w:lang w:val="ru-RU"/>
              </w:rPr>
            </w:rPrChange>
          </w:rPr>
          <w:t xml:space="preserve"> складської </w:t>
        </w:r>
        <w:r w:rsidRPr="006102AB">
          <w:rPr>
            <w:rStyle w:val="af4"/>
            <w:rFonts w:asciiTheme="minorHAnsi" w:hAnsiTheme="minorHAnsi" w:cstheme="minorHAnsi"/>
            <w:b w:val="0"/>
            <w:sz w:val="24"/>
            <w:szCs w:val="24"/>
            <w:lang w:val="uk-UA"/>
            <w:rPrChange w:id="3605" w:author="Пользователь Windows" w:date="2022-01-09T18:15:00Z">
              <w:rPr>
                <w:rStyle w:val="af4"/>
                <w:b w:val="0"/>
                <w:lang w:val="ru-RU"/>
              </w:rPr>
            </w:rPrChange>
          </w:rPr>
          <w:lastRenderedPageBreak/>
          <w:t xml:space="preserve">системі (1С, проти затвердженого замовлення). </w:t>
        </w:r>
        <w:del w:id="3606" w:author="Пользователь Windows" w:date="2022-01-09T19:53:00Z">
          <w:r w:rsidRPr="006102AB" w:rsidDel="004B300A">
            <w:rPr>
              <w:rStyle w:val="af4"/>
              <w:rFonts w:asciiTheme="minorHAnsi" w:hAnsiTheme="minorHAnsi" w:cstheme="minorHAnsi"/>
              <w:b w:val="0"/>
              <w:sz w:val="24"/>
              <w:szCs w:val="24"/>
              <w:lang w:val="uk-UA"/>
              <w:rPrChange w:id="3607" w:author="Пользователь Windows" w:date="2022-01-09T18:15:00Z">
                <w:rPr>
                  <w:rStyle w:val="af4"/>
                  <w:b w:val="0"/>
                  <w:lang w:val="ru-RU"/>
                </w:rPr>
              </w:rPrChange>
            </w:rPr>
            <w:delText>Потім</w:delText>
          </w:r>
        </w:del>
        <w:del w:id="3608" w:author="Пользователь Windows" w:date="2022-01-09T19:52:00Z">
          <w:r w:rsidRPr="006102AB" w:rsidDel="004B300A">
            <w:rPr>
              <w:rStyle w:val="af4"/>
              <w:rFonts w:asciiTheme="minorHAnsi" w:hAnsiTheme="minorHAnsi" w:cstheme="minorHAnsi"/>
              <w:b w:val="0"/>
              <w:sz w:val="24"/>
              <w:szCs w:val="24"/>
              <w:lang w:val="uk-UA"/>
              <w:rPrChange w:id="3609" w:author="Пользователь Windows" w:date="2022-01-09T18:15:00Z">
                <w:rPr>
                  <w:rStyle w:val="af4"/>
                  <w:b w:val="0"/>
                  <w:lang w:val="ru-RU"/>
                </w:rPr>
              </w:rPrChange>
            </w:rPr>
            <w:delText>,</w:delText>
          </w:r>
        </w:del>
      </w:ins>
      <w:ins w:id="3610" w:author="Пользователь Windows" w:date="2022-01-09T19:53:00Z">
        <w:r w:rsidR="004B300A">
          <w:rPr>
            <w:rStyle w:val="af4"/>
            <w:rFonts w:asciiTheme="minorHAnsi" w:hAnsiTheme="minorHAnsi" w:cstheme="minorHAnsi"/>
            <w:b w:val="0"/>
            <w:sz w:val="24"/>
            <w:szCs w:val="24"/>
            <w:lang w:val="uk-UA"/>
          </w:rPr>
          <w:t>Далі</w:t>
        </w:r>
      </w:ins>
      <w:ins w:id="3611" w:author="Сотник Наталья Григорьевна" w:date="2022-01-06T10:51:00Z">
        <w:r w:rsidRPr="006102AB">
          <w:rPr>
            <w:rStyle w:val="af4"/>
            <w:rFonts w:asciiTheme="minorHAnsi" w:hAnsiTheme="minorHAnsi" w:cstheme="minorHAnsi"/>
            <w:b w:val="0"/>
            <w:sz w:val="24"/>
            <w:szCs w:val="24"/>
            <w:lang w:val="uk-UA"/>
            <w:rPrChange w:id="3612" w:author="Пользователь Windows" w:date="2022-01-09T18:15:00Z">
              <w:rPr>
                <w:rStyle w:val="af4"/>
                <w:b w:val="0"/>
                <w:lang w:val="ru-RU"/>
              </w:rPr>
            </w:rPrChange>
          </w:rPr>
          <w:t xml:space="preserve"> завідувач складом передає оригінали прибуткових документів в бухгалтерію для фінансового </w:t>
        </w:r>
        <w:del w:id="3613" w:author="Пользователь Windows" w:date="2022-01-09T19:54:00Z">
          <w:r w:rsidRPr="006102AB" w:rsidDel="004B300A">
            <w:rPr>
              <w:rStyle w:val="af4"/>
              <w:rFonts w:asciiTheme="minorHAnsi" w:hAnsiTheme="minorHAnsi" w:cstheme="minorHAnsi"/>
              <w:b w:val="0"/>
              <w:sz w:val="24"/>
              <w:szCs w:val="24"/>
              <w:lang w:val="uk-UA"/>
              <w:rPrChange w:id="3614" w:author="Пользователь Windows" w:date="2022-01-09T18:15:00Z">
                <w:rPr>
                  <w:rStyle w:val="af4"/>
                  <w:b w:val="0"/>
                  <w:lang w:val="ru-RU"/>
                </w:rPr>
              </w:rPrChange>
            </w:rPr>
            <w:delText>приходования</w:delText>
          </w:r>
        </w:del>
      </w:ins>
      <w:ins w:id="3615" w:author="Пользователь Windows" w:date="2022-01-09T19:54:00Z">
        <w:r w:rsidR="004B300A">
          <w:rPr>
            <w:rStyle w:val="af4"/>
            <w:rFonts w:asciiTheme="minorHAnsi" w:hAnsiTheme="minorHAnsi" w:cstheme="minorHAnsi"/>
            <w:b w:val="0"/>
            <w:sz w:val="24"/>
            <w:szCs w:val="24"/>
            <w:lang w:val="uk-UA"/>
          </w:rPr>
          <w:t>прибуткування</w:t>
        </w:r>
      </w:ins>
      <w:ins w:id="3616" w:author="Сотник Наталья Григорьевна" w:date="2022-01-06T10:51:00Z">
        <w:del w:id="3617" w:author="Пользователь Windows" w:date="2022-01-09T19:54:00Z">
          <w:r w:rsidRPr="006102AB" w:rsidDel="004B300A">
            <w:rPr>
              <w:rStyle w:val="af4"/>
              <w:rFonts w:asciiTheme="minorHAnsi" w:hAnsiTheme="minorHAnsi" w:cstheme="minorHAnsi"/>
              <w:b w:val="0"/>
              <w:sz w:val="24"/>
              <w:szCs w:val="24"/>
              <w:lang w:val="uk-UA"/>
              <w:rPrChange w:id="3618" w:author="Пользователь Windows" w:date="2022-01-09T18:15:00Z">
                <w:rPr>
                  <w:rStyle w:val="af4"/>
                  <w:b w:val="0"/>
                  <w:lang w:val="ru-RU"/>
                </w:rPr>
              </w:rPrChange>
            </w:rPr>
            <w:delText xml:space="preserve"> /</w:delText>
          </w:r>
        </w:del>
      </w:ins>
      <w:ins w:id="3619" w:author="Пользователь Windows" w:date="2022-01-09T19:54:00Z">
        <w:r w:rsidR="004B300A">
          <w:rPr>
            <w:rStyle w:val="af4"/>
            <w:rFonts w:asciiTheme="minorHAnsi" w:hAnsiTheme="minorHAnsi" w:cstheme="minorHAnsi"/>
            <w:b w:val="0"/>
            <w:sz w:val="24"/>
            <w:szCs w:val="24"/>
            <w:lang w:val="uk-UA"/>
          </w:rPr>
          <w:t>/</w:t>
        </w:r>
      </w:ins>
      <w:ins w:id="3620" w:author="Сотник Наталья Григорьевна" w:date="2022-01-06T10:51:00Z">
        <w:del w:id="3621" w:author="Пользователь Windows" w:date="2022-01-09T19:54:00Z">
          <w:r w:rsidRPr="006102AB" w:rsidDel="004B300A">
            <w:rPr>
              <w:rStyle w:val="af4"/>
              <w:rFonts w:asciiTheme="minorHAnsi" w:hAnsiTheme="minorHAnsi" w:cstheme="minorHAnsi"/>
              <w:b w:val="0"/>
              <w:sz w:val="24"/>
              <w:szCs w:val="24"/>
              <w:lang w:val="uk-UA"/>
              <w:rPrChange w:id="3622" w:author="Пользователь Windows" w:date="2022-01-09T18:15:00Z">
                <w:rPr>
                  <w:rStyle w:val="af4"/>
                  <w:b w:val="0"/>
                  <w:lang w:val="ru-RU"/>
                </w:rPr>
              </w:rPrChange>
            </w:rPr>
            <w:delText xml:space="preserve"> </w:delText>
          </w:r>
        </w:del>
        <w:r w:rsidRPr="006102AB">
          <w:rPr>
            <w:rStyle w:val="af4"/>
            <w:rFonts w:asciiTheme="minorHAnsi" w:hAnsiTheme="minorHAnsi" w:cstheme="minorHAnsi"/>
            <w:b w:val="0"/>
            <w:sz w:val="24"/>
            <w:szCs w:val="24"/>
            <w:lang w:val="uk-UA"/>
            <w:rPrChange w:id="3623" w:author="Пользователь Windows" w:date="2022-01-09T18:15:00Z">
              <w:rPr>
                <w:rStyle w:val="af4"/>
                <w:b w:val="0"/>
                <w:lang w:val="ru-RU"/>
              </w:rPr>
            </w:rPrChange>
          </w:rPr>
          <w:t>проведення (проти фізичного приходу).</w:t>
        </w:r>
      </w:ins>
    </w:p>
    <w:p w14:paraId="125C389B" w14:textId="77777777" w:rsidR="00674717" w:rsidRPr="003A5FBB" w:rsidRDefault="00674717">
      <w:pPr>
        <w:pStyle w:val="af8"/>
        <w:numPr>
          <w:ilvl w:val="0"/>
          <w:numId w:val="33"/>
        </w:numPr>
        <w:rPr>
          <w:ins w:id="3624" w:author="I.Yermakova" w:date="2022-01-06T13:15:00Z"/>
          <w:rStyle w:val="af4"/>
          <w:rFonts w:asciiTheme="minorHAnsi" w:hAnsiTheme="minorHAnsi" w:cstheme="minorHAnsi"/>
          <w:b w:val="0"/>
          <w:sz w:val="24"/>
          <w:szCs w:val="24"/>
          <w:lang w:val="uk-UA"/>
          <w:rPrChange w:id="3625" w:author="Пользователь Windows" w:date="2022-01-09T20:02:00Z">
            <w:rPr>
              <w:ins w:id="3626" w:author="I.Yermakova" w:date="2022-01-06T13:15:00Z"/>
              <w:rStyle w:val="af4"/>
              <w:b w:val="0"/>
              <w:i/>
              <w:u w:val="single"/>
              <w:lang w:val="ru-RU"/>
            </w:rPr>
          </w:rPrChange>
        </w:rPr>
        <w:pPrChange w:id="3627" w:author="I.Yermakova" w:date="2022-01-06T13:16:00Z">
          <w:pPr>
            <w:numPr>
              <w:numId w:val="23"/>
            </w:numPr>
            <w:spacing w:line="240" w:lineRule="auto"/>
            <w:ind w:left="720" w:hanging="360"/>
            <w:jc w:val="both"/>
          </w:pPr>
        </w:pPrChange>
      </w:pPr>
    </w:p>
    <w:p w14:paraId="08664604" w14:textId="534C436D" w:rsidR="00483880" w:rsidRPr="006102AB" w:rsidRDefault="00483880">
      <w:pPr>
        <w:pStyle w:val="af8"/>
        <w:numPr>
          <w:ilvl w:val="0"/>
          <w:numId w:val="33"/>
        </w:numPr>
        <w:rPr>
          <w:ins w:id="3628" w:author="I.Yermakova" w:date="2022-01-06T13:16:00Z"/>
          <w:rStyle w:val="af4"/>
          <w:rFonts w:asciiTheme="minorHAnsi" w:hAnsiTheme="minorHAnsi" w:cstheme="minorHAnsi"/>
          <w:b w:val="0"/>
          <w:sz w:val="24"/>
          <w:szCs w:val="24"/>
          <w:lang w:val="uk-UA"/>
          <w:rPrChange w:id="3629" w:author="Пользователь Windows" w:date="2022-01-09T18:15:00Z">
            <w:rPr>
              <w:ins w:id="3630" w:author="I.Yermakova" w:date="2022-01-06T13:16:00Z"/>
              <w:rStyle w:val="af4"/>
              <w:b w:val="0"/>
              <w:lang w:val="ru-RU"/>
            </w:rPr>
          </w:rPrChange>
        </w:rPr>
        <w:pPrChange w:id="3631" w:author="I.Yermakova" w:date="2022-01-06T13:16:00Z">
          <w:pPr>
            <w:numPr>
              <w:numId w:val="23"/>
            </w:numPr>
            <w:spacing w:line="240" w:lineRule="auto"/>
            <w:ind w:left="720" w:hanging="360"/>
            <w:jc w:val="both"/>
          </w:pPr>
        </w:pPrChange>
      </w:pPr>
      <w:ins w:id="3632" w:author="Сотник Наталья Григорьевна" w:date="2022-01-06T10:51:00Z">
        <w:r w:rsidRPr="006102AB">
          <w:rPr>
            <w:rStyle w:val="af4"/>
            <w:rFonts w:asciiTheme="minorHAnsi" w:hAnsiTheme="minorHAnsi" w:cstheme="minorHAnsi"/>
            <w:b w:val="0"/>
            <w:i/>
            <w:sz w:val="24"/>
            <w:szCs w:val="24"/>
            <w:u w:val="single"/>
            <w:lang w:val="uk-UA"/>
            <w:rPrChange w:id="3633" w:author="Пользователь Windows" w:date="2022-01-09T18:15:00Z">
              <w:rPr>
                <w:rStyle w:val="af4"/>
                <w:b w:val="0"/>
                <w:i/>
                <w:u w:val="single"/>
                <w:lang w:val="ru-RU"/>
              </w:rPr>
            </w:rPrChange>
          </w:rPr>
          <w:t xml:space="preserve">Одержання послуг. </w:t>
        </w:r>
        <w:r w:rsidRPr="006102AB">
          <w:rPr>
            <w:rStyle w:val="af4"/>
            <w:rFonts w:asciiTheme="minorHAnsi" w:hAnsiTheme="minorHAnsi" w:cstheme="minorHAnsi"/>
            <w:b w:val="0"/>
            <w:sz w:val="24"/>
            <w:szCs w:val="24"/>
            <w:lang w:val="uk-UA"/>
            <w:rPrChange w:id="3634" w:author="Пользователь Windows" w:date="2022-01-09T18:15:00Z">
              <w:rPr>
                <w:rStyle w:val="af4"/>
                <w:b w:val="0"/>
                <w:lang w:val="ru-RU"/>
              </w:rPr>
            </w:rPrChange>
          </w:rPr>
          <w:t>Всі акти виконаних робіт повинні бути завізовані безпосереднім отримувачем послуг, а так</w:t>
        </w:r>
      </w:ins>
      <w:ins w:id="3635" w:author="Пользователь Windows" w:date="2022-01-09T19:54:00Z">
        <w:r w:rsidR="004B300A">
          <w:rPr>
            <w:rStyle w:val="af4"/>
            <w:rFonts w:asciiTheme="minorHAnsi" w:hAnsiTheme="minorHAnsi" w:cstheme="minorHAnsi"/>
            <w:b w:val="0"/>
            <w:sz w:val="24"/>
            <w:szCs w:val="24"/>
            <w:lang w:val="uk-UA"/>
          </w:rPr>
          <w:t xml:space="preserve">ож </w:t>
        </w:r>
      </w:ins>
      <w:ins w:id="3636" w:author="Сотник Наталья Григорьевна" w:date="2022-01-06T10:51:00Z">
        <w:del w:id="3637" w:author="Пользователь Windows" w:date="2022-01-09T19:54:00Z">
          <w:r w:rsidRPr="006102AB" w:rsidDel="004B300A">
            <w:rPr>
              <w:rStyle w:val="af4"/>
              <w:rFonts w:asciiTheme="minorHAnsi" w:hAnsiTheme="minorHAnsi" w:cstheme="minorHAnsi"/>
              <w:b w:val="0"/>
              <w:sz w:val="24"/>
              <w:szCs w:val="24"/>
              <w:lang w:val="uk-UA"/>
              <w:rPrChange w:id="3638" w:author="Пользователь Windows" w:date="2022-01-09T18:15:00Z">
                <w:rPr>
                  <w:rStyle w:val="af4"/>
                  <w:b w:val="0"/>
                  <w:lang w:val="ru-RU"/>
                </w:rPr>
              </w:rPrChange>
            </w:rPr>
            <w:delText xml:space="preserve"> само </w:delText>
          </w:r>
        </w:del>
        <w:r w:rsidRPr="006102AB">
          <w:rPr>
            <w:rStyle w:val="af4"/>
            <w:rFonts w:asciiTheme="minorHAnsi" w:hAnsiTheme="minorHAnsi" w:cstheme="minorHAnsi"/>
            <w:b w:val="0"/>
            <w:sz w:val="24"/>
            <w:szCs w:val="24"/>
            <w:lang w:val="uk-UA"/>
            <w:rPrChange w:id="3639" w:author="Пользователь Windows" w:date="2022-01-09T18:15:00Z">
              <w:rPr>
                <w:rStyle w:val="af4"/>
                <w:b w:val="0"/>
                <w:lang w:val="ru-RU"/>
              </w:rPr>
            </w:rPrChange>
          </w:rPr>
          <w:t>підписані</w:t>
        </w:r>
        <w:del w:id="3640" w:author="Пользователь Windows" w:date="2022-01-09T19:54:00Z">
          <w:r w:rsidRPr="006102AB" w:rsidDel="004B300A">
            <w:rPr>
              <w:rStyle w:val="af4"/>
              <w:rFonts w:asciiTheme="minorHAnsi" w:hAnsiTheme="minorHAnsi" w:cstheme="minorHAnsi"/>
              <w:b w:val="0"/>
              <w:sz w:val="24"/>
              <w:szCs w:val="24"/>
              <w:lang w:val="uk-UA"/>
              <w:rPrChange w:id="3641" w:author="Пользователь Windows" w:date="2022-01-09T18:15:00Z">
                <w:rPr>
                  <w:rStyle w:val="af4"/>
                  <w:b w:val="0"/>
                  <w:lang w:val="ru-RU"/>
                </w:rPr>
              </w:rPrChange>
            </w:rPr>
            <w:delText xml:space="preserve"> </w:delText>
          </w:r>
        </w:del>
        <w:r w:rsidRPr="006102AB">
          <w:rPr>
            <w:rStyle w:val="af4"/>
            <w:rFonts w:asciiTheme="minorHAnsi" w:hAnsiTheme="minorHAnsi" w:cstheme="minorHAnsi"/>
            <w:b w:val="0"/>
            <w:sz w:val="24"/>
            <w:szCs w:val="24"/>
            <w:lang w:val="uk-UA"/>
            <w:rPrChange w:id="3642" w:author="Пользователь Windows" w:date="2022-01-09T18:15:00Z">
              <w:rPr>
                <w:rStyle w:val="af4"/>
                <w:b w:val="0"/>
                <w:lang w:val="ru-RU"/>
              </w:rPr>
            </w:rPrChange>
          </w:rPr>
          <w:t>/</w:t>
        </w:r>
        <w:del w:id="3643" w:author="Пользователь Windows" w:date="2022-01-09T19:54:00Z">
          <w:r w:rsidRPr="006102AB" w:rsidDel="004B300A">
            <w:rPr>
              <w:rStyle w:val="af4"/>
              <w:rFonts w:asciiTheme="minorHAnsi" w:hAnsiTheme="minorHAnsi" w:cstheme="minorHAnsi"/>
              <w:b w:val="0"/>
              <w:sz w:val="24"/>
              <w:szCs w:val="24"/>
              <w:lang w:val="uk-UA"/>
              <w:rPrChange w:id="3644" w:author="Пользователь Windows" w:date="2022-01-09T18:15:00Z">
                <w:rPr>
                  <w:rStyle w:val="af4"/>
                  <w:b w:val="0"/>
                  <w:lang w:val="ru-RU"/>
                </w:rPr>
              </w:rPrChange>
            </w:rPr>
            <w:delText xml:space="preserve"> </w:delText>
          </w:r>
        </w:del>
        <w:r w:rsidRPr="006102AB">
          <w:rPr>
            <w:rStyle w:val="af4"/>
            <w:rFonts w:asciiTheme="minorHAnsi" w:hAnsiTheme="minorHAnsi" w:cstheme="minorHAnsi"/>
            <w:b w:val="0"/>
            <w:sz w:val="24"/>
            <w:szCs w:val="24"/>
            <w:lang w:val="uk-UA"/>
            <w:rPrChange w:id="3645" w:author="Пользователь Windows" w:date="2022-01-09T18:15:00Z">
              <w:rPr>
                <w:rStyle w:val="af4"/>
                <w:b w:val="0"/>
                <w:lang w:val="ru-RU"/>
              </w:rPr>
            </w:rPrChange>
          </w:rPr>
          <w:t>затверджені</w:t>
        </w:r>
        <w:del w:id="3646" w:author="Пользователь Windows" w:date="2022-01-09T19:54:00Z">
          <w:r w:rsidRPr="006102AB" w:rsidDel="004B300A">
            <w:rPr>
              <w:rStyle w:val="af4"/>
              <w:rFonts w:asciiTheme="minorHAnsi" w:hAnsiTheme="minorHAnsi" w:cstheme="minorHAnsi"/>
              <w:b w:val="0"/>
              <w:sz w:val="24"/>
              <w:szCs w:val="24"/>
              <w:lang w:val="uk-UA"/>
              <w:rPrChange w:id="3647" w:author="Пользователь Windows" w:date="2022-01-09T18:15:00Z">
                <w:rPr>
                  <w:rStyle w:val="af4"/>
                  <w:b w:val="0"/>
                  <w:lang w:val="ru-RU"/>
                </w:rPr>
              </w:rPrChange>
            </w:rPr>
            <w:delText xml:space="preserve"> і</w:delText>
          </w:r>
        </w:del>
        <w:r w:rsidRPr="006102AB">
          <w:rPr>
            <w:rStyle w:val="af4"/>
            <w:rFonts w:asciiTheme="minorHAnsi" w:hAnsiTheme="minorHAnsi" w:cstheme="minorHAnsi"/>
            <w:b w:val="0"/>
            <w:sz w:val="24"/>
            <w:szCs w:val="24"/>
            <w:lang w:val="uk-UA"/>
            <w:rPrChange w:id="3648" w:author="Пользователь Windows" w:date="2022-01-09T18:15:00Z">
              <w:rPr>
                <w:rStyle w:val="af4"/>
                <w:b w:val="0"/>
                <w:lang w:val="ru-RU"/>
              </w:rPr>
            </w:rPrChange>
          </w:rPr>
          <w:t xml:space="preserve"> лінійним керівником. Для погодинних контрактних працівників повинні бути відомості робочого часу, які повинні бути підписані керівником робіт, і ця відомість повинна бути прикріплена до основного акту.</w:t>
        </w:r>
      </w:ins>
    </w:p>
    <w:p w14:paraId="5A17ACF1" w14:textId="77777777" w:rsidR="00674717" w:rsidRPr="006102AB" w:rsidRDefault="00674717">
      <w:pPr>
        <w:pStyle w:val="ae"/>
        <w:rPr>
          <w:ins w:id="3649" w:author="I.Yermakova" w:date="2022-01-06T13:16:00Z"/>
          <w:rStyle w:val="af4"/>
          <w:rFonts w:asciiTheme="minorHAnsi" w:hAnsiTheme="minorHAnsi" w:cstheme="minorHAnsi"/>
          <w:b w:val="0"/>
          <w:sz w:val="24"/>
          <w:szCs w:val="24"/>
          <w:lang w:val="uk-UA"/>
          <w:rPrChange w:id="3650" w:author="Пользователь Windows" w:date="2022-01-09T18:15:00Z">
            <w:rPr>
              <w:ins w:id="3651" w:author="I.Yermakova" w:date="2022-01-06T13:16:00Z"/>
              <w:rStyle w:val="af4"/>
              <w:b w:val="0"/>
              <w:lang w:val="ru-RU"/>
            </w:rPr>
          </w:rPrChange>
        </w:rPr>
        <w:pPrChange w:id="3652" w:author="I.Yermakova" w:date="2022-01-06T13:16:00Z">
          <w:pPr>
            <w:pStyle w:val="af8"/>
            <w:numPr>
              <w:numId w:val="33"/>
            </w:numPr>
            <w:ind w:left="720" w:hanging="360"/>
          </w:pPr>
        </w:pPrChange>
      </w:pPr>
    </w:p>
    <w:p w14:paraId="3A6D988F" w14:textId="77777777" w:rsidR="00674717" w:rsidRPr="006102AB" w:rsidRDefault="00674717">
      <w:pPr>
        <w:pStyle w:val="af8"/>
        <w:ind w:left="720"/>
        <w:rPr>
          <w:ins w:id="3653" w:author="Сотник Наталья Григорьевна" w:date="2022-01-06T10:51:00Z"/>
          <w:rStyle w:val="af4"/>
          <w:rFonts w:asciiTheme="minorHAnsi" w:hAnsiTheme="minorHAnsi" w:cstheme="minorHAnsi"/>
          <w:b w:val="0"/>
          <w:sz w:val="24"/>
          <w:szCs w:val="24"/>
          <w:lang w:val="uk-UA"/>
          <w:rPrChange w:id="3654" w:author="Пользователь Windows" w:date="2022-01-09T18:15:00Z">
            <w:rPr>
              <w:ins w:id="3655" w:author="Сотник Наталья Григорьевна" w:date="2022-01-06T10:51:00Z"/>
              <w:rStyle w:val="af4"/>
              <w:b w:val="0"/>
              <w:lang w:val="ru-RU"/>
            </w:rPr>
          </w:rPrChange>
        </w:rPr>
        <w:pPrChange w:id="3656" w:author="I.Yermakova" w:date="2022-01-06T13:16:00Z">
          <w:pPr>
            <w:numPr>
              <w:numId w:val="23"/>
            </w:numPr>
            <w:spacing w:line="240" w:lineRule="auto"/>
            <w:ind w:left="720" w:hanging="360"/>
            <w:jc w:val="both"/>
          </w:pPr>
        </w:pPrChange>
      </w:pPr>
    </w:p>
    <w:p w14:paraId="5698B7DB" w14:textId="4DC39BC7" w:rsidR="00483880" w:rsidRPr="006102AB" w:rsidRDefault="00483880">
      <w:pPr>
        <w:pStyle w:val="ae"/>
        <w:numPr>
          <w:ilvl w:val="0"/>
          <w:numId w:val="32"/>
        </w:numPr>
        <w:spacing w:line="240" w:lineRule="auto"/>
        <w:contextualSpacing/>
        <w:jc w:val="both"/>
        <w:rPr>
          <w:ins w:id="3657" w:author="Сотник Наталья Григорьевна" w:date="2022-01-06T10:51:00Z"/>
          <w:rStyle w:val="af4"/>
          <w:rFonts w:asciiTheme="minorHAnsi" w:hAnsiTheme="minorHAnsi" w:cstheme="minorHAnsi"/>
          <w:sz w:val="24"/>
          <w:szCs w:val="24"/>
          <w:lang w:val="uk-UA"/>
          <w:rPrChange w:id="3658" w:author="Пользователь Windows" w:date="2022-01-09T18:15:00Z">
            <w:rPr>
              <w:ins w:id="3659" w:author="Сотник Наталья Григорьевна" w:date="2022-01-06T10:51:00Z"/>
              <w:rStyle w:val="af4"/>
              <w:lang w:val="ru-RU"/>
            </w:rPr>
          </w:rPrChange>
        </w:rPr>
        <w:pPrChange w:id="3660" w:author="I.Yermakova" w:date="2022-01-06T13:16:00Z">
          <w:pPr>
            <w:pStyle w:val="ae"/>
            <w:numPr>
              <w:ilvl w:val="1"/>
              <w:numId w:val="24"/>
            </w:numPr>
            <w:spacing w:line="240" w:lineRule="auto"/>
            <w:ind w:left="960" w:hanging="360"/>
            <w:contextualSpacing/>
            <w:jc w:val="both"/>
          </w:pPr>
        </w:pPrChange>
      </w:pPr>
      <w:ins w:id="3661" w:author="Сотник Наталья Григорьевна" w:date="2022-01-06T10:51:00Z">
        <w:r w:rsidRPr="006102AB">
          <w:rPr>
            <w:rStyle w:val="af4"/>
            <w:rFonts w:asciiTheme="minorHAnsi" w:hAnsiTheme="minorHAnsi" w:cstheme="minorHAnsi"/>
            <w:sz w:val="24"/>
            <w:szCs w:val="24"/>
            <w:lang w:val="uk-UA"/>
            <w:rPrChange w:id="3662" w:author="Пользователь Windows" w:date="2022-01-09T18:15:00Z">
              <w:rPr>
                <w:rStyle w:val="af4"/>
                <w:lang w:val="ru-RU"/>
              </w:rPr>
            </w:rPrChange>
          </w:rPr>
          <w:t>Документообіг</w:t>
        </w:r>
      </w:ins>
    </w:p>
    <w:p w14:paraId="3BD23370" w14:textId="063CC4F8" w:rsidR="00483880" w:rsidRPr="006102AB" w:rsidRDefault="00483880">
      <w:pPr>
        <w:pStyle w:val="ae"/>
        <w:numPr>
          <w:ilvl w:val="0"/>
          <w:numId w:val="34"/>
        </w:numPr>
        <w:jc w:val="both"/>
        <w:rPr>
          <w:ins w:id="3663" w:author="I.Yermakova" w:date="2022-01-06T13:17:00Z"/>
          <w:rStyle w:val="af4"/>
          <w:rFonts w:asciiTheme="minorHAnsi" w:hAnsiTheme="minorHAnsi" w:cstheme="minorHAnsi"/>
          <w:b w:val="0"/>
          <w:sz w:val="24"/>
          <w:szCs w:val="24"/>
          <w:lang w:val="uk-UA"/>
          <w:rPrChange w:id="3664" w:author="Пользователь Windows" w:date="2022-01-09T18:15:00Z">
            <w:rPr>
              <w:ins w:id="3665" w:author="I.Yermakova" w:date="2022-01-06T13:17:00Z"/>
              <w:rStyle w:val="af4"/>
              <w:b w:val="0"/>
              <w:lang w:val="ru-RU"/>
            </w:rPr>
          </w:rPrChange>
        </w:rPr>
        <w:pPrChange w:id="3666" w:author="I.Yermakova" w:date="2022-01-06T13:17:00Z">
          <w:pPr>
            <w:jc w:val="both"/>
          </w:pPr>
        </w:pPrChange>
      </w:pPr>
      <w:ins w:id="3667" w:author="Сотник Наталья Григорьевна" w:date="2022-01-06T10:51:00Z">
        <w:r w:rsidRPr="006102AB">
          <w:rPr>
            <w:rStyle w:val="af4"/>
            <w:rFonts w:asciiTheme="minorHAnsi" w:hAnsiTheme="minorHAnsi" w:cstheme="minorHAnsi"/>
            <w:b w:val="0"/>
            <w:sz w:val="24"/>
            <w:szCs w:val="24"/>
            <w:lang w:val="uk-UA"/>
            <w:rPrChange w:id="3668" w:author="Пользователь Windows" w:date="2022-01-09T18:15:00Z">
              <w:rPr>
                <w:rStyle w:val="af4"/>
                <w:b w:val="0"/>
                <w:lang w:val="ru-RU"/>
              </w:rPr>
            </w:rPrChange>
          </w:rPr>
          <w:t>Правильно оформлені прибуткові бухгалтерські документи повинні бути надані в бухгалтерію відразу після того, як роботи вже виконані, або товар отримано на склад.</w:t>
        </w:r>
      </w:ins>
    </w:p>
    <w:p w14:paraId="645D032E" w14:textId="7ACDF93A" w:rsidR="00DF4CFF" w:rsidRPr="006102AB" w:rsidRDefault="00DF4CFF">
      <w:pPr>
        <w:jc w:val="both"/>
        <w:rPr>
          <w:ins w:id="3669" w:author="I.Yermakova" w:date="2022-01-06T13:17:00Z"/>
          <w:rStyle w:val="af4"/>
          <w:rFonts w:asciiTheme="minorHAnsi" w:hAnsiTheme="minorHAnsi" w:cstheme="minorHAnsi"/>
          <w:b w:val="0"/>
          <w:sz w:val="24"/>
          <w:szCs w:val="24"/>
          <w:lang w:val="uk-UA"/>
          <w:rPrChange w:id="3670" w:author="Пользователь Windows" w:date="2022-01-09T18:15:00Z">
            <w:rPr>
              <w:ins w:id="3671" w:author="I.Yermakova" w:date="2022-01-06T13:17:00Z"/>
              <w:rStyle w:val="af4"/>
              <w:b w:val="0"/>
              <w:lang w:val="ru-RU"/>
            </w:rPr>
          </w:rPrChange>
        </w:rPr>
      </w:pPr>
    </w:p>
    <w:p w14:paraId="4ADF2D51" w14:textId="339EC575" w:rsidR="00DF4CFF" w:rsidRPr="006102AB" w:rsidRDefault="00DF4CFF">
      <w:pPr>
        <w:jc w:val="both"/>
        <w:rPr>
          <w:ins w:id="3672" w:author="I.Yermakova" w:date="2022-01-06T13:17:00Z"/>
          <w:rStyle w:val="af4"/>
          <w:rFonts w:asciiTheme="minorHAnsi" w:hAnsiTheme="minorHAnsi" w:cstheme="minorHAnsi"/>
          <w:b w:val="0"/>
          <w:sz w:val="24"/>
          <w:szCs w:val="24"/>
          <w:lang w:val="uk-UA"/>
          <w:rPrChange w:id="3673" w:author="Пользователь Windows" w:date="2022-01-09T18:15:00Z">
            <w:rPr>
              <w:ins w:id="3674" w:author="I.Yermakova" w:date="2022-01-06T13:17:00Z"/>
              <w:rStyle w:val="af4"/>
              <w:b w:val="0"/>
              <w:lang w:val="ru-RU"/>
            </w:rPr>
          </w:rPrChange>
        </w:rPr>
      </w:pPr>
    </w:p>
    <w:p w14:paraId="6D09DEE3" w14:textId="77777777" w:rsidR="00DF4CFF" w:rsidRPr="006102AB" w:rsidRDefault="00DF4CFF">
      <w:pPr>
        <w:jc w:val="both"/>
        <w:rPr>
          <w:ins w:id="3675" w:author="Сотник Наталья Григорьевна" w:date="2022-01-06T10:51:00Z"/>
          <w:rStyle w:val="af4"/>
          <w:rFonts w:asciiTheme="minorHAnsi" w:hAnsiTheme="minorHAnsi" w:cstheme="minorHAnsi"/>
          <w:b w:val="0"/>
          <w:sz w:val="24"/>
          <w:szCs w:val="24"/>
          <w:lang w:val="uk-UA"/>
          <w:rPrChange w:id="3676" w:author="Пользователь Windows" w:date="2022-01-09T18:15:00Z">
            <w:rPr>
              <w:ins w:id="3677" w:author="Сотник Наталья Григорьевна" w:date="2022-01-06T10:51:00Z"/>
              <w:rStyle w:val="af4"/>
              <w:b w:val="0"/>
              <w:lang w:val="ru-RU"/>
            </w:rPr>
          </w:rPrChange>
        </w:rPr>
      </w:pPr>
    </w:p>
    <w:p w14:paraId="0A0C123A" w14:textId="1D3EC69A" w:rsidR="00483880" w:rsidRPr="006102AB" w:rsidDel="004B300A" w:rsidRDefault="00483880">
      <w:pPr>
        <w:pStyle w:val="ae"/>
        <w:numPr>
          <w:ilvl w:val="0"/>
          <w:numId w:val="32"/>
        </w:numPr>
        <w:spacing w:line="240" w:lineRule="auto"/>
        <w:contextualSpacing/>
        <w:jc w:val="both"/>
        <w:rPr>
          <w:ins w:id="3678" w:author="I.Yermakova" w:date="2022-01-06T13:17:00Z"/>
          <w:del w:id="3679" w:author="Пользователь Windows" w:date="2022-01-09T19:55:00Z"/>
          <w:rStyle w:val="af4"/>
          <w:rFonts w:asciiTheme="minorHAnsi" w:hAnsiTheme="minorHAnsi" w:cstheme="minorHAnsi"/>
          <w:b w:val="0"/>
          <w:sz w:val="24"/>
          <w:szCs w:val="24"/>
          <w:lang w:val="uk-UA"/>
          <w:rPrChange w:id="3680" w:author="Пользователь Windows" w:date="2022-01-09T18:15:00Z">
            <w:rPr>
              <w:ins w:id="3681" w:author="I.Yermakova" w:date="2022-01-06T13:17:00Z"/>
              <w:del w:id="3682" w:author="Пользователь Windows" w:date="2022-01-09T19:55:00Z"/>
              <w:rStyle w:val="af4"/>
              <w:lang w:val="ru-RU"/>
            </w:rPr>
          </w:rPrChange>
        </w:rPr>
        <w:pPrChange w:id="3683" w:author="I.Yermakova" w:date="2022-01-06T13:17:00Z">
          <w:pPr>
            <w:pStyle w:val="ae"/>
            <w:numPr>
              <w:ilvl w:val="1"/>
              <w:numId w:val="24"/>
            </w:numPr>
            <w:spacing w:line="240" w:lineRule="auto"/>
            <w:ind w:left="960" w:hanging="360"/>
            <w:contextualSpacing/>
            <w:jc w:val="both"/>
          </w:pPr>
        </w:pPrChange>
      </w:pPr>
      <w:ins w:id="3684" w:author="Сотник Наталья Григорьевна" w:date="2022-01-06T10:52:00Z">
        <w:r w:rsidRPr="006102AB">
          <w:rPr>
            <w:rStyle w:val="af4"/>
            <w:rFonts w:asciiTheme="minorHAnsi" w:hAnsiTheme="minorHAnsi" w:cstheme="minorHAnsi"/>
            <w:sz w:val="24"/>
            <w:szCs w:val="24"/>
            <w:lang w:val="uk-UA"/>
            <w:rPrChange w:id="3685" w:author="Пользователь Windows" w:date="2022-01-09T18:15:00Z">
              <w:rPr>
                <w:rStyle w:val="af4"/>
                <w:lang w:val="ru-RU"/>
              </w:rPr>
            </w:rPrChange>
          </w:rPr>
          <w:t>Фактичне закриття Заявки</w:t>
        </w:r>
      </w:ins>
    </w:p>
    <w:p w14:paraId="0C55D0A0" w14:textId="77777777" w:rsidR="00DF4CFF" w:rsidRPr="004B300A" w:rsidRDefault="00DF4CFF">
      <w:pPr>
        <w:pStyle w:val="ae"/>
        <w:numPr>
          <w:ilvl w:val="0"/>
          <w:numId w:val="32"/>
        </w:numPr>
        <w:spacing w:line="240" w:lineRule="auto"/>
        <w:contextualSpacing/>
        <w:jc w:val="both"/>
        <w:rPr>
          <w:ins w:id="3686" w:author="Сотник Наталья Григорьевна" w:date="2022-01-06T10:52:00Z"/>
          <w:rStyle w:val="af4"/>
          <w:rFonts w:asciiTheme="minorHAnsi" w:hAnsiTheme="minorHAnsi" w:cstheme="minorHAnsi"/>
          <w:b w:val="0"/>
          <w:sz w:val="24"/>
          <w:szCs w:val="24"/>
          <w:lang w:val="uk-UA"/>
          <w:rPrChange w:id="3687" w:author="Пользователь Windows" w:date="2022-01-09T19:55:00Z">
            <w:rPr>
              <w:ins w:id="3688" w:author="Сотник Наталья Григорьевна" w:date="2022-01-06T10:52:00Z"/>
              <w:rStyle w:val="af4"/>
              <w:b w:val="0"/>
              <w:lang w:val="ru-RU"/>
            </w:rPr>
          </w:rPrChange>
        </w:rPr>
        <w:pPrChange w:id="3689" w:author="Пользователь Windows" w:date="2022-01-09T19:55:00Z">
          <w:pPr>
            <w:pStyle w:val="ae"/>
            <w:numPr>
              <w:ilvl w:val="1"/>
              <w:numId w:val="24"/>
            </w:numPr>
            <w:spacing w:line="240" w:lineRule="auto"/>
            <w:ind w:left="960" w:hanging="360"/>
            <w:contextualSpacing/>
            <w:jc w:val="both"/>
          </w:pPr>
        </w:pPrChange>
      </w:pPr>
    </w:p>
    <w:p w14:paraId="0C23F9F0" w14:textId="6B968C45" w:rsidR="00483880" w:rsidRPr="006102AB" w:rsidRDefault="00483880">
      <w:pPr>
        <w:pStyle w:val="ae"/>
        <w:numPr>
          <w:ilvl w:val="0"/>
          <w:numId w:val="34"/>
        </w:numPr>
        <w:jc w:val="both"/>
        <w:rPr>
          <w:ins w:id="3690" w:author="I.Yermakova" w:date="2022-01-06T13:17:00Z"/>
          <w:rStyle w:val="af4"/>
          <w:rFonts w:asciiTheme="minorHAnsi" w:hAnsiTheme="minorHAnsi" w:cstheme="minorHAnsi"/>
          <w:b w:val="0"/>
          <w:sz w:val="24"/>
          <w:szCs w:val="24"/>
          <w:lang w:val="uk-UA"/>
          <w:rPrChange w:id="3691" w:author="Пользователь Windows" w:date="2022-01-09T18:15:00Z">
            <w:rPr>
              <w:ins w:id="3692" w:author="I.Yermakova" w:date="2022-01-06T13:17:00Z"/>
              <w:rStyle w:val="af4"/>
              <w:b w:val="0"/>
              <w:lang w:val="ru-RU"/>
            </w:rPr>
          </w:rPrChange>
        </w:rPr>
        <w:pPrChange w:id="3693" w:author="I.Yermakova" w:date="2022-01-06T13:17:00Z">
          <w:pPr>
            <w:jc w:val="both"/>
          </w:pPr>
        </w:pPrChange>
      </w:pPr>
      <w:ins w:id="3694" w:author="Сотник Наталья Григорьевна" w:date="2022-01-06T10:52:00Z">
        <w:r w:rsidRPr="006102AB">
          <w:rPr>
            <w:rStyle w:val="af4"/>
            <w:rFonts w:asciiTheme="minorHAnsi" w:hAnsiTheme="minorHAnsi" w:cstheme="minorHAnsi"/>
            <w:b w:val="0"/>
            <w:sz w:val="24"/>
            <w:szCs w:val="24"/>
            <w:lang w:val="uk-UA"/>
            <w:rPrChange w:id="3695" w:author="Пользователь Windows" w:date="2022-01-09T18:15:00Z">
              <w:rPr>
                <w:rStyle w:val="af4"/>
                <w:b w:val="0"/>
                <w:lang w:val="ru-RU"/>
              </w:rPr>
            </w:rPrChange>
          </w:rPr>
          <w:t>Заявка може бути закрита</w:t>
        </w:r>
        <w:del w:id="3696" w:author="Пользователь Windows" w:date="2022-01-09T19:55:00Z">
          <w:r w:rsidRPr="006102AB" w:rsidDel="004B300A">
            <w:rPr>
              <w:rStyle w:val="af4"/>
              <w:rFonts w:asciiTheme="minorHAnsi" w:hAnsiTheme="minorHAnsi" w:cstheme="minorHAnsi"/>
              <w:b w:val="0"/>
              <w:sz w:val="24"/>
              <w:szCs w:val="24"/>
              <w:lang w:val="uk-UA"/>
              <w:rPrChange w:id="3697" w:author="Пользователь Windows" w:date="2022-01-09T18:15:00Z">
                <w:rPr>
                  <w:rStyle w:val="af4"/>
                  <w:b w:val="0"/>
                  <w:lang w:val="ru-RU"/>
                </w:rPr>
              </w:rPrChange>
            </w:rPr>
            <w:delText>,</w:delText>
          </w:r>
        </w:del>
        <w:r w:rsidRPr="006102AB">
          <w:rPr>
            <w:rStyle w:val="af4"/>
            <w:rFonts w:asciiTheme="minorHAnsi" w:hAnsiTheme="minorHAnsi" w:cstheme="minorHAnsi"/>
            <w:b w:val="0"/>
            <w:sz w:val="24"/>
            <w:szCs w:val="24"/>
            <w:lang w:val="uk-UA"/>
            <w:rPrChange w:id="3698" w:author="Пользователь Windows" w:date="2022-01-09T18:15:00Z">
              <w:rPr>
                <w:rStyle w:val="af4"/>
                <w:b w:val="0"/>
                <w:lang w:val="ru-RU"/>
              </w:rPr>
            </w:rPrChange>
          </w:rPr>
          <w:t xml:space="preserve"> тільки після того, як будуть надані всі правильно оформлені документи, які відносяться до даного замовлення.</w:t>
        </w:r>
      </w:ins>
    </w:p>
    <w:p w14:paraId="09901FA4" w14:textId="77777777" w:rsidR="00DF4CFF" w:rsidRPr="006102AB" w:rsidRDefault="00DF4CFF" w:rsidP="00483880">
      <w:pPr>
        <w:jc w:val="both"/>
        <w:rPr>
          <w:ins w:id="3699" w:author="Сотник Наталья Григорьевна" w:date="2022-01-06T10:52:00Z"/>
          <w:rStyle w:val="af4"/>
          <w:rFonts w:asciiTheme="minorHAnsi" w:hAnsiTheme="minorHAnsi" w:cstheme="minorHAnsi"/>
          <w:b w:val="0"/>
          <w:sz w:val="24"/>
          <w:szCs w:val="24"/>
          <w:lang w:val="uk-UA"/>
          <w:rPrChange w:id="3700" w:author="Пользователь Windows" w:date="2022-01-09T18:15:00Z">
            <w:rPr>
              <w:ins w:id="3701" w:author="Сотник Наталья Григорьевна" w:date="2022-01-06T10:52:00Z"/>
              <w:rStyle w:val="af4"/>
              <w:b w:val="0"/>
              <w:lang w:val="ru-RU"/>
            </w:rPr>
          </w:rPrChange>
        </w:rPr>
      </w:pPr>
    </w:p>
    <w:p w14:paraId="5B382EDF" w14:textId="6629F69E" w:rsidR="00586976" w:rsidRPr="006102AB" w:rsidDel="00483880" w:rsidRDefault="00483880">
      <w:pPr>
        <w:pStyle w:val="Zkladntext1"/>
        <w:ind w:left="284"/>
        <w:jc w:val="center"/>
        <w:rPr>
          <w:del w:id="3702" w:author="Сотник Наталья Григорьевна" w:date="2022-01-06T10:51:00Z"/>
          <w:rStyle w:val="af4"/>
          <w:rFonts w:asciiTheme="minorHAnsi" w:hAnsiTheme="minorHAnsi" w:cstheme="minorHAnsi"/>
          <w:sz w:val="24"/>
          <w:szCs w:val="24"/>
          <w:u w:val="single"/>
          <w:rPrChange w:id="3703" w:author="Пользователь Windows" w:date="2022-01-09T18:15:00Z">
            <w:rPr>
              <w:del w:id="3704" w:author="Сотник Наталья Григорьевна" w:date="2022-01-06T10:51:00Z"/>
              <w:lang w:val="uk-UA"/>
            </w:rPr>
          </w:rPrChange>
        </w:rPr>
        <w:pPrChange w:id="3705" w:author="I.Yermakova" w:date="2022-01-06T13:24:00Z">
          <w:pPr>
            <w:pStyle w:val="Zkladntext1"/>
          </w:pPr>
        </w:pPrChange>
      </w:pPr>
      <w:bookmarkStart w:id="3706" w:name="_Toc92644055"/>
      <w:ins w:id="3707" w:author="Сотник Наталья Григорьевна" w:date="2022-01-06T10:52:00Z">
        <w:r w:rsidRPr="006102AB">
          <w:rPr>
            <w:rStyle w:val="af4"/>
            <w:rFonts w:asciiTheme="minorHAnsi" w:hAnsiTheme="minorHAnsi" w:cstheme="minorHAnsi"/>
            <w:sz w:val="24"/>
            <w:szCs w:val="24"/>
            <w:u w:val="single"/>
            <w:lang w:val="uk-UA"/>
            <w:rPrChange w:id="3708" w:author="Пользователь Windows" w:date="2022-01-09T18:15:00Z">
              <w:rPr>
                <w:rStyle w:val="af4"/>
                <w:b w:val="0"/>
                <w:lang w:val="ru-RU"/>
              </w:rPr>
            </w:rPrChange>
          </w:rPr>
          <w:t>Всі відкриті заявки повинні перевірятися ініціатором на тижнев</w:t>
        </w:r>
        <w:del w:id="3709" w:author="Пользователь Windows" w:date="2022-01-09T19:55:00Z">
          <w:r w:rsidRPr="006102AB" w:rsidDel="004B300A">
            <w:rPr>
              <w:rStyle w:val="af4"/>
              <w:rFonts w:asciiTheme="minorHAnsi" w:hAnsiTheme="minorHAnsi" w:cstheme="minorHAnsi"/>
              <w:sz w:val="24"/>
              <w:szCs w:val="24"/>
              <w:u w:val="single"/>
              <w:lang w:val="uk-UA"/>
              <w:rPrChange w:id="3710" w:author="Пользователь Windows" w:date="2022-01-09T18:15:00Z">
                <w:rPr>
                  <w:rStyle w:val="af4"/>
                  <w:b w:val="0"/>
                  <w:lang w:val="ru-RU"/>
                </w:rPr>
              </w:rPrChange>
            </w:rPr>
            <w:delText>ої</w:delText>
          </w:r>
        </w:del>
      </w:ins>
      <w:ins w:id="3711" w:author="Пользователь Windows" w:date="2022-01-09T19:55:00Z">
        <w:r w:rsidR="004B300A">
          <w:rPr>
            <w:rStyle w:val="af4"/>
            <w:rFonts w:asciiTheme="minorHAnsi" w:hAnsiTheme="minorHAnsi" w:cstheme="minorHAnsi"/>
            <w:b w:val="0"/>
            <w:szCs w:val="24"/>
            <w:u w:val="single"/>
            <w:lang w:val="uk-UA"/>
          </w:rPr>
          <w:t>ій</w:t>
        </w:r>
      </w:ins>
      <w:ins w:id="3712" w:author="Сотник Наталья Григорьевна" w:date="2022-01-06T10:52:00Z">
        <w:r w:rsidRPr="006102AB">
          <w:rPr>
            <w:rStyle w:val="af4"/>
            <w:rFonts w:asciiTheme="minorHAnsi" w:hAnsiTheme="minorHAnsi" w:cstheme="minorHAnsi"/>
            <w:sz w:val="24"/>
            <w:szCs w:val="24"/>
            <w:u w:val="single"/>
            <w:lang w:val="uk-UA"/>
            <w:rPrChange w:id="3713" w:author="Пользователь Windows" w:date="2022-01-09T18:15:00Z">
              <w:rPr>
                <w:rStyle w:val="af4"/>
                <w:b w:val="0"/>
                <w:lang w:val="ru-RU"/>
              </w:rPr>
            </w:rPrChange>
          </w:rPr>
          <w:t xml:space="preserve"> основі на предмет їх актуальності. Заявки, які втратили свою актуальність</w:t>
        </w:r>
      </w:ins>
      <w:ins w:id="3714" w:author="Пользователь Windows" w:date="2022-01-09T19:55:00Z">
        <w:r w:rsidR="004B300A">
          <w:rPr>
            <w:rStyle w:val="af4"/>
            <w:rFonts w:asciiTheme="minorHAnsi" w:hAnsiTheme="minorHAnsi" w:cstheme="minorHAnsi"/>
            <w:b w:val="0"/>
            <w:szCs w:val="24"/>
            <w:u w:val="single"/>
            <w:lang w:val="uk-UA"/>
          </w:rPr>
          <w:t>,</w:t>
        </w:r>
      </w:ins>
      <w:ins w:id="3715" w:author="Сотник Наталья Григорьевна" w:date="2022-01-06T10:52:00Z">
        <w:r w:rsidRPr="006102AB">
          <w:rPr>
            <w:rStyle w:val="af4"/>
            <w:rFonts w:asciiTheme="minorHAnsi" w:hAnsiTheme="minorHAnsi" w:cstheme="minorHAnsi"/>
            <w:sz w:val="24"/>
            <w:szCs w:val="24"/>
            <w:u w:val="single"/>
            <w:lang w:val="uk-UA"/>
            <w:rPrChange w:id="3716" w:author="Пользователь Windows" w:date="2022-01-09T18:15:00Z">
              <w:rPr>
                <w:rStyle w:val="af4"/>
                <w:b w:val="0"/>
                <w:lang w:val="ru-RU"/>
              </w:rPr>
            </w:rPrChange>
          </w:rPr>
          <w:t xml:space="preserve"> повинні бути закриті як заявка без приходу. Забороняється закриття заявок</w:t>
        </w:r>
      </w:ins>
      <w:ins w:id="3717" w:author="Пользователь Windows" w:date="2022-01-09T19:56:00Z">
        <w:r w:rsidR="004B300A">
          <w:rPr>
            <w:rStyle w:val="af4"/>
            <w:rFonts w:asciiTheme="minorHAnsi" w:hAnsiTheme="minorHAnsi" w:cstheme="minorHAnsi"/>
            <w:b w:val="0"/>
            <w:szCs w:val="24"/>
            <w:u w:val="single"/>
            <w:lang w:val="uk-UA"/>
          </w:rPr>
          <w:t>,</w:t>
        </w:r>
      </w:ins>
      <w:ins w:id="3718" w:author="Сотник Наталья Григорьевна" w:date="2022-01-06T10:52:00Z">
        <w:r w:rsidRPr="006102AB">
          <w:rPr>
            <w:rStyle w:val="af4"/>
            <w:rFonts w:asciiTheme="minorHAnsi" w:hAnsiTheme="minorHAnsi" w:cstheme="minorHAnsi"/>
            <w:sz w:val="24"/>
            <w:szCs w:val="24"/>
            <w:u w:val="single"/>
            <w:lang w:val="uk-UA"/>
            <w:rPrChange w:id="3719" w:author="Пользователь Windows" w:date="2022-01-09T18:15:00Z">
              <w:rPr>
                <w:rStyle w:val="af4"/>
                <w:b w:val="0"/>
                <w:lang w:val="ru-RU"/>
              </w:rPr>
            </w:rPrChange>
          </w:rPr>
          <w:t xml:space="preserve"> за якими є борг постачальника.</w:t>
        </w:r>
      </w:ins>
      <w:bookmarkEnd w:id="3706"/>
    </w:p>
    <w:p w14:paraId="04E5D9B6" w14:textId="77777777" w:rsidR="004B300A" w:rsidRDefault="004B300A" w:rsidP="00AF576C">
      <w:pPr>
        <w:spacing w:line="240" w:lineRule="auto"/>
        <w:ind w:firstLine="284"/>
        <w:jc w:val="both"/>
        <w:rPr>
          <w:ins w:id="3720" w:author="Пользователь Windows" w:date="2022-01-09T19:56:00Z"/>
          <w:rStyle w:val="af4"/>
          <w:rFonts w:asciiTheme="minorHAnsi" w:hAnsiTheme="minorHAnsi" w:cstheme="minorHAnsi"/>
          <w:szCs w:val="24"/>
          <w:u w:val="single"/>
          <w:lang w:val="uk-UA"/>
        </w:rPr>
      </w:pPr>
      <w:bookmarkStart w:id="3721" w:name="_Toc67181024"/>
      <w:bookmarkStart w:id="3722" w:name="_Toc92644056"/>
    </w:p>
    <w:p w14:paraId="156B142E" w14:textId="1ADF55A8" w:rsidR="00AF576C" w:rsidRPr="004B300A" w:rsidDel="004B300A" w:rsidRDefault="00AF576C">
      <w:pPr>
        <w:rPr>
          <w:del w:id="3723" w:author="Пользователь Windows" w:date="2022-01-09T19:56:00Z"/>
          <w:rStyle w:val="af4"/>
          <w:rFonts w:asciiTheme="minorHAnsi" w:hAnsiTheme="minorHAnsi" w:cstheme="minorHAnsi"/>
          <w:u w:val="single"/>
          <w:rPrChange w:id="3724" w:author="Пользователь Windows" w:date="2022-01-09T19:57:00Z">
            <w:rPr>
              <w:del w:id="3725" w:author="Пользователь Windows" w:date="2022-01-09T19:56:00Z"/>
              <w:color w:val="000000" w:themeColor="text1"/>
              <w:szCs w:val="24"/>
              <w:lang w:val="uk-UA"/>
            </w:rPr>
          </w:rPrChange>
        </w:rPr>
        <w:pPrChange w:id="3726" w:author="Пользователь Windows" w:date="2022-01-09T19:57:00Z">
          <w:pPr>
            <w:pStyle w:val="1"/>
            <w:numPr>
              <w:numId w:val="7"/>
            </w:numPr>
            <w:tabs>
              <w:tab w:val="clear" w:pos="0"/>
            </w:tabs>
            <w:ind w:left="0" w:firstLine="284"/>
          </w:pPr>
        </w:pPrChange>
      </w:pPr>
      <w:del w:id="3727" w:author="Пользователь Windows" w:date="2022-01-09T19:56:00Z">
        <w:r w:rsidRPr="004B300A" w:rsidDel="004B300A">
          <w:rPr>
            <w:rStyle w:val="af4"/>
            <w:rFonts w:asciiTheme="minorHAnsi" w:hAnsiTheme="minorHAnsi" w:cstheme="minorHAnsi"/>
            <w:u w:val="single"/>
            <w:rPrChange w:id="3728" w:author="Пользователь Windows" w:date="2022-01-09T19:57:00Z">
              <w:rPr>
                <w:b w:val="0"/>
                <w:color w:val="000000" w:themeColor="text1"/>
                <w:szCs w:val="24"/>
                <w:lang w:val="uk-UA"/>
              </w:rPr>
            </w:rPrChange>
          </w:rPr>
          <w:delText>Контроль та внесення змін до Політики</w:delText>
        </w:r>
        <w:bookmarkEnd w:id="3721"/>
        <w:bookmarkEnd w:id="3722"/>
      </w:del>
    </w:p>
    <w:p w14:paraId="2A594849" w14:textId="77777777" w:rsidR="004B300A" w:rsidRPr="004B300A" w:rsidRDefault="004B300A">
      <w:pPr>
        <w:rPr>
          <w:ins w:id="3729" w:author="Пользователь Windows" w:date="2022-01-09T19:56:00Z"/>
          <w:sz w:val="24"/>
          <w:lang w:val="uk-UA"/>
        </w:rPr>
        <w:pPrChange w:id="3730" w:author="Пользователь Windows" w:date="2022-01-09T19:57:00Z">
          <w:pPr>
            <w:pStyle w:val="ae"/>
            <w:numPr>
              <w:numId w:val="7"/>
            </w:numPr>
            <w:spacing w:before="120" w:line="240" w:lineRule="auto"/>
            <w:ind w:left="672" w:hanging="672"/>
            <w:jc w:val="both"/>
          </w:pPr>
        </w:pPrChange>
      </w:pPr>
    </w:p>
    <w:p w14:paraId="3E36ED44" w14:textId="77777777" w:rsidR="004B300A" w:rsidRPr="004B300A" w:rsidRDefault="004B300A">
      <w:pPr>
        <w:spacing w:before="120" w:line="240" w:lineRule="auto"/>
        <w:jc w:val="both"/>
        <w:rPr>
          <w:ins w:id="3731" w:author="Пользователь Windows" w:date="2022-01-09T19:56:00Z"/>
          <w:rFonts w:asciiTheme="minorHAnsi" w:hAnsiTheme="minorHAnsi" w:cstheme="minorHAnsi"/>
          <w:sz w:val="24"/>
          <w:szCs w:val="24"/>
          <w:lang w:val="uk-UA"/>
          <w:rPrChange w:id="3732" w:author="Пользователь Windows" w:date="2022-01-09T19:56:00Z">
            <w:rPr>
              <w:ins w:id="3733" w:author="Пользователь Windows" w:date="2022-01-09T19:56:00Z"/>
              <w:lang w:val="uk-UA"/>
            </w:rPr>
          </w:rPrChange>
        </w:rPr>
        <w:pPrChange w:id="3734" w:author="Пользователь Windows" w:date="2022-01-09T19:56:00Z">
          <w:pPr>
            <w:pStyle w:val="ae"/>
            <w:numPr>
              <w:numId w:val="7"/>
            </w:numPr>
            <w:spacing w:before="120" w:line="240" w:lineRule="auto"/>
            <w:ind w:left="672" w:hanging="672"/>
            <w:jc w:val="both"/>
          </w:pPr>
        </w:pPrChange>
      </w:pPr>
    </w:p>
    <w:p w14:paraId="5C390DE3" w14:textId="77777777" w:rsidR="004B300A" w:rsidRPr="004B300A" w:rsidRDefault="004B300A">
      <w:pPr>
        <w:spacing w:before="120" w:line="240" w:lineRule="auto"/>
        <w:jc w:val="both"/>
        <w:rPr>
          <w:ins w:id="3735" w:author="Пользователь Windows" w:date="2022-01-09T19:56:00Z"/>
          <w:rFonts w:asciiTheme="minorHAnsi" w:hAnsiTheme="minorHAnsi" w:cstheme="minorHAnsi"/>
          <w:sz w:val="24"/>
          <w:szCs w:val="24"/>
          <w:lang w:val="uk-UA"/>
          <w:rPrChange w:id="3736" w:author="Пользователь Windows" w:date="2022-01-09T19:56:00Z">
            <w:rPr>
              <w:ins w:id="3737" w:author="Пользователь Windows" w:date="2022-01-09T19:56:00Z"/>
              <w:lang w:val="uk-UA"/>
            </w:rPr>
          </w:rPrChange>
        </w:rPr>
        <w:pPrChange w:id="3738" w:author="Пользователь Windows" w:date="2022-01-09T19:56:00Z">
          <w:pPr>
            <w:pStyle w:val="ae"/>
            <w:numPr>
              <w:numId w:val="7"/>
            </w:numPr>
            <w:spacing w:before="120" w:line="240" w:lineRule="auto"/>
            <w:ind w:left="672" w:hanging="672"/>
            <w:jc w:val="both"/>
          </w:pPr>
        </w:pPrChange>
      </w:pPr>
    </w:p>
    <w:p w14:paraId="13D6A28C" w14:textId="77777777" w:rsidR="004B300A" w:rsidRPr="004B300A" w:rsidRDefault="004B300A">
      <w:pPr>
        <w:spacing w:before="120" w:line="240" w:lineRule="auto"/>
        <w:jc w:val="both"/>
        <w:rPr>
          <w:ins w:id="3739" w:author="Пользователь Windows" w:date="2022-01-09T19:56:00Z"/>
          <w:rFonts w:asciiTheme="minorHAnsi" w:hAnsiTheme="minorHAnsi" w:cstheme="minorHAnsi"/>
          <w:sz w:val="24"/>
          <w:szCs w:val="24"/>
          <w:lang w:val="uk-UA"/>
          <w:rPrChange w:id="3740" w:author="Пользователь Windows" w:date="2022-01-09T19:57:00Z">
            <w:rPr>
              <w:ins w:id="3741" w:author="Пользователь Windows" w:date="2022-01-09T19:56:00Z"/>
              <w:lang w:val="uk-UA"/>
            </w:rPr>
          </w:rPrChange>
        </w:rPr>
        <w:pPrChange w:id="3742" w:author="Пользователь Windows" w:date="2022-01-09T19:57:00Z">
          <w:pPr>
            <w:pStyle w:val="ae"/>
            <w:numPr>
              <w:numId w:val="7"/>
            </w:numPr>
            <w:spacing w:before="120" w:line="240" w:lineRule="auto"/>
            <w:ind w:left="672" w:hanging="672"/>
            <w:jc w:val="both"/>
          </w:pPr>
        </w:pPrChange>
      </w:pPr>
    </w:p>
    <w:p w14:paraId="47F1E328" w14:textId="4967B360" w:rsidR="00AF576C" w:rsidRPr="006102AB" w:rsidDel="004B300A" w:rsidRDefault="00AF576C" w:rsidP="00AF576C">
      <w:pPr>
        <w:spacing w:line="240" w:lineRule="auto"/>
        <w:ind w:firstLine="284"/>
        <w:jc w:val="both"/>
        <w:rPr>
          <w:del w:id="3743" w:author="Пользователь Windows" w:date="2022-01-09T19:56:00Z"/>
          <w:rFonts w:asciiTheme="minorHAnsi" w:eastAsiaTheme="minorHAnsi" w:hAnsiTheme="minorHAnsi" w:cstheme="minorHAnsi"/>
          <w:sz w:val="24"/>
          <w:szCs w:val="24"/>
          <w:lang w:val="uk-UA"/>
          <w:rPrChange w:id="3744" w:author="Пользователь Windows" w:date="2022-01-09T18:15:00Z">
            <w:rPr>
              <w:del w:id="3745" w:author="Пользователь Windows" w:date="2022-01-09T19:56:00Z"/>
              <w:rFonts w:eastAsiaTheme="minorHAnsi" w:cs="Arial"/>
              <w:szCs w:val="20"/>
              <w:lang w:val="uk-UA"/>
            </w:rPr>
          </w:rPrChange>
        </w:rPr>
      </w:pPr>
    </w:p>
    <w:p w14:paraId="0B0489AB" w14:textId="787C8745" w:rsidR="00435199" w:rsidRPr="006102AB" w:rsidRDefault="00435199">
      <w:pPr>
        <w:pStyle w:val="1"/>
        <w:numPr>
          <w:ilvl w:val="0"/>
          <w:numId w:val="7"/>
        </w:numPr>
        <w:ind w:left="0" w:firstLine="284"/>
        <w:rPr>
          <w:ins w:id="3746" w:author="I.Yermakova" w:date="2022-01-06T13:20:00Z"/>
          <w:rFonts w:asciiTheme="minorHAnsi" w:eastAsiaTheme="minorHAnsi" w:hAnsiTheme="minorHAnsi" w:cstheme="minorHAnsi"/>
          <w:szCs w:val="24"/>
          <w:lang w:val="uk-UA"/>
          <w:rPrChange w:id="3747" w:author="Пользователь Windows" w:date="2022-01-09T18:15:00Z">
            <w:rPr>
              <w:ins w:id="3748" w:author="I.Yermakova" w:date="2022-01-06T13:20:00Z"/>
              <w:rFonts w:eastAsiaTheme="minorHAnsi" w:cs="Arial"/>
              <w:szCs w:val="20"/>
              <w:lang w:val="uk-UA"/>
            </w:rPr>
          </w:rPrChange>
        </w:rPr>
        <w:pPrChange w:id="3749" w:author="I.Yermakova" w:date="2022-01-06T13:20:00Z">
          <w:pPr>
            <w:pStyle w:val="Zkladntext1"/>
            <w:ind w:firstLine="284"/>
          </w:pPr>
        </w:pPrChange>
      </w:pPr>
      <w:bookmarkStart w:id="3750" w:name="_Toc92644057"/>
      <w:ins w:id="3751" w:author="I.Yermakova" w:date="2022-01-06T13:20:00Z">
        <w:r w:rsidRPr="006102AB">
          <w:rPr>
            <w:rFonts w:asciiTheme="minorHAnsi" w:hAnsiTheme="minorHAnsi" w:cstheme="minorHAnsi"/>
            <w:color w:val="000000" w:themeColor="text1"/>
            <w:szCs w:val="24"/>
            <w:lang w:val="uk-UA"/>
            <w:rPrChange w:id="3752" w:author="Пользователь Windows" w:date="2022-01-09T18:15:00Z">
              <w:rPr>
                <w:b/>
                <w:color w:val="000000" w:themeColor="text1"/>
                <w:szCs w:val="24"/>
                <w:lang w:val="uk-UA"/>
              </w:rPr>
            </w:rPrChange>
          </w:rPr>
          <w:t>КОНТРОЛЬ ТА ВНЕСЕННЯ ЗМІН ДО ПОЛІТИКИ</w:t>
        </w:r>
      </w:ins>
      <w:ins w:id="3753" w:author="I.Yermakova" w:date="2022-01-06T13:21:00Z">
        <w:del w:id="3754" w:author="Пользователь Windows" w:date="2022-01-09T19:57:00Z">
          <w:r w:rsidRPr="006102AB" w:rsidDel="004B300A">
            <w:rPr>
              <w:rFonts w:asciiTheme="minorHAnsi" w:hAnsiTheme="minorHAnsi" w:cstheme="minorHAnsi"/>
              <w:color w:val="000000" w:themeColor="text1"/>
              <w:szCs w:val="24"/>
              <w:lang w:val="uk-UA"/>
              <w:rPrChange w:id="3755" w:author="Пользователь Windows" w:date="2022-01-09T18:15:00Z">
                <w:rPr>
                  <w:b/>
                  <w:color w:val="000000" w:themeColor="text1"/>
                  <w:szCs w:val="24"/>
                  <w:lang w:val="uk-UA"/>
                </w:rPr>
              </w:rPrChange>
            </w:rPr>
            <w:delText>.</w:delText>
          </w:r>
        </w:del>
      </w:ins>
      <w:bookmarkEnd w:id="3750"/>
    </w:p>
    <w:p w14:paraId="22B1CF3C" w14:textId="77777777" w:rsidR="00435199" w:rsidRPr="006102AB" w:rsidRDefault="00435199" w:rsidP="00AF576C">
      <w:pPr>
        <w:pStyle w:val="Zkladntext1"/>
        <w:ind w:firstLine="284"/>
        <w:rPr>
          <w:ins w:id="3756" w:author="I.Yermakova" w:date="2022-01-06T13:20:00Z"/>
          <w:rFonts w:asciiTheme="minorHAnsi" w:eastAsiaTheme="minorHAnsi" w:hAnsiTheme="minorHAnsi" w:cstheme="minorHAnsi"/>
          <w:sz w:val="24"/>
          <w:szCs w:val="24"/>
          <w:lang w:val="uk-UA"/>
          <w:rPrChange w:id="3757" w:author="Пользователь Windows" w:date="2022-01-09T18:15:00Z">
            <w:rPr>
              <w:ins w:id="3758" w:author="I.Yermakova" w:date="2022-01-06T13:20:00Z"/>
              <w:rFonts w:eastAsiaTheme="minorHAnsi" w:cs="Arial"/>
              <w:szCs w:val="20"/>
              <w:lang w:val="uk-UA"/>
            </w:rPr>
          </w:rPrChange>
        </w:rPr>
      </w:pPr>
    </w:p>
    <w:p w14:paraId="25A44315" w14:textId="60C9398D" w:rsidR="00AF576C" w:rsidRPr="006102AB" w:rsidRDefault="00AF576C" w:rsidP="00AF576C">
      <w:pPr>
        <w:pStyle w:val="Zkladntext1"/>
        <w:ind w:firstLine="284"/>
        <w:rPr>
          <w:rFonts w:asciiTheme="minorHAnsi" w:eastAsiaTheme="minorHAnsi" w:hAnsiTheme="minorHAnsi" w:cstheme="minorHAnsi"/>
          <w:sz w:val="24"/>
          <w:szCs w:val="24"/>
          <w:lang w:val="uk-UA"/>
          <w:rPrChange w:id="3759" w:author="Пользователь Windows" w:date="2022-01-09T18:15:00Z">
            <w:rPr>
              <w:rFonts w:eastAsiaTheme="minorHAnsi" w:cs="Arial"/>
              <w:szCs w:val="20"/>
              <w:lang w:val="uk-UA"/>
            </w:rPr>
          </w:rPrChange>
        </w:rPr>
      </w:pPr>
      <w:commentRangeStart w:id="3760"/>
      <w:r w:rsidRPr="006102AB">
        <w:rPr>
          <w:rFonts w:asciiTheme="minorHAnsi" w:eastAsiaTheme="minorHAnsi" w:hAnsiTheme="minorHAnsi" w:cstheme="minorHAnsi"/>
          <w:sz w:val="24"/>
          <w:szCs w:val="24"/>
          <w:lang w:val="uk-UA"/>
          <w:rPrChange w:id="3761" w:author="Пользователь Windows" w:date="2022-01-09T18:15:00Z">
            <w:rPr>
              <w:rFonts w:eastAsiaTheme="minorHAnsi" w:cs="Arial"/>
              <w:szCs w:val="20"/>
              <w:lang w:val="uk-UA"/>
            </w:rPr>
          </w:rPrChange>
        </w:rPr>
        <w:t>Політика контролюється в електронному вигляді. Поточна версія доступна для всіх співробітників в інтрамережі компанії</w:t>
      </w:r>
      <w:commentRangeEnd w:id="3760"/>
      <w:r w:rsidR="00586976" w:rsidRPr="006102AB">
        <w:rPr>
          <w:rStyle w:val="a9"/>
          <w:rFonts w:asciiTheme="minorHAnsi" w:hAnsiTheme="minorHAnsi" w:cstheme="minorHAnsi"/>
          <w:sz w:val="24"/>
          <w:szCs w:val="24"/>
          <w:lang w:val="uk-UA"/>
          <w:rPrChange w:id="3762" w:author="Пользователь Windows" w:date="2022-01-09T18:15:00Z">
            <w:rPr>
              <w:rStyle w:val="a9"/>
              <w:lang w:val="en-US"/>
            </w:rPr>
          </w:rPrChange>
        </w:rPr>
        <w:commentReference w:id="3760"/>
      </w:r>
      <w:r w:rsidRPr="006102AB">
        <w:rPr>
          <w:rFonts w:asciiTheme="minorHAnsi" w:eastAsiaTheme="minorHAnsi" w:hAnsiTheme="minorHAnsi" w:cstheme="minorHAnsi"/>
          <w:sz w:val="24"/>
          <w:szCs w:val="24"/>
          <w:lang w:val="uk-UA"/>
          <w:rPrChange w:id="3763" w:author="Пользователь Windows" w:date="2022-01-09T18:15:00Z">
            <w:rPr>
              <w:rFonts w:eastAsiaTheme="minorHAnsi" w:cs="Arial"/>
              <w:szCs w:val="20"/>
              <w:lang w:val="uk-UA"/>
            </w:rPr>
          </w:rPrChange>
        </w:rPr>
        <w:t>.</w:t>
      </w:r>
    </w:p>
    <w:p w14:paraId="29AE5665" w14:textId="77777777" w:rsidR="00AF576C" w:rsidRPr="006102AB" w:rsidRDefault="00AF576C" w:rsidP="00AF576C">
      <w:pPr>
        <w:pStyle w:val="Zkladntext1"/>
        <w:ind w:firstLine="284"/>
        <w:rPr>
          <w:rFonts w:asciiTheme="minorHAnsi" w:eastAsiaTheme="minorHAnsi" w:hAnsiTheme="minorHAnsi" w:cstheme="minorHAnsi"/>
          <w:sz w:val="24"/>
          <w:szCs w:val="24"/>
          <w:lang w:val="uk-UA"/>
          <w:rPrChange w:id="3764" w:author="Пользователь Windows" w:date="2022-01-09T18:15:00Z">
            <w:rPr>
              <w:rFonts w:eastAsiaTheme="minorHAnsi" w:cs="Arial"/>
              <w:szCs w:val="20"/>
              <w:lang w:val="uk-UA"/>
            </w:rPr>
          </w:rPrChange>
        </w:rPr>
      </w:pPr>
      <w:r w:rsidRPr="006102AB">
        <w:rPr>
          <w:rFonts w:asciiTheme="minorHAnsi" w:eastAsiaTheme="minorHAnsi" w:hAnsiTheme="minorHAnsi" w:cstheme="minorHAnsi"/>
          <w:sz w:val="24"/>
          <w:szCs w:val="24"/>
          <w:lang w:val="uk-UA"/>
          <w:rPrChange w:id="3765" w:author="Пользователь Windows" w:date="2022-01-09T18:15:00Z">
            <w:rPr>
              <w:rFonts w:eastAsiaTheme="minorHAnsi" w:cs="Arial"/>
              <w:szCs w:val="20"/>
              <w:lang w:val="uk-UA"/>
            </w:rPr>
          </w:rPrChange>
        </w:rPr>
        <w:t>Керівники служб повинні ознайомити з Політикою тих працівників, які не мають прямого доступу до інтрамережі компанії.</w:t>
      </w:r>
    </w:p>
    <w:p w14:paraId="20352B66" w14:textId="77777777" w:rsidR="00AF576C" w:rsidRPr="006102AB" w:rsidRDefault="00AF576C" w:rsidP="00AF576C">
      <w:pPr>
        <w:pStyle w:val="Zkladntext1"/>
        <w:ind w:firstLine="284"/>
        <w:rPr>
          <w:rFonts w:asciiTheme="minorHAnsi" w:hAnsiTheme="minorHAnsi" w:cstheme="minorHAnsi"/>
          <w:b/>
          <w:sz w:val="24"/>
          <w:szCs w:val="24"/>
          <w:lang w:val="uk-UA"/>
          <w:rPrChange w:id="3766" w:author="Пользователь Windows" w:date="2022-01-09T18:15:00Z">
            <w:rPr>
              <w:b/>
              <w:lang w:val="uk-UA"/>
            </w:rPr>
          </w:rPrChange>
        </w:rPr>
      </w:pPr>
    </w:p>
    <w:p w14:paraId="32CE9F34" w14:textId="77777777" w:rsidR="00AF576C" w:rsidRPr="006102AB" w:rsidRDefault="00AF576C" w:rsidP="00AF576C">
      <w:pPr>
        <w:pStyle w:val="Zkladntext1"/>
        <w:spacing w:after="120"/>
        <w:ind w:firstLine="284"/>
        <w:rPr>
          <w:rFonts w:asciiTheme="minorHAnsi" w:hAnsiTheme="minorHAnsi" w:cstheme="minorHAnsi"/>
          <w:b/>
          <w:sz w:val="24"/>
          <w:szCs w:val="24"/>
          <w:lang w:val="uk-UA"/>
          <w:rPrChange w:id="3767" w:author="Пользователь Windows" w:date="2022-01-09T18:15:00Z">
            <w:rPr>
              <w:b/>
              <w:lang w:val="uk-UA"/>
            </w:rPr>
          </w:rPrChange>
        </w:rPr>
      </w:pPr>
      <w:r w:rsidRPr="006102AB">
        <w:rPr>
          <w:rFonts w:asciiTheme="minorHAnsi" w:hAnsiTheme="minorHAnsi" w:cstheme="minorHAnsi"/>
          <w:b/>
          <w:sz w:val="24"/>
          <w:szCs w:val="24"/>
          <w:lang w:val="uk-UA"/>
          <w:rPrChange w:id="3768" w:author="Пользователь Windows" w:date="2022-01-09T18:15:00Z">
            <w:rPr>
              <w:b/>
              <w:lang w:val="uk-UA"/>
            </w:rPr>
          </w:rPrChange>
        </w:rPr>
        <w:t>Внесення зміни:</w:t>
      </w:r>
    </w:p>
    <w:tbl>
      <w:tblPr>
        <w:tblStyle w:val="af"/>
        <w:tblW w:w="10372" w:type="dxa"/>
        <w:tblLook w:val="04A0" w:firstRow="1" w:lastRow="0" w:firstColumn="1" w:lastColumn="0" w:noHBand="0" w:noVBand="1"/>
      </w:tblPr>
      <w:tblGrid>
        <w:gridCol w:w="1535"/>
        <w:gridCol w:w="8837"/>
      </w:tblGrid>
      <w:tr w:rsidR="00AF576C" w:rsidRPr="006102AB" w14:paraId="706BDF30" w14:textId="77777777" w:rsidTr="004D5721">
        <w:tc>
          <w:tcPr>
            <w:tcW w:w="1535" w:type="dxa"/>
            <w:shd w:val="clear" w:color="auto" w:fill="D9D9D9" w:themeFill="background1" w:themeFillShade="D9"/>
            <w:tcMar>
              <w:left w:w="85" w:type="dxa"/>
              <w:right w:w="85" w:type="dxa"/>
            </w:tcMar>
            <w:vAlign w:val="center"/>
          </w:tcPr>
          <w:p w14:paraId="3BBE5BBE" w14:textId="77777777" w:rsidR="00AF576C" w:rsidRPr="006102AB" w:rsidRDefault="00AF576C" w:rsidP="004D5721">
            <w:pPr>
              <w:pStyle w:val="a1"/>
              <w:spacing w:before="40" w:after="40" w:line="240" w:lineRule="auto"/>
              <w:ind w:firstLine="284"/>
              <w:jc w:val="center"/>
              <w:rPr>
                <w:rFonts w:asciiTheme="minorHAnsi" w:hAnsiTheme="minorHAnsi" w:cstheme="minorHAnsi"/>
                <w:b/>
                <w:sz w:val="24"/>
                <w:szCs w:val="24"/>
                <w:lang w:val="uk-UA"/>
                <w:rPrChange w:id="3769" w:author="Пользователь Windows" w:date="2022-01-09T18:15:00Z">
                  <w:rPr>
                    <w:b/>
                    <w:lang w:val="uk-UA"/>
                  </w:rPr>
                </w:rPrChange>
              </w:rPr>
            </w:pPr>
            <w:r w:rsidRPr="006102AB">
              <w:rPr>
                <w:rFonts w:asciiTheme="minorHAnsi" w:hAnsiTheme="minorHAnsi" w:cstheme="minorHAnsi"/>
                <w:b/>
                <w:sz w:val="24"/>
                <w:szCs w:val="24"/>
                <w:lang w:val="uk-UA"/>
                <w:rPrChange w:id="3770" w:author="Пользователь Windows" w:date="2022-01-09T18:15:00Z">
                  <w:rPr>
                    <w:b/>
                    <w:lang w:val="uk-UA"/>
                  </w:rPr>
                </w:rPrChange>
              </w:rPr>
              <w:lastRenderedPageBreak/>
              <w:t>Дата</w:t>
            </w:r>
          </w:p>
        </w:tc>
        <w:tc>
          <w:tcPr>
            <w:tcW w:w="8837" w:type="dxa"/>
            <w:shd w:val="clear" w:color="auto" w:fill="D9D9D9" w:themeFill="background1" w:themeFillShade="D9"/>
            <w:tcMar>
              <w:left w:w="85" w:type="dxa"/>
              <w:right w:w="85" w:type="dxa"/>
            </w:tcMar>
            <w:vAlign w:val="center"/>
          </w:tcPr>
          <w:p w14:paraId="10D2574D" w14:textId="77777777" w:rsidR="00AF576C" w:rsidRPr="006102AB" w:rsidRDefault="00AF576C" w:rsidP="004D5721">
            <w:pPr>
              <w:pStyle w:val="a1"/>
              <w:spacing w:before="40" w:after="40" w:line="240" w:lineRule="auto"/>
              <w:ind w:firstLine="284"/>
              <w:jc w:val="center"/>
              <w:rPr>
                <w:rFonts w:asciiTheme="minorHAnsi" w:hAnsiTheme="minorHAnsi" w:cstheme="minorHAnsi"/>
                <w:b/>
                <w:sz w:val="24"/>
                <w:szCs w:val="24"/>
                <w:lang w:val="uk-UA"/>
                <w:rPrChange w:id="3771" w:author="Пользователь Windows" w:date="2022-01-09T18:15:00Z">
                  <w:rPr>
                    <w:b/>
                    <w:lang w:val="uk-UA"/>
                  </w:rPr>
                </w:rPrChange>
              </w:rPr>
            </w:pPr>
            <w:r w:rsidRPr="006102AB">
              <w:rPr>
                <w:rFonts w:asciiTheme="minorHAnsi" w:hAnsiTheme="minorHAnsi" w:cstheme="minorHAnsi"/>
                <w:b/>
                <w:sz w:val="24"/>
                <w:szCs w:val="24"/>
                <w:lang w:val="uk-UA"/>
                <w:rPrChange w:id="3772" w:author="Пользователь Windows" w:date="2022-01-09T18:15:00Z">
                  <w:rPr>
                    <w:b/>
                    <w:lang w:val="uk-UA"/>
                  </w:rPr>
                </w:rPrChange>
              </w:rPr>
              <w:t>Опис зміни</w:t>
            </w:r>
          </w:p>
        </w:tc>
      </w:tr>
      <w:tr w:rsidR="00AF576C" w:rsidRPr="006102AB" w14:paraId="3CFF802C" w14:textId="77777777" w:rsidTr="004D5721">
        <w:tc>
          <w:tcPr>
            <w:tcW w:w="1535" w:type="dxa"/>
            <w:tcMar>
              <w:left w:w="85" w:type="dxa"/>
              <w:right w:w="85" w:type="dxa"/>
            </w:tcMar>
          </w:tcPr>
          <w:p w14:paraId="755E39CF" w14:textId="77777777" w:rsidR="00AF576C" w:rsidRPr="006102AB" w:rsidRDefault="00AF576C" w:rsidP="004D5721">
            <w:pPr>
              <w:spacing w:line="240" w:lineRule="auto"/>
              <w:ind w:firstLine="284"/>
              <w:rPr>
                <w:rFonts w:asciiTheme="minorHAnsi" w:hAnsiTheme="minorHAnsi" w:cstheme="minorHAnsi"/>
                <w:sz w:val="24"/>
                <w:szCs w:val="24"/>
                <w:lang w:val="uk-UA"/>
                <w:rPrChange w:id="3773" w:author="Пользователь Windows" w:date="2022-01-09T18:15:00Z">
                  <w:rPr>
                    <w:lang w:val="uk-UA"/>
                  </w:rPr>
                </w:rPrChange>
              </w:rPr>
            </w:pPr>
          </w:p>
        </w:tc>
        <w:tc>
          <w:tcPr>
            <w:tcW w:w="8837" w:type="dxa"/>
            <w:tcMar>
              <w:left w:w="85" w:type="dxa"/>
              <w:right w:w="85" w:type="dxa"/>
            </w:tcMar>
            <w:vAlign w:val="center"/>
          </w:tcPr>
          <w:p w14:paraId="3ADCA054" w14:textId="77777777" w:rsidR="00AF576C" w:rsidRPr="006102AB" w:rsidRDefault="00AF576C" w:rsidP="004D5721">
            <w:pPr>
              <w:pStyle w:val="a1"/>
              <w:spacing w:before="40" w:after="40" w:line="240" w:lineRule="auto"/>
              <w:ind w:firstLine="284"/>
              <w:rPr>
                <w:rFonts w:asciiTheme="minorHAnsi" w:hAnsiTheme="minorHAnsi" w:cstheme="minorHAnsi"/>
                <w:sz w:val="24"/>
                <w:szCs w:val="24"/>
                <w:lang w:val="uk-UA"/>
                <w:rPrChange w:id="3774" w:author="Пользователь Windows" w:date="2022-01-09T18:15:00Z">
                  <w:rPr>
                    <w:lang w:val="uk-UA"/>
                  </w:rPr>
                </w:rPrChange>
              </w:rPr>
            </w:pPr>
          </w:p>
        </w:tc>
      </w:tr>
      <w:tr w:rsidR="00AF576C" w:rsidRPr="006102AB" w14:paraId="268F7995" w14:textId="77777777" w:rsidTr="004D5721">
        <w:tc>
          <w:tcPr>
            <w:tcW w:w="1535" w:type="dxa"/>
            <w:tcMar>
              <w:left w:w="85" w:type="dxa"/>
              <w:right w:w="85" w:type="dxa"/>
            </w:tcMar>
            <w:vAlign w:val="center"/>
          </w:tcPr>
          <w:p w14:paraId="30E4E0AB" w14:textId="77777777" w:rsidR="00AF576C" w:rsidRPr="006102AB" w:rsidRDefault="00AF576C" w:rsidP="004D5721">
            <w:pPr>
              <w:pStyle w:val="Zkladntext1"/>
              <w:tabs>
                <w:tab w:val="clear" w:pos="357"/>
              </w:tabs>
              <w:ind w:firstLine="284"/>
              <w:rPr>
                <w:rFonts w:asciiTheme="minorHAnsi" w:hAnsiTheme="minorHAnsi" w:cstheme="minorHAnsi"/>
                <w:sz w:val="24"/>
                <w:szCs w:val="24"/>
                <w:lang w:val="uk-UA"/>
                <w:rPrChange w:id="3775" w:author="Пользователь Windows" w:date="2022-01-09T18:15:00Z">
                  <w:rPr>
                    <w:rFonts w:cs="Tahoma"/>
                    <w:lang w:val="uk-UA"/>
                  </w:rPr>
                </w:rPrChange>
              </w:rPr>
            </w:pPr>
          </w:p>
        </w:tc>
        <w:tc>
          <w:tcPr>
            <w:tcW w:w="8837" w:type="dxa"/>
            <w:tcMar>
              <w:left w:w="85" w:type="dxa"/>
              <w:right w:w="85" w:type="dxa"/>
            </w:tcMar>
            <w:vAlign w:val="center"/>
          </w:tcPr>
          <w:p w14:paraId="578BBAF0" w14:textId="77777777" w:rsidR="00AF576C" w:rsidRPr="006102AB" w:rsidRDefault="00AF576C" w:rsidP="004D5721">
            <w:pPr>
              <w:pStyle w:val="Zkladntext1"/>
              <w:ind w:firstLine="284"/>
              <w:rPr>
                <w:rFonts w:asciiTheme="minorHAnsi" w:hAnsiTheme="minorHAnsi" w:cstheme="minorHAnsi"/>
                <w:sz w:val="24"/>
                <w:szCs w:val="24"/>
                <w:lang w:val="uk-UA"/>
                <w:rPrChange w:id="3776" w:author="Пользователь Windows" w:date="2022-01-09T18:15:00Z">
                  <w:rPr>
                    <w:rFonts w:cs="Tahoma"/>
                    <w:lang w:val="uk-UA"/>
                  </w:rPr>
                </w:rPrChange>
              </w:rPr>
            </w:pPr>
          </w:p>
        </w:tc>
      </w:tr>
    </w:tbl>
    <w:p w14:paraId="745323E4" w14:textId="77777777" w:rsidR="004B300A" w:rsidRPr="004B300A" w:rsidRDefault="004B300A">
      <w:pPr>
        <w:spacing w:before="120" w:line="240" w:lineRule="auto"/>
        <w:jc w:val="both"/>
        <w:rPr>
          <w:ins w:id="3777" w:author="Пользователь Windows" w:date="2022-01-09T19:58:00Z"/>
          <w:rFonts w:asciiTheme="minorHAnsi" w:hAnsiTheme="minorHAnsi" w:cstheme="minorHAnsi"/>
          <w:sz w:val="24"/>
          <w:szCs w:val="24"/>
          <w:lang w:val="uk-UA"/>
          <w:rPrChange w:id="3778" w:author="Пользователь Windows" w:date="2022-01-09T19:58:00Z">
            <w:rPr>
              <w:ins w:id="3779" w:author="Пользователь Windows" w:date="2022-01-09T19:58:00Z"/>
              <w:lang w:val="uk-UA"/>
            </w:rPr>
          </w:rPrChange>
        </w:rPr>
        <w:pPrChange w:id="3780" w:author="Пользователь Windows" w:date="2022-01-09T19:58:00Z">
          <w:pPr>
            <w:pStyle w:val="ae"/>
            <w:numPr>
              <w:numId w:val="7"/>
            </w:numPr>
            <w:spacing w:before="120" w:line="240" w:lineRule="auto"/>
            <w:ind w:left="672" w:hanging="672"/>
            <w:jc w:val="both"/>
          </w:pPr>
        </w:pPrChange>
      </w:pPr>
    </w:p>
    <w:p w14:paraId="3494E4EB" w14:textId="77777777" w:rsidR="004B300A" w:rsidRPr="004B300A" w:rsidRDefault="004B300A">
      <w:pPr>
        <w:spacing w:before="120" w:line="240" w:lineRule="auto"/>
        <w:jc w:val="both"/>
        <w:rPr>
          <w:ins w:id="3781" w:author="Пользователь Windows" w:date="2022-01-09T19:58:00Z"/>
          <w:rFonts w:asciiTheme="minorHAnsi" w:hAnsiTheme="minorHAnsi" w:cstheme="minorHAnsi"/>
          <w:sz w:val="24"/>
          <w:szCs w:val="24"/>
          <w:lang w:val="uk-UA"/>
          <w:rPrChange w:id="3782" w:author="Пользователь Windows" w:date="2022-01-09T19:58:00Z">
            <w:rPr>
              <w:ins w:id="3783" w:author="Пользователь Windows" w:date="2022-01-09T19:58:00Z"/>
              <w:lang w:val="uk-UA"/>
            </w:rPr>
          </w:rPrChange>
        </w:rPr>
        <w:pPrChange w:id="3784" w:author="Пользователь Windows" w:date="2022-01-09T19:58:00Z">
          <w:pPr>
            <w:pStyle w:val="ae"/>
            <w:numPr>
              <w:numId w:val="7"/>
            </w:numPr>
            <w:spacing w:before="120" w:line="240" w:lineRule="auto"/>
            <w:ind w:left="672" w:hanging="672"/>
            <w:jc w:val="both"/>
          </w:pPr>
        </w:pPrChange>
      </w:pPr>
    </w:p>
    <w:p w14:paraId="4F1ED52D" w14:textId="77777777" w:rsidR="004B300A" w:rsidRPr="004B300A" w:rsidRDefault="004B300A">
      <w:pPr>
        <w:spacing w:before="120" w:line="240" w:lineRule="auto"/>
        <w:jc w:val="both"/>
        <w:rPr>
          <w:ins w:id="3785" w:author="Пользователь Windows" w:date="2022-01-09T19:58:00Z"/>
          <w:rFonts w:asciiTheme="minorHAnsi" w:hAnsiTheme="minorHAnsi" w:cstheme="minorHAnsi"/>
          <w:sz w:val="24"/>
          <w:szCs w:val="24"/>
          <w:lang w:val="uk-UA"/>
          <w:rPrChange w:id="3786" w:author="Пользователь Windows" w:date="2022-01-09T19:58:00Z">
            <w:rPr>
              <w:ins w:id="3787" w:author="Пользователь Windows" w:date="2022-01-09T19:58:00Z"/>
              <w:lang w:val="uk-UA"/>
            </w:rPr>
          </w:rPrChange>
        </w:rPr>
        <w:pPrChange w:id="3788" w:author="Пользователь Windows" w:date="2022-01-09T19:58:00Z">
          <w:pPr>
            <w:pStyle w:val="ae"/>
            <w:numPr>
              <w:numId w:val="7"/>
            </w:numPr>
            <w:spacing w:before="120" w:line="240" w:lineRule="auto"/>
            <w:ind w:left="672" w:hanging="672"/>
            <w:jc w:val="both"/>
          </w:pPr>
        </w:pPrChange>
      </w:pPr>
    </w:p>
    <w:p w14:paraId="6CE4F5F6" w14:textId="77777777" w:rsidR="004B300A" w:rsidRPr="004B300A" w:rsidRDefault="004B300A">
      <w:pPr>
        <w:spacing w:before="120" w:line="240" w:lineRule="auto"/>
        <w:jc w:val="both"/>
        <w:rPr>
          <w:ins w:id="3789" w:author="Пользователь Windows" w:date="2022-01-09T19:58:00Z"/>
          <w:rFonts w:asciiTheme="minorHAnsi" w:hAnsiTheme="minorHAnsi" w:cstheme="minorHAnsi"/>
          <w:sz w:val="24"/>
          <w:szCs w:val="24"/>
          <w:lang w:val="uk-UA"/>
          <w:rPrChange w:id="3790" w:author="Пользователь Windows" w:date="2022-01-09T19:58:00Z">
            <w:rPr>
              <w:ins w:id="3791" w:author="Пользователь Windows" w:date="2022-01-09T19:58:00Z"/>
              <w:lang w:val="uk-UA"/>
            </w:rPr>
          </w:rPrChange>
        </w:rPr>
        <w:pPrChange w:id="3792" w:author="Пользователь Windows" w:date="2022-01-09T19:58:00Z">
          <w:pPr>
            <w:pStyle w:val="ae"/>
            <w:numPr>
              <w:numId w:val="7"/>
            </w:numPr>
            <w:spacing w:before="120" w:line="240" w:lineRule="auto"/>
            <w:ind w:left="672" w:hanging="672"/>
            <w:jc w:val="both"/>
          </w:pPr>
        </w:pPrChange>
      </w:pPr>
    </w:p>
    <w:p w14:paraId="69380E49" w14:textId="012B4718" w:rsidR="00AF576C" w:rsidRPr="006102AB" w:rsidDel="004B300A" w:rsidRDefault="00AF576C" w:rsidP="00AF576C">
      <w:pPr>
        <w:spacing w:line="240" w:lineRule="auto"/>
        <w:ind w:firstLine="284"/>
        <w:jc w:val="both"/>
        <w:rPr>
          <w:del w:id="3793" w:author="Пользователь Windows" w:date="2022-01-09T19:58:00Z"/>
          <w:rFonts w:asciiTheme="minorHAnsi" w:eastAsiaTheme="minorHAnsi" w:hAnsiTheme="minorHAnsi" w:cstheme="minorHAnsi"/>
          <w:sz w:val="24"/>
          <w:szCs w:val="24"/>
          <w:lang w:val="uk-UA"/>
          <w:rPrChange w:id="3794" w:author="Пользователь Windows" w:date="2022-01-09T18:15:00Z">
            <w:rPr>
              <w:del w:id="3795" w:author="Пользователь Windows" w:date="2022-01-09T19:58:00Z"/>
              <w:rFonts w:eastAsiaTheme="minorHAnsi" w:cs="Arial"/>
              <w:szCs w:val="20"/>
              <w:lang w:val="uk-UA"/>
            </w:rPr>
          </w:rPrChange>
        </w:rPr>
      </w:pPr>
    </w:p>
    <w:p w14:paraId="2688F976" w14:textId="035AB25A" w:rsidR="00AF576C" w:rsidRPr="006102AB" w:rsidRDefault="00AF576C" w:rsidP="00AF576C">
      <w:pPr>
        <w:pStyle w:val="1"/>
        <w:numPr>
          <w:ilvl w:val="0"/>
          <w:numId w:val="7"/>
        </w:numPr>
        <w:ind w:left="0" w:firstLine="284"/>
        <w:rPr>
          <w:rFonts w:asciiTheme="minorHAnsi" w:hAnsiTheme="minorHAnsi" w:cstheme="minorHAnsi"/>
          <w:color w:val="000000" w:themeColor="text1"/>
          <w:szCs w:val="24"/>
          <w:lang w:val="uk-UA"/>
          <w:rPrChange w:id="3796" w:author="Пользователь Windows" w:date="2022-01-09T18:15:00Z">
            <w:rPr>
              <w:color w:val="000000" w:themeColor="text1"/>
              <w:szCs w:val="24"/>
              <w:lang w:val="uk-UA"/>
            </w:rPr>
          </w:rPrChange>
        </w:rPr>
      </w:pPr>
      <w:bookmarkStart w:id="3797" w:name="_Toc67181025"/>
      <w:bookmarkStart w:id="3798" w:name="_Toc92644058"/>
      <w:del w:id="3799" w:author="Пользователь Windows" w:date="2022-01-09T19:57:00Z">
        <w:r w:rsidRPr="006102AB" w:rsidDel="004B300A">
          <w:rPr>
            <w:rFonts w:asciiTheme="minorHAnsi" w:hAnsiTheme="minorHAnsi" w:cstheme="minorHAnsi"/>
            <w:color w:val="000000" w:themeColor="text1"/>
            <w:szCs w:val="24"/>
            <w:lang w:val="uk-UA"/>
            <w:rPrChange w:id="3800" w:author="Пользователь Windows" w:date="2022-01-09T18:15:00Z">
              <w:rPr>
                <w:color w:val="000000" w:themeColor="text1"/>
                <w:szCs w:val="24"/>
                <w:lang w:val="uk-UA"/>
              </w:rPr>
            </w:rPrChange>
          </w:rPr>
          <w:delText>Додатки</w:delText>
        </w:r>
      </w:del>
      <w:bookmarkEnd w:id="3797"/>
      <w:bookmarkEnd w:id="3798"/>
      <w:ins w:id="3801" w:author="Пользователь Windows" w:date="2022-01-09T19:57:00Z">
        <w:r w:rsidR="004B300A">
          <w:rPr>
            <w:rFonts w:asciiTheme="minorHAnsi" w:hAnsiTheme="minorHAnsi" w:cstheme="minorHAnsi"/>
            <w:color w:val="000000" w:themeColor="text1"/>
            <w:szCs w:val="24"/>
            <w:lang w:val="uk-UA"/>
          </w:rPr>
          <w:t>ДОДАТКИ</w:t>
        </w:r>
      </w:ins>
    </w:p>
    <w:p w14:paraId="6FD6EFC4" w14:textId="77777777" w:rsidR="00AF576C" w:rsidRPr="006102AB" w:rsidRDefault="00AF576C" w:rsidP="00AF576C">
      <w:pPr>
        <w:tabs>
          <w:tab w:val="left" w:pos="-2694"/>
          <w:tab w:val="left" w:pos="0"/>
        </w:tabs>
        <w:spacing w:line="240" w:lineRule="auto"/>
        <w:ind w:firstLine="284"/>
        <w:jc w:val="both"/>
        <w:rPr>
          <w:rFonts w:asciiTheme="minorHAnsi" w:hAnsiTheme="minorHAnsi" w:cstheme="minorHAnsi"/>
          <w:sz w:val="24"/>
          <w:szCs w:val="24"/>
          <w:lang w:val="uk-UA"/>
          <w:rPrChange w:id="3802" w:author="Пользователь Windows" w:date="2022-01-09T18:15:00Z">
            <w:rPr>
              <w:lang w:val="uk-UA"/>
            </w:rPr>
          </w:rPrChange>
        </w:rPr>
      </w:pPr>
    </w:p>
    <w:p w14:paraId="23B9327B" w14:textId="4573FEBF" w:rsidR="00AF576C" w:rsidRPr="006102AB" w:rsidRDefault="00AF576C" w:rsidP="00AF576C">
      <w:pPr>
        <w:tabs>
          <w:tab w:val="left" w:pos="-2694"/>
          <w:tab w:val="left" w:pos="0"/>
        </w:tabs>
        <w:spacing w:line="240" w:lineRule="auto"/>
        <w:ind w:firstLine="284"/>
        <w:jc w:val="both"/>
        <w:rPr>
          <w:rFonts w:asciiTheme="minorHAnsi" w:hAnsiTheme="minorHAnsi" w:cstheme="minorHAnsi"/>
          <w:sz w:val="24"/>
          <w:szCs w:val="24"/>
          <w:lang w:val="uk-UA"/>
          <w:rPrChange w:id="3803" w:author="Пользователь Windows" w:date="2022-01-09T18:15:00Z">
            <w:rPr>
              <w:lang w:val="ru-RU"/>
            </w:rPr>
          </w:rPrChange>
        </w:rPr>
      </w:pPr>
      <w:r w:rsidRPr="006102AB">
        <w:rPr>
          <w:rFonts w:asciiTheme="minorHAnsi" w:hAnsiTheme="minorHAnsi" w:cstheme="minorHAnsi"/>
          <w:sz w:val="24"/>
          <w:szCs w:val="24"/>
          <w:lang w:val="uk-UA"/>
          <w:rPrChange w:id="3804" w:author="Пользователь Windows" w:date="2022-01-09T18:15:00Z">
            <w:rPr>
              <w:lang w:val="uk-UA"/>
            </w:rPr>
          </w:rPrChange>
        </w:rPr>
        <w:t>Додаток 1:</w:t>
      </w:r>
      <w:r w:rsidR="00096A73" w:rsidRPr="006102AB">
        <w:rPr>
          <w:rFonts w:asciiTheme="minorHAnsi" w:hAnsiTheme="minorHAnsi" w:cstheme="minorHAnsi"/>
          <w:sz w:val="24"/>
          <w:szCs w:val="24"/>
          <w:lang w:val="uk-UA"/>
          <w:rPrChange w:id="3805" w:author="Пользователь Windows" w:date="2022-01-09T18:15:00Z">
            <w:rPr>
              <w:lang w:val="uk-UA"/>
            </w:rPr>
          </w:rPrChange>
        </w:rPr>
        <w:t xml:space="preserve"> Строки виконання заявок та пріоритети терміновості</w:t>
      </w:r>
      <w:ins w:id="3806" w:author="Пользователь Windows" w:date="2022-01-09T20:03:00Z">
        <w:r w:rsidR="003A5FBB">
          <w:rPr>
            <w:rFonts w:asciiTheme="minorHAnsi" w:hAnsiTheme="minorHAnsi" w:cstheme="minorHAnsi"/>
            <w:sz w:val="24"/>
            <w:szCs w:val="24"/>
            <w:lang w:val="uk-UA"/>
          </w:rPr>
          <w:t>.</w:t>
        </w:r>
      </w:ins>
      <w:del w:id="3807" w:author="Пользователь Windows" w:date="2022-01-09T20:03:00Z">
        <w:r w:rsidR="00096A73" w:rsidRPr="006102AB" w:rsidDel="003A5FBB">
          <w:rPr>
            <w:rFonts w:asciiTheme="minorHAnsi" w:hAnsiTheme="minorHAnsi" w:cstheme="minorHAnsi"/>
            <w:sz w:val="24"/>
            <w:szCs w:val="24"/>
            <w:lang w:val="uk-UA"/>
            <w:rPrChange w:id="3808" w:author="Пользователь Windows" w:date="2022-01-09T18:15:00Z">
              <w:rPr>
                <w:lang w:val="uk-UA"/>
              </w:rPr>
            </w:rPrChange>
          </w:rPr>
          <w:delText xml:space="preserve"> </w:delText>
        </w:r>
        <w:r w:rsidRPr="006102AB" w:rsidDel="003A5FBB">
          <w:rPr>
            <w:rFonts w:asciiTheme="minorHAnsi" w:hAnsiTheme="minorHAnsi" w:cstheme="minorHAnsi"/>
            <w:sz w:val="24"/>
            <w:szCs w:val="24"/>
            <w:lang w:val="uk-UA"/>
            <w:rPrChange w:id="3809" w:author="Пользователь Windows" w:date="2022-01-09T18:15:00Z">
              <w:rPr>
                <w:lang w:val="uk-UA"/>
              </w:rPr>
            </w:rPrChange>
          </w:rPr>
          <w:delText xml:space="preserve"> </w:delText>
        </w:r>
      </w:del>
    </w:p>
    <w:p w14:paraId="12D27154" w14:textId="3CED2E39" w:rsidR="00AF576C" w:rsidRPr="006102AB" w:rsidRDefault="00AF576C" w:rsidP="00096A73">
      <w:pPr>
        <w:tabs>
          <w:tab w:val="left" w:pos="-2694"/>
          <w:tab w:val="left" w:pos="0"/>
        </w:tabs>
        <w:spacing w:line="240" w:lineRule="auto"/>
        <w:ind w:firstLine="284"/>
        <w:jc w:val="both"/>
        <w:rPr>
          <w:rFonts w:asciiTheme="minorHAnsi" w:hAnsiTheme="minorHAnsi" w:cstheme="minorHAnsi"/>
          <w:sz w:val="24"/>
          <w:szCs w:val="24"/>
          <w:lang w:val="uk-UA"/>
          <w:rPrChange w:id="3810" w:author="Пользователь Windows" w:date="2022-01-09T18:15:00Z">
            <w:rPr>
              <w:lang w:val="uk-UA"/>
            </w:rPr>
          </w:rPrChange>
        </w:rPr>
      </w:pPr>
      <w:r w:rsidRPr="006102AB">
        <w:rPr>
          <w:rFonts w:asciiTheme="minorHAnsi" w:hAnsiTheme="minorHAnsi" w:cstheme="minorHAnsi"/>
          <w:sz w:val="24"/>
          <w:szCs w:val="24"/>
          <w:lang w:val="uk-UA"/>
          <w:rPrChange w:id="3811" w:author="Пользователь Windows" w:date="2022-01-09T18:15:00Z">
            <w:rPr>
              <w:lang w:val="uk-UA"/>
            </w:rPr>
          </w:rPrChange>
        </w:rPr>
        <w:t xml:space="preserve">Додаток 2: </w:t>
      </w:r>
      <w:r w:rsidR="00096A73" w:rsidRPr="006102AB">
        <w:rPr>
          <w:rFonts w:asciiTheme="minorHAnsi" w:hAnsiTheme="minorHAnsi" w:cstheme="minorHAnsi"/>
          <w:sz w:val="24"/>
          <w:szCs w:val="24"/>
          <w:lang w:val="uk-UA"/>
          <w:rPrChange w:id="3812" w:author="Пользователь Windows" w:date="2022-01-09T18:15:00Z">
            <w:rPr>
              <w:lang w:val="uk-UA"/>
            </w:rPr>
          </w:rPrChange>
        </w:rPr>
        <w:t>Протокол вибору постачальника</w:t>
      </w:r>
      <w:ins w:id="3813" w:author="Пользователь Windows" w:date="2022-01-09T19:58:00Z">
        <w:r w:rsidR="004B300A">
          <w:rPr>
            <w:rFonts w:asciiTheme="minorHAnsi" w:hAnsiTheme="minorHAnsi" w:cstheme="minorHAnsi"/>
            <w:sz w:val="24"/>
            <w:szCs w:val="24"/>
            <w:lang w:val="uk-UA"/>
          </w:rPr>
          <w:t>.</w:t>
        </w:r>
      </w:ins>
    </w:p>
    <w:p w14:paraId="2E52526C" w14:textId="4A37DA93" w:rsidR="00AF576C" w:rsidRPr="006102AB" w:rsidRDefault="00AF576C" w:rsidP="00AF576C">
      <w:pPr>
        <w:tabs>
          <w:tab w:val="left" w:pos="-2694"/>
          <w:tab w:val="left" w:pos="0"/>
        </w:tabs>
        <w:spacing w:line="240" w:lineRule="auto"/>
        <w:ind w:firstLine="284"/>
        <w:jc w:val="both"/>
        <w:rPr>
          <w:rFonts w:asciiTheme="minorHAnsi" w:hAnsiTheme="minorHAnsi" w:cstheme="minorHAnsi"/>
          <w:sz w:val="24"/>
          <w:szCs w:val="24"/>
          <w:lang w:val="uk-UA"/>
          <w:rPrChange w:id="3814" w:author="Пользователь Windows" w:date="2022-01-09T18:15:00Z">
            <w:rPr>
              <w:lang w:val="ru-RU"/>
            </w:rPr>
          </w:rPrChange>
        </w:rPr>
      </w:pPr>
      <w:r w:rsidRPr="006102AB">
        <w:rPr>
          <w:rFonts w:asciiTheme="minorHAnsi" w:hAnsiTheme="minorHAnsi" w:cstheme="minorHAnsi"/>
          <w:sz w:val="24"/>
          <w:szCs w:val="24"/>
          <w:lang w:val="uk-UA"/>
          <w:rPrChange w:id="3815" w:author="Пользователь Windows" w:date="2022-01-09T18:15:00Z">
            <w:rPr>
              <w:lang w:val="uk-UA"/>
            </w:rPr>
          </w:rPrChange>
        </w:rPr>
        <w:t xml:space="preserve">Додаток 3: </w:t>
      </w:r>
      <w:r w:rsidR="00096A73" w:rsidRPr="006102AB">
        <w:rPr>
          <w:rFonts w:asciiTheme="minorHAnsi" w:hAnsiTheme="minorHAnsi" w:cstheme="minorHAnsi"/>
          <w:sz w:val="24"/>
          <w:szCs w:val="24"/>
          <w:lang w:val="uk-UA"/>
          <w:rPrChange w:id="3816" w:author="Пользователь Windows" w:date="2022-01-09T18:15:00Z">
            <w:rPr>
              <w:lang w:val="uk-UA"/>
            </w:rPr>
          </w:rPrChange>
        </w:rPr>
        <w:t xml:space="preserve">Вибір контрагента для постачання ТМЦ </w:t>
      </w:r>
      <w:ins w:id="3817" w:author="Пользователь Windows" w:date="2022-01-09T19:58:00Z">
        <w:r w:rsidR="004B300A">
          <w:rPr>
            <w:rFonts w:asciiTheme="minorHAnsi" w:hAnsiTheme="minorHAnsi" w:cstheme="minorHAnsi"/>
            <w:sz w:val="24"/>
            <w:szCs w:val="24"/>
            <w:lang w:val="uk-UA"/>
          </w:rPr>
          <w:t>/</w:t>
        </w:r>
      </w:ins>
      <w:del w:id="3818" w:author="Пользователь Windows" w:date="2022-01-09T19:58:00Z">
        <w:r w:rsidR="00096A73" w:rsidRPr="006102AB" w:rsidDel="004B300A">
          <w:rPr>
            <w:rFonts w:asciiTheme="minorHAnsi" w:hAnsiTheme="minorHAnsi" w:cstheme="minorHAnsi"/>
            <w:sz w:val="24"/>
            <w:szCs w:val="24"/>
            <w:lang w:val="uk-UA"/>
            <w:rPrChange w:id="3819" w:author="Пользователь Windows" w:date="2022-01-09T18:15:00Z">
              <w:rPr>
                <w:lang w:val="uk-UA"/>
              </w:rPr>
            </w:rPrChange>
          </w:rPr>
          <w:delText xml:space="preserve">/ </w:delText>
        </w:r>
      </w:del>
      <w:r w:rsidR="00096A73" w:rsidRPr="006102AB">
        <w:rPr>
          <w:rFonts w:asciiTheme="minorHAnsi" w:hAnsiTheme="minorHAnsi" w:cstheme="minorHAnsi"/>
          <w:sz w:val="24"/>
          <w:szCs w:val="24"/>
          <w:lang w:val="uk-UA"/>
          <w:rPrChange w:id="3820" w:author="Пользователь Windows" w:date="2022-01-09T18:15:00Z">
            <w:rPr>
              <w:lang w:val="uk-UA"/>
            </w:rPr>
          </w:rPrChange>
        </w:rPr>
        <w:t>послуги</w:t>
      </w:r>
      <w:ins w:id="3821" w:author="Пользователь Windows" w:date="2022-01-09T19:58:00Z">
        <w:r w:rsidR="004B300A">
          <w:rPr>
            <w:rFonts w:asciiTheme="minorHAnsi" w:hAnsiTheme="minorHAnsi" w:cstheme="minorHAnsi"/>
            <w:sz w:val="24"/>
            <w:szCs w:val="24"/>
            <w:lang w:val="uk-UA"/>
          </w:rPr>
          <w:t>.</w:t>
        </w:r>
      </w:ins>
    </w:p>
    <w:p w14:paraId="2730C7D6" w14:textId="7F55DF73" w:rsidR="008A7799" w:rsidRPr="006102AB" w:rsidDel="004B300A" w:rsidRDefault="008A7799" w:rsidP="008A7799">
      <w:pPr>
        <w:tabs>
          <w:tab w:val="left" w:pos="-2694"/>
          <w:tab w:val="left" w:pos="0"/>
        </w:tabs>
        <w:spacing w:line="240" w:lineRule="auto"/>
        <w:ind w:firstLine="284"/>
        <w:jc w:val="both"/>
        <w:rPr>
          <w:ins w:id="3822" w:author="I.Yermakova" w:date="2022-01-06T13:11:00Z"/>
          <w:del w:id="3823" w:author="Пользователь Windows" w:date="2022-01-09T19:58:00Z"/>
          <w:rFonts w:asciiTheme="minorHAnsi" w:hAnsiTheme="minorHAnsi" w:cstheme="minorHAnsi"/>
          <w:sz w:val="24"/>
          <w:szCs w:val="24"/>
          <w:lang w:val="uk-UA"/>
          <w:rPrChange w:id="3824" w:author="Пользователь Windows" w:date="2022-01-09T18:15:00Z">
            <w:rPr>
              <w:ins w:id="3825" w:author="I.Yermakova" w:date="2022-01-06T13:11:00Z"/>
              <w:del w:id="3826" w:author="Пользователь Windows" w:date="2022-01-09T19:58:00Z"/>
              <w:lang w:val="uk-UA"/>
            </w:rPr>
          </w:rPrChange>
        </w:rPr>
      </w:pPr>
      <w:r w:rsidRPr="006102AB">
        <w:rPr>
          <w:rFonts w:asciiTheme="minorHAnsi" w:hAnsiTheme="minorHAnsi" w:cstheme="minorHAnsi"/>
          <w:sz w:val="24"/>
          <w:szCs w:val="24"/>
          <w:lang w:val="uk-UA"/>
          <w:rPrChange w:id="3827" w:author="Пользователь Windows" w:date="2022-01-09T18:15:00Z">
            <w:rPr>
              <w:lang w:val="uk-UA"/>
            </w:rPr>
          </w:rPrChange>
        </w:rPr>
        <w:t>Додаток</w:t>
      </w:r>
      <w:ins w:id="3828" w:author="I.Yermakova" w:date="2022-01-06T13:11:00Z">
        <w:r w:rsidR="00674717" w:rsidRPr="006102AB">
          <w:rPr>
            <w:rFonts w:asciiTheme="minorHAnsi" w:hAnsiTheme="minorHAnsi" w:cstheme="minorHAnsi"/>
            <w:sz w:val="24"/>
            <w:szCs w:val="24"/>
            <w:lang w:val="uk-UA"/>
            <w:rPrChange w:id="3829" w:author="Пользователь Windows" w:date="2022-01-09T18:15:00Z">
              <w:rPr>
                <w:lang w:val="uk-UA"/>
              </w:rPr>
            </w:rPrChange>
          </w:rPr>
          <w:t xml:space="preserve"> </w:t>
        </w:r>
      </w:ins>
      <w:del w:id="3830" w:author="I.Yermakova" w:date="2022-01-06T13:11:00Z">
        <w:r w:rsidRPr="006102AB" w:rsidDel="00674717">
          <w:rPr>
            <w:rFonts w:asciiTheme="minorHAnsi" w:hAnsiTheme="minorHAnsi" w:cstheme="minorHAnsi"/>
            <w:sz w:val="24"/>
            <w:szCs w:val="24"/>
            <w:lang w:val="uk-UA"/>
            <w:rPrChange w:id="3831" w:author="Пользователь Windows" w:date="2022-01-09T18:15:00Z">
              <w:rPr>
                <w:lang w:val="uk-UA"/>
              </w:rPr>
            </w:rPrChange>
          </w:rPr>
          <w:delText xml:space="preserve"> </w:delText>
        </w:r>
      </w:del>
      <w:r w:rsidR="00AF576C" w:rsidRPr="006102AB">
        <w:rPr>
          <w:rFonts w:asciiTheme="minorHAnsi" w:hAnsiTheme="minorHAnsi" w:cstheme="minorHAnsi"/>
          <w:sz w:val="24"/>
          <w:szCs w:val="24"/>
          <w:lang w:val="uk-UA"/>
          <w:rPrChange w:id="3832" w:author="Пользователь Windows" w:date="2022-01-09T18:15:00Z">
            <w:rPr>
              <w:lang w:val="uk-UA"/>
            </w:rPr>
          </w:rPrChange>
        </w:rPr>
        <w:t xml:space="preserve">4: </w:t>
      </w:r>
      <w:r w:rsidRPr="006102AB">
        <w:rPr>
          <w:rFonts w:asciiTheme="minorHAnsi" w:hAnsiTheme="minorHAnsi" w:cstheme="minorHAnsi"/>
          <w:sz w:val="24"/>
          <w:szCs w:val="24"/>
          <w:lang w:val="uk-UA"/>
          <w:rPrChange w:id="3833" w:author="Пользователь Windows" w:date="2022-01-09T18:15:00Z">
            <w:rPr>
              <w:lang w:val="uk-UA"/>
            </w:rPr>
          </w:rPrChange>
        </w:rPr>
        <w:t xml:space="preserve">Список товарів/послуг, що закуповуються без участі відділу </w:t>
      </w:r>
      <w:proofErr w:type="spellStart"/>
      <w:r w:rsidRPr="006102AB">
        <w:rPr>
          <w:rFonts w:asciiTheme="minorHAnsi" w:hAnsiTheme="minorHAnsi" w:cstheme="minorHAnsi"/>
          <w:sz w:val="24"/>
          <w:szCs w:val="24"/>
          <w:lang w:val="uk-UA"/>
          <w:rPrChange w:id="3834" w:author="Пользователь Windows" w:date="2022-01-09T18:15:00Z">
            <w:rPr>
              <w:lang w:val="uk-UA"/>
            </w:rPr>
          </w:rPrChange>
        </w:rPr>
        <w:t>закупівель</w:t>
      </w:r>
      <w:proofErr w:type="spellEnd"/>
      <w:r w:rsidRPr="006102AB">
        <w:rPr>
          <w:rFonts w:asciiTheme="minorHAnsi" w:hAnsiTheme="minorHAnsi" w:cstheme="minorHAnsi"/>
          <w:sz w:val="24"/>
          <w:szCs w:val="24"/>
          <w:lang w:val="uk-UA"/>
          <w:rPrChange w:id="3835" w:author="Пользователь Windows" w:date="2022-01-09T18:15:00Z">
            <w:rPr>
              <w:lang w:val="uk-UA"/>
            </w:rPr>
          </w:rPrChange>
        </w:rPr>
        <w:t xml:space="preserve"> (самопостачання)</w:t>
      </w:r>
      <w:ins w:id="3836" w:author="Пользователь Windows" w:date="2022-01-09T19:58:00Z">
        <w:r w:rsidR="004B300A">
          <w:rPr>
            <w:rFonts w:asciiTheme="minorHAnsi" w:hAnsiTheme="minorHAnsi" w:cstheme="minorHAnsi"/>
            <w:sz w:val="24"/>
            <w:szCs w:val="24"/>
            <w:lang w:val="uk-UA"/>
          </w:rPr>
          <w:t>.</w:t>
        </w:r>
      </w:ins>
    </w:p>
    <w:p w14:paraId="2008A2C1" w14:textId="77777777" w:rsidR="00674717" w:rsidRPr="006102AB" w:rsidRDefault="00674717" w:rsidP="00656D04">
      <w:pPr>
        <w:tabs>
          <w:tab w:val="left" w:pos="-2694"/>
          <w:tab w:val="left" w:pos="0"/>
        </w:tabs>
        <w:spacing w:line="240" w:lineRule="auto"/>
        <w:ind w:firstLine="284"/>
        <w:jc w:val="both"/>
        <w:rPr>
          <w:rFonts w:asciiTheme="minorHAnsi" w:hAnsiTheme="minorHAnsi" w:cstheme="minorHAnsi"/>
          <w:sz w:val="24"/>
          <w:szCs w:val="24"/>
          <w:lang w:val="uk-UA"/>
          <w:rPrChange w:id="3837" w:author="Пользователь Windows" w:date="2022-01-09T18:15:00Z">
            <w:rPr>
              <w:lang w:val="uk-UA"/>
            </w:rPr>
          </w:rPrChange>
        </w:rPr>
      </w:pPr>
    </w:p>
    <w:p w14:paraId="156F24FA" w14:textId="77777777" w:rsidR="00AF576C" w:rsidRPr="006102AB" w:rsidDel="00DE6559" w:rsidRDefault="00AF576C" w:rsidP="00AF576C">
      <w:pPr>
        <w:tabs>
          <w:tab w:val="left" w:pos="-2694"/>
          <w:tab w:val="left" w:pos="0"/>
        </w:tabs>
        <w:spacing w:line="240" w:lineRule="auto"/>
        <w:ind w:firstLine="284"/>
        <w:jc w:val="both"/>
        <w:rPr>
          <w:del w:id="3838" w:author="Сотник Наталья Григорьевна" w:date="2022-01-06T11:25:00Z"/>
          <w:rFonts w:asciiTheme="minorHAnsi" w:hAnsiTheme="minorHAnsi" w:cstheme="minorHAnsi"/>
          <w:sz w:val="24"/>
          <w:szCs w:val="24"/>
          <w:lang w:val="uk-UA"/>
          <w:rPrChange w:id="3839" w:author="Пользователь Windows" w:date="2022-01-09T18:15:00Z">
            <w:rPr>
              <w:del w:id="3840" w:author="Сотник Наталья Григорьевна" w:date="2022-01-06T11:25:00Z"/>
              <w:lang w:val="uk-UA"/>
            </w:rPr>
          </w:rPrChange>
        </w:rPr>
      </w:pPr>
    </w:p>
    <w:p w14:paraId="63EA4231" w14:textId="0AC7C77D" w:rsidR="00AF576C" w:rsidRPr="006102AB" w:rsidDel="004B300A" w:rsidRDefault="00AF576C" w:rsidP="00AF576C">
      <w:pPr>
        <w:tabs>
          <w:tab w:val="left" w:pos="-2694"/>
          <w:tab w:val="left" w:pos="0"/>
        </w:tabs>
        <w:spacing w:line="240" w:lineRule="auto"/>
        <w:ind w:firstLine="284"/>
        <w:jc w:val="both"/>
        <w:rPr>
          <w:ins w:id="3841" w:author="I.Yermakova" w:date="2022-01-06T13:11:00Z"/>
          <w:del w:id="3842" w:author="Пользователь Windows" w:date="2022-01-09T19:58:00Z"/>
          <w:rFonts w:asciiTheme="minorHAnsi" w:hAnsiTheme="minorHAnsi" w:cstheme="minorHAnsi"/>
          <w:sz w:val="24"/>
          <w:szCs w:val="24"/>
          <w:lang w:val="uk-UA"/>
          <w:rPrChange w:id="3843" w:author="Пользователь Windows" w:date="2022-01-09T18:15:00Z">
            <w:rPr>
              <w:ins w:id="3844" w:author="I.Yermakova" w:date="2022-01-06T13:11:00Z"/>
              <w:del w:id="3845" w:author="Пользователь Windows" w:date="2022-01-09T19:58:00Z"/>
              <w:lang w:val="uk-UA"/>
            </w:rPr>
          </w:rPrChange>
        </w:rPr>
      </w:pPr>
      <w:r w:rsidRPr="006102AB">
        <w:rPr>
          <w:rFonts w:asciiTheme="minorHAnsi" w:hAnsiTheme="minorHAnsi" w:cstheme="minorHAnsi"/>
          <w:sz w:val="24"/>
          <w:szCs w:val="24"/>
          <w:lang w:val="uk-UA"/>
          <w:rPrChange w:id="3846" w:author="Пользователь Windows" w:date="2022-01-09T18:15:00Z">
            <w:rPr>
              <w:lang w:val="uk-UA"/>
            </w:rPr>
          </w:rPrChange>
        </w:rPr>
        <w:t xml:space="preserve">Додаток 5: </w:t>
      </w:r>
      <w:r w:rsidR="008A7799" w:rsidRPr="006102AB">
        <w:rPr>
          <w:rFonts w:asciiTheme="minorHAnsi" w:hAnsiTheme="minorHAnsi" w:cstheme="minorHAnsi"/>
          <w:sz w:val="24"/>
          <w:szCs w:val="24"/>
          <w:lang w:val="uk-UA"/>
          <w:rPrChange w:id="3847" w:author="Пользователь Windows" w:date="2022-01-09T18:15:00Z">
            <w:rPr>
              <w:lang w:val="uk-UA"/>
            </w:rPr>
          </w:rPrChange>
        </w:rPr>
        <w:t>Протокол обґрунтування і затвердження єдиного постачальника</w:t>
      </w:r>
      <w:ins w:id="3848" w:author="Пользователь Windows" w:date="2022-01-09T19:58:00Z">
        <w:r w:rsidR="004B300A">
          <w:rPr>
            <w:rFonts w:asciiTheme="minorHAnsi" w:hAnsiTheme="minorHAnsi" w:cstheme="minorHAnsi"/>
            <w:sz w:val="24"/>
            <w:szCs w:val="24"/>
            <w:lang w:val="uk-UA"/>
          </w:rPr>
          <w:t>.</w:t>
        </w:r>
      </w:ins>
    </w:p>
    <w:p w14:paraId="17278C81" w14:textId="77777777" w:rsidR="00674717" w:rsidRPr="006102AB" w:rsidRDefault="00674717" w:rsidP="00656D04">
      <w:pPr>
        <w:tabs>
          <w:tab w:val="left" w:pos="-2694"/>
          <w:tab w:val="left" w:pos="0"/>
        </w:tabs>
        <w:spacing w:line="240" w:lineRule="auto"/>
        <w:ind w:firstLine="284"/>
        <w:jc w:val="both"/>
        <w:rPr>
          <w:rFonts w:asciiTheme="minorHAnsi" w:hAnsiTheme="minorHAnsi" w:cstheme="minorHAnsi"/>
          <w:sz w:val="24"/>
          <w:szCs w:val="24"/>
          <w:lang w:val="uk-UA"/>
          <w:rPrChange w:id="3849" w:author="Пользователь Windows" w:date="2022-01-09T18:15:00Z">
            <w:rPr>
              <w:lang w:val="uk-UA"/>
            </w:rPr>
          </w:rPrChange>
        </w:rPr>
      </w:pPr>
    </w:p>
    <w:p w14:paraId="2CFA348F" w14:textId="4E9D0D51" w:rsidR="008A7799" w:rsidRPr="006102AB" w:rsidDel="003A5FBB" w:rsidRDefault="00AF576C" w:rsidP="008A7799">
      <w:pPr>
        <w:tabs>
          <w:tab w:val="left" w:pos="-2694"/>
          <w:tab w:val="left" w:pos="0"/>
        </w:tabs>
        <w:spacing w:line="240" w:lineRule="auto"/>
        <w:ind w:firstLine="284"/>
        <w:jc w:val="both"/>
        <w:rPr>
          <w:del w:id="3850" w:author="Пользователь Windows" w:date="2022-01-09T20:03:00Z"/>
          <w:rFonts w:asciiTheme="minorHAnsi" w:hAnsiTheme="minorHAnsi" w:cstheme="minorHAnsi"/>
          <w:sz w:val="24"/>
          <w:szCs w:val="24"/>
          <w:lang w:val="uk-UA"/>
          <w:rPrChange w:id="3851" w:author="Пользователь Windows" w:date="2022-01-09T18:15:00Z">
            <w:rPr>
              <w:del w:id="3852" w:author="Пользователь Windows" w:date="2022-01-09T20:03:00Z"/>
              <w:lang w:val="uk-UA"/>
            </w:rPr>
          </w:rPrChange>
        </w:rPr>
      </w:pPr>
      <w:r w:rsidRPr="006102AB">
        <w:rPr>
          <w:rFonts w:asciiTheme="minorHAnsi" w:hAnsiTheme="minorHAnsi" w:cstheme="minorHAnsi"/>
          <w:sz w:val="24"/>
          <w:szCs w:val="24"/>
          <w:lang w:val="uk-UA"/>
          <w:rPrChange w:id="3853" w:author="Пользователь Windows" w:date="2022-01-09T18:15:00Z">
            <w:rPr>
              <w:lang w:val="uk-UA"/>
            </w:rPr>
          </w:rPrChange>
        </w:rPr>
        <w:t xml:space="preserve">Додаток 6: </w:t>
      </w:r>
      <w:r w:rsidR="008A7799" w:rsidRPr="006102AB">
        <w:rPr>
          <w:rFonts w:asciiTheme="minorHAnsi" w:hAnsiTheme="minorHAnsi" w:cstheme="minorHAnsi"/>
          <w:sz w:val="24"/>
          <w:szCs w:val="24"/>
          <w:lang w:val="uk-UA"/>
          <w:rPrChange w:id="3854" w:author="Пользователь Windows" w:date="2022-01-09T18:15:00Z">
            <w:rPr>
              <w:lang w:val="uk-UA"/>
            </w:rPr>
          </w:rPrChange>
        </w:rPr>
        <w:t>Бланк рекламаційного акту</w:t>
      </w:r>
      <w:ins w:id="3855" w:author="Пользователь Windows" w:date="2022-01-09T19:58:00Z">
        <w:r w:rsidR="004B300A">
          <w:rPr>
            <w:rFonts w:asciiTheme="minorHAnsi" w:hAnsiTheme="minorHAnsi" w:cstheme="minorHAnsi"/>
            <w:sz w:val="24"/>
            <w:szCs w:val="24"/>
            <w:lang w:val="uk-UA"/>
          </w:rPr>
          <w:t>.</w:t>
        </w:r>
      </w:ins>
    </w:p>
    <w:p w14:paraId="15BF14DD" w14:textId="7146B3A4" w:rsidR="00AF576C" w:rsidRPr="006102AB" w:rsidDel="003A5FBB" w:rsidRDefault="00AF576C" w:rsidP="00AF576C">
      <w:pPr>
        <w:tabs>
          <w:tab w:val="left" w:pos="-2694"/>
          <w:tab w:val="left" w:pos="0"/>
        </w:tabs>
        <w:spacing w:line="240" w:lineRule="auto"/>
        <w:ind w:firstLine="284"/>
        <w:jc w:val="both"/>
        <w:rPr>
          <w:del w:id="3856" w:author="Пользователь Windows" w:date="2022-01-09T20:03:00Z"/>
          <w:rFonts w:asciiTheme="minorHAnsi" w:hAnsiTheme="minorHAnsi" w:cstheme="minorHAnsi"/>
          <w:sz w:val="24"/>
          <w:szCs w:val="24"/>
          <w:lang w:val="uk-UA"/>
          <w:rPrChange w:id="3857" w:author="Пользователь Windows" w:date="2022-01-09T18:15:00Z">
            <w:rPr>
              <w:del w:id="3858" w:author="Пользователь Windows" w:date="2022-01-09T20:03:00Z"/>
              <w:lang w:val="uk-UA"/>
            </w:rPr>
          </w:rPrChange>
        </w:rPr>
      </w:pPr>
    </w:p>
    <w:p w14:paraId="5E901DA0" w14:textId="40668CD8" w:rsidR="005106F9" w:rsidRPr="006102AB" w:rsidDel="003A5FBB" w:rsidRDefault="005106F9" w:rsidP="005106F9">
      <w:pPr>
        <w:spacing w:line="240" w:lineRule="auto"/>
        <w:ind w:firstLine="284"/>
        <w:rPr>
          <w:del w:id="3859" w:author="Пользователь Windows" w:date="2022-01-09T20:03:00Z"/>
          <w:rFonts w:asciiTheme="minorHAnsi" w:hAnsiTheme="minorHAnsi" w:cstheme="minorHAnsi"/>
          <w:sz w:val="24"/>
          <w:szCs w:val="24"/>
          <w:lang w:val="uk-UA"/>
          <w:rPrChange w:id="3860" w:author="Пользователь Windows" w:date="2022-01-09T18:15:00Z">
            <w:rPr>
              <w:del w:id="3861" w:author="Пользователь Windows" w:date="2022-01-09T20:03:00Z"/>
              <w:lang w:val="uk-UA"/>
            </w:rPr>
          </w:rPrChange>
        </w:rPr>
      </w:pPr>
    </w:p>
    <w:p w14:paraId="59CD7DEE" w14:textId="39361475" w:rsidR="005106F9" w:rsidRPr="006102AB" w:rsidDel="003A5FBB" w:rsidRDefault="005106F9" w:rsidP="00FF61F9">
      <w:pPr>
        <w:spacing w:line="240" w:lineRule="auto"/>
        <w:ind w:firstLine="284"/>
        <w:jc w:val="center"/>
        <w:rPr>
          <w:del w:id="3862" w:author="Пользователь Windows" w:date="2022-01-09T20:03:00Z"/>
          <w:rFonts w:asciiTheme="minorHAnsi" w:hAnsiTheme="minorHAnsi" w:cstheme="minorHAnsi"/>
          <w:sz w:val="24"/>
          <w:szCs w:val="24"/>
          <w:lang w:val="uk-UA"/>
          <w:rPrChange w:id="3863" w:author="Пользователь Windows" w:date="2022-01-09T18:15:00Z">
            <w:rPr>
              <w:del w:id="3864" w:author="Пользователь Windows" w:date="2022-01-09T20:03:00Z"/>
              <w:lang w:val="uk-UA"/>
            </w:rPr>
          </w:rPrChange>
        </w:rPr>
      </w:pPr>
    </w:p>
    <w:p w14:paraId="3B650880" w14:textId="6ABBAC1C" w:rsidR="005106F9" w:rsidRPr="006102AB" w:rsidDel="003A5FBB" w:rsidRDefault="005106F9" w:rsidP="00FF61F9">
      <w:pPr>
        <w:spacing w:line="240" w:lineRule="auto"/>
        <w:ind w:firstLine="284"/>
        <w:jc w:val="center"/>
        <w:rPr>
          <w:del w:id="3865" w:author="Пользователь Windows" w:date="2022-01-09T20:03:00Z"/>
          <w:rFonts w:asciiTheme="minorHAnsi" w:hAnsiTheme="minorHAnsi" w:cstheme="minorHAnsi"/>
          <w:sz w:val="24"/>
          <w:szCs w:val="24"/>
          <w:lang w:val="uk-UA"/>
          <w:rPrChange w:id="3866" w:author="Пользователь Windows" w:date="2022-01-09T18:15:00Z">
            <w:rPr>
              <w:del w:id="3867" w:author="Пользователь Windows" w:date="2022-01-09T20:03:00Z"/>
              <w:lang w:val="uk-UA"/>
            </w:rPr>
          </w:rPrChange>
        </w:rPr>
      </w:pPr>
    </w:p>
    <w:p w14:paraId="2E03E5B3" w14:textId="3CC6A5AF" w:rsidR="005106F9" w:rsidRPr="006102AB" w:rsidDel="003A5FBB" w:rsidRDefault="005106F9" w:rsidP="00FF61F9">
      <w:pPr>
        <w:spacing w:line="240" w:lineRule="auto"/>
        <w:ind w:firstLine="284"/>
        <w:jc w:val="center"/>
        <w:rPr>
          <w:del w:id="3868" w:author="Пользователь Windows" w:date="2022-01-09T20:03:00Z"/>
          <w:rFonts w:asciiTheme="minorHAnsi" w:hAnsiTheme="minorHAnsi" w:cstheme="minorHAnsi"/>
          <w:sz w:val="24"/>
          <w:szCs w:val="24"/>
          <w:lang w:val="uk-UA"/>
          <w:rPrChange w:id="3869" w:author="Пользователь Windows" w:date="2022-01-09T18:15:00Z">
            <w:rPr>
              <w:del w:id="3870" w:author="Пользователь Windows" w:date="2022-01-09T20:03:00Z"/>
              <w:lang w:val="uk-UA"/>
            </w:rPr>
          </w:rPrChange>
        </w:rPr>
      </w:pPr>
    </w:p>
    <w:p w14:paraId="668FDDA4" w14:textId="2BCEF98D" w:rsidR="00FF61F9" w:rsidRPr="006102AB" w:rsidDel="003A5FBB" w:rsidRDefault="00FF61F9" w:rsidP="00FF61F9">
      <w:pPr>
        <w:pStyle w:val="a1"/>
        <w:spacing w:line="240" w:lineRule="auto"/>
        <w:ind w:firstLine="284"/>
        <w:rPr>
          <w:del w:id="3871" w:author="Пользователь Windows" w:date="2022-01-09T20:03:00Z"/>
          <w:rFonts w:asciiTheme="minorHAnsi" w:hAnsiTheme="minorHAnsi" w:cstheme="minorHAnsi"/>
          <w:sz w:val="24"/>
          <w:szCs w:val="24"/>
          <w:lang w:val="uk-UA"/>
          <w:rPrChange w:id="3872" w:author="Пользователь Windows" w:date="2022-01-09T18:15:00Z">
            <w:rPr>
              <w:del w:id="3873" w:author="Пользователь Windows" w:date="2022-01-09T20:03:00Z"/>
              <w:lang w:val="uk-UA"/>
            </w:rPr>
          </w:rPrChange>
        </w:rPr>
      </w:pPr>
    </w:p>
    <w:p w14:paraId="3836BFB6" w14:textId="3E485AEF" w:rsidR="00FF61F9" w:rsidRPr="006102AB" w:rsidDel="003A5FBB" w:rsidRDefault="00FF61F9" w:rsidP="008222A3">
      <w:pPr>
        <w:ind w:firstLine="284"/>
        <w:jc w:val="both"/>
        <w:rPr>
          <w:del w:id="3874" w:author="Пользователь Windows" w:date="2022-01-09T20:03:00Z"/>
          <w:rFonts w:asciiTheme="minorHAnsi" w:hAnsiTheme="minorHAnsi" w:cstheme="minorHAnsi"/>
          <w:sz w:val="24"/>
          <w:szCs w:val="24"/>
          <w:lang w:val="uk-UA"/>
          <w:rPrChange w:id="3875" w:author="Пользователь Windows" w:date="2022-01-09T18:15:00Z">
            <w:rPr>
              <w:del w:id="3876" w:author="Пользователь Windows" w:date="2022-01-09T20:03:00Z"/>
              <w:lang w:val="uk-UA"/>
            </w:rPr>
          </w:rPrChange>
        </w:rPr>
      </w:pPr>
    </w:p>
    <w:p w14:paraId="27656882" w14:textId="77777777" w:rsidR="00177AF0" w:rsidRPr="006102AB" w:rsidRDefault="00177AF0">
      <w:pPr>
        <w:tabs>
          <w:tab w:val="left" w:pos="-2694"/>
          <w:tab w:val="left" w:pos="0"/>
        </w:tabs>
        <w:spacing w:line="240" w:lineRule="auto"/>
        <w:ind w:firstLine="284"/>
        <w:jc w:val="both"/>
        <w:rPr>
          <w:rFonts w:asciiTheme="minorHAnsi" w:hAnsiTheme="minorHAnsi" w:cstheme="minorHAnsi"/>
          <w:sz w:val="24"/>
          <w:szCs w:val="24"/>
          <w:lang w:val="uk-UA"/>
          <w:rPrChange w:id="3877" w:author="Пользователь Windows" w:date="2022-01-09T18:15:00Z">
            <w:rPr>
              <w:lang w:val="uk-UA"/>
            </w:rPr>
          </w:rPrChange>
        </w:rPr>
        <w:pPrChange w:id="3878" w:author="Пользователь Windows" w:date="2022-01-09T20:03:00Z">
          <w:pPr/>
        </w:pPrChange>
      </w:pPr>
    </w:p>
    <w:sectPr w:rsidR="00177AF0" w:rsidRPr="006102AB">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53" w:author="I.Yermakova" w:date="2022-01-05T18:21:00Z" w:initials="I">
    <w:p w14:paraId="543EEACF" w14:textId="77777777" w:rsidR="00D82CC3" w:rsidRPr="00AF576C" w:rsidRDefault="00D82CC3">
      <w:pPr>
        <w:pStyle w:val="aa"/>
        <w:rPr>
          <w:lang w:val="uk-UA"/>
        </w:rPr>
      </w:pPr>
      <w:r>
        <w:rPr>
          <w:rStyle w:val="a9"/>
        </w:rPr>
        <w:annotationRef/>
      </w:r>
      <w:r>
        <w:rPr>
          <w:lang w:val="uk-UA"/>
        </w:rPr>
        <w:t xml:space="preserve">Тут </w:t>
      </w:r>
      <w:proofErr w:type="spellStart"/>
      <w:r>
        <w:rPr>
          <w:lang w:val="uk-UA"/>
        </w:rPr>
        <w:t>необходимо</w:t>
      </w:r>
      <w:proofErr w:type="spellEnd"/>
      <w:r>
        <w:rPr>
          <w:lang w:val="uk-UA"/>
        </w:rPr>
        <w:t xml:space="preserve"> </w:t>
      </w:r>
      <w:proofErr w:type="spellStart"/>
      <w:r>
        <w:rPr>
          <w:lang w:val="uk-UA"/>
        </w:rPr>
        <w:t>будет</w:t>
      </w:r>
      <w:proofErr w:type="spellEnd"/>
      <w:r>
        <w:rPr>
          <w:lang w:val="uk-UA"/>
        </w:rPr>
        <w:t xml:space="preserve"> </w:t>
      </w:r>
      <w:proofErr w:type="spellStart"/>
      <w:r>
        <w:rPr>
          <w:lang w:val="uk-UA"/>
        </w:rPr>
        <w:t>сформулировать</w:t>
      </w:r>
      <w:proofErr w:type="spellEnd"/>
      <w:r>
        <w:rPr>
          <w:lang w:val="uk-UA"/>
        </w:rPr>
        <w:t xml:space="preserve"> и вставить </w:t>
      </w:r>
      <w:proofErr w:type="spellStart"/>
      <w:r>
        <w:rPr>
          <w:lang w:val="uk-UA"/>
        </w:rPr>
        <w:t>политику</w:t>
      </w:r>
      <w:proofErr w:type="spellEnd"/>
      <w:r>
        <w:rPr>
          <w:lang w:val="uk-UA"/>
        </w:rPr>
        <w:t xml:space="preserve"> по </w:t>
      </w:r>
      <w:proofErr w:type="spellStart"/>
      <w:r>
        <w:rPr>
          <w:lang w:val="uk-UA"/>
        </w:rPr>
        <w:t>утверждению</w:t>
      </w:r>
      <w:proofErr w:type="spellEnd"/>
      <w:r>
        <w:rPr>
          <w:lang w:val="uk-UA"/>
        </w:rPr>
        <w:t xml:space="preserve">, </w:t>
      </w:r>
      <w:proofErr w:type="spellStart"/>
      <w:r>
        <w:rPr>
          <w:lang w:val="uk-UA"/>
        </w:rPr>
        <w:t>которая</w:t>
      </w:r>
      <w:proofErr w:type="spellEnd"/>
      <w:r>
        <w:rPr>
          <w:lang w:val="uk-UA"/>
        </w:rPr>
        <w:t xml:space="preserve"> у нас </w:t>
      </w:r>
      <w:proofErr w:type="spellStart"/>
      <w:r>
        <w:rPr>
          <w:lang w:val="uk-UA"/>
        </w:rPr>
        <w:t>есть</w:t>
      </w:r>
      <w:proofErr w:type="spellEnd"/>
      <w:r>
        <w:rPr>
          <w:lang w:val="uk-UA"/>
        </w:rPr>
        <w:t>.</w:t>
      </w:r>
    </w:p>
  </w:comment>
  <w:comment w:id="1915" w:author="I.Yermakova" w:date="2022-01-06T08:39:00Z" w:initials="I">
    <w:p w14:paraId="0CC2E277" w14:textId="77777777" w:rsidR="00D82CC3" w:rsidRPr="009B0073" w:rsidRDefault="00D82CC3">
      <w:pPr>
        <w:pStyle w:val="aa"/>
        <w:rPr>
          <w:lang w:val="ru-RU"/>
        </w:rPr>
      </w:pPr>
      <w:r>
        <w:rPr>
          <w:rStyle w:val="a9"/>
        </w:rPr>
        <w:annotationRef/>
      </w:r>
      <w:r>
        <w:rPr>
          <w:lang w:val="ru-RU"/>
        </w:rPr>
        <w:t>Необходимо вставить информацию про нашу процедуру регистрации.</w:t>
      </w:r>
    </w:p>
  </w:comment>
  <w:comment w:id="3760" w:author="I.Yermakova" w:date="2022-01-06T08:52:00Z" w:initials="I">
    <w:p w14:paraId="2B76ABD9" w14:textId="77777777" w:rsidR="00D82CC3" w:rsidRPr="00586976" w:rsidRDefault="00D82CC3">
      <w:pPr>
        <w:pStyle w:val="aa"/>
        <w:rPr>
          <w:lang w:val="ru-RU"/>
        </w:rPr>
      </w:pPr>
      <w:r>
        <w:rPr>
          <w:rStyle w:val="a9"/>
        </w:rPr>
        <w:annotationRef/>
      </w:r>
      <w:proofErr w:type="spellStart"/>
      <w:r>
        <w:rPr>
          <w:lang w:val="uk-UA"/>
        </w:rPr>
        <w:t>Где</w:t>
      </w:r>
      <w:proofErr w:type="spellEnd"/>
      <w:r>
        <w:rPr>
          <w:lang w:val="uk-UA"/>
        </w:rPr>
        <w:t xml:space="preserve"> мі </w:t>
      </w:r>
      <w:proofErr w:type="spellStart"/>
      <w:r>
        <w:rPr>
          <w:lang w:val="uk-UA"/>
        </w:rPr>
        <w:t>храним</w:t>
      </w:r>
      <w:proofErr w:type="spellEnd"/>
      <w:r>
        <w:rPr>
          <w:lang w:val="uk-UA"/>
        </w:rPr>
        <w:t xml:space="preserve"> </w:t>
      </w:r>
      <w:proofErr w:type="spellStart"/>
      <w:r>
        <w:rPr>
          <w:lang w:val="uk-UA"/>
        </w:rPr>
        <w:t>политики</w:t>
      </w:r>
      <w:proofErr w:type="spellEnd"/>
      <w:r>
        <w:rPr>
          <w:lang w:val="uk-UA"/>
        </w:rPr>
        <w:t xml:space="preserve">? </w:t>
      </w:r>
      <w:proofErr w:type="spellStart"/>
      <w:r>
        <w:rPr>
          <w:lang w:val="uk-UA"/>
        </w:rPr>
        <w:t>Или</w:t>
      </w:r>
      <w:proofErr w:type="spellEnd"/>
      <w:r>
        <w:rPr>
          <w:lang w:val="uk-UA"/>
        </w:rPr>
        <w:t xml:space="preserve"> </w:t>
      </w:r>
      <w:proofErr w:type="spellStart"/>
      <w:r>
        <w:rPr>
          <w:lang w:val="uk-UA"/>
        </w:rPr>
        <w:t>убрать</w:t>
      </w:r>
      <w:proofErr w:type="spellEnd"/>
      <w:r>
        <w:rPr>
          <w:lang w:val="uk-UA"/>
        </w:rPr>
        <w:t xml:space="preserve"> </w:t>
      </w:r>
      <w:r>
        <w:rPr>
          <w:lang w:val="ru-RU"/>
        </w:rPr>
        <w:t>это?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3EEACF" w15:done="0"/>
  <w15:commentEx w15:paraId="0CC2E277" w15:done="0"/>
  <w15:commentEx w15:paraId="2B76AB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3EEACF" w16cid:durableId="265A34CF"/>
  <w16cid:commentId w16cid:paraId="0CC2E277" w16cid:durableId="265A34D0"/>
  <w16cid:commentId w16cid:paraId="2B76ABD9" w16cid:durableId="265A34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63FFA" w14:textId="77777777" w:rsidR="005F6ED4" w:rsidRDefault="005F6ED4" w:rsidP="0041529A">
      <w:pPr>
        <w:spacing w:line="240" w:lineRule="auto"/>
      </w:pPr>
      <w:r>
        <w:separator/>
      </w:r>
    </w:p>
  </w:endnote>
  <w:endnote w:type="continuationSeparator" w:id="0">
    <w:p w14:paraId="35932B8D" w14:textId="77777777" w:rsidR="005F6ED4" w:rsidRDefault="005F6ED4" w:rsidP="004152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B5F10" w14:textId="77777777" w:rsidR="005F6ED4" w:rsidRDefault="005F6ED4" w:rsidP="0041529A">
      <w:pPr>
        <w:spacing w:line="240" w:lineRule="auto"/>
      </w:pPr>
      <w:r>
        <w:separator/>
      </w:r>
    </w:p>
  </w:footnote>
  <w:footnote w:type="continuationSeparator" w:id="0">
    <w:p w14:paraId="04E27BBA" w14:textId="77777777" w:rsidR="005F6ED4" w:rsidRDefault="005F6ED4" w:rsidP="004152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4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3879" w:author="I.Yermakova" w:date="2022-01-06T11:38:00Z">
        <w:tblPr>
          <w:tblW w:w="10916"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2657"/>
      <w:gridCol w:w="2890"/>
      <w:gridCol w:w="3974"/>
      <w:gridCol w:w="1421"/>
      <w:tblGridChange w:id="3880">
        <w:tblGrid>
          <w:gridCol w:w="2657"/>
          <w:gridCol w:w="1058"/>
          <w:gridCol w:w="2651"/>
          <w:gridCol w:w="2883"/>
          <w:gridCol w:w="272"/>
          <w:gridCol w:w="1421"/>
          <w:gridCol w:w="2271"/>
          <w:gridCol w:w="1418"/>
        </w:tblGrid>
      </w:tblGridChange>
    </w:tblGrid>
    <w:tr w:rsidR="00D82CC3" w:rsidRPr="00EC466E" w14:paraId="0FB1E11A" w14:textId="77777777" w:rsidTr="00CF4118">
      <w:trPr>
        <w:cantSplit/>
        <w:trHeight w:val="220"/>
        <w:ins w:id="3881" w:author="Сотник Наталья Григорьевна" w:date="2022-01-06T11:27:00Z"/>
        <w:trPrChange w:id="3882" w:author="I.Yermakova" w:date="2022-01-06T11:38:00Z">
          <w:trPr>
            <w:gridBefore w:val="2"/>
            <w:cantSplit/>
            <w:trHeight w:val="350"/>
          </w:trPr>
        </w:trPrChange>
      </w:trPr>
      <w:tc>
        <w:tcPr>
          <w:tcW w:w="2657" w:type="dxa"/>
          <w:vMerge w:val="restart"/>
          <w:tcPrChange w:id="3883" w:author="I.Yermakova" w:date="2022-01-06T11:38:00Z">
            <w:tcPr>
              <w:tcW w:w="2651" w:type="dxa"/>
              <w:vMerge w:val="restart"/>
            </w:tcPr>
          </w:tcPrChange>
        </w:tcPr>
        <w:p w14:paraId="25023325" w14:textId="77777777" w:rsidR="00D82CC3" w:rsidRDefault="00D82CC3" w:rsidP="00DE6559">
          <w:pPr>
            <w:pStyle w:val="af0"/>
            <w:jc w:val="center"/>
            <w:rPr>
              <w:ins w:id="3884" w:author="Сотник Наталья Григорьевна" w:date="2022-01-06T11:27:00Z"/>
            </w:rPr>
          </w:pPr>
          <w:ins w:id="3885" w:author="Сотник Наталья Григорьевна" w:date="2022-01-06T11:27:00Z">
            <w:r>
              <w:rPr>
                <w:noProof/>
                <w:color w:val="000000"/>
              </w:rPr>
              <w:drawing>
                <wp:inline distT="0" distB="0" distL="0" distR="0" wp14:anchorId="28EFB648" wp14:editId="0F30C2AC">
                  <wp:extent cx="1028700" cy="403860"/>
                  <wp:effectExtent l="0" t="0" r="0" b="0"/>
                  <wp:docPr id="13" name="image1.jpg" descr="C:\Users\o.grigoreva\Desktop\МВК\М.В. КАРГО\Logo_Mail.jpg"/>
                  <wp:cNvGraphicFramePr/>
                  <a:graphic xmlns:a="http://schemas.openxmlformats.org/drawingml/2006/main">
                    <a:graphicData uri="http://schemas.openxmlformats.org/drawingml/2006/picture">
                      <pic:pic xmlns:pic="http://schemas.openxmlformats.org/drawingml/2006/picture">
                        <pic:nvPicPr>
                          <pic:cNvPr id="0" name="image1.jpg" descr="C:\Users\o.grigoreva\Desktop\МВК\М.В. КАРГО\Logo_Mail.jpg"/>
                          <pic:cNvPicPr preferRelativeResize="0"/>
                        </pic:nvPicPr>
                        <pic:blipFill>
                          <a:blip r:embed="rId1"/>
                          <a:srcRect/>
                          <a:stretch>
                            <a:fillRect/>
                          </a:stretch>
                        </pic:blipFill>
                        <pic:spPr>
                          <a:xfrm>
                            <a:off x="0" y="0"/>
                            <a:ext cx="1028700" cy="403860"/>
                          </a:xfrm>
                          <a:prstGeom prst="rect">
                            <a:avLst/>
                          </a:prstGeom>
                          <a:ln/>
                        </pic:spPr>
                      </pic:pic>
                    </a:graphicData>
                  </a:graphic>
                </wp:inline>
              </w:drawing>
            </w:r>
          </w:ins>
        </w:p>
        <w:p w14:paraId="6070E95B" w14:textId="77777777" w:rsidR="00D82CC3" w:rsidRDefault="00D82CC3" w:rsidP="00DE6559">
          <w:pPr>
            <w:pStyle w:val="af0"/>
            <w:jc w:val="center"/>
            <w:rPr>
              <w:ins w:id="3886" w:author="Сотник Наталья Григорьевна" w:date="2022-01-06T11:27:00Z"/>
            </w:rPr>
          </w:pPr>
        </w:p>
      </w:tc>
      <w:tc>
        <w:tcPr>
          <w:tcW w:w="6864" w:type="dxa"/>
          <w:gridSpan w:val="2"/>
          <w:vAlign w:val="center"/>
          <w:tcPrChange w:id="3887" w:author="I.Yermakova" w:date="2022-01-06T11:38:00Z">
            <w:tcPr>
              <w:tcW w:w="6847" w:type="dxa"/>
              <w:gridSpan w:val="4"/>
              <w:vAlign w:val="center"/>
            </w:tcPr>
          </w:tcPrChange>
        </w:tcPr>
        <w:p w14:paraId="66B53CDF" w14:textId="133CBBE5" w:rsidR="00D82CC3" w:rsidRPr="00992676" w:rsidRDefault="00992676" w:rsidP="00DE6559">
          <w:pPr>
            <w:pStyle w:val="af0"/>
            <w:jc w:val="center"/>
            <w:rPr>
              <w:ins w:id="3888" w:author="Сотник Наталья Григорьевна" w:date="2022-01-06T11:27:00Z"/>
              <w:rFonts w:ascii="Tahoma" w:hAnsi="Tahoma" w:cs="Tahoma"/>
              <w:b/>
              <w:bCs/>
              <w:lang w:val="uk-UA"/>
              <w:rPrChange w:id="3889" w:author="I.Yermakova" w:date="2022-01-10T09:06:00Z">
                <w:rPr>
                  <w:ins w:id="3890" w:author="Сотник Наталья Григорьевна" w:date="2022-01-06T11:27:00Z"/>
                  <w:rFonts w:ascii="Tahoma" w:hAnsi="Tahoma" w:cs="Tahoma"/>
                  <w:b/>
                  <w:bCs/>
                </w:rPr>
              </w:rPrChange>
            </w:rPr>
          </w:pPr>
          <w:ins w:id="3891" w:author="I.Yermakova" w:date="2022-01-10T09:06:00Z">
            <w:r>
              <w:rPr>
                <w:rFonts w:ascii="Tahoma" w:hAnsi="Tahoma" w:cs="Tahoma"/>
                <w:b/>
                <w:bCs/>
                <w:lang w:val="uk-UA"/>
              </w:rPr>
              <w:t xml:space="preserve">Політика здійснення </w:t>
            </w:r>
            <w:proofErr w:type="spellStart"/>
            <w:r>
              <w:rPr>
                <w:rFonts w:ascii="Tahoma" w:hAnsi="Tahoma" w:cs="Tahoma"/>
                <w:b/>
                <w:bCs/>
                <w:lang w:val="uk-UA"/>
              </w:rPr>
              <w:t>закупівель</w:t>
            </w:r>
            <w:proofErr w:type="spellEnd"/>
            <w:r>
              <w:rPr>
                <w:rFonts w:ascii="Tahoma" w:hAnsi="Tahoma" w:cs="Tahoma"/>
                <w:b/>
                <w:bCs/>
                <w:lang w:val="uk-UA"/>
              </w:rPr>
              <w:t xml:space="preserve"> товарів</w:t>
            </w:r>
          </w:ins>
          <w:ins w:id="3892" w:author="I.Yermakova" w:date="2022-01-10T09:07:00Z">
            <w:r>
              <w:rPr>
                <w:rFonts w:ascii="Tahoma" w:hAnsi="Tahoma" w:cs="Tahoma"/>
                <w:b/>
                <w:bCs/>
                <w:lang w:val="uk-UA"/>
              </w:rPr>
              <w:t>, робіт і послуг</w:t>
            </w:r>
          </w:ins>
        </w:p>
      </w:tc>
      <w:tc>
        <w:tcPr>
          <w:tcW w:w="1421" w:type="dxa"/>
          <w:vAlign w:val="center"/>
          <w:tcPrChange w:id="3893" w:author="I.Yermakova" w:date="2022-01-06T11:38:00Z">
            <w:tcPr>
              <w:tcW w:w="1418" w:type="dxa"/>
              <w:vAlign w:val="center"/>
            </w:tcPr>
          </w:tcPrChange>
        </w:tcPr>
        <w:p w14:paraId="51ED17AB" w14:textId="77777777" w:rsidR="00D82CC3" w:rsidRPr="00992676" w:rsidRDefault="00D82CC3" w:rsidP="00DE6559">
          <w:pPr>
            <w:pStyle w:val="af0"/>
            <w:jc w:val="center"/>
            <w:rPr>
              <w:ins w:id="3894" w:author="Сотник Наталья Григорьевна" w:date="2022-01-06T11:27:00Z"/>
              <w:rFonts w:ascii="Tahoma" w:hAnsi="Tahoma" w:cs="Tahoma"/>
              <w:b/>
              <w:bCs/>
              <w:sz w:val="18"/>
              <w:lang w:val="ru-RU"/>
              <w:rPrChange w:id="3895" w:author="I.Yermakova" w:date="2022-01-10T09:07:00Z">
                <w:rPr>
                  <w:ins w:id="3896" w:author="Сотник Наталья Григорьевна" w:date="2022-01-06T11:27:00Z"/>
                  <w:rFonts w:ascii="Tahoma" w:hAnsi="Tahoma" w:cs="Tahoma"/>
                  <w:b/>
                  <w:bCs/>
                  <w:sz w:val="18"/>
                </w:rPr>
              </w:rPrChange>
            </w:rPr>
          </w:pPr>
        </w:p>
      </w:tc>
    </w:tr>
    <w:tr w:rsidR="00D82CC3" w14:paraId="58BA6F76" w14:textId="77777777" w:rsidTr="004D5721">
      <w:trPr>
        <w:cantSplit/>
        <w:trHeight w:val="380"/>
        <w:ins w:id="3897" w:author="Сотник Наталья Григорьевна" w:date="2022-01-06T11:27:00Z"/>
      </w:trPr>
      <w:tc>
        <w:tcPr>
          <w:tcW w:w="2657" w:type="dxa"/>
          <w:vMerge/>
        </w:tcPr>
        <w:p w14:paraId="36155E17" w14:textId="77777777" w:rsidR="00D82CC3" w:rsidRPr="00992676" w:rsidRDefault="00D82CC3" w:rsidP="00DE6559">
          <w:pPr>
            <w:pStyle w:val="af0"/>
            <w:jc w:val="center"/>
            <w:rPr>
              <w:ins w:id="3898" w:author="Сотник Наталья Григорьевна" w:date="2022-01-06T11:27:00Z"/>
              <w:lang w:val="ru-RU"/>
              <w:rPrChange w:id="3899" w:author="I.Yermakova" w:date="2022-01-10T09:07:00Z">
                <w:rPr>
                  <w:ins w:id="3900" w:author="Сотник Наталья Григорьевна" w:date="2022-01-06T11:27:00Z"/>
                </w:rPr>
              </w:rPrChange>
            </w:rPr>
          </w:pPr>
        </w:p>
      </w:tc>
      <w:tc>
        <w:tcPr>
          <w:tcW w:w="6864" w:type="dxa"/>
          <w:gridSpan w:val="2"/>
          <w:vAlign w:val="center"/>
        </w:tcPr>
        <w:p w14:paraId="6CC7624F" w14:textId="77777777" w:rsidR="00D82CC3" w:rsidRPr="00992676" w:rsidRDefault="00D82CC3" w:rsidP="00DE6559">
          <w:pPr>
            <w:pStyle w:val="af0"/>
            <w:jc w:val="center"/>
            <w:rPr>
              <w:ins w:id="3901" w:author="Сотник Наталья Григорьевна" w:date="2022-01-06T11:27:00Z"/>
              <w:rFonts w:ascii="Tahoma" w:hAnsi="Tahoma" w:cs="Tahoma"/>
              <w:b/>
              <w:bCs/>
              <w:lang w:val="ru-RU"/>
              <w:rPrChange w:id="3902" w:author="I.Yermakova" w:date="2022-01-10T09:07:00Z">
                <w:rPr>
                  <w:ins w:id="3903" w:author="Сотник Наталья Григорьевна" w:date="2022-01-06T11:27:00Z"/>
                  <w:rFonts w:ascii="Tahoma" w:hAnsi="Tahoma" w:cs="Tahoma"/>
                  <w:b/>
                  <w:bCs/>
                </w:rPr>
              </w:rPrChange>
            </w:rPr>
          </w:pPr>
        </w:p>
      </w:tc>
      <w:tc>
        <w:tcPr>
          <w:tcW w:w="1421" w:type="dxa"/>
          <w:vAlign w:val="center"/>
        </w:tcPr>
        <w:p w14:paraId="38135541" w14:textId="21942585" w:rsidR="00D82CC3" w:rsidRDefault="00D82CC3" w:rsidP="00DE6559">
          <w:pPr>
            <w:pStyle w:val="af0"/>
            <w:jc w:val="center"/>
            <w:rPr>
              <w:ins w:id="3904" w:author="Сотник Наталья Григорьевна" w:date="2022-01-06T11:27:00Z"/>
            </w:rPr>
          </w:pPr>
          <w:ins w:id="3905" w:author="Сотник Наталья Григорьевна" w:date="2022-01-06T11:27:00Z">
            <w:r>
              <w:rPr>
                <w:rFonts w:ascii="Tahoma" w:hAnsi="Tahoma" w:cs="Tahoma"/>
              </w:rPr>
              <w:t xml:space="preserve">Page </w:t>
            </w:r>
            <w:r>
              <w:rPr>
                <w:rFonts w:ascii="Tahoma" w:hAnsi="Tahoma" w:cs="Tahoma"/>
              </w:rPr>
              <w:fldChar w:fldCharType="begin"/>
            </w:r>
            <w:r>
              <w:rPr>
                <w:rFonts w:ascii="Tahoma" w:hAnsi="Tahoma" w:cs="Tahoma"/>
              </w:rPr>
              <w:instrText xml:space="preserve"> PAGE </w:instrText>
            </w:r>
            <w:r>
              <w:rPr>
                <w:rFonts w:ascii="Tahoma" w:hAnsi="Tahoma" w:cs="Tahoma"/>
              </w:rPr>
              <w:fldChar w:fldCharType="separate"/>
            </w:r>
          </w:ins>
          <w:r w:rsidR="00992676">
            <w:rPr>
              <w:rFonts w:ascii="Tahoma" w:hAnsi="Tahoma" w:cs="Tahoma"/>
              <w:noProof/>
            </w:rPr>
            <w:t>15</w:t>
          </w:r>
          <w:ins w:id="3906" w:author="Сотник Наталья Григорьевна" w:date="2022-01-06T11:27:00Z">
            <w:r>
              <w:rPr>
                <w:rFonts w:ascii="Tahoma" w:hAnsi="Tahoma" w:cs="Tahoma"/>
              </w:rPr>
              <w:fldChar w:fldCharType="end"/>
            </w:r>
            <w:r>
              <w:rPr>
                <w:rFonts w:ascii="Tahoma" w:hAnsi="Tahoma" w:cs="Tahoma"/>
              </w:rPr>
              <w:t xml:space="preserve"> of </w:t>
            </w:r>
            <w:r>
              <w:rPr>
                <w:rFonts w:ascii="Tahoma" w:hAnsi="Tahoma" w:cs="Tahoma"/>
              </w:rPr>
              <w:fldChar w:fldCharType="begin"/>
            </w:r>
            <w:r>
              <w:rPr>
                <w:rFonts w:ascii="Tahoma" w:hAnsi="Tahoma" w:cs="Tahoma"/>
              </w:rPr>
              <w:instrText xml:space="preserve"> NUMPAGES </w:instrText>
            </w:r>
            <w:r>
              <w:rPr>
                <w:rFonts w:ascii="Tahoma" w:hAnsi="Tahoma" w:cs="Tahoma"/>
              </w:rPr>
              <w:fldChar w:fldCharType="separate"/>
            </w:r>
          </w:ins>
          <w:r w:rsidR="00992676">
            <w:rPr>
              <w:rFonts w:ascii="Tahoma" w:hAnsi="Tahoma" w:cs="Tahoma"/>
              <w:noProof/>
            </w:rPr>
            <w:t>15</w:t>
          </w:r>
          <w:ins w:id="3907" w:author="Сотник Наталья Григорьевна" w:date="2022-01-06T11:27:00Z">
            <w:r>
              <w:rPr>
                <w:rFonts w:ascii="Tahoma" w:hAnsi="Tahoma" w:cs="Tahoma"/>
              </w:rPr>
              <w:fldChar w:fldCharType="end"/>
            </w:r>
          </w:ins>
        </w:p>
      </w:tc>
    </w:tr>
    <w:tr w:rsidR="00D82CC3" w14:paraId="58CDC411" w14:textId="77777777" w:rsidTr="00CF4118">
      <w:trPr>
        <w:cantSplit/>
        <w:trHeight w:val="218"/>
        <w:ins w:id="3908" w:author="Сотник Наталья Григорьевна" w:date="2022-01-06T11:27:00Z"/>
        <w:trPrChange w:id="3909" w:author="I.Yermakova" w:date="2022-01-06T11:38:00Z">
          <w:trPr>
            <w:gridBefore w:val="2"/>
            <w:cantSplit/>
            <w:trHeight w:val="347"/>
          </w:trPr>
        </w:trPrChange>
      </w:trPr>
      <w:tc>
        <w:tcPr>
          <w:tcW w:w="2657" w:type="dxa"/>
          <w:vMerge/>
          <w:vAlign w:val="center"/>
          <w:tcPrChange w:id="3910" w:author="I.Yermakova" w:date="2022-01-06T11:38:00Z">
            <w:tcPr>
              <w:tcW w:w="2651" w:type="dxa"/>
              <w:vMerge/>
              <w:vAlign w:val="center"/>
            </w:tcPr>
          </w:tcPrChange>
        </w:tcPr>
        <w:p w14:paraId="0352DB56" w14:textId="77777777" w:rsidR="00D82CC3" w:rsidRDefault="00D82CC3" w:rsidP="00DE6559">
          <w:pPr>
            <w:pStyle w:val="af0"/>
            <w:jc w:val="center"/>
            <w:rPr>
              <w:ins w:id="3911" w:author="Сотник Наталья Григорьевна" w:date="2022-01-06T11:27:00Z"/>
              <w:rFonts w:ascii="Tahoma" w:hAnsi="Tahoma" w:cs="Tahoma"/>
            </w:rPr>
          </w:pPr>
        </w:p>
      </w:tc>
      <w:tc>
        <w:tcPr>
          <w:tcW w:w="2890" w:type="dxa"/>
          <w:vAlign w:val="center"/>
          <w:tcPrChange w:id="3912" w:author="I.Yermakova" w:date="2022-01-06T11:38:00Z">
            <w:tcPr>
              <w:tcW w:w="2883" w:type="dxa"/>
              <w:vAlign w:val="center"/>
            </w:tcPr>
          </w:tcPrChange>
        </w:tcPr>
        <w:p w14:paraId="1CB52113" w14:textId="5FAB8C2C" w:rsidR="00D82CC3" w:rsidRPr="00992676" w:rsidRDefault="00D82CC3" w:rsidP="00DE6559">
          <w:pPr>
            <w:pStyle w:val="af0"/>
            <w:rPr>
              <w:ins w:id="3913" w:author="Сотник Наталья Григорьевна" w:date="2022-01-06T11:27:00Z"/>
              <w:rFonts w:ascii="Tahoma" w:hAnsi="Tahoma" w:cs="Tahoma"/>
              <w:lang w:val="uk-UA"/>
              <w:rPrChange w:id="3914" w:author="I.Yermakova" w:date="2022-01-10T09:09:00Z">
                <w:rPr>
                  <w:ins w:id="3915" w:author="Сотник Наталья Григорьевна" w:date="2022-01-06T11:27:00Z"/>
                  <w:rFonts w:ascii="Tahoma" w:hAnsi="Tahoma" w:cs="Tahoma"/>
                </w:rPr>
              </w:rPrChange>
            </w:rPr>
          </w:pPr>
          <w:ins w:id="3916" w:author="Сотник Наталья Григорьевна" w:date="2022-01-06T11:27:00Z">
            <w:r>
              <w:rPr>
                <w:rFonts w:ascii="Tahoma" w:hAnsi="Tahoma" w:cs="Tahoma"/>
              </w:rPr>
              <w:t xml:space="preserve">Issue Date: </w:t>
            </w:r>
          </w:ins>
          <w:ins w:id="3917" w:author="I.Yermakova" w:date="2022-01-10T09:09:00Z">
            <w:r w:rsidR="00992676">
              <w:rPr>
                <w:rFonts w:ascii="Tahoma" w:hAnsi="Tahoma" w:cs="Tahoma"/>
                <w:lang w:val="uk-UA"/>
              </w:rPr>
              <w:t>10.01.2022</w:t>
            </w:r>
          </w:ins>
        </w:p>
      </w:tc>
      <w:tc>
        <w:tcPr>
          <w:tcW w:w="3973" w:type="dxa"/>
          <w:vAlign w:val="center"/>
          <w:tcPrChange w:id="3918" w:author="I.Yermakova" w:date="2022-01-06T11:38:00Z">
            <w:tcPr>
              <w:tcW w:w="3964" w:type="dxa"/>
              <w:gridSpan w:val="3"/>
              <w:vAlign w:val="center"/>
            </w:tcPr>
          </w:tcPrChange>
        </w:tcPr>
        <w:p w14:paraId="6BC29D89" w14:textId="77777777" w:rsidR="00D82CC3" w:rsidRDefault="00D82CC3" w:rsidP="00DE6559">
          <w:pPr>
            <w:pStyle w:val="af0"/>
            <w:rPr>
              <w:ins w:id="3919" w:author="Сотник Наталья Григорьевна" w:date="2022-01-06T11:27:00Z"/>
              <w:rFonts w:ascii="Tahoma" w:hAnsi="Tahoma" w:cs="Tahoma"/>
            </w:rPr>
          </w:pPr>
          <w:ins w:id="3920" w:author="Сотник Наталья Григорьевна" w:date="2022-01-06T11:27:00Z">
            <w:r>
              <w:rPr>
                <w:rFonts w:ascii="Tahoma" w:hAnsi="Tahoma" w:cs="Tahoma"/>
              </w:rPr>
              <w:t>Revision Date:</w:t>
            </w:r>
          </w:ins>
        </w:p>
      </w:tc>
      <w:tc>
        <w:tcPr>
          <w:tcW w:w="1421" w:type="dxa"/>
          <w:vMerge w:val="restart"/>
          <w:vAlign w:val="center"/>
          <w:tcPrChange w:id="3921" w:author="I.Yermakova" w:date="2022-01-06T11:38:00Z">
            <w:tcPr>
              <w:tcW w:w="1418" w:type="dxa"/>
              <w:vMerge w:val="restart"/>
              <w:vAlign w:val="center"/>
            </w:tcPr>
          </w:tcPrChange>
        </w:tcPr>
        <w:p w14:paraId="24227420" w14:textId="77777777" w:rsidR="00D82CC3" w:rsidRDefault="00D82CC3" w:rsidP="00DE6559">
          <w:pPr>
            <w:pStyle w:val="af0"/>
            <w:jc w:val="center"/>
            <w:rPr>
              <w:ins w:id="3922" w:author="Сотник Наталья Григорьевна" w:date="2022-01-06T11:27:00Z"/>
              <w:rFonts w:ascii="Tahoma" w:hAnsi="Tahoma" w:cs="Tahoma"/>
            </w:rPr>
          </w:pPr>
          <w:ins w:id="3923" w:author="Сотник Наталья Григорьевна" w:date="2022-01-06T11:27:00Z">
            <w:r>
              <w:rPr>
                <w:rFonts w:ascii="Tahoma" w:hAnsi="Tahoma" w:cs="Tahoma"/>
              </w:rPr>
              <w:t>Revision N</w:t>
            </w:r>
            <w:r>
              <w:rPr>
                <w:rFonts w:ascii="Tahoma" w:hAnsi="Tahoma" w:cs="Tahoma"/>
                <w:vertAlign w:val="superscript"/>
              </w:rPr>
              <w:t>o</w:t>
            </w:r>
            <w:r>
              <w:rPr>
                <w:rFonts w:ascii="Tahoma" w:hAnsi="Tahoma" w:cs="Tahoma"/>
              </w:rPr>
              <w:t xml:space="preserve"> 00</w:t>
            </w:r>
          </w:ins>
        </w:p>
      </w:tc>
    </w:tr>
    <w:tr w:rsidR="00D82CC3" w14:paraId="5214CAC7" w14:textId="77777777" w:rsidTr="00CF4118">
      <w:trPr>
        <w:cantSplit/>
        <w:trHeight w:val="218"/>
        <w:ins w:id="3924" w:author="Сотник Наталья Григорьевна" w:date="2022-01-06T11:27:00Z"/>
        <w:trPrChange w:id="3925" w:author="I.Yermakova" w:date="2022-01-06T11:38:00Z">
          <w:trPr>
            <w:gridBefore w:val="2"/>
            <w:cantSplit/>
            <w:trHeight w:val="347"/>
          </w:trPr>
        </w:trPrChange>
      </w:trPr>
      <w:tc>
        <w:tcPr>
          <w:tcW w:w="2657" w:type="dxa"/>
          <w:vMerge/>
          <w:vAlign w:val="center"/>
          <w:tcPrChange w:id="3926" w:author="I.Yermakova" w:date="2022-01-06T11:38:00Z">
            <w:tcPr>
              <w:tcW w:w="2651" w:type="dxa"/>
              <w:vMerge/>
              <w:vAlign w:val="center"/>
            </w:tcPr>
          </w:tcPrChange>
        </w:tcPr>
        <w:p w14:paraId="68E7B536" w14:textId="77777777" w:rsidR="00D82CC3" w:rsidRDefault="00D82CC3" w:rsidP="00DE6559">
          <w:pPr>
            <w:pStyle w:val="af0"/>
            <w:jc w:val="center"/>
            <w:rPr>
              <w:ins w:id="3927" w:author="Сотник Наталья Григорьевна" w:date="2022-01-06T11:27:00Z"/>
              <w:rFonts w:ascii="Tahoma" w:hAnsi="Tahoma" w:cs="Tahoma"/>
            </w:rPr>
          </w:pPr>
        </w:p>
      </w:tc>
      <w:tc>
        <w:tcPr>
          <w:tcW w:w="2890" w:type="dxa"/>
          <w:vAlign w:val="center"/>
          <w:tcPrChange w:id="3928" w:author="I.Yermakova" w:date="2022-01-06T11:38:00Z">
            <w:tcPr>
              <w:tcW w:w="2883" w:type="dxa"/>
              <w:vAlign w:val="center"/>
            </w:tcPr>
          </w:tcPrChange>
        </w:tcPr>
        <w:p w14:paraId="1C1FCE2F" w14:textId="1259055A" w:rsidR="00D82CC3" w:rsidRPr="00992676" w:rsidRDefault="00D82CC3" w:rsidP="00DE6559">
          <w:pPr>
            <w:pStyle w:val="af0"/>
            <w:rPr>
              <w:ins w:id="3929" w:author="Сотник Наталья Григорьевна" w:date="2022-01-06T11:27:00Z"/>
              <w:rFonts w:ascii="Tahoma" w:hAnsi="Tahoma" w:cs="Tahoma"/>
              <w:lang w:val="uk-UA"/>
              <w:rPrChange w:id="3930" w:author="I.Yermakova" w:date="2022-01-10T09:09:00Z">
                <w:rPr>
                  <w:ins w:id="3931" w:author="Сотник Наталья Григорьевна" w:date="2022-01-06T11:27:00Z"/>
                  <w:rFonts w:ascii="Tahoma" w:hAnsi="Tahoma" w:cs="Tahoma"/>
                </w:rPr>
              </w:rPrChange>
            </w:rPr>
          </w:pPr>
          <w:ins w:id="3932" w:author="Сотник Наталья Григорьевна" w:date="2022-01-06T11:27:00Z">
            <w:r>
              <w:rPr>
                <w:rFonts w:ascii="Tahoma" w:hAnsi="Tahoma" w:cs="Tahoma"/>
              </w:rPr>
              <w:t xml:space="preserve">Author: </w:t>
            </w:r>
          </w:ins>
          <w:ins w:id="3933" w:author="I.Yermakova" w:date="2022-01-10T09:09:00Z">
            <w:r w:rsidR="00992676">
              <w:rPr>
                <w:rFonts w:ascii="Tahoma" w:hAnsi="Tahoma" w:cs="Tahoma"/>
                <w:lang w:val="uk-UA"/>
              </w:rPr>
              <w:t>Єрмакова І.В.</w:t>
            </w:r>
          </w:ins>
        </w:p>
        <w:p w14:paraId="0B359454" w14:textId="5A5E071B" w:rsidR="00D82CC3" w:rsidRPr="00992676" w:rsidRDefault="00D82CC3" w:rsidP="00DE6559">
          <w:pPr>
            <w:pStyle w:val="af0"/>
            <w:rPr>
              <w:ins w:id="3934" w:author="Сотник Наталья Григорьевна" w:date="2022-01-06T11:27:00Z"/>
              <w:rFonts w:ascii="Tahoma" w:hAnsi="Tahoma" w:cs="Tahoma"/>
              <w:lang w:val="uk-UA"/>
              <w:rPrChange w:id="3935" w:author="I.Yermakova" w:date="2022-01-10T09:09:00Z">
                <w:rPr>
                  <w:ins w:id="3936" w:author="Сотник Наталья Григорьевна" w:date="2022-01-06T11:27:00Z"/>
                  <w:rFonts w:ascii="Tahoma" w:hAnsi="Tahoma" w:cs="Tahoma"/>
                </w:rPr>
              </w:rPrChange>
            </w:rPr>
          </w:pPr>
          <w:ins w:id="3937" w:author="Сотник Наталья Григорьевна" w:date="2022-01-06T11:27:00Z">
            <w:r>
              <w:rPr>
                <w:rFonts w:ascii="Tahoma" w:hAnsi="Tahoma" w:cs="Tahoma"/>
              </w:rPr>
              <w:t>Approved:</w:t>
            </w:r>
          </w:ins>
          <w:ins w:id="3938" w:author="I.Yermakova" w:date="2022-01-10T09:09:00Z">
            <w:r w:rsidR="00992676">
              <w:rPr>
                <w:rFonts w:ascii="Tahoma" w:hAnsi="Tahoma" w:cs="Tahoma"/>
                <w:lang w:val="uk-UA"/>
              </w:rPr>
              <w:t xml:space="preserve"> </w:t>
            </w:r>
          </w:ins>
          <w:ins w:id="3939" w:author="I.Yermakova" w:date="2022-01-10T09:11:00Z">
            <w:r w:rsidR="00992676">
              <w:rPr>
                <w:rFonts w:ascii="Tahoma" w:hAnsi="Tahoma" w:cs="Tahoma"/>
                <w:lang w:val="uk-UA"/>
              </w:rPr>
              <w:t>Сікорський А.А.</w:t>
            </w:r>
          </w:ins>
        </w:p>
      </w:tc>
      <w:tc>
        <w:tcPr>
          <w:tcW w:w="3973" w:type="dxa"/>
          <w:vAlign w:val="center"/>
          <w:tcPrChange w:id="3940" w:author="I.Yermakova" w:date="2022-01-06T11:38:00Z">
            <w:tcPr>
              <w:tcW w:w="3964" w:type="dxa"/>
              <w:gridSpan w:val="3"/>
              <w:vAlign w:val="center"/>
            </w:tcPr>
          </w:tcPrChange>
        </w:tcPr>
        <w:p w14:paraId="21881749" w14:textId="77777777" w:rsidR="00D82CC3" w:rsidRDefault="00D82CC3" w:rsidP="00DE6559">
          <w:pPr>
            <w:pStyle w:val="af0"/>
            <w:rPr>
              <w:ins w:id="3941" w:author="Сотник Наталья Григорьевна" w:date="2022-01-06T11:27:00Z"/>
              <w:rFonts w:ascii="Tahoma" w:hAnsi="Tahoma" w:cs="Tahoma"/>
            </w:rPr>
          </w:pPr>
          <w:ins w:id="3942" w:author="Сотник Наталья Григорьевна" w:date="2022-01-06T11:27:00Z">
            <w:r>
              <w:rPr>
                <w:rFonts w:ascii="Tahoma" w:hAnsi="Tahoma" w:cs="Tahoma"/>
              </w:rPr>
              <w:t>Author:</w:t>
            </w:r>
          </w:ins>
        </w:p>
        <w:p w14:paraId="7CF20AE8" w14:textId="77777777" w:rsidR="00D82CC3" w:rsidRDefault="00D82CC3" w:rsidP="00DE6559">
          <w:pPr>
            <w:pStyle w:val="af0"/>
            <w:rPr>
              <w:ins w:id="3943" w:author="Сотник Наталья Григорьевна" w:date="2022-01-06T11:27:00Z"/>
              <w:rFonts w:ascii="Tahoma" w:hAnsi="Tahoma" w:cs="Tahoma"/>
            </w:rPr>
          </w:pPr>
          <w:ins w:id="3944" w:author="Сотник Наталья Григорьевна" w:date="2022-01-06T11:27:00Z">
            <w:r>
              <w:rPr>
                <w:rFonts w:ascii="Tahoma" w:hAnsi="Tahoma" w:cs="Tahoma"/>
              </w:rPr>
              <w:t>Approved:</w:t>
            </w:r>
          </w:ins>
        </w:p>
      </w:tc>
      <w:tc>
        <w:tcPr>
          <w:tcW w:w="1421" w:type="dxa"/>
          <w:vMerge/>
          <w:vAlign w:val="center"/>
          <w:tcPrChange w:id="3945" w:author="I.Yermakova" w:date="2022-01-06T11:38:00Z">
            <w:tcPr>
              <w:tcW w:w="1418" w:type="dxa"/>
              <w:vMerge/>
              <w:vAlign w:val="center"/>
            </w:tcPr>
          </w:tcPrChange>
        </w:tcPr>
        <w:p w14:paraId="6C9959BE" w14:textId="77777777" w:rsidR="00D82CC3" w:rsidRDefault="00D82CC3" w:rsidP="00DE6559">
          <w:pPr>
            <w:pStyle w:val="af0"/>
            <w:jc w:val="center"/>
            <w:rPr>
              <w:ins w:id="3946" w:author="Сотник Наталья Григорьевна" w:date="2022-01-06T11:27:00Z"/>
              <w:rFonts w:ascii="Tahoma" w:hAnsi="Tahoma" w:cs="Tahoma"/>
            </w:rPr>
          </w:pPr>
        </w:p>
      </w:tc>
    </w:tr>
  </w:tbl>
  <w:p w14:paraId="02B41EC5" w14:textId="77777777" w:rsidR="00D82CC3" w:rsidRDefault="00D82CC3" w:rsidP="00DE6559">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multilevel"/>
    <w:tmpl w:val="5EEE4C90"/>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 w15:restartNumberingAfterBreak="0">
    <w:nsid w:val="02441946"/>
    <w:multiLevelType w:val="hybridMultilevel"/>
    <w:tmpl w:val="701438E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5640949"/>
    <w:multiLevelType w:val="multilevel"/>
    <w:tmpl w:val="A7C47D7E"/>
    <w:lvl w:ilvl="0">
      <w:start w:val="3"/>
      <w:numFmt w:val="decimal"/>
      <w:lvlText w:val="%1."/>
      <w:lvlJc w:val="left"/>
      <w:pPr>
        <w:ind w:left="408" w:hanging="408"/>
      </w:pPr>
      <w:rPr>
        <w:rFonts w:hint="default"/>
      </w:rPr>
    </w:lvl>
    <w:lvl w:ilvl="1">
      <w:start w:val="1"/>
      <w:numFmt w:val="decimal"/>
      <w:lvlText w:val="%1.%2."/>
      <w:lvlJc w:val="left"/>
      <w:pPr>
        <w:ind w:left="1146" w:hanging="720"/>
      </w:pPr>
      <w:rPr>
        <w:rFonts w:hint="default"/>
        <w:color w:val="auto"/>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3" w15:restartNumberingAfterBreak="0">
    <w:nsid w:val="06DA7E9E"/>
    <w:multiLevelType w:val="hybridMultilevel"/>
    <w:tmpl w:val="AB3217DE"/>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083E5095"/>
    <w:multiLevelType w:val="hybridMultilevel"/>
    <w:tmpl w:val="EF8EB650"/>
    <w:lvl w:ilvl="0" w:tplc="0422000D">
      <w:start w:val="1"/>
      <w:numFmt w:val="bullet"/>
      <w:lvlText w:val=""/>
      <w:lvlJc w:val="left"/>
      <w:pPr>
        <w:ind w:left="1004" w:hanging="360"/>
      </w:pPr>
      <w:rPr>
        <w:rFonts w:ascii="Wingdings" w:hAnsi="Wingdings"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5" w15:restartNumberingAfterBreak="0">
    <w:nsid w:val="0ABD2637"/>
    <w:multiLevelType w:val="hybridMultilevel"/>
    <w:tmpl w:val="A1D2799C"/>
    <w:lvl w:ilvl="0" w:tplc="0422000D">
      <w:start w:val="1"/>
      <w:numFmt w:val="bullet"/>
      <w:lvlText w:val=""/>
      <w:lvlJc w:val="left"/>
      <w:pPr>
        <w:ind w:left="1004" w:hanging="360"/>
      </w:pPr>
      <w:rPr>
        <w:rFonts w:ascii="Wingdings" w:hAnsi="Wingdings"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6" w15:restartNumberingAfterBreak="0">
    <w:nsid w:val="0B697B4A"/>
    <w:multiLevelType w:val="hybridMultilevel"/>
    <w:tmpl w:val="3A7C0FD0"/>
    <w:lvl w:ilvl="0" w:tplc="0419000D">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0C6071FF"/>
    <w:multiLevelType w:val="hybridMultilevel"/>
    <w:tmpl w:val="134CB8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9F665F"/>
    <w:multiLevelType w:val="hybridMultilevel"/>
    <w:tmpl w:val="48CA0474"/>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0F653F33"/>
    <w:multiLevelType w:val="hybridMultilevel"/>
    <w:tmpl w:val="92C65BE4"/>
    <w:lvl w:ilvl="0" w:tplc="0422000B">
      <w:start w:val="1"/>
      <w:numFmt w:val="bullet"/>
      <w:lvlText w:val=""/>
      <w:lvlJc w:val="left"/>
      <w:pPr>
        <w:ind w:left="720" w:hanging="360"/>
      </w:pPr>
      <w:rPr>
        <w:rFonts w:ascii="Wingdings" w:hAnsi="Wingdings"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11F22D32"/>
    <w:multiLevelType w:val="hybridMultilevel"/>
    <w:tmpl w:val="580E8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AC6CAC"/>
    <w:multiLevelType w:val="hybridMultilevel"/>
    <w:tmpl w:val="C05C36F2"/>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13DE62F0"/>
    <w:multiLevelType w:val="hybridMultilevel"/>
    <w:tmpl w:val="A71C4C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134BC1"/>
    <w:multiLevelType w:val="hybridMultilevel"/>
    <w:tmpl w:val="6448B792"/>
    <w:lvl w:ilvl="0" w:tplc="0422000B">
      <w:start w:val="1"/>
      <w:numFmt w:val="bullet"/>
      <w:lvlText w:val=""/>
      <w:lvlJc w:val="left"/>
      <w:pPr>
        <w:ind w:left="1004" w:hanging="360"/>
      </w:pPr>
      <w:rPr>
        <w:rFonts w:ascii="Wingdings" w:hAnsi="Wingdings"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14" w15:restartNumberingAfterBreak="0">
    <w:nsid w:val="218352D1"/>
    <w:multiLevelType w:val="hybridMultilevel"/>
    <w:tmpl w:val="674E739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71B70F1"/>
    <w:multiLevelType w:val="hybridMultilevel"/>
    <w:tmpl w:val="4C862786"/>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2C306B9A"/>
    <w:multiLevelType w:val="multilevel"/>
    <w:tmpl w:val="D3EEDEA4"/>
    <w:lvl w:ilvl="0">
      <w:start w:val="3"/>
      <w:numFmt w:val="decimal"/>
      <w:lvlText w:val="%1."/>
      <w:lvlJc w:val="left"/>
      <w:pPr>
        <w:ind w:left="672" w:hanging="672"/>
      </w:pPr>
      <w:rPr>
        <w:rFonts w:hint="default"/>
        <w:color w:val="000000" w:themeColor="text1"/>
      </w:rPr>
    </w:lvl>
    <w:lvl w:ilvl="1">
      <w:start w:val="1"/>
      <w:numFmt w:val="decimal"/>
      <w:lvlText w:val="%1.%2."/>
      <w:lvlJc w:val="left"/>
      <w:pPr>
        <w:ind w:left="942" w:hanging="672"/>
      </w:pPr>
      <w:rPr>
        <w:rFonts w:hint="default"/>
        <w:color w:val="000000" w:themeColor="text1"/>
      </w:rPr>
    </w:lvl>
    <w:lvl w:ilvl="2">
      <w:start w:val="1"/>
      <w:numFmt w:val="decimal"/>
      <w:lvlText w:val="%1.%2.%3."/>
      <w:lvlJc w:val="left"/>
      <w:pPr>
        <w:ind w:left="908"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456" w:hanging="1080"/>
      </w:pPr>
      <w:rPr>
        <w:rFonts w:hint="default"/>
      </w:rPr>
    </w:lvl>
    <w:lvl w:ilvl="5">
      <w:start w:val="1"/>
      <w:numFmt w:val="decimal"/>
      <w:lvlText w:val="%1.%2.%3.%4.%5.%6."/>
      <w:lvlJc w:val="left"/>
      <w:pPr>
        <w:ind w:left="1550" w:hanging="1080"/>
      </w:pPr>
      <w:rPr>
        <w:rFonts w:hint="default"/>
      </w:rPr>
    </w:lvl>
    <w:lvl w:ilvl="6">
      <w:start w:val="1"/>
      <w:numFmt w:val="decimal"/>
      <w:lvlText w:val="%1.%2.%3.%4.%5.%6.%7."/>
      <w:lvlJc w:val="left"/>
      <w:pPr>
        <w:ind w:left="2004" w:hanging="1440"/>
      </w:pPr>
      <w:rPr>
        <w:rFonts w:hint="default"/>
      </w:rPr>
    </w:lvl>
    <w:lvl w:ilvl="7">
      <w:start w:val="1"/>
      <w:numFmt w:val="decimal"/>
      <w:lvlText w:val="%1.%2.%3.%4.%5.%6.%7.%8."/>
      <w:lvlJc w:val="left"/>
      <w:pPr>
        <w:ind w:left="2098" w:hanging="1440"/>
      </w:pPr>
      <w:rPr>
        <w:rFonts w:hint="default"/>
      </w:rPr>
    </w:lvl>
    <w:lvl w:ilvl="8">
      <w:start w:val="1"/>
      <w:numFmt w:val="decimal"/>
      <w:lvlText w:val="%1.%2.%3.%4.%5.%6.%7.%8.%9."/>
      <w:lvlJc w:val="left"/>
      <w:pPr>
        <w:ind w:left="2552" w:hanging="1800"/>
      </w:pPr>
      <w:rPr>
        <w:rFonts w:hint="default"/>
      </w:rPr>
    </w:lvl>
  </w:abstractNum>
  <w:abstractNum w:abstractNumId="17" w15:restartNumberingAfterBreak="0">
    <w:nsid w:val="2E9534A6"/>
    <w:multiLevelType w:val="hybridMultilevel"/>
    <w:tmpl w:val="F9E2DCD6"/>
    <w:lvl w:ilvl="0" w:tplc="0422000D">
      <w:start w:val="1"/>
      <w:numFmt w:val="bullet"/>
      <w:lvlText w:val=""/>
      <w:lvlJc w:val="left"/>
      <w:pPr>
        <w:ind w:left="644" w:hanging="360"/>
      </w:pPr>
      <w:rPr>
        <w:rFonts w:ascii="Wingdings" w:hAnsi="Wingdings" w:hint="default"/>
      </w:rPr>
    </w:lvl>
    <w:lvl w:ilvl="1" w:tplc="04220003" w:tentative="1">
      <w:start w:val="1"/>
      <w:numFmt w:val="bullet"/>
      <w:lvlText w:val="o"/>
      <w:lvlJc w:val="left"/>
      <w:pPr>
        <w:ind w:left="1364" w:hanging="360"/>
      </w:pPr>
      <w:rPr>
        <w:rFonts w:ascii="Courier New" w:hAnsi="Courier New" w:cs="Courier New" w:hint="default"/>
      </w:rPr>
    </w:lvl>
    <w:lvl w:ilvl="2" w:tplc="04220005" w:tentative="1">
      <w:start w:val="1"/>
      <w:numFmt w:val="bullet"/>
      <w:lvlText w:val=""/>
      <w:lvlJc w:val="left"/>
      <w:pPr>
        <w:ind w:left="2084" w:hanging="360"/>
      </w:pPr>
      <w:rPr>
        <w:rFonts w:ascii="Wingdings" w:hAnsi="Wingdings" w:hint="default"/>
      </w:rPr>
    </w:lvl>
    <w:lvl w:ilvl="3" w:tplc="04220001" w:tentative="1">
      <w:start w:val="1"/>
      <w:numFmt w:val="bullet"/>
      <w:lvlText w:val=""/>
      <w:lvlJc w:val="left"/>
      <w:pPr>
        <w:ind w:left="2804" w:hanging="360"/>
      </w:pPr>
      <w:rPr>
        <w:rFonts w:ascii="Symbol" w:hAnsi="Symbol" w:hint="default"/>
      </w:rPr>
    </w:lvl>
    <w:lvl w:ilvl="4" w:tplc="04220003" w:tentative="1">
      <w:start w:val="1"/>
      <w:numFmt w:val="bullet"/>
      <w:lvlText w:val="o"/>
      <w:lvlJc w:val="left"/>
      <w:pPr>
        <w:ind w:left="3524" w:hanging="360"/>
      </w:pPr>
      <w:rPr>
        <w:rFonts w:ascii="Courier New" w:hAnsi="Courier New" w:cs="Courier New" w:hint="default"/>
      </w:rPr>
    </w:lvl>
    <w:lvl w:ilvl="5" w:tplc="04220005" w:tentative="1">
      <w:start w:val="1"/>
      <w:numFmt w:val="bullet"/>
      <w:lvlText w:val=""/>
      <w:lvlJc w:val="left"/>
      <w:pPr>
        <w:ind w:left="4244" w:hanging="360"/>
      </w:pPr>
      <w:rPr>
        <w:rFonts w:ascii="Wingdings" w:hAnsi="Wingdings" w:hint="default"/>
      </w:rPr>
    </w:lvl>
    <w:lvl w:ilvl="6" w:tplc="04220001" w:tentative="1">
      <w:start w:val="1"/>
      <w:numFmt w:val="bullet"/>
      <w:lvlText w:val=""/>
      <w:lvlJc w:val="left"/>
      <w:pPr>
        <w:ind w:left="4964" w:hanging="360"/>
      </w:pPr>
      <w:rPr>
        <w:rFonts w:ascii="Symbol" w:hAnsi="Symbol" w:hint="default"/>
      </w:rPr>
    </w:lvl>
    <w:lvl w:ilvl="7" w:tplc="04220003" w:tentative="1">
      <w:start w:val="1"/>
      <w:numFmt w:val="bullet"/>
      <w:lvlText w:val="o"/>
      <w:lvlJc w:val="left"/>
      <w:pPr>
        <w:ind w:left="5684" w:hanging="360"/>
      </w:pPr>
      <w:rPr>
        <w:rFonts w:ascii="Courier New" w:hAnsi="Courier New" w:cs="Courier New" w:hint="default"/>
      </w:rPr>
    </w:lvl>
    <w:lvl w:ilvl="8" w:tplc="04220005" w:tentative="1">
      <w:start w:val="1"/>
      <w:numFmt w:val="bullet"/>
      <w:lvlText w:val=""/>
      <w:lvlJc w:val="left"/>
      <w:pPr>
        <w:ind w:left="6404" w:hanging="360"/>
      </w:pPr>
      <w:rPr>
        <w:rFonts w:ascii="Wingdings" w:hAnsi="Wingdings" w:hint="default"/>
      </w:rPr>
    </w:lvl>
  </w:abstractNum>
  <w:abstractNum w:abstractNumId="18" w15:restartNumberingAfterBreak="0">
    <w:nsid w:val="32411519"/>
    <w:multiLevelType w:val="hybridMultilevel"/>
    <w:tmpl w:val="30082326"/>
    <w:lvl w:ilvl="0" w:tplc="0419000D">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335E5CB5"/>
    <w:multiLevelType w:val="hybridMultilevel"/>
    <w:tmpl w:val="183AB8C6"/>
    <w:lvl w:ilvl="0" w:tplc="AABC824C">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20" w15:restartNumberingAfterBreak="0">
    <w:nsid w:val="372A03E1"/>
    <w:multiLevelType w:val="multilevel"/>
    <w:tmpl w:val="140441F2"/>
    <w:lvl w:ilvl="0">
      <w:start w:val="7"/>
      <w:numFmt w:val="decimal"/>
      <w:lvlText w:val="%1."/>
      <w:lvlJc w:val="left"/>
      <w:pPr>
        <w:ind w:left="360" w:hanging="360"/>
      </w:pPr>
      <w:rPr>
        <w:rFonts w:hint="default"/>
      </w:rPr>
    </w:lvl>
    <w:lvl w:ilvl="1">
      <w:start w:val="2"/>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21" w15:restartNumberingAfterBreak="0">
    <w:nsid w:val="37F26D5B"/>
    <w:multiLevelType w:val="hybridMultilevel"/>
    <w:tmpl w:val="035C40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8C1B3A"/>
    <w:multiLevelType w:val="hybridMultilevel"/>
    <w:tmpl w:val="80CA67F8"/>
    <w:lvl w:ilvl="0" w:tplc="0422000B">
      <w:start w:val="1"/>
      <w:numFmt w:val="bullet"/>
      <w:lvlText w:val=""/>
      <w:lvlJc w:val="left"/>
      <w:pPr>
        <w:ind w:left="720" w:hanging="360"/>
      </w:pPr>
      <w:rPr>
        <w:rFonts w:ascii="Wingdings" w:hAnsi="Wingdings" w:hint="default"/>
      </w:rPr>
    </w:lvl>
    <w:lvl w:ilvl="1" w:tplc="0422000D">
      <w:start w:val="1"/>
      <w:numFmt w:val="bullet"/>
      <w:lvlText w:val=""/>
      <w:lvlJc w:val="left"/>
      <w:pPr>
        <w:ind w:left="1440" w:hanging="360"/>
      </w:pPr>
      <w:rPr>
        <w:rFonts w:ascii="Wingdings" w:hAnsi="Wingdings"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38902C4E"/>
    <w:multiLevelType w:val="multilevel"/>
    <w:tmpl w:val="D0025BE4"/>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38C47405"/>
    <w:multiLevelType w:val="hybridMultilevel"/>
    <w:tmpl w:val="8DE4E590"/>
    <w:lvl w:ilvl="0" w:tplc="0422000D">
      <w:start w:val="1"/>
      <w:numFmt w:val="bullet"/>
      <w:lvlText w:val=""/>
      <w:lvlJc w:val="left"/>
      <w:pPr>
        <w:ind w:left="1004" w:hanging="360"/>
      </w:pPr>
      <w:rPr>
        <w:rFonts w:ascii="Wingdings" w:hAnsi="Wingdings" w:hint="default"/>
      </w:rPr>
    </w:lvl>
    <w:lvl w:ilvl="1" w:tplc="778A85A4">
      <w:numFmt w:val="bullet"/>
      <w:lvlText w:val="•"/>
      <w:lvlJc w:val="left"/>
      <w:pPr>
        <w:ind w:left="1724" w:hanging="360"/>
      </w:pPr>
      <w:rPr>
        <w:rFonts w:ascii="Arial" w:eastAsia="Calibri" w:hAnsi="Arial" w:cs="Arial"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25" w15:restartNumberingAfterBreak="0">
    <w:nsid w:val="3E3E0293"/>
    <w:multiLevelType w:val="hybridMultilevel"/>
    <w:tmpl w:val="CDBC26E0"/>
    <w:lvl w:ilvl="0" w:tplc="0422000D">
      <w:start w:val="1"/>
      <w:numFmt w:val="bullet"/>
      <w:lvlText w:val=""/>
      <w:lvlJc w:val="left"/>
      <w:pPr>
        <w:ind w:left="2708" w:hanging="360"/>
      </w:pPr>
      <w:rPr>
        <w:rFonts w:ascii="Wingdings" w:hAnsi="Wingdings" w:hint="default"/>
      </w:rPr>
    </w:lvl>
    <w:lvl w:ilvl="1" w:tplc="04220003" w:tentative="1">
      <w:start w:val="1"/>
      <w:numFmt w:val="bullet"/>
      <w:lvlText w:val="o"/>
      <w:lvlJc w:val="left"/>
      <w:pPr>
        <w:ind w:left="3428" w:hanging="360"/>
      </w:pPr>
      <w:rPr>
        <w:rFonts w:ascii="Courier New" w:hAnsi="Courier New" w:cs="Courier New" w:hint="default"/>
      </w:rPr>
    </w:lvl>
    <w:lvl w:ilvl="2" w:tplc="04220005" w:tentative="1">
      <w:start w:val="1"/>
      <w:numFmt w:val="bullet"/>
      <w:lvlText w:val=""/>
      <w:lvlJc w:val="left"/>
      <w:pPr>
        <w:ind w:left="4148" w:hanging="360"/>
      </w:pPr>
      <w:rPr>
        <w:rFonts w:ascii="Wingdings" w:hAnsi="Wingdings" w:hint="default"/>
      </w:rPr>
    </w:lvl>
    <w:lvl w:ilvl="3" w:tplc="04220001">
      <w:start w:val="1"/>
      <w:numFmt w:val="bullet"/>
      <w:lvlText w:val=""/>
      <w:lvlJc w:val="left"/>
      <w:pPr>
        <w:ind w:left="4868" w:hanging="360"/>
      </w:pPr>
      <w:rPr>
        <w:rFonts w:ascii="Symbol" w:hAnsi="Symbol" w:hint="default"/>
      </w:rPr>
    </w:lvl>
    <w:lvl w:ilvl="4" w:tplc="04220003" w:tentative="1">
      <w:start w:val="1"/>
      <w:numFmt w:val="bullet"/>
      <w:lvlText w:val="o"/>
      <w:lvlJc w:val="left"/>
      <w:pPr>
        <w:ind w:left="5588" w:hanging="360"/>
      </w:pPr>
      <w:rPr>
        <w:rFonts w:ascii="Courier New" w:hAnsi="Courier New" w:cs="Courier New" w:hint="default"/>
      </w:rPr>
    </w:lvl>
    <w:lvl w:ilvl="5" w:tplc="04220005" w:tentative="1">
      <w:start w:val="1"/>
      <w:numFmt w:val="bullet"/>
      <w:lvlText w:val=""/>
      <w:lvlJc w:val="left"/>
      <w:pPr>
        <w:ind w:left="6308" w:hanging="360"/>
      </w:pPr>
      <w:rPr>
        <w:rFonts w:ascii="Wingdings" w:hAnsi="Wingdings" w:hint="default"/>
      </w:rPr>
    </w:lvl>
    <w:lvl w:ilvl="6" w:tplc="04220001" w:tentative="1">
      <w:start w:val="1"/>
      <w:numFmt w:val="bullet"/>
      <w:lvlText w:val=""/>
      <w:lvlJc w:val="left"/>
      <w:pPr>
        <w:ind w:left="7028" w:hanging="360"/>
      </w:pPr>
      <w:rPr>
        <w:rFonts w:ascii="Symbol" w:hAnsi="Symbol" w:hint="default"/>
      </w:rPr>
    </w:lvl>
    <w:lvl w:ilvl="7" w:tplc="04220003" w:tentative="1">
      <w:start w:val="1"/>
      <w:numFmt w:val="bullet"/>
      <w:lvlText w:val="o"/>
      <w:lvlJc w:val="left"/>
      <w:pPr>
        <w:ind w:left="7748" w:hanging="360"/>
      </w:pPr>
      <w:rPr>
        <w:rFonts w:ascii="Courier New" w:hAnsi="Courier New" w:cs="Courier New" w:hint="default"/>
      </w:rPr>
    </w:lvl>
    <w:lvl w:ilvl="8" w:tplc="04220005" w:tentative="1">
      <w:start w:val="1"/>
      <w:numFmt w:val="bullet"/>
      <w:lvlText w:val=""/>
      <w:lvlJc w:val="left"/>
      <w:pPr>
        <w:ind w:left="8468" w:hanging="360"/>
      </w:pPr>
      <w:rPr>
        <w:rFonts w:ascii="Wingdings" w:hAnsi="Wingdings" w:hint="default"/>
      </w:rPr>
    </w:lvl>
  </w:abstractNum>
  <w:abstractNum w:abstractNumId="26" w15:restartNumberingAfterBreak="0">
    <w:nsid w:val="40F53888"/>
    <w:multiLevelType w:val="hybridMultilevel"/>
    <w:tmpl w:val="05D03634"/>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44676531"/>
    <w:multiLevelType w:val="hybridMultilevel"/>
    <w:tmpl w:val="DE3EAFE8"/>
    <w:lvl w:ilvl="0" w:tplc="0422000B">
      <w:start w:val="1"/>
      <w:numFmt w:val="bullet"/>
      <w:lvlText w:val=""/>
      <w:lvlJc w:val="left"/>
      <w:pPr>
        <w:ind w:left="1004" w:hanging="360"/>
      </w:pPr>
      <w:rPr>
        <w:rFonts w:ascii="Wingdings" w:hAnsi="Wingdings"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28" w15:restartNumberingAfterBreak="0">
    <w:nsid w:val="49877B7E"/>
    <w:multiLevelType w:val="multilevel"/>
    <w:tmpl w:val="C6261BD4"/>
    <w:lvl w:ilvl="0">
      <w:start w:val="1"/>
      <w:numFmt w:val="decimal"/>
      <w:pStyle w:val="1"/>
      <w:lvlText w:val="%1."/>
      <w:lvlJc w:val="left"/>
      <w:pPr>
        <w:tabs>
          <w:tab w:val="num" w:pos="0"/>
        </w:tabs>
        <w:ind w:left="454" w:hanging="454"/>
      </w:pPr>
      <w:rPr>
        <w:rFonts w:hint="default"/>
        <w:color w:val="2E74B5" w:themeColor="accent1" w:themeShade="BF"/>
        <w:sz w:val="24"/>
        <w:szCs w:val="24"/>
      </w:rPr>
    </w:lvl>
    <w:lvl w:ilvl="1">
      <w:start w:val="1"/>
      <w:numFmt w:val="decimal"/>
      <w:pStyle w:val="2"/>
      <w:lvlText w:val="%1.%2"/>
      <w:lvlJc w:val="left"/>
      <w:pPr>
        <w:tabs>
          <w:tab w:val="num" w:pos="426"/>
        </w:tabs>
        <w:ind w:left="880" w:hanging="454"/>
      </w:pPr>
      <w:rPr>
        <w:rFonts w:hint="default"/>
        <w:color w:val="2E74B5" w:themeColor="accent1" w:themeShade="BF"/>
      </w:rPr>
    </w:lvl>
    <w:lvl w:ilvl="2">
      <w:start w:val="1"/>
      <w:numFmt w:val="decimal"/>
      <w:pStyle w:val="3"/>
      <w:lvlText w:val="%1.%2.%3"/>
      <w:lvlJc w:val="left"/>
      <w:pPr>
        <w:tabs>
          <w:tab w:val="num" w:pos="0"/>
        </w:tabs>
        <w:ind w:left="624" w:hanging="624"/>
      </w:pPr>
      <w:rPr>
        <w:rFonts w:hint="default"/>
        <w:i w:val="0"/>
        <w:color w:val="2E74B5" w:themeColor="accent1" w:themeShade="BF"/>
        <w:sz w:val="24"/>
        <w:szCs w:val="24"/>
      </w:rPr>
    </w:lvl>
    <w:lvl w:ilvl="3">
      <w:start w:val="1"/>
      <w:numFmt w:val="decimal"/>
      <w:pStyle w:val="4"/>
      <w:isLgl/>
      <w:lvlText w:val="%1.%2.%3.%4"/>
      <w:lvlJc w:val="left"/>
      <w:pPr>
        <w:tabs>
          <w:tab w:val="num" w:pos="0"/>
        </w:tabs>
        <w:ind w:left="907" w:hanging="907"/>
      </w:pPr>
      <w:rPr>
        <w:rFonts w:hint="default"/>
      </w:rPr>
    </w:lvl>
    <w:lvl w:ilvl="4">
      <w:start w:val="1"/>
      <w:numFmt w:val="lowerLetter"/>
      <w:lvlText w:val="(%5)"/>
      <w:lvlJc w:val="left"/>
      <w:pPr>
        <w:tabs>
          <w:tab w:val="num" w:pos="0"/>
        </w:tabs>
        <w:ind w:left="454" w:hanging="454"/>
      </w:pPr>
      <w:rPr>
        <w:rFonts w:hint="default"/>
      </w:rPr>
    </w:lvl>
    <w:lvl w:ilvl="5">
      <w:start w:val="1"/>
      <w:numFmt w:val="lowerRoman"/>
      <w:lvlText w:val="(%6)"/>
      <w:lvlJc w:val="left"/>
      <w:pPr>
        <w:tabs>
          <w:tab w:val="num" w:pos="0"/>
        </w:tabs>
        <w:ind w:left="454" w:hanging="454"/>
      </w:pPr>
      <w:rPr>
        <w:rFonts w:hint="default"/>
      </w:rPr>
    </w:lvl>
    <w:lvl w:ilvl="6">
      <w:start w:val="1"/>
      <w:numFmt w:val="decimal"/>
      <w:lvlText w:val="%7."/>
      <w:lvlJc w:val="left"/>
      <w:pPr>
        <w:tabs>
          <w:tab w:val="num" w:pos="0"/>
        </w:tabs>
        <w:ind w:left="454" w:hanging="454"/>
      </w:pPr>
      <w:rPr>
        <w:rFonts w:hint="default"/>
        <w:color w:val="2E74B5" w:themeColor="accent1" w:themeShade="BF"/>
      </w:rPr>
    </w:lvl>
    <w:lvl w:ilvl="7">
      <w:start w:val="1"/>
      <w:numFmt w:val="lowerLetter"/>
      <w:lvlText w:val="%8."/>
      <w:lvlJc w:val="left"/>
      <w:pPr>
        <w:tabs>
          <w:tab w:val="num" w:pos="0"/>
        </w:tabs>
        <w:ind w:left="454" w:hanging="454"/>
      </w:pPr>
      <w:rPr>
        <w:rFonts w:hint="default"/>
      </w:rPr>
    </w:lvl>
    <w:lvl w:ilvl="8">
      <w:start w:val="1"/>
      <w:numFmt w:val="lowerRoman"/>
      <w:lvlText w:val="%9."/>
      <w:lvlJc w:val="left"/>
      <w:pPr>
        <w:tabs>
          <w:tab w:val="num" w:pos="0"/>
        </w:tabs>
        <w:ind w:left="454" w:hanging="454"/>
      </w:pPr>
      <w:rPr>
        <w:rFonts w:hint="default"/>
      </w:rPr>
    </w:lvl>
  </w:abstractNum>
  <w:abstractNum w:abstractNumId="29" w15:restartNumberingAfterBreak="0">
    <w:nsid w:val="49CA0B82"/>
    <w:multiLevelType w:val="hybridMultilevel"/>
    <w:tmpl w:val="7B5A9330"/>
    <w:lvl w:ilvl="0" w:tplc="0422000B">
      <w:start w:val="1"/>
      <w:numFmt w:val="bullet"/>
      <w:lvlText w:val=""/>
      <w:lvlJc w:val="left"/>
      <w:pPr>
        <w:ind w:left="360" w:hanging="360"/>
      </w:pPr>
      <w:rPr>
        <w:rFonts w:ascii="Wingdings" w:hAnsi="Wingdings" w:hint="default"/>
      </w:rPr>
    </w:lvl>
    <w:lvl w:ilvl="1" w:tplc="04220003" w:tentative="1">
      <w:start w:val="1"/>
      <w:numFmt w:val="bullet"/>
      <w:lvlText w:val="o"/>
      <w:lvlJc w:val="left"/>
      <w:pPr>
        <w:ind w:left="1222" w:hanging="360"/>
      </w:pPr>
      <w:rPr>
        <w:rFonts w:ascii="Courier New" w:hAnsi="Courier New" w:cs="Courier New" w:hint="default"/>
      </w:rPr>
    </w:lvl>
    <w:lvl w:ilvl="2" w:tplc="04220005" w:tentative="1">
      <w:start w:val="1"/>
      <w:numFmt w:val="bullet"/>
      <w:lvlText w:val=""/>
      <w:lvlJc w:val="left"/>
      <w:pPr>
        <w:ind w:left="1942" w:hanging="360"/>
      </w:pPr>
      <w:rPr>
        <w:rFonts w:ascii="Wingdings" w:hAnsi="Wingdings" w:hint="default"/>
      </w:rPr>
    </w:lvl>
    <w:lvl w:ilvl="3" w:tplc="04220001" w:tentative="1">
      <w:start w:val="1"/>
      <w:numFmt w:val="bullet"/>
      <w:lvlText w:val=""/>
      <w:lvlJc w:val="left"/>
      <w:pPr>
        <w:ind w:left="2662" w:hanging="360"/>
      </w:pPr>
      <w:rPr>
        <w:rFonts w:ascii="Symbol" w:hAnsi="Symbol" w:hint="default"/>
      </w:rPr>
    </w:lvl>
    <w:lvl w:ilvl="4" w:tplc="04220003" w:tentative="1">
      <w:start w:val="1"/>
      <w:numFmt w:val="bullet"/>
      <w:lvlText w:val="o"/>
      <w:lvlJc w:val="left"/>
      <w:pPr>
        <w:ind w:left="3382" w:hanging="360"/>
      </w:pPr>
      <w:rPr>
        <w:rFonts w:ascii="Courier New" w:hAnsi="Courier New" w:cs="Courier New" w:hint="default"/>
      </w:rPr>
    </w:lvl>
    <w:lvl w:ilvl="5" w:tplc="04220005" w:tentative="1">
      <w:start w:val="1"/>
      <w:numFmt w:val="bullet"/>
      <w:lvlText w:val=""/>
      <w:lvlJc w:val="left"/>
      <w:pPr>
        <w:ind w:left="4102" w:hanging="360"/>
      </w:pPr>
      <w:rPr>
        <w:rFonts w:ascii="Wingdings" w:hAnsi="Wingdings" w:hint="default"/>
      </w:rPr>
    </w:lvl>
    <w:lvl w:ilvl="6" w:tplc="04220001" w:tentative="1">
      <w:start w:val="1"/>
      <w:numFmt w:val="bullet"/>
      <w:lvlText w:val=""/>
      <w:lvlJc w:val="left"/>
      <w:pPr>
        <w:ind w:left="4822" w:hanging="360"/>
      </w:pPr>
      <w:rPr>
        <w:rFonts w:ascii="Symbol" w:hAnsi="Symbol" w:hint="default"/>
      </w:rPr>
    </w:lvl>
    <w:lvl w:ilvl="7" w:tplc="04220003" w:tentative="1">
      <w:start w:val="1"/>
      <w:numFmt w:val="bullet"/>
      <w:lvlText w:val="o"/>
      <w:lvlJc w:val="left"/>
      <w:pPr>
        <w:ind w:left="5542" w:hanging="360"/>
      </w:pPr>
      <w:rPr>
        <w:rFonts w:ascii="Courier New" w:hAnsi="Courier New" w:cs="Courier New" w:hint="default"/>
      </w:rPr>
    </w:lvl>
    <w:lvl w:ilvl="8" w:tplc="04220005" w:tentative="1">
      <w:start w:val="1"/>
      <w:numFmt w:val="bullet"/>
      <w:lvlText w:val=""/>
      <w:lvlJc w:val="left"/>
      <w:pPr>
        <w:ind w:left="6262" w:hanging="360"/>
      </w:pPr>
      <w:rPr>
        <w:rFonts w:ascii="Wingdings" w:hAnsi="Wingdings" w:hint="default"/>
      </w:rPr>
    </w:lvl>
  </w:abstractNum>
  <w:abstractNum w:abstractNumId="30" w15:restartNumberingAfterBreak="0">
    <w:nsid w:val="4F4D75C0"/>
    <w:multiLevelType w:val="hybridMultilevel"/>
    <w:tmpl w:val="4DC28794"/>
    <w:lvl w:ilvl="0" w:tplc="0422000B">
      <w:start w:val="1"/>
      <w:numFmt w:val="bullet"/>
      <w:lvlText w:val=""/>
      <w:lvlJc w:val="left"/>
      <w:pPr>
        <w:ind w:left="786"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519E6895"/>
    <w:multiLevelType w:val="hybridMultilevel"/>
    <w:tmpl w:val="CBC0230C"/>
    <w:lvl w:ilvl="0" w:tplc="0422000D">
      <w:start w:val="1"/>
      <w:numFmt w:val="bullet"/>
      <w:lvlText w:val=""/>
      <w:lvlJc w:val="left"/>
      <w:pPr>
        <w:ind w:left="1004" w:hanging="360"/>
      </w:pPr>
      <w:rPr>
        <w:rFonts w:ascii="Wingdings" w:hAnsi="Wingdings"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32" w15:restartNumberingAfterBreak="0">
    <w:nsid w:val="5AD017F3"/>
    <w:multiLevelType w:val="hybridMultilevel"/>
    <w:tmpl w:val="FE1AD828"/>
    <w:lvl w:ilvl="0" w:tplc="0422000B">
      <w:start w:val="1"/>
      <w:numFmt w:val="bullet"/>
      <w:lvlText w:val=""/>
      <w:lvlJc w:val="left"/>
      <w:pPr>
        <w:ind w:left="1004" w:hanging="360"/>
      </w:pPr>
      <w:rPr>
        <w:rFonts w:ascii="Wingdings" w:hAnsi="Wingdings"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33" w15:restartNumberingAfterBreak="0">
    <w:nsid w:val="637259D2"/>
    <w:multiLevelType w:val="hybridMultilevel"/>
    <w:tmpl w:val="99CA49F2"/>
    <w:lvl w:ilvl="0" w:tplc="0422000D">
      <w:start w:val="1"/>
      <w:numFmt w:val="bullet"/>
      <w:lvlText w:val=""/>
      <w:lvlJc w:val="left"/>
      <w:pPr>
        <w:ind w:left="1004" w:hanging="360"/>
      </w:pPr>
      <w:rPr>
        <w:rFonts w:ascii="Wingdings" w:hAnsi="Wingdings" w:hint="default"/>
      </w:rPr>
    </w:lvl>
    <w:lvl w:ilvl="1" w:tplc="156C55FC">
      <w:numFmt w:val="bullet"/>
      <w:lvlText w:val="•"/>
      <w:lvlJc w:val="left"/>
      <w:pPr>
        <w:ind w:left="1724" w:hanging="360"/>
      </w:pPr>
      <w:rPr>
        <w:rFonts w:ascii="Arial" w:eastAsia="Calibri" w:hAnsi="Arial" w:cs="Arial"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34" w15:restartNumberingAfterBreak="0">
    <w:nsid w:val="651B7E32"/>
    <w:multiLevelType w:val="hybridMultilevel"/>
    <w:tmpl w:val="43986D30"/>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15:restartNumberingAfterBreak="0">
    <w:nsid w:val="689159AF"/>
    <w:multiLevelType w:val="hybridMultilevel"/>
    <w:tmpl w:val="9B98BF62"/>
    <w:lvl w:ilvl="0" w:tplc="F6B65EA6">
      <w:start w:val="3"/>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4F76E72"/>
    <w:multiLevelType w:val="hybridMultilevel"/>
    <w:tmpl w:val="D2164DE6"/>
    <w:lvl w:ilvl="0" w:tplc="0422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8DA0C8C"/>
    <w:multiLevelType w:val="multilevel"/>
    <w:tmpl w:val="2C4233B8"/>
    <w:lvl w:ilvl="0">
      <w:start w:val="1"/>
      <w:numFmt w:val="decimal"/>
      <w:lvlText w:val="%1."/>
      <w:lvlJc w:val="left"/>
      <w:pPr>
        <w:ind w:left="435" w:hanging="435"/>
      </w:pPr>
      <w:rPr>
        <w:rFonts w:hint="default"/>
      </w:rPr>
    </w:lvl>
    <w:lvl w:ilvl="1">
      <w:start w:val="1"/>
      <w:numFmt w:val="decimal"/>
      <w:lvlText w:val="%1.%2."/>
      <w:lvlJc w:val="left"/>
      <w:pPr>
        <w:ind w:left="719" w:hanging="43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8" w15:restartNumberingAfterBreak="0">
    <w:nsid w:val="79A22163"/>
    <w:multiLevelType w:val="hybridMultilevel"/>
    <w:tmpl w:val="FC025AC2"/>
    <w:lvl w:ilvl="0" w:tplc="0422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8"/>
  </w:num>
  <w:num w:numId="2">
    <w:abstractNumId w:val="8"/>
  </w:num>
  <w:num w:numId="3">
    <w:abstractNumId w:val="2"/>
  </w:num>
  <w:num w:numId="4">
    <w:abstractNumId w:val="19"/>
  </w:num>
  <w:num w:numId="5">
    <w:abstractNumId w:val="13"/>
  </w:num>
  <w:num w:numId="6">
    <w:abstractNumId w:val="25"/>
  </w:num>
  <w:num w:numId="7">
    <w:abstractNumId w:val="16"/>
  </w:num>
  <w:num w:numId="8">
    <w:abstractNumId w:val="24"/>
  </w:num>
  <w:num w:numId="9">
    <w:abstractNumId w:val="26"/>
  </w:num>
  <w:num w:numId="10">
    <w:abstractNumId w:val="34"/>
  </w:num>
  <w:num w:numId="11">
    <w:abstractNumId w:val="4"/>
  </w:num>
  <w:num w:numId="12">
    <w:abstractNumId w:val="30"/>
  </w:num>
  <w:num w:numId="13">
    <w:abstractNumId w:val="17"/>
  </w:num>
  <w:num w:numId="14">
    <w:abstractNumId w:val="33"/>
  </w:num>
  <w:num w:numId="15">
    <w:abstractNumId w:val="32"/>
  </w:num>
  <w:num w:numId="16">
    <w:abstractNumId w:val="29"/>
  </w:num>
  <w:num w:numId="17">
    <w:abstractNumId w:val="27"/>
  </w:num>
  <w:num w:numId="18">
    <w:abstractNumId w:val="9"/>
  </w:num>
  <w:num w:numId="19">
    <w:abstractNumId w:val="22"/>
  </w:num>
  <w:num w:numId="20">
    <w:abstractNumId w:val="15"/>
  </w:num>
  <w:num w:numId="21">
    <w:abstractNumId w:val="5"/>
  </w:num>
  <w:num w:numId="22">
    <w:abstractNumId w:val="31"/>
  </w:num>
  <w:num w:numId="23">
    <w:abstractNumId w:val="21"/>
  </w:num>
  <w:num w:numId="24">
    <w:abstractNumId w:val="20"/>
  </w:num>
  <w:num w:numId="25">
    <w:abstractNumId w:val="0"/>
  </w:num>
  <w:num w:numId="26">
    <w:abstractNumId w:val="0"/>
    <w:lvlOverride w:ilvl="0">
      <w:startOverride w:val="1"/>
    </w:lvlOverride>
  </w:num>
  <w:num w:numId="27">
    <w:abstractNumId w:val="23"/>
  </w:num>
  <w:num w:numId="28">
    <w:abstractNumId w:val="11"/>
  </w:num>
  <w:num w:numId="29">
    <w:abstractNumId w:val="12"/>
  </w:num>
  <w:num w:numId="30">
    <w:abstractNumId w:val="3"/>
  </w:num>
  <w:num w:numId="31">
    <w:abstractNumId w:val="1"/>
  </w:num>
  <w:num w:numId="32">
    <w:abstractNumId w:val="10"/>
  </w:num>
  <w:num w:numId="33">
    <w:abstractNumId w:val="7"/>
  </w:num>
  <w:num w:numId="34">
    <w:abstractNumId w:val="14"/>
  </w:num>
  <w:num w:numId="35">
    <w:abstractNumId w:val="37"/>
  </w:num>
  <w:num w:numId="36">
    <w:abstractNumId w:val="18"/>
  </w:num>
  <w:num w:numId="37">
    <w:abstractNumId w:val="6"/>
  </w:num>
  <w:num w:numId="38">
    <w:abstractNumId w:val="36"/>
  </w:num>
  <w:num w:numId="39">
    <w:abstractNumId w:val="38"/>
  </w:num>
  <w:num w:numId="40">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Yermakova">
    <w15:presenceInfo w15:providerId="None" w15:userId="I.Yermakova"/>
  </w15:person>
  <w15:person w15:author="OLENA PASHKOVA (NEPTUNE.UA)">
    <w15:presenceInfo w15:providerId="AD" w15:userId="S::Olena_Pashkova@neptune.ua::24b82a8d-293a-4612-b8fd-51b4f8cd5a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trackRevisions/>
  <w:defaultTabStop w:val="720"/>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B32"/>
    <w:rsid w:val="0000003B"/>
    <w:rsid w:val="00017351"/>
    <w:rsid w:val="000715A2"/>
    <w:rsid w:val="0009246E"/>
    <w:rsid w:val="00096A73"/>
    <w:rsid w:val="000A437D"/>
    <w:rsid w:val="000F30AE"/>
    <w:rsid w:val="00177AF0"/>
    <w:rsid w:val="00201273"/>
    <w:rsid w:val="002060A9"/>
    <w:rsid w:val="00217EE7"/>
    <w:rsid w:val="00227BFD"/>
    <w:rsid w:val="002569BC"/>
    <w:rsid w:val="00287BF2"/>
    <w:rsid w:val="002A5028"/>
    <w:rsid w:val="002A7ED0"/>
    <w:rsid w:val="002F2EC8"/>
    <w:rsid w:val="0031192B"/>
    <w:rsid w:val="00316A67"/>
    <w:rsid w:val="00361DA3"/>
    <w:rsid w:val="003A5FBB"/>
    <w:rsid w:val="003B42F0"/>
    <w:rsid w:val="0041529A"/>
    <w:rsid w:val="00435199"/>
    <w:rsid w:val="00452E8A"/>
    <w:rsid w:val="00463AD0"/>
    <w:rsid w:val="00483880"/>
    <w:rsid w:val="004B300A"/>
    <w:rsid w:val="004C7A9A"/>
    <w:rsid w:val="004D48AA"/>
    <w:rsid w:val="004D5721"/>
    <w:rsid w:val="005106F9"/>
    <w:rsid w:val="00524EE4"/>
    <w:rsid w:val="005554B6"/>
    <w:rsid w:val="00574379"/>
    <w:rsid w:val="00586976"/>
    <w:rsid w:val="005B01BC"/>
    <w:rsid w:val="005E7B41"/>
    <w:rsid w:val="005F6ED4"/>
    <w:rsid w:val="006102AB"/>
    <w:rsid w:val="0061436F"/>
    <w:rsid w:val="00656D04"/>
    <w:rsid w:val="00674717"/>
    <w:rsid w:val="006D593A"/>
    <w:rsid w:val="00700846"/>
    <w:rsid w:val="00755025"/>
    <w:rsid w:val="007945B6"/>
    <w:rsid w:val="007B63A9"/>
    <w:rsid w:val="007B6CA7"/>
    <w:rsid w:val="007C661D"/>
    <w:rsid w:val="007D6B53"/>
    <w:rsid w:val="008222A3"/>
    <w:rsid w:val="00897627"/>
    <w:rsid w:val="008A7799"/>
    <w:rsid w:val="008D7A7E"/>
    <w:rsid w:val="008F4B32"/>
    <w:rsid w:val="00920A72"/>
    <w:rsid w:val="0093575E"/>
    <w:rsid w:val="00937FAF"/>
    <w:rsid w:val="00940694"/>
    <w:rsid w:val="00992676"/>
    <w:rsid w:val="009B0073"/>
    <w:rsid w:val="009F2297"/>
    <w:rsid w:val="00A06746"/>
    <w:rsid w:val="00A1284F"/>
    <w:rsid w:val="00A21E0E"/>
    <w:rsid w:val="00A55CDB"/>
    <w:rsid w:val="00A64A65"/>
    <w:rsid w:val="00A80F7C"/>
    <w:rsid w:val="00AB660A"/>
    <w:rsid w:val="00AC2777"/>
    <w:rsid w:val="00AF576C"/>
    <w:rsid w:val="00B116BA"/>
    <w:rsid w:val="00B53DCA"/>
    <w:rsid w:val="00B748CE"/>
    <w:rsid w:val="00B94D40"/>
    <w:rsid w:val="00BC6A0B"/>
    <w:rsid w:val="00BE483C"/>
    <w:rsid w:val="00C43DCD"/>
    <w:rsid w:val="00C7211F"/>
    <w:rsid w:val="00CF4118"/>
    <w:rsid w:val="00D36764"/>
    <w:rsid w:val="00D82CC3"/>
    <w:rsid w:val="00DA68F6"/>
    <w:rsid w:val="00DE6559"/>
    <w:rsid w:val="00DF4CFF"/>
    <w:rsid w:val="00DF5E21"/>
    <w:rsid w:val="00E63B3E"/>
    <w:rsid w:val="00E642EC"/>
    <w:rsid w:val="00EC466E"/>
    <w:rsid w:val="00EC4F8E"/>
    <w:rsid w:val="00ED6E72"/>
    <w:rsid w:val="00EF6957"/>
    <w:rsid w:val="00F05C31"/>
    <w:rsid w:val="00F42188"/>
    <w:rsid w:val="00F7184D"/>
    <w:rsid w:val="00FD2866"/>
    <w:rsid w:val="00FD5BA3"/>
    <w:rsid w:val="00FF0673"/>
    <w:rsid w:val="00FF6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5B10DA1A"/>
  <w15:chartTrackingRefBased/>
  <w15:docId w15:val="{D4B91D0A-79BF-48B4-979C-66898A16D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945B6"/>
    <w:pPr>
      <w:spacing w:after="0" w:line="260" w:lineRule="exact"/>
    </w:pPr>
    <w:rPr>
      <w:rFonts w:ascii="Arial" w:eastAsia="Calibri" w:hAnsi="Arial" w:cs="Times New Roman"/>
      <w:sz w:val="20"/>
    </w:rPr>
  </w:style>
  <w:style w:type="paragraph" w:styleId="1">
    <w:name w:val="heading 1"/>
    <w:aliases w:val="Doknad1,Number 1"/>
    <w:basedOn w:val="a0"/>
    <w:next w:val="a1"/>
    <w:link w:val="10"/>
    <w:qFormat/>
    <w:rsid w:val="00177AF0"/>
    <w:pPr>
      <w:numPr>
        <w:numId w:val="1"/>
      </w:numPr>
      <w:tabs>
        <w:tab w:val="left" w:pos="454"/>
      </w:tabs>
      <w:spacing w:line="240" w:lineRule="auto"/>
      <w:outlineLvl w:val="0"/>
    </w:pPr>
    <w:rPr>
      <w:b/>
      <w:sz w:val="24"/>
    </w:rPr>
  </w:style>
  <w:style w:type="paragraph" w:styleId="2">
    <w:name w:val="heading 2"/>
    <w:aliases w:val="Doknad2,Number 2"/>
    <w:basedOn w:val="1"/>
    <w:next w:val="a1"/>
    <w:link w:val="20"/>
    <w:qFormat/>
    <w:rsid w:val="00177AF0"/>
    <w:pPr>
      <w:numPr>
        <w:ilvl w:val="1"/>
      </w:numPr>
      <w:tabs>
        <w:tab w:val="clear" w:pos="426"/>
        <w:tab w:val="num" w:pos="0"/>
        <w:tab w:val="left" w:pos="567"/>
      </w:tabs>
      <w:spacing w:line="260" w:lineRule="exact"/>
      <w:ind w:left="454"/>
      <w:outlineLvl w:val="1"/>
    </w:pPr>
  </w:style>
  <w:style w:type="paragraph" w:styleId="3">
    <w:name w:val="heading 3"/>
    <w:aliases w:val="DokNad3,Number 3"/>
    <w:basedOn w:val="2"/>
    <w:next w:val="a1"/>
    <w:link w:val="30"/>
    <w:qFormat/>
    <w:rsid w:val="00177AF0"/>
    <w:pPr>
      <w:numPr>
        <w:ilvl w:val="2"/>
      </w:numPr>
      <w:tabs>
        <w:tab w:val="clear" w:pos="454"/>
        <w:tab w:val="clear" w:pos="567"/>
        <w:tab w:val="left" w:pos="624"/>
        <w:tab w:val="left" w:pos="737"/>
      </w:tabs>
      <w:outlineLvl w:val="2"/>
    </w:pPr>
  </w:style>
  <w:style w:type="paragraph" w:styleId="4">
    <w:name w:val="heading 4"/>
    <w:aliases w:val="DokNad4,Number 4"/>
    <w:basedOn w:val="3"/>
    <w:next w:val="a1"/>
    <w:link w:val="40"/>
    <w:qFormat/>
    <w:rsid w:val="00177AF0"/>
    <w:pPr>
      <w:numPr>
        <w:ilvl w:val="3"/>
      </w:numPr>
      <w:tabs>
        <w:tab w:val="clear" w:pos="0"/>
        <w:tab w:val="clear" w:pos="624"/>
        <w:tab w:val="clear" w:pos="737"/>
        <w:tab w:val="left" w:pos="794"/>
        <w:tab w:val="left" w:pos="907"/>
      </w:tabs>
      <w:ind w:left="794" w:hanging="794"/>
      <w:outlineLvl w:val="3"/>
    </w:pPr>
    <w:rPr>
      <w:b w:val="0"/>
      <w: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11">
    <w:name w:val="toc 1"/>
    <w:aliases w:val="Table Of Content 1"/>
    <w:basedOn w:val="a0"/>
    <w:next w:val="a0"/>
    <w:autoRedefine/>
    <w:uiPriority w:val="39"/>
    <w:qFormat/>
    <w:rsid w:val="007945B6"/>
    <w:pPr>
      <w:spacing w:before="120" w:after="120"/>
    </w:pPr>
    <w:rPr>
      <w:rFonts w:asciiTheme="minorHAnsi" w:hAnsiTheme="minorHAnsi" w:cstheme="minorHAnsi"/>
      <w:b/>
      <w:bCs/>
      <w:caps/>
      <w:szCs w:val="20"/>
    </w:rPr>
  </w:style>
  <w:style w:type="paragraph" w:styleId="21">
    <w:name w:val="toc 2"/>
    <w:aliases w:val="Table Of Content 2"/>
    <w:basedOn w:val="a0"/>
    <w:next w:val="a0"/>
    <w:autoRedefine/>
    <w:uiPriority w:val="39"/>
    <w:qFormat/>
    <w:rsid w:val="005554B6"/>
    <w:pPr>
      <w:tabs>
        <w:tab w:val="left" w:pos="800"/>
        <w:tab w:val="right" w:leader="dot" w:pos="10206"/>
      </w:tabs>
      <w:spacing w:before="120" w:line="240" w:lineRule="auto"/>
      <w:ind w:left="198"/>
      <w:pPrChange w:id="0" w:author="Пользователь Windows" w:date="2022-01-09T20:05:00Z">
        <w:pPr>
          <w:tabs>
            <w:tab w:val="left" w:pos="800"/>
            <w:tab w:val="right" w:leader="dot" w:pos="10206"/>
          </w:tabs>
          <w:spacing w:before="120"/>
          <w:ind w:left="198"/>
        </w:pPr>
      </w:pPrChange>
    </w:pPr>
    <w:rPr>
      <w:rFonts w:asciiTheme="minorHAnsi" w:hAnsiTheme="minorHAnsi" w:cstheme="minorHAnsi"/>
      <w:smallCaps/>
      <w:szCs w:val="20"/>
      <w:rPrChange w:id="0" w:author="Пользователь Windows" w:date="2022-01-09T20:05:00Z">
        <w:rPr>
          <w:rFonts w:asciiTheme="minorHAnsi" w:eastAsia="Calibri" w:hAnsiTheme="minorHAnsi" w:cstheme="minorHAnsi"/>
          <w:smallCaps/>
          <w:lang w:val="en-US" w:eastAsia="en-US" w:bidi="ar-SA"/>
        </w:rPr>
      </w:rPrChange>
    </w:rPr>
  </w:style>
  <w:style w:type="paragraph" w:styleId="31">
    <w:name w:val="toc 3"/>
    <w:aliases w:val="Table Of Content 3"/>
    <w:basedOn w:val="a0"/>
    <w:next w:val="a0"/>
    <w:autoRedefine/>
    <w:uiPriority w:val="39"/>
    <w:qFormat/>
    <w:rsid w:val="00D82CC3"/>
    <w:pPr>
      <w:tabs>
        <w:tab w:val="left" w:pos="1200"/>
        <w:tab w:val="right" w:pos="10196"/>
      </w:tabs>
      <w:ind w:left="720"/>
      <w:pPrChange w:id="1" w:author="Пользователь Windows" w:date="2022-01-09T18:11:00Z">
        <w:pPr>
          <w:spacing w:line="260" w:lineRule="exact"/>
          <w:ind w:left="400"/>
        </w:pPr>
      </w:pPrChange>
    </w:pPr>
    <w:rPr>
      <w:rFonts w:asciiTheme="minorHAnsi" w:hAnsiTheme="minorHAnsi" w:cstheme="minorHAnsi"/>
      <w:bCs/>
      <w:i/>
      <w:iCs/>
      <w:noProof/>
      <w:szCs w:val="20"/>
      <w:lang w:val="uk-UA"/>
      <w:rPrChange w:id="1" w:author="Пользователь Windows" w:date="2022-01-09T18:11:00Z">
        <w:rPr>
          <w:rFonts w:asciiTheme="minorHAnsi" w:eastAsia="Calibri" w:hAnsiTheme="minorHAnsi" w:cstheme="minorHAnsi"/>
          <w:i/>
          <w:iCs/>
          <w:lang w:val="en-US" w:eastAsia="en-US" w:bidi="ar-SA"/>
        </w:rPr>
      </w:rPrChange>
    </w:rPr>
  </w:style>
  <w:style w:type="character" w:styleId="a5">
    <w:name w:val="Hyperlink"/>
    <w:uiPriority w:val="99"/>
    <w:rsid w:val="007945B6"/>
    <w:rPr>
      <w:rFonts w:ascii="Arial" w:hAnsi="Arial"/>
      <w:color w:val="0000FF"/>
      <w:szCs w:val="22"/>
      <w:u w:val="single"/>
      <w:lang w:val="en-GB"/>
    </w:rPr>
  </w:style>
  <w:style w:type="character" w:customStyle="1" w:styleId="10">
    <w:name w:val="Заголовок 1 Знак"/>
    <w:aliases w:val="Doknad1 Знак,Number 1 Знак"/>
    <w:basedOn w:val="a2"/>
    <w:link w:val="1"/>
    <w:rsid w:val="00177AF0"/>
    <w:rPr>
      <w:rFonts w:ascii="Arial" w:eastAsia="Calibri" w:hAnsi="Arial" w:cs="Times New Roman"/>
      <w:b/>
      <w:sz w:val="24"/>
    </w:rPr>
  </w:style>
  <w:style w:type="character" w:customStyle="1" w:styleId="20">
    <w:name w:val="Заголовок 2 Знак"/>
    <w:aliases w:val="Doknad2 Знак,Number 2 Знак"/>
    <w:basedOn w:val="a2"/>
    <w:link w:val="2"/>
    <w:rsid w:val="00177AF0"/>
    <w:rPr>
      <w:rFonts w:ascii="Arial" w:eastAsia="Calibri" w:hAnsi="Arial" w:cs="Times New Roman"/>
      <w:b/>
      <w:sz w:val="24"/>
    </w:rPr>
  </w:style>
  <w:style w:type="character" w:customStyle="1" w:styleId="30">
    <w:name w:val="Заголовок 3 Знак"/>
    <w:aliases w:val="DokNad3 Знак,Number 3 Знак"/>
    <w:basedOn w:val="a2"/>
    <w:link w:val="3"/>
    <w:rsid w:val="00177AF0"/>
    <w:rPr>
      <w:rFonts w:ascii="Arial" w:eastAsia="Calibri" w:hAnsi="Arial" w:cs="Times New Roman"/>
      <w:b/>
      <w:sz w:val="24"/>
    </w:rPr>
  </w:style>
  <w:style w:type="character" w:customStyle="1" w:styleId="40">
    <w:name w:val="Заголовок 4 Знак"/>
    <w:aliases w:val="DokNad4 Знак,Number 4 Знак"/>
    <w:basedOn w:val="a2"/>
    <w:link w:val="4"/>
    <w:rsid w:val="00177AF0"/>
    <w:rPr>
      <w:rFonts w:ascii="Arial" w:eastAsia="Calibri" w:hAnsi="Arial" w:cs="Times New Roman"/>
      <w:i/>
      <w:sz w:val="24"/>
    </w:rPr>
  </w:style>
  <w:style w:type="paragraph" w:customStyle="1" w:styleId="Zkladntext1">
    <w:name w:val="Základný text1"/>
    <w:basedOn w:val="a1"/>
    <w:link w:val="BodyTextChar"/>
    <w:qFormat/>
    <w:rsid w:val="00177AF0"/>
    <w:pPr>
      <w:tabs>
        <w:tab w:val="left" w:pos="357"/>
      </w:tabs>
      <w:spacing w:after="0" w:line="240" w:lineRule="auto"/>
      <w:jc w:val="both"/>
    </w:pPr>
    <w:rPr>
      <w:lang w:val="sk-SK"/>
    </w:rPr>
  </w:style>
  <w:style w:type="character" w:customStyle="1" w:styleId="BodyTextChar">
    <w:name w:val="Body Text Char"/>
    <w:link w:val="Zkladntext1"/>
    <w:rsid w:val="00177AF0"/>
    <w:rPr>
      <w:rFonts w:ascii="Arial" w:eastAsia="Calibri" w:hAnsi="Arial" w:cs="Times New Roman"/>
      <w:sz w:val="20"/>
      <w:lang w:val="sk-SK"/>
    </w:rPr>
  </w:style>
  <w:style w:type="paragraph" w:styleId="a1">
    <w:name w:val="Body Text"/>
    <w:basedOn w:val="a0"/>
    <w:link w:val="a6"/>
    <w:uiPriority w:val="99"/>
    <w:unhideWhenUsed/>
    <w:rsid w:val="00177AF0"/>
    <w:pPr>
      <w:spacing w:after="120"/>
    </w:pPr>
  </w:style>
  <w:style w:type="character" w:customStyle="1" w:styleId="a6">
    <w:name w:val="Основной текст Знак"/>
    <w:basedOn w:val="a2"/>
    <w:link w:val="a1"/>
    <w:uiPriority w:val="99"/>
    <w:rsid w:val="00177AF0"/>
    <w:rPr>
      <w:rFonts w:ascii="Arial" w:eastAsia="Calibri" w:hAnsi="Arial" w:cs="Times New Roman"/>
      <w:sz w:val="20"/>
    </w:rPr>
  </w:style>
  <w:style w:type="table" w:styleId="12">
    <w:name w:val="Plain Table 1"/>
    <w:basedOn w:val="a3"/>
    <w:uiPriority w:val="41"/>
    <w:rsid w:val="00A21E0E"/>
    <w:pPr>
      <w:spacing w:after="0" w:line="240" w:lineRule="auto"/>
    </w:pPr>
    <w:rPr>
      <w:rFonts w:ascii="Calibri" w:eastAsia="Calibri" w:hAnsi="Calibri" w:cs="Times New Roman"/>
      <w:sz w:val="20"/>
      <w:szCs w:val="20"/>
      <w:lang w:val="sk-SK" w:eastAsia="sk-SK"/>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Balloon Text"/>
    <w:basedOn w:val="a0"/>
    <w:link w:val="a8"/>
    <w:uiPriority w:val="99"/>
    <w:semiHidden/>
    <w:unhideWhenUsed/>
    <w:rsid w:val="00A21E0E"/>
    <w:pPr>
      <w:spacing w:line="240" w:lineRule="auto"/>
    </w:pPr>
    <w:rPr>
      <w:rFonts w:ascii="Segoe UI" w:hAnsi="Segoe UI" w:cs="Segoe UI"/>
      <w:sz w:val="18"/>
      <w:szCs w:val="18"/>
    </w:rPr>
  </w:style>
  <w:style w:type="character" w:customStyle="1" w:styleId="a8">
    <w:name w:val="Текст выноски Знак"/>
    <w:basedOn w:val="a2"/>
    <w:link w:val="a7"/>
    <w:uiPriority w:val="99"/>
    <w:semiHidden/>
    <w:rsid w:val="00A21E0E"/>
    <w:rPr>
      <w:rFonts w:ascii="Segoe UI" w:eastAsia="Calibri" w:hAnsi="Segoe UI" w:cs="Segoe UI"/>
      <w:sz w:val="18"/>
      <w:szCs w:val="18"/>
    </w:rPr>
  </w:style>
  <w:style w:type="character" w:styleId="a9">
    <w:name w:val="annotation reference"/>
    <w:basedOn w:val="a2"/>
    <w:uiPriority w:val="99"/>
    <w:semiHidden/>
    <w:unhideWhenUsed/>
    <w:rsid w:val="00A21E0E"/>
    <w:rPr>
      <w:sz w:val="16"/>
      <w:szCs w:val="16"/>
    </w:rPr>
  </w:style>
  <w:style w:type="paragraph" w:styleId="aa">
    <w:name w:val="annotation text"/>
    <w:basedOn w:val="a0"/>
    <w:link w:val="ab"/>
    <w:uiPriority w:val="99"/>
    <w:semiHidden/>
    <w:unhideWhenUsed/>
    <w:rsid w:val="00A21E0E"/>
    <w:pPr>
      <w:spacing w:line="240" w:lineRule="auto"/>
    </w:pPr>
    <w:rPr>
      <w:szCs w:val="20"/>
    </w:rPr>
  </w:style>
  <w:style w:type="character" w:customStyle="1" w:styleId="ab">
    <w:name w:val="Текст примечания Знак"/>
    <w:basedOn w:val="a2"/>
    <w:link w:val="aa"/>
    <w:uiPriority w:val="99"/>
    <w:semiHidden/>
    <w:rsid w:val="00A21E0E"/>
    <w:rPr>
      <w:rFonts w:ascii="Arial" w:eastAsia="Calibri" w:hAnsi="Arial" w:cs="Times New Roman"/>
      <w:sz w:val="20"/>
      <w:szCs w:val="20"/>
    </w:rPr>
  </w:style>
  <w:style w:type="paragraph" w:styleId="ac">
    <w:name w:val="annotation subject"/>
    <w:basedOn w:val="aa"/>
    <w:next w:val="aa"/>
    <w:link w:val="ad"/>
    <w:uiPriority w:val="99"/>
    <w:semiHidden/>
    <w:unhideWhenUsed/>
    <w:rsid w:val="00A21E0E"/>
    <w:rPr>
      <w:b/>
      <w:bCs/>
    </w:rPr>
  </w:style>
  <w:style w:type="character" w:customStyle="1" w:styleId="ad">
    <w:name w:val="Тема примечания Знак"/>
    <w:basedOn w:val="ab"/>
    <w:link w:val="ac"/>
    <w:uiPriority w:val="99"/>
    <w:semiHidden/>
    <w:rsid w:val="00A21E0E"/>
    <w:rPr>
      <w:rFonts w:ascii="Arial" w:eastAsia="Calibri" w:hAnsi="Arial" w:cs="Times New Roman"/>
      <w:b/>
      <w:bCs/>
      <w:sz w:val="20"/>
      <w:szCs w:val="20"/>
    </w:rPr>
  </w:style>
  <w:style w:type="paragraph" w:styleId="ae">
    <w:name w:val="List Paragraph"/>
    <w:basedOn w:val="a0"/>
    <w:uiPriority w:val="34"/>
    <w:qFormat/>
    <w:rsid w:val="00463AD0"/>
    <w:pPr>
      <w:ind w:left="720"/>
    </w:pPr>
  </w:style>
  <w:style w:type="table" w:styleId="af">
    <w:name w:val="Table Grid"/>
    <w:basedOn w:val="a3"/>
    <w:rsid w:val="00AF576C"/>
    <w:pPr>
      <w:spacing w:after="0" w:line="240" w:lineRule="auto"/>
    </w:pPr>
    <w:rPr>
      <w:rFonts w:ascii="Arial" w:eastAsia="Calibri" w:hAnsi="Arial" w:cs="Times New Roman"/>
      <w:sz w:val="20"/>
      <w:szCs w:val="20"/>
      <w:lang w:val="sk-SK" w:eastAsia="sk-SK"/>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header"/>
    <w:basedOn w:val="a0"/>
    <w:link w:val="af1"/>
    <w:unhideWhenUsed/>
    <w:rsid w:val="0041529A"/>
    <w:pPr>
      <w:tabs>
        <w:tab w:val="center" w:pos="4680"/>
        <w:tab w:val="right" w:pos="9360"/>
      </w:tabs>
      <w:spacing w:line="240" w:lineRule="auto"/>
    </w:pPr>
  </w:style>
  <w:style w:type="character" w:customStyle="1" w:styleId="af1">
    <w:name w:val="Верхний колонтитул Знак"/>
    <w:basedOn w:val="a2"/>
    <w:link w:val="af0"/>
    <w:uiPriority w:val="99"/>
    <w:rsid w:val="0041529A"/>
    <w:rPr>
      <w:rFonts w:ascii="Arial" w:eastAsia="Calibri" w:hAnsi="Arial" w:cs="Times New Roman"/>
      <w:sz w:val="20"/>
    </w:rPr>
  </w:style>
  <w:style w:type="paragraph" w:styleId="af2">
    <w:name w:val="footer"/>
    <w:basedOn w:val="a0"/>
    <w:link w:val="af3"/>
    <w:uiPriority w:val="99"/>
    <w:unhideWhenUsed/>
    <w:rsid w:val="0041529A"/>
    <w:pPr>
      <w:tabs>
        <w:tab w:val="center" w:pos="4680"/>
        <w:tab w:val="right" w:pos="9360"/>
      </w:tabs>
      <w:spacing w:line="240" w:lineRule="auto"/>
    </w:pPr>
  </w:style>
  <w:style w:type="character" w:customStyle="1" w:styleId="af3">
    <w:name w:val="Нижний колонтитул Знак"/>
    <w:basedOn w:val="a2"/>
    <w:link w:val="af2"/>
    <w:uiPriority w:val="99"/>
    <w:rsid w:val="0041529A"/>
    <w:rPr>
      <w:rFonts w:ascii="Arial" w:eastAsia="Calibri" w:hAnsi="Arial" w:cs="Times New Roman"/>
      <w:sz w:val="20"/>
    </w:rPr>
  </w:style>
  <w:style w:type="character" w:styleId="af4">
    <w:name w:val="Strong"/>
    <w:basedOn w:val="a2"/>
    <w:qFormat/>
    <w:rsid w:val="00483880"/>
    <w:rPr>
      <w:b/>
      <w:bCs/>
    </w:rPr>
  </w:style>
  <w:style w:type="paragraph" w:styleId="af5">
    <w:name w:val="Document Map"/>
    <w:basedOn w:val="a0"/>
    <w:link w:val="af6"/>
    <w:rsid w:val="00483880"/>
    <w:pPr>
      <w:shd w:val="clear" w:color="auto" w:fill="000080"/>
      <w:spacing w:line="240" w:lineRule="auto"/>
    </w:pPr>
    <w:rPr>
      <w:rFonts w:ascii="Tahoma" w:eastAsia="Times New Roman" w:hAnsi="Tahoma"/>
      <w:szCs w:val="20"/>
      <w:lang w:val="en-GB"/>
    </w:rPr>
  </w:style>
  <w:style w:type="character" w:customStyle="1" w:styleId="af6">
    <w:name w:val="Схема документа Знак"/>
    <w:basedOn w:val="a2"/>
    <w:link w:val="af5"/>
    <w:rsid w:val="00483880"/>
    <w:rPr>
      <w:rFonts w:ascii="Tahoma" w:eastAsia="Times New Roman" w:hAnsi="Tahoma" w:cs="Times New Roman"/>
      <w:sz w:val="20"/>
      <w:szCs w:val="20"/>
      <w:shd w:val="clear" w:color="auto" w:fill="000080"/>
      <w:lang w:val="en-GB"/>
    </w:rPr>
  </w:style>
  <w:style w:type="paragraph" w:styleId="a">
    <w:name w:val="List Number"/>
    <w:basedOn w:val="a0"/>
    <w:semiHidden/>
    <w:rsid w:val="00483880"/>
    <w:pPr>
      <w:numPr>
        <w:numId w:val="25"/>
      </w:numPr>
      <w:spacing w:line="240" w:lineRule="auto"/>
    </w:pPr>
    <w:rPr>
      <w:rFonts w:ascii="Times New Roman" w:eastAsia="Times New Roman" w:hAnsi="Times New Roman"/>
      <w:sz w:val="24"/>
      <w:szCs w:val="24"/>
    </w:rPr>
  </w:style>
  <w:style w:type="character" w:styleId="af7">
    <w:name w:val="FollowedHyperlink"/>
    <w:basedOn w:val="a2"/>
    <w:uiPriority w:val="99"/>
    <w:semiHidden/>
    <w:unhideWhenUsed/>
    <w:rsid w:val="009F2297"/>
    <w:rPr>
      <w:color w:val="954F72" w:themeColor="followedHyperlink"/>
      <w:u w:val="single"/>
    </w:rPr>
  </w:style>
  <w:style w:type="paragraph" w:styleId="af8">
    <w:name w:val="No Spacing"/>
    <w:uiPriority w:val="1"/>
    <w:qFormat/>
    <w:rsid w:val="00674717"/>
    <w:pPr>
      <w:spacing w:after="0" w:line="240" w:lineRule="auto"/>
    </w:pPr>
    <w:rPr>
      <w:rFonts w:ascii="Arial" w:eastAsia="Calibri" w:hAnsi="Arial" w:cs="Times New Roman"/>
      <w:sz w:val="20"/>
    </w:rPr>
  </w:style>
  <w:style w:type="paragraph" w:styleId="af9">
    <w:name w:val="TOC Heading"/>
    <w:basedOn w:val="1"/>
    <w:next w:val="a0"/>
    <w:uiPriority w:val="39"/>
    <w:unhideWhenUsed/>
    <w:qFormat/>
    <w:rsid w:val="00D82CC3"/>
    <w:pPr>
      <w:keepNext/>
      <w:keepLines/>
      <w:numPr>
        <w:numId w:val="0"/>
      </w:numPr>
      <w:tabs>
        <w:tab w:val="clear" w:pos="454"/>
      </w:tabs>
      <w:spacing w:before="240" w:line="259" w:lineRule="auto"/>
      <w:outlineLvl w:val="9"/>
    </w:pPr>
    <w:rPr>
      <w:rFonts w:asciiTheme="majorHAnsi" w:eastAsiaTheme="majorEastAsia" w:hAnsiTheme="majorHAnsi" w:cstheme="majorBidi"/>
      <w:b w:val="0"/>
      <w:color w:val="2E74B5" w:themeColor="accent1" w:themeShade="BF"/>
      <w:sz w:val="32"/>
      <w:szCs w:val="32"/>
      <w:lang w:val="ru-RU" w:eastAsia="ru-RU"/>
    </w:rPr>
  </w:style>
  <w:style w:type="paragraph" w:styleId="afa">
    <w:name w:val="Revision"/>
    <w:hidden/>
    <w:uiPriority w:val="99"/>
    <w:semiHidden/>
    <w:rsid w:val="005554B6"/>
    <w:pPr>
      <w:spacing w:after="0" w:line="240" w:lineRule="auto"/>
    </w:pPr>
    <w:rPr>
      <w:rFonts w:ascii="Arial" w:eastAsia="Calibri" w:hAnsi="Arial"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A0A8D-DCF7-4B5B-A289-7A375000C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25</Pages>
  <Words>6895</Words>
  <Characters>39306</Characters>
  <Application>Microsoft Office Word</Application>
  <DocSecurity>0</DocSecurity>
  <Lines>327</Lines>
  <Paragraphs>92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I.Yermakova</dc:creator>
  <cp:keywords/>
  <dc:description/>
  <cp:lastModifiedBy>OLENA PASHKOVA (NEPTUNE.UA)</cp:lastModifiedBy>
  <cp:revision>1</cp:revision>
  <cp:lastPrinted>2022-01-06T10:51:00Z</cp:lastPrinted>
  <dcterms:created xsi:type="dcterms:W3CDTF">2022-01-10T06:42:00Z</dcterms:created>
  <dcterms:modified xsi:type="dcterms:W3CDTF">2022-06-20T01:31:00Z</dcterms:modified>
</cp:coreProperties>
</file>