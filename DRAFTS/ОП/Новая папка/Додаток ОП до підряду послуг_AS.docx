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03DD" w:rsidRDefault="000D03DD" w:rsidP="000D03DD">
      <w:pPr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Додаток</w:t>
      </w:r>
      <w:r w:rsidR="00DA41C3">
        <w:rPr>
          <w:rFonts w:ascii="Times New Roman" w:hAnsi="Times New Roman" w:cs="Times New Roman"/>
          <w:lang w:val="uk-UA"/>
        </w:rPr>
        <w:t xml:space="preserve"> №1</w:t>
      </w:r>
      <w:r>
        <w:rPr>
          <w:rFonts w:ascii="Times New Roman" w:hAnsi="Times New Roman" w:cs="Times New Roman"/>
          <w:lang w:val="uk-UA"/>
        </w:rPr>
        <w:t xml:space="preserve"> до Договору </w:t>
      </w:r>
      <w:ins w:id="0" w:author="e.pashkova" w:date="2020-05-13T10:21:00Z">
        <w:r w:rsidR="005D7676">
          <w:rPr>
            <w:rFonts w:ascii="Times New Roman" w:hAnsi="Times New Roman" w:cs="Times New Roman"/>
            <w:lang w:val="uk-UA"/>
          </w:rPr>
          <w:t>______________</w:t>
        </w:r>
      </w:ins>
      <w:r>
        <w:rPr>
          <w:rFonts w:ascii="Times New Roman" w:hAnsi="Times New Roman" w:cs="Times New Roman"/>
          <w:lang w:val="uk-UA"/>
        </w:rPr>
        <w:t>№______</w:t>
      </w:r>
    </w:p>
    <w:p w:rsidR="000D03DD" w:rsidRPr="001B5176" w:rsidRDefault="000D03DD" w:rsidP="001B5176">
      <w:pPr>
        <w:spacing w:line="240" w:lineRule="auto"/>
        <w:jc w:val="right"/>
        <w:rPr>
          <w:rFonts w:ascii="Times New Roman" w:hAnsi="Times New Roman" w:cs="Times New Roman"/>
          <w:lang w:val="uk-UA"/>
          <w:rPrChange w:id="1" w:author="e.pashkova" w:date="2020-05-13T10:26:00Z">
            <w:rPr>
              <w:rFonts w:ascii="Times New Roman" w:hAnsi="Times New Roman" w:cs="Times New Roman"/>
              <w:lang w:val="uk-UA"/>
            </w:rPr>
          </w:rPrChange>
        </w:rPr>
        <w:pPrChange w:id="2" w:author="e.pashkova" w:date="2020-05-13T10:26:00Z">
          <w:pPr>
            <w:jc w:val="right"/>
          </w:pPr>
        </w:pPrChange>
      </w:pPr>
      <w:r w:rsidRPr="001B5176">
        <w:rPr>
          <w:rFonts w:ascii="Times New Roman" w:hAnsi="Times New Roman" w:cs="Times New Roman"/>
          <w:lang w:val="uk-UA"/>
        </w:rPr>
        <w:t>від «__»_____________20</w:t>
      </w:r>
      <w:r w:rsidR="00DA41C3" w:rsidRPr="001B5176">
        <w:rPr>
          <w:rFonts w:ascii="Times New Roman" w:hAnsi="Times New Roman" w:cs="Times New Roman"/>
          <w:lang w:val="uk-UA"/>
        </w:rPr>
        <w:t>2</w:t>
      </w:r>
      <w:r w:rsidRPr="001B5176">
        <w:rPr>
          <w:rFonts w:ascii="Times New Roman" w:hAnsi="Times New Roman" w:cs="Times New Roman"/>
          <w:lang w:val="uk-UA"/>
          <w:rPrChange w:id="3" w:author="e.pashkova" w:date="2020-05-13T10:26:00Z">
            <w:rPr>
              <w:rFonts w:ascii="Times New Roman" w:hAnsi="Times New Roman" w:cs="Times New Roman"/>
              <w:lang w:val="uk-UA"/>
            </w:rPr>
          </w:rPrChange>
        </w:rPr>
        <w:t>_р.</w:t>
      </w:r>
    </w:p>
    <w:p w:rsidR="00AE3FB8" w:rsidRPr="001B5176" w:rsidRDefault="000D03DD" w:rsidP="001B5176">
      <w:pPr>
        <w:spacing w:line="240" w:lineRule="auto"/>
        <w:jc w:val="center"/>
        <w:rPr>
          <w:rFonts w:ascii="Times New Roman" w:hAnsi="Times New Roman" w:cs="Times New Roman"/>
          <w:b/>
          <w:color w:val="000000"/>
          <w:lang w:val="uk-UA"/>
          <w:rPrChange w:id="4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pPrChange w:id="5" w:author="e.pashkova" w:date="2020-05-13T10:26:00Z">
          <w:pPr>
            <w:jc w:val="center"/>
          </w:pPr>
        </w:pPrChange>
      </w:pPr>
      <w:r w:rsidRPr="001B5176">
        <w:rPr>
          <w:rFonts w:ascii="Times New Roman" w:hAnsi="Times New Roman" w:cs="Times New Roman"/>
          <w:b/>
          <w:color w:val="000000"/>
          <w:lang w:val="uk-UA"/>
          <w:rPrChange w:id="6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t>В</w:t>
      </w:r>
      <w:r w:rsidR="00AE3FB8" w:rsidRPr="001B5176">
        <w:rPr>
          <w:rFonts w:ascii="Times New Roman" w:hAnsi="Times New Roman" w:cs="Times New Roman"/>
          <w:b/>
          <w:color w:val="000000"/>
          <w:lang w:val="uk-UA"/>
          <w:rPrChange w:id="7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t xml:space="preserve">ИМОГИ З ОХОРОНИ ПРАЦІ, ПРОМИСЛОВОЇ ТА ЕКОЛОГІЧНОЇ БЕЗПЕКИ ДО ОРГАНІЗАЦІЙ ЯКІ НАДАЮТЬ ПОСЛУГИ/ВИКОНУЮТЬ РОБОТИ ДЛЯ </w:t>
      </w:r>
    </w:p>
    <w:p w:rsidR="000D03DD" w:rsidRPr="001B5176" w:rsidRDefault="000D03DD" w:rsidP="001B5176">
      <w:pPr>
        <w:spacing w:line="240" w:lineRule="auto"/>
        <w:jc w:val="center"/>
        <w:rPr>
          <w:rFonts w:ascii="Times New Roman" w:hAnsi="Times New Roman" w:cs="Times New Roman"/>
          <w:b/>
          <w:color w:val="000000"/>
          <w:lang w:val="uk-UA"/>
          <w:rPrChange w:id="8" w:author="e.pashkova" w:date="2020-05-13T10:26:00Z">
            <w:rPr>
              <w:rFonts w:ascii="Times New Roman" w:hAnsi="Times New Roman"/>
              <w:b/>
              <w:color w:val="000000"/>
              <w:sz w:val="28"/>
              <w:szCs w:val="28"/>
              <w:lang w:val="uk-UA"/>
            </w:rPr>
          </w:rPrChange>
        </w:rPr>
        <w:pPrChange w:id="9" w:author="e.pashkova" w:date="2020-05-13T10:26:00Z">
          <w:pPr>
            <w:jc w:val="center"/>
          </w:pPr>
        </w:pPrChange>
      </w:pPr>
      <w:r w:rsidRPr="001B5176">
        <w:rPr>
          <w:rFonts w:ascii="Times New Roman" w:hAnsi="Times New Roman" w:cs="Times New Roman"/>
          <w:b/>
          <w:color w:val="000000"/>
          <w:lang w:val="uk-UA"/>
          <w:rPrChange w:id="10" w:author="e.pashkova" w:date="2020-05-13T10:26:00Z">
            <w:rPr>
              <w:rFonts w:ascii="Times New Roman" w:hAnsi="Times New Roman"/>
              <w:b/>
              <w:color w:val="000000"/>
              <w:sz w:val="28"/>
              <w:szCs w:val="28"/>
              <w:lang w:val="uk-UA"/>
            </w:rPr>
          </w:rPrChange>
        </w:rPr>
        <w:t xml:space="preserve">ТОВ «М.В.КАРГО» </w:t>
      </w:r>
    </w:p>
    <w:p w:rsidR="000D03DD" w:rsidRPr="001B5176" w:rsidRDefault="000D03DD" w:rsidP="001B5176">
      <w:pPr>
        <w:spacing w:line="240" w:lineRule="auto"/>
        <w:rPr>
          <w:rFonts w:ascii="Times New Roman" w:hAnsi="Times New Roman" w:cs="Times New Roman"/>
          <w:b/>
          <w:color w:val="000000"/>
          <w:u w:val="single"/>
          <w:lang w:val="uk-UA"/>
          <w:rPrChange w:id="11" w:author="e.pashkova" w:date="2020-05-13T10:26:00Z">
            <w:rPr>
              <w:rFonts w:ascii="Times New Roman" w:hAnsi="Times New Roman"/>
              <w:b/>
              <w:color w:val="000000"/>
              <w:sz w:val="24"/>
              <w:szCs w:val="24"/>
              <w:u w:val="single"/>
              <w:lang w:val="uk-UA"/>
            </w:rPr>
          </w:rPrChange>
        </w:rPr>
        <w:pPrChange w:id="12" w:author="e.pashkova" w:date="2020-05-13T10:26:00Z">
          <w:pPr/>
        </w:pPrChange>
      </w:pP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13" w:author="e.pashkova" w:date="2020-05-13T10:26:00Z">
            <w:rPr>
              <w:rFonts w:ascii="Times New Roman" w:hAnsi="Times New Roman"/>
              <w:b/>
              <w:color w:val="000000"/>
              <w:sz w:val="24"/>
              <w:szCs w:val="24"/>
              <w:u w:val="single"/>
              <w:lang w:val="uk-UA"/>
            </w:rPr>
          </w:rPrChange>
        </w:rPr>
        <w:t>Галузь застосування</w:t>
      </w:r>
    </w:p>
    <w:p w:rsidR="000D03DD" w:rsidRPr="001B5176" w:rsidRDefault="000D03DD" w:rsidP="001B5176">
      <w:pPr>
        <w:spacing w:line="240" w:lineRule="auto"/>
        <w:ind w:firstLine="708"/>
        <w:jc w:val="both"/>
        <w:rPr>
          <w:rFonts w:ascii="Times New Roman" w:hAnsi="Times New Roman" w:cs="Times New Roman"/>
          <w:noProof/>
          <w:color w:val="000000"/>
          <w:lang w:val="uk-UA"/>
          <w:rPrChange w:id="14" w:author="e.pashkova" w:date="2020-05-13T10:26:00Z">
            <w:rPr>
              <w:rFonts w:ascii="Times New Roman" w:hAnsi="Times New Roman"/>
              <w:noProof/>
              <w:color w:val="000000"/>
              <w:lang w:val="uk-UA"/>
            </w:rPr>
          </w:rPrChange>
        </w:rPr>
        <w:pPrChange w:id="15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noProof/>
          <w:color w:val="000000"/>
          <w:lang w:val="uk-UA"/>
        </w:rPr>
        <w:t xml:space="preserve">У цьому документі описані процедури і вимоги з охорони праці та екологічної безпеки (далі ОП і ЕБ), що відносяться до виконання </w:t>
      </w:r>
      <w:r w:rsidRPr="001B5176">
        <w:rPr>
          <w:rFonts w:ascii="Times New Roman" w:hAnsi="Times New Roman" w:cs="Times New Roman"/>
          <w:noProof/>
          <w:color w:val="000000"/>
          <w:lang w:val="uk-UA"/>
          <w:rPrChange w:id="16" w:author="e.pashkova" w:date="2020-05-13T10:26:00Z">
            <w:rPr>
              <w:rFonts w:ascii="Times New Roman" w:hAnsi="Times New Roman"/>
              <w:noProof/>
              <w:color w:val="000000"/>
              <w:lang w:val="uk-UA"/>
            </w:rPr>
          </w:rPrChange>
        </w:rPr>
        <w:t>робіт</w:t>
      </w:r>
      <w:ins w:id="17" w:author="e.pashkova" w:date="2020-05-12T15:33:00Z">
        <w:r w:rsidR="00AE3FB8" w:rsidRPr="001B5176">
          <w:rPr>
            <w:rFonts w:ascii="Times New Roman" w:hAnsi="Times New Roman" w:cs="Times New Roman"/>
            <w:noProof/>
            <w:color w:val="000000"/>
            <w:lang w:val="uk-UA"/>
            <w:rPrChange w:id="18" w:author="e.pashkova" w:date="2020-05-13T10:26:00Z">
              <w:rPr>
                <w:rFonts w:ascii="Times New Roman" w:hAnsi="Times New Roman"/>
                <w:noProof/>
                <w:color w:val="000000"/>
                <w:lang w:val="uk-UA"/>
              </w:rPr>
            </w:rPrChange>
          </w:rPr>
          <w:t xml:space="preserve">/надання послуг </w:t>
        </w:r>
      </w:ins>
      <w:del w:id="19" w:author="e.pashkova" w:date="2020-05-12T15:33:00Z">
        <w:r w:rsidRPr="001B5176" w:rsidDel="00AE3FB8">
          <w:rPr>
            <w:rFonts w:ascii="Times New Roman" w:hAnsi="Times New Roman" w:cs="Times New Roman"/>
            <w:noProof/>
            <w:color w:val="000000"/>
            <w:lang w:val="uk-UA"/>
            <w:rPrChange w:id="20" w:author="e.pashkova" w:date="2020-05-13T10:26:00Z">
              <w:rPr>
                <w:rFonts w:ascii="Times New Roman" w:hAnsi="Times New Roman"/>
                <w:noProof/>
                <w:color w:val="000000"/>
                <w:lang w:val="uk-UA"/>
              </w:rPr>
            </w:rPrChange>
          </w:rPr>
          <w:delText xml:space="preserve"> </w:delText>
        </w:r>
      </w:del>
      <w:r w:rsidRPr="001B5176">
        <w:rPr>
          <w:rFonts w:ascii="Times New Roman" w:hAnsi="Times New Roman" w:cs="Times New Roman"/>
          <w:noProof/>
          <w:color w:val="000000"/>
          <w:lang w:val="uk-UA"/>
          <w:rPrChange w:id="21" w:author="e.pashkova" w:date="2020-05-13T10:26:00Z">
            <w:rPr>
              <w:rFonts w:ascii="Times New Roman" w:hAnsi="Times New Roman"/>
              <w:noProof/>
              <w:color w:val="000000"/>
              <w:lang w:val="uk-UA"/>
            </w:rPr>
          </w:rPrChange>
        </w:rPr>
        <w:t>на об'єктах ТОВ "М.В.</w:t>
      </w:r>
      <w:ins w:id="22" w:author="e.pashkova" w:date="2020-05-12T15:33:00Z">
        <w:r w:rsidR="00AE3FB8" w:rsidRPr="001B5176">
          <w:rPr>
            <w:rFonts w:ascii="Times New Roman" w:hAnsi="Times New Roman" w:cs="Times New Roman"/>
            <w:noProof/>
            <w:color w:val="000000"/>
            <w:lang w:val="uk-UA"/>
            <w:rPrChange w:id="23" w:author="e.pashkova" w:date="2020-05-13T10:26:00Z">
              <w:rPr>
                <w:rFonts w:ascii="Times New Roman" w:hAnsi="Times New Roman"/>
                <w:noProof/>
                <w:color w:val="000000"/>
                <w:lang w:val="uk-UA"/>
              </w:rPr>
            </w:rPrChange>
          </w:rPr>
          <w:t xml:space="preserve"> </w:t>
        </w:r>
      </w:ins>
      <w:r w:rsidRPr="001B5176">
        <w:rPr>
          <w:rFonts w:ascii="Times New Roman" w:hAnsi="Times New Roman" w:cs="Times New Roman"/>
          <w:noProof/>
          <w:color w:val="000000"/>
          <w:lang w:val="uk-UA"/>
          <w:rPrChange w:id="24" w:author="e.pashkova" w:date="2020-05-13T10:26:00Z">
            <w:rPr>
              <w:rFonts w:ascii="Times New Roman" w:hAnsi="Times New Roman"/>
              <w:noProof/>
              <w:color w:val="000000"/>
              <w:lang w:val="uk-UA"/>
            </w:rPr>
          </w:rPrChange>
        </w:rPr>
        <w:t xml:space="preserve">КАРГО" (далі </w:t>
      </w:r>
      <w:ins w:id="25" w:author="e.pashkova" w:date="2020-05-12T15:36:00Z">
        <w:r w:rsidR="00AE3FB8" w:rsidRPr="001B5176">
          <w:rPr>
            <w:rFonts w:ascii="Times New Roman" w:hAnsi="Times New Roman" w:cs="Times New Roman"/>
            <w:noProof/>
            <w:color w:val="000000"/>
            <w:lang w:val="uk-UA"/>
            <w:rPrChange w:id="26" w:author="e.pashkova" w:date="2020-05-13T10:26:00Z">
              <w:rPr>
                <w:rFonts w:ascii="Times New Roman" w:hAnsi="Times New Roman"/>
                <w:noProof/>
                <w:color w:val="000000"/>
                <w:lang w:val="uk-UA"/>
              </w:rPr>
            </w:rPrChange>
          </w:rPr>
          <w:t>–</w:t>
        </w:r>
      </w:ins>
      <w:ins w:id="27" w:author="e.pashkova" w:date="2020-05-12T15:33:00Z">
        <w:r w:rsidR="00AE3FB8" w:rsidRPr="001B5176">
          <w:rPr>
            <w:rFonts w:ascii="Times New Roman" w:hAnsi="Times New Roman" w:cs="Times New Roman"/>
            <w:noProof/>
            <w:color w:val="000000"/>
            <w:lang w:val="uk-UA"/>
            <w:rPrChange w:id="28" w:author="e.pashkova" w:date="2020-05-13T10:26:00Z">
              <w:rPr>
                <w:rFonts w:ascii="Times New Roman" w:hAnsi="Times New Roman"/>
                <w:noProof/>
                <w:color w:val="000000"/>
                <w:lang w:val="uk-UA"/>
              </w:rPr>
            </w:rPrChange>
          </w:rPr>
          <w:t xml:space="preserve"> </w:t>
        </w:r>
      </w:ins>
      <w:r w:rsidRPr="001B5176">
        <w:rPr>
          <w:rFonts w:ascii="Times New Roman" w:hAnsi="Times New Roman" w:cs="Times New Roman"/>
          <w:noProof/>
          <w:color w:val="000000"/>
          <w:lang w:val="uk-UA"/>
          <w:rPrChange w:id="29" w:author="e.pashkova" w:date="2020-05-13T10:26:00Z">
            <w:rPr>
              <w:rFonts w:ascii="Times New Roman" w:hAnsi="Times New Roman"/>
              <w:noProof/>
              <w:color w:val="000000"/>
              <w:lang w:val="uk-UA"/>
            </w:rPr>
          </w:rPrChange>
        </w:rPr>
        <w:t>Замовник</w:t>
      </w:r>
      <w:ins w:id="30" w:author="e.pashkova" w:date="2020-05-12T15:36:00Z">
        <w:r w:rsidR="00AE3FB8" w:rsidRPr="001B5176">
          <w:rPr>
            <w:rFonts w:ascii="Times New Roman" w:hAnsi="Times New Roman" w:cs="Times New Roman"/>
            <w:noProof/>
            <w:color w:val="000000"/>
            <w:lang w:val="uk-UA"/>
            <w:rPrChange w:id="31" w:author="e.pashkova" w:date="2020-05-13T10:26:00Z">
              <w:rPr>
                <w:rFonts w:ascii="Times New Roman" w:hAnsi="Times New Roman"/>
                <w:noProof/>
                <w:color w:val="000000"/>
                <w:lang w:val="uk-UA"/>
              </w:rPr>
            </w:rPrChange>
          </w:rPr>
          <w:t xml:space="preserve"> та\або ТОВ «М.В. КАРГО»</w:t>
        </w:r>
      </w:ins>
      <w:r w:rsidRPr="001B5176">
        <w:rPr>
          <w:rFonts w:ascii="Times New Roman" w:hAnsi="Times New Roman" w:cs="Times New Roman"/>
          <w:noProof/>
          <w:color w:val="000000"/>
          <w:lang w:val="uk-UA"/>
          <w:rPrChange w:id="32" w:author="e.pashkova" w:date="2020-05-13T10:26:00Z">
            <w:rPr>
              <w:rFonts w:ascii="Times New Roman" w:hAnsi="Times New Roman"/>
              <w:noProof/>
              <w:color w:val="000000"/>
              <w:lang w:val="uk-UA"/>
            </w:rPr>
          </w:rPrChange>
        </w:rPr>
        <w:t xml:space="preserve">) і </w:t>
      </w:r>
      <w:ins w:id="33" w:author="e.pashkova" w:date="2020-05-12T15:33:00Z">
        <w:r w:rsidR="00AE3FB8" w:rsidRPr="001B5176">
          <w:rPr>
            <w:rFonts w:ascii="Times New Roman" w:hAnsi="Times New Roman" w:cs="Times New Roman"/>
            <w:noProof/>
            <w:color w:val="000000"/>
            <w:lang w:val="uk-UA"/>
            <w:rPrChange w:id="34" w:author="e.pashkova" w:date="2020-05-13T10:26:00Z">
              <w:rPr>
                <w:rFonts w:ascii="Times New Roman" w:hAnsi="Times New Roman"/>
                <w:noProof/>
                <w:color w:val="000000"/>
                <w:lang w:val="uk-UA"/>
              </w:rPr>
            </w:rPrChange>
          </w:rPr>
          <w:t xml:space="preserve">є </w:t>
        </w:r>
      </w:ins>
      <w:r w:rsidRPr="001B5176">
        <w:rPr>
          <w:rFonts w:ascii="Times New Roman" w:hAnsi="Times New Roman" w:cs="Times New Roman"/>
          <w:noProof/>
          <w:color w:val="000000"/>
          <w:lang w:val="uk-UA"/>
          <w:rPrChange w:id="35" w:author="e.pashkova" w:date="2020-05-13T10:26:00Z">
            <w:rPr>
              <w:rFonts w:ascii="Times New Roman" w:hAnsi="Times New Roman"/>
              <w:noProof/>
              <w:color w:val="000000"/>
              <w:lang w:val="uk-UA"/>
            </w:rPr>
          </w:rPrChange>
        </w:rPr>
        <w:t>обов'язковими до виконання підрядними та субпідрядними організаціями</w:t>
      </w:r>
      <w:ins w:id="36" w:author="e.pashkova" w:date="2020-05-12T15:33:00Z">
        <w:r w:rsidR="00AE3FB8" w:rsidRPr="001B5176">
          <w:rPr>
            <w:rFonts w:ascii="Times New Roman" w:hAnsi="Times New Roman" w:cs="Times New Roman"/>
            <w:noProof/>
            <w:color w:val="000000"/>
            <w:lang w:val="uk-UA"/>
            <w:rPrChange w:id="37" w:author="e.pashkova" w:date="2020-05-13T10:26:00Z">
              <w:rPr>
                <w:rFonts w:ascii="Times New Roman" w:hAnsi="Times New Roman"/>
                <w:noProof/>
                <w:color w:val="000000"/>
                <w:lang w:val="uk-UA"/>
              </w:rPr>
            </w:rPrChange>
          </w:rPr>
          <w:t>, організаціями що надають послуги н</w:t>
        </w:r>
      </w:ins>
      <w:ins w:id="38" w:author="e.pashkova" w:date="2020-05-12T15:34:00Z">
        <w:r w:rsidR="00AE3FB8" w:rsidRPr="001B5176">
          <w:rPr>
            <w:rFonts w:ascii="Times New Roman" w:hAnsi="Times New Roman" w:cs="Times New Roman"/>
            <w:noProof/>
            <w:color w:val="000000"/>
            <w:lang w:val="uk-UA"/>
            <w:rPrChange w:id="39" w:author="e.pashkova" w:date="2020-05-13T10:26:00Z">
              <w:rPr>
                <w:rFonts w:ascii="Times New Roman" w:hAnsi="Times New Roman"/>
                <w:noProof/>
                <w:color w:val="000000"/>
                <w:lang w:val="uk-UA"/>
              </w:rPr>
            </w:rPrChange>
          </w:rPr>
          <w:t>а</w:t>
        </w:r>
      </w:ins>
      <w:ins w:id="40" w:author="e.pashkova" w:date="2020-05-12T15:33:00Z">
        <w:r w:rsidR="00AE3FB8" w:rsidRPr="001B5176">
          <w:rPr>
            <w:rFonts w:ascii="Times New Roman" w:hAnsi="Times New Roman" w:cs="Times New Roman"/>
            <w:noProof/>
            <w:color w:val="000000"/>
            <w:lang w:val="uk-UA"/>
            <w:rPrChange w:id="41" w:author="e.pashkova" w:date="2020-05-13T10:26:00Z">
              <w:rPr>
                <w:rFonts w:ascii="Times New Roman" w:hAnsi="Times New Roman"/>
                <w:noProof/>
                <w:color w:val="000000"/>
                <w:lang w:val="uk-UA"/>
              </w:rPr>
            </w:rPrChange>
          </w:rPr>
          <w:t xml:space="preserve"> території</w:t>
        </w:r>
      </w:ins>
      <w:ins w:id="42" w:author="e.pashkova" w:date="2020-05-12T15:34:00Z">
        <w:r w:rsidR="00AE3FB8" w:rsidRPr="001B5176">
          <w:rPr>
            <w:rFonts w:ascii="Times New Roman" w:hAnsi="Times New Roman" w:cs="Times New Roman"/>
            <w:noProof/>
            <w:color w:val="000000"/>
            <w:lang w:val="uk-UA"/>
            <w:rPrChange w:id="43" w:author="e.pashkova" w:date="2020-05-13T10:26:00Z">
              <w:rPr>
                <w:rFonts w:ascii="Times New Roman" w:hAnsi="Times New Roman"/>
                <w:noProof/>
                <w:color w:val="000000"/>
                <w:lang w:val="uk-UA"/>
              </w:rPr>
            </w:rPrChange>
          </w:rPr>
          <w:t xml:space="preserve"> Замовника</w:t>
        </w:r>
      </w:ins>
      <w:r w:rsidRPr="001B5176">
        <w:rPr>
          <w:rFonts w:ascii="Times New Roman" w:hAnsi="Times New Roman" w:cs="Times New Roman"/>
          <w:noProof/>
          <w:color w:val="000000"/>
          <w:lang w:val="uk-UA"/>
          <w:rPrChange w:id="44" w:author="e.pashkova" w:date="2020-05-13T10:26:00Z">
            <w:rPr>
              <w:rFonts w:ascii="Times New Roman" w:hAnsi="Times New Roman"/>
              <w:noProof/>
              <w:color w:val="000000"/>
              <w:lang w:val="uk-UA"/>
            </w:rPr>
          </w:rPrChange>
        </w:rPr>
        <w:t>.</w:t>
      </w:r>
    </w:p>
    <w:p w:rsidR="000D03DD" w:rsidRPr="001B5176" w:rsidRDefault="000D03DD" w:rsidP="001B5176">
      <w:pPr>
        <w:spacing w:line="240" w:lineRule="auto"/>
        <w:ind w:firstLine="708"/>
        <w:jc w:val="both"/>
        <w:rPr>
          <w:rFonts w:ascii="Times New Roman" w:hAnsi="Times New Roman" w:cs="Times New Roman"/>
          <w:noProof/>
          <w:color w:val="000000"/>
          <w:rPrChange w:id="45" w:author="e.pashkova" w:date="2020-05-13T10:26:00Z">
            <w:rPr>
              <w:rFonts w:ascii="Times New Roman" w:hAnsi="Times New Roman"/>
              <w:noProof/>
              <w:color w:val="000000"/>
            </w:rPr>
          </w:rPrChange>
        </w:rPr>
        <w:pPrChange w:id="46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noProof/>
          <w:color w:val="000000"/>
          <w:rPrChange w:id="47" w:author="e.pashkova" w:date="2020-05-13T10:26:00Z">
            <w:rPr>
              <w:rFonts w:ascii="Times New Roman" w:hAnsi="Times New Roman"/>
              <w:noProof/>
              <w:color w:val="000000"/>
            </w:rPr>
          </w:rPrChange>
        </w:rPr>
        <w:t>Цей документ є керівництвом по частині вимог щодо безпечного виконання робіт</w:t>
      </w:r>
      <w:ins w:id="48" w:author="e.pashkova" w:date="2020-05-12T15:34:00Z">
        <w:r w:rsidR="00AE3FB8" w:rsidRPr="001B5176">
          <w:rPr>
            <w:rFonts w:ascii="Times New Roman" w:hAnsi="Times New Roman" w:cs="Times New Roman"/>
            <w:noProof/>
            <w:color w:val="000000"/>
            <w:lang w:val="uk-UA"/>
            <w:rPrChange w:id="49" w:author="e.pashkova" w:date="2020-05-13T10:26:00Z">
              <w:rPr>
                <w:rFonts w:ascii="Times New Roman" w:hAnsi="Times New Roman"/>
                <w:noProof/>
                <w:color w:val="000000"/>
                <w:lang w:val="uk-UA"/>
              </w:rPr>
            </w:rPrChange>
          </w:rPr>
          <w:t xml:space="preserve">\надання послуг </w:t>
        </w:r>
      </w:ins>
      <w:del w:id="50" w:author="e.pashkova" w:date="2020-05-12T15:34:00Z">
        <w:r w:rsidRPr="001B5176" w:rsidDel="00AE3FB8">
          <w:rPr>
            <w:rFonts w:ascii="Times New Roman" w:hAnsi="Times New Roman" w:cs="Times New Roman"/>
            <w:noProof/>
            <w:color w:val="000000"/>
            <w:rPrChange w:id="51" w:author="e.pashkova" w:date="2020-05-13T10:26:00Z">
              <w:rPr>
                <w:rFonts w:ascii="Times New Roman" w:hAnsi="Times New Roman"/>
                <w:noProof/>
                <w:color w:val="000000"/>
              </w:rPr>
            </w:rPrChange>
          </w:rPr>
          <w:delText xml:space="preserve"> </w:delText>
        </w:r>
      </w:del>
      <w:r w:rsidRPr="001B5176">
        <w:rPr>
          <w:rFonts w:ascii="Times New Roman" w:hAnsi="Times New Roman" w:cs="Times New Roman"/>
          <w:noProof/>
          <w:color w:val="000000"/>
          <w:rPrChange w:id="52" w:author="e.pashkova" w:date="2020-05-13T10:26:00Z">
            <w:rPr>
              <w:rFonts w:ascii="Times New Roman" w:hAnsi="Times New Roman"/>
              <w:noProof/>
              <w:color w:val="000000"/>
            </w:rPr>
          </w:rPrChange>
        </w:rPr>
        <w:t xml:space="preserve">для </w:t>
      </w:r>
      <w:ins w:id="53" w:author="e.pashkova" w:date="2020-05-12T15:34:00Z">
        <w:r w:rsidR="00AE3FB8" w:rsidRPr="001B5176">
          <w:rPr>
            <w:rFonts w:ascii="Times New Roman" w:hAnsi="Times New Roman" w:cs="Times New Roman"/>
            <w:noProof/>
            <w:color w:val="000000"/>
            <w:lang w:val="uk-UA"/>
            <w:rPrChange w:id="54" w:author="e.pashkova" w:date="2020-05-13T10:26:00Z">
              <w:rPr>
                <w:rFonts w:ascii="Times New Roman" w:hAnsi="Times New Roman"/>
                <w:noProof/>
                <w:color w:val="000000"/>
                <w:lang w:val="uk-UA"/>
              </w:rPr>
            </w:rPrChange>
          </w:rPr>
          <w:t xml:space="preserve">всіх організацій, які </w:t>
        </w:r>
      </w:ins>
      <w:ins w:id="55" w:author="e.pashkova" w:date="2020-05-12T15:37:00Z">
        <w:r w:rsidR="00150ED7" w:rsidRPr="001B5176">
          <w:rPr>
            <w:rFonts w:ascii="Times New Roman" w:hAnsi="Times New Roman" w:cs="Times New Roman"/>
            <w:noProof/>
            <w:color w:val="000000"/>
            <w:lang w:val="uk-UA"/>
            <w:rPrChange w:id="56" w:author="e.pashkova" w:date="2020-05-13T10:26:00Z">
              <w:rPr>
                <w:rFonts w:ascii="Times New Roman" w:hAnsi="Times New Roman"/>
                <w:noProof/>
                <w:color w:val="000000"/>
                <w:lang w:val="uk-UA"/>
              </w:rPr>
            </w:rPrChange>
          </w:rPr>
          <w:t>надають послуги\виконують роботи на території Замовника</w:t>
        </w:r>
      </w:ins>
      <w:del w:id="57" w:author="e.pashkova" w:date="2020-05-12T15:38:00Z">
        <w:r w:rsidRPr="001B5176" w:rsidDel="00150ED7">
          <w:rPr>
            <w:rFonts w:ascii="Times New Roman" w:hAnsi="Times New Roman" w:cs="Times New Roman"/>
            <w:noProof/>
            <w:color w:val="000000"/>
            <w:rPrChange w:id="58" w:author="e.pashkova" w:date="2020-05-13T10:26:00Z">
              <w:rPr>
                <w:rFonts w:ascii="Times New Roman" w:hAnsi="Times New Roman"/>
                <w:noProof/>
                <w:color w:val="000000"/>
              </w:rPr>
            </w:rPrChange>
          </w:rPr>
          <w:delText>підрядних організацій</w:delText>
        </w:r>
      </w:del>
      <w:r w:rsidRPr="001B5176">
        <w:rPr>
          <w:rFonts w:ascii="Times New Roman" w:hAnsi="Times New Roman" w:cs="Times New Roman"/>
          <w:noProof/>
          <w:color w:val="000000"/>
          <w:rPrChange w:id="59" w:author="e.pashkova" w:date="2020-05-13T10:26:00Z">
            <w:rPr>
              <w:rFonts w:ascii="Times New Roman" w:hAnsi="Times New Roman"/>
              <w:noProof/>
              <w:color w:val="000000"/>
            </w:rPr>
          </w:rPrChange>
        </w:rPr>
        <w:t>. Вимоги, перераховані в цьому документі, повинні бути застосовані компанією-підрядником до початку виконання робіт на об'єктах ТОВ "М.В.</w:t>
      </w:r>
      <w:ins w:id="60" w:author="e.pashkova" w:date="2020-05-12T15:38:00Z">
        <w:r w:rsidR="00150ED7" w:rsidRPr="001B5176">
          <w:rPr>
            <w:rFonts w:ascii="Times New Roman" w:hAnsi="Times New Roman" w:cs="Times New Roman"/>
            <w:noProof/>
            <w:color w:val="000000"/>
            <w:lang w:val="uk-UA"/>
            <w:rPrChange w:id="61" w:author="e.pashkova" w:date="2020-05-13T10:26:00Z">
              <w:rPr>
                <w:rFonts w:ascii="Times New Roman" w:hAnsi="Times New Roman"/>
                <w:noProof/>
                <w:color w:val="000000"/>
                <w:lang w:val="uk-UA"/>
              </w:rPr>
            </w:rPrChange>
          </w:rPr>
          <w:t xml:space="preserve"> </w:t>
        </w:r>
      </w:ins>
      <w:r w:rsidRPr="001B5176">
        <w:rPr>
          <w:rFonts w:ascii="Times New Roman" w:hAnsi="Times New Roman" w:cs="Times New Roman"/>
          <w:noProof/>
          <w:color w:val="000000"/>
          <w:rPrChange w:id="62" w:author="e.pashkova" w:date="2020-05-13T10:26:00Z">
            <w:rPr>
              <w:rFonts w:ascii="Times New Roman" w:hAnsi="Times New Roman"/>
              <w:noProof/>
              <w:color w:val="000000"/>
            </w:rPr>
          </w:rPrChange>
        </w:rPr>
        <w:t>КАРГО" і неухильно дотримуватися в процесі їх виконання.</w:t>
      </w:r>
    </w:p>
    <w:p w:rsidR="000D03DD" w:rsidRPr="001B5176" w:rsidRDefault="000D03DD" w:rsidP="001B5176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color w:val="000000"/>
          <w:u w:val="single"/>
          <w:rPrChange w:id="63" w:author="e.pashkova" w:date="2020-05-13T10:26:00Z">
            <w:rPr>
              <w:rFonts w:ascii="Times New Roman" w:hAnsi="Times New Roman"/>
              <w:b/>
              <w:bCs/>
              <w:noProof/>
              <w:color w:val="000000"/>
              <w:u w:val="single"/>
            </w:rPr>
          </w:rPrChange>
        </w:rPr>
        <w:pPrChange w:id="64" w:author="e.pashkova" w:date="2020-05-13T10:26:00Z">
          <w:pPr/>
        </w:pPrChange>
      </w:pPr>
      <w:r w:rsidRPr="001B5176">
        <w:rPr>
          <w:rFonts w:ascii="Times New Roman" w:hAnsi="Times New Roman" w:cs="Times New Roman"/>
          <w:b/>
          <w:bCs/>
          <w:noProof/>
          <w:color w:val="000000"/>
          <w:u w:val="single"/>
          <w:rPrChange w:id="65" w:author="e.pashkova" w:date="2020-05-13T10:26:00Z">
            <w:rPr>
              <w:rFonts w:ascii="Times New Roman" w:hAnsi="Times New Roman"/>
              <w:b/>
              <w:bCs/>
              <w:noProof/>
              <w:color w:val="000000"/>
              <w:u w:val="single"/>
            </w:rPr>
          </w:rPrChange>
        </w:rPr>
        <w:t xml:space="preserve">Всі вимоги Замовника </w:t>
      </w:r>
      <w:r w:rsidRPr="001B5176">
        <w:rPr>
          <w:rFonts w:ascii="Times New Roman" w:hAnsi="Times New Roman" w:cs="Times New Roman"/>
          <w:b/>
          <w:bCs/>
          <w:noProof/>
          <w:color w:val="000000"/>
          <w:u w:val="single"/>
          <w:lang w:val="uk-UA"/>
          <w:rPrChange w:id="66" w:author="e.pashkova" w:date="2020-05-13T10:26:00Z">
            <w:rPr>
              <w:rFonts w:ascii="Times New Roman" w:hAnsi="Times New Roman"/>
              <w:b/>
              <w:bCs/>
              <w:noProof/>
              <w:color w:val="000000"/>
              <w:u w:val="single"/>
              <w:lang w:val="uk-UA"/>
            </w:rPr>
          </w:rPrChange>
        </w:rPr>
        <w:t>з ОП</w:t>
      </w:r>
      <w:r w:rsidRPr="001B5176">
        <w:rPr>
          <w:rFonts w:ascii="Times New Roman" w:hAnsi="Times New Roman" w:cs="Times New Roman"/>
          <w:b/>
          <w:bCs/>
          <w:noProof/>
          <w:color w:val="000000"/>
          <w:u w:val="single"/>
          <w:rPrChange w:id="67" w:author="e.pashkova" w:date="2020-05-13T10:26:00Z">
            <w:rPr>
              <w:rFonts w:ascii="Times New Roman" w:hAnsi="Times New Roman"/>
              <w:b/>
              <w:bCs/>
              <w:noProof/>
              <w:color w:val="000000"/>
              <w:u w:val="single"/>
            </w:rPr>
          </w:rPrChange>
        </w:rPr>
        <w:t xml:space="preserve"> і ЕБ поширюються і на субпідрядні організації, найняті Підрядником для виконання будь-яких робіт</w:t>
      </w:r>
      <w:ins w:id="68" w:author="e.pashkova" w:date="2020-05-12T15:39:00Z">
        <w:r w:rsidR="00150ED7" w:rsidRPr="001B5176">
          <w:rPr>
            <w:rFonts w:ascii="Times New Roman" w:hAnsi="Times New Roman" w:cs="Times New Roman"/>
            <w:b/>
            <w:bCs/>
            <w:noProof/>
            <w:color w:val="000000"/>
            <w:u w:val="single"/>
            <w:lang w:val="uk-UA"/>
            <w:rPrChange w:id="69" w:author="e.pashkova" w:date="2020-05-13T10:26:00Z">
              <w:rPr>
                <w:rFonts w:ascii="Times New Roman" w:hAnsi="Times New Roman"/>
                <w:b/>
                <w:bCs/>
                <w:noProof/>
                <w:color w:val="000000"/>
                <w:u w:val="single"/>
                <w:lang w:val="uk-UA"/>
              </w:rPr>
            </w:rPrChange>
          </w:rPr>
          <w:t>\послуг</w:t>
        </w:r>
      </w:ins>
      <w:r w:rsidRPr="001B5176">
        <w:rPr>
          <w:rFonts w:ascii="Times New Roman" w:hAnsi="Times New Roman" w:cs="Times New Roman"/>
          <w:b/>
          <w:bCs/>
          <w:noProof/>
          <w:color w:val="000000"/>
          <w:u w:val="single"/>
          <w:rPrChange w:id="70" w:author="e.pashkova" w:date="2020-05-13T10:26:00Z">
            <w:rPr>
              <w:rFonts w:ascii="Times New Roman" w:hAnsi="Times New Roman"/>
              <w:b/>
              <w:bCs/>
              <w:noProof/>
              <w:color w:val="000000"/>
              <w:u w:val="single"/>
            </w:rPr>
          </w:rPrChange>
        </w:rPr>
        <w:t xml:space="preserve"> на території Замовника. Відповідальність за виконання цих вимог субпідрядниками покладається на Підрядника.</w:t>
      </w:r>
    </w:p>
    <w:p w:rsidR="00150ED7" w:rsidRPr="001B5176" w:rsidRDefault="00150ED7" w:rsidP="001B5176">
      <w:pPr>
        <w:spacing w:line="240" w:lineRule="auto"/>
        <w:jc w:val="both"/>
        <w:rPr>
          <w:ins w:id="71" w:author="e.pashkova" w:date="2020-05-12T15:39:00Z"/>
          <w:rFonts w:ascii="Times New Roman" w:hAnsi="Times New Roman" w:cs="Times New Roman"/>
          <w:bCs/>
          <w:noProof/>
          <w:color w:val="000000"/>
          <w:rPrChange w:id="72" w:author="e.pashkova" w:date="2020-05-13T10:26:00Z">
            <w:rPr>
              <w:ins w:id="73" w:author="e.pashkova" w:date="2020-05-12T15:39:00Z"/>
              <w:rFonts w:ascii="Times New Roman" w:hAnsi="Times New Roman"/>
              <w:b/>
              <w:noProof/>
              <w:color w:val="000000"/>
              <w:sz w:val="24"/>
              <w:szCs w:val="24"/>
              <w:u w:val="single"/>
            </w:rPr>
          </w:rPrChange>
        </w:rPr>
        <w:pPrChange w:id="74" w:author="e.pashkova" w:date="2020-05-13T10:26:00Z">
          <w:pPr>
            <w:jc w:val="both"/>
          </w:pPr>
        </w:pPrChange>
      </w:pPr>
      <w:ins w:id="75" w:author="e.pashkova" w:date="2020-05-12T15:39:00Z">
        <w:r w:rsidRPr="001B5176">
          <w:rPr>
            <w:rFonts w:ascii="Times New Roman" w:hAnsi="Times New Roman" w:cs="Times New Roman"/>
            <w:bCs/>
            <w:noProof/>
            <w:color w:val="000000"/>
            <w:rPrChange w:id="76" w:author="e.pashkova" w:date="2020-05-13T10:26:00Z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u w:val="single"/>
              </w:rPr>
            </w:rPrChange>
          </w:rPr>
          <w:t>Під Підрядником в розумінні цих Вимог розуміється будь-яка організація, яка надає послуги, виконує роботи, та т.ін на території ТОВ «М.В. КАРГО», у відповідності до укладених між такою організацією та Замовником договорів, незалежно від того, як називаеться така організація за Договором (Виконавець, Підрядник та т.ін.). Під субпідрядником розуміється будь-яка юридична чи фізична особа (агент, представник, субпідрядна організація, працівник компанії та/або субпідрядной організації та т.ін) залучена Підрядником для виконання договору із Замовником.</w:t>
        </w:r>
      </w:ins>
    </w:p>
    <w:p w:rsidR="000D03DD" w:rsidRPr="001B5176" w:rsidRDefault="000D03DD" w:rsidP="001B5176">
      <w:pPr>
        <w:spacing w:line="240" w:lineRule="auto"/>
        <w:jc w:val="both"/>
        <w:rPr>
          <w:rFonts w:ascii="Times New Roman" w:hAnsi="Times New Roman" w:cs="Times New Roman"/>
          <w:b/>
          <w:noProof/>
          <w:color w:val="000000"/>
          <w:u w:val="single"/>
          <w:lang w:val="uk-UA"/>
          <w:rPrChange w:id="77" w:author="e.pashkova" w:date="2020-05-13T10:26:00Z">
            <w:rPr>
              <w:rFonts w:ascii="Times New Roman" w:hAnsi="Times New Roman"/>
              <w:b/>
              <w:noProof/>
              <w:color w:val="000000"/>
              <w:sz w:val="24"/>
              <w:szCs w:val="24"/>
              <w:u w:val="single"/>
              <w:lang w:val="uk-UA"/>
            </w:rPr>
          </w:rPrChange>
        </w:rPr>
        <w:pPrChange w:id="78" w:author="e.pashkova" w:date="2020-05-13T10:26:00Z">
          <w:pPr/>
        </w:pPrChange>
      </w:pPr>
      <w:r w:rsidRPr="001B5176">
        <w:rPr>
          <w:rFonts w:ascii="Times New Roman" w:hAnsi="Times New Roman" w:cs="Times New Roman"/>
          <w:b/>
          <w:noProof/>
          <w:color w:val="000000"/>
          <w:u w:val="single"/>
          <w:rPrChange w:id="79" w:author="e.pashkova" w:date="2020-05-13T10:26:00Z">
            <w:rPr>
              <w:rFonts w:ascii="Times New Roman" w:hAnsi="Times New Roman"/>
              <w:b/>
              <w:noProof/>
              <w:color w:val="000000"/>
              <w:sz w:val="24"/>
              <w:szCs w:val="24"/>
              <w:u w:val="single"/>
            </w:rPr>
          </w:rPrChange>
        </w:rPr>
        <w:t>Ц</w:t>
      </w:r>
      <w:r w:rsidR="0001460E" w:rsidRPr="001B5176">
        <w:rPr>
          <w:rFonts w:ascii="Times New Roman" w:hAnsi="Times New Roman" w:cs="Times New Roman"/>
          <w:b/>
          <w:noProof/>
          <w:color w:val="000000"/>
          <w:u w:val="single"/>
          <w:lang w:val="uk-UA"/>
          <w:rPrChange w:id="80" w:author="e.pashkova" w:date="2020-05-13T10:26:00Z">
            <w:rPr>
              <w:rFonts w:ascii="Times New Roman" w:hAnsi="Times New Roman"/>
              <w:b/>
              <w:noProof/>
              <w:color w:val="000000"/>
              <w:sz w:val="24"/>
              <w:szCs w:val="24"/>
              <w:u w:val="single"/>
              <w:lang w:val="uk-UA"/>
            </w:rPr>
          </w:rPrChange>
        </w:rPr>
        <w:t>і</w:t>
      </w:r>
      <w:r w:rsidRPr="001B5176">
        <w:rPr>
          <w:rFonts w:ascii="Times New Roman" w:hAnsi="Times New Roman" w:cs="Times New Roman"/>
          <w:b/>
          <w:noProof/>
          <w:color w:val="000000"/>
          <w:u w:val="single"/>
          <w:rPrChange w:id="81" w:author="e.pashkova" w:date="2020-05-13T10:26:00Z">
            <w:rPr>
              <w:rFonts w:ascii="Times New Roman" w:hAnsi="Times New Roman"/>
              <w:b/>
              <w:noProof/>
              <w:color w:val="000000"/>
              <w:sz w:val="24"/>
              <w:szCs w:val="24"/>
              <w:u w:val="single"/>
            </w:rPr>
          </w:rPrChange>
        </w:rPr>
        <w:t>л</w:t>
      </w:r>
      <w:r w:rsidR="0001460E" w:rsidRPr="001B5176">
        <w:rPr>
          <w:rFonts w:ascii="Times New Roman" w:hAnsi="Times New Roman" w:cs="Times New Roman"/>
          <w:b/>
          <w:noProof/>
          <w:color w:val="000000"/>
          <w:u w:val="single"/>
          <w:lang w:val="uk-UA"/>
          <w:rPrChange w:id="82" w:author="e.pashkova" w:date="2020-05-13T10:26:00Z">
            <w:rPr>
              <w:rFonts w:ascii="Times New Roman" w:hAnsi="Times New Roman"/>
              <w:b/>
              <w:noProof/>
              <w:color w:val="000000"/>
              <w:sz w:val="24"/>
              <w:szCs w:val="24"/>
              <w:u w:val="single"/>
              <w:lang w:val="uk-UA"/>
            </w:rPr>
          </w:rPrChange>
        </w:rPr>
        <w:t>і</w:t>
      </w:r>
      <w:r w:rsidRPr="001B5176">
        <w:rPr>
          <w:rFonts w:ascii="Times New Roman" w:hAnsi="Times New Roman" w:cs="Times New Roman"/>
          <w:b/>
          <w:noProof/>
          <w:color w:val="000000"/>
          <w:u w:val="single"/>
          <w:rPrChange w:id="83" w:author="e.pashkova" w:date="2020-05-13T10:26:00Z">
            <w:rPr>
              <w:rFonts w:ascii="Times New Roman" w:hAnsi="Times New Roman"/>
              <w:b/>
              <w:noProof/>
              <w:color w:val="000000"/>
              <w:sz w:val="24"/>
              <w:szCs w:val="24"/>
              <w:u w:val="single"/>
            </w:rPr>
          </w:rPrChange>
        </w:rPr>
        <w:t xml:space="preserve"> и задач</w:t>
      </w:r>
      <w:r w:rsidR="0001460E" w:rsidRPr="001B5176">
        <w:rPr>
          <w:rFonts w:ascii="Times New Roman" w:hAnsi="Times New Roman" w:cs="Times New Roman"/>
          <w:b/>
          <w:noProof/>
          <w:color w:val="000000"/>
          <w:u w:val="single"/>
          <w:lang w:val="uk-UA"/>
          <w:rPrChange w:id="84" w:author="e.pashkova" w:date="2020-05-13T10:26:00Z">
            <w:rPr>
              <w:rFonts w:ascii="Times New Roman" w:hAnsi="Times New Roman"/>
              <w:b/>
              <w:noProof/>
              <w:color w:val="000000"/>
              <w:sz w:val="24"/>
              <w:szCs w:val="24"/>
              <w:u w:val="single"/>
              <w:lang w:val="uk-UA"/>
            </w:rPr>
          </w:rPrChange>
        </w:rPr>
        <w:t>і</w:t>
      </w:r>
    </w:p>
    <w:p w:rsidR="000D03DD" w:rsidRPr="001B5176" w:rsidRDefault="0001460E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lang w:val="uk-UA"/>
          <w:rPrChange w:id="85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86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</w:rPr>
        <w:t>Основною метою даного документа є запобігання будь-яких видів пригод на об'єктах ТОВ "М.В.КАРГО" відповідно до політики Компанії «Каргілл» і законодавства України в галузі охорони праці, виробничої безпеки, охорони здоров'я та навколишнього середовища</w:t>
      </w:r>
      <w:r w:rsidR="000D03DD" w:rsidRPr="001B5176">
        <w:rPr>
          <w:rFonts w:ascii="Times New Roman" w:hAnsi="Times New Roman" w:cs="Times New Roman"/>
          <w:color w:val="000000"/>
          <w:lang w:val="uk-UA"/>
          <w:rPrChange w:id="87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. </w:t>
      </w:r>
    </w:p>
    <w:p w:rsidR="000D03DD" w:rsidRPr="001B5176" w:rsidRDefault="000D03DD" w:rsidP="001B5176">
      <w:pPr>
        <w:pStyle w:val="a4"/>
        <w:rPr>
          <w:rFonts w:ascii="Times New Roman" w:hAnsi="Times New Roman" w:cs="Times New Roman"/>
          <w:b/>
          <w:color w:val="000000"/>
          <w:rPrChange w:id="88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</w:pPr>
      <w:r w:rsidRPr="001B5176">
        <w:rPr>
          <w:rFonts w:ascii="Times New Roman" w:hAnsi="Times New Roman" w:cs="Times New Roman"/>
          <w:b/>
          <w:color w:val="000000"/>
          <w:rPrChange w:id="89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ПОЛ</w:t>
      </w:r>
      <w:r w:rsidR="0001460E" w:rsidRPr="001B5176">
        <w:rPr>
          <w:rFonts w:ascii="Times New Roman" w:hAnsi="Times New Roman" w:cs="Times New Roman"/>
          <w:b/>
          <w:color w:val="000000"/>
          <w:lang w:val="uk-UA"/>
          <w:rPrChange w:id="90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t>І</w:t>
      </w:r>
      <w:r w:rsidRPr="001B5176">
        <w:rPr>
          <w:rFonts w:ascii="Times New Roman" w:hAnsi="Times New Roman" w:cs="Times New Roman"/>
          <w:b/>
          <w:color w:val="000000"/>
          <w:rPrChange w:id="91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ТИКА </w:t>
      </w:r>
      <w:r w:rsidR="0001460E" w:rsidRPr="001B5176">
        <w:rPr>
          <w:rFonts w:ascii="Times New Roman" w:hAnsi="Times New Roman" w:cs="Times New Roman"/>
          <w:b/>
          <w:color w:val="000000"/>
          <w:lang w:val="uk-UA"/>
          <w:rPrChange w:id="92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t xml:space="preserve">ТОВ </w:t>
      </w:r>
      <w:r w:rsidRPr="001B5176">
        <w:rPr>
          <w:rFonts w:ascii="Times New Roman" w:hAnsi="Times New Roman" w:cs="Times New Roman"/>
          <w:b/>
          <w:color w:val="000000"/>
          <w:rPrChange w:id="93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«М.В.</w:t>
      </w:r>
      <w:ins w:id="94" w:author="e.pashkova" w:date="2020-05-13T09:51:00Z">
        <w:r w:rsidR="00E54EB4" w:rsidRPr="001B5176">
          <w:rPr>
            <w:rFonts w:ascii="Times New Roman" w:hAnsi="Times New Roman" w:cs="Times New Roman"/>
            <w:b/>
            <w:color w:val="000000"/>
            <w:rPrChange w:id="95" w:author="e.pashkova" w:date="2020-05-13T10:26:00Z">
              <w:rPr>
                <w:rFonts w:ascii="Times New Roman" w:hAnsi="Times New Roman"/>
                <w:b/>
                <w:color w:val="000000"/>
                <w:lang w:val="en-US"/>
              </w:rPr>
            </w:rPrChange>
          </w:rPr>
          <w:t xml:space="preserve"> </w:t>
        </w:r>
      </w:ins>
      <w:r w:rsidRPr="001B5176">
        <w:rPr>
          <w:rFonts w:ascii="Times New Roman" w:hAnsi="Times New Roman" w:cs="Times New Roman"/>
          <w:b/>
          <w:color w:val="000000"/>
        </w:rPr>
        <w:t>КАРГО» В</w:t>
      </w:r>
      <w:r w:rsidR="0001460E" w:rsidRPr="001B5176">
        <w:rPr>
          <w:rFonts w:ascii="Times New Roman" w:hAnsi="Times New Roman" w:cs="Times New Roman"/>
          <w:b/>
          <w:color w:val="000000"/>
          <w:lang w:val="uk-UA"/>
        </w:rPr>
        <w:t xml:space="preserve"> ГАЛУЗІ</w:t>
      </w:r>
      <w:r w:rsidRPr="001B5176">
        <w:rPr>
          <w:rFonts w:ascii="Times New Roman" w:hAnsi="Times New Roman" w:cs="Times New Roman"/>
          <w:b/>
          <w:color w:val="000000"/>
          <w:rPrChange w:id="96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О</w:t>
      </w:r>
      <w:r w:rsidR="0001460E" w:rsidRPr="001B5176">
        <w:rPr>
          <w:rFonts w:ascii="Times New Roman" w:hAnsi="Times New Roman" w:cs="Times New Roman"/>
          <w:b/>
          <w:color w:val="000000"/>
          <w:lang w:val="uk-UA"/>
          <w:rPrChange w:id="97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t>П</w:t>
      </w:r>
      <w:r w:rsidRPr="001B5176">
        <w:rPr>
          <w:rFonts w:ascii="Times New Roman" w:hAnsi="Times New Roman" w:cs="Times New Roman"/>
          <w:b/>
          <w:color w:val="000000"/>
          <w:rPrChange w:id="98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</w:t>
      </w:r>
      <w:r w:rsidR="0001460E" w:rsidRPr="001B5176">
        <w:rPr>
          <w:rFonts w:ascii="Times New Roman" w:hAnsi="Times New Roman" w:cs="Times New Roman"/>
          <w:b/>
          <w:color w:val="000000"/>
          <w:lang w:val="uk-UA"/>
          <w:rPrChange w:id="99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t>і Е</w:t>
      </w:r>
      <w:r w:rsidRPr="001B5176">
        <w:rPr>
          <w:rFonts w:ascii="Times New Roman" w:hAnsi="Times New Roman" w:cs="Times New Roman"/>
          <w:b/>
          <w:color w:val="000000"/>
          <w:rPrChange w:id="100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Б</w:t>
      </w:r>
    </w:p>
    <w:p w:rsidR="000D03DD" w:rsidRPr="001B5176" w:rsidRDefault="000D03DD" w:rsidP="001B5176">
      <w:pPr>
        <w:pStyle w:val="a4"/>
        <w:rPr>
          <w:rFonts w:ascii="Times New Roman" w:hAnsi="Times New Roman" w:cs="Times New Roman"/>
          <w:b/>
          <w:color w:val="000000"/>
          <w:rPrChange w:id="101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pPrChange w:id="102" w:author="e.pashkova" w:date="2020-05-13T10:26:00Z">
          <w:pPr>
            <w:pStyle w:val="a4"/>
          </w:pPr>
        </w:pPrChange>
      </w:pPr>
    </w:p>
    <w:p w:rsidR="000D03DD" w:rsidRPr="001B5176" w:rsidRDefault="0001460E" w:rsidP="001B5176">
      <w:pPr>
        <w:pStyle w:val="a4"/>
        <w:jc w:val="both"/>
        <w:rPr>
          <w:rFonts w:ascii="Times New Roman" w:hAnsi="Times New Roman" w:cs="Times New Roman"/>
          <w:b/>
          <w:i/>
          <w:color w:val="000000"/>
          <w:rPrChange w:id="103" w:author="e.pashkova" w:date="2020-05-13T10:26:00Z">
            <w:rPr>
              <w:rFonts w:ascii="Times New Roman" w:hAnsi="Times New Roman"/>
              <w:b/>
              <w:i/>
              <w:color w:val="000000"/>
            </w:rPr>
          </w:rPrChange>
        </w:rPr>
        <w:pPrChange w:id="104" w:author="e.pashkova" w:date="2020-05-13T10:26:00Z">
          <w:pPr>
            <w:pStyle w:val="a4"/>
          </w:pPr>
        </w:pPrChange>
      </w:pPr>
      <w:r w:rsidRPr="001B5176">
        <w:rPr>
          <w:rFonts w:ascii="Times New Roman" w:hAnsi="Times New Roman" w:cs="Times New Roman"/>
          <w:b/>
          <w:i/>
          <w:color w:val="000000"/>
          <w:lang w:val="uk-UA"/>
          <w:rPrChange w:id="105" w:author="e.pashkova" w:date="2020-05-13T10:26:00Z">
            <w:rPr>
              <w:rFonts w:ascii="Times New Roman" w:hAnsi="Times New Roman"/>
              <w:b/>
              <w:i/>
              <w:color w:val="000000"/>
              <w:lang w:val="uk-UA"/>
            </w:rPr>
          </w:rPrChange>
        </w:rPr>
        <w:t>П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  <w:rPrChange w:id="106" w:author="e.pashkova" w:date="2020-05-13T10:26:00Z">
            <w:rPr>
              <w:rFonts w:ascii="Times New Roman" w:hAnsi="Times New Roman"/>
              <w:b/>
              <w:i/>
              <w:color w:val="000000"/>
            </w:rPr>
          </w:rPrChange>
        </w:rPr>
        <w:t>олітика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  <w:rPrChange w:id="107" w:author="e.pashkova" w:date="2020-05-13T10:26:00Z">
            <w:rPr>
              <w:rFonts w:ascii="Times New Roman" w:hAnsi="Times New Roman"/>
              <w:b/>
              <w:i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  <w:rPrChange w:id="108" w:author="e.pashkova" w:date="2020-05-13T10:26:00Z">
            <w:rPr>
              <w:rFonts w:ascii="Times New Roman" w:hAnsi="Times New Roman"/>
              <w:b/>
              <w:i/>
              <w:color w:val="000000"/>
            </w:rPr>
          </w:rPrChange>
        </w:rPr>
        <w:t>компанії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  <w:rPrChange w:id="109" w:author="e.pashkova" w:date="2020-05-13T10:26:00Z">
            <w:rPr>
              <w:rFonts w:ascii="Times New Roman" w:hAnsi="Times New Roman"/>
              <w:b/>
              <w:i/>
              <w:color w:val="000000"/>
            </w:rPr>
          </w:rPrChange>
        </w:rPr>
        <w:t xml:space="preserve"> ТОВ "М.В.</w:t>
      </w:r>
      <w:ins w:id="110" w:author="e.pashkova" w:date="2020-05-13T09:51:00Z">
        <w:r w:rsidR="00E54EB4" w:rsidRPr="001B5176">
          <w:rPr>
            <w:rFonts w:ascii="Times New Roman" w:hAnsi="Times New Roman" w:cs="Times New Roman"/>
            <w:b/>
            <w:i/>
            <w:color w:val="000000"/>
            <w:rPrChange w:id="111" w:author="e.pashkova" w:date="2020-05-13T10:26:00Z">
              <w:rPr>
                <w:rFonts w:ascii="Times New Roman" w:hAnsi="Times New Roman"/>
                <w:b/>
                <w:i/>
                <w:color w:val="000000"/>
                <w:lang w:val="en-US"/>
              </w:rPr>
            </w:rPrChange>
          </w:rPr>
          <w:t xml:space="preserve"> </w:t>
        </w:r>
      </w:ins>
      <w:r w:rsidRPr="001B5176">
        <w:rPr>
          <w:rFonts w:ascii="Times New Roman" w:hAnsi="Times New Roman" w:cs="Times New Roman"/>
          <w:b/>
          <w:i/>
          <w:color w:val="000000"/>
        </w:rPr>
        <w:t xml:space="preserve">КАРГО"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полягає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в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здійсненні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всіх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видів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своєї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діяльності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з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дотриманням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вимог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з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охорони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праці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та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навколишнього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середовища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щодо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своїх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співробітників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,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споживачів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і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населення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прилеглих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територій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>.</w:t>
      </w:r>
    </w:p>
    <w:p w:rsidR="0001460E" w:rsidRPr="001B5176" w:rsidRDefault="0001460E" w:rsidP="001B5176">
      <w:pPr>
        <w:pStyle w:val="a4"/>
        <w:jc w:val="both"/>
        <w:rPr>
          <w:rFonts w:ascii="Times New Roman" w:hAnsi="Times New Roman" w:cs="Times New Roman"/>
          <w:b/>
          <w:i/>
          <w:color w:val="000000"/>
          <w:rPrChange w:id="112" w:author="e.pashkova" w:date="2020-05-13T10:26:00Z">
            <w:rPr>
              <w:rFonts w:ascii="Times New Roman" w:hAnsi="Times New Roman"/>
              <w:b/>
              <w:i/>
              <w:color w:val="000000"/>
            </w:rPr>
          </w:rPrChange>
        </w:rPr>
        <w:pPrChange w:id="113" w:author="e.pashkova" w:date="2020-05-13T10:26:00Z">
          <w:pPr>
            <w:pStyle w:val="a4"/>
          </w:pPr>
        </w:pPrChange>
      </w:pPr>
    </w:p>
    <w:p w:rsidR="000D03DD" w:rsidRPr="001B5176" w:rsidRDefault="0001460E" w:rsidP="001B5176">
      <w:pPr>
        <w:pStyle w:val="a4"/>
        <w:jc w:val="both"/>
        <w:rPr>
          <w:rFonts w:ascii="Times New Roman" w:hAnsi="Times New Roman" w:cs="Times New Roman"/>
          <w:b/>
          <w:color w:val="000000"/>
          <w:u w:val="single"/>
          <w:rPrChange w:id="114" w:author="e.pashkova" w:date="2020-05-13T10:26:00Z">
            <w:rPr>
              <w:rFonts w:ascii="Times New Roman" w:hAnsi="Times New Roman"/>
              <w:b/>
              <w:color w:val="000000"/>
              <w:u w:val="single"/>
            </w:rPr>
          </w:rPrChange>
        </w:rPr>
        <w:pPrChange w:id="115" w:author="e.pashkova" w:date="2020-05-13T10:26:00Z">
          <w:pPr>
            <w:pStyle w:val="a4"/>
          </w:pPr>
        </w:pPrChange>
      </w:pPr>
      <w:proofErr w:type="spellStart"/>
      <w:r w:rsidRPr="001B5176">
        <w:rPr>
          <w:rFonts w:ascii="Times New Roman" w:hAnsi="Times New Roman" w:cs="Times New Roman"/>
          <w:b/>
          <w:color w:val="000000"/>
          <w:u w:val="single"/>
          <w:rPrChange w:id="116" w:author="e.pashkova" w:date="2020-05-13T10:26:00Z">
            <w:rPr>
              <w:rFonts w:ascii="Times New Roman" w:hAnsi="Times New Roman"/>
              <w:b/>
              <w:color w:val="000000"/>
              <w:u w:val="single"/>
            </w:rPr>
          </w:rPrChange>
        </w:rPr>
        <w:t>Екологічна</w:t>
      </w:r>
      <w:proofErr w:type="spellEnd"/>
      <w:r w:rsidRPr="001B5176">
        <w:rPr>
          <w:rFonts w:ascii="Times New Roman" w:hAnsi="Times New Roman" w:cs="Times New Roman"/>
          <w:b/>
          <w:color w:val="000000"/>
          <w:u w:val="single"/>
          <w:rPrChange w:id="117" w:author="e.pashkova" w:date="2020-05-13T10:26:00Z">
            <w:rPr>
              <w:rFonts w:ascii="Times New Roman" w:hAnsi="Times New Roman"/>
              <w:b/>
              <w:color w:val="000000"/>
              <w:u w:val="single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color w:val="000000"/>
          <w:u w:val="single"/>
          <w:rPrChange w:id="118" w:author="e.pashkova" w:date="2020-05-13T10:26:00Z">
            <w:rPr>
              <w:rFonts w:ascii="Times New Roman" w:hAnsi="Times New Roman"/>
              <w:b/>
              <w:color w:val="000000"/>
              <w:u w:val="single"/>
            </w:rPr>
          </w:rPrChange>
        </w:rPr>
        <w:t>безпека</w:t>
      </w:r>
      <w:proofErr w:type="spellEnd"/>
    </w:p>
    <w:p w:rsidR="0001460E" w:rsidRPr="001B5176" w:rsidRDefault="0001460E" w:rsidP="001B5176">
      <w:pPr>
        <w:pStyle w:val="a4"/>
        <w:jc w:val="both"/>
        <w:rPr>
          <w:rFonts w:ascii="Times New Roman" w:hAnsi="Times New Roman" w:cs="Times New Roman"/>
          <w:b/>
          <w:color w:val="000000"/>
          <w:u w:val="single"/>
          <w:rPrChange w:id="119" w:author="e.pashkova" w:date="2020-05-13T10:26:00Z">
            <w:rPr>
              <w:rFonts w:ascii="Times New Roman" w:hAnsi="Times New Roman"/>
              <w:b/>
              <w:color w:val="000000"/>
              <w:u w:val="single"/>
            </w:rPr>
          </w:rPrChange>
        </w:rPr>
        <w:pPrChange w:id="120" w:author="e.pashkova" w:date="2020-05-13T10:26:00Z">
          <w:pPr>
            <w:pStyle w:val="a4"/>
          </w:pPr>
        </w:pPrChange>
      </w:pPr>
    </w:p>
    <w:p w:rsidR="0001460E" w:rsidRPr="001B5176" w:rsidRDefault="0001460E" w:rsidP="001B5176">
      <w:pPr>
        <w:pStyle w:val="a4"/>
        <w:ind w:firstLine="708"/>
        <w:jc w:val="both"/>
        <w:rPr>
          <w:rFonts w:ascii="Times New Roman" w:eastAsiaTheme="minorHAnsi" w:hAnsi="Times New Roman" w:cs="Times New Roman"/>
          <w:color w:val="000000"/>
          <w:rPrChange w:id="121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pPrChange w:id="122" w:author="e.pashkova" w:date="2020-05-13T10:26:00Z">
          <w:pPr>
            <w:pStyle w:val="a4"/>
            <w:ind w:firstLine="708"/>
          </w:pPr>
        </w:pPrChange>
      </w:pPr>
      <w:r w:rsidRPr="001B5176">
        <w:rPr>
          <w:rFonts w:ascii="Times New Roman" w:eastAsiaTheme="minorHAnsi" w:hAnsi="Times New Roman" w:cs="Times New Roman"/>
          <w:color w:val="000000"/>
          <w:rPrChange w:id="123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ТОВ "М.В.</w:t>
      </w:r>
      <w:ins w:id="124" w:author="e.pashkova" w:date="2020-05-13T09:51:00Z">
        <w:r w:rsidR="00E54EB4" w:rsidRPr="001B5176">
          <w:rPr>
            <w:rFonts w:ascii="Times New Roman" w:eastAsiaTheme="minorHAnsi" w:hAnsi="Times New Roman" w:cs="Times New Roman"/>
            <w:color w:val="000000"/>
            <w:rPrChange w:id="125" w:author="e.pashkova" w:date="2020-05-13T10:26:00Z">
              <w:rPr>
                <w:rFonts w:ascii="Times New Roman" w:eastAsiaTheme="minorHAnsi" w:hAnsi="Times New Roman" w:cstheme="minorBidi"/>
                <w:color w:val="000000"/>
                <w:lang w:val="en-US"/>
              </w:rPr>
            </w:rPrChange>
          </w:rPr>
          <w:t xml:space="preserve"> </w:t>
        </w:r>
      </w:ins>
      <w:r w:rsidRPr="001B5176">
        <w:rPr>
          <w:rFonts w:ascii="Times New Roman" w:eastAsiaTheme="minorHAnsi" w:hAnsi="Times New Roman" w:cs="Times New Roman"/>
          <w:color w:val="000000"/>
        </w:rPr>
        <w:t xml:space="preserve">КАРГО"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</w:rPr>
        <w:t>зобов'язується</w:t>
      </w:r>
      <w:proofErr w:type="spellEnd"/>
      <w:r w:rsidRPr="001B5176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</w:rPr>
        <w:t>дотримуватися</w:t>
      </w:r>
      <w:proofErr w:type="spellEnd"/>
      <w:r w:rsidRPr="001B5176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</w:rPr>
        <w:t>всі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lang w:val="uk-UA"/>
        </w:rPr>
        <w:t>х</w:t>
      </w:r>
      <w:r w:rsidRPr="001B5176">
        <w:rPr>
          <w:rFonts w:ascii="Times New Roman" w:eastAsiaTheme="minorHAnsi" w:hAnsi="Times New Roman" w:cs="Times New Roman"/>
          <w:color w:val="000000"/>
          <w:rPrChange w:id="126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rPrChange w:id="127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діюч</w:t>
      </w:r>
      <w:r w:rsidRPr="001B5176">
        <w:rPr>
          <w:rFonts w:ascii="Times New Roman" w:eastAsiaTheme="minorHAnsi" w:hAnsi="Times New Roman" w:cs="Times New Roman"/>
          <w:color w:val="000000"/>
          <w:lang w:val="uk-UA"/>
          <w:rPrChange w:id="128" w:author="e.pashkova" w:date="2020-05-13T10:26:00Z">
            <w:rPr>
              <w:rFonts w:ascii="Times New Roman" w:eastAsiaTheme="minorHAnsi" w:hAnsi="Times New Roman" w:cstheme="minorBidi"/>
              <w:color w:val="000000"/>
              <w:lang w:val="uk-UA"/>
            </w:rPr>
          </w:rPrChange>
        </w:rPr>
        <w:t>их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lang w:val="uk-UA"/>
          <w:rPrChange w:id="129" w:author="e.pashkova" w:date="2020-05-13T10:26:00Z">
            <w:rPr>
              <w:rFonts w:ascii="Times New Roman" w:eastAsiaTheme="minorHAnsi" w:hAnsi="Times New Roman" w:cstheme="minorBidi"/>
              <w:color w:val="000000"/>
              <w:lang w:val="uk-UA"/>
            </w:rPr>
          </w:rPrChange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rPrChange w:id="130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законодавч</w:t>
      </w:r>
      <w:r w:rsidRPr="001B5176">
        <w:rPr>
          <w:rFonts w:ascii="Times New Roman" w:eastAsiaTheme="minorHAnsi" w:hAnsi="Times New Roman" w:cs="Times New Roman"/>
          <w:color w:val="000000"/>
          <w:lang w:val="uk-UA"/>
          <w:rPrChange w:id="131" w:author="e.pashkova" w:date="2020-05-13T10:26:00Z">
            <w:rPr>
              <w:rFonts w:ascii="Times New Roman" w:eastAsiaTheme="minorHAnsi" w:hAnsi="Times New Roman" w:cstheme="minorBidi"/>
              <w:color w:val="000000"/>
              <w:lang w:val="uk-UA"/>
            </w:rPr>
          </w:rPrChange>
        </w:rPr>
        <w:t>их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rPrChange w:id="132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rPrChange w:id="133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вимог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rPrChange w:id="134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 xml:space="preserve"> і норм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rPrChange w:id="135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щодо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rPrChange w:id="136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rPrChange w:id="137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охорони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rPrChange w:id="138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rPrChange w:id="139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навколишнього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rPrChange w:id="140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rPrChange w:id="141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середовища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rPrChange w:id="142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rPrChange w:id="143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докладати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rPrChange w:id="144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rPrChange w:id="145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усіх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rPrChange w:id="146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rPrChange w:id="147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необхідних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rPrChange w:id="148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rPrChange w:id="149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зусиль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rPrChange w:id="150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 xml:space="preserve"> до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rPrChange w:id="151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запобігання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rPrChange w:id="152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rPrChange w:id="153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її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rPrChange w:id="154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rPrChange w:id="155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забруднення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rPrChange w:id="156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rPrChange w:id="157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постійно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rPrChange w:id="158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rPrChange w:id="159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вдосконалювати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rPrChange w:id="160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 xml:space="preserve"> свою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rPrChange w:id="161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діяльність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rPrChange w:id="162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rPrChange w:id="163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цій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rPrChange w:id="164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rPrChange w:id="165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галузі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rPrChange w:id="166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t>.</w:t>
      </w:r>
    </w:p>
    <w:p w:rsidR="0001460E" w:rsidRPr="001B5176" w:rsidRDefault="0001460E" w:rsidP="001B5176">
      <w:pPr>
        <w:pStyle w:val="a4"/>
        <w:jc w:val="both"/>
        <w:rPr>
          <w:rFonts w:ascii="Times New Roman" w:eastAsiaTheme="minorHAnsi" w:hAnsi="Times New Roman" w:cs="Times New Roman"/>
          <w:color w:val="000000"/>
          <w:rPrChange w:id="167" w:author="e.pashkova" w:date="2020-05-13T10:26:00Z">
            <w:rPr>
              <w:rFonts w:ascii="Times New Roman" w:eastAsiaTheme="minorHAnsi" w:hAnsi="Times New Roman" w:cstheme="minorBidi"/>
              <w:color w:val="000000"/>
            </w:rPr>
          </w:rPrChange>
        </w:rPr>
        <w:pPrChange w:id="168" w:author="e.pashkova" w:date="2020-05-13T10:26:00Z">
          <w:pPr>
            <w:pStyle w:val="a4"/>
          </w:pPr>
        </w:pPrChange>
      </w:pPr>
    </w:p>
    <w:p w:rsidR="000D03DD" w:rsidRPr="001B5176" w:rsidRDefault="0096608A" w:rsidP="001B5176">
      <w:pPr>
        <w:pStyle w:val="a4"/>
        <w:jc w:val="both"/>
        <w:rPr>
          <w:rFonts w:ascii="Times New Roman" w:hAnsi="Times New Roman" w:cs="Times New Roman"/>
          <w:b/>
          <w:color w:val="000000"/>
          <w:rPrChange w:id="169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pPrChange w:id="170" w:author="e.pashkova" w:date="2020-05-13T10:26:00Z">
          <w:pPr>
            <w:pStyle w:val="a4"/>
          </w:pPr>
        </w:pPrChange>
      </w:pPr>
      <w:r w:rsidRPr="001B5176">
        <w:rPr>
          <w:rFonts w:ascii="Times New Roman" w:hAnsi="Times New Roman" w:cs="Times New Roman"/>
          <w:b/>
          <w:color w:val="000000"/>
          <w:rPrChange w:id="171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ПОЛІТИКА ТОВ «М.В.КАРГО" ЩОДО НАРКОТИКІВ І АЛКОГОЛЮ І ВИМОГИ ДО </w:t>
      </w:r>
      <w:r w:rsidRPr="001B5176">
        <w:rPr>
          <w:rFonts w:ascii="Times New Roman" w:hAnsi="Times New Roman" w:cs="Times New Roman"/>
          <w:b/>
          <w:color w:val="000000"/>
          <w:lang w:val="uk-UA"/>
          <w:rPrChange w:id="172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t>ПІДРЯДНИХ ОРГАНІЗАЦІЙ</w:t>
      </w:r>
      <w:r w:rsidRPr="001B5176">
        <w:rPr>
          <w:rFonts w:ascii="Times New Roman" w:hAnsi="Times New Roman" w:cs="Times New Roman"/>
          <w:b/>
          <w:color w:val="000000"/>
          <w:rPrChange w:id="173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</w:t>
      </w:r>
    </w:p>
    <w:p w:rsidR="0096608A" w:rsidRPr="001B5176" w:rsidRDefault="0096608A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174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75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rPrChange w:id="176" w:author="e.pashkova" w:date="2020-05-13T10:26:00Z">
            <w:rPr>
              <w:rFonts w:ascii="Times New Roman" w:hAnsi="Times New Roman"/>
              <w:color w:val="000000"/>
            </w:rPr>
          </w:rPrChange>
        </w:rPr>
        <w:t>ТОВ «М.В.</w:t>
      </w:r>
      <w:ins w:id="177" w:author="e.pashkova" w:date="2020-05-13T09:51:00Z">
        <w:r w:rsidR="00E54EB4" w:rsidRPr="001B5176">
          <w:rPr>
            <w:rFonts w:ascii="Times New Roman" w:hAnsi="Times New Roman" w:cs="Times New Roman"/>
            <w:color w:val="000000"/>
            <w:rPrChange w:id="178" w:author="e.pashkova" w:date="2020-05-13T10:26:00Z">
              <w:rPr>
                <w:rFonts w:ascii="Times New Roman" w:hAnsi="Times New Roman"/>
                <w:color w:val="000000"/>
                <w:lang w:val="en-US"/>
              </w:rPr>
            </w:rPrChange>
          </w:rPr>
          <w:t xml:space="preserve"> </w:t>
        </w:r>
      </w:ins>
      <w:r w:rsidRPr="001B5176">
        <w:rPr>
          <w:rFonts w:ascii="Times New Roman" w:hAnsi="Times New Roman" w:cs="Times New Roman"/>
          <w:color w:val="000000"/>
        </w:rPr>
        <w:t xml:space="preserve">КАРГО» </w:t>
      </w:r>
      <w:proofErr w:type="spellStart"/>
      <w:r w:rsidRPr="001B5176">
        <w:rPr>
          <w:rFonts w:ascii="Times New Roman" w:hAnsi="Times New Roman" w:cs="Times New Roman"/>
          <w:color w:val="000000"/>
        </w:rPr>
        <w:t>дотримується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жорсткої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політики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щодо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вживання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алкоголю та </w:t>
      </w:r>
      <w:proofErr w:type="spellStart"/>
      <w:ins w:id="179" w:author="e.pashkova" w:date="2020-05-13T09:55:00Z">
        <w:r w:rsidR="00E54EB4" w:rsidRPr="001B5176">
          <w:rPr>
            <w:rFonts w:ascii="Times New Roman" w:hAnsi="Times New Roman" w:cs="Times New Roman"/>
            <w:color w:val="000000"/>
          </w:rPr>
          <w:t>наркотичн</w:t>
        </w:r>
        <w:r w:rsidR="00E54EB4" w:rsidRPr="001B5176">
          <w:rPr>
            <w:rFonts w:ascii="Times New Roman" w:hAnsi="Times New Roman" w:cs="Times New Roman"/>
            <w:color w:val="000000"/>
            <w:lang w:val="uk-UA"/>
            <w:rPrChange w:id="180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>их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181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,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182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токсичн</w:t>
        </w:r>
        <w:r w:rsidR="00E54EB4" w:rsidRPr="001B5176">
          <w:rPr>
            <w:rFonts w:ascii="Times New Roman" w:hAnsi="Times New Roman" w:cs="Times New Roman"/>
            <w:color w:val="000000"/>
            <w:lang w:val="uk-UA"/>
            <w:rPrChange w:id="183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>их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lang w:val="uk-UA"/>
            <w:rPrChange w:id="184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,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185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психотропних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186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 та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187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інших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188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189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впливаючих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190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 на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191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свідомість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192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193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речовин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194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 </w:t>
        </w:r>
      </w:ins>
      <w:del w:id="195" w:author="e.pashkova" w:date="2020-05-13T09:55:00Z">
        <w:r w:rsidRPr="001B5176" w:rsidDel="00E54EB4">
          <w:rPr>
            <w:rFonts w:ascii="Times New Roman" w:hAnsi="Times New Roman" w:cs="Times New Roman"/>
            <w:color w:val="000000"/>
            <w:rPrChange w:id="196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delText xml:space="preserve">наркотиків </w:delText>
        </w:r>
      </w:del>
      <w:r w:rsidRPr="001B5176">
        <w:rPr>
          <w:rFonts w:ascii="Times New Roman" w:hAnsi="Times New Roman" w:cs="Times New Roman"/>
          <w:color w:val="000000"/>
          <w:rPrChange w:id="1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як </w:t>
      </w:r>
      <w:proofErr w:type="spellStart"/>
      <w:r w:rsidRPr="001B5176">
        <w:rPr>
          <w:rFonts w:ascii="Times New Roman" w:hAnsi="Times New Roman" w:cs="Times New Roman"/>
          <w:color w:val="000000"/>
          <w:rPrChange w:id="198" w:author="e.pashkova" w:date="2020-05-13T10:26:00Z">
            <w:rPr>
              <w:rFonts w:ascii="Times New Roman" w:hAnsi="Times New Roman"/>
              <w:color w:val="000000"/>
            </w:rPr>
          </w:rPrChange>
        </w:rPr>
        <w:t>серед</w:t>
      </w:r>
      <w:proofErr w:type="spellEnd"/>
      <w:r w:rsidRPr="001B5176">
        <w:rPr>
          <w:rFonts w:ascii="Times New Roman" w:hAnsi="Times New Roman" w:cs="Times New Roman"/>
          <w:color w:val="000000"/>
          <w:rPrChange w:id="1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00" w:author="e.pashkova" w:date="2020-05-13T10:26:00Z">
            <w:rPr>
              <w:rFonts w:ascii="Times New Roman" w:hAnsi="Times New Roman"/>
              <w:color w:val="000000"/>
            </w:rPr>
          </w:rPrChange>
        </w:rPr>
        <w:t>своїх</w:t>
      </w:r>
      <w:proofErr w:type="spellEnd"/>
      <w:r w:rsidRPr="001B5176">
        <w:rPr>
          <w:rFonts w:ascii="Times New Roman" w:hAnsi="Times New Roman" w:cs="Times New Roman"/>
          <w:color w:val="000000"/>
          <w:rPrChange w:id="20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02" w:author="e.pashkova" w:date="2020-05-13T10:26:00Z">
            <w:rPr>
              <w:rFonts w:ascii="Times New Roman" w:hAnsi="Times New Roman"/>
              <w:color w:val="000000"/>
            </w:rPr>
          </w:rPrChange>
        </w:rPr>
        <w:t>співробітників</w:t>
      </w:r>
      <w:proofErr w:type="spellEnd"/>
      <w:r w:rsidRPr="001B5176">
        <w:rPr>
          <w:rFonts w:ascii="Times New Roman" w:hAnsi="Times New Roman" w:cs="Times New Roman"/>
          <w:color w:val="000000"/>
          <w:rPrChange w:id="2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так і </w:t>
      </w:r>
      <w:proofErr w:type="spellStart"/>
      <w:r w:rsidRPr="001B5176">
        <w:rPr>
          <w:rFonts w:ascii="Times New Roman" w:hAnsi="Times New Roman" w:cs="Times New Roman"/>
          <w:color w:val="000000"/>
          <w:rPrChange w:id="204" w:author="e.pashkova" w:date="2020-05-13T10:26:00Z">
            <w:rPr>
              <w:rFonts w:ascii="Times New Roman" w:hAnsi="Times New Roman"/>
              <w:color w:val="000000"/>
            </w:rPr>
          </w:rPrChange>
        </w:rPr>
        <w:t>співробітників</w:t>
      </w:r>
      <w:proofErr w:type="spellEnd"/>
      <w:r w:rsidRPr="001B5176">
        <w:rPr>
          <w:rFonts w:ascii="Times New Roman" w:hAnsi="Times New Roman" w:cs="Times New Roman"/>
          <w:color w:val="000000"/>
          <w:rPrChange w:id="2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06" w:author="e.pashkova" w:date="2020-05-13T10:26:00Z">
            <w:rPr>
              <w:rFonts w:ascii="Times New Roman" w:hAnsi="Times New Roman"/>
              <w:color w:val="000000"/>
            </w:rPr>
          </w:rPrChange>
        </w:rPr>
        <w:t>всіх</w:t>
      </w:r>
      <w:proofErr w:type="spellEnd"/>
      <w:r w:rsidRPr="001B5176">
        <w:rPr>
          <w:rFonts w:ascii="Times New Roman" w:hAnsi="Times New Roman" w:cs="Times New Roman"/>
          <w:color w:val="000000"/>
          <w:rPrChange w:id="2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08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підрядних</w:t>
      </w:r>
      <w:proofErr w:type="spellEnd"/>
      <w:r w:rsidRPr="001B5176">
        <w:rPr>
          <w:rFonts w:ascii="Times New Roman" w:hAnsi="Times New Roman" w:cs="Times New Roman"/>
          <w:color w:val="000000"/>
          <w:rPrChange w:id="2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10" w:author="e.pashkova" w:date="2020-05-13T10:26:00Z">
            <w:rPr>
              <w:rFonts w:ascii="Times New Roman" w:hAnsi="Times New Roman"/>
              <w:color w:val="000000"/>
            </w:rPr>
          </w:rPrChange>
        </w:rPr>
        <w:t>організацій</w:t>
      </w:r>
      <w:proofErr w:type="spellEnd"/>
      <w:r w:rsidRPr="001B5176">
        <w:rPr>
          <w:rFonts w:ascii="Times New Roman" w:hAnsi="Times New Roman" w:cs="Times New Roman"/>
          <w:color w:val="000000"/>
          <w:rPrChange w:id="2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212" w:author="e.pashkova" w:date="2020-05-13T10:26:00Z">
            <w:rPr>
              <w:rFonts w:ascii="Times New Roman" w:hAnsi="Times New Roman"/>
              <w:color w:val="000000"/>
            </w:rPr>
          </w:rPrChange>
        </w:rPr>
        <w:t>які</w:t>
      </w:r>
      <w:proofErr w:type="spellEnd"/>
      <w:r w:rsidRPr="001B5176">
        <w:rPr>
          <w:rFonts w:ascii="Times New Roman" w:hAnsi="Times New Roman" w:cs="Times New Roman"/>
          <w:color w:val="000000"/>
          <w:rPrChange w:id="2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14" w:author="e.pashkova" w:date="2020-05-13T10:26:00Z">
            <w:rPr>
              <w:rFonts w:ascii="Times New Roman" w:hAnsi="Times New Roman"/>
              <w:color w:val="000000"/>
            </w:rPr>
          </w:rPrChange>
        </w:rPr>
        <w:t>виконують</w:t>
      </w:r>
      <w:proofErr w:type="spellEnd"/>
      <w:r w:rsidRPr="001B5176">
        <w:rPr>
          <w:rFonts w:ascii="Times New Roman" w:hAnsi="Times New Roman" w:cs="Times New Roman"/>
          <w:color w:val="000000"/>
          <w:rPrChange w:id="2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16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  <w:rPrChange w:id="2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</w:t>
      </w:r>
      <w:ins w:id="218" w:author="e.pashkova" w:date="2020-05-13T09:56:00Z">
        <w:r w:rsidR="00E54EB4" w:rsidRPr="001B5176">
          <w:rPr>
            <w:rFonts w:ascii="Times New Roman" w:hAnsi="Times New Roman" w:cs="Times New Roman"/>
            <w:color w:val="000000"/>
            <w:lang w:val="uk-UA"/>
            <w:rPrChange w:id="219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>Замовника</w:t>
        </w:r>
      </w:ins>
      <w:del w:id="220" w:author="e.pashkova" w:date="2020-05-13T09:56:00Z">
        <w:r w:rsidRPr="001B5176" w:rsidDel="00E54EB4">
          <w:rPr>
            <w:rFonts w:ascii="Times New Roman" w:hAnsi="Times New Roman" w:cs="Times New Roman"/>
            <w:color w:val="000000"/>
            <w:rPrChange w:id="221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delText>Компанії</w:delText>
        </w:r>
      </w:del>
      <w:r w:rsidRPr="001B5176">
        <w:rPr>
          <w:rFonts w:ascii="Times New Roman" w:hAnsi="Times New Roman" w:cs="Times New Roman"/>
          <w:color w:val="000000"/>
          <w:rPrChange w:id="2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color w:val="000000"/>
          <w:rPrChange w:id="223" w:author="e.pashkova" w:date="2020-05-13T10:26:00Z">
            <w:rPr>
              <w:rFonts w:ascii="Times New Roman" w:hAnsi="Times New Roman"/>
              <w:color w:val="000000"/>
            </w:rPr>
          </w:rPrChange>
        </w:rPr>
        <w:t>Знаходження</w:t>
      </w:r>
      <w:proofErr w:type="spellEnd"/>
      <w:r w:rsidRPr="001B5176">
        <w:rPr>
          <w:rFonts w:ascii="Times New Roman" w:hAnsi="Times New Roman" w:cs="Times New Roman"/>
          <w:color w:val="000000"/>
          <w:rPrChange w:id="2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225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території</w:t>
      </w:r>
      <w:proofErr w:type="spellEnd"/>
      <w:r w:rsidRPr="001B5176">
        <w:rPr>
          <w:rFonts w:ascii="Times New Roman" w:hAnsi="Times New Roman" w:cs="Times New Roman"/>
          <w:color w:val="000000"/>
          <w:rPrChange w:id="2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27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2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29" w:author="e.pashkova" w:date="2020-05-13T10:26:00Z">
            <w:rPr>
              <w:rFonts w:ascii="Times New Roman" w:hAnsi="Times New Roman"/>
              <w:color w:val="000000"/>
            </w:rPr>
          </w:rPrChange>
        </w:rPr>
        <w:t>працівників</w:t>
      </w:r>
      <w:proofErr w:type="spellEnd"/>
      <w:r w:rsidRPr="001B5176">
        <w:rPr>
          <w:rFonts w:ascii="Times New Roman" w:hAnsi="Times New Roman" w:cs="Times New Roman"/>
          <w:color w:val="000000"/>
          <w:rPrChange w:id="2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231" w:author="e.pashkova" w:date="2020-05-13T10:26:00Z">
            <w:rPr>
              <w:rFonts w:ascii="Times New Roman" w:hAnsi="Times New Roman"/>
              <w:color w:val="000000"/>
            </w:rPr>
          </w:rPrChange>
        </w:rPr>
        <w:t>стані</w:t>
      </w:r>
      <w:proofErr w:type="spellEnd"/>
      <w:r w:rsidRPr="001B5176">
        <w:rPr>
          <w:rFonts w:ascii="Times New Roman" w:hAnsi="Times New Roman" w:cs="Times New Roman"/>
          <w:color w:val="000000"/>
          <w:rPrChange w:id="2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алкогольного </w:t>
      </w:r>
      <w:ins w:id="233" w:author="e.pashkova" w:date="2020-05-13T09:56:00Z">
        <w:r w:rsidR="00E54EB4" w:rsidRPr="001B5176">
          <w:rPr>
            <w:rFonts w:ascii="Times New Roman" w:hAnsi="Times New Roman" w:cs="Times New Roman"/>
            <w:color w:val="000000"/>
            <w:lang w:val="uk-UA"/>
            <w:rPrChange w:id="234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>та\</w:t>
        </w:r>
      </w:ins>
      <w:proofErr w:type="spellStart"/>
      <w:r w:rsidRPr="001B5176">
        <w:rPr>
          <w:rFonts w:ascii="Times New Roman" w:hAnsi="Times New Roman" w:cs="Times New Roman"/>
          <w:color w:val="000000"/>
          <w:rPrChange w:id="235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2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37" w:author="e.pashkova" w:date="2020-05-13T10:26:00Z">
            <w:rPr>
              <w:rFonts w:ascii="Times New Roman" w:hAnsi="Times New Roman"/>
              <w:color w:val="000000"/>
            </w:rPr>
          </w:rPrChange>
        </w:rPr>
        <w:t>наркотичного</w:t>
      </w:r>
      <w:proofErr w:type="spellEnd"/>
      <w:ins w:id="238" w:author="e.pashkova" w:date="2020-05-13T09:57:00Z">
        <w:r w:rsidR="00E54EB4" w:rsidRPr="001B5176">
          <w:rPr>
            <w:rFonts w:ascii="Times New Roman" w:hAnsi="Times New Roman" w:cs="Times New Roman"/>
            <w:color w:val="000000"/>
            <w:lang w:val="uk-UA"/>
            <w:rPrChange w:id="239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, </w:t>
        </w:r>
      </w:ins>
      <w:del w:id="240" w:author="e.pashkova" w:date="2020-05-13T09:57:00Z">
        <w:r w:rsidRPr="001B5176" w:rsidDel="00E54EB4">
          <w:rPr>
            <w:rFonts w:ascii="Times New Roman" w:hAnsi="Times New Roman" w:cs="Times New Roman"/>
            <w:color w:val="000000"/>
            <w:rPrChange w:id="241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delText xml:space="preserve"> </w:delText>
        </w:r>
      </w:del>
      <w:bookmarkStart w:id="242" w:name="_Hlk40256417"/>
      <w:ins w:id="243" w:author="e.pashkova" w:date="2020-05-13T09:56:00Z">
        <w:r w:rsidR="00E54EB4" w:rsidRPr="001B5176">
          <w:rPr>
            <w:rFonts w:ascii="Times New Roman" w:hAnsi="Times New Roman" w:cs="Times New Roman"/>
            <w:color w:val="000000"/>
            <w:rPrChange w:id="244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токсичного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245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сп’яніння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246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,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247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під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248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249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впливом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250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251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психотропних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252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 та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253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інших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254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255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впливаючих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256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 на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257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свідомість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258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259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речовин</w:t>
        </w:r>
        <w:bookmarkEnd w:id="242"/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260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 </w:t>
        </w:r>
      </w:ins>
      <w:del w:id="261" w:author="e.pashkova" w:date="2020-05-13T09:57:00Z">
        <w:r w:rsidRPr="001B5176" w:rsidDel="00E54EB4">
          <w:rPr>
            <w:rFonts w:ascii="Times New Roman" w:hAnsi="Times New Roman" w:cs="Times New Roman"/>
            <w:color w:val="000000"/>
            <w:rPrChange w:id="262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delText>сп'яніння</w:delText>
        </w:r>
      </w:del>
      <w:r w:rsidRPr="001B5176">
        <w:rPr>
          <w:rFonts w:ascii="Times New Roman" w:hAnsi="Times New Roman" w:cs="Times New Roman"/>
          <w:color w:val="000000"/>
          <w:rPrChange w:id="26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є категорично </w:t>
      </w:r>
      <w:r w:rsidRPr="001B5176">
        <w:rPr>
          <w:rFonts w:ascii="Times New Roman" w:hAnsi="Times New Roman" w:cs="Times New Roman"/>
          <w:color w:val="000000"/>
          <w:lang w:val="uk-UA"/>
          <w:rPrChange w:id="264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ЗАБОРОНЕНО</w:t>
      </w:r>
      <w:r w:rsidRPr="001B5176">
        <w:rPr>
          <w:rFonts w:ascii="Times New Roman" w:hAnsi="Times New Roman" w:cs="Times New Roman"/>
          <w:color w:val="000000"/>
          <w:rPrChange w:id="26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і </w:t>
      </w:r>
      <w:proofErr w:type="spellStart"/>
      <w:r w:rsidRPr="001B5176">
        <w:rPr>
          <w:rFonts w:ascii="Times New Roman" w:hAnsi="Times New Roman" w:cs="Times New Roman"/>
          <w:color w:val="000000"/>
          <w:rPrChange w:id="266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</w:t>
      </w:r>
      <w:proofErr w:type="spellEnd"/>
      <w:r w:rsidRPr="001B5176">
        <w:rPr>
          <w:rFonts w:ascii="Times New Roman" w:hAnsi="Times New Roman" w:cs="Times New Roman"/>
          <w:color w:val="000000"/>
          <w:rPrChange w:id="26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68" w:author="e.pashkova" w:date="2020-05-13T10:26:00Z">
            <w:rPr>
              <w:rFonts w:ascii="Times New Roman" w:hAnsi="Times New Roman"/>
              <w:color w:val="000000"/>
            </w:rPr>
          </w:rPrChange>
        </w:rPr>
        <w:t>зобов'язаний</w:t>
      </w:r>
      <w:proofErr w:type="spellEnd"/>
      <w:r w:rsidRPr="001B5176">
        <w:rPr>
          <w:rFonts w:ascii="Times New Roman" w:hAnsi="Times New Roman" w:cs="Times New Roman"/>
          <w:color w:val="000000"/>
          <w:rPrChange w:id="26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70" w:author="e.pashkova" w:date="2020-05-13T10:26:00Z">
            <w:rPr>
              <w:rFonts w:ascii="Times New Roman" w:hAnsi="Times New Roman"/>
              <w:color w:val="000000"/>
            </w:rPr>
          </w:rPrChange>
        </w:rPr>
        <w:t>вживати</w:t>
      </w:r>
      <w:proofErr w:type="spellEnd"/>
      <w:r w:rsidRPr="001B5176">
        <w:rPr>
          <w:rFonts w:ascii="Times New Roman" w:hAnsi="Times New Roman" w:cs="Times New Roman"/>
          <w:color w:val="000000"/>
          <w:rPrChange w:id="27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72" w:author="e.pashkova" w:date="2020-05-13T10:26:00Z">
            <w:rPr>
              <w:rFonts w:ascii="Times New Roman" w:hAnsi="Times New Roman"/>
              <w:color w:val="000000"/>
            </w:rPr>
          </w:rPrChange>
        </w:rPr>
        <w:t>всіх</w:t>
      </w:r>
      <w:proofErr w:type="spellEnd"/>
      <w:r w:rsidRPr="001B5176">
        <w:rPr>
          <w:rFonts w:ascii="Times New Roman" w:hAnsi="Times New Roman" w:cs="Times New Roman"/>
          <w:color w:val="000000"/>
          <w:rPrChange w:id="27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74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необхідних</w:t>
      </w:r>
      <w:proofErr w:type="spellEnd"/>
      <w:r w:rsidRPr="001B5176">
        <w:rPr>
          <w:rFonts w:ascii="Times New Roman" w:hAnsi="Times New Roman" w:cs="Times New Roman"/>
          <w:color w:val="000000"/>
          <w:rPrChange w:id="27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76" w:author="e.pashkova" w:date="2020-05-13T10:26:00Z">
            <w:rPr>
              <w:rFonts w:ascii="Times New Roman" w:hAnsi="Times New Roman"/>
              <w:color w:val="000000"/>
            </w:rPr>
          </w:rPrChange>
        </w:rPr>
        <w:t>заходів</w:t>
      </w:r>
      <w:proofErr w:type="spellEnd"/>
      <w:r w:rsidRPr="001B5176">
        <w:rPr>
          <w:rFonts w:ascii="Times New Roman" w:hAnsi="Times New Roman" w:cs="Times New Roman"/>
          <w:color w:val="000000"/>
          <w:rPrChange w:id="2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color w:val="000000"/>
          <w:rPrChange w:id="278" w:author="e.pashkova" w:date="2020-05-13T10:26:00Z">
            <w:rPr>
              <w:rFonts w:ascii="Times New Roman" w:hAnsi="Times New Roman"/>
              <w:color w:val="000000"/>
            </w:rPr>
          </w:rPrChange>
        </w:rPr>
        <w:t>повного</w:t>
      </w:r>
      <w:proofErr w:type="spellEnd"/>
      <w:r w:rsidRPr="001B5176">
        <w:rPr>
          <w:rFonts w:ascii="Times New Roman" w:hAnsi="Times New Roman" w:cs="Times New Roman"/>
          <w:color w:val="000000"/>
          <w:rPrChange w:id="2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80" w:author="e.pashkova" w:date="2020-05-13T10:26:00Z">
            <w:rPr>
              <w:rFonts w:ascii="Times New Roman" w:hAnsi="Times New Roman"/>
              <w:color w:val="000000"/>
            </w:rPr>
          </w:rPrChange>
        </w:rPr>
        <w:t>виключення</w:t>
      </w:r>
      <w:proofErr w:type="spellEnd"/>
      <w:r w:rsidRPr="001B5176">
        <w:rPr>
          <w:rFonts w:ascii="Times New Roman" w:hAnsi="Times New Roman" w:cs="Times New Roman"/>
          <w:color w:val="000000"/>
          <w:rPrChange w:id="2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82" w:author="e.pashkova" w:date="2020-05-13T10:26:00Z">
            <w:rPr>
              <w:rFonts w:ascii="Times New Roman" w:hAnsi="Times New Roman"/>
              <w:color w:val="000000"/>
            </w:rPr>
          </w:rPrChange>
        </w:rPr>
        <w:t>подібних</w:t>
      </w:r>
      <w:proofErr w:type="spellEnd"/>
      <w:r w:rsidRPr="001B5176">
        <w:rPr>
          <w:rFonts w:ascii="Times New Roman" w:hAnsi="Times New Roman" w:cs="Times New Roman"/>
          <w:color w:val="000000"/>
          <w:rPrChange w:id="2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84" w:author="e.pashkova" w:date="2020-05-13T10:26:00Z">
            <w:rPr>
              <w:rFonts w:ascii="Times New Roman" w:hAnsi="Times New Roman"/>
              <w:color w:val="000000"/>
            </w:rPr>
          </w:rPrChange>
        </w:rPr>
        <w:t>випадків</w:t>
      </w:r>
      <w:proofErr w:type="spellEnd"/>
      <w:r w:rsidRPr="001B5176">
        <w:rPr>
          <w:rFonts w:ascii="Times New Roman" w:hAnsi="Times New Roman" w:cs="Times New Roman"/>
          <w:color w:val="000000"/>
          <w:rPrChange w:id="2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color w:val="000000"/>
          <w:rPrChange w:id="286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</w:t>
      </w:r>
      <w:proofErr w:type="spellEnd"/>
      <w:r w:rsidRPr="001B5176">
        <w:rPr>
          <w:rFonts w:ascii="Times New Roman" w:hAnsi="Times New Roman" w:cs="Times New Roman"/>
          <w:color w:val="000000"/>
          <w:rPrChange w:id="2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88" w:author="e.pashkova" w:date="2020-05-13T10:26:00Z">
            <w:rPr>
              <w:rFonts w:ascii="Times New Roman" w:hAnsi="Times New Roman"/>
              <w:color w:val="000000"/>
            </w:rPr>
          </w:rPrChange>
        </w:rPr>
        <w:t>зобов'язаний</w:t>
      </w:r>
      <w:proofErr w:type="spellEnd"/>
      <w:r w:rsidRPr="001B5176">
        <w:rPr>
          <w:rFonts w:ascii="Times New Roman" w:hAnsi="Times New Roman" w:cs="Times New Roman"/>
          <w:color w:val="000000"/>
          <w:rPrChange w:id="28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90" w:author="e.pashkova" w:date="2020-05-13T10:26:00Z">
            <w:rPr>
              <w:rFonts w:ascii="Times New Roman" w:hAnsi="Times New Roman"/>
              <w:color w:val="000000"/>
            </w:rPr>
          </w:rPrChange>
        </w:rPr>
        <w:t>надати</w:t>
      </w:r>
      <w:proofErr w:type="spellEnd"/>
      <w:r w:rsidRPr="001B5176">
        <w:rPr>
          <w:rFonts w:ascii="Times New Roman" w:hAnsi="Times New Roman" w:cs="Times New Roman"/>
          <w:color w:val="000000"/>
          <w:rPrChange w:id="29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292" w:author="e.pashkova" w:date="2020-05-13T10:26:00Z">
            <w:rPr>
              <w:rFonts w:ascii="Times New Roman" w:hAnsi="Times New Roman"/>
              <w:color w:val="000000"/>
            </w:rPr>
          </w:rPrChange>
        </w:rPr>
        <w:lastRenderedPageBreak/>
        <w:t>розгляд</w:t>
      </w:r>
      <w:proofErr w:type="spellEnd"/>
      <w:r w:rsidRPr="001B5176">
        <w:rPr>
          <w:rFonts w:ascii="Times New Roman" w:hAnsi="Times New Roman" w:cs="Times New Roman"/>
          <w:color w:val="000000"/>
          <w:rPrChange w:id="29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94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Замовнику</w:t>
      </w:r>
      <w:proofErr w:type="spellEnd"/>
      <w:r w:rsidRPr="001B5176">
        <w:rPr>
          <w:rFonts w:ascii="Times New Roman" w:hAnsi="Times New Roman" w:cs="Times New Roman"/>
          <w:color w:val="000000"/>
          <w:rPrChange w:id="29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96" w:author="e.pashkova" w:date="2020-05-13T10:26:00Z">
            <w:rPr>
              <w:rFonts w:ascii="Times New Roman" w:hAnsi="Times New Roman"/>
              <w:color w:val="000000"/>
            </w:rPr>
          </w:rPrChange>
        </w:rPr>
        <w:t>антиалкогольну</w:t>
      </w:r>
      <w:proofErr w:type="spellEnd"/>
      <w:r w:rsidRPr="001B5176">
        <w:rPr>
          <w:rFonts w:ascii="Times New Roman" w:hAnsi="Times New Roman" w:cs="Times New Roman"/>
          <w:color w:val="000000"/>
          <w:rPrChange w:id="2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298" w:author="e.pashkova" w:date="2020-05-13T10:26:00Z">
            <w:rPr>
              <w:rFonts w:ascii="Times New Roman" w:hAnsi="Times New Roman"/>
              <w:color w:val="000000"/>
            </w:rPr>
          </w:rPrChange>
        </w:rPr>
        <w:t>антинаркотичну</w:t>
      </w:r>
      <w:proofErr w:type="spellEnd"/>
      <w:r w:rsidRPr="001B5176">
        <w:rPr>
          <w:rFonts w:ascii="Times New Roman" w:hAnsi="Times New Roman" w:cs="Times New Roman"/>
          <w:color w:val="000000"/>
          <w:rPrChange w:id="2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0" w:author="e.pashkova" w:date="2020-05-13T10:26:00Z">
            <w:rPr>
              <w:rFonts w:ascii="Times New Roman" w:hAnsi="Times New Roman"/>
              <w:color w:val="000000"/>
            </w:rPr>
          </w:rPrChange>
        </w:rPr>
        <w:t>програму</w:t>
      </w:r>
      <w:proofErr w:type="spellEnd"/>
      <w:r w:rsidRPr="001B5176">
        <w:rPr>
          <w:rFonts w:ascii="Times New Roman" w:hAnsi="Times New Roman" w:cs="Times New Roman"/>
          <w:color w:val="000000"/>
          <w:rPrChange w:id="30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302" w:author="e.pashkova" w:date="2020-05-13T10:26:00Z">
            <w:rPr>
              <w:rFonts w:ascii="Times New Roman" w:hAnsi="Times New Roman"/>
              <w:color w:val="000000"/>
            </w:rPr>
          </w:rPrChange>
        </w:rPr>
        <w:t>забезпечити</w:t>
      </w:r>
      <w:proofErr w:type="spellEnd"/>
      <w:r w:rsidRPr="001B5176">
        <w:rPr>
          <w:rFonts w:ascii="Times New Roman" w:hAnsi="Times New Roman" w:cs="Times New Roman"/>
          <w:color w:val="000000"/>
          <w:rPrChange w:id="3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4" w:author="e.pashkova" w:date="2020-05-13T10:26:00Z">
            <w:rPr>
              <w:rFonts w:ascii="Times New Roman" w:hAnsi="Times New Roman"/>
              <w:color w:val="000000"/>
            </w:rPr>
          </w:rPrChange>
        </w:rPr>
        <w:t>її</w:t>
      </w:r>
      <w:proofErr w:type="spellEnd"/>
      <w:r w:rsidRPr="001B5176">
        <w:rPr>
          <w:rFonts w:ascii="Times New Roman" w:hAnsi="Times New Roman" w:cs="Times New Roman"/>
          <w:color w:val="000000"/>
          <w:rPrChange w:id="3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6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виконання</w:t>
      </w:r>
      <w:proofErr w:type="spellEnd"/>
      <w:r w:rsidRPr="001B5176">
        <w:rPr>
          <w:rFonts w:ascii="Times New Roman" w:hAnsi="Times New Roman" w:cs="Times New Roman"/>
          <w:color w:val="000000"/>
          <w:rPrChange w:id="3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308" w:author="e.pashkova" w:date="2020-05-13T10:26:00Z">
            <w:rPr>
              <w:rFonts w:ascii="Times New Roman" w:hAnsi="Times New Roman"/>
              <w:color w:val="000000"/>
            </w:rPr>
          </w:rPrChange>
        </w:rPr>
        <w:t>процесі</w:t>
      </w:r>
      <w:proofErr w:type="spellEnd"/>
      <w:r w:rsidRPr="001B5176">
        <w:rPr>
          <w:rFonts w:ascii="Times New Roman" w:hAnsi="Times New Roman" w:cs="Times New Roman"/>
          <w:color w:val="000000"/>
          <w:rPrChange w:id="3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0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виконання</w:t>
      </w:r>
      <w:proofErr w:type="spellEnd"/>
      <w:r w:rsidRPr="001B5176">
        <w:rPr>
          <w:rFonts w:ascii="Times New Roman" w:hAnsi="Times New Roman" w:cs="Times New Roman"/>
          <w:color w:val="000000"/>
          <w:rPrChange w:id="3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2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3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При </w:t>
      </w:r>
      <w:proofErr w:type="spellStart"/>
      <w:r w:rsidRPr="001B5176">
        <w:rPr>
          <w:rFonts w:ascii="Times New Roman" w:hAnsi="Times New Roman" w:cs="Times New Roman"/>
          <w:color w:val="000000"/>
          <w:rPrChange w:id="314" w:author="e.pashkova" w:date="2020-05-13T10:26:00Z">
            <w:rPr>
              <w:rFonts w:ascii="Times New Roman" w:hAnsi="Times New Roman"/>
              <w:color w:val="000000"/>
            </w:rPr>
          </w:rPrChange>
        </w:rPr>
        <w:t>цьому</w:t>
      </w:r>
      <w:proofErr w:type="spellEnd"/>
      <w:r w:rsidRPr="001B5176">
        <w:rPr>
          <w:rFonts w:ascii="Times New Roman" w:hAnsi="Times New Roman" w:cs="Times New Roman"/>
          <w:color w:val="000000"/>
          <w:rPrChange w:id="3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6" w:author="e.pashkova" w:date="2020-05-13T10:26:00Z">
            <w:rPr>
              <w:rFonts w:ascii="Times New Roman" w:hAnsi="Times New Roman"/>
              <w:color w:val="000000"/>
            </w:rPr>
          </w:rPrChange>
        </w:rPr>
        <w:t>обов'язковими</w:t>
      </w:r>
      <w:proofErr w:type="spellEnd"/>
      <w:r w:rsidRPr="001B5176">
        <w:rPr>
          <w:rFonts w:ascii="Times New Roman" w:hAnsi="Times New Roman" w:cs="Times New Roman"/>
          <w:color w:val="000000"/>
          <w:rPrChange w:id="3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є </w:t>
      </w:r>
      <w:proofErr w:type="spellStart"/>
      <w:r w:rsidRPr="001B5176">
        <w:rPr>
          <w:rFonts w:ascii="Times New Roman" w:hAnsi="Times New Roman" w:cs="Times New Roman"/>
          <w:color w:val="000000"/>
          <w:rPrChange w:id="318" w:author="e.pashkova" w:date="2020-05-13T10:26:00Z">
            <w:rPr>
              <w:rFonts w:ascii="Times New Roman" w:hAnsi="Times New Roman"/>
              <w:color w:val="000000"/>
            </w:rPr>
          </w:rPrChange>
        </w:rPr>
        <w:t>наступні</w:t>
      </w:r>
      <w:proofErr w:type="spellEnd"/>
      <w:r w:rsidRPr="001B5176">
        <w:rPr>
          <w:rFonts w:ascii="Times New Roman" w:hAnsi="Times New Roman" w:cs="Times New Roman"/>
          <w:color w:val="000000"/>
          <w:rPrChange w:id="3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20" w:author="e.pashkova" w:date="2020-05-13T10:26:00Z">
            <w:rPr>
              <w:rFonts w:ascii="Times New Roman" w:hAnsi="Times New Roman"/>
              <w:color w:val="000000"/>
            </w:rPr>
          </w:rPrChange>
        </w:rPr>
        <w:t>вимоги</w:t>
      </w:r>
      <w:proofErr w:type="spellEnd"/>
      <w:r w:rsidRPr="001B5176">
        <w:rPr>
          <w:rFonts w:ascii="Times New Roman" w:hAnsi="Times New Roman" w:cs="Times New Roman"/>
          <w:color w:val="000000"/>
          <w:rPrChange w:id="321" w:author="e.pashkova" w:date="2020-05-13T10:26:00Z">
            <w:rPr>
              <w:rFonts w:ascii="Times New Roman" w:hAnsi="Times New Roman"/>
              <w:color w:val="000000"/>
            </w:rPr>
          </w:rPrChange>
        </w:rPr>
        <w:t>:</w:t>
      </w:r>
    </w:p>
    <w:p w:rsidR="0096608A" w:rsidRPr="001B5176" w:rsidRDefault="0096608A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322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23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324" w:author="e.pashkova" w:date="2020-05-13T10:26:00Z">
            <w:rPr>
              <w:rFonts w:ascii="Times New Roman" w:hAnsi="Times New Roman"/>
              <w:color w:val="000000"/>
            </w:rPr>
          </w:rPrChange>
        </w:rPr>
        <w:t>• Будь-</w:t>
      </w:r>
      <w:proofErr w:type="spellStart"/>
      <w:r w:rsidRPr="001B5176">
        <w:rPr>
          <w:rFonts w:ascii="Times New Roman" w:hAnsi="Times New Roman" w:cs="Times New Roman"/>
          <w:color w:val="000000"/>
          <w:rPrChange w:id="325" w:author="e.pashkova" w:date="2020-05-13T10:26:00Z">
            <w:rPr>
              <w:rFonts w:ascii="Times New Roman" w:hAnsi="Times New Roman"/>
              <w:color w:val="000000"/>
            </w:rPr>
          </w:rPrChange>
        </w:rPr>
        <w:t>який</w:t>
      </w:r>
      <w:proofErr w:type="spellEnd"/>
      <w:r w:rsidRPr="001B5176">
        <w:rPr>
          <w:rFonts w:ascii="Times New Roman" w:hAnsi="Times New Roman" w:cs="Times New Roman"/>
          <w:color w:val="000000"/>
          <w:rPrChange w:id="3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27" w:author="e.pashkova" w:date="2020-05-13T10:26:00Z">
            <w:rPr>
              <w:rFonts w:ascii="Times New Roman" w:hAnsi="Times New Roman"/>
              <w:color w:val="000000"/>
            </w:rPr>
          </w:rPrChange>
        </w:rPr>
        <w:t>співробітник</w:t>
      </w:r>
      <w:proofErr w:type="spellEnd"/>
      <w:r w:rsidRPr="001B5176">
        <w:rPr>
          <w:rFonts w:ascii="Times New Roman" w:hAnsi="Times New Roman" w:cs="Times New Roman"/>
          <w:color w:val="000000"/>
          <w:rPrChange w:id="3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329" w:author="e.pashkova" w:date="2020-05-13T10:26:00Z">
            <w:rPr>
              <w:rFonts w:ascii="Times New Roman" w:hAnsi="Times New Roman"/>
              <w:color w:val="000000"/>
            </w:rPr>
          </w:rPrChange>
        </w:rPr>
        <w:t>який</w:t>
      </w:r>
      <w:proofErr w:type="spellEnd"/>
      <w:r w:rsidRPr="001B5176">
        <w:rPr>
          <w:rFonts w:ascii="Times New Roman" w:hAnsi="Times New Roman" w:cs="Times New Roman"/>
          <w:color w:val="000000"/>
          <w:rPrChange w:id="3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31" w:author="e.pashkova" w:date="2020-05-13T10:26:00Z">
            <w:rPr>
              <w:rFonts w:ascii="Times New Roman" w:hAnsi="Times New Roman"/>
              <w:color w:val="000000"/>
            </w:rPr>
          </w:rPrChange>
        </w:rPr>
        <w:t>постраждав</w:t>
      </w:r>
      <w:proofErr w:type="spellEnd"/>
      <w:r w:rsidRPr="001B5176">
        <w:rPr>
          <w:rFonts w:ascii="Times New Roman" w:hAnsi="Times New Roman" w:cs="Times New Roman"/>
          <w:color w:val="000000"/>
          <w:rPrChange w:id="3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33" w:author="e.pashkova" w:date="2020-05-13T10:26:00Z">
            <w:rPr>
              <w:rFonts w:ascii="Times New Roman" w:hAnsi="Times New Roman"/>
              <w:color w:val="000000"/>
            </w:rPr>
          </w:rPrChange>
        </w:rPr>
        <w:t>під</w:t>
      </w:r>
      <w:proofErr w:type="spellEnd"/>
      <w:r w:rsidRPr="001B5176">
        <w:rPr>
          <w:rFonts w:ascii="Times New Roman" w:hAnsi="Times New Roman" w:cs="Times New Roman"/>
          <w:color w:val="000000"/>
          <w:rPrChange w:id="3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час </w:t>
      </w:r>
      <w:proofErr w:type="spellStart"/>
      <w:r w:rsidRPr="001B5176">
        <w:rPr>
          <w:rFonts w:ascii="Times New Roman" w:hAnsi="Times New Roman" w:cs="Times New Roman"/>
          <w:color w:val="000000"/>
          <w:rPrChange w:id="335" w:author="e.pashkova" w:date="2020-05-13T10:26:00Z">
            <w:rPr>
              <w:rFonts w:ascii="Times New Roman" w:hAnsi="Times New Roman"/>
              <w:color w:val="000000"/>
            </w:rPr>
          </w:rPrChange>
        </w:rPr>
        <w:t>нещасного</w:t>
      </w:r>
      <w:proofErr w:type="spellEnd"/>
      <w:r w:rsidRPr="001B5176">
        <w:rPr>
          <w:rFonts w:ascii="Times New Roman" w:hAnsi="Times New Roman" w:cs="Times New Roman"/>
          <w:color w:val="000000"/>
          <w:rPrChange w:id="3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37" w:author="e.pashkova" w:date="2020-05-13T10:26:00Z">
            <w:rPr>
              <w:rFonts w:ascii="Times New Roman" w:hAnsi="Times New Roman"/>
              <w:color w:val="000000"/>
            </w:rPr>
          </w:rPrChange>
        </w:rPr>
        <w:t>випадку</w:t>
      </w:r>
      <w:proofErr w:type="spellEnd"/>
      <w:r w:rsidRPr="001B5176">
        <w:rPr>
          <w:rFonts w:ascii="Times New Roman" w:hAnsi="Times New Roman" w:cs="Times New Roman"/>
          <w:color w:val="000000"/>
          <w:rPrChange w:id="3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будь-</w:t>
      </w:r>
      <w:proofErr w:type="spellStart"/>
      <w:r w:rsidRPr="001B5176">
        <w:rPr>
          <w:rFonts w:ascii="Times New Roman" w:hAnsi="Times New Roman" w:cs="Times New Roman"/>
          <w:color w:val="000000"/>
          <w:rPrChange w:id="339" w:author="e.pashkova" w:date="2020-05-13T10:26:00Z">
            <w:rPr>
              <w:rFonts w:ascii="Times New Roman" w:hAnsi="Times New Roman"/>
              <w:color w:val="000000"/>
            </w:rPr>
          </w:rPrChange>
        </w:rPr>
        <w:t>якого</w:t>
      </w:r>
      <w:proofErr w:type="spellEnd"/>
      <w:r w:rsidRPr="001B5176">
        <w:rPr>
          <w:rFonts w:ascii="Times New Roman" w:hAnsi="Times New Roman" w:cs="Times New Roman"/>
          <w:color w:val="000000"/>
          <w:rPrChange w:id="3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1" w:author="e.pashkova" w:date="2020-05-13T10:26:00Z">
            <w:rPr>
              <w:rFonts w:ascii="Times New Roman" w:hAnsi="Times New Roman"/>
              <w:color w:val="000000"/>
            </w:rPr>
          </w:rPrChange>
        </w:rPr>
        <w:t>ступеня</w:t>
      </w:r>
      <w:proofErr w:type="spellEnd"/>
      <w:r w:rsidRPr="001B5176">
        <w:rPr>
          <w:rFonts w:ascii="Times New Roman" w:hAnsi="Times New Roman" w:cs="Times New Roman"/>
          <w:color w:val="000000"/>
          <w:rPrChange w:id="3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3" w:author="e.pashkova" w:date="2020-05-13T10:26:00Z">
            <w:rPr>
              <w:rFonts w:ascii="Times New Roman" w:hAnsi="Times New Roman"/>
              <w:color w:val="000000"/>
            </w:rPr>
          </w:rPrChange>
        </w:rPr>
        <w:t>тяжкості</w:t>
      </w:r>
      <w:proofErr w:type="spellEnd"/>
      <w:r w:rsidRPr="001B5176">
        <w:rPr>
          <w:rFonts w:ascii="Times New Roman" w:hAnsi="Times New Roman" w:cs="Times New Roman"/>
          <w:color w:val="000000"/>
          <w:rPrChange w:id="3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5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3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став </w:t>
      </w:r>
      <w:proofErr w:type="spellStart"/>
      <w:r w:rsidRPr="001B5176">
        <w:rPr>
          <w:rFonts w:ascii="Times New Roman" w:hAnsi="Times New Roman" w:cs="Times New Roman"/>
          <w:color w:val="000000"/>
          <w:rPrChange w:id="347" w:author="e.pashkova" w:date="2020-05-13T10:26:00Z">
            <w:rPr>
              <w:rFonts w:ascii="Times New Roman" w:hAnsi="Times New Roman"/>
              <w:color w:val="000000"/>
            </w:rPr>
          </w:rPrChange>
        </w:rPr>
        <w:t>його</w:t>
      </w:r>
      <w:proofErr w:type="spellEnd"/>
      <w:r w:rsidRPr="001B5176">
        <w:rPr>
          <w:rFonts w:ascii="Times New Roman" w:hAnsi="Times New Roman" w:cs="Times New Roman"/>
          <w:color w:val="000000"/>
          <w:rPrChange w:id="3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9" w:author="e.pashkova" w:date="2020-05-13T10:26:00Z">
            <w:rPr>
              <w:rFonts w:ascii="Times New Roman" w:hAnsi="Times New Roman"/>
              <w:color w:val="000000"/>
            </w:rPr>
          </w:rPrChange>
        </w:rPr>
        <w:t>учасником</w:t>
      </w:r>
      <w:proofErr w:type="spellEnd"/>
      <w:r w:rsidRPr="001B5176">
        <w:rPr>
          <w:rFonts w:ascii="Times New Roman" w:hAnsi="Times New Roman" w:cs="Times New Roman"/>
          <w:color w:val="000000"/>
          <w:rPrChange w:id="3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повинен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351" w:author="e.pashkova" w:date="2020-05-13T10:26:00Z">
            <w:rPr>
              <w:rFonts w:ascii="Times New Roman" w:hAnsi="Times New Roman"/>
              <w:color w:val="000000"/>
            </w:rPr>
          </w:rPrChange>
        </w:rPr>
        <w:t>оглянутий</w:t>
      </w:r>
      <w:proofErr w:type="spellEnd"/>
      <w:r w:rsidRPr="001B5176">
        <w:rPr>
          <w:rFonts w:ascii="Times New Roman" w:hAnsi="Times New Roman" w:cs="Times New Roman"/>
          <w:color w:val="000000"/>
          <w:rPrChange w:id="3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предмет </w:t>
      </w:r>
      <w:proofErr w:type="spellStart"/>
      <w:r w:rsidRPr="001B5176">
        <w:rPr>
          <w:rFonts w:ascii="Times New Roman" w:hAnsi="Times New Roman" w:cs="Times New Roman"/>
          <w:color w:val="000000"/>
          <w:rPrChange w:id="353" w:author="e.pashkova" w:date="2020-05-13T10:26:00Z">
            <w:rPr>
              <w:rFonts w:ascii="Times New Roman" w:hAnsi="Times New Roman"/>
              <w:color w:val="000000"/>
            </w:rPr>
          </w:rPrChange>
        </w:rPr>
        <w:t>вживання</w:t>
      </w:r>
      <w:proofErr w:type="spellEnd"/>
      <w:r w:rsidRPr="001B5176">
        <w:rPr>
          <w:rFonts w:ascii="Times New Roman" w:hAnsi="Times New Roman" w:cs="Times New Roman"/>
          <w:color w:val="000000"/>
          <w:rPrChange w:id="3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алкоголю і </w:t>
      </w:r>
      <w:proofErr w:type="spellStart"/>
      <w:r w:rsidRPr="001B5176">
        <w:rPr>
          <w:rFonts w:ascii="Times New Roman" w:hAnsi="Times New Roman" w:cs="Times New Roman"/>
          <w:color w:val="000000"/>
          <w:rPrChange w:id="355" w:author="e.pashkova" w:date="2020-05-13T10:26:00Z">
            <w:rPr>
              <w:rFonts w:ascii="Times New Roman" w:hAnsi="Times New Roman"/>
              <w:color w:val="000000"/>
            </w:rPr>
          </w:rPrChange>
        </w:rPr>
        <w:t>наркоти</w:t>
      </w:r>
      <w:proofErr w:type="spellEnd"/>
      <w:del w:id="356" w:author="e.pashkova" w:date="2020-05-13T09:58:00Z">
        <w:r w:rsidRPr="001B5176" w:rsidDel="00E54EB4">
          <w:rPr>
            <w:rFonts w:ascii="Times New Roman" w:hAnsi="Times New Roman" w:cs="Times New Roman"/>
            <w:color w:val="000000"/>
            <w:rPrChange w:id="357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delText>ків</w:delText>
        </w:r>
      </w:del>
      <w:proofErr w:type="spellStart"/>
      <w:ins w:id="358" w:author="e.pashkova" w:date="2020-05-13T09:58:00Z">
        <w:r w:rsidR="00E54EB4" w:rsidRPr="001B5176">
          <w:rPr>
            <w:rFonts w:ascii="Times New Roman" w:hAnsi="Times New Roman" w:cs="Times New Roman"/>
            <w:color w:val="000000"/>
            <w:lang w:val="uk-UA"/>
            <w:rPrChange w:id="359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>чних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lang w:val="uk-UA"/>
            <w:rPrChange w:id="360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>, токсичних, психотропних речовин</w:t>
        </w:r>
      </w:ins>
      <w:r w:rsidRPr="001B5176">
        <w:rPr>
          <w:rFonts w:ascii="Times New Roman" w:hAnsi="Times New Roman" w:cs="Times New Roman"/>
          <w:color w:val="000000"/>
          <w:rPrChange w:id="3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у </w:t>
      </w:r>
      <w:proofErr w:type="spellStart"/>
      <w:r w:rsidRPr="001B5176">
        <w:rPr>
          <w:rFonts w:ascii="Times New Roman" w:hAnsi="Times New Roman" w:cs="Times New Roman"/>
          <w:color w:val="000000"/>
          <w:rPrChange w:id="362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відповідності</w:t>
      </w:r>
      <w:proofErr w:type="spellEnd"/>
      <w:r w:rsidRPr="001B5176">
        <w:rPr>
          <w:rFonts w:ascii="Times New Roman" w:hAnsi="Times New Roman" w:cs="Times New Roman"/>
          <w:color w:val="000000"/>
          <w:rPrChange w:id="36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</w:t>
      </w:r>
      <w:proofErr w:type="spellStart"/>
      <w:r w:rsidRPr="001B5176">
        <w:rPr>
          <w:rFonts w:ascii="Times New Roman" w:hAnsi="Times New Roman" w:cs="Times New Roman"/>
          <w:color w:val="000000"/>
          <w:rPrChange w:id="364" w:author="e.pashkova" w:date="2020-05-13T10:26:00Z">
            <w:rPr>
              <w:rFonts w:ascii="Times New Roman" w:hAnsi="Times New Roman"/>
              <w:color w:val="000000"/>
            </w:rPr>
          </w:rPrChange>
        </w:rPr>
        <w:t>законодавства</w:t>
      </w:r>
      <w:proofErr w:type="spellEnd"/>
      <w:r w:rsidRPr="001B5176">
        <w:rPr>
          <w:rFonts w:ascii="Times New Roman" w:hAnsi="Times New Roman" w:cs="Times New Roman"/>
          <w:color w:val="000000"/>
          <w:rPrChange w:id="36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66" w:author="e.pashkova" w:date="2020-05-13T10:26:00Z">
            <w:rPr>
              <w:rFonts w:ascii="Times New Roman" w:hAnsi="Times New Roman"/>
              <w:color w:val="000000"/>
            </w:rPr>
          </w:rPrChange>
        </w:rPr>
        <w:t>України</w:t>
      </w:r>
      <w:proofErr w:type="spellEnd"/>
      <w:r w:rsidRPr="001B5176">
        <w:rPr>
          <w:rFonts w:ascii="Times New Roman" w:hAnsi="Times New Roman" w:cs="Times New Roman"/>
          <w:color w:val="000000"/>
          <w:rPrChange w:id="36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color w:val="000000"/>
          <w:rPrChange w:id="368" w:author="e.pashkova" w:date="2020-05-13T10:26:00Z">
            <w:rPr>
              <w:rFonts w:ascii="Times New Roman" w:hAnsi="Times New Roman"/>
              <w:color w:val="000000"/>
            </w:rPr>
          </w:rPrChange>
        </w:rPr>
        <w:t>Результати</w:t>
      </w:r>
      <w:proofErr w:type="spellEnd"/>
      <w:r w:rsidRPr="001B5176">
        <w:rPr>
          <w:rFonts w:ascii="Times New Roman" w:hAnsi="Times New Roman" w:cs="Times New Roman"/>
          <w:color w:val="000000"/>
          <w:rPrChange w:id="36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70" w:author="e.pashkova" w:date="2020-05-13T10:26:00Z">
            <w:rPr>
              <w:rFonts w:ascii="Times New Roman" w:hAnsi="Times New Roman"/>
              <w:color w:val="000000"/>
            </w:rPr>
          </w:rPrChange>
        </w:rPr>
        <w:t>огляду</w:t>
      </w:r>
      <w:proofErr w:type="spellEnd"/>
      <w:r w:rsidRPr="001B5176">
        <w:rPr>
          <w:rFonts w:ascii="Times New Roman" w:hAnsi="Times New Roman" w:cs="Times New Roman"/>
          <w:color w:val="000000"/>
          <w:rPrChange w:id="37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72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37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документально </w:t>
      </w:r>
      <w:proofErr w:type="spellStart"/>
      <w:r w:rsidRPr="001B5176">
        <w:rPr>
          <w:rFonts w:ascii="Times New Roman" w:hAnsi="Times New Roman" w:cs="Times New Roman"/>
          <w:color w:val="000000"/>
          <w:rPrChange w:id="374" w:author="e.pashkova" w:date="2020-05-13T10:26:00Z">
            <w:rPr>
              <w:rFonts w:ascii="Times New Roman" w:hAnsi="Times New Roman"/>
              <w:color w:val="000000"/>
            </w:rPr>
          </w:rPrChange>
        </w:rPr>
        <w:t>оформлені</w:t>
      </w:r>
      <w:proofErr w:type="spellEnd"/>
      <w:r w:rsidRPr="001B5176">
        <w:rPr>
          <w:rFonts w:ascii="Times New Roman" w:hAnsi="Times New Roman" w:cs="Times New Roman"/>
          <w:color w:val="000000"/>
          <w:rPrChange w:id="37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376" w:author="e.pashkova" w:date="2020-05-13T10:26:00Z">
            <w:rPr>
              <w:rFonts w:ascii="Times New Roman" w:hAnsi="Times New Roman"/>
              <w:color w:val="000000"/>
            </w:rPr>
          </w:rPrChange>
        </w:rPr>
        <w:t>прикладені</w:t>
      </w:r>
      <w:proofErr w:type="spellEnd"/>
      <w:r w:rsidRPr="001B5176">
        <w:rPr>
          <w:rFonts w:ascii="Times New Roman" w:hAnsi="Times New Roman" w:cs="Times New Roman"/>
          <w:color w:val="000000"/>
          <w:rPrChange w:id="3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gramStart"/>
      <w:r w:rsidRPr="001B5176">
        <w:rPr>
          <w:rFonts w:ascii="Times New Roman" w:hAnsi="Times New Roman" w:cs="Times New Roman"/>
          <w:color w:val="000000"/>
          <w:rPrChange w:id="378" w:author="e.pashkova" w:date="2020-05-13T10:26:00Z">
            <w:rPr>
              <w:rFonts w:ascii="Times New Roman" w:hAnsi="Times New Roman"/>
              <w:color w:val="000000"/>
            </w:rPr>
          </w:rPrChange>
        </w:rPr>
        <w:t>до пакету</w:t>
      </w:r>
      <w:proofErr w:type="gramEnd"/>
      <w:r w:rsidRPr="001B5176">
        <w:rPr>
          <w:rFonts w:ascii="Times New Roman" w:hAnsi="Times New Roman" w:cs="Times New Roman"/>
          <w:color w:val="000000"/>
          <w:rPrChange w:id="3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80" w:author="e.pashkova" w:date="2020-05-13T10:26:00Z">
            <w:rPr>
              <w:rFonts w:ascii="Times New Roman" w:hAnsi="Times New Roman"/>
              <w:color w:val="000000"/>
            </w:rPr>
          </w:rPrChange>
        </w:rPr>
        <w:t>документів</w:t>
      </w:r>
      <w:proofErr w:type="spellEnd"/>
      <w:r w:rsidRPr="001B5176">
        <w:rPr>
          <w:rFonts w:ascii="Times New Roman" w:hAnsi="Times New Roman" w:cs="Times New Roman"/>
          <w:color w:val="000000"/>
          <w:rPrChange w:id="3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  <w:rPrChange w:id="382" w:author="e.pashkova" w:date="2020-05-13T10:26:00Z">
            <w:rPr>
              <w:rFonts w:ascii="Times New Roman" w:hAnsi="Times New Roman"/>
              <w:color w:val="000000"/>
            </w:rPr>
          </w:rPrChange>
        </w:rPr>
        <w:t>розслідуванні</w:t>
      </w:r>
      <w:proofErr w:type="spellEnd"/>
      <w:r w:rsidRPr="001B5176">
        <w:rPr>
          <w:rFonts w:ascii="Times New Roman" w:hAnsi="Times New Roman" w:cs="Times New Roman"/>
          <w:color w:val="000000"/>
          <w:rPrChange w:id="3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84" w:author="e.pashkova" w:date="2020-05-13T10:26:00Z">
            <w:rPr>
              <w:rFonts w:ascii="Times New Roman" w:hAnsi="Times New Roman"/>
              <w:color w:val="000000"/>
            </w:rPr>
          </w:rPrChange>
        </w:rPr>
        <w:t>нещасного</w:t>
      </w:r>
      <w:proofErr w:type="spellEnd"/>
      <w:r w:rsidRPr="001B5176">
        <w:rPr>
          <w:rFonts w:ascii="Times New Roman" w:hAnsi="Times New Roman" w:cs="Times New Roman"/>
          <w:color w:val="000000"/>
          <w:rPrChange w:id="3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86" w:author="e.pashkova" w:date="2020-05-13T10:26:00Z">
            <w:rPr>
              <w:rFonts w:ascii="Times New Roman" w:hAnsi="Times New Roman"/>
              <w:color w:val="000000"/>
            </w:rPr>
          </w:rPrChange>
        </w:rPr>
        <w:t>випадку</w:t>
      </w:r>
      <w:proofErr w:type="spellEnd"/>
      <w:r w:rsidRPr="001B5176">
        <w:rPr>
          <w:rFonts w:ascii="Times New Roman" w:hAnsi="Times New Roman" w:cs="Times New Roman"/>
          <w:color w:val="000000"/>
          <w:rPrChange w:id="387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96608A" w:rsidRPr="001B5176" w:rsidRDefault="0096608A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388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89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3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• </w:t>
      </w:r>
      <w:proofErr w:type="spellStart"/>
      <w:r w:rsidRPr="001B5176">
        <w:rPr>
          <w:rFonts w:ascii="Times New Roman" w:hAnsi="Times New Roman" w:cs="Times New Roman"/>
          <w:color w:val="000000"/>
          <w:rPrChange w:id="391" w:author="e.pashkova" w:date="2020-05-13T10:26:00Z">
            <w:rPr>
              <w:rFonts w:ascii="Times New Roman" w:hAnsi="Times New Roman"/>
              <w:color w:val="000000"/>
            </w:rPr>
          </w:rPrChange>
        </w:rPr>
        <w:t>Якщо</w:t>
      </w:r>
      <w:proofErr w:type="spellEnd"/>
      <w:r w:rsidRPr="001B5176">
        <w:rPr>
          <w:rFonts w:ascii="Times New Roman" w:hAnsi="Times New Roman" w:cs="Times New Roman"/>
          <w:color w:val="000000"/>
          <w:rPrChange w:id="3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93" w:author="e.pashkova" w:date="2020-05-13T10:26:00Z">
            <w:rPr>
              <w:rFonts w:ascii="Times New Roman" w:hAnsi="Times New Roman"/>
              <w:color w:val="000000"/>
            </w:rPr>
          </w:rPrChange>
        </w:rPr>
        <w:t>під</w:t>
      </w:r>
      <w:proofErr w:type="spellEnd"/>
      <w:r w:rsidRPr="001B5176">
        <w:rPr>
          <w:rFonts w:ascii="Times New Roman" w:hAnsi="Times New Roman" w:cs="Times New Roman"/>
          <w:color w:val="000000"/>
          <w:rPrChange w:id="3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час </w:t>
      </w:r>
      <w:proofErr w:type="spellStart"/>
      <w:r w:rsidRPr="001B5176">
        <w:rPr>
          <w:rFonts w:ascii="Times New Roman" w:hAnsi="Times New Roman" w:cs="Times New Roman"/>
          <w:color w:val="000000"/>
          <w:rPrChange w:id="395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виконання</w:t>
      </w:r>
      <w:proofErr w:type="spellEnd"/>
      <w:r w:rsidRPr="001B5176">
        <w:rPr>
          <w:rFonts w:ascii="Times New Roman" w:hAnsi="Times New Roman" w:cs="Times New Roman"/>
          <w:color w:val="000000"/>
          <w:rPrChange w:id="3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97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3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399" w:author="e.pashkova" w:date="2020-05-13T10:26:00Z">
            <w:rPr>
              <w:rFonts w:ascii="Times New Roman" w:hAnsi="Times New Roman"/>
              <w:color w:val="000000"/>
            </w:rPr>
          </w:rPrChange>
        </w:rPr>
        <w:t>об'єкті</w:t>
      </w:r>
      <w:proofErr w:type="spellEnd"/>
      <w:r w:rsidRPr="001B5176">
        <w:rPr>
          <w:rFonts w:ascii="Times New Roman" w:hAnsi="Times New Roman" w:cs="Times New Roman"/>
          <w:color w:val="000000"/>
          <w:rPrChange w:id="4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01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4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03" w:author="e.pashkova" w:date="2020-05-13T10:26:00Z">
            <w:rPr>
              <w:rFonts w:ascii="Times New Roman" w:hAnsi="Times New Roman"/>
              <w:color w:val="000000"/>
            </w:rPr>
          </w:rPrChange>
        </w:rPr>
        <w:t>виникла</w:t>
      </w:r>
      <w:proofErr w:type="spellEnd"/>
      <w:r w:rsidRPr="001B5176">
        <w:rPr>
          <w:rFonts w:ascii="Times New Roman" w:hAnsi="Times New Roman" w:cs="Times New Roman"/>
          <w:color w:val="000000"/>
          <w:rPrChange w:id="4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05" w:author="e.pashkova" w:date="2020-05-13T10:26:00Z">
            <w:rPr>
              <w:rFonts w:ascii="Times New Roman" w:hAnsi="Times New Roman"/>
              <w:color w:val="000000"/>
            </w:rPr>
          </w:rPrChange>
        </w:rPr>
        <w:t>підозра</w:t>
      </w:r>
      <w:proofErr w:type="spellEnd"/>
      <w:r w:rsidRPr="001B5176">
        <w:rPr>
          <w:rFonts w:ascii="Times New Roman" w:hAnsi="Times New Roman" w:cs="Times New Roman"/>
          <w:color w:val="000000"/>
          <w:rPrChange w:id="40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407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4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09" w:author="e.pashkova" w:date="2020-05-13T10:26:00Z">
            <w:rPr>
              <w:rFonts w:ascii="Times New Roman" w:hAnsi="Times New Roman"/>
              <w:color w:val="000000"/>
            </w:rPr>
          </w:rPrChange>
        </w:rPr>
        <w:t>працівник</w:t>
      </w:r>
      <w:proofErr w:type="spellEnd"/>
      <w:ins w:id="410" w:author="e.pashkova" w:date="2020-05-13T09:59:00Z">
        <w:r w:rsidR="00E54EB4" w:rsidRPr="001B5176">
          <w:rPr>
            <w:rFonts w:ascii="Times New Roman" w:hAnsi="Times New Roman" w:cs="Times New Roman"/>
            <w:color w:val="000000"/>
            <w:lang w:val="uk-UA"/>
            <w:rPrChange w:id="411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 Підрядника </w:t>
        </w:r>
      </w:ins>
      <w:del w:id="412" w:author="e.pashkova" w:date="2020-05-13T09:59:00Z">
        <w:r w:rsidRPr="001B5176" w:rsidDel="00E54EB4">
          <w:rPr>
            <w:rFonts w:ascii="Times New Roman" w:hAnsi="Times New Roman" w:cs="Times New Roman"/>
            <w:color w:val="000000"/>
            <w:rPrChange w:id="413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delText xml:space="preserve"> </w:delText>
        </w:r>
      </w:del>
      <w:proofErr w:type="spellStart"/>
      <w:r w:rsidRPr="001B5176">
        <w:rPr>
          <w:rFonts w:ascii="Times New Roman" w:hAnsi="Times New Roman" w:cs="Times New Roman"/>
          <w:color w:val="000000"/>
          <w:rPrChange w:id="414" w:author="e.pashkova" w:date="2020-05-13T10:26:00Z">
            <w:rPr>
              <w:rFonts w:ascii="Times New Roman" w:hAnsi="Times New Roman"/>
              <w:color w:val="000000"/>
            </w:rPr>
          </w:rPrChange>
        </w:rPr>
        <w:t>перебуває</w:t>
      </w:r>
      <w:proofErr w:type="spellEnd"/>
      <w:r w:rsidRPr="001B5176">
        <w:rPr>
          <w:rFonts w:ascii="Times New Roman" w:hAnsi="Times New Roman" w:cs="Times New Roman"/>
          <w:color w:val="000000"/>
          <w:rPrChange w:id="4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416" w:author="e.pashkova" w:date="2020-05-13T10:26:00Z">
            <w:rPr>
              <w:rFonts w:ascii="Times New Roman" w:hAnsi="Times New Roman"/>
              <w:color w:val="000000"/>
            </w:rPr>
          </w:rPrChange>
        </w:rPr>
        <w:t>стані</w:t>
      </w:r>
      <w:proofErr w:type="spellEnd"/>
      <w:r w:rsidRPr="001B5176">
        <w:rPr>
          <w:rFonts w:ascii="Times New Roman" w:hAnsi="Times New Roman" w:cs="Times New Roman"/>
          <w:color w:val="000000"/>
          <w:rPrChange w:id="4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алкогольного </w:t>
      </w:r>
      <w:proofErr w:type="spellStart"/>
      <w:ins w:id="418" w:author="e.pashkova" w:date="2020-05-13T10:00:00Z">
        <w:r w:rsidR="00E54EB4" w:rsidRPr="001B5176">
          <w:rPr>
            <w:rFonts w:ascii="Times New Roman" w:hAnsi="Times New Roman" w:cs="Times New Roman"/>
            <w:color w:val="000000"/>
            <w:rPrChange w:id="419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або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420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421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наркотичного</w:t>
        </w:r>
        <w:proofErr w:type="spellEnd"/>
        <w:r w:rsidR="00745D45" w:rsidRPr="001B5176">
          <w:rPr>
            <w:rFonts w:ascii="Times New Roman" w:hAnsi="Times New Roman" w:cs="Times New Roman"/>
            <w:color w:val="000000"/>
            <w:lang w:val="uk-UA"/>
            <w:rPrChange w:id="422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, </w:t>
        </w:r>
        <w:r w:rsidR="00E54EB4" w:rsidRPr="001B5176">
          <w:rPr>
            <w:rFonts w:ascii="Times New Roman" w:hAnsi="Times New Roman" w:cs="Times New Roman"/>
            <w:color w:val="000000"/>
            <w:rPrChange w:id="423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токсичного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424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сп’яніння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425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,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426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під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427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428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впливом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429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430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психотропних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431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 та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432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інших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433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434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впливаючих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435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 на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436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свідомість</w:t>
        </w:r>
        <w:proofErr w:type="spellEnd"/>
        <w:r w:rsidR="00E54EB4" w:rsidRPr="001B5176">
          <w:rPr>
            <w:rFonts w:ascii="Times New Roman" w:hAnsi="Times New Roman" w:cs="Times New Roman"/>
            <w:color w:val="000000"/>
            <w:rPrChange w:id="437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 xml:space="preserve"> </w:t>
        </w:r>
        <w:proofErr w:type="spellStart"/>
        <w:r w:rsidR="00E54EB4" w:rsidRPr="001B5176">
          <w:rPr>
            <w:rFonts w:ascii="Times New Roman" w:hAnsi="Times New Roman" w:cs="Times New Roman"/>
            <w:color w:val="000000"/>
            <w:rPrChange w:id="438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t>речовин</w:t>
        </w:r>
      </w:ins>
      <w:proofErr w:type="spellEnd"/>
      <w:del w:id="439" w:author="e.pashkova" w:date="2020-05-13T10:00:00Z">
        <w:r w:rsidRPr="001B5176" w:rsidDel="00E54EB4">
          <w:rPr>
            <w:rFonts w:ascii="Times New Roman" w:hAnsi="Times New Roman" w:cs="Times New Roman"/>
            <w:color w:val="000000"/>
            <w:rPrChange w:id="440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delText>або наркотичного сп'яніння</w:delText>
        </w:r>
      </w:del>
      <w:r w:rsidRPr="001B5176">
        <w:rPr>
          <w:rFonts w:ascii="Times New Roman" w:hAnsi="Times New Roman" w:cs="Times New Roman"/>
          <w:color w:val="000000"/>
          <w:rPrChange w:id="4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то </w:t>
      </w:r>
      <w:proofErr w:type="spellStart"/>
      <w:r w:rsidRPr="001B5176">
        <w:rPr>
          <w:rFonts w:ascii="Times New Roman" w:hAnsi="Times New Roman" w:cs="Times New Roman"/>
          <w:color w:val="000000"/>
          <w:rPrChange w:id="442" w:author="e.pashkova" w:date="2020-05-13T10:26:00Z">
            <w:rPr>
              <w:rFonts w:ascii="Times New Roman" w:hAnsi="Times New Roman"/>
              <w:color w:val="000000"/>
            </w:rPr>
          </w:rPrChange>
        </w:rPr>
        <w:t>він</w:t>
      </w:r>
      <w:proofErr w:type="spellEnd"/>
      <w:r w:rsidRPr="001B5176">
        <w:rPr>
          <w:rFonts w:ascii="Times New Roman" w:hAnsi="Times New Roman" w:cs="Times New Roman"/>
          <w:color w:val="000000"/>
          <w:rPrChange w:id="4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44" w:author="e.pashkova" w:date="2020-05-13T10:26:00Z">
            <w:rPr>
              <w:rFonts w:ascii="Times New Roman" w:hAnsi="Times New Roman"/>
              <w:color w:val="000000"/>
            </w:rPr>
          </w:rPrChange>
        </w:rPr>
        <w:t>негайно</w:t>
      </w:r>
      <w:proofErr w:type="spellEnd"/>
      <w:r w:rsidRPr="001B5176">
        <w:rPr>
          <w:rFonts w:ascii="Times New Roman" w:hAnsi="Times New Roman" w:cs="Times New Roman"/>
          <w:color w:val="000000"/>
          <w:rPrChange w:id="4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повинен бути направлений на </w:t>
      </w:r>
      <w:proofErr w:type="spellStart"/>
      <w:r w:rsidRPr="001B5176">
        <w:rPr>
          <w:rFonts w:ascii="Times New Roman" w:hAnsi="Times New Roman" w:cs="Times New Roman"/>
          <w:color w:val="000000"/>
          <w:rPrChange w:id="446" w:author="e.pashkova" w:date="2020-05-13T10:26:00Z">
            <w:rPr>
              <w:rFonts w:ascii="Times New Roman" w:hAnsi="Times New Roman"/>
              <w:color w:val="000000"/>
            </w:rPr>
          </w:rPrChange>
        </w:rPr>
        <w:t>медичний</w:t>
      </w:r>
      <w:proofErr w:type="spellEnd"/>
      <w:r w:rsidRPr="001B5176">
        <w:rPr>
          <w:rFonts w:ascii="Times New Roman" w:hAnsi="Times New Roman" w:cs="Times New Roman"/>
          <w:color w:val="000000"/>
          <w:rPrChange w:id="4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48" w:author="e.pashkova" w:date="2020-05-13T10:26:00Z">
            <w:rPr>
              <w:rFonts w:ascii="Times New Roman" w:hAnsi="Times New Roman"/>
              <w:color w:val="000000"/>
            </w:rPr>
          </w:rPrChange>
        </w:rPr>
        <w:t>огляд</w:t>
      </w:r>
      <w:proofErr w:type="spellEnd"/>
      <w:r w:rsidRPr="001B5176">
        <w:rPr>
          <w:rFonts w:ascii="Times New Roman" w:hAnsi="Times New Roman" w:cs="Times New Roman"/>
          <w:color w:val="000000"/>
          <w:rPrChange w:id="4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50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відповідно</w:t>
      </w:r>
      <w:proofErr w:type="spellEnd"/>
      <w:r w:rsidRPr="001B5176">
        <w:rPr>
          <w:rFonts w:ascii="Times New Roman" w:hAnsi="Times New Roman" w:cs="Times New Roman"/>
          <w:color w:val="000000"/>
          <w:rPrChange w:id="4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трудового </w:t>
      </w:r>
      <w:proofErr w:type="spellStart"/>
      <w:r w:rsidRPr="001B5176">
        <w:rPr>
          <w:rFonts w:ascii="Times New Roman" w:hAnsi="Times New Roman" w:cs="Times New Roman"/>
          <w:color w:val="000000"/>
          <w:rPrChange w:id="452" w:author="e.pashkova" w:date="2020-05-13T10:26:00Z">
            <w:rPr>
              <w:rFonts w:ascii="Times New Roman" w:hAnsi="Times New Roman"/>
              <w:color w:val="000000"/>
            </w:rPr>
          </w:rPrChange>
        </w:rPr>
        <w:t>законодавства</w:t>
      </w:r>
      <w:proofErr w:type="spellEnd"/>
      <w:r w:rsidRPr="001B5176">
        <w:rPr>
          <w:rFonts w:ascii="Times New Roman" w:hAnsi="Times New Roman" w:cs="Times New Roman"/>
          <w:color w:val="000000"/>
          <w:rPrChange w:id="4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54" w:author="e.pashkova" w:date="2020-05-13T10:26:00Z">
            <w:rPr>
              <w:rFonts w:ascii="Times New Roman" w:hAnsi="Times New Roman"/>
              <w:color w:val="000000"/>
            </w:rPr>
          </w:rPrChange>
        </w:rPr>
        <w:t>України</w:t>
      </w:r>
      <w:proofErr w:type="spellEnd"/>
      <w:r w:rsidRPr="001B5176">
        <w:rPr>
          <w:rFonts w:ascii="Times New Roman" w:hAnsi="Times New Roman" w:cs="Times New Roman"/>
          <w:color w:val="000000"/>
          <w:rPrChange w:id="45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при </w:t>
      </w:r>
      <w:proofErr w:type="spellStart"/>
      <w:r w:rsidRPr="001B5176">
        <w:rPr>
          <w:rFonts w:ascii="Times New Roman" w:hAnsi="Times New Roman" w:cs="Times New Roman"/>
          <w:color w:val="000000"/>
          <w:rPrChange w:id="456" w:author="e.pashkova" w:date="2020-05-13T10:26:00Z">
            <w:rPr>
              <w:rFonts w:ascii="Times New Roman" w:hAnsi="Times New Roman"/>
              <w:color w:val="000000"/>
            </w:rPr>
          </w:rPrChange>
        </w:rPr>
        <w:t>позитивних</w:t>
      </w:r>
      <w:proofErr w:type="spellEnd"/>
      <w:r w:rsidRPr="001B5176">
        <w:rPr>
          <w:rFonts w:ascii="Times New Roman" w:hAnsi="Times New Roman" w:cs="Times New Roman"/>
          <w:color w:val="000000"/>
          <w:rPrChange w:id="45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результатах </w:t>
      </w:r>
      <w:proofErr w:type="spellStart"/>
      <w:r w:rsidRPr="001B5176">
        <w:rPr>
          <w:rFonts w:ascii="Times New Roman" w:hAnsi="Times New Roman" w:cs="Times New Roman"/>
          <w:color w:val="000000"/>
          <w:rPrChange w:id="458" w:author="e.pashkova" w:date="2020-05-13T10:26:00Z">
            <w:rPr>
              <w:rFonts w:ascii="Times New Roman" w:hAnsi="Times New Roman"/>
              <w:color w:val="000000"/>
            </w:rPr>
          </w:rPrChange>
        </w:rPr>
        <w:t>огляду</w:t>
      </w:r>
      <w:proofErr w:type="spellEnd"/>
      <w:r w:rsidRPr="001B5176">
        <w:rPr>
          <w:rFonts w:ascii="Times New Roman" w:hAnsi="Times New Roman" w:cs="Times New Roman"/>
          <w:color w:val="000000"/>
          <w:rPrChange w:id="4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0" w:author="e.pashkova" w:date="2020-05-13T10:26:00Z">
            <w:rPr>
              <w:rFonts w:ascii="Times New Roman" w:hAnsi="Times New Roman"/>
              <w:color w:val="000000"/>
            </w:rPr>
          </w:rPrChange>
        </w:rPr>
        <w:t>видалений</w:t>
      </w:r>
      <w:proofErr w:type="spellEnd"/>
      <w:r w:rsidRPr="001B5176">
        <w:rPr>
          <w:rFonts w:ascii="Times New Roman" w:hAnsi="Times New Roman" w:cs="Times New Roman"/>
          <w:color w:val="000000"/>
          <w:rPrChange w:id="4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462" w:author="e.pashkova" w:date="2020-05-13T10:26:00Z">
            <w:rPr>
              <w:rFonts w:ascii="Times New Roman" w:hAnsi="Times New Roman"/>
              <w:color w:val="000000"/>
            </w:rPr>
          </w:rPrChange>
        </w:rPr>
        <w:t>виробничого</w:t>
      </w:r>
      <w:proofErr w:type="spellEnd"/>
      <w:r w:rsidRPr="001B5176">
        <w:rPr>
          <w:rFonts w:ascii="Times New Roman" w:hAnsi="Times New Roman" w:cs="Times New Roman"/>
          <w:color w:val="000000"/>
          <w:rPrChange w:id="46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4" w:author="e.pashkova" w:date="2020-05-13T10:26:00Z">
            <w:rPr>
              <w:rFonts w:ascii="Times New Roman" w:hAnsi="Times New Roman"/>
              <w:color w:val="000000"/>
            </w:rPr>
          </w:rPrChange>
        </w:rPr>
        <w:t>об'єкта</w:t>
      </w:r>
      <w:proofErr w:type="spellEnd"/>
      <w:r w:rsidRPr="001B5176">
        <w:rPr>
          <w:rFonts w:ascii="Times New Roman" w:hAnsi="Times New Roman" w:cs="Times New Roman"/>
          <w:color w:val="000000"/>
          <w:rPrChange w:id="46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6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467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96608A" w:rsidRPr="001B5176" w:rsidRDefault="0096608A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468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469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4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• </w:t>
      </w:r>
      <w:proofErr w:type="spellStart"/>
      <w:r w:rsidRPr="001B5176">
        <w:rPr>
          <w:rFonts w:ascii="Times New Roman" w:hAnsi="Times New Roman" w:cs="Times New Roman"/>
          <w:color w:val="000000"/>
          <w:rPrChange w:id="471" w:author="e.pashkova" w:date="2020-05-13T10:26:00Z">
            <w:rPr>
              <w:rFonts w:ascii="Times New Roman" w:hAnsi="Times New Roman"/>
              <w:color w:val="000000"/>
            </w:rPr>
          </w:rPrChange>
        </w:rPr>
        <w:t>Забороняється</w:t>
      </w:r>
      <w:proofErr w:type="spellEnd"/>
      <w:ins w:id="472" w:author="e.pashkova" w:date="2020-05-13T10:01:00Z">
        <w:r w:rsidR="00745D45" w:rsidRPr="001B5176">
          <w:rPr>
            <w:rFonts w:ascii="Times New Roman" w:hAnsi="Times New Roman" w:cs="Times New Roman"/>
            <w:color w:val="000000"/>
            <w:lang w:val="uk-UA"/>
            <w:rPrChange w:id="473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 пронесення, </w:t>
        </w:r>
      </w:ins>
      <w:del w:id="474" w:author="e.pashkova" w:date="2020-05-13T10:01:00Z">
        <w:r w:rsidRPr="001B5176" w:rsidDel="00745D45">
          <w:rPr>
            <w:rFonts w:ascii="Times New Roman" w:hAnsi="Times New Roman" w:cs="Times New Roman"/>
            <w:color w:val="000000"/>
            <w:rPrChange w:id="475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delText xml:space="preserve"> </w:delText>
        </w:r>
      </w:del>
      <w:proofErr w:type="spellStart"/>
      <w:r w:rsidRPr="001B5176">
        <w:rPr>
          <w:rFonts w:ascii="Times New Roman" w:hAnsi="Times New Roman" w:cs="Times New Roman"/>
          <w:color w:val="000000"/>
          <w:rPrChange w:id="476" w:author="e.pashkova" w:date="2020-05-13T10:26:00Z">
            <w:rPr>
              <w:rFonts w:ascii="Times New Roman" w:hAnsi="Times New Roman"/>
              <w:color w:val="000000"/>
            </w:rPr>
          </w:rPrChange>
        </w:rPr>
        <w:t>зберігання</w:t>
      </w:r>
      <w:proofErr w:type="spellEnd"/>
      <w:r w:rsidRPr="001B5176">
        <w:rPr>
          <w:rFonts w:ascii="Times New Roman" w:hAnsi="Times New Roman" w:cs="Times New Roman"/>
          <w:color w:val="000000"/>
          <w:rPrChange w:id="4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478" w:author="e.pashkova" w:date="2020-05-13T10:26:00Z">
            <w:rPr>
              <w:rFonts w:ascii="Times New Roman" w:hAnsi="Times New Roman"/>
              <w:color w:val="000000"/>
            </w:rPr>
          </w:rPrChange>
        </w:rPr>
        <w:t>поширення</w:t>
      </w:r>
      <w:proofErr w:type="spellEnd"/>
      <w:r w:rsidRPr="001B5176">
        <w:rPr>
          <w:rFonts w:ascii="Times New Roman" w:hAnsi="Times New Roman" w:cs="Times New Roman"/>
          <w:color w:val="000000"/>
          <w:rPrChange w:id="4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0" w:author="e.pashkova" w:date="2020-05-13T10:26:00Z">
            <w:rPr>
              <w:rFonts w:ascii="Times New Roman" w:hAnsi="Times New Roman"/>
              <w:color w:val="000000"/>
            </w:rPr>
          </w:rPrChange>
        </w:rPr>
        <w:t>алкогольної</w:t>
      </w:r>
      <w:proofErr w:type="spellEnd"/>
      <w:r w:rsidRPr="001B5176">
        <w:rPr>
          <w:rFonts w:ascii="Times New Roman" w:hAnsi="Times New Roman" w:cs="Times New Roman"/>
          <w:color w:val="000000"/>
          <w:rPrChange w:id="4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ins w:id="482" w:author="e.pashkova" w:date="2020-05-13T10:01:00Z">
        <w:r w:rsidR="00745D45" w:rsidRPr="001B5176">
          <w:rPr>
            <w:rFonts w:ascii="Times New Roman" w:hAnsi="Times New Roman" w:cs="Times New Roman"/>
            <w:color w:val="000000"/>
            <w:lang w:val="uk-UA"/>
            <w:rPrChange w:id="483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та\або наркотичної </w:t>
        </w:r>
      </w:ins>
      <w:proofErr w:type="spellStart"/>
      <w:r w:rsidRPr="001B5176">
        <w:rPr>
          <w:rFonts w:ascii="Times New Roman" w:hAnsi="Times New Roman" w:cs="Times New Roman"/>
          <w:color w:val="000000"/>
          <w:rPrChange w:id="484" w:author="e.pashkova" w:date="2020-05-13T10:26:00Z">
            <w:rPr>
              <w:rFonts w:ascii="Times New Roman" w:hAnsi="Times New Roman"/>
              <w:color w:val="000000"/>
            </w:rPr>
          </w:rPrChange>
        </w:rPr>
        <w:t>продукції</w:t>
      </w:r>
      <w:proofErr w:type="spellEnd"/>
      <w:ins w:id="485" w:author="e.pashkova" w:date="2020-05-13T10:01:00Z">
        <w:r w:rsidR="00745D45" w:rsidRPr="001B5176">
          <w:rPr>
            <w:rFonts w:ascii="Times New Roman" w:hAnsi="Times New Roman" w:cs="Times New Roman"/>
            <w:color w:val="000000"/>
            <w:lang w:val="uk-UA"/>
            <w:rPrChange w:id="486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, токсичних психотропних  та інших </w:t>
        </w:r>
        <w:proofErr w:type="spellStart"/>
        <w:r w:rsidR="00745D45" w:rsidRPr="001B5176">
          <w:rPr>
            <w:rFonts w:ascii="Times New Roman" w:hAnsi="Times New Roman" w:cs="Times New Roman"/>
            <w:color w:val="000000"/>
            <w:lang w:val="uk-UA"/>
            <w:rPrChange w:id="487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>впливаючих</w:t>
        </w:r>
        <w:proofErr w:type="spellEnd"/>
        <w:r w:rsidR="00745D45" w:rsidRPr="001B5176">
          <w:rPr>
            <w:rFonts w:ascii="Times New Roman" w:hAnsi="Times New Roman" w:cs="Times New Roman"/>
            <w:color w:val="000000"/>
            <w:lang w:val="uk-UA"/>
            <w:rPrChange w:id="488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 на св</w:t>
        </w:r>
      </w:ins>
      <w:ins w:id="489" w:author="e.pashkova" w:date="2020-05-13T10:02:00Z">
        <w:r w:rsidR="00745D45" w:rsidRPr="001B5176">
          <w:rPr>
            <w:rFonts w:ascii="Times New Roman" w:hAnsi="Times New Roman" w:cs="Times New Roman"/>
            <w:color w:val="000000"/>
            <w:lang w:val="uk-UA"/>
            <w:rPrChange w:id="490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>ідомість речовин на території Замовника</w:t>
        </w:r>
      </w:ins>
      <w:del w:id="491" w:author="e.pashkova" w:date="2020-05-13T10:02:00Z">
        <w:r w:rsidRPr="001B5176" w:rsidDel="00745D45">
          <w:rPr>
            <w:rFonts w:ascii="Times New Roman" w:hAnsi="Times New Roman" w:cs="Times New Roman"/>
            <w:color w:val="000000"/>
            <w:rPrChange w:id="492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delText xml:space="preserve"> під час знаходження на робочому місці або під час виконання службових обов'язків</w:delText>
        </w:r>
      </w:del>
      <w:r w:rsidRPr="001B5176">
        <w:rPr>
          <w:rFonts w:ascii="Times New Roman" w:hAnsi="Times New Roman" w:cs="Times New Roman"/>
          <w:color w:val="000000"/>
          <w:rPrChange w:id="493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D03DD" w:rsidRPr="001B5176" w:rsidRDefault="0096608A" w:rsidP="001B5176">
      <w:pPr>
        <w:spacing w:line="240" w:lineRule="auto"/>
        <w:ind w:firstLine="708"/>
        <w:jc w:val="both"/>
        <w:rPr>
          <w:rFonts w:ascii="Times New Roman" w:hAnsi="Times New Roman" w:cs="Times New Roman"/>
          <w:rPrChange w:id="494" w:author="e.pashkova" w:date="2020-05-13T10:26:00Z">
            <w:rPr>
              <w:rFonts w:ascii="Times New Roman" w:hAnsi="Times New Roman" w:cs="Times New Roman"/>
            </w:rPr>
          </w:rPrChange>
        </w:rPr>
        <w:pPrChange w:id="495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4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• </w:t>
      </w:r>
      <w:proofErr w:type="spellStart"/>
      <w:r w:rsidRPr="001B5176">
        <w:rPr>
          <w:rFonts w:ascii="Times New Roman" w:hAnsi="Times New Roman" w:cs="Times New Roman"/>
          <w:color w:val="000000"/>
          <w:rPrChange w:id="497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</w:t>
      </w:r>
      <w:proofErr w:type="spellEnd"/>
      <w:r w:rsidRPr="001B5176">
        <w:rPr>
          <w:rFonts w:ascii="Times New Roman" w:hAnsi="Times New Roman" w:cs="Times New Roman"/>
          <w:color w:val="000000"/>
          <w:rPrChange w:id="4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99" w:author="e.pashkova" w:date="2020-05-13T10:26:00Z">
            <w:rPr>
              <w:rFonts w:ascii="Times New Roman" w:hAnsi="Times New Roman"/>
              <w:color w:val="000000"/>
            </w:rPr>
          </w:rPrChange>
        </w:rPr>
        <w:t>зобов'язаний</w:t>
      </w:r>
      <w:proofErr w:type="spellEnd"/>
      <w:r w:rsidRPr="001B5176">
        <w:rPr>
          <w:rFonts w:ascii="Times New Roman" w:hAnsi="Times New Roman" w:cs="Times New Roman"/>
          <w:color w:val="000000"/>
          <w:rPrChange w:id="5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01" w:author="e.pashkova" w:date="2020-05-13T10:26:00Z">
            <w:rPr>
              <w:rFonts w:ascii="Times New Roman" w:hAnsi="Times New Roman"/>
              <w:color w:val="000000"/>
            </w:rPr>
          </w:rPrChange>
        </w:rPr>
        <w:t>негайно</w:t>
      </w:r>
      <w:proofErr w:type="spellEnd"/>
      <w:r w:rsidRPr="001B5176">
        <w:rPr>
          <w:rFonts w:ascii="Times New Roman" w:hAnsi="Times New Roman" w:cs="Times New Roman"/>
          <w:color w:val="000000"/>
          <w:rPrChange w:id="5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03" w:author="e.pashkova" w:date="2020-05-13T10:26:00Z">
            <w:rPr>
              <w:rFonts w:ascii="Times New Roman" w:hAnsi="Times New Roman"/>
              <w:color w:val="000000"/>
            </w:rPr>
          </w:rPrChange>
        </w:rPr>
        <w:t>повідомляти</w:t>
      </w:r>
      <w:proofErr w:type="spellEnd"/>
      <w:r w:rsidRPr="001B5176">
        <w:rPr>
          <w:rFonts w:ascii="Times New Roman" w:hAnsi="Times New Roman" w:cs="Times New Roman"/>
          <w:color w:val="000000"/>
          <w:rPrChange w:id="5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службу </w:t>
      </w:r>
      <w:proofErr w:type="spellStart"/>
      <w:r w:rsidRPr="001B5176">
        <w:rPr>
          <w:rFonts w:ascii="Times New Roman" w:hAnsi="Times New Roman" w:cs="Times New Roman"/>
          <w:color w:val="000000"/>
          <w:rPrChange w:id="505" w:author="e.pashkova" w:date="2020-05-13T10:26:00Z">
            <w:rPr>
              <w:rFonts w:ascii="Times New Roman" w:hAnsi="Times New Roman"/>
              <w:color w:val="000000"/>
            </w:rPr>
          </w:rPrChange>
        </w:rPr>
        <w:t>охорони</w:t>
      </w:r>
      <w:proofErr w:type="spellEnd"/>
      <w:r w:rsidRPr="001B5176">
        <w:rPr>
          <w:rFonts w:ascii="Times New Roman" w:hAnsi="Times New Roman" w:cs="Times New Roman"/>
          <w:color w:val="000000"/>
          <w:rPrChange w:id="50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07" w:author="e.pashkova" w:date="2020-05-13T10:26:00Z">
            <w:rPr>
              <w:rFonts w:ascii="Times New Roman" w:hAnsi="Times New Roman"/>
              <w:color w:val="000000"/>
            </w:rPr>
          </w:rPrChange>
        </w:rPr>
        <w:t>праці</w:t>
      </w:r>
      <w:proofErr w:type="spellEnd"/>
      <w:r w:rsidRPr="001B5176">
        <w:rPr>
          <w:rFonts w:ascii="Times New Roman" w:hAnsi="Times New Roman" w:cs="Times New Roman"/>
          <w:color w:val="000000"/>
          <w:rPrChange w:id="5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09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5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про </w:t>
      </w:r>
      <w:proofErr w:type="spellStart"/>
      <w:r w:rsidRPr="001B5176">
        <w:rPr>
          <w:rFonts w:ascii="Times New Roman" w:hAnsi="Times New Roman" w:cs="Times New Roman"/>
          <w:color w:val="000000"/>
          <w:rPrChange w:id="511" w:author="e.pashkova" w:date="2020-05-13T10:26:00Z">
            <w:rPr>
              <w:rFonts w:ascii="Times New Roman" w:hAnsi="Times New Roman"/>
              <w:color w:val="000000"/>
            </w:rPr>
          </w:rPrChange>
        </w:rPr>
        <w:t>всі</w:t>
      </w:r>
      <w:proofErr w:type="spellEnd"/>
      <w:r w:rsidRPr="001B5176">
        <w:rPr>
          <w:rFonts w:ascii="Times New Roman" w:hAnsi="Times New Roman" w:cs="Times New Roman"/>
          <w:color w:val="000000"/>
          <w:rPrChange w:id="5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13" w:author="e.pashkova" w:date="2020-05-13T10:26:00Z">
            <w:rPr>
              <w:rFonts w:ascii="Times New Roman" w:hAnsi="Times New Roman"/>
              <w:color w:val="000000"/>
            </w:rPr>
          </w:rPrChange>
        </w:rPr>
        <w:t>виявлені</w:t>
      </w:r>
      <w:proofErr w:type="spellEnd"/>
      <w:r w:rsidRPr="001B5176">
        <w:rPr>
          <w:rFonts w:ascii="Times New Roman" w:hAnsi="Times New Roman" w:cs="Times New Roman"/>
          <w:color w:val="000000"/>
          <w:rPrChange w:id="5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15" w:author="e.pashkova" w:date="2020-05-13T10:26:00Z">
            <w:rPr>
              <w:rFonts w:ascii="Times New Roman" w:hAnsi="Times New Roman"/>
              <w:color w:val="000000"/>
            </w:rPr>
          </w:rPrChange>
        </w:rPr>
        <w:t>випадки</w:t>
      </w:r>
      <w:proofErr w:type="spellEnd"/>
      <w:r w:rsidRPr="001B5176">
        <w:rPr>
          <w:rFonts w:ascii="Times New Roman" w:hAnsi="Times New Roman" w:cs="Times New Roman"/>
          <w:color w:val="000000"/>
          <w:rPrChange w:id="5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17" w:author="e.pashkova" w:date="2020-05-13T10:26:00Z">
            <w:rPr>
              <w:rFonts w:ascii="Times New Roman" w:hAnsi="Times New Roman"/>
              <w:color w:val="000000"/>
            </w:rPr>
          </w:rPrChange>
        </w:rPr>
        <w:t>вживання</w:t>
      </w:r>
      <w:proofErr w:type="spellEnd"/>
      <w:r w:rsidRPr="001B5176">
        <w:rPr>
          <w:rFonts w:ascii="Times New Roman" w:hAnsi="Times New Roman" w:cs="Times New Roman"/>
          <w:color w:val="000000"/>
          <w:rPrChange w:id="5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19" w:author="e.pashkova" w:date="2020-05-13T10:26:00Z">
            <w:rPr>
              <w:rFonts w:ascii="Times New Roman" w:hAnsi="Times New Roman"/>
              <w:color w:val="000000"/>
            </w:rPr>
          </w:rPrChange>
        </w:rPr>
        <w:t>зберігання</w:t>
      </w:r>
      <w:proofErr w:type="spellEnd"/>
      <w:r w:rsidRPr="001B5176">
        <w:rPr>
          <w:rFonts w:ascii="Times New Roman" w:hAnsi="Times New Roman" w:cs="Times New Roman"/>
          <w:color w:val="000000"/>
          <w:rPrChange w:id="5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1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5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3" w:author="e.pashkova" w:date="2020-05-13T10:26:00Z">
            <w:rPr>
              <w:rFonts w:ascii="Times New Roman" w:hAnsi="Times New Roman"/>
              <w:color w:val="000000"/>
            </w:rPr>
          </w:rPrChange>
        </w:rPr>
        <w:t>розповсюдження</w:t>
      </w:r>
      <w:proofErr w:type="spellEnd"/>
      <w:r w:rsidRPr="001B5176">
        <w:rPr>
          <w:rFonts w:ascii="Times New Roman" w:hAnsi="Times New Roman" w:cs="Times New Roman"/>
          <w:color w:val="000000"/>
          <w:rPrChange w:id="5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5" w:author="e.pashkova" w:date="2020-05-13T10:26:00Z">
            <w:rPr>
              <w:rFonts w:ascii="Times New Roman" w:hAnsi="Times New Roman"/>
              <w:color w:val="000000"/>
            </w:rPr>
          </w:rPrChange>
        </w:rPr>
        <w:t>алкогол</w:t>
      </w:r>
      <w:ins w:id="526" w:author="e.pashkova" w:date="2020-05-13T10:03:00Z">
        <w:r w:rsidR="00745D45" w:rsidRPr="001B5176">
          <w:rPr>
            <w:rFonts w:ascii="Times New Roman" w:hAnsi="Times New Roman" w:cs="Times New Roman"/>
            <w:color w:val="000000"/>
            <w:lang w:val="uk-UA"/>
            <w:rPrChange w:id="527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>ьних</w:t>
        </w:r>
        <w:proofErr w:type="spellEnd"/>
        <w:r w:rsidR="00745D45" w:rsidRPr="001B5176">
          <w:rPr>
            <w:rFonts w:ascii="Times New Roman" w:hAnsi="Times New Roman" w:cs="Times New Roman"/>
            <w:color w:val="000000"/>
            <w:lang w:val="uk-UA"/>
            <w:rPrChange w:id="528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 </w:t>
        </w:r>
      </w:ins>
      <w:del w:id="529" w:author="e.pashkova" w:date="2020-05-13T10:03:00Z">
        <w:r w:rsidRPr="001B5176" w:rsidDel="00745D45">
          <w:rPr>
            <w:rFonts w:ascii="Times New Roman" w:hAnsi="Times New Roman" w:cs="Times New Roman"/>
            <w:color w:val="000000"/>
            <w:rPrChange w:id="530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delText>ю</w:delText>
        </w:r>
      </w:del>
      <w:r w:rsidRPr="001B5176">
        <w:rPr>
          <w:rFonts w:ascii="Times New Roman" w:hAnsi="Times New Roman" w:cs="Times New Roman"/>
          <w:color w:val="000000"/>
          <w:rPrChange w:id="5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</w:t>
      </w:r>
      <w:ins w:id="532" w:author="e.pashkova" w:date="2020-05-13T10:03:00Z">
        <w:r w:rsidR="00745D45" w:rsidRPr="001B5176">
          <w:rPr>
            <w:rFonts w:ascii="Times New Roman" w:hAnsi="Times New Roman" w:cs="Times New Roman"/>
            <w:color w:val="000000"/>
            <w:lang w:val="uk-UA"/>
            <w:rPrChange w:id="533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\або </w:t>
        </w:r>
      </w:ins>
      <w:del w:id="534" w:author="e.pashkova" w:date="2020-05-13T10:03:00Z">
        <w:r w:rsidRPr="001B5176" w:rsidDel="00745D45">
          <w:rPr>
            <w:rFonts w:ascii="Times New Roman" w:hAnsi="Times New Roman" w:cs="Times New Roman"/>
            <w:color w:val="000000"/>
            <w:rPrChange w:id="535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delText xml:space="preserve"> </w:delText>
        </w:r>
      </w:del>
      <w:proofErr w:type="spellStart"/>
      <w:r w:rsidRPr="001B5176">
        <w:rPr>
          <w:rFonts w:ascii="Times New Roman" w:hAnsi="Times New Roman" w:cs="Times New Roman"/>
          <w:color w:val="000000"/>
          <w:rPrChange w:id="536" w:author="e.pashkova" w:date="2020-05-13T10:26:00Z">
            <w:rPr>
              <w:rFonts w:ascii="Times New Roman" w:hAnsi="Times New Roman"/>
              <w:color w:val="000000"/>
            </w:rPr>
          </w:rPrChange>
        </w:rPr>
        <w:t>наркотичних</w:t>
      </w:r>
      <w:proofErr w:type="spellEnd"/>
      <w:ins w:id="537" w:author="e.pashkova" w:date="2020-05-13T10:03:00Z">
        <w:r w:rsidR="00745D45" w:rsidRPr="001B5176">
          <w:rPr>
            <w:rFonts w:ascii="Times New Roman" w:hAnsi="Times New Roman" w:cs="Times New Roman"/>
            <w:color w:val="000000"/>
            <w:lang w:val="uk-UA"/>
            <w:rPrChange w:id="538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>, токсичних, п</w:t>
        </w:r>
      </w:ins>
      <w:ins w:id="539" w:author="e.pashkova" w:date="2020-05-13T10:04:00Z">
        <w:r w:rsidR="00745D45" w:rsidRPr="001B5176">
          <w:rPr>
            <w:rFonts w:ascii="Times New Roman" w:hAnsi="Times New Roman" w:cs="Times New Roman"/>
            <w:color w:val="000000"/>
            <w:lang w:val="uk-UA"/>
            <w:rPrChange w:id="540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сихотропних та інших </w:t>
        </w:r>
        <w:proofErr w:type="spellStart"/>
        <w:r w:rsidR="00745D45" w:rsidRPr="001B5176">
          <w:rPr>
            <w:rFonts w:ascii="Times New Roman" w:hAnsi="Times New Roman" w:cs="Times New Roman"/>
            <w:color w:val="000000"/>
            <w:lang w:val="uk-UA"/>
            <w:rPrChange w:id="541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>впливаючих</w:t>
        </w:r>
        <w:proofErr w:type="spellEnd"/>
        <w:r w:rsidR="00745D45" w:rsidRPr="001B5176">
          <w:rPr>
            <w:rFonts w:ascii="Times New Roman" w:hAnsi="Times New Roman" w:cs="Times New Roman"/>
            <w:color w:val="000000"/>
            <w:lang w:val="uk-UA"/>
            <w:rPrChange w:id="542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 на свідомість</w:t>
        </w:r>
      </w:ins>
      <w:r w:rsidRPr="001B5176">
        <w:rPr>
          <w:rFonts w:ascii="Times New Roman" w:hAnsi="Times New Roman" w:cs="Times New Roman"/>
          <w:color w:val="000000"/>
          <w:rPrChange w:id="5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4" w:author="e.pashkova" w:date="2020-05-13T10:26:00Z">
            <w:rPr>
              <w:rFonts w:ascii="Times New Roman" w:hAnsi="Times New Roman"/>
              <w:color w:val="000000"/>
            </w:rPr>
          </w:rPrChange>
        </w:rPr>
        <w:t>засобів</w:t>
      </w:r>
      <w:proofErr w:type="spellEnd"/>
      <w:r w:rsidRPr="001B5176">
        <w:rPr>
          <w:rFonts w:ascii="Times New Roman" w:hAnsi="Times New Roman" w:cs="Times New Roman"/>
          <w:color w:val="000000"/>
          <w:rPrChange w:id="5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6" w:author="e.pashkova" w:date="2020-05-13T10:26:00Z">
            <w:rPr>
              <w:rFonts w:ascii="Times New Roman" w:hAnsi="Times New Roman"/>
              <w:color w:val="000000"/>
            </w:rPr>
          </w:rPrChange>
        </w:rPr>
        <w:t>співробітниками</w:t>
      </w:r>
      <w:proofErr w:type="spellEnd"/>
      <w:r w:rsidRPr="001B5176">
        <w:rPr>
          <w:rFonts w:ascii="Times New Roman" w:hAnsi="Times New Roman" w:cs="Times New Roman"/>
          <w:color w:val="000000"/>
          <w:rPrChange w:id="5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8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підрядної</w:t>
      </w:r>
      <w:proofErr w:type="spellEnd"/>
      <w:r w:rsidRPr="001B5176">
        <w:rPr>
          <w:rFonts w:ascii="Times New Roman" w:hAnsi="Times New Roman" w:cs="Times New Roman"/>
          <w:color w:val="000000"/>
          <w:rPrChange w:id="5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  <w:rPrChange w:id="550" w:author="e.pashkova" w:date="2020-05-13T10:26:00Z">
            <w:rPr>
              <w:rFonts w:ascii="Times New Roman" w:hAnsi="Times New Roman"/>
              <w:color w:val="000000"/>
            </w:rPr>
          </w:rPrChange>
        </w:rPr>
        <w:t>субпідрядних</w:t>
      </w:r>
      <w:proofErr w:type="spellEnd"/>
      <w:r w:rsidRPr="001B5176">
        <w:rPr>
          <w:rFonts w:ascii="Times New Roman" w:hAnsi="Times New Roman" w:cs="Times New Roman"/>
          <w:color w:val="000000"/>
          <w:rPrChange w:id="5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2" w:author="e.pashkova" w:date="2020-05-13T10:26:00Z">
            <w:rPr>
              <w:rFonts w:ascii="Times New Roman" w:hAnsi="Times New Roman"/>
              <w:color w:val="000000"/>
            </w:rPr>
          </w:rPrChange>
        </w:rPr>
        <w:t>організацій</w:t>
      </w:r>
      <w:proofErr w:type="spellEnd"/>
      <w:r w:rsidRPr="001B5176">
        <w:rPr>
          <w:rFonts w:ascii="Times New Roman" w:hAnsi="Times New Roman" w:cs="Times New Roman"/>
          <w:color w:val="000000"/>
          <w:rPrChange w:id="5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color w:val="000000"/>
          <w:rPrChange w:id="554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</w:t>
      </w:r>
      <w:proofErr w:type="spellEnd"/>
      <w:r w:rsidRPr="001B5176">
        <w:rPr>
          <w:rFonts w:ascii="Times New Roman" w:hAnsi="Times New Roman" w:cs="Times New Roman"/>
          <w:color w:val="000000"/>
          <w:rPrChange w:id="55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6" w:author="e.pashkova" w:date="2020-05-13T10:26:00Z">
            <w:rPr>
              <w:rFonts w:ascii="Times New Roman" w:hAnsi="Times New Roman"/>
              <w:color w:val="000000"/>
            </w:rPr>
          </w:rPrChange>
        </w:rPr>
        <w:t>залишає</w:t>
      </w:r>
      <w:proofErr w:type="spellEnd"/>
      <w:r w:rsidRPr="001B5176">
        <w:rPr>
          <w:rFonts w:ascii="Times New Roman" w:hAnsi="Times New Roman" w:cs="Times New Roman"/>
          <w:color w:val="000000"/>
          <w:rPrChange w:id="55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 собою право </w:t>
      </w:r>
      <w:proofErr w:type="spellStart"/>
      <w:r w:rsidRPr="001B5176">
        <w:rPr>
          <w:rFonts w:ascii="Times New Roman" w:hAnsi="Times New Roman" w:cs="Times New Roman"/>
          <w:color w:val="000000"/>
          <w:rPrChange w:id="558" w:author="e.pashkova" w:date="2020-05-13T10:26:00Z">
            <w:rPr>
              <w:rFonts w:ascii="Times New Roman" w:hAnsi="Times New Roman"/>
              <w:color w:val="000000"/>
            </w:rPr>
          </w:rPrChange>
        </w:rPr>
        <w:t>брати</w:t>
      </w:r>
      <w:proofErr w:type="spellEnd"/>
      <w:r w:rsidRPr="001B5176">
        <w:rPr>
          <w:rFonts w:ascii="Times New Roman" w:hAnsi="Times New Roman" w:cs="Times New Roman"/>
          <w:color w:val="000000"/>
          <w:rPrChange w:id="5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участь в </w:t>
      </w:r>
      <w:proofErr w:type="spellStart"/>
      <w:r w:rsidRPr="001B5176">
        <w:rPr>
          <w:rFonts w:ascii="Times New Roman" w:hAnsi="Times New Roman" w:cs="Times New Roman"/>
          <w:color w:val="000000"/>
          <w:rPrChange w:id="560" w:author="e.pashkova" w:date="2020-05-13T10:26:00Z">
            <w:rPr>
              <w:rFonts w:ascii="Times New Roman" w:hAnsi="Times New Roman"/>
              <w:color w:val="000000"/>
            </w:rPr>
          </w:rPrChange>
        </w:rPr>
        <w:t>розслідуванні</w:t>
      </w:r>
      <w:proofErr w:type="spellEnd"/>
      <w:r w:rsidRPr="001B5176">
        <w:rPr>
          <w:rFonts w:ascii="Times New Roman" w:hAnsi="Times New Roman" w:cs="Times New Roman"/>
          <w:color w:val="000000"/>
          <w:rPrChange w:id="5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таких </w:t>
      </w:r>
      <w:proofErr w:type="spellStart"/>
      <w:r w:rsidRPr="001B5176">
        <w:rPr>
          <w:rFonts w:ascii="Times New Roman" w:hAnsi="Times New Roman" w:cs="Times New Roman"/>
          <w:color w:val="000000"/>
          <w:rPrChange w:id="562" w:author="e.pashkova" w:date="2020-05-13T10:26:00Z">
            <w:rPr>
              <w:rFonts w:ascii="Times New Roman" w:hAnsi="Times New Roman"/>
              <w:color w:val="000000"/>
            </w:rPr>
          </w:rPrChange>
        </w:rPr>
        <w:t>випадків</w:t>
      </w:r>
      <w:proofErr w:type="spellEnd"/>
      <w:r w:rsidRPr="001B5176">
        <w:rPr>
          <w:rFonts w:ascii="Times New Roman" w:hAnsi="Times New Roman" w:cs="Times New Roman"/>
          <w:color w:val="000000"/>
          <w:rPrChange w:id="56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564" w:author="e.pashkova" w:date="2020-05-13T10:26:00Z">
            <w:rPr>
              <w:rFonts w:ascii="Times New Roman" w:hAnsi="Times New Roman"/>
              <w:color w:val="000000"/>
            </w:rPr>
          </w:rPrChange>
        </w:rPr>
        <w:t>видаляти</w:t>
      </w:r>
      <w:proofErr w:type="spellEnd"/>
      <w:r w:rsidRPr="001B5176">
        <w:rPr>
          <w:rFonts w:ascii="Times New Roman" w:hAnsi="Times New Roman" w:cs="Times New Roman"/>
          <w:color w:val="000000"/>
          <w:rPrChange w:id="56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6" w:author="e.pashkova" w:date="2020-05-13T10:26:00Z">
            <w:rPr>
              <w:rFonts w:ascii="Times New Roman" w:hAnsi="Times New Roman"/>
              <w:color w:val="000000"/>
            </w:rPr>
          </w:rPrChange>
        </w:rPr>
        <w:t>працівників</w:t>
      </w:r>
      <w:proofErr w:type="spellEnd"/>
      <w:r w:rsidRPr="001B5176">
        <w:rPr>
          <w:rFonts w:ascii="Times New Roman" w:hAnsi="Times New Roman" w:cs="Times New Roman"/>
          <w:color w:val="000000"/>
          <w:rPrChange w:id="56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68" w:author="e.pashkova" w:date="2020-05-13T10:26:00Z">
            <w:rPr>
              <w:rFonts w:ascii="Times New Roman" w:hAnsi="Times New Roman"/>
              <w:color w:val="000000"/>
            </w:rPr>
          </w:rPrChange>
        </w:rPr>
        <w:t>залучених</w:t>
      </w:r>
      <w:proofErr w:type="spellEnd"/>
      <w:r w:rsidRPr="001B5176">
        <w:rPr>
          <w:rFonts w:ascii="Times New Roman" w:hAnsi="Times New Roman" w:cs="Times New Roman"/>
          <w:color w:val="000000"/>
          <w:rPrChange w:id="56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них, з </w:t>
      </w:r>
      <w:proofErr w:type="spellStart"/>
      <w:r w:rsidRPr="001B5176">
        <w:rPr>
          <w:rFonts w:ascii="Times New Roman" w:hAnsi="Times New Roman" w:cs="Times New Roman"/>
          <w:color w:val="000000"/>
          <w:rPrChange w:id="570" w:author="e.pashkova" w:date="2020-05-13T10:26:00Z">
            <w:rPr>
              <w:rFonts w:ascii="Times New Roman" w:hAnsi="Times New Roman"/>
              <w:color w:val="000000"/>
            </w:rPr>
          </w:rPrChange>
        </w:rPr>
        <w:t>виробничих</w:t>
      </w:r>
      <w:proofErr w:type="spellEnd"/>
      <w:r w:rsidRPr="001B5176">
        <w:rPr>
          <w:rFonts w:ascii="Times New Roman" w:hAnsi="Times New Roman" w:cs="Times New Roman"/>
          <w:color w:val="000000"/>
          <w:rPrChange w:id="57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2" w:author="e.pashkova" w:date="2020-05-13T10:26:00Z">
            <w:rPr>
              <w:rFonts w:ascii="Times New Roman" w:hAnsi="Times New Roman"/>
              <w:color w:val="000000"/>
            </w:rPr>
          </w:rPrChange>
        </w:rPr>
        <w:t>об'єктів</w:t>
      </w:r>
      <w:proofErr w:type="spellEnd"/>
      <w:r w:rsidRPr="001B5176">
        <w:rPr>
          <w:rFonts w:ascii="Times New Roman" w:hAnsi="Times New Roman" w:cs="Times New Roman"/>
          <w:color w:val="000000"/>
          <w:rPrChange w:id="57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4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575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D03DD" w:rsidRPr="001B5176" w:rsidRDefault="000D03DD" w:rsidP="001B5176">
      <w:pPr>
        <w:spacing w:line="240" w:lineRule="auto"/>
        <w:rPr>
          <w:rFonts w:ascii="Times New Roman" w:hAnsi="Times New Roman" w:cs="Times New Roman"/>
          <w:b/>
          <w:color w:val="000000"/>
          <w:lang w:val="uk-UA"/>
          <w:rPrChange w:id="576" w:author="e.pashkova" w:date="2020-05-13T10:26:00Z">
            <w:rPr>
              <w:rFonts w:ascii="Times New Roman" w:hAnsi="Times New Roman"/>
              <w:b/>
              <w:color w:val="000000"/>
              <w:sz w:val="24"/>
              <w:szCs w:val="24"/>
              <w:lang w:val="uk-UA"/>
            </w:rPr>
          </w:rPrChange>
        </w:rPr>
        <w:pPrChange w:id="577" w:author="e.pashkova" w:date="2020-05-13T10:26:00Z">
          <w:pPr/>
        </w:pPrChange>
      </w:pPr>
      <w:r w:rsidRPr="001B5176">
        <w:rPr>
          <w:rFonts w:ascii="Times New Roman" w:hAnsi="Times New Roman" w:cs="Times New Roman"/>
          <w:b/>
          <w:color w:val="000000"/>
          <w:rPrChange w:id="578" w:author="e.pashkova" w:date="2020-05-13T10:26:00Z">
            <w:rPr>
              <w:rFonts w:ascii="Times New Roman" w:hAnsi="Times New Roman"/>
              <w:b/>
              <w:color w:val="000000"/>
              <w:sz w:val="24"/>
              <w:szCs w:val="24"/>
            </w:rPr>
          </w:rPrChange>
        </w:rPr>
        <w:t>П</w:t>
      </w:r>
      <w:r w:rsidR="0096608A" w:rsidRPr="001B5176">
        <w:rPr>
          <w:rFonts w:ascii="Times New Roman" w:hAnsi="Times New Roman" w:cs="Times New Roman"/>
          <w:b/>
          <w:color w:val="000000"/>
          <w:lang w:val="uk-UA"/>
          <w:rPrChange w:id="579" w:author="e.pashkova" w:date="2020-05-13T10:26:00Z">
            <w:rPr>
              <w:rFonts w:ascii="Times New Roman" w:hAnsi="Times New Roman"/>
              <w:b/>
              <w:color w:val="000000"/>
              <w:sz w:val="24"/>
              <w:szCs w:val="24"/>
              <w:lang w:val="uk-UA"/>
            </w:rPr>
          </w:rPrChange>
        </w:rPr>
        <w:t>е</w:t>
      </w:r>
      <w:r w:rsidRPr="001B5176">
        <w:rPr>
          <w:rFonts w:ascii="Times New Roman" w:hAnsi="Times New Roman" w:cs="Times New Roman"/>
          <w:b/>
          <w:color w:val="000000"/>
          <w:rPrChange w:id="580" w:author="e.pashkova" w:date="2020-05-13T10:26:00Z">
            <w:rPr>
              <w:rFonts w:ascii="Times New Roman" w:hAnsi="Times New Roman"/>
              <w:b/>
              <w:color w:val="000000"/>
              <w:sz w:val="24"/>
              <w:szCs w:val="24"/>
            </w:rPr>
          </w:rPrChange>
        </w:rPr>
        <w:t>р</w:t>
      </w:r>
      <w:r w:rsidR="0096608A" w:rsidRPr="001B5176">
        <w:rPr>
          <w:rFonts w:ascii="Times New Roman" w:hAnsi="Times New Roman" w:cs="Times New Roman"/>
          <w:b/>
          <w:color w:val="000000"/>
          <w:lang w:val="uk-UA"/>
          <w:rPrChange w:id="581" w:author="e.pashkova" w:date="2020-05-13T10:26:00Z">
            <w:rPr>
              <w:rFonts w:ascii="Times New Roman" w:hAnsi="Times New Roman"/>
              <w:b/>
              <w:color w:val="000000"/>
              <w:sz w:val="24"/>
              <w:szCs w:val="24"/>
              <w:lang w:val="uk-UA"/>
            </w:rPr>
          </w:rPrChange>
        </w:rPr>
        <w:t>е</w:t>
      </w:r>
      <w:r w:rsidRPr="001B5176">
        <w:rPr>
          <w:rFonts w:ascii="Times New Roman" w:hAnsi="Times New Roman" w:cs="Times New Roman"/>
          <w:b/>
          <w:color w:val="000000"/>
          <w:rPrChange w:id="582" w:author="e.pashkova" w:date="2020-05-13T10:26:00Z">
            <w:rPr>
              <w:rFonts w:ascii="Times New Roman" w:hAnsi="Times New Roman"/>
              <w:b/>
              <w:color w:val="000000"/>
              <w:sz w:val="24"/>
              <w:szCs w:val="24"/>
            </w:rPr>
          </w:rPrChange>
        </w:rPr>
        <w:t>в</w:t>
      </w:r>
      <w:r w:rsidR="0096608A" w:rsidRPr="001B5176">
        <w:rPr>
          <w:rFonts w:ascii="Times New Roman" w:hAnsi="Times New Roman" w:cs="Times New Roman"/>
          <w:b/>
          <w:color w:val="000000"/>
          <w:lang w:val="uk-UA"/>
          <w:rPrChange w:id="583" w:author="e.pashkova" w:date="2020-05-13T10:26:00Z">
            <w:rPr>
              <w:rFonts w:ascii="Times New Roman" w:hAnsi="Times New Roman"/>
              <w:b/>
              <w:color w:val="000000"/>
              <w:sz w:val="24"/>
              <w:szCs w:val="24"/>
              <w:lang w:val="uk-UA"/>
            </w:rPr>
          </w:rPrChange>
        </w:rPr>
        <w:t>і</w:t>
      </w:r>
      <w:proofErr w:type="spellStart"/>
      <w:r w:rsidRPr="001B5176">
        <w:rPr>
          <w:rFonts w:ascii="Times New Roman" w:hAnsi="Times New Roman" w:cs="Times New Roman"/>
          <w:b/>
          <w:color w:val="000000"/>
          <w:rPrChange w:id="584" w:author="e.pashkova" w:date="2020-05-13T10:26:00Z">
            <w:rPr>
              <w:rFonts w:ascii="Times New Roman" w:hAnsi="Times New Roman"/>
              <w:b/>
              <w:color w:val="000000"/>
              <w:sz w:val="24"/>
              <w:szCs w:val="24"/>
            </w:rPr>
          </w:rPrChange>
        </w:rPr>
        <w:t>рка</w:t>
      </w:r>
      <w:proofErr w:type="spellEnd"/>
      <w:r w:rsidRPr="001B5176">
        <w:rPr>
          <w:rFonts w:ascii="Times New Roman" w:hAnsi="Times New Roman" w:cs="Times New Roman"/>
          <w:b/>
          <w:color w:val="000000"/>
          <w:rPrChange w:id="585" w:author="e.pashkova" w:date="2020-05-13T10:26:00Z">
            <w:rPr>
              <w:rFonts w:ascii="Times New Roman" w:hAnsi="Times New Roman"/>
              <w:b/>
              <w:color w:val="000000"/>
              <w:sz w:val="24"/>
              <w:szCs w:val="24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color w:val="000000"/>
          <w:rPrChange w:id="586" w:author="e.pashkova" w:date="2020-05-13T10:26:00Z">
            <w:rPr>
              <w:rFonts w:ascii="Times New Roman" w:hAnsi="Times New Roman"/>
              <w:b/>
              <w:color w:val="000000"/>
              <w:sz w:val="24"/>
              <w:szCs w:val="24"/>
            </w:rPr>
          </w:rPrChange>
        </w:rPr>
        <w:t>готовност</w:t>
      </w:r>
      <w:proofErr w:type="spellEnd"/>
      <w:r w:rsidR="0096608A" w:rsidRPr="001B5176">
        <w:rPr>
          <w:rFonts w:ascii="Times New Roman" w:hAnsi="Times New Roman" w:cs="Times New Roman"/>
          <w:b/>
          <w:color w:val="000000"/>
          <w:lang w:val="uk-UA"/>
          <w:rPrChange w:id="587" w:author="e.pashkova" w:date="2020-05-13T10:26:00Z">
            <w:rPr>
              <w:rFonts w:ascii="Times New Roman" w:hAnsi="Times New Roman"/>
              <w:b/>
              <w:color w:val="000000"/>
              <w:sz w:val="24"/>
              <w:szCs w:val="24"/>
              <w:lang w:val="uk-UA"/>
            </w:rPr>
          </w:rPrChange>
        </w:rPr>
        <w:t>і</w:t>
      </w:r>
      <w:r w:rsidRPr="001B5176">
        <w:rPr>
          <w:rFonts w:ascii="Times New Roman" w:hAnsi="Times New Roman" w:cs="Times New Roman"/>
          <w:b/>
          <w:color w:val="000000"/>
          <w:rPrChange w:id="588" w:author="e.pashkova" w:date="2020-05-13T10:26:00Z">
            <w:rPr>
              <w:rFonts w:ascii="Times New Roman" w:hAnsi="Times New Roman"/>
              <w:b/>
              <w:color w:val="000000"/>
              <w:sz w:val="24"/>
              <w:szCs w:val="24"/>
            </w:rPr>
          </w:rPrChange>
        </w:rPr>
        <w:t xml:space="preserve"> </w:t>
      </w:r>
      <w:r w:rsidR="0096608A" w:rsidRPr="001B5176">
        <w:rPr>
          <w:rFonts w:ascii="Times New Roman" w:hAnsi="Times New Roman" w:cs="Times New Roman"/>
          <w:b/>
          <w:color w:val="000000"/>
          <w:lang w:val="uk-UA"/>
          <w:rPrChange w:id="589" w:author="e.pashkova" w:date="2020-05-13T10:26:00Z">
            <w:rPr>
              <w:rFonts w:ascii="Times New Roman" w:hAnsi="Times New Roman"/>
              <w:b/>
              <w:color w:val="000000"/>
              <w:sz w:val="24"/>
              <w:szCs w:val="24"/>
              <w:lang w:val="uk-UA"/>
            </w:rPr>
          </w:rPrChange>
        </w:rPr>
        <w:t>підрядної організації до виконання робіт</w:t>
      </w:r>
    </w:p>
    <w:p w:rsidR="0096608A" w:rsidRPr="001B5176" w:rsidRDefault="0096608A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590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91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</w:rPr>
        <w:t xml:space="preserve">Перед початком </w:t>
      </w:r>
      <w:proofErr w:type="spellStart"/>
      <w:r w:rsidRPr="001B5176">
        <w:rPr>
          <w:rFonts w:ascii="Times New Roman" w:hAnsi="Times New Roman" w:cs="Times New Roman"/>
          <w:color w:val="000000"/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проводиться </w:t>
      </w:r>
      <w:proofErr w:type="spellStart"/>
      <w:r w:rsidRPr="001B5176">
        <w:rPr>
          <w:rFonts w:ascii="Times New Roman" w:hAnsi="Times New Roman" w:cs="Times New Roman"/>
          <w:color w:val="000000"/>
        </w:rPr>
        <w:t>перевірка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готовності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Підрядника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до </w:t>
      </w:r>
      <w:proofErr w:type="spellStart"/>
      <w:r w:rsidRPr="001B5176">
        <w:rPr>
          <w:rFonts w:ascii="Times New Roman" w:hAnsi="Times New Roman" w:cs="Times New Roman"/>
          <w:color w:val="000000"/>
        </w:rPr>
        <w:t>безпечного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ведення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</w:rPr>
        <w:t>об'єктах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ТОВ "М.В.</w:t>
      </w:r>
      <w:ins w:id="592" w:author="e.pashkova" w:date="2020-05-13T10:04:00Z">
        <w:r w:rsidR="00745D45" w:rsidRPr="001B5176">
          <w:rPr>
            <w:rFonts w:ascii="Times New Roman" w:hAnsi="Times New Roman" w:cs="Times New Roman"/>
            <w:color w:val="000000"/>
            <w:lang w:val="uk-UA"/>
            <w:rPrChange w:id="593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 </w:t>
        </w:r>
      </w:ins>
      <w:r w:rsidRPr="001B5176">
        <w:rPr>
          <w:rFonts w:ascii="Times New Roman" w:hAnsi="Times New Roman" w:cs="Times New Roman"/>
          <w:color w:val="000000"/>
          <w:rPrChange w:id="5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КАРГО", в </w:t>
      </w:r>
      <w:proofErr w:type="spellStart"/>
      <w:r w:rsidRPr="001B5176">
        <w:rPr>
          <w:rFonts w:ascii="Times New Roman" w:hAnsi="Times New Roman" w:cs="Times New Roman"/>
          <w:color w:val="000000"/>
          <w:rPrChange w:id="595" w:author="e.pashkova" w:date="2020-05-13T10:26:00Z">
            <w:rPr>
              <w:rFonts w:ascii="Times New Roman" w:hAnsi="Times New Roman"/>
              <w:color w:val="000000"/>
            </w:rPr>
          </w:rPrChange>
        </w:rPr>
        <w:t>ході</w:t>
      </w:r>
      <w:proofErr w:type="spellEnd"/>
      <w:r w:rsidRPr="001B5176">
        <w:rPr>
          <w:rFonts w:ascii="Times New Roman" w:hAnsi="Times New Roman" w:cs="Times New Roman"/>
          <w:color w:val="000000"/>
          <w:rPrChange w:id="5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97" w:author="e.pashkova" w:date="2020-05-13T10:26:00Z">
            <w:rPr>
              <w:rFonts w:ascii="Times New Roman" w:hAnsi="Times New Roman"/>
              <w:color w:val="000000"/>
            </w:rPr>
          </w:rPrChange>
        </w:rPr>
        <w:t>якої</w:t>
      </w:r>
      <w:proofErr w:type="spellEnd"/>
      <w:r w:rsidRPr="001B5176">
        <w:rPr>
          <w:rFonts w:ascii="Times New Roman" w:hAnsi="Times New Roman" w:cs="Times New Roman"/>
          <w:color w:val="000000"/>
          <w:rPrChange w:id="5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буде </w:t>
      </w:r>
      <w:proofErr w:type="spellStart"/>
      <w:r w:rsidRPr="001B5176">
        <w:rPr>
          <w:rFonts w:ascii="Times New Roman" w:hAnsi="Times New Roman" w:cs="Times New Roman"/>
          <w:color w:val="000000"/>
          <w:rPrChange w:id="599" w:author="e.pashkova" w:date="2020-05-13T10:26:00Z">
            <w:rPr>
              <w:rFonts w:ascii="Times New Roman" w:hAnsi="Times New Roman"/>
              <w:color w:val="000000"/>
            </w:rPr>
          </w:rPrChange>
        </w:rPr>
        <w:t>перевірена</w:t>
      </w:r>
      <w:proofErr w:type="spellEnd"/>
      <w:r w:rsidRPr="001B5176">
        <w:rPr>
          <w:rFonts w:ascii="Times New Roman" w:hAnsi="Times New Roman" w:cs="Times New Roman"/>
          <w:color w:val="000000"/>
          <w:rPrChange w:id="6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1" w:author="e.pashkova" w:date="2020-05-13T10:26:00Z">
            <w:rPr>
              <w:rFonts w:ascii="Times New Roman" w:hAnsi="Times New Roman"/>
              <w:color w:val="000000"/>
            </w:rPr>
          </w:rPrChange>
        </w:rPr>
        <w:t>готовність</w:t>
      </w:r>
      <w:proofErr w:type="spellEnd"/>
      <w:r w:rsidRPr="001B5176">
        <w:rPr>
          <w:rFonts w:ascii="Times New Roman" w:hAnsi="Times New Roman" w:cs="Times New Roman"/>
          <w:color w:val="000000"/>
          <w:rPrChange w:id="6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3" w:author="e.pashkova" w:date="2020-05-13T10:26:00Z">
            <w:rPr>
              <w:rFonts w:ascii="Times New Roman" w:hAnsi="Times New Roman"/>
              <w:color w:val="000000"/>
            </w:rPr>
          </w:rPrChange>
        </w:rPr>
        <w:t>саме</w:t>
      </w:r>
      <w:proofErr w:type="spellEnd"/>
      <w:r w:rsidRPr="001B5176">
        <w:rPr>
          <w:rFonts w:ascii="Times New Roman" w:hAnsi="Times New Roman" w:cs="Times New Roman"/>
          <w:color w:val="000000"/>
          <w:rPrChange w:id="6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того персоналу, </w:t>
      </w:r>
      <w:proofErr w:type="spellStart"/>
      <w:r w:rsidRPr="001B5176">
        <w:rPr>
          <w:rFonts w:ascii="Times New Roman" w:hAnsi="Times New Roman" w:cs="Times New Roman"/>
          <w:color w:val="000000"/>
          <w:rPrChange w:id="605" w:author="e.pashkova" w:date="2020-05-13T10:26:00Z">
            <w:rPr>
              <w:rFonts w:ascii="Times New Roman" w:hAnsi="Times New Roman"/>
              <w:color w:val="000000"/>
            </w:rPr>
          </w:rPrChange>
        </w:rPr>
        <w:t>який</w:t>
      </w:r>
      <w:proofErr w:type="spellEnd"/>
      <w:r w:rsidRPr="001B5176">
        <w:rPr>
          <w:rFonts w:ascii="Times New Roman" w:hAnsi="Times New Roman" w:cs="Times New Roman"/>
          <w:color w:val="000000"/>
          <w:rPrChange w:id="60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7" w:author="e.pashkova" w:date="2020-05-13T10:26:00Z">
            <w:rPr>
              <w:rFonts w:ascii="Times New Roman" w:hAnsi="Times New Roman"/>
              <w:color w:val="000000"/>
            </w:rPr>
          </w:rPrChange>
        </w:rPr>
        <w:t>безпосередньо</w:t>
      </w:r>
      <w:proofErr w:type="spellEnd"/>
      <w:r w:rsidRPr="001B5176">
        <w:rPr>
          <w:rFonts w:ascii="Times New Roman" w:hAnsi="Times New Roman" w:cs="Times New Roman"/>
          <w:color w:val="000000"/>
          <w:rPrChange w:id="6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9" w:author="e.pashkova" w:date="2020-05-13T10:26:00Z">
            <w:rPr>
              <w:rFonts w:ascii="Times New Roman" w:hAnsi="Times New Roman"/>
              <w:color w:val="000000"/>
            </w:rPr>
          </w:rPrChange>
        </w:rPr>
        <w:t>братиме</w:t>
      </w:r>
      <w:proofErr w:type="spellEnd"/>
      <w:r w:rsidRPr="001B5176">
        <w:rPr>
          <w:rFonts w:ascii="Times New Roman" w:hAnsi="Times New Roman" w:cs="Times New Roman"/>
          <w:color w:val="000000"/>
          <w:rPrChange w:id="6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участь в </w:t>
      </w:r>
      <w:proofErr w:type="spellStart"/>
      <w:r w:rsidRPr="001B5176">
        <w:rPr>
          <w:rFonts w:ascii="Times New Roman" w:hAnsi="Times New Roman" w:cs="Times New Roman"/>
          <w:color w:val="000000"/>
          <w:rPrChange w:id="611" w:author="e.pashkova" w:date="2020-05-13T10:26:00Z">
            <w:rPr>
              <w:rFonts w:ascii="Times New Roman" w:hAnsi="Times New Roman"/>
              <w:color w:val="000000"/>
            </w:rPr>
          </w:rPrChange>
        </w:rPr>
        <w:t>робочому</w:t>
      </w:r>
      <w:proofErr w:type="spellEnd"/>
      <w:r w:rsidRPr="001B5176">
        <w:rPr>
          <w:rFonts w:ascii="Times New Roman" w:hAnsi="Times New Roman" w:cs="Times New Roman"/>
          <w:color w:val="000000"/>
          <w:rPrChange w:id="6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13" w:author="e.pashkova" w:date="2020-05-13T10:26:00Z">
            <w:rPr>
              <w:rFonts w:ascii="Times New Roman" w:hAnsi="Times New Roman"/>
              <w:color w:val="000000"/>
            </w:rPr>
          </w:rPrChange>
        </w:rPr>
        <w:t>процесі</w:t>
      </w:r>
      <w:proofErr w:type="spellEnd"/>
      <w:r w:rsidRPr="001B5176">
        <w:rPr>
          <w:rFonts w:ascii="Times New Roman" w:hAnsi="Times New Roman" w:cs="Times New Roman"/>
          <w:color w:val="000000"/>
          <w:rPrChange w:id="6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В рамках </w:t>
      </w:r>
      <w:proofErr w:type="spellStart"/>
      <w:r w:rsidRPr="001B5176">
        <w:rPr>
          <w:rFonts w:ascii="Times New Roman" w:hAnsi="Times New Roman" w:cs="Times New Roman"/>
          <w:color w:val="000000"/>
          <w:rPrChange w:id="615" w:author="e.pashkova" w:date="2020-05-13T10:26:00Z">
            <w:rPr>
              <w:rFonts w:ascii="Times New Roman" w:hAnsi="Times New Roman"/>
              <w:color w:val="000000"/>
            </w:rPr>
          </w:rPrChange>
        </w:rPr>
        <w:t>цієї</w:t>
      </w:r>
      <w:proofErr w:type="spellEnd"/>
      <w:r w:rsidRPr="001B5176">
        <w:rPr>
          <w:rFonts w:ascii="Times New Roman" w:hAnsi="Times New Roman" w:cs="Times New Roman"/>
          <w:color w:val="000000"/>
          <w:rPrChange w:id="6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17" w:author="e.pashkova" w:date="2020-05-13T10:26:00Z">
            <w:rPr>
              <w:rFonts w:ascii="Times New Roman" w:hAnsi="Times New Roman"/>
              <w:color w:val="000000"/>
            </w:rPr>
          </w:rPrChange>
        </w:rPr>
        <w:t>перевірки</w:t>
      </w:r>
      <w:proofErr w:type="spellEnd"/>
      <w:r w:rsidRPr="001B5176">
        <w:rPr>
          <w:rFonts w:ascii="Times New Roman" w:hAnsi="Times New Roman" w:cs="Times New Roman"/>
          <w:color w:val="000000"/>
          <w:rPrChange w:id="6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19" w:author="e.pashkova" w:date="2020-05-13T10:26:00Z">
            <w:rPr>
              <w:rFonts w:ascii="Times New Roman" w:hAnsi="Times New Roman"/>
              <w:color w:val="000000"/>
            </w:rPr>
          </w:rPrChange>
        </w:rPr>
        <w:t>представниками</w:t>
      </w:r>
      <w:proofErr w:type="spellEnd"/>
      <w:r w:rsidRPr="001B5176">
        <w:rPr>
          <w:rFonts w:ascii="Times New Roman" w:hAnsi="Times New Roman" w:cs="Times New Roman"/>
          <w:color w:val="000000"/>
          <w:rPrChange w:id="6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1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6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3" w:author="e.pashkova" w:date="2020-05-13T10:26:00Z">
            <w:rPr>
              <w:rFonts w:ascii="Times New Roman" w:hAnsi="Times New Roman"/>
              <w:color w:val="000000"/>
            </w:rPr>
          </w:rPrChange>
        </w:rPr>
        <w:t>будуть</w:t>
      </w:r>
      <w:proofErr w:type="spellEnd"/>
      <w:r w:rsidRPr="001B5176">
        <w:rPr>
          <w:rFonts w:ascii="Times New Roman" w:hAnsi="Times New Roman" w:cs="Times New Roman"/>
          <w:color w:val="000000"/>
          <w:rPrChange w:id="6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5" w:author="e.pashkova" w:date="2020-05-13T10:26:00Z">
            <w:rPr>
              <w:rFonts w:ascii="Times New Roman" w:hAnsi="Times New Roman"/>
              <w:color w:val="000000"/>
            </w:rPr>
          </w:rPrChange>
        </w:rPr>
        <w:t>затребувані</w:t>
      </w:r>
      <w:proofErr w:type="spellEnd"/>
      <w:r w:rsidRPr="001B5176">
        <w:rPr>
          <w:rFonts w:ascii="Times New Roman" w:hAnsi="Times New Roman" w:cs="Times New Roman"/>
          <w:color w:val="000000"/>
          <w:rPrChange w:id="6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7" w:author="e.pashkova" w:date="2020-05-13T10:26:00Z">
            <w:rPr>
              <w:rFonts w:ascii="Times New Roman" w:hAnsi="Times New Roman"/>
              <w:color w:val="000000"/>
            </w:rPr>
          </w:rPrChange>
        </w:rPr>
        <w:t>документи</w:t>
      </w:r>
      <w:proofErr w:type="spellEnd"/>
      <w:r w:rsidRPr="001B5176">
        <w:rPr>
          <w:rFonts w:ascii="Times New Roman" w:hAnsi="Times New Roman" w:cs="Times New Roman"/>
          <w:color w:val="000000"/>
          <w:rPrChange w:id="6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629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6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1" w:author="e.pashkova" w:date="2020-05-13T10:26:00Z">
            <w:rPr>
              <w:rFonts w:ascii="Times New Roman" w:hAnsi="Times New Roman"/>
              <w:color w:val="000000"/>
            </w:rPr>
          </w:rPrChange>
        </w:rPr>
        <w:t>регламентують</w:t>
      </w:r>
      <w:proofErr w:type="spellEnd"/>
      <w:r w:rsidRPr="001B5176">
        <w:rPr>
          <w:rFonts w:ascii="Times New Roman" w:hAnsi="Times New Roman" w:cs="Times New Roman"/>
          <w:color w:val="000000"/>
          <w:rPrChange w:id="6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3" w:author="e.pashkova" w:date="2020-05-13T10:26:00Z">
            <w:rPr>
              <w:rFonts w:ascii="Times New Roman" w:hAnsi="Times New Roman"/>
              <w:color w:val="000000"/>
            </w:rPr>
          </w:rPrChange>
        </w:rPr>
        <w:t>діяльність</w:t>
      </w:r>
      <w:proofErr w:type="spellEnd"/>
      <w:r w:rsidRPr="001B5176">
        <w:rPr>
          <w:rFonts w:ascii="Times New Roman" w:hAnsi="Times New Roman" w:cs="Times New Roman"/>
          <w:color w:val="000000"/>
          <w:rPrChange w:id="6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5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підрядної</w:t>
      </w:r>
      <w:proofErr w:type="spellEnd"/>
      <w:r w:rsidRPr="001B5176">
        <w:rPr>
          <w:rFonts w:ascii="Times New Roman" w:hAnsi="Times New Roman" w:cs="Times New Roman"/>
          <w:color w:val="000000"/>
          <w:rPrChange w:id="6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7" w:author="e.pashkova" w:date="2020-05-13T10:26:00Z">
            <w:rPr>
              <w:rFonts w:ascii="Times New Roman" w:hAnsi="Times New Roman"/>
              <w:color w:val="000000"/>
            </w:rPr>
          </w:rPrChange>
        </w:rPr>
        <w:t>організації</w:t>
      </w:r>
      <w:proofErr w:type="spellEnd"/>
      <w:r w:rsidRPr="001B5176">
        <w:rPr>
          <w:rFonts w:ascii="Times New Roman" w:hAnsi="Times New Roman" w:cs="Times New Roman"/>
          <w:color w:val="000000"/>
          <w:rPrChange w:id="6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639" w:author="e.pashkova" w:date="2020-05-13T10:26:00Z">
            <w:rPr>
              <w:rFonts w:ascii="Times New Roman" w:hAnsi="Times New Roman"/>
              <w:color w:val="000000"/>
            </w:rPr>
          </w:rPrChange>
        </w:rPr>
        <w:t>області</w:t>
      </w:r>
      <w:proofErr w:type="spellEnd"/>
      <w:r w:rsidRPr="001B5176">
        <w:rPr>
          <w:rFonts w:ascii="Times New Roman" w:hAnsi="Times New Roman" w:cs="Times New Roman"/>
          <w:color w:val="000000"/>
          <w:rPrChange w:id="6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color w:val="000000"/>
          <w:lang w:val="uk-UA"/>
          <w:rPrChange w:id="64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ОП</w:t>
      </w:r>
      <w:r w:rsidRPr="001B5176">
        <w:rPr>
          <w:rFonts w:ascii="Times New Roman" w:hAnsi="Times New Roman" w:cs="Times New Roman"/>
          <w:color w:val="000000"/>
          <w:rPrChange w:id="6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ЕБ, </w:t>
      </w:r>
      <w:ins w:id="643" w:author="e.pashkova" w:date="2020-05-13T10:05:00Z">
        <w:r w:rsidR="00745D45" w:rsidRPr="001B5176">
          <w:rPr>
            <w:rFonts w:ascii="Times New Roman" w:hAnsi="Times New Roman" w:cs="Times New Roman"/>
            <w:color w:val="000000"/>
            <w:lang w:val="uk-UA"/>
            <w:rPrChange w:id="644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які Підрядник </w:t>
        </w:r>
        <w:proofErr w:type="spellStart"/>
        <w:r w:rsidR="00745D45" w:rsidRPr="001B5176">
          <w:rPr>
            <w:rFonts w:ascii="Times New Roman" w:hAnsi="Times New Roman" w:cs="Times New Roman"/>
            <w:color w:val="000000"/>
            <w:lang w:val="uk-UA"/>
            <w:rPrChange w:id="645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>зобовязу’ється</w:t>
        </w:r>
        <w:proofErr w:type="spellEnd"/>
        <w:r w:rsidR="00745D45" w:rsidRPr="001B5176">
          <w:rPr>
            <w:rFonts w:ascii="Times New Roman" w:hAnsi="Times New Roman" w:cs="Times New Roman"/>
            <w:color w:val="000000"/>
            <w:lang w:val="uk-UA"/>
            <w:rPrChange w:id="646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 </w:t>
        </w:r>
      </w:ins>
      <w:ins w:id="647" w:author="e.pashkova" w:date="2020-05-13T10:06:00Z">
        <w:r w:rsidR="00745D45" w:rsidRPr="001B5176">
          <w:rPr>
            <w:rFonts w:ascii="Times New Roman" w:hAnsi="Times New Roman" w:cs="Times New Roman"/>
            <w:color w:val="000000"/>
            <w:lang w:val="uk-UA"/>
            <w:rPrChange w:id="648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надати без зволікань, </w:t>
        </w:r>
      </w:ins>
      <w:r w:rsidRPr="001B5176">
        <w:rPr>
          <w:rFonts w:ascii="Times New Roman" w:hAnsi="Times New Roman" w:cs="Times New Roman"/>
          <w:color w:val="000000"/>
          <w:rPrChange w:id="6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а </w:t>
      </w:r>
      <w:proofErr w:type="spellStart"/>
      <w:r w:rsidRPr="001B5176">
        <w:rPr>
          <w:rFonts w:ascii="Times New Roman" w:hAnsi="Times New Roman" w:cs="Times New Roman"/>
          <w:color w:val="000000"/>
          <w:rPrChange w:id="650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ins w:id="651" w:author="e.pashkova" w:date="2020-05-13T10:06:00Z">
        <w:r w:rsidR="00745D45" w:rsidRPr="001B5176">
          <w:rPr>
            <w:rFonts w:ascii="Times New Roman" w:hAnsi="Times New Roman" w:cs="Times New Roman"/>
            <w:color w:val="000000"/>
            <w:lang w:val="uk-UA"/>
            <w:rPrChange w:id="652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 забезпечити </w:t>
        </w:r>
      </w:ins>
      <w:del w:id="653" w:author="e.pashkova" w:date="2020-05-13T10:06:00Z">
        <w:r w:rsidRPr="001B5176" w:rsidDel="00745D45">
          <w:rPr>
            <w:rFonts w:ascii="Times New Roman" w:hAnsi="Times New Roman" w:cs="Times New Roman"/>
            <w:color w:val="000000"/>
            <w:rPrChange w:id="654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delText xml:space="preserve"> </w:delText>
        </w:r>
      </w:del>
      <w:r w:rsidRPr="001B5176">
        <w:rPr>
          <w:rFonts w:ascii="Times New Roman" w:hAnsi="Times New Roman" w:cs="Times New Roman"/>
          <w:color w:val="000000"/>
          <w:rPrChange w:id="655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</w:t>
      </w:r>
      <w:del w:id="656" w:author="e.pashkova" w:date="2020-05-13T10:06:00Z">
        <w:r w:rsidRPr="001B5176" w:rsidDel="00745D45">
          <w:rPr>
            <w:rFonts w:ascii="Times New Roman" w:hAnsi="Times New Roman" w:cs="Times New Roman"/>
            <w:color w:val="000000"/>
            <w:rPrChange w:id="657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delText>і</w:delText>
        </w:r>
      </w:del>
      <w:r w:rsidRPr="001B5176">
        <w:rPr>
          <w:rFonts w:ascii="Times New Roman" w:hAnsi="Times New Roman" w:cs="Times New Roman"/>
          <w:color w:val="000000"/>
          <w:rPrChange w:id="6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9" w:author="e.pashkova" w:date="2020-05-13T10:26:00Z">
            <w:rPr>
              <w:rFonts w:ascii="Times New Roman" w:hAnsi="Times New Roman"/>
              <w:color w:val="000000"/>
            </w:rPr>
          </w:rPrChange>
        </w:rPr>
        <w:t>співбесіди</w:t>
      </w:r>
      <w:proofErr w:type="spellEnd"/>
      <w:r w:rsidRPr="001B5176">
        <w:rPr>
          <w:rFonts w:ascii="Times New Roman" w:hAnsi="Times New Roman" w:cs="Times New Roman"/>
          <w:color w:val="000000"/>
          <w:rPrChange w:id="6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661" w:author="e.pashkova" w:date="2020-05-13T10:26:00Z">
            <w:rPr>
              <w:rFonts w:ascii="Times New Roman" w:hAnsi="Times New Roman"/>
              <w:color w:val="000000"/>
            </w:rPr>
          </w:rPrChange>
        </w:rPr>
        <w:t>керівниками</w:t>
      </w:r>
      <w:proofErr w:type="spellEnd"/>
      <w:r w:rsidRPr="001B5176">
        <w:rPr>
          <w:rFonts w:ascii="Times New Roman" w:hAnsi="Times New Roman" w:cs="Times New Roman"/>
          <w:color w:val="000000"/>
          <w:rPrChange w:id="6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  <w:rPrChange w:id="663" w:author="e.pashkova" w:date="2020-05-13T10:26:00Z">
            <w:rPr>
              <w:rFonts w:ascii="Times New Roman" w:hAnsi="Times New Roman"/>
              <w:color w:val="000000"/>
            </w:rPr>
          </w:rPrChange>
        </w:rPr>
        <w:t>співробітниками</w:t>
      </w:r>
      <w:proofErr w:type="spellEnd"/>
      <w:r w:rsidRPr="001B5176">
        <w:rPr>
          <w:rFonts w:ascii="Times New Roman" w:hAnsi="Times New Roman" w:cs="Times New Roman"/>
          <w:color w:val="000000"/>
          <w:rPrChange w:id="6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color w:val="000000"/>
          <w:rPrChange w:id="665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Підрядна</w:t>
      </w:r>
      <w:proofErr w:type="spellEnd"/>
      <w:r w:rsidRPr="001B5176">
        <w:rPr>
          <w:rFonts w:ascii="Times New Roman" w:hAnsi="Times New Roman" w:cs="Times New Roman"/>
          <w:color w:val="000000"/>
          <w:rPrChange w:id="6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67" w:author="e.pashkova" w:date="2020-05-13T10:26:00Z">
            <w:rPr>
              <w:rFonts w:ascii="Times New Roman" w:hAnsi="Times New Roman"/>
              <w:color w:val="000000"/>
            </w:rPr>
          </w:rPrChange>
        </w:rPr>
        <w:t>організація</w:t>
      </w:r>
      <w:proofErr w:type="spellEnd"/>
      <w:r w:rsidRPr="001B5176">
        <w:rPr>
          <w:rFonts w:ascii="Times New Roman" w:hAnsi="Times New Roman" w:cs="Times New Roman"/>
          <w:color w:val="000000"/>
          <w:rPrChange w:id="6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буде допущена до </w:t>
      </w:r>
      <w:proofErr w:type="spellStart"/>
      <w:r w:rsidRPr="001B5176">
        <w:rPr>
          <w:rFonts w:ascii="Times New Roman" w:hAnsi="Times New Roman" w:cs="Times New Roman"/>
          <w:color w:val="000000"/>
          <w:rPrChange w:id="669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виконання</w:t>
      </w:r>
      <w:proofErr w:type="spellEnd"/>
      <w:r w:rsidRPr="001B5176">
        <w:rPr>
          <w:rFonts w:ascii="Times New Roman" w:hAnsi="Times New Roman" w:cs="Times New Roman"/>
          <w:color w:val="000000"/>
          <w:rPrChange w:id="6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71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6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673" w:author="e.pashkova" w:date="2020-05-13T10:26:00Z">
            <w:rPr>
              <w:rFonts w:ascii="Times New Roman" w:hAnsi="Times New Roman"/>
              <w:color w:val="000000"/>
            </w:rPr>
          </w:rPrChange>
        </w:rPr>
        <w:t>об'єктах</w:t>
      </w:r>
      <w:proofErr w:type="spellEnd"/>
      <w:r w:rsidRPr="001B5176">
        <w:rPr>
          <w:rFonts w:ascii="Times New Roman" w:hAnsi="Times New Roman" w:cs="Times New Roman"/>
          <w:color w:val="000000"/>
          <w:rPrChange w:id="6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ТОВ «М.В.</w:t>
      </w:r>
      <w:ins w:id="675" w:author="e.pashkova" w:date="2020-05-13T10:07:00Z">
        <w:r w:rsidR="00745D45" w:rsidRPr="001B5176">
          <w:rPr>
            <w:rFonts w:ascii="Times New Roman" w:hAnsi="Times New Roman" w:cs="Times New Roman"/>
            <w:color w:val="000000"/>
            <w:lang w:val="uk-UA"/>
            <w:rPrChange w:id="676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 </w:t>
        </w:r>
      </w:ins>
      <w:r w:rsidRPr="001B5176">
        <w:rPr>
          <w:rFonts w:ascii="Times New Roman" w:hAnsi="Times New Roman" w:cs="Times New Roman"/>
          <w:color w:val="000000"/>
          <w:rPrChange w:id="6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КАРГО» </w:t>
      </w:r>
      <w:proofErr w:type="spellStart"/>
      <w:r w:rsidRPr="001B5176">
        <w:rPr>
          <w:rFonts w:ascii="Times New Roman" w:hAnsi="Times New Roman" w:cs="Times New Roman"/>
          <w:color w:val="000000"/>
          <w:rPrChange w:id="678" w:author="e.pashkova" w:date="2020-05-13T10:26:00Z">
            <w:rPr>
              <w:rFonts w:ascii="Times New Roman" w:hAnsi="Times New Roman"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color w:val="000000"/>
          <w:rPrChange w:id="6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позитивному </w:t>
      </w:r>
      <w:proofErr w:type="spellStart"/>
      <w:r w:rsidRPr="001B5176">
        <w:rPr>
          <w:rFonts w:ascii="Times New Roman" w:hAnsi="Times New Roman" w:cs="Times New Roman"/>
          <w:color w:val="000000"/>
          <w:rPrChange w:id="680" w:author="e.pashkova" w:date="2020-05-13T10:26:00Z">
            <w:rPr>
              <w:rFonts w:ascii="Times New Roman" w:hAnsi="Times New Roman"/>
              <w:color w:val="000000"/>
            </w:rPr>
          </w:rPrChange>
        </w:rPr>
        <w:t>висновку</w:t>
      </w:r>
      <w:proofErr w:type="spellEnd"/>
      <w:r w:rsidRPr="001B5176">
        <w:rPr>
          <w:rFonts w:ascii="Times New Roman" w:hAnsi="Times New Roman" w:cs="Times New Roman"/>
          <w:color w:val="000000"/>
          <w:rPrChange w:id="6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2" w:author="e.pashkova" w:date="2020-05-13T10:26:00Z">
            <w:rPr>
              <w:rFonts w:ascii="Times New Roman" w:hAnsi="Times New Roman"/>
              <w:color w:val="000000"/>
            </w:rPr>
          </w:rPrChange>
        </w:rPr>
        <w:t>фахівців</w:t>
      </w:r>
      <w:proofErr w:type="spellEnd"/>
      <w:r w:rsidRPr="001B5176">
        <w:rPr>
          <w:rFonts w:ascii="Times New Roman" w:hAnsi="Times New Roman" w:cs="Times New Roman"/>
          <w:color w:val="000000"/>
          <w:rPrChange w:id="6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4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6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color w:val="000000"/>
          <w:lang w:val="uk-UA"/>
          <w:rPrChange w:id="686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про</w:t>
      </w:r>
      <w:r w:rsidRPr="001B5176">
        <w:rPr>
          <w:rFonts w:ascii="Times New Roman" w:hAnsi="Times New Roman" w:cs="Times New Roman"/>
          <w:color w:val="000000"/>
          <w:rPrChange w:id="6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результат</w:t>
      </w:r>
      <w:r w:rsidRPr="001B5176">
        <w:rPr>
          <w:rFonts w:ascii="Times New Roman" w:hAnsi="Times New Roman" w:cs="Times New Roman"/>
          <w:color w:val="000000"/>
          <w:lang w:val="uk-UA"/>
          <w:rPrChange w:id="688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и</w:t>
      </w:r>
      <w:r w:rsidRPr="001B5176">
        <w:rPr>
          <w:rFonts w:ascii="Times New Roman" w:hAnsi="Times New Roman" w:cs="Times New Roman"/>
          <w:color w:val="000000"/>
          <w:rPrChange w:id="68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0" w:author="e.pashkova" w:date="2020-05-13T10:26:00Z">
            <w:rPr>
              <w:rFonts w:ascii="Times New Roman" w:hAnsi="Times New Roman"/>
              <w:color w:val="000000"/>
            </w:rPr>
          </w:rPrChange>
        </w:rPr>
        <w:t>перевірки</w:t>
      </w:r>
      <w:proofErr w:type="spellEnd"/>
      <w:r w:rsidRPr="001B5176">
        <w:rPr>
          <w:rFonts w:ascii="Times New Roman" w:hAnsi="Times New Roman" w:cs="Times New Roman"/>
          <w:color w:val="000000"/>
          <w:rPrChange w:id="691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96608A" w:rsidRPr="001B5176" w:rsidRDefault="0096608A" w:rsidP="001B5176">
      <w:pPr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rPrChange w:id="692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93" w:author="e.pashkova" w:date="2020-05-13T10:26:00Z">
          <w:pPr>
            <w:ind w:firstLine="426"/>
          </w:pPr>
        </w:pPrChange>
      </w:pPr>
      <w:r w:rsidRPr="001B5176">
        <w:rPr>
          <w:rFonts w:ascii="Times New Roman" w:hAnsi="Times New Roman" w:cs="Times New Roman"/>
          <w:color w:val="000000"/>
          <w:rPrChange w:id="6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При </w:t>
      </w:r>
      <w:proofErr w:type="spellStart"/>
      <w:r w:rsidRPr="001B5176">
        <w:rPr>
          <w:rFonts w:ascii="Times New Roman" w:hAnsi="Times New Roman" w:cs="Times New Roman"/>
          <w:color w:val="000000"/>
          <w:rPrChange w:id="695" w:author="e.pashkova" w:date="2020-05-13T10:26:00Z">
            <w:rPr>
              <w:rFonts w:ascii="Times New Roman" w:hAnsi="Times New Roman"/>
              <w:color w:val="000000"/>
            </w:rPr>
          </w:rPrChange>
        </w:rPr>
        <w:t>цьому</w:t>
      </w:r>
      <w:proofErr w:type="spellEnd"/>
      <w:r w:rsidRPr="001B5176">
        <w:rPr>
          <w:rFonts w:ascii="Times New Roman" w:hAnsi="Times New Roman" w:cs="Times New Roman"/>
          <w:color w:val="000000"/>
          <w:rPrChange w:id="6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7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</w:t>
      </w:r>
      <w:proofErr w:type="spellEnd"/>
      <w:r w:rsidRPr="001B5176">
        <w:rPr>
          <w:rFonts w:ascii="Times New Roman" w:hAnsi="Times New Roman" w:cs="Times New Roman"/>
          <w:color w:val="000000"/>
          <w:rPrChange w:id="6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9" w:author="e.pashkova" w:date="2020-05-13T10:26:00Z">
            <w:rPr>
              <w:rFonts w:ascii="Times New Roman" w:hAnsi="Times New Roman"/>
              <w:color w:val="000000"/>
            </w:rPr>
          </w:rPrChange>
        </w:rPr>
        <w:t>залишає</w:t>
      </w:r>
      <w:proofErr w:type="spellEnd"/>
      <w:r w:rsidRPr="001B5176">
        <w:rPr>
          <w:rFonts w:ascii="Times New Roman" w:hAnsi="Times New Roman" w:cs="Times New Roman"/>
          <w:color w:val="000000"/>
          <w:rPrChange w:id="7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 собою право не </w:t>
      </w:r>
      <w:proofErr w:type="spellStart"/>
      <w:r w:rsidRPr="001B5176">
        <w:rPr>
          <w:rFonts w:ascii="Times New Roman" w:hAnsi="Times New Roman" w:cs="Times New Roman"/>
          <w:color w:val="000000"/>
          <w:rPrChange w:id="701" w:author="e.pashkova" w:date="2020-05-13T10:26:00Z">
            <w:rPr>
              <w:rFonts w:ascii="Times New Roman" w:hAnsi="Times New Roman"/>
              <w:color w:val="000000"/>
            </w:rPr>
          </w:rPrChange>
        </w:rPr>
        <w:t>допускати</w:t>
      </w:r>
      <w:proofErr w:type="spellEnd"/>
      <w:r w:rsidRPr="001B5176">
        <w:rPr>
          <w:rFonts w:ascii="Times New Roman" w:hAnsi="Times New Roman" w:cs="Times New Roman"/>
          <w:color w:val="000000"/>
          <w:rPrChange w:id="7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3" w:author="e.pashkova" w:date="2020-05-13T10:26:00Z">
            <w:rPr>
              <w:rFonts w:ascii="Times New Roman" w:hAnsi="Times New Roman"/>
              <w:color w:val="000000"/>
            </w:rPr>
          </w:rPrChange>
        </w:rPr>
        <w:t>присутності</w:t>
      </w:r>
      <w:proofErr w:type="spellEnd"/>
      <w:r w:rsidRPr="001B5176">
        <w:rPr>
          <w:rFonts w:ascii="Times New Roman" w:hAnsi="Times New Roman" w:cs="Times New Roman"/>
          <w:color w:val="000000"/>
          <w:rPrChange w:id="7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тих </w:t>
      </w:r>
      <w:proofErr w:type="spellStart"/>
      <w:r w:rsidRPr="001B5176">
        <w:rPr>
          <w:rFonts w:ascii="Times New Roman" w:hAnsi="Times New Roman" w:cs="Times New Roman"/>
          <w:color w:val="000000"/>
          <w:rPrChange w:id="705" w:author="e.pashkova" w:date="2020-05-13T10:26:00Z">
            <w:rPr>
              <w:rFonts w:ascii="Times New Roman" w:hAnsi="Times New Roman"/>
              <w:color w:val="000000"/>
            </w:rPr>
          </w:rPrChange>
        </w:rPr>
        <w:t>працівників</w:t>
      </w:r>
      <w:proofErr w:type="spellEnd"/>
      <w:r w:rsidRPr="001B5176">
        <w:rPr>
          <w:rFonts w:ascii="Times New Roman" w:hAnsi="Times New Roman" w:cs="Times New Roman"/>
          <w:color w:val="000000"/>
          <w:rPrChange w:id="70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7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Підрядника</w:t>
      </w:r>
      <w:proofErr w:type="spellEnd"/>
      <w:r w:rsidRPr="001B5176">
        <w:rPr>
          <w:rFonts w:ascii="Times New Roman" w:hAnsi="Times New Roman" w:cs="Times New Roman"/>
          <w:color w:val="000000"/>
          <w:rPrChange w:id="7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709" w:author="e.pashkova" w:date="2020-05-13T10:26:00Z">
            <w:rPr>
              <w:rFonts w:ascii="Times New Roman" w:hAnsi="Times New Roman"/>
              <w:color w:val="000000"/>
            </w:rPr>
          </w:rPrChange>
        </w:rPr>
        <w:t>які</w:t>
      </w:r>
      <w:proofErr w:type="spellEnd"/>
      <w:r w:rsidRPr="001B5176">
        <w:rPr>
          <w:rFonts w:ascii="Times New Roman" w:hAnsi="Times New Roman" w:cs="Times New Roman"/>
          <w:color w:val="000000"/>
          <w:rPrChange w:id="7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на думку </w:t>
      </w:r>
      <w:proofErr w:type="spellStart"/>
      <w:r w:rsidRPr="001B5176">
        <w:rPr>
          <w:rFonts w:ascii="Times New Roman" w:hAnsi="Times New Roman" w:cs="Times New Roman"/>
          <w:color w:val="000000"/>
          <w:rPrChange w:id="711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7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не </w:t>
      </w:r>
      <w:proofErr w:type="spellStart"/>
      <w:r w:rsidRPr="001B5176">
        <w:rPr>
          <w:rFonts w:ascii="Times New Roman" w:hAnsi="Times New Roman" w:cs="Times New Roman"/>
          <w:color w:val="000000"/>
          <w:rPrChange w:id="713" w:author="e.pashkova" w:date="2020-05-13T10:26:00Z">
            <w:rPr>
              <w:rFonts w:ascii="Times New Roman" w:hAnsi="Times New Roman"/>
              <w:color w:val="000000"/>
            </w:rPr>
          </w:rPrChange>
        </w:rPr>
        <w:t>володіють</w:t>
      </w:r>
      <w:proofErr w:type="spellEnd"/>
      <w:r w:rsidRPr="001B5176">
        <w:rPr>
          <w:rFonts w:ascii="Times New Roman" w:hAnsi="Times New Roman" w:cs="Times New Roman"/>
          <w:color w:val="000000"/>
          <w:rPrChange w:id="7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15" w:author="e.pashkova" w:date="2020-05-13T10:26:00Z">
            <w:rPr>
              <w:rFonts w:ascii="Times New Roman" w:hAnsi="Times New Roman"/>
              <w:color w:val="000000"/>
            </w:rPr>
          </w:rPrChange>
        </w:rPr>
        <w:t>знаннями</w:t>
      </w:r>
      <w:proofErr w:type="spellEnd"/>
      <w:r w:rsidRPr="001B5176">
        <w:rPr>
          <w:rFonts w:ascii="Times New Roman" w:hAnsi="Times New Roman" w:cs="Times New Roman"/>
          <w:color w:val="000000"/>
          <w:rPrChange w:id="7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717" w:author="e.pashkova" w:date="2020-05-13T10:26:00Z">
            <w:rPr>
              <w:rFonts w:ascii="Times New Roman" w:hAnsi="Times New Roman"/>
              <w:color w:val="000000"/>
            </w:rPr>
          </w:rPrChange>
        </w:rPr>
        <w:t>кваліфікацією</w:t>
      </w:r>
      <w:proofErr w:type="spellEnd"/>
      <w:r w:rsidRPr="001B5176">
        <w:rPr>
          <w:rFonts w:ascii="Times New Roman" w:hAnsi="Times New Roman" w:cs="Times New Roman"/>
          <w:color w:val="000000"/>
          <w:rPrChange w:id="7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  <w:rPrChange w:id="719" w:author="e.pashkova" w:date="2020-05-13T10:26:00Z">
            <w:rPr>
              <w:rFonts w:ascii="Times New Roman" w:hAnsi="Times New Roman"/>
              <w:color w:val="000000"/>
            </w:rPr>
          </w:rPrChange>
        </w:rPr>
        <w:t>навичками</w:t>
      </w:r>
      <w:proofErr w:type="spellEnd"/>
      <w:r w:rsidRPr="001B5176">
        <w:rPr>
          <w:rFonts w:ascii="Times New Roman" w:hAnsi="Times New Roman" w:cs="Times New Roman"/>
          <w:color w:val="000000"/>
          <w:rPrChange w:id="7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21" w:author="e.pashkova" w:date="2020-05-13T10:26:00Z">
            <w:rPr>
              <w:rFonts w:ascii="Times New Roman" w:hAnsi="Times New Roman"/>
              <w:color w:val="000000"/>
            </w:rPr>
          </w:rPrChange>
        </w:rPr>
        <w:t>безпечного</w:t>
      </w:r>
      <w:proofErr w:type="spellEnd"/>
      <w:r w:rsidRPr="001B5176">
        <w:rPr>
          <w:rFonts w:ascii="Times New Roman" w:hAnsi="Times New Roman" w:cs="Times New Roman"/>
          <w:color w:val="000000"/>
          <w:rPrChange w:id="7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23" w:author="e.pashkova" w:date="2020-05-13T10:26:00Z">
            <w:rPr>
              <w:rFonts w:ascii="Times New Roman" w:hAnsi="Times New Roman"/>
              <w:color w:val="000000"/>
            </w:rPr>
          </w:rPrChange>
        </w:rPr>
        <w:t>ведення</w:t>
      </w:r>
      <w:proofErr w:type="spellEnd"/>
      <w:r w:rsidRPr="001B5176">
        <w:rPr>
          <w:rFonts w:ascii="Times New Roman" w:hAnsi="Times New Roman" w:cs="Times New Roman"/>
          <w:color w:val="000000"/>
          <w:rPrChange w:id="7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25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7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727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необхідними</w:t>
      </w:r>
      <w:proofErr w:type="spellEnd"/>
      <w:r w:rsidRPr="001B5176">
        <w:rPr>
          <w:rFonts w:ascii="Times New Roman" w:hAnsi="Times New Roman" w:cs="Times New Roman"/>
          <w:color w:val="000000"/>
          <w:rPrChange w:id="7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color w:val="000000"/>
          <w:rPrChange w:id="729" w:author="e.pashkova" w:date="2020-05-13T10:26:00Z">
            <w:rPr>
              <w:rFonts w:ascii="Times New Roman" w:hAnsi="Times New Roman"/>
              <w:color w:val="000000"/>
            </w:rPr>
          </w:rPrChange>
        </w:rPr>
        <w:t>належного</w:t>
      </w:r>
      <w:proofErr w:type="spellEnd"/>
      <w:r w:rsidRPr="001B5176">
        <w:rPr>
          <w:rFonts w:ascii="Times New Roman" w:hAnsi="Times New Roman" w:cs="Times New Roman"/>
          <w:color w:val="000000"/>
          <w:rPrChange w:id="7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31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виконання</w:t>
      </w:r>
      <w:proofErr w:type="spellEnd"/>
      <w:r w:rsidRPr="001B5176">
        <w:rPr>
          <w:rFonts w:ascii="Times New Roman" w:hAnsi="Times New Roman" w:cs="Times New Roman"/>
          <w:color w:val="000000"/>
          <w:rPrChange w:id="7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ними </w:t>
      </w:r>
      <w:proofErr w:type="spellStart"/>
      <w:r w:rsidRPr="001B5176">
        <w:rPr>
          <w:rFonts w:ascii="Times New Roman" w:hAnsi="Times New Roman" w:cs="Times New Roman"/>
          <w:color w:val="000000"/>
          <w:rPrChange w:id="733" w:author="e.pashkova" w:date="2020-05-13T10:26:00Z">
            <w:rPr>
              <w:rFonts w:ascii="Times New Roman" w:hAnsi="Times New Roman"/>
              <w:color w:val="000000"/>
            </w:rPr>
          </w:rPrChange>
        </w:rPr>
        <w:t>своїх</w:t>
      </w:r>
      <w:proofErr w:type="spellEnd"/>
      <w:r w:rsidRPr="001B5176">
        <w:rPr>
          <w:rFonts w:ascii="Times New Roman" w:hAnsi="Times New Roman" w:cs="Times New Roman"/>
          <w:color w:val="000000"/>
          <w:rPrChange w:id="7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35" w:author="e.pashkova" w:date="2020-05-13T10:26:00Z">
            <w:rPr>
              <w:rFonts w:ascii="Times New Roman" w:hAnsi="Times New Roman"/>
              <w:color w:val="000000"/>
            </w:rPr>
          </w:rPrChange>
        </w:rPr>
        <w:t>обов'язків</w:t>
      </w:r>
      <w:proofErr w:type="spellEnd"/>
      <w:r w:rsidRPr="001B5176">
        <w:rPr>
          <w:rFonts w:ascii="Times New Roman" w:hAnsi="Times New Roman" w:cs="Times New Roman"/>
          <w:color w:val="000000"/>
          <w:rPrChange w:id="736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D03DD" w:rsidRPr="001B5176" w:rsidRDefault="0096608A" w:rsidP="001B5176">
      <w:pPr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rPrChange w:id="737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738" w:author="e.pashkova" w:date="2020-05-13T10:26:00Z">
          <w:pPr>
            <w:ind w:firstLine="426"/>
          </w:pPr>
        </w:pPrChange>
      </w:pP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739" w:author="e.pashkova" w:date="2020-05-13T10:26:00Z">
            <w:rPr>
              <w:rFonts w:ascii="Times New Roman" w:hAnsi="Times New Roman"/>
              <w:b/>
              <w:color w:val="000000"/>
              <w:u w:val="single"/>
              <w:lang w:val="uk-UA"/>
            </w:rPr>
          </w:rPrChange>
        </w:rPr>
        <w:t>Кількість співробітників з охорони праці</w:t>
      </w:r>
      <w:r w:rsidR="000D03DD" w:rsidRPr="001B5176">
        <w:rPr>
          <w:rFonts w:ascii="Times New Roman" w:hAnsi="Times New Roman" w:cs="Times New Roman"/>
          <w:b/>
          <w:color w:val="000000"/>
          <w:u w:val="single"/>
          <w:rPrChange w:id="740" w:author="e.pashkova" w:date="2020-05-13T10:26:00Z">
            <w:rPr>
              <w:rFonts w:ascii="Times New Roman" w:hAnsi="Times New Roman"/>
              <w:b/>
              <w:color w:val="000000"/>
              <w:u w:val="single"/>
            </w:rPr>
          </w:rPrChange>
        </w:rPr>
        <w:t xml:space="preserve">:  </w:t>
      </w:r>
    </w:p>
    <w:p w:rsidR="0096608A" w:rsidRPr="001B5176" w:rsidRDefault="0096608A" w:rsidP="001B5176">
      <w:pPr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rPrChange w:id="741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pPrChange w:id="742" w:author="e.pashkova" w:date="2020-05-13T10:26:00Z">
          <w:pPr>
            <w:ind w:firstLine="426"/>
          </w:pPr>
        </w:pPrChange>
      </w:pPr>
      <w:r w:rsidRPr="001B5176">
        <w:rPr>
          <w:rFonts w:ascii="Times New Roman" w:hAnsi="Times New Roman" w:cs="Times New Roman"/>
          <w:color w:val="000000"/>
          <w:rPrChange w:id="743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• </w:t>
      </w:r>
      <w:proofErr w:type="spellStart"/>
      <w:r w:rsidRPr="001B5176">
        <w:rPr>
          <w:rFonts w:ascii="Times New Roman" w:hAnsi="Times New Roman" w:cs="Times New Roman"/>
          <w:color w:val="000000"/>
          <w:rPrChange w:id="744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Підрядник</w:t>
      </w:r>
      <w:proofErr w:type="spellEnd"/>
      <w:r w:rsidRPr="001B5176">
        <w:rPr>
          <w:rFonts w:ascii="Times New Roman" w:hAnsi="Times New Roman" w:cs="Times New Roman"/>
          <w:color w:val="000000"/>
          <w:rPrChange w:id="745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46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зобов'язаний</w:t>
      </w:r>
      <w:proofErr w:type="spellEnd"/>
      <w:r w:rsidRPr="001B5176">
        <w:rPr>
          <w:rFonts w:ascii="Times New Roman" w:hAnsi="Times New Roman" w:cs="Times New Roman"/>
          <w:color w:val="000000"/>
          <w:rPrChange w:id="747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48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забезпечити</w:t>
      </w:r>
      <w:proofErr w:type="spellEnd"/>
      <w:r w:rsidRPr="001B5176">
        <w:rPr>
          <w:rFonts w:ascii="Times New Roman" w:hAnsi="Times New Roman" w:cs="Times New Roman"/>
          <w:color w:val="000000"/>
          <w:rPrChange w:id="749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50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наявність</w:t>
      </w:r>
      <w:proofErr w:type="spellEnd"/>
      <w:r w:rsidRPr="001B5176">
        <w:rPr>
          <w:rFonts w:ascii="Times New Roman" w:hAnsi="Times New Roman" w:cs="Times New Roman"/>
          <w:color w:val="000000"/>
          <w:rPrChange w:id="751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52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мінімум</w:t>
      </w:r>
      <w:proofErr w:type="spellEnd"/>
      <w:r w:rsidRPr="001B5176">
        <w:rPr>
          <w:rFonts w:ascii="Times New Roman" w:hAnsi="Times New Roman" w:cs="Times New Roman"/>
          <w:color w:val="000000"/>
          <w:rPrChange w:id="753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одного </w:t>
      </w:r>
      <w:proofErr w:type="spellStart"/>
      <w:r w:rsidRPr="001B5176">
        <w:rPr>
          <w:rFonts w:ascii="Times New Roman" w:hAnsi="Times New Roman" w:cs="Times New Roman"/>
          <w:color w:val="000000"/>
          <w:rPrChange w:id="754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фахівця</w:t>
      </w:r>
      <w:proofErr w:type="spellEnd"/>
      <w:r w:rsidRPr="001B5176">
        <w:rPr>
          <w:rFonts w:ascii="Times New Roman" w:hAnsi="Times New Roman" w:cs="Times New Roman"/>
          <w:color w:val="000000"/>
          <w:rPrChange w:id="755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756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охорони</w:t>
      </w:r>
      <w:proofErr w:type="spellEnd"/>
      <w:r w:rsidRPr="001B5176">
        <w:rPr>
          <w:rFonts w:ascii="Times New Roman" w:hAnsi="Times New Roman" w:cs="Times New Roman"/>
          <w:color w:val="000000"/>
          <w:rPrChange w:id="757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58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праці</w:t>
      </w:r>
      <w:proofErr w:type="spellEnd"/>
      <w:r w:rsidRPr="001B5176">
        <w:rPr>
          <w:rFonts w:ascii="Times New Roman" w:hAnsi="Times New Roman" w:cs="Times New Roman"/>
          <w:color w:val="000000"/>
          <w:rPrChange w:id="759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  <w:rPrChange w:id="760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навколишнього</w:t>
      </w:r>
      <w:proofErr w:type="spellEnd"/>
      <w:r w:rsidRPr="001B5176">
        <w:rPr>
          <w:rFonts w:ascii="Times New Roman" w:hAnsi="Times New Roman" w:cs="Times New Roman"/>
          <w:color w:val="000000"/>
          <w:rPrChange w:id="761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62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середовища</w:t>
      </w:r>
      <w:proofErr w:type="spellEnd"/>
      <w:r w:rsidRPr="001B5176">
        <w:rPr>
          <w:rFonts w:ascii="Times New Roman" w:hAnsi="Times New Roman" w:cs="Times New Roman"/>
          <w:color w:val="000000"/>
          <w:rPrChange w:id="763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(</w:t>
      </w:r>
      <w:proofErr w:type="spellStart"/>
      <w:r w:rsidRPr="001B5176">
        <w:rPr>
          <w:rFonts w:ascii="Times New Roman" w:hAnsi="Times New Roman" w:cs="Times New Roman"/>
          <w:color w:val="000000"/>
          <w:rPrChange w:id="764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765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особи, </w:t>
      </w:r>
      <w:proofErr w:type="gramStart"/>
      <w:r w:rsidRPr="001B5176">
        <w:rPr>
          <w:rFonts w:ascii="Times New Roman" w:hAnsi="Times New Roman" w:cs="Times New Roman"/>
          <w:color w:val="000000"/>
          <w:rPrChange w:id="766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на яку</w:t>
      </w:r>
      <w:proofErr w:type="gramEnd"/>
      <w:r w:rsidRPr="001B5176">
        <w:rPr>
          <w:rFonts w:ascii="Times New Roman" w:hAnsi="Times New Roman" w:cs="Times New Roman"/>
          <w:color w:val="000000"/>
          <w:rPrChange w:id="767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68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покладено</w:t>
      </w:r>
      <w:proofErr w:type="spellEnd"/>
      <w:r w:rsidRPr="001B5176">
        <w:rPr>
          <w:rFonts w:ascii="Times New Roman" w:hAnsi="Times New Roman" w:cs="Times New Roman"/>
          <w:color w:val="000000"/>
          <w:rPrChange w:id="769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70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ці</w:t>
      </w:r>
      <w:proofErr w:type="spellEnd"/>
      <w:r w:rsidRPr="001B5176">
        <w:rPr>
          <w:rFonts w:ascii="Times New Roman" w:hAnsi="Times New Roman" w:cs="Times New Roman"/>
          <w:color w:val="000000"/>
          <w:rPrChange w:id="771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72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обов'язки</w:t>
      </w:r>
      <w:proofErr w:type="spellEnd"/>
      <w:r w:rsidRPr="001B5176">
        <w:rPr>
          <w:rFonts w:ascii="Times New Roman" w:hAnsi="Times New Roman" w:cs="Times New Roman"/>
          <w:color w:val="000000"/>
          <w:rPrChange w:id="773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), </w:t>
      </w:r>
      <w:proofErr w:type="spellStart"/>
      <w:r w:rsidRPr="001B5176">
        <w:rPr>
          <w:rFonts w:ascii="Times New Roman" w:hAnsi="Times New Roman" w:cs="Times New Roman"/>
          <w:color w:val="000000"/>
          <w:rPrChange w:id="774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постійно</w:t>
      </w:r>
      <w:proofErr w:type="spellEnd"/>
      <w:r w:rsidRPr="001B5176">
        <w:rPr>
          <w:rFonts w:ascii="Times New Roman" w:hAnsi="Times New Roman" w:cs="Times New Roman"/>
          <w:color w:val="000000"/>
          <w:rPrChange w:id="775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76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присутнього</w:t>
      </w:r>
      <w:proofErr w:type="spellEnd"/>
      <w:r w:rsidRPr="001B5176">
        <w:rPr>
          <w:rFonts w:ascii="Times New Roman" w:hAnsi="Times New Roman" w:cs="Times New Roman"/>
          <w:color w:val="000000"/>
          <w:rPrChange w:id="777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778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об'єкті</w:t>
      </w:r>
      <w:proofErr w:type="spellEnd"/>
      <w:r w:rsidRPr="001B5176">
        <w:rPr>
          <w:rFonts w:ascii="Times New Roman" w:hAnsi="Times New Roman" w:cs="Times New Roman"/>
          <w:color w:val="000000"/>
          <w:rPrChange w:id="779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, за </w:t>
      </w:r>
      <w:proofErr w:type="spellStart"/>
      <w:r w:rsidRPr="001B5176">
        <w:rPr>
          <w:rFonts w:ascii="Times New Roman" w:hAnsi="Times New Roman" w:cs="Times New Roman"/>
          <w:color w:val="000000"/>
          <w:rPrChange w:id="780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умови</w:t>
      </w:r>
      <w:proofErr w:type="spellEnd"/>
      <w:r w:rsidRPr="001B5176">
        <w:rPr>
          <w:rFonts w:ascii="Times New Roman" w:hAnsi="Times New Roman" w:cs="Times New Roman"/>
          <w:color w:val="000000"/>
          <w:rPrChange w:id="781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782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783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784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штаті</w:t>
      </w:r>
      <w:proofErr w:type="spellEnd"/>
      <w:r w:rsidRPr="001B5176">
        <w:rPr>
          <w:rFonts w:ascii="Times New Roman" w:hAnsi="Times New Roman" w:cs="Times New Roman"/>
          <w:color w:val="000000"/>
          <w:rPrChange w:id="785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86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Підрядника</w:t>
      </w:r>
      <w:proofErr w:type="spellEnd"/>
      <w:r w:rsidRPr="001B5176">
        <w:rPr>
          <w:rFonts w:ascii="Times New Roman" w:hAnsi="Times New Roman" w:cs="Times New Roman"/>
          <w:color w:val="000000"/>
          <w:rPrChange w:id="787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не </w:t>
      </w:r>
      <w:proofErr w:type="spellStart"/>
      <w:r w:rsidRPr="001B5176">
        <w:rPr>
          <w:rFonts w:ascii="Times New Roman" w:hAnsi="Times New Roman" w:cs="Times New Roman"/>
          <w:color w:val="000000"/>
          <w:rPrChange w:id="788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більше</w:t>
      </w:r>
      <w:proofErr w:type="spellEnd"/>
      <w:r w:rsidRPr="001B5176">
        <w:rPr>
          <w:rFonts w:ascii="Times New Roman" w:hAnsi="Times New Roman" w:cs="Times New Roman"/>
          <w:color w:val="000000"/>
          <w:rPrChange w:id="789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50 * </w:t>
      </w:r>
      <w:r w:rsidR="003C569C" w:rsidRPr="001B5176">
        <w:rPr>
          <w:rFonts w:ascii="Times New Roman" w:hAnsi="Times New Roman" w:cs="Times New Roman"/>
          <w:color w:val="000000"/>
          <w:lang w:val="uk-UA"/>
          <w:rPrChange w:id="790" w:author="e.pashkova" w:date="2020-05-13T10:26:00Z">
            <w:rPr>
              <w:rFonts w:ascii="Times New Roman" w:hAnsi="Times New Roman"/>
              <w:color w:val="000000"/>
              <w:sz w:val="20"/>
              <w:lang w:val="uk-UA"/>
            </w:rPr>
          </w:rPrChange>
        </w:rPr>
        <w:t>чоловік</w:t>
      </w:r>
      <w:r w:rsidRPr="001B5176">
        <w:rPr>
          <w:rFonts w:ascii="Times New Roman" w:hAnsi="Times New Roman" w:cs="Times New Roman"/>
          <w:color w:val="000000"/>
          <w:rPrChange w:id="791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;</w:t>
      </w:r>
    </w:p>
    <w:p w:rsidR="0096608A" w:rsidRPr="001B5176" w:rsidRDefault="0096608A" w:rsidP="001B5176">
      <w:pPr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rPrChange w:id="792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pPrChange w:id="793" w:author="e.pashkova" w:date="2020-05-13T10:26:00Z">
          <w:pPr>
            <w:ind w:firstLine="426"/>
          </w:pPr>
        </w:pPrChange>
      </w:pPr>
      <w:r w:rsidRPr="001B5176">
        <w:rPr>
          <w:rFonts w:ascii="Times New Roman" w:hAnsi="Times New Roman" w:cs="Times New Roman"/>
          <w:color w:val="000000"/>
          <w:rPrChange w:id="794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• При </w:t>
      </w:r>
      <w:proofErr w:type="spellStart"/>
      <w:r w:rsidRPr="001B5176">
        <w:rPr>
          <w:rFonts w:ascii="Times New Roman" w:hAnsi="Times New Roman" w:cs="Times New Roman"/>
          <w:color w:val="000000"/>
          <w:rPrChange w:id="795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кількості</w:t>
      </w:r>
      <w:proofErr w:type="spellEnd"/>
      <w:r w:rsidRPr="001B5176">
        <w:rPr>
          <w:rFonts w:ascii="Times New Roman" w:hAnsi="Times New Roman" w:cs="Times New Roman"/>
          <w:color w:val="000000"/>
          <w:rPrChange w:id="796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97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працівників</w:t>
      </w:r>
      <w:proofErr w:type="spellEnd"/>
      <w:r w:rsidRPr="001B5176">
        <w:rPr>
          <w:rFonts w:ascii="Times New Roman" w:hAnsi="Times New Roman" w:cs="Times New Roman"/>
          <w:color w:val="000000"/>
          <w:rPrChange w:id="798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99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  <w:rPrChange w:id="800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50 до 100 * </w:t>
      </w:r>
      <w:r w:rsidR="003C569C" w:rsidRPr="001B5176">
        <w:rPr>
          <w:rFonts w:ascii="Times New Roman" w:hAnsi="Times New Roman" w:cs="Times New Roman"/>
          <w:color w:val="000000"/>
          <w:lang w:val="uk-UA"/>
          <w:rPrChange w:id="801" w:author="e.pashkova" w:date="2020-05-13T10:26:00Z">
            <w:rPr>
              <w:rFonts w:ascii="Times New Roman" w:hAnsi="Times New Roman"/>
              <w:color w:val="000000"/>
              <w:sz w:val="20"/>
              <w:lang w:val="uk-UA"/>
            </w:rPr>
          </w:rPrChange>
        </w:rPr>
        <w:t>чоловік</w:t>
      </w:r>
      <w:r w:rsidRPr="001B5176">
        <w:rPr>
          <w:rFonts w:ascii="Times New Roman" w:hAnsi="Times New Roman" w:cs="Times New Roman"/>
          <w:color w:val="000000"/>
          <w:rPrChange w:id="802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803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обов'язкова</w:t>
      </w:r>
      <w:proofErr w:type="spellEnd"/>
      <w:r w:rsidRPr="001B5176">
        <w:rPr>
          <w:rFonts w:ascii="Times New Roman" w:hAnsi="Times New Roman" w:cs="Times New Roman"/>
          <w:color w:val="000000"/>
          <w:rPrChange w:id="804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805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присутність</w:t>
      </w:r>
      <w:proofErr w:type="spellEnd"/>
      <w:r w:rsidRPr="001B5176">
        <w:rPr>
          <w:rFonts w:ascii="Times New Roman" w:hAnsi="Times New Roman" w:cs="Times New Roman"/>
          <w:color w:val="000000"/>
          <w:rPrChange w:id="806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807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мінімум</w:t>
      </w:r>
      <w:proofErr w:type="spellEnd"/>
      <w:r w:rsidRPr="001B5176">
        <w:rPr>
          <w:rFonts w:ascii="Times New Roman" w:hAnsi="Times New Roman" w:cs="Times New Roman"/>
          <w:color w:val="000000"/>
          <w:rPrChange w:id="808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809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двох</w:t>
      </w:r>
      <w:proofErr w:type="spellEnd"/>
      <w:r w:rsidRPr="001B5176">
        <w:rPr>
          <w:rFonts w:ascii="Times New Roman" w:hAnsi="Times New Roman" w:cs="Times New Roman"/>
          <w:color w:val="000000"/>
          <w:rPrChange w:id="810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811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фахівців</w:t>
      </w:r>
      <w:proofErr w:type="spellEnd"/>
      <w:r w:rsidRPr="001B5176">
        <w:rPr>
          <w:rFonts w:ascii="Times New Roman" w:hAnsi="Times New Roman" w:cs="Times New Roman"/>
          <w:color w:val="000000"/>
          <w:rPrChange w:id="812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з ОП і ОС на </w:t>
      </w:r>
      <w:proofErr w:type="spellStart"/>
      <w:r w:rsidRPr="001B5176">
        <w:rPr>
          <w:rFonts w:ascii="Times New Roman" w:hAnsi="Times New Roman" w:cs="Times New Roman"/>
          <w:color w:val="000000"/>
          <w:rPrChange w:id="813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об'єкті</w:t>
      </w:r>
      <w:proofErr w:type="spellEnd"/>
      <w:r w:rsidRPr="001B5176">
        <w:rPr>
          <w:rFonts w:ascii="Times New Roman" w:hAnsi="Times New Roman" w:cs="Times New Roman"/>
          <w:color w:val="000000"/>
          <w:rPrChange w:id="814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815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  <w:rPrChange w:id="816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817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підрядної</w:t>
      </w:r>
      <w:proofErr w:type="spellEnd"/>
      <w:r w:rsidRPr="001B5176">
        <w:rPr>
          <w:rFonts w:ascii="Times New Roman" w:hAnsi="Times New Roman" w:cs="Times New Roman"/>
          <w:color w:val="000000"/>
          <w:rPrChange w:id="818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819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організації</w:t>
      </w:r>
      <w:proofErr w:type="spellEnd"/>
      <w:r w:rsidRPr="001B5176">
        <w:rPr>
          <w:rFonts w:ascii="Times New Roman" w:hAnsi="Times New Roman" w:cs="Times New Roman"/>
          <w:color w:val="000000"/>
          <w:rPrChange w:id="820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;</w:t>
      </w:r>
    </w:p>
    <w:p w:rsidR="003C569C" w:rsidRPr="001B5176" w:rsidRDefault="0096608A" w:rsidP="001B5176">
      <w:pPr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rPrChange w:id="821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pPrChange w:id="822" w:author="e.pashkova" w:date="2020-05-13T10:26:00Z">
          <w:pPr>
            <w:ind w:firstLine="426"/>
          </w:pPr>
        </w:pPrChange>
      </w:pPr>
      <w:r w:rsidRPr="001B5176">
        <w:rPr>
          <w:rFonts w:ascii="Times New Roman" w:hAnsi="Times New Roman" w:cs="Times New Roman"/>
          <w:color w:val="000000"/>
          <w:rPrChange w:id="823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• </w:t>
      </w:r>
      <w:proofErr w:type="spellStart"/>
      <w:r w:rsidRPr="001B5176">
        <w:rPr>
          <w:rFonts w:ascii="Times New Roman" w:hAnsi="Times New Roman" w:cs="Times New Roman"/>
          <w:color w:val="000000"/>
          <w:rPrChange w:id="824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Якщо</w:t>
      </w:r>
      <w:proofErr w:type="spellEnd"/>
      <w:r w:rsidRPr="001B5176">
        <w:rPr>
          <w:rFonts w:ascii="Times New Roman" w:hAnsi="Times New Roman" w:cs="Times New Roman"/>
          <w:color w:val="000000"/>
          <w:rPrChange w:id="825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826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кількість</w:t>
      </w:r>
      <w:proofErr w:type="spellEnd"/>
      <w:r w:rsidRPr="001B5176">
        <w:rPr>
          <w:rFonts w:ascii="Times New Roman" w:hAnsi="Times New Roman" w:cs="Times New Roman"/>
          <w:color w:val="000000"/>
          <w:rPrChange w:id="827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828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співробітників</w:t>
      </w:r>
      <w:proofErr w:type="spellEnd"/>
      <w:r w:rsidRPr="001B5176">
        <w:rPr>
          <w:rFonts w:ascii="Times New Roman" w:hAnsi="Times New Roman" w:cs="Times New Roman"/>
          <w:color w:val="000000"/>
          <w:rPrChange w:id="829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830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підрядної</w:t>
      </w:r>
      <w:proofErr w:type="spellEnd"/>
      <w:r w:rsidRPr="001B5176">
        <w:rPr>
          <w:rFonts w:ascii="Times New Roman" w:hAnsi="Times New Roman" w:cs="Times New Roman"/>
          <w:color w:val="000000"/>
          <w:rPrChange w:id="831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832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організації</w:t>
      </w:r>
      <w:proofErr w:type="spellEnd"/>
      <w:r w:rsidRPr="001B5176">
        <w:rPr>
          <w:rFonts w:ascii="Times New Roman" w:hAnsi="Times New Roman" w:cs="Times New Roman"/>
          <w:color w:val="000000"/>
          <w:rPrChange w:id="833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834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перевищує</w:t>
      </w:r>
      <w:proofErr w:type="spellEnd"/>
      <w:r w:rsidRPr="001B5176">
        <w:rPr>
          <w:rFonts w:ascii="Times New Roman" w:hAnsi="Times New Roman" w:cs="Times New Roman"/>
          <w:color w:val="000000"/>
          <w:rPrChange w:id="835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100 </w:t>
      </w:r>
      <w:proofErr w:type="spellStart"/>
      <w:r w:rsidRPr="001B5176">
        <w:rPr>
          <w:rFonts w:ascii="Times New Roman" w:hAnsi="Times New Roman" w:cs="Times New Roman"/>
          <w:color w:val="000000"/>
          <w:rPrChange w:id="836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чоловік</w:t>
      </w:r>
      <w:proofErr w:type="spellEnd"/>
      <w:r w:rsidRPr="001B5176">
        <w:rPr>
          <w:rFonts w:ascii="Times New Roman" w:hAnsi="Times New Roman" w:cs="Times New Roman"/>
          <w:color w:val="000000"/>
          <w:rPrChange w:id="837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, то штат </w:t>
      </w:r>
      <w:proofErr w:type="spellStart"/>
      <w:r w:rsidRPr="001B5176">
        <w:rPr>
          <w:rFonts w:ascii="Times New Roman" w:hAnsi="Times New Roman" w:cs="Times New Roman"/>
          <w:color w:val="000000"/>
          <w:rPrChange w:id="838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служби</w:t>
      </w:r>
      <w:proofErr w:type="spellEnd"/>
      <w:r w:rsidRPr="001B5176">
        <w:rPr>
          <w:rFonts w:ascii="Times New Roman" w:hAnsi="Times New Roman" w:cs="Times New Roman"/>
          <w:color w:val="000000"/>
          <w:rPrChange w:id="839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840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охорони</w:t>
      </w:r>
      <w:proofErr w:type="spellEnd"/>
      <w:r w:rsidRPr="001B5176">
        <w:rPr>
          <w:rFonts w:ascii="Times New Roman" w:hAnsi="Times New Roman" w:cs="Times New Roman"/>
          <w:color w:val="000000"/>
          <w:rPrChange w:id="841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842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праці</w:t>
      </w:r>
      <w:proofErr w:type="spellEnd"/>
      <w:r w:rsidRPr="001B5176">
        <w:rPr>
          <w:rFonts w:ascii="Times New Roman" w:hAnsi="Times New Roman" w:cs="Times New Roman"/>
          <w:color w:val="000000"/>
          <w:rPrChange w:id="843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844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узгоджується</w:t>
      </w:r>
      <w:proofErr w:type="spellEnd"/>
      <w:r w:rsidRPr="001B5176">
        <w:rPr>
          <w:rFonts w:ascii="Times New Roman" w:hAnsi="Times New Roman" w:cs="Times New Roman"/>
          <w:color w:val="000000"/>
          <w:rPrChange w:id="845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846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керівництвом</w:t>
      </w:r>
      <w:proofErr w:type="spellEnd"/>
      <w:r w:rsidRPr="001B5176">
        <w:rPr>
          <w:rFonts w:ascii="Times New Roman" w:hAnsi="Times New Roman" w:cs="Times New Roman"/>
          <w:color w:val="000000"/>
          <w:rPrChange w:id="847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848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849" w:author="e.pashkova" w:date="2020-05-13T10:26:00Z">
            <w:rPr>
              <w:rFonts w:ascii="Times New Roman" w:hAnsi="Times New Roman"/>
              <w:color w:val="000000"/>
              <w:sz w:val="20"/>
            </w:rPr>
          </w:rPrChange>
        </w:rPr>
        <w:t>.</w:t>
      </w:r>
    </w:p>
    <w:p w:rsidR="000D03DD" w:rsidRPr="001B5176" w:rsidRDefault="000D03DD" w:rsidP="001B5176">
      <w:pPr>
        <w:spacing w:line="240" w:lineRule="auto"/>
        <w:ind w:firstLine="426"/>
        <w:jc w:val="both"/>
        <w:rPr>
          <w:rFonts w:ascii="Times New Roman" w:hAnsi="Times New Roman" w:cs="Times New Roman"/>
          <w:b/>
          <w:color w:val="000000"/>
          <w:rPrChange w:id="850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pPrChange w:id="851" w:author="e.pashkova" w:date="2020-05-13T10:26:00Z">
          <w:pPr>
            <w:ind w:firstLine="426"/>
          </w:pPr>
        </w:pPrChange>
      </w:pPr>
      <w:r w:rsidRPr="001B5176">
        <w:rPr>
          <w:rFonts w:ascii="Times New Roman" w:hAnsi="Times New Roman" w:cs="Times New Roman"/>
          <w:b/>
          <w:color w:val="000000"/>
          <w:rPrChange w:id="852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 xml:space="preserve">* - </w:t>
      </w:r>
      <w:proofErr w:type="spellStart"/>
      <w:r w:rsidR="003C569C" w:rsidRPr="001B5176">
        <w:rPr>
          <w:rFonts w:ascii="Times New Roman" w:hAnsi="Times New Roman" w:cs="Times New Roman"/>
          <w:b/>
          <w:color w:val="000000"/>
          <w:rPrChange w:id="853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>кількість</w:t>
      </w:r>
      <w:proofErr w:type="spellEnd"/>
      <w:r w:rsidR="003C569C" w:rsidRPr="001B5176">
        <w:rPr>
          <w:rFonts w:ascii="Times New Roman" w:hAnsi="Times New Roman" w:cs="Times New Roman"/>
          <w:b/>
          <w:color w:val="000000"/>
          <w:rPrChange w:id="854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 xml:space="preserve"> </w:t>
      </w:r>
      <w:proofErr w:type="spellStart"/>
      <w:r w:rsidR="003C569C" w:rsidRPr="001B5176">
        <w:rPr>
          <w:rFonts w:ascii="Times New Roman" w:hAnsi="Times New Roman" w:cs="Times New Roman"/>
          <w:b/>
          <w:color w:val="000000"/>
          <w:rPrChange w:id="855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>співробітників</w:t>
      </w:r>
      <w:proofErr w:type="spellEnd"/>
      <w:r w:rsidR="003C569C" w:rsidRPr="001B5176">
        <w:rPr>
          <w:rFonts w:ascii="Times New Roman" w:hAnsi="Times New Roman" w:cs="Times New Roman"/>
          <w:b/>
          <w:color w:val="000000"/>
          <w:rPrChange w:id="856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 xml:space="preserve"> </w:t>
      </w:r>
      <w:proofErr w:type="spellStart"/>
      <w:r w:rsidR="003C569C" w:rsidRPr="001B5176">
        <w:rPr>
          <w:rFonts w:ascii="Times New Roman" w:hAnsi="Times New Roman" w:cs="Times New Roman"/>
          <w:b/>
          <w:color w:val="000000"/>
          <w:rPrChange w:id="857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>організації</w:t>
      </w:r>
      <w:proofErr w:type="spellEnd"/>
      <w:r w:rsidR="003C569C" w:rsidRPr="001B5176">
        <w:rPr>
          <w:rFonts w:ascii="Times New Roman" w:hAnsi="Times New Roman" w:cs="Times New Roman"/>
          <w:b/>
          <w:color w:val="000000"/>
          <w:rPrChange w:id="858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 xml:space="preserve"> </w:t>
      </w:r>
      <w:proofErr w:type="spellStart"/>
      <w:r w:rsidR="003C569C" w:rsidRPr="001B5176">
        <w:rPr>
          <w:rFonts w:ascii="Times New Roman" w:hAnsi="Times New Roman" w:cs="Times New Roman"/>
          <w:b/>
          <w:color w:val="000000"/>
          <w:rPrChange w:id="859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>вказано</w:t>
      </w:r>
      <w:proofErr w:type="spellEnd"/>
      <w:r w:rsidR="003C569C" w:rsidRPr="001B5176">
        <w:rPr>
          <w:rFonts w:ascii="Times New Roman" w:hAnsi="Times New Roman" w:cs="Times New Roman"/>
          <w:b/>
          <w:color w:val="000000"/>
          <w:rPrChange w:id="860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 xml:space="preserve"> з </w:t>
      </w:r>
      <w:proofErr w:type="spellStart"/>
      <w:r w:rsidR="003C569C" w:rsidRPr="001B5176">
        <w:rPr>
          <w:rFonts w:ascii="Times New Roman" w:hAnsi="Times New Roman" w:cs="Times New Roman"/>
          <w:b/>
          <w:color w:val="000000"/>
          <w:rPrChange w:id="861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>урахуванням</w:t>
      </w:r>
      <w:proofErr w:type="spellEnd"/>
      <w:r w:rsidR="003C569C" w:rsidRPr="001B5176">
        <w:rPr>
          <w:rFonts w:ascii="Times New Roman" w:hAnsi="Times New Roman" w:cs="Times New Roman"/>
          <w:b/>
          <w:color w:val="000000"/>
          <w:rPrChange w:id="862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 xml:space="preserve"> </w:t>
      </w:r>
      <w:proofErr w:type="spellStart"/>
      <w:r w:rsidR="003C569C" w:rsidRPr="001B5176">
        <w:rPr>
          <w:rFonts w:ascii="Times New Roman" w:hAnsi="Times New Roman" w:cs="Times New Roman"/>
          <w:b/>
          <w:color w:val="000000"/>
          <w:rPrChange w:id="863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>чисельності</w:t>
      </w:r>
      <w:proofErr w:type="spellEnd"/>
      <w:r w:rsidR="003C569C" w:rsidRPr="001B5176">
        <w:rPr>
          <w:rFonts w:ascii="Times New Roman" w:hAnsi="Times New Roman" w:cs="Times New Roman"/>
          <w:b/>
          <w:color w:val="000000"/>
          <w:rPrChange w:id="864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 xml:space="preserve"> персоналу </w:t>
      </w:r>
      <w:proofErr w:type="spellStart"/>
      <w:r w:rsidR="003C569C" w:rsidRPr="001B5176">
        <w:rPr>
          <w:rFonts w:ascii="Times New Roman" w:hAnsi="Times New Roman" w:cs="Times New Roman"/>
          <w:b/>
          <w:color w:val="000000"/>
          <w:rPrChange w:id="865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>субпідрядних</w:t>
      </w:r>
      <w:proofErr w:type="spellEnd"/>
      <w:r w:rsidR="003C569C" w:rsidRPr="001B5176">
        <w:rPr>
          <w:rFonts w:ascii="Times New Roman" w:hAnsi="Times New Roman" w:cs="Times New Roman"/>
          <w:b/>
          <w:color w:val="000000"/>
          <w:rPrChange w:id="866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 xml:space="preserve"> </w:t>
      </w:r>
      <w:proofErr w:type="spellStart"/>
      <w:r w:rsidR="003C569C" w:rsidRPr="001B5176">
        <w:rPr>
          <w:rFonts w:ascii="Times New Roman" w:hAnsi="Times New Roman" w:cs="Times New Roman"/>
          <w:b/>
          <w:color w:val="000000"/>
          <w:rPrChange w:id="867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>організацій</w:t>
      </w:r>
      <w:proofErr w:type="spellEnd"/>
      <w:r w:rsidR="003C569C" w:rsidRPr="001B5176">
        <w:rPr>
          <w:rFonts w:ascii="Times New Roman" w:hAnsi="Times New Roman" w:cs="Times New Roman"/>
          <w:b/>
          <w:color w:val="000000"/>
          <w:rPrChange w:id="868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 xml:space="preserve">, </w:t>
      </w:r>
      <w:proofErr w:type="spellStart"/>
      <w:r w:rsidR="003C569C" w:rsidRPr="001B5176">
        <w:rPr>
          <w:rFonts w:ascii="Times New Roman" w:hAnsi="Times New Roman" w:cs="Times New Roman"/>
          <w:b/>
          <w:color w:val="000000"/>
          <w:rPrChange w:id="869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>якщо</w:t>
      </w:r>
      <w:proofErr w:type="spellEnd"/>
      <w:r w:rsidR="003C569C" w:rsidRPr="001B5176">
        <w:rPr>
          <w:rFonts w:ascii="Times New Roman" w:hAnsi="Times New Roman" w:cs="Times New Roman"/>
          <w:b/>
          <w:color w:val="000000"/>
          <w:rPrChange w:id="870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 xml:space="preserve"> вони не </w:t>
      </w:r>
      <w:proofErr w:type="spellStart"/>
      <w:r w:rsidR="003C569C" w:rsidRPr="001B5176">
        <w:rPr>
          <w:rFonts w:ascii="Times New Roman" w:hAnsi="Times New Roman" w:cs="Times New Roman"/>
          <w:b/>
          <w:color w:val="000000"/>
          <w:rPrChange w:id="871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>мають</w:t>
      </w:r>
      <w:proofErr w:type="spellEnd"/>
      <w:r w:rsidR="003C569C" w:rsidRPr="001B5176">
        <w:rPr>
          <w:rFonts w:ascii="Times New Roman" w:hAnsi="Times New Roman" w:cs="Times New Roman"/>
          <w:b/>
          <w:color w:val="000000"/>
          <w:rPrChange w:id="872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 xml:space="preserve"> на </w:t>
      </w:r>
      <w:proofErr w:type="spellStart"/>
      <w:r w:rsidR="003C569C" w:rsidRPr="001B5176">
        <w:rPr>
          <w:rFonts w:ascii="Times New Roman" w:hAnsi="Times New Roman" w:cs="Times New Roman"/>
          <w:b/>
          <w:color w:val="000000"/>
          <w:rPrChange w:id="873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>об'єкті</w:t>
      </w:r>
      <w:proofErr w:type="spellEnd"/>
      <w:r w:rsidR="003C569C" w:rsidRPr="001B5176">
        <w:rPr>
          <w:rFonts w:ascii="Times New Roman" w:hAnsi="Times New Roman" w:cs="Times New Roman"/>
          <w:b/>
          <w:color w:val="000000"/>
          <w:rPrChange w:id="874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 xml:space="preserve"> </w:t>
      </w:r>
      <w:proofErr w:type="spellStart"/>
      <w:r w:rsidR="003C569C" w:rsidRPr="001B5176">
        <w:rPr>
          <w:rFonts w:ascii="Times New Roman" w:hAnsi="Times New Roman" w:cs="Times New Roman"/>
          <w:b/>
          <w:color w:val="000000"/>
          <w:rPrChange w:id="875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>своїх</w:t>
      </w:r>
      <w:proofErr w:type="spellEnd"/>
      <w:r w:rsidR="003C569C" w:rsidRPr="001B5176">
        <w:rPr>
          <w:rFonts w:ascii="Times New Roman" w:hAnsi="Times New Roman" w:cs="Times New Roman"/>
          <w:b/>
          <w:color w:val="000000"/>
          <w:rPrChange w:id="876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 xml:space="preserve"> </w:t>
      </w:r>
      <w:proofErr w:type="spellStart"/>
      <w:r w:rsidR="003C569C" w:rsidRPr="001B5176">
        <w:rPr>
          <w:rFonts w:ascii="Times New Roman" w:hAnsi="Times New Roman" w:cs="Times New Roman"/>
          <w:b/>
          <w:color w:val="000000"/>
          <w:rPrChange w:id="877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>фахівців</w:t>
      </w:r>
      <w:proofErr w:type="spellEnd"/>
      <w:r w:rsidR="003C569C" w:rsidRPr="001B5176">
        <w:rPr>
          <w:rFonts w:ascii="Times New Roman" w:hAnsi="Times New Roman" w:cs="Times New Roman"/>
          <w:b/>
          <w:color w:val="000000"/>
          <w:rPrChange w:id="878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 xml:space="preserve"> з </w:t>
      </w:r>
      <w:proofErr w:type="spellStart"/>
      <w:r w:rsidR="003C569C" w:rsidRPr="001B5176">
        <w:rPr>
          <w:rFonts w:ascii="Times New Roman" w:hAnsi="Times New Roman" w:cs="Times New Roman"/>
          <w:b/>
          <w:color w:val="000000"/>
          <w:rPrChange w:id="879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>охорони</w:t>
      </w:r>
      <w:proofErr w:type="spellEnd"/>
      <w:r w:rsidR="003C569C" w:rsidRPr="001B5176">
        <w:rPr>
          <w:rFonts w:ascii="Times New Roman" w:hAnsi="Times New Roman" w:cs="Times New Roman"/>
          <w:b/>
          <w:color w:val="000000"/>
          <w:rPrChange w:id="880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 xml:space="preserve"> </w:t>
      </w:r>
      <w:proofErr w:type="spellStart"/>
      <w:r w:rsidR="003C569C" w:rsidRPr="001B5176">
        <w:rPr>
          <w:rFonts w:ascii="Times New Roman" w:hAnsi="Times New Roman" w:cs="Times New Roman"/>
          <w:b/>
          <w:color w:val="000000"/>
          <w:rPrChange w:id="881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>праці</w:t>
      </w:r>
      <w:proofErr w:type="spellEnd"/>
      <w:r w:rsidRPr="001B5176">
        <w:rPr>
          <w:rFonts w:ascii="Times New Roman" w:hAnsi="Times New Roman" w:cs="Times New Roman"/>
          <w:b/>
          <w:color w:val="000000"/>
          <w:rPrChange w:id="882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</w:rPr>
          </w:rPrChange>
        </w:rPr>
        <w:t>.</w:t>
      </w:r>
    </w:p>
    <w:p w:rsidR="000D03DD" w:rsidRPr="001B5176" w:rsidRDefault="003C569C" w:rsidP="001B5176">
      <w:pPr>
        <w:pStyle w:val="2"/>
        <w:spacing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  <w:u w:val="single"/>
          <w:lang w:val="uk-UA"/>
          <w:rPrChange w:id="883" w:author="e.pashkova" w:date="2020-05-13T10:26:00Z">
            <w:rPr>
              <w:rFonts w:ascii="Times New Roman" w:hAnsi="Times New Roman" w:cs="Times New Roman"/>
              <w:color w:val="000000"/>
              <w:u w:val="single"/>
              <w:lang w:val="uk-UA"/>
            </w:rPr>
          </w:rPrChange>
        </w:rPr>
        <w:pPrChange w:id="884" w:author="e.pashkova" w:date="2020-05-13T10:26:00Z">
          <w:pPr>
            <w:pStyle w:val="2"/>
          </w:pPr>
        </w:pPrChange>
      </w:pPr>
      <w:r w:rsidRPr="001B5176">
        <w:rPr>
          <w:rFonts w:ascii="Times New Roman" w:hAnsi="Times New Roman" w:cs="Times New Roman"/>
          <w:color w:val="000000"/>
          <w:sz w:val="22"/>
          <w:szCs w:val="22"/>
          <w:u w:val="single"/>
          <w:lang w:val="uk-UA"/>
          <w:rPrChange w:id="885" w:author="e.pashkova" w:date="2020-05-13T10:26:00Z">
            <w:rPr>
              <w:rFonts w:ascii="Times New Roman" w:hAnsi="Times New Roman" w:cs="Times New Roman"/>
              <w:color w:val="000000"/>
              <w:u w:val="single"/>
              <w:lang w:val="uk-UA"/>
            </w:rPr>
          </w:rPrChange>
        </w:rPr>
        <w:lastRenderedPageBreak/>
        <w:t>І</w:t>
      </w:r>
      <w:proofErr w:type="spellStart"/>
      <w:r w:rsidR="000D03DD" w:rsidRPr="001B5176">
        <w:rPr>
          <w:rFonts w:ascii="Times New Roman" w:hAnsi="Times New Roman" w:cs="Times New Roman"/>
          <w:color w:val="000000"/>
          <w:sz w:val="22"/>
          <w:szCs w:val="22"/>
          <w:u w:val="single"/>
          <w:rPrChange w:id="886" w:author="e.pashkova" w:date="2020-05-13T10:26:00Z">
            <w:rPr>
              <w:rFonts w:ascii="Times New Roman" w:hAnsi="Times New Roman" w:cs="Times New Roman"/>
              <w:color w:val="000000"/>
              <w:u w:val="single"/>
            </w:rPr>
          </w:rPrChange>
        </w:rPr>
        <w:t>нспекц</w:t>
      </w:r>
      <w:r w:rsidRPr="001B5176">
        <w:rPr>
          <w:rFonts w:ascii="Times New Roman" w:hAnsi="Times New Roman" w:cs="Times New Roman"/>
          <w:color w:val="000000"/>
          <w:sz w:val="22"/>
          <w:szCs w:val="22"/>
          <w:u w:val="single"/>
          <w:lang w:val="uk-UA"/>
          <w:rPrChange w:id="887" w:author="e.pashkova" w:date="2020-05-13T10:26:00Z">
            <w:rPr>
              <w:rFonts w:ascii="Times New Roman" w:hAnsi="Times New Roman" w:cs="Times New Roman"/>
              <w:color w:val="000000"/>
              <w:u w:val="single"/>
              <w:lang w:val="uk-UA"/>
            </w:rPr>
          </w:rPrChange>
        </w:rPr>
        <w:t>ії</w:t>
      </w:r>
      <w:proofErr w:type="spellEnd"/>
      <w:r w:rsidR="000D03DD" w:rsidRPr="001B5176">
        <w:rPr>
          <w:rFonts w:ascii="Times New Roman" w:hAnsi="Times New Roman" w:cs="Times New Roman"/>
          <w:color w:val="000000"/>
          <w:sz w:val="22"/>
          <w:szCs w:val="22"/>
          <w:u w:val="single"/>
          <w:rPrChange w:id="888" w:author="e.pashkova" w:date="2020-05-13T10:26:00Z">
            <w:rPr>
              <w:rFonts w:ascii="Times New Roman" w:hAnsi="Times New Roman" w:cs="Times New Roman"/>
              <w:color w:val="000000"/>
              <w:u w:val="single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color w:val="000000"/>
          <w:sz w:val="22"/>
          <w:szCs w:val="22"/>
          <w:u w:val="single"/>
          <w:lang w:val="uk-UA"/>
          <w:rPrChange w:id="889" w:author="e.pashkova" w:date="2020-05-13T10:26:00Z">
            <w:rPr>
              <w:rFonts w:ascii="Times New Roman" w:hAnsi="Times New Roman" w:cs="Times New Roman"/>
              <w:color w:val="000000"/>
              <w:u w:val="single"/>
              <w:lang w:val="uk-UA"/>
            </w:rPr>
          </w:rPrChange>
        </w:rPr>
        <w:t xml:space="preserve">та </w:t>
      </w:r>
      <w:r w:rsidR="000D03DD" w:rsidRPr="001B5176">
        <w:rPr>
          <w:rFonts w:ascii="Times New Roman" w:hAnsi="Times New Roman" w:cs="Times New Roman"/>
          <w:color w:val="000000"/>
          <w:sz w:val="22"/>
          <w:szCs w:val="22"/>
          <w:u w:val="single"/>
          <w:rPrChange w:id="890" w:author="e.pashkova" w:date="2020-05-13T10:26:00Z">
            <w:rPr>
              <w:rFonts w:ascii="Times New Roman" w:hAnsi="Times New Roman" w:cs="Times New Roman"/>
              <w:color w:val="000000"/>
              <w:u w:val="single"/>
            </w:rPr>
          </w:rPrChange>
        </w:rPr>
        <w:t>аудит</w:t>
      </w:r>
      <w:r w:rsidRPr="001B5176">
        <w:rPr>
          <w:rFonts w:ascii="Times New Roman" w:hAnsi="Times New Roman" w:cs="Times New Roman"/>
          <w:color w:val="000000"/>
          <w:sz w:val="22"/>
          <w:szCs w:val="22"/>
          <w:u w:val="single"/>
          <w:lang w:val="uk-UA"/>
          <w:rPrChange w:id="891" w:author="e.pashkova" w:date="2020-05-13T10:26:00Z">
            <w:rPr>
              <w:rFonts w:ascii="Times New Roman" w:hAnsi="Times New Roman" w:cs="Times New Roman"/>
              <w:color w:val="000000"/>
              <w:u w:val="single"/>
              <w:lang w:val="uk-UA"/>
            </w:rPr>
          </w:rPrChange>
        </w:rPr>
        <w:t>и</w:t>
      </w:r>
    </w:p>
    <w:p w:rsidR="003C569C" w:rsidRPr="001B5176" w:rsidRDefault="003C569C" w:rsidP="001B5176">
      <w:pPr>
        <w:pStyle w:val="2"/>
        <w:spacing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2"/>
          <w:szCs w:val="22"/>
          <w:rPrChange w:id="892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pPrChange w:id="893" w:author="e.pashkova" w:date="2020-05-13T10:26:00Z">
          <w:pPr>
            <w:pStyle w:val="2"/>
            <w:ind w:firstLine="708"/>
          </w:pPr>
        </w:pPrChange>
      </w:pP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Замовник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залишає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за собою право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проводити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періодичні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інспекції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та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аудити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підрядної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організації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з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охорони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праці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та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навколишнього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середовища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. При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проведенні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таких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перевірок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Підрядник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зобов'язаний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надавати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представникам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замовника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всю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необхідну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інформацію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і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вільний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доступ на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всі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виробничі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і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побутові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об'єкти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</w:rPr>
        <w:t>.</w:t>
      </w:r>
    </w:p>
    <w:p w:rsidR="003C569C" w:rsidRPr="001B5176" w:rsidRDefault="003C569C" w:rsidP="001B5176">
      <w:pPr>
        <w:pStyle w:val="2"/>
        <w:spacing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2"/>
          <w:szCs w:val="22"/>
          <w:rPrChange w:id="894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pPrChange w:id="895" w:author="e.pashkova" w:date="2020-05-13T10:26:00Z">
          <w:pPr>
            <w:pStyle w:val="2"/>
            <w:ind w:firstLine="708"/>
          </w:pPr>
        </w:pPrChange>
      </w:pPr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896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 xml:space="preserve">За результатами таких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897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>перевірок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898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899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>представниками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900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901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>Замовника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902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903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>Підряднику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904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905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>можуть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906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907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>видаватися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908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 xml:space="preserve">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909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>приписи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910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 xml:space="preserve">,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911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>обов'язкові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912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 xml:space="preserve"> до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913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>виконання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914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 xml:space="preserve"> в строки,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915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>зазначені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916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 xml:space="preserve"> в </w:t>
      </w:r>
      <w:proofErr w:type="spellStart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917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>приписах</w:t>
      </w:r>
      <w:proofErr w:type="spellEnd"/>
      <w:r w:rsidRPr="001B5176">
        <w:rPr>
          <w:rFonts w:ascii="Times New Roman" w:eastAsiaTheme="minorHAnsi" w:hAnsi="Times New Roman" w:cs="Times New Roman"/>
          <w:color w:val="000000"/>
          <w:sz w:val="22"/>
          <w:szCs w:val="22"/>
          <w:rPrChange w:id="918" w:author="e.pashkova" w:date="2020-05-13T10:26:00Z">
            <w:rPr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t>.</w:t>
      </w:r>
    </w:p>
    <w:p w:rsidR="003C569C" w:rsidRPr="001B5176" w:rsidDel="00745D45" w:rsidRDefault="003C569C" w:rsidP="001B5176">
      <w:pPr>
        <w:pStyle w:val="2"/>
        <w:spacing w:line="240" w:lineRule="auto"/>
        <w:ind w:firstLine="708"/>
        <w:jc w:val="both"/>
        <w:rPr>
          <w:del w:id="919" w:author="e.pashkova" w:date="2020-05-13T10:08:00Z"/>
          <w:rFonts w:ascii="Times New Roman" w:eastAsiaTheme="minorHAnsi" w:hAnsi="Times New Roman" w:cs="Times New Roman"/>
          <w:color w:val="000000"/>
          <w:sz w:val="22"/>
          <w:szCs w:val="22"/>
          <w:rPrChange w:id="920" w:author="e.pashkova" w:date="2020-05-13T10:26:00Z">
            <w:rPr>
              <w:del w:id="921" w:author="e.pashkova" w:date="2020-05-13T10:08:00Z"/>
              <w:rFonts w:ascii="Times New Roman" w:eastAsiaTheme="minorHAnsi" w:hAnsi="Times New Roman" w:cstheme="minorBidi"/>
              <w:color w:val="000000"/>
              <w:sz w:val="22"/>
              <w:szCs w:val="22"/>
            </w:rPr>
          </w:rPrChange>
        </w:rPr>
        <w:pPrChange w:id="922" w:author="e.pashkova" w:date="2020-05-13T10:26:00Z">
          <w:pPr>
            <w:pStyle w:val="2"/>
            <w:ind w:firstLine="708"/>
          </w:pPr>
        </w:pPrChange>
      </w:pPr>
    </w:p>
    <w:p w:rsidR="003C569C" w:rsidRPr="001B5176" w:rsidDel="00745D45" w:rsidRDefault="003C569C" w:rsidP="001B5176">
      <w:pPr>
        <w:spacing w:line="240" w:lineRule="auto"/>
        <w:jc w:val="both"/>
        <w:rPr>
          <w:del w:id="923" w:author="e.pashkova" w:date="2020-05-13T10:08:00Z"/>
          <w:rFonts w:ascii="Times New Roman" w:eastAsiaTheme="majorEastAsia" w:hAnsi="Times New Roman" w:cs="Times New Roman"/>
          <w:b/>
          <w:bCs/>
          <w:color w:val="000000"/>
          <w:rPrChange w:id="924" w:author="e.pashkova" w:date="2020-05-13T10:26:00Z">
            <w:rPr>
              <w:del w:id="925" w:author="e.pashkova" w:date="2020-05-13T10:08:00Z"/>
              <w:rFonts w:ascii="Times New Roman" w:eastAsiaTheme="majorEastAsia" w:hAnsi="Times New Roman" w:cs="Times New Roman"/>
              <w:b/>
              <w:bCs/>
              <w:color w:val="000000"/>
              <w:sz w:val="26"/>
              <w:szCs w:val="26"/>
            </w:rPr>
          </w:rPrChange>
        </w:rPr>
        <w:pPrChange w:id="926" w:author="e.pashkova" w:date="2020-05-13T10:26:00Z">
          <w:pPr>
            <w:jc w:val="center"/>
          </w:pPr>
        </w:pPrChange>
      </w:pPr>
    </w:p>
    <w:p w:rsidR="003C569C" w:rsidRPr="001B5176" w:rsidDel="00745D45" w:rsidRDefault="003C569C" w:rsidP="001B5176">
      <w:pPr>
        <w:spacing w:line="240" w:lineRule="auto"/>
        <w:jc w:val="center"/>
        <w:rPr>
          <w:del w:id="927" w:author="e.pashkova" w:date="2020-05-13T10:08:00Z"/>
          <w:rFonts w:ascii="Times New Roman" w:eastAsiaTheme="majorEastAsia" w:hAnsi="Times New Roman" w:cs="Times New Roman"/>
          <w:b/>
          <w:bCs/>
          <w:color w:val="000000"/>
          <w:rPrChange w:id="928" w:author="e.pashkova" w:date="2020-05-13T10:26:00Z">
            <w:rPr>
              <w:del w:id="929" w:author="e.pashkova" w:date="2020-05-13T10:08:00Z"/>
              <w:rFonts w:ascii="Times New Roman" w:eastAsiaTheme="majorEastAsia" w:hAnsi="Times New Roman" w:cs="Times New Roman"/>
              <w:b/>
              <w:bCs/>
              <w:color w:val="000000"/>
              <w:sz w:val="26"/>
              <w:szCs w:val="26"/>
            </w:rPr>
          </w:rPrChange>
        </w:rPr>
        <w:pPrChange w:id="930" w:author="e.pashkova" w:date="2020-05-13T10:26:00Z">
          <w:pPr>
            <w:jc w:val="center"/>
          </w:pPr>
        </w:pPrChange>
      </w:pPr>
    </w:p>
    <w:p w:rsidR="003C569C" w:rsidRPr="001B5176" w:rsidDel="00745D45" w:rsidRDefault="003C569C" w:rsidP="001B5176">
      <w:pPr>
        <w:spacing w:line="240" w:lineRule="auto"/>
        <w:jc w:val="center"/>
        <w:rPr>
          <w:del w:id="931" w:author="e.pashkova" w:date="2020-05-13T10:08:00Z"/>
          <w:rFonts w:ascii="Times New Roman" w:eastAsiaTheme="majorEastAsia" w:hAnsi="Times New Roman" w:cs="Times New Roman"/>
          <w:b/>
          <w:bCs/>
          <w:color w:val="000000"/>
          <w:rPrChange w:id="932" w:author="e.pashkova" w:date="2020-05-13T10:26:00Z">
            <w:rPr>
              <w:del w:id="933" w:author="e.pashkova" w:date="2020-05-13T10:08:00Z"/>
              <w:rFonts w:ascii="Times New Roman" w:eastAsiaTheme="majorEastAsia" w:hAnsi="Times New Roman" w:cs="Times New Roman"/>
              <w:b/>
              <w:bCs/>
              <w:color w:val="000000"/>
              <w:sz w:val="26"/>
              <w:szCs w:val="26"/>
            </w:rPr>
          </w:rPrChange>
        </w:rPr>
        <w:pPrChange w:id="934" w:author="e.pashkova" w:date="2020-05-13T10:26:00Z">
          <w:pPr>
            <w:jc w:val="center"/>
          </w:pPr>
        </w:pPrChange>
      </w:pPr>
    </w:p>
    <w:p w:rsidR="003C569C" w:rsidRPr="001B5176" w:rsidDel="00745D45" w:rsidRDefault="003C569C" w:rsidP="001B5176">
      <w:pPr>
        <w:spacing w:line="240" w:lineRule="auto"/>
        <w:jc w:val="center"/>
        <w:rPr>
          <w:del w:id="935" w:author="e.pashkova" w:date="2020-05-13T10:08:00Z"/>
          <w:rFonts w:ascii="Times New Roman" w:eastAsiaTheme="majorEastAsia" w:hAnsi="Times New Roman" w:cs="Times New Roman"/>
          <w:b/>
          <w:bCs/>
          <w:color w:val="000000"/>
          <w:rPrChange w:id="936" w:author="e.pashkova" w:date="2020-05-13T10:26:00Z">
            <w:rPr>
              <w:del w:id="937" w:author="e.pashkova" w:date="2020-05-13T10:08:00Z"/>
              <w:rFonts w:ascii="Times New Roman" w:eastAsiaTheme="majorEastAsia" w:hAnsi="Times New Roman" w:cs="Times New Roman"/>
              <w:b/>
              <w:bCs/>
              <w:color w:val="000000"/>
              <w:sz w:val="26"/>
              <w:szCs w:val="26"/>
            </w:rPr>
          </w:rPrChange>
        </w:rPr>
        <w:pPrChange w:id="938" w:author="e.pashkova" w:date="2020-05-13T10:26:00Z">
          <w:pPr>
            <w:jc w:val="center"/>
          </w:pPr>
        </w:pPrChange>
      </w:pPr>
    </w:p>
    <w:p w:rsidR="003C569C" w:rsidRPr="001B5176" w:rsidRDefault="003C569C" w:rsidP="001B5176">
      <w:pPr>
        <w:spacing w:line="240" w:lineRule="auto"/>
        <w:jc w:val="center"/>
        <w:rPr>
          <w:rFonts w:ascii="Times New Roman" w:eastAsiaTheme="majorEastAsia" w:hAnsi="Times New Roman" w:cs="Times New Roman"/>
          <w:b/>
          <w:bCs/>
          <w:color w:val="000000"/>
          <w:rPrChange w:id="939" w:author="e.pashkova" w:date="2020-05-13T10:26:00Z">
            <w:rPr>
              <w:rFonts w:ascii="Times New Roman" w:eastAsiaTheme="majorEastAsia" w:hAnsi="Times New Roman" w:cs="Times New Roman"/>
              <w:b/>
              <w:bCs/>
              <w:color w:val="000000"/>
              <w:sz w:val="26"/>
              <w:szCs w:val="26"/>
            </w:rPr>
          </w:rPrChange>
        </w:rPr>
        <w:pPrChange w:id="940" w:author="e.pashkova" w:date="2020-05-13T10:26:00Z">
          <w:pPr>
            <w:jc w:val="center"/>
          </w:pPr>
        </w:pPrChange>
      </w:pPr>
    </w:p>
    <w:p w:rsidR="003C569C" w:rsidRPr="001B5176" w:rsidRDefault="003C569C" w:rsidP="001B5176">
      <w:pPr>
        <w:spacing w:line="240" w:lineRule="auto"/>
        <w:jc w:val="center"/>
        <w:rPr>
          <w:rFonts w:ascii="Times New Roman" w:eastAsiaTheme="majorEastAsia" w:hAnsi="Times New Roman" w:cs="Times New Roman"/>
          <w:b/>
          <w:bCs/>
          <w:color w:val="000000"/>
          <w:rPrChange w:id="941" w:author="e.pashkova" w:date="2020-05-13T10:26:00Z">
            <w:rPr>
              <w:rFonts w:ascii="Times New Roman" w:eastAsiaTheme="majorEastAsia" w:hAnsi="Times New Roman" w:cs="Times New Roman"/>
              <w:b/>
              <w:bCs/>
              <w:color w:val="000000"/>
              <w:sz w:val="26"/>
              <w:szCs w:val="26"/>
            </w:rPr>
          </w:rPrChange>
        </w:rPr>
        <w:pPrChange w:id="942" w:author="e.pashkova" w:date="2020-05-13T10:26:00Z">
          <w:pPr>
            <w:jc w:val="center"/>
          </w:pPr>
        </w:pPrChange>
      </w:pPr>
      <w:r w:rsidRPr="001B5176">
        <w:rPr>
          <w:rFonts w:ascii="Times New Roman" w:eastAsiaTheme="majorEastAsia" w:hAnsi="Times New Roman" w:cs="Times New Roman"/>
          <w:b/>
          <w:bCs/>
          <w:color w:val="000000"/>
          <w:rPrChange w:id="943" w:author="e.pashkova" w:date="2020-05-13T10:26:00Z">
            <w:rPr>
              <w:rFonts w:ascii="Times New Roman" w:eastAsiaTheme="majorEastAsia" w:hAnsi="Times New Roman" w:cs="Times New Roman"/>
              <w:b/>
              <w:bCs/>
              <w:color w:val="000000"/>
              <w:sz w:val="26"/>
              <w:szCs w:val="26"/>
            </w:rPr>
          </w:rPrChange>
        </w:rPr>
        <w:t xml:space="preserve">ВИМОГИ </w:t>
      </w:r>
    </w:p>
    <w:p w:rsidR="003C569C" w:rsidRPr="001B5176" w:rsidRDefault="003C569C" w:rsidP="001B5176">
      <w:pPr>
        <w:spacing w:line="240" w:lineRule="auto"/>
        <w:jc w:val="center"/>
        <w:rPr>
          <w:rFonts w:ascii="Times New Roman" w:eastAsiaTheme="majorEastAsia" w:hAnsi="Times New Roman" w:cs="Times New Roman"/>
          <w:b/>
          <w:bCs/>
          <w:color w:val="000000"/>
          <w:lang w:val="uk-UA"/>
          <w:rPrChange w:id="944" w:author="e.pashkova" w:date="2020-05-13T10:26:00Z">
            <w:rPr>
              <w:rFonts w:ascii="Times New Roman" w:eastAsiaTheme="majorEastAsia" w:hAnsi="Times New Roman" w:cs="Times New Roman"/>
              <w:b/>
              <w:bCs/>
              <w:color w:val="000000"/>
              <w:sz w:val="26"/>
              <w:szCs w:val="26"/>
              <w:lang w:val="uk-UA"/>
            </w:rPr>
          </w:rPrChange>
        </w:rPr>
        <w:pPrChange w:id="945" w:author="e.pashkova" w:date="2020-05-13T10:26:00Z">
          <w:pPr>
            <w:jc w:val="center"/>
          </w:pPr>
        </w:pPrChange>
      </w:pPr>
      <w:r w:rsidRPr="001B5176">
        <w:rPr>
          <w:rFonts w:ascii="Times New Roman" w:eastAsiaTheme="majorEastAsia" w:hAnsi="Times New Roman" w:cs="Times New Roman"/>
          <w:b/>
          <w:bCs/>
          <w:color w:val="000000"/>
          <w:lang w:val="uk-UA"/>
          <w:rPrChange w:id="946" w:author="e.pashkova" w:date="2020-05-13T10:26:00Z">
            <w:rPr>
              <w:rFonts w:ascii="Times New Roman" w:eastAsiaTheme="majorEastAsia" w:hAnsi="Times New Roman" w:cs="Times New Roman"/>
              <w:b/>
              <w:bCs/>
              <w:color w:val="000000"/>
              <w:sz w:val="26"/>
              <w:szCs w:val="26"/>
              <w:lang w:val="uk-UA"/>
            </w:rPr>
          </w:rPrChange>
        </w:rPr>
        <w:t>до</w:t>
      </w:r>
      <w:r w:rsidRPr="001B5176">
        <w:rPr>
          <w:rFonts w:ascii="Times New Roman" w:eastAsiaTheme="majorEastAsia" w:hAnsi="Times New Roman" w:cs="Times New Roman"/>
          <w:b/>
          <w:bCs/>
          <w:color w:val="000000"/>
          <w:rPrChange w:id="947" w:author="e.pashkova" w:date="2020-05-13T10:26:00Z">
            <w:rPr>
              <w:rFonts w:ascii="Times New Roman" w:eastAsiaTheme="majorEastAsia" w:hAnsi="Times New Roman" w:cs="Times New Roman"/>
              <w:b/>
              <w:bCs/>
              <w:color w:val="000000"/>
              <w:sz w:val="26"/>
              <w:szCs w:val="26"/>
            </w:rPr>
          </w:rPrChange>
        </w:rPr>
        <w:t xml:space="preserve"> </w:t>
      </w:r>
      <w:ins w:id="948" w:author="e.pashkova" w:date="2020-05-13T10:08:00Z">
        <w:r w:rsidR="00745D45" w:rsidRPr="001B5176">
          <w:rPr>
            <w:rFonts w:ascii="Times New Roman" w:eastAsiaTheme="majorEastAsia" w:hAnsi="Times New Roman" w:cs="Times New Roman"/>
            <w:b/>
            <w:bCs/>
            <w:color w:val="000000"/>
            <w:lang w:val="uk-UA"/>
            <w:rPrChange w:id="949" w:author="e.pashkova" w:date="2020-05-13T10:26:00Z">
              <w:rPr>
                <w:rFonts w:ascii="Times New Roman" w:eastAsiaTheme="majorEastAsia" w:hAnsi="Times New Roman" w:cs="Times New Roman"/>
                <w:b/>
                <w:bCs/>
                <w:color w:val="000000"/>
                <w:sz w:val="26"/>
                <w:szCs w:val="26"/>
                <w:lang w:val="uk-UA"/>
              </w:rPr>
            </w:rPrChange>
          </w:rPr>
          <w:t xml:space="preserve">Підрядника </w:t>
        </w:r>
      </w:ins>
      <w:del w:id="950" w:author="e.pashkova" w:date="2020-05-13T10:08:00Z">
        <w:r w:rsidRPr="001B5176" w:rsidDel="00745D45">
          <w:rPr>
            <w:rFonts w:ascii="Times New Roman" w:eastAsiaTheme="majorEastAsia" w:hAnsi="Times New Roman" w:cs="Times New Roman"/>
            <w:b/>
            <w:bCs/>
            <w:color w:val="000000"/>
            <w:rPrChange w:id="951" w:author="e.pashkova" w:date="2020-05-13T10:26:00Z">
              <w:rPr>
                <w:rFonts w:ascii="Times New Roman" w:eastAsiaTheme="majorEastAsia" w:hAnsi="Times New Roman" w:cs="Times New Roman"/>
                <w:b/>
                <w:bCs/>
                <w:color w:val="000000"/>
                <w:sz w:val="26"/>
                <w:szCs w:val="26"/>
              </w:rPr>
            </w:rPrChange>
          </w:rPr>
          <w:delText>підрядних організацій</w:delText>
        </w:r>
      </w:del>
      <w:r w:rsidRPr="001B5176">
        <w:rPr>
          <w:rFonts w:ascii="Times New Roman" w:eastAsiaTheme="majorEastAsia" w:hAnsi="Times New Roman" w:cs="Times New Roman"/>
          <w:b/>
          <w:bCs/>
          <w:color w:val="000000"/>
          <w:rPrChange w:id="952" w:author="e.pashkova" w:date="2020-05-13T10:26:00Z">
            <w:rPr>
              <w:rFonts w:ascii="Times New Roman" w:eastAsiaTheme="majorEastAsia" w:hAnsi="Times New Roman" w:cs="Times New Roman"/>
              <w:b/>
              <w:bCs/>
              <w:color w:val="000000"/>
              <w:sz w:val="26"/>
              <w:szCs w:val="26"/>
            </w:rPr>
          </w:rPrChange>
        </w:rPr>
        <w:t xml:space="preserve"> </w:t>
      </w:r>
      <w:r w:rsidRPr="001B5176">
        <w:rPr>
          <w:rFonts w:ascii="Times New Roman" w:eastAsiaTheme="majorEastAsia" w:hAnsi="Times New Roman" w:cs="Times New Roman"/>
          <w:b/>
          <w:bCs/>
          <w:color w:val="000000"/>
          <w:lang w:val="uk-UA"/>
          <w:rPrChange w:id="953" w:author="e.pashkova" w:date="2020-05-13T10:26:00Z">
            <w:rPr>
              <w:rFonts w:ascii="Times New Roman" w:eastAsiaTheme="majorEastAsia" w:hAnsi="Times New Roman" w:cs="Times New Roman"/>
              <w:b/>
              <w:bCs/>
              <w:color w:val="000000"/>
              <w:sz w:val="26"/>
              <w:szCs w:val="26"/>
              <w:lang w:val="uk-UA"/>
            </w:rPr>
          </w:rPrChange>
        </w:rPr>
        <w:t>з охорони праці та екологічної безпеки</w:t>
      </w:r>
    </w:p>
    <w:p w:rsidR="000D03DD" w:rsidRPr="001B5176" w:rsidRDefault="000D03DD" w:rsidP="001B5176">
      <w:pPr>
        <w:spacing w:line="240" w:lineRule="auto"/>
        <w:rPr>
          <w:rFonts w:ascii="Times New Roman" w:hAnsi="Times New Roman" w:cs="Times New Roman"/>
          <w:b/>
          <w:color w:val="000000"/>
        </w:rPr>
        <w:pPrChange w:id="954" w:author="e.pashkova" w:date="2020-05-13T10:26:00Z">
          <w:pPr/>
        </w:pPrChange>
      </w:pPr>
    </w:p>
    <w:p w:rsidR="000D03DD" w:rsidRPr="001B5176" w:rsidRDefault="003C569C" w:rsidP="001B5176">
      <w:pPr>
        <w:spacing w:line="240" w:lineRule="auto"/>
        <w:rPr>
          <w:rFonts w:ascii="Times New Roman" w:hAnsi="Times New Roman" w:cs="Times New Roman"/>
          <w:b/>
          <w:color w:val="000000"/>
          <w:u w:val="single"/>
          <w:lang w:val="uk-UA"/>
          <w:rPrChange w:id="955" w:author="e.pashkova" w:date="2020-05-13T10:26:00Z">
            <w:rPr>
              <w:rFonts w:ascii="Times New Roman" w:hAnsi="Times New Roman"/>
              <w:b/>
              <w:color w:val="000000"/>
              <w:u w:val="single"/>
              <w:lang w:val="uk-UA"/>
            </w:rPr>
          </w:rPrChange>
        </w:rPr>
        <w:pPrChange w:id="956" w:author="e.pashkova" w:date="2020-05-13T10:26:00Z">
          <w:pPr/>
        </w:pPrChange>
      </w:pPr>
      <w:r w:rsidRPr="001B5176">
        <w:rPr>
          <w:rFonts w:ascii="Times New Roman" w:hAnsi="Times New Roman" w:cs="Times New Roman"/>
          <w:b/>
          <w:color w:val="000000"/>
          <w:u w:val="single"/>
          <w:lang w:val="uk-UA"/>
        </w:rPr>
        <w:t>Загальні</w:t>
      </w:r>
      <w:r w:rsidR="000D03DD" w:rsidRPr="001B5176">
        <w:rPr>
          <w:rFonts w:ascii="Times New Roman" w:hAnsi="Times New Roman" w:cs="Times New Roman"/>
          <w:b/>
          <w:color w:val="000000"/>
          <w:u w:val="single"/>
          <w:rPrChange w:id="957" w:author="e.pashkova" w:date="2020-05-13T10:26:00Z">
            <w:rPr>
              <w:rFonts w:ascii="Times New Roman" w:hAnsi="Times New Roman"/>
              <w:b/>
              <w:color w:val="000000"/>
              <w:u w:val="single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958" w:author="e.pashkova" w:date="2020-05-13T10:26:00Z">
            <w:rPr>
              <w:rFonts w:ascii="Times New Roman" w:hAnsi="Times New Roman"/>
              <w:b/>
              <w:color w:val="000000"/>
              <w:u w:val="single"/>
              <w:lang w:val="uk-UA"/>
            </w:rPr>
          </w:rPrChange>
        </w:rPr>
        <w:t xml:space="preserve">вимоги до </w:t>
      </w:r>
      <w:ins w:id="959" w:author="e.pashkova" w:date="2020-05-13T10:08:00Z">
        <w:r w:rsidR="00745D45" w:rsidRPr="001B5176">
          <w:rPr>
            <w:rFonts w:ascii="Times New Roman" w:hAnsi="Times New Roman" w:cs="Times New Roman"/>
            <w:b/>
            <w:color w:val="000000"/>
            <w:u w:val="single"/>
            <w:lang w:val="uk-UA"/>
            <w:rPrChange w:id="960" w:author="e.pashkova" w:date="2020-05-13T10:26:00Z">
              <w:rPr>
                <w:rFonts w:ascii="Times New Roman" w:hAnsi="Times New Roman"/>
                <w:b/>
                <w:color w:val="000000"/>
                <w:u w:val="single"/>
                <w:lang w:val="uk-UA"/>
              </w:rPr>
            </w:rPrChange>
          </w:rPr>
          <w:t>Під</w:t>
        </w:r>
      </w:ins>
      <w:ins w:id="961" w:author="e.pashkova" w:date="2020-05-13T10:09:00Z">
        <w:r w:rsidR="00745D45" w:rsidRPr="001B5176">
          <w:rPr>
            <w:rFonts w:ascii="Times New Roman" w:hAnsi="Times New Roman" w:cs="Times New Roman"/>
            <w:b/>
            <w:color w:val="000000"/>
            <w:u w:val="single"/>
            <w:lang w:val="uk-UA"/>
            <w:rPrChange w:id="962" w:author="e.pashkova" w:date="2020-05-13T10:26:00Z">
              <w:rPr>
                <w:rFonts w:ascii="Times New Roman" w:hAnsi="Times New Roman"/>
                <w:b/>
                <w:color w:val="000000"/>
                <w:u w:val="single"/>
                <w:lang w:val="uk-UA"/>
              </w:rPr>
            </w:rPrChange>
          </w:rPr>
          <w:t>рядника</w:t>
        </w:r>
      </w:ins>
      <w:del w:id="963" w:author="e.pashkova" w:date="2020-05-13T10:09:00Z">
        <w:r w:rsidRPr="001B5176" w:rsidDel="00745D45">
          <w:rPr>
            <w:rFonts w:ascii="Times New Roman" w:hAnsi="Times New Roman" w:cs="Times New Roman"/>
            <w:b/>
            <w:color w:val="000000"/>
            <w:u w:val="single"/>
            <w:lang w:val="uk-UA"/>
            <w:rPrChange w:id="964" w:author="e.pashkova" w:date="2020-05-13T10:26:00Z">
              <w:rPr>
                <w:rFonts w:ascii="Times New Roman" w:hAnsi="Times New Roman"/>
                <w:b/>
                <w:color w:val="000000"/>
                <w:u w:val="single"/>
                <w:lang w:val="uk-UA"/>
              </w:rPr>
            </w:rPrChange>
          </w:rPr>
          <w:delText>підрядної організації</w:delText>
        </w:r>
      </w:del>
    </w:p>
    <w:p w:rsidR="003C569C" w:rsidRPr="001B5176" w:rsidRDefault="003C569C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965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966" w:author="e.pashkova" w:date="2020-05-13T10:26:00Z">
          <w:pPr/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967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</w:t>
      </w:r>
      <w:proofErr w:type="spellEnd"/>
      <w:r w:rsidRPr="001B5176">
        <w:rPr>
          <w:rFonts w:ascii="Times New Roman" w:hAnsi="Times New Roman" w:cs="Times New Roman"/>
          <w:color w:val="000000"/>
          <w:rPrChange w:id="9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969" w:author="e.pashkova" w:date="2020-05-13T10:26:00Z">
            <w:rPr>
              <w:rFonts w:ascii="Times New Roman" w:hAnsi="Times New Roman"/>
              <w:color w:val="000000"/>
            </w:rPr>
          </w:rPrChange>
        </w:rPr>
        <w:t>зобов'язаний</w:t>
      </w:r>
      <w:proofErr w:type="spellEnd"/>
      <w:r w:rsidRPr="001B5176">
        <w:rPr>
          <w:rFonts w:ascii="Times New Roman" w:hAnsi="Times New Roman" w:cs="Times New Roman"/>
          <w:color w:val="000000"/>
          <w:rPrChange w:id="970" w:author="e.pashkova" w:date="2020-05-13T10:26:00Z">
            <w:rPr>
              <w:rFonts w:ascii="Times New Roman" w:hAnsi="Times New Roman"/>
              <w:color w:val="000000"/>
            </w:rPr>
          </w:rPrChange>
        </w:rPr>
        <w:t>:</w:t>
      </w:r>
    </w:p>
    <w:p w:rsidR="003C569C" w:rsidRPr="001B5176" w:rsidRDefault="003C569C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971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972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rPrChange w:id="97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- </w:t>
      </w:r>
      <w:proofErr w:type="spellStart"/>
      <w:r w:rsidRPr="001B5176">
        <w:rPr>
          <w:rFonts w:ascii="Times New Roman" w:hAnsi="Times New Roman" w:cs="Times New Roman"/>
          <w:color w:val="000000"/>
          <w:rPrChange w:id="974" w:author="e.pashkova" w:date="2020-05-13T10:26:00Z">
            <w:rPr>
              <w:rFonts w:ascii="Times New Roman" w:hAnsi="Times New Roman"/>
              <w:color w:val="000000"/>
            </w:rPr>
          </w:rPrChange>
        </w:rPr>
        <w:t>Дотримуватися</w:t>
      </w:r>
      <w:proofErr w:type="spellEnd"/>
      <w:r w:rsidRPr="001B5176">
        <w:rPr>
          <w:rFonts w:ascii="Times New Roman" w:hAnsi="Times New Roman" w:cs="Times New Roman"/>
          <w:color w:val="000000"/>
          <w:rPrChange w:id="97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трудов</w:t>
      </w:r>
      <w:r w:rsidRPr="001B5176">
        <w:rPr>
          <w:rFonts w:ascii="Times New Roman" w:hAnsi="Times New Roman" w:cs="Times New Roman"/>
          <w:color w:val="000000"/>
          <w:lang w:val="uk-UA"/>
          <w:rPrChange w:id="976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ого</w:t>
      </w:r>
      <w:r w:rsidRPr="001B5176">
        <w:rPr>
          <w:rFonts w:ascii="Times New Roman" w:hAnsi="Times New Roman" w:cs="Times New Roman"/>
          <w:color w:val="000000"/>
          <w:rPrChange w:id="9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978" w:author="e.pashkova" w:date="2020-05-13T10:26:00Z">
            <w:rPr>
              <w:rFonts w:ascii="Times New Roman" w:hAnsi="Times New Roman"/>
              <w:color w:val="000000"/>
            </w:rPr>
          </w:rPrChange>
        </w:rPr>
        <w:t>законодавств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979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а</w:t>
      </w:r>
      <w:r w:rsidRPr="001B5176">
        <w:rPr>
          <w:rFonts w:ascii="Times New Roman" w:hAnsi="Times New Roman" w:cs="Times New Roman"/>
          <w:color w:val="000000"/>
          <w:rPrChange w:id="9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981" w:author="e.pashkova" w:date="2020-05-13T10:26:00Z">
            <w:rPr>
              <w:rFonts w:ascii="Times New Roman" w:hAnsi="Times New Roman"/>
              <w:color w:val="000000"/>
            </w:rPr>
          </w:rPrChange>
        </w:rPr>
        <w:t>України</w:t>
      </w:r>
      <w:proofErr w:type="spellEnd"/>
      <w:r w:rsidRPr="001B5176">
        <w:rPr>
          <w:rFonts w:ascii="Times New Roman" w:hAnsi="Times New Roman" w:cs="Times New Roman"/>
          <w:color w:val="000000"/>
          <w:rPrChange w:id="9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  <w:rPrChange w:id="983" w:author="e.pashkova" w:date="2020-05-13T10:26:00Z">
            <w:rPr>
              <w:rFonts w:ascii="Times New Roman" w:hAnsi="Times New Roman"/>
              <w:color w:val="000000"/>
            </w:rPr>
          </w:rPrChange>
        </w:rPr>
        <w:t>прийомі</w:t>
      </w:r>
      <w:proofErr w:type="spellEnd"/>
      <w:r w:rsidRPr="001B5176">
        <w:rPr>
          <w:rFonts w:ascii="Times New Roman" w:hAnsi="Times New Roman" w:cs="Times New Roman"/>
          <w:color w:val="000000"/>
          <w:rPrChange w:id="9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985" w:author="e.pashkova" w:date="2020-05-13T10:26:00Z">
            <w:rPr>
              <w:rFonts w:ascii="Times New Roman" w:hAnsi="Times New Roman"/>
              <w:color w:val="000000"/>
            </w:rPr>
          </w:rPrChange>
        </w:rPr>
        <w:t>співробітників</w:t>
      </w:r>
      <w:proofErr w:type="spellEnd"/>
      <w:r w:rsidRPr="001B5176">
        <w:rPr>
          <w:rFonts w:ascii="Times New Roman" w:hAnsi="Times New Roman" w:cs="Times New Roman"/>
          <w:color w:val="000000"/>
          <w:rPrChange w:id="9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gramStart"/>
      <w:r w:rsidRPr="001B5176">
        <w:rPr>
          <w:rFonts w:ascii="Times New Roman" w:hAnsi="Times New Roman" w:cs="Times New Roman"/>
          <w:color w:val="000000"/>
          <w:rPrChange w:id="987" w:author="e.pashkova" w:date="2020-05-13T10:26:00Z">
            <w:rPr>
              <w:rFonts w:ascii="Times New Roman" w:hAnsi="Times New Roman"/>
              <w:color w:val="000000"/>
            </w:rPr>
          </w:rPrChange>
        </w:rPr>
        <w:t>на роботу</w:t>
      </w:r>
      <w:proofErr w:type="gramEnd"/>
      <w:r w:rsidRPr="001B5176">
        <w:rPr>
          <w:rFonts w:ascii="Times New Roman" w:hAnsi="Times New Roman" w:cs="Times New Roman"/>
          <w:color w:val="000000"/>
          <w:rPrChange w:id="9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989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території</w:t>
      </w:r>
      <w:proofErr w:type="spellEnd"/>
      <w:r w:rsidRPr="001B5176">
        <w:rPr>
          <w:rFonts w:ascii="Times New Roman" w:hAnsi="Times New Roman" w:cs="Times New Roman"/>
          <w:color w:val="000000"/>
          <w:rPrChange w:id="9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991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9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а </w:t>
      </w:r>
      <w:proofErr w:type="spellStart"/>
      <w:r w:rsidRPr="001B5176">
        <w:rPr>
          <w:rFonts w:ascii="Times New Roman" w:hAnsi="Times New Roman" w:cs="Times New Roman"/>
          <w:color w:val="000000"/>
          <w:rPrChange w:id="993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rPrChange w:id="9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  <w:rPrChange w:id="995" w:author="e.pashkova" w:date="2020-05-13T10:26:00Z">
            <w:rPr>
              <w:rFonts w:ascii="Times New Roman" w:hAnsi="Times New Roman"/>
              <w:color w:val="000000"/>
            </w:rPr>
          </w:rPrChange>
        </w:rPr>
        <w:t>організації</w:t>
      </w:r>
      <w:proofErr w:type="spellEnd"/>
      <w:r w:rsidRPr="001B5176">
        <w:rPr>
          <w:rFonts w:ascii="Times New Roman" w:hAnsi="Times New Roman" w:cs="Times New Roman"/>
          <w:color w:val="000000"/>
          <w:rPrChange w:id="9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режиму </w:t>
      </w:r>
      <w:proofErr w:type="spellStart"/>
      <w:r w:rsidRPr="001B5176">
        <w:rPr>
          <w:rFonts w:ascii="Times New Roman" w:hAnsi="Times New Roman" w:cs="Times New Roman"/>
          <w:color w:val="000000"/>
          <w:rPrChange w:id="997" w:author="e.pashkova" w:date="2020-05-13T10:26:00Z">
            <w:rPr>
              <w:rFonts w:ascii="Times New Roman" w:hAnsi="Times New Roman"/>
              <w:color w:val="000000"/>
            </w:rPr>
          </w:rPrChange>
        </w:rPr>
        <w:t>робочого</w:t>
      </w:r>
      <w:proofErr w:type="spellEnd"/>
      <w:r w:rsidRPr="001B5176">
        <w:rPr>
          <w:rFonts w:ascii="Times New Roman" w:hAnsi="Times New Roman" w:cs="Times New Roman"/>
          <w:color w:val="000000"/>
          <w:rPrChange w:id="9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часу </w:t>
      </w:r>
      <w:proofErr w:type="spellStart"/>
      <w:r w:rsidRPr="001B5176">
        <w:rPr>
          <w:rFonts w:ascii="Times New Roman" w:hAnsi="Times New Roman" w:cs="Times New Roman"/>
          <w:color w:val="000000"/>
          <w:rPrChange w:id="999" w:author="e.pashkova" w:date="2020-05-13T10:26:00Z">
            <w:rPr>
              <w:rFonts w:ascii="Times New Roman" w:hAnsi="Times New Roman"/>
              <w:color w:val="000000"/>
            </w:rPr>
          </w:rPrChange>
        </w:rPr>
        <w:t>співробітників</w:t>
      </w:r>
      <w:proofErr w:type="spellEnd"/>
      <w:r w:rsidRPr="001B5176">
        <w:rPr>
          <w:rFonts w:ascii="Times New Roman" w:hAnsi="Times New Roman" w:cs="Times New Roman"/>
          <w:color w:val="000000"/>
          <w:rPrChange w:id="1000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C569C" w:rsidRPr="001B5176" w:rsidRDefault="003C569C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1001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002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rPrChange w:id="10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- </w:t>
      </w:r>
      <w:r w:rsidRPr="001B5176">
        <w:rPr>
          <w:rFonts w:ascii="Times New Roman" w:hAnsi="Times New Roman" w:cs="Times New Roman"/>
          <w:color w:val="000000"/>
          <w:lang w:val="uk-UA"/>
          <w:rPrChange w:id="1004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Н</w:t>
      </w:r>
      <w:r w:rsidRPr="001B5176">
        <w:rPr>
          <w:rFonts w:ascii="Times New Roman" w:hAnsi="Times New Roman" w:cs="Times New Roman"/>
          <w:color w:val="000000"/>
          <w:rPrChange w:id="10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е </w:t>
      </w:r>
      <w:proofErr w:type="spellStart"/>
      <w:r w:rsidRPr="001B5176">
        <w:rPr>
          <w:rFonts w:ascii="Times New Roman" w:hAnsi="Times New Roman" w:cs="Times New Roman"/>
          <w:color w:val="000000"/>
          <w:rPrChange w:id="1006" w:author="e.pashkova" w:date="2020-05-13T10:26:00Z">
            <w:rPr>
              <w:rFonts w:ascii="Times New Roman" w:hAnsi="Times New Roman"/>
              <w:color w:val="000000"/>
            </w:rPr>
          </w:rPrChange>
        </w:rPr>
        <w:t>залучати</w:t>
      </w:r>
      <w:proofErr w:type="spellEnd"/>
      <w:r w:rsidRPr="001B5176">
        <w:rPr>
          <w:rFonts w:ascii="Times New Roman" w:hAnsi="Times New Roman" w:cs="Times New Roman"/>
          <w:color w:val="000000"/>
          <w:rPrChange w:id="10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</w:t>
      </w:r>
      <w:proofErr w:type="spellStart"/>
      <w:r w:rsidRPr="001B5176">
        <w:rPr>
          <w:rFonts w:ascii="Times New Roman" w:hAnsi="Times New Roman" w:cs="Times New Roman"/>
          <w:color w:val="000000"/>
          <w:rPrChange w:id="1008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ins w:id="1009" w:author="e.pashkova" w:date="2020-05-13T10:09:00Z">
        <w:r w:rsidR="00745D45" w:rsidRPr="001B5176">
          <w:rPr>
            <w:rFonts w:ascii="Times New Roman" w:hAnsi="Times New Roman" w:cs="Times New Roman"/>
            <w:color w:val="000000"/>
            <w:lang w:val="uk-UA"/>
            <w:rPrChange w:id="1010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\послуг </w:t>
        </w:r>
      </w:ins>
      <w:del w:id="1011" w:author="e.pashkova" w:date="2020-05-13T10:09:00Z">
        <w:r w:rsidRPr="001B5176" w:rsidDel="00745D45">
          <w:rPr>
            <w:rFonts w:ascii="Times New Roman" w:hAnsi="Times New Roman" w:cs="Times New Roman"/>
            <w:color w:val="000000"/>
            <w:rPrChange w:id="1012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delText xml:space="preserve"> </w:delText>
        </w:r>
      </w:del>
      <w:r w:rsidRPr="001B5176">
        <w:rPr>
          <w:rFonts w:ascii="Times New Roman" w:hAnsi="Times New Roman" w:cs="Times New Roman"/>
          <w:color w:val="000000"/>
          <w:rPrChange w:id="10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на </w:t>
      </w:r>
      <w:proofErr w:type="spellStart"/>
      <w:r w:rsidRPr="001B5176">
        <w:rPr>
          <w:rFonts w:ascii="Times New Roman" w:hAnsi="Times New Roman" w:cs="Times New Roman"/>
          <w:color w:val="000000"/>
          <w:rPrChange w:id="1014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території</w:t>
      </w:r>
      <w:proofErr w:type="spellEnd"/>
      <w:r w:rsidRPr="001B5176">
        <w:rPr>
          <w:rFonts w:ascii="Times New Roman" w:hAnsi="Times New Roman" w:cs="Times New Roman"/>
          <w:color w:val="000000"/>
          <w:rPrChange w:id="10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16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10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18" w:author="e.pashkova" w:date="2020-05-13T10:26:00Z">
            <w:rPr>
              <w:rFonts w:ascii="Times New Roman" w:hAnsi="Times New Roman"/>
              <w:color w:val="000000"/>
            </w:rPr>
          </w:rPrChange>
        </w:rPr>
        <w:t>співробітників</w:t>
      </w:r>
      <w:proofErr w:type="spellEnd"/>
      <w:r w:rsidRPr="001B5176">
        <w:rPr>
          <w:rFonts w:ascii="Times New Roman" w:hAnsi="Times New Roman" w:cs="Times New Roman"/>
          <w:color w:val="000000"/>
          <w:rPrChange w:id="10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20" w:author="e.pashkova" w:date="2020-05-13T10:26:00Z">
            <w:rPr>
              <w:rFonts w:ascii="Times New Roman" w:hAnsi="Times New Roman"/>
              <w:color w:val="000000"/>
            </w:rPr>
          </w:rPrChange>
        </w:rPr>
        <w:t>молодше</w:t>
      </w:r>
      <w:proofErr w:type="spellEnd"/>
      <w:r w:rsidRPr="001B5176">
        <w:rPr>
          <w:rFonts w:ascii="Times New Roman" w:hAnsi="Times New Roman" w:cs="Times New Roman"/>
          <w:color w:val="000000"/>
          <w:rPrChange w:id="10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18 </w:t>
      </w:r>
      <w:proofErr w:type="spellStart"/>
      <w:r w:rsidRPr="001B5176">
        <w:rPr>
          <w:rFonts w:ascii="Times New Roman" w:hAnsi="Times New Roman" w:cs="Times New Roman"/>
          <w:color w:val="000000"/>
          <w:rPrChange w:id="1022" w:author="e.pashkova" w:date="2020-05-13T10:26:00Z">
            <w:rPr>
              <w:rFonts w:ascii="Times New Roman" w:hAnsi="Times New Roman"/>
              <w:color w:val="000000"/>
            </w:rPr>
          </w:rPrChange>
        </w:rPr>
        <w:t>років</w:t>
      </w:r>
      <w:proofErr w:type="spellEnd"/>
      <w:r w:rsidRPr="001B5176">
        <w:rPr>
          <w:rFonts w:ascii="Times New Roman" w:hAnsi="Times New Roman" w:cs="Times New Roman"/>
          <w:color w:val="000000"/>
          <w:rPrChange w:id="1023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C569C" w:rsidRPr="001B5176" w:rsidRDefault="003C569C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1024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025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rPrChange w:id="10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- </w:t>
      </w:r>
      <w:proofErr w:type="spellStart"/>
      <w:r w:rsidRPr="001B5176">
        <w:rPr>
          <w:rFonts w:ascii="Times New Roman" w:hAnsi="Times New Roman" w:cs="Times New Roman"/>
          <w:color w:val="000000"/>
          <w:rPrChange w:id="1027" w:author="e.pashkova" w:date="2020-05-13T10:26:00Z">
            <w:rPr>
              <w:rFonts w:ascii="Times New Roman" w:hAnsi="Times New Roman"/>
              <w:color w:val="000000"/>
            </w:rPr>
          </w:rPrChange>
        </w:rPr>
        <w:t>Дотримуватися</w:t>
      </w:r>
      <w:proofErr w:type="spellEnd"/>
      <w:r w:rsidRPr="001B5176">
        <w:rPr>
          <w:rFonts w:ascii="Times New Roman" w:hAnsi="Times New Roman" w:cs="Times New Roman"/>
          <w:color w:val="000000"/>
          <w:rPrChange w:id="10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29" w:author="e.pashkova" w:date="2020-05-13T10:26:00Z">
            <w:rPr>
              <w:rFonts w:ascii="Times New Roman" w:hAnsi="Times New Roman"/>
              <w:color w:val="000000"/>
            </w:rPr>
          </w:rPrChange>
        </w:rPr>
        <w:t>законодавства</w:t>
      </w:r>
      <w:proofErr w:type="spellEnd"/>
      <w:r w:rsidRPr="001B5176">
        <w:rPr>
          <w:rFonts w:ascii="Times New Roman" w:hAnsi="Times New Roman" w:cs="Times New Roman"/>
          <w:color w:val="000000"/>
          <w:rPrChange w:id="10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31" w:author="e.pashkova" w:date="2020-05-13T10:26:00Z">
            <w:rPr>
              <w:rFonts w:ascii="Times New Roman" w:hAnsi="Times New Roman"/>
              <w:color w:val="000000"/>
            </w:rPr>
          </w:rPrChange>
        </w:rPr>
        <w:t>України</w:t>
      </w:r>
      <w:proofErr w:type="spellEnd"/>
      <w:r w:rsidRPr="001B5176">
        <w:rPr>
          <w:rFonts w:ascii="Times New Roman" w:hAnsi="Times New Roman" w:cs="Times New Roman"/>
          <w:color w:val="000000"/>
          <w:rPrChange w:id="10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у </w:t>
      </w:r>
      <w:proofErr w:type="spellStart"/>
      <w:r w:rsidRPr="001B5176">
        <w:rPr>
          <w:rFonts w:ascii="Times New Roman" w:hAnsi="Times New Roman" w:cs="Times New Roman"/>
          <w:color w:val="000000"/>
          <w:rPrChange w:id="1033" w:author="e.pashkova" w:date="2020-05-13T10:26:00Z">
            <w:rPr>
              <w:rFonts w:ascii="Times New Roman" w:hAnsi="Times New Roman"/>
              <w:color w:val="000000"/>
            </w:rPr>
          </w:rPrChange>
        </w:rPr>
        <w:t>випадках</w:t>
      </w:r>
      <w:proofErr w:type="spellEnd"/>
      <w:r w:rsidRPr="001B5176">
        <w:rPr>
          <w:rFonts w:ascii="Times New Roman" w:hAnsi="Times New Roman" w:cs="Times New Roman"/>
          <w:color w:val="000000"/>
          <w:rPrChange w:id="10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35" w:author="e.pashkova" w:date="2020-05-13T10:26:00Z">
            <w:rPr>
              <w:rFonts w:ascii="Times New Roman" w:hAnsi="Times New Roman"/>
              <w:color w:val="000000"/>
            </w:rPr>
          </w:rPrChange>
        </w:rPr>
        <w:t>залучення</w:t>
      </w:r>
      <w:proofErr w:type="spellEnd"/>
      <w:r w:rsidRPr="001B5176">
        <w:rPr>
          <w:rFonts w:ascii="Times New Roman" w:hAnsi="Times New Roman" w:cs="Times New Roman"/>
          <w:color w:val="000000"/>
          <w:rPrChange w:id="10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37" w:author="e.pashkova" w:date="2020-05-13T10:26:00Z">
            <w:rPr>
              <w:rFonts w:ascii="Times New Roman" w:hAnsi="Times New Roman"/>
              <w:color w:val="000000"/>
            </w:rPr>
          </w:rPrChange>
        </w:rPr>
        <w:t>іноземної</w:t>
      </w:r>
      <w:proofErr w:type="spellEnd"/>
      <w:r w:rsidRPr="001B5176">
        <w:rPr>
          <w:rFonts w:ascii="Times New Roman" w:hAnsi="Times New Roman" w:cs="Times New Roman"/>
          <w:color w:val="000000"/>
          <w:rPrChange w:id="10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39" w:author="e.pashkova" w:date="2020-05-13T10:26:00Z">
            <w:rPr>
              <w:rFonts w:ascii="Times New Roman" w:hAnsi="Times New Roman"/>
              <w:color w:val="000000"/>
            </w:rPr>
          </w:rPrChange>
        </w:rPr>
        <w:t>робочої</w:t>
      </w:r>
      <w:proofErr w:type="spellEnd"/>
      <w:r w:rsidRPr="001B5176">
        <w:rPr>
          <w:rFonts w:ascii="Times New Roman" w:hAnsi="Times New Roman" w:cs="Times New Roman"/>
          <w:color w:val="000000"/>
          <w:rPrChange w:id="10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41" w:author="e.pashkova" w:date="2020-05-13T10:26:00Z">
            <w:rPr>
              <w:rFonts w:ascii="Times New Roman" w:hAnsi="Times New Roman"/>
              <w:color w:val="000000"/>
            </w:rPr>
          </w:rPrChange>
        </w:rPr>
        <w:t>сили</w:t>
      </w:r>
      <w:proofErr w:type="spellEnd"/>
      <w:r w:rsidRPr="001B5176">
        <w:rPr>
          <w:rFonts w:ascii="Times New Roman" w:hAnsi="Times New Roman" w:cs="Times New Roman"/>
          <w:color w:val="000000"/>
          <w:rPrChange w:id="10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У </w:t>
      </w:r>
      <w:proofErr w:type="spellStart"/>
      <w:r w:rsidRPr="001B5176">
        <w:rPr>
          <w:rFonts w:ascii="Times New Roman" w:hAnsi="Times New Roman" w:cs="Times New Roman"/>
          <w:color w:val="000000"/>
          <w:rPrChange w:id="1043" w:author="e.pashkova" w:date="2020-05-13T10:26:00Z">
            <w:rPr>
              <w:rFonts w:ascii="Times New Roman" w:hAnsi="Times New Roman"/>
              <w:color w:val="000000"/>
            </w:rPr>
          </w:rPrChange>
        </w:rPr>
        <w:t>разі</w:t>
      </w:r>
      <w:proofErr w:type="spellEnd"/>
      <w:r w:rsidRPr="001B5176">
        <w:rPr>
          <w:rFonts w:ascii="Times New Roman" w:hAnsi="Times New Roman" w:cs="Times New Roman"/>
          <w:color w:val="000000"/>
          <w:rPrChange w:id="10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45" w:author="e.pashkova" w:date="2020-05-13T10:26:00Z">
            <w:rPr>
              <w:rFonts w:ascii="Times New Roman" w:hAnsi="Times New Roman"/>
              <w:color w:val="000000"/>
            </w:rPr>
          </w:rPrChange>
        </w:rPr>
        <w:t>відсутності</w:t>
      </w:r>
      <w:proofErr w:type="spellEnd"/>
      <w:r w:rsidRPr="001B5176">
        <w:rPr>
          <w:rFonts w:ascii="Times New Roman" w:hAnsi="Times New Roman" w:cs="Times New Roman"/>
          <w:color w:val="000000"/>
          <w:rPrChange w:id="10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47" w:author="e.pashkova" w:date="2020-05-13T10:26:00Z">
            <w:rPr>
              <w:rFonts w:ascii="Times New Roman" w:hAnsi="Times New Roman"/>
              <w:color w:val="000000"/>
            </w:rPr>
          </w:rPrChange>
        </w:rPr>
        <w:t>реєстрації</w:t>
      </w:r>
      <w:proofErr w:type="spellEnd"/>
      <w:r w:rsidRPr="001B5176">
        <w:rPr>
          <w:rFonts w:ascii="Times New Roman" w:hAnsi="Times New Roman" w:cs="Times New Roman"/>
          <w:color w:val="000000"/>
          <w:rPrChange w:id="10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049" w:author="e.pashkova" w:date="2020-05-13T10:26:00Z">
            <w:rPr>
              <w:rFonts w:ascii="Times New Roman" w:hAnsi="Times New Roman"/>
              <w:color w:val="000000"/>
            </w:rPr>
          </w:rPrChange>
        </w:rPr>
        <w:t>дозволу</w:t>
      </w:r>
      <w:proofErr w:type="spellEnd"/>
      <w:r w:rsidRPr="001B5176">
        <w:rPr>
          <w:rFonts w:ascii="Times New Roman" w:hAnsi="Times New Roman" w:cs="Times New Roman"/>
          <w:color w:val="000000"/>
          <w:rPrChange w:id="10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gramStart"/>
      <w:r w:rsidRPr="001B5176">
        <w:rPr>
          <w:rFonts w:ascii="Times New Roman" w:hAnsi="Times New Roman" w:cs="Times New Roman"/>
          <w:color w:val="000000"/>
          <w:rPrChange w:id="1051" w:author="e.pashkova" w:date="2020-05-13T10:26:00Z">
            <w:rPr>
              <w:rFonts w:ascii="Times New Roman" w:hAnsi="Times New Roman"/>
              <w:color w:val="000000"/>
            </w:rPr>
          </w:rPrChange>
        </w:rPr>
        <w:t>на роботу</w:t>
      </w:r>
      <w:proofErr w:type="gramEnd"/>
      <w:r w:rsidRPr="001B5176">
        <w:rPr>
          <w:rFonts w:ascii="Times New Roman" w:hAnsi="Times New Roman" w:cs="Times New Roman"/>
          <w:color w:val="000000"/>
          <w:rPrChange w:id="10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1053" w:author="e.pashkova" w:date="2020-05-13T10:26:00Z">
            <w:rPr>
              <w:rFonts w:ascii="Times New Roman" w:hAnsi="Times New Roman"/>
              <w:color w:val="000000"/>
            </w:rPr>
          </w:rPrChange>
        </w:rPr>
        <w:t>документів</w:t>
      </w:r>
      <w:proofErr w:type="spellEnd"/>
      <w:r w:rsidRPr="001B5176">
        <w:rPr>
          <w:rFonts w:ascii="Times New Roman" w:hAnsi="Times New Roman" w:cs="Times New Roman"/>
          <w:color w:val="000000"/>
          <w:rPrChange w:id="10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055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10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57" w:author="e.pashkova" w:date="2020-05-13T10:26:00Z">
            <w:rPr>
              <w:rFonts w:ascii="Times New Roman" w:hAnsi="Times New Roman"/>
              <w:color w:val="000000"/>
            </w:rPr>
          </w:rPrChange>
        </w:rPr>
        <w:t>підтверджують</w:t>
      </w:r>
      <w:proofErr w:type="spellEnd"/>
      <w:r w:rsidRPr="001B5176">
        <w:rPr>
          <w:rFonts w:ascii="Times New Roman" w:hAnsi="Times New Roman" w:cs="Times New Roman"/>
          <w:color w:val="000000"/>
          <w:rPrChange w:id="10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59" w:author="e.pashkova" w:date="2020-05-13T10:26:00Z">
            <w:rPr>
              <w:rFonts w:ascii="Times New Roman" w:hAnsi="Times New Roman"/>
              <w:color w:val="000000"/>
            </w:rPr>
          </w:rPrChange>
        </w:rPr>
        <w:t>кваліфікацію</w:t>
      </w:r>
      <w:proofErr w:type="spellEnd"/>
      <w:r w:rsidRPr="001B5176">
        <w:rPr>
          <w:rFonts w:ascii="Times New Roman" w:hAnsi="Times New Roman" w:cs="Times New Roman"/>
          <w:color w:val="000000"/>
          <w:rPrChange w:id="10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61" w:author="e.pashkova" w:date="2020-05-13T10:26:00Z">
            <w:rPr>
              <w:rFonts w:ascii="Times New Roman" w:hAnsi="Times New Roman"/>
              <w:color w:val="000000"/>
            </w:rPr>
          </w:rPrChange>
        </w:rPr>
        <w:t>працівників</w:t>
      </w:r>
      <w:proofErr w:type="spellEnd"/>
      <w:r w:rsidRPr="001B5176">
        <w:rPr>
          <w:rFonts w:ascii="Times New Roman" w:hAnsi="Times New Roman" w:cs="Times New Roman"/>
          <w:color w:val="000000"/>
          <w:rPrChange w:id="10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63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</w:t>
      </w:r>
      <w:proofErr w:type="spellEnd"/>
      <w:r w:rsidRPr="001B5176">
        <w:rPr>
          <w:rFonts w:ascii="Times New Roman" w:hAnsi="Times New Roman" w:cs="Times New Roman"/>
          <w:color w:val="000000"/>
          <w:rPrChange w:id="10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65" w:author="e.pashkova" w:date="2020-05-13T10:26:00Z">
            <w:rPr>
              <w:rFonts w:ascii="Times New Roman" w:hAnsi="Times New Roman"/>
              <w:color w:val="000000"/>
            </w:rPr>
          </w:rPrChange>
        </w:rPr>
        <w:t>має</w:t>
      </w:r>
      <w:proofErr w:type="spellEnd"/>
      <w:r w:rsidRPr="001B5176">
        <w:rPr>
          <w:rFonts w:ascii="Times New Roman" w:hAnsi="Times New Roman" w:cs="Times New Roman"/>
          <w:color w:val="000000"/>
          <w:rPrChange w:id="10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право </w:t>
      </w:r>
      <w:proofErr w:type="spellStart"/>
      <w:r w:rsidRPr="001B5176">
        <w:rPr>
          <w:rFonts w:ascii="Times New Roman" w:hAnsi="Times New Roman" w:cs="Times New Roman"/>
          <w:color w:val="000000"/>
          <w:rPrChange w:id="1067" w:author="e.pashkova" w:date="2020-05-13T10:26:00Z">
            <w:rPr>
              <w:rFonts w:ascii="Times New Roman" w:hAnsi="Times New Roman"/>
              <w:color w:val="000000"/>
            </w:rPr>
          </w:rPrChange>
        </w:rPr>
        <w:t>відмовити</w:t>
      </w:r>
      <w:proofErr w:type="spellEnd"/>
      <w:r w:rsidRPr="001B5176">
        <w:rPr>
          <w:rFonts w:ascii="Times New Roman" w:hAnsi="Times New Roman" w:cs="Times New Roman"/>
          <w:color w:val="000000"/>
          <w:rPrChange w:id="10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допуску </w:t>
      </w:r>
      <w:proofErr w:type="spellStart"/>
      <w:r w:rsidRPr="001B5176">
        <w:rPr>
          <w:rFonts w:ascii="Times New Roman" w:hAnsi="Times New Roman" w:cs="Times New Roman"/>
          <w:color w:val="000000"/>
          <w:rPrChange w:id="1069" w:author="e.pashkova" w:date="2020-05-13T10:26:00Z">
            <w:rPr>
              <w:rFonts w:ascii="Times New Roman" w:hAnsi="Times New Roman"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color w:val="000000"/>
          <w:rPrChange w:id="10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1071" w:author="e.pashkova" w:date="2020-05-13T10:26:00Z">
            <w:rPr>
              <w:rFonts w:ascii="Times New Roman" w:hAnsi="Times New Roman"/>
              <w:color w:val="000000"/>
            </w:rPr>
          </w:rPrChange>
        </w:rPr>
        <w:t>виробничий</w:t>
      </w:r>
      <w:proofErr w:type="spellEnd"/>
      <w:r w:rsidRPr="001B5176">
        <w:rPr>
          <w:rFonts w:ascii="Times New Roman" w:hAnsi="Times New Roman" w:cs="Times New Roman"/>
          <w:color w:val="000000"/>
          <w:rPrChange w:id="10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73" w:author="e.pashkova" w:date="2020-05-13T10:26:00Z">
            <w:rPr>
              <w:rFonts w:ascii="Times New Roman" w:hAnsi="Times New Roman"/>
              <w:color w:val="000000"/>
            </w:rPr>
          </w:rPrChange>
        </w:rPr>
        <w:t>об'єкт</w:t>
      </w:r>
      <w:proofErr w:type="spellEnd"/>
      <w:r w:rsidRPr="001B5176">
        <w:rPr>
          <w:rFonts w:ascii="Times New Roman" w:hAnsi="Times New Roman" w:cs="Times New Roman"/>
          <w:color w:val="000000"/>
          <w:rPrChange w:id="1074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C569C" w:rsidRPr="001B5176" w:rsidRDefault="003C569C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1075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076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rPrChange w:id="10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- </w:t>
      </w:r>
      <w:proofErr w:type="spellStart"/>
      <w:r w:rsidRPr="001B5176">
        <w:rPr>
          <w:rFonts w:ascii="Times New Roman" w:hAnsi="Times New Roman" w:cs="Times New Roman"/>
          <w:color w:val="000000"/>
          <w:rPrChange w:id="1078" w:author="e.pashkova" w:date="2020-05-13T10:26:00Z">
            <w:rPr>
              <w:rFonts w:ascii="Times New Roman" w:hAnsi="Times New Roman"/>
              <w:color w:val="000000"/>
            </w:rPr>
          </w:rPrChange>
        </w:rPr>
        <w:t>Залучати</w:t>
      </w:r>
      <w:proofErr w:type="spellEnd"/>
      <w:r w:rsidRPr="001B5176">
        <w:rPr>
          <w:rFonts w:ascii="Times New Roman" w:hAnsi="Times New Roman" w:cs="Times New Roman"/>
          <w:color w:val="000000"/>
          <w:rPrChange w:id="10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</w:t>
      </w:r>
      <w:proofErr w:type="spellStart"/>
      <w:r w:rsidRPr="001B5176">
        <w:rPr>
          <w:rFonts w:ascii="Times New Roman" w:hAnsi="Times New Roman" w:cs="Times New Roman"/>
          <w:color w:val="000000"/>
          <w:rPrChange w:id="1080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ins w:id="1081" w:author="e.pashkova" w:date="2020-05-13T10:10:00Z">
        <w:r w:rsidR="00745D45" w:rsidRPr="001B5176">
          <w:rPr>
            <w:rFonts w:ascii="Times New Roman" w:hAnsi="Times New Roman" w:cs="Times New Roman"/>
            <w:color w:val="000000"/>
            <w:lang w:val="uk-UA"/>
            <w:rPrChange w:id="1082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\надання послуг </w:t>
        </w:r>
      </w:ins>
      <w:del w:id="1083" w:author="e.pashkova" w:date="2020-05-13T10:10:00Z">
        <w:r w:rsidRPr="001B5176" w:rsidDel="00745D45">
          <w:rPr>
            <w:rFonts w:ascii="Times New Roman" w:hAnsi="Times New Roman" w:cs="Times New Roman"/>
            <w:color w:val="000000"/>
            <w:rPrChange w:id="1084" w:author="e.pashkova" w:date="2020-05-13T10:26:00Z">
              <w:rPr>
                <w:rFonts w:ascii="Times New Roman" w:hAnsi="Times New Roman"/>
                <w:color w:val="000000"/>
              </w:rPr>
            </w:rPrChange>
          </w:rPr>
          <w:delText xml:space="preserve"> </w:delText>
        </w:r>
      </w:del>
      <w:r w:rsidRPr="001B5176">
        <w:rPr>
          <w:rFonts w:ascii="Times New Roman" w:hAnsi="Times New Roman" w:cs="Times New Roman"/>
          <w:color w:val="000000"/>
          <w:rPrChange w:id="10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на </w:t>
      </w:r>
      <w:proofErr w:type="spellStart"/>
      <w:r w:rsidRPr="001B5176">
        <w:rPr>
          <w:rFonts w:ascii="Times New Roman" w:hAnsi="Times New Roman" w:cs="Times New Roman"/>
          <w:color w:val="000000"/>
          <w:rPrChange w:id="1086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території</w:t>
      </w:r>
      <w:proofErr w:type="spellEnd"/>
      <w:r w:rsidRPr="001B5176">
        <w:rPr>
          <w:rFonts w:ascii="Times New Roman" w:hAnsi="Times New Roman" w:cs="Times New Roman"/>
          <w:color w:val="000000"/>
          <w:rPrChange w:id="10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88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108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90" w:author="e.pashkova" w:date="2020-05-13T10:26:00Z">
            <w:rPr>
              <w:rFonts w:ascii="Times New Roman" w:hAnsi="Times New Roman"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color w:val="000000"/>
          <w:rPrChange w:id="109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92" w:author="e.pashkova" w:date="2020-05-13T10:26:00Z">
            <w:rPr>
              <w:rFonts w:ascii="Times New Roman" w:hAnsi="Times New Roman"/>
              <w:color w:val="000000"/>
            </w:rPr>
          </w:rPrChange>
        </w:rPr>
        <w:t>співробітників</w:t>
      </w:r>
      <w:proofErr w:type="spellEnd"/>
      <w:r w:rsidRPr="001B5176">
        <w:rPr>
          <w:rFonts w:ascii="Times New Roman" w:hAnsi="Times New Roman" w:cs="Times New Roman"/>
          <w:color w:val="000000"/>
          <w:rPrChange w:id="109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094" w:author="e.pashkova" w:date="2020-05-13T10:26:00Z">
            <w:rPr>
              <w:rFonts w:ascii="Times New Roman" w:hAnsi="Times New Roman"/>
              <w:color w:val="000000"/>
            </w:rPr>
          </w:rPrChange>
        </w:rPr>
        <w:t>які</w:t>
      </w:r>
      <w:proofErr w:type="spellEnd"/>
      <w:r w:rsidRPr="001B5176">
        <w:rPr>
          <w:rFonts w:ascii="Times New Roman" w:hAnsi="Times New Roman" w:cs="Times New Roman"/>
          <w:color w:val="000000"/>
          <w:rPrChange w:id="109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96" w:author="e.pashkova" w:date="2020-05-13T10:26:00Z">
            <w:rPr>
              <w:rFonts w:ascii="Times New Roman" w:hAnsi="Times New Roman"/>
              <w:color w:val="000000"/>
            </w:rPr>
          </w:rPrChange>
        </w:rPr>
        <w:t>пройшли</w:t>
      </w:r>
      <w:proofErr w:type="spellEnd"/>
      <w:r w:rsidRPr="001B5176">
        <w:rPr>
          <w:rFonts w:ascii="Times New Roman" w:hAnsi="Times New Roman" w:cs="Times New Roman"/>
          <w:color w:val="000000"/>
          <w:rPrChange w:id="10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098" w:author="e.pashkova" w:date="2020-05-13T10:26:00Z">
            <w:rPr>
              <w:rFonts w:ascii="Times New Roman" w:hAnsi="Times New Roman"/>
              <w:color w:val="000000"/>
            </w:rPr>
          </w:rPrChange>
        </w:rPr>
        <w:t>попередній</w:t>
      </w:r>
      <w:proofErr w:type="spellEnd"/>
      <w:r w:rsidRPr="001B5176">
        <w:rPr>
          <w:rFonts w:ascii="Times New Roman" w:hAnsi="Times New Roman" w:cs="Times New Roman"/>
          <w:color w:val="000000"/>
          <w:rPrChange w:id="10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(</w:t>
      </w:r>
      <w:proofErr w:type="spellStart"/>
      <w:r w:rsidRPr="001B5176">
        <w:rPr>
          <w:rFonts w:ascii="Times New Roman" w:hAnsi="Times New Roman" w:cs="Times New Roman"/>
          <w:color w:val="000000"/>
          <w:rPrChange w:id="1100" w:author="e.pashkova" w:date="2020-05-13T10:26:00Z">
            <w:rPr>
              <w:rFonts w:ascii="Times New Roman" w:hAnsi="Times New Roman"/>
              <w:color w:val="000000"/>
            </w:rPr>
          </w:rPrChange>
        </w:rPr>
        <w:t>під</w:t>
      </w:r>
      <w:proofErr w:type="spellEnd"/>
      <w:r w:rsidRPr="001B5176">
        <w:rPr>
          <w:rFonts w:ascii="Times New Roman" w:hAnsi="Times New Roman" w:cs="Times New Roman"/>
          <w:color w:val="000000"/>
          <w:rPrChange w:id="110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час </w:t>
      </w:r>
      <w:proofErr w:type="spellStart"/>
      <w:r w:rsidRPr="001B5176">
        <w:rPr>
          <w:rFonts w:ascii="Times New Roman" w:hAnsi="Times New Roman" w:cs="Times New Roman"/>
          <w:color w:val="000000"/>
          <w:rPrChange w:id="1102" w:author="e.pashkova" w:date="2020-05-13T10:26:00Z">
            <w:rPr>
              <w:rFonts w:ascii="Times New Roman" w:hAnsi="Times New Roman"/>
              <w:color w:val="000000"/>
            </w:rPr>
          </w:rPrChange>
        </w:rPr>
        <w:t>вступу</w:t>
      </w:r>
      <w:proofErr w:type="spellEnd"/>
      <w:r w:rsidRPr="001B5176">
        <w:rPr>
          <w:rFonts w:ascii="Times New Roman" w:hAnsi="Times New Roman" w:cs="Times New Roman"/>
          <w:color w:val="000000"/>
          <w:rPrChange w:id="11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gramStart"/>
      <w:r w:rsidRPr="001B5176">
        <w:rPr>
          <w:rFonts w:ascii="Times New Roman" w:hAnsi="Times New Roman" w:cs="Times New Roman"/>
          <w:color w:val="000000"/>
          <w:rPrChange w:id="1104" w:author="e.pashkova" w:date="2020-05-13T10:26:00Z">
            <w:rPr>
              <w:rFonts w:ascii="Times New Roman" w:hAnsi="Times New Roman"/>
              <w:color w:val="000000"/>
            </w:rPr>
          </w:rPrChange>
        </w:rPr>
        <w:t>на роботу</w:t>
      </w:r>
      <w:proofErr w:type="gramEnd"/>
      <w:r w:rsidRPr="001B5176">
        <w:rPr>
          <w:rFonts w:ascii="Times New Roman" w:hAnsi="Times New Roman" w:cs="Times New Roman"/>
          <w:color w:val="000000"/>
          <w:rPrChange w:id="11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) і </w:t>
      </w:r>
      <w:proofErr w:type="spellStart"/>
      <w:r w:rsidRPr="001B5176">
        <w:rPr>
          <w:rFonts w:ascii="Times New Roman" w:hAnsi="Times New Roman" w:cs="Times New Roman"/>
          <w:color w:val="000000"/>
          <w:rPrChange w:id="1106" w:author="e.pashkova" w:date="2020-05-13T10:26:00Z">
            <w:rPr>
              <w:rFonts w:ascii="Times New Roman" w:hAnsi="Times New Roman"/>
              <w:color w:val="000000"/>
            </w:rPr>
          </w:rPrChange>
        </w:rPr>
        <w:t>періодичні</w:t>
      </w:r>
      <w:proofErr w:type="spellEnd"/>
      <w:r w:rsidRPr="001B5176">
        <w:rPr>
          <w:rFonts w:ascii="Times New Roman" w:hAnsi="Times New Roman" w:cs="Times New Roman"/>
          <w:color w:val="000000"/>
          <w:rPrChange w:id="11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08" w:author="e.pashkova" w:date="2020-05-13T10:26:00Z">
            <w:rPr>
              <w:rFonts w:ascii="Times New Roman" w:hAnsi="Times New Roman"/>
              <w:color w:val="000000"/>
            </w:rPr>
          </w:rPrChange>
        </w:rPr>
        <w:t>медичні</w:t>
      </w:r>
      <w:proofErr w:type="spellEnd"/>
      <w:r w:rsidRPr="001B5176">
        <w:rPr>
          <w:rFonts w:ascii="Times New Roman" w:hAnsi="Times New Roman" w:cs="Times New Roman"/>
          <w:color w:val="000000"/>
          <w:rPrChange w:id="11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огляди і </w:t>
      </w:r>
      <w:proofErr w:type="spellStart"/>
      <w:r w:rsidRPr="001B5176">
        <w:rPr>
          <w:rFonts w:ascii="Times New Roman" w:hAnsi="Times New Roman" w:cs="Times New Roman"/>
          <w:color w:val="000000"/>
          <w:rPrChange w:id="1110" w:author="e.pashkova" w:date="2020-05-13T10:26:00Z">
            <w:rPr>
              <w:rFonts w:ascii="Times New Roman" w:hAnsi="Times New Roman"/>
              <w:color w:val="000000"/>
            </w:rPr>
          </w:rPrChange>
        </w:rPr>
        <w:t>мають</w:t>
      </w:r>
      <w:proofErr w:type="spellEnd"/>
      <w:r w:rsidRPr="001B5176">
        <w:rPr>
          <w:rFonts w:ascii="Times New Roman" w:hAnsi="Times New Roman" w:cs="Times New Roman"/>
          <w:color w:val="000000"/>
          <w:rPrChange w:id="11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12" w:author="e.pashkova" w:date="2020-05-13T10:26:00Z">
            <w:rPr>
              <w:rFonts w:ascii="Times New Roman" w:hAnsi="Times New Roman"/>
              <w:color w:val="000000"/>
            </w:rPr>
          </w:rPrChange>
        </w:rPr>
        <w:t>висновок</w:t>
      </w:r>
      <w:proofErr w:type="spellEnd"/>
      <w:r w:rsidRPr="001B5176">
        <w:rPr>
          <w:rFonts w:ascii="Times New Roman" w:hAnsi="Times New Roman" w:cs="Times New Roman"/>
          <w:color w:val="000000"/>
          <w:rPrChange w:id="11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14" w:author="e.pashkova" w:date="2020-05-13T10:26:00Z">
            <w:rPr>
              <w:rFonts w:ascii="Times New Roman" w:hAnsi="Times New Roman"/>
              <w:color w:val="000000"/>
            </w:rPr>
          </w:rPrChange>
        </w:rPr>
        <w:t>медичної</w:t>
      </w:r>
      <w:proofErr w:type="spellEnd"/>
      <w:r w:rsidRPr="001B5176">
        <w:rPr>
          <w:rFonts w:ascii="Times New Roman" w:hAnsi="Times New Roman" w:cs="Times New Roman"/>
          <w:color w:val="000000"/>
          <w:rPrChange w:id="11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16" w:author="e.pashkova" w:date="2020-05-13T10:26:00Z">
            <w:rPr>
              <w:rFonts w:ascii="Times New Roman" w:hAnsi="Times New Roman"/>
              <w:color w:val="000000"/>
            </w:rPr>
          </w:rPrChange>
        </w:rPr>
        <w:t>комісії</w:t>
      </w:r>
      <w:proofErr w:type="spellEnd"/>
      <w:r w:rsidRPr="001B5176">
        <w:rPr>
          <w:rFonts w:ascii="Times New Roman" w:hAnsi="Times New Roman" w:cs="Times New Roman"/>
          <w:color w:val="000000"/>
          <w:rPrChange w:id="11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про допуск до </w:t>
      </w:r>
      <w:proofErr w:type="spellStart"/>
      <w:r w:rsidRPr="001B5176">
        <w:rPr>
          <w:rFonts w:ascii="Times New Roman" w:hAnsi="Times New Roman" w:cs="Times New Roman"/>
          <w:color w:val="000000"/>
          <w:rPrChange w:id="1118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  <w:rPrChange w:id="11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 </w:t>
      </w:r>
      <w:proofErr w:type="spellStart"/>
      <w:r w:rsidRPr="001B5176">
        <w:rPr>
          <w:rFonts w:ascii="Times New Roman" w:hAnsi="Times New Roman" w:cs="Times New Roman"/>
          <w:color w:val="000000"/>
          <w:rPrChange w:id="1120" w:author="e.pashkova" w:date="2020-05-13T10:26:00Z">
            <w:rPr>
              <w:rFonts w:ascii="Times New Roman" w:hAnsi="Times New Roman"/>
              <w:color w:val="000000"/>
            </w:rPr>
          </w:rPrChange>
        </w:rPr>
        <w:t>даною</w:t>
      </w:r>
      <w:proofErr w:type="spellEnd"/>
      <w:r w:rsidRPr="001B5176">
        <w:rPr>
          <w:rFonts w:ascii="Times New Roman" w:hAnsi="Times New Roman" w:cs="Times New Roman"/>
          <w:color w:val="000000"/>
          <w:rPrChange w:id="11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22" w:author="e.pashkova" w:date="2020-05-13T10:26:00Z">
            <w:rPr>
              <w:rFonts w:ascii="Times New Roman" w:hAnsi="Times New Roman"/>
              <w:color w:val="000000"/>
            </w:rPr>
          </w:rPrChange>
        </w:rPr>
        <w:t>професією</w:t>
      </w:r>
      <w:proofErr w:type="spellEnd"/>
      <w:r w:rsidRPr="001B5176">
        <w:rPr>
          <w:rFonts w:ascii="Times New Roman" w:hAnsi="Times New Roman" w:cs="Times New Roman"/>
          <w:color w:val="000000"/>
          <w:rPrChange w:id="1123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C569C" w:rsidRPr="001B5176" w:rsidRDefault="003C569C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1124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125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rPrChange w:id="11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- Мати </w:t>
      </w:r>
      <w:proofErr w:type="spellStart"/>
      <w:r w:rsidRPr="001B5176">
        <w:rPr>
          <w:rFonts w:ascii="Times New Roman" w:hAnsi="Times New Roman" w:cs="Times New Roman"/>
          <w:color w:val="000000"/>
          <w:rPrChange w:id="1127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необхідні</w:t>
      </w:r>
      <w:proofErr w:type="spellEnd"/>
      <w:r w:rsidRPr="001B5176">
        <w:rPr>
          <w:rFonts w:ascii="Times New Roman" w:hAnsi="Times New Roman" w:cs="Times New Roman"/>
          <w:color w:val="000000"/>
          <w:rPrChange w:id="11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29" w:author="e.pashkova" w:date="2020-05-13T10:26:00Z">
            <w:rPr>
              <w:rFonts w:ascii="Times New Roman" w:hAnsi="Times New Roman"/>
              <w:color w:val="000000"/>
            </w:rPr>
          </w:rPrChange>
        </w:rPr>
        <w:t>дозвільні</w:t>
      </w:r>
      <w:proofErr w:type="spellEnd"/>
      <w:r w:rsidRPr="001B5176">
        <w:rPr>
          <w:rFonts w:ascii="Times New Roman" w:hAnsi="Times New Roman" w:cs="Times New Roman"/>
          <w:color w:val="000000"/>
          <w:rPrChange w:id="11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31" w:author="e.pashkova" w:date="2020-05-13T10:26:00Z">
            <w:rPr>
              <w:rFonts w:ascii="Times New Roman" w:hAnsi="Times New Roman"/>
              <w:color w:val="000000"/>
            </w:rPr>
          </w:rPrChange>
        </w:rPr>
        <w:t>документи</w:t>
      </w:r>
      <w:proofErr w:type="spellEnd"/>
      <w:r w:rsidRPr="001B5176">
        <w:rPr>
          <w:rFonts w:ascii="Times New Roman" w:hAnsi="Times New Roman" w:cs="Times New Roman"/>
          <w:color w:val="000000"/>
          <w:rPrChange w:id="11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1133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color w:val="000000"/>
          <w:rPrChange w:id="11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35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ins w:id="1136" w:author="e.pashkova" w:date="2020-05-13T10:10:00Z">
        <w:r w:rsidR="00745D45" w:rsidRPr="001B5176">
          <w:rPr>
            <w:rFonts w:ascii="Times New Roman" w:hAnsi="Times New Roman" w:cs="Times New Roman"/>
            <w:color w:val="000000"/>
            <w:lang w:val="uk-UA"/>
            <w:rPrChange w:id="1137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>\надання послуг</w:t>
        </w:r>
      </w:ins>
      <w:r w:rsidRPr="001B5176">
        <w:rPr>
          <w:rFonts w:ascii="Times New Roman" w:hAnsi="Times New Roman" w:cs="Times New Roman"/>
          <w:color w:val="000000"/>
          <w:rPrChange w:id="1138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C569C" w:rsidRPr="001B5176" w:rsidRDefault="003C569C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1139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140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rPrChange w:id="11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- </w:t>
      </w:r>
      <w:proofErr w:type="spellStart"/>
      <w:r w:rsidRPr="001B5176">
        <w:rPr>
          <w:rFonts w:ascii="Times New Roman" w:hAnsi="Times New Roman" w:cs="Times New Roman"/>
          <w:color w:val="000000"/>
          <w:rPrChange w:id="1142" w:author="e.pashkova" w:date="2020-05-13T10:26:00Z">
            <w:rPr>
              <w:rFonts w:ascii="Times New Roman" w:hAnsi="Times New Roman"/>
              <w:color w:val="000000"/>
            </w:rPr>
          </w:rPrChange>
        </w:rPr>
        <w:t>Проводити</w:t>
      </w:r>
      <w:proofErr w:type="spellEnd"/>
      <w:r w:rsidRPr="001B5176">
        <w:rPr>
          <w:rFonts w:ascii="Times New Roman" w:hAnsi="Times New Roman" w:cs="Times New Roman"/>
          <w:color w:val="000000"/>
          <w:rPrChange w:id="11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44" w:author="e.pashkova" w:date="2020-05-13T10:26:00Z">
            <w:rPr>
              <w:rFonts w:ascii="Times New Roman" w:hAnsi="Times New Roman"/>
              <w:color w:val="000000"/>
            </w:rPr>
          </w:rPrChange>
        </w:rPr>
        <w:t>вступний</w:t>
      </w:r>
      <w:proofErr w:type="spellEnd"/>
      <w:r w:rsidRPr="001B5176">
        <w:rPr>
          <w:rFonts w:ascii="Times New Roman" w:hAnsi="Times New Roman" w:cs="Times New Roman"/>
          <w:color w:val="000000"/>
          <w:rPrChange w:id="11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46" w:author="e.pashkova" w:date="2020-05-13T10:26:00Z">
            <w:rPr>
              <w:rFonts w:ascii="Times New Roman" w:hAnsi="Times New Roman"/>
              <w:color w:val="000000"/>
            </w:rPr>
          </w:rPrChange>
        </w:rPr>
        <w:t>інструктаж</w:t>
      </w:r>
      <w:proofErr w:type="spellEnd"/>
      <w:r w:rsidRPr="001B5176">
        <w:rPr>
          <w:rFonts w:ascii="Times New Roman" w:hAnsi="Times New Roman" w:cs="Times New Roman"/>
          <w:color w:val="000000"/>
          <w:rPrChange w:id="11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48" w:author="e.pashkova" w:date="2020-05-13T10:26:00Z">
            <w:rPr>
              <w:rFonts w:ascii="Times New Roman" w:hAnsi="Times New Roman"/>
              <w:color w:val="000000"/>
            </w:rPr>
          </w:rPrChange>
        </w:rPr>
        <w:t>згідно</w:t>
      </w:r>
      <w:proofErr w:type="spellEnd"/>
      <w:r w:rsidRPr="001B5176">
        <w:rPr>
          <w:rFonts w:ascii="Times New Roman" w:hAnsi="Times New Roman" w:cs="Times New Roman"/>
          <w:color w:val="000000"/>
          <w:rPrChange w:id="11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1150" w:author="e.pashkova" w:date="2020-05-13T10:26:00Z">
            <w:rPr>
              <w:rFonts w:ascii="Times New Roman" w:hAnsi="Times New Roman"/>
              <w:color w:val="000000"/>
            </w:rPr>
          </w:rPrChange>
        </w:rPr>
        <w:t>програмою</w:t>
      </w:r>
      <w:proofErr w:type="spellEnd"/>
      <w:r w:rsidRPr="001B5176">
        <w:rPr>
          <w:rFonts w:ascii="Times New Roman" w:hAnsi="Times New Roman" w:cs="Times New Roman"/>
          <w:color w:val="000000"/>
          <w:rPrChange w:id="11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152" w:author="e.pashkova" w:date="2020-05-13T10:26:00Z">
            <w:rPr>
              <w:rFonts w:ascii="Times New Roman" w:hAnsi="Times New Roman"/>
              <w:color w:val="000000"/>
            </w:rPr>
          </w:rPrChange>
        </w:rPr>
        <w:t>затвердженою</w:t>
      </w:r>
      <w:proofErr w:type="spellEnd"/>
      <w:r w:rsidRPr="001B5176">
        <w:rPr>
          <w:rFonts w:ascii="Times New Roman" w:hAnsi="Times New Roman" w:cs="Times New Roman"/>
          <w:color w:val="000000"/>
          <w:rPrChange w:id="11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54" w:author="e.pashkova" w:date="2020-05-13T10:26:00Z">
            <w:rPr>
              <w:rFonts w:ascii="Times New Roman" w:hAnsi="Times New Roman"/>
              <w:color w:val="000000"/>
            </w:rPr>
          </w:rPrChange>
        </w:rPr>
        <w:t>керівником</w:t>
      </w:r>
      <w:proofErr w:type="spellEnd"/>
      <w:r w:rsidRPr="001B5176">
        <w:rPr>
          <w:rFonts w:ascii="Times New Roman" w:hAnsi="Times New Roman" w:cs="Times New Roman"/>
          <w:color w:val="000000"/>
          <w:rPrChange w:id="115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56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підрядної</w:t>
      </w:r>
      <w:proofErr w:type="spellEnd"/>
      <w:r w:rsidRPr="001B5176">
        <w:rPr>
          <w:rFonts w:ascii="Times New Roman" w:hAnsi="Times New Roman" w:cs="Times New Roman"/>
          <w:color w:val="000000"/>
          <w:rPrChange w:id="115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58" w:author="e.pashkova" w:date="2020-05-13T10:26:00Z">
            <w:rPr>
              <w:rFonts w:ascii="Times New Roman" w:hAnsi="Times New Roman"/>
              <w:color w:val="000000"/>
            </w:rPr>
          </w:rPrChange>
        </w:rPr>
        <w:t>організації</w:t>
      </w:r>
      <w:proofErr w:type="spellEnd"/>
      <w:r w:rsidRPr="001B5176">
        <w:rPr>
          <w:rFonts w:ascii="Times New Roman" w:hAnsi="Times New Roman" w:cs="Times New Roman"/>
          <w:color w:val="000000"/>
          <w:rPrChange w:id="11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1160" w:author="e.pashkova" w:date="2020-05-13T10:26:00Z">
            <w:rPr>
              <w:rFonts w:ascii="Times New Roman" w:hAnsi="Times New Roman"/>
              <w:color w:val="000000"/>
            </w:rPr>
          </w:rPrChange>
        </w:rPr>
        <w:t>погодженою</w:t>
      </w:r>
      <w:proofErr w:type="spellEnd"/>
      <w:r w:rsidRPr="001B5176">
        <w:rPr>
          <w:rFonts w:ascii="Times New Roman" w:hAnsi="Times New Roman" w:cs="Times New Roman"/>
          <w:color w:val="000000"/>
          <w:rPrChange w:id="11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1162" w:author="e.pashkova" w:date="2020-05-13T10:26:00Z">
            <w:rPr>
              <w:rFonts w:ascii="Times New Roman" w:hAnsi="Times New Roman"/>
              <w:color w:val="000000"/>
            </w:rPr>
          </w:rPrChange>
        </w:rPr>
        <w:t>відділом</w:t>
      </w:r>
      <w:proofErr w:type="spellEnd"/>
      <w:r w:rsidRPr="001B5176">
        <w:rPr>
          <w:rFonts w:ascii="Times New Roman" w:hAnsi="Times New Roman" w:cs="Times New Roman"/>
          <w:color w:val="000000"/>
          <w:rPrChange w:id="116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color w:val="000000"/>
          <w:lang w:val="uk-UA"/>
          <w:rPrChange w:id="1164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ОП</w:t>
      </w:r>
      <w:r w:rsidRPr="001B5176">
        <w:rPr>
          <w:rFonts w:ascii="Times New Roman" w:hAnsi="Times New Roman" w:cs="Times New Roman"/>
          <w:color w:val="000000"/>
          <w:rPrChange w:id="116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ЕБ </w:t>
      </w:r>
      <w:proofErr w:type="spellStart"/>
      <w:r w:rsidRPr="001B5176">
        <w:rPr>
          <w:rFonts w:ascii="Times New Roman" w:hAnsi="Times New Roman" w:cs="Times New Roman"/>
          <w:color w:val="000000"/>
          <w:rPrChange w:id="1166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116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а </w:t>
      </w:r>
      <w:proofErr w:type="spellStart"/>
      <w:r w:rsidRPr="001B5176">
        <w:rPr>
          <w:rFonts w:ascii="Times New Roman" w:hAnsi="Times New Roman" w:cs="Times New Roman"/>
          <w:color w:val="000000"/>
          <w:rPrChange w:id="1168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rPrChange w:id="116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70" w:author="e.pashkova" w:date="2020-05-13T10:26:00Z">
            <w:rPr>
              <w:rFonts w:ascii="Times New Roman" w:hAnsi="Times New Roman"/>
              <w:color w:val="000000"/>
            </w:rPr>
          </w:rPrChange>
        </w:rPr>
        <w:t>направляти</w:t>
      </w:r>
      <w:proofErr w:type="spellEnd"/>
      <w:r w:rsidRPr="001B5176">
        <w:rPr>
          <w:rFonts w:ascii="Times New Roman" w:hAnsi="Times New Roman" w:cs="Times New Roman"/>
          <w:color w:val="000000"/>
          <w:rPrChange w:id="117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72" w:author="e.pashkova" w:date="2020-05-13T10:26:00Z">
            <w:rPr>
              <w:rFonts w:ascii="Times New Roman" w:hAnsi="Times New Roman"/>
              <w:color w:val="000000"/>
            </w:rPr>
          </w:rPrChange>
        </w:rPr>
        <w:t>співробітників</w:t>
      </w:r>
      <w:proofErr w:type="spellEnd"/>
      <w:r w:rsidRPr="001B5176">
        <w:rPr>
          <w:rFonts w:ascii="Times New Roman" w:hAnsi="Times New Roman" w:cs="Times New Roman"/>
          <w:color w:val="000000"/>
          <w:rPrChange w:id="117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1174" w:author="e.pashkova" w:date="2020-05-13T10:26:00Z">
            <w:rPr>
              <w:rFonts w:ascii="Times New Roman" w:hAnsi="Times New Roman"/>
              <w:color w:val="000000"/>
            </w:rPr>
          </w:rPrChange>
        </w:rPr>
        <w:t>відділ</w:t>
      </w:r>
      <w:proofErr w:type="spellEnd"/>
      <w:r w:rsidRPr="001B5176">
        <w:rPr>
          <w:rFonts w:ascii="Times New Roman" w:hAnsi="Times New Roman" w:cs="Times New Roman"/>
          <w:color w:val="000000"/>
          <w:rPrChange w:id="117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color w:val="000000"/>
          <w:lang w:val="uk-UA"/>
          <w:rPrChange w:id="1176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ОП</w:t>
      </w:r>
      <w:r w:rsidRPr="001B5176">
        <w:rPr>
          <w:rFonts w:ascii="Times New Roman" w:hAnsi="Times New Roman" w:cs="Times New Roman"/>
          <w:color w:val="000000"/>
          <w:rPrChange w:id="11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ЕБ </w:t>
      </w:r>
      <w:proofErr w:type="spellStart"/>
      <w:r w:rsidRPr="001B5176">
        <w:rPr>
          <w:rFonts w:ascii="Times New Roman" w:hAnsi="Times New Roman" w:cs="Times New Roman"/>
          <w:color w:val="000000"/>
          <w:rPrChange w:id="1178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11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color w:val="000000"/>
          <w:rPrChange w:id="1180" w:author="e.pashkova" w:date="2020-05-13T10:26:00Z">
            <w:rPr>
              <w:rFonts w:ascii="Times New Roman" w:hAnsi="Times New Roman"/>
              <w:color w:val="000000"/>
            </w:rPr>
          </w:rPrChange>
        </w:rPr>
        <w:t>проходження</w:t>
      </w:r>
      <w:proofErr w:type="spellEnd"/>
      <w:r w:rsidRPr="001B5176">
        <w:rPr>
          <w:rFonts w:ascii="Times New Roman" w:hAnsi="Times New Roman" w:cs="Times New Roman"/>
          <w:color w:val="000000"/>
          <w:rPrChange w:id="11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82" w:author="e.pashkova" w:date="2020-05-13T10:26:00Z">
            <w:rPr>
              <w:rFonts w:ascii="Times New Roman" w:hAnsi="Times New Roman"/>
              <w:color w:val="000000"/>
            </w:rPr>
          </w:rPrChange>
        </w:rPr>
        <w:t>вступного</w:t>
      </w:r>
      <w:proofErr w:type="spellEnd"/>
      <w:r w:rsidRPr="001B5176">
        <w:rPr>
          <w:rFonts w:ascii="Times New Roman" w:hAnsi="Times New Roman" w:cs="Times New Roman"/>
          <w:color w:val="000000"/>
          <w:rPrChange w:id="11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84" w:author="e.pashkova" w:date="2020-05-13T10:26:00Z">
            <w:rPr>
              <w:rFonts w:ascii="Times New Roman" w:hAnsi="Times New Roman"/>
              <w:color w:val="000000"/>
            </w:rPr>
          </w:rPrChange>
        </w:rPr>
        <w:t>інструктажу</w:t>
      </w:r>
      <w:proofErr w:type="spellEnd"/>
      <w:r w:rsidRPr="001B5176">
        <w:rPr>
          <w:rFonts w:ascii="Times New Roman" w:hAnsi="Times New Roman" w:cs="Times New Roman"/>
          <w:color w:val="000000"/>
          <w:rPrChange w:id="11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перед </w:t>
      </w:r>
      <w:proofErr w:type="spellStart"/>
      <w:r w:rsidRPr="001B5176">
        <w:rPr>
          <w:rFonts w:ascii="Times New Roman" w:hAnsi="Times New Roman" w:cs="Times New Roman"/>
          <w:color w:val="000000"/>
          <w:rPrChange w:id="1186" w:author="e.pashkova" w:date="2020-05-13T10:26:00Z">
            <w:rPr>
              <w:rFonts w:ascii="Times New Roman" w:hAnsi="Times New Roman"/>
              <w:color w:val="000000"/>
            </w:rPr>
          </w:rPrChange>
        </w:rPr>
        <w:t>тим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1187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,</w:t>
      </w:r>
      <w:r w:rsidRPr="001B5176">
        <w:rPr>
          <w:rFonts w:ascii="Times New Roman" w:hAnsi="Times New Roman" w:cs="Times New Roman"/>
          <w:color w:val="000000"/>
          <w:rPrChange w:id="11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як вони </w:t>
      </w:r>
      <w:proofErr w:type="spellStart"/>
      <w:r w:rsidRPr="001B5176">
        <w:rPr>
          <w:rFonts w:ascii="Times New Roman" w:hAnsi="Times New Roman" w:cs="Times New Roman"/>
          <w:color w:val="000000"/>
          <w:rPrChange w:id="1189" w:author="e.pashkova" w:date="2020-05-13T10:26:00Z">
            <w:rPr>
              <w:rFonts w:ascii="Times New Roman" w:hAnsi="Times New Roman"/>
              <w:color w:val="000000"/>
            </w:rPr>
          </w:rPrChange>
        </w:rPr>
        <w:t>приступлять</w:t>
      </w:r>
      <w:proofErr w:type="spellEnd"/>
      <w:r w:rsidRPr="001B5176">
        <w:rPr>
          <w:rFonts w:ascii="Times New Roman" w:hAnsi="Times New Roman" w:cs="Times New Roman"/>
          <w:color w:val="000000"/>
          <w:rPrChange w:id="11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</w:t>
      </w:r>
      <w:proofErr w:type="spellStart"/>
      <w:r w:rsidRPr="001B5176">
        <w:rPr>
          <w:rFonts w:ascii="Times New Roman" w:hAnsi="Times New Roman" w:cs="Times New Roman"/>
          <w:color w:val="000000"/>
          <w:rPrChange w:id="1191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виконання</w:t>
      </w:r>
      <w:proofErr w:type="spellEnd"/>
      <w:r w:rsidRPr="001B5176">
        <w:rPr>
          <w:rFonts w:ascii="Times New Roman" w:hAnsi="Times New Roman" w:cs="Times New Roman"/>
          <w:color w:val="000000"/>
          <w:rPrChange w:id="11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93" w:author="e.pashkova" w:date="2020-05-13T10:26:00Z">
            <w:rPr>
              <w:rFonts w:ascii="Times New Roman" w:hAnsi="Times New Roman"/>
              <w:color w:val="000000"/>
            </w:rPr>
          </w:rPrChange>
        </w:rPr>
        <w:t>своїх</w:t>
      </w:r>
      <w:proofErr w:type="spellEnd"/>
      <w:r w:rsidRPr="001B5176">
        <w:rPr>
          <w:rFonts w:ascii="Times New Roman" w:hAnsi="Times New Roman" w:cs="Times New Roman"/>
          <w:color w:val="000000"/>
          <w:rPrChange w:id="11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95" w:author="e.pashkova" w:date="2020-05-13T10:26:00Z">
            <w:rPr>
              <w:rFonts w:ascii="Times New Roman" w:hAnsi="Times New Roman"/>
              <w:color w:val="000000"/>
            </w:rPr>
          </w:rPrChange>
        </w:rPr>
        <w:t>обов'язків</w:t>
      </w:r>
      <w:proofErr w:type="spellEnd"/>
      <w:r w:rsidRPr="001B5176">
        <w:rPr>
          <w:rFonts w:ascii="Times New Roman" w:hAnsi="Times New Roman" w:cs="Times New Roman"/>
          <w:color w:val="000000"/>
          <w:rPrChange w:id="11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1197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території</w:t>
      </w:r>
      <w:proofErr w:type="spellEnd"/>
      <w:r w:rsidRPr="001B5176">
        <w:rPr>
          <w:rFonts w:ascii="Times New Roman" w:hAnsi="Times New Roman" w:cs="Times New Roman"/>
          <w:color w:val="000000"/>
          <w:rPrChange w:id="11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199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1200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C569C" w:rsidRPr="001B5176" w:rsidRDefault="003C569C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1201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202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rPrChange w:id="12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- </w:t>
      </w:r>
      <w:proofErr w:type="spellStart"/>
      <w:r w:rsidRPr="001B5176">
        <w:rPr>
          <w:rFonts w:ascii="Times New Roman" w:hAnsi="Times New Roman" w:cs="Times New Roman"/>
          <w:color w:val="000000"/>
          <w:rPrChange w:id="1204" w:author="e.pashkova" w:date="2020-05-13T10:26:00Z">
            <w:rPr>
              <w:rFonts w:ascii="Times New Roman" w:hAnsi="Times New Roman"/>
              <w:color w:val="000000"/>
            </w:rPr>
          </w:rPrChange>
        </w:rPr>
        <w:t>Брати</w:t>
      </w:r>
      <w:proofErr w:type="spellEnd"/>
      <w:r w:rsidRPr="001B5176">
        <w:rPr>
          <w:rFonts w:ascii="Times New Roman" w:hAnsi="Times New Roman" w:cs="Times New Roman"/>
          <w:color w:val="000000"/>
          <w:rPrChange w:id="12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участь у </w:t>
      </w:r>
      <w:proofErr w:type="spellStart"/>
      <w:r w:rsidRPr="001B5176">
        <w:rPr>
          <w:rFonts w:ascii="Times New Roman" w:hAnsi="Times New Roman" w:cs="Times New Roman"/>
          <w:color w:val="000000"/>
          <w:rPrChange w:id="1206" w:author="e.pashkova" w:date="2020-05-13T10:26:00Z">
            <w:rPr>
              <w:rFonts w:ascii="Times New Roman" w:hAnsi="Times New Roman"/>
              <w:color w:val="000000"/>
            </w:rPr>
          </w:rPrChange>
        </w:rPr>
        <w:t>нарадах</w:t>
      </w:r>
      <w:proofErr w:type="spellEnd"/>
      <w:r w:rsidRPr="001B5176">
        <w:rPr>
          <w:rFonts w:ascii="Times New Roman" w:hAnsi="Times New Roman" w:cs="Times New Roman"/>
          <w:color w:val="000000"/>
          <w:rPrChange w:id="12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208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12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10" w:author="e.pashkova" w:date="2020-05-13T10:26:00Z">
            <w:rPr>
              <w:rFonts w:ascii="Times New Roman" w:hAnsi="Times New Roman"/>
              <w:color w:val="000000"/>
            </w:rPr>
          </w:rPrChange>
        </w:rPr>
        <w:t>проводяться</w:t>
      </w:r>
      <w:proofErr w:type="spellEnd"/>
      <w:r w:rsidRPr="001B5176">
        <w:rPr>
          <w:rFonts w:ascii="Times New Roman" w:hAnsi="Times New Roman" w:cs="Times New Roman"/>
          <w:color w:val="000000"/>
          <w:rPrChange w:id="12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12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Замовником</w:t>
      </w:r>
      <w:proofErr w:type="spellEnd"/>
      <w:r w:rsidRPr="001B5176">
        <w:rPr>
          <w:rFonts w:ascii="Times New Roman" w:hAnsi="Times New Roman" w:cs="Times New Roman"/>
          <w:color w:val="000000"/>
          <w:rPrChange w:id="12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1214" w:author="e.pashkova" w:date="2020-05-13T10:26:00Z">
            <w:rPr>
              <w:rFonts w:ascii="Times New Roman" w:hAnsi="Times New Roman"/>
              <w:color w:val="000000"/>
            </w:rPr>
          </w:rPrChange>
        </w:rPr>
        <w:t>питань</w:t>
      </w:r>
      <w:proofErr w:type="spellEnd"/>
      <w:r w:rsidRPr="001B5176">
        <w:rPr>
          <w:rFonts w:ascii="Times New Roman" w:hAnsi="Times New Roman" w:cs="Times New Roman"/>
          <w:color w:val="000000"/>
          <w:rPrChange w:id="12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16" w:author="e.pashkova" w:date="2020-05-13T10:26:00Z">
            <w:rPr>
              <w:rFonts w:ascii="Times New Roman" w:hAnsi="Times New Roman"/>
              <w:color w:val="000000"/>
            </w:rPr>
          </w:rPrChange>
        </w:rPr>
        <w:t>охорони</w:t>
      </w:r>
      <w:proofErr w:type="spellEnd"/>
      <w:r w:rsidRPr="001B5176">
        <w:rPr>
          <w:rFonts w:ascii="Times New Roman" w:hAnsi="Times New Roman" w:cs="Times New Roman"/>
          <w:color w:val="000000"/>
          <w:rPrChange w:id="12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18" w:author="e.pashkova" w:date="2020-05-13T10:26:00Z">
            <w:rPr>
              <w:rFonts w:ascii="Times New Roman" w:hAnsi="Times New Roman"/>
              <w:color w:val="000000"/>
            </w:rPr>
          </w:rPrChange>
        </w:rPr>
        <w:t>праці</w:t>
      </w:r>
      <w:proofErr w:type="spellEnd"/>
      <w:r w:rsidRPr="001B5176">
        <w:rPr>
          <w:rFonts w:ascii="Times New Roman" w:hAnsi="Times New Roman" w:cs="Times New Roman"/>
          <w:color w:val="000000"/>
          <w:rPrChange w:id="12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  <w:rPrChange w:id="1220" w:author="e.pashkova" w:date="2020-05-13T10:26:00Z">
            <w:rPr>
              <w:rFonts w:ascii="Times New Roman" w:hAnsi="Times New Roman"/>
              <w:color w:val="000000"/>
            </w:rPr>
          </w:rPrChange>
        </w:rPr>
        <w:t>навколишнього</w:t>
      </w:r>
      <w:proofErr w:type="spellEnd"/>
      <w:r w:rsidRPr="001B5176">
        <w:rPr>
          <w:rFonts w:ascii="Times New Roman" w:hAnsi="Times New Roman" w:cs="Times New Roman"/>
          <w:color w:val="000000"/>
          <w:rPrChange w:id="12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22" w:author="e.pashkova" w:date="2020-05-13T10:26:00Z">
            <w:rPr>
              <w:rFonts w:ascii="Times New Roman" w:hAnsi="Times New Roman"/>
              <w:color w:val="000000"/>
            </w:rPr>
          </w:rPrChange>
        </w:rPr>
        <w:t>середовища</w:t>
      </w:r>
      <w:proofErr w:type="spellEnd"/>
      <w:r w:rsidRPr="001B5176">
        <w:rPr>
          <w:rFonts w:ascii="Times New Roman" w:hAnsi="Times New Roman" w:cs="Times New Roman"/>
          <w:color w:val="000000"/>
          <w:rPrChange w:id="1223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C569C" w:rsidRPr="001B5176" w:rsidRDefault="003C569C" w:rsidP="001B5176">
      <w:pPr>
        <w:spacing w:line="240" w:lineRule="auto"/>
        <w:jc w:val="both"/>
        <w:rPr>
          <w:rFonts w:ascii="Times New Roman" w:hAnsi="Times New Roman" w:cs="Times New Roman"/>
          <w:color w:val="000000"/>
          <w:lang w:val="uk-UA"/>
          <w:rPrChange w:id="1224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1225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rPrChange w:id="12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- </w:t>
      </w:r>
      <w:proofErr w:type="spellStart"/>
      <w:r w:rsidRPr="001B5176">
        <w:rPr>
          <w:rFonts w:ascii="Times New Roman" w:hAnsi="Times New Roman" w:cs="Times New Roman"/>
          <w:color w:val="000000"/>
          <w:rPrChange w:id="1227" w:author="e.pashkova" w:date="2020-05-13T10:26:00Z">
            <w:rPr>
              <w:rFonts w:ascii="Times New Roman" w:hAnsi="Times New Roman"/>
              <w:color w:val="000000"/>
            </w:rPr>
          </w:rPrChange>
        </w:rPr>
        <w:t>Проводити</w:t>
      </w:r>
      <w:proofErr w:type="spellEnd"/>
      <w:r w:rsidRPr="001B5176">
        <w:rPr>
          <w:rFonts w:ascii="Times New Roman" w:hAnsi="Times New Roman" w:cs="Times New Roman"/>
          <w:color w:val="000000"/>
          <w:rPrChange w:id="12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29" w:author="e.pashkova" w:date="2020-05-13T10:26:00Z">
            <w:rPr>
              <w:rFonts w:ascii="Times New Roman" w:hAnsi="Times New Roman"/>
              <w:color w:val="000000"/>
            </w:rPr>
          </w:rPrChange>
        </w:rPr>
        <w:t>інструктажі</w:t>
      </w:r>
      <w:proofErr w:type="spellEnd"/>
      <w:r w:rsidRPr="001B5176">
        <w:rPr>
          <w:rFonts w:ascii="Times New Roman" w:hAnsi="Times New Roman" w:cs="Times New Roman"/>
          <w:color w:val="000000"/>
          <w:rPrChange w:id="12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1231" w:author="e.pashkova" w:date="2020-05-13T10:26:00Z">
            <w:rPr>
              <w:rFonts w:ascii="Times New Roman" w:hAnsi="Times New Roman"/>
              <w:color w:val="000000"/>
            </w:rPr>
          </w:rPrChange>
        </w:rPr>
        <w:t>питань</w:t>
      </w:r>
      <w:proofErr w:type="spellEnd"/>
      <w:r w:rsidRPr="001B5176">
        <w:rPr>
          <w:rFonts w:ascii="Times New Roman" w:hAnsi="Times New Roman" w:cs="Times New Roman"/>
          <w:color w:val="000000"/>
          <w:rPrChange w:id="12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ОП на </w:t>
      </w:r>
      <w:proofErr w:type="spellStart"/>
      <w:r w:rsidRPr="001B5176">
        <w:rPr>
          <w:rFonts w:ascii="Times New Roman" w:hAnsi="Times New Roman" w:cs="Times New Roman"/>
          <w:color w:val="000000"/>
          <w:rPrChange w:id="1233" w:author="e.pashkova" w:date="2020-05-13T10:26:00Z">
            <w:rPr>
              <w:rFonts w:ascii="Times New Roman" w:hAnsi="Times New Roman"/>
              <w:color w:val="000000"/>
            </w:rPr>
          </w:rPrChange>
        </w:rPr>
        <w:t>робочому</w:t>
      </w:r>
      <w:proofErr w:type="spellEnd"/>
      <w:r w:rsidRPr="001B5176">
        <w:rPr>
          <w:rFonts w:ascii="Times New Roman" w:hAnsi="Times New Roman" w:cs="Times New Roman"/>
          <w:color w:val="000000"/>
          <w:rPrChange w:id="12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35" w:author="e.pashkova" w:date="2020-05-13T10:26:00Z">
            <w:rPr>
              <w:rFonts w:ascii="Times New Roman" w:hAnsi="Times New Roman"/>
              <w:color w:val="000000"/>
            </w:rPr>
          </w:rPrChange>
        </w:rPr>
        <w:t>місці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1236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.</w:t>
      </w:r>
    </w:p>
    <w:p w:rsidR="003C569C" w:rsidRPr="001B5176" w:rsidRDefault="003C569C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1237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238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rPrChange w:id="12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- Мати </w:t>
      </w:r>
      <w:proofErr w:type="spellStart"/>
      <w:r w:rsidRPr="001B5176">
        <w:rPr>
          <w:rFonts w:ascii="Times New Roman" w:hAnsi="Times New Roman" w:cs="Times New Roman"/>
          <w:color w:val="000000"/>
          <w:rPrChange w:id="1240" w:author="e.pashkova" w:date="2020-05-13T10:26:00Z">
            <w:rPr>
              <w:rFonts w:ascii="Times New Roman" w:hAnsi="Times New Roman"/>
              <w:color w:val="000000"/>
            </w:rPr>
          </w:rPrChange>
        </w:rPr>
        <w:t>затверджені</w:t>
      </w:r>
      <w:proofErr w:type="spellEnd"/>
      <w:r w:rsidRPr="001B5176">
        <w:rPr>
          <w:rFonts w:ascii="Times New Roman" w:hAnsi="Times New Roman" w:cs="Times New Roman"/>
          <w:color w:val="000000"/>
          <w:rPrChange w:id="12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1242" w:author="e.pashkova" w:date="2020-05-13T10:26:00Z">
            <w:rPr>
              <w:rFonts w:ascii="Times New Roman" w:hAnsi="Times New Roman"/>
              <w:color w:val="000000"/>
            </w:rPr>
          </w:rPrChange>
        </w:rPr>
        <w:t>установленому</w:t>
      </w:r>
      <w:proofErr w:type="spellEnd"/>
      <w:r w:rsidRPr="001B5176">
        <w:rPr>
          <w:rFonts w:ascii="Times New Roman" w:hAnsi="Times New Roman" w:cs="Times New Roman"/>
          <w:color w:val="000000"/>
          <w:rPrChange w:id="12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порядку </w:t>
      </w:r>
      <w:proofErr w:type="spellStart"/>
      <w:r w:rsidRPr="001B5176">
        <w:rPr>
          <w:rFonts w:ascii="Times New Roman" w:hAnsi="Times New Roman" w:cs="Times New Roman"/>
          <w:color w:val="000000"/>
          <w:rPrChange w:id="1244" w:author="e.pashkova" w:date="2020-05-13T10:26:00Z">
            <w:rPr>
              <w:rFonts w:ascii="Times New Roman" w:hAnsi="Times New Roman"/>
              <w:color w:val="000000"/>
            </w:rPr>
          </w:rPrChange>
        </w:rPr>
        <w:t>інструкції</w:t>
      </w:r>
      <w:proofErr w:type="spellEnd"/>
      <w:r w:rsidRPr="001B5176">
        <w:rPr>
          <w:rFonts w:ascii="Times New Roman" w:hAnsi="Times New Roman" w:cs="Times New Roman"/>
          <w:color w:val="000000"/>
          <w:rPrChange w:id="12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1246" w:author="e.pashkova" w:date="2020-05-13T10:26:00Z">
            <w:rPr>
              <w:rFonts w:ascii="Times New Roman" w:hAnsi="Times New Roman"/>
              <w:color w:val="000000"/>
            </w:rPr>
          </w:rPrChange>
        </w:rPr>
        <w:t>охорони</w:t>
      </w:r>
      <w:proofErr w:type="spellEnd"/>
      <w:r w:rsidRPr="001B5176">
        <w:rPr>
          <w:rFonts w:ascii="Times New Roman" w:hAnsi="Times New Roman" w:cs="Times New Roman"/>
          <w:color w:val="000000"/>
          <w:rPrChange w:id="12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48" w:author="e.pashkova" w:date="2020-05-13T10:26:00Z">
            <w:rPr>
              <w:rFonts w:ascii="Times New Roman" w:hAnsi="Times New Roman"/>
              <w:color w:val="000000"/>
            </w:rPr>
          </w:rPrChange>
        </w:rPr>
        <w:t>праці</w:t>
      </w:r>
      <w:proofErr w:type="spellEnd"/>
      <w:r w:rsidRPr="001B5176">
        <w:rPr>
          <w:rFonts w:ascii="Times New Roman" w:hAnsi="Times New Roman" w:cs="Times New Roman"/>
          <w:color w:val="000000"/>
          <w:rPrChange w:id="12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1250" w:author="e.pashkova" w:date="2020-05-13T10:26:00Z">
            <w:rPr>
              <w:rFonts w:ascii="Times New Roman" w:hAnsi="Times New Roman"/>
              <w:color w:val="000000"/>
            </w:rPr>
          </w:rPrChange>
        </w:rPr>
        <w:t>кожну</w:t>
      </w:r>
      <w:proofErr w:type="spellEnd"/>
      <w:r w:rsidRPr="001B5176">
        <w:rPr>
          <w:rFonts w:ascii="Times New Roman" w:hAnsi="Times New Roman" w:cs="Times New Roman"/>
          <w:color w:val="000000"/>
          <w:rPrChange w:id="12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52" w:author="e.pashkova" w:date="2020-05-13T10:26:00Z">
            <w:rPr>
              <w:rFonts w:ascii="Times New Roman" w:hAnsi="Times New Roman"/>
              <w:color w:val="000000"/>
            </w:rPr>
          </w:rPrChange>
        </w:rPr>
        <w:t>професію</w:t>
      </w:r>
      <w:proofErr w:type="spellEnd"/>
      <w:r w:rsidRPr="001B5176">
        <w:rPr>
          <w:rFonts w:ascii="Times New Roman" w:hAnsi="Times New Roman" w:cs="Times New Roman"/>
          <w:color w:val="000000"/>
          <w:rPrChange w:id="12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на </w:t>
      </w:r>
      <w:proofErr w:type="spellStart"/>
      <w:r w:rsidRPr="001B5176">
        <w:rPr>
          <w:rFonts w:ascii="Times New Roman" w:hAnsi="Times New Roman" w:cs="Times New Roman"/>
          <w:color w:val="000000"/>
          <w:rPrChange w:id="1254" w:author="e.pashkova" w:date="2020-05-13T10:26:00Z">
            <w:rPr>
              <w:rFonts w:ascii="Times New Roman" w:hAnsi="Times New Roman"/>
              <w:color w:val="000000"/>
            </w:rPr>
          </w:rPrChange>
        </w:rPr>
        <w:t>всі</w:t>
      </w:r>
      <w:proofErr w:type="spellEnd"/>
      <w:r w:rsidRPr="001B5176">
        <w:rPr>
          <w:rFonts w:ascii="Times New Roman" w:hAnsi="Times New Roman" w:cs="Times New Roman"/>
          <w:color w:val="000000"/>
          <w:rPrChange w:id="125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56" w:author="e.pashkova" w:date="2020-05-13T10:26:00Z">
            <w:rPr>
              <w:rFonts w:ascii="Times New Roman" w:hAnsi="Times New Roman"/>
              <w:color w:val="000000"/>
            </w:rPr>
          </w:rPrChange>
        </w:rPr>
        <w:t>види</w:t>
      </w:r>
      <w:proofErr w:type="spellEnd"/>
      <w:r w:rsidRPr="001B5176">
        <w:rPr>
          <w:rFonts w:ascii="Times New Roman" w:hAnsi="Times New Roman" w:cs="Times New Roman"/>
          <w:color w:val="000000"/>
          <w:rPrChange w:id="125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58" w:author="e.pashkova" w:date="2020-05-13T10:26:00Z">
            <w:rPr>
              <w:rFonts w:ascii="Times New Roman" w:hAnsi="Times New Roman"/>
              <w:color w:val="000000"/>
            </w:rPr>
          </w:rPrChange>
        </w:rPr>
        <w:t>виконуваних</w:t>
      </w:r>
      <w:proofErr w:type="spellEnd"/>
      <w:r w:rsidRPr="001B5176">
        <w:rPr>
          <w:rFonts w:ascii="Times New Roman" w:hAnsi="Times New Roman" w:cs="Times New Roman"/>
          <w:color w:val="000000"/>
          <w:rPrChange w:id="12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60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1261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C569C" w:rsidRPr="001B5176" w:rsidRDefault="003C569C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1262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263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rPrChange w:id="12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- </w:t>
      </w:r>
      <w:proofErr w:type="spellStart"/>
      <w:r w:rsidRPr="001B5176">
        <w:rPr>
          <w:rFonts w:ascii="Times New Roman" w:hAnsi="Times New Roman" w:cs="Times New Roman"/>
          <w:color w:val="000000"/>
          <w:rPrChange w:id="1265" w:author="e.pashkova" w:date="2020-05-13T10:26:00Z">
            <w:rPr>
              <w:rFonts w:ascii="Times New Roman" w:hAnsi="Times New Roman"/>
              <w:color w:val="000000"/>
            </w:rPr>
          </w:rPrChange>
        </w:rPr>
        <w:t>Забезпечувати</w:t>
      </w:r>
      <w:proofErr w:type="spellEnd"/>
      <w:r w:rsidRPr="001B5176">
        <w:rPr>
          <w:rFonts w:ascii="Times New Roman" w:hAnsi="Times New Roman" w:cs="Times New Roman"/>
          <w:color w:val="000000"/>
          <w:rPrChange w:id="12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кожного </w:t>
      </w:r>
      <w:proofErr w:type="spellStart"/>
      <w:r w:rsidRPr="001B5176">
        <w:rPr>
          <w:rFonts w:ascii="Times New Roman" w:hAnsi="Times New Roman" w:cs="Times New Roman"/>
          <w:color w:val="000000"/>
          <w:rPrChange w:id="1267" w:author="e.pashkova" w:date="2020-05-13T10:26:00Z">
            <w:rPr>
              <w:rFonts w:ascii="Times New Roman" w:hAnsi="Times New Roman"/>
              <w:color w:val="000000"/>
            </w:rPr>
          </w:rPrChange>
        </w:rPr>
        <w:t>співробітника</w:t>
      </w:r>
      <w:proofErr w:type="spellEnd"/>
      <w:r w:rsidRPr="001B5176">
        <w:rPr>
          <w:rFonts w:ascii="Times New Roman" w:hAnsi="Times New Roman" w:cs="Times New Roman"/>
          <w:color w:val="000000"/>
          <w:rPrChange w:id="12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69" w:author="e.pashkova" w:date="2020-05-13T10:26:00Z">
            <w:rPr>
              <w:rFonts w:ascii="Times New Roman" w:hAnsi="Times New Roman"/>
              <w:color w:val="000000"/>
            </w:rPr>
          </w:rPrChange>
        </w:rPr>
        <w:t>усіма</w:t>
      </w:r>
      <w:proofErr w:type="spellEnd"/>
      <w:r w:rsidRPr="001B5176">
        <w:rPr>
          <w:rFonts w:ascii="Times New Roman" w:hAnsi="Times New Roman" w:cs="Times New Roman"/>
          <w:color w:val="000000"/>
          <w:rPrChange w:id="12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71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необхідними</w:t>
      </w:r>
      <w:proofErr w:type="spellEnd"/>
      <w:r w:rsidRPr="001B5176">
        <w:rPr>
          <w:rFonts w:ascii="Times New Roman" w:hAnsi="Times New Roman" w:cs="Times New Roman"/>
          <w:color w:val="000000"/>
          <w:rPrChange w:id="12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73" w:author="e.pashkova" w:date="2020-05-13T10:26:00Z">
            <w:rPr>
              <w:rFonts w:ascii="Times New Roman" w:hAnsi="Times New Roman"/>
              <w:color w:val="000000"/>
            </w:rPr>
          </w:rPrChange>
        </w:rPr>
        <w:t>засобами</w:t>
      </w:r>
      <w:proofErr w:type="spellEnd"/>
      <w:r w:rsidRPr="001B5176">
        <w:rPr>
          <w:rFonts w:ascii="Times New Roman" w:hAnsi="Times New Roman" w:cs="Times New Roman"/>
          <w:color w:val="000000"/>
          <w:rPrChange w:id="12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75" w:author="e.pashkova" w:date="2020-05-13T10:26:00Z">
            <w:rPr>
              <w:rFonts w:ascii="Times New Roman" w:hAnsi="Times New Roman"/>
              <w:color w:val="000000"/>
            </w:rPr>
          </w:rPrChange>
        </w:rPr>
        <w:t>індивідуального</w:t>
      </w:r>
      <w:proofErr w:type="spellEnd"/>
      <w:r w:rsidRPr="001B5176">
        <w:rPr>
          <w:rFonts w:ascii="Times New Roman" w:hAnsi="Times New Roman" w:cs="Times New Roman"/>
          <w:color w:val="000000"/>
          <w:rPrChange w:id="12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77" w:author="e.pashkova" w:date="2020-05-13T10:26:00Z">
            <w:rPr>
              <w:rFonts w:ascii="Times New Roman" w:hAnsi="Times New Roman"/>
              <w:color w:val="000000"/>
            </w:rPr>
          </w:rPrChange>
        </w:rPr>
        <w:t>захисту</w:t>
      </w:r>
      <w:proofErr w:type="spellEnd"/>
      <w:r w:rsidRPr="001B5176">
        <w:rPr>
          <w:rFonts w:ascii="Times New Roman" w:hAnsi="Times New Roman" w:cs="Times New Roman"/>
          <w:color w:val="000000"/>
          <w:rPrChange w:id="12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79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відповідно</w:t>
      </w:r>
      <w:proofErr w:type="spellEnd"/>
      <w:r w:rsidRPr="001B5176">
        <w:rPr>
          <w:rFonts w:ascii="Times New Roman" w:hAnsi="Times New Roman" w:cs="Times New Roman"/>
          <w:color w:val="000000"/>
          <w:rPrChange w:id="12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</w:t>
      </w:r>
      <w:proofErr w:type="spellStart"/>
      <w:r w:rsidRPr="001B5176">
        <w:rPr>
          <w:rFonts w:ascii="Times New Roman" w:hAnsi="Times New Roman" w:cs="Times New Roman"/>
          <w:color w:val="000000"/>
          <w:rPrChange w:id="1281" w:author="e.pashkova" w:date="2020-05-13T10:26:00Z">
            <w:rPr>
              <w:rFonts w:ascii="Times New Roman" w:hAnsi="Times New Roman"/>
              <w:color w:val="000000"/>
            </w:rPr>
          </w:rPrChange>
        </w:rPr>
        <w:t>вимог</w:t>
      </w:r>
      <w:proofErr w:type="spellEnd"/>
      <w:r w:rsidRPr="001B5176">
        <w:rPr>
          <w:rFonts w:ascii="Times New Roman" w:hAnsi="Times New Roman" w:cs="Times New Roman"/>
          <w:color w:val="000000"/>
          <w:rPrChange w:id="12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83" w:author="e.pashkova" w:date="2020-05-13T10:26:00Z">
            <w:rPr>
              <w:rFonts w:ascii="Times New Roman" w:hAnsi="Times New Roman"/>
              <w:color w:val="000000"/>
            </w:rPr>
          </w:rPrChange>
        </w:rPr>
        <w:t>законода</w:t>
      </w:r>
      <w:r w:rsidRPr="001B5176">
        <w:rPr>
          <w:rFonts w:ascii="Times New Roman" w:hAnsi="Times New Roman" w:cs="Times New Roman"/>
          <w:color w:val="000000"/>
          <w:lang w:val="uk-UA"/>
          <w:rPrChange w:id="1284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вства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1285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86" w:author="e.pashkova" w:date="2020-05-13T10:26:00Z">
            <w:rPr>
              <w:rFonts w:ascii="Times New Roman" w:hAnsi="Times New Roman"/>
              <w:color w:val="000000"/>
            </w:rPr>
          </w:rPrChange>
        </w:rPr>
        <w:t>Украіни</w:t>
      </w:r>
      <w:proofErr w:type="spellEnd"/>
      <w:r w:rsidRPr="001B5176">
        <w:rPr>
          <w:rFonts w:ascii="Times New Roman" w:hAnsi="Times New Roman" w:cs="Times New Roman"/>
          <w:color w:val="000000"/>
          <w:rPrChange w:id="12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1288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128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: </w:t>
      </w:r>
      <w:proofErr w:type="spellStart"/>
      <w:r w:rsidRPr="001B5176">
        <w:rPr>
          <w:rFonts w:ascii="Times New Roman" w:hAnsi="Times New Roman" w:cs="Times New Roman"/>
          <w:color w:val="000000"/>
          <w:rPrChange w:id="1290" w:author="e.pashkova" w:date="2020-05-13T10:26:00Z">
            <w:rPr>
              <w:rFonts w:ascii="Times New Roman" w:hAnsi="Times New Roman"/>
              <w:color w:val="000000"/>
            </w:rPr>
          </w:rPrChange>
        </w:rPr>
        <w:t>захисн</w:t>
      </w:r>
      <w:r w:rsidR="00861276" w:rsidRPr="001B5176">
        <w:rPr>
          <w:rFonts w:ascii="Times New Roman" w:hAnsi="Times New Roman" w:cs="Times New Roman"/>
          <w:color w:val="000000"/>
          <w:lang w:val="uk-UA"/>
          <w:rPrChange w:id="129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им</w:t>
      </w:r>
      <w:proofErr w:type="spellEnd"/>
      <w:r w:rsidRPr="001B5176">
        <w:rPr>
          <w:rFonts w:ascii="Times New Roman" w:hAnsi="Times New Roman" w:cs="Times New Roman"/>
          <w:color w:val="000000"/>
          <w:rPrChange w:id="12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293" w:author="e.pashkova" w:date="2020-05-13T10:26:00Z">
            <w:rPr>
              <w:rFonts w:ascii="Times New Roman" w:hAnsi="Times New Roman"/>
              <w:color w:val="000000"/>
            </w:rPr>
          </w:rPrChange>
        </w:rPr>
        <w:t>взуттям</w:t>
      </w:r>
      <w:proofErr w:type="spellEnd"/>
      <w:r w:rsidRPr="001B5176">
        <w:rPr>
          <w:rFonts w:ascii="Times New Roman" w:hAnsi="Times New Roman" w:cs="Times New Roman"/>
          <w:color w:val="000000"/>
          <w:rPrChange w:id="12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касками, </w:t>
      </w:r>
      <w:proofErr w:type="spellStart"/>
      <w:r w:rsidRPr="001B5176">
        <w:rPr>
          <w:rFonts w:ascii="Times New Roman" w:hAnsi="Times New Roman" w:cs="Times New Roman"/>
          <w:color w:val="000000"/>
          <w:rPrChange w:id="1295" w:author="e.pashkova" w:date="2020-05-13T10:26:00Z">
            <w:rPr>
              <w:rFonts w:ascii="Times New Roman" w:hAnsi="Times New Roman"/>
              <w:color w:val="000000"/>
            </w:rPr>
          </w:rPrChange>
        </w:rPr>
        <w:t>захисними</w:t>
      </w:r>
      <w:proofErr w:type="spellEnd"/>
      <w:r w:rsidRPr="001B5176">
        <w:rPr>
          <w:rFonts w:ascii="Times New Roman" w:hAnsi="Times New Roman" w:cs="Times New Roman"/>
          <w:color w:val="000000"/>
          <w:rPrChange w:id="12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окулярами, </w:t>
      </w:r>
      <w:proofErr w:type="spellStart"/>
      <w:r w:rsidRPr="001B5176">
        <w:rPr>
          <w:rFonts w:ascii="Times New Roman" w:hAnsi="Times New Roman" w:cs="Times New Roman"/>
          <w:color w:val="000000"/>
          <w:rPrChange w:id="1297" w:author="e.pashkova" w:date="2020-05-13T10:26:00Z">
            <w:rPr>
              <w:rFonts w:ascii="Times New Roman" w:hAnsi="Times New Roman"/>
              <w:color w:val="000000"/>
            </w:rPr>
          </w:rPrChange>
        </w:rPr>
        <w:t>респіраторами</w:t>
      </w:r>
      <w:proofErr w:type="spellEnd"/>
      <w:r w:rsidRPr="001B5176">
        <w:rPr>
          <w:rFonts w:ascii="Times New Roman" w:hAnsi="Times New Roman" w:cs="Times New Roman"/>
          <w:color w:val="000000"/>
          <w:rPrChange w:id="12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299" w:author="e.pashkova" w:date="2020-05-13T10:26:00Z">
            <w:rPr>
              <w:rFonts w:ascii="Times New Roman" w:hAnsi="Times New Roman"/>
              <w:color w:val="000000"/>
            </w:rPr>
          </w:rPrChange>
        </w:rPr>
        <w:t>страхувальними</w:t>
      </w:r>
      <w:proofErr w:type="spellEnd"/>
      <w:r w:rsidRPr="001B5176">
        <w:rPr>
          <w:rFonts w:ascii="Times New Roman" w:hAnsi="Times New Roman" w:cs="Times New Roman"/>
          <w:color w:val="000000"/>
          <w:rPrChange w:id="13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r w:rsidR="00861276" w:rsidRPr="001B5176">
        <w:rPr>
          <w:rFonts w:ascii="Times New Roman" w:hAnsi="Times New Roman" w:cs="Times New Roman"/>
          <w:color w:val="000000"/>
          <w:lang w:val="uk-UA"/>
          <w:rPrChange w:id="130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поясами</w:t>
      </w:r>
      <w:r w:rsidRPr="001B5176">
        <w:rPr>
          <w:rFonts w:ascii="Times New Roman" w:hAnsi="Times New Roman" w:cs="Times New Roman"/>
          <w:color w:val="000000"/>
          <w:rPrChange w:id="13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1303" w:author="e.pashkova" w:date="2020-05-13T10:26:00Z">
            <w:rPr>
              <w:rFonts w:ascii="Times New Roman" w:hAnsi="Times New Roman"/>
              <w:color w:val="000000"/>
            </w:rPr>
          </w:rPrChange>
        </w:rPr>
        <w:t>ножними</w:t>
      </w:r>
      <w:proofErr w:type="spellEnd"/>
      <w:r w:rsidRPr="001B5176">
        <w:rPr>
          <w:rFonts w:ascii="Times New Roman" w:hAnsi="Times New Roman" w:cs="Times New Roman"/>
          <w:color w:val="000000"/>
          <w:rPrChange w:id="13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1305" w:author="e.pashkova" w:date="2020-05-13T10:26:00Z">
            <w:rPr>
              <w:rFonts w:ascii="Times New Roman" w:hAnsi="Times New Roman"/>
              <w:color w:val="000000"/>
            </w:rPr>
          </w:rPrChange>
        </w:rPr>
        <w:t>плечовими</w:t>
      </w:r>
      <w:proofErr w:type="spellEnd"/>
      <w:r w:rsidRPr="001B5176">
        <w:rPr>
          <w:rFonts w:ascii="Times New Roman" w:hAnsi="Times New Roman" w:cs="Times New Roman"/>
          <w:color w:val="000000"/>
          <w:rPrChange w:id="130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лямками, </w:t>
      </w:r>
      <w:proofErr w:type="spellStart"/>
      <w:r w:rsidRPr="001B5176">
        <w:rPr>
          <w:rFonts w:ascii="Times New Roman" w:hAnsi="Times New Roman" w:cs="Times New Roman"/>
          <w:color w:val="000000"/>
          <w:rPrChange w:id="1307" w:author="e.pashkova" w:date="2020-05-13T10:26:00Z">
            <w:rPr>
              <w:rFonts w:ascii="Times New Roman" w:hAnsi="Times New Roman"/>
              <w:color w:val="000000"/>
            </w:rPr>
          </w:rPrChange>
        </w:rPr>
        <w:t>засобами</w:t>
      </w:r>
      <w:proofErr w:type="spellEnd"/>
      <w:r w:rsidRPr="001B5176">
        <w:rPr>
          <w:rFonts w:ascii="Times New Roman" w:hAnsi="Times New Roman" w:cs="Times New Roman"/>
          <w:color w:val="000000"/>
          <w:rPrChange w:id="13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09" w:author="e.pashkova" w:date="2020-05-13T10:26:00Z">
            <w:rPr>
              <w:rFonts w:ascii="Times New Roman" w:hAnsi="Times New Roman"/>
              <w:color w:val="000000"/>
            </w:rPr>
          </w:rPrChange>
        </w:rPr>
        <w:t>захисту</w:t>
      </w:r>
      <w:proofErr w:type="spellEnd"/>
      <w:r w:rsidRPr="001B5176">
        <w:rPr>
          <w:rFonts w:ascii="Times New Roman" w:hAnsi="Times New Roman" w:cs="Times New Roman"/>
          <w:color w:val="000000"/>
          <w:rPrChange w:id="13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11" w:author="e.pashkova" w:date="2020-05-13T10:26:00Z">
            <w:rPr>
              <w:rFonts w:ascii="Times New Roman" w:hAnsi="Times New Roman"/>
              <w:color w:val="000000"/>
            </w:rPr>
          </w:rPrChange>
        </w:rPr>
        <w:t>органів</w:t>
      </w:r>
      <w:proofErr w:type="spellEnd"/>
      <w:r w:rsidRPr="001B5176">
        <w:rPr>
          <w:rFonts w:ascii="Times New Roman" w:hAnsi="Times New Roman" w:cs="Times New Roman"/>
          <w:color w:val="000000"/>
          <w:rPrChange w:id="13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13" w:author="e.pashkova" w:date="2020-05-13T10:26:00Z">
            <w:rPr>
              <w:rFonts w:ascii="Times New Roman" w:hAnsi="Times New Roman"/>
              <w:color w:val="000000"/>
            </w:rPr>
          </w:rPrChange>
        </w:rPr>
        <w:t>дихання</w:t>
      </w:r>
      <w:proofErr w:type="spellEnd"/>
      <w:r w:rsidRPr="001B5176">
        <w:rPr>
          <w:rFonts w:ascii="Times New Roman" w:hAnsi="Times New Roman" w:cs="Times New Roman"/>
          <w:color w:val="000000"/>
          <w:rPrChange w:id="13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слуху, </w:t>
      </w:r>
      <w:proofErr w:type="spellStart"/>
      <w:r w:rsidRPr="001B5176">
        <w:rPr>
          <w:rFonts w:ascii="Times New Roman" w:hAnsi="Times New Roman" w:cs="Times New Roman"/>
          <w:color w:val="000000"/>
          <w:rPrChange w:id="1315" w:author="e.pashkova" w:date="2020-05-13T10:26:00Z">
            <w:rPr>
              <w:rFonts w:ascii="Times New Roman" w:hAnsi="Times New Roman"/>
              <w:color w:val="000000"/>
            </w:rPr>
          </w:rPrChange>
        </w:rPr>
        <w:t>зору</w:t>
      </w:r>
      <w:proofErr w:type="spellEnd"/>
      <w:r w:rsidRPr="001B5176">
        <w:rPr>
          <w:rFonts w:ascii="Times New Roman" w:hAnsi="Times New Roman" w:cs="Times New Roman"/>
          <w:color w:val="000000"/>
          <w:rPrChange w:id="13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  <w:rPrChange w:id="1317" w:author="e.pashkova" w:date="2020-05-13T10:26:00Z">
            <w:rPr>
              <w:rFonts w:ascii="Times New Roman" w:hAnsi="Times New Roman"/>
              <w:color w:val="000000"/>
            </w:rPr>
          </w:rPrChange>
        </w:rPr>
        <w:t>іншими</w:t>
      </w:r>
      <w:proofErr w:type="spellEnd"/>
      <w:r w:rsidRPr="001B5176">
        <w:rPr>
          <w:rFonts w:ascii="Times New Roman" w:hAnsi="Times New Roman" w:cs="Times New Roman"/>
          <w:color w:val="000000"/>
          <w:rPrChange w:id="13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19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необхідними</w:t>
      </w:r>
      <w:proofErr w:type="spellEnd"/>
      <w:r w:rsidRPr="001B5176">
        <w:rPr>
          <w:rFonts w:ascii="Times New Roman" w:hAnsi="Times New Roman" w:cs="Times New Roman"/>
          <w:color w:val="000000"/>
          <w:rPrChange w:id="13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</w:t>
      </w:r>
      <w:r w:rsidR="00861276" w:rsidRPr="001B5176">
        <w:rPr>
          <w:rFonts w:ascii="Times New Roman" w:hAnsi="Times New Roman" w:cs="Times New Roman"/>
          <w:color w:val="000000"/>
          <w:lang w:val="uk-UA"/>
          <w:rPrChange w:id="132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.</w:t>
      </w:r>
      <w:r w:rsidRPr="001B5176">
        <w:rPr>
          <w:rFonts w:ascii="Times New Roman" w:hAnsi="Times New Roman" w:cs="Times New Roman"/>
          <w:color w:val="000000"/>
          <w:rPrChange w:id="1322" w:author="e.pashkova" w:date="2020-05-13T10:26:00Z">
            <w:rPr>
              <w:rFonts w:ascii="Times New Roman" w:hAnsi="Times New Roman"/>
              <w:color w:val="000000"/>
            </w:rPr>
          </w:rPrChange>
        </w:rPr>
        <w:t>І</w:t>
      </w:r>
      <w:r w:rsidR="00861276" w:rsidRPr="001B5176">
        <w:rPr>
          <w:rFonts w:ascii="Times New Roman" w:hAnsi="Times New Roman" w:cs="Times New Roman"/>
          <w:color w:val="000000"/>
          <w:lang w:val="uk-UA"/>
          <w:rPrChange w:id="1323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.</w:t>
      </w:r>
      <w:r w:rsidRPr="001B5176">
        <w:rPr>
          <w:rFonts w:ascii="Times New Roman" w:hAnsi="Times New Roman" w:cs="Times New Roman"/>
          <w:color w:val="000000"/>
          <w:rPrChange w:id="13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З. </w:t>
      </w:r>
      <w:proofErr w:type="spellStart"/>
      <w:r w:rsidRPr="001B5176">
        <w:rPr>
          <w:rFonts w:ascii="Times New Roman" w:hAnsi="Times New Roman" w:cs="Times New Roman"/>
          <w:color w:val="000000"/>
          <w:rPrChange w:id="1325" w:author="e.pashkova" w:date="2020-05-13T10:26:00Z">
            <w:rPr>
              <w:rFonts w:ascii="Times New Roman" w:hAnsi="Times New Roman"/>
              <w:color w:val="000000"/>
            </w:rPr>
          </w:rPrChange>
        </w:rPr>
        <w:t>Контролювати</w:t>
      </w:r>
      <w:proofErr w:type="spellEnd"/>
      <w:r w:rsidRPr="001B5176">
        <w:rPr>
          <w:rFonts w:ascii="Times New Roman" w:hAnsi="Times New Roman" w:cs="Times New Roman"/>
          <w:color w:val="000000"/>
          <w:rPrChange w:id="13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27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використання</w:t>
      </w:r>
      <w:proofErr w:type="spellEnd"/>
      <w:r w:rsidRPr="001B5176">
        <w:rPr>
          <w:rFonts w:ascii="Times New Roman" w:hAnsi="Times New Roman" w:cs="Times New Roman"/>
          <w:color w:val="000000"/>
          <w:rPrChange w:id="13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29" w:author="e.pashkova" w:date="2020-05-13T10:26:00Z">
            <w:rPr>
              <w:rFonts w:ascii="Times New Roman" w:hAnsi="Times New Roman"/>
              <w:color w:val="000000"/>
            </w:rPr>
          </w:rPrChange>
        </w:rPr>
        <w:t>цих</w:t>
      </w:r>
      <w:proofErr w:type="spellEnd"/>
      <w:r w:rsidRPr="001B5176">
        <w:rPr>
          <w:rFonts w:ascii="Times New Roman" w:hAnsi="Times New Roman" w:cs="Times New Roman"/>
          <w:color w:val="000000"/>
          <w:rPrChange w:id="13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r w:rsidR="00861276" w:rsidRPr="001B5176">
        <w:rPr>
          <w:rFonts w:ascii="Times New Roman" w:hAnsi="Times New Roman" w:cs="Times New Roman"/>
          <w:color w:val="000000"/>
          <w:lang w:val="uk-UA"/>
          <w:rPrChange w:id="133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З.І.З. </w:t>
      </w:r>
      <w:proofErr w:type="spellStart"/>
      <w:r w:rsidRPr="001B5176">
        <w:rPr>
          <w:rFonts w:ascii="Times New Roman" w:hAnsi="Times New Roman" w:cs="Times New Roman"/>
          <w:color w:val="000000"/>
          <w:rPrChange w:id="1332" w:author="e.pashkova" w:date="2020-05-13T10:26:00Z">
            <w:rPr>
              <w:rFonts w:ascii="Times New Roman" w:hAnsi="Times New Roman"/>
              <w:color w:val="000000"/>
            </w:rPr>
          </w:rPrChange>
        </w:rPr>
        <w:t>співробітниками</w:t>
      </w:r>
      <w:proofErr w:type="spellEnd"/>
      <w:r w:rsidRPr="001B5176">
        <w:rPr>
          <w:rFonts w:ascii="Times New Roman" w:hAnsi="Times New Roman" w:cs="Times New Roman"/>
          <w:color w:val="000000"/>
          <w:rPrChange w:id="13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а </w:t>
      </w:r>
      <w:proofErr w:type="spellStart"/>
      <w:r w:rsidRPr="001B5176">
        <w:rPr>
          <w:rFonts w:ascii="Times New Roman" w:hAnsi="Times New Roman" w:cs="Times New Roman"/>
          <w:color w:val="000000"/>
          <w:rPrChange w:id="1334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rPrChange w:id="133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36" w:author="e.pashkova" w:date="2020-05-13T10:26:00Z">
            <w:rPr>
              <w:rFonts w:ascii="Times New Roman" w:hAnsi="Times New Roman"/>
              <w:color w:val="000000"/>
            </w:rPr>
          </w:rPrChange>
        </w:rPr>
        <w:t>проводити</w:t>
      </w:r>
      <w:proofErr w:type="spellEnd"/>
      <w:r w:rsidRPr="001B5176">
        <w:rPr>
          <w:rFonts w:ascii="Times New Roman" w:hAnsi="Times New Roman" w:cs="Times New Roman"/>
          <w:color w:val="000000"/>
          <w:rPrChange w:id="13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38" w:author="e.pashkova" w:date="2020-05-13T10:26:00Z">
            <w:rPr>
              <w:rFonts w:ascii="Times New Roman" w:hAnsi="Times New Roman"/>
              <w:color w:val="000000"/>
            </w:rPr>
          </w:rPrChange>
        </w:rPr>
        <w:t>своєчасну</w:t>
      </w:r>
      <w:proofErr w:type="spellEnd"/>
      <w:r w:rsidRPr="001B5176">
        <w:rPr>
          <w:rFonts w:ascii="Times New Roman" w:hAnsi="Times New Roman" w:cs="Times New Roman"/>
          <w:color w:val="000000"/>
          <w:rPrChange w:id="13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40" w:author="e.pashkova" w:date="2020-05-13T10:26:00Z">
            <w:rPr>
              <w:rFonts w:ascii="Times New Roman" w:hAnsi="Times New Roman"/>
              <w:color w:val="000000"/>
            </w:rPr>
          </w:rPrChange>
        </w:rPr>
        <w:t>перевірку</w:t>
      </w:r>
      <w:proofErr w:type="spellEnd"/>
      <w:r w:rsidRPr="001B5176">
        <w:rPr>
          <w:rFonts w:ascii="Times New Roman" w:hAnsi="Times New Roman" w:cs="Times New Roman"/>
          <w:color w:val="000000"/>
          <w:rPrChange w:id="13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1342" w:author="e.pashkova" w:date="2020-05-13T10:26:00Z">
            <w:rPr>
              <w:rFonts w:ascii="Times New Roman" w:hAnsi="Times New Roman"/>
              <w:color w:val="000000"/>
            </w:rPr>
          </w:rPrChange>
        </w:rPr>
        <w:t>заміну</w:t>
      </w:r>
      <w:proofErr w:type="spellEnd"/>
      <w:r w:rsidRPr="001B5176">
        <w:rPr>
          <w:rFonts w:ascii="Times New Roman" w:hAnsi="Times New Roman" w:cs="Times New Roman"/>
          <w:color w:val="000000"/>
          <w:rPrChange w:id="13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44" w:author="e.pashkova" w:date="2020-05-13T10:26:00Z">
            <w:rPr>
              <w:rFonts w:ascii="Times New Roman" w:hAnsi="Times New Roman"/>
              <w:color w:val="000000"/>
            </w:rPr>
          </w:rPrChange>
        </w:rPr>
        <w:t>пошкоджених</w:t>
      </w:r>
      <w:proofErr w:type="spellEnd"/>
      <w:r w:rsidRPr="001B5176">
        <w:rPr>
          <w:rFonts w:ascii="Times New Roman" w:hAnsi="Times New Roman" w:cs="Times New Roman"/>
          <w:color w:val="000000"/>
          <w:rPrChange w:id="13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46" w:author="e.pashkova" w:date="2020-05-13T10:26:00Z">
            <w:rPr>
              <w:rFonts w:ascii="Times New Roman" w:hAnsi="Times New Roman"/>
              <w:color w:val="000000"/>
            </w:rPr>
          </w:rPrChange>
        </w:rPr>
        <w:t>засобів</w:t>
      </w:r>
      <w:proofErr w:type="spellEnd"/>
      <w:r w:rsidRPr="001B5176">
        <w:rPr>
          <w:rFonts w:ascii="Times New Roman" w:hAnsi="Times New Roman" w:cs="Times New Roman"/>
          <w:color w:val="000000"/>
          <w:rPrChange w:id="13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48" w:author="e.pashkova" w:date="2020-05-13T10:26:00Z">
            <w:rPr>
              <w:rFonts w:ascii="Times New Roman" w:hAnsi="Times New Roman"/>
              <w:color w:val="000000"/>
            </w:rPr>
          </w:rPrChange>
        </w:rPr>
        <w:t>індивідуального</w:t>
      </w:r>
      <w:proofErr w:type="spellEnd"/>
      <w:r w:rsidRPr="001B5176">
        <w:rPr>
          <w:rFonts w:ascii="Times New Roman" w:hAnsi="Times New Roman" w:cs="Times New Roman"/>
          <w:color w:val="000000"/>
          <w:rPrChange w:id="13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50" w:author="e.pashkova" w:date="2020-05-13T10:26:00Z">
            <w:rPr>
              <w:rFonts w:ascii="Times New Roman" w:hAnsi="Times New Roman"/>
              <w:color w:val="000000"/>
            </w:rPr>
          </w:rPrChange>
        </w:rPr>
        <w:t>захисту</w:t>
      </w:r>
      <w:proofErr w:type="spellEnd"/>
      <w:r w:rsidRPr="001B5176">
        <w:rPr>
          <w:rFonts w:ascii="Times New Roman" w:hAnsi="Times New Roman" w:cs="Times New Roman"/>
          <w:color w:val="000000"/>
          <w:rPrChange w:id="1351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C569C" w:rsidRPr="001B5176" w:rsidRDefault="003C569C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1352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353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rPrChange w:id="1354" w:author="e.pashkova" w:date="2020-05-13T10:26:00Z">
            <w:rPr>
              <w:rFonts w:ascii="Times New Roman" w:hAnsi="Times New Roman"/>
              <w:color w:val="000000"/>
            </w:rPr>
          </w:rPrChange>
        </w:rPr>
        <w:lastRenderedPageBreak/>
        <w:t xml:space="preserve">- </w:t>
      </w:r>
      <w:proofErr w:type="spellStart"/>
      <w:r w:rsidRPr="001B5176">
        <w:rPr>
          <w:rFonts w:ascii="Times New Roman" w:hAnsi="Times New Roman" w:cs="Times New Roman"/>
          <w:color w:val="000000"/>
          <w:rPrChange w:id="1355" w:author="e.pashkova" w:date="2020-05-13T10:26:00Z">
            <w:rPr>
              <w:rFonts w:ascii="Times New Roman" w:hAnsi="Times New Roman"/>
              <w:color w:val="000000"/>
            </w:rPr>
          </w:rPrChange>
        </w:rPr>
        <w:t>Погоджувати</w:t>
      </w:r>
      <w:proofErr w:type="spellEnd"/>
      <w:r w:rsidRPr="001B5176">
        <w:rPr>
          <w:rFonts w:ascii="Times New Roman" w:hAnsi="Times New Roman" w:cs="Times New Roman"/>
          <w:color w:val="000000"/>
          <w:rPrChange w:id="13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1357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Замовником</w:t>
      </w:r>
      <w:proofErr w:type="spellEnd"/>
      <w:r w:rsidRPr="001B5176">
        <w:rPr>
          <w:rFonts w:ascii="Times New Roman" w:hAnsi="Times New Roman" w:cs="Times New Roman"/>
          <w:color w:val="000000"/>
          <w:rPrChange w:id="13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59" w:author="e.pashkova" w:date="2020-05-13T10:26:00Z">
            <w:rPr>
              <w:rFonts w:ascii="Times New Roman" w:hAnsi="Times New Roman"/>
              <w:color w:val="000000"/>
            </w:rPr>
          </w:rPrChange>
        </w:rPr>
        <w:t>розміщення</w:t>
      </w:r>
      <w:proofErr w:type="spellEnd"/>
      <w:r w:rsidRPr="001B5176">
        <w:rPr>
          <w:rFonts w:ascii="Times New Roman" w:hAnsi="Times New Roman" w:cs="Times New Roman"/>
          <w:color w:val="000000"/>
          <w:rPrChange w:id="13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1361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території</w:t>
      </w:r>
      <w:proofErr w:type="spellEnd"/>
      <w:r w:rsidRPr="001B5176">
        <w:rPr>
          <w:rFonts w:ascii="Times New Roman" w:hAnsi="Times New Roman" w:cs="Times New Roman"/>
          <w:color w:val="000000"/>
          <w:rPrChange w:id="13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63" w:author="e.pashkova" w:date="2020-05-13T10:26:00Z">
            <w:rPr>
              <w:rFonts w:ascii="Times New Roman" w:hAnsi="Times New Roman"/>
              <w:color w:val="000000"/>
            </w:rPr>
          </w:rPrChange>
        </w:rPr>
        <w:t>вагончиків</w:t>
      </w:r>
      <w:proofErr w:type="spellEnd"/>
      <w:r w:rsidRPr="001B5176">
        <w:rPr>
          <w:rFonts w:ascii="Times New Roman" w:hAnsi="Times New Roman" w:cs="Times New Roman"/>
          <w:color w:val="000000"/>
          <w:rPrChange w:id="13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65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13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67" w:author="e.pashkova" w:date="2020-05-13T10:26:00Z">
            <w:rPr>
              <w:rFonts w:ascii="Times New Roman" w:hAnsi="Times New Roman"/>
              <w:color w:val="000000"/>
            </w:rPr>
          </w:rPrChange>
        </w:rPr>
        <w:t>інших</w:t>
      </w:r>
      <w:proofErr w:type="spellEnd"/>
      <w:r w:rsidRPr="001B5176">
        <w:rPr>
          <w:rFonts w:ascii="Times New Roman" w:hAnsi="Times New Roman" w:cs="Times New Roman"/>
          <w:color w:val="000000"/>
          <w:rPrChange w:id="13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69" w:author="e.pashkova" w:date="2020-05-13T10:26:00Z">
            <w:rPr>
              <w:rFonts w:ascii="Times New Roman" w:hAnsi="Times New Roman"/>
              <w:color w:val="000000"/>
            </w:rPr>
          </w:rPrChange>
        </w:rPr>
        <w:t>тимчасових</w:t>
      </w:r>
      <w:proofErr w:type="spellEnd"/>
      <w:r w:rsidRPr="001B5176">
        <w:rPr>
          <w:rFonts w:ascii="Times New Roman" w:hAnsi="Times New Roman" w:cs="Times New Roman"/>
          <w:color w:val="000000"/>
          <w:rPrChange w:id="13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71" w:author="e.pashkova" w:date="2020-05-13T10:26:00Z">
            <w:rPr>
              <w:rFonts w:ascii="Times New Roman" w:hAnsi="Times New Roman"/>
              <w:color w:val="000000"/>
            </w:rPr>
          </w:rPrChange>
        </w:rPr>
        <w:t>споруд</w:t>
      </w:r>
      <w:proofErr w:type="spellEnd"/>
      <w:r w:rsidRPr="001B5176">
        <w:rPr>
          <w:rFonts w:ascii="Times New Roman" w:hAnsi="Times New Roman" w:cs="Times New Roman"/>
          <w:color w:val="000000"/>
          <w:rPrChange w:id="13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а </w:t>
      </w:r>
      <w:proofErr w:type="spellStart"/>
      <w:r w:rsidRPr="001B5176">
        <w:rPr>
          <w:rFonts w:ascii="Times New Roman" w:hAnsi="Times New Roman" w:cs="Times New Roman"/>
          <w:color w:val="000000"/>
          <w:rPrChange w:id="1373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rPrChange w:id="13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75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використання</w:t>
      </w:r>
      <w:proofErr w:type="spellEnd"/>
      <w:r w:rsidRPr="001B5176">
        <w:rPr>
          <w:rFonts w:ascii="Times New Roman" w:hAnsi="Times New Roman" w:cs="Times New Roman"/>
          <w:color w:val="000000"/>
          <w:rPrChange w:id="13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77" w:author="e.pashkova" w:date="2020-05-13T10:26:00Z">
            <w:rPr>
              <w:rFonts w:ascii="Times New Roman" w:hAnsi="Times New Roman"/>
              <w:color w:val="000000"/>
            </w:rPr>
          </w:rPrChange>
        </w:rPr>
        <w:t>електронагрівальних</w:t>
      </w:r>
      <w:proofErr w:type="spellEnd"/>
      <w:r w:rsidRPr="001B5176">
        <w:rPr>
          <w:rFonts w:ascii="Times New Roman" w:hAnsi="Times New Roman" w:cs="Times New Roman"/>
          <w:color w:val="000000"/>
          <w:rPrChange w:id="13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79" w:author="e.pashkova" w:date="2020-05-13T10:26:00Z">
            <w:rPr>
              <w:rFonts w:ascii="Times New Roman" w:hAnsi="Times New Roman"/>
              <w:color w:val="000000"/>
            </w:rPr>
          </w:rPrChange>
        </w:rPr>
        <w:t>приладів</w:t>
      </w:r>
      <w:proofErr w:type="spellEnd"/>
      <w:r w:rsidRPr="001B5176">
        <w:rPr>
          <w:rFonts w:ascii="Times New Roman" w:hAnsi="Times New Roman" w:cs="Times New Roman"/>
          <w:color w:val="000000"/>
          <w:rPrChange w:id="1380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C569C" w:rsidRPr="001B5176" w:rsidRDefault="003C569C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1381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382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rPrChange w:id="13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- </w:t>
      </w:r>
      <w:proofErr w:type="spellStart"/>
      <w:r w:rsidRPr="001B5176">
        <w:rPr>
          <w:rFonts w:ascii="Times New Roman" w:hAnsi="Times New Roman" w:cs="Times New Roman"/>
          <w:color w:val="000000"/>
          <w:rPrChange w:id="1384" w:author="e.pashkova" w:date="2020-05-13T10:26:00Z">
            <w:rPr>
              <w:rFonts w:ascii="Times New Roman" w:hAnsi="Times New Roman"/>
              <w:color w:val="000000"/>
            </w:rPr>
          </w:rPrChange>
        </w:rPr>
        <w:t>Забезпечувати</w:t>
      </w:r>
      <w:proofErr w:type="spellEnd"/>
      <w:r w:rsidRPr="001B5176">
        <w:rPr>
          <w:rFonts w:ascii="Times New Roman" w:hAnsi="Times New Roman" w:cs="Times New Roman"/>
          <w:color w:val="000000"/>
          <w:rPrChange w:id="13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86" w:author="e.pashkova" w:date="2020-05-13T10:26:00Z">
            <w:rPr>
              <w:rFonts w:ascii="Times New Roman" w:hAnsi="Times New Roman"/>
              <w:color w:val="000000"/>
            </w:rPr>
          </w:rPrChange>
        </w:rPr>
        <w:t>санітарно-гігієнічні</w:t>
      </w:r>
      <w:proofErr w:type="spellEnd"/>
      <w:r w:rsidRPr="001B5176">
        <w:rPr>
          <w:rFonts w:ascii="Times New Roman" w:hAnsi="Times New Roman" w:cs="Times New Roman"/>
          <w:color w:val="000000"/>
          <w:rPrChange w:id="13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88" w:author="e.pashkova" w:date="2020-05-13T10:26:00Z">
            <w:rPr>
              <w:rFonts w:ascii="Times New Roman" w:hAnsi="Times New Roman"/>
              <w:color w:val="000000"/>
            </w:rPr>
          </w:rPrChange>
        </w:rPr>
        <w:t>умови</w:t>
      </w:r>
      <w:proofErr w:type="spellEnd"/>
      <w:r w:rsidRPr="001B5176">
        <w:rPr>
          <w:rFonts w:ascii="Times New Roman" w:hAnsi="Times New Roman" w:cs="Times New Roman"/>
          <w:color w:val="000000"/>
          <w:rPrChange w:id="138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(</w:t>
      </w:r>
      <w:proofErr w:type="spellStart"/>
      <w:r w:rsidRPr="001B5176">
        <w:rPr>
          <w:rFonts w:ascii="Times New Roman" w:hAnsi="Times New Roman" w:cs="Times New Roman"/>
          <w:color w:val="000000"/>
          <w:rPrChange w:id="1390" w:author="e.pashkova" w:date="2020-05-13T10:26:00Z">
            <w:rPr>
              <w:rFonts w:ascii="Times New Roman" w:hAnsi="Times New Roman"/>
              <w:color w:val="000000"/>
            </w:rPr>
          </w:rPrChange>
        </w:rPr>
        <w:t>туалети</w:t>
      </w:r>
      <w:proofErr w:type="spellEnd"/>
      <w:r w:rsidRPr="001B5176">
        <w:rPr>
          <w:rFonts w:ascii="Times New Roman" w:hAnsi="Times New Roman" w:cs="Times New Roman"/>
          <w:color w:val="000000"/>
          <w:rPrChange w:id="139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392" w:author="e.pashkova" w:date="2020-05-13T10:26:00Z">
            <w:rPr>
              <w:rFonts w:ascii="Times New Roman" w:hAnsi="Times New Roman"/>
              <w:color w:val="000000"/>
            </w:rPr>
          </w:rPrChange>
        </w:rPr>
        <w:t>душові</w:t>
      </w:r>
      <w:proofErr w:type="spellEnd"/>
      <w:r w:rsidRPr="001B5176">
        <w:rPr>
          <w:rFonts w:ascii="Times New Roman" w:hAnsi="Times New Roman" w:cs="Times New Roman"/>
          <w:color w:val="000000"/>
          <w:rPrChange w:id="139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394" w:author="e.pashkova" w:date="2020-05-13T10:26:00Z">
            <w:rPr>
              <w:rFonts w:ascii="Times New Roman" w:hAnsi="Times New Roman"/>
              <w:color w:val="000000"/>
            </w:rPr>
          </w:rPrChange>
        </w:rPr>
        <w:t>умивальники</w:t>
      </w:r>
      <w:proofErr w:type="spellEnd"/>
      <w:r w:rsidRPr="001B5176">
        <w:rPr>
          <w:rFonts w:ascii="Times New Roman" w:hAnsi="Times New Roman" w:cs="Times New Roman"/>
          <w:color w:val="000000"/>
          <w:rPrChange w:id="139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) в </w:t>
      </w:r>
      <w:proofErr w:type="spellStart"/>
      <w:r w:rsidRPr="001B5176">
        <w:rPr>
          <w:rFonts w:ascii="Times New Roman" w:hAnsi="Times New Roman" w:cs="Times New Roman"/>
          <w:color w:val="000000"/>
          <w:rPrChange w:id="1396" w:author="e.pashkova" w:date="2020-05-13T10:26:00Z">
            <w:rPr>
              <w:rFonts w:ascii="Times New Roman" w:hAnsi="Times New Roman"/>
              <w:color w:val="000000"/>
            </w:rPr>
          </w:rPrChange>
        </w:rPr>
        <w:t>місцях</w:t>
      </w:r>
      <w:proofErr w:type="spellEnd"/>
      <w:r w:rsidRPr="001B5176">
        <w:rPr>
          <w:rFonts w:ascii="Times New Roman" w:hAnsi="Times New Roman" w:cs="Times New Roman"/>
          <w:color w:val="000000"/>
          <w:rPrChange w:id="13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398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color w:val="000000"/>
          <w:rPrChange w:id="13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00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140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у </w:t>
      </w:r>
      <w:proofErr w:type="spellStart"/>
      <w:r w:rsidRPr="001B5176">
        <w:rPr>
          <w:rFonts w:ascii="Times New Roman" w:hAnsi="Times New Roman" w:cs="Times New Roman"/>
          <w:color w:val="000000"/>
          <w:rPrChange w:id="1402" w:author="e.pashkova" w:date="2020-05-13T10:26:00Z">
            <w:rPr>
              <w:rFonts w:ascii="Times New Roman" w:hAnsi="Times New Roman"/>
              <w:color w:val="000000"/>
            </w:rPr>
          </w:rPrChange>
        </w:rPr>
        <w:t>випадках</w:t>
      </w:r>
      <w:proofErr w:type="spellEnd"/>
      <w:r w:rsidRPr="001B5176">
        <w:rPr>
          <w:rFonts w:ascii="Times New Roman" w:hAnsi="Times New Roman" w:cs="Times New Roman"/>
          <w:color w:val="000000"/>
          <w:rPrChange w:id="14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коли </w:t>
      </w:r>
      <w:proofErr w:type="spellStart"/>
      <w:r w:rsidRPr="001B5176">
        <w:rPr>
          <w:rFonts w:ascii="Times New Roman" w:hAnsi="Times New Roman" w:cs="Times New Roman"/>
          <w:color w:val="000000"/>
          <w:rPrChange w:id="1404" w:author="e.pashkova" w:date="2020-05-13T10:26:00Z">
            <w:rPr>
              <w:rFonts w:ascii="Times New Roman" w:hAnsi="Times New Roman"/>
              <w:color w:val="000000"/>
            </w:rPr>
          </w:rPrChange>
        </w:rPr>
        <w:t>ці</w:t>
      </w:r>
      <w:proofErr w:type="spellEnd"/>
      <w:r w:rsidRPr="001B5176">
        <w:rPr>
          <w:rFonts w:ascii="Times New Roman" w:hAnsi="Times New Roman" w:cs="Times New Roman"/>
          <w:color w:val="000000"/>
          <w:rPrChange w:id="14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06" w:author="e.pashkova" w:date="2020-05-13T10:26:00Z">
            <w:rPr>
              <w:rFonts w:ascii="Times New Roman" w:hAnsi="Times New Roman"/>
              <w:color w:val="000000"/>
            </w:rPr>
          </w:rPrChange>
        </w:rPr>
        <w:t>умови</w:t>
      </w:r>
      <w:proofErr w:type="spellEnd"/>
      <w:r w:rsidRPr="001B5176">
        <w:rPr>
          <w:rFonts w:ascii="Times New Roman" w:hAnsi="Times New Roman" w:cs="Times New Roman"/>
          <w:color w:val="000000"/>
          <w:rPrChange w:id="14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не </w:t>
      </w:r>
      <w:proofErr w:type="spellStart"/>
      <w:r w:rsidRPr="001B5176">
        <w:rPr>
          <w:rFonts w:ascii="Times New Roman" w:hAnsi="Times New Roman" w:cs="Times New Roman"/>
          <w:color w:val="000000"/>
          <w:rPrChange w:id="1408" w:author="e.pashkova" w:date="2020-05-13T10:26:00Z">
            <w:rPr>
              <w:rFonts w:ascii="Times New Roman" w:hAnsi="Times New Roman"/>
              <w:color w:val="000000"/>
            </w:rPr>
          </w:rPrChange>
        </w:rPr>
        <w:t>забезпечені</w:t>
      </w:r>
      <w:proofErr w:type="spellEnd"/>
      <w:r w:rsidRPr="001B5176">
        <w:rPr>
          <w:rFonts w:ascii="Times New Roman" w:hAnsi="Times New Roman" w:cs="Times New Roman"/>
          <w:color w:val="000000"/>
          <w:rPrChange w:id="14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r w:rsidR="00861276" w:rsidRPr="001B5176">
        <w:rPr>
          <w:rFonts w:ascii="Times New Roman" w:hAnsi="Times New Roman" w:cs="Times New Roman"/>
          <w:color w:val="000000"/>
          <w:lang w:val="uk-UA"/>
          <w:rPrChange w:id="141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З</w:t>
      </w:r>
      <w:proofErr w:type="spellStart"/>
      <w:r w:rsidRPr="001B5176">
        <w:rPr>
          <w:rFonts w:ascii="Times New Roman" w:hAnsi="Times New Roman" w:cs="Times New Roman"/>
          <w:color w:val="000000"/>
          <w:rPrChange w:id="1411" w:author="e.pashkova" w:date="2020-05-13T10:26:00Z">
            <w:rPr>
              <w:rFonts w:ascii="Times New Roman" w:hAnsi="Times New Roman"/>
              <w:color w:val="000000"/>
            </w:rPr>
          </w:rPrChange>
        </w:rPr>
        <w:t>амовником</w:t>
      </w:r>
      <w:proofErr w:type="spellEnd"/>
      <w:r w:rsidRPr="001B5176">
        <w:rPr>
          <w:rFonts w:ascii="Times New Roman" w:hAnsi="Times New Roman" w:cs="Times New Roman"/>
          <w:color w:val="000000"/>
          <w:rPrChange w:id="1412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C569C" w:rsidRPr="001B5176" w:rsidRDefault="003C569C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1413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414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rPrChange w:id="14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- </w:t>
      </w:r>
      <w:proofErr w:type="spellStart"/>
      <w:r w:rsidRPr="001B5176">
        <w:rPr>
          <w:rFonts w:ascii="Times New Roman" w:hAnsi="Times New Roman" w:cs="Times New Roman"/>
          <w:color w:val="000000"/>
          <w:rPrChange w:id="1416" w:author="e.pashkova" w:date="2020-05-13T10:26:00Z">
            <w:rPr>
              <w:rFonts w:ascii="Times New Roman" w:hAnsi="Times New Roman"/>
              <w:color w:val="000000"/>
            </w:rPr>
          </w:rPrChange>
        </w:rPr>
        <w:t>Застосовувати</w:t>
      </w:r>
      <w:proofErr w:type="spellEnd"/>
      <w:r w:rsidRPr="001B5176">
        <w:rPr>
          <w:rFonts w:ascii="Times New Roman" w:hAnsi="Times New Roman" w:cs="Times New Roman"/>
          <w:color w:val="000000"/>
          <w:rPrChange w:id="14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  <w:rPrChange w:id="1418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виконанні</w:t>
      </w:r>
      <w:proofErr w:type="spellEnd"/>
      <w:r w:rsidRPr="001B5176">
        <w:rPr>
          <w:rFonts w:ascii="Times New Roman" w:hAnsi="Times New Roman" w:cs="Times New Roman"/>
          <w:color w:val="000000"/>
          <w:rPrChange w:id="14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20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14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22" w:author="e.pashkova" w:date="2020-05-13T10:26:00Z">
            <w:rPr>
              <w:rFonts w:ascii="Times New Roman" w:hAnsi="Times New Roman"/>
              <w:color w:val="000000"/>
            </w:rPr>
          </w:rPrChange>
        </w:rPr>
        <w:t>справні</w:t>
      </w:r>
      <w:proofErr w:type="spellEnd"/>
      <w:r w:rsidRPr="001B5176">
        <w:rPr>
          <w:rFonts w:ascii="Times New Roman" w:hAnsi="Times New Roman" w:cs="Times New Roman"/>
          <w:color w:val="000000"/>
          <w:rPrChange w:id="14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24" w:author="e.pashkova" w:date="2020-05-13T10:26:00Z">
            <w:rPr>
              <w:rFonts w:ascii="Times New Roman" w:hAnsi="Times New Roman"/>
              <w:color w:val="000000"/>
            </w:rPr>
          </w:rPrChange>
        </w:rPr>
        <w:t>механізми</w:t>
      </w:r>
      <w:proofErr w:type="spellEnd"/>
      <w:r w:rsidRPr="001B5176">
        <w:rPr>
          <w:rFonts w:ascii="Times New Roman" w:hAnsi="Times New Roman" w:cs="Times New Roman"/>
          <w:color w:val="000000"/>
          <w:rPrChange w:id="14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426" w:author="e.pashkova" w:date="2020-05-13T10:26:00Z">
            <w:rPr>
              <w:rFonts w:ascii="Times New Roman" w:hAnsi="Times New Roman"/>
              <w:color w:val="000000"/>
            </w:rPr>
          </w:rPrChange>
        </w:rPr>
        <w:t>устаткування</w:t>
      </w:r>
      <w:proofErr w:type="spellEnd"/>
      <w:r w:rsidRPr="001B5176">
        <w:rPr>
          <w:rFonts w:ascii="Times New Roman" w:hAnsi="Times New Roman" w:cs="Times New Roman"/>
          <w:color w:val="000000"/>
          <w:rPrChange w:id="14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428" w:author="e.pashkova" w:date="2020-05-13T10:26:00Z">
            <w:rPr>
              <w:rFonts w:ascii="Times New Roman" w:hAnsi="Times New Roman"/>
              <w:color w:val="000000"/>
            </w:rPr>
          </w:rPrChange>
        </w:rPr>
        <w:t>газові</w:t>
      </w:r>
      <w:proofErr w:type="spellEnd"/>
      <w:r w:rsidRPr="001B5176">
        <w:rPr>
          <w:rFonts w:ascii="Times New Roman" w:hAnsi="Times New Roman" w:cs="Times New Roman"/>
          <w:color w:val="000000"/>
          <w:rPrChange w:id="14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30" w:author="e.pashkova" w:date="2020-05-13T10:26:00Z">
            <w:rPr>
              <w:rFonts w:ascii="Times New Roman" w:hAnsi="Times New Roman"/>
              <w:color w:val="000000"/>
            </w:rPr>
          </w:rPrChange>
        </w:rPr>
        <w:t>балони</w:t>
      </w:r>
      <w:proofErr w:type="spellEnd"/>
      <w:r w:rsidRPr="001B5176">
        <w:rPr>
          <w:rFonts w:ascii="Times New Roman" w:hAnsi="Times New Roman" w:cs="Times New Roman"/>
          <w:color w:val="000000"/>
          <w:rPrChange w:id="14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432" w:author="e.pashkova" w:date="2020-05-13T10:26:00Z">
            <w:rPr>
              <w:rFonts w:ascii="Times New Roman" w:hAnsi="Times New Roman"/>
              <w:color w:val="000000"/>
            </w:rPr>
          </w:rPrChange>
        </w:rPr>
        <w:t>ручний</w:t>
      </w:r>
      <w:proofErr w:type="spellEnd"/>
      <w:r w:rsidRPr="001B5176">
        <w:rPr>
          <w:rFonts w:ascii="Times New Roman" w:hAnsi="Times New Roman" w:cs="Times New Roman"/>
          <w:color w:val="000000"/>
          <w:rPrChange w:id="14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34" w:author="e.pashkova" w:date="2020-05-13T10:26:00Z">
            <w:rPr>
              <w:rFonts w:ascii="Times New Roman" w:hAnsi="Times New Roman"/>
              <w:color w:val="000000"/>
            </w:rPr>
          </w:rPrChange>
        </w:rPr>
        <w:t>інструмент</w:t>
      </w:r>
      <w:proofErr w:type="spellEnd"/>
      <w:r w:rsidRPr="001B5176">
        <w:rPr>
          <w:rFonts w:ascii="Times New Roman" w:hAnsi="Times New Roman" w:cs="Times New Roman"/>
          <w:color w:val="000000"/>
          <w:rPrChange w:id="143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436" w:author="e.pashkova" w:date="2020-05-13T10:26:00Z">
            <w:rPr>
              <w:rFonts w:ascii="Times New Roman" w:hAnsi="Times New Roman"/>
              <w:color w:val="000000"/>
            </w:rPr>
          </w:rPrChange>
        </w:rPr>
        <w:t>такелажне</w:t>
      </w:r>
      <w:proofErr w:type="spellEnd"/>
      <w:r w:rsidRPr="001B5176">
        <w:rPr>
          <w:rFonts w:ascii="Times New Roman" w:hAnsi="Times New Roman" w:cs="Times New Roman"/>
          <w:color w:val="000000"/>
          <w:rPrChange w:id="14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38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обладнання</w:t>
      </w:r>
      <w:proofErr w:type="spellEnd"/>
      <w:r w:rsidRPr="001B5176">
        <w:rPr>
          <w:rFonts w:ascii="Times New Roman" w:hAnsi="Times New Roman" w:cs="Times New Roman"/>
          <w:color w:val="000000"/>
          <w:rPrChange w:id="14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440" w:author="e.pashkova" w:date="2020-05-13T10:26:00Z">
            <w:rPr>
              <w:rFonts w:ascii="Times New Roman" w:hAnsi="Times New Roman"/>
              <w:color w:val="000000"/>
            </w:rPr>
          </w:rPrChange>
        </w:rPr>
        <w:t>які</w:t>
      </w:r>
      <w:proofErr w:type="spellEnd"/>
      <w:r w:rsidRPr="001B5176">
        <w:rPr>
          <w:rFonts w:ascii="Times New Roman" w:hAnsi="Times New Roman" w:cs="Times New Roman"/>
          <w:color w:val="000000"/>
          <w:rPrChange w:id="14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 </w:t>
      </w:r>
      <w:proofErr w:type="spellStart"/>
      <w:r w:rsidRPr="001B5176">
        <w:rPr>
          <w:rFonts w:ascii="Times New Roman" w:hAnsi="Times New Roman" w:cs="Times New Roman"/>
          <w:color w:val="000000"/>
          <w:rPrChange w:id="1442" w:author="e.pashkova" w:date="2020-05-13T10:26:00Z">
            <w:rPr>
              <w:rFonts w:ascii="Times New Roman" w:hAnsi="Times New Roman"/>
              <w:color w:val="000000"/>
            </w:rPr>
          </w:rPrChange>
        </w:rPr>
        <w:t>своїми</w:t>
      </w:r>
      <w:proofErr w:type="spellEnd"/>
      <w:r w:rsidRPr="001B5176">
        <w:rPr>
          <w:rFonts w:ascii="Times New Roman" w:hAnsi="Times New Roman" w:cs="Times New Roman"/>
          <w:color w:val="000000"/>
          <w:rPrChange w:id="14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44" w:author="e.pashkova" w:date="2020-05-13T10:26:00Z">
            <w:rPr>
              <w:rFonts w:ascii="Times New Roman" w:hAnsi="Times New Roman"/>
              <w:color w:val="000000"/>
            </w:rPr>
          </w:rPrChange>
        </w:rPr>
        <w:t>технічними</w:t>
      </w:r>
      <w:proofErr w:type="spellEnd"/>
      <w:r w:rsidRPr="001B5176">
        <w:rPr>
          <w:rFonts w:ascii="Times New Roman" w:hAnsi="Times New Roman" w:cs="Times New Roman"/>
          <w:color w:val="000000"/>
          <w:rPrChange w:id="14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характеристиками </w:t>
      </w:r>
      <w:proofErr w:type="spellStart"/>
      <w:r w:rsidRPr="001B5176">
        <w:rPr>
          <w:rFonts w:ascii="Times New Roman" w:hAnsi="Times New Roman" w:cs="Times New Roman"/>
          <w:color w:val="000000"/>
          <w:rPrChange w:id="1446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відповідають</w:t>
      </w:r>
      <w:proofErr w:type="spellEnd"/>
      <w:r w:rsidRPr="001B5176">
        <w:rPr>
          <w:rFonts w:ascii="Times New Roman" w:hAnsi="Times New Roman" w:cs="Times New Roman"/>
          <w:color w:val="000000"/>
          <w:rPrChange w:id="14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48" w:author="e.pashkova" w:date="2020-05-13T10:26:00Z">
            <w:rPr>
              <w:rFonts w:ascii="Times New Roman" w:hAnsi="Times New Roman"/>
              <w:color w:val="000000"/>
            </w:rPr>
          </w:rPrChange>
        </w:rPr>
        <w:t>умовам</w:t>
      </w:r>
      <w:proofErr w:type="spellEnd"/>
      <w:r w:rsidRPr="001B5176">
        <w:rPr>
          <w:rFonts w:ascii="Times New Roman" w:hAnsi="Times New Roman" w:cs="Times New Roman"/>
          <w:color w:val="000000"/>
          <w:rPrChange w:id="14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50" w:author="e.pashkova" w:date="2020-05-13T10:26:00Z">
            <w:rPr>
              <w:rFonts w:ascii="Times New Roman" w:hAnsi="Times New Roman"/>
              <w:color w:val="000000"/>
            </w:rPr>
          </w:rPrChange>
        </w:rPr>
        <w:t>безпечного</w:t>
      </w:r>
      <w:proofErr w:type="spellEnd"/>
      <w:r w:rsidRPr="001B5176">
        <w:rPr>
          <w:rFonts w:ascii="Times New Roman" w:hAnsi="Times New Roman" w:cs="Times New Roman"/>
          <w:color w:val="000000"/>
          <w:rPrChange w:id="14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52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виконання</w:t>
      </w:r>
      <w:proofErr w:type="spellEnd"/>
      <w:r w:rsidRPr="001B5176">
        <w:rPr>
          <w:rFonts w:ascii="Times New Roman" w:hAnsi="Times New Roman" w:cs="Times New Roman"/>
          <w:color w:val="000000"/>
          <w:rPrChange w:id="14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54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145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456" w:author="e.pashkova" w:date="2020-05-13T10:26:00Z">
            <w:rPr>
              <w:rFonts w:ascii="Times New Roman" w:hAnsi="Times New Roman"/>
              <w:color w:val="000000"/>
            </w:rPr>
          </w:rPrChange>
        </w:rPr>
        <w:t>забезпечувати</w:t>
      </w:r>
      <w:proofErr w:type="spellEnd"/>
      <w:r w:rsidRPr="001B5176">
        <w:rPr>
          <w:rFonts w:ascii="Times New Roman" w:hAnsi="Times New Roman" w:cs="Times New Roman"/>
          <w:color w:val="000000"/>
          <w:rPrChange w:id="145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58" w:author="e.pashkova" w:date="2020-05-13T10:26:00Z">
            <w:rPr>
              <w:rFonts w:ascii="Times New Roman" w:hAnsi="Times New Roman"/>
              <w:color w:val="000000"/>
            </w:rPr>
          </w:rPrChange>
        </w:rPr>
        <w:t>безпечні</w:t>
      </w:r>
      <w:proofErr w:type="spellEnd"/>
      <w:r w:rsidRPr="001B5176">
        <w:rPr>
          <w:rFonts w:ascii="Times New Roman" w:hAnsi="Times New Roman" w:cs="Times New Roman"/>
          <w:color w:val="000000"/>
          <w:rPrChange w:id="14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60" w:author="e.pashkova" w:date="2020-05-13T10:26:00Z">
            <w:rPr>
              <w:rFonts w:ascii="Times New Roman" w:hAnsi="Times New Roman"/>
              <w:color w:val="000000"/>
            </w:rPr>
          </w:rPrChange>
        </w:rPr>
        <w:t>способи</w:t>
      </w:r>
      <w:proofErr w:type="spellEnd"/>
      <w:r w:rsidRPr="001B5176">
        <w:rPr>
          <w:rFonts w:ascii="Times New Roman" w:hAnsi="Times New Roman" w:cs="Times New Roman"/>
          <w:color w:val="000000"/>
          <w:rPrChange w:id="14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1462" w:author="e.pashkova" w:date="2020-05-13T10:26:00Z">
            <w:rPr>
              <w:rFonts w:ascii="Times New Roman" w:hAnsi="Times New Roman"/>
              <w:color w:val="000000"/>
            </w:rPr>
          </w:rPrChange>
        </w:rPr>
        <w:t>прийоми</w:t>
      </w:r>
      <w:proofErr w:type="spellEnd"/>
      <w:r w:rsidRPr="001B5176">
        <w:rPr>
          <w:rFonts w:ascii="Times New Roman" w:hAnsi="Times New Roman" w:cs="Times New Roman"/>
          <w:color w:val="000000"/>
          <w:rPrChange w:id="146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64" w:author="e.pashkova" w:date="2020-05-13T10:26:00Z">
            <w:rPr>
              <w:rFonts w:ascii="Times New Roman" w:hAnsi="Times New Roman"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color w:val="000000"/>
          <w:rPrChange w:id="146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66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виконання</w:t>
      </w:r>
      <w:proofErr w:type="spellEnd"/>
      <w:r w:rsidRPr="001B5176">
        <w:rPr>
          <w:rFonts w:ascii="Times New Roman" w:hAnsi="Times New Roman" w:cs="Times New Roman"/>
          <w:color w:val="000000"/>
          <w:rPrChange w:id="146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468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146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70" w:author="e.pashkova" w:date="2020-05-13T10:26:00Z">
            <w:rPr>
              <w:rFonts w:ascii="Times New Roman" w:hAnsi="Times New Roman"/>
              <w:color w:val="000000"/>
            </w:rPr>
          </w:rPrChange>
        </w:rPr>
        <w:t>виключають</w:t>
      </w:r>
      <w:proofErr w:type="spellEnd"/>
      <w:r w:rsidRPr="001B5176">
        <w:rPr>
          <w:rFonts w:ascii="Times New Roman" w:hAnsi="Times New Roman" w:cs="Times New Roman"/>
          <w:color w:val="000000"/>
          <w:rPrChange w:id="147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травматизм </w:t>
      </w:r>
      <w:proofErr w:type="spellStart"/>
      <w:r w:rsidRPr="001B5176">
        <w:rPr>
          <w:rFonts w:ascii="Times New Roman" w:hAnsi="Times New Roman" w:cs="Times New Roman"/>
          <w:color w:val="000000"/>
          <w:rPrChange w:id="1472" w:author="e.pashkova" w:date="2020-05-13T10:26:00Z">
            <w:rPr>
              <w:rFonts w:ascii="Times New Roman" w:hAnsi="Times New Roman"/>
              <w:color w:val="000000"/>
            </w:rPr>
          </w:rPrChange>
        </w:rPr>
        <w:t>працівників</w:t>
      </w:r>
      <w:proofErr w:type="spellEnd"/>
      <w:r w:rsidRPr="001B5176">
        <w:rPr>
          <w:rFonts w:ascii="Times New Roman" w:hAnsi="Times New Roman" w:cs="Times New Roman"/>
          <w:color w:val="000000"/>
          <w:rPrChange w:id="147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  <w:rPrChange w:id="1474" w:author="e.pashkova" w:date="2020-05-13T10:26:00Z">
            <w:rPr>
              <w:rFonts w:ascii="Times New Roman" w:hAnsi="Times New Roman"/>
              <w:color w:val="000000"/>
            </w:rPr>
          </w:rPrChange>
        </w:rPr>
        <w:t>виникнення</w:t>
      </w:r>
      <w:proofErr w:type="spellEnd"/>
      <w:r w:rsidRPr="001B5176">
        <w:rPr>
          <w:rFonts w:ascii="Times New Roman" w:hAnsi="Times New Roman" w:cs="Times New Roman"/>
          <w:color w:val="000000"/>
          <w:rPrChange w:id="147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76" w:author="e.pashkova" w:date="2020-05-13T10:26:00Z">
            <w:rPr>
              <w:rFonts w:ascii="Times New Roman" w:hAnsi="Times New Roman"/>
              <w:color w:val="000000"/>
            </w:rPr>
          </w:rPrChange>
        </w:rPr>
        <w:t>аварійних</w:t>
      </w:r>
      <w:proofErr w:type="spellEnd"/>
      <w:r w:rsidRPr="001B5176">
        <w:rPr>
          <w:rFonts w:ascii="Times New Roman" w:hAnsi="Times New Roman" w:cs="Times New Roman"/>
          <w:color w:val="000000"/>
          <w:rPrChange w:id="14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78" w:author="e.pashkova" w:date="2020-05-13T10:26:00Z">
            <w:rPr>
              <w:rFonts w:ascii="Times New Roman" w:hAnsi="Times New Roman"/>
              <w:color w:val="000000"/>
            </w:rPr>
          </w:rPrChange>
        </w:rPr>
        <w:t>ситуацій</w:t>
      </w:r>
      <w:proofErr w:type="spellEnd"/>
      <w:r w:rsidRPr="001B5176">
        <w:rPr>
          <w:rFonts w:ascii="Times New Roman" w:hAnsi="Times New Roman" w:cs="Times New Roman"/>
          <w:color w:val="000000"/>
          <w:rPrChange w:id="1479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C569C" w:rsidRPr="001B5176" w:rsidRDefault="003C569C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1480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481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rPrChange w:id="14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- Вести </w:t>
      </w:r>
      <w:proofErr w:type="spellStart"/>
      <w:r w:rsidRPr="001B5176">
        <w:rPr>
          <w:rFonts w:ascii="Times New Roman" w:hAnsi="Times New Roman" w:cs="Times New Roman"/>
          <w:color w:val="000000"/>
          <w:rPrChange w:id="1483" w:author="e.pashkova" w:date="2020-05-13T10:26:00Z">
            <w:rPr>
              <w:rFonts w:ascii="Times New Roman" w:hAnsi="Times New Roman"/>
              <w:color w:val="000000"/>
            </w:rPr>
          </w:rPrChange>
        </w:rPr>
        <w:t>облік</w:t>
      </w:r>
      <w:proofErr w:type="spellEnd"/>
      <w:r w:rsidRPr="001B5176">
        <w:rPr>
          <w:rFonts w:ascii="Times New Roman" w:hAnsi="Times New Roman" w:cs="Times New Roman"/>
          <w:color w:val="000000"/>
          <w:rPrChange w:id="14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85" w:author="e.pashkova" w:date="2020-05-13T10:26:00Z">
            <w:rPr>
              <w:rFonts w:ascii="Times New Roman" w:hAnsi="Times New Roman"/>
              <w:color w:val="000000"/>
            </w:rPr>
          </w:rPrChange>
        </w:rPr>
        <w:t>всіх</w:t>
      </w:r>
      <w:proofErr w:type="spellEnd"/>
      <w:r w:rsidRPr="001B5176">
        <w:rPr>
          <w:rFonts w:ascii="Times New Roman" w:hAnsi="Times New Roman" w:cs="Times New Roman"/>
          <w:color w:val="000000"/>
          <w:rPrChange w:id="14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87" w:author="e.pashkova" w:date="2020-05-13T10:26:00Z">
            <w:rPr>
              <w:rFonts w:ascii="Times New Roman" w:hAnsi="Times New Roman"/>
              <w:color w:val="000000"/>
            </w:rPr>
          </w:rPrChange>
        </w:rPr>
        <w:t>нещасних</w:t>
      </w:r>
      <w:proofErr w:type="spellEnd"/>
      <w:r w:rsidRPr="001B5176">
        <w:rPr>
          <w:rFonts w:ascii="Times New Roman" w:hAnsi="Times New Roman" w:cs="Times New Roman"/>
          <w:color w:val="000000"/>
          <w:rPrChange w:id="14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89" w:author="e.pashkova" w:date="2020-05-13T10:26:00Z">
            <w:rPr>
              <w:rFonts w:ascii="Times New Roman" w:hAnsi="Times New Roman"/>
              <w:color w:val="000000"/>
            </w:rPr>
          </w:rPrChange>
        </w:rPr>
        <w:t>випадків</w:t>
      </w:r>
      <w:proofErr w:type="spellEnd"/>
      <w:r w:rsidRPr="001B5176">
        <w:rPr>
          <w:rFonts w:ascii="Times New Roman" w:hAnsi="Times New Roman" w:cs="Times New Roman"/>
          <w:color w:val="000000"/>
          <w:rPrChange w:id="14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491" w:author="e.pashkova" w:date="2020-05-13T10:26:00Z">
            <w:rPr>
              <w:rFonts w:ascii="Times New Roman" w:hAnsi="Times New Roman"/>
              <w:color w:val="000000"/>
            </w:rPr>
          </w:rPrChange>
        </w:rPr>
        <w:t>незалежно</w:t>
      </w:r>
      <w:proofErr w:type="spellEnd"/>
      <w:r w:rsidRPr="001B5176">
        <w:rPr>
          <w:rFonts w:ascii="Times New Roman" w:hAnsi="Times New Roman" w:cs="Times New Roman"/>
          <w:color w:val="000000"/>
          <w:rPrChange w:id="14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93" w:author="e.pashkova" w:date="2020-05-13T10:26:00Z">
            <w:rPr>
              <w:rFonts w:ascii="Times New Roman" w:hAnsi="Times New Roman"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  <w:rPrChange w:id="14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495" w:author="e.pashkova" w:date="2020-05-13T10:26:00Z">
            <w:rPr>
              <w:rFonts w:ascii="Times New Roman" w:hAnsi="Times New Roman"/>
              <w:color w:val="000000"/>
            </w:rPr>
          </w:rPrChange>
        </w:rPr>
        <w:t>ступеня</w:t>
      </w:r>
      <w:proofErr w:type="spellEnd"/>
      <w:r w:rsidRPr="001B5176">
        <w:rPr>
          <w:rFonts w:ascii="Times New Roman" w:hAnsi="Times New Roman" w:cs="Times New Roman"/>
          <w:color w:val="000000"/>
          <w:rPrChange w:id="14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r w:rsidR="00861276" w:rsidRPr="001B5176">
        <w:rPr>
          <w:rFonts w:ascii="Times New Roman" w:hAnsi="Times New Roman" w:cs="Times New Roman"/>
          <w:color w:val="000000"/>
          <w:lang w:val="uk-UA"/>
          <w:rPrChange w:id="1497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важкості</w:t>
      </w:r>
      <w:r w:rsidRPr="001B5176">
        <w:rPr>
          <w:rFonts w:ascii="Times New Roman" w:hAnsi="Times New Roman" w:cs="Times New Roman"/>
          <w:color w:val="000000"/>
          <w:rPrChange w:id="14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499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15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01" w:author="e.pashkova" w:date="2020-05-13T10:26:00Z">
            <w:rPr>
              <w:rFonts w:ascii="Times New Roman" w:hAnsi="Times New Roman"/>
              <w:color w:val="000000"/>
            </w:rPr>
          </w:rPrChange>
        </w:rPr>
        <w:t>сталися</w:t>
      </w:r>
      <w:proofErr w:type="spellEnd"/>
      <w:r w:rsidRPr="001B5176">
        <w:rPr>
          <w:rFonts w:ascii="Times New Roman" w:hAnsi="Times New Roman" w:cs="Times New Roman"/>
          <w:color w:val="000000"/>
          <w:rPrChange w:id="15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1503" w:author="e.pashkova" w:date="2020-05-13T10:26:00Z">
            <w:rPr>
              <w:rFonts w:ascii="Times New Roman" w:hAnsi="Times New Roman"/>
              <w:color w:val="000000"/>
            </w:rPr>
          </w:rPrChange>
        </w:rPr>
        <w:t>працівниками</w:t>
      </w:r>
      <w:proofErr w:type="spellEnd"/>
      <w:r w:rsidRPr="001B5176">
        <w:rPr>
          <w:rFonts w:ascii="Times New Roman" w:hAnsi="Times New Roman" w:cs="Times New Roman"/>
          <w:color w:val="000000"/>
          <w:rPrChange w:id="15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05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</w:t>
      </w:r>
      <w:r w:rsidR="00861276" w:rsidRPr="001B5176">
        <w:rPr>
          <w:rFonts w:ascii="Times New Roman" w:hAnsi="Times New Roman" w:cs="Times New Roman"/>
          <w:color w:val="000000"/>
          <w:lang w:val="uk-UA"/>
          <w:rPrChange w:id="1506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их</w:t>
      </w:r>
      <w:proofErr w:type="spellEnd"/>
      <w:r w:rsidRPr="001B5176">
        <w:rPr>
          <w:rFonts w:ascii="Times New Roman" w:hAnsi="Times New Roman" w:cs="Times New Roman"/>
          <w:color w:val="000000"/>
          <w:rPrChange w:id="15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  <w:rPrChange w:id="1508" w:author="e.pashkova" w:date="2020-05-13T10:26:00Z">
            <w:rPr>
              <w:rFonts w:ascii="Times New Roman" w:hAnsi="Times New Roman"/>
              <w:color w:val="000000"/>
            </w:rPr>
          </w:rPrChange>
        </w:rPr>
        <w:t>субпідрядн</w:t>
      </w:r>
      <w:r w:rsidR="00861276" w:rsidRPr="001B5176">
        <w:rPr>
          <w:rFonts w:ascii="Times New Roman" w:hAnsi="Times New Roman" w:cs="Times New Roman"/>
          <w:color w:val="000000"/>
          <w:lang w:val="uk-UA"/>
          <w:rPrChange w:id="1509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их</w:t>
      </w:r>
      <w:proofErr w:type="spellEnd"/>
      <w:r w:rsidRPr="001B5176">
        <w:rPr>
          <w:rFonts w:ascii="Times New Roman" w:hAnsi="Times New Roman" w:cs="Times New Roman"/>
          <w:color w:val="000000"/>
          <w:rPrChange w:id="15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11" w:author="e.pashkova" w:date="2020-05-13T10:26:00Z">
            <w:rPr>
              <w:rFonts w:ascii="Times New Roman" w:hAnsi="Times New Roman"/>
              <w:color w:val="000000"/>
            </w:rPr>
          </w:rPrChange>
        </w:rPr>
        <w:t>організацій</w:t>
      </w:r>
      <w:proofErr w:type="spellEnd"/>
      <w:r w:rsidRPr="001B5176">
        <w:rPr>
          <w:rFonts w:ascii="Times New Roman" w:hAnsi="Times New Roman" w:cs="Times New Roman"/>
          <w:color w:val="000000"/>
          <w:rPrChange w:id="15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13" w:author="e.pashkova" w:date="2020-05-13T10:26:00Z">
            <w:rPr>
              <w:rFonts w:ascii="Times New Roman" w:hAnsi="Times New Roman"/>
              <w:color w:val="000000"/>
            </w:rPr>
          </w:rPrChange>
        </w:rPr>
        <w:t>під</w:t>
      </w:r>
      <w:proofErr w:type="spellEnd"/>
      <w:r w:rsidRPr="001B5176">
        <w:rPr>
          <w:rFonts w:ascii="Times New Roman" w:hAnsi="Times New Roman" w:cs="Times New Roman"/>
          <w:color w:val="000000"/>
          <w:rPrChange w:id="15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час </w:t>
      </w:r>
      <w:proofErr w:type="spellStart"/>
      <w:r w:rsidRPr="001B5176">
        <w:rPr>
          <w:rFonts w:ascii="Times New Roman" w:hAnsi="Times New Roman" w:cs="Times New Roman"/>
          <w:color w:val="000000"/>
          <w:rPrChange w:id="1515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виконання</w:t>
      </w:r>
      <w:proofErr w:type="spellEnd"/>
      <w:r w:rsidRPr="001B5176">
        <w:rPr>
          <w:rFonts w:ascii="Times New Roman" w:hAnsi="Times New Roman" w:cs="Times New Roman"/>
          <w:color w:val="000000"/>
          <w:rPrChange w:id="15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17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15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1519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території</w:t>
      </w:r>
      <w:proofErr w:type="spellEnd"/>
      <w:r w:rsidRPr="001B5176">
        <w:rPr>
          <w:rFonts w:ascii="Times New Roman" w:hAnsi="Times New Roman" w:cs="Times New Roman"/>
          <w:color w:val="000000"/>
          <w:rPrChange w:id="15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21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15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1523" w:author="e.pashkova" w:date="2020-05-13T10:26:00Z">
            <w:rPr>
              <w:rFonts w:ascii="Times New Roman" w:hAnsi="Times New Roman"/>
              <w:color w:val="000000"/>
            </w:rPr>
          </w:rPrChange>
        </w:rPr>
        <w:t>надавати</w:t>
      </w:r>
      <w:proofErr w:type="spellEnd"/>
      <w:r w:rsidRPr="001B5176">
        <w:rPr>
          <w:rFonts w:ascii="Times New Roman" w:hAnsi="Times New Roman" w:cs="Times New Roman"/>
          <w:color w:val="000000"/>
          <w:rPrChange w:id="15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25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Замовнику</w:t>
      </w:r>
      <w:proofErr w:type="spellEnd"/>
      <w:r w:rsidRPr="001B5176">
        <w:rPr>
          <w:rFonts w:ascii="Times New Roman" w:hAnsi="Times New Roman" w:cs="Times New Roman"/>
          <w:color w:val="000000"/>
          <w:rPrChange w:id="15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27" w:author="e.pashkova" w:date="2020-05-13T10:26:00Z">
            <w:rPr>
              <w:rFonts w:ascii="Times New Roman" w:hAnsi="Times New Roman"/>
              <w:color w:val="000000"/>
            </w:rPr>
          </w:rPrChange>
        </w:rPr>
        <w:t>щомісячний</w:t>
      </w:r>
      <w:proofErr w:type="spellEnd"/>
      <w:r w:rsidRPr="001B5176">
        <w:rPr>
          <w:rFonts w:ascii="Times New Roman" w:hAnsi="Times New Roman" w:cs="Times New Roman"/>
          <w:color w:val="000000"/>
          <w:rPrChange w:id="15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29" w:author="e.pashkova" w:date="2020-05-13T10:26:00Z">
            <w:rPr>
              <w:rFonts w:ascii="Times New Roman" w:hAnsi="Times New Roman"/>
              <w:color w:val="000000"/>
            </w:rPr>
          </w:rPrChange>
        </w:rPr>
        <w:t>звіт</w:t>
      </w:r>
      <w:proofErr w:type="spellEnd"/>
      <w:r w:rsidRPr="001B5176">
        <w:rPr>
          <w:rFonts w:ascii="Times New Roman" w:hAnsi="Times New Roman" w:cs="Times New Roman"/>
          <w:color w:val="000000"/>
          <w:rPrChange w:id="15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не </w:t>
      </w:r>
      <w:proofErr w:type="spellStart"/>
      <w:r w:rsidRPr="001B5176">
        <w:rPr>
          <w:rFonts w:ascii="Times New Roman" w:hAnsi="Times New Roman" w:cs="Times New Roman"/>
          <w:color w:val="000000"/>
          <w:rPrChange w:id="1531" w:author="e.pashkova" w:date="2020-05-13T10:26:00Z">
            <w:rPr>
              <w:rFonts w:ascii="Times New Roman" w:hAnsi="Times New Roman"/>
              <w:color w:val="000000"/>
            </w:rPr>
          </w:rPrChange>
        </w:rPr>
        <w:t>пізніше</w:t>
      </w:r>
      <w:proofErr w:type="spellEnd"/>
      <w:r w:rsidRPr="001B5176">
        <w:rPr>
          <w:rFonts w:ascii="Times New Roman" w:hAnsi="Times New Roman" w:cs="Times New Roman"/>
          <w:color w:val="000000"/>
          <w:rPrChange w:id="15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33" w:author="e.pashkova" w:date="2020-05-13T10:26:00Z">
            <w:rPr>
              <w:rFonts w:ascii="Times New Roman" w:hAnsi="Times New Roman"/>
              <w:color w:val="000000"/>
            </w:rPr>
          </w:rPrChange>
        </w:rPr>
        <w:t>третього</w:t>
      </w:r>
      <w:proofErr w:type="spellEnd"/>
      <w:r w:rsidRPr="001B5176">
        <w:rPr>
          <w:rFonts w:ascii="Times New Roman" w:hAnsi="Times New Roman" w:cs="Times New Roman"/>
          <w:color w:val="000000"/>
          <w:rPrChange w:id="15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35" w:author="e.pashkova" w:date="2020-05-13T10:26:00Z">
            <w:rPr>
              <w:rFonts w:ascii="Times New Roman" w:hAnsi="Times New Roman"/>
              <w:color w:val="000000"/>
            </w:rPr>
          </w:rPrChange>
        </w:rPr>
        <w:t>робочого</w:t>
      </w:r>
      <w:proofErr w:type="spellEnd"/>
      <w:r w:rsidRPr="001B5176">
        <w:rPr>
          <w:rFonts w:ascii="Times New Roman" w:hAnsi="Times New Roman" w:cs="Times New Roman"/>
          <w:color w:val="000000"/>
          <w:rPrChange w:id="15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дня кожного </w:t>
      </w:r>
      <w:proofErr w:type="spellStart"/>
      <w:r w:rsidRPr="001B5176">
        <w:rPr>
          <w:rFonts w:ascii="Times New Roman" w:hAnsi="Times New Roman" w:cs="Times New Roman"/>
          <w:color w:val="000000"/>
          <w:rPrChange w:id="1537" w:author="e.pashkova" w:date="2020-05-13T10:26:00Z">
            <w:rPr>
              <w:rFonts w:ascii="Times New Roman" w:hAnsi="Times New Roman"/>
              <w:color w:val="000000"/>
            </w:rPr>
          </w:rPrChange>
        </w:rPr>
        <w:t>наступного</w:t>
      </w:r>
      <w:proofErr w:type="spellEnd"/>
      <w:r w:rsidRPr="001B5176">
        <w:rPr>
          <w:rFonts w:ascii="Times New Roman" w:hAnsi="Times New Roman" w:cs="Times New Roman"/>
          <w:color w:val="000000"/>
          <w:rPrChange w:id="15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39" w:author="e.pashkova" w:date="2020-05-13T10:26:00Z">
            <w:rPr>
              <w:rFonts w:ascii="Times New Roman" w:hAnsi="Times New Roman"/>
              <w:color w:val="000000"/>
            </w:rPr>
          </w:rPrChange>
        </w:rPr>
        <w:t>місяця</w:t>
      </w:r>
      <w:proofErr w:type="spellEnd"/>
      <w:r w:rsidRPr="001B5176">
        <w:rPr>
          <w:rFonts w:ascii="Times New Roman" w:hAnsi="Times New Roman" w:cs="Times New Roman"/>
          <w:color w:val="000000"/>
          <w:rPrChange w:id="15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 формою, </w:t>
      </w:r>
      <w:proofErr w:type="spellStart"/>
      <w:r w:rsidRPr="001B5176">
        <w:rPr>
          <w:rFonts w:ascii="Times New Roman" w:hAnsi="Times New Roman" w:cs="Times New Roman"/>
          <w:color w:val="000000"/>
          <w:rPrChange w:id="1541" w:author="e.pashkova" w:date="2020-05-13T10:26:00Z">
            <w:rPr>
              <w:rFonts w:ascii="Times New Roman" w:hAnsi="Times New Roman"/>
              <w:color w:val="000000"/>
            </w:rPr>
          </w:rPrChange>
        </w:rPr>
        <w:t>погодженою</w:t>
      </w:r>
      <w:proofErr w:type="spellEnd"/>
      <w:r w:rsidRPr="001B5176">
        <w:rPr>
          <w:rFonts w:ascii="Times New Roman" w:hAnsi="Times New Roman" w:cs="Times New Roman"/>
          <w:color w:val="000000"/>
          <w:rPrChange w:id="15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1543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Замовником</w:t>
      </w:r>
      <w:proofErr w:type="spellEnd"/>
      <w:r w:rsidRPr="001B5176">
        <w:rPr>
          <w:rFonts w:ascii="Times New Roman" w:hAnsi="Times New Roman" w:cs="Times New Roman"/>
          <w:color w:val="000000"/>
          <w:rPrChange w:id="15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В </w:t>
      </w:r>
      <w:proofErr w:type="spellStart"/>
      <w:r w:rsidRPr="001B5176">
        <w:rPr>
          <w:rFonts w:ascii="Times New Roman" w:hAnsi="Times New Roman" w:cs="Times New Roman"/>
          <w:color w:val="000000"/>
          <w:rPrChange w:id="1545" w:author="e.pashkova" w:date="2020-05-13T10:26:00Z">
            <w:rPr>
              <w:rFonts w:ascii="Times New Roman" w:hAnsi="Times New Roman"/>
              <w:color w:val="000000"/>
            </w:rPr>
          </w:rPrChange>
        </w:rPr>
        <w:t>об'єднаному</w:t>
      </w:r>
      <w:proofErr w:type="spellEnd"/>
      <w:r w:rsidRPr="001B5176">
        <w:rPr>
          <w:rFonts w:ascii="Times New Roman" w:hAnsi="Times New Roman" w:cs="Times New Roman"/>
          <w:color w:val="000000"/>
          <w:rPrChange w:id="15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47" w:author="e.pashkova" w:date="2020-05-13T10:26:00Z">
            <w:rPr>
              <w:rFonts w:ascii="Times New Roman" w:hAnsi="Times New Roman"/>
              <w:color w:val="000000"/>
            </w:rPr>
          </w:rPrChange>
        </w:rPr>
        <w:t>звіті</w:t>
      </w:r>
      <w:proofErr w:type="spellEnd"/>
      <w:r w:rsidRPr="001B5176">
        <w:rPr>
          <w:rFonts w:ascii="Times New Roman" w:hAnsi="Times New Roman" w:cs="Times New Roman"/>
          <w:color w:val="000000"/>
          <w:rPrChange w:id="15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r w:rsidR="00861276" w:rsidRPr="001B5176">
        <w:rPr>
          <w:rFonts w:ascii="Times New Roman" w:hAnsi="Times New Roman" w:cs="Times New Roman"/>
          <w:color w:val="000000"/>
          <w:lang w:val="uk-UA"/>
          <w:rPrChange w:id="1549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з ОП</w:t>
      </w:r>
      <w:r w:rsidRPr="001B5176">
        <w:rPr>
          <w:rFonts w:ascii="Times New Roman" w:hAnsi="Times New Roman" w:cs="Times New Roman"/>
          <w:color w:val="000000"/>
          <w:rPrChange w:id="15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ЕБ </w:t>
      </w:r>
      <w:proofErr w:type="spellStart"/>
      <w:r w:rsidRPr="001B5176">
        <w:rPr>
          <w:rFonts w:ascii="Times New Roman" w:hAnsi="Times New Roman" w:cs="Times New Roman"/>
          <w:color w:val="000000"/>
          <w:rPrChange w:id="1551" w:author="e.pashkova" w:date="2020-05-13T10:26:00Z">
            <w:rPr>
              <w:rFonts w:ascii="Times New Roman" w:hAnsi="Times New Roman"/>
              <w:color w:val="000000"/>
            </w:rPr>
          </w:rPrChange>
        </w:rPr>
        <w:t>крім</w:t>
      </w:r>
      <w:proofErr w:type="spellEnd"/>
      <w:r w:rsidRPr="001B5176">
        <w:rPr>
          <w:rFonts w:ascii="Times New Roman" w:hAnsi="Times New Roman" w:cs="Times New Roman"/>
          <w:color w:val="000000"/>
          <w:rPrChange w:id="15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статистики по травматизму і </w:t>
      </w:r>
      <w:proofErr w:type="spellStart"/>
      <w:r w:rsidRPr="001B5176">
        <w:rPr>
          <w:rFonts w:ascii="Times New Roman" w:hAnsi="Times New Roman" w:cs="Times New Roman"/>
          <w:color w:val="000000"/>
          <w:rPrChange w:id="1553" w:author="e.pashkova" w:date="2020-05-13T10:26:00Z">
            <w:rPr>
              <w:rFonts w:ascii="Times New Roman" w:hAnsi="Times New Roman"/>
              <w:color w:val="000000"/>
            </w:rPr>
          </w:rPrChange>
        </w:rPr>
        <w:t>аварійності</w:t>
      </w:r>
      <w:proofErr w:type="spellEnd"/>
      <w:r w:rsidRPr="001B5176">
        <w:rPr>
          <w:rFonts w:ascii="Times New Roman" w:hAnsi="Times New Roman" w:cs="Times New Roman"/>
          <w:color w:val="000000"/>
          <w:rPrChange w:id="15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повинна </w:t>
      </w:r>
      <w:proofErr w:type="spellStart"/>
      <w:r w:rsidRPr="001B5176">
        <w:rPr>
          <w:rFonts w:ascii="Times New Roman" w:hAnsi="Times New Roman" w:cs="Times New Roman"/>
          <w:color w:val="000000"/>
          <w:rPrChange w:id="1555" w:author="e.pashkova" w:date="2020-05-13T10:26:00Z">
            <w:rPr>
              <w:rFonts w:ascii="Times New Roman" w:hAnsi="Times New Roman"/>
              <w:color w:val="000000"/>
            </w:rPr>
          </w:rPrChange>
        </w:rPr>
        <w:t>міститися</w:t>
      </w:r>
      <w:proofErr w:type="spellEnd"/>
      <w:r w:rsidRPr="001B5176">
        <w:rPr>
          <w:rFonts w:ascii="Times New Roman" w:hAnsi="Times New Roman" w:cs="Times New Roman"/>
          <w:color w:val="000000"/>
          <w:rPrChange w:id="15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57" w:author="e.pashkova" w:date="2020-05-13T10:26:00Z">
            <w:rPr>
              <w:rFonts w:ascii="Times New Roman" w:hAnsi="Times New Roman"/>
              <w:color w:val="000000"/>
            </w:rPr>
          </w:rPrChange>
        </w:rPr>
        <w:t>інформація</w:t>
      </w:r>
      <w:proofErr w:type="spellEnd"/>
      <w:r w:rsidRPr="001B5176">
        <w:rPr>
          <w:rFonts w:ascii="Times New Roman" w:hAnsi="Times New Roman" w:cs="Times New Roman"/>
          <w:color w:val="000000"/>
          <w:rPrChange w:id="15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про заходи з </w:t>
      </w:r>
      <w:proofErr w:type="spellStart"/>
      <w:r w:rsidRPr="001B5176">
        <w:rPr>
          <w:rFonts w:ascii="Times New Roman" w:hAnsi="Times New Roman" w:cs="Times New Roman"/>
          <w:color w:val="000000"/>
          <w:rPrChange w:id="1559" w:author="e.pashkova" w:date="2020-05-13T10:26:00Z">
            <w:rPr>
              <w:rFonts w:ascii="Times New Roman" w:hAnsi="Times New Roman"/>
              <w:color w:val="000000"/>
            </w:rPr>
          </w:rPrChange>
        </w:rPr>
        <w:t>охорони</w:t>
      </w:r>
      <w:proofErr w:type="spellEnd"/>
      <w:r w:rsidRPr="001B5176">
        <w:rPr>
          <w:rFonts w:ascii="Times New Roman" w:hAnsi="Times New Roman" w:cs="Times New Roman"/>
          <w:color w:val="000000"/>
          <w:rPrChange w:id="15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61" w:author="e.pashkova" w:date="2020-05-13T10:26:00Z">
            <w:rPr>
              <w:rFonts w:ascii="Times New Roman" w:hAnsi="Times New Roman"/>
              <w:color w:val="000000"/>
            </w:rPr>
          </w:rPrChange>
        </w:rPr>
        <w:t>праці</w:t>
      </w:r>
      <w:proofErr w:type="spellEnd"/>
      <w:r w:rsidRPr="001B5176">
        <w:rPr>
          <w:rFonts w:ascii="Times New Roman" w:hAnsi="Times New Roman" w:cs="Times New Roman"/>
          <w:color w:val="000000"/>
          <w:rPrChange w:id="15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563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проведених</w:t>
      </w:r>
      <w:proofErr w:type="spellEnd"/>
      <w:r w:rsidRPr="001B5176">
        <w:rPr>
          <w:rFonts w:ascii="Times New Roman" w:hAnsi="Times New Roman" w:cs="Times New Roman"/>
          <w:color w:val="000000"/>
          <w:rPrChange w:id="15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 </w:t>
      </w:r>
      <w:proofErr w:type="spellStart"/>
      <w:r w:rsidRPr="001B5176">
        <w:rPr>
          <w:rFonts w:ascii="Times New Roman" w:hAnsi="Times New Roman" w:cs="Times New Roman"/>
          <w:color w:val="000000"/>
          <w:rPrChange w:id="1565" w:author="e.pashkova" w:date="2020-05-13T10:26:00Z">
            <w:rPr>
              <w:rFonts w:ascii="Times New Roman" w:hAnsi="Times New Roman"/>
              <w:color w:val="000000"/>
            </w:rPr>
          </w:rPrChange>
        </w:rPr>
        <w:t>звітний</w:t>
      </w:r>
      <w:proofErr w:type="spellEnd"/>
      <w:r w:rsidRPr="001B5176">
        <w:rPr>
          <w:rFonts w:ascii="Times New Roman" w:hAnsi="Times New Roman" w:cs="Times New Roman"/>
          <w:color w:val="000000"/>
          <w:rPrChange w:id="15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67" w:author="e.pashkova" w:date="2020-05-13T10:26:00Z">
            <w:rPr>
              <w:rFonts w:ascii="Times New Roman" w:hAnsi="Times New Roman"/>
              <w:color w:val="000000"/>
            </w:rPr>
          </w:rPrChange>
        </w:rPr>
        <w:t>період</w:t>
      </w:r>
      <w:proofErr w:type="spellEnd"/>
      <w:r w:rsidRPr="001B5176">
        <w:rPr>
          <w:rFonts w:ascii="Times New Roman" w:hAnsi="Times New Roman" w:cs="Times New Roman"/>
          <w:color w:val="000000"/>
          <w:rPrChange w:id="15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1569" w:author="e.pashkova" w:date="2020-05-13T10:26:00Z">
            <w:rPr>
              <w:rFonts w:ascii="Times New Roman" w:hAnsi="Times New Roman"/>
              <w:color w:val="000000"/>
            </w:rPr>
          </w:rPrChange>
        </w:rPr>
        <w:t>людино</w:t>
      </w:r>
      <w:proofErr w:type="spellEnd"/>
      <w:r w:rsidRPr="001B5176">
        <w:rPr>
          <w:rFonts w:ascii="Times New Roman" w:hAnsi="Times New Roman" w:cs="Times New Roman"/>
          <w:color w:val="000000"/>
          <w:rPrChange w:id="15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-годинах </w:t>
      </w:r>
      <w:proofErr w:type="spellStart"/>
      <w:r w:rsidRPr="001B5176">
        <w:rPr>
          <w:rFonts w:ascii="Times New Roman" w:hAnsi="Times New Roman" w:cs="Times New Roman"/>
          <w:color w:val="000000"/>
          <w:rPrChange w:id="1571" w:author="e.pashkova" w:date="2020-05-13T10:26:00Z">
            <w:rPr>
              <w:rFonts w:ascii="Times New Roman" w:hAnsi="Times New Roman"/>
              <w:color w:val="000000"/>
            </w:rPr>
          </w:rPrChange>
        </w:rPr>
        <w:t>відпрацьованим</w:t>
      </w:r>
      <w:proofErr w:type="spellEnd"/>
      <w:r w:rsidRPr="001B5176">
        <w:rPr>
          <w:rFonts w:ascii="Times New Roman" w:hAnsi="Times New Roman" w:cs="Times New Roman"/>
          <w:color w:val="000000"/>
          <w:rPrChange w:id="15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73" w:author="e.pashkova" w:date="2020-05-13T10:26:00Z">
            <w:rPr>
              <w:rFonts w:ascii="Times New Roman" w:hAnsi="Times New Roman"/>
              <w:color w:val="000000"/>
            </w:rPr>
          </w:rPrChange>
        </w:rPr>
        <w:t>співробітниками</w:t>
      </w:r>
      <w:proofErr w:type="spellEnd"/>
      <w:r w:rsidRPr="001B5176">
        <w:rPr>
          <w:rFonts w:ascii="Times New Roman" w:hAnsi="Times New Roman" w:cs="Times New Roman"/>
          <w:color w:val="000000"/>
          <w:rPrChange w:id="15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75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Підрядника</w:t>
      </w:r>
      <w:proofErr w:type="spellEnd"/>
      <w:r w:rsidRPr="001B5176">
        <w:rPr>
          <w:rFonts w:ascii="Times New Roman" w:hAnsi="Times New Roman" w:cs="Times New Roman"/>
          <w:color w:val="000000"/>
          <w:rPrChange w:id="15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 </w:t>
      </w:r>
      <w:proofErr w:type="spellStart"/>
      <w:r w:rsidRPr="001B5176">
        <w:rPr>
          <w:rFonts w:ascii="Times New Roman" w:hAnsi="Times New Roman" w:cs="Times New Roman"/>
          <w:color w:val="000000"/>
          <w:rPrChange w:id="1577" w:author="e.pashkova" w:date="2020-05-13T10:26:00Z">
            <w:rPr>
              <w:rFonts w:ascii="Times New Roman" w:hAnsi="Times New Roman"/>
              <w:color w:val="000000"/>
            </w:rPr>
          </w:rPrChange>
        </w:rPr>
        <w:t>звітний</w:t>
      </w:r>
      <w:proofErr w:type="spellEnd"/>
      <w:r w:rsidRPr="001B5176">
        <w:rPr>
          <w:rFonts w:ascii="Times New Roman" w:hAnsi="Times New Roman" w:cs="Times New Roman"/>
          <w:color w:val="000000"/>
          <w:rPrChange w:id="15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79" w:author="e.pashkova" w:date="2020-05-13T10:26:00Z">
            <w:rPr>
              <w:rFonts w:ascii="Times New Roman" w:hAnsi="Times New Roman"/>
              <w:color w:val="000000"/>
            </w:rPr>
          </w:rPrChange>
        </w:rPr>
        <w:t>період</w:t>
      </w:r>
      <w:proofErr w:type="spellEnd"/>
      <w:r w:rsidRPr="001B5176">
        <w:rPr>
          <w:rFonts w:ascii="Times New Roman" w:hAnsi="Times New Roman" w:cs="Times New Roman"/>
          <w:color w:val="000000"/>
          <w:rPrChange w:id="1580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861276" w:rsidRPr="001B5176" w:rsidRDefault="003C569C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1581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582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rPrChange w:id="15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- Вести </w:t>
      </w:r>
      <w:proofErr w:type="spellStart"/>
      <w:r w:rsidRPr="001B5176">
        <w:rPr>
          <w:rFonts w:ascii="Times New Roman" w:hAnsi="Times New Roman" w:cs="Times New Roman"/>
          <w:color w:val="000000"/>
          <w:rPrChange w:id="1584" w:author="e.pashkova" w:date="2020-05-13T10:26:00Z">
            <w:rPr>
              <w:rFonts w:ascii="Times New Roman" w:hAnsi="Times New Roman"/>
              <w:color w:val="000000"/>
            </w:rPr>
          </w:rPrChange>
        </w:rPr>
        <w:t>щоденний</w:t>
      </w:r>
      <w:proofErr w:type="spellEnd"/>
      <w:r w:rsidRPr="001B5176">
        <w:rPr>
          <w:rFonts w:ascii="Times New Roman" w:hAnsi="Times New Roman" w:cs="Times New Roman"/>
          <w:color w:val="000000"/>
          <w:rPrChange w:id="15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86" w:author="e.pashkova" w:date="2020-05-13T10:26:00Z">
            <w:rPr>
              <w:rFonts w:ascii="Times New Roman" w:hAnsi="Times New Roman"/>
              <w:color w:val="000000"/>
            </w:rPr>
          </w:rPrChange>
        </w:rPr>
        <w:t>облік</w:t>
      </w:r>
      <w:proofErr w:type="spellEnd"/>
      <w:r w:rsidRPr="001B5176">
        <w:rPr>
          <w:rFonts w:ascii="Times New Roman" w:hAnsi="Times New Roman" w:cs="Times New Roman"/>
          <w:color w:val="000000"/>
          <w:rPrChange w:id="15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88" w:author="e.pashkova" w:date="2020-05-13T10:26:00Z">
            <w:rPr>
              <w:rFonts w:ascii="Times New Roman" w:hAnsi="Times New Roman"/>
              <w:color w:val="000000"/>
            </w:rPr>
          </w:rPrChange>
        </w:rPr>
        <w:t>працівників</w:t>
      </w:r>
      <w:proofErr w:type="spellEnd"/>
      <w:r w:rsidRPr="001B5176">
        <w:rPr>
          <w:rFonts w:ascii="Times New Roman" w:hAnsi="Times New Roman" w:cs="Times New Roman"/>
          <w:color w:val="000000"/>
          <w:rPrChange w:id="158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1590" w:author="e.pashkova" w:date="2020-05-13T10:26:00Z">
            <w:rPr>
              <w:rFonts w:ascii="Times New Roman" w:hAnsi="Times New Roman"/>
              <w:color w:val="000000"/>
            </w:rPr>
          </w:rPrChange>
        </w:rPr>
        <w:t>об'єкті</w:t>
      </w:r>
      <w:proofErr w:type="spellEnd"/>
      <w:r w:rsidRPr="001B5176">
        <w:rPr>
          <w:rFonts w:ascii="Times New Roman" w:hAnsi="Times New Roman" w:cs="Times New Roman"/>
          <w:color w:val="000000"/>
          <w:rPrChange w:id="159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в </w:t>
      </w:r>
      <w:proofErr w:type="spellStart"/>
      <w:r w:rsidRPr="001B5176">
        <w:rPr>
          <w:rFonts w:ascii="Times New Roman" w:hAnsi="Times New Roman" w:cs="Times New Roman"/>
          <w:color w:val="000000"/>
          <w:rPrChange w:id="1592" w:author="e.pashkova" w:date="2020-05-13T10:26:00Z">
            <w:rPr>
              <w:rFonts w:ascii="Times New Roman" w:hAnsi="Times New Roman"/>
              <w:color w:val="000000"/>
            </w:rPr>
          </w:rPrChange>
        </w:rPr>
        <w:t>разі</w:t>
      </w:r>
      <w:proofErr w:type="spellEnd"/>
      <w:r w:rsidRPr="001B5176">
        <w:rPr>
          <w:rFonts w:ascii="Times New Roman" w:hAnsi="Times New Roman" w:cs="Times New Roman"/>
          <w:color w:val="000000"/>
          <w:rPrChange w:id="159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94" w:author="e.pashkova" w:date="2020-05-13T10:26:00Z">
            <w:rPr>
              <w:rFonts w:ascii="Times New Roman" w:hAnsi="Times New Roman"/>
              <w:color w:val="000000"/>
            </w:rPr>
          </w:rPrChange>
        </w:rPr>
        <w:t>аварійної</w:t>
      </w:r>
      <w:proofErr w:type="spellEnd"/>
      <w:r w:rsidRPr="001B5176">
        <w:rPr>
          <w:rFonts w:ascii="Times New Roman" w:hAnsi="Times New Roman" w:cs="Times New Roman"/>
          <w:color w:val="000000"/>
          <w:rPrChange w:id="159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96" w:author="e.pashkova" w:date="2020-05-13T10:26:00Z">
            <w:rPr>
              <w:rFonts w:ascii="Times New Roman" w:hAnsi="Times New Roman"/>
              <w:color w:val="000000"/>
            </w:rPr>
          </w:rPrChange>
        </w:rPr>
        <w:t>ситуації</w:t>
      </w:r>
      <w:proofErr w:type="spellEnd"/>
      <w:r w:rsidRPr="001B5176">
        <w:rPr>
          <w:rFonts w:ascii="Times New Roman" w:hAnsi="Times New Roman" w:cs="Times New Roman"/>
          <w:color w:val="000000"/>
          <w:rPrChange w:id="15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598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15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 запитом </w:t>
      </w:r>
      <w:proofErr w:type="spellStart"/>
      <w:r w:rsidRPr="001B5176">
        <w:rPr>
          <w:rFonts w:ascii="Times New Roman" w:hAnsi="Times New Roman" w:cs="Times New Roman"/>
          <w:color w:val="000000"/>
          <w:rPrChange w:id="1600" w:author="e.pashkova" w:date="2020-05-13T10:26:00Z">
            <w:rPr>
              <w:rFonts w:ascii="Times New Roman" w:hAnsi="Times New Roman"/>
              <w:color w:val="000000"/>
            </w:rPr>
          </w:rPrChange>
        </w:rPr>
        <w:t>представника</w:t>
      </w:r>
      <w:proofErr w:type="spellEnd"/>
      <w:r w:rsidRPr="001B5176">
        <w:rPr>
          <w:rFonts w:ascii="Times New Roman" w:hAnsi="Times New Roman" w:cs="Times New Roman"/>
          <w:color w:val="000000"/>
          <w:rPrChange w:id="160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02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16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04" w:author="e.pashkova" w:date="2020-05-13T10:26:00Z">
            <w:rPr>
              <w:rFonts w:ascii="Times New Roman" w:hAnsi="Times New Roman"/>
              <w:color w:val="000000"/>
            </w:rPr>
          </w:rPrChange>
        </w:rPr>
        <w:t>мати</w:t>
      </w:r>
      <w:proofErr w:type="spellEnd"/>
      <w:r w:rsidRPr="001B5176">
        <w:rPr>
          <w:rFonts w:ascii="Times New Roman" w:hAnsi="Times New Roman" w:cs="Times New Roman"/>
          <w:color w:val="000000"/>
          <w:rPrChange w:id="16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06" w:author="e.pashkova" w:date="2020-05-13T10:26:00Z">
            <w:rPr>
              <w:rFonts w:ascii="Times New Roman" w:hAnsi="Times New Roman"/>
              <w:color w:val="000000"/>
            </w:rPr>
          </w:rPrChange>
        </w:rPr>
        <w:t>можливість</w:t>
      </w:r>
      <w:proofErr w:type="spellEnd"/>
      <w:r w:rsidRPr="001B5176">
        <w:rPr>
          <w:rFonts w:ascii="Times New Roman" w:hAnsi="Times New Roman" w:cs="Times New Roman"/>
          <w:color w:val="000000"/>
          <w:rPrChange w:id="16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08" w:author="e.pashkova" w:date="2020-05-13T10:26:00Z">
            <w:rPr>
              <w:rFonts w:ascii="Times New Roman" w:hAnsi="Times New Roman"/>
              <w:color w:val="000000"/>
            </w:rPr>
          </w:rPrChange>
        </w:rPr>
        <w:t>надати</w:t>
      </w:r>
      <w:proofErr w:type="spellEnd"/>
      <w:r w:rsidRPr="001B5176">
        <w:rPr>
          <w:rFonts w:ascii="Times New Roman" w:hAnsi="Times New Roman" w:cs="Times New Roman"/>
          <w:color w:val="000000"/>
          <w:rPrChange w:id="16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10" w:author="e.pashkova" w:date="2020-05-13T10:26:00Z">
            <w:rPr>
              <w:rFonts w:ascii="Times New Roman" w:hAnsi="Times New Roman"/>
              <w:color w:val="000000"/>
            </w:rPr>
          </w:rPrChange>
        </w:rPr>
        <w:t>точні</w:t>
      </w:r>
      <w:proofErr w:type="spellEnd"/>
      <w:r w:rsidRPr="001B5176">
        <w:rPr>
          <w:rFonts w:ascii="Times New Roman" w:hAnsi="Times New Roman" w:cs="Times New Roman"/>
          <w:color w:val="000000"/>
          <w:rPrChange w:id="16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12" w:author="e.pashkova" w:date="2020-05-13T10:26:00Z">
            <w:rPr>
              <w:rFonts w:ascii="Times New Roman" w:hAnsi="Times New Roman"/>
              <w:color w:val="000000"/>
            </w:rPr>
          </w:rPrChange>
        </w:rPr>
        <w:t>дані</w:t>
      </w:r>
      <w:proofErr w:type="spellEnd"/>
      <w:r w:rsidRPr="001B5176">
        <w:rPr>
          <w:rFonts w:ascii="Times New Roman" w:hAnsi="Times New Roman" w:cs="Times New Roman"/>
          <w:color w:val="000000"/>
          <w:rPrChange w:id="16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14" w:author="e.pashkova" w:date="2020-05-13T10:26:00Z">
            <w:rPr>
              <w:rFonts w:ascii="Times New Roman" w:hAnsi="Times New Roman"/>
              <w:color w:val="000000"/>
            </w:rPr>
          </w:rPrChange>
        </w:rPr>
        <w:t>щодо</w:t>
      </w:r>
      <w:proofErr w:type="spellEnd"/>
      <w:r w:rsidRPr="001B5176">
        <w:rPr>
          <w:rFonts w:ascii="Times New Roman" w:hAnsi="Times New Roman" w:cs="Times New Roman"/>
          <w:color w:val="000000"/>
          <w:rPrChange w:id="16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16" w:author="e.pashkova" w:date="2020-05-13T10:26:00Z">
            <w:rPr>
              <w:rFonts w:ascii="Times New Roman" w:hAnsi="Times New Roman"/>
              <w:color w:val="000000"/>
            </w:rPr>
          </w:rPrChange>
        </w:rPr>
        <w:t>кількості</w:t>
      </w:r>
      <w:proofErr w:type="spellEnd"/>
      <w:r w:rsidRPr="001B5176">
        <w:rPr>
          <w:rFonts w:ascii="Times New Roman" w:hAnsi="Times New Roman" w:cs="Times New Roman"/>
          <w:color w:val="000000"/>
          <w:rPrChange w:id="16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18" w:author="e.pashkova" w:date="2020-05-13T10:26:00Z">
            <w:rPr>
              <w:rFonts w:ascii="Times New Roman" w:hAnsi="Times New Roman"/>
              <w:color w:val="000000"/>
            </w:rPr>
          </w:rPrChange>
        </w:rPr>
        <w:t>співробітників</w:t>
      </w:r>
      <w:proofErr w:type="spellEnd"/>
      <w:r w:rsidRPr="001B5176">
        <w:rPr>
          <w:rFonts w:ascii="Times New Roman" w:hAnsi="Times New Roman" w:cs="Times New Roman"/>
          <w:color w:val="000000"/>
          <w:rPrChange w:id="16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620" w:author="e.pashkova" w:date="2020-05-13T10:26:00Z">
            <w:rPr>
              <w:rFonts w:ascii="Times New Roman" w:hAnsi="Times New Roman"/>
              <w:color w:val="000000"/>
            </w:rPr>
          </w:rPrChange>
        </w:rPr>
        <w:t>які</w:t>
      </w:r>
      <w:proofErr w:type="spellEnd"/>
      <w:r w:rsidRPr="001B5176">
        <w:rPr>
          <w:rFonts w:ascii="Times New Roman" w:hAnsi="Times New Roman" w:cs="Times New Roman"/>
          <w:color w:val="000000"/>
          <w:rPrChange w:id="16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22" w:author="e.pashkova" w:date="2020-05-13T10:26:00Z">
            <w:rPr>
              <w:rFonts w:ascii="Times New Roman" w:hAnsi="Times New Roman"/>
              <w:color w:val="000000"/>
            </w:rPr>
          </w:rPrChange>
        </w:rPr>
        <w:t>перебувають</w:t>
      </w:r>
      <w:proofErr w:type="spellEnd"/>
      <w:r w:rsidRPr="001B5176">
        <w:rPr>
          <w:rFonts w:ascii="Times New Roman" w:hAnsi="Times New Roman" w:cs="Times New Roman"/>
          <w:color w:val="000000"/>
          <w:rPrChange w:id="16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тому </w:t>
      </w:r>
      <w:proofErr w:type="spellStart"/>
      <w:r w:rsidRPr="001B5176">
        <w:rPr>
          <w:rFonts w:ascii="Times New Roman" w:hAnsi="Times New Roman" w:cs="Times New Roman"/>
          <w:color w:val="000000"/>
          <w:rPrChange w:id="1624" w:author="e.pashkova" w:date="2020-05-13T10:26:00Z">
            <w:rPr>
              <w:rFonts w:ascii="Times New Roman" w:hAnsi="Times New Roman"/>
              <w:color w:val="000000"/>
            </w:rPr>
          </w:rPrChange>
        </w:rPr>
        <w:t>чи</w:t>
      </w:r>
      <w:proofErr w:type="spellEnd"/>
      <w:r w:rsidRPr="001B5176">
        <w:rPr>
          <w:rFonts w:ascii="Times New Roman" w:hAnsi="Times New Roman" w:cs="Times New Roman"/>
          <w:color w:val="000000"/>
          <w:rPrChange w:id="16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26" w:author="e.pashkova" w:date="2020-05-13T10:26:00Z">
            <w:rPr>
              <w:rFonts w:ascii="Times New Roman" w:hAnsi="Times New Roman"/>
              <w:color w:val="000000"/>
            </w:rPr>
          </w:rPrChange>
        </w:rPr>
        <w:t>іншому</w:t>
      </w:r>
      <w:proofErr w:type="spellEnd"/>
      <w:r w:rsidRPr="001B5176">
        <w:rPr>
          <w:rFonts w:ascii="Times New Roman" w:hAnsi="Times New Roman" w:cs="Times New Roman"/>
          <w:color w:val="000000"/>
          <w:rPrChange w:id="16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28" w:author="e.pashkova" w:date="2020-05-13T10:26:00Z">
            <w:rPr>
              <w:rFonts w:ascii="Times New Roman" w:hAnsi="Times New Roman"/>
              <w:color w:val="000000"/>
            </w:rPr>
          </w:rPrChange>
        </w:rPr>
        <w:t>підрозділі</w:t>
      </w:r>
      <w:proofErr w:type="spellEnd"/>
      <w:r w:rsidRPr="001B5176">
        <w:rPr>
          <w:rFonts w:ascii="Times New Roman" w:hAnsi="Times New Roman" w:cs="Times New Roman"/>
          <w:color w:val="000000"/>
          <w:rPrChange w:id="16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1630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території</w:t>
      </w:r>
      <w:proofErr w:type="spellEnd"/>
      <w:r w:rsidRPr="001B5176">
        <w:rPr>
          <w:rFonts w:ascii="Times New Roman" w:hAnsi="Times New Roman" w:cs="Times New Roman"/>
          <w:color w:val="000000"/>
          <w:rPrChange w:id="16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32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1633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861276" w:rsidRPr="001B5176" w:rsidRDefault="00861276" w:rsidP="001B5176">
      <w:pPr>
        <w:spacing w:line="240" w:lineRule="auto"/>
        <w:rPr>
          <w:rFonts w:ascii="Times New Roman" w:hAnsi="Times New Roman" w:cs="Times New Roman"/>
          <w:b/>
          <w:color w:val="000000"/>
          <w:u w:val="single"/>
          <w:lang w:val="uk-UA"/>
          <w:rPrChange w:id="1634" w:author="e.pashkova" w:date="2020-05-13T10:26:00Z">
            <w:rPr>
              <w:rFonts w:ascii="Times New Roman" w:hAnsi="Times New Roman"/>
              <w:b/>
              <w:color w:val="000000"/>
              <w:u w:val="single"/>
              <w:lang w:val="uk-UA"/>
            </w:rPr>
          </w:rPrChange>
        </w:rPr>
        <w:pPrChange w:id="1635" w:author="e.pashkova" w:date="2020-05-13T10:26:00Z">
          <w:pPr/>
        </w:pPrChange>
      </w:pP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1636" w:author="e.pashkova" w:date="2020-05-13T10:26:00Z">
            <w:rPr>
              <w:rFonts w:ascii="Times New Roman" w:hAnsi="Times New Roman"/>
              <w:b/>
              <w:color w:val="000000"/>
              <w:u w:val="single"/>
              <w:lang w:val="uk-UA"/>
            </w:rPr>
          </w:rPrChange>
        </w:rPr>
        <w:t>Загальні вимоги до працівників</w:t>
      </w:r>
      <w:r w:rsidR="000D03DD" w:rsidRPr="001B5176">
        <w:rPr>
          <w:rFonts w:ascii="Times New Roman" w:hAnsi="Times New Roman" w:cs="Times New Roman"/>
          <w:b/>
          <w:color w:val="000000"/>
          <w:u w:val="single"/>
          <w:rPrChange w:id="1637" w:author="e.pashkova" w:date="2020-05-13T10:26:00Z">
            <w:rPr>
              <w:rFonts w:ascii="Times New Roman" w:hAnsi="Times New Roman"/>
              <w:b/>
              <w:color w:val="000000"/>
              <w:u w:val="single"/>
            </w:rPr>
          </w:rPrChange>
        </w:rPr>
        <w:t xml:space="preserve"> </w:t>
      </w:r>
      <w:ins w:id="1638" w:author="e.pashkova" w:date="2020-05-13T10:12:00Z">
        <w:r w:rsidR="00D12B04" w:rsidRPr="001B5176">
          <w:rPr>
            <w:rFonts w:ascii="Times New Roman" w:hAnsi="Times New Roman" w:cs="Times New Roman"/>
            <w:b/>
            <w:color w:val="000000"/>
            <w:u w:val="single"/>
            <w:lang w:val="uk-UA"/>
            <w:rPrChange w:id="1639" w:author="e.pashkova" w:date="2020-05-13T10:26:00Z">
              <w:rPr>
                <w:rFonts w:ascii="Times New Roman" w:hAnsi="Times New Roman"/>
                <w:b/>
                <w:color w:val="000000"/>
                <w:u w:val="single"/>
                <w:lang w:val="uk-UA"/>
              </w:rPr>
            </w:rPrChange>
          </w:rPr>
          <w:t xml:space="preserve">Підрядника </w:t>
        </w:r>
      </w:ins>
      <w:del w:id="1640" w:author="e.pashkova" w:date="2020-05-13T10:12:00Z">
        <w:r w:rsidRPr="001B5176" w:rsidDel="00D12B04">
          <w:rPr>
            <w:rFonts w:ascii="Times New Roman" w:hAnsi="Times New Roman" w:cs="Times New Roman"/>
            <w:b/>
            <w:color w:val="000000"/>
            <w:u w:val="single"/>
            <w:lang w:val="uk-UA"/>
            <w:rPrChange w:id="1641" w:author="e.pashkova" w:date="2020-05-13T10:26:00Z">
              <w:rPr>
                <w:rFonts w:ascii="Times New Roman" w:hAnsi="Times New Roman"/>
                <w:b/>
                <w:color w:val="000000"/>
                <w:u w:val="single"/>
                <w:lang w:val="uk-UA"/>
              </w:rPr>
            </w:rPrChange>
          </w:rPr>
          <w:delText xml:space="preserve">підрядних організацій </w:delText>
        </w:r>
      </w:del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1642" w:author="e.pashkova" w:date="2020-05-13T10:26:00Z">
            <w:rPr>
              <w:rFonts w:ascii="Times New Roman" w:hAnsi="Times New Roman"/>
              <w:b/>
              <w:color w:val="000000"/>
              <w:u w:val="single"/>
              <w:lang w:val="uk-UA"/>
            </w:rPr>
          </w:rPrChange>
        </w:rPr>
        <w:t>при перебуванні на території</w:t>
      </w:r>
      <w:r w:rsidR="000D03DD" w:rsidRPr="001B5176">
        <w:rPr>
          <w:rFonts w:ascii="Times New Roman" w:hAnsi="Times New Roman" w:cs="Times New Roman"/>
          <w:b/>
          <w:color w:val="000000"/>
          <w:u w:val="single"/>
          <w:rPrChange w:id="1643" w:author="e.pashkova" w:date="2020-05-13T10:26:00Z">
            <w:rPr>
              <w:rFonts w:ascii="Times New Roman" w:hAnsi="Times New Roman"/>
              <w:b/>
              <w:color w:val="000000"/>
              <w:u w:val="single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1644" w:author="e.pashkova" w:date="2020-05-13T10:26:00Z">
            <w:rPr>
              <w:rFonts w:ascii="Times New Roman" w:hAnsi="Times New Roman"/>
              <w:b/>
              <w:color w:val="000000"/>
              <w:u w:val="single"/>
              <w:lang w:val="uk-UA"/>
            </w:rPr>
          </w:rPrChange>
        </w:rPr>
        <w:t xml:space="preserve"> </w:t>
      </w:r>
    </w:p>
    <w:p w:rsidR="000D03DD" w:rsidRPr="001B5176" w:rsidRDefault="00861276" w:rsidP="001B5176">
      <w:pPr>
        <w:spacing w:line="240" w:lineRule="auto"/>
        <w:jc w:val="center"/>
        <w:rPr>
          <w:rFonts w:ascii="Times New Roman" w:hAnsi="Times New Roman" w:cs="Times New Roman"/>
          <w:b/>
          <w:color w:val="000000"/>
          <w:u w:val="single"/>
          <w:lang w:val="uk-UA"/>
          <w:rPrChange w:id="1645" w:author="e.pashkova" w:date="2020-05-13T10:26:00Z">
            <w:rPr>
              <w:rFonts w:ascii="Times New Roman" w:hAnsi="Times New Roman"/>
              <w:b/>
              <w:color w:val="000000"/>
              <w:u w:val="single"/>
              <w:lang w:val="uk-UA"/>
            </w:rPr>
          </w:rPrChange>
        </w:rPr>
        <w:pPrChange w:id="1646" w:author="e.pashkova" w:date="2020-05-13T10:26:00Z">
          <w:pPr>
            <w:jc w:val="center"/>
          </w:pPr>
        </w:pPrChange>
      </w:pP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1647" w:author="e.pashkova" w:date="2020-05-13T10:26:00Z">
            <w:rPr>
              <w:rFonts w:ascii="Times New Roman" w:hAnsi="Times New Roman"/>
              <w:b/>
              <w:color w:val="000000"/>
              <w:u w:val="single"/>
              <w:lang w:val="uk-UA"/>
            </w:rPr>
          </w:rPrChange>
        </w:rPr>
        <w:t>ТОВ</w:t>
      </w:r>
      <w:r w:rsidR="000D03DD"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1648" w:author="e.pashkova" w:date="2020-05-13T10:26:00Z">
            <w:rPr>
              <w:rFonts w:ascii="Times New Roman" w:hAnsi="Times New Roman"/>
              <w:b/>
              <w:color w:val="000000"/>
              <w:u w:val="single"/>
              <w:lang w:val="uk-UA"/>
            </w:rPr>
          </w:rPrChange>
        </w:rPr>
        <w:t xml:space="preserve"> “М.В.</w:t>
      </w:r>
      <w:ins w:id="1649" w:author="e.pashkova" w:date="2020-05-13T10:12:00Z">
        <w:r w:rsidR="00D12B04" w:rsidRPr="001B5176">
          <w:rPr>
            <w:rFonts w:ascii="Times New Roman" w:hAnsi="Times New Roman" w:cs="Times New Roman"/>
            <w:b/>
            <w:color w:val="000000"/>
            <w:u w:val="single"/>
            <w:lang w:val="uk-UA"/>
            <w:rPrChange w:id="1650" w:author="e.pashkova" w:date="2020-05-13T10:26:00Z">
              <w:rPr>
                <w:rFonts w:ascii="Times New Roman" w:hAnsi="Times New Roman"/>
                <w:b/>
                <w:color w:val="000000"/>
                <w:u w:val="single"/>
                <w:lang w:val="uk-UA"/>
              </w:rPr>
            </w:rPrChange>
          </w:rPr>
          <w:t xml:space="preserve"> </w:t>
        </w:r>
      </w:ins>
      <w:r w:rsidR="000D03DD"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1651" w:author="e.pashkova" w:date="2020-05-13T10:26:00Z">
            <w:rPr>
              <w:rFonts w:ascii="Times New Roman" w:hAnsi="Times New Roman"/>
              <w:b/>
              <w:color w:val="000000"/>
              <w:u w:val="single"/>
              <w:lang w:val="uk-UA"/>
            </w:rPr>
          </w:rPrChange>
        </w:rPr>
        <w:t>КАРГО”</w:t>
      </w:r>
    </w:p>
    <w:p w:rsidR="00861276" w:rsidRPr="001B5176" w:rsidRDefault="00861276" w:rsidP="001B5176">
      <w:pPr>
        <w:spacing w:line="240" w:lineRule="auto"/>
        <w:rPr>
          <w:rFonts w:ascii="Times New Roman" w:hAnsi="Times New Roman" w:cs="Times New Roman"/>
          <w:color w:val="000000"/>
          <w:lang w:val="uk-UA"/>
          <w:rPrChange w:id="1652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1653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lang w:val="uk-UA"/>
          <w:rPrChange w:id="1654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Всі співробітники </w:t>
      </w:r>
      <w:ins w:id="1655" w:author="e.pashkova" w:date="2020-05-13T10:12:00Z">
        <w:r w:rsidR="00D12B04" w:rsidRPr="001B5176">
          <w:rPr>
            <w:rFonts w:ascii="Times New Roman" w:hAnsi="Times New Roman" w:cs="Times New Roman"/>
            <w:color w:val="000000"/>
            <w:lang w:val="uk-UA"/>
            <w:rPrChange w:id="1656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Підрядника </w:t>
        </w:r>
      </w:ins>
      <w:del w:id="1657" w:author="e.pashkova" w:date="2020-05-13T10:12:00Z">
        <w:r w:rsidRPr="001B5176" w:rsidDel="00D12B04">
          <w:rPr>
            <w:rFonts w:ascii="Times New Roman" w:hAnsi="Times New Roman" w:cs="Times New Roman"/>
            <w:color w:val="000000"/>
            <w:lang w:val="uk-UA"/>
            <w:rPrChange w:id="1658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delText xml:space="preserve">підрядних організацій </w:delText>
        </w:r>
      </w:del>
      <w:r w:rsidRPr="001B5176">
        <w:rPr>
          <w:rFonts w:ascii="Times New Roman" w:hAnsi="Times New Roman" w:cs="Times New Roman"/>
          <w:color w:val="000000"/>
          <w:lang w:val="uk-UA"/>
          <w:rPrChange w:id="1659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зобов'язані:</w:t>
      </w:r>
    </w:p>
    <w:p w:rsidR="00861276" w:rsidRPr="001B5176" w:rsidRDefault="00861276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1660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661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16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• </w:t>
      </w:r>
      <w:proofErr w:type="spellStart"/>
      <w:r w:rsidRPr="001B5176">
        <w:rPr>
          <w:rFonts w:ascii="Times New Roman" w:hAnsi="Times New Roman" w:cs="Times New Roman"/>
          <w:color w:val="000000"/>
          <w:rPrChange w:id="1663" w:author="e.pashkova" w:date="2020-05-13T10:26:00Z">
            <w:rPr>
              <w:rFonts w:ascii="Times New Roman" w:hAnsi="Times New Roman"/>
              <w:color w:val="000000"/>
            </w:rPr>
          </w:rPrChange>
        </w:rPr>
        <w:t>Дотримуватися</w:t>
      </w:r>
      <w:proofErr w:type="spellEnd"/>
      <w:r w:rsidRPr="001B5176">
        <w:rPr>
          <w:rFonts w:ascii="Times New Roman" w:hAnsi="Times New Roman" w:cs="Times New Roman"/>
          <w:color w:val="000000"/>
          <w:rPrChange w:id="16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65" w:author="e.pashkova" w:date="2020-05-13T10:26:00Z">
            <w:rPr>
              <w:rFonts w:ascii="Times New Roman" w:hAnsi="Times New Roman"/>
              <w:color w:val="000000"/>
            </w:rPr>
          </w:rPrChange>
        </w:rPr>
        <w:t>всі</w:t>
      </w:r>
      <w:proofErr w:type="spellEnd"/>
      <w:r w:rsidRPr="001B5176">
        <w:rPr>
          <w:rFonts w:ascii="Times New Roman" w:hAnsi="Times New Roman" w:cs="Times New Roman"/>
          <w:color w:val="000000"/>
          <w:rPrChange w:id="16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67" w:author="e.pashkova" w:date="2020-05-13T10:26:00Z">
            <w:rPr>
              <w:rFonts w:ascii="Times New Roman" w:hAnsi="Times New Roman"/>
              <w:color w:val="000000"/>
            </w:rPr>
          </w:rPrChange>
        </w:rPr>
        <w:t>вимоги</w:t>
      </w:r>
      <w:proofErr w:type="spellEnd"/>
      <w:r w:rsidRPr="001B5176">
        <w:rPr>
          <w:rFonts w:ascii="Times New Roman" w:hAnsi="Times New Roman" w:cs="Times New Roman"/>
          <w:color w:val="000000"/>
          <w:rPrChange w:id="16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69" w:author="e.pashkova" w:date="2020-05-13T10:26:00Z">
            <w:rPr>
              <w:rFonts w:ascii="Times New Roman" w:hAnsi="Times New Roman"/>
              <w:color w:val="000000"/>
            </w:rPr>
          </w:rPrChange>
        </w:rPr>
        <w:t>охорони</w:t>
      </w:r>
      <w:proofErr w:type="spellEnd"/>
      <w:r w:rsidRPr="001B5176">
        <w:rPr>
          <w:rFonts w:ascii="Times New Roman" w:hAnsi="Times New Roman" w:cs="Times New Roman"/>
          <w:color w:val="000000"/>
          <w:rPrChange w:id="16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71" w:author="e.pashkova" w:date="2020-05-13T10:26:00Z">
            <w:rPr>
              <w:rFonts w:ascii="Times New Roman" w:hAnsi="Times New Roman"/>
              <w:color w:val="000000"/>
            </w:rPr>
          </w:rPrChange>
        </w:rPr>
        <w:t>праці</w:t>
      </w:r>
      <w:proofErr w:type="spellEnd"/>
      <w:r w:rsidRPr="001B5176">
        <w:rPr>
          <w:rFonts w:ascii="Times New Roman" w:hAnsi="Times New Roman" w:cs="Times New Roman"/>
          <w:color w:val="000000"/>
          <w:rPrChange w:id="16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673" w:author="e.pashkova" w:date="2020-05-13T10:26:00Z">
            <w:rPr>
              <w:rFonts w:ascii="Times New Roman" w:hAnsi="Times New Roman"/>
              <w:color w:val="000000"/>
            </w:rPr>
          </w:rPrChange>
        </w:rPr>
        <w:t>охорони</w:t>
      </w:r>
      <w:proofErr w:type="spellEnd"/>
      <w:r w:rsidRPr="001B5176">
        <w:rPr>
          <w:rFonts w:ascii="Times New Roman" w:hAnsi="Times New Roman" w:cs="Times New Roman"/>
          <w:color w:val="000000"/>
          <w:rPrChange w:id="16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75" w:author="e.pashkova" w:date="2020-05-13T10:26:00Z">
            <w:rPr>
              <w:rFonts w:ascii="Times New Roman" w:hAnsi="Times New Roman"/>
              <w:color w:val="000000"/>
            </w:rPr>
          </w:rPrChange>
        </w:rPr>
        <w:t>навколишнього</w:t>
      </w:r>
      <w:proofErr w:type="spellEnd"/>
      <w:r w:rsidRPr="001B5176">
        <w:rPr>
          <w:rFonts w:ascii="Times New Roman" w:hAnsi="Times New Roman" w:cs="Times New Roman"/>
          <w:color w:val="000000"/>
          <w:rPrChange w:id="16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77" w:author="e.pashkova" w:date="2020-05-13T10:26:00Z">
            <w:rPr>
              <w:rFonts w:ascii="Times New Roman" w:hAnsi="Times New Roman"/>
              <w:color w:val="000000"/>
            </w:rPr>
          </w:rPrChange>
        </w:rPr>
        <w:t>середовища</w:t>
      </w:r>
      <w:proofErr w:type="spellEnd"/>
      <w:r w:rsidRPr="001B5176">
        <w:rPr>
          <w:rFonts w:ascii="Times New Roman" w:hAnsi="Times New Roman" w:cs="Times New Roman"/>
          <w:color w:val="000000"/>
          <w:rPrChange w:id="16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1679" w:author="e.pashkova" w:date="2020-05-13T10:26:00Z">
            <w:rPr>
              <w:rFonts w:ascii="Times New Roman" w:hAnsi="Times New Roman"/>
              <w:color w:val="000000"/>
            </w:rPr>
          </w:rPrChange>
        </w:rPr>
        <w:t>промислової</w:t>
      </w:r>
      <w:proofErr w:type="spellEnd"/>
      <w:r w:rsidRPr="001B5176">
        <w:rPr>
          <w:rFonts w:ascii="Times New Roman" w:hAnsi="Times New Roman" w:cs="Times New Roman"/>
          <w:color w:val="000000"/>
          <w:rPrChange w:id="16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81" w:author="e.pashkova" w:date="2020-05-13T10:26:00Z">
            <w:rPr>
              <w:rFonts w:ascii="Times New Roman" w:hAnsi="Times New Roman"/>
              <w:color w:val="000000"/>
            </w:rPr>
          </w:rPrChange>
        </w:rPr>
        <w:t>безпеки</w:t>
      </w:r>
      <w:proofErr w:type="spellEnd"/>
      <w:r w:rsidRPr="001B5176">
        <w:rPr>
          <w:rFonts w:ascii="Times New Roman" w:hAnsi="Times New Roman" w:cs="Times New Roman"/>
          <w:color w:val="000000"/>
          <w:rPrChange w:id="1682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861276" w:rsidRPr="001B5176" w:rsidRDefault="00861276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1683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684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16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• </w:t>
      </w:r>
      <w:proofErr w:type="spellStart"/>
      <w:r w:rsidRPr="001B5176">
        <w:rPr>
          <w:rFonts w:ascii="Times New Roman" w:hAnsi="Times New Roman" w:cs="Times New Roman"/>
          <w:color w:val="000000"/>
          <w:rPrChange w:id="1686" w:author="e.pashkova" w:date="2020-05-13T10:26:00Z">
            <w:rPr>
              <w:rFonts w:ascii="Times New Roman" w:hAnsi="Times New Roman"/>
              <w:color w:val="000000"/>
            </w:rPr>
          </w:rPrChange>
        </w:rPr>
        <w:t>Перебувати</w:t>
      </w:r>
      <w:proofErr w:type="spellEnd"/>
      <w:r w:rsidRPr="001B5176">
        <w:rPr>
          <w:rFonts w:ascii="Times New Roman" w:hAnsi="Times New Roman" w:cs="Times New Roman"/>
          <w:color w:val="000000"/>
          <w:rPrChange w:id="16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88" w:author="e.pashkova" w:date="2020-05-13T10:26:00Z">
            <w:rPr>
              <w:rFonts w:ascii="Times New Roman" w:hAnsi="Times New Roman"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color w:val="000000"/>
          <w:rPrChange w:id="168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тих </w:t>
      </w:r>
      <w:proofErr w:type="spellStart"/>
      <w:r w:rsidRPr="001B5176">
        <w:rPr>
          <w:rFonts w:ascii="Times New Roman" w:hAnsi="Times New Roman" w:cs="Times New Roman"/>
          <w:color w:val="000000"/>
          <w:rPrChange w:id="1690" w:author="e.pashkova" w:date="2020-05-13T10:26:00Z">
            <w:rPr>
              <w:rFonts w:ascii="Times New Roman" w:hAnsi="Times New Roman"/>
              <w:color w:val="000000"/>
            </w:rPr>
          </w:rPrChange>
        </w:rPr>
        <w:t>виробничих</w:t>
      </w:r>
      <w:proofErr w:type="spellEnd"/>
      <w:r w:rsidRPr="001B5176">
        <w:rPr>
          <w:rFonts w:ascii="Times New Roman" w:hAnsi="Times New Roman" w:cs="Times New Roman"/>
          <w:color w:val="000000"/>
          <w:rPrChange w:id="169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92" w:author="e.pashkova" w:date="2020-05-13T10:26:00Z">
            <w:rPr>
              <w:rFonts w:ascii="Times New Roman" w:hAnsi="Times New Roman"/>
              <w:color w:val="000000"/>
            </w:rPr>
          </w:rPrChange>
        </w:rPr>
        <w:t>приміщеннях</w:t>
      </w:r>
      <w:proofErr w:type="spellEnd"/>
      <w:r w:rsidRPr="001B5176">
        <w:rPr>
          <w:rFonts w:ascii="Times New Roman" w:hAnsi="Times New Roman" w:cs="Times New Roman"/>
          <w:color w:val="000000"/>
          <w:rPrChange w:id="169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94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169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96" w:author="e.pashkova" w:date="2020-05-13T10:26:00Z">
            <w:rPr>
              <w:rFonts w:ascii="Times New Roman" w:hAnsi="Times New Roman"/>
              <w:color w:val="000000"/>
            </w:rPr>
          </w:rPrChange>
        </w:rPr>
        <w:t>ділянках</w:t>
      </w:r>
      <w:proofErr w:type="spellEnd"/>
      <w:r w:rsidRPr="001B5176">
        <w:rPr>
          <w:rFonts w:ascii="Times New Roman" w:hAnsi="Times New Roman" w:cs="Times New Roman"/>
          <w:color w:val="000000"/>
          <w:rPrChange w:id="16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698" w:author="e.pashkova" w:date="2020-05-13T10:26:00Z">
            <w:rPr>
              <w:rFonts w:ascii="Times New Roman" w:hAnsi="Times New Roman"/>
              <w:color w:val="000000"/>
            </w:rPr>
          </w:rPrChange>
        </w:rPr>
        <w:t>об'єктів</w:t>
      </w:r>
      <w:proofErr w:type="spellEnd"/>
      <w:r w:rsidRPr="001B5176">
        <w:rPr>
          <w:rFonts w:ascii="Times New Roman" w:hAnsi="Times New Roman" w:cs="Times New Roman"/>
          <w:color w:val="000000"/>
          <w:rPrChange w:id="16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00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170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де </w:t>
      </w:r>
      <w:proofErr w:type="spellStart"/>
      <w:r w:rsidRPr="001B5176">
        <w:rPr>
          <w:rFonts w:ascii="Times New Roman" w:hAnsi="Times New Roman" w:cs="Times New Roman"/>
          <w:color w:val="000000"/>
          <w:rPrChange w:id="1702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необхідно</w:t>
      </w:r>
      <w:proofErr w:type="spellEnd"/>
      <w:r w:rsidRPr="001B5176">
        <w:rPr>
          <w:rFonts w:ascii="Times New Roman" w:hAnsi="Times New Roman" w:cs="Times New Roman"/>
          <w:color w:val="000000"/>
          <w:rPrChange w:id="17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04" w:author="e.pashkova" w:date="2020-05-13T10:26:00Z">
            <w:rPr>
              <w:rFonts w:ascii="Times New Roman" w:hAnsi="Times New Roman"/>
              <w:color w:val="000000"/>
            </w:rPr>
          </w:rPrChange>
        </w:rPr>
        <w:t>виконувати</w:t>
      </w:r>
      <w:proofErr w:type="spellEnd"/>
      <w:r w:rsidRPr="001B5176">
        <w:rPr>
          <w:rFonts w:ascii="Times New Roman" w:hAnsi="Times New Roman" w:cs="Times New Roman"/>
          <w:color w:val="000000"/>
          <w:rPrChange w:id="17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роботу</w:t>
      </w:r>
      <w:ins w:id="1706" w:author="e.pashkova" w:date="2020-05-13T10:13:00Z">
        <w:r w:rsidR="00D12B04" w:rsidRPr="001B5176">
          <w:rPr>
            <w:rFonts w:ascii="Times New Roman" w:hAnsi="Times New Roman" w:cs="Times New Roman"/>
            <w:color w:val="000000"/>
            <w:lang w:val="uk-UA"/>
            <w:rPrChange w:id="1707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>\послуги</w:t>
        </w:r>
      </w:ins>
      <w:r w:rsidRPr="001B5176">
        <w:rPr>
          <w:rFonts w:ascii="Times New Roman" w:hAnsi="Times New Roman" w:cs="Times New Roman"/>
          <w:color w:val="000000"/>
          <w:rPrChange w:id="1708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861276" w:rsidRPr="001B5176" w:rsidRDefault="00861276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1709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710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17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• </w:t>
      </w:r>
      <w:proofErr w:type="spellStart"/>
      <w:r w:rsidRPr="001B5176">
        <w:rPr>
          <w:rFonts w:ascii="Times New Roman" w:hAnsi="Times New Roman" w:cs="Times New Roman"/>
          <w:color w:val="000000"/>
          <w:rPrChange w:id="1712" w:author="e.pashkova" w:date="2020-05-13T10:26:00Z">
            <w:rPr>
              <w:rFonts w:ascii="Times New Roman" w:hAnsi="Times New Roman"/>
              <w:color w:val="000000"/>
            </w:rPr>
          </w:rPrChange>
        </w:rPr>
        <w:t>Перебуваючи</w:t>
      </w:r>
      <w:proofErr w:type="spellEnd"/>
      <w:r w:rsidRPr="001B5176">
        <w:rPr>
          <w:rFonts w:ascii="Times New Roman" w:hAnsi="Times New Roman" w:cs="Times New Roman"/>
          <w:color w:val="000000"/>
          <w:rPrChange w:id="17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1714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території</w:t>
      </w:r>
      <w:proofErr w:type="spellEnd"/>
      <w:r w:rsidRPr="001B5176">
        <w:rPr>
          <w:rFonts w:ascii="Times New Roman" w:hAnsi="Times New Roman" w:cs="Times New Roman"/>
          <w:color w:val="000000"/>
          <w:rPrChange w:id="17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16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17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718" w:author="e.pashkova" w:date="2020-05-13T10:26:00Z">
            <w:rPr>
              <w:rFonts w:ascii="Times New Roman" w:hAnsi="Times New Roman"/>
              <w:color w:val="000000"/>
            </w:rPr>
          </w:rPrChange>
        </w:rPr>
        <w:t>користуватися</w:t>
      </w:r>
      <w:proofErr w:type="spellEnd"/>
      <w:r w:rsidRPr="001B5176">
        <w:rPr>
          <w:rFonts w:ascii="Times New Roman" w:hAnsi="Times New Roman" w:cs="Times New Roman"/>
          <w:color w:val="000000"/>
          <w:rPrChange w:id="17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20" w:author="e.pashkova" w:date="2020-05-13T10:26:00Z">
            <w:rPr>
              <w:rFonts w:ascii="Times New Roman" w:hAnsi="Times New Roman"/>
              <w:color w:val="000000"/>
            </w:rPr>
          </w:rPrChange>
        </w:rPr>
        <w:t>пішохідними</w:t>
      </w:r>
      <w:proofErr w:type="spellEnd"/>
      <w:r w:rsidRPr="001B5176">
        <w:rPr>
          <w:rFonts w:ascii="Times New Roman" w:hAnsi="Times New Roman" w:cs="Times New Roman"/>
          <w:color w:val="000000"/>
          <w:rPrChange w:id="17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22" w:author="e.pashkova" w:date="2020-05-13T10:26:00Z">
            <w:rPr>
              <w:rFonts w:ascii="Times New Roman" w:hAnsi="Times New Roman"/>
              <w:color w:val="000000"/>
            </w:rPr>
          </w:rPrChange>
        </w:rPr>
        <w:t>доріжками</w:t>
      </w:r>
      <w:proofErr w:type="spellEnd"/>
      <w:r w:rsidRPr="001B5176">
        <w:rPr>
          <w:rFonts w:ascii="Times New Roman" w:hAnsi="Times New Roman" w:cs="Times New Roman"/>
          <w:color w:val="000000"/>
          <w:rPrChange w:id="17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а в </w:t>
      </w:r>
      <w:proofErr w:type="spellStart"/>
      <w:r w:rsidRPr="001B5176">
        <w:rPr>
          <w:rFonts w:ascii="Times New Roman" w:hAnsi="Times New Roman" w:cs="Times New Roman"/>
          <w:color w:val="000000"/>
          <w:rPrChange w:id="1724" w:author="e.pashkova" w:date="2020-05-13T10:26:00Z">
            <w:rPr>
              <w:rFonts w:ascii="Times New Roman" w:hAnsi="Times New Roman"/>
              <w:color w:val="000000"/>
            </w:rPr>
          </w:rPrChange>
        </w:rPr>
        <w:t>разі</w:t>
      </w:r>
      <w:proofErr w:type="spellEnd"/>
      <w:r w:rsidRPr="001B5176">
        <w:rPr>
          <w:rFonts w:ascii="Times New Roman" w:hAnsi="Times New Roman" w:cs="Times New Roman"/>
          <w:color w:val="000000"/>
          <w:rPrChange w:id="17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26" w:author="e.pashkova" w:date="2020-05-13T10:26:00Z">
            <w:rPr>
              <w:rFonts w:ascii="Times New Roman" w:hAnsi="Times New Roman"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color w:val="000000"/>
          <w:rPrChange w:id="17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28" w:author="e.pashkova" w:date="2020-05-13T10:26:00Z">
            <w:rPr>
              <w:rFonts w:ascii="Times New Roman" w:hAnsi="Times New Roman"/>
              <w:color w:val="000000"/>
            </w:rPr>
          </w:rPrChange>
        </w:rPr>
        <w:t>відсутності</w:t>
      </w:r>
      <w:proofErr w:type="spellEnd"/>
      <w:r w:rsidRPr="001B5176">
        <w:rPr>
          <w:rFonts w:ascii="Times New Roman" w:hAnsi="Times New Roman" w:cs="Times New Roman"/>
          <w:color w:val="000000"/>
          <w:rPrChange w:id="17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30" w:author="e.pashkova" w:date="2020-05-13T10:26:00Z">
            <w:rPr>
              <w:rFonts w:ascii="Times New Roman" w:hAnsi="Times New Roman"/>
              <w:color w:val="000000"/>
            </w:rPr>
          </w:rPrChange>
        </w:rPr>
        <w:t>пересуватися</w:t>
      </w:r>
      <w:proofErr w:type="spellEnd"/>
      <w:r w:rsidRPr="001B5176">
        <w:rPr>
          <w:rFonts w:ascii="Times New Roman" w:hAnsi="Times New Roman" w:cs="Times New Roman"/>
          <w:color w:val="000000"/>
          <w:rPrChange w:id="17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 </w:t>
      </w:r>
      <w:proofErr w:type="spellStart"/>
      <w:r w:rsidRPr="001B5176">
        <w:rPr>
          <w:rFonts w:ascii="Times New Roman" w:hAnsi="Times New Roman" w:cs="Times New Roman"/>
          <w:color w:val="000000"/>
          <w:rPrChange w:id="1732" w:author="e.pashkova" w:date="2020-05-13T10:26:00Z">
            <w:rPr>
              <w:rFonts w:ascii="Times New Roman" w:hAnsi="Times New Roman"/>
              <w:color w:val="000000"/>
            </w:rPr>
          </w:rPrChange>
        </w:rPr>
        <w:t>проїжджій</w:t>
      </w:r>
      <w:proofErr w:type="spellEnd"/>
      <w:r w:rsidRPr="001B5176">
        <w:rPr>
          <w:rFonts w:ascii="Times New Roman" w:hAnsi="Times New Roman" w:cs="Times New Roman"/>
          <w:color w:val="000000"/>
          <w:rPrChange w:id="17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34" w:author="e.pashkova" w:date="2020-05-13T10:26:00Z">
            <w:rPr>
              <w:rFonts w:ascii="Times New Roman" w:hAnsi="Times New Roman"/>
              <w:color w:val="000000"/>
            </w:rPr>
          </w:rPrChange>
        </w:rPr>
        <w:t>частині</w:t>
      </w:r>
      <w:proofErr w:type="spellEnd"/>
      <w:r w:rsidRPr="001B5176">
        <w:rPr>
          <w:rFonts w:ascii="Times New Roman" w:hAnsi="Times New Roman" w:cs="Times New Roman"/>
          <w:color w:val="000000"/>
          <w:rPrChange w:id="173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36" w:author="e.pashkova" w:date="2020-05-13T10:26:00Z">
            <w:rPr>
              <w:rFonts w:ascii="Times New Roman" w:hAnsi="Times New Roman"/>
              <w:color w:val="000000"/>
            </w:rPr>
          </w:rPrChange>
        </w:rPr>
        <w:t>назустріч</w:t>
      </w:r>
      <w:proofErr w:type="spellEnd"/>
      <w:r w:rsidRPr="001B5176">
        <w:rPr>
          <w:rFonts w:ascii="Times New Roman" w:hAnsi="Times New Roman" w:cs="Times New Roman"/>
          <w:color w:val="000000"/>
          <w:rPrChange w:id="17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руху </w:t>
      </w:r>
      <w:proofErr w:type="spellStart"/>
      <w:r w:rsidRPr="001B5176">
        <w:rPr>
          <w:rFonts w:ascii="Times New Roman" w:hAnsi="Times New Roman" w:cs="Times New Roman"/>
          <w:color w:val="000000"/>
          <w:rPrChange w:id="1738" w:author="e.pashkova" w:date="2020-05-13T10:26:00Z">
            <w:rPr>
              <w:rFonts w:ascii="Times New Roman" w:hAnsi="Times New Roman"/>
              <w:color w:val="000000"/>
            </w:rPr>
          </w:rPrChange>
        </w:rPr>
        <w:t>транспортних</w:t>
      </w:r>
      <w:proofErr w:type="spellEnd"/>
      <w:r w:rsidRPr="001B5176">
        <w:rPr>
          <w:rFonts w:ascii="Times New Roman" w:hAnsi="Times New Roman" w:cs="Times New Roman"/>
          <w:color w:val="000000"/>
          <w:rPrChange w:id="17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40" w:author="e.pashkova" w:date="2020-05-13T10:26:00Z">
            <w:rPr>
              <w:rFonts w:ascii="Times New Roman" w:hAnsi="Times New Roman"/>
              <w:color w:val="000000"/>
            </w:rPr>
          </w:rPrChange>
        </w:rPr>
        <w:t>засобів</w:t>
      </w:r>
      <w:proofErr w:type="spellEnd"/>
      <w:r w:rsidRPr="001B5176">
        <w:rPr>
          <w:rFonts w:ascii="Times New Roman" w:hAnsi="Times New Roman" w:cs="Times New Roman"/>
          <w:color w:val="000000"/>
          <w:rPrChange w:id="1741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861276" w:rsidRPr="001B5176" w:rsidRDefault="00861276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1742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743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17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• </w:t>
      </w:r>
      <w:proofErr w:type="spellStart"/>
      <w:r w:rsidRPr="001B5176">
        <w:rPr>
          <w:rFonts w:ascii="Times New Roman" w:hAnsi="Times New Roman" w:cs="Times New Roman"/>
          <w:color w:val="000000"/>
          <w:rPrChange w:id="1745" w:author="e.pashkova" w:date="2020-05-13T10:26:00Z">
            <w:rPr>
              <w:rFonts w:ascii="Times New Roman" w:hAnsi="Times New Roman"/>
              <w:color w:val="000000"/>
            </w:rPr>
          </w:rPrChange>
        </w:rPr>
        <w:t>Входити</w:t>
      </w:r>
      <w:proofErr w:type="spellEnd"/>
      <w:r w:rsidRPr="001B5176">
        <w:rPr>
          <w:rFonts w:ascii="Times New Roman" w:hAnsi="Times New Roman" w:cs="Times New Roman"/>
          <w:color w:val="000000"/>
          <w:rPrChange w:id="17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1747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територію</w:t>
      </w:r>
      <w:proofErr w:type="spellEnd"/>
      <w:r w:rsidRPr="001B5176">
        <w:rPr>
          <w:rFonts w:ascii="Times New Roman" w:hAnsi="Times New Roman" w:cs="Times New Roman"/>
          <w:color w:val="000000"/>
          <w:rPrChange w:id="17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49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17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51" w:author="e.pashkova" w:date="2020-05-13T10:26:00Z">
            <w:rPr>
              <w:rFonts w:ascii="Times New Roman" w:hAnsi="Times New Roman"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color w:val="000000"/>
          <w:rPrChange w:id="17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через </w:t>
      </w:r>
      <w:proofErr w:type="spellStart"/>
      <w:r w:rsidRPr="001B5176">
        <w:rPr>
          <w:rFonts w:ascii="Times New Roman" w:hAnsi="Times New Roman" w:cs="Times New Roman"/>
          <w:color w:val="000000"/>
          <w:rPrChange w:id="1753" w:author="e.pashkova" w:date="2020-05-13T10:26:00Z">
            <w:rPr>
              <w:rFonts w:ascii="Times New Roman" w:hAnsi="Times New Roman"/>
              <w:color w:val="000000"/>
            </w:rPr>
          </w:rPrChange>
        </w:rPr>
        <w:t>спеціально</w:t>
      </w:r>
      <w:proofErr w:type="spellEnd"/>
      <w:r w:rsidRPr="001B5176">
        <w:rPr>
          <w:rFonts w:ascii="Times New Roman" w:hAnsi="Times New Roman" w:cs="Times New Roman"/>
          <w:color w:val="000000"/>
          <w:rPrChange w:id="17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55" w:author="e.pashkova" w:date="2020-05-13T10:26:00Z">
            <w:rPr>
              <w:rFonts w:ascii="Times New Roman" w:hAnsi="Times New Roman"/>
              <w:color w:val="000000"/>
            </w:rPr>
          </w:rPrChange>
        </w:rPr>
        <w:t>передбачені</w:t>
      </w:r>
      <w:proofErr w:type="spellEnd"/>
      <w:r w:rsidRPr="001B5176">
        <w:rPr>
          <w:rFonts w:ascii="Times New Roman" w:hAnsi="Times New Roman" w:cs="Times New Roman"/>
          <w:color w:val="000000"/>
          <w:rPrChange w:id="17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color w:val="000000"/>
          <w:rPrChange w:id="1757" w:author="e.pashkova" w:date="2020-05-13T10:26:00Z">
            <w:rPr>
              <w:rFonts w:ascii="Times New Roman" w:hAnsi="Times New Roman"/>
              <w:color w:val="000000"/>
            </w:rPr>
          </w:rPrChange>
        </w:rPr>
        <w:t>цього</w:t>
      </w:r>
      <w:proofErr w:type="spellEnd"/>
      <w:r w:rsidRPr="001B5176">
        <w:rPr>
          <w:rFonts w:ascii="Times New Roman" w:hAnsi="Times New Roman" w:cs="Times New Roman"/>
          <w:color w:val="000000"/>
          <w:rPrChange w:id="17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59" w:author="e.pashkova" w:date="2020-05-13T10:26:00Z">
            <w:rPr>
              <w:rFonts w:ascii="Times New Roman" w:hAnsi="Times New Roman"/>
              <w:color w:val="000000"/>
            </w:rPr>
          </w:rPrChange>
        </w:rPr>
        <w:t>прохідні</w:t>
      </w:r>
      <w:proofErr w:type="spellEnd"/>
      <w:r w:rsidRPr="001B5176">
        <w:rPr>
          <w:rFonts w:ascii="Times New Roman" w:hAnsi="Times New Roman" w:cs="Times New Roman"/>
          <w:color w:val="000000"/>
          <w:rPrChange w:id="17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color w:val="000000"/>
          <w:rPrChange w:id="1761" w:author="e.pashkova" w:date="2020-05-13T10:26:00Z">
            <w:rPr>
              <w:rFonts w:ascii="Times New Roman" w:hAnsi="Times New Roman"/>
              <w:color w:val="000000"/>
            </w:rPr>
          </w:rPrChange>
        </w:rPr>
        <w:t>Співробітники</w:t>
      </w:r>
      <w:proofErr w:type="spellEnd"/>
      <w:r w:rsidRPr="001B5176">
        <w:rPr>
          <w:rFonts w:ascii="Times New Roman" w:hAnsi="Times New Roman" w:cs="Times New Roman"/>
          <w:color w:val="000000"/>
          <w:rPrChange w:id="17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63" w:author="e.pashkova" w:date="2020-05-13T10:26:00Z">
            <w:rPr>
              <w:rFonts w:ascii="Times New Roman" w:hAnsi="Times New Roman"/>
              <w:color w:val="000000"/>
            </w:rPr>
          </w:rPrChange>
        </w:rPr>
        <w:t>служби</w:t>
      </w:r>
      <w:proofErr w:type="spellEnd"/>
      <w:r w:rsidRPr="001B5176">
        <w:rPr>
          <w:rFonts w:ascii="Times New Roman" w:hAnsi="Times New Roman" w:cs="Times New Roman"/>
          <w:color w:val="000000"/>
          <w:rPrChange w:id="17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65" w:author="e.pashkova" w:date="2020-05-13T10:26:00Z">
            <w:rPr>
              <w:rFonts w:ascii="Times New Roman" w:hAnsi="Times New Roman"/>
              <w:color w:val="000000"/>
            </w:rPr>
          </w:rPrChange>
        </w:rPr>
        <w:t>охорони</w:t>
      </w:r>
      <w:proofErr w:type="spellEnd"/>
      <w:r w:rsidRPr="001B5176">
        <w:rPr>
          <w:rFonts w:ascii="Times New Roman" w:hAnsi="Times New Roman" w:cs="Times New Roman"/>
          <w:color w:val="000000"/>
          <w:rPrChange w:id="17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67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відповідно</w:t>
      </w:r>
      <w:proofErr w:type="spellEnd"/>
      <w:r w:rsidRPr="001B5176">
        <w:rPr>
          <w:rFonts w:ascii="Times New Roman" w:hAnsi="Times New Roman" w:cs="Times New Roman"/>
          <w:color w:val="000000"/>
          <w:rPrChange w:id="17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</w:t>
      </w:r>
      <w:proofErr w:type="spellStart"/>
      <w:r w:rsidRPr="001B5176">
        <w:rPr>
          <w:rFonts w:ascii="Times New Roman" w:hAnsi="Times New Roman" w:cs="Times New Roman"/>
          <w:color w:val="000000"/>
          <w:rPrChange w:id="1769" w:author="e.pashkova" w:date="2020-05-13T10:26:00Z">
            <w:rPr>
              <w:rFonts w:ascii="Times New Roman" w:hAnsi="Times New Roman"/>
              <w:color w:val="000000"/>
            </w:rPr>
          </w:rPrChange>
        </w:rPr>
        <w:t>посадової</w:t>
      </w:r>
      <w:proofErr w:type="spellEnd"/>
      <w:r w:rsidRPr="001B5176">
        <w:rPr>
          <w:rFonts w:ascii="Times New Roman" w:hAnsi="Times New Roman" w:cs="Times New Roman"/>
          <w:color w:val="000000"/>
          <w:rPrChange w:id="17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71" w:author="e.pashkova" w:date="2020-05-13T10:26:00Z">
            <w:rPr>
              <w:rFonts w:ascii="Times New Roman" w:hAnsi="Times New Roman"/>
              <w:color w:val="000000"/>
            </w:rPr>
          </w:rPrChange>
        </w:rPr>
        <w:t>інструкції</w:t>
      </w:r>
      <w:proofErr w:type="spellEnd"/>
      <w:r w:rsidRPr="001B5176">
        <w:rPr>
          <w:rFonts w:ascii="Times New Roman" w:hAnsi="Times New Roman" w:cs="Times New Roman"/>
          <w:color w:val="000000"/>
          <w:rPrChange w:id="17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73" w:author="e.pashkova" w:date="2020-05-13T10:26:00Z">
            <w:rPr>
              <w:rFonts w:ascii="Times New Roman" w:hAnsi="Times New Roman"/>
              <w:color w:val="000000"/>
            </w:rPr>
          </w:rPrChange>
        </w:rPr>
        <w:t>мають</w:t>
      </w:r>
      <w:proofErr w:type="spellEnd"/>
      <w:r w:rsidRPr="001B5176">
        <w:rPr>
          <w:rFonts w:ascii="Times New Roman" w:hAnsi="Times New Roman" w:cs="Times New Roman"/>
          <w:color w:val="000000"/>
          <w:rPrChange w:id="17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право </w:t>
      </w:r>
      <w:proofErr w:type="spellStart"/>
      <w:r w:rsidRPr="001B5176">
        <w:rPr>
          <w:rFonts w:ascii="Times New Roman" w:hAnsi="Times New Roman" w:cs="Times New Roman"/>
          <w:color w:val="000000"/>
          <w:rPrChange w:id="1775" w:author="e.pashkova" w:date="2020-05-13T10:26:00Z">
            <w:rPr>
              <w:rFonts w:ascii="Times New Roman" w:hAnsi="Times New Roman"/>
              <w:color w:val="000000"/>
            </w:rPr>
          </w:rPrChange>
        </w:rPr>
        <w:t>оглядати</w:t>
      </w:r>
      <w:proofErr w:type="spellEnd"/>
      <w:r w:rsidRPr="001B5176">
        <w:rPr>
          <w:rFonts w:ascii="Times New Roman" w:hAnsi="Times New Roman" w:cs="Times New Roman"/>
          <w:color w:val="000000"/>
          <w:rPrChange w:id="17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будь-</w:t>
      </w:r>
      <w:proofErr w:type="spellStart"/>
      <w:r w:rsidRPr="001B5176">
        <w:rPr>
          <w:rFonts w:ascii="Times New Roman" w:hAnsi="Times New Roman" w:cs="Times New Roman"/>
          <w:color w:val="000000"/>
          <w:rPrChange w:id="1777" w:author="e.pashkova" w:date="2020-05-13T10:26:00Z">
            <w:rPr>
              <w:rFonts w:ascii="Times New Roman" w:hAnsi="Times New Roman"/>
              <w:color w:val="000000"/>
            </w:rPr>
          </w:rPrChange>
        </w:rPr>
        <w:t>якого</w:t>
      </w:r>
      <w:proofErr w:type="spellEnd"/>
      <w:r w:rsidRPr="001B5176">
        <w:rPr>
          <w:rFonts w:ascii="Times New Roman" w:hAnsi="Times New Roman" w:cs="Times New Roman"/>
          <w:color w:val="000000"/>
          <w:rPrChange w:id="17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79" w:author="e.pashkova" w:date="2020-05-13T10:26:00Z">
            <w:rPr>
              <w:rFonts w:ascii="Times New Roman" w:hAnsi="Times New Roman"/>
              <w:color w:val="000000"/>
            </w:rPr>
          </w:rPrChange>
        </w:rPr>
        <w:t>співробітника</w:t>
      </w:r>
      <w:proofErr w:type="spellEnd"/>
      <w:r w:rsidRPr="001B5176">
        <w:rPr>
          <w:rFonts w:ascii="Times New Roman" w:hAnsi="Times New Roman" w:cs="Times New Roman"/>
          <w:color w:val="000000"/>
          <w:rPrChange w:id="17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  <w:rPrChange w:id="1781" w:author="e.pashkova" w:date="2020-05-13T10:26:00Z">
            <w:rPr>
              <w:rFonts w:ascii="Times New Roman" w:hAnsi="Times New Roman"/>
              <w:color w:val="000000"/>
            </w:rPr>
          </w:rPrChange>
        </w:rPr>
        <w:t>вході</w:t>
      </w:r>
      <w:proofErr w:type="spellEnd"/>
      <w:r w:rsidRPr="001B5176">
        <w:rPr>
          <w:rFonts w:ascii="Times New Roman" w:hAnsi="Times New Roman" w:cs="Times New Roman"/>
          <w:color w:val="000000"/>
          <w:rPrChange w:id="17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1783" w:author="e.pashkova" w:date="2020-05-13T10:26:00Z">
            <w:rPr>
              <w:rFonts w:ascii="Times New Roman" w:hAnsi="Times New Roman"/>
              <w:color w:val="000000"/>
            </w:rPr>
          </w:rPrChange>
        </w:rPr>
        <w:t>виході</w:t>
      </w:r>
      <w:proofErr w:type="spellEnd"/>
      <w:r w:rsidRPr="001B5176">
        <w:rPr>
          <w:rFonts w:ascii="Times New Roman" w:hAnsi="Times New Roman" w:cs="Times New Roman"/>
          <w:color w:val="000000"/>
          <w:rPrChange w:id="17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1785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території</w:t>
      </w:r>
      <w:proofErr w:type="spellEnd"/>
      <w:r w:rsidRPr="001B5176">
        <w:rPr>
          <w:rFonts w:ascii="Times New Roman" w:hAnsi="Times New Roman" w:cs="Times New Roman"/>
          <w:color w:val="000000"/>
          <w:rPrChange w:id="17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87" w:author="e.pashkova" w:date="2020-05-13T10:26:00Z">
            <w:rPr>
              <w:rFonts w:ascii="Times New Roman" w:hAnsi="Times New Roman"/>
              <w:color w:val="000000"/>
            </w:rPr>
          </w:rPrChange>
        </w:rPr>
        <w:t>підприємства</w:t>
      </w:r>
      <w:proofErr w:type="spellEnd"/>
      <w:r w:rsidRPr="001B5176">
        <w:rPr>
          <w:rFonts w:ascii="Times New Roman" w:hAnsi="Times New Roman" w:cs="Times New Roman"/>
          <w:color w:val="000000"/>
          <w:rPrChange w:id="1788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861276" w:rsidRPr="001B5176" w:rsidRDefault="00861276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1789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790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179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• Не </w:t>
      </w:r>
      <w:proofErr w:type="spellStart"/>
      <w:r w:rsidRPr="001B5176">
        <w:rPr>
          <w:rFonts w:ascii="Times New Roman" w:hAnsi="Times New Roman" w:cs="Times New Roman"/>
          <w:color w:val="000000"/>
          <w:rPrChange w:id="1792" w:author="e.pashkova" w:date="2020-05-13T10:26:00Z">
            <w:rPr>
              <w:rFonts w:ascii="Times New Roman" w:hAnsi="Times New Roman"/>
              <w:color w:val="000000"/>
            </w:rPr>
          </w:rPrChange>
        </w:rPr>
        <w:t>залишати</w:t>
      </w:r>
      <w:proofErr w:type="spellEnd"/>
      <w:r w:rsidRPr="001B5176">
        <w:rPr>
          <w:rFonts w:ascii="Times New Roman" w:hAnsi="Times New Roman" w:cs="Times New Roman"/>
          <w:color w:val="000000"/>
          <w:rPrChange w:id="179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94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обладнання</w:t>
      </w:r>
      <w:proofErr w:type="spellEnd"/>
      <w:r w:rsidRPr="001B5176">
        <w:rPr>
          <w:rFonts w:ascii="Times New Roman" w:hAnsi="Times New Roman" w:cs="Times New Roman"/>
          <w:color w:val="000000"/>
          <w:rPrChange w:id="179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796" w:author="e.pashkova" w:date="2020-05-13T10:26:00Z">
            <w:rPr>
              <w:rFonts w:ascii="Times New Roman" w:hAnsi="Times New Roman"/>
              <w:color w:val="000000"/>
            </w:rPr>
          </w:rPrChange>
        </w:rPr>
        <w:t>матеріали</w:t>
      </w:r>
      <w:proofErr w:type="spellEnd"/>
      <w:r w:rsidRPr="001B5176">
        <w:rPr>
          <w:rFonts w:ascii="Times New Roman" w:hAnsi="Times New Roman" w:cs="Times New Roman"/>
          <w:color w:val="000000"/>
          <w:rPrChange w:id="17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798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17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00" w:author="e.pashkova" w:date="2020-05-13T10:26:00Z">
            <w:rPr>
              <w:rFonts w:ascii="Times New Roman" w:hAnsi="Times New Roman"/>
              <w:color w:val="000000"/>
            </w:rPr>
          </w:rPrChange>
        </w:rPr>
        <w:t>транспортні</w:t>
      </w:r>
      <w:proofErr w:type="spellEnd"/>
      <w:r w:rsidRPr="001B5176">
        <w:rPr>
          <w:rFonts w:ascii="Times New Roman" w:hAnsi="Times New Roman" w:cs="Times New Roman"/>
          <w:color w:val="000000"/>
          <w:rPrChange w:id="180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02" w:author="e.pashkova" w:date="2020-05-13T10:26:00Z">
            <w:rPr>
              <w:rFonts w:ascii="Times New Roman" w:hAnsi="Times New Roman"/>
              <w:color w:val="000000"/>
            </w:rPr>
          </w:rPrChange>
        </w:rPr>
        <w:t>засоби</w:t>
      </w:r>
      <w:proofErr w:type="spellEnd"/>
      <w:r w:rsidRPr="001B5176">
        <w:rPr>
          <w:rFonts w:ascii="Times New Roman" w:hAnsi="Times New Roman" w:cs="Times New Roman"/>
          <w:color w:val="000000"/>
          <w:rPrChange w:id="18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1804" w:author="e.pashkova" w:date="2020-05-13T10:26:00Z">
            <w:rPr>
              <w:rFonts w:ascii="Times New Roman" w:hAnsi="Times New Roman"/>
              <w:color w:val="000000"/>
            </w:rPr>
          </w:rPrChange>
        </w:rPr>
        <w:t>проїжджих</w:t>
      </w:r>
      <w:proofErr w:type="spellEnd"/>
      <w:r w:rsidRPr="001B5176">
        <w:rPr>
          <w:rFonts w:ascii="Times New Roman" w:hAnsi="Times New Roman" w:cs="Times New Roman"/>
          <w:color w:val="000000"/>
          <w:rPrChange w:id="18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06" w:author="e.pashkova" w:date="2020-05-13T10:26:00Z">
            <w:rPr>
              <w:rFonts w:ascii="Times New Roman" w:hAnsi="Times New Roman"/>
              <w:color w:val="000000"/>
            </w:rPr>
          </w:rPrChange>
        </w:rPr>
        <w:t>частинах</w:t>
      </w:r>
      <w:proofErr w:type="spellEnd"/>
      <w:r w:rsidRPr="001B5176">
        <w:rPr>
          <w:rFonts w:ascii="Times New Roman" w:hAnsi="Times New Roman" w:cs="Times New Roman"/>
          <w:color w:val="000000"/>
          <w:rPrChange w:id="18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08" w:author="e.pashkova" w:date="2020-05-13T10:26:00Z">
            <w:rPr>
              <w:rFonts w:ascii="Times New Roman" w:hAnsi="Times New Roman"/>
              <w:color w:val="000000"/>
            </w:rPr>
          </w:rPrChange>
        </w:rPr>
        <w:t>внутрішніх</w:t>
      </w:r>
      <w:proofErr w:type="spellEnd"/>
      <w:r w:rsidRPr="001B5176">
        <w:rPr>
          <w:rFonts w:ascii="Times New Roman" w:hAnsi="Times New Roman" w:cs="Times New Roman"/>
          <w:color w:val="000000"/>
          <w:rPrChange w:id="18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10" w:author="e.pashkova" w:date="2020-05-13T10:26:00Z">
            <w:rPr>
              <w:rFonts w:ascii="Times New Roman" w:hAnsi="Times New Roman"/>
              <w:color w:val="000000"/>
            </w:rPr>
          </w:rPrChange>
        </w:rPr>
        <w:t>доріг</w:t>
      </w:r>
      <w:proofErr w:type="spellEnd"/>
      <w:r w:rsidRPr="001B5176">
        <w:rPr>
          <w:rFonts w:ascii="Times New Roman" w:hAnsi="Times New Roman" w:cs="Times New Roman"/>
          <w:color w:val="000000"/>
          <w:rPrChange w:id="18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12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18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14" w:author="e.pashkova" w:date="2020-05-13T10:26:00Z">
            <w:rPr>
              <w:rFonts w:ascii="Times New Roman" w:hAnsi="Times New Roman"/>
              <w:color w:val="000000"/>
            </w:rPr>
          </w:rPrChange>
        </w:rPr>
        <w:t>залізничних</w:t>
      </w:r>
      <w:proofErr w:type="spellEnd"/>
      <w:r w:rsidRPr="001B5176">
        <w:rPr>
          <w:rFonts w:ascii="Times New Roman" w:hAnsi="Times New Roman" w:cs="Times New Roman"/>
          <w:color w:val="000000"/>
          <w:rPrChange w:id="18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16" w:author="e.pashkova" w:date="2020-05-13T10:26:00Z">
            <w:rPr>
              <w:rFonts w:ascii="Times New Roman" w:hAnsi="Times New Roman"/>
              <w:color w:val="000000"/>
            </w:rPr>
          </w:rPrChange>
        </w:rPr>
        <w:t>коліях</w:t>
      </w:r>
      <w:proofErr w:type="spellEnd"/>
      <w:r w:rsidRPr="001B5176">
        <w:rPr>
          <w:rFonts w:ascii="Times New Roman" w:hAnsi="Times New Roman" w:cs="Times New Roman"/>
          <w:color w:val="000000"/>
          <w:rPrChange w:id="1817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861276" w:rsidRPr="001B5176" w:rsidRDefault="00861276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1818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819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18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• </w:t>
      </w:r>
      <w:r w:rsidRPr="001B5176">
        <w:rPr>
          <w:rFonts w:ascii="Times New Roman" w:hAnsi="Times New Roman" w:cs="Times New Roman"/>
          <w:color w:val="000000"/>
          <w:lang w:val="uk-UA"/>
          <w:rPrChange w:id="182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Н</w:t>
      </w:r>
      <w:r w:rsidRPr="001B5176">
        <w:rPr>
          <w:rFonts w:ascii="Times New Roman" w:hAnsi="Times New Roman" w:cs="Times New Roman"/>
          <w:color w:val="000000"/>
          <w:rPrChange w:id="18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е </w:t>
      </w:r>
      <w:proofErr w:type="spellStart"/>
      <w:r w:rsidRPr="001B5176">
        <w:rPr>
          <w:rFonts w:ascii="Times New Roman" w:hAnsi="Times New Roman" w:cs="Times New Roman"/>
          <w:color w:val="000000"/>
          <w:rPrChange w:id="1823" w:author="e.pashkova" w:date="2020-05-13T10:26:00Z">
            <w:rPr>
              <w:rFonts w:ascii="Times New Roman" w:hAnsi="Times New Roman"/>
              <w:color w:val="000000"/>
            </w:rPr>
          </w:rPrChange>
        </w:rPr>
        <w:t>застосовувати</w:t>
      </w:r>
      <w:proofErr w:type="spellEnd"/>
      <w:r w:rsidRPr="001B5176">
        <w:rPr>
          <w:rFonts w:ascii="Times New Roman" w:hAnsi="Times New Roman" w:cs="Times New Roman"/>
          <w:color w:val="000000"/>
          <w:rPrChange w:id="18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25" w:author="e.pashkova" w:date="2020-05-13T10:26:00Z">
            <w:rPr>
              <w:rFonts w:ascii="Times New Roman" w:hAnsi="Times New Roman"/>
              <w:color w:val="000000"/>
            </w:rPr>
          </w:rPrChange>
        </w:rPr>
        <w:t>стиснене</w:t>
      </w:r>
      <w:proofErr w:type="spellEnd"/>
      <w:r w:rsidRPr="001B5176">
        <w:rPr>
          <w:rFonts w:ascii="Times New Roman" w:hAnsi="Times New Roman" w:cs="Times New Roman"/>
          <w:color w:val="000000"/>
          <w:rPrChange w:id="18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27" w:author="e.pashkova" w:date="2020-05-13T10:26:00Z">
            <w:rPr>
              <w:rFonts w:ascii="Times New Roman" w:hAnsi="Times New Roman"/>
              <w:color w:val="000000"/>
            </w:rPr>
          </w:rPrChange>
        </w:rPr>
        <w:t>повітря</w:t>
      </w:r>
      <w:proofErr w:type="spellEnd"/>
      <w:r w:rsidRPr="001B5176">
        <w:rPr>
          <w:rFonts w:ascii="Times New Roman" w:hAnsi="Times New Roman" w:cs="Times New Roman"/>
          <w:color w:val="000000"/>
          <w:rPrChange w:id="18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color w:val="000000"/>
          <w:rPrChange w:id="1829" w:author="e.pashkova" w:date="2020-05-13T10:26:00Z">
            <w:rPr>
              <w:rFonts w:ascii="Times New Roman" w:hAnsi="Times New Roman"/>
              <w:color w:val="000000"/>
            </w:rPr>
          </w:rPrChange>
        </w:rPr>
        <w:t>чищення</w:t>
      </w:r>
      <w:proofErr w:type="spellEnd"/>
      <w:r w:rsidRPr="001B5176">
        <w:rPr>
          <w:rFonts w:ascii="Times New Roman" w:hAnsi="Times New Roman" w:cs="Times New Roman"/>
          <w:color w:val="000000"/>
          <w:rPrChange w:id="18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color w:val="000000"/>
          <w:lang w:val="uk-UA"/>
          <w:rPrChange w:id="183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спец</w:t>
      </w:r>
      <w:proofErr w:type="spellStart"/>
      <w:r w:rsidRPr="001B5176">
        <w:rPr>
          <w:rFonts w:ascii="Times New Roman" w:hAnsi="Times New Roman" w:cs="Times New Roman"/>
          <w:color w:val="000000"/>
          <w:rPrChange w:id="1832" w:author="e.pashkova" w:date="2020-05-13T10:26:00Z">
            <w:rPr>
              <w:rFonts w:ascii="Times New Roman" w:hAnsi="Times New Roman"/>
              <w:color w:val="000000"/>
            </w:rPr>
          </w:rPrChange>
        </w:rPr>
        <w:t>одягу</w:t>
      </w:r>
      <w:proofErr w:type="spellEnd"/>
      <w:r w:rsidRPr="001B5176">
        <w:rPr>
          <w:rFonts w:ascii="Times New Roman" w:hAnsi="Times New Roman" w:cs="Times New Roman"/>
          <w:color w:val="000000"/>
          <w:rPrChange w:id="1833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861276" w:rsidRPr="001B5176" w:rsidRDefault="00861276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1834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835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18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• Не </w:t>
      </w:r>
      <w:proofErr w:type="spellStart"/>
      <w:r w:rsidRPr="001B5176">
        <w:rPr>
          <w:rFonts w:ascii="Times New Roman" w:hAnsi="Times New Roman" w:cs="Times New Roman"/>
          <w:color w:val="000000"/>
          <w:rPrChange w:id="1837" w:author="e.pashkova" w:date="2020-05-13T10:26:00Z">
            <w:rPr>
              <w:rFonts w:ascii="Times New Roman" w:hAnsi="Times New Roman"/>
              <w:color w:val="000000"/>
            </w:rPr>
          </w:rPrChange>
        </w:rPr>
        <w:t>користов</w:t>
      </w:r>
      <w:r w:rsidRPr="001B5176">
        <w:rPr>
          <w:rFonts w:ascii="Times New Roman" w:hAnsi="Times New Roman" w:cs="Times New Roman"/>
          <w:color w:val="000000"/>
          <w:lang w:val="uk-UA"/>
          <w:rPrChange w:id="1838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атись</w:t>
      </w:r>
      <w:proofErr w:type="spellEnd"/>
      <w:r w:rsidRPr="001B5176">
        <w:rPr>
          <w:rFonts w:ascii="Times New Roman" w:hAnsi="Times New Roman" w:cs="Times New Roman"/>
          <w:color w:val="000000"/>
          <w:rPrChange w:id="18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40" w:author="e.pashkova" w:date="2020-05-13T10:26:00Z">
            <w:rPr>
              <w:rFonts w:ascii="Times New Roman" w:hAnsi="Times New Roman"/>
              <w:color w:val="000000"/>
            </w:rPr>
          </w:rPrChange>
        </w:rPr>
        <w:t>інструментами</w:t>
      </w:r>
      <w:proofErr w:type="spellEnd"/>
      <w:r w:rsidRPr="001B5176">
        <w:rPr>
          <w:rFonts w:ascii="Times New Roman" w:hAnsi="Times New Roman" w:cs="Times New Roman"/>
          <w:color w:val="000000"/>
          <w:rPrChange w:id="1841" w:author="e.pashkova" w:date="2020-05-13T10:26:00Z">
            <w:rPr>
              <w:rFonts w:ascii="Times New Roman" w:hAnsi="Times New Roman"/>
              <w:color w:val="000000"/>
            </w:rPr>
          </w:rPrChange>
        </w:rPr>
        <w:t>, транспортом (</w:t>
      </w:r>
      <w:proofErr w:type="spellStart"/>
      <w:r w:rsidRPr="001B5176">
        <w:rPr>
          <w:rFonts w:ascii="Times New Roman" w:hAnsi="Times New Roman" w:cs="Times New Roman"/>
          <w:color w:val="000000"/>
          <w:rPrChange w:id="1842" w:author="e.pashkova" w:date="2020-05-13T10:26:00Z">
            <w:rPr>
              <w:rFonts w:ascii="Times New Roman" w:hAnsi="Times New Roman"/>
              <w:color w:val="000000"/>
            </w:rPr>
          </w:rPrChange>
        </w:rPr>
        <w:t>включаючи</w:t>
      </w:r>
      <w:proofErr w:type="spellEnd"/>
      <w:r w:rsidRPr="001B5176">
        <w:rPr>
          <w:rFonts w:ascii="Times New Roman" w:hAnsi="Times New Roman" w:cs="Times New Roman"/>
          <w:color w:val="000000"/>
          <w:rPrChange w:id="18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44" w:author="e.pashkova" w:date="2020-05-13T10:26:00Z">
            <w:rPr>
              <w:rFonts w:ascii="Times New Roman" w:hAnsi="Times New Roman"/>
              <w:color w:val="000000"/>
            </w:rPr>
          </w:rPrChange>
        </w:rPr>
        <w:t>навантажувачі</w:t>
      </w:r>
      <w:proofErr w:type="spellEnd"/>
      <w:r w:rsidRPr="001B5176">
        <w:rPr>
          <w:rFonts w:ascii="Times New Roman" w:hAnsi="Times New Roman" w:cs="Times New Roman"/>
          <w:color w:val="000000"/>
          <w:rPrChange w:id="18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), </w:t>
      </w:r>
      <w:proofErr w:type="spellStart"/>
      <w:r w:rsidRPr="001B5176">
        <w:rPr>
          <w:rFonts w:ascii="Times New Roman" w:hAnsi="Times New Roman" w:cs="Times New Roman"/>
          <w:color w:val="000000"/>
          <w:rPrChange w:id="1846" w:author="e.pashkova" w:date="2020-05-13T10:26:00Z">
            <w:rPr>
              <w:rFonts w:ascii="Times New Roman" w:hAnsi="Times New Roman"/>
              <w:color w:val="000000"/>
            </w:rPr>
          </w:rPrChange>
        </w:rPr>
        <w:t>переносними</w:t>
      </w:r>
      <w:proofErr w:type="spellEnd"/>
      <w:r w:rsidRPr="001B5176">
        <w:rPr>
          <w:rFonts w:ascii="Times New Roman" w:hAnsi="Times New Roman" w:cs="Times New Roman"/>
          <w:color w:val="000000"/>
          <w:rPrChange w:id="18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48" w:author="e.pashkova" w:date="2020-05-13T10:26:00Z">
            <w:rPr>
              <w:rFonts w:ascii="Times New Roman" w:hAnsi="Times New Roman"/>
              <w:color w:val="000000"/>
            </w:rPr>
          </w:rPrChange>
        </w:rPr>
        <w:t>драбинами</w:t>
      </w:r>
      <w:proofErr w:type="spellEnd"/>
      <w:r w:rsidRPr="001B5176">
        <w:rPr>
          <w:rFonts w:ascii="Times New Roman" w:hAnsi="Times New Roman" w:cs="Times New Roman"/>
          <w:color w:val="000000"/>
          <w:rPrChange w:id="18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1850" w:author="e.pashkova" w:date="2020-05-13T10:26:00Z">
            <w:rPr>
              <w:rFonts w:ascii="Times New Roman" w:hAnsi="Times New Roman"/>
              <w:color w:val="000000"/>
            </w:rPr>
          </w:rPrChange>
        </w:rPr>
        <w:t>іншим</w:t>
      </w:r>
      <w:proofErr w:type="spellEnd"/>
      <w:r w:rsidRPr="001B5176">
        <w:rPr>
          <w:rFonts w:ascii="Times New Roman" w:hAnsi="Times New Roman" w:cs="Times New Roman"/>
          <w:color w:val="000000"/>
          <w:rPrChange w:id="18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52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обладнанням</w:t>
      </w:r>
      <w:proofErr w:type="spellEnd"/>
      <w:r w:rsidRPr="001B5176">
        <w:rPr>
          <w:rFonts w:ascii="Times New Roman" w:hAnsi="Times New Roman" w:cs="Times New Roman"/>
          <w:color w:val="000000"/>
          <w:rPrChange w:id="18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яке є </w:t>
      </w:r>
      <w:proofErr w:type="spellStart"/>
      <w:r w:rsidRPr="001B5176">
        <w:rPr>
          <w:rFonts w:ascii="Times New Roman" w:hAnsi="Times New Roman" w:cs="Times New Roman"/>
          <w:color w:val="000000"/>
          <w:rPrChange w:id="1854" w:author="e.pashkova" w:date="2020-05-13T10:26:00Z">
            <w:rPr>
              <w:rFonts w:ascii="Times New Roman" w:hAnsi="Times New Roman"/>
              <w:color w:val="000000"/>
            </w:rPr>
          </w:rPrChange>
        </w:rPr>
        <w:t>власністю</w:t>
      </w:r>
      <w:proofErr w:type="spellEnd"/>
      <w:r w:rsidRPr="001B5176">
        <w:rPr>
          <w:rFonts w:ascii="Times New Roman" w:hAnsi="Times New Roman" w:cs="Times New Roman"/>
          <w:color w:val="000000"/>
          <w:rPrChange w:id="185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56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185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без </w:t>
      </w:r>
      <w:proofErr w:type="spellStart"/>
      <w:r w:rsidRPr="001B5176">
        <w:rPr>
          <w:rFonts w:ascii="Times New Roman" w:hAnsi="Times New Roman" w:cs="Times New Roman"/>
          <w:color w:val="000000"/>
          <w:rPrChange w:id="1858" w:author="e.pashkova" w:date="2020-05-13T10:26:00Z">
            <w:rPr>
              <w:rFonts w:ascii="Times New Roman" w:hAnsi="Times New Roman"/>
              <w:color w:val="000000"/>
            </w:rPr>
          </w:rPrChange>
        </w:rPr>
        <w:t>узгодження</w:t>
      </w:r>
      <w:proofErr w:type="spellEnd"/>
      <w:r w:rsidRPr="001B5176">
        <w:rPr>
          <w:rFonts w:ascii="Times New Roman" w:hAnsi="Times New Roman" w:cs="Times New Roman"/>
          <w:color w:val="000000"/>
          <w:rPrChange w:id="18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1860" w:author="e.pashkova" w:date="2020-05-13T10:26:00Z">
            <w:rPr>
              <w:rFonts w:ascii="Times New Roman" w:hAnsi="Times New Roman"/>
              <w:color w:val="000000"/>
            </w:rPr>
          </w:rPrChange>
        </w:rPr>
        <w:t>його</w:t>
      </w:r>
      <w:proofErr w:type="spellEnd"/>
      <w:r w:rsidRPr="001B5176">
        <w:rPr>
          <w:rFonts w:ascii="Times New Roman" w:hAnsi="Times New Roman" w:cs="Times New Roman"/>
          <w:color w:val="000000"/>
          <w:rPrChange w:id="18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62" w:author="e.pashkova" w:date="2020-05-13T10:26:00Z">
            <w:rPr>
              <w:rFonts w:ascii="Times New Roman" w:hAnsi="Times New Roman"/>
              <w:color w:val="000000"/>
            </w:rPr>
          </w:rPrChange>
        </w:rPr>
        <w:t>керівництвом</w:t>
      </w:r>
      <w:proofErr w:type="spellEnd"/>
      <w:r w:rsidRPr="001B5176">
        <w:rPr>
          <w:rFonts w:ascii="Times New Roman" w:hAnsi="Times New Roman" w:cs="Times New Roman"/>
          <w:color w:val="000000"/>
          <w:rPrChange w:id="1863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861276" w:rsidRPr="001B5176" w:rsidRDefault="00861276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1864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865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18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• </w:t>
      </w:r>
      <w:proofErr w:type="spellStart"/>
      <w:r w:rsidRPr="001B5176">
        <w:rPr>
          <w:rFonts w:ascii="Times New Roman" w:hAnsi="Times New Roman" w:cs="Times New Roman"/>
          <w:color w:val="000000"/>
          <w:rPrChange w:id="1867" w:author="e.pashkova" w:date="2020-05-13T10:26:00Z">
            <w:rPr>
              <w:rFonts w:ascii="Times New Roman" w:hAnsi="Times New Roman"/>
              <w:color w:val="000000"/>
            </w:rPr>
          </w:rPrChange>
        </w:rPr>
        <w:t>Застосовувати</w:t>
      </w:r>
      <w:proofErr w:type="spellEnd"/>
      <w:r w:rsidRPr="001B5176">
        <w:rPr>
          <w:rFonts w:ascii="Times New Roman" w:hAnsi="Times New Roman" w:cs="Times New Roman"/>
          <w:color w:val="000000"/>
          <w:rPrChange w:id="18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1869" w:author="e.pashkova" w:date="2020-05-13T10:26:00Z">
            <w:rPr>
              <w:rFonts w:ascii="Times New Roman" w:hAnsi="Times New Roman"/>
              <w:color w:val="000000"/>
            </w:rPr>
          </w:rPrChange>
        </w:rPr>
        <w:t>роботі</w:t>
      </w:r>
      <w:proofErr w:type="spellEnd"/>
      <w:r w:rsidRPr="001B5176">
        <w:rPr>
          <w:rFonts w:ascii="Times New Roman" w:hAnsi="Times New Roman" w:cs="Times New Roman"/>
          <w:color w:val="000000"/>
          <w:rPrChange w:id="18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71" w:author="e.pashkova" w:date="2020-05-13T10:26:00Z">
            <w:rPr>
              <w:rFonts w:ascii="Times New Roman" w:hAnsi="Times New Roman"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color w:val="000000"/>
          <w:rPrChange w:id="18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73" w:author="e.pashkova" w:date="2020-05-13T10:26:00Z">
            <w:rPr>
              <w:rFonts w:ascii="Times New Roman" w:hAnsi="Times New Roman"/>
              <w:color w:val="000000"/>
            </w:rPr>
          </w:rPrChange>
        </w:rPr>
        <w:t>справні</w:t>
      </w:r>
      <w:proofErr w:type="spellEnd"/>
      <w:r w:rsidRPr="001B5176">
        <w:rPr>
          <w:rFonts w:ascii="Times New Roman" w:hAnsi="Times New Roman" w:cs="Times New Roman"/>
          <w:color w:val="000000"/>
          <w:rPrChange w:id="18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75" w:author="e.pashkova" w:date="2020-05-13T10:26:00Z">
            <w:rPr>
              <w:rFonts w:ascii="Times New Roman" w:hAnsi="Times New Roman"/>
              <w:color w:val="000000"/>
            </w:rPr>
          </w:rPrChange>
        </w:rPr>
        <w:t>інструменти</w:t>
      </w:r>
      <w:proofErr w:type="spellEnd"/>
      <w:r w:rsidRPr="001B5176">
        <w:rPr>
          <w:rFonts w:ascii="Times New Roman" w:hAnsi="Times New Roman" w:cs="Times New Roman"/>
          <w:color w:val="000000"/>
          <w:rPrChange w:id="18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  <w:rPrChange w:id="1877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обладнання</w:t>
      </w:r>
      <w:proofErr w:type="spellEnd"/>
      <w:r w:rsidRPr="001B5176">
        <w:rPr>
          <w:rFonts w:ascii="Times New Roman" w:hAnsi="Times New Roman" w:cs="Times New Roman"/>
          <w:color w:val="000000"/>
          <w:rPrChange w:id="18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color w:val="000000"/>
          <w:rPrChange w:id="1879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</w:t>
      </w:r>
      <w:proofErr w:type="spellEnd"/>
      <w:r w:rsidRPr="001B5176">
        <w:rPr>
          <w:rFonts w:ascii="Times New Roman" w:hAnsi="Times New Roman" w:cs="Times New Roman"/>
          <w:color w:val="000000"/>
          <w:rPrChange w:id="18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81" w:author="e.pashkova" w:date="2020-05-13T10:26:00Z">
            <w:rPr>
              <w:rFonts w:ascii="Times New Roman" w:hAnsi="Times New Roman"/>
              <w:color w:val="000000"/>
            </w:rPr>
          </w:rPrChange>
        </w:rPr>
        <w:t>залишає</w:t>
      </w:r>
      <w:proofErr w:type="spellEnd"/>
      <w:r w:rsidRPr="001B5176">
        <w:rPr>
          <w:rFonts w:ascii="Times New Roman" w:hAnsi="Times New Roman" w:cs="Times New Roman"/>
          <w:color w:val="000000"/>
          <w:rPrChange w:id="18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 собою право </w:t>
      </w:r>
      <w:proofErr w:type="spellStart"/>
      <w:r w:rsidRPr="001B5176">
        <w:rPr>
          <w:rFonts w:ascii="Times New Roman" w:hAnsi="Times New Roman" w:cs="Times New Roman"/>
          <w:color w:val="000000"/>
          <w:rPrChange w:id="1883" w:author="e.pashkova" w:date="2020-05-13T10:26:00Z">
            <w:rPr>
              <w:rFonts w:ascii="Times New Roman" w:hAnsi="Times New Roman"/>
              <w:color w:val="000000"/>
            </w:rPr>
          </w:rPrChange>
        </w:rPr>
        <w:t>перевіряти</w:t>
      </w:r>
      <w:proofErr w:type="spellEnd"/>
      <w:r w:rsidRPr="001B5176">
        <w:rPr>
          <w:rFonts w:ascii="Times New Roman" w:hAnsi="Times New Roman" w:cs="Times New Roman"/>
          <w:color w:val="000000"/>
          <w:rPrChange w:id="18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будь-</w:t>
      </w:r>
      <w:proofErr w:type="spellStart"/>
      <w:r w:rsidRPr="001B5176">
        <w:rPr>
          <w:rFonts w:ascii="Times New Roman" w:hAnsi="Times New Roman" w:cs="Times New Roman"/>
          <w:color w:val="000000"/>
          <w:rPrChange w:id="1885" w:author="e.pashkova" w:date="2020-05-13T10:26:00Z">
            <w:rPr>
              <w:rFonts w:ascii="Times New Roman" w:hAnsi="Times New Roman"/>
              <w:color w:val="000000"/>
            </w:rPr>
          </w:rPrChange>
        </w:rPr>
        <w:t>які</w:t>
      </w:r>
      <w:proofErr w:type="spellEnd"/>
      <w:r w:rsidRPr="001B5176">
        <w:rPr>
          <w:rFonts w:ascii="Times New Roman" w:hAnsi="Times New Roman" w:cs="Times New Roman"/>
          <w:color w:val="000000"/>
          <w:rPrChange w:id="18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87" w:author="e.pashkova" w:date="2020-05-13T10:26:00Z">
            <w:rPr>
              <w:rFonts w:ascii="Times New Roman" w:hAnsi="Times New Roman"/>
              <w:color w:val="000000"/>
            </w:rPr>
          </w:rPrChange>
        </w:rPr>
        <w:t>інструменти</w:t>
      </w:r>
      <w:proofErr w:type="spellEnd"/>
      <w:r w:rsidRPr="001B5176">
        <w:rPr>
          <w:rFonts w:ascii="Times New Roman" w:hAnsi="Times New Roman" w:cs="Times New Roman"/>
          <w:color w:val="000000"/>
          <w:rPrChange w:id="18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  <w:rPrChange w:id="1889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обладнання</w:t>
      </w:r>
      <w:proofErr w:type="spellEnd"/>
      <w:r w:rsidRPr="001B5176">
        <w:rPr>
          <w:rFonts w:ascii="Times New Roman" w:hAnsi="Times New Roman" w:cs="Times New Roman"/>
          <w:color w:val="000000"/>
          <w:rPrChange w:id="1890" w:author="e.pashkova" w:date="2020-05-13T10:26:00Z">
            <w:rPr>
              <w:rFonts w:ascii="Times New Roman" w:hAnsi="Times New Roman"/>
              <w:color w:val="000000"/>
            </w:rPr>
          </w:rPrChange>
        </w:rPr>
        <w:t>, як</w:t>
      </w:r>
      <w:r w:rsidR="00735089" w:rsidRPr="001B5176">
        <w:rPr>
          <w:rFonts w:ascii="Times New Roman" w:hAnsi="Times New Roman" w:cs="Times New Roman"/>
          <w:color w:val="000000"/>
          <w:lang w:val="uk-UA"/>
          <w:rPrChange w:id="189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е</w:t>
      </w:r>
      <w:r w:rsidRPr="001B5176">
        <w:rPr>
          <w:rFonts w:ascii="Times New Roman" w:hAnsi="Times New Roman" w:cs="Times New Roman"/>
          <w:color w:val="000000"/>
          <w:rPrChange w:id="18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93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використовуються</w:t>
      </w:r>
      <w:proofErr w:type="spellEnd"/>
      <w:r w:rsidRPr="001B5176">
        <w:rPr>
          <w:rFonts w:ascii="Times New Roman" w:hAnsi="Times New Roman" w:cs="Times New Roman"/>
          <w:color w:val="000000"/>
          <w:rPrChange w:id="18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95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Підрядником</w:t>
      </w:r>
      <w:proofErr w:type="spellEnd"/>
      <w:r w:rsidRPr="001B5176">
        <w:rPr>
          <w:rFonts w:ascii="Times New Roman" w:hAnsi="Times New Roman" w:cs="Times New Roman"/>
          <w:color w:val="000000"/>
          <w:rPrChange w:id="18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1897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території</w:t>
      </w:r>
      <w:proofErr w:type="spellEnd"/>
      <w:r w:rsidRPr="001B5176">
        <w:rPr>
          <w:rFonts w:ascii="Times New Roman" w:hAnsi="Times New Roman" w:cs="Times New Roman"/>
          <w:color w:val="000000"/>
          <w:rPrChange w:id="18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899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19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а </w:t>
      </w:r>
      <w:proofErr w:type="spellStart"/>
      <w:r w:rsidRPr="001B5176">
        <w:rPr>
          <w:rFonts w:ascii="Times New Roman" w:hAnsi="Times New Roman" w:cs="Times New Roman"/>
          <w:color w:val="000000"/>
          <w:rPrChange w:id="1901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rPrChange w:id="19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903" w:author="e.pashkova" w:date="2020-05-13T10:26:00Z">
            <w:rPr>
              <w:rFonts w:ascii="Times New Roman" w:hAnsi="Times New Roman"/>
              <w:color w:val="000000"/>
            </w:rPr>
          </w:rPrChange>
        </w:rPr>
        <w:t>забороняти</w:t>
      </w:r>
      <w:proofErr w:type="spellEnd"/>
      <w:r w:rsidRPr="001B5176">
        <w:rPr>
          <w:rFonts w:ascii="Times New Roman" w:hAnsi="Times New Roman" w:cs="Times New Roman"/>
          <w:color w:val="000000"/>
          <w:rPrChange w:id="19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905" w:author="e.pashkova" w:date="2020-05-13T10:26:00Z">
            <w:rPr>
              <w:rFonts w:ascii="Times New Roman" w:hAnsi="Times New Roman"/>
              <w:color w:val="000000"/>
            </w:rPr>
          </w:rPrChange>
        </w:rPr>
        <w:t>застосування</w:t>
      </w:r>
      <w:proofErr w:type="spellEnd"/>
      <w:r w:rsidRPr="001B5176">
        <w:rPr>
          <w:rFonts w:ascii="Times New Roman" w:hAnsi="Times New Roman" w:cs="Times New Roman"/>
          <w:color w:val="000000"/>
          <w:rPrChange w:id="190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907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обладнання</w:t>
      </w:r>
      <w:proofErr w:type="spellEnd"/>
      <w:r w:rsidRPr="001B5176">
        <w:rPr>
          <w:rFonts w:ascii="Times New Roman" w:hAnsi="Times New Roman" w:cs="Times New Roman"/>
          <w:color w:val="000000"/>
          <w:rPrChange w:id="19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яке не </w:t>
      </w:r>
      <w:proofErr w:type="spellStart"/>
      <w:r w:rsidRPr="001B5176">
        <w:rPr>
          <w:rFonts w:ascii="Times New Roman" w:hAnsi="Times New Roman" w:cs="Times New Roman"/>
          <w:color w:val="000000"/>
          <w:rPrChange w:id="1909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відповідає</w:t>
      </w:r>
      <w:proofErr w:type="spellEnd"/>
      <w:r w:rsidRPr="001B5176">
        <w:rPr>
          <w:rFonts w:ascii="Times New Roman" w:hAnsi="Times New Roman" w:cs="Times New Roman"/>
          <w:color w:val="000000"/>
          <w:rPrChange w:id="19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911" w:author="e.pashkova" w:date="2020-05-13T10:26:00Z">
            <w:rPr>
              <w:rFonts w:ascii="Times New Roman" w:hAnsi="Times New Roman"/>
              <w:color w:val="000000"/>
            </w:rPr>
          </w:rPrChange>
        </w:rPr>
        <w:t>вимогам</w:t>
      </w:r>
      <w:proofErr w:type="spellEnd"/>
      <w:r w:rsidRPr="001B5176">
        <w:rPr>
          <w:rFonts w:ascii="Times New Roman" w:hAnsi="Times New Roman" w:cs="Times New Roman"/>
          <w:color w:val="000000"/>
          <w:rPrChange w:id="19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913" w:author="e.pashkova" w:date="2020-05-13T10:26:00Z">
            <w:rPr>
              <w:rFonts w:ascii="Times New Roman" w:hAnsi="Times New Roman"/>
              <w:color w:val="000000"/>
            </w:rPr>
          </w:rPrChange>
        </w:rPr>
        <w:t>безпеки</w:t>
      </w:r>
      <w:proofErr w:type="spellEnd"/>
      <w:r w:rsidRPr="001B5176">
        <w:rPr>
          <w:rFonts w:ascii="Times New Roman" w:hAnsi="Times New Roman" w:cs="Times New Roman"/>
          <w:color w:val="000000"/>
          <w:rPrChange w:id="1914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861276" w:rsidRPr="001B5176" w:rsidRDefault="00861276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1915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916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19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• </w:t>
      </w:r>
      <w:proofErr w:type="spellStart"/>
      <w:r w:rsidRPr="001B5176">
        <w:rPr>
          <w:rFonts w:ascii="Times New Roman" w:hAnsi="Times New Roman" w:cs="Times New Roman"/>
          <w:color w:val="000000"/>
          <w:rPrChange w:id="1918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  <w:rPrChange w:id="19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1920" w:author="e.pashkova" w:date="2020-05-13T10:26:00Z">
            <w:rPr>
              <w:rFonts w:ascii="Times New Roman" w:hAnsi="Times New Roman"/>
              <w:color w:val="000000"/>
            </w:rPr>
          </w:rPrChange>
        </w:rPr>
        <w:t>вибухопожежонебезпечних</w:t>
      </w:r>
      <w:proofErr w:type="spellEnd"/>
      <w:r w:rsidRPr="001B5176">
        <w:rPr>
          <w:rFonts w:ascii="Times New Roman" w:hAnsi="Times New Roman" w:cs="Times New Roman"/>
          <w:color w:val="000000"/>
          <w:rPrChange w:id="19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зонах </w:t>
      </w:r>
      <w:proofErr w:type="spellStart"/>
      <w:r w:rsidRPr="001B5176">
        <w:rPr>
          <w:rFonts w:ascii="Times New Roman" w:hAnsi="Times New Roman" w:cs="Times New Roman"/>
          <w:color w:val="000000"/>
          <w:rPrChange w:id="1922" w:author="e.pashkova" w:date="2020-05-13T10:26:00Z">
            <w:rPr>
              <w:rFonts w:ascii="Times New Roman" w:hAnsi="Times New Roman"/>
              <w:color w:val="000000"/>
            </w:rPr>
          </w:rPrChange>
        </w:rPr>
        <w:t>проводити</w:t>
      </w:r>
      <w:proofErr w:type="spellEnd"/>
      <w:r w:rsidRPr="001B5176">
        <w:rPr>
          <w:rFonts w:ascii="Times New Roman" w:hAnsi="Times New Roman" w:cs="Times New Roman"/>
          <w:color w:val="000000"/>
          <w:rPrChange w:id="19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924" w:author="e.pashkova" w:date="2020-05-13T10:26:00Z">
            <w:rPr>
              <w:rFonts w:ascii="Times New Roman" w:hAnsi="Times New Roman"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color w:val="000000"/>
          <w:rPrChange w:id="19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926" w:author="e.pashkova" w:date="2020-05-13T10:26:00Z">
            <w:rPr>
              <w:rFonts w:ascii="Times New Roman" w:hAnsi="Times New Roman"/>
              <w:color w:val="000000"/>
            </w:rPr>
          </w:rPrChange>
        </w:rPr>
        <w:t>інструментом</w:t>
      </w:r>
      <w:proofErr w:type="spellEnd"/>
      <w:r w:rsidRPr="001B5176">
        <w:rPr>
          <w:rFonts w:ascii="Times New Roman" w:hAnsi="Times New Roman" w:cs="Times New Roman"/>
          <w:color w:val="000000"/>
          <w:rPrChange w:id="19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у </w:t>
      </w:r>
      <w:proofErr w:type="spellStart"/>
      <w:r w:rsidRPr="001B5176">
        <w:rPr>
          <w:rFonts w:ascii="Times New Roman" w:hAnsi="Times New Roman" w:cs="Times New Roman"/>
          <w:color w:val="000000"/>
          <w:rPrChange w:id="1928" w:author="e.pashkova" w:date="2020-05-13T10:26:00Z">
            <w:rPr>
              <w:rFonts w:ascii="Times New Roman" w:hAnsi="Times New Roman"/>
              <w:color w:val="000000"/>
            </w:rPr>
          </w:rPrChange>
        </w:rPr>
        <w:t>вибухозахищеному</w:t>
      </w:r>
      <w:proofErr w:type="spellEnd"/>
      <w:r w:rsidRPr="001B5176">
        <w:rPr>
          <w:rFonts w:ascii="Times New Roman" w:hAnsi="Times New Roman" w:cs="Times New Roman"/>
          <w:color w:val="000000"/>
          <w:rPrChange w:id="19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930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виконанні</w:t>
      </w:r>
      <w:proofErr w:type="spellEnd"/>
      <w:r w:rsidRPr="001B5176">
        <w:rPr>
          <w:rFonts w:ascii="Times New Roman" w:hAnsi="Times New Roman" w:cs="Times New Roman"/>
          <w:color w:val="000000"/>
          <w:rPrChange w:id="19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не </w:t>
      </w:r>
      <w:proofErr w:type="spellStart"/>
      <w:r w:rsidRPr="001B5176">
        <w:rPr>
          <w:rFonts w:ascii="Times New Roman" w:hAnsi="Times New Roman" w:cs="Times New Roman"/>
          <w:color w:val="000000"/>
          <w:rPrChange w:id="1932" w:author="e.pashkova" w:date="2020-05-13T10:26:00Z">
            <w:rPr>
              <w:rFonts w:ascii="Times New Roman" w:hAnsi="Times New Roman"/>
              <w:color w:val="000000"/>
            </w:rPr>
          </w:rPrChange>
        </w:rPr>
        <w:t>дає</w:t>
      </w:r>
      <w:proofErr w:type="spellEnd"/>
      <w:r w:rsidRPr="001B5176">
        <w:rPr>
          <w:rFonts w:ascii="Times New Roman" w:hAnsi="Times New Roman" w:cs="Times New Roman"/>
          <w:color w:val="000000"/>
          <w:rPrChange w:id="19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934" w:author="e.pashkova" w:date="2020-05-13T10:26:00Z">
            <w:rPr>
              <w:rFonts w:ascii="Times New Roman" w:hAnsi="Times New Roman"/>
              <w:color w:val="000000"/>
            </w:rPr>
          </w:rPrChange>
        </w:rPr>
        <w:t>іскор</w:t>
      </w:r>
      <w:proofErr w:type="spellEnd"/>
      <w:r w:rsidRPr="001B5176">
        <w:rPr>
          <w:rFonts w:ascii="Times New Roman" w:hAnsi="Times New Roman" w:cs="Times New Roman"/>
          <w:color w:val="000000"/>
          <w:rPrChange w:id="1935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735089" w:rsidRPr="001B5176" w:rsidRDefault="00861276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1936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937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19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• </w:t>
      </w:r>
      <w:proofErr w:type="spellStart"/>
      <w:r w:rsidRPr="001B5176">
        <w:rPr>
          <w:rFonts w:ascii="Times New Roman" w:hAnsi="Times New Roman" w:cs="Times New Roman"/>
          <w:color w:val="000000"/>
          <w:rPrChange w:id="1939" w:author="e.pashkova" w:date="2020-05-13T10:26:00Z">
            <w:rPr>
              <w:rFonts w:ascii="Times New Roman" w:hAnsi="Times New Roman"/>
              <w:color w:val="000000"/>
            </w:rPr>
          </w:rPrChange>
        </w:rPr>
        <w:t>Всі</w:t>
      </w:r>
      <w:proofErr w:type="spellEnd"/>
      <w:r w:rsidRPr="001B5176">
        <w:rPr>
          <w:rFonts w:ascii="Times New Roman" w:hAnsi="Times New Roman" w:cs="Times New Roman"/>
          <w:color w:val="000000"/>
          <w:rPrChange w:id="19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941" w:author="e.pashkova" w:date="2020-05-13T10:26:00Z">
            <w:rPr>
              <w:rFonts w:ascii="Times New Roman" w:hAnsi="Times New Roman"/>
              <w:color w:val="000000"/>
            </w:rPr>
          </w:rPrChange>
        </w:rPr>
        <w:t>відкриті</w:t>
      </w:r>
      <w:proofErr w:type="spellEnd"/>
      <w:r w:rsidRPr="001B5176">
        <w:rPr>
          <w:rFonts w:ascii="Times New Roman" w:hAnsi="Times New Roman" w:cs="Times New Roman"/>
          <w:color w:val="000000"/>
          <w:rPrChange w:id="19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943" w:author="e.pashkova" w:date="2020-05-13T10:26:00Z">
            <w:rPr>
              <w:rFonts w:ascii="Times New Roman" w:hAnsi="Times New Roman"/>
              <w:color w:val="000000"/>
            </w:rPr>
          </w:rPrChange>
        </w:rPr>
        <w:t>прорізи</w:t>
      </w:r>
      <w:proofErr w:type="spellEnd"/>
      <w:r w:rsidRPr="001B5176">
        <w:rPr>
          <w:rFonts w:ascii="Times New Roman" w:hAnsi="Times New Roman" w:cs="Times New Roman"/>
          <w:color w:val="000000"/>
          <w:rPrChange w:id="19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1945" w:author="e.pashkova" w:date="2020-05-13T10:26:00Z">
            <w:rPr>
              <w:rFonts w:ascii="Times New Roman" w:hAnsi="Times New Roman"/>
              <w:color w:val="000000"/>
            </w:rPr>
          </w:rPrChange>
        </w:rPr>
        <w:t>робочих</w:t>
      </w:r>
      <w:proofErr w:type="spellEnd"/>
      <w:r w:rsidRPr="001B5176">
        <w:rPr>
          <w:rFonts w:ascii="Times New Roman" w:hAnsi="Times New Roman" w:cs="Times New Roman"/>
          <w:color w:val="000000"/>
          <w:rPrChange w:id="19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947" w:author="e.pashkova" w:date="2020-05-13T10:26:00Z">
            <w:rPr>
              <w:rFonts w:ascii="Times New Roman" w:hAnsi="Times New Roman"/>
              <w:color w:val="000000"/>
            </w:rPr>
          </w:rPrChange>
        </w:rPr>
        <w:t>поверхнях</w:t>
      </w:r>
      <w:proofErr w:type="spellEnd"/>
      <w:r w:rsidRPr="001B5176">
        <w:rPr>
          <w:rFonts w:ascii="Times New Roman" w:hAnsi="Times New Roman" w:cs="Times New Roman"/>
          <w:color w:val="000000"/>
          <w:rPrChange w:id="19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949" w:author="e.pashkova" w:date="2020-05-13T10:26:00Z">
            <w:rPr>
              <w:rFonts w:ascii="Times New Roman" w:hAnsi="Times New Roman"/>
              <w:color w:val="000000"/>
            </w:rPr>
          </w:rPrChange>
        </w:rPr>
        <w:t>містках</w:t>
      </w:r>
      <w:proofErr w:type="spellEnd"/>
      <w:r w:rsidRPr="001B5176">
        <w:rPr>
          <w:rFonts w:ascii="Times New Roman" w:hAnsi="Times New Roman" w:cs="Times New Roman"/>
          <w:color w:val="000000"/>
          <w:rPrChange w:id="19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проходах, а </w:t>
      </w:r>
      <w:proofErr w:type="spellStart"/>
      <w:r w:rsidRPr="001B5176">
        <w:rPr>
          <w:rFonts w:ascii="Times New Roman" w:hAnsi="Times New Roman" w:cs="Times New Roman"/>
          <w:color w:val="000000"/>
          <w:rPrChange w:id="1951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rPrChange w:id="19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953" w:author="e.pashkova" w:date="2020-05-13T10:26:00Z">
            <w:rPr>
              <w:rFonts w:ascii="Times New Roman" w:hAnsi="Times New Roman"/>
              <w:color w:val="000000"/>
            </w:rPr>
          </w:rPrChange>
        </w:rPr>
        <w:t>виїмки</w:t>
      </w:r>
      <w:proofErr w:type="spellEnd"/>
      <w:r w:rsidRPr="001B5176">
        <w:rPr>
          <w:rFonts w:ascii="Times New Roman" w:hAnsi="Times New Roman" w:cs="Times New Roman"/>
          <w:color w:val="000000"/>
          <w:rPrChange w:id="19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1955" w:author="e.pashkova" w:date="2020-05-13T10:26:00Z">
            <w:rPr>
              <w:rFonts w:ascii="Times New Roman" w:hAnsi="Times New Roman"/>
              <w:color w:val="000000"/>
            </w:rPr>
          </w:rPrChange>
        </w:rPr>
        <w:t>грунті</w:t>
      </w:r>
      <w:proofErr w:type="spellEnd"/>
      <w:r w:rsidRPr="001B5176">
        <w:rPr>
          <w:rFonts w:ascii="Times New Roman" w:hAnsi="Times New Roman" w:cs="Times New Roman"/>
          <w:color w:val="000000"/>
          <w:rPrChange w:id="19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957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19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1959" w:author="e.pashkova" w:date="2020-05-13T10:26:00Z">
            <w:rPr>
              <w:rFonts w:ascii="Times New Roman" w:hAnsi="Times New Roman"/>
              <w:color w:val="000000"/>
            </w:rPr>
          </w:rPrChange>
        </w:rPr>
        <w:t>обгороджені</w:t>
      </w:r>
      <w:proofErr w:type="spellEnd"/>
      <w:r w:rsidRPr="001B5176">
        <w:rPr>
          <w:rFonts w:ascii="Times New Roman" w:hAnsi="Times New Roman" w:cs="Times New Roman"/>
          <w:color w:val="000000"/>
          <w:rPrChange w:id="19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961" w:author="e.pashkova" w:date="2020-05-13T10:26:00Z">
            <w:rPr>
              <w:rFonts w:ascii="Times New Roman" w:hAnsi="Times New Roman"/>
              <w:color w:val="000000"/>
            </w:rPr>
          </w:rPrChange>
        </w:rPr>
        <w:t>жорсткими</w:t>
      </w:r>
      <w:proofErr w:type="spellEnd"/>
      <w:r w:rsidRPr="001B5176">
        <w:rPr>
          <w:rFonts w:ascii="Times New Roman" w:hAnsi="Times New Roman" w:cs="Times New Roman"/>
          <w:color w:val="000000"/>
          <w:rPrChange w:id="19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963" w:author="e.pashkova" w:date="2020-05-13T10:26:00Z">
            <w:rPr>
              <w:rFonts w:ascii="Times New Roman" w:hAnsi="Times New Roman"/>
              <w:color w:val="000000"/>
            </w:rPr>
          </w:rPrChange>
        </w:rPr>
        <w:t>бар'єрами</w:t>
      </w:r>
      <w:proofErr w:type="spellEnd"/>
      <w:r w:rsidRPr="001B5176">
        <w:rPr>
          <w:rFonts w:ascii="Times New Roman" w:hAnsi="Times New Roman" w:cs="Times New Roman"/>
          <w:color w:val="000000"/>
          <w:rPrChange w:id="19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1965" w:author="e.pashkova" w:date="2020-05-13T10:26:00Z">
            <w:rPr>
              <w:rFonts w:ascii="Times New Roman" w:hAnsi="Times New Roman"/>
              <w:color w:val="000000"/>
            </w:rPr>
          </w:rPrChange>
        </w:rPr>
        <w:t>позначені</w:t>
      </w:r>
      <w:proofErr w:type="spellEnd"/>
      <w:r w:rsidRPr="001B5176">
        <w:rPr>
          <w:rFonts w:ascii="Times New Roman" w:hAnsi="Times New Roman" w:cs="Times New Roman"/>
          <w:color w:val="000000"/>
          <w:rPrChange w:id="19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1967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відповідними</w:t>
      </w:r>
      <w:proofErr w:type="spellEnd"/>
      <w:r w:rsidRPr="001B5176">
        <w:rPr>
          <w:rFonts w:ascii="Times New Roman" w:hAnsi="Times New Roman" w:cs="Times New Roman"/>
          <w:color w:val="000000"/>
          <w:rPrChange w:id="19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знаками </w:t>
      </w:r>
      <w:proofErr w:type="spellStart"/>
      <w:r w:rsidRPr="001B5176">
        <w:rPr>
          <w:rFonts w:ascii="Times New Roman" w:hAnsi="Times New Roman" w:cs="Times New Roman"/>
          <w:color w:val="000000"/>
          <w:rPrChange w:id="1969" w:author="e.pashkova" w:date="2020-05-13T10:26:00Z">
            <w:rPr>
              <w:rFonts w:ascii="Times New Roman" w:hAnsi="Times New Roman"/>
              <w:color w:val="000000"/>
            </w:rPr>
          </w:rPrChange>
        </w:rPr>
        <w:t>безпеки</w:t>
      </w:r>
      <w:proofErr w:type="spellEnd"/>
      <w:r w:rsidRPr="001B5176">
        <w:rPr>
          <w:rFonts w:ascii="Times New Roman" w:hAnsi="Times New Roman" w:cs="Times New Roman"/>
          <w:color w:val="000000"/>
          <w:rPrChange w:id="19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1971" w:author="e.pashkova" w:date="2020-05-13T10:26:00Z">
            <w:rPr>
              <w:rFonts w:ascii="Times New Roman" w:hAnsi="Times New Roman"/>
              <w:color w:val="000000"/>
            </w:rPr>
          </w:rPrChange>
        </w:rPr>
        <w:t>освітлені</w:t>
      </w:r>
      <w:proofErr w:type="spellEnd"/>
      <w:r w:rsidRPr="001B5176">
        <w:rPr>
          <w:rFonts w:ascii="Times New Roman" w:hAnsi="Times New Roman" w:cs="Times New Roman"/>
          <w:color w:val="000000"/>
          <w:rPrChange w:id="19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1973" w:author="e.pashkova" w:date="2020-05-13T10:26:00Z">
            <w:rPr>
              <w:rFonts w:ascii="Times New Roman" w:hAnsi="Times New Roman"/>
              <w:color w:val="000000"/>
            </w:rPr>
          </w:rPrChange>
        </w:rPr>
        <w:t>нічний</w:t>
      </w:r>
      <w:proofErr w:type="spellEnd"/>
      <w:r w:rsidRPr="001B5176">
        <w:rPr>
          <w:rFonts w:ascii="Times New Roman" w:hAnsi="Times New Roman" w:cs="Times New Roman"/>
          <w:color w:val="000000"/>
          <w:rPrChange w:id="19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час.</w:t>
      </w:r>
    </w:p>
    <w:p w:rsidR="000D03DD" w:rsidRPr="001B5176" w:rsidRDefault="00735089" w:rsidP="001B5176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  <w:u w:val="single"/>
          <w:lang w:val="uk-UA"/>
          <w:rPrChange w:id="1975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pPrChange w:id="1976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1977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>Вимоги до спецодягу та засобам індивідуального та колективного захисту</w:t>
      </w:r>
    </w:p>
    <w:p w:rsidR="00735089" w:rsidRPr="001B5176" w:rsidRDefault="00735089" w:rsidP="001B5176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/>
          <w:lang w:val="uk-UA"/>
          <w:rPrChange w:id="1978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1979" w:author="e.pashkova" w:date="2020-05-13T10:26:00Z">
          <w:pPr>
            <w:spacing w:before="240"/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</w:rPr>
        <w:lastRenderedPageBreak/>
        <w:t>Відповідальність за забезпечення своїх співробітників засобами індивідуального та колективного захисту лежить на керівництві підрядної організації.</w:t>
      </w:r>
    </w:p>
    <w:p w:rsidR="00735089" w:rsidRPr="001B5176" w:rsidRDefault="00735089" w:rsidP="001B5176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/>
          <w:lang w:val="uk-UA"/>
          <w:rPrChange w:id="198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1981" w:author="e.pashkova" w:date="2020-05-13T10:26:00Z">
          <w:pPr>
            <w:spacing w:before="240"/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  <w:rPrChange w:id="1982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До початку робіт Підрядник повинен узгодити з Замовником список і норми видачі З.І.З., що надаються Підрядником своїм співробітникам і при необхідності привести його у відповідність до вимог Замовника.</w:t>
      </w:r>
    </w:p>
    <w:p w:rsidR="00735089" w:rsidRPr="001B5176" w:rsidRDefault="00735089" w:rsidP="001B5176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/>
          <w:lang w:val="uk-UA"/>
          <w:rPrChange w:id="1983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1984" w:author="e.pashkova" w:date="2020-05-13T10:26:00Z">
          <w:pPr>
            <w:spacing w:before="240"/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  <w:rPrChange w:id="1985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Підрядник повинен забезпечити наявність додаткового запасу З.І.З. на об'єкті і можливість негайної їх заміни в разі втрати або пошкодження відповідно до застосовуваної політикою і процедурами Підрядника про видачу засобів індивідуального захисту.</w:t>
      </w:r>
    </w:p>
    <w:p w:rsidR="000D03DD" w:rsidRPr="001B5176" w:rsidRDefault="000D03DD" w:rsidP="001B5176">
      <w:pPr>
        <w:spacing w:before="240" w:line="240" w:lineRule="auto"/>
        <w:ind w:firstLine="708"/>
        <w:rPr>
          <w:rFonts w:ascii="Times New Roman" w:hAnsi="Times New Roman" w:cs="Times New Roman"/>
          <w:color w:val="000000"/>
          <w:u w:val="single"/>
          <w:lang w:val="uk-UA"/>
          <w:rPrChange w:id="1986" w:author="e.pashkova" w:date="2020-05-13T10:26:00Z">
            <w:rPr>
              <w:rFonts w:ascii="Times New Roman" w:hAnsi="Times New Roman"/>
              <w:color w:val="000000"/>
              <w:u w:val="single"/>
              <w:lang w:val="uk-UA"/>
            </w:rPr>
          </w:rPrChange>
        </w:rPr>
        <w:pPrChange w:id="1987" w:author="e.pashkova" w:date="2020-05-13T10:26:00Z">
          <w:pPr>
            <w:spacing w:before="240"/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u w:val="single"/>
          <w:lang w:val="uk-UA"/>
          <w:rPrChange w:id="1988" w:author="e.pashkova" w:date="2020-05-13T10:26:00Z">
            <w:rPr>
              <w:rFonts w:ascii="Times New Roman" w:hAnsi="Times New Roman"/>
              <w:color w:val="000000"/>
              <w:u w:val="single"/>
              <w:lang w:val="uk-UA"/>
            </w:rPr>
          </w:rPrChange>
        </w:rPr>
        <w:t>Стандарт</w:t>
      </w:r>
      <w:r w:rsidR="00735089" w:rsidRPr="001B5176">
        <w:rPr>
          <w:rFonts w:ascii="Times New Roman" w:hAnsi="Times New Roman" w:cs="Times New Roman"/>
          <w:color w:val="000000"/>
          <w:u w:val="single"/>
          <w:lang w:val="uk-UA"/>
          <w:rPrChange w:id="1989" w:author="e.pashkova" w:date="2020-05-13T10:26:00Z">
            <w:rPr>
              <w:rFonts w:ascii="Times New Roman" w:hAnsi="Times New Roman"/>
              <w:color w:val="000000"/>
              <w:u w:val="single"/>
              <w:lang w:val="uk-UA"/>
            </w:rPr>
          </w:rPrChange>
        </w:rPr>
        <w:t>ні</w:t>
      </w:r>
      <w:r w:rsidRPr="001B5176">
        <w:rPr>
          <w:rFonts w:ascii="Times New Roman" w:hAnsi="Times New Roman" w:cs="Times New Roman"/>
          <w:color w:val="000000"/>
          <w:u w:val="single"/>
          <w:lang w:val="uk-UA"/>
          <w:rPrChange w:id="1990" w:author="e.pashkova" w:date="2020-05-13T10:26:00Z">
            <w:rPr>
              <w:rFonts w:ascii="Times New Roman" w:hAnsi="Times New Roman"/>
              <w:color w:val="000000"/>
              <w:u w:val="single"/>
              <w:lang w:val="uk-UA"/>
            </w:rPr>
          </w:rPrChange>
        </w:rPr>
        <w:t xml:space="preserve"> </w:t>
      </w:r>
      <w:r w:rsidR="00735089" w:rsidRPr="001B5176">
        <w:rPr>
          <w:rFonts w:ascii="Times New Roman" w:hAnsi="Times New Roman" w:cs="Times New Roman"/>
          <w:color w:val="000000"/>
          <w:u w:val="single"/>
          <w:lang w:val="uk-UA"/>
          <w:rPrChange w:id="1991" w:author="e.pashkova" w:date="2020-05-13T10:26:00Z">
            <w:rPr>
              <w:rFonts w:ascii="Times New Roman" w:hAnsi="Times New Roman"/>
              <w:color w:val="000000"/>
              <w:u w:val="single"/>
              <w:lang w:val="uk-UA"/>
            </w:rPr>
          </w:rPrChange>
        </w:rPr>
        <w:t>З.І.З.</w:t>
      </w:r>
      <w:r w:rsidRPr="001B5176">
        <w:rPr>
          <w:rFonts w:ascii="Times New Roman" w:hAnsi="Times New Roman" w:cs="Times New Roman"/>
          <w:color w:val="000000"/>
          <w:u w:val="single"/>
          <w:lang w:val="uk-UA"/>
          <w:rPrChange w:id="1992" w:author="e.pashkova" w:date="2020-05-13T10:26:00Z">
            <w:rPr>
              <w:rFonts w:ascii="Times New Roman" w:hAnsi="Times New Roman"/>
              <w:color w:val="000000"/>
              <w:u w:val="single"/>
              <w:lang w:val="uk-UA"/>
            </w:rPr>
          </w:rPrChange>
        </w:rPr>
        <w:t>:</w:t>
      </w:r>
    </w:p>
    <w:p w:rsidR="00735089" w:rsidRPr="001B5176" w:rsidRDefault="00735089" w:rsidP="001B5176">
      <w:pPr>
        <w:pStyle w:val="a3"/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color w:val="000000"/>
          <w:sz w:val="22"/>
          <w:rPrChange w:id="1993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1994" w:author="e.pashkova" w:date="2020-05-13T10:26:00Z">
          <w:pPr>
            <w:pStyle w:val="a3"/>
            <w:numPr>
              <w:numId w:val="19"/>
            </w:numPr>
            <w:spacing w:before="240"/>
            <w:ind w:hanging="360"/>
          </w:pPr>
        </w:pPrChange>
      </w:pPr>
      <w:r w:rsidRPr="001B5176">
        <w:rPr>
          <w:rFonts w:ascii="Times New Roman" w:hAnsi="Times New Roman" w:cs="Times New Roman"/>
          <w:color w:val="000000"/>
          <w:sz w:val="22"/>
          <w:lang w:val="uk-UA"/>
          <w:rPrChange w:id="1995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До стандартних З.І.З. відносяться спецодяг, захисна каска, захисні окуляри, захисні рукавички і захисне взуття з армованим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lang w:val="uk-UA"/>
          <w:rPrChange w:id="1996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підноском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lang w:val="uk-UA"/>
          <w:rPrChange w:id="1997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lang w:val="uk-UA"/>
          <w:rPrChange w:id="1998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антипрокольною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lang w:val="uk-UA"/>
          <w:rPrChange w:id="1999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устілкою.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00" w:author="e.pashkova" w:date="2020-05-13T10:26:00Z">
            <w:rPr>
              <w:rFonts w:ascii="Times New Roman" w:hAnsi="Times New Roman"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0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02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04" w:author="e.pashkova" w:date="2020-05-13T10:26:00Z">
            <w:rPr>
              <w:rFonts w:ascii="Times New Roman" w:hAnsi="Times New Roman"/>
              <w:color w:val="000000"/>
            </w:rPr>
          </w:rPrChange>
        </w:rPr>
        <w:t>носити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06" w:author="e.pashkova" w:date="2020-05-13T10:26:00Z">
            <w:rPr>
              <w:rFonts w:ascii="Times New Roman" w:hAnsi="Times New Roman"/>
              <w:color w:val="000000"/>
            </w:rPr>
          </w:rPrChange>
        </w:rPr>
        <w:t>всій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08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території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10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за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12" w:author="e.pashkova" w:date="2020-05-13T10:26:00Z">
            <w:rPr>
              <w:rFonts w:ascii="Times New Roman" w:hAnsi="Times New Roman"/>
              <w:color w:val="000000"/>
            </w:rPr>
          </w:rPrChange>
        </w:rPr>
        <w:t>винятком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14" w:author="e.pashkova" w:date="2020-05-13T10:26:00Z">
            <w:rPr>
              <w:rFonts w:ascii="Times New Roman" w:hAnsi="Times New Roman"/>
              <w:color w:val="000000"/>
            </w:rPr>
          </w:rPrChange>
        </w:rPr>
        <w:t>офісів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16" w:author="e.pashkova" w:date="2020-05-13T10:26:00Z">
            <w:rPr>
              <w:rFonts w:ascii="Times New Roman" w:hAnsi="Times New Roman"/>
              <w:color w:val="000000"/>
            </w:rPr>
          </w:rPrChange>
        </w:rPr>
        <w:t>інших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18" w:author="e.pashkova" w:date="2020-05-13T10:26:00Z">
            <w:rPr>
              <w:rFonts w:ascii="Times New Roman" w:hAnsi="Times New Roman"/>
              <w:color w:val="000000"/>
            </w:rPr>
          </w:rPrChange>
        </w:rPr>
        <w:t>адміністративно-побутових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20" w:author="e.pashkova" w:date="2020-05-13T10:26:00Z">
            <w:rPr>
              <w:rFonts w:ascii="Times New Roman" w:hAnsi="Times New Roman"/>
              <w:color w:val="000000"/>
            </w:rPr>
          </w:rPrChange>
        </w:rPr>
        <w:t>приміщень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22" w:author="e.pashkova" w:date="2020-05-13T10:26:00Z">
            <w:rPr>
              <w:rFonts w:ascii="Times New Roman" w:hAnsi="Times New Roman"/>
              <w:color w:val="000000"/>
            </w:rPr>
          </w:rPrChange>
        </w:rPr>
        <w:t>прилеглих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них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24" w:author="e.pashkova" w:date="2020-05-13T10:26:00Z">
            <w:rPr>
              <w:rFonts w:ascii="Times New Roman" w:hAnsi="Times New Roman"/>
              <w:color w:val="000000"/>
            </w:rPr>
          </w:rPrChange>
        </w:rPr>
        <w:t>пішохідних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26" w:author="e.pashkova" w:date="2020-05-13T10:26:00Z">
            <w:rPr>
              <w:rFonts w:ascii="Times New Roman" w:hAnsi="Times New Roman"/>
              <w:color w:val="000000"/>
            </w:rPr>
          </w:rPrChange>
        </w:rPr>
        <w:t>доріжок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28" w:author="e.pashkova" w:date="2020-05-13T10:26:00Z">
            <w:rPr>
              <w:rFonts w:ascii="Times New Roman" w:hAnsi="Times New Roman"/>
              <w:color w:val="000000"/>
            </w:rPr>
          </w:rPrChange>
        </w:rPr>
        <w:t>Захисні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рукавички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30" w:author="e.pashkova" w:date="2020-05-13T10:26:00Z">
            <w:rPr>
              <w:rFonts w:ascii="Times New Roman" w:hAnsi="Times New Roman"/>
              <w:color w:val="000000"/>
            </w:rPr>
          </w:rPrChange>
        </w:rPr>
        <w:t>обов'язкові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32" w:author="e.pashkova" w:date="2020-05-13T10:26:00Z">
            <w:rPr>
              <w:rFonts w:ascii="Times New Roman" w:hAnsi="Times New Roman"/>
              <w:color w:val="000000"/>
            </w:rPr>
          </w:rPrChange>
        </w:rPr>
        <w:t>носіння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34" w:author="e.pashkova" w:date="2020-05-13T10:26:00Z">
            <w:rPr>
              <w:rFonts w:ascii="Times New Roman" w:hAnsi="Times New Roman"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3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36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38" w:author="e.pashkova" w:date="2020-05-13T10:26:00Z">
            <w:rPr>
              <w:rFonts w:ascii="Times New Roman" w:hAnsi="Times New Roman"/>
              <w:color w:val="000000"/>
            </w:rPr>
          </w:rPrChange>
        </w:rPr>
        <w:t>певних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40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(див.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42" w:author="e.pashkova" w:date="2020-05-13T10:26:00Z">
            <w:rPr>
              <w:rFonts w:ascii="Times New Roman" w:hAnsi="Times New Roman"/>
              <w:color w:val="000000"/>
            </w:rPr>
          </w:rPrChange>
        </w:rPr>
        <w:t>Нижче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43" w:author="e.pashkova" w:date="2020-05-13T10:26:00Z">
            <w:rPr>
              <w:rFonts w:ascii="Times New Roman" w:hAnsi="Times New Roman"/>
              <w:color w:val="000000"/>
            </w:rPr>
          </w:rPrChange>
        </w:rPr>
        <w:t>);</w:t>
      </w:r>
    </w:p>
    <w:p w:rsidR="00735089" w:rsidRPr="001B5176" w:rsidRDefault="00735089" w:rsidP="001B5176">
      <w:pPr>
        <w:pStyle w:val="a3"/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color w:val="000000"/>
          <w:sz w:val="22"/>
          <w:rPrChange w:id="2044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2045" w:author="e.pashkova" w:date="2020-05-13T10:26:00Z">
          <w:pPr>
            <w:pStyle w:val="a3"/>
            <w:numPr>
              <w:numId w:val="19"/>
            </w:numPr>
            <w:spacing w:before="240"/>
            <w:ind w:hanging="360"/>
          </w:pPr>
        </w:pPrChange>
      </w:pPr>
      <w:r w:rsidRPr="001B5176">
        <w:rPr>
          <w:rFonts w:ascii="Times New Roman" w:hAnsi="Times New Roman" w:cs="Times New Roman"/>
          <w:color w:val="000000"/>
          <w:sz w:val="22"/>
          <w:rPrChange w:id="20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47" w:author="e.pashkova" w:date="2020-05-13T10:26:00Z">
            <w:rPr>
              <w:rFonts w:ascii="Times New Roman" w:hAnsi="Times New Roman"/>
              <w:color w:val="000000"/>
            </w:rPr>
          </w:rPrChange>
        </w:rPr>
        <w:t>Спецодяг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49" w:author="e.pashkova" w:date="2020-05-13T10:26:00Z">
            <w:rPr>
              <w:rFonts w:ascii="Times New Roman" w:hAnsi="Times New Roman"/>
              <w:color w:val="000000"/>
            </w:rPr>
          </w:rPrChange>
        </w:rPr>
        <w:t>всіх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51" w:author="e.pashkova" w:date="2020-05-13T10:26:00Z">
            <w:rPr>
              <w:rFonts w:ascii="Times New Roman" w:hAnsi="Times New Roman"/>
              <w:color w:val="000000"/>
            </w:rPr>
          </w:rPrChange>
        </w:rPr>
        <w:t>видів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повинна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53" w:author="e.pashkova" w:date="2020-05-13T10:26:00Z">
            <w:rPr>
              <w:rFonts w:ascii="Times New Roman" w:hAnsi="Times New Roman"/>
              <w:color w:val="000000"/>
            </w:rPr>
          </w:rPrChange>
        </w:rPr>
        <w:t>мати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55" w:author="e.pashkova" w:date="2020-05-13T10:26:00Z">
            <w:rPr>
              <w:rFonts w:ascii="Times New Roman" w:hAnsi="Times New Roman"/>
              <w:color w:val="000000"/>
            </w:rPr>
          </w:rPrChange>
        </w:rPr>
        <w:t>світловідбиваючі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57" w:author="e.pashkova" w:date="2020-05-13T10:26:00Z">
            <w:rPr>
              <w:rFonts w:ascii="Times New Roman" w:hAnsi="Times New Roman"/>
              <w:color w:val="000000"/>
            </w:rPr>
          </w:rPrChange>
        </w:rPr>
        <w:t>смуги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59" w:author="e.pashkova" w:date="2020-05-13T10:26:00Z">
            <w:rPr>
              <w:rFonts w:ascii="Times New Roman" w:hAnsi="Times New Roman"/>
              <w:color w:val="000000"/>
            </w:rPr>
          </w:rPrChange>
        </w:rPr>
        <w:t>видимі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61" w:author="e.pashkova" w:date="2020-05-13T10:26:00Z">
            <w:rPr>
              <w:rFonts w:ascii="Times New Roman" w:hAnsi="Times New Roman"/>
              <w:color w:val="000000"/>
            </w:rPr>
          </w:rPrChange>
        </w:rPr>
        <w:t>усіх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63" w:author="e.pashkova" w:date="2020-05-13T10:26:00Z">
            <w:rPr>
              <w:rFonts w:ascii="Times New Roman" w:hAnsi="Times New Roman"/>
              <w:color w:val="000000"/>
            </w:rPr>
          </w:rPrChange>
        </w:rPr>
        <w:t>боків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65" w:author="e.pashkova" w:date="2020-05-13T10:26:00Z">
            <w:rPr>
              <w:rFonts w:ascii="Times New Roman" w:hAnsi="Times New Roman"/>
              <w:color w:val="000000"/>
            </w:rPr>
          </w:rPrChange>
        </w:rPr>
        <w:t>під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будь-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67" w:author="e.pashkova" w:date="2020-05-13T10:26:00Z">
            <w:rPr>
              <w:rFonts w:ascii="Times New Roman" w:hAnsi="Times New Roman"/>
              <w:color w:val="000000"/>
            </w:rPr>
          </w:rPrChange>
        </w:rPr>
        <w:t>яким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кутом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69" w:author="e.pashkova" w:date="2020-05-13T10:26:00Z">
            <w:rPr>
              <w:rFonts w:ascii="Times New Roman" w:hAnsi="Times New Roman"/>
              <w:color w:val="000000"/>
            </w:rPr>
          </w:rPrChange>
        </w:rPr>
        <w:t>зору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70" w:author="e.pashkova" w:date="2020-05-13T10:26:00Z">
            <w:rPr>
              <w:rFonts w:ascii="Times New Roman" w:hAnsi="Times New Roman"/>
              <w:color w:val="000000"/>
            </w:rPr>
          </w:rPrChange>
        </w:rPr>
        <w:t>;</w:t>
      </w:r>
    </w:p>
    <w:p w:rsidR="00735089" w:rsidRPr="001B5176" w:rsidRDefault="00735089" w:rsidP="001B5176">
      <w:pPr>
        <w:pStyle w:val="a3"/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color w:val="000000"/>
          <w:sz w:val="22"/>
          <w:rPrChange w:id="2071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2072" w:author="e.pashkova" w:date="2020-05-13T10:26:00Z">
          <w:pPr>
            <w:pStyle w:val="a3"/>
            <w:numPr>
              <w:numId w:val="19"/>
            </w:numPr>
            <w:spacing w:before="240"/>
            <w:ind w:hanging="360"/>
          </w:pPr>
        </w:pPrChange>
      </w:pPr>
      <w:r w:rsidRPr="001B5176">
        <w:rPr>
          <w:rFonts w:ascii="Times New Roman" w:hAnsi="Times New Roman" w:cs="Times New Roman"/>
          <w:color w:val="000000"/>
          <w:sz w:val="22"/>
          <w:rPrChange w:id="207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На касках повинен бути логотип з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74" w:author="e.pashkova" w:date="2020-05-13T10:26:00Z">
            <w:rPr>
              <w:rFonts w:ascii="Times New Roman" w:hAnsi="Times New Roman"/>
              <w:color w:val="000000"/>
            </w:rPr>
          </w:rPrChange>
        </w:rPr>
        <w:t>назвою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7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76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підрядної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78" w:author="e.pashkova" w:date="2020-05-13T10:26:00Z">
            <w:rPr>
              <w:rFonts w:ascii="Times New Roman" w:hAnsi="Times New Roman"/>
              <w:color w:val="000000"/>
            </w:rPr>
          </w:rPrChange>
        </w:rPr>
        <w:t>організації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80" w:author="e.pashkova" w:date="2020-05-13T10:26:00Z">
            <w:rPr>
              <w:rFonts w:ascii="Times New Roman" w:hAnsi="Times New Roman"/>
              <w:color w:val="000000"/>
            </w:rPr>
          </w:rPrChange>
        </w:rPr>
        <w:t>імені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82" w:author="e.pashkova" w:date="2020-05-13T10:26:00Z">
            <w:rPr>
              <w:rFonts w:ascii="Times New Roman" w:hAnsi="Times New Roman"/>
              <w:color w:val="000000"/>
            </w:rPr>
          </w:rPrChange>
        </w:rPr>
        <w:t>працівника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(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84" w:author="e.pashkova" w:date="2020-05-13T10:26:00Z">
            <w:rPr>
              <w:rFonts w:ascii="Times New Roman" w:hAnsi="Times New Roman"/>
              <w:color w:val="000000"/>
            </w:rPr>
          </w:rPrChange>
        </w:rPr>
        <w:t>останнє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86" w:author="e.pashkova" w:date="2020-05-13T10:26:00Z">
            <w:rPr>
              <w:rFonts w:ascii="Times New Roman" w:hAnsi="Times New Roman"/>
              <w:color w:val="000000"/>
            </w:rPr>
          </w:rPrChange>
        </w:rPr>
        <w:t>розсуд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88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Підрядника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89" w:author="e.pashkova" w:date="2020-05-13T10:26:00Z">
            <w:rPr>
              <w:rFonts w:ascii="Times New Roman" w:hAnsi="Times New Roman"/>
              <w:color w:val="000000"/>
            </w:rPr>
          </w:rPrChange>
        </w:rPr>
        <w:t>);</w:t>
      </w:r>
    </w:p>
    <w:p w:rsidR="00735089" w:rsidRPr="001B5176" w:rsidRDefault="00735089" w:rsidP="001B5176">
      <w:pPr>
        <w:pStyle w:val="a3"/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color w:val="000000"/>
          <w:sz w:val="22"/>
          <w:rPrChange w:id="2090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2091" w:author="e.pashkova" w:date="2020-05-13T10:26:00Z">
          <w:pPr>
            <w:pStyle w:val="a3"/>
            <w:numPr>
              <w:numId w:val="19"/>
            </w:numPr>
            <w:spacing w:before="240"/>
            <w:ind w:hanging="360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92" w:author="e.pashkova" w:date="2020-05-13T10:26:00Z">
            <w:rPr>
              <w:rFonts w:ascii="Times New Roman" w:hAnsi="Times New Roman"/>
              <w:color w:val="000000"/>
            </w:rPr>
          </w:rPrChange>
        </w:rPr>
        <w:t>Всі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9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94" w:author="e.pashkova" w:date="2020-05-13T10:26:00Z">
            <w:rPr>
              <w:rFonts w:ascii="Times New Roman" w:hAnsi="Times New Roman"/>
              <w:color w:val="000000"/>
            </w:rPr>
          </w:rPrChange>
        </w:rPr>
        <w:t>захисні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9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96" w:author="e.pashkova" w:date="2020-05-13T10:26:00Z">
            <w:rPr>
              <w:rFonts w:ascii="Times New Roman" w:hAnsi="Times New Roman"/>
              <w:color w:val="000000"/>
            </w:rPr>
          </w:rPrChange>
        </w:rPr>
        <w:t>окуляри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098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0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00" w:author="e.pashkova" w:date="2020-05-13T10:26:00Z">
            <w:rPr>
              <w:rFonts w:ascii="Times New Roman" w:hAnsi="Times New Roman"/>
              <w:color w:val="000000"/>
            </w:rPr>
          </w:rPrChange>
        </w:rPr>
        <w:t>мати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0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02" w:author="e.pashkova" w:date="2020-05-13T10:26:00Z">
            <w:rPr>
              <w:rFonts w:ascii="Times New Roman" w:hAnsi="Times New Roman"/>
              <w:color w:val="000000"/>
            </w:rPr>
          </w:rPrChange>
        </w:rPr>
        <w:t>боковий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04" w:author="e.pashkova" w:date="2020-05-13T10:26:00Z">
            <w:rPr>
              <w:rFonts w:ascii="Times New Roman" w:hAnsi="Times New Roman"/>
              <w:color w:val="000000"/>
            </w:rPr>
          </w:rPrChange>
        </w:rPr>
        <w:t>захист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05" w:author="e.pashkova" w:date="2020-05-13T10:26:00Z">
            <w:rPr>
              <w:rFonts w:ascii="Times New Roman" w:hAnsi="Times New Roman"/>
              <w:color w:val="000000"/>
            </w:rPr>
          </w:rPrChange>
        </w:rPr>
        <w:t>;</w:t>
      </w:r>
    </w:p>
    <w:p w:rsidR="00735089" w:rsidRPr="001B5176" w:rsidRDefault="00735089" w:rsidP="001B5176">
      <w:pPr>
        <w:pStyle w:val="a3"/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color w:val="000000"/>
          <w:sz w:val="22"/>
          <w:rPrChange w:id="2106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2107" w:author="e.pashkova" w:date="2020-05-13T10:26:00Z">
          <w:pPr>
            <w:pStyle w:val="a3"/>
            <w:numPr>
              <w:numId w:val="19"/>
            </w:numPr>
            <w:spacing w:before="240"/>
            <w:ind w:hanging="360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08" w:author="e.pashkova" w:date="2020-05-13T10:26:00Z">
            <w:rPr>
              <w:rFonts w:ascii="Times New Roman" w:hAnsi="Times New Roman"/>
              <w:color w:val="000000"/>
            </w:rPr>
          </w:rPrChange>
        </w:rPr>
        <w:t>Працівники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10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12" w:author="e.pashkova" w:date="2020-05-13T10:26:00Z">
            <w:rPr>
              <w:rFonts w:ascii="Times New Roman" w:hAnsi="Times New Roman"/>
              <w:color w:val="000000"/>
            </w:rPr>
          </w:rPrChange>
        </w:rPr>
        <w:t>користуються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окулярами для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14" w:author="e.pashkova" w:date="2020-05-13T10:26:00Z">
            <w:rPr>
              <w:rFonts w:ascii="Times New Roman" w:hAnsi="Times New Roman"/>
              <w:color w:val="000000"/>
            </w:rPr>
          </w:rPrChange>
        </w:rPr>
        <w:t>корекції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16" w:author="e.pashkova" w:date="2020-05-13T10:26:00Z">
            <w:rPr>
              <w:rFonts w:ascii="Times New Roman" w:hAnsi="Times New Roman"/>
              <w:color w:val="000000"/>
            </w:rPr>
          </w:rPrChange>
        </w:rPr>
        <w:t>зору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18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20" w:author="e.pashkova" w:date="2020-05-13T10:26:00Z">
            <w:rPr>
              <w:rFonts w:ascii="Times New Roman" w:hAnsi="Times New Roman"/>
              <w:color w:val="000000"/>
            </w:rPr>
          </w:rPrChange>
        </w:rPr>
        <w:t>забезпечені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22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24" w:author="e.pashkova" w:date="2020-05-13T10:26:00Z">
            <w:rPr>
              <w:rFonts w:ascii="Times New Roman" w:hAnsi="Times New Roman"/>
              <w:color w:val="000000"/>
            </w:rPr>
          </w:rPrChange>
        </w:rPr>
        <w:t>захисними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окулярами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26" w:author="e.pashkova" w:date="2020-05-13T10:26:00Z">
            <w:rPr>
              <w:rFonts w:ascii="Times New Roman" w:hAnsi="Times New Roman"/>
              <w:color w:val="000000"/>
            </w:rPr>
          </w:rPrChange>
        </w:rPr>
        <w:t>більшого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28" w:author="e.pashkova" w:date="2020-05-13T10:26:00Z">
            <w:rPr>
              <w:rFonts w:ascii="Times New Roman" w:hAnsi="Times New Roman"/>
              <w:color w:val="000000"/>
            </w:rPr>
          </w:rPrChange>
        </w:rPr>
        <w:t>розміру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30" w:author="e.pashkova" w:date="2020-05-13T10:26:00Z">
            <w:rPr>
              <w:rFonts w:ascii="Times New Roman" w:hAnsi="Times New Roman"/>
              <w:color w:val="000000"/>
            </w:rPr>
          </w:rPrChange>
        </w:rPr>
        <w:t>надягання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поверх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32" w:author="e.pashkova" w:date="2020-05-13T10:26:00Z">
            <w:rPr>
              <w:rFonts w:ascii="Times New Roman" w:hAnsi="Times New Roman"/>
              <w:color w:val="000000"/>
            </w:rPr>
          </w:rPrChange>
        </w:rPr>
        <w:t>коригуючих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34" w:author="e.pashkova" w:date="2020-05-13T10:26:00Z">
            <w:rPr>
              <w:rFonts w:ascii="Times New Roman" w:hAnsi="Times New Roman"/>
              <w:color w:val="000000"/>
            </w:rPr>
          </w:rPrChange>
        </w:rPr>
        <w:t>окулярів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3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36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окулярами для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38" w:author="e.pashkova" w:date="2020-05-13T10:26:00Z">
            <w:rPr>
              <w:rFonts w:ascii="Times New Roman" w:hAnsi="Times New Roman"/>
              <w:color w:val="000000"/>
            </w:rPr>
          </w:rPrChange>
        </w:rPr>
        <w:t>корекції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40" w:author="e.pashkova" w:date="2020-05-13T10:26:00Z">
            <w:rPr>
              <w:rFonts w:ascii="Times New Roman" w:hAnsi="Times New Roman"/>
              <w:color w:val="000000"/>
            </w:rPr>
          </w:rPrChange>
        </w:rPr>
        <w:t>зору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42" w:author="e.pashkova" w:date="2020-05-13T10:26:00Z">
            <w:rPr>
              <w:rFonts w:ascii="Times New Roman" w:hAnsi="Times New Roman"/>
              <w:color w:val="000000"/>
            </w:rPr>
          </w:rPrChange>
        </w:rPr>
        <w:t>пластиковими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44" w:author="e.pashkova" w:date="2020-05-13T10:26:00Z">
            <w:rPr>
              <w:rFonts w:ascii="Times New Roman" w:hAnsi="Times New Roman"/>
              <w:color w:val="000000"/>
            </w:rPr>
          </w:rPrChange>
        </w:rPr>
        <w:t>лінзами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46" w:author="e.pashkova" w:date="2020-05-13T10:26:00Z">
            <w:rPr>
              <w:rFonts w:ascii="Times New Roman" w:hAnsi="Times New Roman"/>
              <w:color w:val="000000"/>
            </w:rPr>
          </w:rPrChange>
        </w:rPr>
        <w:t>бічними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щитками;</w:t>
      </w:r>
    </w:p>
    <w:p w:rsidR="00735089" w:rsidRPr="001B5176" w:rsidRDefault="00735089" w:rsidP="001B5176">
      <w:pPr>
        <w:pStyle w:val="a3"/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color w:val="000000"/>
          <w:sz w:val="22"/>
          <w:rPrChange w:id="2148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2149" w:author="e.pashkova" w:date="2020-05-13T10:26:00Z">
          <w:pPr>
            <w:pStyle w:val="a3"/>
            <w:numPr>
              <w:numId w:val="19"/>
            </w:numPr>
            <w:spacing w:before="240"/>
            <w:ind w:hanging="360"/>
          </w:pPr>
        </w:pPrChange>
      </w:pPr>
      <w:r w:rsidRPr="001B5176">
        <w:rPr>
          <w:rFonts w:ascii="Times New Roman" w:hAnsi="Times New Roman" w:cs="Times New Roman"/>
          <w:color w:val="000000"/>
          <w:sz w:val="22"/>
          <w:lang w:val="uk-UA"/>
          <w:rPrChange w:id="215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П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51" w:author="e.pashkova" w:date="2020-05-13T10:26:00Z">
            <w:rPr>
              <w:rFonts w:ascii="Times New Roman" w:hAnsi="Times New Roman"/>
              <w:color w:val="000000"/>
            </w:rPr>
          </w:rPrChange>
        </w:rPr>
        <w:t>ри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53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необхідності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55" w:author="e.pashkova" w:date="2020-05-13T10:26:00Z">
            <w:rPr>
              <w:rFonts w:ascii="Times New Roman" w:hAnsi="Times New Roman"/>
              <w:color w:val="000000"/>
            </w:rPr>
          </w:rPrChange>
        </w:rPr>
        <w:t>слід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57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використовувати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59" w:author="e.pashkova" w:date="2020-05-13T10:26:00Z">
            <w:rPr>
              <w:rFonts w:ascii="Times New Roman" w:hAnsi="Times New Roman"/>
              <w:color w:val="000000"/>
            </w:rPr>
          </w:rPrChange>
        </w:rPr>
        <w:t>особлив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lang w:val="uk-UA"/>
          <w:rPrChange w:id="216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е</w:t>
      </w:r>
      <w:r w:rsidRPr="001B5176">
        <w:rPr>
          <w:rFonts w:ascii="Times New Roman" w:hAnsi="Times New Roman" w:cs="Times New Roman"/>
          <w:color w:val="000000"/>
          <w:sz w:val="22"/>
          <w:rPrChange w:id="21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62" w:author="e.pashkova" w:date="2020-05-13T10:26:00Z">
            <w:rPr>
              <w:rFonts w:ascii="Times New Roman" w:hAnsi="Times New Roman"/>
              <w:color w:val="000000"/>
            </w:rPr>
          </w:rPrChange>
        </w:rPr>
        <w:t>захисн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lang w:val="uk-UA"/>
          <w:rPrChange w:id="2163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е</w:t>
      </w:r>
      <w:r w:rsidRPr="001B5176">
        <w:rPr>
          <w:rFonts w:ascii="Times New Roman" w:hAnsi="Times New Roman" w:cs="Times New Roman"/>
          <w:color w:val="000000"/>
          <w:sz w:val="22"/>
          <w:rPrChange w:id="21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65" w:author="e.pashkova" w:date="2020-05-13T10:26:00Z">
            <w:rPr>
              <w:rFonts w:ascii="Times New Roman" w:hAnsi="Times New Roman"/>
              <w:color w:val="000000"/>
            </w:rPr>
          </w:rPrChange>
        </w:rPr>
        <w:t>взуття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66" w:author="e.pashkova" w:date="2020-05-13T10:26:00Z">
            <w:rPr>
              <w:rFonts w:ascii="Times New Roman" w:hAnsi="Times New Roman"/>
              <w:color w:val="000000"/>
            </w:rPr>
          </w:rPrChange>
        </w:rPr>
        <w:t>, так</w:t>
      </w:r>
      <w:r w:rsidRPr="001B5176">
        <w:rPr>
          <w:rFonts w:ascii="Times New Roman" w:hAnsi="Times New Roman" w:cs="Times New Roman"/>
          <w:color w:val="000000"/>
          <w:sz w:val="22"/>
          <w:lang w:val="uk-UA"/>
          <w:rPrChange w:id="2167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і</w:t>
      </w:r>
      <w:r w:rsidRPr="001B5176">
        <w:rPr>
          <w:rFonts w:ascii="Times New Roman" w:hAnsi="Times New Roman" w:cs="Times New Roman"/>
          <w:color w:val="000000"/>
          <w:sz w:val="22"/>
          <w:rPrChange w:id="21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як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69" w:author="e.pashkova" w:date="2020-05-13T10:26:00Z">
            <w:rPr>
              <w:rFonts w:ascii="Times New Roman" w:hAnsi="Times New Roman"/>
              <w:color w:val="000000"/>
            </w:rPr>
          </w:rPrChange>
        </w:rPr>
        <w:t>гумові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71" w:author="e.pashkova" w:date="2020-05-13T10:26:00Z">
            <w:rPr>
              <w:rFonts w:ascii="Times New Roman" w:hAnsi="Times New Roman"/>
              <w:color w:val="000000"/>
            </w:rPr>
          </w:rPrChange>
        </w:rPr>
        <w:t>чоботи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73" w:author="e.pashkova" w:date="2020-05-13T10:26:00Z">
            <w:rPr>
              <w:rFonts w:ascii="Times New Roman" w:hAnsi="Times New Roman"/>
              <w:color w:val="000000"/>
            </w:rPr>
          </w:rPrChange>
        </w:rPr>
        <w:t>протектори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т.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lang w:val="uk-UA"/>
          <w:rPrChange w:id="2175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ін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76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D03DD" w:rsidRPr="001B5176" w:rsidRDefault="000D03DD" w:rsidP="001B5176">
      <w:pPr>
        <w:pStyle w:val="a3"/>
        <w:spacing w:before="240" w:line="240" w:lineRule="auto"/>
        <w:ind w:firstLine="0"/>
        <w:rPr>
          <w:rFonts w:ascii="Times New Roman" w:hAnsi="Times New Roman" w:cs="Times New Roman"/>
          <w:color w:val="000000"/>
          <w:sz w:val="22"/>
          <w:u w:val="single"/>
          <w:rPrChange w:id="2177" w:author="e.pashkova" w:date="2020-05-13T10:26:00Z">
            <w:rPr>
              <w:rFonts w:ascii="Times New Roman" w:hAnsi="Times New Roman"/>
              <w:color w:val="000000"/>
              <w:u w:val="single"/>
            </w:rPr>
          </w:rPrChange>
        </w:rPr>
        <w:pPrChange w:id="2178" w:author="e.pashkova" w:date="2020-05-13T10:26:00Z">
          <w:pPr>
            <w:pStyle w:val="a3"/>
            <w:spacing w:before="240"/>
            <w:ind w:firstLine="0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sz w:val="22"/>
          <w:u w:val="single"/>
          <w:rPrChange w:id="2179" w:author="e.pashkova" w:date="2020-05-13T10:26:00Z">
            <w:rPr>
              <w:rFonts w:ascii="Times New Roman" w:hAnsi="Times New Roman"/>
              <w:color w:val="000000"/>
              <w:u w:val="single"/>
            </w:rPr>
          </w:rPrChange>
        </w:rPr>
        <w:t>Специальн</w:t>
      </w:r>
      <w:proofErr w:type="spellEnd"/>
      <w:r w:rsidR="00735089" w:rsidRPr="001B5176">
        <w:rPr>
          <w:rFonts w:ascii="Times New Roman" w:hAnsi="Times New Roman" w:cs="Times New Roman"/>
          <w:color w:val="000000"/>
          <w:sz w:val="22"/>
          <w:u w:val="single"/>
          <w:lang w:val="uk-UA"/>
          <w:rPrChange w:id="2180" w:author="e.pashkova" w:date="2020-05-13T10:26:00Z">
            <w:rPr>
              <w:rFonts w:ascii="Times New Roman" w:hAnsi="Times New Roman"/>
              <w:color w:val="000000"/>
              <w:u w:val="single"/>
              <w:lang w:val="uk-UA"/>
            </w:rPr>
          </w:rPrChange>
        </w:rPr>
        <w:t>і</w:t>
      </w:r>
      <w:r w:rsidRPr="001B5176">
        <w:rPr>
          <w:rFonts w:ascii="Times New Roman" w:hAnsi="Times New Roman" w:cs="Times New Roman"/>
          <w:color w:val="000000"/>
          <w:sz w:val="22"/>
          <w:u w:val="single"/>
          <w:rPrChange w:id="2181" w:author="e.pashkova" w:date="2020-05-13T10:26:00Z">
            <w:rPr>
              <w:rFonts w:ascii="Times New Roman" w:hAnsi="Times New Roman"/>
              <w:color w:val="000000"/>
              <w:u w:val="single"/>
            </w:rPr>
          </w:rPrChange>
        </w:rPr>
        <w:t xml:space="preserve"> </w:t>
      </w:r>
      <w:r w:rsidR="00735089" w:rsidRPr="001B5176">
        <w:rPr>
          <w:rFonts w:ascii="Times New Roman" w:hAnsi="Times New Roman" w:cs="Times New Roman"/>
          <w:color w:val="000000"/>
          <w:sz w:val="22"/>
          <w:u w:val="single"/>
          <w:lang w:val="uk-UA"/>
          <w:rPrChange w:id="2182" w:author="e.pashkova" w:date="2020-05-13T10:26:00Z">
            <w:rPr>
              <w:rFonts w:ascii="Times New Roman" w:hAnsi="Times New Roman"/>
              <w:color w:val="000000"/>
              <w:u w:val="single"/>
              <w:lang w:val="uk-UA"/>
            </w:rPr>
          </w:rPrChange>
        </w:rPr>
        <w:t>засоби захисту обличчя та зору</w:t>
      </w:r>
      <w:r w:rsidRPr="001B5176">
        <w:rPr>
          <w:rFonts w:ascii="Times New Roman" w:hAnsi="Times New Roman" w:cs="Times New Roman"/>
          <w:color w:val="000000"/>
          <w:sz w:val="22"/>
          <w:u w:val="single"/>
          <w:rPrChange w:id="2183" w:author="e.pashkova" w:date="2020-05-13T10:26:00Z">
            <w:rPr>
              <w:rFonts w:ascii="Times New Roman" w:hAnsi="Times New Roman"/>
              <w:color w:val="000000"/>
              <w:u w:val="single"/>
            </w:rPr>
          </w:rPrChange>
        </w:rPr>
        <w:t>:</w:t>
      </w:r>
    </w:p>
    <w:p w:rsidR="00735089" w:rsidRPr="001B5176" w:rsidRDefault="00735089" w:rsidP="001B5176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/>
          <w:sz w:val="22"/>
          <w:rPrChange w:id="2184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2185" w:author="e.pashkova" w:date="2020-05-13T10:26:00Z">
          <w:pPr>
            <w:pStyle w:val="a3"/>
            <w:numPr>
              <w:numId w:val="19"/>
            </w:numPr>
            <w:ind w:hanging="360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86" w:author="e.pashkova" w:date="2020-05-13T10:26:00Z">
            <w:rPr>
              <w:rFonts w:ascii="Times New Roman" w:hAnsi="Times New Roman"/>
              <w:color w:val="000000"/>
            </w:rPr>
          </w:rPrChange>
        </w:rPr>
        <w:t>Захисні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88" w:author="e.pashkova" w:date="2020-05-13T10:26:00Z">
            <w:rPr>
              <w:rFonts w:ascii="Times New Roman" w:hAnsi="Times New Roman"/>
              <w:color w:val="000000"/>
            </w:rPr>
          </w:rPrChange>
        </w:rPr>
        <w:t>окуляри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8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90" w:author="e.pashkova" w:date="2020-05-13T10:26:00Z">
            <w:rPr>
              <w:rFonts w:ascii="Times New Roman" w:hAnsi="Times New Roman"/>
              <w:color w:val="000000"/>
            </w:rPr>
          </w:rPrChange>
        </w:rPr>
        <w:t>закритого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9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типу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92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9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94" w:author="e.pashkova" w:date="2020-05-13T10:26:00Z">
            <w:rPr>
              <w:rFonts w:ascii="Times New Roman" w:hAnsi="Times New Roman"/>
              <w:color w:val="000000"/>
            </w:rPr>
          </w:rPrChange>
        </w:rPr>
        <w:t>застосовуватися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9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96" w:author="e.pashkova" w:date="2020-05-13T10:26:00Z">
            <w:rPr>
              <w:rFonts w:ascii="Times New Roman" w:hAnsi="Times New Roman"/>
              <w:color w:val="000000"/>
            </w:rPr>
          </w:rPrChange>
        </w:rPr>
        <w:t>захисту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очей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198" w:author="e.pashkova" w:date="2020-05-13T10:26:00Z">
            <w:rPr>
              <w:rFonts w:ascii="Times New Roman" w:hAnsi="Times New Roman"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1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пилу,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00" w:author="e.pashkova" w:date="2020-05-13T10:26:00Z">
            <w:rPr>
              <w:rFonts w:ascii="Times New Roman" w:hAnsi="Times New Roman"/>
              <w:color w:val="000000"/>
            </w:rPr>
          </w:rPrChange>
        </w:rPr>
        <w:t>захисту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0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02" w:author="e.pashkova" w:date="2020-05-13T10:26:00Z">
            <w:rPr>
              <w:rFonts w:ascii="Times New Roman" w:hAnsi="Times New Roman"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04" w:author="e.pashkova" w:date="2020-05-13T10:26:00Z">
            <w:rPr>
              <w:rFonts w:ascii="Times New Roman" w:hAnsi="Times New Roman"/>
              <w:color w:val="000000"/>
            </w:rPr>
          </w:rPrChange>
        </w:rPr>
        <w:t>механічних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06" w:author="e.pashkova" w:date="2020-05-13T10:26:00Z">
            <w:rPr>
              <w:rFonts w:ascii="Times New Roman" w:hAnsi="Times New Roman"/>
              <w:color w:val="000000"/>
            </w:rPr>
          </w:rPrChange>
        </w:rPr>
        <w:t>пошкоджень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стружками і </w:t>
      </w:r>
      <w:r w:rsidRPr="001B5176">
        <w:rPr>
          <w:rFonts w:ascii="Times New Roman" w:hAnsi="Times New Roman" w:cs="Times New Roman"/>
          <w:color w:val="000000"/>
          <w:sz w:val="22"/>
          <w:lang w:val="uk-UA"/>
          <w:rPrChange w:id="2208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уламками</w:t>
      </w:r>
      <w:r w:rsidRPr="001B5176">
        <w:rPr>
          <w:rFonts w:ascii="Times New Roman" w:hAnsi="Times New Roman" w:cs="Times New Roman"/>
          <w:color w:val="000000"/>
          <w:sz w:val="22"/>
          <w:rPrChange w:id="22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10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12" w:author="e.pashkova" w:date="2020-05-13T10:26:00Z">
            <w:rPr>
              <w:rFonts w:ascii="Times New Roman" w:hAnsi="Times New Roman"/>
              <w:color w:val="000000"/>
            </w:rPr>
          </w:rPrChange>
        </w:rPr>
        <w:t>відлітають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14" w:author="e.pashkova" w:date="2020-05-13T10:26:00Z">
            <w:rPr>
              <w:rFonts w:ascii="Times New Roman" w:hAnsi="Times New Roman"/>
              <w:color w:val="000000"/>
            </w:rPr>
          </w:rPrChange>
        </w:rPr>
        <w:t>обробці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16" w:author="e.pashkova" w:date="2020-05-13T10:26:00Z">
            <w:rPr>
              <w:rFonts w:ascii="Times New Roman" w:hAnsi="Times New Roman"/>
              <w:color w:val="000000"/>
            </w:rPr>
          </w:rPrChange>
        </w:rPr>
        <w:t>металів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18" w:author="e.pashkova" w:date="2020-05-13T10:26:00Z">
            <w:rPr>
              <w:rFonts w:ascii="Times New Roman" w:hAnsi="Times New Roman"/>
              <w:color w:val="000000"/>
            </w:rPr>
          </w:rPrChange>
        </w:rPr>
        <w:t>інших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20" w:author="e.pashkova" w:date="2020-05-13T10:26:00Z">
            <w:rPr>
              <w:rFonts w:ascii="Times New Roman" w:hAnsi="Times New Roman"/>
              <w:color w:val="000000"/>
            </w:rPr>
          </w:rPrChange>
        </w:rPr>
        <w:t>матеріалів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22" w:author="e.pashkova" w:date="2020-05-13T10:26:00Z">
            <w:rPr>
              <w:rFonts w:ascii="Times New Roman" w:hAnsi="Times New Roman"/>
              <w:color w:val="000000"/>
            </w:rPr>
          </w:rPrChange>
        </w:rPr>
        <w:t>бризок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24" w:author="e.pashkova" w:date="2020-05-13T10:26:00Z">
            <w:rPr>
              <w:rFonts w:ascii="Times New Roman" w:hAnsi="Times New Roman"/>
              <w:color w:val="000000"/>
            </w:rPr>
          </w:rPrChange>
        </w:rPr>
        <w:t>будівельних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26" w:author="e.pashkova" w:date="2020-05-13T10:26:00Z">
            <w:rPr>
              <w:rFonts w:ascii="Times New Roman" w:hAnsi="Times New Roman"/>
              <w:color w:val="000000"/>
            </w:rPr>
          </w:rPrChange>
        </w:rPr>
        <w:t>розчинів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при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28" w:author="e.pashkova" w:date="2020-05-13T10:26:00Z">
            <w:rPr>
              <w:rFonts w:ascii="Times New Roman" w:hAnsi="Times New Roman"/>
              <w:color w:val="000000"/>
            </w:rPr>
          </w:rPrChange>
        </w:rPr>
        <w:t>роботі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30" w:author="e.pashkova" w:date="2020-05-13T10:26:00Z">
            <w:rPr>
              <w:rFonts w:ascii="Times New Roman" w:hAnsi="Times New Roman"/>
              <w:color w:val="000000"/>
            </w:rPr>
          </w:rPrChange>
        </w:rPr>
        <w:t>пневмо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- і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32" w:author="e.pashkova" w:date="2020-05-13T10:26:00Z">
            <w:rPr>
              <w:rFonts w:ascii="Times New Roman" w:hAnsi="Times New Roman"/>
              <w:color w:val="000000"/>
            </w:rPr>
          </w:rPrChange>
        </w:rPr>
        <w:t>електроінструментом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а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34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3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36" w:author="e.pashkova" w:date="2020-05-13T10:26:00Z">
            <w:rPr>
              <w:rFonts w:ascii="Times New Roman" w:hAnsi="Times New Roman"/>
              <w:color w:val="000000"/>
            </w:rPr>
          </w:rPrChange>
        </w:rPr>
        <w:t>роботі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38" w:author="e.pashkova" w:date="2020-05-13T10:26:00Z">
            <w:rPr>
              <w:rFonts w:ascii="Times New Roman" w:hAnsi="Times New Roman"/>
              <w:color w:val="000000"/>
            </w:rPr>
          </w:rPrChange>
        </w:rPr>
        <w:t>зі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40" w:author="e.pashkova" w:date="2020-05-13T10:26:00Z">
            <w:rPr>
              <w:rFonts w:ascii="Times New Roman" w:hAnsi="Times New Roman"/>
              <w:color w:val="000000"/>
            </w:rPr>
          </w:rPrChange>
        </w:rPr>
        <w:t>стисненим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42" w:author="e.pashkova" w:date="2020-05-13T10:26:00Z">
            <w:rPr>
              <w:rFonts w:ascii="Times New Roman" w:hAnsi="Times New Roman"/>
              <w:color w:val="000000"/>
            </w:rPr>
          </w:rPrChange>
        </w:rPr>
        <w:t>повітрям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43" w:author="e.pashkova" w:date="2020-05-13T10:26:00Z">
            <w:rPr>
              <w:rFonts w:ascii="Times New Roman" w:hAnsi="Times New Roman"/>
              <w:color w:val="000000"/>
            </w:rPr>
          </w:rPrChange>
        </w:rPr>
        <w:t>;</w:t>
      </w:r>
    </w:p>
    <w:p w:rsidR="00735089" w:rsidRPr="001B5176" w:rsidRDefault="00735089" w:rsidP="001B5176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/>
          <w:sz w:val="22"/>
          <w:rPrChange w:id="2244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2245" w:author="e.pashkova" w:date="2020-05-13T10:26:00Z">
          <w:pPr>
            <w:pStyle w:val="a3"/>
            <w:numPr>
              <w:numId w:val="19"/>
            </w:numPr>
            <w:ind w:hanging="360"/>
          </w:pPr>
        </w:pPrChange>
      </w:pPr>
      <w:r w:rsidRPr="001B5176">
        <w:rPr>
          <w:rFonts w:ascii="Times New Roman" w:hAnsi="Times New Roman" w:cs="Times New Roman"/>
          <w:color w:val="000000"/>
          <w:sz w:val="22"/>
          <w:rPrChange w:id="22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При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47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49" w:author="e.pashkova" w:date="2020-05-13T10:26:00Z">
            <w:rPr>
              <w:rFonts w:ascii="Times New Roman" w:hAnsi="Times New Roman"/>
              <w:color w:val="000000"/>
            </w:rPr>
          </w:rPrChange>
        </w:rPr>
        <w:t>електрозварювальних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51" w:author="e.pashkova" w:date="2020-05-13T10:26:00Z">
            <w:rPr>
              <w:rFonts w:ascii="Times New Roman" w:hAnsi="Times New Roman"/>
              <w:color w:val="000000"/>
            </w:rPr>
          </w:rPrChange>
        </w:rPr>
        <w:t>газорізальн</w:t>
      </w:r>
      <w:r w:rsidRPr="001B5176">
        <w:rPr>
          <w:rFonts w:ascii="Times New Roman" w:hAnsi="Times New Roman" w:cs="Times New Roman"/>
          <w:color w:val="000000"/>
          <w:sz w:val="22"/>
          <w:lang w:val="uk-UA"/>
          <w:rPrChange w:id="2252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аргонно-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54" w:author="e.pashkova" w:date="2020-05-13T10:26:00Z">
            <w:rPr>
              <w:rFonts w:ascii="Times New Roman" w:hAnsi="Times New Roman"/>
              <w:color w:val="000000"/>
            </w:rPr>
          </w:rPrChange>
        </w:rPr>
        <w:t>зварювальних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5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56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5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58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60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використовувати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62" w:author="e.pashkova" w:date="2020-05-13T10:26:00Z">
            <w:rPr>
              <w:rFonts w:ascii="Times New Roman" w:hAnsi="Times New Roman"/>
              <w:color w:val="000000"/>
            </w:rPr>
          </w:rPrChange>
        </w:rPr>
        <w:t>засоби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6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64" w:author="e.pashkova" w:date="2020-05-13T10:26:00Z">
            <w:rPr>
              <w:rFonts w:ascii="Times New Roman" w:hAnsi="Times New Roman"/>
              <w:color w:val="000000"/>
            </w:rPr>
          </w:rPrChange>
        </w:rPr>
        <w:t>захисту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6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очей,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66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lang w:val="uk-UA"/>
          <w:rPrChange w:id="2267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до</w:t>
      </w:r>
      <w:r w:rsidRPr="001B5176">
        <w:rPr>
          <w:rFonts w:ascii="Times New Roman" w:hAnsi="Times New Roman" w:cs="Times New Roman"/>
          <w:color w:val="000000"/>
          <w:sz w:val="22"/>
          <w:rPrChange w:id="22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69" w:author="e.pashkova" w:date="2020-05-13T10:26:00Z">
            <w:rPr>
              <w:rFonts w:ascii="Times New Roman" w:hAnsi="Times New Roman"/>
              <w:color w:val="000000"/>
            </w:rPr>
          </w:rPrChange>
        </w:rPr>
        <w:t>цих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71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(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73" w:author="e.pashkova" w:date="2020-05-13T10:26:00Z">
            <w:rPr>
              <w:rFonts w:ascii="Times New Roman" w:hAnsi="Times New Roman"/>
              <w:color w:val="000000"/>
            </w:rPr>
          </w:rPrChange>
        </w:rPr>
        <w:t>зварювальні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маски і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75" w:author="e.pashkova" w:date="2020-05-13T10:26:00Z">
            <w:rPr>
              <w:rFonts w:ascii="Times New Roman" w:hAnsi="Times New Roman"/>
              <w:color w:val="000000"/>
            </w:rPr>
          </w:rPrChange>
        </w:rPr>
        <w:t>спеціальні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77" w:author="e.pashkova" w:date="2020-05-13T10:26:00Z">
            <w:rPr>
              <w:rFonts w:ascii="Times New Roman" w:hAnsi="Times New Roman"/>
              <w:color w:val="000000"/>
            </w:rPr>
          </w:rPrChange>
        </w:rPr>
        <w:t>окуляри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78" w:author="e.pashkova" w:date="2020-05-13T10:26:00Z">
            <w:rPr>
              <w:rFonts w:ascii="Times New Roman" w:hAnsi="Times New Roman"/>
              <w:color w:val="000000"/>
            </w:rPr>
          </w:rPrChange>
        </w:rPr>
        <w:t>);</w:t>
      </w:r>
    </w:p>
    <w:p w:rsidR="00735089" w:rsidRPr="001B5176" w:rsidRDefault="00735089" w:rsidP="001B5176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/>
          <w:sz w:val="22"/>
          <w:rPrChange w:id="2279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2280" w:author="e.pashkova" w:date="2020-05-13T10:26:00Z">
          <w:pPr>
            <w:pStyle w:val="a3"/>
            <w:numPr>
              <w:numId w:val="19"/>
            </w:numPr>
            <w:ind w:hanging="360"/>
          </w:pPr>
        </w:pPrChange>
      </w:pPr>
      <w:r w:rsidRPr="001B5176">
        <w:rPr>
          <w:rFonts w:ascii="Times New Roman" w:hAnsi="Times New Roman" w:cs="Times New Roman"/>
          <w:color w:val="000000"/>
          <w:sz w:val="22"/>
          <w:rPrChange w:id="22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При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82" w:author="e.pashkova" w:date="2020-05-13T10:26:00Z">
            <w:rPr>
              <w:rFonts w:ascii="Times New Roman" w:hAnsi="Times New Roman"/>
              <w:color w:val="000000"/>
            </w:rPr>
          </w:rPrChange>
        </w:rPr>
        <w:t>роботі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84" w:author="e.pashkova" w:date="2020-05-13T10:26:00Z">
            <w:rPr>
              <w:rFonts w:ascii="Times New Roman" w:hAnsi="Times New Roman"/>
              <w:color w:val="000000"/>
            </w:rPr>
          </w:rPrChange>
        </w:rPr>
        <w:t>активними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86" w:author="e.pashkova" w:date="2020-05-13T10:26:00Z">
            <w:rPr>
              <w:rFonts w:ascii="Times New Roman" w:hAnsi="Times New Roman"/>
              <w:color w:val="000000"/>
            </w:rPr>
          </w:rPrChange>
        </w:rPr>
        <w:t>хімічними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88" w:author="e.pashkova" w:date="2020-05-13T10:26:00Z">
            <w:rPr>
              <w:rFonts w:ascii="Times New Roman" w:hAnsi="Times New Roman"/>
              <w:color w:val="000000"/>
            </w:rPr>
          </w:rPrChange>
        </w:rPr>
        <w:t>речовинами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8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а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90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9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роботах,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92" w:author="e.pashkova" w:date="2020-05-13T10:26:00Z">
            <w:rPr>
              <w:rFonts w:ascii="Times New Roman" w:hAnsi="Times New Roman"/>
              <w:color w:val="000000"/>
            </w:rPr>
          </w:rPrChange>
        </w:rPr>
        <w:t>під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9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час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94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9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96" w:author="e.pashkova" w:date="2020-05-13T10:26:00Z">
            <w:rPr>
              <w:rFonts w:ascii="Times New Roman" w:hAnsi="Times New Roman"/>
              <w:color w:val="000000"/>
            </w:rPr>
          </w:rPrChange>
        </w:rPr>
        <w:t>яких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298" w:author="e.pashkova" w:date="2020-05-13T10:26:00Z">
            <w:rPr>
              <w:rFonts w:ascii="Times New Roman" w:hAnsi="Times New Roman"/>
              <w:color w:val="000000"/>
            </w:rPr>
          </w:rPrChange>
        </w:rPr>
        <w:t>існує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2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00" w:author="e.pashkova" w:date="2020-05-13T10:26:00Z">
            <w:rPr>
              <w:rFonts w:ascii="Times New Roman" w:hAnsi="Times New Roman"/>
              <w:color w:val="000000"/>
            </w:rPr>
          </w:rPrChange>
        </w:rPr>
        <w:t>ризик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0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02" w:author="e.pashkova" w:date="2020-05-13T10:26:00Z">
            <w:rPr>
              <w:rFonts w:ascii="Times New Roman" w:hAnsi="Times New Roman"/>
              <w:color w:val="000000"/>
            </w:rPr>
          </w:rPrChange>
        </w:rPr>
        <w:t>пошкодження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04" w:author="e.pashkova" w:date="2020-05-13T10:26:00Z">
            <w:rPr>
              <w:rFonts w:ascii="Times New Roman" w:hAnsi="Times New Roman"/>
              <w:color w:val="000000"/>
            </w:rPr>
          </w:rPrChange>
        </w:rPr>
        <w:t>обличчя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великими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06" w:author="e.pashkova" w:date="2020-05-13T10:26:00Z">
            <w:rPr>
              <w:rFonts w:ascii="Times New Roman" w:hAnsi="Times New Roman"/>
              <w:color w:val="000000"/>
            </w:rPr>
          </w:rPrChange>
        </w:rPr>
        <w:t>частками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08" w:author="e.pashkova" w:date="2020-05-13T10:26:00Z">
            <w:rPr>
              <w:rFonts w:ascii="Times New Roman" w:hAnsi="Times New Roman"/>
              <w:color w:val="000000"/>
            </w:rPr>
          </w:rPrChange>
        </w:rPr>
        <w:t>оброблюваних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10" w:author="e.pashkova" w:date="2020-05-13T10:26:00Z">
            <w:rPr>
              <w:rFonts w:ascii="Times New Roman" w:hAnsi="Times New Roman"/>
              <w:color w:val="000000"/>
            </w:rPr>
          </w:rPrChange>
        </w:rPr>
        <w:t>матеріалів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стружками,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lang w:val="uk-UA"/>
          <w:rPrChange w:id="2312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улам</w:t>
      </w:r>
      <w:r w:rsidRPr="001B5176">
        <w:rPr>
          <w:rFonts w:ascii="Times New Roman" w:hAnsi="Times New Roman" w:cs="Times New Roman"/>
          <w:color w:val="000000"/>
          <w:sz w:val="22"/>
          <w:rPrChange w:id="2313" w:author="e.pashkova" w:date="2020-05-13T10:26:00Z">
            <w:rPr>
              <w:rFonts w:ascii="Times New Roman" w:hAnsi="Times New Roman"/>
              <w:color w:val="000000"/>
            </w:rPr>
          </w:rPrChange>
        </w:rPr>
        <w:t>ками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15" w:author="e.pashkova" w:date="2020-05-13T10:26:00Z">
            <w:rPr>
              <w:rFonts w:ascii="Times New Roman" w:hAnsi="Times New Roman"/>
              <w:color w:val="000000"/>
            </w:rPr>
          </w:rPrChange>
        </w:rPr>
        <w:t>бризками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17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19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використовувати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21" w:author="e.pashkova" w:date="2020-05-13T10:26:00Z">
            <w:rPr>
              <w:rFonts w:ascii="Times New Roman" w:hAnsi="Times New Roman"/>
              <w:color w:val="000000"/>
            </w:rPr>
          </w:rPrChange>
        </w:rPr>
        <w:t>захисний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щиток</w:t>
      </w:r>
      <w:r w:rsidR="004508EE" w:rsidRPr="001B5176">
        <w:rPr>
          <w:rFonts w:ascii="Times New Roman" w:hAnsi="Times New Roman" w:cs="Times New Roman"/>
          <w:color w:val="000000"/>
          <w:sz w:val="22"/>
          <w:lang w:val="uk-UA"/>
          <w:rPrChange w:id="2323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для обличчя</w:t>
      </w:r>
      <w:r w:rsidRPr="001B5176">
        <w:rPr>
          <w:rFonts w:ascii="Times New Roman" w:hAnsi="Times New Roman" w:cs="Times New Roman"/>
          <w:color w:val="000000"/>
          <w:sz w:val="22"/>
          <w:rPrChange w:id="23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разом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25" w:author="e.pashkova" w:date="2020-05-13T10:26:00Z">
            <w:rPr>
              <w:rFonts w:ascii="Times New Roman" w:hAnsi="Times New Roman"/>
              <w:color w:val="000000"/>
            </w:rPr>
          </w:rPrChange>
        </w:rPr>
        <w:t>із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27" w:author="e.pashkova" w:date="2020-05-13T10:26:00Z">
            <w:rPr>
              <w:rFonts w:ascii="Times New Roman" w:hAnsi="Times New Roman"/>
              <w:color w:val="000000"/>
            </w:rPr>
          </w:rPrChange>
        </w:rPr>
        <w:t>захисними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окулярами;</w:t>
      </w:r>
    </w:p>
    <w:p w:rsidR="000D03DD" w:rsidRPr="001B5176" w:rsidRDefault="00735089" w:rsidP="001B5176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/>
          <w:sz w:val="22"/>
          <w:rPrChange w:id="2329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2330" w:author="e.pashkova" w:date="2020-05-13T10:26:00Z">
          <w:pPr>
            <w:pStyle w:val="a3"/>
            <w:numPr>
              <w:numId w:val="19"/>
            </w:numPr>
            <w:ind w:hanging="360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31" w:author="e.pashkova" w:date="2020-05-13T10:26:00Z">
            <w:rPr>
              <w:rFonts w:ascii="Times New Roman" w:hAnsi="Times New Roman"/>
              <w:color w:val="000000"/>
            </w:rPr>
          </w:rPrChange>
        </w:rPr>
        <w:t>Виробничий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33" w:author="e.pashkova" w:date="2020-05-13T10:26:00Z">
            <w:rPr>
              <w:rFonts w:ascii="Times New Roman" w:hAnsi="Times New Roman"/>
              <w:color w:val="000000"/>
            </w:rPr>
          </w:rPrChange>
        </w:rPr>
        <w:t>об'єкт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повинен бути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35" w:author="e.pashkova" w:date="2020-05-13T10:26:00Z">
            <w:rPr>
              <w:rFonts w:ascii="Times New Roman" w:hAnsi="Times New Roman"/>
              <w:color w:val="000000"/>
            </w:rPr>
          </w:rPrChange>
        </w:rPr>
        <w:t>забезпечений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пунктами для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37" w:author="e.pashkova" w:date="2020-05-13T10:26:00Z">
            <w:rPr>
              <w:rFonts w:ascii="Times New Roman" w:hAnsi="Times New Roman"/>
              <w:color w:val="000000"/>
            </w:rPr>
          </w:rPrChange>
        </w:rPr>
        <w:t>промивання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очей</w:t>
      </w:r>
      <w:r w:rsidR="004508EE" w:rsidRPr="001B5176">
        <w:rPr>
          <w:rFonts w:ascii="Times New Roman" w:hAnsi="Times New Roman" w:cs="Times New Roman"/>
          <w:color w:val="000000"/>
          <w:sz w:val="22"/>
          <w:lang w:val="uk-UA"/>
          <w:rPrChange w:id="2339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40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</w:t>
      </w:r>
      <w:r w:rsidR="004508EE" w:rsidRPr="001B5176">
        <w:rPr>
          <w:rFonts w:ascii="Times New Roman" w:hAnsi="Times New Roman" w:cs="Times New Roman"/>
          <w:color w:val="000000"/>
          <w:sz w:val="22"/>
          <w:lang w:val="uk-UA"/>
          <w:rPrChange w:id="234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того,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43" w:author="e.pashkova" w:date="2020-05-13T10:26:00Z">
            <w:rPr>
              <w:rFonts w:ascii="Times New Roman" w:hAnsi="Times New Roman"/>
              <w:color w:val="000000"/>
            </w:rPr>
          </w:rPrChange>
        </w:rPr>
        <w:t>щоб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45" w:author="e.pashkova" w:date="2020-05-13T10:26:00Z">
            <w:rPr>
              <w:rFonts w:ascii="Times New Roman" w:hAnsi="Times New Roman"/>
              <w:color w:val="000000"/>
            </w:rPr>
          </w:rPrChange>
        </w:rPr>
        <w:t>потерпілий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47" w:author="e.pashkova" w:date="2020-05-13T10:26:00Z">
            <w:rPr>
              <w:rFonts w:ascii="Times New Roman" w:hAnsi="Times New Roman"/>
              <w:color w:val="000000"/>
            </w:rPr>
          </w:rPrChange>
        </w:rPr>
        <w:t>міг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49" w:author="e.pashkova" w:date="2020-05-13T10:26:00Z">
            <w:rPr>
              <w:rFonts w:ascii="Times New Roman" w:hAnsi="Times New Roman"/>
              <w:color w:val="000000"/>
            </w:rPr>
          </w:rPrChange>
        </w:rPr>
        <w:t>протягом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короткого часу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51" w:author="e.pashkova" w:date="2020-05-13T10:26:00Z">
            <w:rPr>
              <w:rFonts w:ascii="Times New Roman" w:hAnsi="Times New Roman"/>
              <w:color w:val="000000"/>
            </w:rPr>
          </w:rPrChange>
        </w:rPr>
        <w:t>безперешкодно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них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353" w:author="e.pashkova" w:date="2020-05-13T10:26:00Z">
            <w:rPr>
              <w:rFonts w:ascii="Times New Roman" w:hAnsi="Times New Roman"/>
              <w:color w:val="000000"/>
            </w:rPr>
          </w:rPrChange>
        </w:rPr>
        <w:t>дістатися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354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D03DD" w:rsidRPr="001B5176" w:rsidRDefault="004508EE" w:rsidP="001B5176">
      <w:pPr>
        <w:spacing w:before="240" w:line="240" w:lineRule="auto"/>
        <w:rPr>
          <w:rFonts w:ascii="Times New Roman" w:hAnsi="Times New Roman" w:cs="Times New Roman"/>
          <w:color w:val="000000"/>
          <w:u w:val="single"/>
          <w:rPrChange w:id="2355" w:author="e.pashkova" w:date="2020-05-13T10:26:00Z">
            <w:rPr>
              <w:rFonts w:ascii="Times New Roman" w:hAnsi="Times New Roman"/>
              <w:color w:val="000000"/>
              <w:u w:val="single"/>
            </w:rPr>
          </w:rPrChange>
        </w:rPr>
        <w:pPrChange w:id="2356" w:author="e.pashkova" w:date="2020-05-13T10:26:00Z">
          <w:pPr>
            <w:spacing w:before="240"/>
          </w:pPr>
        </w:pPrChange>
      </w:pPr>
      <w:r w:rsidRPr="001B5176">
        <w:rPr>
          <w:rFonts w:ascii="Times New Roman" w:hAnsi="Times New Roman" w:cs="Times New Roman"/>
          <w:color w:val="000000"/>
          <w:u w:val="single"/>
          <w:lang w:val="uk-UA"/>
        </w:rPr>
        <w:t>Захисні рукавички</w:t>
      </w:r>
      <w:r w:rsidR="000D03DD" w:rsidRPr="001B5176">
        <w:rPr>
          <w:rFonts w:ascii="Times New Roman" w:hAnsi="Times New Roman" w:cs="Times New Roman"/>
          <w:color w:val="000000"/>
          <w:u w:val="single"/>
        </w:rPr>
        <w:t>:</w:t>
      </w:r>
    </w:p>
    <w:p w:rsidR="004508EE" w:rsidRPr="001B5176" w:rsidRDefault="004508EE" w:rsidP="001B5176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Cs/>
          <w:color w:val="000000"/>
          <w:sz w:val="22"/>
          <w:rPrChange w:id="235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2358" w:author="e.pashkova" w:date="2020-05-13T10:26:00Z">
          <w:pPr>
            <w:pStyle w:val="a3"/>
            <w:numPr>
              <w:numId w:val="20"/>
            </w:numPr>
            <w:ind w:hanging="360"/>
          </w:pPr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5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Звичайні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6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6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захисні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6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рукавички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6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необхідно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6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6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використовувати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6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6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виконанні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6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bCs/>
          <w:color w:val="000000"/>
          <w:sz w:val="22"/>
          <w:lang w:val="uk-UA"/>
          <w:rPrChange w:id="2369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>у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7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сіх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7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7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видів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7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7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7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7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які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7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7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потребують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7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контакту будь-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8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якими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8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видами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8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матеріалів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8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8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інструменту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8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8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Підрядник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8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повинен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8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забезпечити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8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9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своїх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9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9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співробітників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9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як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9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літніми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9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так і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9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зимовими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9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рукавичками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39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залежно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39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0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0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пори року, а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0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0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0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забезпечити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0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0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0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0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регулярну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0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1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видачу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1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1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своєчасну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1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1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заміну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1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1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пошкодженні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1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1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1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2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зносі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2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;</w:t>
      </w:r>
    </w:p>
    <w:p w:rsidR="004508EE" w:rsidRPr="001B5176" w:rsidRDefault="004508EE" w:rsidP="001B5176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Cs/>
          <w:color w:val="000000"/>
          <w:sz w:val="22"/>
          <w:rPrChange w:id="242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2423" w:author="e.pashkova" w:date="2020-05-13T10:26:00Z">
          <w:pPr>
            <w:pStyle w:val="a3"/>
            <w:numPr>
              <w:numId w:val="20"/>
            </w:numPr>
            <w:ind w:hanging="360"/>
          </w:pPr>
        </w:pPrChange>
      </w:pPr>
      <w:r w:rsidRPr="001B5176">
        <w:rPr>
          <w:rFonts w:ascii="Times New Roman" w:hAnsi="Times New Roman" w:cs="Times New Roman"/>
          <w:bCs/>
          <w:color w:val="000000"/>
          <w:sz w:val="22"/>
          <w:rPrChange w:id="242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При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2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роботі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2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2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шкідливими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2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2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хімічними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3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3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речовинами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3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з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3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гарячими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3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3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поверхнями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3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з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3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обладнанням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3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3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4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4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знаходиться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4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4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під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4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4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напругою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4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і при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4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проведенні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4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4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інших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5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5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потенційно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5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5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небезпечних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5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5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5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5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необхідно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5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5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використовувати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6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6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спеціальні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6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рукавички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6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відповідного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6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типу (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6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гумові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6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6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хімічно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6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6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стійкі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7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7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шкіряні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7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7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діелектричні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7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7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відповідної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7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7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категорії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7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7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захисту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8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і т.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lang w:val="uk-UA"/>
          <w:rPrChange w:id="2481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>ін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8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.);</w:t>
      </w:r>
    </w:p>
    <w:p w:rsidR="000D03DD" w:rsidRPr="001B5176" w:rsidRDefault="004508EE" w:rsidP="001B5176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Cs/>
          <w:color w:val="000000"/>
          <w:sz w:val="22"/>
          <w:rPrChange w:id="248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2484" w:author="e.pashkova" w:date="2020-05-13T10:26:00Z">
          <w:pPr>
            <w:pStyle w:val="a3"/>
            <w:numPr>
              <w:numId w:val="20"/>
            </w:numPr>
            <w:ind w:hanging="360"/>
          </w:pPr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8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Під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8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час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8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виконання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8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будь-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8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яких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9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9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видів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249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249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</w:t>
      </w:r>
      <w:r w:rsidRPr="001B5176">
        <w:rPr>
          <w:rFonts w:ascii="Times New Roman" w:hAnsi="Times New Roman" w:cs="Times New Roman"/>
          <w:b/>
          <w:color w:val="000000"/>
          <w:sz w:val="22"/>
          <w:rPrChange w:id="2494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обіт</w:t>
      </w:r>
      <w:proofErr w:type="spellEnd"/>
      <w:r w:rsidRPr="001B5176">
        <w:rPr>
          <w:rFonts w:ascii="Times New Roman" w:hAnsi="Times New Roman" w:cs="Times New Roman"/>
          <w:b/>
          <w:color w:val="000000"/>
          <w:sz w:val="22"/>
          <w:rPrChange w:id="2495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color w:val="000000"/>
          <w:sz w:val="22"/>
          <w:rPrChange w:id="2496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забороняється</w:t>
      </w:r>
      <w:proofErr w:type="spellEnd"/>
      <w:r w:rsidRPr="001B5176">
        <w:rPr>
          <w:rFonts w:ascii="Times New Roman" w:hAnsi="Times New Roman" w:cs="Times New Roman"/>
          <w:b/>
          <w:color w:val="000000"/>
          <w:sz w:val="22"/>
          <w:rPrChange w:id="2497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color w:val="000000"/>
          <w:sz w:val="22"/>
          <w:rPrChange w:id="2498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носіння</w:t>
      </w:r>
      <w:proofErr w:type="spellEnd"/>
      <w:r w:rsidRPr="001B5176">
        <w:rPr>
          <w:rFonts w:ascii="Times New Roman" w:hAnsi="Times New Roman" w:cs="Times New Roman"/>
          <w:b/>
          <w:color w:val="000000"/>
          <w:sz w:val="22"/>
          <w:rPrChange w:id="2499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прикрас на руках (</w:t>
      </w:r>
      <w:r w:rsidRPr="001B5176">
        <w:rPr>
          <w:rFonts w:ascii="Times New Roman" w:hAnsi="Times New Roman" w:cs="Times New Roman"/>
          <w:b/>
          <w:color w:val="000000"/>
          <w:sz w:val="22"/>
          <w:lang w:val="uk-UA"/>
          <w:rPrChange w:id="2500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t>обручки</w:t>
      </w:r>
      <w:r w:rsidRPr="001B5176">
        <w:rPr>
          <w:rFonts w:ascii="Times New Roman" w:hAnsi="Times New Roman" w:cs="Times New Roman"/>
          <w:b/>
          <w:color w:val="000000"/>
          <w:sz w:val="22"/>
          <w:rPrChange w:id="2501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/>
          <w:color w:val="000000"/>
          <w:sz w:val="22"/>
          <w:rPrChange w:id="2502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персні</w:t>
      </w:r>
      <w:proofErr w:type="spellEnd"/>
      <w:r w:rsidRPr="001B5176">
        <w:rPr>
          <w:rFonts w:ascii="Times New Roman" w:hAnsi="Times New Roman" w:cs="Times New Roman"/>
          <w:b/>
          <w:color w:val="000000"/>
          <w:sz w:val="22"/>
          <w:rPrChange w:id="2503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).</w:t>
      </w:r>
    </w:p>
    <w:p w:rsidR="000D03DD" w:rsidRPr="001B5176" w:rsidRDefault="004508EE" w:rsidP="001B5176">
      <w:pPr>
        <w:spacing w:before="240" w:line="240" w:lineRule="auto"/>
        <w:jc w:val="both"/>
        <w:rPr>
          <w:rFonts w:ascii="Times New Roman" w:hAnsi="Times New Roman" w:cs="Times New Roman"/>
          <w:color w:val="000000"/>
          <w:u w:val="single"/>
          <w:rPrChange w:id="2504" w:author="e.pashkova" w:date="2020-05-13T10:26:00Z">
            <w:rPr>
              <w:rFonts w:ascii="Times New Roman" w:hAnsi="Times New Roman"/>
              <w:color w:val="000000"/>
              <w:u w:val="single"/>
            </w:rPr>
          </w:rPrChange>
        </w:rPr>
        <w:pPrChange w:id="2505" w:author="e.pashkova" w:date="2020-05-13T10:26:00Z">
          <w:pPr>
            <w:spacing w:before="240"/>
          </w:pPr>
        </w:pPrChange>
      </w:pPr>
      <w:r w:rsidRPr="001B5176">
        <w:rPr>
          <w:rFonts w:ascii="Times New Roman" w:hAnsi="Times New Roman" w:cs="Times New Roman"/>
          <w:color w:val="000000"/>
          <w:u w:val="single"/>
          <w:lang w:val="uk-UA"/>
        </w:rPr>
        <w:t>Засоби</w:t>
      </w:r>
      <w:r w:rsidR="000D03DD" w:rsidRPr="001B5176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1B5176">
        <w:rPr>
          <w:rFonts w:ascii="Times New Roman" w:hAnsi="Times New Roman" w:cs="Times New Roman"/>
          <w:color w:val="000000"/>
          <w:u w:val="single"/>
          <w:lang w:val="uk-UA"/>
          <w:rPrChange w:id="2506" w:author="e.pashkova" w:date="2020-05-13T10:26:00Z">
            <w:rPr>
              <w:rFonts w:ascii="Times New Roman" w:hAnsi="Times New Roman"/>
              <w:color w:val="000000"/>
              <w:u w:val="single"/>
              <w:lang w:val="uk-UA"/>
            </w:rPr>
          </w:rPrChange>
        </w:rPr>
        <w:t>захисту від падіння</w:t>
      </w:r>
      <w:r w:rsidR="000D03DD" w:rsidRPr="001B5176">
        <w:rPr>
          <w:rFonts w:ascii="Times New Roman" w:hAnsi="Times New Roman" w:cs="Times New Roman"/>
          <w:color w:val="000000"/>
          <w:u w:val="single"/>
          <w:rPrChange w:id="2507" w:author="e.pashkova" w:date="2020-05-13T10:26:00Z">
            <w:rPr>
              <w:rFonts w:ascii="Times New Roman" w:hAnsi="Times New Roman"/>
              <w:color w:val="000000"/>
              <w:u w:val="single"/>
            </w:rPr>
          </w:rPrChange>
        </w:rPr>
        <w:t>:</w:t>
      </w:r>
    </w:p>
    <w:p w:rsidR="000D03DD" w:rsidRPr="001B5176" w:rsidRDefault="000D03DD" w:rsidP="001B5176">
      <w:pPr>
        <w:spacing w:before="120"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u w:val="single"/>
          <w:rPrChange w:id="2508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  <w:u w:val="single"/>
            </w:rPr>
          </w:rPrChange>
        </w:rPr>
        <w:pPrChange w:id="2509" w:author="e.pashkova" w:date="2020-05-13T10:26:00Z">
          <w:pPr>
            <w:spacing w:before="120" w:after="0" w:line="240" w:lineRule="auto"/>
            <w:ind w:left="720"/>
          </w:pPr>
        </w:pPrChange>
      </w:pPr>
      <w:r w:rsidRPr="001B5176">
        <w:rPr>
          <w:rFonts w:ascii="Times New Roman" w:hAnsi="Times New Roman" w:cs="Times New Roman"/>
          <w:b/>
          <w:color w:val="000000"/>
          <w:u w:val="single"/>
          <w:rPrChange w:id="2510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  <w:u w:val="single"/>
            </w:rPr>
          </w:rPrChange>
        </w:rPr>
        <w:lastRenderedPageBreak/>
        <w:t>На тер</w:t>
      </w:r>
      <w:proofErr w:type="spellStart"/>
      <w:r w:rsidR="004508EE"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2511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  <w:u w:val="single"/>
              <w:lang w:val="uk-UA"/>
            </w:rPr>
          </w:rPrChange>
        </w:rPr>
        <w:t>иторії</w:t>
      </w:r>
      <w:proofErr w:type="spellEnd"/>
      <w:r w:rsidRPr="001B5176">
        <w:rPr>
          <w:rFonts w:ascii="Times New Roman" w:hAnsi="Times New Roman" w:cs="Times New Roman"/>
          <w:b/>
          <w:color w:val="000000"/>
          <w:u w:val="single"/>
          <w:rPrChange w:id="2512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  <w:u w:val="single"/>
            </w:rPr>
          </w:rPrChange>
        </w:rPr>
        <w:t xml:space="preserve"> З</w:t>
      </w:r>
      <w:proofErr w:type="spellStart"/>
      <w:r w:rsidR="004508EE"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2513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  <w:u w:val="single"/>
              <w:lang w:val="uk-UA"/>
            </w:rPr>
          </w:rPrChange>
        </w:rPr>
        <w:t>амовника</w:t>
      </w:r>
      <w:proofErr w:type="spellEnd"/>
      <w:r w:rsidR="004508EE"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2514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  <w:u w:val="single"/>
              <w:lang w:val="uk-UA"/>
            </w:rPr>
          </w:rPrChange>
        </w:rPr>
        <w:t xml:space="preserve"> забороняється використовувати монтажних пояс в якості засобу захисту від падіння.</w:t>
      </w:r>
      <w:r w:rsidRPr="001B5176">
        <w:rPr>
          <w:rFonts w:ascii="Times New Roman" w:hAnsi="Times New Roman" w:cs="Times New Roman"/>
          <w:b/>
          <w:color w:val="000000"/>
          <w:u w:val="single"/>
          <w:rPrChange w:id="2515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  <w:u w:val="single"/>
            </w:rPr>
          </w:rPrChange>
        </w:rPr>
        <w:t xml:space="preserve"> </w:t>
      </w:r>
    </w:p>
    <w:p w:rsidR="004508EE" w:rsidRPr="001B5176" w:rsidRDefault="004508EE" w:rsidP="001B5176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2"/>
          <w:rPrChange w:id="2516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2517" w:author="e.pashkova" w:date="2020-05-13T10:26:00Z">
          <w:pPr>
            <w:pStyle w:val="a3"/>
            <w:numPr>
              <w:numId w:val="22"/>
            </w:numPr>
            <w:ind w:left="1080" w:hanging="360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18" w:author="e.pashkova" w:date="2020-05-13T10:26:00Z">
            <w:rPr>
              <w:rFonts w:ascii="Times New Roman" w:hAnsi="Times New Roman"/>
              <w:color w:val="000000"/>
            </w:rPr>
          </w:rPrChange>
        </w:rPr>
        <w:t>Співробітники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20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Підрядника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22" w:author="e.pashkova" w:date="2020-05-13T10:26:00Z">
            <w:rPr>
              <w:rFonts w:ascii="Times New Roman" w:hAnsi="Times New Roman"/>
              <w:color w:val="000000"/>
            </w:rPr>
          </w:rPrChange>
        </w:rPr>
        <w:t>які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24" w:author="e.pashkova" w:date="2020-05-13T10:26:00Z">
            <w:rPr>
              <w:rFonts w:ascii="Times New Roman" w:hAnsi="Times New Roman"/>
              <w:color w:val="000000"/>
            </w:rPr>
          </w:rPrChange>
        </w:rPr>
        <w:t>виконують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26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при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28" w:author="e.pashkova" w:date="2020-05-13T10:26:00Z">
            <w:rPr>
              <w:rFonts w:ascii="Times New Roman" w:hAnsi="Times New Roman"/>
              <w:color w:val="000000"/>
            </w:rPr>
          </w:rPrChange>
        </w:rPr>
        <w:t>яких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30" w:author="e.pashkova" w:date="2020-05-13T10:26:00Z">
            <w:rPr>
              <w:rFonts w:ascii="Times New Roman" w:hAnsi="Times New Roman"/>
              <w:color w:val="000000"/>
            </w:rPr>
          </w:rPrChange>
        </w:rPr>
        <w:t>потрібно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32" w:author="e.pashkova" w:date="2020-05-13T10:26:00Z">
            <w:rPr>
              <w:rFonts w:ascii="Times New Roman" w:hAnsi="Times New Roman"/>
              <w:color w:val="000000"/>
            </w:rPr>
          </w:rPrChange>
        </w:rPr>
        <w:t>застосовувати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34" w:author="e.pashkova" w:date="2020-05-13T10:26:00Z">
            <w:rPr>
              <w:rFonts w:ascii="Times New Roman" w:hAnsi="Times New Roman"/>
              <w:color w:val="000000"/>
            </w:rPr>
          </w:rPrChange>
        </w:rPr>
        <w:t>засоби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3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36" w:author="e.pashkova" w:date="2020-05-13T10:26:00Z">
            <w:rPr>
              <w:rFonts w:ascii="Times New Roman" w:hAnsi="Times New Roman"/>
              <w:color w:val="000000"/>
            </w:rPr>
          </w:rPrChange>
        </w:rPr>
        <w:t>індивідуального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38" w:author="e.pashkova" w:date="2020-05-13T10:26:00Z">
            <w:rPr>
              <w:rFonts w:ascii="Times New Roman" w:hAnsi="Times New Roman"/>
              <w:color w:val="000000"/>
            </w:rPr>
          </w:rPrChange>
        </w:rPr>
        <w:t>захисту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40" w:author="e.pashkova" w:date="2020-05-13T10:26:00Z">
            <w:rPr>
              <w:rFonts w:ascii="Times New Roman" w:hAnsi="Times New Roman"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42" w:author="e.pashkova" w:date="2020-05-13T10:26:00Z">
            <w:rPr>
              <w:rFonts w:ascii="Times New Roman" w:hAnsi="Times New Roman"/>
              <w:color w:val="000000"/>
            </w:rPr>
          </w:rPrChange>
        </w:rPr>
        <w:t>падіння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44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46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використовувати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48" w:author="e.pashkova" w:date="2020-05-13T10:26:00Z">
            <w:rPr>
              <w:rFonts w:ascii="Times New Roman" w:hAnsi="Times New Roman"/>
              <w:color w:val="000000"/>
            </w:rPr>
          </w:rPrChange>
        </w:rPr>
        <w:t>страхувальні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50" w:author="e.pashkova" w:date="2020-05-13T10:26:00Z">
            <w:rPr>
              <w:rFonts w:ascii="Times New Roman" w:hAnsi="Times New Roman"/>
              <w:color w:val="000000"/>
            </w:rPr>
          </w:rPrChange>
        </w:rPr>
        <w:t>прив'язі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52" w:author="e.pashkova" w:date="2020-05-13T10:26:00Z">
            <w:rPr>
              <w:rFonts w:ascii="Times New Roman" w:hAnsi="Times New Roman"/>
              <w:color w:val="000000"/>
            </w:rPr>
          </w:rPrChange>
        </w:rPr>
        <w:t>плечовими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54" w:author="e.pashkova" w:date="2020-05-13T10:26:00Z">
            <w:rPr>
              <w:rFonts w:ascii="Times New Roman" w:hAnsi="Times New Roman"/>
              <w:color w:val="000000"/>
            </w:rPr>
          </w:rPrChange>
        </w:rPr>
        <w:t>ножними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5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лямками і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56" w:author="e.pashkova" w:date="2020-05-13T10:26:00Z">
            <w:rPr>
              <w:rFonts w:ascii="Times New Roman" w:hAnsi="Times New Roman"/>
              <w:color w:val="000000"/>
            </w:rPr>
          </w:rPrChange>
        </w:rPr>
        <w:t>страхувальними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5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фалами,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58" w:author="e.pashkova" w:date="2020-05-13T10:26:00Z">
            <w:rPr>
              <w:rFonts w:ascii="Times New Roman" w:hAnsi="Times New Roman"/>
              <w:color w:val="000000"/>
            </w:rPr>
          </w:rPrChange>
        </w:rPr>
        <w:t>оснащеними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60" w:author="e.pashkova" w:date="2020-05-13T10:26:00Z">
            <w:rPr>
              <w:rFonts w:ascii="Times New Roman" w:hAnsi="Times New Roman"/>
              <w:color w:val="000000"/>
            </w:rPr>
          </w:rPrChange>
        </w:rPr>
        <w:t>карабінами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62" w:author="e.pashkova" w:date="2020-05-13T10:26:00Z">
            <w:rPr>
              <w:rFonts w:ascii="Times New Roman" w:hAnsi="Times New Roman"/>
              <w:color w:val="000000"/>
            </w:rPr>
          </w:rPrChange>
        </w:rPr>
        <w:t>амортизаційними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6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64" w:author="e.pashkova" w:date="2020-05-13T10:26:00Z">
            <w:rPr>
              <w:rFonts w:ascii="Times New Roman" w:hAnsi="Times New Roman"/>
              <w:color w:val="000000"/>
            </w:rPr>
          </w:rPrChange>
        </w:rPr>
        <w:t>пристроями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6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При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66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необхідності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6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68" w:author="e.pashkova" w:date="2020-05-13T10:26:00Z">
            <w:rPr>
              <w:rFonts w:ascii="Times New Roman" w:hAnsi="Times New Roman"/>
              <w:color w:val="000000"/>
            </w:rPr>
          </w:rPrChange>
        </w:rPr>
        <w:t>переміщення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6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70" w:author="e.pashkova" w:date="2020-05-13T10:26:00Z">
            <w:rPr>
              <w:rFonts w:ascii="Times New Roman" w:hAnsi="Times New Roman"/>
              <w:color w:val="000000"/>
            </w:rPr>
          </w:rPrChange>
        </w:rPr>
        <w:t>працівника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7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72" w:author="e.pashkova" w:date="2020-05-13T10:26:00Z">
            <w:rPr>
              <w:rFonts w:ascii="Times New Roman" w:hAnsi="Times New Roman"/>
              <w:color w:val="000000"/>
            </w:rPr>
          </w:rPrChange>
        </w:rPr>
        <w:t>під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7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час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74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7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76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78" w:author="e.pashkova" w:date="2020-05-13T10:26:00Z">
            <w:rPr>
              <w:rFonts w:ascii="Times New Roman" w:hAnsi="Times New Roman"/>
              <w:color w:val="000000"/>
            </w:rPr>
          </w:rPrChange>
        </w:rPr>
        <w:t>висоті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80" w:author="e.pashkova" w:date="2020-05-13T10:26:00Z">
            <w:rPr>
              <w:rFonts w:ascii="Times New Roman" w:hAnsi="Times New Roman"/>
              <w:color w:val="000000"/>
            </w:rPr>
          </w:rPrChange>
        </w:rPr>
        <w:t>відкріплення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lang w:val="uk-UA"/>
          <w:rPrChange w:id="258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м</w:t>
      </w:r>
      <w:r w:rsidRPr="001B5176">
        <w:rPr>
          <w:rFonts w:ascii="Times New Roman" w:hAnsi="Times New Roman" w:cs="Times New Roman"/>
          <w:color w:val="000000"/>
          <w:sz w:val="22"/>
          <w:rPrChange w:id="25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83" w:author="e.pashkova" w:date="2020-05-13T10:26:00Z">
            <w:rPr>
              <w:rFonts w:ascii="Times New Roman" w:hAnsi="Times New Roman"/>
              <w:color w:val="000000"/>
            </w:rPr>
          </w:rPrChange>
        </w:rPr>
        <w:t>страхувального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фала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85" w:author="e.pashkova" w:date="2020-05-13T10:26:00Z">
            <w:rPr>
              <w:rFonts w:ascii="Times New Roman" w:hAnsi="Times New Roman"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анкерного пристрою,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87" w:author="e.pashkova" w:date="2020-05-13T10:26:00Z">
            <w:rPr>
              <w:rFonts w:ascii="Times New Roman" w:hAnsi="Times New Roman"/>
              <w:color w:val="000000"/>
            </w:rPr>
          </w:rPrChange>
        </w:rPr>
        <w:t>страхувальний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пояс повинен бути оснащений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89" w:author="e.pashkova" w:date="2020-05-13T10:26:00Z">
            <w:rPr>
              <w:rFonts w:ascii="Times New Roman" w:hAnsi="Times New Roman"/>
              <w:color w:val="000000"/>
            </w:rPr>
          </w:rPrChange>
        </w:rPr>
        <w:t>подвійними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91" w:author="e.pashkova" w:date="2020-05-13T10:26:00Z">
            <w:rPr>
              <w:rFonts w:ascii="Times New Roman" w:hAnsi="Times New Roman"/>
              <w:color w:val="000000"/>
            </w:rPr>
          </w:rPrChange>
        </w:rPr>
        <w:t>страхувальними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фалами;</w:t>
      </w:r>
    </w:p>
    <w:p w:rsidR="004508EE" w:rsidRPr="001B5176" w:rsidRDefault="004508EE" w:rsidP="001B5176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2"/>
          <w:rPrChange w:id="2593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2594" w:author="e.pashkova" w:date="2020-05-13T10:26:00Z">
          <w:pPr>
            <w:pStyle w:val="a3"/>
            <w:numPr>
              <w:numId w:val="22"/>
            </w:numPr>
            <w:ind w:left="1080" w:hanging="360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95" w:author="e.pashkova" w:date="2020-05-13T10:26:00Z">
            <w:rPr>
              <w:rFonts w:ascii="Times New Roman" w:hAnsi="Times New Roman"/>
              <w:color w:val="000000"/>
            </w:rPr>
          </w:rPrChange>
        </w:rPr>
        <w:t>Всі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97" w:author="e.pashkova" w:date="2020-05-13T10:26:00Z">
            <w:rPr>
              <w:rFonts w:ascii="Times New Roman" w:hAnsi="Times New Roman"/>
              <w:color w:val="000000"/>
            </w:rPr>
          </w:rPrChange>
        </w:rPr>
        <w:t>місця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5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599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01" w:author="e.pashkova" w:date="2020-05-13T10:26:00Z">
            <w:rPr>
              <w:rFonts w:ascii="Times New Roman" w:hAnsi="Times New Roman"/>
              <w:color w:val="000000"/>
            </w:rPr>
          </w:rPrChange>
        </w:rPr>
        <w:t>висоті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03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05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0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07" w:author="e.pashkova" w:date="2020-05-13T10:26:00Z">
            <w:rPr>
              <w:rFonts w:ascii="Times New Roman" w:hAnsi="Times New Roman"/>
              <w:color w:val="000000"/>
            </w:rPr>
          </w:rPrChange>
        </w:rPr>
        <w:t>анкерними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09" w:author="e.pashkova" w:date="2020-05-13T10:26:00Z">
            <w:rPr>
              <w:rFonts w:ascii="Times New Roman" w:hAnsi="Times New Roman"/>
              <w:color w:val="000000"/>
            </w:rPr>
          </w:rPrChange>
        </w:rPr>
        <w:t>пристроями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11" w:author="e.pashkova" w:date="2020-05-13T10:26:00Z">
            <w:rPr>
              <w:rFonts w:ascii="Times New Roman" w:hAnsi="Times New Roman"/>
              <w:color w:val="000000"/>
            </w:rPr>
          </w:rPrChange>
        </w:rPr>
        <w:t>кріплення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13" w:author="e.pashkova" w:date="2020-05-13T10:26:00Z">
            <w:rPr>
              <w:rFonts w:ascii="Times New Roman" w:hAnsi="Times New Roman"/>
              <w:color w:val="000000"/>
            </w:rPr>
          </w:rPrChange>
        </w:rPr>
        <w:t>страхувальних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15" w:author="e.pashkova" w:date="2020-05-13T10:26:00Z">
            <w:rPr>
              <w:rFonts w:ascii="Times New Roman" w:hAnsi="Times New Roman"/>
              <w:color w:val="000000"/>
            </w:rPr>
          </w:rPrChange>
        </w:rPr>
        <w:t>фалів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17" w:author="e.pashkova" w:date="2020-05-13T10:26:00Z">
            <w:rPr>
              <w:rFonts w:ascii="Times New Roman" w:hAnsi="Times New Roman"/>
              <w:color w:val="000000"/>
            </w:rPr>
          </w:rPrChange>
        </w:rPr>
        <w:t>достатній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19" w:author="e.pashkova" w:date="2020-05-13T10:26:00Z">
            <w:rPr>
              <w:rFonts w:ascii="Times New Roman" w:hAnsi="Times New Roman"/>
              <w:color w:val="000000"/>
            </w:rPr>
          </w:rPrChange>
        </w:rPr>
        <w:t>кількості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21" w:author="e.pashkova" w:date="2020-05-13T10:26:00Z">
            <w:rPr>
              <w:rFonts w:ascii="Times New Roman" w:hAnsi="Times New Roman"/>
              <w:color w:val="000000"/>
            </w:rPr>
          </w:rPrChange>
        </w:rPr>
        <w:t>вільного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23" w:author="e.pashkova" w:date="2020-05-13T10:26:00Z">
            <w:rPr>
              <w:rFonts w:ascii="Times New Roman" w:hAnsi="Times New Roman"/>
              <w:color w:val="000000"/>
            </w:rPr>
          </w:rPrChange>
        </w:rPr>
        <w:t>переміщення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25" w:author="e.pashkova" w:date="2020-05-13T10:26:00Z">
            <w:rPr>
              <w:rFonts w:ascii="Times New Roman" w:hAnsi="Times New Roman"/>
              <w:color w:val="000000"/>
            </w:rPr>
          </w:rPrChange>
        </w:rPr>
        <w:t>працівників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27" w:author="e.pashkova" w:date="2020-05-13T10:26:00Z">
            <w:rPr>
              <w:rFonts w:ascii="Times New Roman" w:hAnsi="Times New Roman"/>
              <w:color w:val="000000"/>
            </w:rPr>
          </w:rPrChange>
        </w:rPr>
        <w:t>виключення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29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необхідності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31" w:author="e.pashkova" w:date="2020-05-13T10:26:00Z">
            <w:rPr>
              <w:rFonts w:ascii="Times New Roman" w:hAnsi="Times New Roman"/>
              <w:color w:val="000000"/>
            </w:rPr>
          </w:rPrChange>
        </w:rPr>
        <w:t>проводити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33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35" w:author="e.pashkova" w:date="2020-05-13T10:26:00Z">
            <w:rPr>
              <w:rFonts w:ascii="Times New Roman" w:hAnsi="Times New Roman"/>
              <w:color w:val="000000"/>
            </w:rPr>
          </w:rPrChange>
        </w:rPr>
        <w:t>незафіксованим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37" w:author="e.pashkova" w:date="2020-05-13T10:26:00Z">
            <w:rPr>
              <w:rFonts w:ascii="Times New Roman" w:hAnsi="Times New Roman"/>
              <w:color w:val="000000"/>
            </w:rPr>
          </w:rPrChange>
        </w:rPr>
        <w:t>страхувальним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фалом;</w:t>
      </w:r>
    </w:p>
    <w:p w:rsidR="000D03DD" w:rsidRPr="001B5176" w:rsidRDefault="004508EE" w:rsidP="001B5176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2"/>
          <w:rPrChange w:id="2639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2640" w:author="e.pashkova" w:date="2020-05-13T10:26:00Z">
          <w:pPr>
            <w:pStyle w:val="a3"/>
            <w:numPr>
              <w:numId w:val="22"/>
            </w:numPr>
            <w:ind w:left="1080" w:hanging="360"/>
          </w:pPr>
        </w:pPrChange>
      </w:pPr>
      <w:r w:rsidRPr="001B5176">
        <w:rPr>
          <w:rFonts w:ascii="Times New Roman" w:hAnsi="Times New Roman" w:cs="Times New Roman"/>
          <w:color w:val="000000"/>
          <w:sz w:val="22"/>
          <w:rPrChange w:id="26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При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42" w:author="e.pashkova" w:date="2020-05-13T10:26:00Z">
            <w:rPr>
              <w:rFonts w:ascii="Times New Roman" w:hAnsi="Times New Roman"/>
              <w:color w:val="000000"/>
            </w:rPr>
          </w:rPrChange>
        </w:rPr>
        <w:t>роботі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44" w:author="e.pashkova" w:date="2020-05-13T10:26:00Z">
            <w:rPr>
              <w:rFonts w:ascii="Times New Roman" w:hAnsi="Times New Roman"/>
              <w:color w:val="000000"/>
            </w:rPr>
          </w:rPrChange>
        </w:rPr>
        <w:t>висоті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46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48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використовуватися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50" w:author="e.pashkova" w:date="2020-05-13T10:26:00Z">
            <w:rPr>
              <w:rFonts w:ascii="Times New Roman" w:hAnsi="Times New Roman"/>
              <w:color w:val="000000"/>
            </w:rPr>
          </w:rPrChange>
        </w:rPr>
        <w:t>засоби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52" w:author="e.pashkova" w:date="2020-05-13T10:26:00Z">
            <w:rPr>
              <w:rFonts w:ascii="Times New Roman" w:hAnsi="Times New Roman"/>
              <w:color w:val="000000"/>
            </w:rPr>
          </w:rPrChange>
        </w:rPr>
        <w:t>запобігання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54" w:author="e.pashkova" w:date="2020-05-13T10:26:00Z">
            <w:rPr>
              <w:rFonts w:ascii="Times New Roman" w:hAnsi="Times New Roman"/>
              <w:color w:val="000000"/>
            </w:rPr>
          </w:rPrChange>
        </w:rPr>
        <w:t>падінню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5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56" w:author="e.pashkova" w:date="2020-05-13T10:26:00Z">
            <w:rPr>
              <w:rFonts w:ascii="Times New Roman" w:hAnsi="Times New Roman"/>
              <w:color w:val="000000"/>
            </w:rPr>
          </w:rPrChange>
        </w:rPr>
        <w:t>інструменту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5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(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58" w:author="e.pashkova" w:date="2020-05-13T10:26:00Z">
            <w:rPr>
              <w:rFonts w:ascii="Times New Roman" w:hAnsi="Times New Roman"/>
              <w:color w:val="000000"/>
            </w:rPr>
          </w:rPrChange>
        </w:rPr>
        <w:t>підсумки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60" w:author="e.pashkova" w:date="2020-05-13T10:26:00Z">
            <w:rPr>
              <w:rFonts w:ascii="Times New Roman" w:hAnsi="Times New Roman"/>
              <w:color w:val="000000"/>
            </w:rPr>
          </w:rPrChange>
        </w:rPr>
        <w:t>страхувальні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62" w:author="e.pashkova" w:date="2020-05-13T10:26:00Z">
            <w:rPr>
              <w:rFonts w:ascii="Times New Roman" w:hAnsi="Times New Roman"/>
              <w:color w:val="000000"/>
            </w:rPr>
          </w:rPrChange>
        </w:rPr>
        <w:t>троси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63" w:author="e.pashkova" w:date="2020-05-13T10:26:00Z">
            <w:rPr>
              <w:rFonts w:ascii="Times New Roman" w:hAnsi="Times New Roman"/>
              <w:color w:val="000000"/>
            </w:rPr>
          </w:rPrChange>
        </w:rPr>
        <w:t>).</w:t>
      </w:r>
    </w:p>
    <w:p w:rsidR="000D03DD" w:rsidRPr="001B5176" w:rsidRDefault="004508EE" w:rsidP="001B5176">
      <w:pPr>
        <w:spacing w:before="120" w:line="240" w:lineRule="auto"/>
        <w:jc w:val="both"/>
        <w:rPr>
          <w:rFonts w:ascii="Times New Roman" w:hAnsi="Times New Roman" w:cs="Times New Roman"/>
          <w:color w:val="000000"/>
          <w:u w:val="single"/>
          <w:rPrChange w:id="2664" w:author="e.pashkova" w:date="2020-05-13T10:26:00Z">
            <w:rPr>
              <w:rFonts w:ascii="Times New Roman" w:hAnsi="Times New Roman"/>
              <w:color w:val="000000"/>
              <w:u w:val="single"/>
            </w:rPr>
          </w:rPrChange>
        </w:rPr>
        <w:pPrChange w:id="2665" w:author="e.pashkova" w:date="2020-05-13T10:26:00Z">
          <w:pPr>
            <w:spacing w:before="120"/>
          </w:pPr>
        </w:pPrChange>
      </w:pPr>
      <w:r w:rsidRPr="001B5176">
        <w:rPr>
          <w:rFonts w:ascii="Times New Roman" w:hAnsi="Times New Roman" w:cs="Times New Roman"/>
          <w:color w:val="000000"/>
          <w:u w:val="single"/>
          <w:lang w:val="uk-UA"/>
        </w:rPr>
        <w:t>Засоби захисту органів слуху</w:t>
      </w:r>
      <w:r w:rsidR="000D03DD" w:rsidRPr="001B5176">
        <w:rPr>
          <w:rFonts w:ascii="Times New Roman" w:hAnsi="Times New Roman" w:cs="Times New Roman"/>
          <w:color w:val="000000"/>
          <w:u w:val="single"/>
        </w:rPr>
        <w:t>:</w:t>
      </w:r>
    </w:p>
    <w:p w:rsidR="000D03DD" w:rsidRPr="001B5176" w:rsidRDefault="004508EE" w:rsidP="001B5176">
      <w:pPr>
        <w:pStyle w:val="a3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2"/>
          <w:rPrChange w:id="2666" w:author="e.pashkova" w:date="2020-05-13T10:26:00Z">
            <w:rPr>
              <w:rFonts w:ascii="Times New Roman" w:hAnsi="Times New Roman" w:cs="Times New Roman"/>
            </w:rPr>
          </w:rPrChange>
        </w:rPr>
        <w:pPrChange w:id="2667" w:author="e.pashkova" w:date="2020-05-13T10:26:00Z">
          <w:pPr>
            <w:pStyle w:val="a3"/>
            <w:numPr>
              <w:numId w:val="23"/>
            </w:numPr>
            <w:ind w:hanging="360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68" w:author="e.pashkova" w:date="2020-05-13T10:26:00Z">
            <w:rPr>
              <w:rFonts w:ascii="Times New Roman" w:hAnsi="Times New Roman"/>
              <w:color w:val="000000"/>
            </w:rPr>
          </w:rPrChange>
        </w:rPr>
        <w:t>Засоби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6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70" w:author="e.pashkova" w:date="2020-05-13T10:26:00Z">
            <w:rPr>
              <w:rFonts w:ascii="Times New Roman" w:hAnsi="Times New Roman"/>
              <w:color w:val="000000"/>
            </w:rPr>
          </w:rPrChange>
        </w:rPr>
        <w:t>захисту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7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72" w:author="e.pashkova" w:date="2020-05-13T10:26:00Z">
            <w:rPr>
              <w:rFonts w:ascii="Times New Roman" w:hAnsi="Times New Roman"/>
              <w:color w:val="000000"/>
            </w:rPr>
          </w:rPrChange>
        </w:rPr>
        <w:t>органів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7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слуху (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74" w:author="e.pashkova" w:date="2020-05-13T10:26:00Z">
            <w:rPr>
              <w:rFonts w:ascii="Times New Roman" w:hAnsi="Times New Roman"/>
              <w:color w:val="000000"/>
            </w:rPr>
          </w:rPrChange>
        </w:rPr>
        <w:t>беруші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7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)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76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78" w:author="e.pashkova" w:date="2020-05-13T10:26:00Z">
            <w:rPr>
              <w:rFonts w:ascii="Times New Roman" w:hAnsi="Times New Roman"/>
              <w:color w:val="000000"/>
            </w:rPr>
          </w:rPrChange>
        </w:rPr>
        <w:t>обов'язковому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порядку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80" w:author="e.pashkova" w:date="2020-05-13T10:26:00Z">
            <w:rPr>
              <w:rFonts w:ascii="Times New Roman" w:hAnsi="Times New Roman"/>
              <w:color w:val="000000"/>
            </w:rPr>
          </w:rPrChange>
        </w:rPr>
        <w:t>застосовуватися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82" w:author="e.pashkova" w:date="2020-05-13T10:26:00Z">
            <w:rPr>
              <w:rFonts w:ascii="Times New Roman" w:hAnsi="Times New Roman"/>
              <w:color w:val="000000"/>
            </w:rPr>
          </w:rPrChange>
        </w:rPr>
        <w:t>всіх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84" w:author="e.pashkova" w:date="2020-05-13T10:26:00Z">
            <w:rPr>
              <w:rFonts w:ascii="Times New Roman" w:hAnsi="Times New Roman"/>
              <w:color w:val="000000"/>
            </w:rPr>
          </w:rPrChange>
        </w:rPr>
        <w:t>ділянках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86" w:author="e.pashkova" w:date="2020-05-13T10:26:00Z">
            <w:rPr>
              <w:rFonts w:ascii="Times New Roman" w:hAnsi="Times New Roman"/>
              <w:color w:val="000000"/>
            </w:rPr>
          </w:rPrChange>
        </w:rPr>
        <w:t>позначених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88" w:author="e.pashkova" w:date="2020-05-13T10:26:00Z">
            <w:rPr>
              <w:rFonts w:ascii="Times New Roman" w:hAnsi="Times New Roman"/>
              <w:color w:val="000000"/>
            </w:rPr>
          </w:rPrChange>
        </w:rPr>
        <w:t>спеціальними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8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знаками, а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90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9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92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9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94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9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96" w:author="e.pashkova" w:date="2020-05-13T10:26:00Z">
            <w:rPr>
              <w:rFonts w:ascii="Times New Roman" w:hAnsi="Times New Roman"/>
              <w:color w:val="000000"/>
            </w:rPr>
          </w:rPrChange>
        </w:rPr>
        <w:t>пов'язаних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698" w:author="e.pashkova" w:date="2020-05-13T10:26:00Z">
            <w:rPr>
              <w:rFonts w:ascii="Times New Roman" w:hAnsi="Times New Roman"/>
              <w:color w:val="000000"/>
            </w:rPr>
          </w:rPrChange>
        </w:rPr>
        <w:t>підвищеним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6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00" w:author="e.pashkova" w:date="2020-05-13T10:26:00Z">
            <w:rPr>
              <w:rFonts w:ascii="Times New Roman" w:hAnsi="Times New Roman"/>
              <w:color w:val="000000"/>
            </w:rPr>
          </w:rPrChange>
        </w:rPr>
        <w:t>рівнем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0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шуму. На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02" w:author="e.pashkova" w:date="2020-05-13T10:26:00Z">
            <w:rPr>
              <w:rFonts w:ascii="Times New Roman" w:hAnsi="Times New Roman"/>
              <w:color w:val="000000"/>
            </w:rPr>
          </w:rPrChange>
        </w:rPr>
        <w:t>ділянках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де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04" w:author="e.pashkova" w:date="2020-05-13T10:26:00Z">
            <w:rPr>
              <w:rFonts w:ascii="Times New Roman" w:hAnsi="Times New Roman"/>
              <w:color w:val="000000"/>
            </w:rPr>
          </w:rPrChange>
        </w:rPr>
        <w:t>рівень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шуму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06" w:author="e.pashkova" w:date="2020-05-13T10:26:00Z">
            <w:rPr>
              <w:rFonts w:ascii="Times New Roman" w:hAnsi="Times New Roman"/>
              <w:color w:val="000000"/>
            </w:rPr>
          </w:rPrChange>
        </w:rPr>
        <w:t>перевищує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08" w:author="e.pashkova" w:date="2020-05-13T10:26:00Z">
            <w:rPr>
              <w:rFonts w:ascii="Times New Roman" w:hAnsi="Times New Roman"/>
              <w:color w:val="000000"/>
            </w:rPr>
          </w:rPrChange>
        </w:rPr>
        <w:t>гранично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10" w:author="e.pashkova" w:date="2020-05-13T10:26:00Z">
            <w:rPr>
              <w:rFonts w:ascii="Times New Roman" w:hAnsi="Times New Roman"/>
              <w:color w:val="000000"/>
            </w:rPr>
          </w:rPrChange>
        </w:rPr>
        <w:t>допустиму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норму (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12" w:author="e.pashkova" w:date="2020-05-13T10:26:00Z">
            <w:rPr>
              <w:rFonts w:ascii="Times New Roman" w:hAnsi="Times New Roman"/>
              <w:color w:val="000000"/>
            </w:rPr>
          </w:rPrChange>
        </w:rPr>
        <w:t>компресорні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14" w:author="e.pashkova" w:date="2020-05-13T10:26:00Z">
            <w:rPr>
              <w:rFonts w:ascii="Times New Roman" w:hAnsi="Times New Roman"/>
              <w:color w:val="000000"/>
            </w:rPr>
          </w:rPrChange>
        </w:rPr>
        <w:t>станція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16" w:author="e.pashkova" w:date="2020-05-13T10:26:00Z">
            <w:rPr>
              <w:rFonts w:ascii="Times New Roman" w:hAnsi="Times New Roman"/>
              <w:color w:val="000000"/>
            </w:rPr>
          </w:rPrChange>
        </w:rPr>
        <w:t>розвантаження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18" w:author="e.pashkova" w:date="2020-05-13T10:26:00Z">
            <w:rPr>
              <w:rFonts w:ascii="Times New Roman" w:hAnsi="Times New Roman"/>
              <w:color w:val="000000"/>
            </w:rPr>
          </w:rPrChange>
        </w:rPr>
        <w:t>вагонів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20" w:author="e.pashkova" w:date="2020-05-13T10:26:00Z">
            <w:rPr>
              <w:rFonts w:ascii="Times New Roman" w:hAnsi="Times New Roman"/>
              <w:color w:val="000000"/>
            </w:rPr>
          </w:rPrChange>
        </w:rPr>
        <w:t>станція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22" w:author="e.pashkova" w:date="2020-05-13T10:26:00Z">
            <w:rPr>
              <w:rFonts w:ascii="Times New Roman" w:hAnsi="Times New Roman"/>
              <w:color w:val="000000"/>
            </w:rPr>
          </w:rPrChange>
        </w:rPr>
        <w:t>розвантаження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24" w:author="e.pashkova" w:date="2020-05-13T10:26:00Z">
            <w:rPr>
              <w:rFonts w:ascii="Times New Roman" w:hAnsi="Times New Roman"/>
              <w:color w:val="000000"/>
            </w:rPr>
          </w:rPrChange>
        </w:rPr>
        <w:t>автомобілів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),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26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28" w:author="e.pashkova" w:date="2020-05-13T10:26:00Z">
            <w:rPr>
              <w:rFonts w:ascii="Times New Roman" w:hAnsi="Times New Roman"/>
              <w:color w:val="000000"/>
            </w:rPr>
          </w:rPrChange>
        </w:rPr>
        <w:t>застосовуватися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30" w:author="e.pashkova" w:date="2020-05-13T10:26:00Z">
            <w:rPr>
              <w:rFonts w:ascii="Times New Roman" w:hAnsi="Times New Roman"/>
              <w:color w:val="000000"/>
            </w:rPr>
          </w:rPrChange>
        </w:rPr>
        <w:t>захисні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32" w:author="e.pashkova" w:date="2020-05-13T10:26:00Z">
            <w:rPr>
              <w:rFonts w:ascii="Times New Roman" w:hAnsi="Times New Roman"/>
              <w:color w:val="000000"/>
            </w:rPr>
          </w:rPrChange>
        </w:rPr>
        <w:t>навушники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34" w:author="e.pashkova" w:date="2020-05-13T10:26:00Z">
            <w:rPr>
              <w:rFonts w:ascii="Times New Roman" w:hAnsi="Times New Roman"/>
              <w:color w:val="000000"/>
            </w:rPr>
          </w:rPrChange>
        </w:rPr>
        <w:t>кріпленням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3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36" w:author="e.pashkova" w:date="2020-05-13T10:26:00Z">
            <w:rPr>
              <w:rFonts w:ascii="Times New Roman" w:hAnsi="Times New Roman"/>
              <w:color w:val="000000"/>
            </w:rPr>
          </w:rPrChange>
        </w:rPr>
        <w:t>захисну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каску.</w:t>
      </w:r>
    </w:p>
    <w:p w:rsidR="000D03DD" w:rsidRPr="001B5176" w:rsidRDefault="00AF4221" w:rsidP="001B5176">
      <w:pPr>
        <w:spacing w:before="240" w:line="240" w:lineRule="auto"/>
        <w:jc w:val="both"/>
        <w:rPr>
          <w:rFonts w:ascii="Times New Roman" w:hAnsi="Times New Roman" w:cs="Times New Roman"/>
          <w:color w:val="000000"/>
          <w:u w:val="single"/>
          <w:rPrChange w:id="2738" w:author="e.pashkova" w:date="2020-05-13T10:26:00Z">
            <w:rPr>
              <w:rFonts w:ascii="Times New Roman" w:hAnsi="Times New Roman"/>
              <w:color w:val="000000"/>
              <w:u w:val="single"/>
            </w:rPr>
          </w:rPrChange>
        </w:rPr>
        <w:pPrChange w:id="2739" w:author="e.pashkova" w:date="2020-05-13T10:26:00Z">
          <w:pPr>
            <w:spacing w:before="240"/>
          </w:pPr>
        </w:pPrChange>
      </w:pPr>
      <w:r w:rsidRPr="001B5176">
        <w:rPr>
          <w:rFonts w:ascii="Times New Roman" w:hAnsi="Times New Roman" w:cs="Times New Roman"/>
          <w:color w:val="000000"/>
          <w:u w:val="single"/>
          <w:lang w:val="uk-UA"/>
        </w:rPr>
        <w:t>Засоби захисту органів дихання</w:t>
      </w:r>
      <w:r w:rsidR="000D03DD" w:rsidRPr="001B5176">
        <w:rPr>
          <w:rFonts w:ascii="Times New Roman" w:hAnsi="Times New Roman" w:cs="Times New Roman"/>
          <w:color w:val="000000"/>
          <w:u w:val="single"/>
        </w:rPr>
        <w:t>:</w:t>
      </w:r>
    </w:p>
    <w:p w:rsidR="00AF4221" w:rsidRPr="001B5176" w:rsidRDefault="00AF4221" w:rsidP="001B5176">
      <w:pPr>
        <w:pStyle w:val="a3"/>
        <w:numPr>
          <w:ilvl w:val="0"/>
          <w:numId w:val="23"/>
        </w:numPr>
        <w:spacing w:before="120" w:line="240" w:lineRule="auto"/>
        <w:rPr>
          <w:rFonts w:ascii="Times New Roman" w:hAnsi="Times New Roman" w:cs="Times New Roman"/>
          <w:color w:val="000000"/>
          <w:sz w:val="22"/>
          <w:rPrChange w:id="2740" w:author="e.pashkova" w:date="2020-05-13T10:26:00Z">
            <w:rPr>
              <w:rFonts w:ascii="Times New Roman" w:hAnsi="Times New Roman"/>
              <w:color w:val="000000"/>
            </w:rPr>
          </w:rPrChange>
        </w:rPr>
      </w:pP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41" w:author="e.pashkova" w:date="2020-05-13T10:26:00Z">
            <w:rPr>
              <w:rFonts w:ascii="Times New Roman" w:hAnsi="Times New Roman"/>
              <w:color w:val="000000"/>
            </w:rPr>
          </w:rPrChange>
        </w:rPr>
        <w:t>Респіратори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43" w:author="e.pashkova" w:date="2020-05-13T10:26:00Z">
            <w:rPr>
              <w:rFonts w:ascii="Times New Roman" w:hAnsi="Times New Roman"/>
              <w:color w:val="000000"/>
            </w:rPr>
          </w:rPrChange>
        </w:rPr>
        <w:t>обов'язкові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45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використання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47" w:author="e.pashkova" w:date="2020-05-13T10:26:00Z">
            <w:rPr>
              <w:rFonts w:ascii="Times New Roman" w:hAnsi="Times New Roman"/>
              <w:color w:val="000000"/>
            </w:rPr>
          </w:rPrChange>
        </w:rPr>
        <w:t>всіх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49" w:author="e.pashkova" w:date="2020-05-13T10:26:00Z">
            <w:rPr>
              <w:rFonts w:ascii="Times New Roman" w:hAnsi="Times New Roman"/>
              <w:color w:val="000000"/>
            </w:rPr>
          </w:rPrChange>
        </w:rPr>
        <w:t>ділянках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51" w:author="e.pashkova" w:date="2020-05-13T10:26:00Z">
            <w:rPr>
              <w:rFonts w:ascii="Times New Roman" w:hAnsi="Times New Roman"/>
              <w:color w:val="000000"/>
            </w:rPr>
          </w:rPrChange>
        </w:rPr>
        <w:t>підвищеним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53" w:author="e.pashkova" w:date="2020-05-13T10:26:00Z">
            <w:rPr>
              <w:rFonts w:ascii="Times New Roman" w:hAnsi="Times New Roman"/>
              <w:color w:val="000000"/>
            </w:rPr>
          </w:rPrChange>
        </w:rPr>
        <w:t>вмістом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пилу, а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55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57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59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61" w:author="e.pashkova" w:date="2020-05-13T10:26:00Z">
            <w:rPr>
              <w:rFonts w:ascii="Times New Roman" w:hAnsi="Times New Roman"/>
              <w:color w:val="000000"/>
            </w:rPr>
          </w:rPrChange>
        </w:rPr>
        <w:t>під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час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63" w:author="e.pashkova" w:date="2020-05-13T10:26:00Z">
            <w:rPr>
              <w:rFonts w:ascii="Times New Roman" w:hAnsi="Times New Roman"/>
              <w:color w:val="000000"/>
            </w:rPr>
          </w:rPrChange>
        </w:rPr>
        <w:t>виробництва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65" w:author="e.pashkova" w:date="2020-05-13T10:26:00Z">
            <w:rPr>
              <w:rFonts w:ascii="Times New Roman" w:hAnsi="Times New Roman"/>
              <w:color w:val="000000"/>
            </w:rPr>
          </w:rPrChange>
        </w:rPr>
        <w:t>яких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67" w:author="e.pashkova" w:date="2020-05-13T10:26:00Z">
            <w:rPr>
              <w:rFonts w:ascii="Times New Roman" w:hAnsi="Times New Roman"/>
              <w:color w:val="000000"/>
            </w:rPr>
          </w:rPrChange>
        </w:rPr>
        <w:t>утворюється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пил.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69" w:author="e.pashkova" w:date="2020-05-13T10:26:00Z">
            <w:rPr>
              <w:rFonts w:ascii="Times New Roman" w:hAnsi="Times New Roman"/>
              <w:color w:val="000000"/>
            </w:rPr>
          </w:rPrChange>
        </w:rPr>
        <w:t>Забороняється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71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використання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73" w:author="e.pashkova" w:date="2020-05-13T10:26:00Z">
            <w:rPr>
              <w:rFonts w:ascii="Times New Roman" w:hAnsi="Times New Roman"/>
              <w:color w:val="000000"/>
            </w:rPr>
          </w:rPrChange>
        </w:rPr>
        <w:t>респіраторів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75" w:author="e.pashkova" w:date="2020-05-13T10:26:00Z">
            <w:rPr>
              <w:rFonts w:ascii="Times New Roman" w:hAnsi="Times New Roman"/>
              <w:color w:val="000000"/>
            </w:rPr>
          </w:rPrChange>
        </w:rPr>
        <w:t>вдруге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77" w:author="e.pashkova" w:date="2020-05-13T10:26:00Z">
            <w:rPr>
              <w:rFonts w:ascii="Times New Roman" w:hAnsi="Times New Roman"/>
              <w:color w:val="000000"/>
            </w:rPr>
          </w:rPrChange>
        </w:rPr>
        <w:t>іншим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79" w:author="e.pashkova" w:date="2020-05-13T10:26:00Z">
            <w:rPr>
              <w:rFonts w:ascii="Times New Roman" w:hAnsi="Times New Roman"/>
              <w:color w:val="000000"/>
            </w:rPr>
          </w:rPrChange>
        </w:rPr>
        <w:t>працівником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При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81" w:author="e.pashkova" w:date="2020-05-13T10:26:00Z">
            <w:rPr>
              <w:rFonts w:ascii="Times New Roman" w:hAnsi="Times New Roman"/>
              <w:color w:val="000000"/>
            </w:rPr>
          </w:rPrChange>
        </w:rPr>
        <w:t>забрудненні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83" w:author="e.pashkova" w:date="2020-05-13T10:26:00Z">
            <w:rPr>
              <w:rFonts w:ascii="Times New Roman" w:hAnsi="Times New Roman"/>
              <w:color w:val="000000"/>
            </w:rPr>
          </w:rPrChange>
        </w:rPr>
        <w:t>респіратора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85" w:author="e.pashkova" w:date="2020-05-13T10:26:00Z">
            <w:rPr>
              <w:rFonts w:ascii="Times New Roman" w:hAnsi="Times New Roman"/>
              <w:color w:val="000000"/>
            </w:rPr>
          </w:rPrChange>
        </w:rPr>
        <w:t>втрати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87" w:author="e.pashkova" w:date="2020-05-13T10:26:00Z">
            <w:rPr>
              <w:rFonts w:ascii="Times New Roman" w:hAnsi="Times New Roman"/>
              <w:color w:val="000000"/>
            </w:rPr>
          </w:rPrChange>
        </w:rPr>
        <w:t>їм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89" w:author="e.pashkova" w:date="2020-05-13T10:26:00Z">
            <w:rPr>
              <w:rFonts w:ascii="Times New Roman" w:hAnsi="Times New Roman"/>
              <w:color w:val="000000"/>
            </w:rPr>
          </w:rPrChange>
        </w:rPr>
        <w:t>фільтруючих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91" w:author="e.pashkova" w:date="2020-05-13T10:26:00Z">
            <w:rPr>
              <w:rFonts w:ascii="Times New Roman" w:hAnsi="Times New Roman"/>
              <w:color w:val="000000"/>
            </w:rPr>
          </w:rPrChange>
        </w:rPr>
        <w:t>властивостей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93" w:author="e.pashkova" w:date="2020-05-13T10:26:00Z">
            <w:rPr>
              <w:rFonts w:ascii="Times New Roman" w:hAnsi="Times New Roman"/>
              <w:color w:val="000000"/>
            </w:rPr>
          </w:rPrChange>
        </w:rPr>
        <w:t>він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повинен бути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95" w:author="e.pashkova" w:date="2020-05-13T10:26:00Z">
            <w:rPr>
              <w:rFonts w:ascii="Times New Roman" w:hAnsi="Times New Roman"/>
              <w:color w:val="000000"/>
            </w:rPr>
          </w:rPrChange>
        </w:rPr>
        <w:t>негайно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97" w:author="e.pashkova" w:date="2020-05-13T10:26:00Z">
            <w:rPr>
              <w:rFonts w:ascii="Times New Roman" w:hAnsi="Times New Roman"/>
              <w:color w:val="000000"/>
            </w:rPr>
          </w:rPrChange>
        </w:rPr>
        <w:t>замінений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7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799" w:author="e.pashkova" w:date="2020-05-13T10:26:00Z">
            <w:rPr>
              <w:rFonts w:ascii="Times New Roman" w:hAnsi="Times New Roman"/>
              <w:color w:val="000000"/>
            </w:rPr>
          </w:rPrChange>
        </w:rPr>
        <w:t>новий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00" w:author="e.pashkova" w:date="2020-05-13T10:26:00Z">
            <w:rPr>
              <w:rFonts w:ascii="Times New Roman" w:hAnsi="Times New Roman"/>
              <w:color w:val="000000"/>
            </w:rPr>
          </w:rPrChange>
        </w:rPr>
        <w:t>;</w:t>
      </w:r>
    </w:p>
    <w:p w:rsidR="00AF4221" w:rsidRPr="001B5176" w:rsidRDefault="00AF4221" w:rsidP="001B5176">
      <w:pPr>
        <w:pStyle w:val="a3"/>
        <w:numPr>
          <w:ilvl w:val="0"/>
          <w:numId w:val="23"/>
        </w:numPr>
        <w:spacing w:before="120" w:line="240" w:lineRule="auto"/>
        <w:rPr>
          <w:rFonts w:ascii="Times New Roman" w:hAnsi="Times New Roman" w:cs="Times New Roman"/>
          <w:color w:val="000000"/>
          <w:sz w:val="22"/>
          <w:rPrChange w:id="2801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2802" w:author="e.pashkova" w:date="2020-05-13T10:26:00Z">
          <w:pPr>
            <w:pStyle w:val="a3"/>
            <w:numPr>
              <w:numId w:val="23"/>
            </w:numPr>
            <w:spacing w:before="120" w:line="240" w:lineRule="auto"/>
            <w:ind w:hanging="360"/>
          </w:pPr>
        </w:pPrChange>
      </w:pPr>
      <w:r w:rsidRPr="001B5176">
        <w:rPr>
          <w:rFonts w:ascii="Times New Roman" w:hAnsi="Times New Roman" w:cs="Times New Roman"/>
          <w:color w:val="000000"/>
          <w:sz w:val="22"/>
          <w:rPrChange w:id="28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Для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04" w:author="e.pashkova" w:date="2020-05-13T10:26:00Z">
            <w:rPr>
              <w:rFonts w:ascii="Times New Roman" w:hAnsi="Times New Roman"/>
              <w:color w:val="000000"/>
            </w:rPr>
          </w:rPrChange>
        </w:rPr>
        <w:t>захисту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06" w:author="e.pashkova" w:date="2020-05-13T10:26:00Z">
            <w:rPr>
              <w:rFonts w:ascii="Times New Roman" w:hAnsi="Times New Roman"/>
              <w:color w:val="000000"/>
            </w:rPr>
          </w:rPrChange>
        </w:rPr>
        <w:t>органів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08" w:author="e.pashkova" w:date="2020-05-13T10:26:00Z">
            <w:rPr>
              <w:rFonts w:ascii="Times New Roman" w:hAnsi="Times New Roman"/>
              <w:color w:val="000000"/>
            </w:rPr>
          </w:rPrChange>
        </w:rPr>
        <w:t>дихання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10" w:author="e.pashkova" w:date="2020-05-13T10:26:00Z">
            <w:rPr>
              <w:rFonts w:ascii="Times New Roman" w:hAnsi="Times New Roman"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12" w:author="e.pashkova" w:date="2020-05-13T10:26:00Z">
            <w:rPr>
              <w:rFonts w:ascii="Times New Roman" w:hAnsi="Times New Roman"/>
              <w:color w:val="000000"/>
            </w:rPr>
          </w:rPrChange>
        </w:rPr>
        <w:t>газів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14" w:author="e.pashkova" w:date="2020-05-13T10:26:00Z">
            <w:rPr>
              <w:rFonts w:ascii="Times New Roman" w:hAnsi="Times New Roman"/>
              <w:color w:val="000000"/>
            </w:rPr>
          </w:rPrChange>
        </w:rPr>
        <w:t>парів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16" w:author="e.pashkova" w:date="2020-05-13T10:26:00Z">
            <w:rPr>
              <w:rFonts w:ascii="Times New Roman" w:hAnsi="Times New Roman"/>
              <w:color w:val="000000"/>
            </w:rPr>
          </w:rPrChange>
        </w:rPr>
        <w:t>впливу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18" w:author="e.pashkova" w:date="2020-05-13T10:26:00Z">
            <w:rPr>
              <w:rFonts w:ascii="Times New Roman" w:hAnsi="Times New Roman"/>
              <w:color w:val="000000"/>
            </w:rPr>
          </w:rPrChange>
        </w:rPr>
        <w:t>шкідливих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20" w:author="e.pashkova" w:date="2020-05-13T10:26:00Z">
            <w:rPr>
              <w:rFonts w:ascii="Times New Roman" w:hAnsi="Times New Roman"/>
              <w:color w:val="000000"/>
            </w:rPr>
          </w:rPrChange>
        </w:rPr>
        <w:t>аерозолів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22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24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використовувати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маски з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26" w:author="e.pashkova" w:date="2020-05-13T10:26:00Z">
            <w:rPr>
              <w:rFonts w:ascii="Times New Roman" w:hAnsi="Times New Roman"/>
              <w:color w:val="000000"/>
            </w:rPr>
          </w:rPrChange>
        </w:rPr>
        <w:t>фільтруючими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патронами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28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відповідного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30" w:author="e.pashkova" w:date="2020-05-13T10:26:00Z">
            <w:rPr>
              <w:rFonts w:ascii="Times New Roman" w:hAnsi="Times New Roman"/>
              <w:color w:val="000000"/>
            </w:rPr>
          </w:rPrChange>
        </w:rPr>
        <w:t>ступеня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32" w:author="e.pashkova" w:date="2020-05-13T10:26:00Z">
            <w:rPr>
              <w:rFonts w:ascii="Times New Roman" w:hAnsi="Times New Roman"/>
              <w:color w:val="000000"/>
            </w:rPr>
          </w:rPrChange>
        </w:rPr>
        <w:t>захисту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33" w:author="e.pashkova" w:date="2020-05-13T10:26:00Z">
            <w:rPr>
              <w:rFonts w:ascii="Times New Roman" w:hAnsi="Times New Roman"/>
              <w:color w:val="000000"/>
            </w:rPr>
          </w:rPrChange>
        </w:rPr>
        <w:t>;</w:t>
      </w:r>
    </w:p>
    <w:p w:rsidR="00AF4221" w:rsidRPr="001B5176" w:rsidRDefault="00AF4221" w:rsidP="001B5176">
      <w:pPr>
        <w:pStyle w:val="a3"/>
        <w:numPr>
          <w:ilvl w:val="0"/>
          <w:numId w:val="23"/>
        </w:numPr>
        <w:spacing w:before="120" w:line="240" w:lineRule="auto"/>
        <w:rPr>
          <w:rFonts w:ascii="Times New Roman" w:hAnsi="Times New Roman" w:cs="Times New Roman"/>
          <w:color w:val="000000"/>
          <w:sz w:val="22"/>
          <w:rPrChange w:id="2834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2835" w:author="e.pashkova" w:date="2020-05-13T10:26:00Z">
          <w:pPr>
            <w:pStyle w:val="a3"/>
            <w:numPr>
              <w:numId w:val="23"/>
            </w:numPr>
            <w:spacing w:before="120" w:line="240" w:lineRule="auto"/>
            <w:ind w:hanging="360"/>
          </w:pPr>
        </w:pPrChange>
      </w:pPr>
      <w:r w:rsidRPr="001B5176">
        <w:rPr>
          <w:rFonts w:ascii="Times New Roman" w:hAnsi="Times New Roman" w:cs="Times New Roman"/>
          <w:color w:val="000000"/>
          <w:sz w:val="22"/>
          <w:rPrChange w:id="28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Для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37" w:author="e.pashkova" w:date="2020-05-13T10:26:00Z">
            <w:rPr>
              <w:rFonts w:ascii="Times New Roman" w:hAnsi="Times New Roman"/>
              <w:color w:val="000000"/>
            </w:rPr>
          </w:rPrChange>
        </w:rPr>
        <w:t>дезінфекції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масок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39" w:author="e.pashkova" w:date="2020-05-13T10:26:00Z">
            <w:rPr>
              <w:rFonts w:ascii="Times New Roman" w:hAnsi="Times New Roman"/>
              <w:color w:val="000000"/>
            </w:rPr>
          </w:rPrChange>
        </w:rPr>
        <w:t>після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41" w:author="e.pashkova" w:date="2020-05-13T10:26:00Z">
            <w:rPr>
              <w:rFonts w:ascii="Times New Roman" w:hAnsi="Times New Roman"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43" w:author="e.pashkova" w:date="2020-05-13T10:26:00Z">
            <w:rPr>
              <w:rFonts w:ascii="Times New Roman" w:hAnsi="Times New Roman"/>
              <w:color w:val="000000"/>
            </w:rPr>
          </w:rPrChange>
        </w:rPr>
        <w:t>застосування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45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47" w:author="e.pashkova" w:date="2020-05-13T10:26:00Z">
            <w:rPr>
              <w:rFonts w:ascii="Times New Roman" w:hAnsi="Times New Roman"/>
              <w:color w:val="000000"/>
            </w:rPr>
          </w:rPrChange>
        </w:rPr>
        <w:t>зобов'язаний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49" w:author="e.pashkova" w:date="2020-05-13T10:26:00Z">
            <w:rPr>
              <w:rFonts w:ascii="Times New Roman" w:hAnsi="Times New Roman"/>
              <w:color w:val="000000"/>
            </w:rPr>
          </w:rPrChange>
        </w:rPr>
        <w:t>забезпечити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51" w:author="e.pashkova" w:date="2020-05-13T10:26:00Z">
            <w:rPr>
              <w:rFonts w:ascii="Times New Roman" w:hAnsi="Times New Roman"/>
              <w:color w:val="000000"/>
            </w:rPr>
          </w:rPrChange>
        </w:rPr>
        <w:t>наявність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53" w:author="e.pashkova" w:date="2020-05-13T10:26:00Z">
            <w:rPr>
              <w:rFonts w:ascii="Times New Roman" w:hAnsi="Times New Roman"/>
              <w:color w:val="000000"/>
            </w:rPr>
          </w:rPrChange>
        </w:rPr>
        <w:t>спеціальної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55" w:author="e.pashkova" w:date="2020-05-13T10:26:00Z">
            <w:rPr>
              <w:rFonts w:ascii="Times New Roman" w:hAnsi="Times New Roman"/>
              <w:color w:val="000000"/>
            </w:rPr>
          </w:rPrChange>
        </w:rPr>
        <w:t>рідини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57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необхідній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59" w:author="e.pashkova" w:date="2020-05-13T10:26:00Z">
            <w:rPr>
              <w:rFonts w:ascii="Times New Roman" w:hAnsi="Times New Roman"/>
              <w:color w:val="000000"/>
            </w:rPr>
          </w:rPrChange>
        </w:rPr>
        <w:t>кількості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60" w:author="e.pashkova" w:date="2020-05-13T10:26:00Z">
            <w:rPr>
              <w:rFonts w:ascii="Times New Roman" w:hAnsi="Times New Roman"/>
              <w:color w:val="000000"/>
            </w:rPr>
          </w:rPrChange>
        </w:rPr>
        <w:t>;</w:t>
      </w:r>
    </w:p>
    <w:p w:rsidR="000D03DD" w:rsidRPr="001B5176" w:rsidRDefault="00AF4221" w:rsidP="001B5176">
      <w:pPr>
        <w:pStyle w:val="a3"/>
        <w:numPr>
          <w:ilvl w:val="0"/>
          <w:numId w:val="23"/>
        </w:numPr>
        <w:spacing w:before="120" w:line="240" w:lineRule="auto"/>
        <w:rPr>
          <w:rFonts w:ascii="Times New Roman" w:hAnsi="Times New Roman" w:cs="Times New Roman"/>
          <w:color w:val="000000"/>
          <w:sz w:val="22"/>
          <w:rPrChange w:id="2861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2862" w:author="e.pashkova" w:date="2020-05-13T10:26:00Z">
          <w:pPr>
            <w:pStyle w:val="a3"/>
            <w:numPr>
              <w:numId w:val="23"/>
            </w:numPr>
            <w:spacing w:before="120" w:line="240" w:lineRule="auto"/>
            <w:ind w:hanging="360"/>
          </w:pPr>
        </w:pPrChange>
      </w:pPr>
      <w:r w:rsidRPr="001B5176">
        <w:rPr>
          <w:rFonts w:ascii="Times New Roman" w:hAnsi="Times New Roman" w:cs="Times New Roman"/>
          <w:color w:val="000000"/>
          <w:sz w:val="22"/>
          <w:rPrChange w:id="286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Для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64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6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66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6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68" w:author="e.pashkova" w:date="2020-05-13T10:26:00Z">
            <w:rPr>
              <w:rFonts w:ascii="Times New Roman" w:hAnsi="Times New Roman"/>
              <w:color w:val="000000"/>
            </w:rPr>
          </w:rPrChange>
        </w:rPr>
        <w:t>замкнутих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6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просторах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70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7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повинен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72" w:author="e.pashkova" w:date="2020-05-13T10:26:00Z">
            <w:rPr>
              <w:rFonts w:ascii="Times New Roman" w:hAnsi="Times New Roman"/>
              <w:color w:val="000000"/>
            </w:rPr>
          </w:rPrChange>
        </w:rPr>
        <w:t>забезпечити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7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74" w:author="e.pashkova" w:date="2020-05-13T10:26:00Z">
            <w:rPr>
              <w:rFonts w:ascii="Times New Roman" w:hAnsi="Times New Roman"/>
              <w:color w:val="000000"/>
            </w:rPr>
          </w:rPrChange>
        </w:rPr>
        <w:t>наявність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7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76" w:author="e.pashkova" w:date="2020-05-13T10:26:00Z">
            <w:rPr>
              <w:rFonts w:ascii="Times New Roman" w:hAnsi="Times New Roman"/>
              <w:color w:val="000000"/>
            </w:rPr>
          </w:rPrChange>
        </w:rPr>
        <w:t>багатофункціонального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78" w:author="e.pashkova" w:date="2020-05-13T10:26:00Z">
            <w:rPr>
              <w:rFonts w:ascii="Times New Roman" w:hAnsi="Times New Roman"/>
              <w:color w:val="000000"/>
            </w:rPr>
          </w:rPrChange>
        </w:rPr>
        <w:t>газоаналізатора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80" w:author="e.pashkova" w:date="2020-05-13T10:26:00Z">
            <w:rPr>
              <w:rFonts w:ascii="Times New Roman" w:hAnsi="Times New Roman"/>
              <w:color w:val="000000"/>
            </w:rPr>
          </w:rPrChange>
        </w:rPr>
        <w:t>перевірки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стану атмосферного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82" w:author="e.pashkova" w:date="2020-05-13T10:26:00Z">
            <w:rPr>
              <w:rFonts w:ascii="Times New Roman" w:hAnsi="Times New Roman"/>
              <w:color w:val="000000"/>
            </w:rPr>
          </w:rPrChange>
        </w:rPr>
        <w:t>повітря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2884" w:author="e.pashkova" w:date="2020-05-13T10:26:00Z">
            <w:rPr>
              <w:rFonts w:ascii="Times New Roman" w:hAnsi="Times New Roman"/>
              <w:color w:val="000000"/>
            </w:rPr>
          </w:rPrChange>
        </w:rPr>
        <w:t>всередині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28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замкнутого простору.</w:t>
      </w:r>
    </w:p>
    <w:p w:rsidR="00AF4221" w:rsidRPr="001B5176" w:rsidRDefault="00AF4221" w:rsidP="001B5176">
      <w:pPr>
        <w:spacing w:line="240" w:lineRule="auto"/>
        <w:jc w:val="center"/>
        <w:rPr>
          <w:rFonts w:ascii="Times New Roman" w:hAnsi="Times New Roman" w:cs="Times New Roman"/>
          <w:b/>
          <w:color w:val="000000"/>
          <w:rPrChange w:id="2886" w:author="e.pashkova" w:date="2020-05-13T10:26:00Z">
            <w:rPr>
              <w:rFonts w:ascii="Times New Roman" w:hAnsi="Times New Roman"/>
              <w:b/>
              <w:color w:val="000000"/>
              <w:sz w:val="24"/>
            </w:rPr>
          </w:rPrChange>
        </w:rPr>
        <w:pPrChange w:id="2887" w:author="e.pashkova" w:date="2020-05-13T10:26:00Z">
          <w:pPr>
            <w:jc w:val="center"/>
          </w:pPr>
        </w:pPrChange>
      </w:pPr>
      <w:r w:rsidRPr="001B5176">
        <w:rPr>
          <w:rFonts w:ascii="Times New Roman" w:hAnsi="Times New Roman" w:cs="Times New Roman"/>
          <w:b/>
          <w:color w:val="000000"/>
          <w:lang w:val="uk-UA"/>
          <w:rPrChange w:id="2888" w:author="e.pashkova" w:date="2020-05-13T10:26:00Z">
            <w:rPr>
              <w:rFonts w:ascii="Times New Roman" w:hAnsi="Times New Roman"/>
              <w:b/>
              <w:color w:val="000000"/>
              <w:sz w:val="24"/>
              <w:lang w:val="uk-UA"/>
            </w:rPr>
          </w:rPrChange>
        </w:rPr>
        <w:t>Вимоги</w:t>
      </w:r>
    </w:p>
    <w:p w:rsidR="000D03DD" w:rsidRPr="001B5176" w:rsidRDefault="00AF4221" w:rsidP="001B5176">
      <w:pPr>
        <w:spacing w:line="240" w:lineRule="auto"/>
        <w:jc w:val="center"/>
        <w:rPr>
          <w:rFonts w:ascii="Times New Roman" w:hAnsi="Times New Roman" w:cs="Times New Roman"/>
          <w:b/>
          <w:color w:val="000000"/>
          <w:rPrChange w:id="2889" w:author="e.pashkova" w:date="2020-05-13T10:26:00Z">
            <w:rPr>
              <w:rFonts w:ascii="Times New Roman" w:hAnsi="Times New Roman"/>
              <w:b/>
              <w:color w:val="000000"/>
              <w:sz w:val="24"/>
            </w:rPr>
          </w:rPrChange>
        </w:rPr>
        <w:pPrChange w:id="2890" w:author="e.pashkova" w:date="2020-05-13T10:26:00Z">
          <w:pPr>
            <w:jc w:val="center"/>
          </w:pPr>
        </w:pPrChange>
      </w:pPr>
      <w:r w:rsidRPr="001B5176">
        <w:rPr>
          <w:rFonts w:ascii="Times New Roman" w:hAnsi="Times New Roman" w:cs="Times New Roman"/>
          <w:b/>
          <w:color w:val="000000"/>
          <w:lang w:val="uk-UA"/>
          <w:rPrChange w:id="2891" w:author="e.pashkova" w:date="2020-05-13T10:26:00Z">
            <w:rPr>
              <w:rFonts w:ascii="Times New Roman" w:hAnsi="Times New Roman"/>
              <w:b/>
              <w:color w:val="000000"/>
              <w:sz w:val="24"/>
              <w:lang w:val="uk-UA"/>
            </w:rPr>
          </w:rPrChange>
        </w:rPr>
        <w:t>до</w:t>
      </w:r>
      <w:r w:rsidR="000D03DD" w:rsidRPr="001B5176">
        <w:rPr>
          <w:rFonts w:ascii="Times New Roman" w:hAnsi="Times New Roman" w:cs="Times New Roman"/>
          <w:b/>
          <w:color w:val="000000"/>
          <w:rPrChange w:id="2892" w:author="e.pashkova" w:date="2020-05-13T10:26:00Z">
            <w:rPr>
              <w:rFonts w:ascii="Times New Roman" w:hAnsi="Times New Roman"/>
              <w:b/>
              <w:color w:val="000000"/>
              <w:sz w:val="24"/>
            </w:rPr>
          </w:rPrChange>
        </w:rPr>
        <w:t xml:space="preserve"> процедур</w:t>
      </w:r>
      <w:r w:rsidRPr="001B5176">
        <w:rPr>
          <w:rFonts w:ascii="Times New Roman" w:hAnsi="Times New Roman" w:cs="Times New Roman"/>
          <w:b/>
          <w:color w:val="000000"/>
          <w:lang w:val="uk-UA"/>
          <w:rPrChange w:id="2893" w:author="e.pashkova" w:date="2020-05-13T10:26:00Z">
            <w:rPr>
              <w:rFonts w:ascii="Times New Roman" w:hAnsi="Times New Roman"/>
              <w:b/>
              <w:color w:val="000000"/>
              <w:sz w:val="24"/>
              <w:lang w:val="uk-UA"/>
            </w:rPr>
          </w:rPrChange>
        </w:rPr>
        <w:t>и</w:t>
      </w:r>
      <w:r w:rsidR="000D03DD" w:rsidRPr="001B5176">
        <w:rPr>
          <w:rFonts w:ascii="Times New Roman" w:hAnsi="Times New Roman" w:cs="Times New Roman"/>
          <w:b/>
          <w:color w:val="000000"/>
          <w:rPrChange w:id="2894" w:author="e.pashkova" w:date="2020-05-13T10:26:00Z">
            <w:rPr>
              <w:rFonts w:ascii="Times New Roman" w:hAnsi="Times New Roman"/>
              <w:b/>
              <w:color w:val="000000"/>
              <w:sz w:val="24"/>
            </w:rPr>
          </w:rPrChange>
        </w:rPr>
        <w:t xml:space="preserve"> блок</w:t>
      </w:r>
      <w:proofErr w:type="spellStart"/>
      <w:r w:rsidRPr="001B5176">
        <w:rPr>
          <w:rFonts w:ascii="Times New Roman" w:hAnsi="Times New Roman" w:cs="Times New Roman"/>
          <w:b/>
          <w:color w:val="000000"/>
          <w:lang w:val="uk-UA"/>
          <w:rPrChange w:id="2895" w:author="e.pashkova" w:date="2020-05-13T10:26:00Z">
            <w:rPr>
              <w:rFonts w:ascii="Times New Roman" w:hAnsi="Times New Roman"/>
              <w:b/>
              <w:color w:val="000000"/>
              <w:sz w:val="24"/>
              <w:lang w:val="uk-UA"/>
            </w:rPr>
          </w:rPrChange>
        </w:rPr>
        <w:t>ування</w:t>
      </w:r>
      <w:proofErr w:type="spellEnd"/>
      <w:r w:rsidR="000D03DD" w:rsidRPr="001B5176">
        <w:rPr>
          <w:rFonts w:ascii="Times New Roman" w:hAnsi="Times New Roman" w:cs="Times New Roman"/>
          <w:b/>
          <w:color w:val="000000"/>
          <w:rPrChange w:id="2896" w:author="e.pashkova" w:date="2020-05-13T10:26:00Z">
            <w:rPr>
              <w:rFonts w:ascii="Times New Roman" w:hAnsi="Times New Roman"/>
              <w:b/>
              <w:color w:val="000000"/>
              <w:sz w:val="24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b/>
          <w:color w:val="000000"/>
          <w:lang w:val="uk-UA"/>
          <w:rPrChange w:id="2897" w:author="e.pashkova" w:date="2020-05-13T10:26:00Z">
            <w:rPr>
              <w:rFonts w:ascii="Times New Roman" w:hAnsi="Times New Roman"/>
              <w:b/>
              <w:color w:val="000000"/>
              <w:sz w:val="24"/>
              <w:lang w:val="uk-UA"/>
            </w:rPr>
          </w:rPrChange>
        </w:rPr>
        <w:t>і</w:t>
      </w:r>
      <w:r w:rsidR="000D03DD" w:rsidRPr="001B5176">
        <w:rPr>
          <w:rFonts w:ascii="Times New Roman" w:hAnsi="Times New Roman" w:cs="Times New Roman"/>
          <w:b/>
          <w:color w:val="000000"/>
          <w:rPrChange w:id="2898" w:author="e.pashkova" w:date="2020-05-13T10:26:00Z">
            <w:rPr>
              <w:rFonts w:ascii="Times New Roman" w:hAnsi="Times New Roman"/>
              <w:b/>
              <w:color w:val="000000"/>
              <w:sz w:val="24"/>
            </w:rPr>
          </w:rPrChange>
        </w:rPr>
        <w:t xml:space="preserve"> </w:t>
      </w:r>
      <w:proofErr w:type="spellStart"/>
      <w:r w:rsidR="000D03DD" w:rsidRPr="001B5176">
        <w:rPr>
          <w:rFonts w:ascii="Times New Roman" w:hAnsi="Times New Roman" w:cs="Times New Roman"/>
          <w:b/>
          <w:color w:val="000000"/>
          <w:rPrChange w:id="2899" w:author="e.pashkova" w:date="2020-05-13T10:26:00Z">
            <w:rPr>
              <w:rFonts w:ascii="Times New Roman" w:hAnsi="Times New Roman"/>
              <w:b/>
              <w:color w:val="000000"/>
              <w:sz w:val="24"/>
            </w:rPr>
          </w:rPrChange>
        </w:rPr>
        <w:t>марк</w:t>
      </w:r>
      <w:r w:rsidRPr="001B5176">
        <w:rPr>
          <w:rFonts w:ascii="Times New Roman" w:hAnsi="Times New Roman" w:cs="Times New Roman"/>
          <w:b/>
          <w:color w:val="000000"/>
          <w:lang w:val="uk-UA"/>
          <w:rPrChange w:id="2900" w:author="e.pashkova" w:date="2020-05-13T10:26:00Z">
            <w:rPr>
              <w:rFonts w:ascii="Times New Roman" w:hAnsi="Times New Roman"/>
              <w:b/>
              <w:color w:val="000000"/>
              <w:sz w:val="24"/>
              <w:lang w:val="uk-UA"/>
            </w:rPr>
          </w:rPrChange>
        </w:rPr>
        <w:t>ування</w:t>
      </w:r>
      <w:proofErr w:type="spellEnd"/>
      <w:r w:rsidR="000D03DD" w:rsidRPr="001B5176">
        <w:rPr>
          <w:rFonts w:ascii="Times New Roman" w:hAnsi="Times New Roman" w:cs="Times New Roman"/>
          <w:b/>
          <w:color w:val="000000"/>
          <w:rPrChange w:id="2901" w:author="e.pashkova" w:date="2020-05-13T10:26:00Z">
            <w:rPr>
              <w:rFonts w:ascii="Times New Roman" w:hAnsi="Times New Roman"/>
              <w:b/>
              <w:color w:val="000000"/>
              <w:sz w:val="24"/>
            </w:rPr>
          </w:rPrChange>
        </w:rPr>
        <w:t xml:space="preserve"> об</w:t>
      </w:r>
      <w:proofErr w:type="spellStart"/>
      <w:r w:rsidRPr="001B5176">
        <w:rPr>
          <w:rFonts w:ascii="Times New Roman" w:hAnsi="Times New Roman" w:cs="Times New Roman"/>
          <w:b/>
          <w:color w:val="000000"/>
          <w:lang w:val="uk-UA"/>
          <w:rPrChange w:id="2902" w:author="e.pashkova" w:date="2020-05-13T10:26:00Z">
            <w:rPr>
              <w:rFonts w:ascii="Times New Roman" w:hAnsi="Times New Roman"/>
              <w:b/>
              <w:color w:val="000000"/>
              <w:sz w:val="24"/>
              <w:lang w:val="uk-UA"/>
            </w:rPr>
          </w:rPrChange>
        </w:rPr>
        <w:t>ладнанн</w:t>
      </w:r>
      <w:proofErr w:type="spellEnd"/>
      <w:r w:rsidR="000D03DD" w:rsidRPr="001B5176">
        <w:rPr>
          <w:rFonts w:ascii="Times New Roman" w:hAnsi="Times New Roman" w:cs="Times New Roman"/>
          <w:b/>
          <w:color w:val="000000"/>
          <w:rPrChange w:id="2903" w:author="e.pashkova" w:date="2020-05-13T10:26:00Z">
            <w:rPr>
              <w:rFonts w:ascii="Times New Roman" w:hAnsi="Times New Roman"/>
              <w:b/>
              <w:color w:val="000000"/>
              <w:sz w:val="24"/>
            </w:rPr>
          </w:rPrChange>
        </w:rPr>
        <w:t>я, на</w:t>
      </w:r>
      <w:r w:rsidRPr="001B5176">
        <w:rPr>
          <w:rFonts w:ascii="Times New Roman" w:hAnsi="Times New Roman" w:cs="Times New Roman"/>
          <w:b/>
          <w:color w:val="000000"/>
          <w:lang w:val="uk-UA"/>
          <w:rPrChange w:id="2904" w:author="e.pashkova" w:date="2020-05-13T10:26:00Z">
            <w:rPr>
              <w:rFonts w:ascii="Times New Roman" w:hAnsi="Times New Roman"/>
              <w:b/>
              <w:color w:val="000000"/>
              <w:sz w:val="24"/>
              <w:lang w:val="uk-UA"/>
            </w:rPr>
          </w:rPrChange>
        </w:rPr>
        <w:t xml:space="preserve"> якому</w:t>
      </w:r>
      <w:r w:rsidR="000D03DD" w:rsidRPr="001B5176">
        <w:rPr>
          <w:rFonts w:ascii="Times New Roman" w:hAnsi="Times New Roman" w:cs="Times New Roman"/>
          <w:b/>
          <w:color w:val="000000"/>
          <w:rPrChange w:id="2905" w:author="e.pashkova" w:date="2020-05-13T10:26:00Z">
            <w:rPr>
              <w:rFonts w:ascii="Times New Roman" w:hAnsi="Times New Roman"/>
              <w:b/>
              <w:color w:val="000000"/>
              <w:sz w:val="24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b/>
          <w:color w:val="000000"/>
          <w:lang w:val="uk-UA"/>
          <w:rPrChange w:id="2906" w:author="e.pashkova" w:date="2020-05-13T10:26:00Z">
            <w:rPr>
              <w:rFonts w:ascii="Times New Roman" w:hAnsi="Times New Roman"/>
              <w:b/>
              <w:color w:val="000000"/>
              <w:sz w:val="24"/>
              <w:lang w:val="uk-UA"/>
            </w:rPr>
          </w:rPrChange>
        </w:rPr>
        <w:t>проводяться монтажні, ремонтні та сервісні роботи</w:t>
      </w:r>
    </w:p>
    <w:p w:rsidR="00AF4221" w:rsidRPr="001B5176" w:rsidRDefault="00AF4221" w:rsidP="001B5176">
      <w:pPr>
        <w:spacing w:before="120" w:after="0" w:line="240" w:lineRule="auto"/>
        <w:ind w:firstLine="708"/>
        <w:jc w:val="both"/>
        <w:rPr>
          <w:rFonts w:ascii="Times New Roman" w:hAnsi="Times New Roman" w:cs="Times New Roman"/>
          <w:color w:val="000000"/>
          <w:rPrChange w:id="2907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2908" w:author="e.pashkova" w:date="2020-05-13T10:26:00Z">
          <w:pPr>
            <w:spacing w:before="120" w:after="0" w:line="240" w:lineRule="auto"/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</w:rPr>
        <w:t>Всі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види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ремонтних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</w:rPr>
        <w:t>сервісних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</w:rPr>
        <w:t>обладнанні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</w:rPr>
        <w:t>різними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типами приводу (</w:t>
      </w:r>
      <w:proofErr w:type="spellStart"/>
      <w:r w:rsidRPr="001B5176">
        <w:rPr>
          <w:rFonts w:ascii="Times New Roman" w:hAnsi="Times New Roman" w:cs="Times New Roman"/>
          <w:color w:val="000000"/>
        </w:rPr>
        <w:t>електричн</w:t>
      </w:r>
      <w:r w:rsidRPr="001B5176">
        <w:rPr>
          <w:rFonts w:ascii="Times New Roman" w:hAnsi="Times New Roman" w:cs="Times New Roman"/>
          <w:color w:val="000000"/>
          <w:lang w:val="uk-UA"/>
        </w:rPr>
        <w:t>ий</w:t>
      </w:r>
      <w:proofErr w:type="spellEnd"/>
      <w:r w:rsidRPr="001B5176">
        <w:rPr>
          <w:rFonts w:ascii="Times New Roman" w:hAnsi="Times New Roman" w:cs="Times New Roman"/>
          <w:color w:val="000000"/>
          <w:rPrChange w:id="29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2910" w:author="e.pashkova" w:date="2020-05-13T10:26:00Z">
            <w:rPr>
              <w:rFonts w:ascii="Times New Roman" w:hAnsi="Times New Roman"/>
              <w:color w:val="000000"/>
            </w:rPr>
          </w:rPrChange>
        </w:rPr>
        <w:t>гідравлічн</w:t>
      </w:r>
      <w:r w:rsidRPr="001B5176">
        <w:rPr>
          <w:rFonts w:ascii="Times New Roman" w:hAnsi="Times New Roman" w:cs="Times New Roman"/>
          <w:color w:val="000000"/>
          <w:lang w:val="uk-UA"/>
          <w:rPrChange w:id="291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ий</w:t>
      </w:r>
      <w:proofErr w:type="spellEnd"/>
      <w:r w:rsidRPr="001B5176">
        <w:rPr>
          <w:rFonts w:ascii="Times New Roman" w:hAnsi="Times New Roman" w:cs="Times New Roman"/>
          <w:color w:val="000000"/>
          <w:rPrChange w:id="29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2913" w:author="e.pashkova" w:date="2020-05-13T10:26:00Z">
            <w:rPr>
              <w:rFonts w:ascii="Times New Roman" w:hAnsi="Times New Roman"/>
              <w:color w:val="000000"/>
            </w:rPr>
          </w:rPrChange>
        </w:rPr>
        <w:t>пневматичн</w:t>
      </w:r>
      <w:r w:rsidRPr="001B5176">
        <w:rPr>
          <w:rFonts w:ascii="Times New Roman" w:hAnsi="Times New Roman" w:cs="Times New Roman"/>
          <w:color w:val="000000"/>
          <w:lang w:val="uk-UA"/>
          <w:rPrChange w:id="2914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ий</w:t>
      </w:r>
      <w:proofErr w:type="spellEnd"/>
      <w:r w:rsidRPr="001B5176">
        <w:rPr>
          <w:rFonts w:ascii="Times New Roman" w:hAnsi="Times New Roman" w:cs="Times New Roman"/>
          <w:color w:val="000000"/>
          <w:rPrChange w:id="2915" w:author="e.pashkova" w:date="2020-05-13T10:26:00Z">
            <w:rPr>
              <w:rFonts w:ascii="Times New Roman" w:hAnsi="Times New Roman"/>
              <w:color w:val="000000"/>
            </w:rPr>
          </w:rPrChange>
        </w:rPr>
        <w:t>, паров</w:t>
      </w:r>
      <w:proofErr w:type="spellStart"/>
      <w:r w:rsidRPr="001B5176">
        <w:rPr>
          <w:rFonts w:ascii="Times New Roman" w:hAnsi="Times New Roman" w:cs="Times New Roman"/>
          <w:color w:val="000000"/>
          <w:lang w:val="uk-UA"/>
          <w:rPrChange w:id="2916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ий</w:t>
      </w:r>
      <w:proofErr w:type="spellEnd"/>
      <w:r w:rsidRPr="001B5176">
        <w:rPr>
          <w:rFonts w:ascii="Times New Roman" w:hAnsi="Times New Roman" w:cs="Times New Roman"/>
          <w:color w:val="000000"/>
          <w:rPrChange w:id="29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) </w:t>
      </w:r>
      <w:proofErr w:type="spellStart"/>
      <w:r w:rsidRPr="001B5176">
        <w:rPr>
          <w:rFonts w:ascii="Times New Roman" w:hAnsi="Times New Roman" w:cs="Times New Roman"/>
          <w:color w:val="000000"/>
          <w:rPrChange w:id="2918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29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2920" w:author="e.pashkova" w:date="2020-05-13T10:26:00Z">
            <w:rPr>
              <w:rFonts w:ascii="Times New Roman" w:hAnsi="Times New Roman"/>
              <w:color w:val="000000"/>
            </w:rPr>
          </w:rPrChange>
        </w:rPr>
        <w:t>обов'язковому</w:t>
      </w:r>
      <w:proofErr w:type="spellEnd"/>
      <w:r w:rsidRPr="001B5176">
        <w:rPr>
          <w:rFonts w:ascii="Times New Roman" w:hAnsi="Times New Roman" w:cs="Times New Roman"/>
          <w:color w:val="000000"/>
          <w:rPrChange w:id="29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порядку проводиться </w:t>
      </w:r>
      <w:proofErr w:type="spellStart"/>
      <w:r w:rsidRPr="001B5176">
        <w:rPr>
          <w:rFonts w:ascii="Times New Roman" w:hAnsi="Times New Roman" w:cs="Times New Roman"/>
          <w:color w:val="000000"/>
          <w:rPrChange w:id="2922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відповідно</w:t>
      </w:r>
      <w:proofErr w:type="spellEnd"/>
      <w:r w:rsidRPr="001B5176">
        <w:rPr>
          <w:rFonts w:ascii="Times New Roman" w:hAnsi="Times New Roman" w:cs="Times New Roman"/>
          <w:color w:val="000000"/>
          <w:rPrChange w:id="29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«</w:t>
      </w:r>
      <w:proofErr w:type="spellStart"/>
      <w:r w:rsidRPr="001B5176">
        <w:rPr>
          <w:rFonts w:ascii="Times New Roman" w:hAnsi="Times New Roman" w:cs="Times New Roman"/>
          <w:color w:val="000000"/>
          <w:rPrChange w:id="2924" w:author="e.pashkova" w:date="2020-05-13T10:26:00Z">
            <w:rPr>
              <w:rFonts w:ascii="Times New Roman" w:hAnsi="Times New Roman"/>
              <w:color w:val="000000"/>
            </w:rPr>
          </w:rPrChange>
        </w:rPr>
        <w:t>Положення</w:t>
      </w:r>
      <w:proofErr w:type="spellEnd"/>
      <w:r w:rsidRPr="001B5176">
        <w:rPr>
          <w:rFonts w:ascii="Times New Roman" w:hAnsi="Times New Roman" w:cs="Times New Roman"/>
          <w:color w:val="000000"/>
          <w:rPrChange w:id="29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2926" w:author="e.pashkova" w:date="2020-05-13T10:26:00Z">
            <w:rPr>
              <w:rFonts w:ascii="Times New Roman" w:hAnsi="Times New Roman"/>
              <w:color w:val="000000"/>
            </w:rPr>
          </w:rPrChange>
        </w:rPr>
        <w:t>охорони</w:t>
      </w:r>
      <w:proofErr w:type="spellEnd"/>
      <w:r w:rsidRPr="001B5176">
        <w:rPr>
          <w:rFonts w:ascii="Times New Roman" w:hAnsi="Times New Roman" w:cs="Times New Roman"/>
          <w:color w:val="000000"/>
          <w:rPrChange w:id="29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928" w:author="e.pashkova" w:date="2020-05-13T10:26:00Z">
            <w:rPr>
              <w:rFonts w:ascii="Times New Roman" w:hAnsi="Times New Roman"/>
              <w:color w:val="000000"/>
            </w:rPr>
          </w:rPrChange>
        </w:rPr>
        <w:t>праці</w:t>
      </w:r>
      <w:proofErr w:type="spellEnd"/>
      <w:r w:rsidRPr="001B5176">
        <w:rPr>
          <w:rFonts w:ascii="Times New Roman" w:hAnsi="Times New Roman" w:cs="Times New Roman"/>
          <w:color w:val="000000"/>
          <w:rPrChange w:id="29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  <w:rPrChange w:id="2930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виконанні</w:t>
      </w:r>
      <w:proofErr w:type="spellEnd"/>
      <w:r w:rsidRPr="001B5176">
        <w:rPr>
          <w:rFonts w:ascii="Times New Roman" w:hAnsi="Times New Roman" w:cs="Times New Roman"/>
          <w:color w:val="000000"/>
          <w:rPrChange w:id="29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932" w:author="e.pashkova" w:date="2020-05-13T10:26:00Z">
            <w:rPr>
              <w:rFonts w:ascii="Times New Roman" w:hAnsi="Times New Roman"/>
              <w:color w:val="000000"/>
            </w:rPr>
          </w:rPrChange>
        </w:rPr>
        <w:t>блокування</w:t>
      </w:r>
      <w:proofErr w:type="spellEnd"/>
      <w:r w:rsidRPr="001B5176">
        <w:rPr>
          <w:rFonts w:ascii="Times New Roman" w:hAnsi="Times New Roman" w:cs="Times New Roman"/>
          <w:color w:val="000000"/>
          <w:rPrChange w:id="29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934" w:author="e.pashkova" w:date="2020-05-13T10:26:00Z">
            <w:rPr>
              <w:rFonts w:ascii="Times New Roman" w:hAnsi="Times New Roman"/>
              <w:color w:val="000000"/>
            </w:rPr>
          </w:rPrChange>
        </w:rPr>
        <w:t>устаткування</w:t>
      </w:r>
      <w:proofErr w:type="spellEnd"/>
      <w:r w:rsidRPr="001B5176">
        <w:rPr>
          <w:rFonts w:ascii="Times New Roman" w:hAnsi="Times New Roman" w:cs="Times New Roman"/>
          <w:color w:val="000000"/>
          <w:rPrChange w:id="293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», </w:t>
      </w:r>
      <w:proofErr w:type="spellStart"/>
      <w:r w:rsidRPr="001B5176">
        <w:rPr>
          <w:rFonts w:ascii="Times New Roman" w:hAnsi="Times New Roman" w:cs="Times New Roman"/>
          <w:color w:val="000000"/>
          <w:rPrChange w:id="2936" w:author="e.pashkova" w:date="2020-05-13T10:26:00Z">
            <w:rPr>
              <w:rFonts w:ascii="Times New Roman" w:hAnsi="Times New Roman"/>
              <w:color w:val="000000"/>
            </w:rPr>
          </w:rPrChange>
        </w:rPr>
        <w:t>розробленої</w:t>
      </w:r>
      <w:proofErr w:type="spellEnd"/>
      <w:r w:rsidRPr="001B5176">
        <w:rPr>
          <w:rFonts w:ascii="Times New Roman" w:hAnsi="Times New Roman" w:cs="Times New Roman"/>
          <w:color w:val="000000"/>
          <w:rPrChange w:id="29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color w:val="000000"/>
          <w:lang w:val="uk-UA"/>
          <w:rPrChange w:id="2938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К</w:t>
      </w:r>
      <w:proofErr w:type="spellStart"/>
      <w:r w:rsidRPr="001B5176">
        <w:rPr>
          <w:rFonts w:ascii="Times New Roman" w:hAnsi="Times New Roman" w:cs="Times New Roman"/>
          <w:color w:val="000000"/>
          <w:rPrChange w:id="2939" w:author="e.pashkova" w:date="2020-05-13T10:26:00Z">
            <w:rPr>
              <w:rFonts w:ascii="Times New Roman" w:hAnsi="Times New Roman"/>
              <w:color w:val="000000"/>
            </w:rPr>
          </w:rPrChange>
        </w:rPr>
        <w:t>омпанією</w:t>
      </w:r>
      <w:proofErr w:type="spellEnd"/>
      <w:r w:rsidRPr="001B5176">
        <w:rPr>
          <w:rFonts w:ascii="Times New Roman" w:hAnsi="Times New Roman" w:cs="Times New Roman"/>
          <w:color w:val="000000"/>
          <w:rPrChange w:id="29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ТОВ "М.В.</w:t>
      </w:r>
      <w:ins w:id="2941" w:author="e.pashkova" w:date="2020-05-13T10:15:00Z">
        <w:r w:rsidR="00D12B04" w:rsidRPr="001B5176">
          <w:rPr>
            <w:rFonts w:ascii="Times New Roman" w:hAnsi="Times New Roman" w:cs="Times New Roman"/>
            <w:color w:val="000000"/>
            <w:lang w:val="uk-UA"/>
            <w:rPrChange w:id="2942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 </w:t>
        </w:r>
      </w:ins>
      <w:r w:rsidRPr="001B5176">
        <w:rPr>
          <w:rFonts w:ascii="Times New Roman" w:hAnsi="Times New Roman" w:cs="Times New Roman"/>
          <w:color w:val="000000"/>
          <w:rPrChange w:id="29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КАРГО" і </w:t>
      </w:r>
      <w:proofErr w:type="spellStart"/>
      <w:r w:rsidRPr="001B5176">
        <w:rPr>
          <w:rFonts w:ascii="Times New Roman" w:hAnsi="Times New Roman" w:cs="Times New Roman"/>
          <w:color w:val="000000"/>
          <w:rPrChange w:id="2944" w:author="e.pashkova" w:date="2020-05-13T10:26:00Z">
            <w:rPr>
              <w:rFonts w:ascii="Times New Roman" w:hAnsi="Times New Roman"/>
              <w:color w:val="000000"/>
            </w:rPr>
          </w:rPrChange>
        </w:rPr>
        <w:t>виключає</w:t>
      </w:r>
      <w:proofErr w:type="spellEnd"/>
      <w:r w:rsidRPr="001B5176">
        <w:rPr>
          <w:rFonts w:ascii="Times New Roman" w:hAnsi="Times New Roman" w:cs="Times New Roman"/>
          <w:color w:val="000000"/>
          <w:rPrChange w:id="29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946" w:author="e.pashkova" w:date="2020-05-13T10:26:00Z">
            <w:rPr>
              <w:rFonts w:ascii="Times New Roman" w:hAnsi="Times New Roman"/>
              <w:color w:val="000000"/>
            </w:rPr>
          </w:rPrChange>
        </w:rPr>
        <w:t>фізичну</w:t>
      </w:r>
      <w:proofErr w:type="spellEnd"/>
      <w:r w:rsidRPr="001B5176">
        <w:rPr>
          <w:rFonts w:ascii="Times New Roman" w:hAnsi="Times New Roman" w:cs="Times New Roman"/>
          <w:color w:val="000000"/>
          <w:rPrChange w:id="29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948" w:author="e.pashkova" w:date="2020-05-13T10:26:00Z">
            <w:rPr>
              <w:rFonts w:ascii="Times New Roman" w:hAnsi="Times New Roman"/>
              <w:color w:val="000000"/>
            </w:rPr>
          </w:rPrChange>
        </w:rPr>
        <w:t>можливість</w:t>
      </w:r>
      <w:proofErr w:type="spellEnd"/>
      <w:r w:rsidRPr="001B5176">
        <w:rPr>
          <w:rFonts w:ascii="Times New Roman" w:hAnsi="Times New Roman" w:cs="Times New Roman"/>
          <w:color w:val="000000"/>
          <w:rPrChange w:id="29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950" w:author="e.pashkova" w:date="2020-05-13T10:26:00Z">
            <w:rPr>
              <w:rFonts w:ascii="Times New Roman" w:hAnsi="Times New Roman"/>
              <w:color w:val="000000"/>
            </w:rPr>
          </w:rPrChange>
        </w:rPr>
        <w:t>випадкового</w:t>
      </w:r>
      <w:proofErr w:type="spellEnd"/>
      <w:r w:rsidRPr="001B5176">
        <w:rPr>
          <w:rFonts w:ascii="Times New Roman" w:hAnsi="Times New Roman" w:cs="Times New Roman"/>
          <w:color w:val="000000"/>
          <w:rPrChange w:id="29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запуску </w:t>
      </w:r>
      <w:proofErr w:type="spellStart"/>
      <w:r w:rsidRPr="001B5176">
        <w:rPr>
          <w:rFonts w:ascii="Times New Roman" w:hAnsi="Times New Roman" w:cs="Times New Roman"/>
          <w:color w:val="000000"/>
          <w:rPrChange w:id="2952" w:author="e.pashkova" w:date="2020-05-13T10:26:00Z">
            <w:rPr>
              <w:rFonts w:ascii="Times New Roman" w:hAnsi="Times New Roman"/>
              <w:color w:val="000000"/>
            </w:rPr>
          </w:rPrChange>
        </w:rPr>
        <w:t>устаткування</w:t>
      </w:r>
      <w:proofErr w:type="spellEnd"/>
      <w:r w:rsidRPr="001B5176">
        <w:rPr>
          <w:rFonts w:ascii="Times New Roman" w:hAnsi="Times New Roman" w:cs="Times New Roman"/>
          <w:color w:val="000000"/>
          <w:rPrChange w:id="29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яке </w:t>
      </w:r>
      <w:proofErr w:type="spellStart"/>
      <w:r w:rsidRPr="001B5176">
        <w:rPr>
          <w:rFonts w:ascii="Times New Roman" w:hAnsi="Times New Roman" w:cs="Times New Roman"/>
          <w:color w:val="000000"/>
          <w:rPrChange w:id="2954" w:author="e.pashkova" w:date="2020-05-13T10:26:00Z">
            <w:rPr>
              <w:rFonts w:ascii="Times New Roman" w:hAnsi="Times New Roman"/>
              <w:color w:val="000000"/>
            </w:rPr>
          </w:rPrChange>
        </w:rPr>
        <w:t>обслугову</w:t>
      </w:r>
      <w:r w:rsidRPr="001B5176">
        <w:rPr>
          <w:rFonts w:ascii="Times New Roman" w:hAnsi="Times New Roman" w:cs="Times New Roman"/>
          <w:color w:val="000000"/>
          <w:lang w:val="uk-UA"/>
          <w:rPrChange w:id="2955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вається</w:t>
      </w:r>
      <w:proofErr w:type="spellEnd"/>
      <w:r w:rsidRPr="001B5176">
        <w:rPr>
          <w:rFonts w:ascii="Times New Roman" w:hAnsi="Times New Roman" w:cs="Times New Roman"/>
          <w:color w:val="000000"/>
          <w:rPrChange w:id="29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і, як </w:t>
      </w:r>
      <w:proofErr w:type="spellStart"/>
      <w:r w:rsidRPr="001B5176">
        <w:rPr>
          <w:rFonts w:ascii="Times New Roman" w:hAnsi="Times New Roman" w:cs="Times New Roman"/>
          <w:color w:val="000000"/>
          <w:rPrChange w:id="2957" w:author="e.pashkova" w:date="2020-05-13T10:26:00Z">
            <w:rPr>
              <w:rFonts w:ascii="Times New Roman" w:hAnsi="Times New Roman"/>
              <w:color w:val="000000"/>
            </w:rPr>
          </w:rPrChange>
        </w:rPr>
        <w:t>наслідок</w:t>
      </w:r>
      <w:proofErr w:type="spellEnd"/>
      <w:r w:rsidRPr="001B5176">
        <w:rPr>
          <w:rFonts w:ascii="Times New Roman" w:hAnsi="Times New Roman" w:cs="Times New Roman"/>
          <w:color w:val="000000"/>
          <w:rPrChange w:id="29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2959" w:author="e.pashkova" w:date="2020-05-13T10:26:00Z">
            <w:rPr>
              <w:rFonts w:ascii="Times New Roman" w:hAnsi="Times New Roman"/>
              <w:color w:val="000000"/>
            </w:rPr>
          </w:rPrChange>
        </w:rPr>
        <w:t>травмування</w:t>
      </w:r>
      <w:proofErr w:type="spellEnd"/>
      <w:r w:rsidRPr="001B5176">
        <w:rPr>
          <w:rFonts w:ascii="Times New Roman" w:hAnsi="Times New Roman" w:cs="Times New Roman"/>
          <w:color w:val="000000"/>
          <w:rPrChange w:id="29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персоналу </w:t>
      </w:r>
      <w:proofErr w:type="spellStart"/>
      <w:r w:rsidRPr="001B5176">
        <w:rPr>
          <w:rFonts w:ascii="Times New Roman" w:hAnsi="Times New Roman" w:cs="Times New Roman"/>
          <w:color w:val="000000"/>
          <w:rPrChange w:id="2961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29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963" w:author="e.pashkova" w:date="2020-05-13T10:26:00Z">
            <w:rPr>
              <w:rFonts w:ascii="Times New Roman" w:hAnsi="Times New Roman"/>
              <w:color w:val="000000"/>
            </w:rPr>
          </w:rPrChange>
        </w:rPr>
        <w:t>працює</w:t>
      </w:r>
      <w:proofErr w:type="spellEnd"/>
      <w:r w:rsidRPr="001B5176">
        <w:rPr>
          <w:rFonts w:ascii="Times New Roman" w:hAnsi="Times New Roman" w:cs="Times New Roman"/>
          <w:color w:val="000000"/>
          <w:rPrChange w:id="29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2965" w:author="e.pashkova" w:date="2020-05-13T10:26:00Z">
            <w:rPr>
              <w:rFonts w:ascii="Times New Roman" w:hAnsi="Times New Roman"/>
              <w:color w:val="000000"/>
            </w:rPr>
          </w:rPrChange>
        </w:rPr>
        <w:t>ньому</w:t>
      </w:r>
      <w:proofErr w:type="spellEnd"/>
      <w:r w:rsidRPr="001B5176">
        <w:rPr>
          <w:rFonts w:ascii="Times New Roman" w:hAnsi="Times New Roman" w:cs="Times New Roman"/>
          <w:color w:val="000000"/>
          <w:rPrChange w:id="29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Для </w:t>
      </w:r>
      <w:proofErr w:type="spellStart"/>
      <w:r w:rsidRPr="001B5176">
        <w:rPr>
          <w:rFonts w:ascii="Times New Roman" w:hAnsi="Times New Roman" w:cs="Times New Roman"/>
          <w:color w:val="000000"/>
          <w:rPrChange w:id="2967" w:author="e.pashkova" w:date="2020-05-13T10:26:00Z">
            <w:rPr>
              <w:rFonts w:ascii="Times New Roman" w:hAnsi="Times New Roman"/>
              <w:color w:val="000000"/>
            </w:rPr>
          </w:rPrChange>
        </w:rPr>
        <w:t>цього</w:t>
      </w:r>
      <w:proofErr w:type="spellEnd"/>
      <w:r w:rsidRPr="001B5176">
        <w:rPr>
          <w:rFonts w:ascii="Times New Roman" w:hAnsi="Times New Roman" w:cs="Times New Roman"/>
          <w:color w:val="000000"/>
          <w:rPrChange w:id="29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969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підрядна</w:t>
      </w:r>
      <w:proofErr w:type="spellEnd"/>
      <w:r w:rsidRPr="001B5176">
        <w:rPr>
          <w:rFonts w:ascii="Times New Roman" w:hAnsi="Times New Roman" w:cs="Times New Roman"/>
          <w:color w:val="000000"/>
          <w:rPrChange w:id="29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971" w:author="e.pashkova" w:date="2020-05-13T10:26:00Z">
            <w:rPr>
              <w:rFonts w:ascii="Times New Roman" w:hAnsi="Times New Roman"/>
              <w:color w:val="000000"/>
            </w:rPr>
          </w:rPrChange>
        </w:rPr>
        <w:t>організація</w:t>
      </w:r>
      <w:proofErr w:type="spellEnd"/>
      <w:r w:rsidRPr="001B5176">
        <w:rPr>
          <w:rFonts w:ascii="Times New Roman" w:hAnsi="Times New Roman" w:cs="Times New Roman"/>
          <w:color w:val="000000"/>
          <w:rPrChange w:id="29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повинна </w:t>
      </w:r>
      <w:proofErr w:type="spellStart"/>
      <w:r w:rsidRPr="001B5176">
        <w:rPr>
          <w:rFonts w:ascii="Times New Roman" w:hAnsi="Times New Roman" w:cs="Times New Roman"/>
          <w:color w:val="000000"/>
          <w:rPrChange w:id="2973" w:author="e.pashkova" w:date="2020-05-13T10:26:00Z">
            <w:rPr>
              <w:rFonts w:ascii="Times New Roman" w:hAnsi="Times New Roman"/>
              <w:color w:val="000000"/>
            </w:rPr>
          </w:rPrChange>
        </w:rPr>
        <w:t>передбачити</w:t>
      </w:r>
      <w:proofErr w:type="spellEnd"/>
      <w:r w:rsidRPr="001B5176">
        <w:rPr>
          <w:rFonts w:ascii="Times New Roman" w:hAnsi="Times New Roman" w:cs="Times New Roman"/>
          <w:color w:val="000000"/>
          <w:rPrChange w:id="29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975" w:author="e.pashkova" w:date="2020-05-13T10:26:00Z">
            <w:rPr>
              <w:rFonts w:ascii="Times New Roman" w:hAnsi="Times New Roman"/>
              <w:color w:val="000000"/>
            </w:rPr>
          </w:rPrChange>
        </w:rPr>
        <w:t>наявність</w:t>
      </w:r>
      <w:proofErr w:type="spellEnd"/>
      <w:r w:rsidRPr="001B5176">
        <w:rPr>
          <w:rFonts w:ascii="Times New Roman" w:hAnsi="Times New Roman" w:cs="Times New Roman"/>
          <w:color w:val="000000"/>
          <w:rPrChange w:id="29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977" w:author="e.pashkova" w:date="2020-05-13T10:26:00Z">
            <w:rPr>
              <w:rFonts w:ascii="Times New Roman" w:hAnsi="Times New Roman"/>
              <w:color w:val="000000"/>
            </w:rPr>
          </w:rPrChange>
        </w:rPr>
        <w:t>можливості</w:t>
      </w:r>
      <w:proofErr w:type="spellEnd"/>
      <w:r w:rsidRPr="001B5176">
        <w:rPr>
          <w:rFonts w:ascii="Times New Roman" w:hAnsi="Times New Roman" w:cs="Times New Roman"/>
          <w:color w:val="000000"/>
          <w:rPrChange w:id="29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установки </w:t>
      </w:r>
      <w:proofErr w:type="spellStart"/>
      <w:r w:rsidRPr="001B5176">
        <w:rPr>
          <w:rFonts w:ascii="Times New Roman" w:hAnsi="Times New Roman" w:cs="Times New Roman"/>
          <w:color w:val="000000"/>
          <w:rPrChange w:id="2979" w:author="e.pashkova" w:date="2020-05-13T10:26:00Z">
            <w:rPr>
              <w:rFonts w:ascii="Times New Roman" w:hAnsi="Times New Roman"/>
              <w:color w:val="000000"/>
            </w:rPr>
          </w:rPrChange>
        </w:rPr>
        <w:t>замикаючих</w:t>
      </w:r>
      <w:proofErr w:type="spellEnd"/>
      <w:r w:rsidRPr="001B5176">
        <w:rPr>
          <w:rFonts w:ascii="Times New Roman" w:hAnsi="Times New Roman" w:cs="Times New Roman"/>
          <w:color w:val="000000"/>
          <w:rPrChange w:id="29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981" w:author="e.pashkova" w:date="2020-05-13T10:26:00Z">
            <w:rPr>
              <w:rFonts w:ascii="Times New Roman" w:hAnsi="Times New Roman"/>
              <w:color w:val="000000"/>
            </w:rPr>
          </w:rPrChange>
        </w:rPr>
        <w:t>пристроїв</w:t>
      </w:r>
      <w:proofErr w:type="spellEnd"/>
      <w:r w:rsidRPr="001B5176">
        <w:rPr>
          <w:rFonts w:ascii="Times New Roman" w:hAnsi="Times New Roman" w:cs="Times New Roman"/>
          <w:color w:val="000000"/>
          <w:rPrChange w:id="29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2983" w:author="e.pashkova" w:date="2020-05-13T10:26:00Z">
            <w:rPr>
              <w:rFonts w:ascii="Times New Roman" w:hAnsi="Times New Roman"/>
              <w:color w:val="000000"/>
            </w:rPr>
          </w:rPrChange>
        </w:rPr>
        <w:t>всіх</w:t>
      </w:r>
      <w:proofErr w:type="spellEnd"/>
      <w:r w:rsidRPr="001B5176">
        <w:rPr>
          <w:rFonts w:ascii="Times New Roman" w:hAnsi="Times New Roman" w:cs="Times New Roman"/>
          <w:color w:val="000000"/>
          <w:rPrChange w:id="29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видах </w:t>
      </w:r>
      <w:proofErr w:type="spellStart"/>
      <w:r w:rsidRPr="001B5176">
        <w:rPr>
          <w:rFonts w:ascii="Times New Roman" w:hAnsi="Times New Roman" w:cs="Times New Roman"/>
          <w:color w:val="000000"/>
          <w:rPrChange w:id="2985" w:author="e.pashkova" w:date="2020-05-13T10:26:00Z">
            <w:rPr>
              <w:rFonts w:ascii="Times New Roman" w:hAnsi="Times New Roman"/>
              <w:color w:val="000000"/>
            </w:rPr>
          </w:rPrChange>
        </w:rPr>
        <w:t>приводних</w:t>
      </w:r>
      <w:proofErr w:type="spellEnd"/>
      <w:r w:rsidRPr="001B5176">
        <w:rPr>
          <w:rFonts w:ascii="Times New Roman" w:hAnsi="Times New Roman" w:cs="Times New Roman"/>
          <w:color w:val="000000"/>
          <w:rPrChange w:id="29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систем чинного на </w:t>
      </w:r>
      <w:proofErr w:type="spellStart"/>
      <w:r w:rsidRPr="001B5176">
        <w:rPr>
          <w:rFonts w:ascii="Times New Roman" w:hAnsi="Times New Roman" w:cs="Times New Roman"/>
          <w:color w:val="000000"/>
          <w:rPrChange w:id="2987" w:author="e.pashkova" w:date="2020-05-13T10:26:00Z">
            <w:rPr>
              <w:rFonts w:ascii="Times New Roman" w:hAnsi="Times New Roman"/>
              <w:color w:val="000000"/>
            </w:rPr>
          </w:rPrChange>
        </w:rPr>
        <w:t>об'єкті</w:t>
      </w:r>
      <w:proofErr w:type="spellEnd"/>
      <w:r w:rsidRPr="001B5176">
        <w:rPr>
          <w:rFonts w:ascii="Times New Roman" w:hAnsi="Times New Roman" w:cs="Times New Roman"/>
          <w:color w:val="000000"/>
          <w:rPrChange w:id="29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989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обладнання</w:t>
      </w:r>
      <w:proofErr w:type="spellEnd"/>
      <w:r w:rsidRPr="001B5176">
        <w:rPr>
          <w:rFonts w:ascii="Times New Roman" w:hAnsi="Times New Roman" w:cs="Times New Roman"/>
          <w:color w:val="000000"/>
          <w:rPrChange w:id="29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самих </w:t>
      </w:r>
      <w:proofErr w:type="spellStart"/>
      <w:r w:rsidRPr="001B5176">
        <w:rPr>
          <w:rFonts w:ascii="Times New Roman" w:hAnsi="Times New Roman" w:cs="Times New Roman"/>
          <w:color w:val="000000"/>
          <w:rPrChange w:id="2991" w:author="e.pashkova" w:date="2020-05-13T10:26:00Z">
            <w:rPr>
              <w:rFonts w:ascii="Times New Roman" w:hAnsi="Times New Roman"/>
              <w:color w:val="000000"/>
            </w:rPr>
          </w:rPrChange>
        </w:rPr>
        <w:t>замикаючих</w:t>
      </w:r>
      <w:proofErr w:type="spellEnd"/>
      <w:r w:rsidRPr="001B5176">
        <w:rPr>
          <w:rFonts w:ascii="Times New Roman" w:hAnsi="Times New Roman" w:cs="Times New Roman"/>
          <w:color w:val="000000"/>
          <w:rPrChange w:id="29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993" w:author="e.pashkova" w:date="2020-05-13T10:26:00Z">
            <w:rPr>
              <w:rFonts w:ascii="Times New Roman" w:hAnsi="Times New Roman"/>
              <w:color w:val="000000"/>
            </w:rPr>
          </w:rPrChange>
        </w:rPr>
        <w:t>пристроїв</w:t>
      </w:r>
      <w:proofErr w:type="spellEnd"/>
      <w:r w:rsidRPr="001B5176">
        <w:rPr>
          <w:rFonts w:ascii="Times New Roman" w:hAnsi="Times New Roman" w:cs="Times New Roman"/>
          <w:color w:val="000000"/>
          <w:rPrChange w:id="29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(</w:t>
      </w:r>
      <w:proofErr w:type="spellStart"/>
      <w:r w:rsidRPr="001B5176">
        <w:rPr>
          <w:rFonts w:ascii="Times New Roman" w:hAnsi="Times New Roman" w:cs="Times New Roman"/>
          <w:color w:val="000000"/>
          <w:rPrChange w:id="2995" w:author="e.pashkova" w:date="2020-05-13T10:26:00Z">
            <w:rPr>
              <w:rFonts w:ascii="Times New Roman" w:hAnsi="Times New Roman"/>
              <w:color w:val="000000"/>
            </w:rPr>
          </w:rPrChange>
        </w:rPr>
        <w:t>навісних</w:t>
      </w:r>
      <w:proofErr w:type="spellEnd"/>
      <w:r w:rsidRPr="001B5176">
        <w:rPr>
          <w:rFonts w:ascii="Times New Roman" w:hAnsi="Times New Roman" w:cs="Times New Roman"/>
          <w:color w:val="000000"/>
          <w:rPrChange w:id="29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2997" w:author="e.pashkova" w:date="2020-05-13T10:26:00Z">
            <w:rPr>
              <w:rFonts w:ascii="Times New Roman" w:hAnsi="Times New Roman"/>
              <w:color w:val="000000"/>
            </w:rPr>
          </w:rPrChange>
        </w:rPr>
        <w:t>замків</w:t>
      </w:r>
      <w:proofErr w:type="spellEnd"/>
      <w:r w:rsidRPr="001B5176">
        <w:rPr>
          <w:rFonts w:ascii="Times New Roman" w:hAnsi="Times New Roman" w:cs="Times New Roman"/>
          <w:color w:val="000000"/>
          <w:rPrChange w:id="29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2999" w:author="e.pashkova" w:date="2020-05-13T10:26:00Z">
            <w:rPr>
              <w:rFonts w:ascii="Times New Roman" w:hAnsi="Times New Roman"/>
              <w:color w:val="000000"/>
            </w:rPr>
          </w:rPrChange>
        </w:rPr>
        <w:t>кожухів</w:t>
      </w:r>
      <w:proofErr w:type="spellEnd"/>
      <w:r w:rsidRPr="001B5176">
        <w:rPr>
          <w:rFonts w:ascii="Times New Roman" w:hAnsi="Times New Roman" w:cs="Times New Roman"/>
          <w:color w:val="000000"/>
          <w:rPrChange w:id="30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3001" w:author="e.pashkova" w:date="2020-05-13T10:26:00Z">
            <w:rPr>
              <w:rFonts w:ascii="Times New Roman" w:hAnsi="Times New Roman"/>
              <w:color w:val="000000"/>
            </w:rPr>
          </w:rPrChange>
        </w:rPr>
        <w:t>засувки</w:t>
      </w:r>
      <w:proofErr w:type="spellEnd"/>
      <w:r w:rsidRPr="001B5176">
        <w:rPr>
          <w:rFonts w:ascii="Times New Roman" w:hAnsi="Times New Roman" w:cs="Times New Roman"/>
          <w:color w:val="000000"/>
          <w:rPrChange w:id="30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), </w:t>
      </w:r>
      <w:proofErr w:type="spellStart"/>
      <w:r w:rsidRPr="001B5176">
        <w:rPr>
          <w:rFonts w:ascii="Times New Roman" w:hAnsi="Times New Roman" w:cs="Times New Roman"/>
          <w:color w:val="000000"/>
          <w:rPrChange w:id="3003" w:author="e.pashkova" w:date="2020-05-13T10:26:00Z">
            <w:rPr>
              <w:rFonts w:ascii="Times New Roman" w:hAnsi="Times New Roman"/>
              <w:color w:val="000000"/>
            </w:rPr>
          </w:rPrChange>
        </w:rPr>
        <w:t>табличок</w:t>
      </w:r>
      <w:proofErr w:type="spellEnd"/>
      <w:r w:rsidRPr="001B5176">
        <w:rPr>
          <w:rFonts w:ascii="Times New Roman" w:hAnsi="Times New Roman" w:cs="Times New Roman"/>
          <w:color w:val="000000"/>
          <w:rPrChange w:id="30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"Не </w:t>
      </w:r>
      <w:proofErr w:type="spellStart"/>
      <w:r w:rsidRPr="001B5176">
        <w:rPr>
          <w:rFonts w:ascii="Times New Roman" w:hAnsi="Times New Roman" w:cs="Times New Roman"/>
          <w:color w:val="000000"/>
          <w:rPrChange w:id="3005" w:author="e.pashkova" w:date="2020-05-13T10:26:00Z">
            <w:rPr>
              <w:rFonts w:ascii="Times New Roman" w:hAnsi="Times New Roman"/>
              <w:color w:val="000000"/>
            </w:rPr>
          </w:rPrChange>
        </w:rPr>
        <w:t>вмикати</w:t>
      </w:r>
      <w:proofErr w:type="spellEnd"/>
      <w:r w:rsidRPr="001B5176">
        <w:rPr>
          <w:rFonts w:ascii="Times New Roman" w:hAnsi="Times New Roman" w:cs="Times New Roman"/>
          <w:color w:val="000000"/>
          <w:rPrChange w:id="300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color w:val="000000"/>
          <w:rPrChange w:id="3007" w:author="e.pashkova" w:date="2020-05-13T10:26:00Z">
            <w:rPr>
              <w:rFonts w:ascii="Times New Roman" w:hAnsi="Times New Roman"/>
              <w:color w:val="000000"/>
            </w:rPr>
          </w:rPrChange>
        </w:rPr>
        <w:t>Працюють</w:t>
      </w:r>
      <w:proofErr w:type="spellEnd"/>
      <w:r w:rsidRPr="001B5176">
        <w:rPr>
          <w:rFonts w:ascii="Times New Roman" w:hAnsi="Times New Roman" w:cs="Times New Roman"/>
          <w:color w:val="000000"/>
          <w:rPrChange w:id="30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люди </w:t>
      </w:r>
      <w:proofErr w:type="gramStart"/>
      <w:r w:rsidRPr="001B5176">
        <w:rPr>
          <w:rFonts w:ascii="Times New Roman" w:hAnsi="Times New Roman" w:cs="Times New Roman"/>
          <w:color w:val="000000"/>
          <w:rPrChange w:id="3009" w:author="e.pashkova" w:date="2020-05-13T10:26:00Z">
            <w:rPr>
              <w:rFonts w:ascii="Times New Roman" w:hAnsi="Times New Roman"/>
              <w:color w:val="000000"/>
            </w:rPr>
          </w:rPrChange>
        </w:rPr>
        <w:t>"</w:t>
      </w:r>
      <w:r w:rsidRPr="001B5176">
        <w:rPr>
          <w:rFonts w:ascii="Times New Roman" w:hAnsi="Times New Roman" w:cs="Times New Roman"/>
          <w:color w:val="000000"/>
          <w:lang w:val="uk-UA"/>
          <w:rPrChange w:id="301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color w:val="000000"/>
          <w:rPrChange w:id="3011" w:author="e.pashkova" w:date="2020-05-13T10:26:00Z">
            <w:rPr>
              <w:rFonts w:ascii="Times New Roman" w:hAnsi="Times New Roman"/>
              <w:color w:val="000000"/>
            </w:rPr>
          </w:rPrChange>
        </w:rPr>
        <w:t>і</w:t>
      </w:r>
      <w:r w:rsidRPr="001B5176">
        <w:rPr>
          <w:rFonts w:ascii="Times New Roman" w:hAnsi="Times New Roman" w:cs="Times New Roman"/>
          <w:color w:val="000000"/>
          <w:lang w:val="uk-UA"/>
          <w:rPrChange w:id="3012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color w:val="000000"/>
          <w:rPrChange w:id="3013" w:author="e.pashkova" w:date="2020-05-13T10:26:00Z">
            <w:rPr>
              <w:rFonts w:ascii="Times New Roman" w:hAnsi="Times New Roman"/>
              <w:color w:val="000000"/>
            </w:rPr>
          </w:rPrChange>
        </w:rPr>
        <w:t>" Не</w:t>
      </w:r>
      <w:proofErr w:type="gramEnd"/>
      <w:r w:rsidRPr="001B5176">
        <w:rPr>
          <w:rFonts w:ascii="Times New Roman" w:hAnsi="Times New Roman" w:cs="Times New Roman"/>
          <w:color w:val="000000"/>
          <w:rPrChange w:id="30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15" w:author="e.pashkova" w:date="2020-05-13T10:26:00Z">
            <w:rPr>
              <w:rFonts w:ascii="Times New Roman" w:hAnsi="Times New Roman"/>
              <w:color w:val="000000"/>
            </w:rPr>
          </w:rPrChange>
        </w:rPr>
        <w:t>відкривати</w:t>
      </w:r>
      <w:proofErr w:type="spellEnd"/>
      <w:r w:rsidRPr="001B5176">
        <w:rPr>
          <w:rFonts w:ascii="Times New Roman" w:hAnsi="Times New Roman" w:cs="Times New Roman"/>
          <w:color w:val="000000"/>
          <w:rPrChange w:id="30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color w:val="000000"/>
          <w:rPrChange w:id="3017" w:author="e.pashkova" w:date="2020-05-13T10:26:00Z">
            <w:rPr>
              <w:rFonts w:ascii="Times New Roman" w:hAnsi="Times New Roman"/>
              <w:color w:val="000000"/>
            </w:rPr>
          </w:rPrChange>
        </w:rPr>
        <w:t>Працюють</w:t>
      </w:r>
      <w:proofErr w:type="spellEnd"/>
      <w:r w:rsidRPr="001B5176">
        <w:rPr>
          <w:rFonts w:ascii="Times New Roman" w:hAnsi="Times New Roman" w:cs="Times New Roman"/>
          <w:color w:val="000000"/>
          <w:rPrChange w:id="30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люди "</w:t>
      </w:r>
      <w:r w:rsidRPr="001B5176">
        <w:rPr>
          <w:rFonts w:ascii="Times New Roman" w:hAnsi="Times New Roman" w:cs="Times New Roman"/>
          <w:color w:val="000000"/>
          <w:lang w:val="uk-UA"/>
          <w:rPrChange w:id="3019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color w:val="000000"/>
          <w:rPrChange w:id="30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і </w:t>
      </w:r>
      <w:proofErr w:type="spellStart"/>
      <w:r w:rsidRPr="001B5176">
        <w:rPr>
          <w:rFonts w:ascii="Times New Roman" w:hAnsi="Times New Roman" w:cs="Times New Roman"/>
          <w:color w:val="000000"/>
          <w:rPrChange w:id="3021" w:author="e.pashkova" w:date="2020-05-13T10:26:00Z">
            <w:rPr>
              <w:rFonts w:ascii="Times New Roman" w:hAnsi="Times New Roman"/>
              <w:color w:val="000000"/>
            </w:rPr>
          </w:rPrChange>
        </w:rPr>
        <w:t>спеціальних</w:t>
      </w:r>
      <w:proofErr w:type="spellEnd"/>
      <w:r w:rsidRPr="001B5176">
        <w:rPr>
          <w:rFonts w:ascii="Times New Roman" w:hAnsi="Times New Roman" w:cs="Times New Roman"/>
          <w:color w:val="000000"/>
          <w:rPrChange w:id="30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23" w:author="e.pashkova" w:date="2020-05-13T10:26:00Z">
            <w:rPr>
              <w:rFonts w:ascii="Times New Roman" w:hAnsi="Times New Roman"/>
              <w:color w:val="000000"/>
            </w:rPr>
          </w:rPrChange>
        </w:rPr>
        <w:t>скриньок</w:t>
      </w:r>
      <w:proofErr w:type="spellEnd"/>
      <w:r w:rsidRPr="001B5176">
        <w:rPr>
          <w:rFonts w:ascii="Times New Roman" w:hAnsi="Times New Roman" w:cs="Times New Roman"/>
          <w:color w:val="000000"/>
          <w:rPrChange w:id="30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color w:val="000000"/>
          <w:rPrChange w:id="3025" w:author="e.pashkova" w:date="2020-05-13T10:26:00Z">
            <w:rPr>
              <w:rFonts w:ascii="Times New Roman" w:hAnsi="Times New Roman"/>
              <w:color w:val="000000"/>
            </w:rPr>
          </w:rPrChange>
        </w:rPr>
        <w:t>зберігання</w:t>
      </w:r>
      <w:proofErr w:type="spellEnd"/>
      <w:r w:rsidRPr="001B5176">
        <w:rPr>
          <w:rFonts w:ascii="Times New Roman" w:hAnsi="Times New Roman" w:cs="Times New Roman"/>
          <w:color w:val="000000"/>
          <w:rPrChange w:id="30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27" w:author="e.pashkova" w:date="2020-05-13T10:26:00Z">
            <w:rPr>
              <w:rFonts w:ascii="Times New Roman" w:hAnsi="Times New Roman"/>
              <w:color w:val="000000"/>
            </w:rPr>
          </w:rPrChange>
        </w:rPr>
        <w:t>ключів</w:t>
      </w:r>
      <w:proofErr w:type="spellEnd"/>
      <w:r w:rsidRPr="001B5176">
        <w:rPr>
          <w:rFonts w:ascii="Times New Roman" w:hAnsi="Times New Roman" w:cs="Times New Roman"/>
          <w:color w:val="000000"/>
          <w:rPrChange w:id="30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29" w:author="e.pashkova" w:date="2020-05-13T10:26:00Z">
            <w:rPr>
              <w:rFonts w:ascii="Times New Roman" w:hAnsi="Times New Roman"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  <w:rPrChange w:id="30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31" w:author="e.pashkova" w:date="2020-05-13T10:26:00Z">
            <w:rPr>
              <w:rFonts w:ascii="Times New Roman" w:hAnsi="Times New Roman"/>
              <w:color w:val="000000"/>
            </w:rPr>
          </w:rPrChange>
        </w:rPr>
        <w:t>замків</w:t>
      </w:r>
      <w:proofErr w:type="spellEnd"/>
      <w:r w:rsidRPr="001B5176">
        <w:rPr>
          <w:rFonts w:ascii="Times New Roman" w:hAnsi="Times New Roman" w:cs="Times New Roman"/>
          <w:color w:val="000000"/>
          <w:rPrChange w:id="30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33" w:author="e.pashkova" w:date="2020-05-13T10:26:00Z">
            <w:rPr>
              <w:rFonts w:ascii="Times New Roman" w:hAnsi="Times New Roman"/>
              <w:color w:val="000000"/>
            </w:rPr>
          </w:rPrChange>
        </w:rPr>
        <w:t>заблокованого</w:t>
      </w:r>
      <w:proofErr w:type="spellEnd"/>
      <w:r w:rsidRPr="001B5176">
        <w:rPr>
          <w:rFonts w:ascii="Times New Roman" w:hAnsi="Times New Roman" w:cs="Times New Roman"/>
          <w:color w:val="000000"/>
          <w:rPrChange w:id="30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35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обладнання</w:t>
      </w:r>
      <w:proofErr w:type="spellEnd"/>
      <w:r w:rsidRPr="001B5176">
        <w:rPr>
          <w:rFonts w:ascii="Times New Roman" w:hAnsi="Times New Roman" w:cs="Times New Roman"/>
          <w:color w:val="000000"/>
          <w:rPrChange w:id="30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3037" w:author="e.pashkova" w:date="2020-05-13T10:26:00Z">
            <w:rPr>
              <w:rFonts w:ascii="Times New Roman" w:hAnsi="Times New Roman"/>
              <w:color w:val="000000"/>
            </w:rPr>
          </w:rPrChange>
        </w:rPr>
        <w:t>достатній</w:t>
      </w:r>
      <w:proofErr w:type="spellEnd"/>
      <w:r w:rsidRPr="001B5176">
        <w:rPr>
          <w:rFonts w:ascii="Times New Roman" w:hAnsi="Times New Roman" w:cs="Times New Roman"/>
          <w:color w:val="000000"/>
          <w:rPrChange w:id="30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39" w:author="e.pashkova" w:date="2020-05-13T10:26:00Z">
            <w:rPr>
              <w:rFonts w:ascii="Times New Roman" w:hAnsi="Times New Roman"/>
              <w:color w:val="000000"/>
            </w:rPr>
          </w:rPrChange>
        </w:rPr>
        <w:t>кількості</w:t>
      </w:r>
      <w:proofErr w:type="spellEnd"/>
      <w:r w:rsidRPr="001B5176">
        <w:rPr>
          <w:rFonts w:ascii="Times New Roman" w:hAnsi="Times New Roman" w:cs="Times New Roman"/>
          <w:color w:val="000000"/>
          <w:rPrChange w:id="30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3041" w:author="e.pashkova" w:date="2020-05-13T10:26:00Z">
            <w:rPr>
              <w:rFonts w:ascii="Times New Roman" w:hAnsi="Times New Roman"/>
              <w:color w:val="000000"/>
            </w:rPr>
          </w:rPrChange>
        </w:rPr>
        <w:t>щоб</w:t>
      </w:r>
      <w:proofErr w:type="spellEnd"/>
      <w:r w:rsidRPr="001B5176">
        <w:rPr>
          <w:rFonts w:ascii="Times New Roman" w:hAnsi="Times New Roman" w:cs="Times New Roman"/>
          <w:color w:val="000000"/>
          <w:rPrChange w:id="30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43" w:author="e.pashkova" w:date="2020-05-13T10:26:00Z">
            <w:rPr>
              <w:rFonts w:ascii="Times New Roman" w:hAnsi="Times New Roman"/>
              <w:color w:val="000000"/>
            </w:rPr>
          </w:rPrChange>
        </w:rPr>
        <w:t>забезпечити</w:t>
      </w:r>
      <w:proofErr w:type="spellEnd"/>
      <w:r w:rsidRPr="001B5176">
        <w:rPr>
          <w:rFonts w:ascii="Times New Roman" w:hAnsi="Times New Roman" w:cs="Times New Roman"/>
          <w:color w:val="000000"/>
          <w:rPrChange w:id="30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45" w:author="e.pashkova" w:date="2020-05-13T10:26:00Z">
            <w:rPr>
              <w:rFonts w:ascii="Times New Roman" w:hAnsi="Times New Roman"/>
              <w:color w:val="000000"/>
            </w:rPr>
          </w:rPrChange>
        </w:rPr>
        <w:t>безпеку</w:t>
      </w:r>
      <w:proofErr w:type="spellEnd"/>
      <w:r w:rsidRPr="001B5176">
        <w:rPr>
          <w:rFonts w:ascii="Times New Roman" w:hAnsi="Times New Roman" w:cs="Times New Roman"/>
          <w:color w:val="000000"/>
          <w:rPrChange w:id="30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47" w:author="e.pashkova" w:date="2020-05-13T10:26:00Z">
            <w:rPr>
              <w:rFonts w:ascii="Times New Roman" w:hAnsi="Times New Roman"/>
              <w:color w:val="000000"/>
            </w:rPr>
          </w:rPrChange>
        </w:rPr>
        <w:t>ремонтних</w:t>
      </w:r>
      <w:proofErr w:type="spellEnd"/>
      <w:r w:rsidRPr="001B5176">
        <w:rPr>
          <w:rFonts w:ascii="Times New Roman" w:hAnsi="Times New Roman" w:cs="Times New Roman"/>
          <w:color w:val="000000"/>
          <w:rPrChange w:id="30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3049" w:author="e.pashkova" w:date="2020-05-13T10:26:00Z">
            <w:rPr>
              <w:rFonts w:ascii="Times New Roman" w:hAnsi="Times New Roman"/>
              <w:color w:val="000000"/>
            </w:rPr>
          </w:rPrChange>
        </w:rPr>
        <w:t>сервісних</w:t>
      </w:r>
      <w:proofErr w:type="spellEnd"/>
      <w:r w:rsidRPr="001B5176">
        <w:rPr>
          <w:rFonts w:ascii="Times New Roman" w:hAnsi="Times New Roman" w:cs="Times New Roman"/>
          <w:color w:val="000000"/>
          <w:rPrChange w:id="30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51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30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будь-</w:t>
      </w:r>
      <w:proofErr w:type="spellStart"/>
      <w:r w:rsidRPr="001B5176">
        <w:rPr>
          <w:rFonts w:ascii="Times New Roman" w:hAnsi="Times New Roman" w:cs="Times New Roman"/>
          <w:color w:val="000000"/>
          <w:rPrChange w:id="3053" w:author="e.pashkova" w:date="2020-05-13T10:26:00Z">
            <w:rPr>
              <w:rFonts w:ascii="Times New Roman" w:hAnsi="Times New Roman"/>
              <w:color w:val="000000"/>
            </w:rPr>
          </w:rPrChange>
        </w:rPr>
        <w:t>яких</w:t>
      </w:r>
      <w:proofErr w:type="spellEnd"/>
      <w:r w:rsidRPr="001B5176">
        <w:rPr>
          <w:rFonts w:ascii="Times New Roman" w:hAnsi="Times New Roman" w:cs="Times New Roman"/>
          <w:color w:val="000000"/>
          <w:rPrChange w:id="30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55" w:author="e.pashkova" w:date="2020-05-13T10:26:00Z">
            <w:rPr>
              <w:rFonts w:ascii="Times New Roman" w:hAnsi="Times New Roman"/>
              <w:color w:val="000000"/>
            </w:rPr>
          </w:rPrChange>
        </w:rPr>
        <w:t>обставинах</w:t>
      </w:r>
      <w:proofErr w:type="spellEnd"/>
      <w:r w:rsidRPr="001B5176">
        <w:rPr>
          <w:rFonts w:ascii="Times New Roman" w:hAnsi="Times New Roman" w:cs="Times New Roman"/>
          <w:color w:val="000000"/>
          <w:rPrChange w:id="30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У </w:t>
      </w:r>
      <w:proofErr w:type="spellStart"/>
      <w:r w:rsidRPr="001B5176">
        <w:rPr>
          <w:rFonts w:ascii="Times New Roman" w:hAnsi="Times New Roman" w:cs="Times New Roman"/>
          <w:color w:val="000000"/>
          <w:rPrChange w:id="3057" w:author="e.pashkova" w:date="2020-05-13T10:26:00Z">
            <w:rPr>
              <w:rFonts w:ascii="Times New Roman" w:hAnsi="Times New Roman"/>
              <w:color w:val="000000"/>
            </w:rPr>
          </w:rPrChange>
        </w:rPr>
        <w:t>разі</w:t>
      </w:r>
      <w:proofErr w:type="spellEnd"/>
      <w:r w:rsidRPr="001B5176">
        <w:rPr>
          <w:rFonts w:ascii="Times New Roman" w:hAnsi="Times New Roman" w:cs="Times New Roman"/>
          <w:color w:val="000000"/>
          <w:rPrChange w:id="30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59" w:author="e.pashkova" w:date="2020-05-13T10:26:00Z">
            <w:rPr>
              <w:rFonts w:ascii="Times New Roman" w:hAnsi="Times New Roman"/>
              <w:color w:val="000000"/>
            </w:rPr>
          </w:rPrChange>
        </w:rPr>
        <w:t>наявності</w:t>
      </w:r>
      <w:proofErr w:type="spellEnd"/>
      <w:r w:rsidRPr="001B5176">
        <w:rPr>
          <w:rFonts w:ascii="Times New Roman" w:hAnsi="Times New Roman" w:cs="Times New Roman"/>
          <w:color w:val="000000"/>
          <w:rPrChange w:id="30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3061" w:author="e.pashkova" w:date="2020-05-13T10:26:00Z">
            <w:rPr>
              <w:rFonts w:ascii="Times New Roman" w:hAnsi="Times New Roman"/>
              <w:color w:val="000000"/>
            </w:rPr>
          </w:rPrChange>
        </w:rPr>
        <w:t>штаті</w:t>
      </w:r>
      <w:proofErr w:type="spellEnd"/>
      <w:r w:rsidRPr="001B5176">
        <w:rPr>
          <w:rFonts w:ascii="Times New Roman" w:hAnsi="Times New Roman" w:cs="Times New Roman"/>
          <w:color w:val="000000"/>
          <w:rPrChange w:id="30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63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Підрядника</w:t>
      </w:r>
      <w:proofErr w:type="spellEnd"/>
      <w:r w:rsidRPr="001B5176">
        <w:rPr>
          <w:rFonts w:ascii="Times New Roman" w:hAnsi="Times New Roman" w:cs="Times New Roman"/>
          <w:color w:val="000000"/>
          <w:rPrChange w:id="30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65" w:author="e.pashkova" w:date="2020-05-13T10:26:00Z">
            <w:rPr>
              <w:rFonts w:ascii="Times New Roman" w:hAnsi="Times New Roman"/>
              <w:color w:val="000000"/>
            </w:rPr>
          </w:rPrChange>
        </w:rPr>
        <w:t>іноземних</w:t>
      </w:r>
      <w:proofErr w:type="spellEnd"/>
      <w:r w:rsidRPr="001B5176">
        <w:rPr>
          <w:rFonts w:ascii="Times New Roman" w:hAnsi="Times New Roman" w:cs="Times New Roman"/>
          <w:color w:val="000000"/>
          <w:rPrChange w:id="30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67" w:author="e.pashkova" w:date="2020-05-13T10:26:00Z">
            <w:rPr>
              <w:rFonts w:ascii="Times New Roman" w:hAnsi="Times New Roman"/>
              <w:color w:val="000000"/>
            </w:rPr>
          </w:rPrChange>
        </w:rPr>
        <w:t>робітників</w:t>
      </w:r>
      <w:proofErr w:type="spellEnd"/>
      <w:r w:rsidRPr="001B5176">
        <w:rPr>
          <w:rFonts w:ascii="Times New Roman" w:hAnsi="Times New Roman" w:cs="Times New Roman"/>
          <w:color w:val="000000"/>
          <w:rPrChange w:id="30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3069" w:author="e.pashkova" w:date="2020-05-13T10:26:00Z">
            <w:rPr>
              <w:rFonts w:ascii="Times New Roman" w:hAnsi="Times New Roman"/>
              <w:color w:val="000000"/>
            </w:rPr>
          </w:rPrChange>
        </w:rPr>
        <w:t>які</w:t>
      </w:r>
      <w:proofErr w:type="spellEnd"/>
      <w:r w:rsidRPr="001B5176">
        <w:rPr>
          <w:rFonts w:ascii="Times New Roman" w:hAnsi="Times New Roman" w:cs="Times New Roman"/>
          <w:color w:val="000000"/>
          <w:rPrChange w:id="30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не </w:t>
      </w:r>
      <w:proofErr w:type="spellStart"/>
      <w:r w:rsidRPr="001B5176">
        <w:rPr>
          <w:rFonts w:ascii="Times New Roman" w:hAnsi="Times New Roman" w:cs="Times New Roman"/>
          <w:color w:val="000000"/>
          <w:rPrChange w:id="3071" w:author="e.pashkova" w:date="2020-05-13T10:26:00Z">
            <w:rPr>
              <w:rFonts w:ascii="Times New Roman" w:hAnsi="Times New Roman"/>
              <w:color w:val="000000"/>
            </w:rPr>
          </w:rPrChange>
        </w:rPr>
        <w:t>володіють</w:t>
      </w:r>
      <w:proofErr w:type="spellEnd"/>
      <w:r w:rsidRPr="001B5176">
        <w:rPr>
          <w:rFonts w:ascii="Times New Roman" w:hAnsi="Times New Roman" w:cs="Times New Roman"/>
          <w:color w:val="000000"/>
          <w:rPrChange w:id="30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(</w:t>
      </w:r>
      <w:proofErr w:type="spellStart"/>
      <w:r w:rsidRPr="001B5176">
        <w:rPr>
          <w:rFonts w:ascii="Times New Roman" w:hAnsi="Times New Roman" w:cs="Times New Roman"/>
          <w:color w:val="000000"/>
          <w:rPrChange w:id="3073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30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слабо </w:t>
      </w:r>
      <w:proofErr w:type="spellStart"/>
      <w:r w:rsidRPr="001B5176">
        <w:rPr>
          <w:rFonts w:ascii="Times New Roman" w:hAnsi="Times New Roman" w:cs="Times New Roman"/>
          <w:color w:val="000000"/>
          <w:rPrChange w:id="3075" w:author="e.pashkova" w:date="2020-05-13T10:26:00Z">
            <w:rPr>
              <w:rFonts w:ascii="Times New Roman" w:hAnsi="Times New Roman"/>
              <w:color w:val="000000"/>
            </w:rPr>
          </w:rPrChange>
        </w:rPr>
        <w:t>володіють</w:t>
      </w:r>
      <w:proofErr w:type="spellEnd"/>
      <w:r w:rsidRPr="001B5176">
        <w:rPr>
          <w:rFonts w:ascii="Times New Roman" w:hAnsi="Times New Roman" w:cs="Times New Roman"/>
          <w:color w:val="000000"/>
          <w:rPrChange w:id="3076" w:author="e.pashkova" w:date="2020-05-13T10:26:00Z">
            <w:rPr>
              <w:rFonts w:ascii="Times New Roman" w:hAnsi="Times New Roman"/>
              <w:color w:val="000000"/>
            </w:rPr>
          </w:rPrChange>
        </w:rPr>
        <w:t>)</w:t>
      </w:r>
      <w:r w:rsidRPr="001B5176">
        <w:rPr>
          <w:rFonts w:ascii="Times New Roman" w:hAnsi="Times New Roman" w:cs="Times New Roman"/>
          <w:color w:val="000000"/>
          <w:lang w:val="uk-UA"/>
          <w:rPrChange w:id="3077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українською </w:t>
      </w:r>
      <w:proofErr w:type="spellStart"/>
      <w:r w:rsidRPr="001B5176">
        <w:rPr>
          <w:rFonts w:ascii="Times New Roman" w:hAnsi="Times New Roman" w:cs="Times New Roman"/>
          <w:color w:val="000000"/>
          <w:rPrChange w:id="3078" w:author="e.pashkova" w:date="2020-05-13T10:26:00Z">
            <w:rPr>
              <w:rFonts w:ascii="Times New Roman" w:hAnsi="Times New Roman"/>
              <w:color w:val="000000"/>
            </w:rPr>
          </w:rPrChange>
        </w:rPr>
        <w:t>мовою</w:t>
      </w:r>
      <w:proofErr w:type="spellEnd"/>
      <w:r w:rsidRPr="001B5176">
        <w:rPr>
          <w:rFonts w:ascii="Times New Roman" w:hAnsi="Times New Roman" w:cs="Times New Roman"/>
          <w:color w:val="000000"/>
          <w:rPrChange w:id="30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таблички </w:t>
      </w:r>
      <w:proofErr w:type="spellStart"/>
      <w:r w:rsidRPr="001B5176">
        <w:rPr>
          <w:rFonts w:ascii="Times New Roman" w:hAnsi="Times New Roman" w:cs="Times New Roman"/>
          <w:color w:val="000000"/>
          <w:rPrChange w:id="3080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30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82" w:author="e.pashkova" w:date="2020-05-13T10:26:00Z">
            <w:rPr>
              <w:rFonts w:ascii="Times New Roman" w:hAnsi="Times New Roman"/>
              <w:color w:val="000000"/>
            </w:rPr>
          </w:rPrChange>
        </w:rPr>
        <w:t>дублюватися</w:t>
      </w:r>
      <w:proofErr w:type="spellEnd"/>
      <w:r w:rsidRPr="001B5176">
        <w:rPr>
          <w:rFonts w:ascii="Times New Roman" w:hAnsi="Times New Roman" w:cs="Times New Roman"/>
          <w:color w:val="000000"/>
          <w:rPrChange w:id="30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3084" w:author="e.pashkova" w:date="2020-05-13T10:26:00Z">
            <w:rPr>
              <w:rFonts w:ascii="Times New Roman" w:hAnsi="Times New Roman"/>
              <w:color w:val="000000"/>
            </w:rPr>
          </w:rPrChange>
        </w:rPr>
        <w:t>їхній</w:t>
      </w:r>
      <w:proofErr w:type="spellEnd"/>
      <w:r w:rsidRPr="001B5176">
        <w:rPr>
          <w:rFonts w:ascii="Times New Roman" w:hAnsi="Times New Roman" w:cs="Times New Roman"/>
          <w:color w:val="000000"/>
          <w:rPrChange w:id="30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86" w:author="e.pashkova" w:date="2020-05-13T10:26:00Z">
            <w:rPr>
              <w:rFonts w:ascii="Times New Roman" w:hAnsi="Times New Roman"/>
              <w:color w:val="000000"/>
            </w:rPr>
          </w:rPrChange>
        </w:rPr>
        <w:t>рідній</w:t>
      </w:r>
      <w:proofErr w:type="spellEnd"/>
      <w:r w:rsidRPr="001B5176">
        <w:rPr>
          <w:rFonts w:ascii="Times New Roman" w:hAnsi="Times New Roman" w:cs="Times New Roman"/>
          <w:color w:val="000000"/>
          <w:rPrChange w:id="30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88" w:author="e.pashkova" w:date="2020-05-13T10:26:00Z">
            <w:rPr>
              <w:rFonts w:ascii="Times New Roman" w:hAnsi="Times New Roman"/>
              <w:color w:val="000000"/>
            </w:rPr>
          </w:rPrChange>
        </w:rPr>
        <w:t>мові</w:t>
      </w:r>
      <w:proofErr w:type="spellEnd"/>
      <w:r w:rsidRPr="001B5176">
        <w:rPr>
          <w:rFonts w:ascii="Times New Roman" w:hAnsi="Times New Roman" w:cs="Times New Roman"/>
          <w:color w:val="000000"/>
          <w:rPrChange w:id="3089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AF4221" w:rsidRPr="001B5176" w:rsidRDefault="00AF4221" w:rsidP="001B5176">
      <w:pPr>
        <w:spacing w:before="120" w:after="0" w:line="240" w:lineRule="auto"/>
        <w:ind w:firstLine="708"/>
        <w:jc w:val="both"/>
        <w:rPr>
          <w:rFonts w:ascii="Times New Roman" w:hAnsi="Times New Roman" w:cs="Times New Roman"/>
          <w:color w:val="000000"/>
          <w:rPrChange w:id="3090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091" w:author="e.pashkova" w:date="2020-05-13T10:26:00Z">
          <w:pPr>
            <w:spacing w:before="120" w:after="0" w:line="240" w:lineRule="auto"/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3092" w:author="e.pashkova" w:date="2020-05-13T10:26:00Z">
            <w:rPr>
              <w:rFonts w:ascii="Times New Roman" w:hAnsi="Times New Roman"/>
              <w:color w:val="000000"/>
            </w:rPr>
          </w:rPrChange>
        </w:rPr>
        <w:t>Блокування</w:t>
      </w:r>
      <w:proofErr w:type="spellEnd"/>
      <w:r w:rsidRPr="001B5176">
        <w:rPr>
          <w:rFonts w:ascii="Times New Roman" w:hAnsi="Times New Roman" w:cs="Times New Roman"/>
          <w:color w:val="000000"/>
          <w:rPrChange w:id="309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94" w:author="e.pashkova" w:date="2020-05-13T10:26:00Z">
            <w:rPr>
              <w:rFonts w:ascii="Times New Roman" w:hAnsi="Times New Roman"/>
              <w:color w:val="000000"/>
            </w:rPr>
          </w:rPrChange>
        </w:rPr>
        <w:t>вимикачів</w:t>
      </w:r>
      <w:proofErr w:type="spellEnd"/>
      <w:r w:rsidRPr="001B5176">
        <w:rPr>
          <w:rFonts w:ascii="Times New Roman" w:hAnsi="Times New Roman" w:cs="Times New Roman"/>
          <w:color w:val="000000"/>
          <w:rPrChange w:id="309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096" w:author="e.pashkova" w:date="2020-05-13T10:26:00Z">
            <w:rPr>
              <w:rFonts w:ascii="Times New Roman" w:hAnsi="Times New Roman"/>
              <w:color w:val="000000"/>
            </w:rPr>
          </w:rPrChange>
        </w:rPr>
        <w:t>безпосередньо</w:t>
      </w:r>
      <w:proofErr w:type="spellEnd"/>
      <w:r w:rsidRPr="001B5176">
        <w:rPr>
          <w:rFonts w:ascii="Times New Roman" w:hAnsi="Times New Roman" w:cs="Times New Roman"/>
          <w:color w:val="000000"/>
          <w:rPrChange w:id="30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3098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обладнанні</w:t>
      </w:r>
      <w:proofErr w:type="spellEnd"/>
      <w:r w:rsidRPr="001B5176">
        <w:rPr>
          <w:rFonts w:ascii="Times New Roman" w:hAnsi="Times New Roman" w:cs="Times New Roman"/>
          <w:color w:val="000000"/>
          <w:rPrChange w:id="30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00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310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о</w:t>
      </w:r>
      <w:r w:rsidRPr="001B5176">
        <w:rPr>
          <w:rFonts w:ascii="Times New Roman" w:hAnsi="Times New Roman" w:cs="Times New Roman"/>
          <w:color w:val="000000"/>
          <w:rPrChange w:id="31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03" w:author="e.pashkova" w:date="2020-05-13T10:26:00Z">
            <w:rPr>
              <w:rFonts w:ascii="Times New Roman" w:hAnsi="Times New Roman"/>
              <w:color w:val="000000"/>
            </w:rPr>
          </w:rPrChange>
        </w:rPr>
        <w:t>проводитися</w:t>
      </w:r>
      <w:proofErr w:type="spellEnd"/>
      <w:r w:rsidRPr="001B5176">
        <w:rPr>
          <w:rFonts w:ascii="Times New Roman" w:hAnsi="Times New Roman" w:cs="Times New Roman"/>
          <w:color w:val="000000"/>
          <w:rPrChange w:id="31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05" w:author="e.pashkova" w:date="2020-05-13T10:26:00Z">
            <w:rPr>
              <w:rFonts w:ascii="Times New Roman" w:hAnsi="Times New Roman"/>
              <w:color w:val="000000"/>
            </w:rPr>
          </w:rPrChange>
        </w:rPr>
        <w:t>технологічним</w:t>
      </w:r>
      <w:proofErr w:type="spellEnd"/>
      <w:r w:rsidRPr="001B5176">
        <w:rPr>
          <w:rFonts w:ascii="Times New Roman" w:hAnsi="Times New Roman" w:cs="Times New Roman"/>
          <w:color w:val="000000"/>
          <w:rPrChange w:id="310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персоналом, </w:t>
      </w:r>
      <w:proofErr w:type="spellStart"/>
      <w:r w:rsidRPr="001B5176">
        <w:rPr>
          <w:rFonts w:ascii="Times New Roman" w:hAnsi="Times New Roman" w:cs="Times New Roman"/>
          <w:color w:val="000000"/>
          <w:rPrChange w:id="3107" w:author="e.pashkova" w:date="2020-05-13T10:26:00Z">
            <w:rPr>
              <w:rFonts w:ascii="Times New Roman" w:hAnsi="Times New Roman"/>
              <w:color w:val="000000"/>
            </w:rPr>
          </w:rPrChange>
        </w:rPr>
        <w:t>обслуговуючим</w:t>
      </w:r>
      <w:proofErr w:type="spellEnd"/>
      <w:r w:rsidRPr="001B5176">
        <w:rPr>
          <w:rFonts w:ascii="Times New Roman" w:hAnsi="Times New Roman" w:cs="Times New Roman"/>
          <w:color w:val="000000"/>
          <w:rPrChange w:id="31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09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обладнання</w:t>
      </w:r>
      <w:proofErr w:type="spellEnd"/>
      <w:r w:rsidRPr="001B5176">
        <w:rPr>
          <w:rFonts w:ascii="Times New Roman" w:hAnsi="Times New Roman" w:cs="Times New Roman"/>
          <w:color w:val="000000"/>
          <w:rPrChange w:id="3110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AF4221" w:rsidRPr="001B5176" w:rsidRDefault="00AF4221" w:rsidP="001B5176">
      <w:pPr>
        <w:spacing w:before="120" w:after="0" w:line="240" w:lineRule="auto"/>
        <w:ind w:firstLine="708"/>
        <w:jc w:val="both"/>
        <w:rPr>
          <w:rFonts w:ascii="Times New Roman" w:hAnsi="Times New Roman" w:cs="Times New Roman"/>
          <w:color w:val="000000"/>
          <w:rPrChange w:id="3111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112" w:author="e.pashkova" w:date="2020-05-13T10:26:00Z">
          <w:pPr>
            <w:spacing w:before="120" w:after="0" w:line="240" w:lineRule="auto"/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3113" w:author="e.pashkova" w:date="2020-05-13T10:26:00Z">
            <w:rPr>
              <w:rFonts w:ascii="Times New Roman" w:hAnsi="Times New Roman"/>
              <w:color w:val="000000"/>
            </w:rPr>
          </w:rPrChange>
        </w:rPr>
        <w:t>Блокування</w:t>
      </w:r>
      <w:proofErr w:type="spellEnd"/>
      <w:r w:rsidRPr="001B5176">
        <w:rPr>
          <w:rFonts w:ascii="Times New Roman" w:hAnsi="Times New Roman" w:cs="Times New Roman"/>
          <w:color w:val="000000"/>
          <w:rPrChange w:id="31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15" w:author="e.pashkova" w:date="2020-05-13T10:26:00Z">
            <w:rPr>
              <w:rFonts w:ascii="Times New Roman" w:hAnsi="Times New Roman"/>
              <w:color w:val="000000"/>
            </w:rPr>
          </w:rPrChange>
        </w:rPr>
        <w:t>інших</w:t>
      </w:r>
      <w:proofErr w:type="spellEnd"/>
      <w:r w:rsidRPr="001B5176">
        <w:rPr>
          <w:rFonts w:ascii="Times New Roman" w:hAnsi="Times New Roman" w:cs="Times New Roman"/>
          <w:color w:val="000000"/>
          <w:rPrChange w:id="31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17" w:author="e.pashkova" w:date="2020-05-13T10:26:00Z">
            <w:rPr>
              <w:rFonts w:ascii="Times New Roman" w:hAnsi="Times New Roman"/>
              <w:color w:val="000000"/>
            </w:rPr>
          </w:rPrChange>
        </w:rPr>
        <w:t>видів</w:t>
      </w:r>
      <w:proofErr w:type="spellEnd"/>
      <w:r w:rsidRPr="001B5176">
        <w:rPr>
          <w:rFonts w:ascii="Times New Roman" w:hAnsi="Times New Roman" w:cs="Times New Roman"/>
          <w:color w:val="000000"/>
          <w:rPrChange w:id="31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19" w:author="e.pashkova" w:date="2020-05-13T10:26:00Z">
            <w:rPr>
              <w:rFonts w:ascii="Times New Roman" w:hAnsi="Times New Roman"/>
              <w:color w:val="000000"/>
            </w:rPr>
          </w:rPrChange>
        </w:rPr>
        <w:t>приводів</w:t>
      </w:r>
      <w:proofErr w:type="spellEnd"/>
      <w:r w:rsidRPr="001B5176">
        <w:rPr>
          <w:rFonts w:ascii="Times New Roman" w:hAnsi="Times New Roman" w:cs="Times New Roman"/>
          <w:color w:val="000000"/>
          <w:rPrChange w:id="31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21" w:author="e.pashkova" w:date="2020-05-13T10:26:00Z">
            <w:rPr>
              <w:rFonts w:ascii="Times New Roman" w:hAnsi="Times New Roman"/>
              <w:color w:val="000000"/>
            </w:rPr>
          </w:rPrChange>
        </w:rPr>
        <w:t>здійснюється</w:t>
      </w:r>
      <w:proofErr w:type="spellEnd"/>
      <w:r w:rsidRPr="001B5176">
        <w:rPr>
          <w:rFonts w:ascii="Times New Roman" w:hAnsi="Times New Roman" w:cs="Times New Roman"/>
          <w:color w:val="000000"/>
          <w:rPrChange w:id="31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23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rPrChange w:id="31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25" w:author="e.pashkova" w:date="2020-05-13T10:26:00Z">
            <w:rPr>
              <w:rFonts w:ascii="Times New Roman" w:hAnsi="Times New Roman"/>
              <w:color w:val="000000"/>
            </w:rPr>
          </w:rPrChange>
        </w:rPr>
        <w:t>технологічним</w:t>
      </w:r>
      <w:proofErr w:type="spellEnd"/>
      <w:r w:rsidRPr="001B5176">
        <w:rPr>
          <w:rFonts w:ascii="Times New Roman" w:hAnsi="Times New Roman" w:cs="Times New Roman"/>
          <w:color w:val="000000"/>
          <w:rPrChange w:id="31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персоналом, як</w:t>
      </w:r>
      <w:proofErr w:type="spellStart"/>
      <w:r w:rsidRPr="001B5176">
        <w:rPr>
          <w:rFonts w:ascii="Times New Roman" w:hAnsi="Times New Roman" w:cs="Times New Roman"/>
          <w:color w:val="000000"/>
          <w:lang w:val="uk-UA"/>
          <w:rPrChange w:id="3127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ий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3128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29" w:author="e.pashkova" w:date="2020-05-13T10:26:00Z">
            <w:rPr>
              <w:rFonts w:ascii="Times New Roman" w:hAnsi="Times New Roman"/>
              <w:color w:val="000000"/>
            </w:rPr>
          </w:rPrChange>
        </w:rPr>
        <w:t>ма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313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є</w:t>
      </w:r>
      <w:r w:rsidRPr="001B5176">
        <w:rPr>
          <w:rFonts w:ascii="Times New Roman" w:hAnsi="Times New Roman" w:cs="Times New Roman"/>
          <w:color w:val="000000"/>
          <w:rPrChange w:id="31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32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відповідні</w:t>
      </w:r>
      <w:proofErr w:type="spellEnd"/>
      <w:r w:rsidRPr="001B5176">
        <w:rPr>
          <w:rFonts w:ascii="Times New Roman" w:hAnsi="Times New Roman" w:cs="Times New Roman"/>
          <w:color w:val="000000"/>
          <w:rPrChange w:id="31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допуски.</w:t>
      </w:r>
    </w:p>
    <w:p w:rsidR="000D03DD" w:rsidRPr="001B5176" w:rsidRDefault="00AF4221" w:rsidP="001B5176">
      <w:pPr>
        <w:spacing w:before="120" w:after="0" w:line="240" w:lineRule="auto"/>
        <w:ind w:firstLine="708"/>
        <w:jc w:val="both"/>
        <w:rPr>
          <w:rFonts w:ascii="Times New Roman" w:hAnsi="Times New Roman" w:cs="Times New Roman"/>
          <w:color w:val="000000"/>
          <w:rPrChange w:id="3134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135" w:author="e.pashkova" w:date="2020-05-13T10:26:00Z">
          <w:pPr>
            <w:spacing w:before="120" w:after="0" w:line="240" w:lineRule="auto"/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3136" w:author="e.pashkova" w:date="2020-05-13T10:26:00Z">
            <w:rPr>
              <w:rFonts w:ascii="Times New Roman" w:hAnsi="Times New Roman"/>
              <w:color w:val="000000"/>
            </w:rPr>
          </w:rPrChange>
        </w:rPr>
        <w:lastRenderedPageBreak/>
        <w:t xml:space="preserve">Список </w:t>
      </w:r>
      <w:proofErr w:type="spellStart"/>
      <w:r w:rsidRPr="001B5176">
        <w:rPr>
          <w:rFonts w:ascii="Times New Roman" w:hAnsi="Times New Roman" w:cs="Times New Roman"/>
          <w:color w:val="000000"/>
          <w:rPrChange w:id="3137" w:author="e.pashkova" w:date="2020-05-13T10:26:00Z">
            <w:rPr>
              <w:rFonts w:ascii="Times New Roman" w:hAnsi="Times New Roman"/>
              <w:color w:val="000000"/>
            </w:rPr>
          </w:rPrChange>
        </w:rPr>
        <w:t>осіб</w:t>
      </w:r>
      <w:proofErr w:type="spellEnd"/>
      <w:r w:rsidRPr="001B5176">
        <w:rPr>
          <w:rFonts w:ascii="Times New Roman" w:hAnsi="Times New Roman" w:cs="Times New Roman"/>
          <w:color w:val="000000"/>
          <w:rPrChange w:id="31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3139" w:author="e.pashkova" w:date="2020-05-13T10:26:00Z">
            <w:rPr>
              <w:rFonts w:ascii="Times New Roman" w:hAnsi="Times New Roman"/>
              <w:color w:val="000000"/>
            </w:rPr>
          </w:rPrChange>
        </w:rPr>
        <w:t>які</w:t>
      </w:r>
      <w:proofErr w:type="spellEnd"/>
      <w:r w:rsidRPr="001B5176">
        <w:rPr>
          <w:rFonts w:ascii="Times New Roman" w:hAnsi="Times New Roman" w:cs="Times New Roman"/>
          <w:color w:val="000000"/>
          <w:rPrChange w:id="31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41" w:author="e.pashkova" w:date="2020-05-13T10:26:00Z">
            <w:rPr>
              <w:rFonts w:ascii="Times New Roman" w:hAnsi="Times New Roman"/>
              <w:color w:val="000000"/>
            </w:rPr>
          </w:rPrChange>
        </w:rPr>
        <w:t>мають</w:t>
      </w:r>
      <w:proofErr w:type="spellEnd"/>
      <w:r w:rsidRPr="001B5176">
        <w:rPr>
          <w:rFonts w:ascii="Times New Roman" w:hAnsi="Times New Roman" w:cs="Times New Roman"/>
          <w:color w:val="000000"/>
          <w:rPrChange w:id="31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право </w:t>
      </w:r>
      <w:proofErr w:type="spellStart"/>
      <w:r w:rsidRPr="001B5176">
        <w:rPr>
          <w:rFonts w:ascii="Times New Roman" w:hAnsi="Times New Roman" w:cs="Times New Roman"/>
          <w:color w:val="000000"/>
          <w:rPrChange w:id="3143" w:author="e.pashkova" w:date="2020-05-13T10:26:00Z">
            <w:rPr>
              <w:rFonts w:ascii="Times New Roman" w:hAnsi="Times New Roman"/>
              <w:color w:val="000000"/>
            </w:rPr>
          </w:rPrChange>
        </w:rPr>
        <w:t>блокування</w:t>
      </w:r>
      <w:proofErr w:type="spellEnd"/>
      <w:r w:rsidRPr="001B5176">
        <w:rPr>
          <w:rFonts w:ascii="Times New Roman" w:hAnsi="Times New Roman" w:cs="Times New Roman"/>
          <w:color w:val="000000"/>
          <w:rPrChange w:id="31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45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обладнання</w:t>
      </w:r>
      <w:proofErr w:type="spellEnd"/>
      <w:r w:rsidRPr="001B5176">
        <w:rPr>
          <w:rFonts w:ascii="Times New Roman" w:hAnsi="Times New Roman" w:cs="Times New Roman"/>
          <w:color w:val="000000"/>
          <w:rPrChange w:id="31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повинен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3147" w:author="e.pashkova" w:date="2020-05-13T10:26:00Z">
            <w:rPr>
              <w:rFonts w:ascii="Times New Roman" w:hAnsi="Times New Roman"/>
              <w:color w:val="000000"/>
            </w:rPr>
          </w:rPrChange>
        </w:rPr>
        <w:t>відображений</w:t>
      </w:r>
      <w:proofErr w:type="spellEnd"/>
      <w:r w:rsidRPr="001B5176">
        <w:rPr>
          <w:rFonts w:ascii="Times New Roman" w:hAnsi="Times New Roman" w:cs="Times New Roman"/>
          <w:color w:val="000000"/>
          <w:rPrChange w:id="31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3149" w:author="e.pashkova" w:date="2020-05-13T10:26:00Z">
            <w:rPr>
              <w:rFonts w:ascii="Times New Roman" w:hAnsi="Times New Roman"/>
              <w:color w:val="000000"/>
            </w:rPr>
          </w:rPrChange>
        </w:rPr>
        <w:t>наказі</w:t>
      </w:r>
      <w:proofErr w:type="spellEnd"/>
      <w:r w:rsidRPr="001B5176">
        <w:rPr>
          <w:rFonts w:ascii="Times New Roman" w:hAnsi="Times New Roman" w:cs="Times New Roman"/>
          <w:color w:val="000000"/>
          <w:rPrChange w:id="31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51" w:author="e.pashkova" w:date="2020-05-13T10:26:00Z">
            <w:rPr>
              <w:rFonts w:ascii="Times New Roman" w:hAnsi="Times New Roman"/>
              <w:color w:val="000000"/>
            </w:rPr>
          </w:rPrChange>
        </w:rPr>
        <w:t>керівника</w:t>
      </w:r>
      <w:proofErr w:type="spellEnd"/>
      <w:r w:rsidRPr="001B5176">
        <w:rPr>
          <w:rFonts w:ascii="Times New Roman" w:hAnsi="Times New Roman" w:cs="Times New Roman"/>
          <w:color w:val="000000"/>
          <w:rPrChange w:id="31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53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підрядної</w:t>
      </w:r>
      <w:proofErr w:type="spellEnd"/>
      <w:r w:rsidRPr="001B5176">
        <w:rPr>
          <w:rFonts w:ascii="Times New Roman" w:hAnsi="Times New Roman" w:cs="Times New Roman"/>
          <w:color w:val="000000"/>
          <w:rPrChange w:id="31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55" w:author="e.pashkova" w:date="2020-05-13T10:26:00Z">
            <w:rPr>
              <w:rFonts w:ascii="Times New Roman" w:hAnsi="Times New Roman"/>
              <w:color w:val="000000"/>
            </w:rPr>
          </w:rPrChange>
        </w:rPr>
        <w:t>організації</w:t>
      </w:r>
      <w:proofErr w:type="spellEnd"/>
      <w:r w:rsidRPr="001B5176">
        <w:rPr>
          <w:rFonts w:ascii="Times New Roman" w:hAnsi="Times New Roman" w:cs="Times New Roman"/>
          <w:color w:val="000000"/>
          <w:rPrChange w:id="31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3157" w:author="e.pashkova" w:date="2020-05-13T10:26:00Z">
            <w:rPr>
              <w:rFonts w:ascii="Times New Roman" w:hAnsi="Times New Roman"/>
              <w:color w:val="000000"/>
            </w:rPr>
          </w:rPrChange>
        </w:rPr>
        <w:t>погоджений</w:t>
      </w:r>
      <w:proofErr w:type="spellEnd"/>
      <w:r w:rsidRPr="001B5176">
        <w:rPr>
          <w:rFonts w:ascii="Times New Roman" w:hAnsi="Times New Roman" w:cs="Times New Roman"/>
          <w:color w:val="000000"/>
          <w:rPrChange w:id="31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59" w:author="e.pashkova" w:date="2020-05-13T10:26:00Z">
            <w:rPr>
              <w:rFonts w:ascii="Times New Roman" w:hAnsi="Times New Roman"/>
              <w:color w:val="000000"/>
            </w:rPr>
          </w:rPrChange>
        </w:rPr>
        <w:t>із</w:t>
      </w:r>
      <w:proofErr w:type="spellEnd"/>
      <w:r w:rsidRPr="001B5176">
        <w:rPr>
          <w:rFonts w:ascii="Times New Roman" w:hAnsi="Times New Roman" w:cs="Times New Roman"/>
          <w:color w:val="000000"/>
          <w:rPrChange w:id="31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161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Замовником</w:t>
      </w:r>
      <w:proofErr w:type="spellEnd"/>
      <w:r w:rsidRPr="001B5176">
        <w:rPr>
          <w:rFonts w:ascii="Times New Roman" w:hAnsi="Times New Roman" w:cs="Times New Roman"/>
          <w:color w:val="000000"/>
          <w:rPrChange w:id="3162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D03DD" w:rsidRPr="001B5176" w:rsidRDefault="00AF4221" w:rsidP="001B5176">
      <w:pPr>
        <w:spacing w:line="240" w:lineRule="auto"/>
        <w:jc w:val="both"/>
        <w:rPr>
          <w:rFonts w:ascii="Times New Roman" w:hAnsi="Times New Roman" w:cs="Times New Roman"/>
          <w:b/>
          <w:color w:val="000000"/>
          <w:u w:val="single"/>
          <w:lang w:val="uk-UA"/>
          <w:rPrChange w:id="3163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pPrChange w:id="3164" w:author="e.pashkova" w:date="2020-05-13T10:26:00Z">
          <w:pPr/>
        </w:pPrChange>
      </w:pP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3165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>Спеціальні вимоги при проведенні робіт підвищеної небезпеки</w:t>
      </w:r>
    </w:p>
    <w:p w:rsidR="00AF4221" w:rsidRPr="001B5176" w:rsidRDefault="00AF4221" w:rsidP="001B5176">
      <w:pPr>
        <w:tabs>
          <w:tab w:val="left" w:pos="150"/>
        </w:tabs>
        <w:spacing w:before="240" w:after="200" w:line="240" w:lineRule="auto"/>
        <w:rPr>
          <w:rFonts w:ascii="Times New Roman" w:hAnsi="Times New Roman" w:cs="Times New Roman"/>
          <w:b/>
          <w:color w:val="000000"/>
          <w:rPrChange w:id="3166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pPrChange w:id="3167" w:author="e.pashkova" w:date="2020-05-13T10:26:00Z">
          <w:pPr>
            <w:tabs>
              <w:tab w:val="left" w:pos="150"/>
            </w:tabs>
            <w:spacing w:before="240" w:after="200"/>
          </w:pPr>
        </w:pPrChange>
      </w:pPr>
      <w:r w:rsidRPr="001B5176">
        <w:rPr>
          <w:rFonts w:ascii="Times New Roman" w:hAnsi="Times New Roman" w:cs="Times New Roman"/>
          <w:b/>
          <w:color w:val="000000"/>
        </w:rPr>
        <w:t>Перед початком будь-</w:t>
      </w:r>
      <w:proofErr w:type="spellStart"/>
      <w:r w:rsidRPr="001B5176">
        <w:rPr>
          <w:rFonts w:ascii="Times New Roman" w:hAnsi="Times New Roman" w:cs="Times New Roman"/>
          <w:b/>
          <w:color w:val="000000"/>
        </w:rPr>
        <w:t>яких</w:t>
      </w:r>
      <w:proofErr w:type="spellEnd"/>
      <w:r w:rsidRPr="001B517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color w:val="000000"/>
        </w:rPr>
        <w:t>робіт</w:t>
      </w:r>
      <w:proofErr w:type="spellEnd"/>
      <w:r w:rsidRPr="001B517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color w:val="000000"/>
        </w:rPr>
        <w:t>підвищеної</w:t>
      </w:r>
      <w:proofErr w:type="spellEnd"/>
      <w:r w:rsidRPr="001B517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color w:val="000000"/>
        </w:rPr>
        <w:t>небезпеки</w:t>
      </w:r>
      <w:proofErr w:type="spellEnd"/>
      <w:r w:rsidRPr="001B5176">
        <w:rPr>
          <w:rFonts w:ascii="Times New Roman" w:hAnsi="Times New Roman" w:cs="Times New Roman"/>
          <w:b/>
          <w:color w:val="000000"/>
        </w:rPr>
        <w:t xml:space="preserve"> в </w:t>
      </w:r>
      <w:proofErr w:type="spellStart"/>
      <w:r w:rsidRPr="001B5176">
        <w:rPr>
          <w:rFonts w:ascii="Times New Roman" w:hAnsi="Times New Roman" w:cs="Times New Roman"/>
          <w:b/>
          <w:color w:val="000000"/>
        </w:rPr>
        <w:t>обов'язковому</w:t>
      </w:r>
      <w:proofErr w:type="spellEnd"/>
      <w:r w:rsidRPr="001B5176">
        <w:rPr>
          <w:rFonts w:ascii="Times New Roman" w:hAnsi="Times New Roman" w:cs="Times New Roman"/>
          <w:b/>
          <w:color w:val="000000"/>
        </w:rPr>
        <w:t xml:space="preserve"> порядку </w:t>
      </w:r>
      <w:proofErr w:type="spellStart"/>
      <w:r w:rsidRPr="001B5176">
        <w:rPr>
          <w:rFonts w:ascii="Times New Roman" w:hAnsi="Times New Roman" w:cs="Times New Roman"/>
          <w:b/>
          <w:color w:val="000000"/>
        </w:rPr>
        <w:t>повинні</w:t>
      </w:r>
      <w:proofErr w:type="spellEnd"/>
      <w:r w:rsidRPr="001B5176">
        <w:rPr>
          <w:rFonts w:ascii="Times New Roman" w:hAnsi="Times New Roman" w:cs="Times New Roman"/>
          <w:b/>
          <w:color w:val="000000"/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b/>
          <w:color w:val="000000"/>
        </w:rPr>
        <w:t>проведені</w:t>
      </w:r>
      <w:proofErr w:type="spellEnd"/>
      <w:r w:rsidRPr="001B5176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color w:val="000000"/>
        </w:rPr>
        <w:t>наступні</w:t>
      </w:r>
      <w:proofErr w:type="spellEnd"/>
      <w:r w:rsidRPr="001B5176">
        <w:rPr>
          <w:rFonts w:ascii="Times New Roman" w:hAnsi="Times New Roman" w:cs="Times New Roman"/>
          <w:b/>
          <w:color w:val="000000"/>
        </w:rPr>
        <w:t xml:space="preserve"> заходи:</w:t>
      </w:r>
    </w:p>
    <w:p w:rsidR="00AF4221" w:rsidRPr="001B5176" w:rsidRDefault="00AF4221" w:rsidP="001B5176">
      <w:pPr>
        <w:pStyle w:val="a3"/>
        <w:numPr>
          <w:ilvl w:val="0"/>
          <w:numId w:val="10"/>
        </w:numPr>
        <w:tabs>
          <w:tab w:val="left" w:pos="150"/>
        </w:tabs>
        <w:spacing w:before="240" w:after="200" w:line="240" w:lineRule="auto"/>
        <w:rPr>
          <w:rFonts w:ascii="Times New Roman" w:hAnsi="Times New Roman" w:cs="Times New Roman"/>
          <w:color w:val="000000"/>
          <w:sz w:val="22"/>
          <w:rPrChange w:id="3168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169" w:author="e.pashkova" w:date="2020-05-13T10:26:00Z">
          <w:pPr>
            <w:pStyle w:val="a3"/>
            <w:numPr>
              <w:numId w:val="10"/>
            </w:numPr>
            <w:tabs>
              <w:tab w:val="left" w:pos="150"/>
            </w:tabs>
            <w:spacing w:before="240" w:after="200"/>
            <w:ind w:hanging="360"/>
          </w:pPr>
        </w:pPrChange>
      </w:pPr>
      <w:r w:rsidRPr="001B5176">
        <w:rPr>
          <w:rFonts w:ascii="Times New Roman" w:hAnsi="Times New Roman" w:cs="Times New Roman"/>
          <w:color w:val="000000"/>
          <w:sz w:val="22"/>
          <w:lang w:val="uk-UA"/>
          <w:rPrChange w:id="317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о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171" w:author="e.pashkova" w:date="2020-05-13T10:26:00Z">
            <w:rPr>
              <w:rFonts w:ascii="Times New Roman" w:hAnsi="Times New Roman"/>
              <w:color w:val="000000"/>
            </w:rPr>
          </w:rPrChange>
        </w:rPr>
        <w:t>формлений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1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173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відповідний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1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наряд-допуск, в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175" w:author="e.pashkova" w:date="2020-05-13T10:26:00Z">
            <w:rPr>
              <w:rFonts w:ascii="Times New Roman" w:hAnsi="Times New Roman"/>
              <w:color w:val="000000"/>
            </w:rPr>
          </w:rPrChange>
        </w:rPr>
        <w:t>якому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1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177" w:author="e.pashkova" w:date="2020-05-13T10:26:00Z">
            <w:rPr>
              <w:rFonts w:ascii="Times New Roman" w:hAnsi="Times New Roman"/>
              <w:color w:val="000000"/>
            </w:rPr>
          </w:rPrChange>
        </w:rPr>
        <w:t>враховані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1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179" w:author="e.pashkova" w:date="2020-05-13T10:26:00Z">
            <w:rPr>
              <w:rFonts w:ascii="Times New Roman" w:hAnsi="Times New Roman"/>
              <w:color w:val="000000"/>
            </w:rPr>
          </w:rPrChange>
        </w:rPr>
        <w:t>всі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1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181" w:author="e.pashkova" w:date="2020-05-13T10:26:00Z">
            <w:rPr>
              <w:rFonts w:ascii="Times New Roman" w:hAnsi="Times New Roman"/>
              <w:color w:val="000000"/>
            </w:rPr>
          </w:rPrChange>
        </w:rPr>
        <w:t>супутні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1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183" w:author="e.pashkova" w:date="2020-05-13T10:26:00Z">
            <w:rPr>
              <w:rFonts w:ascii="Times New Roman" w:hAnsi="Times New Roman"/>
              <w:color w:val="000000"/>
            </w:rPr>
          </w:rPrChange>
        </w:rPr>
        <w:t>небезпечні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1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185" w:author="e.pashkova" w:date="2020-05-13T10:26:00Z">
            <w:rPr>
              <w:rFonts w:ascii="Times New Roman" w:hAnsi="Times New Roman"/>
              <w:color w:val="000000"/>
            </w:rPr>
          </w:rPrChange>
        </w:rPr>
        <w:t>шкідливі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1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187" w:author="e.pashkova" w:date="2020-05-13T10:26:00Z">
            <w:rPr>
              <w:rFonts w:ascii="Times New Roman" w:hAnsi="Times New Roman"/>
              <w:color w:val="000000"/>
            </w:rPr>
          </w:rPrChange>
        </w:rPr>
        <w:t>виробничі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1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189" w:author="e.pashkova" w:date="2020-05-13T10:26:00Z">
            <w:rPr>
              <w:rFonts w:ascii="Times New Roman" w:hAnsi="Times New Roman"/>
              <w:color w:val="000000"/>
            </w:rPr>
          </w:rPrChange>
        </w:rPr>
        <w:t>фактори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1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заходи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191" w:author="e.pashkova" w:date="2020-05-13T10:26:00Z">
            <w:rPr>
              <w:rFonts w:ascii="Times New Roman" w:hAnsi="Times New Roman"/>
              <w:color w:val="000000"/>
            </w:rPr>
          </w:rPrChange>
        </w:rPr>
        <w:t>щодо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1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193" w:author="e.pashkova" w:date="2020-05-13T10:26:00Z">
            <w:rPr>
              <w:rFonts w:ascii="Times New Roman" w:hAnsi="Times New Roman"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1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195" w:author="e.pashkova" w:date="2020-05-13T10:26:00Z">
            <w:rPr>
              <w:rFonts w:ascii="Times New Roman" w:hAnsi="Times New Roman"/>
              <w:color w:val="000000"/>
            </w:rPr>
          </w:rPrChange>
        </w:rPr>
        <w:t>усунення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1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197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1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199" w:author="e.pashkova" w:date="2020-05-13T10:26:00Z">
            <w:rPr>
              <w:rFonts w:ascii="Times New Roman" w:hAnsi="Times New Roman"/>
              <w:color w:val="000000"/>
            </w:rPr>
          </w:rPrChange>
        </w:rPr>
        <w:t>мінімізації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2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201" w:author="e.pashkova" w:date="2020-05-13T10:26:00Z">
            <w:rPr>
              <w:rFonts w:ascii="Times New Roman" w:hAnsi="Times New Roman"/>
              <w:color w:val="000000"/>
            </w:rPr>
          </w:rPrChange>
        </w:rPr>
        <w:t>контрольованого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2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203" w:author="e.pashkova" w:date="2020-05-13T10:26:00Z">
            <w:rPr>
              <w:rFonts w:ascii="Times New Roman" w:hAnsi="Times New Roman"/>
              <w:color w:val="000000"/>
            </w:rPr>
          </w:rPrChange>
        </w:rPr>
        <w:t>рівня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204" w:author="e.pashkova" w:date="2020-05-13T10:26:00Z">
            <w:rPr>
              <w:rFonts w:ascii="Times New Roman" w:hAnsi="Times New Roman"/>
              <w:color w:val="000000"/>
            </w:rPr>
          </w:rPrChange>
        </w:rPr>
        <w:t>;</w:t>
      </w:r>
    </w:p>
    <w:p w:rsidR="00AF4221" w:rsidRPr="001B5176" w:rsidRDefault="00AF4221" w:rsidP="001B5176">
      <w:pPr>
        <w:pStyle w:val="a3"/>
        <w:numPr>
          <w:ilvl w:val="0"/>
          <w:numId w:val="10"/>
        </w:numPr>
        <w:tabs>
          <w:tab w:val="left" w:pos="150"/>
        </w:tabs>
        <w:spacing w:before="240" w:after="200" w:line="240" w:lineRule="auto"/>
        <w:rPr>
          <w:rFonts w:ascii="Times New Roman" w:hAnsi="Times New Roman" w:cs="Times New Roman"/>
          <w:color w:val="000000"/>
          <w:sz w:val="22"/>
          <w:rPrChange w:id="3205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206" w:author="e.pashkova" w:date="2020-05-13T10:26:00Z">
          <w:pPr>
            <w:pStyle w:val="a3"/>
            <w:numPr>
              <w:numId w:val="10"/>
            </w:numPr>
            <w:tabs>
              <w:tab w:val="left" w:pos="150"/>
            </w:tabs>
            <w:spacing w:before="240" w:after="200"/>
            <w:ind w:hanging="360"/>
          </w:pPr>
        </w:pPrChange>
      </w:pPr>
      <w:r w:rsidRPr="001B5176">
        <w:rPr>
          <w:rFonts w:ascii="Times New Roman" w:hAnsi="Times New Roman" w:cs="Times New Roman"/>
          <w:color w:val="000000"/>
          <w:sz w:val="22"/>
          <w:lang w:val="uk-UA"/>
          <w:rPrChange w:id="3207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п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208" w:author="e.pashkova" w:date="2020-05-13T10:26:00Z">
            <w:rPr>
              <w:rFonts w:ascii="Times New Roman" w:hAnsi="Times New Roman"/>
              <w:color w:val="000000"/>
            </w:rPr>
          </w:rPrChange>
        </w:rPr>
        <w:t>ровед</w:t>
      </w:r>
      <w:r w:rsidRPr="001B5176">
        <w:rPr>
          <w:rFonts w:ascii="Times New Roman" w:hAnsi="Times New Roman" w:cs="Times New Roman"/>
          <w:color w:val="000000"/>
          <w:sz w:val="22"/>
          <w:lang w:val="uk-UA"/>
          <w:rPrChange w:id="3209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ені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2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211" w:author="e.pashkova" w:date="2020-05-13T10:26:00Z">
            <w:rPr>
              <w:rFonts w:ascii="Times New Roman" w:hAnsi="Times New Roman"/>
              <w:color w:val="000000"/>
            </w:rPr>
          </w:rPrChange>
        </w:rPr>
        <w:t>всі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2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213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необхідні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2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215" w:author="e.pashkova" w:date="2020-05-13T10:26:00Z">
            <w:rPr>
              <w:rFonts w:ascii="Times New Roman" w:hAnsi="Times New Roman"/>
              <w:color w:val="000000"/>
            </w:rPr>
          </w:rPrChange>
        </w:rPr>
        <w:t>дії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2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217" w:author="e.pashkova" w:date="2020-05-13T10:26:00Z">
            <w:rPr>
              <w:rFonts w:ascii="Times New Roman" w:hAnsi="Times New Roman"/>
              <w:color w:val="000000"/>
            </w:rPr>
          </w:rPrChange>
        </w:rPr>
        <w:t>щодо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2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219" w:author="e.pashkova" w:date="2020-05-13T10:26:00Z">
            <w:rPr>
              <w:rFonts w:ascii="Times New Roman" w:hAnsi="Times New Roman"/>
              <w:color w:val="000000"/>
            </w:rPr>
          </w:rPrChange>
        </w:rPr>
        <w:t>усунення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2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221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2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223" w:author="e.pashkova" w:date="2020-05-13T10:26:00Z">
            <w:rPr>
              <w:rFonts w:ascii="Times New Roman" w:hAnsi="Times New Roman"/>
              <w:color w:val="000000"/>
            </w:rPr>
          </w:rPrChange>
        </w:rPr>
        <w:t>мінімізації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2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225" w:author="e.pashkova" w:date="2020-05-13T10:26:00Z">
            <w:rPr>
              <w:rFonts w:ascii="Times New Roman" w:hAnsi="Times New Roman"/>
              <w:color w:val="000000"/>
            </w:rPr>
          </w:rPrChange>
        </w:rPr>
        <w:t>небезпечних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2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227" w:author="e.pashkova" w:date="2020-05-13T10:26:00Z">
            <w:rPr>
              <w:rFonts w:ascii="Times New Roman" w:hAnsi="Times New Roman"/>
              <w:color w:val="000000"/>
            </w:rPr>
          </w:rPrChange>
        </w:rPr>
        <w:t>шкідливих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2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229" w:author="e.pashkova" w:date="2020-05-13T10:26:00Z">
            <w:rPr>
              <w:rFonts w:ascii="Times New Roman" w:hAnsi="Times New Roman"/>
              <w:color w:val="000000"/>
            </w:rPr>
          </w:rPrChange>
        </w:rPr>
        <w:t>виробничих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2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3231" w:author="e.pashkova" w:date="2020-05-13T10:26:00Z">
            <w:rPr>
              <w:rFonts w:ascii="Times New Roman" w:hAnsi="Times New Roman"/>
              <w:color w:val="000000"/>
            </w:rPr>
          </w:rPrChange>
        </w:rPr>
        <w:t>факторів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3232" w:author="e.pashkova" w:date="2020-05-13T10:26:00Z">
            <w:rPr>
              <w:rFonts w:ascii="Times New Roman" w:hAnsi="Times New Roman"/>
              <w:color w:val="000000"/>
            </w:rPr>
          </w:rPrChange>
        </w:rPr>
        <w:t>;</w:t>
      </w:r>
    </w:p>
    <w:p w:rsidR="00AF4221" w:rsidRPr="001B5176" w:rsidRDefault="00B53CFB" w:rsidP="001B5176">
      <w:pPr>
        <w:pStyle w:val="a3"/>
        <w:numPr>
          <w:ilvl w:val="0"/>
          <w:numId w:val="10"/>
        </w:numPr>
        <w:tabs>
          <w:tab w:val="left" w:pos="150"/>
        </w:tabs>
        <w:spacing w:before="240" w:after="200" w:line="240" w:lineRule="auto"/>
        <w:rPr>
          <w:rFonts w:ascii="Times New Roman" w:hAnsi="Times New Roman" w:cs="Times New Roman"/>
          <w:color w:val="000000"/>
          <w:sz w:val="22"/>
          <w:rPrChange w:id="3233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234" w:author="e.pashkova" w:date="2020-05-13T10:26:00Z">
          <w:pPr>
            <w:pStyle w:val="a3"/>
            <w:numPr>
              <w:numId w:val="10"/>
            </w:numPr>
            <w:tabs>
              <w:tab w:val="left" w:pos="150"/>
            </w:tabs>
            <w:spacing w:before="240" w:after="200"/>
            <w:ind w:hanging="360"/>
          </w:pPr>
        </w:pPrChange>
      </w:pPr>
      <w:r w:rsidRPr="001B5176">
        <w:rPr>
          <w:rFonts w:ascii="Times New Roman" w:hAnsi="Times New Roman" w:cs="Times New Roman"/>
          <w:color w:val="000000"/>
          <w:sz w:val="22"/>
          <w:lang w:val="uk-UA"/>
          <w:rPrChange w:id="3235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п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36" w:author="e.pashkova" w:date="2020-05-13T10:26:00Z">
            <w:rPr>
              <w:rFonts w:ascii="Times New Roman" w:hAnsi="Times New Roman"/>
              <w:color w:val="000000"/>
            </w:rPr>
          </w:rPrChange>
        </w:rPr>
        <w:t>роведен</w:t>
      </w:r>
      <w:r w:rsidRPr="001B5176">
        <w:rPr>
          <w:rFonts w:ascii="Times New Roman" w:hAnsi="Times New Roman" w:cs="Times New Roman"/>
          <w:color w:val="000000"/>
          <w:sz w:val="22"/>
          <w:lang w:val="uk-UA"/>
          <w:rPrChange w:id="3237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ий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39" w:author="e.pashkova" w:date="2020-05-13T10:26:00Z">
            <w:rPr>
              <w:rFonts w:ascii="Times New Roman" w:hAnsi="Times New Roman"/>
              <w:color w:val="000000"/>
            </w:rPr>
          </w:rPrChange>
        </w:rPr>
        <w:t>цільовий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41" w:author="e.pashkova" w:date="2020-05-13T10:26:00Z">
            <w:rPr>
              <w:rFonts w:ascii="Times New Roman" w:hAnsi="Times New Roman"/>
              <w:color w:val="000000"/>
            </w:rPr>
          </w:rPrChange>
        </w:rPr>
        <w:t>інструктаж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персоналом,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43" w:author="e.pashkova" w:date="2020-05-13T10:26:00Z">
            <w:rPr>
              <w:rFonts w:ascii="Times New Roman" w:hAnsi="Times New Roman"/>
              <w:color w:val="000000"/>
            </w:rPr>
          </w:rPrChange>
        </w:rPr>
        <w:t>задіяним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у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45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виконанні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47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 нарядом-допуском;</w:t>
      </w:r>
    </w:p>
    <w:p w:rsidR="00AF4221" w:rsidRPr="001B5176" w:rsidRDefault="00B53CFB" w:rsidP="001B5176">
      <w:pPr>
        <w:pStyle w:val="a3"/>
        <w:numPr>
          <w:ilvl w:val="0"/>
          <w:numId w:val="10"/>
        </w:numPr>
        <w:tabs>
          <w:tab w:val="left" w:pos="150"/>
        </w:tabs>
        <w:spacing w:before="240" w:after="200" w:line="240" w:lineRule="auto"/>
        <w:rPr>
          <w:rFonts w:ascii="Times New Roman" w:hAnsi="Times New Roman" w:cs="Times New Roman"/>
          <w:color w:val="000000"/>
          <w:sz w:val="22"/>
          <w:rPrChange w:id="3249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250" w:author="e.pashkova" w:date="2020-05-13T10:26:00Z">
          <w:pPr>
            <w:pStyle w:val="a3"/>
            <w:numPr>
              <w:numId w:val="10"/>
            </w:numPr>
            <w:tabs>
              <w:tab w:val="left" w:pos="150"/>
            </w:tabs>
            <w:spacing w:before="240" w:after="200"/>
            <w:ind w:hanging="360"/>
          </w:pPr>
        </w:pPrChange>
      </w:pPr>
      <w:r w:rsidRPr="001B5176">
        <w:rPr>
          <w:rFonts w:ascii="Times New Roman" w:hAnsi="Times New Roman" w:cs="Times New Roman"/>
          <w:color w:val="000000"/>
          <w:sz w:val="22"/>
          <w:lang w:val="uk-UA"/>
          <w:rPrChange w:id="325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п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52" w:author="e.pashkova" w:date="2020-05-13T10:26:00Z">
            <w:rPr>
              <w:rFonts w:ascii="Times New Roman" w:hAnsi="Times New Roman"/>
              <w:color w:val="000000"/>
            </w:rPr>
          </w:rPrChange>
        </w:rPr>
        <w:t>ерсонал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54" w:author="e.pashkova" w:date="2020-05-13T10:26:00Z">
            <w:rPr>
              <w:rFonts w:ascii="Times New Roman" w:hAnsi="Times New Roman"/>
              <w:color w:val="000000"/>
            </w:rPr>
          </w:rPrChange>
        </w:rPr>
        <w:t>забезпечений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5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56" w:author="e.pashkova" w:date="2020-05-13T10:26:00Z">
            <w:rPr>
              <w:rFonts w:ascii="Times New Roman" w:hAnsi="Times New Roman"/>
              <w:color w:val="000000"/>
            </w:rPr>
          </w:rPrChange>
        </w:rPr>
        <w:t>всіма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5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58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необхідними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60" w:author="e.pashkova" w:date="2020-05-13T10:26:00Z">
            <w:rPr>
              <w:rFonts w:ascii="Times New Roman" w:hAnsi="Times New Roman"/>
              <w:color w:val="000000"/>
            </w:rPr>
          </w:rPrChange>
        </w:rPr>
        <w:t>засобами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62" w:author="e.pashkova" w:date="2020-05-13T10:26:00Z">
            <w:rPr>
              <w:rFonts w:ascii="Times New Roman" w:hAnsi="Times New Roman"/>
              <w:color w:val="000000"/>
            </w:rPr>
          </w:rPrChange>
        </w:rPr>
        <w:t>індивідуального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6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64" w:author="e.pashkova" w:date="2020-05-13T10:26:00Z">
            <w:rPr>
              <w:rFonts w:ascii="Times New Roman" w:hAnsi="Times New Roman"/>
              <w:color w:val="000000"/>
            </w:rPr>
          </w:rPrChange>
        </w:rPr>
        <w:t>колективного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6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66" w:author="e.pashkova" w:date="2020-05-13T10:26:00Z">
            <w:rPr>
              <w:rFonts w:ascii="Times New Roman" w:hAnsi="Times New Roman"/>
              <w:color w:val="000000"/>
            </w:rPr>
          </w:rPrChange>
        </w:rPr>
        <w:t>захисту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67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D03DD" w:rsidRPr="001B5176" w:rsidRDefault="00B53CFB" w:rsidP="001B5176">
      <w:pPr>
        <w:pStyle w:val="a3"/>
        <w:numPr>
          <w:ilvl w:val="0"/>
          <w:numId w:val="10"/>
        </w:numPr>
        <w:tabs>
          <w:tab w:val="left" w:pos="150"/>
        </w:tabs>
        <w:spacing w:before="240" w:after="200" w:line="240" w:lineRule="auto"/>
        <w:rPr>
          <w:rFonts w:ascii="Times New Roman" w:hAnsi="Times New Roman" w:cs="Times New Roman"/>
          <w:color w:val="000000"/>
          <w:sz w:val="22"/>
          <w:rPrChange w:id="3268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269" w:author="e.pashkova" w:date="2020-05-13T10:26:00Z">
          <w:pPr>
            <w:pStyle w:val="a3"/>
            <w:numPr>
              <w:numId w:val="10"/>
            </w:numPr>
            <w:tabs>
              <w:tab w:val="left" w:pos="150"/>
            </w:tabs>
            <w:spacing w:before="240" w:after="200"/>
            <w:ind w:hanging="360"/>
          </w:pPr>
        </w:pPrChange>
      </w:pPr>
      <w:r w:rsidRPr="001B5176">
        <w:rPr>
          <w:rFonts w:ascii="Times New Roman" w:hAnsi="Times New Roman" w:cs="Times New Roman"/>
          <w:color w:val="000000"/>
          <w:sz w:val="22"/>
          <w:lang w:val="uk-UA"/>
          <w:rPrChange w:id="327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п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71" w:author="e.pashkova" w:date="2020-05-13T10:26:00Z">
            <w:rPr>
              <w:rFonts w:ascii="Times New Roman" w:hAnsi="Times New Roman"/>
              <w:color w:val="000000"/>
            </w:rPr>
          </w:rPrChange>
        </w:rPr>
        <w:t>ри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73" w:author="e.pashkova" w:date="2020-05-13T10:26:00Z">
            <w:rPr>
              <w:rFonts w:ascii="Times New Roman" w:hAnsi="Times New Roman"/>
              <w:color w:val="000000"/>
            </w:rPr>
          </w:rPrChange>
        </w:rPr>
        <w:t>зміні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умов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75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виконання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77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79" w:author="e.pashkova" w:date="2020-05-13T10:26:00Z">
            <w:rPr>
              <w:rFonts w:ascii="Times New Roman" w:hAnsi="Times New Roman"/>
              <w:color w:val="000000"/>
            </w:rPr>
          </w:rPrChange>
        </w:rPr>
        <w:t>виникненні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81" w:author="e.pashkova" w:date="2020-05-13T10:26:00Z">
            <w:rPr>
              <w:rFonts w:ascii="Times New Roman" w:hAnsi="Times New Roman"/>
              <w:color w:val="000000"/>
            </w:rPr>
          </w:rPrChange>
        </w:rPr>
        <w:t>додаткових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83" w:author="e.pashkova" w:date="2020-05-13T10:26:00Z">
            <w:rPr>
              <w:rFonts w:ascii="Times New Roman" w:hAnsi="Times New Roman"/>
              <w:color w:val="000000"/>
            </w:rPr>
          </w:rPrChange>
        </w:rPr>
        <w:t>небезпечних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85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87" w:author="e.pashkova" w:date="2020-05-13T10:26:00Z">
            <w:rPr>
              <w:rFonts w:ascii="Times New Roman" w:hAnsi="Times New Roman"/>
              <w:color w:val="000000"/>
            </w:rPr>
          </w:rPrChange>
        </w:rPr>
        <w:t>шкідливих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89" w:author="e.pashkova" w:date="2020-05-13T10:26:00Z">
            <w:rPr>
              <w:rFonts w:ascii="Times New Roman" w:hAnsi="Times New Roman"/>
              <w:color w:val="000000"/>
            </w:rPr>
          </w:rPrChange>
        </w:rPr>
        <w:t>чинників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не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91" w:author="e.pashkova" w:date="2020-05-13T10:26:00Z">
            <w:rPr>
              <w:rFonts w:ascii="Times New Roman" w:hAnsi="Times New Roman"/>
              <w:color w:val="000000"/>
            </w:rPr>
          </w:rPrChange>
        </w:rPr>
        <w:t>врахованих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93" w:author="e.pashkova" w:date="2020-05-13T10:26:00Z">
            <w:rPr>
              <w:rFonts w:ascii="Times New Roman" w:hAnsi="Times New Roman"/>
              <w:color w:val="000000"/>
            </w:rPr>
          </w:rPrChange>
        </w:rPr>
        <w:t>наряді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-допуску,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95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97" w:author="e.pashkova" w:date="2020-05-13T10:26:00Z">
            <w:rPr>
              <w:rFonts w:ascii="Times New Roman" w:hAnsi="Times New Roman"/>
              <w:color w:val="000000"/>
            </w:rPr>
          </w:rPrChange>
        </w:rPr>
        <w:t>зміні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2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299" w:author="e.pashkova" w:date="2020-05-13T10:26:00Z">
            <w:rPr>
              <w:rFonts w:ascii="Times New Roman" w:hAnsi="Times New Roman"/>
              <w:color w:val="000000"/>
            </w:rPr>
          </w:rPrChange>
        </w:rPr>
        <w:t>складі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3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301" w:author="e.pashkova" w:date="2020-05-13T10:26:00Z">
            <w:rPr>
              <w:rFonts w:ascii="Times New Roman" w:hAnsi="Times New Roman"/>
              <w:color w:val="000000"/>
            </w:rPr>
          </w:rPrChange>
        </w:rPr>
        <w:t>бригади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3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яка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303" w:author="e.pashkova" w:date="2020-05-13T10:26:00Z">
            <w:rPr>
              <w:rFonts w:ascii="Times New Roman" w:hAnsi="Times New Roman"/>
              <w:color w:val="000000"/>
            </w:rPr>
          </w:rPrChange>
        </w:rPr>
        <w:t>виконує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3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305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30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307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3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309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3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311" w:author="e.pashkova" w:date="2020-05-13T10:26:00Z">
            <w:rPr>
              <w:rFonts w:ascii="Times New Roman" w:hAnsi="Times New Roman"/>
              <w:color w:val="000000"/>
            </w:rPr>
          </w:rPrChange>
        </w:rPr>
        <w:t>припинені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3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313" w:author="e.pashkova" w:date="2020-05-13T10:26:00Z">
            <w:rPr>
              <w:rFonts w:ascii="Times New Roman" w:hAnsi="Times New Roman"/>
              <w:color w:val="000000"/>
            </w:rPr>
          </w:rPrChange>
        </w:rPr>
        <w:t>відновлені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3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315" w:author="e.pashkova" w:date="2020-05-13T10:26:00Z">
            <w:rPr>
              <w:rFonts w:ascii="Times New Roman" w:hAnsi="Times New Roman"/>
              <w:color w:val="000000"/>
            </w:rPr>
          </w:rPrChange>
        </w:rPr>
        <w:t>тільки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3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317" w:author="e.pashkova" w:date="2020-05-13T10:26:00Z">
            <w:rPr>
              <w:rFonts w:ascii="Times New Roman" w:hAnsi="Times New Roman"/>
              <w:color w:val="000000"/>
            </w:rPr>
          </w:rPrChange>
        </w:rPr>
        <w:t>після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3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319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проведення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3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321" w:author="e.pashkova" w:date="2020-05-13T10:26:00Z">
            <w:rPr>
              <w:rFonts w:ascii="Times New Roman" w:hAnsi="Times New Roman"/>
              <w:color w:val="000000"/>
            </w:rPr>
          </w:rPrChange>
        </w:rPr>
        <w:t>заходів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3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323" w:author="e.pashkova" w:date="2020-05-13T10:26:00Z">
            <w:rPr>
              <w:rFonts w:ascii="Times New Roman" w:hAnsi="Times New Roman"/>
              <w:color w:val="000000"/>
            </w:rPr>
          </w:rPrChange>
        </w:rPr>
        <w:t>перелічених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3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325" w:author="e.pashkova" w:date="2020-05-13T10:26:00Z">
            <w:rPr>
              <w:rFonts w:ascii="Times New Roman" w:hAnsi="Times New Roman"/>
              <w:color w:val="000000"/>
            </w:rPr>
          </w:rPrChange>
        </w:rPr>
        <w:t>вище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3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="00AF4221" w:rsidRPr="001B5176">
        <w:rPr>
          <w:rFonts w:ascii="Times New Roman" w:hAnsi="Times New Roman" w:cs="Times New Roman"/>
          <w:color w:val="000000"/>
          <w:sz w:val="22"/>
          <w:rPrChange w:id="3327" w:author="e.pashkova" w:date="2020-05-13T10:26:00Z">
            <w:rPr>
              <w:rFonts w:ascii="Times New Roman" w:hAnsi="Times New Roman"/>
              <w:color w:val="000000"/>
            </w:rPr>
          </w:rPrChange>
        </w:rPr>
        <w:t>оформлення</w:t>
      </w:r>
      <w:proofErr w:type="spellEnd"/>
      <w:r w:rsidR="00AF4221" w:rsidRPr="001B5176">
        <w:rPr>
          <w:rFonts w:ascii="Times New Roman" w:hAnsi="Times New Roman" w:cs="Times New Roman"/>
          <w:color w:val="000000"/>
          <w:sz w:val="22"/>
          <w:rPrChange w:id="33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нового наряду-допуску</w:t>
      </w:r>
      <w:r w:rsidR="000D03DD" w:rsidRPr="001B5176">
        <w:rPr>
          <w:rFonts w:ascii="Times New Roman" w:hAnsi="Times New Roman" w:cs="Times New Roman"/>
          <w:color w:val="000000"/>
          <w:sz w:val="22"/>
          <w:rPrChange w:id="3329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D03DD" w:rsidRPr="001B5176" w:rsidRDefault="00B53CFB" w:rsidP="001B5176">
      <w:pPr>
        <w:spacing w:before="240" w:line="240" w:lineRule="auto"/>
        <w:jc w:val="both"/>
        <w:rPr>
          <w:rFonts w:ascii="Times New Roman" w:hAnsi="Times New Roman" w:cs="Times New Roman"/>
          <w:color w:val="000000"/>
          <w:rPrChange w:id="3330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331" w:author="e.pashkova" w:date="2020-05-13T10:26:00Z">
          <w:pPr>
            <w:spacing w:before="240"/>
          </w:pPr>
        </w:pPrChange>
      </w:pPr>
      <w:r w:rsidRPr="001B5176">
        <w:rPr>
          <w:rFonts w:ascii="Times New Roman" w:hAnsi="Times New Roman" w:cs="Times New Roman"/>
          <w:b/>
          <w:bCs/>
          <w:color w:val="000000"/>
          <w:u w:val="single"/>
          <w:lang w:val="uk-UA"/>
        </w:rPr>
        <w:t>Вимоги до</w:t>
      </w:r>
      <w:r w:rsidR="000D03DD" w:rsidRPr="001B5176">
        <w:rPr>
          <w:rFonts w:ascii="Times New Roman" w:hAnsi="Times New Roman" w:cs="Times New Roman"/>
          <w:b/>
          <w:bCs/>
          <w:color w:val="000000"/>
          <w:u w:val="single"/>
        </w:rPr>
        <w:t xml:space="preserve"> р</w:t>
      </w:r>
      <w:r w:rsidRPr="001B5176">
        <w:rPr>
          <w:rFonts w:ascii="Times New Roman" w:hAnsi="Times New Roman" w:cs="Times New Roman"/>
          <w:b/>
          <w:bCs/>
          <w:color w:val="000000"/>
          <w:u w:val="single"/>
          <w:lang w:val="uk-UA"/>
          <w:rPrChange w:id="3332" w:author="e.pashkova" w:date="2020-05-13T10:26:00Z">
            <w:rPr>
              <w:rFonts w:ascii="Times New Roman" w:hAnsi="Times New Roman"/>
              <w:b/>
              <w:bCs/>
              <w:color w:val="000000"/>
              <w:u w:val="single"/>
              <w:lang w:val="uk-UA"/>
            </w:rPr>
          </w:rPrChange>
        </w:rPr>
        <w:t>о</w:t>
      </w:r>
      <w:r w:rsidR="000D03DD" w:rsidRPr="001B5176">
        <w:rPr>
          <w:rFonts w:ascii="Times New Roman" w:hAnsi="Times New Roman" w:cs="Times New Roman"/>
          <w:b/>
          <w:bCs/>
          <w:color w:val="000000"/>
          <w:u w:val="single"/>
          <w:rPrChange w:id="3333" w:author="e.pashkova" w:date="2020-05-13T10:26:00Z">
            <w:rPr>
              <w:rFonts w:ascii="Times New Roman" w:hAnsi="Times New Roman"/>
              <w:b/>
              <w:bCs/>
              <w:color w:val="000000"/>
              <w:u w:val="single"/>
            </w:rPr>
          </w:rPrChange>
        </w:rPr>
        <w:t>б</w:t>
      </w:r>
      <w:r w:rsidRPr="001B5176">
        <w:rPr>
          <w:rFonts w:ascii="Times New Roman" w:hAnsi="Times New Roman" w:cs="Times New Roman"/>
          <w:b/>
          <w:bCs/>
          <w:color w:val="000000"/>
          <w:u w:val="single"/>
          <w:lang w:val="uk-UA"/>
          <w:rPrChange w:id="3334" w:author="e.pashkova" w:date="2020-05-13T10:26:00Z">
            <w:rPr>
              <w:rFonts w:ascii="Times New Roman" w:hAnsi="Times New Roman"/>
              <w:b/>
              <w:bCs/>
              <w:color w:val="000000"/>
              <w:u w:val="single"/>
              <w:lang w:val="uk-UA"/>
            </w:rPr>
          </w:rPrChange>
        </w:rPr>
        <w:t>і</w:t>
      </w:r>
      <w:r w:rsidR="000D03DD" w:rsidRPr="001B5176">
        <w:rPr>
          <w:rFonts w:ascii="Times New Roman" w:hAnsi="Times New Roman" w:cs="Times New Roman"/>
          <w:b/>
          <w:bCs/>
          <w:color w:val="000000"/>
          <w:u w:val="single"/>
          <w:rPrChange w:id="3335" w:author="e.pashkova" w:date="2020-05-13T10:26:00Z">
            <w:rPr>
              <w:rFonts w:ascii="Times New Roman" w:hAnsi="Times New Roman"/>
              <w:b/>
              <w:bCs/>
              <w:color w:val="000000"/>
              <w:u w:val="single"/>
            </w:rPr>
          </w:rPrChange>
        </w:rPr>
        <w:t xml:space="preserve">т, </w:t>
      </w:r>
      <w:r w:rsidRPr="001B5176">
        <w:rPr>
          <w:rFonts w:ascii="Times New Roman" w:hAnsi="Times New Roman" w:cs="Times New Roman"/>
          <w:b/>
          <w:bCs/>
          <w:color w:val="000000"/>
          <w:u w:val="single"/>
          <w:lang w:val="uk-UA"/>
          <w:rPrChange w:id="3336" w:author="e.pashkova" w:date="2020-05-13T10:26:00Z">
            <w:rPr>
              <w:rFonts w:ascii="Times New Roman" w:hAnsi="Times New Roman"/>
              <w:b/>
              <w:bCs/>
              <w:color w:val="000000"/>
              <w:u w:val="single"/>
              <w:lang w:val="uk-UA"/>
            </w:rPr>
          </w:rPrChange>
        </w:rPr>
        <w:t>які виконуються на висоті</w:t>
      </w:r>
    </w:p>
    <w:p w:rsidR="00B53CFB" w:rsidRPr="001B5176" w:rsidRDefault="00B53CFB" w:rsidP="001B5176">
      <w:pPr>
        <w:spacing w:before="240" w:line="240" w:lineRule="auto"/>
        <w:jc w:val="both"/>
        <w:rPr>
          <w:rFonts w:ascii="Times New Roman" w:hAnsi="Times New Roman" w:cs="Times New Roman"/>
          <w:color w:val="000000"/>
          <w:rPrChange w:id="3337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338" w:author="e.pashkova" w:date="2020-05-13T10:26:00Z">
          <w:pPr>
            <w:spacing w:before="240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  <w:rPrChange w:id="3339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П</w:t>
      </w:r>
      <w:proofErr w:type="spellStart"/>
      <w:r w:rsidRPr="001B5176">
        <w:rPr>
          <w:rFonts w:ascii="Times New Roman" w:hAnsi="Times New Roman" w:cs="Times New Roman"/>
          <w:color w:val="000000"/>
          <w:rPrChange w:id="3340" w:author="e.pashkova" w:date="2020-05-13T10:26:00Z">
            <w:rPr>
              <w:rFonts w:ascii="Times New Roman" w:hAnsi="Times New Roman"/>
              <w:color w:val="000000"/>
            </w:rPr>
          </w:rPrChange>
        </w:rPr>
        <w:t>ри</w:t>
      </w:r>
      <w:proofErr w:type="spellEnd"/>
      <w:r w:rsidRPr="001B5176">
        <w:rPr>
          <w:rFonts w:ascii="Times New Roman" w:hAnsi="Times New Roman" w:cs="Times New Roman"/>
          <w:color w:val="000000"/>
          <w:rPrChange w:id="33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342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виконанні</w:t>
      </w:r>
      <w:proofErr w:type="spellEnd"/>
      <w:r w:rsidRPr="001B5176">
        <w:rPr>
          <w:rFonts w:ascii="Times New Roman" w:hAnsi="Times New Roman" w:cs="Times New Roman"/>
          <w:color w:val="000000"/>
          <w:rPrChange w:id="33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344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33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3346" w:author="e.pashkova" w:date="2020-05-13T10:26:00Z">
            <w:rPr>
              <w:rFonts w:ascii="Times New Roman" w:hAnsi="Times New Roman"/>
              <w:color w:val="000000"/>
            </w:rPr>
          </w:rPrChange>
        </w:rPr>
        <w:t>висоті</w:t>
      </w:r>
      <w:proofErr w:type="spellEnd"/>
      <w:r w:rsidRPr="001B5176">
        <w:rPr>
          <w:rFonts w:ascii="Times New Roman" w:hAnsi="Times New Roman" w:cs="Times New Roman"/>
          <w:color w:val="000000"/>
          <w:rPrChange w:id="33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348" w:author="e.pashkova" w:date="2020-05-13T10:26:00Z">
            <w:rPr>
              <w:rFonts w:ascii="Times New Roman" w:hAnsi="Times New Roman"/>
              <w:color w:val="000000"/>
            </w:rPr>
          </w:rPrChange>
        </w:rPr>
        <w:t>співробітники</w:t>
      </w:r>
      <w:proofErr w:type="spellEnd"/>
      <w:r w:rsidRPr="001B5176">
        <w:rPr>
          <w:rFonts w:ascii="Times New Roman" w:hAnsi="Times New Roman" w:cs="Times New Roman"/>
          <w:color w:val="000000"/>
          <w:rPrChange w:id="33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350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Підрядника</w:t>
      </w:r>
      <w:proofErr w:type="spellEnd"/>
      <w:r w:rsidRPr="001B5176">
        <w:rPr>
          <w:rFonts w:ascii="Times New Roman" w:hAnsi="Times New Roman" w:cs="Times New Roman"/>
          <w:color w:val="000000"/>
          <w:rPrChange w:id="33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352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33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354" w:author="e.pashkova" w:date="2020-05-13T10:26:00Z">
            <w:rPr>
              <w:rFonts w:ascii="Times New Roman" w:hAnsi="Times New Roman"/>
              <w:color w:val="000000"/>
            </w:rPr>
          </w:rPrChange>
        </w:rPr>
        <w:t>дотримуватися</w:t>
      </w:r>
      <w:proofErr w:type="spellEnd"/>
      <w:r w:rsidRPr="001B5176">
        <w:rPr>
          <w:rFonts w:ascii="Times New Roman" w:hAnsi="Times New Roman" w:cs="Times New Roman"/>
          <w:color w:val="000000"/>
          <w:rPrChange w:id="335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356" w:author="e.pashkova" w:date="2020-05-13T10:26:00Z">
            <w:rPr>
              <w:rFonts w:ascii="Times New Roman" w:hAnsi="Times New Roman"/>
              <w:color w:val="000000"/>
            </w:rPr>
          </w:rPrChange>
        </w:rPr>
        <w:t>вимог</w:t>
      </w:r>
      <w:proofErr w:type="spellEnd"/>
      <w:r w:rsidRPr="001B5176">
        <w:rPr>
          <w:rFonts w:ascii="Times New Roman" w:hAnsi="Times New Roman" w:cs="Times New Roman"/>
          <w:color w:val="000000"/>
          <w:rPrChange w:id="335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3358" w:author="e.pashkova" w:date="2020-05-13T10:26:00Z">
            <w:rPr>
              <w:rFonts w:ascii="Times New Roman" w:hAnsi="Times New Roman"/>
              <w:color w:val="000000"/>
            </w:rPr>
          </w:rPrChange>
        </w:rPr>
        <w:t>зазначені</w:t>
      </w:r>
      <w:proofErr w:type="spellEnd"/>
      <w:r w:rsidRPr="001B5176">
        <w:rPr>
          <w:rFonts w:ascii="Times New Roman" w:hAnsi="Times New Roman" w:cs="Times New Roman"/>
          <w:color w:val="000000"/>
          <w:rPrChange w:id="33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3360" w:author="e.pashkova" w:date="2020-05-13T10:26:00Z">
            <w:rPr>
              <w:rFonts w:ascii="Times New Roman" w:hAnsi="Times New Roman"/>
              <w:color w:val="000000"/>
            </w:rPr>
          </w:rPrChange>
        </w:rPr>
        <w:t>цьому</w:t>
      </w:r>
      <w:proofErr w:type="spellEnd"/>
      <w:r w:rsidRPr="001B5176">
        <w:rPr>
          <w:rFonts w:ascii="Times New Roman" w:hAnsi="Times New Roman" w:cs="Times New Roman"/>
          <w:color w:val="000000"/>
          <w:rPrChange w:id="33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362" w:author="e.pashkova" w:date="2020-05-13T10:26:00Z">
            <w:rPr>
              <w:rFonts w:ascii="Times New Roman" w:hAnsi="Times New Roman"/>
              <w:color w:val="000000"/>
            </w:rPr>
          </w:rPrChange>
        </w:rPr>
        <w:t>Додатку</w:t>
      </w:r>
      <w:proofErr w:type="spellEnd"/>
      <w:r w:rsidRPr="001B5176">
        <w:rPr>
          <w:rFonts w:ascii="Times New Roman" w:hAnsi="Times New Roman" w:cs="Times New Roman"/>
          <w:color w:val="000000"/>
          <w:rPrChange w:id="336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і </w:t>
      </w:r>
      <w:proofErr w:type="spellStart"/>
      <w:r w:rsidRPr="001B5176">
        <w:rPr>
          <w:rFonts w:ascii="Times New Roman" w:hAnsi="Times New Roman" w:cs="Times New Roman"/>
          <w:color w:val="000000"/>
          <w:rPrChange w:id="3364" w:author="e.pashkova" w:date="2020-05-13T10:26:00Z">
            <w:rPr>
              <w:rFonts w:ascii="Times New Roman" w:hAnsi="Times New Roman"/>
              <w:color w:val="000000"/>
            </w:rPr>
          </w:rPrChange>
        </w:rPr>
        <w:t>вимоги</w:t>
      </w:r>
      <w:proofErr w:type="spellEnd"/>
      <w:r w:rsidRPr="001B5176">
        <w:rPr>
          <w:rFonts w:ascii="Times New Roman" w:hAnsi="Times New Roman" w:cs="Times New Roman"/>
          <w:color w:val="000000"/>
          <w:rPrChange w:id="336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366" w:author="e.pashkova" w:date="2020-05-13T10:26:00Z">
            <w:rPr>
              <w:rFonts w:ascii="Times New Roman" w:hAnsi="Times New Roman"/>
              <w:color w:val="000000"/>
            </w:rPr>
          </w:rPrChange>
        </w:rPr>
        <w:t>чинних</w:t>
      </w:r>
      <w:proofErr w:type="spellEnd"/>
      <w:r w:rsidRPr="001B5176">
        <w:rPr>
          <w:rFonts w:ascii="Times New Roman" w:hAnsi="Times New Roman" w:cs="Times New Roman"/>
          <w:color w:val="000000"/>
          <w:rPrChange w:id="336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368" w:author="e.pashkova" w:date="2020-05-13T10:26:00Z">
            <w:rPr>
              <w:rFonts w:ascii="Times New Roman" w:hAnsi="Times New Roman"/>
              <w:color w:val="000000"/>
            </w:rPr>
          </w:rPrChange>
        </w:rPr>
        <w:t>законодавчих</w:t>
      </w:r>
      <w:proofErr w:type="spellEnd"/>
      <w:r w:rsidRPr="001B5176">
        <w:rPr>
          <w:rFonts w:ascii="Times New Roman" w:hAnsi="Times New Roman" w:cs="Times New Roman"/>
          <w:color w:val="000000"/>
          <w:rPrChange w:id="336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370" w:author="e.pashkova" w:date="2020-05-13T10:26:00Z">
            <w:rPr>
              <w:rFonts w:ascii="Times New Roman" w:hAnsi="Times New Roman"/>
              <w:color w:val="000000"/>
            </w:rPr>
          </w:rPrChange>
        </w:rPr>
        <w:t>актів</w:t>
      </w:r>
      <w:proofErr w:type="spellEnd"/>
      <w:r w:rsidRPr="001B5176">
        <w:rPr>
          <w:rFonts w:ascii="Times New Roman" w:hAnsi="Times New Roman" w:cs="Times New Roman"/>
          <w:color w:val="000000"/>
          <w:rPrChange w:id="337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372" w:author="e.pashkova" w:date="2020-05-13T10:26:00Z">
            <w:rPr>
              <w:rFonts w:ascii="Times New Roman" w:hAnsi="Times New Roman"/>
              <w:color w:val="000000"/>
            </w:rPr>
          </w:rPrChange>
        </w:rPr>
        <w:t>України</w:t>
      </w:r>
      <w:proofErr w:type="spellEnd"/>
      <w:r w:rsidRPr="001B5176">
        <w:rPr>
          <w:rFonts w:ascii="Times New Roman" w:hAnsi="Times New Roman" w:cs="Times New Roman"/>
          <w:color w:val="000000"/>
          <w:rPrChange w:id="337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у </w:t>
      </w:r>
      <w:proofErr w:type="spellStart"/>
      <w:r w:rsidRPr="001B5176">
        <w:rPr>
          <w:rFonts w:ascii="Times New Roman" w:hAnsi="Times New Roman" w:cs="Times New Roman"/>
          <w:color w:val="000000"/>
          <w:rPrChange w:id="3374" w:author="e.pashkova" w:date="2020-05-13T10:26:00Z">
            <w:rPr>
              <w:rFonts w:ascii="Times New Roman" w:hAnsi="Times New Roman"/>
              <w:color w:val="000000"/>
            </w:rPr>
          </w:rPrChange>
        </w:rPr>
        <w:t>цій</w:t>
      </w:r>
      <w:proofErr w:type="spellEnd"/>
      <w:r w:rsidRPr="001B5176">
        <w:rPr>
          <w:rFonts w:ascii="Times New Roman" w:hAnsi="Times New Roman" w:cs="Times New Roman"/>
          <w:color w:val="000000"/>
          <w:rPrChange w:id="337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376" w:author="e.pashkova" w:date="2020-05-13T10:26:00Z">
            <w:rPr>
              <w:rFonts w:ascii="Times New Roman" w:hAnsi="Times New Roman"/>
              <w:color w:val="000000"/>
            </w:rPr>
          </w:rPrChange>
        </w:rPr>
        <w:t>галузі</w:t>
      </w:r>
      <w:proofErr w:type="spellEnd"/>
      <w:r w:rsidRPr="001B5176">
        <w:rPr>
          <w:rFonts w:ascii="Times New Roman" w:hAnsi="Times New Roman" w:cs="Times New Roman"/>
          <w:color w:val="000000"/>
          <w:rPrChange w:id="3377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B53CFB" w:rsidRPr="001B5176" w:rsidRDefault="00B53CFB" w:rsidP="001B5176">
      <w:pPr>
        <w:spacing w:before="240" w:line="240" w:lineRule="auto"/>
        <w:ind w:left="360"/>
        <w:jc w:val="both"/>
        <w:rPr>
          <w:rFonts w:ascii="Times New Roman" w:hAnsi="Times New Roman" w:cs="Times New Roman"/>
          <w:color w:val="000000"/>
          <w:rPrChange w:id="3378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379" w:author="e.pashkova" w:date="2020-05-13T10:26:00Z">
          <w:pPr>
            <w:spacing w:before="240"/>
            <w:ind w:left="360"/>
          </w:pPr>
        </w:pPrChange>
      </w:pPr>
      <w:r w:rsidRPr="001B5176">
        <w:rPr>
          <w:rFonts w:ascii="Times New Roman" w:hAnsi="Times New Roman" w:cs="Times New Roman"/>
          <w:color w:val="000000"/>
          <w:rPrChange w:id="33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До </w:t>
      </w:r>
      <w:proofErr w:type="spellStart"/>
      <w:r w:rsidRPr="001B5176">
        <w:rPr>
          <w:rFonts w:ascii="Times New Roman" w:hAnsi="Times New Roman" w:cs="Times New Roman"/>
          <w:color w:val="000000"/>
          <w:rPrChange w:id="3381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33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3383" w:author="e.pashkova" w:date="2020-05-13T10:26:00Z">
            <w:rPr>
              <w:rFonts w:ascii="Times New Roman" w:hAnsi="Times New Roman"/>
              <w:color w:val="000000"/>
            </w:rPr>
          </w:rPrChange>
        </w:rPr>
        <w:t>висоті</w:t>
      </w:r>
      <w:proofErr w:type="spellEnd"/>
      <w:r w:rsidRPr="001B5176">
        <w:rPr>
          <w:rFonts w:ascii="Times New Roman" w:hAnsi="Times New Roman" w:cs="Times New Roman"/>
          <w:color w:val="000000"/>
          <w:rPrChange w:id="33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належать </w:t>
      </w:r>
      <w:proofErr w:type="spellStart"/>
      <w:r w:rsidRPr="001B5176">
        <w:rPr>
          <w:rFonts w:ascii="Times New Roman" w:hAnsi="Times New Roman" w:cs="Times New Roman"/>
          <w:color w:val="000000"/>
          <w:rPrChange w:id="3385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  <w:rPrChange w:id="33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3387" w:author="e.pashkova" w:date="2020-05-13T10:26:00Z">
            <w:rPr>
              <w:rFonts w:ascii="Times New Roman" w:hAnsi="Times New Roman"/>
              <w:color w:val="000000"/>
            </w:rPr>
          </w:rPrChange>
        </w:rPr>
        <w:t>які</w:t>
      </w:r>
      <w:proofErr w:type="spellEnd"/>
      <w:r w:rsidRPr="001B5176">
        <w:rPr>
          <w:rFonts w:ascii="Times New Roman" w:hAnsi="Times New Roman" w:cs="Times New Roman"/>
          <w:color w:val="000000"/>
          <w:rPrChange w:id="33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389" w:author="e.pashkova" w:date="2020-05-13T10:26:00Z">
            <w:rPr>
              <w:rFonts w:ascii="Times New Roman" w:hAnsi="Times New Roman"/>
              <w:color w:val="000000"/>
            </w:rPr>
          </w:rPrChange>
        </w:rPr>
        <w:t>пров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339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о</w:t>
      </w:r>
      <w:proofErr w:type="spellStart"/>
      <w:r w:rsidRPr="001B5176">
        <w:rPr>
          <w:rFonts w:ascii="Times New Roman" w:hAnsi="Times New Roman" w:cs="Times New Roman"/>
          <w:color w:val="000000"/>
          <w:rPrChange w:id="3391" w:author="e.pashkova" w:date="2020-05-13T10:26:00Z">
            <w:rPr>
              <w:rFonts w:ascii="Times New Roman" w:hAnsi="Times New Roman"/>
              <w:color w:val="000000"/>
            </w:rPr>
          </w:rPrChange>
        </w:rPr>
        <w:t>дяться</w:t>
      </w:r>
      <w:proofErr w:type="spellEnd"/>
      <w:r w:rsidRPr="001B5176">
        <w:rPr>
          <w:rFonts w:ascii="Times New Roman" w:hAnsi="Times New Roman" w:cs="Times New Roman"/>
          <w:color w:val="000000"/>
          <w:rPrChange w:id="3392" w:author="e.pashkova" w:date="2020-05-13T10:26:00Z">
            <w:rPr>
              <w:rFonts w:ascii="Times New Roman" w:hAnsi="Times New Roman"/>
              <w:color w:val="000000"/>
            </w:rPr>
          </w:rPrChange>
        </w:rPr>
        <w:t>:</w:t>
      </w:r>
    </w:p>
    <w:p w:rsidR="00B53CFB" w:rsidRPr="001B5176" w:rsidRDefault="00B53CFB" w:rsidP="001B5176">
      <w:pPr>
        <w:spacing w:before="240" w:line="240" w:lineRule="auto"/>
        <w:ind w:left="360"/>
        <w:jc w:val="both"/>
        <w:rPr>
          <w:rFonts w:ascii="Times New Roman" w:hAnsi="Times New Roman" w:cs="Times New Roman"/>
          <w:color w:val="000000"/>
          <w:rPrChange w:id="3393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394" w:author="e.pashkova" w:date="2020-05-13T10:26:00Z">
          <w:pPr>
            <w:spacing w:before="240"/>
            <w:ind w:left="360"/>
          </w:pPr>
        </w:pPrChange>
      </w:pPr>
      <w:r w:rsidRPr="001B5176">
        <w:rPr>
          <w:rFonts w:ascii="Times New Roman" w:hAnsi="Times New Roman" w:cs="Times New Roman"/>
          <w:color w:val="000000"/>
          <w:rPrChange w:id="339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a) на </w:t>
      </w:r>
      <w:proofErr w:type="spellStart"/>
      <w:r w:rsidRPr="001B5176">
        <w:rPr>
          <w:rFonts w:ascii="Times New Roman" w:hAnsi="Times New Roman" w:cs="Times New Roman"/>
          <w:color w:val="000000"/>
          <w:rPrChange w:id="3396" w:author="e.pashkova" w:date="2020-05-13T10:26:00Z">
            <w:rPr>
              <w:rFonts w:ascii="Times New Roman" w:hAnsi="Times New Roman"/>
              <w:color w:val="000000"/>
            </w:rPr>
          </w:rPrChange>
        </w:rPr>
        <w:t>висоті</w:t>
      </w:r>
      <w:proofErr w:type="spellEnd"/>
      <w:r w:rsidRPr="001B5176">
        <w:rPr>
          <w:rFonts w:ascii="Times New Roman" w:hAnsi="Times New Roman" w:cs="Times New Roman"/>
          <w:color w:val="000000"/>
          <w:rPrChange w:id="33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398" w:author="e.pashkova" w:date="2020-05-13T10:26:00Z">
            <w:rPr>
              <w:rFonts w:ascii="Times New Roman" w:hAnsi="Times New Roman"/>
              <w:color w:val="000000"/>
            </w:rPr>
          </w:rPrChange>
        </w:rPr>
        <w:t>вище</w:t>
      </w:r>
      <w:proofErr w:type="spellEnd"/>
      <w:r w:rsidRPr="001B5176">
        <w:rPr>
          <w:rFonts w:ascii="Times New Roman" w:hAnsi="Times New Roman" w:cs="Times New Roman"/>
          <w:color w:val="000000"/>
          <w:rPrChange w:id="33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1,2 * метра </w:t>
      </w:r>
      <w:proofErr w:type="spellStart"/>
      <w:r w:rsidRPr="001B5176">
        <w:rPr>
          <w:rFonts w:ascii="Times New Roman" w:hAnsi="Times New Roman" w:cs="Times New Roman"/>
          <w:color w:val="000000"/>
          <w:rPrChange w:id="3400" w:author="e.pashkova" w:date="2020-05-13T10:26:00Z">
            <w:rPr>
              <w:rFonts w:ascii="Times New Roman" w:hAnsi="Times New Roman"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  <w:rPrChange w:id="340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02" w:author="e.pashkova" w:date="2020-05-13T10:26:00Z">
            <w:rPr>
              <w:rFonts w:ascii="Times New Roman" w:hAnsi="Times New Roman"/>
              <w:color w:val="000000"/>
            </w:rPr>
          </w:rPrChange>
        </w:rPr>
        <w:t>рівня</w:t>
      </w:r>
      <w:proofErr w:type="spellEnd"/>
      <w:r w:rsidRPr="001B5176">
        <w:rPr>
          <w:rFonts w:ascii="Times New Roman" w:hAnsi="Times New Roman" w:cs="Times New Roman"/>
          <w:color w:val="000000"/>
          <w:rPrChange w:id="34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04" w:author="e.pashkova" w:date="2020-05-13T10:26:00Z">
            <w:rPr>
              <w:rFonts w:ascii="Times New Roman" w:hAnsi="Times New Roman"/>
              <w:color w:val="000000"/>
            </w:rPr>
          </w:rPrChange>
        </w:rPr>
        <w:t>землі</w:t>
      </w:r>
      <w:proofErr w:type="spellEnd"/>
      <w:r w:rsidRPr="001B5176">
        <w:rPr>
          <w:rFonts w:ascii="Times New Roman" w:hAnsi="Times New Roman" w:cs="Times New Roman"/>
          <w:color w:val="000000"/>
          <w:rPrChange w:id="34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06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34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08" w:author="e.pashkova" w:date="2020-05-13T10:26:00Z">
            <w:rPr>
              <w:rFonts w:ascii="Times New Roman" w:hAnsi="Times New Roman"/>
              <w:color w:val="000000"/>
            </w:rPr>
          </w:rPrChange>
        </w:rPr>
        <w:t>робочих</w:t>
      </w:r>
      <w:proofErr w:type="spellEnd"/>
      <w:r w:rsidRPr="001B5176">
        <w:rPr>
          <w:rFonts w:ascii="Times New Roman" w:hAnsi="Times New Roman" w:cs="Times New Roman"/>
          <w:color w:val="000000"/>
          <w:rPrChange w:id="34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площадок, </w:t>
      </w:r>
      <w:proofErr w:type="spellStart"/>
      <w:r w:rsidRPr="001B5176">
        <w:rPr>
          <w:rFonts w:ascii="Times New Roman" w:hAnsi="Times New Roman" w:cs="Times New Roman"/>
          <w:color w:val="000000"/>
          <w:rPrChange w:id="3410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обладнаних</w:t>
      </w:r>
      <w:proofErr w:type="spellEnd"/>
      <w:r w:rsidRPr="001B5176">
        <w:rPr>
          <w:rFonts w:ascii="Times New Roman" w:hAnsi="Times New Roman" w:cs="Times New Roman"/>
          <w:color w:val="000000"/>
          <w:rPrChange w:id="34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12" w:author="e.pashkova" w:date="2020-05-13T10:26:00Z">
            <w:rPr>
              <w:rFonts w:ascii="Times New Roman" w:hAnsi="Times New Roman"/>
              <w:color w:val="000000"/>
            </w:rPr>
          </w:rPrChange>
        </w:rPr>
        <w:t>первинними</w:t>
      </w:r>
      <w:proofErr w:type="spellEnd"/>
      <w:r w:rsidRPr="001B5176">
        <w:rPr>
          <w:rFonts w:ascii="Times New Roman" w:hAnsi="Times New Roman" w:cs="Times New Roman"/>
          <w:color w:val="000000"/>
          <w:rPrChange w:id="34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14" w:author="e.pashkova" w:date="2020-05-13T10:26:00Z">
            <w:rPr>
              <w:rFonts w:ascii="Times New Roman" w:hAnsi="Times New Roman"/>
              <w:color w:val="000000"/>
            </w:rPr>
          </w:rPrChange>
        </w:rPr>
        <w:t>засобами</w:t>
      </w:r>
      <w:proofErr w:type="spellEnd"/>
      <w:r w:rsidRPr="001B5176">
        <w:rPr>
          <w:rFonts w:ascii="Times New Roman" w:hAnsi="Times New Roman" w:cs="Times New Roman"/>
          <w:color w:val="000000"/>
          <w:rPrChange w:id="34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16" w:author="e.pashkova" w:date="2020-05-13T10:26:00Z">
            <w:rPr>
              <w:rFonts w:ascii="Times New Roman" w:hAnsi="Times New Roman"/>
              <w:color w:val="000000"/>
            </w:rPr>
          </w:rPrChange>
        </w:rPr>
        <w:t>захисту</w:t>
      </w:r>
      <w:proofErr w:type="spellEnd"/>
      <w:r w:rsidRPr="001B5176">
        <w:rPr>
          <w:rFonts w:ascii="Times New Roman" w:hAnsi="Times New Roman" w:cs="Times New Roman"/>
          <w:color w:val="000000"/>
          <w:rPrChange w:id="3417" w:author="e.pashkova" w:date="2020-05-13T10:26:00Z">
            <w:rPr>
              <w:rFonts w:ascii="Times New Roman" w:hAnsi="Times New Roman"/>
              <w:color w:val="000000"/>
            </w:rPr>
          </w:rPrChange>
        </w:rPr>
        <w:t>;</w:t>
      </w:r>
    </w:p>
    <w:p w:rsidR="00B53CFB" w:rsidRPr="001B5176" w:rsidRDefault="00B53CFB" w:rsidP="001B5176">
      <w:pPr>
        <w:spacing w:before="240" w:line="240" w:lineRule="auto"/>
        <w:ind w:left="360"/>
        <w:jc w:val="both"/>
        <w:rPr>
          <w:rFonts w:ascii="Times New Roman" w:hAnsi="Times New Roman" w:cs="Times New Roman"/>
          <w:color w:val="000000"/>
          <w:rPrChange w:id="3418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419" w:author="e.pashkova" w:date="2020-05-13T10:26:00Z">
          <w:pPr>
            <w:spacing w:before="240"/>
            <w:ind w:left="360"/>
          </w:pPr>
        </w:pPrChange>
      </w:pPr>
      <w:r w:rsidRPr="001B5176">
        <w:rPr>
          <w:rFonts w:ascii="Times New Roman" w:hAnsi="Times New Roman" w:cs="Times New Roman"/>
          <w:color w:val="000000"/>
          <w:rPrChange w:id="34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b) на </w:t>
      </w:r>
      <w:proofErr w:type="spellStart"/>
      <w:r w:rsidRPr="001B5176">
        <w:rPr>
          <w:rFonts w:ascii="Times New Roman" w:hAnsi="Times New Roman" w:cs="Times New Roman"/>
          <w:color w:val="000000"/>
          <w:rPrChange w:id="3421" w:author="e.pashkova" w:date="2020-05-13T10:26:00Z">
            <w:rPr>
              <w:rFonts w:ascii="Times New Roman" w:hAnsi="Times New Roman"/>
              <w:color w:val="000000"/>
            </w:rPr>
          </w:rPrChange>
        </w:rPr>
        <w:t>відстані</w:t>
      </w:r>
      <w:proofErr w:type="spellEnd"/>
      <w:r w:rsidRPr="001B5176">
        <w:rPr>
          <w:rFonts w:ascii="Times New Roman" w:hAnsi="Times New Roman" w:cs="Times New Roman"/>
          <w:color w:val="000000"/>
          <w:rPrChange w:id="34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23" w:author="e.pashkova" w:date="2020-05-13T10:26:00Z">
            <w:rPr>
              <w:rFonts w:ascii="Times New Roman" w:hAnsi="Times New Roman"/>
              <w:color w:val="000000"/>
            </w:rPr>
          </w:rPrChange>
        </w:rPr>
        <w:t>менше</w:t>
      </w:r>
      <w:proofErr w:type="spellEnd"/>
      <w:r w:rsidRPr="001B5176">
        <w:rPr>
          <w:rFonts w:ascii="Times New Roman" w:hAnsi="Times New Roman" w:cs="Times New Roman"/>
          <w:color w:val="000000"/>
          <w:rPrChange w:id="34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2 </w:t>
      </w:r>
      <w:proofErr w:type="spellStart"/>
      <w:r w:rsidRPr="001B5176">
        <w:rPr>
          <w:rFonts w:ascii="Times New Roman" w:hAnsi="Times New Roman" w:cs="Times New Roman"/>
          <w:color w:val="000000"/>
          <w:rPrChange w:id="3425" w:author="e.pashkova" w:date="2020-05-13T10:26:00Z">
            <w:rPr>
              <w:rFonts w:ascii="Times New Roman" w:hAnsi="Times New Roman"/>
              <w:color w:val="000000"/>
            </w:rPr>
          </w:rPrChange>
        </w:rPr>
        <w:t>метрів</w:t>
      </w:r>
      <w:proofErr w:type="spellEnd"/>
      <w:r w:rsidRPr="001B5176">
        <w:rPr>
          <w:rFonts w:ascii="Times New Roman" w:hAnsi="Times New Roman" w:cs="Times New Roman"/>
          <w:color w:val="000000"/>
          <w:rPrChange w:id="34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27" w:author="e.pashkova" w:date="2020-05-13T10:26:00Z">
            <w:rPr>
              <w:rFonts w:ascii="Times New Roman" w:hAnsi="Times New Roman"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  <w:rPrChange w:id="34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29" w:author="e.pashkova" w:date="2020-05-13T10:26:00Z">
            <w:rPr>
              <w:rFonts w:ascii="Times New Roman" w:hAnsi="Times New Roman"/>
              <w:color w:val="000000"/>
            </w:rPr>
          </w:rPrChange>
        </w:rPr>
        <w:t>неогороджених</w:t>
      </w:r>
      <w:proofErr w:type="spellEnd"/>
      <w:r w:rsidRPr="001B5176">
        <w:rPr>
          <w:rFonts w:ascii="Times New Roman" w:hAnsi="Times New Roman" w:cs="Times New Roman"/>
          <w:color w:val="000000"/>
          <w:rPrChange w:id="34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31" w:author="e.pashkova" w:date="2020-05-13T10:26:00Z">
            <w:rPr>
              <w:rFonts w:ascii="Times New Roman" w:hAnsi="Times New Roman"/>
              <w:color w:val="000000"/>
            </w:rPr>
          </w:rPrChange>
        </w:rPr>
        <w:t>перепадів</w:t>
      </w:r>
      <w:proofErr w:type="spellEnd"/>
      <w:r w:rsidRPr="001B5176">
        <w:rPr>
          <w:rFonts w:ascii="Times New Roman" w:hAnsi="Times New Roman" w:cs="Times New Roman"/>
          <w:color w:val="000000"/>
          <w:rPrChange w:id="34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 </w:t>
      </w:r>
      <w:proofErr w:type="spellStart"/>
      <w:r w:rsidRPr="001B5176">
        <w:rPr>
          <w:rFonts w:ascii="Times New Roman" w:hAnsi="Times New Roman" w:cs="Times New Roman"/>
          <w:color w:val="000000"/>
          <w:rPrChange w:id="3433" w:author="e.pashkova" w:date="2020-05-13T10:26:00Z">
            <w:rPr>
              <w:rFonts w:ascii="Times New Roman" w:hAnsi="Times New Roman"/>
              <w:color w:val="000000"/>
            </w:rPr>
          </w:rPrChange>
        </w:rPr>
        <w:t>висоті</w:t>
      </w:r>
      <w:proofErr w:type="spellEnd"/>
      <w:r w:rsidRPr="001B5176">
        <w:rPr>
          <w:rFonts w:ascii="Times New Roman" w:hAnsi="Times New Roman" w:cs="Times New Roman"/>
          <w:color w:val="000000"/>
          <w:rPrChange w:id="34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1,2 м і </w:t>
      </w:r>
      <w:proofErr w:type="spellStart"/>
      <w:r w:rsidRPr="001B5176">
        <w:rPr>
          <w:rFonts w:ascii="Times New Roman" w:hAnsi="Times New Roman" w:cs="Times New Roman"/>
          <w:color w:val="000000"/>
          <w:rPrChange w:id="3435" w:author="e.pashkova" w:date="2020-05-13T10:26:00Z">
            <w:rPr>
              <w:rFonts w:ascii="Times New Roman" w:hAnsi="Times New Roman"/>
              <w:color w:val="000000"/>
            </w:rPr>
          </w:rPrChange>
        </w:rPr>
        <w:t>більше</w:t>
      </w:r>
      <w:proofErr w:type="spellEnd"/>
      <w:r w:rsidRPr="001B5176">
        <w:rPr>
          <w:rFonts w:ascii="Times New Roman" w:hAnsi="Times New Roman" w:cs="Times New Roman"/>
          <w:color w:val="000000"/>
          <w:rPrChange w:id="3436" w:author="e.pashkova" w:date="2020-05-13T10:26:00Z">
            <w:rPr>
              <w:rFonts w:ascii="Times New Roman" w:hAnsi="Times New Roman"/>
              <w:color w:val="000000"/>
            </w:rPr>
          </w:rPrChange>
        </w:rPr>
        <w:t>;</w:t>
      </w:r>
    </w:p>
    <w:p w:rsidR="00B53CFB" w:rsidRPr="001B5176" w:rsidRDefault="00B53CFB" w:rsidP="001B5176">
      <w:pPr>
        <w:spacing w:before="240" w:line="240" w:lineRule="auto"/>
        <w:ind w:left="360"/>
        <w:jc w:val="both"/>
        <w:rPr>
          <w:rFonts w:ascii="Times New Roman" w:hAnsi="Times New Roman" w:cs="Times New Roman"/>
          <w:color w:val="000000"/>
          <w:rPrChange w:id="3437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438" w:author="e.pashkova" w:date="2020-05-13T10:26:00Z">
          <w:pPr>
            <w:spacing w:before="240"/>
            <w:ind w:left="360"/>
          </w:pPr>
        </w:pPrChange>
      </w:pPr>
      <w:r w:rsidRPr="001B5176">
        <w:rPr>
          <w:rFonts w:ascii="Times New Roman" w:hAnsi="Times New Roman" w:cs="Times New Roman"/>
          <w:color w:val="000000"/>
          <w:rPrChange w:id="34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c) при </w:t>
      </w:r>
      <w:proofErr w:type="spellStart"/>
      <w:r w:rsidRPr="001B5176">
        <w:rPr>
          <w:rFonts w:ascii="Times New Roman" w:hAnsi="Times New Roman" w:cs="Times New Roman"/>
          <w:color w:val="000000"/>
          <w:rPrChange w:id="3440" w:author="e.pashkova" w:date="2020-05-13T10:26:00Z">
            <w:rPr>
              <w:rFonts w:ascii="Times New Roman" w:hAnsi="Times New Roman"/>
              <w:color w:val="000000"/>
            </w:rPr>
          </w:rPrChange>
        </w:rPr>
        <w:t>роботі</w:t>
      </w:r>
      <w:proofErr w:type="spellEnd"/>
      <w:r w:rsidRPr="001B5176">
        <w:rPr>
          <w:rFonts w:ascii="Times New Roman" w:hAnsi="Times New Roman" w:cs="Times New Roman"/>
          <w:color w:val="000000"/>
          <w:rPrChange w:id="34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3442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обладнанні</w:t>
      </w:r>
      <w:proofErr w:type="spellEnd"/>
      <w:r w:rsidRPr="001B5176">
        <w:rPr>
          <w:rFonts w:ascii="Times New Roman" w:hAnsi="Times New Roman" w:cs="Times New Roman"/>
          <w:color w:val="000000"/>
          <w:rPrChange w:id="34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44" w:author="e.pashkova" w:date="2020-05-13T10:26:00Z">
            <w:rPr>
              <w:rFonts w:ascii="Times New Roman" w:hAnsi="Times New Roman"/>
              <w:color w:val="000000"/>
            </w:rPr>
          </w:rPrChange>
        </w:rPr>
        <w:t>вище</w:t>
      </w:r>
      <w:proofErr w:type="spellEnd"/>
      <w:r w:rsidRPr="001B5176">
        <w:rPr>
          <w:rFonts w:ascii="Times New Roman" w:hAnsi="Times New Roman" w:cs="Times New Roman"/>
          <w:color w:val="000000"/>
          <w:rPrChange w:id="34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1,2 метра </w:t>
      </w:r>
      <w:proofErr w:type="spellStart"/>
      <w:r w:rsidRPr="001B5176">
        <w:rPr>
          <w:rFonts w:ascii="Times New Roman" w:hAnsi="Times New Roman" w:cs="Times New Roman"/>
          <w:color w:val="000000"/>
          <w:rPrChange w:id="3446" w:author="e.pashkova" w:date="2020-05-13T10:26:00Z">
            <w:rPr>
              <w:rFonts w:ascii="Times New Roman" w:hAnsi="Times New Roman"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  <w:rPrChange w:id="34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48" w:author="e.pashkova" w:date="2020-05-13T10:26:00Z">
            <w:rPr>
              <w:rFonts w:ascii="Times New Roman" w:hAnsi="Times New Roman"/>
              <w:color w:val="000000"/>
            </w:rPr>
          </w:rPrChange>
        </w:rPr>
        <w:t>рівня</w:t>
      </w:r>
      <w:proofErr w:type="spellEnd"/>
      <w:r w:rsidRPr="001B5176">
        <w:rPr>
          <w:rFonts w:ascii="Times New Roman" w:hAnsi="Times New Roman" w:cs="Times New Roman"/>
          <w:color w:val="000000"/>
          <w:rPrChange w:id="34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50" w:author="e.pashkova" w:date="2020-05-13T10:26:00Z">
            <w:rPr>
              <w:rFonts w:ascii="Times New Roman" w:hAnsi="Times New Roman"/>
              <w:color w:val="000000"/>
            </w:rPr>
          </w:rPrChange>
        </w:rPr>
        <w:t>землі</w:t>
      </w:r>
      <w:proofErr w:type="spellEnd"/>
      <w:r w:rsidRPr="001B5176">
        <w:rPr>
          <w:rFonts w:ascii="Times New Roman" w:hAnsi="Times New Roman" w:cs="Times New Roman"/>
          <w:color w:val="000000"/>
          <w:rPrChange w:id="34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52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34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54" w:author="e.pashkova" w:date="2020-05-13T10:26:00Z">
            <w:rPr>
              <w:rFonts w:ascii="Times New Roman" w:hAnsi="Times New Roman"/>
              <w:color w:val="000000"/>
            </w:rPr>
          </w:rPrChange>
        </w:rPr>
        <w:t>підлоги</w:t>
      </w:r>
      <w:proofErr w:type="spellEnd"/>
      <w:r w:rsidRPr="001B5176">
        <w:rPr>
          <w:rFonts w:ascii="Times New Roman" w:hAnsi="Times New Roman" w:cs="Times New Roman"/>
          <w:color w:val="000000"/>
          <w:rPrChange w:id="345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в тому </w:t>
      </w:r>
      <w:proofErr w:type="spellStart"/>
      <w:r w:rsidRPr="001B5176">
        <w:rPr>
          <w:rFonts w:ascii="Times New Roman" w:hAnsi="Times New Roman" w:cs="Times New Roman"/>
          <w:color w:val="000000"/>
          <w:rPrChange w:id="3456" w:author="e.pashkova" w:date="2020-05-13T10:26:00Z">
            <w:rPr>
              <w:rFonts w:ascii="Times New Roman" w:hAnsi="Times New Roman"/>
              <w:color w:val="000000"/>
            </w:rPr>
          </w:rPrChange>
        </w:rPr>
        <w:t>числі</w:t>
      </w:r>
      <w:proofErr w:type="spellEnd"/>
      <w:r w:rsidRPr="001B5176">
        <w:rPr>
          <w:rFonts w:ascii="Times New Roman" w:hAnsi="Times New Roman" w:cs="Times New Roman"/>
          <w:color w:val="000000"/>
          <w:rPrChange w:id="345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3458" w:author="e.pashkova" w:date="2020-05-13T10:26:00Z">
            <w:rPr>
              <w:rFonts w:ascii="Times New Roman" w:hAnsi="Times New Roman"/>
              <w:color w:val="000000"/>
            </w:rPr>
          </w:rPrChange>
        </w:rPr>
        <w:t>вантажівках</w:t>
      </w:r>
      <w:proofErr w:type="spellEnd"/>
      <w:r w:rsidRPr="001B5176">
        <w:rPr>
          <w:rFonts w:ascii="Times New Roman" w:hAnsi="Times New Roman" w:cs="Times New Roman"/>
          <w:color w:val="000000"/>
          <w:rPrChange w:id="34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ж / д вагонах;</w:t>
      </w:r>
    </w:p>
    <w:p w:rsidR="00B53CFB" w:rsidRPr="001B5176" w:rsidRDefault="00B53CFB" w:rsidP="001B5176">
      <w:pPr>
        <w:spacing w:before="240" w:line="240" w:lineRule="auto"/>
        <w:ind w:left="360"/>
        <w:jc w:val="both"/>
        <w:rPr>
          <w:rFonts w:ascii="Times New Roman" w:hAnsi="Times New Roman" w:cs="Times New Roman"/>
          <w:color w:val="000000"/>
          <w:lang w:val="uk-UA"/>
          <w:rPrChange w:id="346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3461" w:author="e.pashkova" w:date="2020-05-13T10:26:00Z">
          <w:pPr>
            <w:spacing w:before="240"/>
            <w:ind w:left="360"/>
          </w:pPr>
        </w:pPrChange>
      </w:pPr>
      <w:r w:rsidRPr="001B5176">
        <w:rPr>
          <w:rFonts w:ascii="Times New Roman" w:hAnsi="Times New Roman" w:cs="Times New Roman"/>
          <w:color w:val="000000"/>
          <w:rPrChange w:id="34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d) на дахах </w:t>
      </w:r>
      <w:proofErr w:type="spellStart"/>
      <w:r w:rsidRPr="001B5176">
        <w:rPr>
          <w:rFonts w:ascii="Times New Roman" w:hAnsi="Times New Roman" w:cs="Times New Roman"/>
          <w:color w:val="000000"/>
          <w:rPrChange w:id="3463" w:author="e.pashkova" w:date="2020-05-13T10:26:00Z">
            <w:rPr>
              <w:rFonts w:ascii="Times New Roman" w:hAnsi="Times New Roman"/>
              <w:color w:val="000000"/>
            </w:rPr>
          </w:rPrChange>
        </w:rPr>
        <w:t>будівель</w:t>
      </w:r>
      <w:proofErr w:type="spellEnd"/>
      <w:r w:rsidRPr="001B5176">
        <w:rPr>
          <w:rFonts w:ascii="Times New Roman" w:hAnsi="Times New Roman" w:cs="Times New Roman"/>
          <w:color w:val="000000"/>
          <w:rPrChange w:id="34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3465" w:author="e.pashkova" w:date="2020-05-13T10:26:00Z">
            <w:rPr>
              <w:rFonts w:ascii="Times New Roman" w:hAnsi="Times New Roman"/>
              <w:color w:val="000000"/>
            </w:rPr>
          </w:rPrChange>
        </w:rPr>
        <w:t>споруд</w:t>
      </w:r>
      <w:proofErr w:type="spellEnd"/>
      <w:r w:rsidRPr="001B5176">
        <w:rPr>
          <w:rFonts w:ascii="Times New Roman" w:hAnsi="Times New Roman" w:cs="Times New Roman"/>
          <w:color w:val="000000"/>
          <w:rPrChange w:id="34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  <w:rPrChange w:id="3467" w:author="e.pashkova" w:date="2020-05-13T10:26:00Z">
            <w:rPr>
              <w:rFonts w:ascii="Times New Roman" w:hAnsi="Times New Roman"/>
              <w:color w:val="000000"/>
            </w:rPr>
          </w:rPrChange>
        </w:rPr>
        <w:t>відсутності</w:t>
      </w:r>
      <w:proofErr w:type="spellEnd"/>
      <w:r w:rsidRPr="001B5176">
        <w:rPr>
          <w:rFonts w:ascii="Times New Roman" w:hAnsi="Times New Roman" w:cs="Times New Roman"/>
          <w:color w:val="000000"/>
          <w:rPrChange w:id="34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69" w:author="e.pashkova" w:date="2020-05-13T10:26:00Z">
            <w:rPr>
              <w:rFonts w:ascii="Times New Roman" w:hAnsi="Times New Roman"/>
              <w:color w:val="000000"/>
            </w:rPr>
          </w:rPrChange>
        </w:rPr>
        <w:t>огорож</w:t>
      </w:r>
      <w:proofErr w:type="spellEnd"/>
      <w:r w:rsidRPr="001B5176">
        <w:rPr>
          <w:rFonts w:ascii="Times New Roman" w:hAnsi="Times New Roman" w:cs="Times New Roman"/>
          <w:color w:val="000000"/>
          <w:rPrChange w:id="3470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  <w:r w:rsidRPr="001B5176">
        <w:rPr>
          <w:rFonts w:ascii="Times New Roman" w:hAnsi="Times New Roman" w:cs="Times New Roman"/>
          <w:color w:val="000000"/>
          <w:lang w:val="uk-UA"/>
          <w:rPrChange w:id="347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</w:t>
      </w:r>
    </w:p>
    <w:p w:rsidR="00B53CFB" w:rsidRPr="001B5176" w:rsidRDefault="000D03DD" w:rsidP="001B5176">
      <w:pPr>
        <w:spacing w:before="24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lang w:val="uk-UA"/>
          <w:rPrChange w:id="3472" w:author="e.pashkova" w:date="2020-05-13T10:26:00Z">
            <w:rPr>
              <w:rFonts w:ascii="Times New Roman" w:hAnsi="Times New Roman"/>
              <w:b/>
              <w:bCs/>
              <w:color w:val="000000"/>
              <w:sz w:val="20"/>
              <w:szCs w:val="20"/>
              <w:lang w:val="uk-UA"/>
            </w:rPr>
          </w:rPrChange>
        </w:rPr>
        <w:pPrChange w:id="3473" w:author="e.pashkova" w:date="2020-05-13T10:26:00Z">
          <w:pPr>
            <w:spacing w:before="240"/>
            <w:ind w:left="360"/>
          </w:pPr>
        </w:pPrChange>
      </w:pPr>
      <w:r w:rsidRPr="001B5176">
        <w:rPr>
          <w:rFonts w:ascii="Times New Roman" w:hAnsi="Times New Roman" w:cs="Times New Roman"/>
          <w:color w:val="000000"/>
          <w:rPrChange w:id="3474" w:author="e.pashkova" w:date="2020-05-13T10:26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  <w:t xml:space="preserve">* </w:t>
      </w:r>
      <w:r w:rsidR="00B53CFB" w:rsidRPr="001B5176">
        <w:rPr>
          <w:rFonts w:ascii="Times New Roman" w:hAnsi="Times New Roman" w:cs="Times New Roman"/>
          <w:b/>
          <w:bCs/>
          <w:color w:val="000000"/>
          <w:rPrChange w:id="3475" w:author="e.pashkova" w:date="2020-05-13T10:26:00Z">
            <w:rPr>
              <w:rFonts w:ascii="Times New Roman" w:hAnsi="Times New Roman"/>
              <w:b/>
              <w:bCs/>
              <w:color w:val="000000"/>
              <w:sz w:val="20"/>
              <w:szCs w:val="20"/>
            </w:rPr>
          </w:rPrChange>
        </w:rPr>
        <w:t xml:space="preserve">1,2 м - </w:t>
      </w:r>
      <w:proofErr w:type="spellStart"/>
      <w:r w:rsidR="00B53CFB" w:rsidRPr="001B5176">
        <w:rPr>
          <w:rFonts w:ascii="Times New Roman" w:hAnsi="Times New Roman" w:cs="Times New Roman"/>
          <w:b/>
          <w:bCs/>
          <w:color w:val="000000"/>
          <w:rPrChange w:id="3476" w:author="e.pashkova" w:date="2020-05-13T10:26:00Z">
            <w:rPr>
              <w:rFonts w:ascii="Times New Roman" w:hAnsi="Times New Roman"/>
              <w:b/>
              <w:bCs/>
              <w:color w:val="000000"/>
              <w:sz w:val="20"/>
              <w:szCs w:val="20"/>
            </w:rPr>
          </w:rPrChange>
        </w:rPr>
        <w:t>висота</w:t>
      </w:r>
      <w:proofErr w:type="spellEnd"/>
      <w:r w:rsidR="00B53CFB" w:rsidRPr="001B5176">
        <w:rPr>
          <w:rFonts w:ascii="Times New Roman" w:hAnsi="Times New Roman" w:cs="Times New Roman"/>
          <w:b/>
          <w:bCs/>
          <w:color w:val="000000"/>
          <w:rPrChange w:id="3477" w:author="e.pashkova" w:date="2020-05-13T10:26:00Z">
            <w:rPr>
              <w:rFonts w:ascii="Times New Roman" w:hAnsi="Times New Roman"/>
              <w:b/>
              <w:bCs/>
              <w:color w:val="000000"/>
              <w:sz w:val="20"/>
              <w:szCs w:val="20"/>
            </w:rPr>
          </w:rPrChange>
        </w:rPr>
        <w:t xml:space="preserve">, </w:t>
      </w:r>
      <w:proofErr w:type="spellStart"/>
      <w:r w:rsidR="00B53CFB" w:rsidRPr="001B5176">
        <w:rPr>
          <w:rFonts w:ascii="Times New Roman" w:hAnsi="Times New Roman" w:cs="Times New Roman"/>
          <w:b/>
          <w:bCs/>
          <w:color w:val="000000"/>
          <w:rPrChange w:id="3478" w:author="e.pashkova" w:date="2020-05-13T10:26:00Z">
            <w:rPr>
              <w:rFonts w:ascii="Times New Roman" w:hAnsi="Times New Roman"/>
              <w:b/>
              <w:bCs/>
              <w:color w:val="000000"/>
              <w:sz w:val="20"/>
              <w:szCs w:val="20"/>
            </w:rPr>
          </w:rPrChange>
        </w:rPr>
        <w:t>передбачена</w:t>
      </w:r>
      <w:proofErr w:type="spellEnd"/>
      <w:r w:rsidR="00B53CFB" w:rsidRPr="001B5176">
        <w:rPr>
          <w:rFonts w:ascii="Times New Roman" w:hAnsi="Times New Roman" w:cs="Times New Roman"/>
          <w:b/>
          <w:bCs/>
          <w:color w:val="000000"/>
          <w:rPrChange w:id="3479" w:author="e.pashkova" w:date="2020-05-13T10:26:00Z">
            <w:rPr>
              <w:rFonts w:ascii="Times New Roman" w:hAnsi="Times New Roman"/>
              <w:b/>
              <w:bCs/>
              <w:color w:val="000000"/>
              <w:sz w:val="20"/>
              <w:szCs w:val="20"/>
            </w:rPr>
          </w:rPrChange>
        </w:rPr>
        <w:t xml:space="preserve"> правилами ТОВ "М.В.КАРГО", є </w:t>
      </w:r>
      <w:proofErr w:type="spellStart"/>
      <w:r w:rsidR="00B53CFB" w:rsidRPr="001B5176">
        <w:rPr>
          <w:rFonts w:ascii="Times New Roman" w:hAnsi="Times New Roman" w:cs="Times New Roman"/>
          <w:b/>
          <w:bCs/>
          <w:color w:val="000000"/>
          <w:rPrChange w:id="3480" w:author="e.pashkova" w:date="2020-05-13T10:26:00Z">
            <w:rPr>
              <w:rFonts w:ascii="Times New Roman" w:hAnsi="Times New Roman"/>
              <w:b/>
              <w:bCs/>
              <w:color w:val="000000"/>
              <w:sz w:val="20"/>
              <w:szCs w:val="20"/>
            </w:rPr>
          </w:rPrChange>
        </w:rPr>
        <w:t>обов'язковою</w:t>
      </w:r>
      <w:proofErr w:type="spellEnd"/>
      <w:r w:rsidR="00B53CFB" w:rsidRPr="001B5176">
        <w:rPr>
          <w:rFonts w:ascii="Times New Roman" w:hAnsi="Times New Roman" w:cs="Times New Roman"/>
          <w:b/>
          <w:bCs/>
          <w:color w:val="000000"/>
          <w:rPrChange w:id="3481" w:author="e.pashkova" w:date="2020-05-13T10:26:00Z">
            <w:rPr>
              <w:rFonts w:ascii="Times New Roman" w:hAnsi="Times New Roman"/>
              <w:b/>
              <w:bCs/>
              <w:color w:val="000000"/>
              <w:sz w:val="20"/>
              <w:szCs w:val="20"/>
            </w:rPr>
          </w:rPrChange>
        </w:rPr>
        <w:t xml:space="preserve"> нормою для </w:t>
      </w:r>
      <w:proofErr w:type="spellStart"/>
      <w:r w:rsidR="00B53CFB" w:rsidRPr="001B5176">
        <w:rPr>
          <w:rFonts w:ascii="Times New Roman" w:hAnsi="Times New Roman" w:cs="Times New Roman"/>
          <w:b/>
          <w:bCs/>
          <w:color w:val="000000"/>
          <w:rPrChange w:id="3482" w:author="e.pashkova" w:date="2020-05-13T10:26:00Z">
            <w:rPr>
              <w:rFonts w:ascii="Times New Roman" w:hAnsi="Times New Roman"/>
              <w:b/>
              <w:bCs/>
              <w:color w:val="000000"/>
              <w:sz w:val="20"/>
              <w:szCs w:val="20"/>
            </w:rPr>
          </w:rPrChange>
        </w:rPr>
        <w:t>всіх</w:t>
      </w:r>
      <w:proofErr w:type="spellEnd"/>
      <w:r w:rsidR="00B53CFB" w:rsidRPr="001B5176">
        <w:rPr>
          <w:rFonts w:ascii="Times New Roman" w:hAnsi="Times New Roman" w:cs="Times New Roman"/>
          <w:b/>
          <w:bCs/>
          <w:color w:val="000000"/>
          <w:rPrChange w:id="3483" w:author="e.pashkova" w:date="2020-05-13T10:26:00Z">
            <w:rPr>
              <w:rFonts w:ascii="Times New Roman" w:hAnsi="Times New Roman"/>
              <w:b/>
              <w:bCs/>
              <w:color w:val="000000"/>
              <w:sz w:val="20"/>
              <w:szCs w:val="20"/>
            </w:rPr>
          </w:rPrChange>
        </w:rPr>
        <w:t xml:space="preserve"> </w:t>
      </w:r>
      <w:proofErr w:type="spellStart"/>
      <w:r w:rsidR="00B53CFB" w:rsidRPr="001B5176">
        <w:rPr>
          <w:rFonts w:ascii="Times New Roman" w:hAnsi="Times New Roman" w:cs="Times New Roman"/>
          <w:b/>
          <w:bCs/>
          <w:color w:val="000000"/>
          <w:rPrChange w:id="3484" w:author="e.pashkova" w:date="2020-05-13T10:26:00Z">
            <w:rPr>
              <w:rFonts w:ascii="Times New Roman" w:hAnsi="Times New Roman"/>
              <w:b/>
              <w:bCs/>
              <w:color w:val="000000"/>
              <w:sz w:val="20"/>
              <w:szCs w:val="20"/>
            </w:rPr>
          </w:rPrChange>
        </w:rPr>
        <w:t>підрядників</w:t>
      </w:r>
      <w:proofErr w:type="spellEnd"/>
      <w:r w:rsidR="00B53CFB" w:rsidRPr="001B5176">
        <w:rPr>
          <w:rFonts w:ascii="Times New Roman" w:hAnsi="Times New Roman" w:cs="Times New Roman"/>
          <w:b/>
          <w:bCs/>
          <w:color w:val="000000"/>
          <w:rPrChange w:id="3485" w:author="e.pashkova" w:date="2020-05-13T10:26:00Z">
            <w:rPr>
              <w:rFonts w:ascii="Times New Roman" w:hAnsi="Times New Roman"/>
              <w:b/>
              <w:bCs/>
              <w:color w:val="000000"/>
              <w:sz w:val="20"/>
              <w:szCs w:val="20"/>
            </w:rPr>
          </w:rPrChange>
        </w:rPr>
        <w:t xml:space="preserve"> </w:t>
      </w:r>
      <w:proofErr w:type="spellStart"/>
      <w:r w:rsidR="00B53CFB" w:rsidRPr="001B5176">
        <w:rPr>
          <w:rFonts w:ascii="Times New Roman" w:hAnsi="Times New Roman" w:cs="Times New Roman"/>
          <w:b/>
          <w:bCs/>
          <w:color w:val="000000"/>
          <w:rPrChange w:id="3486" w:author="e.pashkova" w:date="2020-05-13T10:26:00Z">
            <w:rPr>
              <w:rFonts w:ascii="Times New Roman" w:hAnsi="Times New Roman"/>
              <w:b/>
              <w:bCs/>
              <w:color w:val="000000"/>
              <w:sz w:val="20"/>
              <w:szCs w:val="20"/>
            </w:rPr>
          </w:rPrChange>
        </w:rPr>
        <w:t>компанії</w:t>
      </w:r>
      <w:proofErr w:type="spellEnd"/>
      <w:r w:rsidR="00B53CFB" w:rsidRPr="001B5176">
        <w:rPr>
          <w:rFonts w:ascii="Times New Roman" w:hAnsi="Times New Roman" w:cs="Times New Roman"/>
          <w:b/>
          <w:bCs/>
          <w:color w:val="000000"/>
          <w:rPrChange w:id="3487" w:author="e.pashkova" w:date="2020-05-13T10:26:00Z">
            <w:rPr>
              <w:rFonts w:ascii="Times New Roman" w:hAnsi="Times New Roman"/>
              <w:b/>
              <w:bCs/>
              <w:color w:val="000000"/>
              <w:sz w:val="20"/>
              <w:szCs w:val="20"/>
            </w:rPr>
          </w:rPrChange>
        </w:rPr>
        <w:t>.</w:t>
      </w:r>
      <w:r w:rsidR="00B53CFB" w:rsidRPr="001B5176">
        <w:rPr>
          <w:rFonts w:ascii="Times New Roman" w:hAnsi="Times New Roman" w:cs="Times New Roman"/>
          <w:b/>
          <w:bCs/>
          <w:color w:val="000000"/>
          <w:lang w:val="uk-UA"/>
          <w:rPrChange w:id="3488" w:author="e.pashkova" w:date="2020-05-13T10:26:00Z">
            <w:rPr>
              <w:rFonts w:ascii="Times New Roman" w:hAnsi="Times New Roman"/>
              <w:b/>
              <w:bCs/>
              <w:color w:val="000000"/>
              <w:sz w:val="20"/>
              <w:szCs w:val="20"/>
              <w:lang w:val="uk-UA"/>
            </w:rPr>
          </w:rPrChange>
        </w:rPr>
        <w:t xml:space="preserve"> </w:t>
      </w:r>
    </w:p>
    <w:p w:rsidR="00B53CFB" w:rsidRPr="001B5176" w:rsidRDefault="00B53CFB" w:rsidP="001B5176">
      <w:pPr>
        <w:spacing w:before="240" w:line="240" w:lineRule="auto"/>
        <w:ind w:firstLine="360"/>
        <w:jc w:val="both"/>
        <w:rPr>
          <w:rFonts w:ascii="Times New Roman" w:hAnsi="Times New Roman" w:cs="Times New Roman"/>
          <w:b/>
          <w:bCs/>
          <w:color w:val="000000"/>
          <w:rPrChange w:id="3489" w:author="e.pashkova" w:date="2020-05-13T10:26:00Z">
            <w:rPr>
              <w:rFonts w:ascii="Times New Roman" w:hAnsi="Times New Roman"/>
              <w:b/>
              <w:bCs/>
              <w:color w:val="000000"/>
            </w:rPr>
          </w:rPrChange>
        </w:rPr>
        <w:pPrChange w:id="3490" w:author="e.pashkova" w:date="2020-05-13T10:26:00Z">
          <w:pPr>
            <w:spacing w:before="240"/>
            <w:ind w:firstLine="360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</w:rPr>
        <w:t>Місця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проведення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</w:rPr>
        <w:t>висоті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бути максимально </w:t>
      </w:r>
      <w:proofErr w:type="spellStart"/>
      <w:r w:rsidRPr="001B5176">
        <w:rPr>
          <w:rFonts w:ascii="Times New Roman" w:hAnsi="Times New Roman" w:cs="Times New Roman"/>
          <w:color w:val="000000"/>
        </w:rPr>
        <w:t>обладнані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первинними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засобами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захисту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падіння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1B5176">
        <w:rPr>
          <w:rFonts w:ascii="Times New Roman" w:hAnsi="Times New Roman" w:cs="Times New Roman"/>
          <w:color w:val="000000"/>
        </w:rPr>
        <w:t>огорожі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, перила, </w:t>
      </w:r>
      <w:proofErr w:type="spellStart"/>
      <w:r w:rsidRPr="001B5176">
        <w:rPr>
          <w:rFonts w:ascii="Times New Roman" w:hAnsi="Times New Roman" w:cs="Times New Roman"/>
          <w:color w:val="000000"/>
        </w:rPr>
        <w:t>поручні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і т. </w:t>
      </w:r>
      <w:proofErr w:type="spellStart"/>
      <w:r w:rsidRPr="001B5176">
        <w:rPr>
          <w:rFonts w:ascii="Times New Roman" w:hAnsi="Times New Roman" w:cs="Times New Roman"/>
          <w:color w:val="000000"/>
          <w:lang w:val="uk-UA"/>
          <w:rPrChange w:id="349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ін</w:t>
      </w:r>
      <w:proofErr w:type="spellEnd"/>
      <w:r w:rsidRPr="001B5176">
        <w:rPr>
          <w:rFonts w:ascii="Times New Roman" w:hAnsi="Times New Roman" w:cs="Times New Roman"/>
          <w:color w:val="000000"/>
          <w:rPrChange w:id="34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.). При </w:t>
      </w:r>
      <w:proofErr w:type="spellStart"/>
      <w:r w:rsidRPr="001B5176">
        <w:rPr>
          <w:rFonts w:ascii="Times New Roman" w:hAnsi="Times New Roman" w:cs="Times New Roman"/>
          <w:color w:val="000000"/>
          <w:rPrChange w:id="3493" w:author="e.pashkova" w:date="2020-05-13T10:26:00Z">
            <w:rPr>
              <w:rFonts w:ascii="Times New Roman" w:hAnsi="Times New Roman"/>
              <w:color w:val="000000"/>
            </w:rPr>
          </w:rPrChange>
        </w:rPr>
        <w:t>відсутності</w:t>
      </w:r>
      <w:proofErr w:type="spellEnd"/>
      <w:r w:rsidRPr="001B5176">
        <w:rPr>
          <w:rFonts w:ascii="Times New Roman" w:hAnsi="Times New Roman" w:cs="Times New Roman"/>
          <w:color w:val="000000"/>
          <w:rPrChange w:id="34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таких </w:t>
      </w:r>
      <w:proofErr w:type="spellStart"/>
      <w:r w:rsidRPr="001B5176">
        <w:rPr>
          <w:rFonts w:ascii="Times New Roman" w:hAnsi="Times New Roman" w:cs="Times New Roman"/>
          <w:color w:val="000000"/>
          <w:rPrChange w:id="3495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  <w:rPrChange w:id="34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без </w:t>
      </w:r>
      <w:proofErr w:type="spellStart"/>
      <w:r w:rsidRPr="001B5176">
        <w:rPr>
          <w:rFonts w:ascii="Times New Roman" w:hAnsi="Times New Roman" w:cs="Times New Roman"/>
          <w:color w:val="000000"/>
          <w:rPrChange w:id="3497" w:author="e.pashkova" w:date="2020-05-13T10:26:00Z">
            <w:rPr>
              <w:rFonts w:ascii="Times New Roman" w:hAnsi="Times New Roman"/>
              <w:color w:val="000000"/>
            </w:rPr>
          </w:rPrChange>
        </w:rPr>
        <w:t>індивідуальних</w:t>
      </w:r>
      <w:proofErr w:type="spellEnd"/>
      <w:r w:rsidRPr="001B5176">
        <w:rPr>
          <w:rFonts w:ascii="Times New Roman" w:hAnsi="Times New Roman" w:cs="Times New Roman"/>
          <w:color w:val="000000"/>
          <w:rPrChange w:id="34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499" w:author="e.pashkova" w:date="2020-05-13T10:26:00Z">
            <w:rPr>
              <w:rFonts w:ascii="Times New Roman" w:hAnsi="Times New Roman"/>
              <w:color w:val="000000"/>
            </w:rPr>
          </w:rPrChange>
        </w:rPr>
        <w:t>засобів</w:t>
      </w:r>
      <w:proofErr w:type="spellEnd"/>
      <w:r w:rsidRPr="001B5176">
        <w:rPr>
          <w:rFonts w:ascii="Times New Roman" w:hAnsi="Times New Roman" w:cs="Times New Roman"/>
          <w:color w:val="000000"/>
          <w:rPrChange w:id="35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01" w:author="e.pashkova" w:date="2020-05-13T10:26:00Z">
            <w:rPr>
              <w:rFonts w:ascii="Times New Roman" w:hAnsi="Times New Roman"/>
              <w:color w:val="000000"/>
            </w:rPr>
          </w:rPrChange>
        </w:rPr>
        <w:t>захисту</w:t>
      </w:r>
      <w:proofErr w:type="spellEnd"/>
      <w:r w:rsidRPr="001B5176">
        <w:rPr>
          <w:rFonts w:ascii="Times New Roman" w:hAnsi="Times New Roman" w:cs="Times New Roman"/>
          <w:color w:val="000000"/>
          <w:rPrChange w:id="35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03" w:author="e.pashkova" w:date="2020-05-13T10:26:00Z">
            <w:rPr>
              <w:rFonts w:ascii="Times New Roman" w:hAnsi="Times New Roman"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  <w:rPrChange w:id="35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05" w:author="e.pashkova" w:date="2020-05-13T10:26:00Z">
            <w:rPr>
              <w:rFonts w:ascii="Times New Roman" w:hAnsi="Times New Roman"/>
              <w:color w:val="000000"/>
            </w:rPr>
          </w:rPrChange>
        </w:rPr>
        <w:t>падіння</w:t>
      </w:r>
      <w:proofErr w:type="spellEnd"/>
      <w:r w:rsidRPr="001B5176">
        <w:rPr>
          <w:rFonts w:ascii="Times New Roman" w:hAnsi="Times New Roman" w:cs="Times New Roman"/>
          <w:b/>
          <w:bCs/>
          <w:color w:val="000000"/>
          <w:rPrChange w:id="3506" w:author="e.pashkova" w:date="2020-05-13T10:26:00Z">
            <w:rPr>
              <w:rFonts w:ascii="Times New Roman" w:hAnsi="Times New Roman"/>
              <w:b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bCs/>
          <w:color w:val="000000"/>
          <w:rPrChange w:id="3507" w:author="e.pashkova" w:date="2020-05-13T10:26:00Z">
            <w:rPr>
              <w:rFonts w:ascii="Times New Roman" w:hAnsi="Times New Roman"/>
              <w:b/>
              <w:bCs/>
              <w:color w:val="000000"/>
            </w:rPr>
          </w:rPrChange>
        </w:rPr>
        <w:t>заборонені</w:t>
      </w:r>
      <w:proofErr w:type="spellEnd"/>
      <w:r w:rsidRPr="001B5176">
        <w:rPr>
          <w:rFonts w:ascii="Times New Roman" w:hAnsi="Times New Roman" w:cs="Times New Roman"/>
          <w:b/>
          <w:bCs/>
          <w:color w:val="000000"/>
          <w:rPrChange w:id="3508" w:author="e.pashkova" w:date="2020-05-13T10:26:00Z">
            <w:rPr>
              <w:rFonts w:ascii="Times New Roman" w:hAnsi="Times New Roman"/>
              <w:b/>
              <w:bCs/>
              <w:color w:val="000000"/>
            </w:rPr>
          </w:rPrChange>
        </w:rPr>
        <w:t>.</w:t>
      </w:r>
    </w:p>
    <w:p w:rsidR="00B53CFB" w:rsidRPr="001B5176" w:rsidRDefault="00B53CFB" w:rsidP="001B5176">
      <w:pPr>
        <w:spacing w:line="240" w:lineRule="auto"/>
        <w:ind w:firstLine="360"/>
        <w:jc w:val="both"/>
        <w:rPr>
          <w:rFonts w:ascii="Times New Roman" w:hAnsi="Times New Roman" w:cs="Times New Roman"/>
          <w:color w:val="000000"/>
          <w:rPrChange w:id="3509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510" w:author="e.pashkova" w:date="2020-05-13T10:26:00Z">
          <w:pPr>
            <w:ind w:firstLine="360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3511" w:author="e.pashkova" w:date="2020-05-13T10:26:00Z">
            <w:rPr>
              <w:rFonts w:ascii="Times New Roman" w:hAnsi="Times New Roman"/>
              <w:color w:val="000000"/>
            </w:rPr>
          </w:rPrChange>
        </w:rPr>
        <w:t>Вторинні</w:t>
      </w:r>
      <w:proofErr w:type="spellEnd"/>
      <w:r w:rsidRPr="001B5176">
        <w:rPr>
          <w:rFonts w:ascii="Times New Roman" w:hAnsi="Times New Roman" w:cs="Times New Roman"/>
          <w:color w:val="000000"/>
          <w:rPrChange w:id="35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13" w:author="e.pashkova" w:date="2020-05-13T10:26:00Z">
            <w:rPr>
              <w:rFonts w:ascii="Times New Roman" w:hAnsi="Times New Roman"/>
              <w:color w:val="000000"/>
            </w:rPr>
          </w:rPrChange>
        </w:rPr>
        <w:t>засоби</w:t>
      </w:r>
      <w:proofErr w:type="spellEnd"/>
      <w:r w:rsidRPr="001B5176">
        <w:rPr>
          <w:rFonts w:ascii="Times New Roman" w:hAnsi="Times New Roman" w:cs="Times New Roman"/>
          <w:color w:val="000000"/>
          <w:rPrChange w:id="35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15" w:author="e.pashkova" w:date="2020-05-13T10:26:00Z">
            <w:rPr>
              <w:rFonts w:ascii="Times New Roman" w:hAnsi="Times New Roman"/>
              <w:color w:val="000000"/>
            </w:rPr>
          </w:rPrChange>
        </w:rPr>
        <w:t>захисту</w:t>
      </w:r>
      <w:proofErr w:type="spellEnd"/>
      <w:r w:rsidRPr="001B5176">
        <w:rPr>
          <w:rFonts w:ascii="Times New Roman" w:hAnsi="Times New Roman" w:cs="Times New Roman"/>
          <w:color w:val="000000"/>
          <w:rPrChange w:id="35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17" w:author="e.pashkova" w:date="2020-05-13T10:26:00Z">
            <w:rPr>
              <w:rFonts w:ascii="Times New Roman" w:hAnsi="Times New Roman"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  <w:rPrChange w:id="35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19" w:author="e.pashkova" w:date="2020-05-13T10:26:00Z">
            <w:rPr>
              <w:rFonts w:ascii="Times New Roman" w:hAnsi="Times New Roman"/>
              <w:color w:val="000000"/>
            </w:rPr>
          </w:rPrChange>
        </w:rPr>
        <w:t>падіння</w:t>
      </w:r>
      <w:proofErr w:type="spellEnd"/>
      <w:r w:rsidRPr="001B5176">
        <w:rPr>
          <w:rFonts w:ascii="Times New Roman" w:hAnsi="Times New Roman" w:cs="Times New Roman"/>
          <w:color w:val="000000"/>
          <w:rPrChange w:id="35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21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35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23" w:author="e.pashkova" w:date="2020-05-13T10:26:00Z">
            <w:rPr>
              <w:rFonts w:ascii="Times New Roman" w:hAnsi="Times New Roman"/>
              <w:color w:val="000000"/>
            </w:rPr>
          </w:rPrChange>
        </w:rPr>
        <w:t>включати</w:t>
      </w:r>
      <w:proofErr w:type="spellEnd"/>
      <w:r w:rsidRPr="001B5176">
        <w:rPr>
          <w:rFonts w:ascii="Times New Roman" w:hAnsi="Times New Roman" w:cs="Times New Roman"/>
          <w:color w:val="000000"/>
          <w:rPrChange w:id="35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себе </w:t>
      </w:r>
      <w:proofErr w:type="spellStart"/>
      <w:r w:rsidRPr="001B5176">
        <w:rPr>
          <w:rFonts w:ascii="Times New Roman" w:hAnsi="Times New Roman" w:cs="Times New Roman"/>
          <w:color w:val="000000"/>
          <w:rPrChange w:id="3525" w:author="e.pashkova" w:date="2020-05-13T10:26:00Z">
            <w:rPr>
              <w:rFonts w:ascii="Times New Roman" w:hAnsi="Times New Roman"/>
              <w:color w:val="000000"/>
            </w:rPr>
          </w:rPrChange>
        </w:rPr>
        <w:t>страхувальну</w:t>
      </w:r>
      <w:proofErr w:type="spellEnd"/>
      <w:r w:rsidRPr="001B5176">
        <w:rPr>
          <w:rFonts w:ascii="Times New Roman" w:hAnsi="Times New Roman" w:cs="Times New Roman"/>
          <w:color w:val="000000"/>
          <w:rPrChange w:id="35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27" w:author="e.pashkova" w:date="2020-05-13T10:26:00Z">
            <w:rPr>
              <w:rFonts w:ascii="Times New Roman" w:hAnsi="Times New Roman"/>
              <w:color w:val="000000"/>
            </w:rPr>
          </w:rPrChange>
        </w:rPr>
        <w:t>прив'язь</w:t>
      </w:r>
      <w:proofErr w:type="spellEnd"/>
      <w:r w:rsidRPr="001B5176">
        <w:rPr>
          <w:rFonts w:ascii="Times New Roman" w:hAnsi="Times New Roman" w:cs="Times New Roman"/>
          <w:color w:val="000000"/>
          <w:rPrChange w:id="35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3529" w:author="e.pashkova" w:date="2020-05-13T10:26:00Z">
            <w:rPr>
              <w:rFonts w:ascii="Times New Roman" w:hAnsi="Times New Roman"/>
              <w:color w:val="000000"/>
            </w:rPr>
          </w:rPrChange>
        </w:rPr>
        <w:t>ножними</w:t>
      </w:r>
      <w:proofErr w:type="spellEnd"/>
      <w:r w:rsidRPr="001B5176">
        <w:rPr>
          <w:rFonts w:ascii="Times New Roman" w:hAnsi="Times New Roman" w:cs="Times New Roman"/>
          <w:color w:val="000000"/>
          <w:rPrChange w:id="35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3531" w:author="e.pashkova" w:date="2020-05-13T10:26:00Z">
            <w:rPr>
              <w:rFonts w:ascii="Times New Roman" w:hAnsi="Times New Roman"/>
              <w:color w:val="000000"/>
            </w:rPr>
          </w:rPrChange>
        </w:rPr>
        <w:t>плечовими</w:t>
      </w:r>
      <w:proofErr w:type="spellEnd"/>
      <w:r w:rsidRPr="001B5176">
        <w:rPr>
          <w:rFonts w:ascii="Times New Roman" w:hAnsi="Times New Roman" w:cs="Times New Roman"/>
          <w:color w:val="000000"/>
          <w:rPrChange w:id="35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лямками, </w:t>
      </w:r>
      <w:proofErr w:type="spellStart"/>
      <w:r w:rsidRPr="001B5176">
        <w:rPr>
          <w:rFonts w:ascii="Times New Roman" w:hAnsi="Times New Roman" w:cs="Times New Roman"/>
          <w:color w:val="000000"/>
          <w:rPrChange w:id="3533" w:author="e.pashkova" w:date="2020-05-13T10:26:00Z">
            <w:rPr>
              <w:rFonts w:ascii="Times New Roman" w:hAnsi="Times New Roman"/>
              <w:color w:val="000000"/>
            </w:rPr>
          </w:rPrChange>
        </w:rPr>
        <w:t>подвійний</w:t>
      </w:r>
      <w:proofErr w:type="spellEnd"/>
      <w:r w:rsidRPr="001B5176">
        <w:rPr>
          <w:rFonts w:ascii="Times New Roman" w:hAnsi="Times New Roman" w:cs="Times New Roman"/>
          <w:color w:val="000000"/>
          <w:rPrChange w:id="35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35" w:author="e.pashkova" w:date="2020-05-13T10:26:00Z">
            <w:rPr>
              <w:rFonts w:ascii="Times New Roman" w:hAnsi="Times New Roman"/>
              <w:color w:val="000000"/>
            </w:rPr>
          </w:rPrChange>
        </w:rPr>
        <w:t>страхувальний</w:t>
      </w:r>
      <w:proofErr w:type="spellEnd"/>
      <w:r w:rsidRPr="001B5176">
        <w:rPr>
          <w:rFonts w:ascii="Times New Roman" w:hAnsi="Times New Roman" w:cs="Times New Roman"/>
          <w:color w:val="000000"/>
          <w:rPrChange w:id="35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фал з </w:t>
      </w:r>
      <w:proofErr w:type="spellStart"/>
      <w:r w:rsidRPr="001B5176">
        <w:rPr>
          <w:rFonts w:ascii="Times New Roman" w:hAnsi="Times New Roman" w:cs="Times New Roman"/>
          <w:color w:val="000000"/>
          <w:rPrChange w:id="3537" w:author="e.pashkova" w:date="2020-05-13T10:26:00Z">
            <w:rPr>
              <w:rFonts w:ascii="Times New Roman" w:hAnsi="Times New Roman"/>
              <w:color w:val="000000"/>
            </w:rPr>
          </w:rPrChange>
        </w:rPr>
        <w:t>карабінами</w:t>
      </w:r>
      <w:proofErr w:type="spellEnd"/>
      <w:r w:rsidRPr="001B5176">
        <w:rPr>
          <w:rFonts w:ascii="Times New Roman" w:hAnsi="Times New Roman" w:cs="Times New Roman"/>
          <w:color w:val="000000"/>
          <w:rPrChange w:id="35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3539" w:author="e.pashkova" w:date="2020-05-13T10:26:00Z">
            <w:rPr>
              <w:rFonts w:ascii="Times New Roman" w:hAnsi="Times New Roman"/>
              <w:color w:val="000000"/>
            </w:rPr>
          </w:rPrChange>
        </w:rPr>
        <w:t>анкерні</w:t>
      </w:r>
      <w:proofErr w:type="spellEnd"/>
      <w:r w:rsidRPr="001B5176">
        <w:rPr>
          <w:rFonts w:ascii="Times New Roman" w:hAnsi="Times New Roman" w:cs="Times New Roman"/>
          <w:color w:val="000000"/>
          <w:rPrChange w:id="35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41" w:author="e.pashkova" w:date="2020-05-13T10:26:00Z">
            <w:rPr>
              <w:rFonts w:ascii="Times New Roman" w:hAnsi="Times New Roman"/>
              <w:color w:val="000000"/>
            </w:rPr>
          </w:rPrChange>
        </w:rPr>
        <w:t>пристрої</w:t>
      </w:r>
      <w:proofErr w:type="spellEnd"/>
      <w:r w:rsidRPr="001B5176">
        <w:rPr>
          <w:rFonts w:ascii="Times New Roman" w:hAnsi="Times New Roman" w:cs="Times New Roman"/>
          <w:color w:val="000000"/>
          <w:rPrChange w:id="35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color w:val="000000"/>
          <w:rPrChange w:id="3543" w:author="e.pashkova" w:date="2020-05-13T10:26:00Z">
            <w:rPr>
              <w:rFonts w:ascii="Times New Roman" w:hAnsi="Times New Roman"/>
              <w:color w:val="000000"/>
            </w:rPr>
          </w:rPrChange>
        </w:rPr>
        <w:t>його</w:t>
      </w:r>
      <w:proofErr w:type="spellEnd"/>
      <w:r w:rsidRPr="001B5176">
        <w:rPr>
          <w:rFonts w:ascii="Times New Roman" w:hAnsi="Times New Roman" w:cs="Times New Roman"/>
          <w:color w:val="000000"/>
          <w:rPrChange w:id="35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45" w:author="e.pashkova" w:date="2020-05-13T10:26:00Z">
            <w:rPr>
              <w:rFonts w:ascii="Times New Roman" w:hAnsi="Times New Roman"/>
              <w:color w:val="000000"/>
            </w:rPr>
          </w:rPrChange>
        </w:rPr>
        <w:t>фіксації</w:t>
      </w:r>
      <w:proofErr w:type="spellEnd"/>
      <w:r w:rsidRPr="001B5176">
        <w:rPr>
          <w:rFonts w:ascii="Times New Roman" w:hAnsi="Times New Roman" w:cs="Times New Roman"/>
          <w:color w:val="000000"/>
          <w:rPrChange w:id="35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При </w:t>
      </w:r>
      <w:proofErr w:type="spellStart"/>
      <w:r w:rsidRPr="001B5176">
        <w:rPr>
          <w:rFonts w:ascii="Times New Roman" w:hAnsi="Times New Roman" w:cs="Times New Roman"/>
          <w:color w:val="000000"/>
          <w:rPrChange w:id="3547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необхідності</w:t>
      </w:r>
      <w:proofErr w:type="spellEnd"/>
      <w:r w:rsidRPr="001B5176">
        <w:rPr>
          <w:rFonts w:ascii="Times New Roman" w:hAnsi="Times New Roman" w:cs="Times New Roman"/>
          <w:color w:val="000000"/>
          <w:rPrChange w:id="35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49" w:author="e.pashkova" w:date="2020-05-13T10:26:00Z">
            <w:rPr>
              <w:rFonts w:ascii="Times New Roman" w:hAnsi="Times New Roman"/>
              <w:color w:val="000000"/>
            </w:rPr>
          </w:rPrChange>
        </w:rPr>
        <w:t>можуть</w:t>
      </w:r>
      <w:proofErr w:type="spellEnd"/>
      <w:r w:rsidRPr="001B5176">
        <w:rPr>
          <w:rFonts w:ascii="Times New Roman" w:hAnsi="Times New Roman" w:cs="Times New Roman"/>
          <w:color w:val="000000"/>
          <w:rPrChange w:id="35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51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використовуватися</w:t>
      </w:r>
      <w:proofErr w:type="spellEnd"/>
      <w:r w:rsidRPr="001B5176">
        <w:rPr>
          <w:rFonts w:ascii="Times New Roman" w:hAnsi="Times New Roman" w:cs="Times New Roman"/>
          <w:color w:val="000000"/>
          <w:rPrChange w:id="35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53" w:author="e.pashkova" w:date="2020-05-13T10:26:00Z">
            <w:rPr>
              <w:rFonts w:ascii="Times New Roman" w:hAnsi="Times New Roman"/>
              <w:color w:val="000000"/>
            </w:rPr>
          </w:rPrChange>
        </w:rPr>
        <w:t>інерційні</w:t>
      </w:r>
      <w:proofErr w:type="spellEnd"/>
      <w:r w:rsidRPr="001B5176">
        <w:rPr>
          <w:rFonts w:ascii="Times New Roman" w:hAnsi="Times New Roman" w:cs="Times New Roman"/>
          <w:color w:val="000000"/>
          <w:rPrChange w:id="35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55" w:author="e.pashkova" w:date="2020-05-13T10:26:00Z">
            <w:rPr>
              <w:rFonts w:ascii="Times New Roman" w:hAnsi="Times New Roman"/>
              <w:color w:val="000000"/>
            </w:rPr>
          </w:rPrChange>
        </w:rPr>
        <w:t>котушки</w:t>
      </w:r>
      <w:proofErr w:type="spellEnd"/>
      <w:r w:rsidRPr="001B5176">
        <w:rPr>
          <w:rFonts w:ascii="Times New Roman" w:hAnsi="Times New Roman" w:cs="Times New Roman"/>
          <w:color w:val="000000"/>
          <w:rPrChange w:id="3556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B53CFB" w:rsidRPr="001B5176" w:rsidRDefault="00B53CFB" w:rsidP="001B5176">
      <w:pPr>
        <w:spacing w:line="240" w:lineRule="auto"/>
        <w:ind w:firstLine="360"/>
        <w:jc w:val="both"/>
        <w:rPr>
          <w:rFonts w:ascii="Times New Roman" w:hAnsi="Times New Roman" w:cs="Times New Roman"/>
          <w:color w:val="000000"/>
          <w:rPrChange w:id="3557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558" w:author="e.pashkova" w:date="2020-05-13T10:26:00Z">
          <w:pPr>
            <w:ind w:firstLine="360"/>
          </w:pPr>
        </w:pPrChange>
      </w:pPr>
      <w:r w:rsidRPr="001B5176">
        <w:rPr>
          <w:rFonts w:ascii="Times New Roman" w:hAnsi="Times New Roman" w:cs="Times New Roman"/>
          <w:color w:val="000000"/>
          <w:rPrChange w:id="35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Будь-яка робота на </w:t>
      </w:r>
      <w:proofErr w:type="spellStart"/>
      <w:r w:rsidRPr="001B5176">
        <w:rPr>
          <w:rFonts w:ascii="Times New Roman" w:hAnsi="Times New Roman" w:cs="Times New Roman"/>
          <w:color w:val="000000"/>
          <w:rPrChange w:id="3560" w:author="e.pashkova" w:date="2020-05-13T10:26:00Z">
            <w:rPr>
              <w:rFonts w:ascii="Times New Roman" w:hAnsi="Times New Roman"/>
              <w:color w:val="000000"/>
            </w:rPr>
          </w:rPrChange>
        </w:rPr>
        <w:t>висоті</w:t>
      </w:r>
      <w:proofErr w:type="spellEnd"/>
      <w:r w:rsidRPr="001B5176">
        <w:rPr>
          <w:rFonts w:ascii="Times New Roman" w:hAnsi="Times New Roman" w:cs="Times New Roman"/>
          <w:color w:val="000000"/>
          <w:rPrChange w:id="35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62" w:author="e.pashkova" w:date="2020-05-13T10:26:00Z">
            <w:rPr>
              <w:rFonts w:ascii="Times New Roman" w:hAnsi="Times New Roman"/>
              <w:color w:val="000000"/>
            </w:rPr>
          </w:rPrChange>
        </w:rPr>
        <w:t>вимагає</w:t>
      </w:r>
      <w:proofErr w:type="spellEnd"/>
      <w:r w:rsidRPr="001B5176">
        <w:rPr>
          <w:rFonts w:ascii="Times New Roman" w:hAnsi="Times New Roman" w:cs="Times New Roman"/>
          <w:color w:val="000000"/>
          <w:rPrChange w:id="356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64" w:author="e.pashkova" w:date="2020-05-13T10:26:00Z">
            <w:rPr>
              <w:rFonts w:ascii="Times New Roman" w:hAnsi="Times New Roman"/>
              <w:color w:val="000000"/>
            </w:rPr>
          </w:rPrChange>
        </w:rPr>
        <w:t>заповнення</w:t>
      </w:r>
      <w:proofErr w:type="spellEnd"/>
      <w:r w:rsidRPr="001B5176">
        <w:rPr>
          <w:rFonts w:ascii="Times New Roman" w:hAnsi="Times New Roman" w:cs="Times New Roman"/>
          <w:color w:val="000000"/>
          <w:rPrChange w:id="356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наряду-допуску та </w:t>
      </w:r>
      <w:proofErr w:type="spellStart"/>
      <w:r w:rsidRPr="001B5176">
        <w:rPr>
          <w:rFonts w:ascii="Times New Roman" w:hAnsi="Times New Roman" w:cs="Times New Roman"/>
          <w:color w:val="000000"/>
          <w:rPrChange w:id="3566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color w:val="000000"/>
          <w:rPrChange w:id="356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68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необхідних</w:t>
      </w:r>
      <w:proofErr w:type="spellEnd"/>
      <w:r w:rsidRPr="001B5176">
        <w:rPr>
          <w:rFonts w:ascii="Times New Roman" w:hAnsi="Times New Roman" w:cs="Times New Roman"/>
          <w:color w:val="000000"/>
          <w:rPrChange w:id="356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70" w:author="e.pashkova" w:date="2020-05-13T10:26:00Z">
            <w:rPr>
              <w:rFonts w:ascii="Times New Roman" w:hAnsi="Times New Roman"/>
              <w:color w:val="000000"/>
            </w:rPr>
          </w:rPrChange>
        </w:rPr>
        <w:t>заходів</w:t>
      </w:r>
      <w:proofErr w:type="spellEnd"/>
      <w:r w:rsidRPr="001B5176">
        <w:rPr>
          <w:rFonts w:ascii="Times New Roman" w:hAnsi="Times New Roman" w:cs="Times New Roman"/>
          <w:color w:val="000000"/>
          <w:rPrChange w:id="3571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B53CFB" w:rsidRPr="001B5176" w:rsidRDefault="00B53CFB" w:rsidP="001B5176">
      <w:pPr>
        <w:spacing w:line="240" w:lineRule="auto"/>
        <w:ind w:firstLine="360"/>
        <w:jc w:val="both"/>
        <w:rPr>
          <w:rFonts w:ascii="Times New Roman" w:hAnsi="Times New Roman" w:cs="Times New Roman"/>
          <w:color w:val="000000"/>
          <w:rPrChange w:id="3572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573" w:author="e.pashkova" w:date="2020-05-13T10:26:00Z">
          <w:pPr>
            <w:ind w:firstLine="360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3574" w:author="e.pashkova" w:date="2020-05-13T10:26:00Z">
            <w:rPr>
              <w:rFonts w:ascii="Times New Roman" w:hAnsi="Times New Roman"/>
              <w:color w:val="000000"/>
            </w:rPr>
          </w:rPrChange>
        </w:rPr>
        <w:t>Прорізи</w:t>
      </w:r>
      <w:proofErr w:type="spellEnd"/>
      <w:r w:rsidRPr="001B5176">
        <w:rPr>
          <w:rFonts w:ascii="Times New Roman" w:hAnsi="Times New Roman" w:cs="Times New Roman"/>
          <w:color w:val="000000"/>
          <w:rPrChange w:id="357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3576" w:author="e.pashkova" w:date="2020-05-13T10:26:00Z">
            <w:rPr>
              <w:rFonts w:ascii="Times New Roman" w:hAnsi="Times New Roman"/>
              <w:color w:val="000000"/>
            </w:rPr>
          </w:rPrChange>
        </w:rPr>
        <w:t>діаметр</w:t>
      </w:r>
      <w:proofErr w:type="spellEnd"/>
      <w:r w:rsidRPr="001B5176">
        <w:rPr>
          <w:rFonts w:ascii="Times New Roman" w:hAnsi="Times New Roman" w:cs="Times New Roman"/>
          <w:color w:val="000000"/>
          <w:rPrChange w:id="35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78" w:author="e.pashkova" w:date="2020-05-13T10:26:00Z">
            <w:rPr>
              <w:rFonts w:ascii="Times New Roman" w:hAnsi="Times New Roman"/>
              <w:color w:val="000000"/>
            </w:rPr>
          </w:rPrChange>
        </w:rPr>
        <w:t>яких</w:t>
      </w:r>
      <w:proofErr w:type="spellEnd"/>
      <w:r w:rsidRPr="001B5176">
        <w:rPr>
          <w:rFonts w:ascii="Times New Roman" w:hAnsi="Times New Roman" w:cs="Times New Roman"/>
          <w:color w:val="000000"/>
          <w:rPrChange w:id="35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80" w:author="e.pashkova" w:date="2020-05-13T10:26:00Z">
            <w:rPr>
              <w:rFonts w:ascii="Times New Roman" w:hAnsi="Times New Roman"/>
              <w:color w:val="000000"/>
            </w:rPr>
          </w:rPrChange>
        </w:rPr>
        <w:t>перевищує</w:t>
      </w:r>
      <w:proofErr w:type="spellEnd"/>
      <w:r w:rsidRPr="001B5176">
        <w:rPr>
          <w:rFonts w:ascii="Times New Roman" w:hAnsi="Times New Roman" w:cs="Times New Roman"/>
          <w:color w:val="000000"/>
          <w:rPrChange w:id="35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20 см, </w:t>
      </w:r>
      <w:proofErr w:type="spellStart"/>
      <w:r w:rsidRPr="001B5176">
        <w:rPr>
          <w:rFonts w:ascii="Times New Roman" w:hAnsi="Times New Roman" w:cs="Times New Roman"/>
          <w:color w:val="000000"/>
          <w:rPrChange w:id="3582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35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3584" w:author="e.pashkova" w:date="2020-05-13T10:26:00Z">
            <w:rPr>
              <w:rFonts w:ascii="Times New Roman" w:hAnsi="Times New Roman"/>
              <w:color w:val="000000"/>
            </w:rPr>
          </w:rPrChange>
        </w:rPr>
        <w:t>надійно</w:t>
      </w:r>
      <w:proofErr w:type="spellEnd"/>
      <w:r w:rsidRPr="001B5176">
        <w:rPr>
          <w:rFonts w:ascii="Times New Roman" w:hAnsi="Times New Roman" w:cs="Times New Roman"/>
          <w:color w:val="000000"/>
          <w:rPrChange w:id="35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86" w:author="e.pashkova" w:date="2020-05-13T10:26:00Z">
            <w:rPr>
              <w:rFonts w:ascii="Times New Roman" w:hAnsi="Times New Roman"/>
              <w:color w:val="000000"/>
            </w:rPr>
          </w:rPrChange>
        </w:rPr>
        <w:t>закриті</w:t>
      </w:r>
      <w:proofErr w:type="spellEnd"/>
      <w:r w:rsidRPr="001B5176">
        <w:rPr>
          <w:rFonts w:ascii="Times New Roman" w:hAnsi="Times New Roman" w:cs="Times New Roman"/>
          <w:color w:val="000000"/>
          <w:rPrChange w:id="35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88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358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90" w:author="e.pashkova" w:date="2020-05-13T10:26:00Z">
            <w:rPr>
              <w:rFonts w:ascii="Times New Roman" w:hAnsi="Times New Roman"/>
              <w:color w:val="000000"/>
            </w:rPr>
          </w:rPrChange>
        </w:rPr>
        <w:t>огороджені</w:t>
      </w:r>
      <w:proofErr w:type="spellEnd"/>
      <w:r w:rsidRPr="001B5176">
        <w:rPr>
          <w:rFonts w:ascii="Times New Roman" w:hAnsi="Times New Roman" w:cs="Times New Roman"/>
          <w:color w:val="000000"/>
          <w:rPrChange w:id="359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а </w:t>
      </w:r>
      <w:proofErr w:type="spellStart"/>
      <w:r w:rsidRPr="001B5176">
        <w:rPr>
          <w:rFonts w:ascii="Times New Roman" w:hAnsi="Times New Roman" w:cs="Times New Roman"/>
          <w:color w:val="000000"/>
          <w:rPrChange w:id="3592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rPrChange w:id="359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94" w:author="e.pashkova" w:date="2020-05-13T10:26:00Z">
            <w:rPr>
              <w:rFonts w:ascii="Times New Roman" w:hAnsi="Times New Roman"/>
              <w:color w:val="000000"/>
            </w:rPr>
          </w:rPrChange>
        </w:rPr>
        <w:t>позначені</w:t>
      </w:r>
      <w:proofErr w:type="spellEnd"/>
      <w:r w:rsidRPr="001B5176">
        <w:rPr>
          <w:rFonts w:ascii="Times New Roman" w:hAnsi="Times New Roman" w:cs="Times New Roman"/>
          <w:color w:val="000000"/>
          <w:rPrChange w:id="359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596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відповідними</w:t>
      </w:r>
      <w:proofErr w:type="spellEnd"/>
      <w:r w:rsidRPr="001B5176">
        <w:rPr>
          <w:rFonts w:ascii="Times New Roman" w:hAnsi="Times New Roman" w:cs="Times New Roman"/>
          <w:color w:val="000000"/>
          <w:rPrChange w:id="35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знаками </w:t>
      </w:r>
      <w:proofErr w:type="spellStart"/>
      <w:r w:rsidRPr="001B5176">
        <w:rPr>
          <w:rFonts w:ascii="Times New Roman" w:hAnsi="Times New Roman" w:cs="Times New Roman"/>
          <w:color w:val="000000"/>
          <w:rPrChange w:id="3598" w:author="e.pashkova" w:date="2020-05-13T10:26:00Z">
            <w:rPr>
              <w:rFonts w:ascii="Times New Roman" w:hAnsi="Times New Roman"/>
              <w:color w:val="000000"/>
            </w:rPr>
          </w:rPrChange>
        </w:rPr>
        <w:t>безпеки</w:t>
      </w:r>
      <w:proofErr w:type="spellEnd"/>
      <w:r w:rsidRPr="001B5176">
        <w:rPr>
          <w:rFonts w:ascii="Times New Roman" w:hAnsi="Times New Roman" w:cs="Times New Roman"/>
          <w:color w:val="000000"/>
          <w:rPrChange w:id="3599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B53CFB" w:rsidRPr="001B5176" w:rsidRDefault="00B53CFB" w:rsidP="001B5176">
      <w:pPr>
        <w:spacing w:line="240" w:lineRule="auto"/>
        <w:ind w:firstLine="360"/>
        <w:jc w:val="both"/>
        <w:rPr>
          <w:rFonts w:ascii="Times New Roman" w:hAnsi="Times New Roman" w:cs="Times New Roman"/>
          <w:color w:val="000000"/>
          <w:rPrChange w:id="3600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3601" w:author="e.pashkova" w:date="2020-05-13T10:26:00Z">
          <w:pPr>
            <w:ind w:firstLine="360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3602" w:author="e.pashkova" w:date="2020-05-13T10:26:00Z">
            <w:rPr>
              <w:rFonts w:ascii="Times New Roman" w:hAnsi="Times New Roman"/>
              <w:color w:val="000000"/>
            </w:rPr>
          </w:rPrChange>
        </w:rPr>
        <w:t>Кришка</w:t>
      </w:r>
      <w:proofErr w:type="spellEnd"/>
      <w:r w:rsidRPr="001B5176">
        <w:rPr>
          <w:rFonts w:ascii="Times New Roman" w:hAnsi="Times New Roman" w:cs="Times New Roman"/>
          <w:color w:val="000000"/>
          <w:rPrChange w:id="36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(</w:t>
      </w:r>
      <w:proofErr w:type="spellStart"/>
      <w:r w:rsidRPr="001B5176">
        <w:rPr>
          <w:rFonts w:ascii="Times New Roman" w:hAnsi="Times New Roman" w:cs="Times New Roman"/>
          <w:color w:val="000000"/>
          <w:rPrChange w:id="3604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36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606" w:author="e.pashkova" w:date="2020-05-13T10:26:00Z">
            <w:rPr>
              <w:rFonts w:ascii="Times New Roman" w:hAnsi="Times New Roman"/>
              <w:color w:val="000000"/>
            </w:rPr>
          </w:rPrChange>
        </w:rPr>
        <w:t>інше</w:t>
      </w:r>
      <w:proofErr w:type="spellEnd"/>
      <w:r w:rsidRPr="001B5176">
        <w:rPr>
          <w:rFonts w:ascii="Times New Roman" w:hAnsi="Times New Roman" w:cs="Times New Roman"/>
          <w:color w:val="000000"/>
          <w:rPrChange w:id="36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608" w:author="e.pashkova" w:date="2020-05-13T10:26:00Z">
            <w:rPr>
              <w:rFonts w:ascii="Times New Roman" w:hAnsi="Times New Roman"/>
              <w:color w:val="000000"/>
            </w:rPr>
          </w:rPrChange>
        </w:rPr>
        <w:t>пристосування</w:t>
      </w:r>
      <w:proofErr w:type="spellEnd"/>
      <w:r w:rsidRPr="001B5176">
        <w:rPr>
          <w:rFonts w:ascii="Times New Roman" w:hAnsi="Times New Roman" w:cs="Times New Roman"/>
          <w:color w:val="000000"/>
          <w:rPrChange w:id="36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), </w:t>
      </w:r>
      <w:proofErr w:type="spellStart"/>
      <w:r w:rsidRPr="001B5176">
        <w:rPr>
          <w:rFonts w:ascii="Times New Roman" w:hAnsi="Times New Roman" w:cs="Times New Roman"/>
          <w:color w:val="000000"/>
          <w:rPrChange w:id="3610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36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612" w:author="e.pashkova" w:date="2020-05-13T10:26:00Z">
            <w:rPr>
              <w:rFonts w:ascii="Times New Roman" w:hAnsi="Times New Roman"/>
              <w:color w:val="000000"/>
            </w:rPr>
          </w:rPrChange>
        </w:rPr>
        <w:t>закриває</w:t>
      </w:r>
      <w:proofErr w:type="spellEnd"/>
      <w:r w:rsidRPr="001B5176">
        <w:rPr>
          <w:rFonts w:ascii="Times New Roman" w:hAnsi="Times New Roman" w:cs="Times New Roman"/>
          <w:color w:val="000000"/>
          <w:rPrChange w:id="36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614" w:author="e.pashkova" w:date="2020-05-13T10:26:00Z">
            <w:rPr>
              <w:rFonts w:ascii="Times New Roman" w:hAnsi="Times New Roman"/>
              <w:color w:val="000000"/>
            </w:rPr>
          </w:rPrChange>
        </w:rPr>
        <w:t>отвір</w:t>
      </w:r>
      <w:proofErr w:type="spellEnd"/>
      <w:r w:rsidRPr="001B5176">
        <w:rPr>
          <w:rFonts w:ascii="Times New Roman" w:hAnsi="Times New Roman" w:cs="Times New Roman"/>
          <w:color w:val="000000"/>
          <w:rPrChange w:id="36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3616" w:author="e.pashkova" w:date="2020-05-13T10:26:00Z">
            <w:rPr>
              <w:rFonts w:ascii="Times New Roman" w:hAnsi="Times New Roman"/>
              <w:color w:val="000000"/>
            </w:rPr>
          </w:rPrChange>
        </w:rPr>
        <w:t>підлозі</w:t>
      </w:r>
      <w:proofErr w:type="spellEnd"/>
      <w:r w:rsidRPr="001B5176">
        <w:rPr>
          <w:rFonts w:ascii="Times New Roman" w:hAnsi="Times New Roman" w:cs="Times New Roman"/>
          <w:color w:val="000000"/>
          <w:rPrChange w:id="36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повинна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3618" w:author="e.pashkova" w:date="2020-05-13T10:26:00Z">
            <w:rPr>
              <w:rFonts w:ascii="Times New Roman" w:hAnsi="Times New Roman"/>
              <w:color w:val="000000"/>
            </w:rPr>
          </w:rPrChange>
        </w:rPr>
        <w:t>зафіксована</w:t>
      </w:r>
      <w:proofErr w:type="spellEnd"/>
      <w:r w:rsidRPr="001B5176">
        <w:rPr>
          <w:rFonts w:ascii="Times New Roman" w:hAnsi="Times New Roman" w:cs="Times New Roman"/>
          <w:color w:val="000000"/>
          <w:rPrChange w:id="36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таким чином, </w:t>
      </w:r>
      <w:proofErr w:type="spellStart"/>
      <w:r w:rsidRPr="001B5176">
        <w:rPr>
          <w:rFonts w:ascii="Times New Roman" w:hAnsi="Times New Roman" w:cs="Times New Roman"/>
          <w:color w:val="000000"/>
          <w:rPrChange w:id="3620" w:author="e.pashkova" w:date="2020-05-13T10:26:00Z">
            <w:rPr>
              <w:rFonts w:ascii="Times New Roman" w:hAnsi="Times New Roman"/>
              <w:color w:val="000000"/>
            </w:rPr>
          </w:rPrChange>
        </w:rPr>
        <w:t>щоб</w:t>
      </w:r>
      <w:proofErr w:type="spellEnd"/>
      <w:r w:rsidRPr="001B5176">
        <w:rPr>
          <w:rFonts w:ascii="Times New Roman" w:hAnsi="Times New Roman" w:cs="Times New Roman"/>
          <w:color w:val="000000"/>
          <w:rPrChange w:id="36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622" w:author="e.pashkova" w:date="2020-05-13T10:26:00Z">
            <w:rPr>
              <w:rFonts w:ascii="Times New Roman" w:hAnsi="Times New Roman"/>
              <w:color w:val="000000"/>
            </w:rPr>
          </w:rPrChange>
        </w:rPr>
        <w:t>її</w:t>
      </w:r>
      <w:proofErr w:type="spellEnd"/>
      <w:r w:rsidRPr="001B5176">
        <w:rPr>
          <w:rFonts w:ascii="Times New Roman" w:hAnsi="Times New Roman" w:cs="Times New Roman"/>
          <w:color w:val="000000"/>
          <w:rPrChange w:id="36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не </w:t>
      </w:r>
      <w:proofErr w:type="spellStart"/>
      <w:r w:rsidRPr="001B5176">
        <w:rPr>
          <w:rFonts w:ascii="Times New Roman" w:hAnsi="Times New Roman" w:cs="Times New Roman"/>
          <w:color w:val="000000"/>
          <w:rPrChange w:id="3624" w:author="e.pashkova" w:date="2020-05-13T10:26:00Z">
            <w:rPr>
              <w:rFonts w:ascii="Times New Roman" w:hAnsi="Times New Roman"/>
              <w:color w:val="000000"/>
            </w:rPr>
          </w:rPrChange>
        </w:rPr>
        <w:t>можна</w:t>
      </w:r>
      <w:proofErr w:type="spellEnd"/>
      <w:r w:rsidRPr="001B5176">
        <w:rPr>
          <w:rFonts w:ascii="Times New Roman" w:hAnsi="Times New Roman" w:cs="Times New Roman"/>
          <w:color w:val="000000"/>
          <w:rPrChange w:id="36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626" w:author="e.pashkova" w:date="2020-05-13T10:26:00Z">
            <w:rPr>
              <w:rFonts w:ascii="Times New Roman" w:hAnsi="Times New Roman"/>
              <w:color w:val="000000"/>
            </w:rPr>
          </w:rPrChange>
        </w:rPr>
        <w:t>було</w:t>
      </w:r>
      <w:proofErr w:type="spellEnd"/>
      <w:r w:rsidRPr="001B5176">
        <w:rPr>
          <w:rFonts w:ascii="Times New Roman" w:hAnsi="Times New Roman" w:cs="Times New Roman"/>
          <w:color w:val="000000"/>
          <w:rPrChange w:id="36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628" w:author="e.pashkova" w:date="2020-05-13T10:26:00Z">
            <w:rPr>
              <w:rFonts w:ascii="Times New Roman" w:hAnsi="Times New Roman"/>
              <w:color w:val="000000"/>
            </w:rPr>
          </w:rPrChange>
        </w:rPr>
        <w:t>зняти</w:t>
      </w:r>
      <w:proofErr w:type="spellEnd"/>
      <w:r w:rsidRPr="001B5176">
        <w:rPr>
          <w:rFonts w:ascii="Times New Roman" w:hAnsi="Times New Roman" w:cs="Times New Roman"/>
          <w:color w:val="000000"/>
          <w:rPrChange w:id="36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630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36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632" w:author="e.pashkova" w:date="2020-05-13T10:26:00Z">
            <w:rPr>
              <w:rFonts w:ascii="Times New Roman" w:hAnsi="Times New Roman"/>
              <w:color w:val="000000"/>
            </w:rPr>
          </w:rPrChange>
        </w:rPr>
        <w:t>зрушити</w:t>
      </w:r>
      <w:proofErr w:type="spellEnd"/>
      <w:r w:rsidRPr="001B5176">
        <w:rPr>
          <w:rFonts w:ascii="Times New Roman" w:hAnsi="Times New Roman" w:cs="Times New Roman"/>
          <w:color w:val="000000"/>
          <w:rPrChange w:id="3633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B53CFB" w:rsidRPr="001B5176" w:rsidRDefault="00B53CFB" w:rsidP="001B5176">
      <w:pPr>
        <w:spacing w:line="240" w:lineRule="auto"/>
        <w:ind w:firstLine="360"/>
        <w:jc w:val="both"/>
        <w:rPr>
          <w:rFonts w:ascii="Times New Roman" w:hAnsi="Times New Roman" w:cs="Times New Roman"/>
          <w:color w:val="000000"/>
          <w:lang w:val="uk-UA"/>
          <w:rPrChange w:id="3634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3635" w:author="e.pashkova" w:date="2020-05-13T10:26:00Z">
          <w:pPr>
            <w:ind w:firstLine="360"/>
          </w:pPr>
        </w:pPrChange>
      </w:pPr>
      <w:r w:rsidRPr="001B5176">
        <w:rPr>
          <w:rFonts w:ascii="Times New Roman" w:hAnsi="Times New Roman" w:cs="Times New Roman"/>
          <w:color w:val="000000"/>
          <w:rPrChange w:id="36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Не </w:t>
      </w:r>
      <w:proofErr w:type="spellStart"/>
      <w:r w:rsidRPr="001B5176">
        <w:rPr>
          <w:rFonts w:ascii="Times New Roman" w:hAnsi="Times New Roman" w:cs="Times New Roman"/>
          <w:color w:val="000000"/>
          <w:rPrChange w:id="3637" w:author="e.pashkova" w:date="2020-05-13T10:26:00Z">
            <w:rPr>
              <w:rFonts w:ascii="Times New Roman" w:hAnsi="Times New Roman"/>
              <w:color w:val="000000"/>
            </w:rPr>
          </w:rPrChange>
        </w:rPr>
        <w:t>допускається</w:t>
      </w:r>
      <w:proofErr w:type="spellEnd"/>
      <w:r w:rsidRPr="001B5176">
        <w:rPr>
          <w:rFonts w:ascii="Times New Roman" w:hAnsi="Times New Roman" w:cs="Times New Roman"/>
          <w:color w:val="000000"/>
          <w:rPrChange w:id="36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639" w:author="e.pashkova" w:date="2020-05-13T10:26:00Z">
            <w:rPr>
              <w:rFonts w:ascii="Times New Roman" w:hAnsi="Times New Roman"/>
              <w:color w:val="000000"/>
            </w:rPr>
          </w:rPrChange>
        </w:rPr>
        <w:t>накривати</w:t>
      </w:r>
      <w:proofErr w:type="spellEnd"/>
      <w:r w:rsidRPr="001B5176">
        <w:rPr>
          <w:rFonts w:ascii="Times New Roman" w:hAnsi="Times New Roman" w:cs="Times New Roman"/>
          <w:color w:val="000000"/>
          <w:rPrChange w:id="36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отвори в </w:t>
      </w:r>
      <w:proofErr w:type="spellStart"/>
      <w:r w:rsidRPr="001B5176">
        <w:rPr>
          <w:rFonts w:ascii="Times New Roman" w:hAnsi="Times New Roman" w:cs="Times New Roman"/>
          <w:color w:val="000000"/>
          <w:rPrChange w:id="3641" w:author="e.pashkova" w:date="2020-05-13T10:26:00Z">
            <w:rPr>
              <w:rFonts w:ascii="Times New Roman" w:hAnsi="Times New Roman"/>
              <w:color w:val="000000"/>
            </w:rPr>
          </w:rPrChange>
        </w:rPr>
        <w:t>підлозі</w:t>
      </w:r>
      <w:proofErr w:type="spellEnd"/>
      <w:r w:rsidRPr="001B5176">
        <w:rPr>
          <w:rFonts w:ascii="Times New Roman" w:hAnsi="Times New Roman" w:cs="Times New Roman"/>
          <w:color w:val="000000"/>
          <w:rPrChange w:id="36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643" w:author="e.pashkova" w:date="2020-05-13T10:26:00Z">
            <w:rPr>
              <w:rFonts w:ascii="Times New Roman" w:hAnsi="Times New Roman"/>
              <w:color w:val="000000"/>
            </w:rPr>
          </w:rPrChange>
        </w:rPr>
        <w:t>підручними</w:t>
      </w:r>
      <w:proofErr w:type="spellEnd"/>
      <w:r w:rsidRPr="001B5176">
        <w:rPr>
          <w:rFonts w:ascii="Times New Roman" w:hAnsi="Times New Roman" w:cs="Times New Roman"/>
          <w:color w:val="000000"/>
          <w:rPrChange w:id="36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645" w:author="e.pashkova" w:date="2020-05-13T10:26:00Z">
            <w:rPr>
              <w:rFonts w:ascii="Times New Roman" w:hAnsi="Times New Roman"/>
              <w:color w:val="000000"/>
            </w:rPr>
          </w:rPrChange>
        </w:rPr>
        <w:t>матеріалами</w:t>
      </w:r>
      <w:proofErr w:type="spellEnd"/>
      <w:r w:rsidRPr="001B5176">
        <w:rPr>
          <w:rFonts w:ascii="Times New Roman" w:hAnsi="Times New Roman" w:cs="Times New Roman"/>
          <w:color w:val="000000"/>
          <w:rPrChange w:id="36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(</w:t>
      </w:r>
      <w:proofErr w:type="spellStart"/>
      <w:r w:rsidRPr="001B5176">
        <w:rPr>
          <w:rFonts w:ascii="Times New Roman" w:hAnsi="Times New Roman" w:cs="Times New Roman"/>
          <w:color w:val="000000"/>
          <w:rPrChange w:id="3647" w:author="e.pashkova" w:date="2020-05-13T10:26:00Z">
            <w:rPr>
              <w:rFonts w:ascii="Times New Roman" w:hAnsi="Times New Roman"/>
              <w:color w:val="000000"/>
            </w:rPr>
          </w:rPrChange>
        </w:rPr>
        <w:t>обрізками</w:t>
      </w:r>
      <w:proofErr w:type="spellEnd"/>
      <w:r w:rsidRPr="001B5176">
        <w:rPr>
          <w:rFonts w:ascii="Times New Roman" w:hAnsi="Times New Roman" w:cs="Times New Roman"/>
          <w:color w:val="000000"/>
          <w:rPrChange w:id="36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3649" w:author="e.pashkova" w:date="2020-05-13T10:26:00Z">
            <w:rPr>
              <w:rFonts w:ascii="Times New Roman" w:hAnsi="Times New Roman"/>
              <w:color w:val="000000"/>
            </w:rPr>
          </w:rPrChange>
        </w:rPr>
        <w:t>дощок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365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, матеріалів, картоном і </w:t>
      </w:r>
      <w:proofErr w:type="spellStart"/>
      <w:r w:rsidRPr="001B5176">
        <w:rPr>
          <w:rFonts w:ascii="Times New Roman" w:hAnsi="Times New Roman" w:cs="Times New Roman"/>
          <w:color w:val="000000"/>
          <w:lang w:val="uk-UA"/>
          <w:rPrChange w:id="365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т.ін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3652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.).</w:t>
      </w:r>
    </w:p>
    <w:p w:rsidR="00B53CFB" w:rsidRPr="001B5176" w:rsidRDefault="00B53CFB" w:rsidP="001B5176">
      <w:pPr>
        <w:spacing w:line="240" w:lineRule="auto"/>
        <w:ind w:firstLine="360"/>
        <w:rPr>
          <w:rFonts w:ascii="Times New Roman" w:hAnsi="Times New Roman" w:cs="Times New Roman"/>
          <w:color w:val="000000"/>
          <w:lang w:val="uk-UA"/>
          <w:rPrChange w:id="3653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3654" w:author="e.pashkova" w:date="2020-05-13T10:26:00Z">
          <w:pPr>
            <w:ind w:firstLine="360"/>
          </w:pPr>
        </w:pPrChange>
      </w:pPr>
    </w:p>
    <w:p w:rsidR="00B53CFB" w:rsidRPr="001B5176" w:rsidDel="00D12B04" w:rsidRDefault="00B53CFB" w:rsidP="001B5176">
      <w:pPr>
        <w:spacing w:line="240" w:lineRule="auto"/>
        <w:ind w:firstLine="360"/>
        <w:rPr>
          <w:del w:id="3655" w:author="e.pashkova" w:date="2020-05-13T10:16:00Z"/>
          <w:rFonts w:ascii="Times New Roman" w:hAnsi="Times New Roman" w:cs="Times New Roman"/>
          <w:color w:val="000000"/>
          <w:lang w:val="uk-UA"/>
          <w:rPrChange w:id="3656" w:author="e.pashkova" w:date="2020-05-13T10:26:00Z">
            <w:rPr>
              <w:del w:id="3657" w:author="e.pashkova" w:date="2020-05-13T10:16:00Z"/>
              <w:rFonts w:ascii="Times New Roman" w:hAnsi="Times New Roman"/>
              <w:color w:val="000000"/>
              <w:lang w:val="uk-UA"/>
            </w:rPr>
          </w:rPrChange>
        </w:rPr>
        <w:pPrChange w:id="3658" w:author="e.pashkova" w:date="2020-05-13T10:26:00Z">
          <w:pPr>
            <w:ind w:firstLine="360"/>
          </w:pPr>
        </w:pPrChange>
      </w:pPr>
    </w:p>
    <w:p w:rsidR="00B53CFB" w:rsidRPr="001B5176" w:rsidDel="00D12B04" w:rsidRDefault="00B53CFB" w:rsidP="001B5176">
      <w:pPr>
        <w:spacing w:line="240" w:lineRule="auto"/>
        <w:ind w:firstLine="360"/>
        <w:rPr>
          <w:del w:id="3659" w:author="e.pashkova" w:date="2020-05-13T10:16:00Z"/>
          <w:rFonts w:ascii="Times New Roman" w:hAnsi="Times New Roman" w:cs="Times New Roman"/>
          <w:color w:val="000000"/>
          <w:lang w:val="uk-UA"/>
          <w:rPrChange w:id="3660" w:author="e.pashkova" w:date="2020-05-13T10:26:00Z">
            <w:rPr>
              <w:del w:id="3661" w:author="e.pashkova" w:date="2020-05-13T10:16:00Z"/>
              <w:rFonts w:ascii="Times New Roman" w:hAnsi="Times New Roman"/>
              <w:color w:val="000000"/>
              <w:lang w:val="uk-UA"/>
            </w:rPr>
          </w:rPrChange>
        </w:rPr>
        <w:pPrChange w:id="3662" w:author="e.pashkova" w:date="2020-05-13T10:26:00Z">
          <w:pPr>
            <w:ind w:firstLine="360"/>
          </w:pPr>
        </w:pPrChange>
      </w:pPr>
    </w:p>
    <w:p w:rsidR="00B53CFB" w:rsidRPr="001B5176" w:rsidDel="00D12B04" w:rsidRDefault="00B53CFB" w:rsidP="001B5176">
      <w:pPr>
        <w:spacing w:line="240" w:lineRule="auto"/>
        <w:ind w:firstLine="360"/>
        <w:rPr>
          <w:del w:id="3663" w:author="e.pashkova" w:date="2020-05-13T10:16:00Z"/>
          <w:rFonts w:ascii="Times New Roman" w:hAnsi="Times New Roman" w:cs="Times New Roman"/>
          <w:color w:val="000000"/>
          <w:lang w:val="uk-UA"/>
          <w:rPrChange w:id="3664" w:author="e.pashkova" w:date="2020-05-13T10:26:00Z">
            <w:rPr>
              <w:del w:id="3665" w:author="e.pashkova" w:date="2020-05-13T10:16:00Z"/>
              <w:rFonts w:ascii="Times New Roman" w:hAnsi="Times New Roman"/>
              <w:color w:val="000000"/>
              <w:lang w:val="uk-UA"/>
            </w:rPr>
          </w:rPrChange>
        </w:rPr>
        <w:pPrChange w:id="3666" w:author="e.pashkova" w:date="2020-05-13T10:26:00Z">
          <w:pPr>
            <w:ind w:firstLine="360"/>
          </w:pPr>
        </w:pPrChange>
      </w:pPr>
    </w:p>
    <w:p w:rsidR="000D03DD" w:rsidRPr="001B5176" w:rsidRDefault="00B53CFB" w:rsidP="001B5176">
      <w:pPr>
        <w:spacing w:line="240" w:lineRule="auto"/>
        <w:ind w:firstLine="360"/>
        <w:jc w:val="both"/>
        <w:rPr>
          <w:rFonts w:ascii="Times New Roman" w:hAnsi="Times New Roman" w:cs="Times New Roman"/>
          <w:b/>
          <w:color w:val="000000"/>
          <w:u w:val="single"/>
          <w:lang w:val="uk-UA"/>
          <w:rPrChange w:id="3667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pPrChange w:id="3668" w:author="e.pashkova" w:date="2020-05-13T10:26:00Z">
          <w:pPr>
            <w:ind w:firstLine="360"/>
          </w:pPr>
        </w:pPrChange>
      </w:pP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3669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 xml:space="preserve">Вимоги до використання </w:t>
      </w:r>
      <w:r w:rsidR="000D03DD" w:rsidRPr="001B5176">
        <w:rPr>
          <w:rFonts w:ascii="Times New Roman" w:hAnsi="Times New Roman" w:cs="Times New Roman"/>
          <w:b/>
          <w:color w:val="000000"/>
          <w:u w:val="single"/>
          <w:rPrChange w:id="3670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3671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 xml:space="preserve">будівельних </w:t>
      </w:r>
      <w:r w:rsidR="00A77BF5"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3672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>риштувань</w:t>
      </w:r>
    </w:p>
    <w:p w:rsidR="000D03DD" w:rsidRPr="001B5176" w:rsidRDefault="00B53CFB" w:rsidP="001B5176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eastAsia="Arial Unicode MS" w:hAnsi="Times New Roman" w:cs="Times New Roman"/>
          <w:b/>
          <w:bCs/>
          <w:i/>
          <w:color w:val="000000"/>
          <w:u w:val="single"/>
          <w:lang w:val="uk-UA"/>
          <w:rPrChange w:id="3673" w:author="e.pashkova" w:date="2020-05-13T10:26:00Z">
            <w:rPr>
              <w:rFonts w:ascii="Times New Roman" w:eastAsia="Arial Unicode MS" w:hAnsi="Times New Roman"/>
              <w:b/>
              <w:bCs/>
              <w:i/>
              <w:color w:val="000000"/>
              <w:u w:val="single"/>
              <w:lang w:val="uk-UA"/>
            </w:rPr>
          </w:rPrChange>
        </w:rPr>
        <w:pPrChange w:id="3674" w:author="e.pashkova" w:date="2020-05-13T10:26:00Z">
          <w:pPr>
            <w:autoSpaceDE w:val="0"/>
            <w:autoSpaceDN w:val="0"/>
            <w:adjustRightInd w:val="0"/>
            <w:contextualSpacing/>
          </w:pPr>
        </w:pPrChange>
      </w:pPr>
      <w:r w:rsidRPr="001B5176">
        <w:rPr>
          <w:rFonts w:ascii="Times New Roman" w:hAnsi="Times New Roman" w:cs="Times New Roman"/>
          <w:b/>
          <w:i/>
          <w:color w:val="000000"/>
          <w:u w:val="single"/>
          <w:lang w:val="uk-UA"/>
        </w:rPr>
        <w:t>Загальні положення</w:t>
      </w:r>
      <w:r w:rsidR="000D03DD" w:rsidRPr="001B5176">
        <w:rPr>
          <w:rFonts w:ascii="Times New Roman" w:hAnsi="Times New Roman" w:cs="Times New Roman"/>
          <w:b/>
          <w:i/>
          <w:color w:val="000000"/>
          <w:u w:val="single"/>
          <w:lang w:val="uk-UA"/>
        </w:rPr>
        <w:t>.</w:t>
      </w:r>
    </w:p>
    <w:p w:rsidR="000D03DD" w:rsidRPr="001B5176" w:rsidRDefault="000D03DD" w:rsidP="001B5176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eastAsia="Arial Unicode MS" w:hAnsi="Times New Roman" w:cs="Times New Roman"/>
          <w:b/>
          <w:bCs/>
          <w:i/>
          <w:color w:val="000000"/>
          <w:u w:val="single"/>
          <w:lang w:val="uk-UA"/>
          <w:rPrChange w:id="3675" w:author="e.pashkova" w:date="2020-05-13T10:26:00Z">
            <w:rPr>
              <w:rFonts w:ascii="Times New Roman" w:eastAsia="Arial Unicode MS" w:hAnsi="Times New Roman"/>
              <w:b/>
              <w:bCs/>
              <w:i/>
              <w:color w:val="000000"/>
              <w:u w:val="single"/>
              <w:lang w:val="uk-UA"/>
            </w:rPr>
          </w:rPrChange>
        </w:rPr>
        <w:pPrChange w:id="3676" w:author="e.pashkova" w:date="2020-05-13T10:26:00Z">
          <w:pPr>
            <w:autoSpaceDE w:val="0"/>
            <w:autoSpaceDN w:val="0"/>
            <w:adjustRightInd w:val="0"/>
            <w:contextualSpacing/>
          </w:pPr>
        </w:pPrChange>
      </w:pPr>
    </w:p>
    <w:p w:rsidR="00A77BF5" w:rsidRPr="001B5176" w:rsidRDefault="00A77BF5" w:rsidP="001B5176">
      <w:pPr>
        <w:spacing w:after="120" w:line="240" w:lineRule="auto"/>
        <w:jc w:val="both"/>
        <w:rPr>
          <w:rFonts w:ascii="Times New Roman" w:hAnsi="Times New Roman" w:cs="Times New Roman"/>
          <w:b/>
          <w:color w:val="000000"/>
          <w:lang w:val="uk-UA"/>
          <w:rPrChange w:id="3677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pPrChange w:id="3678" w:author="e.pashkova" w:date="2020-05-13T10:26:00Z">
          <w:pPr>
            <w:spacing w:after="120"/>
          </w:pPr>
        </w:pPrChange>
      </w:pPr>
      <w:r w:rsidRPr="001B5176">
        <w:rPr>
          <w:rFonts w:ascii="Times New Roman" w:hAnsi="Times New Roman" w:cs="Times New Roman"/>
          <w:b/>
          <w:color w:val="000000"/>
          <w:lang w:val="uk-UA"/>
          <w:rPrChange w:id="3679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t>Етапи планування:</w:t>
      </w:r>
    </w:p>
    <w:p w:rsidR="00A77BF5" w:rsidRPr="001B5176" w:rsidRDefault="00A77BF5" w:rsidP="001B5176">
      <w:pPr>
        <w:spacing w:after="12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lang w:val="uk-UA"/>
          <w:rPrChange w:id="3680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pPrChange w:id="3681" w:author="e.pashkova" w:date="2020-05-13T10:26:00Z">
          <w:pPr>
            <w:spacing w:after="120"/>
            <w:ind w:firstLine="708"/>
          </w:pPr>
        </w:pPrChange>
      </w:pPr>
      <w:r w:rsidRPr="001B5176">
        <w:rPr>
          <w:rFonts w:ascii="Times New Roman" w:hAnsi="Times New Roman" w:cs="Times New Roman"/>
          <w:bCs/>
          <w:color w:val="000000"/>
          <w:lang w:val="uk-UA"/>
          <w:rPrChange w:id="3682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>Монтаж / збірка будь-яких видів будівельних риштувань та помосту на об'єктах ТОВ «М.В.</w:t>
      </w:r>
      <w:ins w:id="3683" w:author="e.pashkova" w:date="2020-05-13T10:17:00Z">
        <w:r w:rsidR="00D12B04" w:rsidRPr="001B5176">
          <w:rPr>
            <w:rFonts w:ascii="Times New Roman" w:hAnsi="Times New Roman" w:cs="Times New Roman"/>
            <w:bCs/>
            <w:color w:val="000000"/>
            <w:lang w:val="uk-UA"/>
            <w:rPrChange w:id="3684" w:author="e.pashkova" w:date="2020-05-13T10:26:00Z">
              <w:rPr>
                <w:rFonts w:ascii="Times New Roman" w:hAnsi="Times New Roman"/>
                <w:bCs/>
                <w:color w:val="000000"/>
                <w:lang w:val="uk-UA"/>
              </w:rPr>
            </w:rPrChange>
          </w:rPr>
          <w:t xml:space="preserve"> </w:t>
        </w:r>
      </w:ins>
      <w:r w:rsidRPr="001B5176">
        <w:rPr>
          <w:rFonts w:ascii="Times New Roman" w:hAnsi="Times New Roman" w:cs="Times New Roman"/>
          <w:bCs/>
          <w:color w:val="000000"/>
          <w:lang w:val="uk-UA"/>
          <w:rPrChange w:id="3685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>КАРГО» дозволяється тільки після оформлення наряду-допуску для виконання робіт на висоті.</w:t>
      </w:r>
    </w:p>
    <w:p w:rsidR="00A77BF5" w:rsidRPr="001B5176" w:rsidRDefault="00A77BF5" w:rsidP="001B5176">
      <w:pPr>
        <w:spacing w:after="120" w:line="240" w:lineRule="auto"/>
        <w:jc w:val="both"/>
        <w:rPr>
          <w:rFonts w:ascii="Times New Roman" w:hAnsi="Times New Roman" w:cs="Times New Roman"/>
          <w:b/>
          <w:color w:val="000000"/>
          <w:rPrChange w:id="3686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pPrChange w:id="3687" w:author="e.pashkova" w:date="2020-05-13T10:26:00Z">
          <w:pPr>
            <w:spacing w:after="120"/>
          </w:pPr>
        </w:pPrChange>
      </w:pPr>
      <w:proofErr w:type="spellStart"/>
      <w:r w:rsidRPr="001B5176">
        <w:rPr>
          <w:rFonts w:ascii="Times New Roman" w:hAnsi="Times New Roman" w:cs="Times New Roman"/>
          <w:b/>
          <w:color w:val="000000"/>
          <w:rPrChange w:id="3688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Використання</w:t>
      </w:r>
      <w:proofErr w:type="spellEnd"/>
      <w:r w:rsidRPr="001B5176">
        <w:rPr>
          <w:rFonts w:ascii="Times New Roman" w:hAnsi="Times New Roman" w:cs="Times New Roman"/>
          <w:b/>
          <w:color w:val="000000"/>
          <w:rPrChange w:id="3689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color w:val="000000"/>
          <w:rPrChange w:id="3690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будівельних</w:t>
      </w:r>
      <w:proofErr w:type="spellEnd"/>
      <w:r w:rsidRPr="001B5176">
        <w:rPr>
          <w:rFonts w:ascii="Times New Roman" w:hAnsi="Times New Roman" w:cs="Times New Roman"/>
          <w:b/>
          <w:color w:val="000000"/>
          <w:rPrChange w:id="3691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b/>
          <w:color w:val="000000"/>
          <w:lang w:val="uk-UA"/>
          <w:rPrChange w:id="3692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t>риштувань</w:t>
      </w:r>
      <w:r w:rsidRPr="001B5176">
        <w:rPr>
          <w:rFonts w:ascii="Times New Roman" w:hAnsi="Times New Roman" w:cs="Times New Roman"/>
          <w:b/>
          <w:color w:val="000000"/>
          <w:rPrChange w:id="3693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after="12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rPrChange w:id="369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3695" w:author="e.pashkova" w:date="2020-05-13T10:26:00Z">
          <w:pPr>
            <w:spacing w:after="120"/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rPrChange w:id="369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Риштування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69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69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дозволяється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69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0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застосовувати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0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0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проведенні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0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0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0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0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висоті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0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0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ситуаціях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0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коли:</w:t>
      </w:r>
    </w:p>
    <w:p w:rsidR="00A77BF5" w:rsidRPr="001B5176" w:rsidRDefault="00A77BF5" w:rsidP="001B5176">
      <w:pPr>
        <w:spacing w:after="120" w:line="240" w:lineRule="auto"/>
        <w:jc w:val="both"/>
        <w:rPr>
          <w:rFonts w:ascii="Times New Roman" w:hAnsi="Times New Roman" w:cs="Times New Roman"/>
          <w:bCs/>
          <w:color w:val="000000"/>
          <w:rPrChange w:id="371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3711" w:author="e.pashkova" w:date="2020-05-13T10:26:00Z">
          <w:pPr>
            <w:spacing w:after="120"/>
          </w:pPr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rPrChange w:id="371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відсутній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1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1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постійний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1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доступ до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1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місця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1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1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1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;</w:t>
      </w:r>
    </w:p>
    <w:p w:rsidR="00A77BF5" w:rsidRPr="001B5176" w:rsidRDefault="00A77BF5" w:rsidP="001B5176">
      <w:pPr>
        <w:spacing w:after="120" w:line="240" w:lineRule="auto"/>
        <w:jc w:val="both"/>
        <w:rPr>
          <w:rFonts w:ascii="Times New Roman" w:hAnsi="Times New Roman" w:cs="Times New Roman"/>
          <w:bCs/>
          <w:color w:val="000000"/>
          <w:rPrChange w:id="372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3721" w:author="e.pashkova" w:date="2020-05-13T10:26:00Z">
          <w:pPr>
            <w:spacing w:after="120"/>
          </w:pPr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rPrChange w:id="372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неможливе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2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2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2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2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2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2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підйомника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2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3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3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3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колиски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3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3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підіймання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3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людей;</w:t>
      </w:r>
    </w:p>
    <w:p w:rsidR="00A77BF5" w:rsidRPr="001B5176" w:rsidRDefault="00A77BF5" w:rsidP="001B5176">
      <w:pPr>
        <w:spacing w:after="120" w:line="240" w:lineRule="auto"/>
        <w:jc w:val="both"/>
        <w:rPr>
          <w:rFonts w:ascii="Times New Roman" w:hAnsi="Times New Roman" w:cs="Times New Roman"/>
          <w:bCs/>
          <w:color w:val="000000"/>
          <w:rPrChange w:id="373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3737" w:author="e.pashkova" w:date="2020-05-13T10:26:00Z">
          <w:pPr>
            <w:spacing w:after="120"/>
          </w:pPr>
        </w:pPrChange>
      </w:pPr>
      <w:r w:rsidRPr="001B5176">
        <w:rPr>
          <w:rFonts w:ascii="Times New Roman" w:hAnsi="Times New Roman" w:cs="Times New Roman"/>
          <w:bCs/>
          <w:color w:val="000000"/>
          <w:rPrChange w:id="373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характер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3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4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4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такий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4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4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4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4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її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4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4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виконання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4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4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використанням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5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5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лісів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5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5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забезпечує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5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5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більшу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5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5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безпеку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5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after="120" w:line="240" w:lineRule="auto"/>
        <w:jc w:val="both"/>
        <w:rPr>
          <w:rFonts w:ascii="Times New Roman" w:hAnsi="Times New Roman" w:cs="Times New Roman"/>
          <w:b/>
          <w:color w:val="000000"/>
          <w:rPrChange w:id="3759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pPrChange w:id="3760" w:author="e.pashkova" w:date="2020-05-13T10:26:00Z">
          <w:pPr>
            <w:spacing w:after="120"/>
          </w:pPr>
        </w:pPrChange>
      </w:pPr>
      <w:proofErr w:type="spellStart"/>
      <w:r w:rsidRPr="001B5176">
        <w:rPr>
          <w:rFonts w:ascii="Times New Roman" w:hAnsi="Times New Roman" w:cs="Times New Roman"/>
          <w:b/>
          <w:color w:val="000000"/>
          <w:rPrChange w:id="3761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Методи</w:t>
      </w:r>
      <w:proofErr w:type="spellEnd"/>
      <w:r w:rsidRPr="001B5176">
        <w:rPr>
          <w:rFonts w:ascii="Times New Roman" w:hAnsi="Times New Roman" w:cs="Times New Roman"/>
          <w:b/>
          <w:color w:val="000000"/>
          <w:rPrChange w:id="3762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color w:val="000000"/>
          <w:rPrChange w:id="3763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безпечного</w:t>
      </w:r>
      <w:proofErr w:type="spellEnd"/>
      <w:r w:rsidRPr="001B5176">
        <w:rPr>
          <w:rFonts w:ascii="Times New Roman" w:hAnsi="Times New Roman" w:cs="Times New Roman"/>
          <w:b/>
          <w:color w:val="000000"/>
          <w:rPrChange w:id="3764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color w:val="000000"/>
          <w:rPrChange w:id="3765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ведення</w:t>
      </w:r>
      <w:proofErr w:type="spellEnd"/>
      <w:r w:rsidRPr="001B5176">
        <w:rPr>
          <w:rFonts w:ascii="Times New Roman" w:hAnsi="Times New Roman" w:cs="Times New Roman"/>
          <w:b/>
          <w:color w:val="000000"/>
          <w:rPrChange w:id="3766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color w:val="000000"/>
          <w:rPrChange w:id="3767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b/>
          <w:color w:val="000000"/>
          <w:rPrChange w:id="3768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after="120" w:line="240" w:lineRule="auto"/>
        <w:jc w:val="both"/>
        <w:rPr>
          <w:rFonts w:ascii="Times New Roman" w:hAnsi="Times New Roman" w:cs="Times New Roman"/>
          <w:bCs/>
          <w:color w:val="000000"/>
          <w:rPrChange w:id="376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3770" w:author="e.pashkova" w:date="2020-05-13T10:26:00Z">
          <w:pPr>
            <w:spacing w:after="120"/>
          </w:pPr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rPrChange w:id="377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Під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7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час монтажу / демонтажу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7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будівельних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7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7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лісів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7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/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7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риштовання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7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доступ на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7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ліси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8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8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мають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8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8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8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8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працівники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8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8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які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8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8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пройшли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9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9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відповідне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9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9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навчання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9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9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цільовий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9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9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інструктаж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79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79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зареєстровані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0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0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наряді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0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-допуску.</w:t>
      </w:r>
    </w:p>
    <w:p w:rsidR="00A77BF5" w:rsidRPr="001B5176" w:rsidRDefault="00A77BF5" w:rsidP="001B5176">
      <w:pPr>
        <w:spacing w:after="120" w:line="240" w:lineRule="auto"/>
        <w:jc w:val="both"/>
        <w:rPr>
          <w:rFonts w:ascii="Times New Roman" w:hAnsi="Times New Roman" w:cs="Times New Roman"/>
          <w:bCs/>
          <w:color w:val="000000"/>
          <w:rPrChange w:id="380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3804" w:author="e.pashkova" w:date="2020-05-13T10:26:00Z">
          <w:pPr>
            <w:spacing w:after="120"/>
          </w:pPr>
        </w:pPrChange>
      </w:pPr>
      <w:r w:rsidRPr="001B5176">
        <w:rPr>
          <w:rFonts w:ascii="Times New Roman" w:hAnsi="Times New Roman" w:cs="Times New Roman"/>
          <w:bCs/>
          <w:color w:val="000000"/>
          <w:rPrChange w:id="380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Для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0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спорудження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0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0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будівельних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0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1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лісів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1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/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1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риштовання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1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1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дозволяється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1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1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використовувати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1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1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1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2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матеріали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2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2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спеціально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2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2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призначені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2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для такого виду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2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споруд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2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after="120" w:line="240" w:lineRule="auto"/>
        <w:jc w:val="both"/>
        <w:rPr>
          <w:rFonts w:ascii="Times New Roman" w:hAnsi="Times New Roman" w:cs="Times New Roman"/>
          <w:bCs/>
          <w:color w:val="000000"/>
          <w:rPrChange w:id="382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3829" w:author="e.pashkova" w:date="2020-05-13T10:26:00Z">
          <w:pPr>
            <w:spacing w:after="120"/>
          </w:pPr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rPrChange w:id="383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Навантаження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3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3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настили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3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3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риштувань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3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та помосту не повинна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3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перевищувати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3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3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проектне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3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4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навантаження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4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after="120" w:line="240" w:lineRule="auto"/>
        <w:jc w:val="both"/>
        <w:rPr>
          <w:rFonts w:ascii="Times New Roman" w:hAnsi="Times New Roman" w:cs="Times New Roman"/>
          <w:bCs/>
          <w:color w:val="000000"/>
          <w:rPrChange w:id="384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3843" w:author="e.pashkova" w:date="2020-05-13T10:26:00Z">
          <w:pPr>
            <w:spacing w:after="120"/>
          </w:pPr>
        </w:pPrChange>
      </w:pPr>
      <w:r w:rsidRPr="001B5176">
        <w:rPr>
          <w:rFonts w:ascii="Times New Roman" w:hAnsi="Times New Roman" w:cs="Times New Roman"/>
          <w:bCs/>
          <w:color w:val="000000"/>
          <w:rPrChange w:id="384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На настилах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4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будівельних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4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4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лісів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4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/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4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риштовання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5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5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постійно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5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повинен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5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підтримуватися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5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порядок, не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5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дозволяється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5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5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тримати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5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5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інструменти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6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6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матеріали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6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6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незакріпленому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6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6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вигляді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6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6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Забороняється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6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6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залишати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7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7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електроди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7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7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болти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7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труби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7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меншого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7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7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діаметру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7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7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інші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8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8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предмети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8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8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торцевих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8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8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отворах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8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8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трубчастих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8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8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будівельних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9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9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лісів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9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after="120" w:line="240" w:lineRule="auto"/>
        <w:jc w:val="both"/>
        <w:rPr>
          <w:rFonts w:ascii="Times New Roman" w:hAnsi="Times New Roman" w:cs="Times New Roman"/>
          <w:bCs/>
          <w:color w:val="000000"/>
          <w:rPrChange w:id="389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3894" w:author="e.pashkova" w:date="2020-05-13T10:26:00Z">
          <w:pPr>
            <w:spacing w:after="120"/>
          </w:pPr>
        </w:pPrChange>
      </w:pPr>
      <w:r w:rsidRPr="001B5176">
        <w:rPr>
          <w:rFonts w:ascii="Times New Roman" w:hAnsi="Times New Roman" w:cs="Times New Roman"/>
          <w:bCs/>
          <w:color w:val="000000"/>
          <w:rPrChange w:id="389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Для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9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підйому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9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і спуску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89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матеріалів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89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0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устаткування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0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0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0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0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застосовуватися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0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0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вантажопідйомні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0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0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механізми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0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. При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1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цьому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1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1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1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1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вантажопідйомність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1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повинна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1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відповідати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1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1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вазі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1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bCs/>
          <w:color w:val="000000"/>
          <w:lang w:val="uk-UA"/>
          <w:rPrChange w:id="3920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 xml:space="preserve">вантажу, який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2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піднімається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2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/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2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опускається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2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after="12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rPrChange w:id="392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3926" w:author="e.pashkova" w:date="2020-05-13T10:26:00Z">
          <w:pPr>
            <w:spacing w:after="120"/>
            <w:ind w:firstLine="708"/>
          </w:pPr>
        </w:pPrChange>
      </w:pPr>
      <w:r w:rsidRPr="001B5176">
        <w:rPr>
          <w:rFonts w:ascii="Times New Roman" w:hAnsi="Times New Roman" w:cs="Times New Roman"/>
          <w:bCs/>
          <w:color w:val="000000"/>
          <w:rPrChange w:id="392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При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2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монтажі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2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/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3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демонтажі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3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3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будівельних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3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bCs/>
          <w:color w:val="000000"/>
          <w:lang w:val="uk-UA"/>
          <w:rPrChange w:id="3934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>риштувань</w:t>
      </w:r>
      <w:r w:rsidRPr="001B5176">
        <w:rPr>
          <w:rFonts w:ascii="Times New Roman" w:hAnsi="Times New Roman" w:cs="Times New Roman"/>
          <w:bCs/>
          <w:color w:val="000000"/>
          <w:rPrChange w:id="393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3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інструменти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3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3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невеликі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3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4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предмети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4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4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дозволяється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4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4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піднімати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4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/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4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опускати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4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4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4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5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закріпленими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5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і в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5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спеціальних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5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контейнерах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5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5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сумках.</w:t>
      </w:r>
    </w:p>
    <w:p w:rsidR="00A77BF5" w:rsidRPr="001B5176" w:rsidRDefault="00A77BF5" w:rsidP="001B5176">
      <w:pPr>
        <w:spacing w:after="120" w:line="240" w:lineRule="auto"/>
        <w:jc w:val="both"/>
        <w:rPr>
          <w:rFonts w:ascii="Times New Roman" w:hAnsi="Times New Roman" w:cs="Times New Roman"/>
          <w:bCs/>
          <w:color w:val="000000"/>
          <w:rPrChange w:id="395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3957" w:author="e.pashkova" w:date="2020-05-13T10:26:00Z">
          <w:pPr>
            <w:spacing w:after="120"/>
          </w:pPr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rPrChange w:id="395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Забороняється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5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6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використовувати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6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6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елементи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6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6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будівельних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6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6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риштувань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6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не за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6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6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прямим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7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призначенням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7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after="12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rPrChange w:id="397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3973" w:author="e.pashkova" w:date="2020-05-13T10:26:00Z">
          <w:pPr>
            <w:spacing w:after="120"/>
            <w:ind w:firstLine="708"/>
          </w:pPr>
        </w:pPrChange>
      </w:pPr>
      <w:r w:rsidRPr="001B5176">
        <w:rPr>
          <w:rFonts w:ascii="Times New Roman" w:hAnsi="Times New Roman" w:cs="Times New Roman"/>
          <w:bCs/>
          <w:color w:val="000000"/>
          <w:rPrChange w:id="397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Не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7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дозволяється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7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7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перебування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7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персоналу на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7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риштованн</w:t>
      </w:r>
      <w:r w:rsidRPr="001B5176">
        <w:rPr>
          <w:rFonts w:ascii="Times New Roman" w:hAnsi="Times New Roman" w:cs="Times New Roman"/>
          <w:bCs/>
          <w:color w:val="000000"/>
          <w:lang w:val="uk-UA"/>
          <w:rPrChange w:id="3980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>ях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8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8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обладнаних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8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колесами,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8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під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8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час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8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8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8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переміщення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8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after="12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lang w:val="uk-UA"/>
          <w:rPrChange w:id="3990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pPrChange w:id="3991" w:author="e.pashkova" w:date="2020-05-13T10:26:00Z">
          <w:pPr>
            <w:spacing w:after="120"/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rPrChange w:id="399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Забороняється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9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9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9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9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399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399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будівельних</w:t>
      </w:r>
      <w:proofErr w:type="spellEnd"/>
      <w:r w:rsidRPr="001B5176">
        <w:rPr>
          <w:rFonts w:ascii="Times New Roman" w:hAnsi="Times New Roman" w:cs="Times New Roman"/>
          <w:bCs/>
          <w:color w:val="000000"/>
          <w:lang w:val="uk-UA"/>
          <w:rPrChange w:id="3999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>риштуваннях</w:t>
      </w:r>
      <w:r w:rsidRPr="001B5176">
        <w:rPr>
          <w:rFonts w:ascii="Times New Roman" w:hAnsi="Times New Roman" w:cs="Times New Roman"/>
          <w:bCs/>
          <w:color w:val="000000"/>
          <w:rPrChange w:id="400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при сильному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0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снігопаді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0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0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вітрі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0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0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ожеледиці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0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0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грозі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0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0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тумані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1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1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1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1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виключає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1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1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видимість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1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в межах фронту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1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1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. При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1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силі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2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2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вітру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2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1</w:t>
      </w:r>
      <w:r w:rsidRPr="001B5176">
        <w:rPr>
          <w:rFonts w:ascii="Times New Roman" w:hAnsi="Times New Roman" w:cs="Times New Roman"/>
          <w:bCs/>
          <w:color w:val="000000"/>
          <w:lang w:val="uk-UA"/>
          <w:rPrChange w:id="4023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>0</w:t>
      </w:r>
      <w:r w:rsidRPr="001B5176">
        <w:rPr>
          <w:rFonts w:ascii="Times New Roman" w:hAnsi="Times New Roman" w:cs="Times New Roman"/>
          <w:bCs/>
          <w:color w:val="000000"/>
          <w:rPrChange w:id="402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м / с і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2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вище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2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2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2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2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3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3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будівельних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3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bCs/>
          <w:color w:val="000000"/>
          <w:lang w:val="uk-UA"/>
          <w:rPrChange w:id="4033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>риштуваннях</w:t>
      </w:r>
      <w:r w:rsidRPr="001B5176">
        <w:rPr>
          <w:rFonts w:ascii="Times New Roman" w:hAnsi="Times New Roman" w:cs="Times New Roman"/>
          <w:bCs/>
          <w:color w:val="000000"/>
          <w:rPrChange w:id="403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заборонено</w:t>
      </w:r>
      <w:r w:rsidRPr="001B5176">
        <w:rPr>
          <w:rFonts w:ascii="Times New Roman" w:hAnsi="Times New Roman" w:cs="Times New Roman"/>
          <w:bCs/>
          <w:color w:val="000000"/>
          <w:lang w:val="uk-UA"/>
          <w:rPrChange w:id="4035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>. Слід брати до уваги той факт, що сила вітру може істотно відрізнятися в залежності від місця розташування ділянки робіт, і що сила вітру на нульовій позначці може відрізнятися від сили вітру на висоті.</w:t>
      </w:r>
    </w:p>
    <w:p w:rsidR="00A77BF5" w:rsidRPr="001B5176" w:rsidRDefault="00A77BF5" w:rsidP="001B5176">
      <w:pPr>
        <w:spacing w:after="12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rPrChange w:id="403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4037" w:author="e.pashkova" w:date="2020-05-13T10:26:00Z">
          <w:pPr>
            <w:spacing w:after="120"/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rPrChange w:id="403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Забороняється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3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4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4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4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4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на </w:t>
      </w:r>
      <w:r w:rsidRPr="001B5176">
        <w:rPr>
          <w:rFonts w:ascii="Times New Roman" w:hAnsi="Times New Roman" w:cs="Times New Roman"/>
          <w:bCs/>
          <w:color w:val="000000"/>
          <w:lang w:val="uk-UA"/>
          <w:rPrChange w:id="4044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>риштуваннях</w:t>
      </w:r>
      <w:r w:rsidRPr="001B5176">
        <w:rPr>
          <w:rFonts w:ascii="Times New Roman" w:hAnsi="Times New Roman" w:cs="Times New Roman"/>
          <w:bCs/>
          <w:color w:val="000000"/>
          <w:rPrChange w:id="404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4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покритих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4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4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льодом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4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5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5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5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снігом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5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after="12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rPrChange w:id="405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4055" w:author="e.pashkova" w:date="2020-05-13T10:26:00Z">
          <w:pPr>
            <w:spacing w:after="120"/>
            <w:ind w:firstLine="708"/>
          </w:pPr>
        </w:pPrChange>
      </w:pPr>
      <w:r w:rsidRPr="001B5176">
        <w:rPr>
          <w:rFonts w:ascii="Times New Roman" w:hAnsi="Times New Roman" w:cs="Times New Roman"/>
          <w:bCs/>
          <w:color w:val="000000"/>
          <w:rPrChange w:id="405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Монтаж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5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5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демонтаж </w:t>
      </w:r>
      <w:r w:rsidRPr="001B5176">
        <w:rPr>
          <w:rFonts w:ascii="Times New Roman" w:hAnsi="Times New Roman" w:cs="Times New Roman"/>
          <w:bCs/>
          <w:color w:val="000000"/>
          <w:lang w:val="uk-UA"/>
          <w:rPrChange w:id="4059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>риштувань</w:t>
      </w:r>
      <w:r w:rsidRPr="001B5176">
        <w:rPr>
          <w:rFonts w:ascii="Times New Roman" w:hAnsi="Times New Roman" w:cs="Times New Roman"/>
          <w:bCs/>
          <w:color w:val="000000"/>
          <w:rPrChange w:id="406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6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виконується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6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бригадою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6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робітників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6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6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6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6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складається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6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як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6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мінімум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7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7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трьох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7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7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осіб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7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line="240" w:lineRule="auto"/>
        <w:jc w:val="both"/>
        <w:rPr>
          <w:rFonts w:ascii="Times New Roman" w:hAnsi="Times New Roman" w:cs="Times New Roman"/>
          <w:b/>
          <w:color w:val="000000"/>
          <w:rPrChange w:id="4075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pPrChange w:id="4076" w:author="e.pashkova" w:date="2020-05-13T10:26:00Z">
          <w:pPr/>
        </w:pPrChange>
      </w:pPr>
      <w:proofErr w:type="spellStart"/>
      <w:r w:rsidRPr="001B5176">
        <w:rPr>
          <w:rFonts w:ascii="Times New Roman" w:hAnsi="Times New Roman" w:cs="Times New Roman"/>
          <w:b/>
          <w:color w:val="000000"/>
          <w:rPrChange w:id="4077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Розташування</w:t>
      </w:r>
      <w:proofErr w:type="spellEnd"/>
      <w:r w:rsidRPr="001B5176">
        <w:rPr>
          <w:rFonts w:ascii="Times New Roman" w:hAnsi="Times New Roman" w:cs="Times New Roman"/>
          <w:b/>
          <w:color w:val="000000"/>
          <w:rPrChange w:id="4078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b/>
          <w:color w:val="000000"/>
          <w:lang w:val="uk-UA"/>
          <w:rPrChange w:id="4079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t>риштувань</w:t>
      </w:r>
      <w:r w:rsidRPr="001B5176">
        <w:rPr>
          <w:rFonts w:ascii="Times New Roman" w:hAnsi="Times New Roman" w:cs="Times New Roman"/>
          <w:b/>
          <w:color w:val="000000"/>
          <w:rPrChange w:id="4080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rPrChange w:id="408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4082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rPrChange w:id="408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Риштування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8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8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8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8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зводитися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8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8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якомога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9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9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ближче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9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до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9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будівлі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9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9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споруди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9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9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09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09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обладнанню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0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rPrChange w:id="410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4102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rPrChange w:id="410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lastRenderedPageBreak/>
        <w:t>Зведення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0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bCs/>
          <w:color w:val="000000"/>
          <w:lang w:val="uk-UA"/>
          <w:rPrChange w:id="4105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>риштувань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0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необхідно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0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0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виконувати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0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таким чином,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1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щоб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1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не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1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перекривати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1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доступ до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1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обладнання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1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1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засувок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1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1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1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2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приладів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2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2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управління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2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2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які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2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2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знаходяться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2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2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експлуатації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2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rPrChange w:id="413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4131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rPrChange w:id="413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Навколо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3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3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будівельних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3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bCs/>
          <w:color w:val="000000"/>
          <w:lang w:val="uk-UA"/>
          <w:rPrChange w:id="4136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>риштувань</w:t>
      </w:r>
      <w:r w:rsidRPr="001B5176">
        <w:rPr>
          <w:rFonts w:ascii="Times New Roman" w:hAnsi="Times New Roman" w:cs="Times New Roman"/>
          <w:bCs/>
          <w:color w:val="000000"/>
          <w:rPrChange w:id="413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3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розташованих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3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4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поблизу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4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4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пішохідних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4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4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проходів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4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4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4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4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автомобільних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4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5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доріг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5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5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5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5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встановлені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5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5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стрічки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5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5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огорожі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5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та знаки,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6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6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6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попереджають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6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про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6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небезпеку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6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rPrChange w:id="416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4167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rPrChange w:id="416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Якщо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6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7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відстань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7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7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між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7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7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лініями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7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7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електропередачі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7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7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будівельними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7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bCs/>
          <w:color w:val="000000"/>
          <w:rPrChange w:id="418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риштуваннями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8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становить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8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менше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8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5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8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метрів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8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то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8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лінії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8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8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електропередачі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8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9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9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9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знеструмлені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9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9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9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9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переміщені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9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19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більшу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19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20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відстань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20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line="240" w:lineRule="auto"/>
        <w:rPr>
          <w:rFonts w:ascii="Times New Roman" w:hAnsi="Times New Roman" w:cs="Times New Roman"/>
          <w:b/>
          <w:color w:val="000000"/>
          <w:rPrChange w:id="4202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pPrChange w:id="4203" w:author="e.pashkova" w:date="2020-05-13T10:26:00Z">
          <w:pPr/>
        </w:pPrChange>
      </w:pPr>
      <w:proofErr w:type="spellStart"/>
      <w:r w:rsidRPr="001B5176">
        <w:rPr>
          <w:rFonts w:ascii="Times New Roman" w:hAnsi="Times New Roman" w:cs="Times New Roman"/>
          <w:b/>
          <w:color w:val="000000"/>
          <w:rPrChange w:id="4204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Перевірка</w:t>
      </w:r>
      <w:proofErr w:type="spellEnd"/>
      <w:r w:rsidRPr="001B5176">
        <w:rPr>
          <w:rFonts w:ascii="Times New Roman" w:hAnsi="Times New Roman" w:cs="Times New Roman"/>
          <w:b/>
          <w:color w:val="000000"/>
          <w:rPrChange w:id="4205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/ </w:t>
      </w:r>
      <w:proofErr w:type="spellStart"/>
      <w:r w:rsidRPr="001B5176">
        <w:rPr>
          <w:rFonts w:ascii="Times New Roman" w:hAnsi="Times New Roman" w:cs="Times New Roman"/>
          <w:b/>
          <w:color w:val="000000"/>
          <w:rPrChange w:id="4206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Огляд</w:t>
      </w:r>
      <w:proofErr w:type="spellEnd"/>
      <w:r w:rsidRPr="001B5176">
        <w:rPr>
          <w:rFonts w:ascii="Times New Roman" w:hAnsi="Times New Roman" w:cs="Times New Roman"/>
          <w:b/>
          <w:color w:val="000000"/>
          <w:rPrChange w:id="4207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rPrChange w:id="420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4209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rPrChange w:id="421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Огляд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21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bCs/>
          <w:color w:val="000000"/>
          <w:lang w:val="uk-UA"/>
          <w:rPrChange w:id="4212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 xml:space="preserve">риштувань </w:t>
      </w:r>
      <w:r w:rsidRPr="001B5176">
        <w:rPr>
          <w:rFonts w:ascii="Times New Roman" w:hAnsi="Times New Roman" w:cs="Times New Roman"/>
          <w:bCs/>
          <w:color w:val="000000"/>
          <w:rPrChange w:id="421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проводиться таким чином:</w:t>
      </w:r>
    </w:p>
    <w:p w:rsidR="00A77BF5" w:rsidRPr="001B5176" w:rsidRDefault="00A77BF5" w:rsidP="001B5176">
      <w:pPr>
        <w:pStyle w:val="a3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Cs/>
          <w:color w:val="000000"/>
          <w:sz w:val="22"/>
          <w:rPrChange w:id="421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4215" w:author="e.pashkova" w:date="2020-05-13T10:26:00Z">
          <w:pPr>
            <w:pStyle w:val="a3"/>
            <w:numPr>
              <w:numId w:val="25"/>
            </w:numPr>
            <w:ind w:hanging="360"/>
          </w:pPr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1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всі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1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1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матеріали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1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2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2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2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використовуються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2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2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спорудження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2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2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будівельних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2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2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риштован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lang w:val="uk-UA"/>
          <w:rPrChange w:id="4229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>ь</w:t>
      </w:r>
      <w:r w:rsidRPr="001B5176">
        <w:rPr>
          <w:rFonts w:ascii="Times New Roman" w:hAnsi="Times New Roman" w:cs="Times New Roman"/>
          <w:bCs/>
          <w:color w:val="000000"/>
          <w:sz w:val="22"/>
          <w:rPrChange w:id="423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3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3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3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підлягати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3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3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огляду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3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до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3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3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монтажу,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3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під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4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час монтажу і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4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після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4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демонтажу;</w:t>
      </w:r>
    </w:p>
    <w:p w:rsidR="00A77BF5" w:rsidRPr="001B5176" w:rsidRDefault="00A77BF5" w:rsidP="001B5176">
      <w:pPr>
        <w:pStyle w:val="a3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Cs/>
          <w:color w:val="000000"/>
          <w:sz w:val="22"/>
          <w:rPrChange w:id="424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4244" w:author="e.pashkova" w:date="2020-05-13T10:26:00Z">
          <w:pPr>
            <w:pStyle w:val="a3"/>
            <w:numPr>
              <w:numId w:val="25"/>
            </w:numPr>
            <w:ind w:hanging="360"/>
          </w:pPr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4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необхідно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4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4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проводити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4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4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заміну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5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5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дефектних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5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5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матеріалів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5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5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5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5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5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5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сортування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6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6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нанесенням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6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6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маркування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6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про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6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6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6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непридатності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6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6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Дані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7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7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матеріали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7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7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можуть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7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7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використовуватися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7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7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7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7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після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8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8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усунення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8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8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всіх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8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8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дефектів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8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.</w:t>
      </w:r>
    </w:p>
    <w:p w:rsidR="00A77BF5" w:rsidRPr="001B5176" w:rsidRDefault="00A77BF5" w:rsidP="001B5176">
      <w:pPr>
        <w:pStyle w:val="a3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Cs/>
          <w:color w:val="000000"/>
          <w:sz w:val="22"/>
          <w:rPrChange w:id="428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4288" w:author="e.pashkova" w:date="2020-05-13T10:26:00Z">
          <w:pPr>
            <w:pStyle w:val="a3"/>
            <w:numPr>
              <w:numId w:val="25"/>
            </w:numPr>
            <w:ind w:hanging="360"/>
          </w:pPr>
        </w:pPrChange>
      </w:pPr>
      <w:r w:rsidRPr="001B5176">
        <w:rPr>
          <w:rFonts w:ascii="Times New Roman" w:hAnsi="Times New Roman" w:cs="Times New Roman"/>
          <w:bCs/>
          <w:color w:val="000000"/>
          <w:sz w:val="22"/>
          <w:lang w:val="uk-UA"/>
          <w:rPrChange w:id="4289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>риштування</w:t>
      </w:r>
      <w:r w:rsidRPr="001B5176">
        <w:rPr>
          <w:rFonts w:ascii="Times New Roman" w:hAnsi="Times New Roman" w:cs="Times New Roman"/>
          <w:bCs/>
          <w:color w:val="000000"/>
          <w:sz w:val="22"/>
          <w:rPrChange w:id="429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9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9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9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поставлятися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9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комплектно. </w:t>
      </w:r>
      <w:proofErr w:type="gramStart"/>
      <w:r w:rsidRPr="001B5176">
        <w:rPr>
          <w:rFonts w:ascii="Times New Roman" w:hAnsi="Times New Roman" w:cs="Times New Roman"/>
          <w:bCs/>
          <w:color w:val="000000"/>
          <w:sz w:val="22"/>
          <w:rPrChange w:id="429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У комплект</w:t>
      </w:r>
      <w:proofErr w:type="gramEnd"/>
      <w:r w:rsidRPr="001B5176">
        <w:rPr>
          <w:rFonts w:ascii="Times New Roman" w:hAnsi="Times New Roman" w:cs="Times New Roman"/>
          <w:bCs/>
          <w:color w:val="000000"/>
          <w:sz w:val="22"/>
          <w:rPrChange w:id="429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поставки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29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входять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29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:</w:t>
      </w:r>
      <w:r w:rsidRPr="001B5176">
        <w:rPr>
          <w:rFonts w:ascii="Times New Roman" w:hAnsi="Times New Roman" w:cs="Times New Roman"/>
          <w:bCs/>
          <w:color w:val="000000"/>
          <w:sz w:val="22"/>
          <w:lang w:val="uk-UA"/>
          <w:rPrChange w:id="4299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bCs/>
          <w:color w:val="000000"/>
          <w:sz w:val="22"/>
          <w:rPrChange w:id="430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комплект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30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лісів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30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(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30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стійки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30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30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ригелі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30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і т.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lang w:val="uk-UA"/>
          <w:rPrChange w:id="4307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>ін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30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., а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30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31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31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кріплення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31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до </w:t>
      </w:r>
      <w:r w:rsidRPr="001B5176">
        <w:rPr>
          <w:rFonts w:ascii="Times New Roman" w:hAnsi="Times New Roman" w:cs="Times New Roman"/>
          <w:bCs/>
          <w:color w:val="000000"/>
          <w:sz w:val="22"/>
          <w:lang w:val="uk-UA"/>
          <w:rPrChange w:id="4313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 xml:space="preserve">будівельних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31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конструкцій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31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);</w:t>
      </w:r>
      <w:r w:rsidRPr="001B5176">
        <w:rPr>
          <w:rFonts w:ascii="Times New Roman" w:hAnsi="Times New Roman" w:cs="Times New Roman"/>
          <w:bCs/>
          <w:color w:val="000000"/>
          <w:sz w:val="22"/>
          <w:lang w:val="uk-UA"/>
          <w:rPrChange w:id="4316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31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сертифікат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31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31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відповідності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32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;</w:t>
      </w:r>
      <w:r w:rsidRPr="001B5176">
        <w:rPr>
          <w:rFonts w:ascii="Times New Roman" w:hAnsi="Times New Roman" w:cs="Times New Roman"/>
          <w:bCs/>
          <w:color w:val="000000"/>
          <w:sz w:val="22"/>
          <w:lang w:val="uk-UA"/>
          <w:rPrChange w:id="4321" w:author="e.pashkova" w:date="2020-05-13T10:26:00Z">
            <w:rPr>
              <w:rFonts w:ascii="Times New Roman" w:hAnsi="Times New Roman"/>
              <w:bCs/>
              <w:color w:val="000000"/>
              <w:lang w:val="uk-UA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bCs/>
          <w:color w:val="000000"/>
          <w:sz w:val="22"/>
          <w:rPrChange w:id="432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паспорт з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32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інструкцією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32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по </w:t>
      </w:r>
      <w:proofErr w:type="spellStart"/>
      <w:r w:rsidRPr="001B5176">
        <w:rPr>
          <w:rFonts w:ascii="Times New Roman" w:hAnsi="Times New Roman" w:cs="Times New Roman"/>
          <w:bCs/>
          <w:color w:val="000000"/>
          <w:sz w:val="22"/>
          <w:rPrChange w:id="432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експлуатації</w:t>
      </w:r>
      <w:proofErr w:type="spellEnd"/>
      <w:r w:rsidRPr="001B5176">
        <w:rPr>
          <w:rFonts w:ascii="Times New Roman" w:hAnsi="Times New Roman" w:cs="Times New Roman"/>
          <w:bCs/>
          <w:color w:val="000000"/>
          <w:sz w:val="22"/>
          <w:rPrChange w:id="432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line="240" w:lineRule="auto"/>
        <w:jc w:val="both"/>
        <w:rPr>
          <w:rFonts w:ascii="Times New Roman" w:hAnsi="Times New Roman" w:cs="Times New Roman"/>
          <w:b/>
          <w:color w:val="000000"/>
        </w:rPr>
        <w:pPrChange w:id="4327" w:author="e.pashkova" w:date="2020-05-13T10:26:00Z">
          <w:pPr/>
        </w:pPrChange>
      </w:pPr>
    </w:p>
    <w:p w:rsidR="00A77BF5" w:rsidRPr="001B5176" w:rsidRDefault="00A77BF5" w:rsidP="001B5176">
      <w:pPr>
        <w:spacing w:line="240" w:lineRule="auto"/>
        <w:ind w:firstLine="360"/>
        <w:jc w:val="both"/>
        <w:rPr>
          <w:rFonts w:ascii="Times New Roman" w:hAnsi="Times New Roman" w:cs="Times New Roman"/>
          <w:bCs/>
          <w:color w:val="000000"/>
          <w:rPrChange w:id="432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4329" w:author="e.pashkova" w:date="2020-05-13T10:26:00Z">
          <w:pPr>
            <w:ind w:firstLine="360"/>
          </w:pPr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</w:rPr>
        <w:t>Перевірка</w:t>
      </w:r>
      <w:proofErr w:type="spellEnd"/>
      <w:r w:rsidRPr="001B5176">
        <w:rPr>
          <w:rFonts w:ascii="Times New Roman" w:hAnsi="Times New Roman" w:cs="Times New Roman"/>
          <w:bCs/>
          <w:color w:val="000000"/>
        </w:rPr>
        <w:t xml:space="preserve"> стану </w:t>
      </w:r>
      <w:proofErr w:type="spellStart"/>
      <w:r w:rsidRPr="001B5176">
        <w:rPr>
          <w:rFonts w:ascii="Times New Roman" w:hAnsi="Times New Roman" w:cs="Times New Roman"/>
          <w:bCs/>
          <w:color w:val="000000"/>
        </w:rPr>
        <w:t>будівельних</w:t>
      </w:r>
      <w:proofErr w:type="spellEnd"/>
      <w:r w:rsidRPr="001B5176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</w:rPr>
        <w:t>лісів</w:t>
      </w:r>
      <w:proofErr w:type="spellEnd"/>
      <w:r w:rsidRPr="001B5176">
        <w:rPr>
          <w:rFonts w:ascii="Times New Roman" w:hAnsi="Times New Roman" w:cs="Times New Roman"/>
          <w:bCs/>
          <w:color w:val="000000"/>
        </w:rPr>
        <w:t xml:space="preserve"> повинна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3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проводитися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3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3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щодня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3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а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3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3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3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після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3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3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3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4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реконструкції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4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4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4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4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4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4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умовах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4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4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які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4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могли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5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вплинути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5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5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5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5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цілісність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5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5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Щоразу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5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5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після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5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6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перевірки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6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стану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6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лісів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6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6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інспектують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6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повинен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6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поставити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6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6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свій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6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7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підпис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7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7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ярлику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7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(див.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7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Нижче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7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).</w:t>
      </w:r>
    </w:p>
    <w:p w:rsidR="00A77BF5" w:rsidRPr="001B5176" w:rsidRDefault="00A77BF5" w:rsidP="001B5176">
      <w:pPr>
        <w:spacing w:line="240" w:lineRule="auto"/>
        <w:jc w:val="both"/>
        <w:rPr>
          <w:rFonts w:ascii="Times New Roman" w:hAnsi="Times New Roman" w:cs="Times New Roman"/>
          <w:b/>
          <w:color w:val="000000"/>
          <w:rPrChange w:id="4376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pPrChange w:id="4377" w:author="e.pashkova" w:date="2020-05-13T10:26:00Z">
          <w:pPr/>
        </w:pPrChange>
      </w:pPr>
      <w:proofErr w:type="spellStart"/>
      <w:r w:rsidRPr="001B5176">
        <w:rPr>
          <w:rFonts w:ascii="Times New Roman" w:hAnsi="Times New Roman" w:cs="Times New Roman"/>
          <w:b/>
          <w:color w:val="000000"/>
          <w:rPrChange w:id="4378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Ярлик</w:t>
      </w:r>
      <w:proofErr w:type="spellEnd"/>
      <w:r w:rsidRPr="001B5176">
        <w:rPr>
          <w:rFonts w:ascii="Times New Roman" w:hAnsi="Times New Roman" w:cs="Times New Roman"/>
          <w:b/>
          <w:color w:val="000000"/>
          <w:rPrChange w:id="4379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b/>
          <w:color w:val="000000"/>
          <w:rPrChange w:id="4380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лісів</w:t>
      </w:r>
      <w:proofErr w:type="spellEnd"/>
      <w:r w:rsidRPr="001B5176">
        <w:rPr>
          <w:rFonts w:ascii="Times New Roman" w:hAnsi="Times New Roman" w:cs="Times New Roman"/>
          <w:b/>
          <w:color w:val="000000"/>
          <w:rPrChange w:id="4381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line="240" w:lineRule="auto"/>
        <w:jc w:val="both"/>
        <w:rPr>
          <w:rFonts w:ascii="Times New Roman" w:hAnsi="Times New Roman" w:cs="Times New Roman"/>
          <w:bCs/>
          <w:color w:val="000000"/>
          <w:rPrChange w:id="438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4383" w:author="e.pashkova" w:date="2020-05-13T10:26:00Z">
          <w:pPr/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rPrChange w:id="438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Ярлики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8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8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лісів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8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8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можуть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8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9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9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ТРЬОХ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39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видів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39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:</w:t>
      </w:r>
    </w:p>
    <w:p w:rsidR="00A77BF5" w:rsidRPr="001B5176" w:rsidRDefault="00A77BF5" w:rsidP="001B5176">
      <w:pPr>
        <w:spacing w:line="240" w:lineRule="auto"/>
        <w:jc w:val="both"/>
        <w:rPr>
          <w:rFonts w:ascii="Times New Roman" w:hAnsi="Times New Roman" w:cs="Times New Roman"/>
          <w:b/>
          <w:color w:val="000000"/>
          <w:rPrChange w:id="4394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pPrChange w:id="4395" w:author="e.pashkova" w:date="2020-05-13T10:26:00Z">
          <w:pPr/>
        </w:pPrChange>
      </w:pPr>
      <w:r w:rsidRPr="001B5176">
        <w:rPr>
          <w:rFonts w:ascii="Times New Roman" w:hAnsi="Times New Roman" w:cs="Times New Roman"/>
          <w:b/>
          <w:color w:val="000000"/>
          <w:highlight w:val="red"/>
          <w:rPrChange w:id="4396" w:author="e.pashkova" w:date="2020-05-13T10:26:00Z">
            <w:rPr>
              <w:rFonts w:ascii="Times New Roman" w:hAnsi="Times New Roman"/>
              <w:b/>
              <w:color w:val="000000"/>
              <w:highlight w:val="red"/>
            </w:rPr>
          </w:rPrChange>
        </w:rPr>
        <w:t>• ЧЕРВОНИЙ</w:t>
      </w:r>
      <w:r w:rsidRPr="001B5176">
        <w:rPr>
          <w:rFonts w:ascii="Times New Roman" w:hAnsi="Times New Roman" w:cs="Times New Roman"/>
          <w:bCs/>
          <w:color w:val="000000"/>
          <w:rPrChange w:id="439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- </w:t>
      </w:r>
      <w:r w:rsidRPr="001B5176">
        <w:rPr>
          <w:rFonts w:ascii="Times New Roman" w:hAnsi="Times New Roman" w:cs="Times New Roman"/>
          <w:b/>
          <w:color w:val="000000"/>
          <w:rPrChange w:id="4398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РАБОТА НА </w:t>
      </w:r>
      <w:r w:rsidR="00830FF0" w:rsidRPr="001B5176">
        <w:rPr>
          <w:rFonts w:ascii="Times New Roman" w:hAnsi="Times New Roman" w:cs="Times New Roman"/>
          <w:b/>
          <w:color w:val="000000"/>
          <w:lang w:val="uk-UA"/>
          <w:rPrChange w:id="4399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t xml:space="preserve">РИШТУВАННЯХ </w:t>
      </w:r>
      <w:r w:rsidRPr="001B5176">
        <w:rPr>
          <w:rFonts w:ascii="Times New Roman" w:hAnsi="Times New Roman" w:cs="Times New Roman"/>
          <w:b/>
          <w:color w:val="000000"/>
          <w:rPrChange w:id="4400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ЗАБОРОНЕН</w:t>
      </w:r>
      <w:r w:rsidRPr="001B5176">
        <w:rPr>
          <w:rFonts w:ascii="Times New Roman" w:hAnsi="Times New Roman" w:cs="Times New Roman"/>
          <w:b/>
          <w:color w:val="000000"/>
          <w:lang w:val="uk-UA"/>
          <w:rPrChange w:id="4401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t>А</w:t>
      </w:r>
      <w:r w:rsidRPr="001B5176">
        <w:rPr>
          <w:rFonts w:ascii="Times New Roman" w:hAnsi="Times New Roman" w:cs="Times New Roman"/>
          <w:b/>
          <w:color w:val="000000"/>
          <w:rPrChange w:id="4402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;</w:t>
      </w:r>
    </w:p>
    <w:p w:rsidR="00A77BF5" w:rsidRPr="001B5176" w:rsidRDefault="00A77BF5" w:rsidP="001B5176">
      <w:pPr>
        <w:spacing w:line="240" w:lineRule="auto"/>
        <w:jc w:val="both"/>
        <w:rPr>
          <w:rFonts w:ascii="Times New Roman" w:hAnsi="Times New Roman" w:cs="Times New Roman"/>
          <w:b/>
          <w:color w:val="000000"/>
          <w:lang w:val="uk-UA"/>
          <w:rPrChange w:id="4403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pPrChange w:id="4404" w:author="e.pashkova" w:date="2020-05-13T10:26:00Z">
          <w:pPr/>
        </w:pPrChange>
      </w:pPr>
      <w:r w:rsidRPr="001B5176">
        <w:rPr>
          <w:rFonts w:ascii="Times New Roman" w:hAnsi="Times New Roman" w:cs="Times New Roman"/>
          <w:b/>
          <w:color w:val="000000"/>
          <w:highlight w:val="yellow"/>
          <w:rPrChange w:id="4405" w:author="e.pashkova" w:date="2020-05-13T10:26:00Z">
            <w:rPr>
              <w:rFonts w:ascii="Times New Roman" w:hAnsi="Times New Roman"/>
              <w:b/>
              <w:color w:val="000000"/>
              <w:highlight w:val="yellow"/>
            </w:rPr>
          </w:rPrChange>
        </w:rPr>
        <w:t>• ЖОВТИЙ</w:t>
      </w:r>
      <w:r w:rsidRPr="001B5176">
        <w:rPr>
          <w:rFonts w:ascii="Times New Roman" w:hAnsi="Times New Roman" w:cs="Times New Roman"/>
          <w:b/>
          <w:color w:val="000000"/>
          <w:rPrChange w:id="4406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- РАБОТА НА </w:t>
      </w:r>
      <w:r w:rsidR="00830FF0" w:rsidRPr="001B5176">
        <w:rPr>
          <w:rFonts w:ascii="Times New Roman" w:hAnsi="Times New Roman" w:cs="Times New Roman"/>
          <w:b/>
          <w:color w:val="000000"/>
          <w:lang w:val="uk-UA"/>
          <w:rPrChange w:id="4407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t>РИШТУВАННЯХ</w:t>
      </w:r>
      <w:r w:rsidRPr="001B5176">
        <w:rPr>
          <w:rFonts w:ascii="Times New Roman" w:hAnsi="Times New Roman" w:cs="Times New Roman"/>
          <w:b/>
          <w:color w:val="000000"/>
          <w:rPrChange w:id="4408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</w:t>
      </w:r>
      <w:r w:rsidR="00830FF0" w:rsidRPr="001B5176">
        <w:rPr>
          <w:rFonts w:ascii="Times New Roman" w:hAnsi="Times New Roman" w:cs="Times New Roman"/>
          <w:b/>
          <w:color w:val="000000"/>
          <w:lang w:val="uk-UA"/>
          <w:rPrChange w:id="4409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t>ДОЗВОЛЕНА</w:t>
      </w:r>
      <w:r w:rsidRPr="001B5176">
        <w:rPr>
          <w:rFonts w:ascii="Times New Roman" w:hAnsi="Times New Roman" w:cs="Times New Roman"/>
          <w:b/>
          <w:color w:val="000000"/>
          <w:rPrChange w:id="4410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</w:t>
      </w:r>
      <w:r w:rsidR="00830FF0" w:rsidRPr="001B5176">
        <w:rPr>
          <w:rFonts w:ascii="Times New Roman" w:hAnsi="Times New Roman" w:cs="Times New Roman"/>
          <w:b/>
          <w:color w:val="000000"/>
          <w:lang w:val="uk-UA"/>
          <w:rPrChange w:id="4411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t>З</w:t>
      </w:r>
      <w:r w:rsidRPr="001B5176">
        <w:rPr>
          <w:rFonts w:ascii="Times New Roman" w:hAnsi="Times New Roman" w:cs="Times New Roman"/>
          <w:b/>
          <w:color w:val="000000"/>
          <w:rPrChange w:id="4412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ВИКОРИСТАННЯМ </w:t>
      </w:r>
      <w:r w:rsidR="00830FF0" w:rsidRPr="001B5176">
        <w:rPr>
          <w:rFonts w:ascii="Times New Roman" w:hAnsi="Times New Roman" w:cs="Times New Roman"/>
          <w:b/>
          <w:color w:val="000000"/>
          <w:lang w:val="uk-UA"/>
          <w:rPrChange w:id="4413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t>СТРАХУВАЛЬНОЇ ПРИВ‘ЯЗІ;</w:t>
      </w:r>
    </w:p>
    <w:p w:rsidR="00A77BF5" w:rsidRPr="001B5176" w:rsidRDefault="00A77BF5" w:rsidP="001B5176">
      <w:pPr>
        <w:spacing w:line="240" w:lineRule="auto"/>
        <w:jc w:val="both"/>
        <w:rPr>
          <w:rFonts w:ascii="Times New Roman" w:hAnsi="Times New Roman" w:cs="Times New Roman"/>
          <w:b/>
          <w:color w:val="000000"/>
          <w:lang w:val="uk-UA"/>
          <w:rPrChange w:id="4414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pPrChange w:id="4415" w:author="e.pashkova" w:date="2020-05-13T10:26:00Z">
          <w:pPr/>
        </w:pPrChange>
      </w:pPr>
      <w:r w:rsidRPr="001B5176">
        <w:rPr>
          <w:rFonts w:ascii="Times New Roman" w:hAnsi="Times New Roman" w:cs="Times New Roman"/>
          <w:b/>
          <w:color w:val="000000"/>
          <w:highlight w:val="green"/>
          <w:rPrChange w:id="4416" w:author="e.pashkova" w:date="2020-05-13T10:26:00Z">
            <w:rPr>
              <w:rFonts w:ascii="Times New Roman" w:hAnsi="Times New Roman"/>
              <w:b/>
              <w:color w:val="000000"/>
              <w:highlight w:val="green"/>
            </w:rPr>
          </w:rPrChange>
        </w:rPr>
        <w:t>• ЗЕЛЕНИЙ</w:t>
      </w:r>
      <w:r w:rsidRPr="001B5176">
        <w:rPr>
          <w:rFonts w:ascii="Times New Roman" w:hAnsi="Times New Roman" w:cs="Times New Roman"/>
          <w:b/>
          <w:color w:val="000000"/>
          <w:rPrChange w:id="4417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- </w:t>
      </w:r>
      <w:r w:rsidR="00830FF0" w:rsidRPr="001B5176">
        <w:rPr>
          <w:rFonts w:ascii="Times New Roman" w:hAnsi="Times New Roman" w:cs="Times New Roman"/>
          <w:b/>
          <w:color w:val="000000"/>
          <w:lang w:val="uk-UA"/>
          <w:rPrChange w:id="4418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t>РИШТУВАННЯ</w:t>
      </w:r>
      <w:r w:rsidRPr="001B5176">
        <w:rPr>
          <w:rFonts w:ascii="Times New Roman" w:hAnsi="Times New Roman" w:cs="Times New Roman"/>
          <w:b/>
          <w:color w:val="000000"/>
          <w:rPrChange w:id="4419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 xml:space="preserve"> БЕЗПЕЧНІ. РОБОТА </w:t>
      </w:r>
      <w:r w:rsidR="00830FF0" w:rsidRPr="001B5176">
        <w:rPr>
          <w:rFonts w:ascii="Times New Roman" w:hAnsi="Times New Roman" w:cs="Times New Roman"/>
          <w:b/>
          <w:color w:val="000000"/>
          <w:lang w:val="uk-UA"/>
          <w:rPrChange w:id="4420" w:author="e.pashkova" w:date="2020-05-13T10:26:00Z">
            <w:rPr>
              <w:rFonts w:ascii="Times New Roman" w:hAnsi="Times New Roman"/>
              <w:b/>
              <w:color w:val="000000"/>
              <w:lang w:val="uk-UA"/>
            </w:rPr>
          </w:rPrChange>
        </w:rPr>
        <w:t>ДОЗВОЛЕНА.</w:t>
      </w:r>
    </w:p>
    <w:p w:rsidR="00A77BF5" w:rsidRPr="001B5176" w:rsidRDefault="00A77BF5" w:rsidP="001B5176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rPrChange w:id="442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4422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rPrChange w:id="442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Якщо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2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2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виявлені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2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2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недоліки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2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2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після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3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3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огляду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3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то на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3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ліси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3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3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вивішується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3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ЧЕРВОНИЙ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3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ярлик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3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до тих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3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пір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4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4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поки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4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4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ліси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4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не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4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будуть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4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4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приведені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4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4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робочий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5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стан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5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5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5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замінені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5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line="240" w:lineRule="auto"/>
        <w:jc w:val="both"/>
        <w:rPr>
          <w:rFonts w:ascii="Times New Roman" w:hAnsi="Times New Roman" w:cs="Times New Roman"/>
          <w:bCs/>
          <w:color w:val="000000"/>
          <w:rPrChange w:id="445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4456" w:author="e.pashkova" w:date="2020-05-13T10:26:00Z">
          <w:pPr/>
        </w:pPrChange>
      </w:pPr>
      <w:r w:rsidRPr="001B5176">
        <w:rPr>
          <w:rFonts w:ascii="Times New Roman" w:hAnsi="Times New Roman" w:cs="Times New Roman"/>
          <w:bCs/>
          <w:color w:val="000000"/>
          <w:rPrChange w:id="445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При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5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виявлення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5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6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недоліків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6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6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6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6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дозволяють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6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6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працювати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6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6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лісах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6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7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із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7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7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застосуванням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7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7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додаткових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7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7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заходів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7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7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захисту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7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на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8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ліси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8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8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вивішується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8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ЖОВТИЙ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8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ярлик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8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8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8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8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означає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8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9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9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9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лісах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9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9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можна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9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9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працювати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9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49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49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0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застосуванням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0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0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засобів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0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0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захисту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0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0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0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0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падіння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0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.</w:t>
      </w:r>
    </w:p>
    <w:p w:rsidR="00A77BF5" w:rsidRPr="001B5176" w:rsidRDefault="00A77BF5" w:rsidP="001B5176">
      <w:pPr>
        <w:spacing w:line="240" w:lineRule="auto"/>
        <w:jc w:val="both"/>
        <w:rPr>
          <w:rFonts w:ascii="Times New Roman" w:hAnsi="Times New Roman" w:cs="Times New Roman"/>
          <w:bCs/>
          <w:color w:val="000000"/>
          <w:rPrChange w:id="451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pPrChange w:id="4511" w:author="e.pashkova" w:date="2020-05-13T10:26:00Z">
          <w:pPr/>
        </w:pPrChange>
      </w:pPr>
      <w:r w:rsidRPr="001B5176">
        <w:rPr>
          <w:rFonts w:ascii="Times New Roman" w:hAnsi="Times New Roman" w:cs="Times New Roman"/>
          <w:bCs/>
          <w:color w:val="000000"/>
          <w:rPrChange w:id="451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Без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1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застосування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1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1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засобів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1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1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захисту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1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1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2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2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падіння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2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2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лісу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2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2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можна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2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2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використовувати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2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2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3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в тому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3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випадку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3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коли на них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3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вивішений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3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ЗЕЛЕНИЙ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3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ярлик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3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3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3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3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означає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4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4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4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4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ліси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4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4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повністю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4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4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безпечні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4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.</w:t>
      </w:r>
    </w:p>
    <w:p w:rsidR="00830FF0" w:rsidRPr="001B5176" w:rsidRDefault="00A77BF5" w:rsidP="001B5176">
      <w:pPr>
        <w:spacing w:line="240" w:lineRule="auto"/>
        <w:jc w:val="both"/>
        <w:rPr>
          <w:rFonts w:ascii="Times New Roman" w:hAnsi="Times New Roman" w:cs="Times New Roman"/>
          <w:b/>
          <w:color w:val="000000"/>
          <w:rPrChange w:id="4549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pPrChange w:id="4550" w:author="e.pashkova" w:date="2020-05-13T10:26:00Z">
          <w:pPr/>
        </w:pPrChange>
      </w:pPr>
      <w:proofErr w:type="spellStart"/>
      <w:r w:rsidRPr="001B5176">
        <w:rPr>
          <w:rFonts w:ascii="Times New Roman" w:hAnsi="Times New Roman" w:cs="Times New Roman"/>
          <w:bCs/>
          <w:color w:val="000000"/>
          <w:rPrChange w:id="455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Працівники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5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5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5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5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проінструктовані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5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5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щодо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5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правил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5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користування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6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6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будівельними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62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bCs/>
          <w:color w:val="000000"/>
          <w:rPrChange w:id="4563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риштуваннями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64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і знати,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65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66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67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означають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68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69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вивішені</w:t>
      </w:r>
      <w:proofErr w:type="spellEnd"/>
      <w:r w:rsidRPr="001B5176">
        <w:rPr>
          <w:rFonts w:ascii="Times New Roman" w:hAnsi="Times New Roman" w:cs="Times New Roman"/>
          <w:bCs/>
          <w:color w:val="000000"/>
          <w:rPrChange w:id="4570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 xml:space="preserve"> на них </w:t>
      </w:r>
      <w:proofErr w:type="spellStart"/>
      <w:r w:rsidRPr="001B5176">
        <w:rPr>
          <w:rFonts w:ascii="Times New Roman" w:hAnsi="Times New Roman" w:cs="Times New Roman"/>
          <w:bCs/>
          <w:color w:val="000000"/>
          <w:rPrChange w:id="4571" w:author="e.pashkova" w:date="2020-05-13T10:26:00Z">
            <w:rPr>
              <w:rFonts w:ascii="Times New Roman" w:hAnsi="Times New Roman"/>
              <w:bCs/>
              <w:color w:val="000000"/>
            </w:rPr>
          </w:rPrChange>
        </w:rPr>
        <w:t>ярлики</w:t>
      </w:r>
      <w:proofErr w:type="spellEnd"/>
      <w:r w:rsidRPr="001B5176">
        <w:rPr>
          <w:rFonts w:ascii="Times New Roman" w:hAnsi="Times New Roman" w:cs="Times New Roman"/>
          <w:b/>
          <w:color w:val="000000"/>
          <w:rPrChange w:id="4572" w:author="e.pashkova" w:date="2020-05-13T10:26:00Z">
            <w:rPr>
              <w:rFonts w:ascii="Times New Roman" w:hAnsi="Times New Roman"/>
              <w:b/>
              <w:color w:val="000000"/>
            </w:rPr>
          </w:rPrChange>
        </w:rPr>
        <w:t>.</w:t>
      </w:r>
    </w:p>
    <w:p w:rsidR="000D03DD" w:rsidRPr="001B5176" w:rsidRDefault="00830FF0" w:rsidP="001B5176">
      <w:pPr>
        <w:spacing w:line="240" w:lineRule="auto"/>
        <w:jc w:val="both"/>
        <w:rPr>
          <w:rFonts w:ascii="Times New Roman" w:hAnsi="Times New Roman" w:cs="Times New Roman"/>
          <w:b/>
          <w:color w:val="000000"/>
          <w:u w:val="single"/>
          <w:lang w:val="uk-UA"/>
          <w:rPrChange w:id="4573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pPrChange w:id="4574" w:author="e.pashkova" w:date="2020-05-13T10:26:00Z">
          <w:pPr/>
        </w:pPrChange>
      </w:pP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4575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>Вимоги до використання переносних драбин</w:t>
      </w:r>
    </w:p>
    <w:p w:rsidR="00830FF0" w:rsidRPr="001B5176" w:rsidRDefault="00830FF0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4576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4577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</w:rPr>
        <w:t>Вс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</w:rPr>
        <w:t>і</w:t>
      </w:r>
      <w:r w:rsidRPr="001B5176">
        <w:rPr>
          <w:rFonts w:ascii="Times New Roman" w:hAnsi="Times New Roman" w:cs="Times New Roman"/>
          <w:color w:val="000000"/>
          <w:rPrChange w:id="45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579" w:author="e.pashkova" w:date="2020-05-13T10:26:00Z">
            <w:rPr>
              <w:rFonts w:ascii="Times New Roman" w:hAnsi="Times New Roman"/>
              <w:color w:val="000000"/>
            </w:rPr>
          </w:rPrChange>
        </w:rPr>
        <w:t>приставні</w:t>
      </w:r>
      <w:proofErr w:type="spellEnd"/>
      <w:r w:rsidRPr="001B5176">
        <w:rPr>
          <w:rFonts w:ascii="Times New Roman" w:hAnsi="Times New Roman" w:cs="Times New Roman"/>
          <w:color w:val="000000"/>
          <w:rPrChange w:id="45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color w:val="000000"/>
          <w:lang w:val="uk-UA"/>
          <w:rPrChange w:id="458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драбини</w:t>
      </w:r>
      <w:r w:rsidRPr="001B5176">
        <w:rPr>
          <w:rFonts w:ascii="Times New Roman" w:hAnsi="Times New Roman" w:cs="Times New Roman"/>
          <w:color w:val="000000"/>
          <w:rPrChange w:id="45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583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45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4585" w:author="e.pashkova" w:date="2020-05-13T10:26:00Z">
            <w:rPr>
              <w:rFonts w:ascii="Times New Roman" w:hAnsi="Times New Roman"/>
              <w:color w:val="000000"/>
            </w:rPr>
          </w:rPrChange>
        </w:rPr>
        <w:t>досить</w:t>
      </w:r>
      <w:proofErr w:type="spellEnd"/>
      <w:r w:rsidRPr="001B5176">
        <w:rPr>
          <w:rFonts w:ascii="Times New Roman" w:hAnsi="Times New Roman" w:cs="Times New Roman"/>
          <w:color w:val="000000"/>
          <w:rPrChange w:id="45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587" w:author="e.pashkova" w:date="2020-05-13T10:26:00Z">
            <w:rPr>
              <w:rFonts w:ascii="Times New Roman" w:hAnsi="Times New Roman"/>
              <w:color w:val="000000"/>
            </w:rPr>
          </w:rPrChange>
        </w:rPr>
        <w:t>міцними</w:t>
      </w:r>
      <w:proofErr w:type="spellEnd"/>
      <w:r w:rsidRPr="001B5176">
        <w:rPr>
          <w:rFonts w:ascii="Times New Roman" w:hAnsi="Times New Roman" w:cs="Times New Roman"/>
          <w:color w:val="000000"/>
          <w:rPrChange w:id="45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4589" w:author="e.pashkova" w:date="2020-05-13T10:26:00Z">
            <w:rPr>
              <w:rFonts w:ascii="Times New Roman" w:hAnsi="Times New Roman"/>
              <w:color w:val="000000"/>
            </w:rPr>
          </w:rPrChange>
        </w:rPr>
        <w:t>щоб</w:t>
      </w:r>
      <w:proofErr w:type="spellEnd"/>
      <w:r w:rsidRPr="001B5176">
        <w:rPr>
          <w:rFonts w:ascii="Times New Roman" w:hAnsi="Times New Roman" w:cs="Times New Roman"/>
          <w:color w:val="000000"/>
          <w:rPrChange w:id="45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591" w:author="e.pashkova" w:date="2020-05-13T10:26:00Z">
            <w:rPr>
              <w:rFonts w:ascii="Times New Roman" w:hAnsi="Times New Roman"/>
              <w:color w:val="000000"/>
            </w:rPr>
          </w:rPrChange>
        </w:rPr>
        <w:t>витримувати</w:t>
      </w:r>
      <w:proofErr w:type="spellEnd"/>
      <w:r w:rsidRPr="001B5176">
        <w:rPr>
          <w:rFonts w:ascii="Times New Roman" w:hAnsi="Times New Roman" w:cs="Times New Roman"/>
          <w:color w:val="000000"/>
          <w:rPrChange w:id="45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593" w:author="e.pashkova" w:date="2020-05-13T10:26:00Z">
            <w:rPr>
              <w:rFonts w:ascii="Times New Roman" w:hAnsi="Times New Roman"/>
              <w:color w:val="000000"/>
            </w:rPr>
          </w:rPrChange>
        </w:rPr>
        <w:t>передбачувані</w:t>
      </w:r>
      <w:proofErr w:type="spellEnd"/>
      <w:r w:rsidRPr="001B5176">
        <w:rPr>
          <w:rFonts w:ascii="Times New Roman" w:hAnsi="Times New Roman" w:cs="Times New Roman"/>
          <w:color w:val="000000"/>
          <w:rPrChange w:id="45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595" w:author="e.pashkova" w:date="2020-05-13T10:26:00Z">
            <w:rPr>
              <w:rFonts w:ascii="Times New Roman" w:hAnsi="Times New Roman"/>
              <w:color w:val="000000"/>
            </w:rPr>
          </w:rPrChange>
        </w:rPr>
        <w:t>навантаження</w:t>
      </w:r>
      <w:proofErr w:type="spellEnd"/>
      <w:r w:rsidRPr="001B5176">
        <w:rPr>
          <w:rFonts w:ascii="Times New Roman" w:hAnsi="Times New Roman" w:cs="Times New Roman"/>
          <w:color w:val="000000"/>
          <w:rPrChange w:id="4596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830FF0" w:rsidRPr="001B5176" w:rsidRDefault="00830FF0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4597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4598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4599" w:author="e.pashkova" w:date="2020-05-13T10:26:00Z">
            <w:rPr>
              <w:rFonts w:ascii="Times New Roman" w:hAnsi="Times New Roman"/>
              <w:color w:val="000000"/>
            </w:rPr>
          </w:rPrChange>
        </w:rPr>
        <w:t>Сходинки</w:t>
      </w:r>
      <w:proofErr w:type="spellEnd"/>
      <w:r w:rsidRPr="001B5176">
        <w:rPr>
          <w:rFonts w:ascii="Times New Roman" w:hAnsi="Times New Roman" w:cs="Times New Roman"/>
          <w:color w:val="000000"/>
          <w:rPrChange w:id="46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color w:val="000000"/>
          <w:lang w:val="uk-UA"/>
          <w:rPrChange w:id="460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драбин</w:t>
      </w:r>
      <w:r w:rsidRPr="001B5176">
        <w:rPr>
          <w:rFonts w:ascii="Times New Roman" w:hAnsi="Times New Roman" w:cs="Times New Roman"/>
          <w:color w:val="000000"/>
          <w:rPrChange w:id="46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03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46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05" w:author="e.pashkova" w:date="2020-05-13T10:26:00Z">
            <w:rPr>
              <w:rFonts w:ascii="Times New Roman" w:hAnsi="Times New Roman"/>
              <w:color w:val="000000"/>
            </w:rPr>
          </w:rPrChange>
        </w:rPr>
        <w:t>надійно</w:t>
      </w:r>
      <w:proofErr w:type="spellEnd"/>
      <w:r w:rsidRPr="001B5176">
        <w:rPr>
          <w:rFonts w:ascii="Times New Roman" w:hAnsi="Times New Roman" w:cs="Times New Roman"/>
          <w:color w:val="000000"/>
          <w:rPrChange w:id="460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07" w:author="e.pashkova" w:date="2020-05-13T10:26:00Z">
            <w:rPr>
              <w:rFonts w:ascii="Times New Roman" w:hAnsi="Times New Roman"/>
              <w:color w:val="000000"/>
            </w:rPr>
          </w:rPrChange>
        </w:rPr>
        <w:t>кріпитися</w:t>
      </w:r>
      <w:proofErr w:type="spellEnd"/>
      <w:r w:rsidRPr="001B5176">
        <w:rPr>
          <w:rFonts w:ascii="Times New Roman" w:hAnsi="Times New Roman" w:cs="Times New Roman"/>
          <w:color w:val="000000"/>
          <w:rPrChange w:id="46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</w:t>
      </w:r>
      <w:proofErr w:type="spellStart"/>
      <w:r w:rsidRPr="001B5176">
        <w:rPr>
          <w:rFonts w:ascii="Times New Roman" w:hAnsi="Times New Roman" w:cs="Times New Roman"/>
          <w:color w:val="000000"/>
          <w:rPrChange w:id="4609" w:author="e.pashkova" w:date="2020-05-13T10:26:00Z">
            <w:rPr>
              <w:rFonts w:ascii="Times New Roman" w:hAnsi="Times New Roman"/>
              <w:color w:val="000000"/>
            </w:rPr>
          </w:rPrChange>
        </w:rPr>
        <w:t>поздовжніх</w:t>
      </w:r>
      <w:proofErr w:type="spellEnd"/>
      <w:r w:rsidRPr="001B5176">
        <w:rPr>
          <w:rFonts w:ascii="Times New Roman" w:hAnsi="Times New Roman" w:cs="Times New Roman"/>
          <w:color w:val="000000"/>
          <w:rPrChange w:id="46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11" w:author="e.pashkova" w:date="2020-05-13T10:26:00Z">
            <w:rPr>
              <w:rFonts w:ascii="Times New Roman" w:hAnsi="Times New Roman"/>
              <w:color w:val="000000"/>
            </w:rPr>
          </w:rPrChange>
        </w:rPr>
        <w:t>стійок</w:t>
      </w:r>
      <w:proofErr w:type="spellEnd"/>
      <w:r w:rsidRPr="001B5176">
        <w:rPr>
          <w:rFonts w:ascii="Times New Roman" w:hAnsi="Times New Roman" w:cs="Times New Roman"/>
          <w:color w:val="000000"/>
          <w:rPrChange w:id="4612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830FF0" w:rsidRPr="001B5176" w:rsidRDefault="00830FF0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lang w:val="uk-UA"/>
          <w:rPrChange w:id="4613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4614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4615" w:author="e.pashkova" w:date="2020-05-13T10:26:00Z">
            <w:rPr>
              <w:rFonts w:ascii="Times New Roman" w:hAnsi="Times New Roman"/>
              <w:color w:val="000000"/>
            </w:rPr>
          </w:rPrChange>
        </w:rPr>
        <w:t>Забороняється</w:t>
      </w:r>
      <w:proofErr w:type="spellEnd"/>
      <w:r w:rsidRPr="001B5176">
        <w:rPr>
          <w:rFonts w:ascii="Times New Roman" w:hAnsi="Times New Roman" w:cs="Times New Roman"/>
          <w:color w:val="000000"/>
          <w:rPrChange w:id="46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17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використання</w:t>
      </w:r>
      <w:proofErr w:type="spellEnd"/>
      <w:r w:rsidRPr="001B5176">
        <w:rPr>
          <w:rFonts w:ascii="Times New Roman" w:hAnsi="Times New Roman" w:cs="Times New Roman"/>
          <w:color w:val="000000"/>
          <w:rPrChange w:id="46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19" w:author="e.pashkova" w:date="2020-05-13T10:26:00Z">
            <w:rPr>
              <w:rFonts w:ascii="Times New Roman" w:hAnsi="Times New Roman"/>
              <w:color w:val="000000"/>
            </w:rPr>
          </w:rPrChange>
        </w:rPr>
        <w:t>саморобних</w:t>
      </w:r>
      <w:proofErr w:type="spellEnd"/>
      <w:r w:rsidRPr="001B5176">
        <w:rPr>
          <w:rFonts w:ascii="Times New Roman" w:hAnsi="Times New Roman" w:cs="Times New Roman"/>
          <w:color w:val="000000"/>
          <w:rPrChange w:id="46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color w:val="000000"/>
          <w:lang w:val="uk-UA"/>
          <w:rPrChange w:id="462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драбин.</w:t>
      </w:r>
    </w:p>
    <w:p w:rsidR="00830FF0" w:rsidRPr="001B5176" w:rsidRDefault="00830FF0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4622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4623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4624" w:author="e.pashkova" w:date="2020-05-13T10:26:00Z">
            <w:rPr>
              <w:rFonts w:ascii="Times New Roman" w:hAnsi="Times New Roman"/>
              <w:color w:val="000000"/>
            </w:rPr>
          </w:rPrChange>
        </w:rPr>
        <w:lastRenderedPageBreak/>
        <w:t>Забороняється</w:t>
      </w:r>
      <w:proofErr w:type="spellEnd"/>
      <w:r w:rsidRPr="001B5176">
        <w:rPr>
          <w:rFonts w:ascii="Times New Roman" w:hAnsi="Times New Roman" w:cs="Times New Roman"/>
          <w:color w:val="000000"/>
          <w:rPrChange w:id="46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26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використання</w:t>
      </w:r>
      <w:proofErr w:type="spellEnd"/>
      <w:r w:rsidRPr="001B5176">
        <w:rPr>
          <w:rFonts w:ascii="Times New Roman" w:hAnsi="Times New Roman" w:cs="Times New Roman"/>
          <w:color w:val="000000"/>
          <w:rPrChange w:id="46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28" w:author="e.pashkova" w:date="2020-05-13T10:26:00Z">
            <w:rPr>
              <w:rFonts w:ascii="Times New Roman" w:hAnsi="Times New Roman"/>
              <w:color w:val="000000"/>
            </w:rPr>
          </w:rPrChange>
        </w:rPr>
        <w:t>пошкоджених</w:t>
      </w:r>
      <w:proofErr w:type="spellEnd"/>
      <w:r w:rsidRPr="001B5176">
        <w:rPr>
          <w:rFonts w:ascii="Times New Roman" w:hAnsi="Times New Roman" w:cs="Times New Roman"/>
          <w:color w:val="000000"/>
          <w:rPrChange w:id="46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30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46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32" w:author="e.pashkova" w:date="2020-05-13T10:26:00Z">
            <w:rPr>
              <w:rFonts w:ascii="Times New Roman" w:hAnsi="Times New Roman"/>
              <w:color w:val="000000"/>
            </w:rPr>
          </w:rPrChange>
        </w:rPr>
        <w:t>несправних</w:t>
      </w:r>
      <w:proofErr w:type="spellEnd"/>
      <w:r w:rsidRPr="001B5176">
        <w:rPr>
          <w:rFonts w:ascii="Times New Roman" w:hAnsi="Times New Roman" w:cs="Times New Roman"/>
          <w:color w:val="000000"/>
          <w:rPrChange w:id="46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34" w:author="e.pashkova" w:date="2020-05-13T10:26:00Z">
            <w:rPr>
              <w:rFonts w:ascii="Times New Roman" w:hAnsi="Times New Roman"/>
              <w:color w:val="000000"/>
            </w:rPr>
          </w:rPrChange>
        </w:rPr>
        <w:t>драбин</w:t>
      </w:r>
      <w:proofErr w:type="spellEnd"/>
      <w:r w:rsidRPr="001B5176">
        <w:rPr>
          <w:rFonts w:ascii="Times New Roman" w:hAnsi="Times New Roman" w:cs="Times New Roman"/>
          <w:color w:val="000000"/>
          <w:rPrChange w:id="463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вони </w:t>
      </w:r>
      <w:proofErr w:type="spellStart"/>
      <w:r w:rsidRPr="001B5176">
        <w:rPr>
          <w:rFonts w:ascii="Times New Roman" w:hAnsi="Times New Roman" w:cs="Times New Roman"/>
          <w:color w:val="000000"/>
          <w:rPrChange w:id="4636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46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38" w:author="e.pashkova" w:date="2020-05-13T10:26:00Z">
            <w:rPr>
              <w:rFonts w:ascii="Times New Roman" w:hAnsi="Times New Roman"/>
              <w:color w:val="000000"/>
            </w:rPr>
          </w:rPrChange>
        </w:rPr>
        <w:t>негайно</w:t>
      </w:r>
      <w:proofErr w:type="spellEnd"/>
      <w:r w:rsidRPr="001B5176">
        <w:rPr>
          <w:rFonts w:ascii="Times New Roman" w:hAnsi="Times New Roman" w:cs="Times New Roman"/>
          <w:color w:val="000000"/>
          <w:rPrChange w:id="46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40" w:author="e.pashkova" w:date="2020-05-13T10:26:00Z">
            <w:rPr>
              <w:rFonts w:ascii="Times New Roman" w:hAnsi="Times New Roman"/>
              <w:color w:val="000000"/>
            </w:rPr>
          </w:rPrChange>
        </w:rPr>
        <w:t>вилучатися</w:t>
      </w:r>
      <w:proofErr w:type="spellEnd"/>
      <w:r w:rsidRPr="001B5176">
        <w:rPr>
          <w:rFonts w:ascii="Times New Roman" w:hAnsi="Times New Roman" w:cs="Times New Roman"/>
          <w:color w:val="000000"/>
          <w:rPrChange w:id="46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4642" w:author="e.pashkova" w:date="2020-05-13T10:26:00Z">
            <w:rPr>
              <w:rFonts w:ascii="Times New Roman" w:hAnsi="Times New Roman"/>
              <w:color w:val="000000"/>
            </w:rPr>
          </w:rPrChange>
        </w:rPr>
        <w:t>експлуатації</w:t>
      </w:r>
      <w:proofErr w:type="spellEnd"/>
      <w:r w:rsidRPr="001B5176">
        <w:rPr>
          <w:rFonts w:ascii="Times New Roman" w:hAnsi="Times New Roman" w:cs="Times New Roman"/>
          <w:color w:val="000000"/>
          <w:rPrChange w:id="46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4644" w:author="e.pashkova" w:date="2020-05-13T10:26:00Z">
            <w:rPr>
              <w:rFonts w:ascii="Times New Roman" w:hAnsi="Times New Roman"/>
              <w:color w:val="000000"/>
            </w:rPr>
          </w:rPrChange>
        </w:rPr>
        <w:t>віддалятися</w:t>
      </w:r>
      <w:proofErr w:type="spellEnd"/>
      <w:r w:rsidRPr="001B5176">
        <w:rPr>
          <w:rFonts w:ascii="Times New Roman" w:hAnsi="Times New Roman" w:cs="Times New Roman"/>
          <w:color w:val="000000"/>
          <w:rPrChange w:id="46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4646" w:author="e.pashkova" w:date="2020-05-13T10:26:00Z">
            <w:rPr>
              <w:rFonts w:ascii="Times New Roman" w:hAnsi="Times New Roman"/>
              <w:color w:val="000000"/>
            </w:rPr>
          </w:rPrChange>
        </w:rPr>
        <w:t>об'єкта</w:t>
      </w:r>
      <w:proofErr w:type="spellEnd"/>
      <w:r w:rsidRPr="001B5176">
        <w:rPr>
          <w:rFonts w:ascii="Times New Roman" w:hAnsi="Times New Roman" w:cs="Times New Roman"/>
          <w:color w:val="000000"/>
          <w:rPrChange w:id="46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</w:t>
      </w:r>
      <w:r w:rsidRPr="001B5176">
        <w:rPr>
          <w:rFonts w:ascii="Times New Roman" w:hAnsi="Times New Roman" w:cs="Times New Roman"/>
          <w:color w:val="000000"/>
          <w:lang w:val="uk-UA"/>
          <w:rPrChange w:id="4648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Працівники</w:t>
      </w:r>
      <w:r w:rsidRPr="001B5176">
        <w:rPr>
          <w:rFonts w:ascii="Times New Roman" w:hAnsi="Times New Roman" w:cs="Times New Roman"/>
          <w:color w:val="000000"/>
          <w:rPrChange w:id="46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50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46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4652" w:author="e.pashkova" w:date="2020-05-13T10:26:00Z">
            <w:rPr>
              <w:rFonts w:ascii="Times New Roman" w:hAnsi="Times New Roman"/>
              <w:color w:val="000000"/>
            </w:rPr>
          </w:rPrChange>
        </w:rPr>
        <w:t>проінструктовані</w:t>
      </w:r>
      <w:proofErr w:type="spellEnd"/>
      <w:r w:rsidRPr="001B5176">
        <w:rPr>
          <w:rFonts w:ascii="Times New Roman" w:hAnsi="Times New Roman" w:cs="Times New Roman"/>
          <w:color w:val="000000"/>
          <w:rPrChange w:id="46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про те, </w:t>
      </w:r>
      <w:proofErr w:type="spellStart"/>
      <w:r w:rsidRPr="001B5176">
        <w:rPr>
          <w:rFonts w:ascii="Times New Roman" w:hAnsi="Times New Roman" w:cs="Times New Roman"/>
          <w:color w:val="000000"/>
          <w:rPrChange w:id="4654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465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56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необхідно</w:t>
      </w:r>
      <w:proofErr w:type="spellEnd"/>
      <w:r w:rsidRPr="001B5176">
        <w:rPr>
          <w:rFonts w:ascii="Times New Roman" w:hAnsi="Times New Roman" w:cs="Times New Roman"/>
          <w:color w:val="000000"/>
          <w:rPrChange w:id="465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58" w:author="e.pashkova" w:date="2020-05-13T10:26:00Z">
            <w:rPr>
              <w:rFonts w:ascii="Times New Roman" w:hAnsi="Times New Roman"/>
              <w:color w:val="000000"/>
            </w:rPr>
          </w:rPrChange>
        </w:rPr>
        <w:t>негайно</w:t>
      </w:r>
      <w:proofErr w:type="spellEnd"/>
      <w:r w:rsidRPr="001B5176">
        <w:rPr>
          <w:rFonts w:ascii="Times New Roman" w:hAnsi="Times New Roman" w:cs="Times New Roman"/>
          <w:color w:val="000000"/>
          <w:rPrChange w:id="46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60" w:author="e.pashkova" w:date="2020-05-13T10:26:00Z">
            <w:rPr>
              <w:rFonts w:ascii="Times New Roman" w:hAnsi="Times New Roman"/>
              <w:color w:val="000000"/>
            </w:rPr>
          </w:rPrChange>
        </w:rPr>
        <w:t>повідомляти</w:t>
      </w:r>
      <w:proofErr w:type="spellEnd"/>
      <w:r w:rsidRPr="001B5176">
        <w:rPr>
          <w:rFonts w:ascii="Times New Roman" w:hAnsi="Times New Roman" w:cs="Times New Roman"/>
          <w:color w:val="000000"/>
          <w:rPrChange w:id="46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62" w:author="e.pashkova" w:date="2020-05-13T10:26:00Z">
            <w:rPr>
              <w:rFonts w:ascii="Times New Roman" w:hAnsi="Times New Roman"/>
              <w:color w:val="000000"/>
            </w:rPr>
          </w:rPrChange>
        </w:rPr>
        <w:t>своєму</w:t>
      </w:r>
      <w:proofErr w:type="spellEnd"/>
      <w:r w:rsidRPr="001B5176">
        <w:rPr>
          <w:rFonts w:ascii="Times New Roman" w:hAnsi="Times New Roman" w:cs="Times New Roman"/>
          <w:color w:val="000000"/>
          <w:rPrChange w:id="466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64" w:author="e.pashkova" w:date="2020-05-13T10:26:00Z">
            <w:rPr>
              <w:rFonts w:ascii="Times New Roman" w:hAnsi="Times New Roman"/>
              <w:color w:val="000000"/>
            </w:rPr>
          </w:rPrChange>
        </w:rPr>
        <w:t>керівнику</w:t>
      </w:r>
      <w:proofErr w:type="spellEnd"/>
      <w:r w:rsidRPr="001B5176">
        <w:rPr>
          <w:rFonts w:ascii="Times New Roman" w:hAnsi="Times New Roman" w:cs="Times New Roman"/>
          <w:color w:val="000000"/>
          <w:rPrChange w:id="466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про </w:t>
      </w:r>
      <w:proofErr w:type="spellStart"/>
      <w:r w:rsidRPr="001B5176">
        <w:rPr>
          <w:rFonts w:ascii="Times New Roman" w:hAnsi="Times New Roman" w:cs="Times New Roman"/>
          <w:color w:val="000000"/>
          <w:rPrChange w:id="4666" w:author="e.pashkova" w:date="2020-05-13T10:26:00Z">
            <w:rPr>
              <w:rFonts w:ascii="Times New Roman" w:hAnsi="Times New Roman"/>
              <w:color w:val="000000"/>
            </w:rPr>
          </w:rPrChange>
        </w:rPr>
        <w:t>несправних</w:t>
      </w:r>
      <w:proofErr w:type="spellEnd"/>
      <w:r w:rsidRPr="001B5176">
        <w:rPr>
          <w:rFonts w:ascii="Times New Roman" w:hAnsi="Times New Roman" w:cs="Times New Roman"/>
          <w:color w:val="000000"/>
          <w:rPrChange w:id="466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сходах.</w:t>
      </w:r>
    </w:p>
    <w:p w:rsidR="00830FF0" w:rsidRPr="001B5176" w:rsidRDefault="00830FF0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4668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4669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4670" w:author="e.pashkova" w:date="2020-05-13T10:26:00Z">
            <w:rPr>
              <w:rFonts w:ascii="Times New Roman" w:hAnsi="Times New Roman"/>
              <w:color w:val="000000"/>
            </w:rPr>
          </w:rPrChange>
        </w:rPr>
        <w:t>Забороняється</w:t>
      </w:r>
      <w:proofErr w:type="spellEnd"/>
      <w:r w:rsidRPr="001B5176">
        <w:rPr>
          <w:rFonts w:ascii="Times New Roman" w:hAnsi="Times New Roman" w:cs="Times New Roman"/>
          <w:color w:val="000000"/>
          <w:rPrChange w:id="467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color w:val="000000"/>
          <w:lang w:val="uk-UA"/>
          <w:rPrChange w:id="4672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з</w:t>
      </w:r>
      <w:proofErr w:type="spellStart"/>
      <w:r w:rsidRPr="001B5176">
        <w:rPr>
          <w:rFonts w:ascii="Times New Roman" w:hAnsi="Times New Roman" w:cs="Times New Roman"/>
          <w:color w:val="000000"/>
          <w:rPrChange w:id="4673" w:author="e.pashkova" w:date="2020-05-13T10:26:00Z">
            <w:rPr>
              <w:rFonts w:ascii="Times New Roman" w:hAnsi="Times New Roman"/>
              <w:color w:val="000000"/>
            </w:rPr>
          </w:rPrChange>
        </w:rPr>
        <w:t>в'язувати</w:t>
      </w:r>
      <w:proofErr w:type="spellEnd"/>
      <w:r w:rsidRPr="001B5176">
        <w:rPr>
          <w:rFonts w:ascii="Times New Roman" w:hAnsi="Times New Roman" w:cs="Times New Roman"/>
          <w:color w:val="000000"/>
          <w:rPrChange w:id="46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4675" w:author="e.pashkova" w:date="2020-05-13T10:26:00Z">
            <w:rPr>
              <w:rFonts w:ascii="Times New Roman" w:hAnsi="Times New Roman"/>
              <w:color w:val="000000"/>
            </w:rPr>
          </w:rPrChange>
        </w:rPr>
        <w:t>скріплювати</w:t>
      </w:r>
      <w:proofErr w:type="spellEnd"/>
      <w:r w:rsidRPr="001B5176">
        <w:rPr>
          <w:rFonts w:ascii="Times New Roman" w:hAnsi="Times New Roman" w:cs="Times New Roman"/>
          <w:color w:val="000000"/>
          <w:rPrChange w:id="46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сходи разом </w:t>
      </w:r>
      <w:proofErr w:type="spellStart"/>
      <w:r w:rsidRPr="001B5176">
        <w:rPr>
          <w:rFonts w:ascii="Times New Roman" w:hAnsi="Times New Roman" w:cs="Times New Roman"/>
          <w:color w:val="000000"/>
          <w:rPrChange w:id="4677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46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79" w:author="e.pashkova" w:date="2020-05-13T10:26:00Z">
            <w:rPr>
              <w:rFonts w:ascii="Times New Roman" w:hAnsi="Times New Roman"/>
              <w:color w:val="000000"/>
            </w:rPr>
          </w:rPrChange>
        </w:rPr>
        <w:t>влаштовувати</w:t>
      </w:r>
      <w:proofErr w:type="spellEnd"/>
      <w:r w:rsidRPr="001B5176">
        <w:rPr>
          <w:rFonts w:ascii="Times New Roman" w:hAnsi="Times New Roman" w:cs="Times New Roman"/>
          <w:color w:val="000000"/>
          <w:rPrChange w:id="46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81" w:author="e.pashkova" w:date="2020-05-13T10:26:00Z">
            <w:rPr>
              <w:rFonts w:ascii="Times New Roman" w:hAnsi="Times New Roman"/>
              <w:color w:val="000000"/>
            </w:rPr>
          </w:rPrChange>
        </w:rPr>
        <w:t>додаткові</w:t>
      </w:r>
      <w:proofErr w:type="spellEnd"/>
      <w:r w:rsidRPr="001B5176">
        <w:rPr>
          <w:rFonts w:ascii="Times New Roman" w:hAnsi="Times New Roman" w:cs="Times New Roman"/>
          <w:color w:val="000000"/>
          <w:rPrChange w:id="46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83" w:author="e.pashkova" w:date="2020-05-13T10:26:00Z">
            <w:rPr>
              <w:rFonts w:ascii="Times New Roman" w:hAnsi="Times New Roman"/>
              <w:color w:val="000000"/>
            </w:rPr>
          </w:rPrChange>
        </w:rPr>
        <w:t>опорні</w:t>
      </w:r>
      <w:proofErr w:type="spellEnd"/>
      <w:r w:rsidRPr="001B5176">
        <w:rPr>
          <w:rFonts w:ascii="Times New Roman" w:hAnsi="Times New Roman" w:cs="Times New Roman"/>
          <w:color w:val="000000"/>
          <w:rPrChange w:id="46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85" w:author="e.pashkova" w:date="2020-05-13T10:26:00Z">
            <w:rPr>
              <w:rFonts w:ascii="Times New Roman" w:hAnsi="Times New Roman"/>
              <w:color w:val="000000"/>
            </w:rPr>
          </w:rPrChange>
        </w:rPr>
        <w:t>споруди</w:t>
      </w:r>
      <w:proofErr w:type="spellEnd"/>
      <w:r w:rsidRPr="001B5176">
        <w:rPr>
          <w:rFonts w:ascii="Times New Roman" w:hAnsi="Times New Roman" w:cs="Times New Roman"/>
          <w:color w:val="000000"/>
          <w:rPrChange w:id="46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4687" w:author="e.pashkova" w:date="2020-05-13T10:26:00Z">
            <w:rPr>
              <w:rFonts w:ascii="Times New Roman" w:hAnsi="Times New Roman"/>
              <w:color w:val="000000"/>
            </w:rPr>
          </w:rPrChange>
        </w:rPr>
        <w:t>ящиків</w:t>
      </w:r>
      <w:proofErr w:type="spellEnd"/>
      <w:r w:rsidRPr="001B5176">
        <w:rPr>
          <w:rFonts w:ascii="Times New Roman" w:hAnsi="Times New Roman" w:cs="Times New Roman"/>
          <w:color w:val="000000"/>
          <w:rPrChange w:id="46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89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46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91" w:author="e.pashkova" w:date="2020-05-13T10:26:00Z">
            <w:rPr>
              <w:rFonts w:ascii="Times New Roman" w:hAnsi="Times New Roman"/>
              <w:color w:val="000000"/>
            </w:rPr>
          </w:rPrChange>
        </w:rPr>
        <w:t>інших</w:t>
      </w:r>
      <w:proofErr w:type="spellEnd"/>
      <w:r w:rsidRPr="001B5176">
        <w:rPr>
          <w:rFonts w:ascii="Times New Roman" w:hAnsi="Times New Roman" w:cs="Times New Roman"/>
          <w:color w:val="000000"/>
          <w:rPrChange w:id="46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93" w:author="e.pashkova" w:date="2020-05-13T10:26:00Z">
            <w:rPr>
              <w:rFonts w:ascii="Times New Roman" w:hAnsi="Times New Roman"/>
              <w:color w:val="000000"/>
            </w:rPr>
          </w:rPrChange>
        </w:rPr>
        <w:t>підручних</w:t>
      </w:r>
      <w:proofErr w:type="spellEnd"/>
      <w:r w:rsidRPr="001B5176">
        <w:rPr>
          <w:rFonts w:ascii="Times New Roman" w:hAnsi="Times New Roman" w:cs="Times New Roman"/>
          <w:color w:val="000000"/>
          <w:rPrChange w:id="46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95" w:author="e.pashkova" w:date="2020-05-13T10:26:00Z">
            <w:rPr>
              <w:rFonts w:ascii="Times New Roman" w:hAnsi="Times New Roman"/>
              <w:color w:val="000000"/>
            </w:rPr>
          </w:rPrChange>
        </w:rPr>
        <w:t>засобів</w:t>
      </w:r>
      <w:proofErr w:type="spellEnd"/>
      <w:r w:rsidRPr="001B5176">
        <w:rPr>
          <w:rFonts w:ascii="Times New Roman" w:hAnsi="Times New Roman" w:cs="Times New Roman"/>
          <w:color w:val="000000"/>
          <w:rPrChange w:id="46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в </w:t>
      </w:r>
      <w:proofErr w:type="spellStart"/>
      <w:r w:rsidRPr="001B5176">
        <w:rPr>
          <w:rFonts w:ascii="Times New Roman" w:hAnsi="Times New Roman" w:cs="Times New Roman"/>
          <w:color w:val="000000"/>
          <w:rPrChange w:id="4697" w:author="e.pashkova" w:date="2020-05-13T10:26:00Z">
            <w:rPr>
              <w:rFonts w:ascii="Times New Roman" w:hAnsi="Times New Roman"/>
              <w:color w:val="000000"/>
            </w:rPr>
          </w:rPrChange>
        </w:rPr>
        <w:t>разі</w:t>
      </w:r>
      <w:proofErr w:type="spellEnd"/>
      <w:r w:rsidRPr="001B5176">
        <w:rPr>
          <w:rFonts w:ascii="Times New Roman" w:hAnsi="Times New Roman" w:cs="Times New Roman"/>
          <w:color w:val="000000"/>
          <w:rPrChange w:id="46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699" w:author="e.pashkova" w:date="2020-05-13T10:26:00Z">
            <w:rPr>
              <w:rFonts w:ascii="Times New Roman" w:hAnsi="Times New Roman"/>
              <w:color w:val="000000"/>
            </w:rPr>
          </w:rPrChange>
        </w:rPr>
        <w:t>недостатньої</w:t>
      </w:r>
      <w:proofErr w:type="spellEnd"/>
      <w:r w:rsidRPr="001B5176">
        <w:rPr>
          <w:rFonts w:ascii="Times New Roman" w:hAnsi="Times New Roman" w:cs="Times New Roman"/>
          <w:color w:val="000000"/>
          <w:rPrChange w:id="47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701" w:author="e.pashkova" w:date="2020-05-13T10:26:00Z">
            <w:rPr>
              <w:rFonts w:ascii="Times New Roman" w:hAnsi="Times New Roman"/>
              <w:color w:val="000000"/>
            </w:rPr>
          </w:rPrChange>
        </w:rPr>
        <w:t>довжини</w:t>
      </w:r>
      <w:proofErr w:type="spellEnd"/>
      <w:r w:rsidRPr="001B5176">
        <w:rPr>
          <w:rFonts w:ascii="Times New Roman" w:hAnsi="Times New Roman" w:cs="Times New Roman"/>
          <w:color w:val="000000"/>
          <w:rPrChange w:id="47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703" w:author="e.pashkova" w:date="2020-05-13T10:26:00Z">
            <w:rPr>
              <w:rFonts w:ascii="Times New Roman" w:hAnsi="Times New Roman"/>
              <w:color w:val="000000"/>
            </w:rPr>
          </w:rPrChange>
        </w:rPr>
        <w:t>драбини</w:t>
      </w:r>
      <w:proofErr w:type="spellEnd"/>
      <w:r w:rsidRPr="001B5176">
        <w:rPr>
          <w:rFonts w:ascii="Times New Roman" w:hAnsi="Times New Roman" w:cs="Times New Roman"/>
          <w:color w:val="000000"/>
          <w:rPrChange w:id="4704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830FF0" w:rsidRPr="001B5176" w:rsidRDefault="00830FF0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4705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4706" w:author="e.pashkova" w:date="2020-05-13T10:26:00Z">
          <w:pPr/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4707" w:author="e.pashkova" w:date="2020-05-13T10:26:00Z">
            <w:rPr>
              <w:rFonts w:ascii="Times New Roman" w:hAnsi="Times New Roman"/>
              <w:color w:val="000000"/>
            </w:rPr>
          </w:rPrChange>
        </w:rPr>
        <w:t>Приставні</w:t>
      </w:r>
      <w:proofErr w:type="spellEnd"/>
      <w:r w:rsidRPr="001B5176">
        <w:rPr>
          <w:rFonts w:ascii="Times New Roman" w:hAnsi="Times New Roman" w:cs="Times New Roman"/>
          <w:color w:val="000000"/>
          <w:rPrChange w:id="47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сходи </w:t>
      </w:r>
      <w:proofErr w:type="spellStart"/>
      <w:r w:rsidRPr="001B5176">
        <w:rPr>
          <w:rFonts w:ascii="Times New Roman" w:hAnsi="Times New Roman" w:cs="Times New Roman"/>
          <w:color w:val="000000"/>
          <w:rPrChange w:id="4709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47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711" w:author="e.pashkova" w:date="2020-05-13T10:26:00Z">
            <w:rPr>
              <w:rFonts w:ascii="Times New Roman" w:hAnsi="Times New Roman"/>
              <w:color w:val="000000"/>
            </w:rPr>
          </w:rPrChange>
        </w:rPr>
        <w:t>встановлюватися</w:t>
      </w:r>
      <w:proofErr w:type="spellEnd"/>
      <w:r w:rsidRPr="001B5176">
        <w:rPr>
          <w:rFonts w:ascii="Times New Roman" w:hAnsi="Times New Roman" w:cs="Times New Roman"/>
          <w:color w:val="000000"/>
          <w:rPrChange w:id="47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713" w:author="e.pashkova" w:date="2020-05-13T10:26:00Z">
            <w:rPr>
              <w:rFonts w:ascii="Times New Roman" w:hAnsi="Times New Roman"/>
              <w:color w:val="000000"/>
            </w:rPr>
          </w:rPrChange>
        </w:rPr>
        <w:t>під</w:t>
      </w:r>
      <w:proofErr w:type="spellEnd"/>
      <w:r w:rsidRPr="001B5176">
        <w:rPr>
          <w:rFonts w:ascii="Times New Roman" w:hAnsi="Times New Roman" w:cs="Times New Roman"/>
          <w:color w:val="000000"/>
          <w:rPrChange w:id="47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715" w:author="e.pashkova" w:date="2020-05-13T10:26:00Z">
            <w:rPr>
              <w:rFonts w:ascii="Times New Roman" w:hAnsi="Times New Roman"/>
              <w:color w:val="000000"/>
            </w:rPr>
          </w:rPrChange>
        </w:rPr>
        <w:t>безпечним</w:t>
      </w:r>
      <w:proofErr w:type="spellEnd"/>
      <w:r w:rsidRPr="001B5176">
        <w:rPr>
          <w:rFonts w:ascii="Times New Roman" w:hAnsi="Times New Roman" w:cs="Times New Roman"/>
          <w:color w:val="000000"/>
          <w:rPrChange w:id="47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кутом, </w:t>
      </w:r>
      <w:proofErr w:type="spellStart"/>
      <w:r w:rsidRPr="001B5176">
        <w:rPr>
          <w:rFonts w:ascii="Times New Roman" w:hAnsi="Times New Roman" w:cs="Times New Roman"/>
          <w:color w:val="000000"/>
          <w:rPrChange w:id="4717" w:author="e.pashkova" w:date="2020-05-13T10:26:00Z">
            <w:rPr>
              <w:rFonts w:ascii="Times New Roman" w:hAnsi="Times New Roman"/>
              <w:color w:val="000000"/>
            </w:rPr>
          </w:rPrChange>
        </w:rPr>
        <w:t>який</w:t>
      </w:r>
      <w:proofErr w:type="spellEnd"/>
      <w:r w:rsidRPr="001B5176">
        <w:rPr>
          <w:rFonts w:ascii="Times New Roman" w:hAnsi="Times New Roman" w:cs="Times New Roman"/>
          <w:color w:val="000000"/>
          <w:rPrChange w:id="47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не повинен </w:t>
      </w:r>
      <w:proofErr w:type="spellStart"/>
      <w:r w:rsidRPr="001B5176">
        <w:rPr>
          <w:rFonts w:ascii="Times New Roman" w:hAnsi="Times New Roman" w:cs="Times New Roman"/>
          <w:color w:val="000000"/>
          <w:rPrChange w:id="4719" w:author="e.pashkova" w:date="2020-05-13T10:26:00Z">
            <w:rPr>
              <w:rFonts w:ascii="Times New Roman" w:hAnsi="Times New Roman"/>
              <w:color w:val="000000"/>
            </w:rPr>
          </w:rPrChange>
        </w:rPr>
        <w:t>перевищувати</w:t>
      </w:r>
      <w:proofErr w:type="spellEnd"/>
      <w:r w:rsidRPr="001B5176">
        <w:rPr>
          <w:rFonts w:ascii="Times New Roman" w:hAnsi="Times New Roman" w:cs="Times New Roman"/>
          <w:color w:val="000000"/>
          <w:rPrChange w:id="47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75 </w:t>
      </w:r>
      <w:proofErr w:type="spellStart"/>
      <w:r w:rsidRPr="001B5176">
        <w:rPr>
          <w:rFonts w:ascii="Times New Roman" w:hAnsi="Times New Roman" w:cs="Times New Roman"/>
          <w:color w:val="000000"/>
          <w:rPrChange w:id="4721" w:author="e.pashkova" w:date="2020-05-13T10:26:00Z">
            <w:rPr>
              <w:rFonts w:ascii="Times New Roman" w:hAnsi="Times New Roman"/>
              <w:color w:val="000000"/>
            </w:rPr>
          </w:rPrChange>
        </w:rPr>
        <w:t>градусів</w:t>
      </w:r>
      <w:proofErr w:type="spellEnd"/>
      <w:r w:rsidRPr="001B5176">
        <w:rPr>
          <w:rFonts w:ascii="Times New Roman" w:hAnsi="Times New Roman" w:cs="Times New Roman"/>
          <w:color w:val="000000"/>
          <w:rPrChange w:id="47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а при </w:t>
      </w:r>
      <w:proofErr w:type="spellStart"/>
      <w:r w:rsidRPr="001B5176">
        <w:rPr>
          <w:rFonts w:ascii="Times New Roman" w:hAnsi="Times New Roman" w:cs="Times New Roman"/>
          <w:color w:val="000000"/>
          <w:rPrChange w:id="4723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необхідності</w:t>
      </w:r>
      <w:proofErr w:type="spellEnd"/>
      <w:r w:rsidRPr="001B5176">
        <w:rPr>
          <w:rFonts w:ascii="Times New Roman" w:hAnsi="Times New Roman" w:cs="Times New Roman"/>
          <w:color w:val="000000"/>
          <w:rPrChange w:id="47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4725" w:author="e.pashkova" w:date="2020-05-13T10:26:00Z">
            <w:rPr>
              <w:rFonts w:ascii="Times New Roman" w:hAnsi="Times New Roman"/>
              <w:color w:val="000000"/>
            </w:rPr>
          </w:rPrChange>
        </w:rPr>
        <w:t>кріпитися</w:t>
      </w:r>
      <w:proofErr w:type="spellEnd"/>
      <w:r w:rsidRPr="001B5176">
        <w:rPr>
          <w:rFonts w:ascii="Times New Roman" w:hAnsi="Times New Roman" w:cs="Times New Roman"/>
          <w:color w:val="000000"/>
          <w:rPrChange w:id="47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4727" w:author="e.pashkova" w:date="2020-05-13T10:26:00Z">
            <w:rPr>
              <w:rFonts w:ascii="Times New Roman" w:hAnsi="Times New Roman"/>
              <w:color w:val="000000"/>
            </w:rPr>
          </w:rPrChange>
        </w:rPr>
        <w:t>верхній</w:t>
      </w:r>
      <w:proofErr w:type="spellEnd"/>
      <w:r w:rsidRPr="001B5176">
        <w:rPr>
          <w:rFonts w:ascii="Times New Roman" w:hAnsi="Times New Roman" w:cs="Times New Roman"/>
          <w:color w:val="000000"/>
          <w:rPrChange w:id="47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729" w:author="e.pashkova" w:date="2020-05-13T10:26:00Z">
            <w:rPr>
              <w:rFonts w:ascii="Times New Roman" w:hAnsi="Times New Roman"/>
              <w:color w:val="000000"/>
            </w:rPr>
          </w:rPrChange>
        </w:rPr>
        <w:t>частині</w:t>
      </w:r>
      <w:proofErr w:type="spellEnd"/>
      <w:r w:rsidRPr="001B5176">
        <w:rPr>
          <w:rFonts w:ascii="Times New Roman" w:hAnsi="Times New Roman" w:cs="Times New Roman"/>
          <w:color w:val="000000"/>
          <w:rPrChange w:id="47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4731" w:author="e.pashkova" w:date="2020-05-13T10:26:00Z">
            <w:rPr>
              <w:rFonts w:ascii="Times New Roman" w:hAnsi="Times New Roman"/>
              <w:color w:val="000000"/>
            </w:rPr>
          </w:rPrChange>
        </w:rPr>
        <w:t>щоб</w:t>
      </w:r>
      <w:proofErr w:type="spellEnd"/>
      <w:r w:rsidRPr="001B5176">
        <w:rPr>
          <w:rFonts w:ascii="Times New Roman" w:hAnsi="Times New Roman" w:cs="Times New Roman"/>
          <w:color w:val="000000"/>
          <w:rPrChange w:id="47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733" w:author="e.pashkova" w:date="2020-05-13T10:26:00Z">
            <w:rPr>
              <w:rFonts w:ascii="Times New Roman" w:hAnsi="Times New Roman"/>
              <w:color w:val="000000"/>
            </w:rPr>
          </w:rPrChange>
        </w:rPr>
        <w:t>запобігти</w:t>
      </w:r>
      <w:proofErr w:type="spellEnd"/>
      <w:r w:rsidRPr="001B5176">
        <w:rPr>
          <w:rFonts w:ascii="Times New Roman" w:hAnsi="Times New Roman" w:cs="Times New Roman"/>
          <w:color w:val="000000"/>
          <w:rPrChange w:id="47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735" w:author="e.pashkova" w:date="2020-05-13T10:26:00Z">
            <w:rPr>
              <w:rFonts w:ascii="Times New Roman" w:hAnsi="Times New Roman"/>
              <w:color w:val="000000"/>
            </w:rPr>
          </w:rPrChange>
        </w:rPr>
        <w:t>зісковзування</w:t>
      </w:r>
      <w:proofErr w:type="spellEnd"/>
      <w:r w:rsidRPr="001B5176">
        <w:rPr>
          <w:rFonts w:ascii="Times New Roman" w:hAnsi="Times New Roman" w:cs="Times New Roman"/>
          <w:color w:val="000000"/>
          <w:rPrChange w:id="4736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830FF0" w:rsidRPr="001B5176" w:rsidRDefault="00830FF0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lang w:val="uk-UA"/>
          <w:rPrChange w:id="4737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4738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  <w:rPrChange w:id="4739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Драбини</w:t>
      </w:r>
      <w:r w:rsidRPr="001B5176">
        <w:rPr>
          <w:rFonts w:ascii="Times New Roman" w:hAnsi="Times New Roman" w:cs="Times New Roman"/>
          <w:color w:val="000000"/>
          <w:rPrChange w:id="47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741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47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743" w:author="e.pashkova" w:date="2020-05-13T10:26:00Z">
            <w:rPr>
              <w:rFonts w:ascii="Times New Roman" w:hAnsi="Times New Roman"/>
              <w:color w:val="000000"/>
            </w:rPr>
          </w:rPrChange>
        </w:rPr>
        <w:t>мати</w:t>
      </w:r>
      <w:proofErr w:type="spellEnd"/>
      <w:r w:rsidRPr="001B5176">
        <w:rPr>
          <w:rFonts w:ascii="Times New Roman" w:hAnsi="Times New Roman" w:cs="Times New Roman"/>
          <w:color w:val="000000"/>
          <w:rPrChange w:id="47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745" w:author="e.pashkova" w:date="2020-05-13T10:26:00Z">
            <w:rPr>
              <w:rFonts w:ascii="Times New Roman" w:hAnsi="Times New Roman"/>
              <w:color w:val="000000"/>
            </w:rPr>
          </w:rPrChange>
        </w:rPr>
        <w:t>таку</w:t>
      </w:r>
      <w:proofErr w:type="spellEnd"/>
      <w:r w:rsidRPr="001B5176">
        <w:rPr>
          <w:rFonts w:ascii="Times New Roman" w:hAnsi="Times New Roman" w:cs="Times New Roman"/>
          <w:color w:val="000000"/>
          <w:rPrChange w:id="47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747" w:author="e.pashkova" w:date="2020-05-13T10:26:00Z">
            <w:rPr>
              <w:rFonts w:ascii="Times New Roman" w:hAnsi="Times New Roman"/>
              <w:color w:val="000000"/>
            </w:rPr>
          </w:rPrChange>
        </w:rPr>
        <w:t>довжину</w:t>
      </w:r>
      <w:proofErr w:type="spellEnd"/>
      <w:r w:rsidRPr="001B5176">
        <w:rPr>
          <w:rFonts w:ascii="Times New Roman" w:hAnsi="Times New Roman" w:cs="Times New Roman"/>
          <w:color w:val="000000"/>
          <w:rPrChange w:id="47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4749" w:author="e.pashkova" w:date="2020-05-13T10:26:00Z">
            <w:rPr>
              <w:rFonts w:ascii="Times New Roman" w:hAnsi="Times New Roman"/>
              <w:color w:val="000000"/>
            </w:rPr>
          </w:rPrChange>
        </w:rPr>
        <w:t>щоб</w:t>
      </w:r>
      <w:proofErr w:type="spellEnd"/>
      <w:r w:rsidRPr="001B5176">
        <w:rPr>
          <w:rFonts w:ascii="Times New Roman" w:hAnsi="Times New Roman" w:cs="Times New Roman"/>
          <w:color w:val="000000"/>
          <w:rPrChange w:id="47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color w:val="000000"/>
          <w:lang w:val="uk-UA"/>
          <w:rPrChange w:id="475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їх край </w:t>
      </w:r>
      <w:proofErr w:type="spellStart"/>
      <w:r w:rsidRPr="001B5176">
        <w:rPr>
          <w:rFonts w:ascii="Times New Roman" w:hAnsi="Times New Roman" w:cs="Times New Roman"/>
          <w:color w:val="000000"/>
          <w:rPrChange w:id="4752" w:author="e.pashkova" w:date="2020-05-13T10:26:00Z">
            <w:rPr>
              <w:rFonts w:ascii="Times New Roman" w:hAnsi="Times New Roman"/>
              <w:color w:val="000000"/>
            </w:rPr>
          </w:rPrChange>
        </w:rPr>
        <w:t>височі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4753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в</w:t>
      </w:r>
      <w:r w:rsidRPr="001B5176">
        <w:rPr>
          <w:rFonts w:ascii="Times New Roman" w:hAnsi="Times New Roman" w:cs="Times New Roman"/>
          <w:color w:val="000000"/>
          <w:rPrChange w:id="47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над </w:t>
      </w:r>
      <w:proofErr w:type="spellStart"/>
      <w:r w:rsidRPr="001B5176">
        <w:rPr>
          <w:rFonts w:ascii="Times New Roman" w:hAnsi="Times New Roman" w:cs="Times New Roman"/>
          <w:color w:val="000000"/>
          <w:rPrChange w:id="4755" w:author="e.pashkova" w:date="2020-05-13T10:26:00Z">
            <w:rPr>
              <w:rFonts w:ascii="Times New Roman" w:hAnsi="Times New Roman"/>
              <w:color w:val="000000"/>
            </w:rPr>
          </w:rPrChange>
        </w:rPr>
        <w:t>робочою</w:t>
      </w:r>
      <w:proofErr w:type="spellEnd"/>
      <w:r w:rsidRPr="001B5176">
        <w:rPr>
          <w:rFonts w:ascii="Times New Roman" w:hAnsi="Times New Roman" w:cs="Times New Roman"/>
          <w:color w:val="000000"/>
          <w:rPrChange w:id="47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платформою</w:t>
      </w:r>
      <w:r w:rsidRPr="001B5176">
        <w:rPr>
          <w:rFonts w:ascii="Times New Roman" w:hAnsi="Times New Roman" w:cs="Times New Roman"/>
          <w:color w:val="000000"/>
          <w:lang w:val="uk-UA"/>
          <w:rPrChange w:id="4757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на 1 метр. </w:t>
      </w:r>
    </w:p>
    <w:p w:rsidR="00830FF0" w:rsidRPr="001B5176" w:rsidRDefault="00830FF0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4758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4759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  <w:rPrChange w:id="476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Д</w:t>
      </w:r>
      <w:proofErr w:type="spellStart"/>
      <w:r w:rsidRPr="001B5176">
        <w:rPr>
          <w:rFonts w:ascii="Times New Roman" w:hAnsi="Times New Roman" w:cs="Times New Roman"/>
          <w:color w:val="000000"/>
          <w:rPrChange w:id="4761" w:author="e.pashkova" w:date="2020-05-13T10:26:00Z">
            <w:rPr>
              <w:rFonts w:ascii="Times New Roman" w:hAnsi="Times New Roman"/>
              <w:color w:val="000000"/>
            </w:rPr>
          </w:rPrChange>
        </w:rPr>
        <w:t>рабини</w:t>
      </w:r>
      <w:proofErr w:type="spellEnd"/>
      <w:r w:rsidRPr="001B5176">
        <w:rPr>
          <w:rFonts w:ascii="Times New Roman" w:hAnsi="Times New Roman" w:cs="Times New Roman"/>
          <w:color w:val="000000"/>
          <w:rPrChange w:id="47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763" w:author="e.pashkova" w:date="2020-05-13T10:26:00Z">
            <w:rPr>
              <w:rFonts w:ascii="Times New Roman" w:hAnsi="Times New Roman"/>
              <w:color w:val="000000"/>
            </w:rPr>
          </w:rPrChange>
        </w:rPr>
        <w:t>дозволяється</w:t>
      </w:r>
      <w:proofErr w:type="spellEnd"/>
      <w:r w:rsidRPr="001B5176">
        <w:rPr>
          <w:rFonts w:ascii="Times New Roman" w:hAnsi="Times New Roman" w:cs="Times New Roman"/>
          <w:color w:val="000000"/>
          <w:rPrChange w:id="47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765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використовувати</w:t>
      </w:r>
      <w:proofErr w:type="spellEnd"/>
      <w:r w:rsidRPr="001B5176">
        <w:rPr>
          <w:rFonts w:ascii="Times New Roman" w:hAnsi="Times New Roman" w:cs="Times New Roman"/>
          <w:color w:val="000000"/>
          <w:rPrChange w:id="47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767" w:author="e.pashkova" w:date="2020-05-13T10:26:00Z">
            <w:rPr>
              <w:rFonts w:ascii="Times New Roman" w:hAnsi="Times New Roman"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color w:val="000000"/>
          <w:rPrChange w:id="47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доступу до </w:t>
      </w:r>
      <w:proofErr w:type="spellStart"/>
      <w:r w:rsidRPr="001B5176">
        <w:rPr>
          <w:rFonts w:ascii="Times New Roman" w:hAnsi="Times New Roman" w:cs="Times New Roman"/>
          <w:color w:val="000000"/>
          <w:rPrChange w:id="4769" w:author="e.pashkova" w:date="2020-05-13T10:26:00Z">
            <w:rPr>
              <w:rFonts w:ascii="Times New Roman" w:hAnsi="Times New Roman"/>
              <w:color w:val="000000"/>
            </w:rPr>
          </w:rPrChange>
        </w:rPr>
        <w:t>місця</w:t>
      </w:r>
      <w:proofErr w:type="spellEnd"/>
      <w:r w:rsidRPr="001B5176">
        <w:rPr>
          <w:rFonts w:ascii="Times New Roman" w:hAnsi="Times New Roman" w:cs="Times New Roman"/>
          <w:color w:val="000000"/>
          <w:rPrChange w:id="47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771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color w:val="000000"/>
          <w:rPrChange w:id="47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773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47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Робота з </w:t>
      </w:r>
      <w:proofErr w:type="spellStart"/>
      <w:r w:rsidRPr="001B5176">
        <w:rPr>
          <w:rFonts w:ascii="Times New Roman" w:hAnsi="Times New Roman" w:cs="Times New Roman"/>
          <w:color w:val="000000"/>
          <w:rPrChange w:id="4775" w:author="e.pashkova" w:date="2020-05-13T10:26:00Z">
            <w:rPr>
              <w:rFonts w:ascii="Times New Roman" w:hAnsi="Times New Roman"/>
              <w:color w:val="000000"/>
            </w:rPr>
          </w:rPrChange>
        </w:rPr>
        <w:t>переносних</w:t>
      </w:r>
      <w:proofErr w:type="spellEnd"/>
      <w:r w:rsidRPr="001B5176">
        <w:rPr>
          <w:rFonts w:ascii="Times New Roman" w:hAnsi="Times New Roman" w:cs="Times New Roman"/>
          <w:color w:val="000000"/>
          <w:rPrChange w:id="47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777" w:author="e.pashkova" w:date="2020-05-13T10:26:00Z">
            <w:rPr>
              <w:rFonts w:ascii="Times New Roman" w:hAnsi="Times New Roman"/>
              <w:color w:val="000000"/>
            </w:rPr>
          </w:rPrChange>
        </w:rPr>
        <w:t>драбин</w:t>
      </w:r>
      <w:proofErr w:type="spellEnd"/>
      <w:r w:rsidRPr="001B5176">
        <w:rPr>
          <w:rFonts w:ascii="Times New Roman" w:hAnsi="Times New Roman" w:cs="Times New Roman"/>
          <w:color w:val="000000"/>
          <w:rPrChange w:id="47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заборонена.</w:t>
      </w:r>
    </w:p>
    <w:p w:rsidR="000D03DD" w:rsidRPr="001B5176" w:rsidRDefault="00830FF0" w:rsidP="001B5176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  <w:u w:val="single"/>
          <w:lang w:val="uk-UA"/>
          <w:rPrChange w:id="4779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pPrChange w:id="4780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4781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 xml:space="preserve">Вимоги до виконання </w:t>
      </w:r>
      <w:proofErr w:type="spellStart"/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4782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>вантажо</w:t>
      </w:r>
      <w:proofErr w:type="spellEnd"/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4783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>-розвантажувальних робіт.</w:t>
      </w:r>
    </w:p>
    <w:p w:rsidR="00830FF0" w:rsidRPr="001B5176" w:rsidRDefault="00830FF0" w:rsidP="001B5176">
      <w:pPr>
        <w:tabs>
          <w:tab w:val="num" w:pos="900"/>
        </w:tabs>
        <w:spacing w:before="240" w:line="240" w:lineRule="auto"/>
        <w:jc w:val="both"/>
        <w:rPr>
          <w:rFonts w:ascii="Times New Roman" w:hAnsi="Times New Roman" w:cs="Times New Roman"/>
          <w:color w:val="000000"/>
          <w:lang w:val="uk-UA"/>
          <w:rPrChange w:id="4784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4785" w:author="e.pashkova" w:date="2020-05-13T10:26:00Z">
          <w:pPr>
            <w:tabs>
              <w:tab w:val="num" w:pos="900"/>
            </w:tabs>
            <w:spacing w:before="240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</w:rPr>
        <w:tab/>
        <w:t>Будь-які роботи, п</w:t>
      </w:r>
      <w:r w:rsidRPr="001B5176">
        <w:rPr>
          <w:rFonts w:ascii="Times New Roman" w:hAnsi="Times New Roman" w:cs="Times New Roman"/>
          <w:color w:val="000000"/>
          <w:lang w:val="uk-UA"/>
          <w:rPrChange w:id="4786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ов'язані з підйомом або переміщенням вантажів підйомними спорудами (далі ПС), вимагають оформлення наряду-допуску.</w:t>
      </w:r>
    </w:p>
    <w:p w:rsidR="00830FF0" w:rsidRPr="001B5176" w:rsidRDefault="00830FF0" w:rsidP="001B5176">
      <w:pPr>
        <w:tabs>
          <w:tab w:val="num" w:pos="900"/>
        </w:tabs>
        <w:spacing w:before="240" w:line="240" w:lineRule="auto"/>
        <w:jc w:val="both"/>
        <w:rPr>
          <w:rFonts w:ascii="Times New Roman" w:hAnsi="Times New Roman" w:cs="Times New Roman"/>
          <w:color w:val="000000"/>
          <w:lang w:val="uk-UA"/>
          <w:rPrChange w:id="4787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4788" w:author="e.pashkova" w:date="2020-05-13T10:26:00Z">
          <w:pPr>
            <w:tabs>
              <w:tab w:val="num" w:pos="900"/>
            </w:tabs>
            <w:spacing w:before="240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  <w:rPrChange w:id="4789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ab/>
        <w:t>Роботи із застосуванням ПС (кранів, кранів-маніпуляторів, підйомників (вишок) і т. ін.) необхідно проводити з дотриманням вимог чинних законодавчих актів України, що регламентують їх експлуатацію.</w:t>
      </w:r>
    </w:p>
    <w:p w:rsidR="00830FF0" w:rsidRPr="001B5176" w:rsidRDefault="00830FF0" w:rsidP="001B5176">
      <w:pPr>
        <w:tabs>
          <w:tab w:val="num" w:pos="900"/>
        </w:tabs>
        <w:spacing w:before="240" w:line="240" w:lineRule="auto"/>
        <w:jc w:val="both"/>
        <w:rPr>
          <w:rFonts w:ascii="Times New Roman" w:hAnsi="Times New Roman" w:cs="Times New Roman"/>
          <w:color w:val="000000"/>
          <w:rPrChange w:id="4790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4791" w:author="e.pashkova" w:date="2020-05-13T10:26:00Z">
          <w:pPr>
            <w:tabs>
              <w:tab w:val="num" w:pos="900"/>
            </w:tabs>
            <w:spacing w:before="240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  <w:rPrChange w:id="4792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ab/>
      </w:r>
      <w:proofErr w:type="spellStart"/>
      <w:r w:rsidRPr="001B5176">
        <w:rPr>
          <w:rFonts w:ascii="Times New Roman" w:hAnsi="Times New Roman" w:cs="Times New Roman"/>
          <w:color w:val="000000"/>
          <w:rPrChange w:id="4793" w:author="e.pashkova" w:date="2020-05-13T10:26:00Z">
            <w:rPr>
              <w:rFonts w:ascii="Times New Roman" w:hAnsi="Times New Roman"/>
              <w:color w:val="000000"/>
            </w:rPr>
          </w:rPrChange>
        </w:rPr>
        <w:t>Допускається</w:t>
      </w:r>
      <w:proofErr w:type="spellEnd"/>
      <w:r w:rsidRPr="001B5176">
        <w:rPr>
          <w:rFonts w:ascii="Times New Roman" w:hAnsi="Times New Roman" w:cs="Times New Roman"/>
          <w:color w:val="000000"/>
          <w:rPrChange w:id="47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</w:t>
      </w:r>
      <w:proofErr w:type="spellStart"/>
      <w:r w:rsidRPr="001B5176">
        <w:rPr>
          <w:rFonts w:ascii="Times New Roman" w:hAnsi="Times New Roman" w:cs="Times New Roman"/>
          <w:color w:val="000000"/>
          <w:rPrChange w:id="4795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використання</w:t>
      </w:r>
      <w:proofErr w:type="spellEnd"/>
      <w:r w:rsidRPr="001B5176">
        <w:rPr>
          <w:rFonts w:ascii="Times New Roman" w:hAnsi="Times New Roman" w:cs="Times New Roman"/>
          <w:color w:val="000000"/>
          <w:rPrChange w:id="47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797" w:author="e.pashkova" w:date="2020-05-13T10:26:00Z">
            <w:rPr>
              <w:rFonts w:ascii="Times New Roman" w:hAnsi="Times New Roman"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color w:val="000000"/>
          <w:rPrChange w:id="47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ПС, </w:t>
      </w:r>
      <w:proofErr w:type="spellStart"/>
      <w:r w:rsidRPr="001B5176">
        <w:rPr>
          <w:rFonts w:ascii="Times New Roman" w:hAnsi="Times New Roman" w:cs="Times New Roman"/>
          <w:color w:val="000000"/>
          <w:rPrChange w:id="4799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48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01" w:author="e.pashkova" w:date="2020-05-13T10:26:00Z">
            <w:rPr>
              <w:rFonts w:ascii="Times New Roman" w:hAnsi="Times New Roman"/>
              <w:color w:val="000000"/>
            </w:rPr>
          </w:rPrChange>
        </w:rPr>
        <w:t>пройшли</w:t>
      </w:r>
      <w:proofErr w:type="spellEnd"/>
      <w:r w:rsidRPr="001B5176">
        <w:rPr>
          <w:rFonts w:ascii="Times New Roman" w:hAnsi="Times New Roman" w:cs="Times New Roman"/>
          <w:color w:val="000000"/>
          <w:rPrChange w:id="48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03" w:author="e.pashkova" w:date="2020-05-13T10:26:00Z">
            <w:rPr>
              <w:rFonts w:ascii="Times New Roman" w:hAnsi="Times New Roman"/>
              <w:color w:val="000000"/>
            </w:rPr>
          </w:rPrChange>
        </w:rPr>
        <w:t>технічний</w:t>
      </w:r>
      <w:proofErr w:type="spellEnd"/>
      <w:r w:rsidRPr="001B5176">
        <w:rPr>
          <w:rFonts w:ascii="Times New Roman" w:hAnsi="Times New Roman" w:cs="Times New Roman"/>
          <w:color w:val="000000"/>
          <w:rPrChange w:id="48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05" w:author="e.pashkova" w:date="2020-05-13T10:26:00Z">
            <w:rPr>
              <w:rFonts w:ascii="Times New Roman" w:hAnsi="Times New Roman"/>
              <w:color w:val="000000"/>
            </w:rPr>
          </w:rPrChange>
        </w:rPr>
        <w:t>огляд</w:t>
      </w:r>
      <w:proofErr w:type="spellEnd"/>
      <w:r w:rsidRPr="001B5176">
        <w:rPr>
          <w:rFonts w:ascii="Times New Roman" w:hAnsi="Times New Roman" w:cs="Times New Roman"/>
          <w:color w:val="000000"/>
          <w:rPrChange w:id="480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4807" w:author="e.pashkova" w:date="2020-05-13T10:26:00Z">
            <w:rPr>
              <w:rFonts w:ascii="Times New Roman" w:hAnsi="Times New Roman"/>
              <w:color w:val="000000"/>
            </w:rPr>
          </w:rPrChange>
        </w:rPr>
        <w:t>установленому</w:t>
      </w:r>
      <w:proofErr w:type="spellEnd"/>
      <w:r w:rsidRPr="001B5176">
        <w:rPr>
          <w:rFonts w:ascii="Times New Roman" w:hAnsi="Times New Roman" w:cs="Times New Roman"/>
          <w:color w:val="000000"/>
          <w:rPrChange w:id="48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порядку.</w:t>
      </w:r>
    </w:p>
    <w:p w:rsidR="00830FF0" w:rsidRPr="001B5176" w:rsidRDefault="00830FF0" w:rsidP="001B5176">
      <w:pPr>
        <w:tabs>
          <w:tab w:val="num" w:pos="900"/>
        </w:tabs>
        <w:spacing w:before="240" w:line="240" w:lineRule="auto"/>
        <w:jc w:val="both"/>
        <w:rPr>
          <w:rFonts w:ascii="Times New Roman" w:hAnsi="Times New Roman" w:cs="Times New Roman"/>
          <w:color w:val="000000"/>
          <w:rPrChange w:id="4809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4810" w:author="e.pashkova" w:date="2020-05-13T10:26:00Z">
          <w:pPr>
            <w:tabs>
              <w:tab w:val="num" w:pos="900"/>
            </w:tabs>
            <w:spacing w:before="240"/>
          </w:pPr>
        </w:pPrChange>
      </w:pPr>
      <w:r w:rsidRPr="001B5176">
        <w:rPr>
          <w:rFonts w:ascii="Times New Roman" w:hAnsi="Times New Roman" w:cs="Times New Roman"/>
          <w:color w:val="000000"/>
          <w:rPrChange w:id="4811" w:author="e.pashkova" w:date="2020-05-13T10:26:00Z">
            <w:rPr>
              <w:rFonts w:ascii="Times New Roman" w:hAnsi="Times New Roman"/>
              <w:color w:val="000000"/>
            </w:rPr>
          </w:rPrChange>
        </w:rPr>
        <w:tab/>
        <w:t xml:space="preserve">Все </w:t>
      </w:r>
      <w:proofErr w:type="spellStart"/>
      <w:r w:rsidRPr="001B5176">
        <w:rPr>
          <w:rFonts w:ascii="Times New Roman" w:hAnsi="Times New Roman" w:cs="Times New Roman"/>
          <w:color w:val="000000"/>
          <w:rPrChange w:id="4812" w:author="e.pashkova" w:date="2020-05-13T10:26:00Z">
            <w:rPr>
              <w:rFonts w:ascii="Times New Roman" w:hAnsi="Times New Roman"/>
              <w:color w:val="000000"/>
            </w:rPr>
          </w:rPrChange>
        </w:rPr>
        <w:t>вантажозахоплювальні</w:t>
      </w:r>
      <w:proofErr w:type="spellEnd"/>
      <w:r w:rsidRPr="001B5176">
        <w:rPr>
          <w:rFonts w:ascii="Times New Roman" w:hAnsi="Times New Roman" w:cs="Times New Roman"/>
          <w:color w:val="000000"/>
          <w:rPrChange w:id="48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14" w:author="e.pashkova" w:date="2020-05-13T10:26:00Z">
            <w:rPr>
              <w:rFonts w:ascii="Times New Roman" w:hAnsi="Times New Roman"/>
              <w:color w:val="000000"/>
            </w:rPr>
          </w:rPrChange>
        </w:rPr>
        <w:t>пристрої</w:t>
      </w:r>
      <w:proofErr w:type="spellEnd"/>
      <w:r w:rsidRPr="001B5176">
        <w:rPr>
          <w:rFonts w:ascii="Times New Roman" w:hAnsi="Times New Roman" w:cs="Times New Roman"/>
          <w:color w:val="000000"/>
          <w:rPrChange w:id="48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16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48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18" w:author="e.pashkova" w:date="2020-05-13T10:26:00Z">
            <w:rPr>
              <w:rFonts w:ascii="Times New Roman" w:hAnsi="Times New Roman"/>
              <w:color w:val="000000"/>
            </w:rPr>
          </w:rPrChange>
        </w:rPr>
        <w:t>забезпечуватися</w:t>
      </w:r>
      <w:proofErr w:type="spellEnd"/>
      <w:r w:rsidRPr="001B5176">
        <w:rPr>
          <w:rFonts w:ascii="Times New Roman" w:hAnsi="Times New Roman" w:cs="Times New Roman"/>
          <w:color w:val="000000"/>
          <w:rPrChange w:id="48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клеймом </w:t>
      </w:r>
      <w:proofErr w:type="spellStart"/>
      <w:r w:rsidRPr="001B5176">
        <w:rPr>
          <w:rFonts w:ascii="Times New Roman" w:hAnsi="Times New Roman" w:cs="Times New Roman"/>
          <w:color w:val="000000"/>
          <w:rPrChange w:id="4820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48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22" w:author="e.pashkova" w:date="2020-05-13T10:26:00Z">
            <w:rPr>
              <w:rFonts w:ascii="Times New Roman" w:hAnsi="Times New Roman"/>
              <w:color w:val="000000"/>
            </w:rPr>
          </w:rPrChange>
        </w:rPr>
        <w:t>міцно</w:t>
      </w:r>
      <w:proofErr w:type="spellEnd"/>
      <w:r w:rsidRPr="001B5176">
        <w:rPr>
          <w:rFonts w:ascii="Times New Roman" w:hAnsi="Times New Roman" w:cs="Times New Roman"/>
          <w:color w:val="000000"/>
          <w:rPrChange w:id="48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24" w:author="e.pashkova" w:date="2020-05-13T10:26:00Z">
            <w:rPr>
              <w:rFonts w:ascii="Times New Roman" w:hAnsi="Times New Roman"/>
              <w:color w:val="000000"/>
            </w:rPr>
          </w:rPrChange>
        </w:rPr>
        <w:t>прикріпленою</w:t>
      </w:r>
      <w:proofErr w:type="spellEnd"/>
      <w:r w:rsidRPr="001B5176">
        <w:rPr>
          <w:rFonts w:ascii="Times New Roman" w:hAnsi="Times New Roman" w:cs="Times New Roman"/>
          <w:color w:val="000000"/>
          <w:rPrChange w:id="48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26" w:author="e.pashkova" w:date="2020-05-13T10:26:00Z">
            <w:rPr>
              <w:rFonts w:ascii="Times New Roman" w:hAnsi="Times New Roman"/>
              <w:color w:val="000000"/>
            </w:rPr>
          </w:rPrChange>
        </w:rPr>
        <w:t>металевою</w:t>
      </w:r>
      <w:proofErr w:type="spellEnd"/>
      <w:r w:rsidRPr="001B5176">
        <w:rPr>
          <w:rFonts w:ascii="Times New Roman" w:hAnsi="Times New Roman" w:cs="Times New Roman"/>
          <w:color w:val="000000"/>
          <w:rPrChange w:id="48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28" w:author="e.pashkova" w:date="2020-05-13T10:26:00Z">
            <w:rPr>
              <w:rFonts w:ascii="Times New Roman" w:hAnsi="Times New Roman"/>
              <w:color w:val="000000"/>
            </w:rPr>
          </w:rPrChange>
        </w:rPr>
        <w:t>биркою</w:t>
      </w:r>
      <w:proofErr w:type="spellEnd"/>
      <w:r w:rsidRPr="001B5176">
        <w:rPr>
          <w:rFonts w:ascii="Times New Roman" w:hAnsi="Times New Roman" w:cs="Times New Roman"/>
          <w:color w:val="000000"/>
          <w:rPrChange w:id="48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30" w:author="e.pashkova" w:date="2020-05-13T10:26:00Z">
            <w:rPr>
              <w:rFonts w:ascii="Times New Roman" w:hAnsi="Times New Roman"/>
              <w:color w:val="000000"/>
            </w:rPr>
          </w:rPrChange>
        </w:rPr>
        <w:t>із</w:t>
      </w:r>
      <w:proofErr w:type="spellEnd"/>
      <w:r w:rsidRPr="001B5176">
        <w:rPr>
          <w:rFonts w:ascii="Times New Roman" w:hAnsi="Times New Roman" w:cs="Times New Roman"/>
          <w:color w:val="000000"/>
          <w:rPrChange w:id="48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32" w:author="e.pashkova" w:date="2020-05-13T10:26:00Z">
            <w:rPr>
              <w:rFonts w:ascii="Times New Roman" w:hAnsi="Times New Roman"/>
              <w:color w:val="000000"/>
            </w:rPr>
          </w:rPrChange>
        </w:rPr>
        <w:t>зазначенням</w:t>
      </w:r>
      <w:proofErr w:type="spellEnd"/>
      <w:r w:rsidRPr="001B5176">
        <w:rPr>
          <w:rFonts w:ascii="Times New Roman" w:hAnsi="Times New Roman" w:cs="Times New Roman"/>
          <w:color w:val="000000"/>
          <w:rPrChange w:id="48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номера, </w:t>
      </w:r>
      <w:proofErr w:type="spellStart"/>
      <w:r w:rsidRPr="001B5176">
        <w:rPr>
          <w:rFonts w:ascii="Times New Roman" w:hAnsi="Times New Roman" w:cs="Times New Roman"/>
          <w:color w:val="000000"/>
          <w:rPrChange w:id="4834" w:author="e.pashkova" w:date="2020-05-13T10:26:00Z">
            <w:rPr>
              <w:rFonts w:ascii="Times New Roman" w:hAnsi="Times New Roman"/>
              <w:color w:val="000000"/>
            </w:rPr>
          </w:rPrChange>
        </w:rPr>
        <w:t>вантажопідйомності</w:t>
      </w:r>
      <w:proofErr w:type="spellEnd"/>
      <w:r w:rsidRPr="001B5176">
        <w:rPr>
          <w:rFonts w:ascii="Times New Roman" w:hAnsi="Times New Roman" w:cs="Times New Roman"/>
          <w:color w:val="000000"/>
          <w:rPrChange w:id="483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  <w:rPrChange w:id="4836" w:author="e.pashkova" w:date="2020-05-13T10:26:00Z">
            <w:rPr>
              <w:rFonts w:ascii="Times New Roman" w:hAnsi="Times New Roman"/>
              <w:color w:val="000000"/>
            </w:rPr>
          </w:rPrChange>
        </w:rPr>
        <w:t>дати</w:t>
      </w:r>
      <w:proofErr w:type="spellEnd"/>
      <w:r w:rsidRPr="001B5176">
        <w:rPr>
          <w:rFonts w:ascii="Times New Roman" w:hAnsi="Times New Roman" w:cs="Times New Roman"/>
          <w:color w:val="000000"/>
          <w:rPrChange w:id="48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38" w:author="e.pashkova" w:date="2020-05-13T10:26:00Z">
            <w:rPr>
              <w:rFonts w:ascii="Times New Roman" w:hAnsi="Times New Roman"/>
              <w:color w:val="000000"/>
            </w:rPr>
          </w:rPrChange>
        </w:rPr>
        <w:t>останніх</w:t>
      </w:r>
      <w:proofErr w:type="spellEnd"/>
      <w:r w:rsidRPr="001B5176">
        <w:rPr>
          <w:rFonts w:ascii="Times New Roman" w:hAnsi="Times New Roman" w:cs="Times New Roman"/>
          <w:color w:val="000000"/>
          <w:rPrChange w:id="48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40" w:author="e.pashkova" w:date="2020-05-13T10:26:00Z">
            <w:rPr>
              <w:rFonts w:ascii="Times New Roman" w:hAnsi="Times New Roman"/>
              <w:color w:val="000000"/>
            </w:rPr>
          </w:rPrChange>
        </w:rPr>
        <w:t>випробувань</w:t>
      </w:r>
      <w:proofErr w:type="spellEnd"/>
      <w:r w:rsidRPr="001B5176">
        <w:rPr>
          <w:rFonts w:ascii="Times New Roman" w:hAnsi="Times New Roman" w:cs="Times New Roman"/>
          <w:color w:val="000000"/>
          <w:rPrChange w:id="48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color w:val="000000"/>
          <w:rPrChange w:id="4842" w:author="e.pashkova" w:date="2020-05-13T10:26:00Z">
            <w:rPr>
              <w:rFonts w:ascii="Times New Roman" w:hAnsi="Times New Roman"/>
              <w:color w:val="000000"/>
            </w:rPr>
          </w:rPrChange>
        </w:rPr>
        <w:t>Несправні</w:t>
      </w:r>
      <w:proofErr w:type="spellEnd"/>
      <w:r w:rsidRPr="001B5176">
        <w:rPr>
          <w:rFonts w:ascii="Times New Roman" w:hAnsi="Times New Roman" w:cs="Times New Roman"/>
          <w:color w:val="000000"/>
          <w:rPrChange w:id="48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44" w:author="e.pashkova" w:date="2020-05-13T10:26:00Z">
            <w:rPr>
              <w:rFonts w:ascii="Times New Roman" w:hAnsi="Times New Roman"/>
              <w:color w:val="000000"/>
            </w:rPr>
          </w:rPrChange>
        </w:rPr>
        <w:t>вантажозахоплювальні</w:t>
      </w:r>
      <w:proofErr w:type="spellEnd"/>
      <w:r w:rsidRPr="001B5176">
        <w:rPr>
          <w:rFonts w:ascii="Times New Roman" w:hAnsi="Times New Roman" w:cs="Times New Roman"/>
          <w:color w:val="000000"/>
          <w:rPrChange w:id="48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46" w:author="e.pashkova" w:date="2020-05-13T10:26:00Z">
            <w:rPr>
              <w:rFonts w:ascii="Times New Roman" w:hAnsi="Times New Roman"/>
              <w:color w:val="000000"/>
            </w:rPr>
          </w:rPrChange>
        </w:rPr>
        <w:t>пристрої</w:t>
      </w:r>
      <w:proofErr w:type="spellEnd"/>
      <w:r w:rsidRPr="001B5176">
        <w:rPr>
          <w:rFonts w:ascii="Times New Roman" w:hAnsi="Times New Roman" w:cs="Times New Roman"/>
          <w:color w:val="000000"/>
          <w:rPrChange w:id="48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а </w:t>
      </w:r>
      <w:proofErr w:type="spellStart"/>
      <w:r w:rsidRPr="001B5176">
        <w:rPr>
          <w:rFonts w:ascii="Times New Roman" w:hAnsi="Times New Roman" w:cs="Times New Roman"/>
          <w:color w:val="000000"/>
          <w:rPrChange w:id="4848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rPrChange w:id="48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50" w:author="e.pashkova" w:date="2020-05-13T10:26:00Z">
            <w:rPr>
              <w:rFonts w:ascii="Times New Roman" w:hAnsi="Times New Roman"/>
              <w:color w:val="000000"/>
            </w:rPr>
          </w:rPrChange>
        </w:rPr>
        <w:t>пристосування</w:t>
      </w:r>
      <w:proofErr w:type="spellEnd"/>
      <w:r w:rsidRPr="001B5176">
        <w:rPr>
          <w:rFonts w:ascii="Times New Roman" w:hAnsi="Times New Roman" w:cs="Times New Roman"/>
          <w:color w:val="000000"/>
          <w:rPrChange w:id="48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4852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48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не </w:t>
      </w:r>
      <w:proofErr w:type="spellStart"/>
      <w:r w:rsidRPr="001B5176">
        <w:rPr>
          <w:rFonts w:ascii="Times New Roman" w:hAnsi="Times New Roman" w:cs="Times New Roman"/>
          <w:color w:val="000000"/>
          <w:rPrChange w:id="4854" w:author="e.pashkova" w:date="2020-05-13T10:26:00Z">
            <w:rPr>
              <w:rFonts w:ascii="Times New Roman" w:hAnsi="Times New Roman"/>
              <w:color w:val="000000"/>
            </w:rPr>
          </w:rPrChange>
        </w:rPr>
        <w:t>мають</w:t>
      </w:r>
      <w:proofErr w:type="spellEnd"/>
      <w:r w:rsidRPr="001B5176">
        <w:rPr>
          <w:rFonts w:ascii="Times New Roman" w:hAnsi="Times New Roman" w:cs="Times New Roman"/>
          <w:color w:val="000000"/>
          <w:rPrChange w:id="485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бирок / клейм, </w:t>
      </w:r>
      <w:proofErr w:type="spellStart"/>
      <w:r w:rsidRPr="001B5176">
        <w:rPr>
          <w:rFonts w:ascii="Times New Roman" w:hAnsi="Times New Roman" w:cs="Times New Roman"/>
          <w:color w:val="000000"/>
          <w:rPrChange w:id="4856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485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4858" w:author="e.pashkova" w:date="2020-05-13T10:26:00Z">
            <w:rPr>
              <w:rFonts w:ascii="Times New Roman" w:hAnsi="Times New Roman"/>
              <w:color w:val="000000"/>
            </w:rPr>
          </w:rPrChange>
        </w:rPr>
        <w:t>видалені</w:t>
      </w:r>
      <w:proofErr w:type="spellEnd"/>
      <w:r w:rsidRPr="001B5176">
        <w:rPr>
          <w:rFonts w:ascii="Times New Roman" w:hAnsi="Times New Roman" w:cs="Times New Roman"/>
          <w:color w:val="000000"/>
          <w:rPrChange w:id="48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4860" w:author="e.pashkova" w:date="2020-05-13T10:26:00Z">
            <w:rPr>
              <w:rFonts w:ascii="Times New Roman" w:hAnsi="Times New Roman"/>
              <w:color w:val="000000"/>
            </w:rPr>
          </w:rPrChange>
        </w:rPr>
        <w:t>об'єкта</w:t>
      </w:r>
      <w:proofErr w:type="spellEnd"/>
      <w:r w:rsidRPr="001B5176">
        <w:rPr>
          <w:rFonts w:ascii="Times New Roman" w:hAnsi="Times New Roman" w:cs="Times New Roman"/>
          <w:color w:val="000000"/>
          <w:rPrChange w:id="48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62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4863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830FF0" w:rsidRPr="001B5176" w:rsidRDefault="00830FF0" w:rsidP="001B5176">
      <w:pPr>
        <w:tabs>
          <w:tab w:val="num" w:pos="900"/>
        </w:tabs>
        <w:spacing w:before="240" w:line="240" w:lineRule="auto"/>
        <w:jc w:val="both"/>
        <w:rPr>
          <w:rFonts w:ascii="Times New Roman" w:hAnsi="Times New Roman" w:cs="Times New Roman"/>
          <w:color w:val="000000"/>
          <w:rPrChange w:id="4864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4865" w:author="e.pashkova" w:date="2020-05-13T10:26:00Z">
          <w:pPr>
            <w:tabs>
              <w:tab w:val="num" w:pos="900"/>
            </w:tabs>
            <w:spacing w:before="240"/>
          </w:pPr>
        </w:pPrChange>
      </w:pPr>
      <w:r w:rsidRPr="001B5176">
        <w:rPr>
          <w:rFonts w:ascii="Times New Roman" w:hAnsi="Times New Roman" w:cs="Times New Roman"/>
          <w:color w:val="000000"/>
          <w:rPrChange w:id="4866" w:author="e.pashkova" w:date="2020-05-13T10:26:00Z">
            <w:rPr>
              <w:rFonts w:ascii="Times New Roman" w:hAnsi="Times New Roman"/>
              <w:color w:val="000000"/>
            </w:rPr>
          </w:rPrChange>
        </w:rPr>
        <w:tab/>
      </w:r>
      <w:proofErr w:type="spellStart"/>
      <w:r w:rsidRPr="001B5176">
        <w:rPr>
          <w:rFonts w:ascii="Times New Roman" w:hAnsi="Times New Roman" w:cs="Times New Roman"/>
          <w:color w:val="000000"/>
          <w:rPrChange w:id="4867" w:author="e.pashkova" w:date="2020-05-13T10:26:00Z">
            <w:rPr>
              <w:rFonts w:ascii="Times New Roman" w:hAnsi="Times New Roman"/>
              <w:color w:val="000000"/>
            </w:rPr>
          </w:rPrChange>
        </w:rPr>
        <w:t>Підйомні</w:t>
      </w:r>
      <w:proofErr w:type="spellEnd"/>
      <w:r w:rsidRPr="001B5176">
        <w:rPr>
          <w:rFonts w:ascii="Times New Roman" w:hAnsi="Times New Roman" w:cs="Times New Roman"/>
          <w:color w:val="000000"/>
          <w:rPrChange w:id="48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69" w:author="e.pashkova" w:date="2020-05-13T10:26:00Z">
            <w:rPr>
              <w:rFonts w:ascii="Times New Roman" w:hAnsi="Times New Roman"/>
              <w:color w:val="000000"/>
            </w:rPr>
          </w:rPrChange>
        </w:rPr>
        <w:t>споруди</w:t>
      </w:r>
      <w:proofErr w:type="spellEnd"/>
      <w:r w:rsidRPr="001B5176">
        <w:rPr>
          <w:rFonts w:ascii="Times New Roman" w:hAnsi="Times New Roman" w:cs="Times New Roman"/>
          <w:color w:val="000000"/>
          <w:rPrChange w:id="48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71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48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4873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обладнані</w:t>
      </w:r>
      <w:proofErr w:type="spellEnd"/>
      <w:r w:rsidRPr="001B5176">
        <w:rPr>
          <w:rFonts w:ascii="Times New Roman" w:hAnsi="Times New Roman" w:cs="Times New Roman"/>
          <w:color w:val="000000"/>
          <w:rPrChange w:id="48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справно </w:t>
      </w:r>
      <w:proofErr w:type="spellStart"/>
      <w:r w:rsidRPr="001B5176">
        <w:rPr>
          <w:rFonts w:ascii="Times New Roman" w:hAnsi="Times New Roman" w:cs="Times New Roman"/>
          <w:color w:val="000000"/>
          <w:rPrChange w:id="4875" w:author="e.pashkova" w:date="2020-05-13T10:26:00Z">
            <w:rPr>
              <w:rFonts w:ascii="Times New Roman" w:hAnsi="Times New Roman"/>
              <w:color w:val="000000"/>
            </w:rPr>
          </w:rPrChange>
        </w:rPr>
        <w:t>діючими</w:t>
      </w:r>
      <w:proofErr w:type="spellEnd"/>
      <w:r w:rsidRPr="001B5176">
        <w:rPr>
          <w:rFonts w:ascii="Times New Roman" w:hAnsi="Times New Roman" w:cs="Times New Roman"/>
          <w:color w:val="000000"/>
          <w:rPrChange w:id="48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77" w:author="e.pashkova" w:date="2020-05-13T10:26:00Z">
            <w:rPr>
              <w:rFonts w:ascii="Times New Roman" w:hAnsi="Times New Roman"/>
              <w:color w:val="000000"/>
            </w:rPr>
          </w:rPrChange>
        </w:rPr>
        <w:t>кінцевими</w:t>
      </w:r>
      <w:proofErr w:type="spellEnd"/>
      <w:r w:rsidRPr="001B5176">
        <w:rPr>
          <w:rFonts w:ascii="Times New Roman" w:hAnsi="Times New Roman" w:cs="Times New Roman"/>
          <w:color w:val="000000"/>
          <w:rPrChange w:id="48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79" w:author="e.pashkova" w:date="2020-05-13T10:26:00Z">
            <w:rPr>
              <w:rFonts w:ascii="Times New Roman" w:hAnsi="Times New Roman"/>
              <w:color w:val="000000"/>
            </w:rPr>
          </w:rPrChange>
        </w:rPr>
        <w:t>вимикачами</w:t>
      </w:r>
      <w:proofErr w:type="spellEnd"/>
      <w:r w:rsidRPr="001B5176">
        <w:rPr>
          <w:rFonts w:ascii="Times New Roman" w:hAnsi="Times New Roman" w:cs="Times New Roman"/>
          <w:color w:val="000000"/>
          <w:rPrChange w:id="48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а </w:t>
      </w:r>
      <w:proofErr w:type="spellStart"/>
      <w:r w:rsidRPr="001B5176">
        <w:rPr>
          <w:rFonts w:ascii="Times New Roman" w:hAnsi="Times New Roman" w:cs="Times New Roman"/>
          <w:color w:val="000000"/>
          <w:rPrChange w:id="4881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rPrChange w:id="48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83" w:author="e.pashkova" w:date="2020-05-13T10:26:00Z">
            <w:rPr>
              <w:rFonts w:ascii="Times New Roman" w:hAnsi="Times New Roman"/>
              <w:color w:val="000000"/>
            </w:rPr>
          </w:rPrChange>
        </w:rPr>
        <w:t>справними</w:t>
      </w:r>
      <w:proofErr w:type="spellEnd"/>
      <w:r w:rsidRPr="001B5176">
        <w:rPr>
          <w:rFonts w:ascii="Times New Roman" w:hAnsi="Times New Roman" w:cs="Times New Roman"/>
          <w:color w:val="000000"/>
          <w:rPrChange w:id="48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85" w:author="e.pashkova" w:date="2020-05-13T10:26:00Z">
            <w:rPr>
              <w:rFonts w:ascii="Times New Roman" w:hAnsi="Times New Roman"/>
              <w:color w:val="000000"/>
            </w:rPr>
          </w:rPrChange>
        </w:rPr>
        <w:t>індикаторами</w:t>
      </w:r>
      <w:proofErr w:type="spellEnd"/>
      <w:r w:rsidRPr="001B5176">
        <w:rPr>
          <w:rFonts w:ascii="Times New Roman" w:hAnsi="Times New Roman" w:cs="Times New Roman"/>
          <w:color w:val="000000"/>
          <w:rPrChange w:id="48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ваги </w:t>
      </w:r>
      <w:proofErr w:type="spellStart"/>
      <w:r w:rsidRPr="001B5176">
        <w:rPr>
          <w:rFonts w:ascii="Times New Roman" w:hAnsi="Times New Roman" w:cs="Times New Roman"/>
          <w:color w:val="000000"/>
          <w:rPrChange w:id="4887" w:author="e.pashkova" w:date="2020-05-13T10:26:00Z">
            <w:rPr>
              <w:rFonts w:ascii="Times New Roman" w:hAnsi="Times New Roman"/>
              <w:color w:val="000000"/>
            </w:rPr>
          </w:rPrChange>
        </w:rPr>
        <w:t>вантажів</w:t>
      </w:r>
      <w:proofErr w:type="spellEnd"/>
      <w:r w:rsidRPr="001B5176">
        <w:rPr>
          <w:rFonts w:ascii="Times New Roman" w:hAnsi="Times New Roman" w:cs="Times New Roman"/>
          <w:color w:val="000000"/>
          <w:rPrChange w:id="48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4889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48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91" w:author="e.pashkova" w:date="2020-05-13T10:26:00Z">
            <w:rPr>
              <w:rFonts w:ascii="Times New Roman" w:hAnsi="Times New Roman"/>
              <w:color w:val="000000"/>
            </w:rPr>
          </w:rPrChange>
        </w:rPr>
        <w:t>піднімаються</w:t>
      </w:r>
      <w:proofErr w:type="spellEnd"/>
      <w:r w:rsidRPr="001B5176">
        <w:rPr>
          <w:rFonts w:ascii="Times New Roman" w:hAnsi="Times New Roman" w:cs="Times New Roman"/>
          <w:color w:val="000000"/>
          <w:rPrChange w:id="48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4893" w:author="e.pashkova" w:date="2020-05-13T10:26:00Z">
            <w:rPr>
              <w:rFonts w:ascii="Times New Roman" w:hAnsi="Times New Roman"/>
              <w:color w:val="000000"/>
            </w:rPr>
          </w:rPrChange>
        </w:rPr>
        <w:t>приладами</w:t>
      </w:r>
      <w:proofErr w:type="spellEnd"/>
      <w:r w:rsidRPr="001B5176">
        <w:rPr>
          <w:rFonts w:ascii="Times New Roman" w:hAnsi="Times New Roman" w:cs="Times New Roman"/>
          <w:color w:val="000000"/>
          <w:rPrChange w:id="48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95" w:author="e.pashkova" w:date="2020-05-13T10:26:00Z">
            <w:rPr>
              <w:rFonts w:ascii="Times New Roman" w:hAnsi="Times New Roman"/>
              <w:color w:val="000000"/>
            </w:rPr>
          </w:rPrChange>
        </w:rPr>
        <w:t>вимірювання</w:t>
      </w:r>
      <w:proofErr w:type="spellEnd"/>
      <w:r w:rsidRPr="001B5176">
        <w:rPr>
          <w:rFonts w:ascii="Times New Roman" w:hAnsi="Times New Roman" w:cs="Times New Roman"/>
          <w:color w:val="000000"/>
          <w:rPrChange w:id="48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97" w:author="e.pashkova" w:date="2020-05-13T10:26:00Z">
            <w:rPr>
              <w:rFonts w:ascii="Times New Roman" w:hAnsi="Times New Roman"/>
              <w:color w:val="000000"/>
            </w:rPr>
          </w:rPrChange>
        </w:rPr>
        <w:t>швидкості</w:t>
      </w:r>
      <w:proofErr w:type="spellEnd"/>
      <w:r w:rsidRPr="001B5176">
        <w:rPr>
          <w:rFonts w:ascii="Times New Roman" w:hAnsi="Times New Roman" w:cs="Times New Roman"/>
          <w:color w:val="000000"/>
          <w:rPrChange w:id="48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899" w:author="e.pashkova" w:date="2020-05-13T10:26:00Z">
            <w:rPr>
              <w:rFonts w:ascii="Times New Roman" w:hAnsi="Times New Roman"/>
              <w:color w:val="000000"/>
            </w:rPr>
          </w:rPrChange>
        </w:rPr>
        <w:t>вітру</w:t>
      </w:r>
      <w:proofErr w:type="spellEnd"/>
      <w:r w:rsidRPr="001B5176">
        <w:rPr>
          <w:rFonts w:ascii="Times New Roman" w:hAnsi="Times New Roman" w:cs="Times New Roman"/>
          <w:color w:val="000000"/>
          <w:rPrChange w:id="4900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830FF0" w:rsidRPr="001B5176" w:rsidRDefault="00830FF0" w:rsidP="001B5176">
      <w:pPr>
        <w:tabs>
          <w:tab w:val="num" w:pos="900"/>
        </w:tabs>
        <w:spacing w:before="240" w:line="240" w:lineRule="auto"/>
        <w:jc w:val="both"/>
        <w:rPr>
          <w:rFonts w:ascii="Times New Roman" w:hAnsi="Times New Roman" w:cs="Times New Roman"/>
          <w:color w:val="000000"/>
          <w:rPrChange w:id="4901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4902" w:author="e.pashkova" w:date="2020-05-13T10:26:00Z">
          <w:pPr>
            <w:tabs>
              <w:tab w:val="num" w:pos="900"/>
            </w:tabs>
            <w:spacing w:before="240"/>
          </w:pPr>
        </w:pPrChange>
      </w:pPr>
      <w:r w:rsidRPr="001B5176">
        <w:rPr>
          <w:rFonts w:ascii="Times New Roman" w:hAnsi="Times New Roman" w:cs="Times New Roman"/>
          <w:color w:val="000000"/>
          <w:rPrChange w:id="4903" w:author="e.pashkova" w:date="2020-05-13T10:26:00Z">
            <w:rPr>
              <w:rFonts w:ascii="Times New Roman" w:hAnsi="Times New Roman"/>
              <w:color w:val="000000"/>
            </w:rPr>
          </w:rPrChange>
        </w:rPr>
        <w:tab/>
        <w:t xml:space="preserve">Не </w:t>
      </w:r>
      <w:proofErr w:type="spellStart"/>
      <w:r w:rsidRPr="001B5176">
        <w:rPr>
          <w:rFonts w:ascii="Times New Roman" w:hAnsi="Times New Roman" w:cs="Times New Roman"/>
          <w:color w:val="000000"/>
          <w:rPrChange w:id="4904" w:author="e.pashkova" w:date="2020-05-13T10:26:00Z">
            <w:rPr>
              <w:rFonts w:ascii="Times New Roman" w:hAnsi="Times New Roman"/>
              <w:color w:val="000000"/>
            </w:rPr>
          </w:rPrChange>
        </w:rPr>
        <w:t>допускається</w:t>
      </w:r>
      <w:proofErr w:type="spellEnd"/>
      <w:r w:rsidRPr="001B5176">
        <w:rPr>
          <w:rFonts w:ascii="Times New Roman" w:hAnsi="Times New Roman" w:cs="Times New Roman"/>
          <w:color w:val="000000"/>
          <w:rPrChange w:id="49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906" w:author="e.pashkova" w:date="2020-05-13T10:26:00Z">
            <w:rPr>
              <w:rFonts w:ascii="Times New Roman" w:hAnsi="Times New Roman"/>
              <w:color w:val="000000"/>
            </w:rPr>
          </w:rPrChange>
        </w:rPr>
        <w:t>експлуатація</w:t>
      </w:r>
      <w:proofErr w:type="spellEnd"/>
      <w:r w:rsidRPr="001B5176">
        <w:rPr>
          <w:rFonts w:ascii="Times New Roman" w:hAnsi="Times New Roman" w:cs="Times New Roman"/>
          <w:color w:val="000000"/>
          <w:rPrChange w:id="49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ПС при </w:t>
      </w:r>
      <w:proofErr w:type="spellStart"/>
      <w:r w:rsidRPr="001B5176">
        <w:rPr>
          <w:rFonts w:ascii="Times New Roman" w:hAnsi="Times New Roman" w:cs="Times New Roman"/>
          <w:color w:val="000000"/>
          <w:rPrChange w:id="4908" w:author="e.pashkova" w:date="2020-05-13T10:26:00Z">
            <w:rPr>
              <w:rFonts w:ascii="Times New Roman" w:hAnsi="Times New Roman"/>
              <w:color w:val="000000"/>
            </w:rPr>
          </w:rPrChange>
        </w:rPr>
        <w:t>швидкості</w:t>
      </w:r>
      <w:proofErr w:type="spellEnd"/>
      <w:r w:rsidRPr="001B5176">
        <w:rPr>
          <w:rFonts w:ascii="Times New Roman" w:hAnsi="Times New Roman" w:cs="Times New Roman"/>
          <w:color w:val="000000"/>
          <w:rPrChange w:id="49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910" w:author="e.pashkova" w:date="2020-05-13T10:26:00Z">
            <w:rPr>
              <w:rFonts w:ascii="Times New Roman" w:hAnsi="Times New Roman"/>
              <w:color w:val="000000"/>
            </w:rPr>
          </w:rPrChange>
        </w:rPr>
        <w:t>вітру</w:t>
      </w:r>
      <w:proofErr w:type="spellEnd"/>
      <w:r w:rsidRPr="001B5176">
        <w:rPr>
          <w:rFonts w:ascii="Times New Roman" w:hAnsi="Times New Roman" w:cs="Times New Roman"/>
          <w:color w:val="000000"/>
          <w:rPrChange w:id="49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4912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49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914" w:author="e.pashkova" w:date="2020-05-13T10:26:00Z">
            <w:rPr>
              <w:rFonts w:ascii="Times New Roman" w:hAnsi="Times New Roman"/>
              <w:color w:val="000000"/>
            </w:rPr>
          </w:rPrChange>
        </w:rPr>
        <w:t>перевищує</w:t>
      </w:r>
      <w:proofErr w:type="spellEnd"/>
      <w:r w:rsidRPr="001B5176">
        <w:rPr>
          <w:rFonts w:ascii="Times New Roman" w:hAnsi="Times New Roman" w:cs="Times New Roman"/>
          <w:color w:val="000000"/>
          <w:rPrChange w:id="49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916" w:author="e.pashkova" w:date="2020-05-13T10:26:00Z">
            <w:rPr>
              <w:rFonts w:ascii="Times New Roman" w:hAnsi="Times New Roman"/>
              <w:color w:val="000000"/>
            </w:rPr>
          </w:rPrChange>
        </w:rPr>
        <w:t>зазначену</w:t>
      </w:r>
      <w:proofErr w:type="spellEnd"/>
      <w:r w:rsidRPr="001B5176">
        <w:rPr>
          <w:rFonts w:ascii="Times New Roman" w:hAnsi="Times New Roman" w:cs="Times New Roman"/>
          <w:color w:val="000000"/>
          <w:rPrChange w:id="49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4918" w:author="e.pashkova" w:date="2020-05-13T10:26:00Z">
            <w:rPr>
              <w:rFonts w:ascii="Times New Roman" w:hAnsi="Times New Roman"/>
              <w:color w:val="000000"/>
            </w:rPr>
          </w:rPrChange>
        </w:rPr>
        <w:t>технічному</w:t>
      </w:r>
      <w:proofErr w:type="spellEnd"/>
      <w:r w:rsidRPr="001B5176">
        <w:rPr>
          <w:rFonts w:ascii="Times New Roman" w:hAnsi="Times New Roman" w:cs="Times New Roman"/>
          <w:color w:val="000000"/>
          <w:rPrChange w:id="49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920" w:author="e.pashkova" w:date="2020-05-13T10:26:00Z">
            <w:rPr>
              <w:rFonts w:ascii="Times New Roman" w:hAnsi="Times New Roman"/>
              <w:color w:val="000000"/>
            </w:rPr>
          </w:rPrChange>
        </w:rPr>
        <w:t>паспорті</w:t>
      </w:r>
      <w:proofErr w:type="spellEnd"/>
      <w:r w:rsidRPr="001B5176">
        <w:rPr>
          <w:rFonts w:ascii="Times New Roman" w:hAnsi="Times New Roman" w:cs="Times New Roman"/>
          <w:color w:val="000000"/>
          <w:rPrChange w:id="4921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830FF0" w:rsidRPr="001B5176" w:rsidRDefault="00830FF0" w:rsidP="001B5176">
      <w:pPr>
        <w:tabs>
          <w:tab w:val="num" w:pos="900"/>
        </w:tabs>
        <w:spacing w:before="240" w:line="240" w:lineRule="auto"/>
        <w:jc w:val="both"/>
        <w:rPr>
          <w:rFonts w:ascii="Times New Roman" w:hAnsi="Times New Roman" w:cs="Times New Roman"/>
          <w:color w:val="000000"/>
          <w:rPrChange w:id="4922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4923" w:author="e.pashkova" w:date="2020-05-13T10:26:00Z">
          <w:pPr>
            <w:tabs>
              <w:tab w:val="num" w:pos="900"/>
            </w:tabs>
            <w:spacing w:before="240"/>
          </w:pPr>
        </w:pPrChange>
      </w:pPr>
      <w:r w:rsidRPr="001B5176">
        <w:rPr>
          <w:rFonts w:ascii="Times New Roman" w:hAnsi="Times New Roman" w:cs="Times New Roman"/>
          <w:color w:val="000000"/>
          <w:rPrChange w:id="4924" w:author="e.pashkova" w:date="2020-05-13T10:26:00Z">
            <w:rPr>
              <w:rFonts w:ascii="Times New Roman" w:hAnsi="Times New Roman"/>
              <w:color w:val="000000"/>
            </w:rPr>
          </w:rPrChange>
        </w:rPr>
        <w:tab/>
        <w:t xml:space="preserve">До </w:t>
      </w:r>
      <w:proofErr w:type="spellStart"/>
      <w:r w:rsidRPr="001B5176">
        <w:rPr>
          <w:rFonts w:ascii="Times New Roman" w:hAnsi="Times New Roman" w:cs="Times New Roman"/>
          <w:color w:val="000000"/>
          <w:rPrChange w:id="4925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  <w:rPrChange w:id="49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ПС </w:t>
      </w:r>
      <w:proofErr w:type="spellStart"/>
      <w:r w:rsidRPr="001B5176">
        <w:rPr>
          <w:rFonts w:ascii="Times New Roman" w:hAnsi="Times New Roman" w:cs="Times New Roman"/>
          <w:color w:val="000000"/>
          <w:rPrChange w:id="4927" w:author="e.pashkova" w:date="2020-05-13T10:26:00Z">
            <w:rPr>
              <w:rFonts w:ascii="Times New Roman" w:hAnsi="Times New Roman"/>
              <w:color w:val="000000"/>
            </w:rPr>
          </w:rPrChange>
        </w:rPr>
        <w:t>допускаються</w:t>
      </w:r>
      <w:proofErr w:type="spellEnd"/>
      <w:r w:rsidRPr="001B5176">
        <w:rPr>
          <w:rFonts w:ascii="Times New Roman" w:hAnsi="Times New Roman" w:cs="Times New Roman"/>
          <w:color w:val="000000"/>
          <w:rPrChange w:id="49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особи, </w:t>
      </w:r>
      <w:proofErr w:type="spellStart"/>
      <w:r w:rsidRPr="001B5176">
        <w:rPr>
          <w:rFonts w:ascii="Times New Roman" w:hAnsi="Times New Roman" w:cs="Times New Roman"/>
          <w:color w:val="000000"/>
          <w:rPrChange w:id="4929" w:author="e.pashkova" w:date="2020-05-13T10:26:00Z">
            <w:rPr>
              <w:rFonts w:ascii="Times New Roman" w:hAnsi="Times New Roman"/>
              <w:color w:val="000000"/>
            </w:rPr>
          </w:rPrChange>
        </w:rPr>
        <w:t>які</w:t>
      </w:r>
      <w:proofErr w:type="spellEnd"/>
      <w:r w:rsidRPr="001B5176">
        <w:rPr>
          <w:rFonts w:ascii="Times New Roman" w:hAnsi="Times New Roman" w:cs="Times New Roman"/>
          <w:color w:val="000000"/>
          <w:rPrChange w:id="49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931" w:author="e.pashkova" w:date="2020-05-13T10:26:00Z">
            <w:rPr>
              <w:rFonts w:ascii="Times New Roman" w:hAnsi="Times New Roman"/>
              <w:color w:val="000000"/>
            </w:rPr>
          </w:rPrChange>
        </w:rPr>
        <w:t>пройшли</w:t>
      </w:r>
      <w:proofErr w:type="spellEnd"/>
      <w:r w:rsidRPr="001B5176">
        <w:rPr>
          <w:rFonts w:ascii="Times New Roman" w:hAnsi="Times New Roman" w:cs="Times New Roman"/>
          <w:color w:val="000000"/>
          <w:rPrChange w:id="49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933" w:author="e.pashkova" w:date="2020-05-13T10:26:00Z">
            <w:rPr>
              <w:rFonts w:ascii="Times New Roman" w:hAnsi="Times New Roman"/>
              <w:color w:val="000000"/>
            </w:rPr>
          </w:rPrChange>
        </w:rPr>
        <w:t>спеціальне</w:t>
      </w:r>
      <w:proofErr w:type="spellEnd"/>
      <w:r w:rsidRPr="001B5176">
        <w:rPr>
          <w:rFonts w:ascii="Times New Roman" w:hAnsi="Times New Roman" w:cs="Times New Roman"/>
          <w:color w:val="000000"/>
          <w:rPrChange w:id="49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935" w:author="e.pashkova" w:date="2020-05-13T10:26:00Z">
            <w:rPr>
              <w:rFonts w:ascii="Times New Roman" w:hAnsi="Times New Roman"/>
              <w:color w:val="000000"/>
            </w:rPr>
          </w:rPrChange>
        </w:rPr>
        <w:t>навчання</w:t>
      </w:r>
      <w:proofErr w:type="spellEnd"/>
      <w:r w:rsidRPr="001B5176">
        <w:rPr>
          <w:rFonts w:ascii="Times New Roman" w:hAnsi="Times New Roman" w:cs="Times New Roman"/>
          <w:color w:val="000000"/>
          <w:rPrChange w:id="49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4937" w:author="e.pashkova" w:date="2020-05-13T10:26:00Z">
            <w:rPr>
              <w:rFonts w:ascii="Times New Roman" w:hAnsi="Times New Roman"/>
              <w:color w:val="000000"/>
            </w:rPr>
          </w:rPrChange>
        </w:rPr>
        <w:t>мають</w:t>
      </w:r>
      <w:proofErr w:type="spellEnd"/>
      <w:r w:rsidRPr="001B5176">
        <w:rPr>
          <w:rFonts w:ascii="Times New Roman" w:hAnsi="Times New Roman" w:cs="Times New Roman"/>
          <w:color w:val="000000"/>
          <w:rPrChange w:id="49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939" w:author="e.pashkova" w:date="2020-05-13T10:26:00Z">
            <w:rPr>
              <w:rFonts w:ascii="Times New Roman" w:hAnsi="Times New Roman"/>
              <w:color w:val="000000"/>
            </w:rPr>
          </w:rPrChange>
        </w:rPr>
        <w:t>діючі</w:t>
      </w:r>
      <w:proofErr w:type="spellEnd"/>
      <w:r w:rsidRPr="001B5176">
        <w:rPr>
          <w:rFonts w:ascii="Times New Roman" w:hAnsi="Times New Roman" w:cs="Times New Roman"/>
          <w:color w:val="000000"/>
          <w:rPrChange w:id="49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941" w:author="e.pashkova" w:date="2020-05-13T10:26:00Z">
            <w:rPr>
              <w:rFonts w:ascii="Times New Roman" w:hAnsi="Times New Roman"/>
              <w:color w:val="000000"/>
            </w:rPr>
          </w:rPrChange>
        </w:rPr>
        <w:t>посвідчення</w:t>
      </w:r>
      <w:proofErr w:type="spellEnd"/>
      <w:r w:rsidRPr="001B5176">
        <w:rPr>
          <w:rFonts w:ascii="Times New Roman" w:hAnsi="Times New Roman" w:cs="Times New Roman"/>
          <w:color w:val="000000"/>
          <w:rPrChange w:id="49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про </w:t>
      </w:r>
      <w:proofErr w:type="spellStart"/>
      <w:r w:rsidRPr="001B5176">
        <w:rPr>
          <w:rFonts w:ascii="Times New Roman" w:hAnsi="Times New Roman" w:cs="Times New Roman"/>
          <w:color w:val="000000"/>
          <w:rPrChange w:id="4943" w:author="e.pashkova" w:date="2020-05-13T10:26:00Z">
            <w:rPr>
              <w:rFonts w:ascii="Times New Roman" w:hAnsi="Times New Roman"/>
              <w:color w:val="000000"/>
            </w:rPr>
          </w:rPrChange>
        </w:rPr>
        <w:t>перевірку</w:t>
      </w:r>
      <w:proofErr w:type="spellEnd"/>
      <w:r w:rsidRPr="001B5176">
        <w:rPr>
          <w:rFonts w:ascii="Times New Roman" w:hAnsi="Times New Roman" w:cs="Times New Roman"/>
          <w:color w:val="000000"/>
          <w:rPrChange w:id="49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945" w:author="e.pashkova" w:date="2020-05-13T10:26:00Z">
            <w:rPr>
              <w:rFonts w:ascii="Times New Roman" w:hAnsi="Times New Roman"/>
              <w:color w:val="000000"/>
            </w:rPr>
          </w:rPrChange>
        </w:rPr>
        <w:t>знань</w:t>
      </w:r>
      <w:proofErr w:type="spellEnd"/>
      <w:r w:rsidRPr="001B5176">
        <w:rPr>
          <w:rFonts w:ascii="Times New Roman" w:hAnsi="Times New Roman" w:cs="Times New Roman"/>
          <w:color w:val="000000"/>
          <w:rPrChange w:id="49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color w:val="000000"/>
          <w:rPrChange w:id="4947" w:author="e.pashkova" w:date="2020-05-13T10:26:00Z">
            <w:rPr>
              <w:rFonts w:ascii="Times New Roman" w:hAnsi="Times New Roman"/>
              <w:color w:val="000000"/>
            </w:rPr>
          </w:rPrChange>
        </w:rPr>
        <w:t>Машиністи</w:t>
      </w:r>
      <w:proofErr w:type="spellEnd"/>
      <w:r w:rsidRPr="001B5176">
        <w:rPr>
          <w:rFonts w:ascii="Times New Roman" w:hAnsi="Times New Roman" w:cs="Times New Roman"/>
          <w:color w:val="000000"/>
          <w:rPrChange w:id="49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ПС, </w:t>
      </w:r>
      <w:proofErr w:type="spellStart"/>
      <w:r w:rsidRPr="001B5176">
        <w:rPr>
          <w:rFonts w:ascii="Times New Roman" w:hAnsi="Times New Roman" w:cs="Times New Roman"/>
          <w:color w:val="000000"/>
          <w:rPrChange w:id="4949" w:author="e.pashkova" w:date="2020-05-13T10:26:00Z">
            <w:rPr>
              <w:rFonts w:ascii="Times New Roman" w:hAnsi="Times New Roman"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color w:val="000000"/>
          <w:rPrChange w:id="49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951" w:author="e.pashkova" w:date="2020-05-13T10:26:00Z">
            <w:rPr>
              <w:rFonts w:ascii="Times New Roman" w:hAnsi="Times New Roman"/>
              <w:color w:val="000000"/>
            </w:rPr>
          </w:rPrChange>
        </w:rPr>
        <w:t>помічники</w:t>
      </w:r>
      <w:proofErr w:type="spellEnd"/>
      <w:r w:rsidRPr="001B5176">
        <w:rPr>
          <w:rFonts w:ascii="Times New Roman" w:hAnsi="Times New Roman" w:cs="Times New Roman"/>
          <w:color w:val="000000"/>
          <w:rPrChange w:id="49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4953" w:author="e.pashkova" w:date="2020-05-13T10:26:00Z">
            <w:rPr>
              <w:rFonts w:ascii="Times New Roman" w:hAnsi="Times New Roman"/>
              <w:color w:val="000000"/>
            </w:rPr>
          </w:rPrChange>
        </w:rPr>
        <w:t>стропальники</w:t>
      </w:r>
      <w:proofErr w:type="spellEnd"/>
      <w:r w:rsidRPr="001B5176">
        <w:rPr>
          <w:rFonts w:ascii="Times New Roman" w:hAnsi="Times New Roman" w:cs="Times New Roman"/>
          <w:color w:val="000000"/>
          <w:rPrChange w:id="49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955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49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4957" w:author="e.pashkova" w:date="2020-05-13T10:26:00Z">
            <w:rPr>
              <w:rFonts w:ascii="Times New Roman" w:hAnsi="Times New Roman"/>
              <w:color w:val="000000"/>
            </w:rPr>
          </w:rPrChange>
        </w:rPr>
        <w:t>навчені</w:t>
      </w:r>
      <w:proofErr w:type="spellEnd"/>
      <w:r w:rsidRPr="001B5176">
        <w:rPr>
          <w:rFonts w:ascii="Times New Roman" w:hAnsi="Times New Roman" w:cs="Times New Roman"/>
          <w:color w:val="000000"/>
          <w:rPrChange w:id="49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 </w:t>
      </w:r>
      <w:proofErr w:type="spellStart"/>
      <w:r w:rsidRPr="001B5176">
        <w:rPr>
          <w:rFonts w:ascii="Times New Roman" w:hAnsi="Times New Roman" w:cs="Times New Roman"/>
          <w:color w:val="000000"/>
          <w:rPrChange w:id="4959" w:author="e.pashkova" w:date="2020-05-13T10:26:00Z">
            <w:rPr>
              <w:rFonts w:ascii="Times New Roman" w:hAnsi="Times New Roman"/>
              <w:color w:val="000000"/>
            </w:rPr>
          </w:rPrChange>
        </w:rPr>
        <w:t>програмами</w:t>
      </w:r>
      <w:proofErr w:type="spellEnd"/>
      <w:r w:rsidRPr="001B5176">
        <w:rPr>
          <w:rFonts w:ascii="Times New Roman" w:hAnsi="Times New Roman" w:cs="Times New Roman"/>
          <w:color w:val="000000"/>
          <w:rPrChange w:id="49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4961" w:author="e.pashkova" w:date="2020-05-13T10:26:00Z">
            <w:rPr>
              <w:rFonts w:ascii="Times New Roman" w:hAnsi="Times New Roman"/>
              <w:color w:val="000000"/>
            </w:rPr>
          </w:rPrChange>
        </w:rPr>
        <w:t>розробленими</w:t>
      </w:r>
      <w:proofErr w:type="spellEnd"/>
      <w:r w:rsidRPr="001B5176">
        <w:rPr>
          <w:rFonts w:ascii="Times New Roman" w:hAnsi="Times New Roman" w:cs="Times New Roman"/>
          <w:color w:val="000000"/>
          <w:rPrChange w:id="49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963" w:author="e.pashkova" w:date="2020-05-13T10:26:00Z">
            <w:rPr>
              <w:rFonts w:ascii="Times New Roman" w:hAnsi="Times New Roman"/>
              <w:color w:val="000000"/>
            </w:rPr>
          </w:rPrChange>
        </w:rPr>
        <w:t>навчальними</w:t>
      </w:r>
      <w:proofErr w:type="spellEnd"/>
      <w:r w:rsidRPr="001B5176">
        <w:rPr>
          <w:rFonts w:ascii="Times New Roman" w:hAnsi="Times New Roman" w:cs="Times New Roman"/>
          <w:color w:val="000000"/>
          <w:rPrChange w:id="49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центрами. </w:t>
      </w:r>
      <w:proofErr w:type="spellStart"/>
      <w:r w:rsidRPr="001B5176">
        <w:rPr>
          <w:rFonts w:ascii="Times New Roman" w:hAnsi="Times New Roman" w:cs="Times New Roman"/>
          <w:color w:val="000000"/>
          <w:rPrChange w:id="4965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Відповідні</w:t>
      </w:r>
      <w:proofErr w:type="spellEnd"/>
      <w:r w:rsidRPr="001B5176">
        <w:rPr>
          <w:rFonts w:ascii="Times New Roman" w:hAnsi="Times New Roman" w:cs="Times New Roman"/>
          <w:color w:val="000000"/>
          <w:rPrChange w:id="49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967" w:author="e.pashkova" w:date="2020-05-13T10:26:00Z">
            <w:rPr>
              <w:rFonts w:ascii="Times New Roman" w:hAnsi="Times New Roman"/>
              <w:color w:val="000000"/>
            </w:rPr>
          </w:rPrChange>
        </w:rPr>
        <w:t>посвідчення</w:t>
      </w:r>
      <w:proofErr w:type="spellEnd"/>
      <w:r w:rsidRPr="001B5176">
        <w:rPr>
          <w:rFonts w:ascii="Times New Roman" w:hAnsi="Times New Roman" w:cs="Times New Roman"/>
          <w:color w:val="000000"/>
          <w:rPrChange w:id="49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вони </w:t>
      </w:r>
      <w:proofErr w:type="spellStart"/>
      <w:r w:rsidRPr="001B5176">
        <w:rPr>
          <w:rFonts w:ascii="Times New Roman" w:hAnsi="Times New Roman" w:cs="Times New Roman"/>
          <w:color w:val="000000"/>
          <w:rPrChange w:id="4969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49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971" w:author="e.pashkova" w:date="2020-05-13T10:26:00Z">
            <w:rPr>
              <w:rFonts w:ascii="Times New Roman" w:hAnsi="Times New Roman"/>
              <w:color w:val="000000"/>
            </w:rPr>
          </w:rPrChange>
        </w:rPr>
        <w:t>мати</w:t>
      </w:r>
      <w:proofErr w:type="spellEnd"/>
      <w:r w:rsidRPr="001B5176">
        <w:rPr>
          <w:rFonts w:ascii="Times New Roman" w:hAnsi="Times New Roman" w:cs="Times New Roman"/>
          <w:color w:val="000000"/>
          <w:rPrChange w:id="49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  <w:rPrChange w:id="4973" w:author="e.pashkova" w:date="2020-05-13T10:26:00Z">
            <w:rPr>
              <w:rFonts w:ascii="Times New Roman" w:hAnsi="Times New Roman"/>
              <w:color w:val="000000"/>
            </w:rPr>
          </w:rPrChange>
        </w:rPr>
        <w:t>собі</w:t>
      </w:r>
      <w:proofErr w:type="spellEnd"/>
      <w:r w:rsidRPr="001B5176">
        <w:rPr>
          <w:rFonts w:ascii="Times New Roman" w:hAnsi="Times New Roman" w:cs="Times New Roman"/>
          <w:color w:val="000000"/>
          <w:rPrChange w:id="49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4975" w:author="e.pashkova" w:date="2020-05-13T10:26:00Z">
            <w:rPr>
              <w:rFonts w:ascii="Times New Roman" w:hAnsi="Times New Roman"/>
              <w:color w:val="000000"/>
            </w:rPr>
          </w:rPrChange>
        </w:rPr>
        <w:t>під</w:t>
      </w:r>
      <w:proofErr w:type="spellEnd"/>
      <w:r w:rsidRPr="001B5176">
        <w:rPr>
          <w:rFonts w:ascii="Times New Roman" w:hAnsi="Times New Roman" w:cs="Times New Roman"/>
          <w:color w:val="000000"/>
          <w:rPrChange w:id="49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час </w:t>
      </w:r>
      <w:proofErr w:type="spellStart"/>
      <w:r w:rsidRPr="001B5176">
        <w:rPr>
          <w:rFonts w:ascii="Times New Roman" w:hAnsi="Times New Roman" w:cs="Times New Roman"/>
          <w:color w:val="000000"/>
          <w:rPrChange w:id="4977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  <w:rPrChange w:id="4978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830FF0" w:rsidRPr="001B5176" w:rsidRDefault="0036271F" w:rsidP="001B5176">
      <w:pPr>
        <w:tabs>
          <w:tab w:val="num" w:pos="900"/>
        </w:tabs>
        <w:spacing w:before="240" w:line="240" w:lineRule="auto"/>
        <w:jc w:val="both"/>
        <w:rPr>
          <w:rFonts w:ascii="Times New Roman" w:hAnsi="Times New Roman" w:cs="Times New Roman"/>
          <w:color w:val="000000"/>
          <w:rPrChange w:id="4979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4980" w:author="e.pashkova" w:date="2020-05-13T10:26:00Z">
          <w:pPr>
            <w:tabs>
              <w:tab w:val="num" w:pos="900"/>
            </w:tabs>
            <w:spacing w:before="240"/>
          </w:pPr>
        </w:pPrChange>
      </w:pPr>
      <w:r w:rsidRPr="001B5176">
        <w:rPr>
          <w:rFonts w:ascii="Times New Roman" w:hAnsi="Times New Roman" w:cs="Times New Roman"/>
          <w:color w:val="000000"/>
          <w:rPrChange w:id="4981" w:author="e.pashkova" w:date="2020-05-13T10:26:00Z">
            <w:rPr>
              <w:rFonts w:ascii="Times New Roman" w:hAnsi="Times New Roman"/>
              <w:color w:val="000000"/>
            </w:rPr>
          </w:rPrChange>
        </w:rPr>
        <w:tab/>
      </w:r>
      <w:r w:rsidR="00830FF0" w:rsidRPr="001B5176">
        <w:rPr>
          <w:rFonts w:ascii="Times New Roman" w:hAnsi="Times New Roman" w:cs="Times New Roman"/>
          <w:color w:val="000000"/>
          <w:rPrChange w:id="49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Не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4983" w:author="e.pashkova" w:date="2020-05-13T10:26:00Z">
            <w:rPr>
              <w:rFonts w:ascii="Times New Roman" w:hAnsi="Times New Roman"/>
              <w:color w:val="000000"/>
            </w:rPr>
          </w:rPrChange>
        </w:rPr>
        <w:t>допускається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49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4985" w:author="e.pashkova" w:date="2020-05-13T10:26:00Z">
            <w:rPr>
              <w:rFonts w:ascii="Times New Roman" w:hAnsi="Times New Roman"/>
              <w:color w:val="000000"/>
            </w:rPr>
          </w:rPrChange>
        </w:rPr>
        <w:t>наявність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49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4987" w:author="e.pashkova" w:date="2020-05-13T10:26:00Z">
            <w:rPr>
              <w:rFonts w:ascii="Times New Roman" w:hAnsi="Times New Roman"/>
              <w:color w:val="000000"/>
            </w:rPr>
          </w:rPrChange>
        </w:rPr>
        <w:t>більше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49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одного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4989" w:author="e.pashkova" w:date="2020-05-13T10:26:00Z">
            <w:rPr>
              <w:rFonts w:ascii="Times New Roman" w:hAnsi="Times New Roman"/>
              <w:color w:val="000000"/>
            </w:rPr>
          </w:rPrChange>
        </w:rPr>
        <w:t>сигнальника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49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4991" w:author="e.pashkova" w:date="2020-05-13T10:26:00Z">
            <w:rPr>
              <w:rFonts w:ascii="Times New Roman" w:hAnsi="Times New Roman"/>
              <w:color w:val="000000"/>
            </w:rPr>
          </w:rPrChange>
        </w:rPr>
        <w:t>веденні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49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4993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49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4995" w:author="e.pashkova" w:date="2020-05-13T10:26:00Z">
            <w:rPr>
              <w:rFonts w:ascii="Times New Roman" w:hAnsi="Times New Roman"/>
              <w:color w:val="000000"/>
            </w:rPr>
          </w:rPrChange>
        </w:rPr>
        <w:t>із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49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4997" w:author="e.pashkova" w:date="2020-05-13T10:26:00Z">
            <w:rPr>
              <w:rFonts w:ascii="Times New Roman" w:hAnsi="Times New Roman"/>
              <w:color w:val="000000"/>
            </w:rPr>
          </w:rPrChange>
        </w:rPr>
        <w:t>застосуванням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49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ПС.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4999" w:author="e.pashkova" w:date="2020-05-13T10:26:00Z">
            <w:rPr>
              <w:rFonts w:ascii="Times New Roman" w:hAnsi="Times New Roman"/>
              <w:color w:val="000000"/>
            </w:rPr>
          </w:rPrChange>
        </w:rPr>
        <w:t>Сигнальник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повинен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01" w:author="e.pashkova" w:date="2020-05-13T10:26:00Z">
            <w:rPr>
              <w:rFonts w:ascii="Times New Roman" w:hAnsi="Times New Roman"/>
              <w:color w:val="000000"/>
            </w:rPr>
          </w:rPrChange>
        </w:rPr>
        <w:t>мати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03" w:author="e.pashkova" w:date="2020-05-13T10:26:00Z">
            <w:rPr>
              <w:rFonts w:ascii="Times New Roman" w:hAnsi="Times New Roman"/>
              <w:color w:val="000000"/>
            </w:rPr>
          </w:rPrChange>
        </w:rPr>
        <w:t>собі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05" w:author="e.pashkova" w:date="2020-05-13T10:26:00Z">
            <w:rPr>
              <w:rFonts w:ascii="Times New Roman" w:hAnsi="Times New Roman"/>
              <w:color w:val="000000"/>
            </w:rPr>
          </w:rPrChange>
        </w:rPr>
        <w:t>яскравий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0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(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07" w:author="e.pashkova" w:date="2020-05-13T10:26:00Z">
            <w:rPr>
              <w:rFonts w:ascii="Times New Roman" w:hAnsi="Times New Roman"/>
              <w:color w:val="000000"/>
            </w:rPr>
          </w:rPrChange>
        </w:rPr>
        <w:t>жовтий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09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11" w:author="e.pashkova" w:date="2020-05-13T10:26:00Z">
            <w:rPr>
              <w:rFonts w:ascii="Times New Roman" w:hAnsi="Times New Roman"/>
              <w:color w:val="000000"/>
            </w:rPr>
          </w:rPrChange>
        </w:rPr>
        <w:t>помаранчевий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)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13" w:author="e.pashkova" w:date="2020-05-13T10:26:00Z">
            <w:rPr>
              <w:rFonts w:ascii="Times New Roman" w:hAnsi="Times New Roman"/>
              <w:color w:val="000000"/>
            </w:rPr>
          </w:rPrChange>
        </w:rPr>
        <w:t>сигнальний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жилет, а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15" w:author="e.pashkova" w:date="2020-05-13T10:26:00Z">
            <w:rPr>
              <w:rFonts w:ascii="Times New Roman" w:hAnsi="Times New Roman"/>
              <w:color w:val="000000"/>
            </w:rPr>
          </w:rPrChange>
        </w:rPr>
        <w:t>кранівник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повинен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17" w:author="e.pashkova" w:date="2020-05-13T10:26:00Z">
            <w:rPr>
              <w:rFonts w:ascii="Times New Roman" w:hAnsi="Times New Roman"/>
              <w:color w:val="000000"/>
            </w:rPr>
          </w:rPrChange>
        </w:rPr>
        <w:t>слідувати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19" w:author="e.pashkova" w:date="2020-05-13T10:26:00Z">
            <w:rPr>
              <w:rFonts w:ascii="Times New Roman" w:hAnsi="Times New Roman"/>
              <w:color w:val="000000"/>
            </w:rPr>
          </w:rPrChange>
        </w:rPr>
        <w:t>тільки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21" w:author="e.pashkova" w:date="2020-05-13T10:26:00Z">
            <w:rPr>
              <w:rFonts w:ascii="Times New Roman" w:hAnsi="Times New Roman"/>
              <w:color w:val="000000"/>
            </w:rPr>
          </w:rPrChange>
        </w:rPr>
        <w:t>його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сигналам.</w:t>
      </w:r>
    </w:p>
    <w:p w:rsidR="0036271F" w:rsidRPr="001B5176" w:rsidRDefault="0036271F" w:rsidP="001B5176">
      <w:pPr>
        <w:tabs>
          <w:tab w:val="num" w:pos="900"/>
        </w:tabs>
        <w:spacing w:before="240" w:line="240" w:lineRule="auto"/>
        <w:jc w:val="both"/>
        <w:rPr>
          <w:rFonts w:ascii="Times New Roman" w:hAnsi="Times New Roman" w:cs="Times New Roman"/>
          <w:color w:val="000000"/>
          <w:rPrChange w:id="5023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024" w:author="e.pashkova" w:date="2020-05-13T10:26:00Z">
          <w:pPr>
            <w:tabs>
              <w:tab w:val="num" w:pos="900"/>
            </w:tabs>
            <w:spacing w:before="240"/>
          </w:pPr>
        </w:pPrChange>
      </w:pPr>
      <w:r w:rsidRPr="001B5176">
        <w:rPr>
          <w:rFonts w:ascii="Times New Roman" w:hAnsi="Times New Roman" w:cs="Times New Roman"/>
          <w:color w:val="000000"/>
          <w:rPrChange w:id="5025" w:author="e.pashkova" w:date="2020-05-13T10:26:00Z">
            <w:rPr>
              <w:rFonts w:ascii="Times New Roman" w:hAnsi="Times New Roman"/>
              <w:color w:val="000000"/>
            </w:rPr>
          </w:rPrChange>
        </w:rPr>
        <w:tab/>
      </w:r>
      <w:r w:rsidR="00830FF0" w:rsidRPr="001B5176">
        <w:rPr>
          <w:rFonts w:ascii="Times New Roman" w:hAnsi="Times New Roman" w:cs="Times New Roman"/>
          <w:color w:val="000000"/>
          <w:rPrChange w:id="50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Не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27" w:author="e.pashkova" w:date="2020-05-13T10:26:00Z">
            <w:rPr>
              <w:rFonts w:ascii="Times New Roman" w:hAnsi="Times New Roman"/>
              <w:color w:val="000000"/>
            </w:rPr>
          </w:rPrChange>
        </w:rPr>
        <w:t>рідше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одного разу на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29" w:author="e.pashkova" w:date="2020-05-13T10:26:00Z">
            <w:rPr>
              <w:rFonts w:ascii="Times New Roman" w:hAnsi="Times New Roman"/>
              <w:color w:val="000000"/>
            </w:rPr>
          </w:rPrChange>
        </w:rPr>
        <w:t>місяць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31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33" w:author="e.pashkova" w:date="2020-05-13T10:26:00Z">
            <w:rPr>
              <w:rFonts w:ascii="Times New Roman" w:hAnsi="Times New Roman"/>
              <w:color w:val="000000"/>
            </w:rPr>
          </w:rPrChange>
        </w:rPr>
        <w:t>зобов'язаний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35" w:author="e.pashkova" w:date="2020-05-13T10:26:00Z">
            <w:rPr>
              <w:rFonts w:ascii="Times New Roman" w:hAnsi="Times New Roman"/>
              <w:color w:val="000000"/>
            </w:rPr>
          </w:rPrChange>
        </w:rPr>
        <w:t>проводити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37" w:author="e.pashkova" w:date="2020-05-13T10:26:00Z">
            <w:rPr>
              <w:rFonts w:ascii="Times New Roman" w:hAnsi="Times New Roman"/>
              <w:color w:val="000000"/>
            </w:rPr>
          </w:rPrChange>
        </w:rPr>
        <w:t>інспекцію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39" w:author="e.pashkova" w:date="2020-05-13T10:26:00Z">
            <w:rPr>
              <w:rFonts w:ascii="Times New Roman" w:hAnsi="Times New Roman"/>
              <w:color w:val="000000"/>
            </w:rPr>
          </w:rPrChange>
        </w:rPr>
        <w:t>вантажозахоплювальних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41" w:author="e.pashkova" w:date="2020-05-13T10:26:00Z">
            <w:rPr>
              <w:rFonts w:ascii="Times New Roman" w:hAnsi="Times New Roman"/>
              <w:color w:val="000000"/>
            </w:rPr>
          </w:rPrChange>
        </w:rPr>
        <w:t>пристроїв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предмет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43" w:author="e.pashkova" w:date="2020-05-13T10:26:00Z">
            <w:rPr>
              <w:rFonts w:ascii="Times New Roman" w:hAnsi="Times New Roman"/>
              <w:color w:val="000000"/>
            </w:rPr>
          </w:rPrChange>
        </w:rPr>
        <w:t>їх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45" w:author="e.pashkova" w:date="2020-05-13T10:26:00Z">
            <w:rPr>
              <w:rFonts w:ascii="Times New Roman" w:hAnsi="Times New Roman"/>
              <w:color w:val="000000"/>
            </w:rPr>
          </w:rPrChange>
        </w:rPr>
        <w:t>зношеності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47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49" w:author="e.pashkova" w:date="2020-05-13T10:26:00Z">
            <w:rPr>
              <w:rFonts w:ascii="Times New Roman" w:hAnsi="Times New Roman"/>
              <w:color w:val="000000"/>
            </w:rPr>
          </w:rPrChange>
        </w:rPr>
        <w:t>пошкоджень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51" w:author="e.pashkova" w:date="2020-05-13T10:26:00Z">
            <w:rPr>
              <w:rFonts w:ascii="Times New Roman" w:hAnsi="Times New Roman"/>
              <w:color w:val="000000"/>
            </w:rPr>
          </w:rPrChange>
        </w:rPr>
        <w:t>придатності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53" w:author="e.pashkova" w:date="2020-05-13T10:26:00Z">
            <w:rPr>
              <w:rFonts w:ascii="Times New Roman" w:hAnsi="Times New Roman"/>
              <w:color w:val="000000"/>
            </w:rPr>
          </w:rPrChange>
        </w:rPr>
        <w:t>подальшої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55" w:author="e.pashkova" w:date="2020-05-13T10:26:00Z">
            <w:rPr>
              <w:rFonts w:ascii="Times New Roman" w:hAnsi="Times New Roman"/>
              <w:color w:val="000000"/>
            </w:rPr>
          </w:rPrChange>
        </w:rPr>
        <w:t>експлуатації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Все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57" w:author="e.pashkova" w:date="2020-05-13T10:26:00Z">
            <w:rPr>
              <w:rFonts w:ascii="Times New Roman" w:hAnsi="Times New Roman"/>
              <w:color w:val="000000"/>
            </w:rPr>
          </w:rPrChange>
        </w:rPr>
        <w:t>вантажозахоплювальні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59" w:author="e.pashkova" w:date="2020-05-13T10:26:00Z">
            <w:rPr>
              <w:rFonts w:ascii="Times New Roman" w:hAnsi="Times New Roman"/>
              <w:color w:val="000000"/>
            </w:rPr>
          </w:rPrChange>
        </w:rPr>
        <w:t>пристрої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61" w:author="e.pashkova" w:date="2020-05-13T10:26:00Z">
            <w:rPr>
              <w:rFonts w:ascii="Times New Roman" w:hAnsi="Times New Roman"/>
              <w:color w:val="000000"/>
            </w:rPr>
          </w:rPrChange>
        </w:rPr>
        <w:t>які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не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63" w:author="e.pashkova" w:date="2020-05-13T10:26:00Z">
            <w:rPr>
              <w:rFonts w:ascii="Times New Roman" w:hAnsi="Times New Roman"/>
              <w:color w:val="000000"/>
            </w:rPr>
          </w:rPrChange>
        </w:rPr>
        <w:t>придатні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65" w:author="e.pashkova" w:date="2020-05-13T10:26:00Z">
            <w:rPr>
              <w:rFonts w:ascii="Times New Roman" w:hAnsi="Times New Roman"/>
              <w:color w:val="000000"/>
            </w:rPr>
          </w:rPrChange>
        </w:rPr>
        <w:t>експлуатації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67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відповідно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норм і правил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69" w:author="e.pashkova" w:date="2020-05-13T10:26:00Z">
            <w:rPr>
              <w:rFonts w:ascii="Times New Roman" w:hAnsi="Times New Roman"/>
              <w:color w:val="000000"/>
            </w:rPr>
          </w:rPrChange>
        </w:rPr>
        <w:t>вибракування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строп,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71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73" w:author="e.pashkova" w:date="2020-05-13T10:26:00Z">
            <w:rPr>
              <w:rFonts w:ascii="Times New Roman" w:hAnsi="Times New Roman"/>
              <w:color w:val="000000"/>
            </w:rPr>
          </w:rPrChange>
        </w:rPr>
        <w:t>негайно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75" w:author="e.pashkova" w:date="2020-05-13T10:26:00Z">
            <w:rPr>
              <w:rFonts w:ascii="Times New Roman" w:hAnsi="Times New Roman"/>
              <w:color w:val="000000"/>
            </w:rPr>
          </w:rPrChange>
        </w:rPr>
        <w:t>вилучатися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77" w:author="e.pashkova" w:date="2020-05-13T10:26:00Z">
            <w:rPr>
              <w:rFonts w:ascii="Times New Roman" w:hAnsi="Times New Roman"/>
              <w:color w:val="000000"/>
            </w:rPr>
          </w:rPrChange>
        </w:rPr>
        <w:t>експлуатації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79" w:author="e.pashkova" w:date="2020-05-13T10:26:00Z">
            <w:rPr>
              <w:rFonts w:ascii="Times New Roman" w:hAnsi="Times New Roman"/>
              <w:color w:val="000000"/>
            </w:rPr>
          </w:rPrChange>
        </w:rPr>
        <w:t>віддалятися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81" w:author="e.pashkova" w:date="2020-05-13T10:26:00Z">
            <w:rPr>
              <w:rFonts w:ascii="Times New Roman" w:hAnsi="Times New Roman"/>
              <w:color w:val="000000"/>
            </w:rPr>
          </w:rPrChange>
        </w:rPr>
        <w:t>об'єкта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83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85" w:author="e.pashkova" w:date="2020-05-13T10:26:00Z">
            <w:rPr>
              <w:rFonts w:ascii="Times New Roman" w:hAnsi="Times New Roman"/>
              <w:color w:val="000000"/>
            </w:rPr>
          </w:rPrChange>
        </w:rPr>
        <w:t>залишає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 собою право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87" w:author="e.pashkova" w:date="2020-05-13T10:26:00Z">
            <w:rPr>
              <w:rFonts w:ascii="Times New Roman" w:hAnsi="Times New Roman"/>
              <w:color w:val="000000"/>
            </w:rPr>
          </w:rPrChange>
        </w:rPr>
        <w:t>вилучати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й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89" w:author="e.pashkova" w:date="2020-05-13T10:26:00Z">
            <w:rPr>
              <w:rFonts w:ascii="Times New Roman" w:hAnsi="Times New Roman"/>
              <w:color w:val="000000"/>
            </w:rPr>
          </w:rPrChange>
        </w:rPr>
        <w:t>утилізувати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91" w:author="e.pashkova" w:date="2020-05-13T10:26:00Z">
            <w:rPr>
              <w:rFonts w:ascii="Times New Roman" w:hAnsi="Times New Roman"/>
              <w:color w:val="000000"/>
            </w:rPr>
          </w:rPrChange>
        </w:rPr>
        <w:t>непридатні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93" w:author="e.pashkova" w:date="2020-05-13T10:26:00Z">
            <w:rPr>
              <w:rFonts w:ascii="Times New Roman" w:hAnsi="Times New Roman"/>
              <w:color w:val="000000"/>
            </w:rPr>
          </w:rPrChange>
        </w:rPr>
        <w:t>експлуатації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95" w:author="e.pashkova" w:date="2020-05-13T10:26:00Z">
            <w:rPr>
              <w:rFonts w:ascii="Times New Roman" w:hAnsi="Times New Roman"/>
              <w:color w:val="000000"/>
            </w:rPr>
          </w:rPrChange>
        </w:rPr>
        <w:t>вантажозахоплювальні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97" w:author="e.pashkova" w:date="2020-05-13T10:26:00Z">
            <w:rPr>
              <w:rFonts w:ascii="Times New Roman" w:hAnsi="Times New Roman"/>
              <w:color w:val="000000"/>
            </w:rPr>
          </w:rPrChange>
        </w:rPr>
        <w:t>пристрої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0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099" w:author="e.pashkova" w:date="2020-05-13T10:26:00Z">
            <w:rPr>
              <w:rFonts w:ascii="Times New Roman" w:hAnsi="Times New Roman"/>
              <w:color w:val="000000"/>
            </w:rPr>
          </w:rPrChange>
        </w:rPr>
        <w:t>їх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1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="00830FF0" w:rsidRPr="001B5176">
        <w:rPr>
          <w:rFonts w:ascii="Times New Roman" w:hAnsi="Times New Roman" w:cs="Times New Roman"/>
          <w:color w:val="000000"/>
          <w:rPrChange w:id="5101" w:author="e.pashkova" w:date="2020-05-13T10:26:00Z">
            <w:rPr>
              <w:rFonts w:ascii="Times New Roman" w:hAnsi="Times New Roman"/>
              <w:color w:val="000000"/>
            </w:rPr>
          </w:rPrChange>
        </w:rPr>
        <w:t>виявленні</w:t>
      </w:r>
      <w:proofErr w:type="spellEnd"/>
      <w:r w:rsidR="00830FF0" w:rsidRPr="001B5176">
        <w:rPr>
          <w:rFonts w:ascii="Times New Roman" w:hAnsi="Times New Roman" w:cs="Times New Roman"/>
          <w:color w:val="000000"/>
          <w:rPrChange w:id="5102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D03DD" w:rsidRPr="001B5176" w:rsidRDefault="0036271F" w:rsidP="001B5176">
      <w:pPr>
        <w:tabs>
          <w:tab w:val="num" w:pos="900"/>
        </w:tabs>
        <w:spacing w:before="240" w:line="240" w:lineRule="auto"/>
        <w:jc w:val="both"/>
        <w:rPr>
          <w:rFonts w:ascii="Times New Roman" w:hAnsi="Times New Roman" w:cs="Times New Roman"/>
          <w:b/>
          <w:bCs/>
          <w:color w:val="000000"/>
          <w:u w:val="single"/>
          <w:lang w:val="uk-UA"/>
          <w:rPrChange w:id="5103" w:author="e.pashkova" w:date="2020-05-13T10:26:00Z">
            <w:rPr>
              <w:rFonts w:ascii="Times New Roman" w:hAnsi="Times New Roman"/>
              <w:b/>
              <w:bCs/>
              <w:color w:val="000000"/>
              <w:sz w:val="24"/>
              <w:szCs w:val="24"/>
              <w:u w:val="single"/>
              <w:lang w:val="uk-UA"/>
            </w:rPr>
          </w:rPrChange>
        </w:rPr>
        <w:pPrChange w:id="5104" w:author="e.pashkova" w:date="2020-05-13T10:26:00Z">
          <w:pPr>
            <w:tabs>
              <w:tab w:val="num" w:pos="900"/>
            </w:tabs>
            <w:spacing w:before="240"/>
          </w:pPr>
        </w:pPrChange>
      </w:pPr>
      <w:r w:rsidRPr="001B5176">
        <w:rPr>
          <w:rFonts w:ascii="Times New Roman" w:hAnsi="Times New Roman" w:cs="Times New Roman"/>
          <w:b/>
          <w:bCs/>
          <w:color w:val="000000"/>
          <w:u w:val="single"/>
          <w:lang w:val="uk-UA"/>
          <w:rPrChange w:id="5105" w:author="e.pashkova" w:date="2020-05-13T10:26:00Z">
            <w:rPr>
              <w:rFonts w:ascii="Times New Roman" w:hAnsi="Times New Roman"/>
              <w:b/>
              <w:bCs/>
              <w:color w:val="000000"/>
              <w:sz w:val="24"/>
              <w:szCs w:val="24"/>
              <w:u w:val="single"/>
              <w:lang w:val="uk-UA"/>
            </w:rPr>
          </w:rPrChange>
        </w:rPr>
        <w:t>Вимоги до виконання робіт у замкнутих просторах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5106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107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</w:rPr>
        <w:t>замкнутих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просторах </w:t>
      </w:r>
      <w:proofErr w:type="spellStart"/>
      <w:r w:rsidRPr="001B5176">
        <w:rPr>
          <w:rFonts w:ascii="Times New Roman" w:hAnsi="Times New Roman" w:cs="Times New Roman"/>
          <w:color w:val="000000"/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проводитися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відповідно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до </w:t>
      </w:r>
      <w:proofErr w:type="spellStart"/>
      <w:r w:rsidRPr="001B5176">
        <w:rPr>
          <w:rFonts w:ascii="Times New Roman" w:hAnsi="Times New Roman" w:cs="Times New Roman"/>
          <w:color w:val="000000"/>
        </w:rPr>
        <w:t>діючої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процедури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</w:rPr>
        <w:t xml:space="preserve">    </w:t>
      </w:r>
      <w:r w:rsidRPr="001B5176">
        <w:rPr>
          <w:rFonts w:ascii="Times New Roman" w:hAnsi="Times New Roman" w:cs="Times New Roman"/>
          <w:color w:val="000000"/>
          <w:rPrChange w:id="51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ТОВ «М.В.</w:t>
      </w:r>
      <w:ins w:id="5109" w:author="e.pashkova" w:date="2020-05-13T10:18:00Z">
        <w:r w:rsidR="00D12B04" w:rsidRPr="001B5176">
          <w:rPr>
            <w:rFonts w:ascii="Times New Roman" w:hAnsi="Times New Roman" w:cs="Times New Roman"/>
            <w:color w:val="000000"/>
            <w:lang w:val="uk-UA"/>
            <w:rPrChange w:id="5110" w:author="e.pashkova" w:date="2020-05-13T10:26:00Z">
              <w:rPr>
                <w:rFonts w:ascii="Times New Roman" w:hAnsi="Times New Roman"/>
                <w:color w:val="000000"/>
                <w:lang w:val="uk-UA"/>
              </w:rPr>
            </w:rPrChange>
          </w:rPr>
          <w:t xml:space="preserve"> </w:t>
        </w:r>
      </w:ins>
      <w:r w:rsidRPr="001B5176">
        <w:rPr>
          <w:rFonts w:ascii="Times New Roman" w:hAnsi="Times New Roman" w:cs="Times New Roman"/>
          <w:color w:val="000000"/>
          <w:rPrChange w:id="5111" w:author="e.pashkova" w:date="2020-05-13T10:26:00Z">
            <w:rPr>
              <w:rFonts w:ascii="Times New Roman" w:hAnsi="Times New Roman"/>
              <w:color w:val="000000"/>
            </w:rPr>
          </w:rPrChange>
        </w:rPr>
        <w:t>КАРГО»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5112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113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5114" w:author="e.pashkova" w:date="2020-05-13T10:26:00Z">
            <w:rPr>
              <w:rFonts w:ascii="Times New Roman" w:hAnsi="Times New Roman"/>
              <w:color w:val="000000"/>
            </w:rPr>
          </w:rPrChange>
        </w:rPr>
        <w:lastRenderedPageBreak/>
        <w:t>Замкнутий</w:t>
      </w:r>
      <w:proofErr w:type="spellEnd"/>
      <w:r w:rsidRPr="001B5176">
        <w:rPr>
          <w:rFonts w:ascii="Times New Roman" w:hAnsi="Times New Roman" w:cs="Times New Roman"/>
          <w:color w:val="000000"/>
          <w:rPrChange w:id="51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116" w:author="e.pashkova" w:date="2020-05-13T10:26:00Z">
            <w:rPr>
              <w:rFonts w:ascii="Times New Roman" w:hAnsi="Times New Roman"/>
              <w:color w:val="000000"/>
            </w:rPr>
          </w:rPrChange>
        </w:rPr>
        <w:t>простір</w:t>
      </w:r>
      <w:proofErr w:type="spellEnd"/>
      <w:r w:rsidRPr="001B5176">
        <w:rPr>
          <w:rFonts w:ascii="Times New Roman" w:hAnsi="Times New Roman" w:cs="Times New Roman"/>
          <w:color w:val="000000"/>
          <w:rPrChange w:id="51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- </w:t>
      </w:r>
      <w:proofErr w:type="spellStart"/>
      <w:r w:rsidRPr="001B5176">
        <w:rPr>
          <w:rFonts w:ascii="Times New Roman" w:hAnsi="Times New Roman" w:cs="Times New Roman"/>
          <w:color w:val="000000"/>
          <w:rPrChange w:id="5118" w:author="e.pashkova" w:date="2020-05-13T10:26:00Z">
            <w:rPr>
              <w:rFonts w:ascii="Times New Roman" w:hAnsi="Times New Roman"/>
              <w:color w:val="000000"/>
            </w:rPr>
          </w:rPrChange>
        </w:rPr>
        <w:t>це</w:t>
      </w:r>
      <w:proofErr w:type="spellEnd"/>
      <w:r w:rsidRPr="001B5176">
        <w:rPr>
          <w:rFonts w:ascii="Times New Roman" w:hAnsi="Times New Roman" w:cs="Times New Roman"/>
          <w:color w:val="000000"/>
          <w:rPrChange w:id="51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будь-</w:t>
      </w:r>
      <w:proofErr w:type="spellStart"/>
      <w:r w:rsidRPr="001B5176">
        <w:rPr>
          <w:rFonts w:ascii="Times New Roman" w:hAnsi="Times New Roman" w:cs="Times New Roman"/>
          <w:color w:val="000000"/>
          <w:rPrChange w:id="5120" w:author="e.pashkova" w:date="2020-05-13T10:26:00Z">
            <w:rPr>
              <w:rFonts w:ascii="Times New Roman" w:hAnsi="Times New Roman"/>
              <w:color w:val="000000"/>
            </w:rPr>
          </w:rPrChange>
        </w:rPr>
        <w:t>який</w:t>
      </w:r>
      <w:proofErr w:type="spellEnd"/>
      <w:r w:rsidRPr="001B5176">
        <w:rPr>
          <w:rFonts w:ascii="Times New Roman" w:hAnsi="Times New Roman" w:cs="Times New Roman"/>
          <w:color w:val="000000"/>
          <w:rPrChange w:id="51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122" w:author="e.pashkova" w:date="2020-05-13T10:26:00Z">
            <w:rPr>
              <w:rFonts w:ascii="Times New Roman" w:hAnsi="Times New Roman"/>
              <w:color w:val="000000"/>
            </w:rPr>
          </w:rPrChange>
        </w:rPr>
        <w:t>простір</w:t>
      </w:r>
      <w:proofErr w:type="spellEnd"/>
      <w:r w:rsidRPr="001B5176">
        <w:rPr>
          <w:rFonts w:ascii="Times New Roman" w:hAnsi="Times New Roman" w:cs="Times New Roman"/>
          <w:color w:val="000000"/>
          <w:rPrChange w:id="51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яке </w:t>
      </w:r>
      <w:proofErr w:type="spellStart"/>
      <w:r w:rsidRPr="001B5176">
        <w:rPr>
          <w:rFonts w:ascii="Times New Roman" w:hAnsi="Times New Roman" w:cs="Times New Roman"/>
          <w:color w:val="000000"/>
          <w:rPrChange w:id="5124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відповідає</w:t>
      </w:r>
      <w:proofErr w:type="spellEnd"/>
      <w:r w:rsidRPr="001B5176">
        <w:rPr>
          <w:rFonts w:ascii="Times New Roman" w:hAnsi="Times New Roman" w:cs="Times New Roman"/>
          <w:color w:val="000000"/>
          <w:rPrChange w:id="51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таким </w:t>
      </w:r>
      <w:proofErr w:type="spellStart"/>
      <w:r w:rsidRPr="001B5176">
        <w:rPr>
          <w:rFonts w:ascii="Times New Roman" w:hAnsi="Times New Roman" w:cs="Times New Roman"/>
          <w:color w:val="000000"/>
          <w:rPrChange w:id="5126" w:author="e.pashkova" w:date="2020-05-13T10:26:00Z">
            <w:rPr>
              <w:rFonts w:ascii="Times New Roman" w:hAnsi="Times New Roman"/>
              <w:color w:val="000000"/>
            </w:rPr>
          </w:rPrChange>
        </w:rPr>
        <w:t>критеріям</w:t>
      </w:r>
      <w:proofErr w:type="spellEnd"/>
      <w:r w:rsidRPr="001B5176">
        <w:rPr>
          <w:rFonts w:ascii="Times New Roman" w:hAnsi="Times New Roman" w:cs="Times New Roman"/>
          <w:color w:val="000000"/>
          <w:rPrChange w:id="5127" w:author="e.pashkova" w:date="2020-05-13T10:26:00Z">
            <w:rPr>
              <w:rFonts w:ascii="Times New Roman" w:hAnsi="Times New Roman"/>
              <w:color w:val="000000"/>
            </w:rPr>
          </w:rPrChange>
        </w:rPr>
        <w:t>:</w:t>
      </w:r>
    </w:p>
    <w:p w:rsidR="0036271F" w:rsidRPr="001B5176" w:rsidRDefault="0036271F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5128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129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rPrChange w:id="51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а) </w:t>
      </w:r>
      <w:proofErr w:type="spellStart"/>
      <w:r w:rsidRPr="001B5176">
        <w:rPr>
          <w:rFonts w:ascii="Times New Roman" w:hAnsi="Times New Roman" w:cs="Times New Roman"/>
          <w:color w:val="000000"/>
          <w:rPrChange w:id="5131" w:author="e.pashkova" w:date="2020-05-13T10:26:00Z">
            <w:rPr>
              <w:rFonts w:ascii="Times New Roman" w:hAnsi="Times New Roman"/>
              <w:color w:val="000000"/>
            </w:rPr>
          </w:rPrChange>
        </w:rPr>
        <w:t>досить</w:t>
      </w:r>
      <w:proofErr w:type="spellEnd"/>
      <w:r w:rsidRPr="001B5176">
        <w:rPr>
          <w:rFonts w:ascii="Times New Roman" w:hAnsi="Times New Roman" w:cs="Times New Roman"/>
          <w:color w:val="000000"/>
          <w:rPrChange w:id="51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просторе для того, </w:t>
      </w:r>
      <w:proofErr w:type="spellStart"/>
      <w:r w:rsidRPr="001B5176">
        <w:rPr>
          <w:rFonts w:ascii="Times New Roman" w:hAnsi="Times New Roman" w:cs="Times New Roman"/>
          <w:color w:val="000000"/>
          <w:rPrChange w:id="5133" w:author="e.pashkova" w:date="2020-05-13T10:26:00Z">
            <w:rPr>
              <w:rFonts w:ascii="Times New Roman" w:hAnsi="Times New Roman"/>
              <w:color w:val="000000"/>
            </w:rPr>
          </w:rPrChange>
        </w:rPr>
        <w:t>щоб</w:t>
      </w:r>
      <w:proofErr w:type="spellEnd"/>
      <w:r w:rsidRPr="001B5176">
        <w:rPr>
          <w:rFonts w:ascii="Times New Roman" w:hAnsi="Times New Roman" w:cs="Times New Roman"/>
          <w:color w:val="000000"/>
          <w:rPrChange w:id="51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там </w:t>
      </w:r>
      <w:proofErr w:type="spellStart"/>
      <w:r w:rsidRPr="001B5176">
        <w:rPr>
          <w:rFonts w:ascii="Times New Roman" w:hAnsi="Times New Roman" w:cs="Times New Roman"/>
          <w:color w:val="000000"/>
          <w:rPrChange w:id="5135" w:author="e.pashkova" w:date="2020-05-13T10:26:00Z">
            <w:rPr>
              <w:rFonts w:ascii="Times New Roman" w:hAnsi="Times New Roman"/>
              <w:color w:val="000000"/>
            </w:rPr>
          </w:rPrChange>
        </w:rPr>
        <w:t>повністю</w:t>
      </w:r>
      <w:proofErr w:type="spellEnd"/>
      <w:r w:rsidRPr="001B5176">
        <w:rPr>
          <w:rFonts w:ascii="Times New Roman" w:hAnsi="Times New Roman" w:cs="Times New Roman"/>
          <w:color w:val="000000"/>
          <w:rPrChange w:id="51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137" w:author="e.pashkova" w:date="2020-05-13T10:26:00Z">
            <w:rPr>
              <w:rFonts w:ascii="Times New Roman" w:hAnsi="Times New Roman"/>
              <w:color w:val="000000"/>
            </w:rPr>
          </w:rPrChange>
        </w:rPr>
        <w:t>помістився</w:t>
      </w:r>
      <w:proofErr w:type="spellEnd"/>
      <w:r w:rsidRPr="001B5176">
        <w:rPr>
          <w:rFonts w:ascii="Times New Roman" w:hAnsi="Times New Roman" w:cs="Times New Roman"/>
          <w:color w:val="000000"/>
          <w:rPrChange w:id="51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139" w:author="e.pashkova" w:date="2020-05-13T10:26:00Z">
            <w:rPr>
              <w:rFonts w:ascii="Times New Roman" w:hAnsi="Times New Roman"/>
              <w:color w:val="000000"/>
            </w:rPr>
          </w:rPrChange>
        </w:rPr>
        <w:t>людина</w:t>
      </w:r>
      <w:proofErr w:type="spellEnd"/>
      <w:r w:rsidRPr="001B5176">
        <w:rPr>
          <w:rFonts w:ascii="Times New Roman" w:hAnsi="Times New Roman" w:cs="Times New Roman"/>
          <w:color w:val="000000"/>
          <w:rPrChange w:id="5140" w:author="e.pashkova" w:date="2020-05-13T10:26:00Z">
            <w:rPr>
              <w:rFonts w:ascii="Times New Roman" w:hAnsi="Times New Roman"/>
              <w:color w:val="000000"/>
            </w:rPr>
          </w:rPrChange>
        </w:rPr>
        <w:t>;</w:t>
      </w:r>
    </w:p>
    <w:p w:rsidR="0036271F" w:rsidRPr="001B5176" w:rsidRDefault="0036271F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5141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142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rPrChange w:id="51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б) </w:t>
      </w:r>
      <w:proofErr w:type="spellStart"/>
      <w:r w:rsidRPr="001B5176">
        <w:rPr>
          <w:rFonts w:ascii="Times New Roman" w:hAnsi="Times New Roman" w:cs="Times New Roman"/>
          <w:color w:val="000000"/>
          <w:rPrChange w:id="5144" w:author="e.pashkova" w:date="2020-05-13T10:26:00Z">
            <w:rPr>
              <w:rFonts w:ascii="Times New Roman" w:hAnsi="Times New Roman"/>
              <w:color w:val="000000"/>
            </w:rPr>
          </w:rPrChange>
        </w:rPr>
        <w:t>має</w:t>
      </w:r>
      <w:proofErr w:type="spellEnd"/>
      <w:r w:rsidRPr="001B5176">
        <w:rPr>
          <w:rFonts w:ascii="Times New Roman" w:hAnsi="Times New Roman" w:cs="Times New Roman"/>
          <w:color w:val="000000"/>
          <w:rPrChange w:id="51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146" w:author="e.pashkova" w:date="2020-05-13T10:26:00Z">
            <w:rPr>
              <w:rFonts w:ascii="Times New Roman" w:hAnsi="Times New Roman"/>
              <w:color w:val="000000"/>
            </w:rPr>
          </w:rPrChange>
        </w:rPr>
        <w:t>обмежений</w:t>
      </w:r>
      <w:proofErr w:type="spellEnd"/>
      <w:r w:rsidRPr="001B5176">
        <w:rPr>
          <w:rFonts w:ascii="Times New Roman" w:hAnsi="Times New Roman" w:cs="Times New Roman"/>
          <w:color w:val="000000"/>
          <w:rPrChange w:id="51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148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51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150" w:author="e.pashkova" w:date="2020-05-13T10:26:00Z">
            <w:rPr>
              <w:rFonts w:ascii="Times New Roman" w:hAnsi="Times New Roman"/>
              <w:color w:val="000000"/>
            </w:rPr>
          </w:rPrChange>
        </w:rPr>
        <w:t>вузький</w:t>
      </w:r>
      <w:proofErr w:type="spellEnd"/>
      <w:r w:rsidRPr="001B5176">
        <w:rPr>
          <w:rFonts w:ascii="Times New Roman" w:hAnsi="Times New Roman" w:cs="Times New Roman"/>
          <w:color w:val="000000"/>
          <w:rPrChange w:id="51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152" w:author="e.pashkova" w:date="2020-05-13T10:26:00Z">
            <w:rPr>
              <w:rFonts w:ascii="Times New Roman" w:hAnsi="Times New Roman"/>
              <w:color w:val="000000"/>
            </w:rPr>
          </w:rPrChange>
        </w:rPr>
        <w:t>вхід</w:t>
      </w:r>
      <w:proofErr w:type="spellEnd"/>
      <w:r w:rsidRPr="001B5176">
        <w:rPr>
          <w:rFonts w:ascii="Times New Roman" w:hAnsi="Times New Roman" w:cs="Times New Roman"/>
          <w:color w:val="000000"/>
          <w:rPrChange w:id="51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/ </w:t>
      </w:r>
      <w:proofErr w:type="spellStart"/>
      <w:r w:rsidRPr="001B5176">
        <w:rPr>
          <w:rFonts w:ascii="Times New Roman" w:hAnsi="Times New Roman" w:cs="Times New Roman"/>
          <w:color w:val="000000"/>
          <w:rPrChange w:id="5154" w:author="e.pashkova" w:date="2020-05-13T10:26:00Z">
            <w:rPr>
              <w:rFonts w:ascii="Times New Roman" w:hAnsi="Times New Roman"/>
              <w:color w:val="000000"/>
            </w:rPr>
          </w:rPrChange>
        </w:rPr>
        <w:t>вихід</w:t>
      </w:r>
      <w:proofErr w:type="spellEnd"/>
      <w:r w:rsidRPr="001B5176">
        <w:rPr>
          <w:rFonts w:ascii="Times New Roman" w:hAnsi="Times New Roman" w:cs="Times New Roman"/>
          <w:color w:val="000000"/>
          <w:rPrChange w:id="5155" w:author="e.pashkova" w:date="2020-05-13T10:26:00Z">
            <w:rPr>
              <w:rFonts w:ascii="Times New Roman" w:hAnsi="Times New Roman"/>
              <w:color w:val="000000"/>
            </w:rPr>
          </w:rPrChange>
        </w:rPr>
        <w:t>;</w:t>
      </w:r>
    </w:p>
    <w:p w:rsidR="0036271F" w:rsidRPr="001B5176" w:rsidRDefault="0036271F" w:rsidP="001B5176">
      <w:pPr>
        <w:spacing w:line="240" w:lineRule="auto"/>
        <w:jc w:val="both"/>
        <w:rPr>
          <w:rFonts w:ascii="Times New Roman" w:hAnsi="Times New Roman" w:cs="Times New Roman"/>
          <w:color w:val="000000"/>
          <w:rPrChange w:id="5156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157" w:author="e.pashkova" w:date="2020-05-13T10:26:00Z">
          <w:pPr/>
        </w:pPrChange>
      </w:pPr>
      <w:r w:rsidRPr="001B5176">
        <w:rPr>
          <w:rFonts w:ascii="Times New Roman" w:hAnsi="Times New Roman" w:cs="Times New Roman"/>
          <w:color w:val="000000"/>
          <w:rPrChange w:id="51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в) не </w:t>
      </w:r>
      <w:proofErr w:type="spellStart"/>
      <w:r w:rsidRPr="001B5176">
        <w:rPr>
          <w:rFonts w:ascii="Times New Roman" w:hAnsi="Times New Roman" w:cs="Times New Roman"/>
          <w:color w:val="000000"/>
          <w:rPrChange w:id="5159" w:author="e.pashkova" w:date="2020-05-13T10:26:00Z">
            <w:rPr>
              <w:rFonts w:ascii="Times New Roman" w:hAnsi="Times New Roman"/>
              <w:color w:val="000000"/>
            </w:rPr>
          </w:rPrChange>
        </w:rPr>
        <w:t>розрахован</w:t>
      </w:r>
      <w:r w:rsidRPr="001B5176">
        <w:rPr>
          <w:rFonts w:ascii="Times New Roman" w:hAnsi="Times New Roman" w:cs="Times New Roman"/>
          <w:color w:val="000000"/>
          <w:lang w:val="uk-UA"/>
          <w:rPrChange w:id="516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ий</w:t>
      </w:r>
      <w:proofErr w:type="spellEnd"/>
      <w:r w:rsidRPr="001B5176">
        <w:rPr>
          <w:rFonts w:ascii="Times New Roman" w:hAnsi="Times New Roman" w:cs="Times New Roman"/>
          <w:color w:val="000000"/>
          <w:rPrChange w:id="51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5162" w:author="e.pashkova" w:date="2020-05-13T10:26:00Z">
            <w:rPr>
              <w:rFonts w:ascii="Times New Roman" w:hAnsi="Times New Roman"/>
              <w:color w:val="000000"/>
            </w:rPr>
          </w:rPrChange>
        </w:rPr>
        <w:t>тривале</w:t>
      </w:r>
      <w:proofErr w:type="spellEnd"/>
      <w:r w:rsidRPr="001B5176">
        <w:rPr>
          <w:rFonts w:ascii="Times New Roman" w:hAnsi="Times New Roman" w:cs="Times New Roman"/>
          <w:color w:val="000000"/>
          <w:rPrChange w:id="516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164" w:author="e.pashkova" w:date="2020-05-13T10:26:00Z">
            <w:rPr>
              <w:rFonts w:ascii="Times New Roman" w:hAnsi="Times New Roman"/>
              <w:color w:val="000000"/>
            </w:rPr>
          </w:rPrChange>
        </w:rPr>
        <w:t>перебування</w:t>
      </w:r>
      <w:proofErr w:type="spellEnd"/>
      <w:r w:rsidRPr="001B5176">
        <w:rPr>
          <w:rFonts w:ascii="Times New Roman" w:hAnsi="Times New Roman" w:cs="Times New Roman"/>
          <w:color w:val="000000"/>
          <w:rPrChange w:id="516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5166" w:author="e.pashkova" w:date="2020-05-13T10:26:00Z">
            <w:rPr>
              <w:rFonts w:ascii="Times New Roman" w:hAnsi="Times New Roman"/>
              <w:color w:val="000000"/>
            </w:rPr>
          </w:rPrChange>
        </w:rPr>
        <w:t>ньому</w:t>
      </w:r>
      <w:proofErr w:type="spellEnd"/>
      <w:r w:rsidRPr="001B5176">
        <w:rPr>
          <w:rFonts w:ascii="Times New Roman" w:hAnsi="Times New Roman" w:cs="Times New Roman"/>
          <w:color w:val="000000"/>
          <w:rPrChange w:id="516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людей.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5168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169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51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До </w:t>
      </w:r>
      <w:proofErr w:type="spellStart"/>
      <w:r w:rsidRPr="001B5176">
        <w:rPr>
          <w:rFonts w:ascii="Times New Roman" w:hAnsi="Times New Roman" w:cs="Times New Roman"/>
          <w:color w:val="000000"/>
          <w:rPrChange w:id="5171" w:author="e.pashkova" w:date="2020-05-13T10:26:00Z">
            <w:rPr>
              <w:rFonts w:ascii="Times New Roman" w:hAnsi="Times New Roman"/>
              <w:color w:val="000000"/>
            </w:rPr>
          </w:rPrChange>
        </w:rPr>
        <w:t>замкнутих</w:t>
      </w:r>
      <w:proofErr w:type="spellEnd"/>
      <w:r w:rsidRPr="001B5176">
        <w:rPr>
          <w:rFonts w:ascii="Times New Roman" w:hAnsi="Times New Roman" w:cs="Times New Roman"/>
          <w:color w:val="000000"/>
          <w:rPrChange w:id="51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173" w:author="e.pashkova" w:date="2020-05-13T10:26:00Z">
            <w:rPr>
              <w:rFonts w:ascii="Times New Roman" w:hAnsi="Times New Roman"/>
              <w:color w:val="000000"/>
            </w:rPr>
          </w:rPrChange>
        </w:rPr>
        <w:t>просторів</w:t>
      </w:r>
      <w:proofErr w:type="spellEnd"/>
      <w:r w:rsidRPr="001B5176">
        <w:rPr>
          <w:rFonts w:ascii="Times New Roman" w:hAnsi="Times New Roman" w:cs="Times New Roman"/>
          <w:color w:val="000000"/>
          <w:rPrChange w:id="51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175" w:author="e.pashkova" w:date="2020-05-13T10:26:00Z">
            <w:rPr>
              <w:rFonts w:ascii="Times New Roman" w:hAnsi="Times New Roman"/>
              <w:color w:val="000000"/>
            </w:rPr>
          </w:rPrChange>
        </w:rPr>
        <w:t>відносяться</w:t>
      </w:r>
      <w:proofErr w:type="spellEnd"/>
      <w:r w:rsidRPr="001B5176">
        <w:rPr>
          <w:rFonts w:ascii="Times New Roman" w:hAnsi="Times New Roman" w:cs="Times New Roman"/>
          <w:color w:val="000000"/>
          <w:rPrChange w:id="51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177" w:author="e.pashkova" w:date="2020-05-13T10:26:00Z">
            <w:rPr>
              <w:rFonts w:ascii="Times New Roman" w:hAnsi="Times New Roman"/>
              <w:color w:val="000000"/>
            </w:rPr>
          </w:rPrChange>
        </w:rPr>
        <w:t>ємності</w:t>
      </w:r>
      <w:proofErr w:type="spellEnd"/>
      <w:r w:rsidRPr="001B5176">
        <w:rPr>
          <w:rFonts w:ascii="Times New Roman" w:hAnsi="Times New Roman" w:cs="Times New Roman"/>
          <w:color w:val="000000"/>
          <w:rPrChange w:id="51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179" w:author="e.pashkova" w:date="2020-05-13T10:26:00Z">
            <w:rPr>
              <w:rFonts w:ascii="Times New Roman" w:hAnsi="Times New Roman"/>
              <w:color w:val="000000"/>
            </w:rPr>
          </w:rPrChange>
        </w:rPr>
        <w:t>силоси</w:t>
      </w:r>
      <w:proofErr w:type="spellEnd"/>
      <w:r w:rsidRPr="001B5176">
        <w:rPr>
          <w:rFonts w:ascii="Times New Roman" w:hAnsi="Times New Roman" w:cs="Times New Roman"/>
          <w:color w:val="000000"/>
          <w:rPrChange w:id="51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181" w:author="e.pashkova" w:date="2020-05-13T10:26:00Z">
            <w:rPr>
              <w:rFonts w:ascii="Times New Roman" w:hAnsi="Times New Roman"/>
              <w:color w:val="000000"/>
            </w:rPr>
          </w:rPrChange>
        </w:rPr>
        <w:t>бункери</w:t>
      </w:r>
      <w:proofErr w:type="spellEnd"/>
      <w:r w:rsidRPr="001B5176">
        <w:rPr>
          <w:rFonts w:ascii="Times New Roman" w:hAnsi="Times New Roman" w:cs="Times New Roman"/>
          <w:color w:val="000000"/>
          <w:rPrChange w:id="51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183" w:author="e.pashkova" w:date="2020-05-13T10:26:00Z">
            <w:rPr>
              <w:rFonts w:ascii="Times New Roman" w:hAnsi="Times New Roman"/>
              <w:color w:val="000000"/>
            </w:rPr>
          </w:rPrChange>
        </w:rPr>
        <w:t>трубопроводи</w:t>
      </w:r>
      <w:proofErr w:type="spellEnd"/>
      <w:r w:rsidRPr="001B5176">
        <w:rPr>
          <w:rFonts w:ascii="Times New Roman" w:hAnsi="Times New Roman" w:cs="Times New Roman"/>
          <w:color w:val="000000"/>
          <w:rPrChange w:id="51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185" w:author="e.pashkova" w:date="2020-05-13T10:26:00Z">
            <w:rPr>
              <w:rFonts w:ascii="Times New Roman" w:hAnsi="Times New Roman"/>
              <w:color w:val="000000"/>
            </w:rPr>
          </w:rPrChange>
        </w:rPr>
        <w:t>колодязі</w:t>
      </w:r>
      <w:proofErr w:type="spellEnd"/>
      <w:r w:rsidRPr="001B5176">
        <w:rPr>
          <w:rFonts w:ascii="Times New Roman" w:hAnsi="Times New Roman" w:cs="Times New Roman"/>
          <w:color w:val="000000"/>
          <w:rPrChange w:id="51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187" w:author="e.pashkova" w:date="2020-05-13T10:26:00Z">
            <w:rPr>
              <w:rFonts w:ascii="Times New Roman" w:hAnsi="Times New Roman"/>
              <w:color w:val="000000"/>
            </w:rPr>
          </w:rPrChange>
        </w:rPr>
        <w:t>цистерни</w:t>
      </w:r>
      <w:proofErr w:type="spellEnd"/>
      <w:r w:rsidRPr="001B5176">
        <w:rPr>
          <w:rFonts w:ascii="Times New Roman" w:hAnsi="Times New Roman" w:cs="Times New Roman"/>
          <w:color w:val="000000"/>
          <w:rPrChange w:id="51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189" w:author="e.pashkova" w:date="2020-05-13T10:26:00Z">
            <w:rPr>
              <w:rFonts w:ascii="Times New Roman" w:hAnsi="Times New Roman"/>
              <w:color w:val="000000"/>
            </w:rPr>
          </w:rPrChange>
        </w:rPr>
        <w:t>резервуари</w:t>
      </w:r>
      <w:proofErr w:type="spellEnd"/>
      <w:r w:rsidRPr="001B5176">
        <w:rPr>
          <w:rFonts w:ascii="Times New Roman" w:hAnsi="Times New Roman" w:cs="Times New Roman"/>
          <w:color w:val="000000"/>
          <w:rPrChange w:id="51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приямки, </w:t>
      </w:r>
      <w:proofErr w:type="spellStart"/>
      <w:r w:rsidRPr="001B5176">
        <w:rPr>
          <w:rFonts w:ascii="Times New Roman" w:hAnsi="Times New Roman" w:cs="Times New Roman"/>
          <w:color w:val="000000"/>
          <w:rPrChange w:id="5191" w:author="e.pashkova" w:date="2020-05-13T10:26:00Z">
            <w:rPr>
              <w:rFonts w:ascii="Times New Roman" w:hAnsi="Times New Roman"/>
              <w:color w:val="000000"/>
            </w:rPr>
          </w:rPrChange>
        </w:rPr>
        <w:t>котловани</w:t>
      </w:r>
      <w:proofErr w:type="spellEnd"/>
      <w:r w:rsidRPr="001B5176">
        <w:rPr>
          <w:rFonts w:ascii="Times New Roman" w:hAnsi="Times New Roman" w:cs="Times New Roman"/>
          <w:color w:val="000000"/>
          <w:rPrChange w:id="51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5193" w:author="e.pashkova" w:date="2020-05-13T10:26:00Z">
            <w:rPr>
              <w:rFonts w:ascii="Times New Roman" w:hAnsi="Times New Roman"/>
              <w:color w:val="000000"/>
            </w:rPr>
          </w:rPrChange>
        </w:rPr>
        <w:t>інші</w:t>
      </w:r>
      <w:proofErr w:type="spellEnd"/>
      <w:r w:rsidRPr="001B5176">
        <w:rPr>
          <w:rFonts w:ascii="Times New Roman" w:hAnsi="Times New Roman" w:cs="Times New Roman"/>
          <w:color w:val="000000"/>
          <w:rPrChange w:id="51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195" w:author="e.pashkova" w:date="2020-05-13T10:26:00Z">
            <w:rPr>
              <w:rFonts w:ascii="Times New Roman" w:hAnsi="Times New Roman"/>
              <w:color w:val="000000"/>
            </w:rPr>
          </w:rPrChange>
        </w:rPr>
        <w:t>місця</w:t>
      </w:r>
      <w:proofErr w:type="spellEnd"/>
      <w:r w:rsidRPr="001B5176">
        <w:rPr>
          <w:rFonts w:ascii="Times New Roman" w:hAnsi="Times New Roman" w:cs="Times New Roman"/>
          <w:color w:val="000000"/>
          <w:rPrChange w:id="51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при </w:t>
      </w:r>
      <w:proofErr w:type="spellStart"/>
      <w:r w:rsidRPr="001B5176">
        <w:rPr>
          <w:rFonts w:ascii="Times New Roman" w:hAnsi="Times New Roman" w:cs="Times New Roman"/>
          <w:color w:val="000000"/>
          <w:rPrChange w:id="5197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проведенні</w:t>
      </w:r>
      <w:proofErr w:type="spellEnd"/>
      <w:r w:rsidRPr="001B5176">
        <w:rPr>
          <w:rFonts w:ascii="Times New Roman" w:hAnsi="Times New Roman" w:cs="Times New Roman"/>
          <w:color w:val="000000"/>
          <w:rPrChange w:id="51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199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52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5201" w:author="e.pashkova" w:date="2020-05-13T10:26:00Z">
            <w:rPr>
              <w:rFonts w:ascii="Times New Roman" w:hAnsi="Times New Roman"/>
              <w:color w:val="000000"/>
            </w:rPr>
          </w:rPrChange>
        </w:rPr>
        <w:t>яких</w:t>
      </w:r>
      <w:proofErr w:type="spellEnd"/>
      <w:r w:rsidRPr="001B5176">
        <w:rPr>
          <w:rFonts w:ascii="Times New Roman" w:hAnsi="Times New Roman" w:cs="Times New Roman"/>
          <w:color w:val="000000"/>
          <w:rPrChange w:id="52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не </w:t>
      </w:r>
      <w:proofErr w:type="spellStart"/>
      <w:r w:rsidRPr="001B5176">
        <w:rPr>
          <w:rFonts w:ascii="Times New Roman" w:hAnsi="Times New Roman" w:cs="Times New Roman"/>
          <w:color w:val="000000"/>
          <w:rPrChange w:id="5203" w:author="e.pashkova" w:date="2020-05-13T10:26:00Z">
            <w:rPr>
              <w:rFonts w:ascii="Times New Roman" w:hAnsi="Times New Roman"/>
              <w:color w:val="000000"/>
            </w:rPr>
          </w:rPrChange>
        </w:rPr>
        <w:t>виключена</w:t>
      </w:r>
      <w:proofErr w:type="spellEnd"/>
      <w:r w:rsidRPr="001B5176">
        <w:rPr>
          <w:rFonts w:ascii="Times New Roman" w:hAnsi="Times New Roman" w:cs="Times New Roman"/>
          <w:color w:val="000000"/>
          <w:rPrChange w:id="52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05" w:author="e.pashkova" w:date="2020-05-13T10:26:00Z">
            <w:rPr>
              <w:rFonts w:ascii="Times New Roman" w:hAnsi="Times New Roman"/>
              <w:color w:val="000000"/>
            </w:rPr>
          </w:rPrChange>
        </w:rPr>
        <w:t>можливість</w:t>
      </w:r>
      <w:proofErr w:type="spellEnd"/>
      <w:r w:rsidRPr="001B5176">
        <w:rPr>
          <w:rFonts w:ascii="Times New Roman" w:hAnsi="Times New Roman" w:cs="Times New Roman"/>
          <w:color w:val="000000"/>
          <w:rPrChange w:id="520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браку </w:t>
      </w:r>
      <w:proofErr w:type="spellStart"/>
      <w:r w:rsidRPr="001B5176">
        <w:rPr>
          <w:rFonts w:ascii="Times New Roman" w:hAnsi="Times New Roman" w:cs="Times New Roman"/>
          <w:color w:val="000000"/>
          <w:rPrChange w:id="5207" w:author="e.pashkova" w:date="2020-05-13T10:26:00Z">
            <w:rPr>
              <w:rFonts w:ascii="Times New Roman" w:hAnsi="Times New Roman"/>
              <w:color w:val="000000"/>
            </w:rPr>
          </w:rPrChange>
        </w:rPr>
        <w:t>кисню</w:t>
      </w:r>
      <w:proofErr w:type="spellEnd"/>
      <w:r w:rsidRPr="001B5176">
        <w:rPr>
          <w:rFonts w:ascii="Times New Roman" w:hAnsi="Times New Roman" w:cs="Times New Roman"/>
          <w:color w:val="000000"/>
          <w:rPrChange w:id="52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а </w:t>
      </w:r>
      <w:proofErr w:type="spellStart"/>
      <w:r w:rsidRPr="001B5176">
        <w:rPr>
          <w:rFonts w:ascii="Times New Roman" w:hAnsi="Times New Roman" w:cs="Times New Roman"/>
          <w:color w:val="000000"/>
          <w:rPrChange w:id="5209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rPrChange w:id="52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11" w:author="e.pashkova" w:date="2020-05-13T10:26:00Z">
            <w:rPr>
              <w:rFonts w:ascii="Times New Roman" w:hAnsi="Times New Roman"/>
              <w:color w:val="000000"/>
            </w:rPr>
          </w:rPrChange>
        </w:rPr>
        <w:t>виділення</w:t>
      </w:r>
      <w:proofErr w:type="spellEnd"/>
      <w:r w:rsidRPr="001B5176">
        <w:rPr>
          <w:rFonts w:ascii="Times New Roman" w:hAnsi="Times New Roman" w:cs="Times New Roman"/>
          <w:color w:val="000000"/>
          <w:rPrChange w:id="52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5213" w:author="e.pashkova" w:date="2020-05-13T10:26:00Z">
            <w:rPr>
              <w:rFonts w:ascii="Times New Roman" w:hAnsi="Times New Roman"/>
              <w:color w:val="000000"/>
            </w:rPr>
          </w:rPrChange>
        </w:rPr>
        <w:t>робочу</w:t>
      </w:r>
      <w:proofErr w:type="spellEnd"/>
      <w:r w:rsidRPr="001B5176">
        <w:rPr>
          <w:rFonts w:ascii="Times New Roman" w:hAnsi="Times New Roman" w:cs="Times New Roman"/>
          <w:color w:val="000000"/>
          <w:rPrChange w:id="52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зону </w:t>
      </w:r>
      <w:proofErr w:type="spellStart"/>
      <w:r w:rsidRPr="001B5176">
        <w:rPr>
          <w:rFonts w:ascii="Times New Roman" w:hAnsi="Times New Roman" w:cs="Times New Roman"/>
          <w:color w:val="000000"/>
          <w:rPrChange w:id="5215" w:author="e.pashkova" w:date="2020-05-13T10:26:00Z">
            <w:rPr>
              <w:rFonts w:ascii="Times New Roman" w:hAnsi="Times New Roman"/>
              <w:color w:val="000000"/>
            </w:rPr>
          </w:rPrChange>
        </w:rPr>
        <w:t>вибухопожежонебезпечних</w:t>
      </w:r>
      <w:proofErr w:type="spellEnd"/>
      <w:r w:rsidRPr="001B5176">
        <w:rPr>
          <w:rFonts w:ascii="Times New Roman" w:hAnsi="Times New Roman" w:cs="Times New Roman"/>
          <w:color w:val="000000"/>
          <w:rPrChange w:id="52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17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52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19" w:author="e.pashkova" w:date="2020-05-13T10:26:00Z">
            <w:rPr>
              <w:rFonts w:ascii="Times New Roman" w:hAnsi="Times New Roman"/>
              <w:color w:val="000000"/>
            </w:rPr>
          </w:rPrChange>
        </w:rPr>
        <w:t>шкідливих</w:t>
      </w:r>
      <w:proofErr w:type="spellEnd"/>
      <w:r w:rsidRPr="001B5176">
        <w:rPr>
          <w:rFonts w:ascii="Times New Roman" w:hAnsi="Times New Roman" w:cs="Times New Roman"/>
          <w:color w:val="000000"/>
          <w:rPrChange w:id="52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21" w:author="e.pashkova" w:date="2020-05-13T10:26:00Z">
            <w:rPr>
              <w:rFonts w:ascii="Times New Roman" w:hAnsi="Times New Roman"/>
              <w:color w:val="000000"/>
            </w:rPr>
          </w:rPrChange>
        </w:rPr>
        <w:t>парів</w:t>
      </w:r>
      <w:proofErr w:type="spellEnd"/>
      <w:r w:rsidRPr="001B5176">
        <w:rPr>
          <w:rFonts w:ascii="Times New Roman" w:hAnsi="Times New Roman" w:cs="Times New Roman"/>
          <w:color w:val="000000"/>
          <w:rPrChange w:id="52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223" w:author="e.pashkova" w:date="2020-05-13T10:26:00Z">
            <w:rPr>
              <w:rFonts w:ascii="Times New Roman" w:hAnsi="Times New Roman"/>
              <w:color w:val="000000"/>
            </w:rPr>
          </w:rPrChange>
        </w:rPr>
        <w:t>газів</w:t>
      </w:r>
      <w:proofErr w:type="spellEnd"/>
      <w:r w:rsidRPr="001B5176">
        <w:rPr>
          <w:rFonts w:ascii="Times New Roman" w:hAnsi="Times New Roman" w:cs="Times New Roman"/>
          <w:color w:val="000000"/>
          <w:rPrChange w:id="52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5225" w:author="e.pashkova" w:date="2020-05-13T10:26:00Z">
            <w:rPr>
              <w:rFonts w:ascii="Times New Roman" w:hAnsi="Times New Roman"/>
              <w:color w:val="000000"/>
            </w:rPr>
          </w:rPrChange>
        </w:rPr>
        <w:t>інших</w:t>
      </w:r>
      <w:proofErr w:type="spellEnd"/>
      <w:r w:rsidRPr="001B5176">
        <w:rPr>
          <w:rFonts w:ascii="Times New Roman" w:hAnsi="Times New Roman" w:cs="Times New Roman"/>
          <w:color w:val="000000"/>
          <w:rPrChange w:id="52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27" w:author="e.pashkova" w:date="2020-05-13T10:26:00Z">
            <w:rPr>
              <w:rFonts w:ascii="Times New Roman" w:hAnsi="Times New Roman"/>
              <w:color w:val="000000"/>
            </w:rPr>
          </w:rPrChange>
        </w:rPr>
        <w:t>речовин</w:t>
      </w:r>
      <w:proofErr w:type="spellEnd"/>
      <w:r w:rsidRPr="001B5176">
        <w:rPr>
          <w:rFonts w:ascii="Times New Roman" w:hAnsi="Times New Roman" w:cs="Times New Roman"/>
          <w:color w:val="000000"/>
          <w:rPrChange w:id="52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229" w:author="e.pashkova" w:date="2020-05-13T10:26:00Z">
            <w:rPr>
              <w:rFonts w:ascii="Times New Roman" w:hAnsi="Times New Roman"/>
              <w:color w:val="000000"/>
            </w:rPr>
          </w:rPrChange>
        </w:rPr>
        <w:t>здатних</w:t>
      </w:r>
      <w:proofErr w:type="spellEnd"/>
      <w:r w:rsidRPr="001B5176">
        <w:rPr>
          <w:rFonts w:ascii="Times New Roman" w:hAnsi="Times New Roman" w:cs="Times New Roman"/>
          <w:color w:val="000000"/>
          <w:rPrChange w:id="52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31" w:author="e.pashkova" w:date="2020-05-13T10:26:00Z">
            <w:rPr>
              <w:rFonts w:ascii="Times New Roman" w:hAnsi="Times New Roman"/>
              <w:color w:val="000000"/>
            </w:rPr>
          </w:rPrChange>
        </w:rPr>
        <w:t>викликати</w:t>
      </w:r>
      <w:proofErr w:type="spellEnd"/>
      <w:r w:rsidRPr="001B5176">
        <w:rPr>
          <w:rFonts w:ascii="Times New Roman" w:hAnsi="Times New Roman" w:cs="Times New Roman"/>
          <w:color w:val="000000"/>
          <w:rPrChange w:id="52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33" w:author="e.pashkova" w:date="2020-05-13T10:26:00Z">
            <w:rPr>
              <w:rFonts w:ascii="Times New Roman" w:hAnsi="Times New Roman"/>
              <w:color w:val="000000"/>
            </w:rPr>
          </w:rPrChange>
        </w:rPr>
        <w:t>вибух</w:t>
      </w:r>
      <w:proofErr w:type="spellEnd"/>
      <w:r w:rsidRPr="001B5176">
        <w:rPr>
          <w:rFonts w:ascii="Times New Roman" w:hAnsi="Times New Roman" w:cs="Times New Roman"/>
          <w:color w:val="000000"/>
          <w:rPrChange w:id="52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235" w:author="e.pashkova" w:date="2020-05-13T10:26:00Z">
            <w:rPr>
              <w:rFonts w:ascii="Times New Roman" w:hAnsi="Times New Roman"/>
              <w:color w:val="000000"/>
            </w:rPr>
          </w:rPrChange>
        </w:rPr>
        <w:t>загоряння</w:t>
      </w:r>
      <w:proofErr w:type="spellEnd"/>
      <w:r w:rsidRPr="001B5176">
        <w:rPr>
          <w:rFonts w:ascii="Times New Roman" w:hAnsi="Times New Roman" w:cs="Times New Roman"/>
          <w:color w:val="000000"/>
          <w:rPrChange w:id="52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37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52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39" w:author="e.pashkova" w:date="2020-05-13T10:26:00Z">
            <w:rPr>
              <w:rFonts w:ascii="Times New Roman" w:hAnsi="Times New Roman"/>
              <w:color w:val="000000"/>
            </w:rPr>
          </w:rPrChange>
        </w:rPr>
        <w:t>зробити</w:t>
      </w:r>
      <w:proofErr w:type="spellEnd"/>
      <w:r w:rsidRPr="001B5176">
        <w:rPr>
          <w:rFonts w:ascii="Times New Roman" w:hAnsi="Times New Roman" w:cs="Times New Roman"/>
          <w:color w:val="000000"/>
          <w:rPrChange w:id="52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41" w:author="e.pashkova" w:date="2020-05-13T10:26:00Z">
            <w:rPr>
              <w:rFonts w:ascii="Times New Roman" w:hAnsi="Times New Roman"/>
              <w:color w:val="000000"/>
            </w:rPr>
          </w:rPrChange>
        </w:rPr>
        <w:t>шкідливий</w:t>
      </w:r>
      <w:proofErr w:type="spellEnd"/>
      <w:r w:rsidRPr="001B5176">
        <w:rPr>
          <w:rFonts w:ascii="Times New Roman" w:hAnsi="Times New Roman" w:cs="Times New Roman"/>
          <w:color w:val="000000"/>
          <w:rPrChange w:id="52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43" w:author="e.pashkova" w:date="2020-05-13T10:26:00Z">
            <w:rPr>
              <w:rFonts w:ascii="Times New Roman" w:hAnsi="Times New Roman"/>
              <w:color w:val="000000"/>
            </w:rPr>
          </w:rPrChange>
        </w:rPr>
        <w:t>вплив</w:t>
      </w:r>
      <w:proofErr w:type="spellEnd"/>
      <w:r w:rsidRPr="001B5176">
        <w:rPr>
          <w:rFonts w:ascii="Times New Roman" w:hAnsi="Times New Roman" w:cs="Times New Roman"/>
          <w:color w:val="000000"/>
          <w:rPrChange w:id="52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5245" w:author="e.pashkova" w:date="2020-05-13T10:26:00Z">
            <w:rPr>
              <w:rFonts w:ascii="Times New Roman" w:hAnsi="Times New Roman"/>
              <w:color w:val="000000"/>
            </w:rPr>
          </w:rPrChange>
        </w:rPr>
        <w:t>організм</w:t>
      </w:r>
      <w:proofErr w:type="spellEnd"/>
      <w:r w:rsidRPr="001B5176">
        <w:rPr>
          <w:rFonts w:ascii="Times New Roman" w:hAnsi="Times New Roman" w:cs="Times New Roman"/>
          <w:color w:val="000000"/>
          <w:rPrChange w:id="52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47" w:author="e.pashkova" w:date="2020-05-13T10:26:00Z">
            <w:rPr>
              <w:rFonts w:ascii="Times New Roman" w:hAnsi="Times New Roman"/>
              <w:color w:val="000000"/>
            </w:rPr>
          </w:rPrChange>
        </w:rPr>
        <w:t>людини</w:t>
      </w:r>
      <w:proofErr w:type="spellEnd"/>
      <w:r w:rsidRPr="001B5176">
        <w:rPr>
          <w:rFonts w:ascii="Times New Roman" w:hAnsi="Times New Roman" w:cs="Times New Roman"/>
          <w:color w:val="000000"/>
          <w:rPrChange w:id="5248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5249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250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5251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  <w:rPrChange w:id="52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5253" w:author="e.pashkova" w:date="2020-05-13T10:26:00Z">
            <w:rPr>
              <w:rFonts w:ascii="Times New Roman" w:hAnsi="Times New Roman"/>
              <w:color w:val="000000"/>
            </w:rPr>
          </w:rPrChange>
        </w:rPr>
        <w:t>замкнутих</w:t>
      </w:r>
      <w:proofErr w:type="spellEnd"/>
      <w:r w:rsidRPr="001B5176">
        <w:rPr>
          <w:rFonts w:ascii="Times New Roman" w:hAnsi="Times New Roman" w:cs="Times New Roman"/>
          <w:color w:val="000000"/>
          <w:rPrChange w:id="52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просторах </w:t>
      </w:r>
      <w:proofErr w:type="spellStart"/>
      <w:r w:rsidRPr="001B5176">
        <w:rPr>
          <w:rFonts w:ascii="Times New Roman" w:hAnsi="Times New Roman" w:cs="Times New Roman"/>
          <w:color w:val="000000"/>
          <w:rPrChange w:id="5255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необхідно</w:t>
      </w:r>
      <w:proofErr w:type="spellEnd"/>
      <w:r w:rsidRPr="001B5176">
        <w:rPr>
          <w:rFonts w:ascii="Times New Roman" w:hAnsi="Times New Roman" w:cs="Times New Roman"/>
          <w:color w:val="000000"/>
          <w:rPrChange w:id="52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57" w:author="e.pashkova" w:date="2020-05-13T10:26:00Z">
            <w:rPr>
              <w:rFonts w:ascii="Times New Roman" w:hAnsi="Times New Roman"/>
              <w:color w:val="000000"/>
            </w:rPr>
          </w:rPrChange>
        </w:rPr>
        <w:t>проводити</w:t>
      </w:r>
      <w:proofErr w:type="spellEnd"/>
      <w:r w:rsidRPr="001B5176">
        <w:rPr>
          <w:rFonts w:ascii="Times New Roman" w:hAnsi="Times New Roman" w:cs="Times New Roman"/>
          <w:color w:val="000000"/>
          <w:rPrChange w:id="52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5259" w:author="e.pashkova" w:date="2020-05-13T10:26:00Z">
            <w:rPr>
              <w:rFonts w:ascii="Times New Roman" w:hAnsi="Times New Roman"/>
              <w:color w:val="000000"/>
            </w:rPr>
          </w:rPrChange>
        </w:rPr>
        <w:t>обов'язковим</w:t>
      </w:r>
      <w:proofErr w:type="spellEnd"/>
      <w:r w:rsidRPr="001B5176">
        <w:rPr>
          <w:rFonts w:ascii="Times New Roman" w:hAnsi="Times New Roman" w:cs="Times New Roman"/>
          <w:color w:val="000000"/>
          <w:rPrChange w:id="52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61" w:author="e.pashkova" w:date="2020-05-13T10:26:00Z">
            <w:rPr>
              <w:rFonts w:ascii="Times New Roman" w:hAnsi="Times New Roman"/>
              <w:color w:val="000000"/>
            </w:rPr>
          </w:rPrChange>
        </w:rPr>
        <w:t>оформленням</w:t>
      </w:r>
      <w:proofErr w:type="spellEnd"/>
      <w:r w:rsidRPr="001B5176">
        <w:rPr>
          <w:rFonts w:ascii="Times New Roman" w:hAnsi="Times New Roman" w:cs="Times New Roman"/>
          <w:color w:val="000000"/>
          <w:rPrChange w:id="52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63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відповідного</w:t>
      </w:r>
      <w:proofErr w:type="spellEnd"/>
      <w:r w:rsidRPr="001B5176">
        <w:rPr>
          <w:rFonts w:ascii="Times New Roman" w:hAnsi="Times New Roman" w:cs="Times New Roman"/>
          <w:color w:val="000000"/>
          <w:rPrChange w:id="52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наряду-допуску, </w:t>
      </w:r>
      <w:proofErr w:type="spellStart"/>
      <w:r w:rsidRPr="001B5176">
        <w:rPr>
          <w:rFonts w:ascii="Times New Roman" w:hAnsi="Times New Roman" w:cs="Times New Roman"/>
          <w:color w:val="000000"/>
          <w:rPrChange w:id="5265" w:author="e.pashkova" w:date="2020-05-13T10:26:00Z">
            <w:rPr>
              <w:rFonts w:ascii="Times New Roman" w:hAnsi="Times New Roman"/>
              <w:color w:val="000000"/>
            </w:rPr>
          </w:rPrChange>
        </w:rPr>
        <w:t>який</w:t>
      </w:r>
      <w:proofErr w:type="spellEnd"/>
      <w:r w:rsidRPr="001B5176">
        <w:rPr>
          <w:rFonts w:ascii="Times New Roman" w:hAnsi="Times New Roman" w:cs="Times New Roman"/>
          <w:color w:val="000000"/>
          <w:rPrChange w:id="52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67" w:author="e.pashkova" w:date="2020-05-13T10:26:00Z">
            <w:rPr>
              <w:rFonts w:ascii="Times New Roman" w:hAnsi="Times New Roman"/>
              <w:color w:val="000000"/>
            </w:rPr>
          </w:rPrChange>
        </w:rPr>
        <w:t>враховує</w:t>
      </w:r>
      <w:proofErr w:type="spellEnd"/>
      <w:r w:rsidRPr="001B5176">
        <w:rPr>
          <w:rFonts w:ascii="Times New Roman" w:hAnsi="Times New Roman" w:cs="Times New Roman"/>
          <w:color w:val="000000"/>
          <w:rPrChange w:id="52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69" w:author="e.pashkova" w:date="2020-05-13T10:26:00Z">
            <w:rPr>
              <w:rFonts w:ascii="Times New Roman" w:hAnsi="Times New Roman"/>
              <w:color w:val="000000"/>
            </w:rPr>
          </w:rPrChange>
        </w:rPr>
        <w:t>всі</w:t>
      </w:r>
      <w:proofErr w:type="spellEnd"/>
      <w:r w:rsidRPr="001B5176">
        <w:rPr>
          <w:rFonts w:ascii="Times New Roman" w:hAnsi="Times New Roman" w:cs="Times New Roman"/>
          <w:color w:val="000000"/>
          <w:rPrChange w:id="52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71" w:author="e.pashkova" w:date="2020-05-13T10:26:00Z">
            <w:rPr>
              <w:rFonts w:ascii="Times New Roman" w:hAnsi="Times New Roman"/>
              <w:color w:val="000000"/>
            </w:rPr>
          </w:rPrChange>
        </w:rPr>
        <w:t>небезпечні</w:t>
      </w:r>
      <w:proofErr w:type="spellEnd"/>
      <w:r w:rsidRPr="001B5176">
        <w:rPr>
          <w:rFonts w:ascii="Times New Roman" w:hAnsi="Times New Roman" w:cs="Times New Roman"/>
          <w:color w:val="000000"/>
          <w:rPrChange w:id="52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73" w:author="e.pashkova" w:date="2020-05-13T10:26:00Z">
            <w:rPr>
              <w:rFonts w:ascii="Times New Roman" w:hAnsi="Times New Roman"/>
              <w:color w:val="000000"/>
            </w:rPr>
          </w:rPrChange>
        </w:rPr>
        <w:t>чинники</w:t>
      </w:r>
      <w:proofErr w:type="spellEnd"/>
      <w:r w:rsidRPr="001B5176">
        <w:rPr>
          <w:rFonts w:ascii="Times New Roman" w:hAnsi="Times New Roman" w:cs="Times New Roman"/>
          <w:color w:val="000000"/>
          <w:rPrChange w:id="52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заходи </w:t>
      </w:r>
      <w:proofErr w:type="spellStart"/>
      <w:r w:rsidRPr="001B5176">
        <w:rPr>
          <w:rFonts w:ascii="Times New Roman" w:hAnsi="Times New Roman" w:cs="Times New Roman"/>
          <w:color w:val="000000"/>
          <w:rPrChange w:id="5275" w:author="e.pashkova" w:date="2020-05-13T10:26:00Z">
            <w:rPr>
              <w:rFonts w:ascii="Times New Roman" w:hAnsi="Times New Roman"/>
              <w:color w:val="000000"/>
            </w:rPr>
          </w:rPrChange>
        </w:rPr>
        <w:t>щодо</w:t>
      </w:r>
      <w:proofErr w:type="spellEnd"/>
      <w:r w:rsidRPr="001B5176">
        <w:rPr>
          <w:rFonts w:ascii="Times New Roman" w:hAnsi="Times New Roman" w:cs="Times New Roman"/>
          <w:color w:val="000000"/>
          <w:rPrChange w:id="52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77" w:author="e.pashkova" w:date="2020-05-13T10:26:00Z">
            <w:rPr>
              <w:rFonts w:ascii="Times New Roman" w:hAnsi="Times New Roman"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color w:val="000000"/>
          <w:rPrChange w:id="52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79" w:author="e.pashkova" w:date="2020-05-13T10:26:00Z">
            <w:rPr>
              <w:rFonts w:ascii="Times New Roman" w:hAnsi="Times New Roman"/>
              <w:color w:val="000000"/>
            </w:rPr>
          </w:rPrChange>
        </w:rPr>
        <w:t>усунення</w:t>
      </w:r>
      <w:proofErr w:type="spellEnd"/>
      <w:r w:rsidRPr="001B5176">
        <w:rPr>
          <w:rFonts w:ascii="Times New Roman" w:hAnsi="Times New Roman" w:cs="Times New Roman"/>
          <w:color w:val="000000"/>
          <w:rPrChange w:id="52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81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52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83" w:author="e.pashkova" w:date="2020-05-13T10:26:00Z">
            <w:rPr>
              <w:rFonts w:ascii="Times New Roman" w:hAnsi="Times New Roman"/>
              <w:color w:val="000000"/>
            </w:rPr>
          </w:rPrChange>
        </w:rPr>
        <w:t>мінімізації</w:t>
      </w:r>
      <w:proofErr w:type="spellEnd"/>
      <w:r w:rsidRPr="001B5176">
        <w:rPr>
          <w:rFonts w:ascii="Times New Roman" w:hAnsi="Times New Roman" w:cs="Times New Roman"/>
          <w:color w:val="000000"/>
          <w:rPrChange w:id="5284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5285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286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5287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  <w:rPrChange w:id="52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5289" w:author="e.pashkova" w:date="2020-05-13T10:26:00Z">
            <w:rPr>
              <w:rFonts w:ascii="Times New Roman" w:hAnsi="Times New Roman"/>
              <w:color w:val="000000"/>
            </w:rPr>
          </w:rPrChange>
        </w:rPr>
        <w:t>замкнутих</w:t>
      </w:r>
      <w:proofErr w:type="spellEnd"/>
      <w:r w:rsidRPr="001B5176">
        <w:rPr>
          <w:rFonts w:ascii="Times New Roman" w:hAnsi="Times New Roman" w:cs="Times New Roman"/>
          <w:color w:val="000000"/>
          <w:rPrChange w:id="52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просторах </w:t>
      </w:r>
      <w:proofErr w:type="spellStart"/>
      <w:r w:rsidRPr="001B5176">
        <w:rPr>
          <w:rFonts w:ascii="Times New Roman" w:hAnsi="Times New Roman" w:cs="Times New Roman"/>
          <w:color w:val="000000"/>
          <w:rPrChange w:id="5291" w:author="e.pashkova" w:date="2020-05-13T10:26:00Z">
            <w:rPr>
              <w:rFonts w:ascii="Times New Roman" w:hAnsi="Times New Roman"/>
              <w:color w:val="000000"/>
            </w:rPr>
          </w:rPrChange>
        </w:rPr>
        <w:t>допускаються</w:t>
      </w:r>
      <w:proofErr w:type="spellEnd"/>
      <w:r w:rsidRPr="001B5176">
        <w:rPr>
          <w:rFonts w:ascii="Times New Roman" w:hAnsi="Times New Roman" w:cs="Times New Roman"/>
          <w:color w:val="000000"/>
          <w:rPrChange w:id="52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93" w:author="e.pashkova" w:date="2020-05-13T10:26:00Z">
            <w:rPr>
              <w:rFonts w:ascii="Times New Roman" w:hAnsi="Times New Roman"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color w:val="000000"/>
          <w:rPrChange w:id="52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5295" w:author="e.pashkova" w:date="2020-05-13T10:26:00Z">
            <w:rPr>
              <w:rFonts w:ascii="Times New Roman" w:hAnsi="Times New Roman"/>
              <w:color w:val="000000"/>
            </w:rPr>
          </w:rPrChange>
        </w:rPr>
        <w:t>дотриманням</w:t>
      </w:r>
      <w:proofErr w:type="spellEnd"/>
      <w:r w:rsidRPr="001B5176">
        <w:rPr>
          <w:rFonts w:ascii="Times New Roman" w:hAnsi="Times New Roman" w:cs="Times New Roman"/>
          <w:color w:val="000000"/>
          <w:rPrChange w:id="52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97" w:author="e.pashkova" w:date="2020-05-13T10:26:00Z">
            <w:rPr>
              <w:rFonts w:ascii="Times New Roman" w:hAnsi="Times New Roman"/>
              <w:color w:val="000000"/>
            </w:rPr>
          </w:rPrChange>
        </w:rPr>
        <w:t>всіх</w:t>
      </w:r>
      <w:proofErr w:type="spellEnd"/>
      <w:r w:rsidRPr="001B5176">
        <w:rPr>
          <w:rFonts w:ascii="Times New Roman" w:hAnsi="Times New Roman" w:cs="Times New Roman"/>
          <w:color w:val="000000"/>
          <w:rPrChange w:id="52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299" w:author="e.pashkova" w:date="2020-05-13T10:26:00Z">
            <w:rPr>
              <w:rFonts w:ascii="Times New Roman" w:hAnsi="Times New Roman"/>
              <w:color w:val="000000"/>
            </w:rPr>
          </w:rPrChange>
        </w:rPr>
        <w:t>заходів</w:t>
      </w:r>
      <w:proofErr w:type="spellEnd"/>
      <w:r w:rsidRPr="001B5176">
        <w:rPr>
          <w:rFonts w:ascii="Times New Roman" w:hAnsi="Times New Roman" w:cs="Times New Roman"/>
          <w:color w:val="000000"/>
          <w:rPrChange w:id="53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301" w:author="e.pashkova" w:date="2020-05-13T10:26:00Z">
            <w:rPr>
              <w:rFonts w:ascii="Times New Roman" w:hAnsi="Times New Roman"/>
              <w:color w:val="000000"/>
            </w:rPr>
          </w:rPrChange>
        </w:rPr>
        <w:t>зазначених</w:t>
      </w:r>
      <w:proofErr w:type="spellEnd"/>
      <w:r w:rsidRPr="001B5176">
        <w:rPr>
          <w:rFonts w:ascii="Times New Roman" w:hAnsi="Times New Roman" w:cs="Times New Roman"/>
          <w:color w:val="000000"/>
          <w:rPrChange w:id="53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у </w:t>
      </w:r>
      <w:proofErr w:type="spellStart"/>
      <w:r w:rsidRPr="001B5176">
        <w:rPr>
          <w:rFonts w:ascii="Times New Roman" w:hAnsi="Times New Roman" w:cs="Times New Roman"/>
          <w:color w:val="000000"/>
          <w:rPrChange w:id="5303" w:author="e.pashkova" w:date="2020-05-13T10:26:00Z">
            <w:rPr>
              <w:rFonts w:ascii="Times New Roman" w:hAnsi="Times New Roman"/>
              <w:color w:val="000000"/>
            </w:rPr>
          </w:rPrChange>
        </w:rPr>
        <w:t>наряді</w:t>
      </w:r>
      <w:proofErr w:type="spellEnd"/>
      <w:r w:rsidRPr="001B5176">
        <w:rPr>
          <w:rFonts w:ascii="Times New Roman" w:hAnsi="Times New Roman" w:cs="Times New Roman"/>
          <w:color w:val="000000"/>
          <w:rPrChange w:id="5304" w:author="e.pashkova" w:date="2020-05-13T10:26:00Z">
            <w:rPr>
              <w:rFonts w:ascii="Times New Roman" w:hAnsi="Times New Roman"/>
              <w:color w:val="000000"/>
            </w:rPr>
          </w:rPrChange>
        </w:rPr>
        <w:t>-допуску.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5305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306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5307" w:author="e.pashkova" w:date="2020-05-13T10:26:00Z">
            <w:rPr>
              <w:rFonts w:ascii="Times New Roman" w:hAnsi="Times New Roman"/>
              <w:color w:val="000000"/>
            </w:rPr>
          </w:rPrChange>
        </w:rPr>
        <w:t>Напруга</w:t>
      </w:r>
      <w:proofErr w:type="spellEnd"/>
      <w:r w:rsidRPr="001B5176">
        <w:rPr>
          <w:rFonts w:ascii="Times New Roman" w:hAnsi="Times New Roman" w:cs="Times New Roman"/>
          <w:color w:val="000000"/>
          <w:rPrChange w:id="53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09" w:author="e.pashkova" w:date="2020-05-13T10:26:00Z">
            <w:rPr>
              <w:rFonts w:ascii="Times New Roman" w:hAnsi="Times New Roman"/>
              <w:color w:val="000000"/>
            </w:rPr>
          </w:rPrChange>
        </w:rPr>
        <w:t>освітлювальних</w:t>
      </w:r>
      <w:proofErr w:type="spellEnd"/>
      <w:r w:rsidRPr="001B5176">
        <w:rPr>
          <w:rFonts w:ascii="Times New Roman" w:hAnsi="Times New Roman" w:cs="Times New Roman"/>
          <w:color w:val="000000"/>
          <w:rPrChange w:id="53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11" w:author="e.pashkova" w:date="2020-05-13T10:26:00Z">
            <w:rPr>
              <w:rFonts w:ascii="Times New Roman" w:hAnsi="Times New Roman"/>
              <w:color w:val="000000"/>
            </w:rPr>
          </w:rPrChange>
        </w:rPr>
        <w:t>приладів</w:t>
      </w:r>
      <w:proofErr w:type="spellEnd"/>
      <w:r w:rsidRPr="001B5176">
        <w:rPr>
          <w:rFonts w:ascii="Times New Roman" w:hAnsi="Times New Roman" w:cs="Times New Roman"/>
          <w:color w:val="000000"/>
          <w:rPrChange w:id="53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13" w:author="e.pashkova" w:date="2020-05-13T10:26:00Z">
            <w:rPr>
              <w:rFonts w:ascii="Times New Roman" w:hAnsi="Times New Roman"/>
              <w:color w:val="000000"/>
            </w:rPr>
          </w:rPrChange>
        </w:rPr>
        <w:t>всередині</w:t>
      </w:r>
      <w:proofErr w:type="spellEnd"/>
      <w:r w:rsidRPr="001B5176">
        <w:rPr>
          <w:rFonts w:ascii="Times New Roman" w:hAnsi="Times New Roman" w:cs="Times New Roman"/>
          <w:color w:val="000000"/>
          <w:rPrChange w:id="53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15" w:author="e.pashkova" w:date="2020-05-13T10:26:00Z">
            <w:rPr>
              <w:rFonts w:ascii="Times New Roman" w:hAnsi="Times New Roman"/>
              <w:color w:val="000000"/>
            </w:rPr>
          </w:rPrChange>
        </w:rPr>
        <w:t>замкнутих</w:t>
      </w:r>
      <w:proofErr w:type="spellEnd"/>
      <w:r w:rsidRPr="001B5176">
        <w:rPr>
          <w:rFonts w:ascii="Times New Roman" w:hAnsi="Times New Roman" w:cs="Times New Roman"/>
          <w:color w:val="000000"/>
          <w:rPrChange w:id="53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17" w:author="e.pashkova" w:date="2020-05-13T10:26:00Z">
            <w:rPr>
              <w:rFonts w:ascii="Times New Roman" w:hAnsi="Times New Roman"/>
              <w:color w:val="000000"/>
            </w:rPr>
          </w:rPrChange>
        </w:rPr>
        <w:t>просторів</w:t>
      </w:r>
      <w:proofErr w:type="spellEnd"/>
      <w:r w:rsidRPr="001B5176">
        <w:rPr>
          <w:rFonts w:ascii="Times New Roman" w:hAnsi="Times New Roman" w:cs="Times New Roman"/>
          <w:color w:val="000000"/>
          <w:rPrChange w:id="53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не повинно </w:t>
      </w:r>
      <w:proofErr w:type="spellStart"/>
      <w:r w:rsidRPr="001B5176">
        <w:rPr>
          <w:rFonts w:ascii="Times New Roman" w:hAnsi="Times New Roman" w:cs="Times New Roman"/>
          <w:color w:val="000000"/>
          <w:rPrChange w:id="5319" w:author="e.pashkova" w:date="2020-05-13T10:26:00Z">
            <w:rPr>
              <w:rFonts w:ascii="Times New Roman" w:hAnsi="Times New Roman"/>
              <w:color w:val="000000"/>
            </w:rPr>
          </w:rPrChange>
        </w:rPr>
        <w:t>перевищувати</w:t>
      </w:r>
      <w:proofErr w:type="spellEnd"/>
      <w:r w:rsidRPr="001B5176">
        <w:rPr>
          <w:rFonts w:ascii="Times New Roman" w:hAnsi="Times New Roman" w:cs="Times New Roman"/>
          <w:color w:val="000000"/>
          <w:rPrChange w:id="53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12 В.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5321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322" w:author="e.pashkova" w:date="2020-05-13T10:26:00Z">
          <w:pPr>
            <w:ind w:firstLine="708"/>
          </w:pPr>
        </w:pPrChange>
      </w:pPr>
      <w:proofErr w:type="gramStart"/>
      <w:r w:rsidRPr="001B5176">
        <w:rPr>
          <w:rFonts w:ascii="Times New Roman" w:hAnsi="Times New Roman" w:cs="Times New Roman"/>
          <w:color w:val="000000"/>
          <w:rPrChange w:id="5323" w:author="e.pashkova" w:date="2020-05-13T10:26:00Z">
            <w:rPr>
              <w:rFonts w:ascii="Times New Roman" w:hAnsi="Times New Roman"/>
              <w:color w:val="000000"/>
            </w:rPr>
          </w:rPrChange>
        </w:rPr>
        <w:t>У число</w:t>
      </w:r>
      <w:proofErr w:type="gramEnd"/>
      <w:r w:rsidRPr="001B5176">
        <w:rPr>
          <w:rFonts w:ascii="Times New Roman" w:hAnsi="Times New Roman" w:cs="Times New Roman"/>
          <w:color w:val="000000"/>
          <w:rPrChange w:id="53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25" w:author="e.pashkova" w:date="2020-05-13T10:26:00Z">
            <w:rPr>
              <w:rFonts w:ascii="Times New Roman" w:hAnsi="Times New Roman"/>
              <w:color w:val="000000"/>
            </w:rPr>
          </w:rPrChange>
        </w:rPr>
        <w:t>заходів</w:t>
      </w:r>
      <w:proofErr w:type="spellEnd"/>
      <w:r w:rsidRPr="001B5176">
        <w:rPr>
          <w:rFonts w:ascii="Times New Roman" w:hAnsi="Times New Roman" w:cs="Times New Roman"/>
          <w:color w:val="000000"/>
          <w:rPrChange w:id="53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27" w:author="e.pashkova" w:date="2020-05-13T10:26:00Z">
            <w:rPr>
              <w:rFonts w:ascii="Times New Roman" w:hAnsi="Times New Roman"/>
              <w:color w:val="000000"/>
            </w:rPr>
          </w:rPrChange>
        </w:rPr>
        <w:t>щодо</w:t>
      </w:r>
      <w:proofErr w:type="spellEnd"/>
      <w:r w:rsidRPr="001B5176">
        <w:rPr>
          <w:rFonts w:ascii="Times New Roman" w:hAnsi="Times New Roman" w:cs="Times New Roman"/>
          <w:color w:val="000000"/>
          <w:rPrChange w:id="53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29" w:author="e.pashkova" w:date="2020-05-13T10:26:00Z">
            <w:rPr>
              <w:rFonts w:ascii="Times New Roman" w:hAnsi="Times New Roman"/>
              <w:color w:val="000000"/>
            </w:rPr>
          </w:rPrChange>
        </w:rPr>
        <w:t>забезпечення</w:t>
      </w:r>
      <w:proofErr w:type="spellEnd"/>
      <w:r w:rsidRPr="001B5176">
        <w:rPr>
          <w:rFonts w:ascii="Times New Roman" w:hAnsi="Times New Roman" w:cs="Times New Roman"/>
          <w:color w:val="000000"/>
          <w:rPrChange w:id="53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31" w:author="e.pashkova" w:date="2020-05-13T10:26:00Z">
            <w:rPr>
              <w:rFonts w:ascii="Times New Roman" w:hAnsi="Times New Roman"/>
              <w:color w:val="000000"/>
            </w:rPr>
          </w:rPrChange>
        </w:rPr>
        <w:t>безпеки</w:t>
      </w:r>
      <w:proofErr w:type="spellEnd"/>
      <w:r w:rsidRPr="001B5176">
        <w:rPr>
          <w:rFonts w:ascii="Times New Roman" w:hAnsi="Times New Roman" w:cs="Times New Roman"/>
          <w:color w:val="000000"/>
          <w:rPrChange w:id="53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33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53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повинна </w:t>
      </w:r>
      <w:proofErr w:type="spellStart"/>
      <w:r w:rsidRPr="001B5176">
        <w:rPr>
          <w:rFonts w:ascii="Times New Roman" w:hAnsi="Times New Roman" w:cs="Times New Roman"/>
          <w:color w:val="000000"/>
          <w:rPrChange w:id="5335" w:author="e.pashkova" w:date="2020-05-13T10:26:00Z">
            <w:rPr>
              <w:rFonts w:ascii="Times New Roman" w:hAnsi="Times New Roman"/>
              <w:color w:val="000000"/>
            </w:rPr>
          </w:rPrChange>
        </w:rPr>
        <w:t>входити</w:t>
      </w:r>
      <w:proofErr w:type="spellEnd"/>
      <w:r w:rsidRPr="001B5176">
        <w:rPr>
          <w:rFonts w:ascii="Times New Roman" w:hAnsi="Times New Roman" w:cs="Times New Roman"/>
          <w:color w:val="000000"/>
          <w:rPrChange w:id="53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37" w:author="e.pashkova" w:date="2020-05-13T10:26:00Z">
            <w:rPr>
              <w:rFonts w:ascii="Times New Roman" w:hAnsi="Times New Roman"/>
              <w:color w:val="000000"/>
            </w:rPr>
          </w:rPrChange>
        </w:rPr>
        <w:t>перевірка</w:t>
      </w:r>
      <w:proofErr w:type="spellEnd"/>
      <w:r w:rsidRPr="001B5176">
        <w:rPr>
          <w:rFonts w:ascii="Times New Roman" w:hAnsi="Times New Roman" w:cs="Times New Roman"/>
          <w:color w:val="000000"/>
          <w:rPrChange w:id="53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стану </w:t>
      </w:r>
      <w:proofErr w:type="spellStart"/>
      <w:r w:rsidRPr="001B5176">
        <w:rPr>
          <w:rFonts w:ascii="Times New Roman" w:hAnsi="Times New Roman" w:cs="Times New Roman"/>
          <w:color w:val="000000"/>
          <w:rPrChange w:id="5339" w:author="e.pashkova" w:date="2020-05-13T10:26:00Z">
            <w:rPr>
              <w:rFonts w:ascii="Times New Roman" w:hAnsi="Times New Roman"/>
              <w:color w:val="000000"/>
            </w:rPr>
          </w:rPrChange>
        </w:rPr>
        <w:t>атмосфернрго</w:t>
      </w:r>
      <w:proofErr w:type="spellEnd"/>
      <w:r w:rsidRPr="001B5176">
        <w:rPr>
          <w:rFonts w:ascii="Times New Roman" w:hAnsi="Times New Roman" w:cs="Times New Roman"/>
          <w:color w:val="000000"/>
          <w:rPrChange w:id="53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41" w:author="e.pashkova" w:date="2020-05-13T10:26:00Z">
            <w:rPr>
              <w:rFonts w:ascii="Times New Roman" w:hAnsi="Times New Roman"/>
              <w:color w:val="000000"/>
            </w:rPr>
          </w:rPrChange>
        </w:rPr>
        <w:t>повітря</w:t>
      </w:r>
      <w:proofErr w:type="spellEnd"/>
      <w:r w:rsidRPr="001B5176">
        <w:rPr>
          <w:rFonts w:ascii="Times New Roman" w:hAnsi="Times New Roman" w:cs="Times New Roman"/>
          <w:color w:val="000000"/>
          <w:rPrChange w:id="53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перед початком </w:t>
      </w:r>
      <w:proofErr w:type="spellStart"/>
      <w:r w:rsidRPr="001B5176">
        <w:rPr>
          <w:rFonts w:ascii="Times New Roman" w:hAnsi="Times New Roman" w:cs="Times New Roman"/>
          <w:color w:val="000000"/>
          <w:rPrChange w:id="5343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53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5345" w:author="e.pashkova" w:date="2020-05-13T10:26:00Z">
            <w:rPr>
              <w:rFonts w:ascii="Times New Roman" w:hAnsi="Times New Roman"/>
              <w:color w:val="000000"/>
            </w:rPr>
          </w:rPrChange>
        </w:rPr>
        <w:t>періодична</w:t>
      </w:r>
      <w:proofErr w:type="spellEnd"/>
      <w:r w:rsidRPr="001B5176">
        <w:rPr>
          <w:rFonts w:ascii="Times New Roman" w:hAnsi="Times New Roman" w:cs="Times New Roman"/>
          <w:color w:val="000000"/>
          <w:rPrChange w:id="53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47" w:author="e.pashkova" w:date="2020-05-13T10:26:00Z">
            <w:rPr>
              <w:rFonts w:ascii="Times New Roman" w:hAnsi="Times New Roman"/>
              <w:color w:val="000000"/>
            </w:rPr>
          </w:rPrChange>
        </w:rPr>
        <w:t>перевірка</w:t>
      </w:r>
      <w:proofErr w:type="spellEnd"/>
      <w:r w:rsidRPr="001B5176">
        <w:rPr>
          <w:rFonts w:ascii="Times New Roman" w:hAnsi="Times New Roman" w:cs="Times New Roman"/>
          <w:color w:val="000000"/>
          <w:rPrChange w:id="53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5349" w:author="e.pashkova" w:date="2020-05-13T10:26:00Z">
            <w:rPr>
              <w:rFonts w:ascii="Times New Roman" w:hAnsi="Times New Roman"/>
              <w:color w:val="000000"/>
            </w:rPr>
          </w:rPrChange>
        </w:rPr>
        <w:t>процесі</w:t>
      </w:r>
      <w:proofErr w:type="spellEnd"/>
      <w:r w:rsidRPr="001B5176">
        <w:rPr>
          <w:rFonts w:ascii="Times New Roman" w:hAnsi="Times New Roman" w:cs="Times New Roman"/>
          <w:color w:val="000000"/>
          <w:rPrChange w:id="53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51" w:author="e.pashkova" w:date="2020-05-13T10:26:00Z">
            <w:rPr>
              <w:rFonts w:ascii="Times New Roman" w:hAnsi="Times New Roman"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color w:val="000000"/>
          <w:rPrChange w:id="53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53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виконання</w:t>
      </w:r>
      <w:proofErr w:type="spellEnd"/>
      <w:r w:rsidRPr="001B5176">
        <w:rPr>
          <w:rFonts w:ascii="Times New Roman" w:hAnsi="Times New Roman" w:cs="Times New Roman"/>
          <w:color w:val="000000"/>
          <w:rPrChange w:id="53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color w:val="000000"/>
          <w:rPrChange w:id="5355" w:author="e.pashkova" w:date="2020-05-13T10:26:00Z">
            <w:rPr>
              <w:rFonts w:ascii="Times New Roman" w:hAnsi="Times New Roman"/>
              <w:color w:val="000000"/>
            </w:rPr>
          </w:rPrChange>
        </w:rPr>
        <w:t>Показання</w:t>
      </w:r>
      <w:proofErr w:type="spellEnd"/>
      <w:r w:rsidRPr="001B5176">
        <w:rPr>
          <w:rFonts w:ascii="Times New Roman" w:hAnsi="Times New Roman" w:cs="Times New Roman"/>
          <w:color w:val="000000"/>
          <w:rPrChange w:id="53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57" w:author="e.pashkova" w:date="2020-05-13T10:26:00Z">
            <w:rPr>
              <w:rFonts w:ascii="Times New Roman" w:hAnsi="Times New Roman"/>
              <w:color w:val="000000"/>
            </w:rPr>
          </w:rPrChange>
        </w:rPr>
        <w:t>газоаналізатора</w:t>
      </w:r>
      <w:proofErr w:type="spellEnd"/>
      <w:r w:rsidRPr="001B5176">
        <w:rPr>
          <w:rFonts w:ascii="Times New Roman" w:hAnsi="Times New Roman" w:cs="Times New Roman"/>
          <w:color w:val="000000"/>
          <w:rPrChange w:id="53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59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53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5361" w:author="e.pashkova" w:date="2020-05-13T10:26:00Z">
            <w:rPr>
              <w:rFonts w:ascii="Times New Roman" w:hAnsi="Times New Roman"/>
              <w:color w:val="000000"/>
            </w:rPr>
          </w:rPrChange>
        </w:rPr>
        <w:t>відображені</w:t>
      </w:r>
      <w:proofErr w:type="spellEnd"/>
      <w:r w:rsidRPr="001B5176">
        <w:rPr>
          <w:rFonts w:ascii="Times New Roman" w:hAnsi="Times New Roman" w:cs="Times New Roman"/>
          <w:color w:val="000000"/>
          <w:rPrChange w:id="53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5363" w:author="e.pashkova" w:date="2020-05-13T10:26:00Z">
            <w:rPr>
              <w:rFonts w:ascii="Times New Roman" w:hAnsi="Times New Roman"/>
              <w:color w:val="000000"/>
            </w:rPr>
          </w:rPrChange>
        </w:rPr>
        <w:t>наряді</w:t>
      </w:r>
      <w:proofErr w:type="spellEnd"/>
      <w:r w:rsidRPr="001B5176">
        <w:rPr>
          <w:rFonts w:ascii="Times New Roman" w:hAnsi="Times New Roman" w:cs="Times New Roman"/>
          <w:color w:val="000000"/>
          <w:rPrChange w:id="53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-допуску. Для </w:t>
      </w:r>
      <w:proofErr w:type="spellStart"/>
      <w:r w:rsidRPr="001B5176">
        <w:rPr>
          <w:rFonts w:ascii="Times New Roman" w:hAnsi="Times New Roman" w:cs="Times New Roman"/>
          <w:color w:val="000000"/>
          <w:rPrChange w:id="5365" w:author="e.pashkova" w:date="2020-05-13T10:26:00Z">
            <w:rPr>
              <w:rFonts w:ascii="Times New Roman" w:hAnsi="Times New Roman"/>
              <w:color w:val="000000"/>
            </w:rPr>
          </w:rPrChange>
        </w:rPr>
        <w:t>цього</w:t>
      </w:r>
      <w:proofErr w:type="spellEnd"/>
      <w:r w:rsidRPr="001B5176">
        <w:rPr>
          <w:rFonts w:ascii="Times New Roman" w:hAnsi="Times New Roman" w:cs="Times New Roman"/>
          <w:color w:val="000000"/>
          <w:rPrChange w:id="53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67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</w:t>
      </w:r>
      <w:proofErr w:type="spellEnd"/>
      <w:r w:rsidRPr="001B5176">
        <w:rPr>
          <w:rFonts w:ascii="Times New Roman" w:hAnsi="Times New Roman" w:cs="Times New Roman"/>
          <w:color w:val="000000"/>
          <w:rPrChange w:id="53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повинен </w:t>
      </w:r>
      <w:proofErr w:type="spellStart"/>
      <w:r w:rsidRPr="001B5176">
        <w:rPr>
          <w:rFonts w:ascii="Times New Roman" w:hAnsi="Times New Roman" w:cs="Times New Roman"/>
          <w:color w:val="000000"/>
          <w:rPrChange w:id="5369" w:author="e.pashkova" w:date="2020-05-13T10:26:00Z">
            <w:rPr>
              <w:rFonts w:ascii="Times New Roman" w:hAnsi="Times New Roman"/>
              <w:color w:val="000000"/>
            </w:rPr>
          </w:rPrChange>
        </w:rPr>
        <w:t>забезпечити</w:t>
      </w:r>
      <w:proofErr w:type="spellEnd"/>
      <w:r w:rsidRPr="001B5176">
        <w:rPr>
          <w:rFonts w:ascii="Times New Roman" w:hAnsi="Times New Roman" w:cs="Times New Roman"/>
          <w:color w:val="000000"/>
          <w:rPrChange w:id="53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71" w:author="e.pashkova" w:date="2020-05-13T10:26:00Z">
            <w:rPr>
              <w:rFonts w:ascii="Times New Roman" w:hAnsi="Times New Roman"/>
              <w:color w:val="000000"/>
            </w:rPr>
          </w:rPrChange>
        </w:rPr>
        <w:t>керівника</w:t>
      </w:r>
      <w:proofErr w:type="spellEnd"/>
      <w:r w:rsidRPr="001B5176">
        <w:rPr>
          <w:rFonts w:ascii="Times New Roman" w:hAnsi="Times New Roman" w:cs="Times New Roman"/>
          <w:color w:val="000000"/>
          <w:rPrChange w:id="53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73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53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75" w:author="e.pashkova" w:date="2020-05-13T10:26:00Z">
            <w:rPr>
              <w:rFonts w:ascii="Times New Roman" w:hAnsi="Times New Roman"/>
              <w:color w:val="000000"/>
            </w:rPr>
          </w:rPrChange>
        </w:rPr>
        <w:t>багатофункціональним</w:t>
      </w:r>
      <w:proofErr w:type="spellEnd"/>
      <w:r w:rsidRPr="001B5176">
        <w:rPr>
          <w:rFonts w:ascii="Times New Roman" w:hAnsi="Times New Roman" w:cs="Times New Roman"/>
          <w:color w:val="000000"/>
          <w:rPrChange w:id="53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77" w:author="e.pashkova" w:date="2020-05-13T10:26:00Z">
            <w:rPr>
              <w:rFonts w:ascii="Times New Roman" w:hAnsi="Times New Roman"/>
              <w:color w:val="000000"/>
            </w:rPr>
          </w:rPrChange>
        </w:rPr>
        <w:t>газоаналізатором</w:t>
      </w:r>
      <w:proofErr w:type="spellEnd"/>
      <w:r w:rsidRPr="001B5176">
        <w:rPr>
          <w:rFonts w:ascii="Times New Roman" w:hAnsi="Times New Roman" w:cs="Times New Roman"/>
          <w:color w:val="000000"/>
          <w:rPrChange w:id="53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color w:val="000000"/>
          <w:rPrChange w:id="5379" w:author="e.pashkova" w:date="2020-05-13T10:26:00Z">
            <w:rPr>
              <w:rFonts w:ascii="Times New Roman" w:hAnsi="Times New Roman"/>
              <w:color w:val="000000"/>
            </w:rPr>
          </w:rPrChange>
        </w:rPr>
        <w:t>Якщо</w:t>
      </w:r>
      <w:proofErr w:type="spellEnd"/>
      <w:r w:rsidRPr="001B5176">
        <w:rPr>
          <w:rFonts w:ascii="Times New Roman" w:hAnsi="Times New Roman" w:cs="Times New Roman"/>
          <w:color w:val="000000"/>
          <w:rPrChange w:id="53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81" w:author="e.pashkova" w:date="2020-05-13T10:26:00Z">
            <w:rPr>
              <w:rFonts w:ascii="Times New Roman" w:hAnsi="Times New Roman"/>
              <w:color w:val="000000"/>
            </w:rPr>
          </w:rPrChange>
        </w:rPr>
        <w:t>перевірка</w:t>
      </w:r>
      <w:proofErr w:type="spellEnd"/>
      <w:r w:rsidRPr="001B5176">
        <w:rPr>
          <w:rFonts w:ascii="Times New Roman" w:hAnsi="Times New Roman" w:cs="Times New Roman"/>
          <w:color w:val="000000"/>
          <w:rPrChange w:id="53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стану </w:t>
      </w:r>
      <w:proofErr w:type="spellStart"/>
      <w:r w:rsidRPr="001B5176">
        <w:rPr>
          <w:rFonts w:ascii="Times New Roman" w:hAnsi="Times New Roman" w:cs="Times New Roman"/>
          <w:color w:val="000000"/>
          <w:rPrChange w:id="5383" w:author="e.pashkova" w:date="2020-05-13T10:26:00Z">
            <w:rPr>
              <w:rFonts w:ascii="Times New Roman" w:hAnsi="Times New Roman"/>
              <w:color w:val="000000"/>
            </w:rPr>
          </w:rPrChange>
        </w:rPr>
        <w:t>повітря</w:t>
      </w:r>
      <w:proofErr w:type="spellEnd"/>
      <w:r w:rsidRPr="001B5176">
        <w:rPr>
          <w:rFonts w:ascii="Times New Roman" w:hAnsi="Times New Roman" w:cs="Times New Roman"/>
          <w:color w:val="000000"/>
          <w:rPrChange w:id="53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показала </w:t>
      </w:r>
      <w:proofErr w:type="spellStart"/>
      <w:r w:rsidRPr="001B5176">
        <w:rPr>
          <w:rFonts w:ascii="Times New Roman" w:hAnsi="Times New Roman" w:cs="Times New Roman"/>
          <w:color w:val="000000"/>
          <w:rPrChange w:id="5385" w:author="e.pashkova" w:date="2020-05-13T10:26:00Z">
            <w:rPr>
              <w:rFonts w:ascii="Times New Roman" w:hAnsi="Times New Roman"/>
              <w:color w:val="000000"/>
            </w:rPr>
          </w:rPrChange>
        </w:rPr>
        <w:t>невідповідність</w:t>
      </w:r>
      <w:proofErr w:type="spellEnd"/>
      <w:r w:rsidRPr="001B5176">
        <w:rPr>
          <w:rFonts w:ascii="Times New Roman" w:hAnsi="Times New Roman" w:cs="Times New Roman"/>
          <w:color w:val="000000"/>
          <w:rPrChange w:id="53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87" w:author="e.pashkova" w:date="2020-05-13T10:26:00Z">
            <w:rPr>
              <w:rFonts w:ascii="Times New Roman" w:hAnsi="Times New Roman"/>
              <w:color w:val="000000"/>
            </w:rPr>
          </w:rPrChange>
        </w:rPr>
        <w:t>допустимим</w:t>
      </w:r>
      <w:proofErr w:type="spellEnd"/>
      <w:r w:rsidRPr="001B5176">
        <w:rPr>
          <w:rFonts w:ascii="Times New Roman" w:hAnsi="Times New Roman" w:cs="Times New Roman"/>
          <w:color w:val="000000"/>
          <w:rPrChange w:id="53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параметрам, то </w:t>
      </w:r>
      <w:proofErr w:type="spellStart"/>
      <w:r w:rsidRPr="001B5176">
        <w:rPr>
          <w:rFonts w:ascii="Times New Roman" w:hAnsi="Times New Roman" w:cs="Times New Roman"/>
          <w:color w:val="000000"/>
          <w:rPrChange w:id="5389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  <w:rPrChange w:id="53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91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53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5393" w:author="e.pashkova" w:date="2020-05-13T10:26:00Z">
            <w:rPr>
              <w:rFonts w:ascii="Times New Roman" w:hAnsi="Times New Roman"/>
              <w:color w:val="000000"/>
            </w:rPr>
          </w:rPrChange>
        </w:rPr>
        <w:t>зупинені</w:t>
      </w:r>
      <w:proofErr w:type="spellEnd"/>
      <w:r w:rsidRPr="001B5176">
        <w:rPr>
          <w:rFonts w:ascii="Times New Roman" w:hAnsi="Times New Roman" w:cs="Times New Roman"/>
          <w:color w:val="000000"/>
          <w:rPrChange w:id="53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а персонал </w:t>
      </w:r>
      <w:proofErr w:type="spellStart"/>
      <w:r w:rsidRPr="001B5176">
        <w:rPr>
          <w:rFonts w:ascii="Times New Roman" w:hAnsi="Times New Roman" w:cs="Times New Roman"/>
          <w:color w:val="000000"/>
          <w:rPrChange w:id="5395" w:author="e.pashkova" w:date="2020-05-13T10:26:00Z">
            <w:rPr>
              <w:rFonts w:ascii="Times New Roman" w:hAnsi="Times New Roman"/>
              <w:color w:val="000000"/>
            </w:rPr>
          </w:rPrChange>
        </w:rPr>
        <w:t>евакуйований</w:t>
      </w:r>
      <w:proofErr w:type="spellEnd"/>
      <w:r w:rsidRPr="001B5176">
        <w:rPr>
          <w:rFonts w:ascii="Times New Roman" w:hAnsi="Times New Roman" w:cs="Times New Roman"/>
          <w:color w:val="000000"/>
          <w:rPrChange w:id="53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замкнутого простору. </w:t>
      </w:r>
      <w:proofErr w:type="spellStart"/>
      <w:r w:rsidRPr="001B5176">
        <w:rPr>
          <w:rFonts w:ascii="Times New Roman" w:hAnsi="Times New Roman" w:cs="Times New Roman"/>
          <w:color w:val="000000"/>
          <w:rPrChange w:id="5397" w:author="e.pashkova" w:date="2020-05-13T10:26:00Z">
            <w:rPr>
              <w:rFonts w:ascii="Times New Roman" w:hAnsi="Times New Roman"/>
              <w:color w:val="000000"/>
            </w:rPr>
          </w:rPrChange>
        </w:rPr>
        <w:t>Продовження</w:t>
      </w:r>
      <w:proofErr w:type="spellEnd"/>
      <w:r w:rsidRPr="001B5176">
        <w:rPr>
          <w:rFonts w:ascii="Times New Roman" w:hAnsi="Times New Roman" w:cs="Times New Roman"/>
          <w:color w:val="000000"/>
          <w:rPrChange w:id="53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399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54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01" w:author="e.pashkova" w:date="2020-05-13T10:26:00Z">
            <w:rPr>
              <w:rFonts w:ascii="Times New Roman" w:hAnsi="Times New Roman"/>
              <w:color w:val="000000"/>
            </w:rPr>
          </w:rPrChange>
        </w:rPr>
        <w:t>дозволяється</w:t>
      </w:r>
      <w:proofErr w:type="spellEnd"/>
      <w:r w:rsidRPr="001B5176">
        <w:rPr>
          <w:rFonts w:ascii="Times New Roman" w:hAnsi="Times New Roman" w:cs="Times New Roman"/>
          <w:color w:val="000000"/>
          <w:rPrChange w:id="54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03" w:author="e.pashkova" w:date="2020-05-13T10:26:00Z">
            <w:rPr>
              <w:rFonts w:ascii="Times New Roman" w:hAnsi="Times New Roman"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color w:val="000000"/>
          <w:rPrChange w:id="54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05" w:author="e.pashkova" w:date="2020-05-13T10:26:00Z">
            <w:rPr>
              <w:rFonts w:ascii="Times New Roman" w:hAnsi="Times New Roman"/>
              <w:color w:val="000000"/>
            </w:rPr>
          </w:rPrChange>
        </w:rPr>
        <w:t>після</w:t>
      </w:r>
      <w:proofErr w:type="spellEnd"/>
      <w:r w:rsidRPr="001B5176">
        <w:rPr>
          <w:rFonts w:ascii="Times New Roman" w:hAnsi="Times New Roman" w:cs="Times New Roman"/>
          <w:color w:val="000000"/>
          <w:rPrChange w:id="540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07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color w:val="000000"/>
          <w:rPrChange w:id="54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09" w:author="e.pashkova" w:date="2020-05-13T10:26:00Z">
            <w:rPr>
              <w:rFonts w:ascii="Times New Roman" w:hAnsi="Times New Roman"/>
              <w:color w:val="000000"/>
            </w:rPr>
          </w:rPrChange>
        </w:rPr>
        <w:t>заходів</w:t>
      </w:r>
      <w:proofErr w:type="spellEnd"/>
      <w:r w:rsidRPr="001B5176">
        <w:rPr>
          <w:rFonts w:ascii="Times New Roman" w:hAnsi="Times New Roman" w:cs="Times New Roman"/>
          <w:color w:val="000000"/>
          <w:rPrChange w:id="54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11" w:author="e.pashkova" w:date="2020-05-13T10:26:00Z">
            <w:rPr>
              <w:rFonts w:ascii="Times New Roman" w:hAnsi="Times New Roman"/>
              <w:color w:val="000000"/>
            </w:rPr>
          </w:rPrChange>
        </w:rPr>
        <w:t>щодо</w:t>
      </w:r>
      <w:proofErr w:type="spellEnd"/>
      <w:r w:rsidRPr="001B5176">
        <w:rPr>
          <w:rFonts w:ascii="Times New Roman" w:hAnsi="Times New Roman" w:cs="Times New Roman"/>
          <w:color w:val="000000"/>
          <w:rPrChange w:id="54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13" w:author="e.pashkova" w:date="2020-05-13T10:26:00Z">
            <w:rPr>
              <w:rFonts w:ascii="Times New Roman" w:hAnsi="Times New Roman"/>
              <w:color w:val="000000"/>
            </w:rPr>
          </w:rPrChange>
        </w:rPr>
        <w:t>примусової</w:t>
      </w:r>
      <w:proofErr w:type="spellEnd"/>
      <w:r w:rsidRPr="001B5176">
        <w:rPr>
          <w:rFonts w:ascii="Times New Roman" w:hAnsi="Times New Roman" w:cs="Times New Roman"/>
          <w:color w:val="000000"/>
          <w:rPrChange w:id="54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15" w:author="e.pashkova" w:date="2020-05-13T10:26:00Z">
            <w:rPr>
              <w:rFonts w:ascii="Times New Roman" w:hAnsi="Times New Roman"/>
              <w:color w:val="000000"/>
            </w:rPr>
          </w:rPrChange>
        </w:rPr>
        <w:t>вентиляції</w:t>
      </w:r>
      <w:proofErr w:type="spellEnd"/>
      <w:r w:rsidRPr="001B5176">
        <w:rPr>
          <w:rFonts w:ascii="Times New Roman" w:hAnsi="Times New Roman" w:cs="Times New Roman"/>
          <w:color w:val="000000"/>
          <w:rPrChange w:id="54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5417" w:author="e.pashkova" w:date="2020-05-13T10:26:00Z">
            <w:rPr>
              <w:rFonts w:ascii="Times New Roman" w:hAnsi="Times New Roman"/>
              <w:color w:val="000000"/>
            </w:rPr>
          </w:rPrChange>
        </w:rPr>
        <w:t>усунення</w:t>
      </w:r>
      <w:proofErr w:type="spellEnd"/>
      <w:r w:rsidRPr="001B5176">
        <w:rPr>
          <w:rFonts w:ascii="Times New Roman" w:hAnsi="Times New Roman" w:cs="Times New Roman"/>
          <w:color w:val="000000"/>
          <w:rPrChange w:id="54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19" w:author="e.pashkova" w:date="2020-05-13T10:26:00Z">
            <w:rPr>
              <w:rFonts w:ascii="Times New Roman" w:hAnsi="Times New Roman"/>
              <w:color w:val="000000"/>
            </w:rPr>
          </w:rPrChange>
        </w:rPr>
        <w:t>джерела</w:t>
      </w:r>
      <w:proofErr w:type="spellEnd"/>
      <w:r w:rsidRPr="001B5176">
        <w:rPr>
          <w:rFonts w:ascii="Times New Roman" w:hAnsi="Times New Roman" w:cs="Times New Roman"/>
          <w:color w:val="000000"/>
          <w:rPrChange w:id="54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21" w:author="e.pashkova" w:date="2020-05-13T10:26:00Z">
            <w:rPr>
              <w:rFonts w:ascii="Times New Roman" w:hAnsi="Times New Roman"/>
              <w:color w:val="000000"/>
            </w:rPr>
          </w:rPrChange>
        </w:rPr>
        <w:t>загазованості</w:t>
      </w:r>
      <w:proofErr w:type="spellEnd"/>
      <w:r w:rsidRPr="001B5176">
        <w:rPr>
          <w:rFonts w:ascii="Times New Roman" w:hAnsi="Times New Roman" w:cs="Times New Roman"/>
          <w:color w:val="000000"/>
          <w:rPrChange w:id="5422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5423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424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5425" w:author="e.pashkova" w:date="2020-05-13T10:26:00Z">
            <w:rPr>
              <w:rFonts w:ascii="Times New Roman" w:hAnsi="Times New Roman"/>
              <w:color w:val="000000"/>
            </w:rPr>
          </w:rPrChange>
        </w:rPr>
        <w:t>Працівники</w:t>
      </w:r>
      <w:proofErr w:type="spellEnd"/>
      <w:r w:rsidRPr="001B5176">
        <w:rPr>
          <w:rFonts w:ascii="Times New Roman" w:hAnsi="Times New Roman" w:cs="Times New Roman"/>
          <w:color w:val="000000"/>
          <w:rPrChange w:id="54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427" w:author="e.pashkova" w:date="2020-05-13T10:26:00Z">
            <w:rPr>
              <w:rFonts w:ascii="Times New Roman" w:hAnsi="Times New Roman"/>
              <w:color w:val="000000"/>
            </w:rPr>
          </w:rPrChange>
        </w:rPr>
        <w:t>які</w:t>
      </w:r>
      <w:proofErr w:type="spellEnd"/>
      <w:r w:rsidRPr="001B5176">
        <w:rPr>
          <w:rFonts w:ascii="Times New Roman" w:hAnsi="Times New Roman" w:cs="Times New Roman"/>
          <w:color w:val="000000"/>
          <w:rPrChange w:id="54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29" w:author="e.pashkova" w:date="2020-05-13T10:26:00Z">
            <w:rPr>
              <w:rFonts w:ascii="Times New Roman" w:hAnsi="Times New Roman"/>
              <w:color w:val="000000"/>
            </w:rPr>
          </w:rPrChange>
        </w:rPr>
        <w:t>виконують</w:t>
      </w:r>
      <w:proofErr w:type="spellEnd"/>
      <w:r w:rsidRPr="001B5176">
        <w:rPr>
          <w:rFonts w:ascii="Times New Roman" w:hAnsi="Times New Roman" w:cs="Times New Roman"/>
          <w:color w:val="000000"/>
          <w:rPrChange w:id="54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31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  <w:rPrChange w:id="54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33" w:author="e.pashkova" w:date="2020-05-13T10:26:00Z">
            <w:rPr>
              <w:rFonts w:ascii="Times New Roman" w:hAnsi="Times New Roman"/>
              <w:color w:val="000000"/>
            </w:rPr>
          </w:rPrChange>
        </w:rPr>
        <w:t>всередині</w:t>
      </w:r>
      <w:proofErr w:type="spellEnd"/>
      <w:r w:rsidRPr="001B5176">
        <w:rPr>
          <w:rFonts w:ascii="Times New Roman" w:hAnsi="Times New Roman" w:cs="Times New Roman"/>
          <w:color w:val="000000"/>
          <w:rPrChange w:id="54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замкнутого простору, </w:t>
      </w:r>
      <w:proofErr w:type="spellStart"/>
      <w:r w:rsidRPr="001B5176">
        <w:rPr>
          <w:rFonts w:ascii="Times New Roman" w:hAnsi="Times New Roman" w:cs="Times New Roman"/>
          <w:color w:val="000000"/>
          <w:rPrChange w:id="5435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54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37" w:author="e.pashkova" w:date="2020-05-13T10:26:00Z">
            <w:rPr>
              <w:rFonts w:ascii="Times New Roman" w:hAnsi="Times New Roman"/>
              <w:color w:val="000000"/>
            </w:rPr>
          </w:rPrChange>
        </w:rPr>
        <w:t>мати</w:t>
      </w:r>
      <w:proofErr w:type="spellEnd"/>
      <w:r w:rsidRPr="001B5176">
        <w:rPr>
          <w:rFonts w:ascii="Times New Roman" w:hAnsi="Times New Roman" w:cs="Times New Roman"/>
          <w:color w:val="000000"/>
          <w:rPrChange w:id="54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5439" w:author="e.pashkova" w:date="2020-05-13T10:26:00Z">
            <w:rPr>
              <w:rFonts w:ascii="Times New Roman" w:hAnsi="Times New Roman"/>
              <w:color w:val="000000"/>
            </w:rPr>
          </w:rPrChange>
        </w:rPr>
        <w:t>собі</w:t>
      </w:r>
      <w:proofErr w:type="spellEnd"/>
      <w:r w:rsidRPr="001B5176">
        <w:rPr>
          <w:rFonts w:ascii="Times New Roman" w:hAnsi="Times New Roman" w:cs="Times New Roman"/>
          <w:color w:val="000000"/>
          <w:rPrChange w:id="54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41" w:author="e.pashkova" w:date="2020-05-13T10:26:00Z">
            <w:rPr>
              <w:rFonts w:ascii="Times New Roman" w:hAnsi="Times New Roman"/>
              <w:color w:val="000000"/>
            </w:rPr>
          </w:rPrChange>
        </w:rPr>
        <w:t>страхувальні</w:t>
      </w:r>
      <w:proofErr w:type="spellEnd"/>
      <w:r w:rsidRPr="001B5176">
        <w:rPr>
          <w:rFonts w:ascii="Times New Roman" w:hAnsi="Times New Roman" w:cs="Times New Roman"/>
          <w:color w:val="000000"/>
          <w:rPrChange w:id="54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43" w:author="e.pashkova" w:date="2020-05-13T10:26:00Z">
            <w:rPr>
              <w:rFonts w:ascii="Times New Roman" w:hAnsi="Times New Roman"/>
              <w:color w:val="000000"/>
            </w:rPr>
          </w:rPrChange>
        </w:rPr>
        <w:t>прив'язі</w:t>
      </w:r>
      <w:proofErr w:type="spellEnd"/>
      <w:r w:rsidRPr="001B5176">
        <w:rPr>
          <w:rFonts w:ascii="Times New Roman" w:hAnsi="Times New Roman" w:cs="Times New Roman"/>
          <w:color w:val="000000"/>
          <w:rPrChange w:id="54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5445" w:author="e.pashkova" w:date="2020-05-13T10:26:00Z">
            <w:rPr>
              <w:rFonts w:ascii="Times New Roman" w:hAnsi="Times New Roman"/>
              <w:color w:val="000000"/>
            </w:rPr>
          </w:rPrChange>
        </w:rPr>
        <w:t>закріпленими</w:t>
      </w:r>
      <w:proofErr w:type="spellEnd"/>
      <w:r w:rsidRPr="001B5176">
        <w:rPr>
          <w:rFonts w:ascii="Times New Roman" w:hAnsi="Times New Roman" w:cs="Times New Roman"/>
          <w:color w:val="000000"/>
          <w:rPrChange w:id="54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них </w:t>
      </w:r>
      <w:proofErr w:type="spellStart"/>
      <w:r w:rsidRPr="001B5176">
        <w:rPr>
          <w:rFonts w:ascii="Times New Roman" w:hAnsi="Times New Roman" w:cs="Times New Roman"/>
          <w:color w:val="000000"/>
          <w:rPrChange w:id="5447" w:author="e.pashkova" w:date="2020-05-13T10:26:00Z">
            <w:rPr>
              <w:rFonts w:ascii="Times New Roman" w:hAnsi="Times New Roman"/>
              <w:color w:val="000000"/>
            </w:rPr>
          </w:rPrChange>
        </w:rPr>
        <w:t>страхувальними</w:t>
      </w:r>
      <w:proofErr w:type="spellEnd"/>
      <w:r w:rsidRPr="001B5176">
        <w:rPr>
          <w:rFonts w:ascii="Times New Roman" w:hAnsi="Times New Roman" w:cs="Times New Roman"/>
          <w:color w:val="000000"/>
          <w:rPrChange w:id="54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фалами </w:t>
      </w:r>
      <w:proofErr w:type="spellStart"/>
      <w:r w:rsidRPr="001B5176">
        <w:rPr>
          <w:rFonts w:ascii="Times New Roman" w:hAnsi="Times New Roman" w:cs="Times New Roman"/>
          <w:color w:val="000000"/>
          <w:rPrChange w:id="5449" w:author="e.pashkova" w:date="2020-05-13T10:26:00Z">
            <w:rPr>
              <w:rFonts w:ascii="Times New Roman" w:hAnsi="Times New Roman"/>
              <w:color w:val="000000"/>
            </w:rPr>
          </w:rPrChange>
        </w:rPr>
        <w:t>достатньої</w:t>
      </w:r>
      <w:proofErr w:type="spellEnd"/>
      <w:r w:rsidRPr="001B5176">
        <w:rPr>
          <w:rFonts w:ascii="Times New Roman" w:hAnsi="Times New Roman" w:cs="Times New Roman"/>
          <w:color w:val="000000"/>
          <w:rPrChange w:id="54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51" w:author="e.pashkova" w:date="2020-05-13T10:26:00Z">
            <w:rPr>
              <w:rFonts w:ascii="Times New Roman" w:hAnsi="Times New Roman"/>
              <w:color w:val="000000"/>
            </w:rPr>
          </w:rPrChange>
        </w:rPr>
        <w:t>довжини</w:t>
      </w:r>
      <w:proofErr w:type="spellEnd"/>
      <w:r w:rsidRPr="001B5176">
        <w:rPr>
          <w:rFonts w:ascii="Times New Roman" w:hAnsi="Times New Roman" w:cs="Times New Roman"/>
          <w:color w:val="000000"/>
          <w:rPrChange w:id="54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453" w:author="e.pashkova" w:date="2020-05-13T10:26:00Z">
            <w:rPr>
              <w:rFonts w:ascii="Times New Roman" w:hAnsi="Times New Roman"/>
              <w:color w:val="000000"/>
            </w:rPr>
          </w:rPrChange>
        </w:rPr>
        <w:t>щоб</w:t>
      </w:r>
      <w:proofErr w:type="spellEnd"/>
      <w:r w:rsidRPr="001B5176">
        <w:rPr>
          <w:rFonts w:ascii="Times New Roman" w:hAnsi="Times New Roman" w:cs="Times New Roman"/>
          <w:color w:val="000000"/>
          <w:rPrChange w:id="54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55" w:author="e.pashkova" w:date="2020-05-13T10:26:00Z">
            <w:rPr>
              <w:rFonts w:ascii="Times New Roman" w:hAnsi="Times New Roman"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color w:val="000000"/>
          <w:rPrChange w:id="54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57" w:author="e.pashkova" w:date="2020-05-13T10:26:00Z">
            <w:rPr>
              <w:rFonts w:ascii="Times New Roman" w:hAnsi="Times New Roman"/>
              <w:color w:val="000000"/>
            </w:rPr>
          </w:rPrChange>
        </w:rPr>
        <w:t>кінці</w:t>
      </w:r>
      <w:proofErr w:type="spellEnd"/>
      <w:r w:rsidRPr="001B5176">
        <w:rPr>
          <w:rFonts w:ascii="Times New Roman" w:hAnsi="Times New Roman" w:cs="Times New Roman"/>
          <w:color w:val="000000"/>
          <w:rPrChange w:id="54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59" w:author="e.pashkova" w:date="2020-05-13T10:26:00Z">
            <w:rPr>
              <w:rFonts w:ascii="Times New Roman" w:hAnsi="Times New Roman"/>
              <w:color w:val="000000"/>
            </w:rPr>
          </w:rPrChange>
        </w:rPr>
        <w:t>залишалися</w:t>
      </w:r>
      <w:proofErr w:type="spellEnd"/>
      <w:r w:rsidRPr="001B5176">
        <w:rPr>
          <w:rFonts w:ascii="Times New Roman" w:hAnsi="Times New Roman" w:cs="Times New Roman"/>
          <w:color w:val="000000"/>
          <w:rPrChange w:id="54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61" w:author="e.pashkova" w:date="2020-05-13T10:26:00Z">
            <w:rPr>
              <w:rFonts w:ascii="Times New Roman" w:hAnsi="Times New Roman"/>
              <w:color w:val="000000"/>
            </w:rPr>
          </w:rPrChange>
        </w:rPr>
        <w:t>зовні</w:t>
      </w:r>
      <w:proofErr w:type="spellEnd"/>
      <w:r w:rsidRPr="001B5176">
        <w:rPr>
          <w:rFonts w:ascii="Times New Roman" w:hAnsi="Times New Roman" w:cs="Times New Roman"/>
          <w:color w:val="000000"/>
          <w:rPrChange w:id="5462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5463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464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5465" w:author="e.pashkova" w:date="2020-05-13T10:26:00Z">
            <w:rPr>
              <w:rFonts w:ascii="Times New Roman" w:hAnsi="Times New Roman"/>
              <w:color w:val="000000"/>
            </w:rPr>
          </w:rPrChange>
        </w:rPr>
        <w:t>Кількість</w:t>
      </w:r>
      <w:proofErr w:type="spellEnd"/>
      <w:r w:rsidRPr="001B5176">
        <w:rPr>
          <w:rFonts w:ascii="Times New Roman" w:hAnsi="Times New Roman" w:cs="Times New Roman"/>
          <w:color w:val="000000"/>
          <w:rPrChange w:id="54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67" w:author="e.pashkova" w:date="2020-05-13T10:26:00Z">
            <w:rPr>
              <w:rFonts w:ascii="Times New Roman" w:hAnsi="Times New Roman"/>
              <w:color w:val="000000"/>
            </w:rPr>
          </w:rPrChange>
        </w:rPr>
        <w:t>працівників</w:t>
      </w:r>
      <w:proofErr w:type="spellEnd"/>
      <w:r w:rsidRPr="001B5176">
        <w:rPr>
          <w:rFonts w:ascii="Times New Roman" w:hAnsi="Times New Roman" w:cs="Times New Roman"/>
          <w:color w:val="000000"/>
          <w:rPrChange w:id="54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69" w:author="e.pashkova" w:date="2020-05-13T10:26:00Z">
            <w:rPr>
              <w:rFonts w:ascii="Times New Roman" w:hAnsi="Times New Roman"/>
              <w:color w:val="000000"/>
            </w:rPr>
          </w:rPrChange>
        </w:rPr>
        <w:t>всередині</w:t>
      </w:r>
      <w:proofErr w:type="spellEnd"/>
      <w:r w:rsidRPr="001B5176">
        <w:rPr>
          <w:rFonts w:ascii="Times New Roman" w:hAnsi="Times New Roman" w:cs="Times New Roman"/>
          <w:color w:val="000000"/>
          <w:rPrChange w:id="54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замкнутого простору </w:t>
      </w:r>
      <w:proofErr w:type="spellStart"/>
      <w:r w:rsidRPr="001B5176">
        <w:rPr>
          <w:rFonts w:ascii="Times New Roman" w:hAnsi="Times New Roman" w:cs="Times New Roman"/>
          <w:color w:val="000000"/>
          <w:rPrChange w:id="5471" w:author="e.pashkova" w:date="2020-05-13T10:26:00Z">
            <w:rPr>
              <w:rFonts w:ascii="Times New Roman" w:hAnsi="Times New Roman"/>
              <w:color w:val="000000"/>
            </w:rPr>
          </w:rPrChange>
        </w:rPr>
        <w:t>має</w:t>
      </w:r>
      <w:proofErr w:type="spellEnd"/>
      <w:r w:rsidRPr="001B5176">
        <w:rPr>
          <w:rFonts w:ascii="Times New Roman" w:hAnsi="Times New Roman" w:cs="Times New Roman"/>
          <w:color w:val="000000"/>
          <w:rPrChange w:id="54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5473" w:author="e.pashkova" w:date="2020-05-13T10:26:00Z">
            <w:rPr>
              <w:rFonts w:ascii="Times New Roman" w:hAnsi="Times New Roman"/>
              <w:color w:val="000000"/>
            </w:rPr>
          </w:rPrChange>
        </w:rPr>
        <w:t>мінімальним</w:t>
      </w:r>
      <w:proofErr w:type="spellEnd"/>
      <w:r w:rsidRPr="001B5176">
        <w:rPr>
          <w:rFonts w:ascii="Times New Roman" w:hAnsi="Times New Roman" w:cs="Times New Roman"/>
          <w:color w:val="000000"/>
          <w:rPrChange w:id="54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(в </w:t>
      </w:r>
      <w:proofErr w:type="spellStart"/>
      <w:r w:rsidRPr="001B5176">
        <w:rPr>
          <w:rFonts w:ascii="Times New Roman" w:hAnsi="Times New Roman" w:cs="Times New Roman"/>
          <w:color w:val="000000"/>
          <w:rPrChange w:id="5475" w:author="e.pashkova" w:date="2020-05-13T10:26:00Z">
            <w:rPr>
              <w:rFonts w:ascii="Times New Roman" w:hAnsi="Times New Roman"/>
              <w:color w:val="000000"/>
            </w:rPr>
          </w:rPrChange>
        </w:rPr>
        <w:t>залежності</w:t>
      </w:r>
      <w:proofErr w:type="spellEnd"/>
      <w:r w:rsidRPr="001B5176">
        <w:rPr>
          <w:rFonts w:ascii="Times New Roman" w:hAnsi="Times New Roman" w:cs="Times New Roman"/>
          <w:color w:val="000000"/>
          <w:rPrChange w:id="54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77" w:author="e.pashkova" w:date="2020-05-13T10:26:00Z">
            <w:rPr>
              <w:rFonts w:ascii="Times New Roman" w:hAnsi="Times New Roman"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  <w:rPrChange w:id="54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79" w:author="e.pashkova" w:date="2020-05-13T10:26:00Z">
            <w:rPr>
              <w:rFonts w:ascii="Times New Roman" w:hAnsi="Times New Roman"/>
              <w:color w:val="000000"/>
            </w:rPr>
          </w:rPrChange>
        </w:rPr>
        <w:t>внутрішнього</w:t>
      </w:r>
      <w:proofErr w:type="spellEnd"/>
      <w:r w:rsidRPr="001B5176">
        <w:rPr>
          <w:rFonts w:ascii="Times New Roman" w:hAnsi="Times New Roman" w:cs="Times New Roman"/>
          <w:color w:val="000000"/>
          <w:rPrChange w:id="54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81" w:author="e.pashkova" w:date="2020-05-13T10:26:00Z">
            <w:rPr>
              <w:rFonts w:ascii="Times New Roman" w:hAnsi="Times New Roman"/>
              <w:color w:val="000000"/>
            </w:rPr>
          </w:rPrChange>
        </w:rPr>
        <w:t>обсягу</w:t>
      </w:r>
      <w:proofErr w:type="spellEnd"/>
      <w:r w:rsidRPr="001B5176">
        <w:rPr>
          <w:rFonts w:ascii="Times New Roman" w:hAnsi="Times New Roman" w:cs="Times New Roman"/>
          <w:color w:val="000000"/>
          <w:rPrChange w:id="54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замкнутого простору і </w:t>
      </w:r>
      <w:proofErr w:type="spellStart"/>
      <w:r w:rsidRPr="001B5176">
        <w:rPr>
          <w:rFonts w:ascii="Times New Roman" w:hAnsi="Times New Roman" w:cs="Times New Roman"/>
          <w:color w:val="000000"/>
          <w:rPrChange w:id="5483" w:author="e.pashkova" w:date="2020-05-13T10:26:00Z">
            <w:rPr>
              <w:rFonts w:ascii="Times New Roman" w:hAnsi="Times New Roman"/>
              <w:color w:val="000000"/>
            </w:rPr>
          </w:rPrChange>
        </w:rPr>
        <w:t>пропускної</w:t>
      </w:r>
      <w:proofErr w:type="spellEnd"/>
      <w:r w:rsidRPr="001B5176">
        <w:rPr>
          <w:rFonts w:ascii="Times New Roman" w:hAnsi="Times New Roman" w:cs="Times New Roman"/>
          <w:color w:val="000000"/>
          <w:rPrChange w:id="54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85" w:author="e.pashkova" w:date="2020-05-13T10:26:00Z">
            <w:rPr>
              <w:rFonts w:ascii="Times New Roman" w:hAnsi="Times New Roman"/>
              <w:color w:val="000000"/>
            </w:rPr>
          </w:rPrChange>
        </w:rPr>
        <w:t>здатності</w:t>
      </w:r>
      <w:proofErr w:type="spellEnd"/>
      <w:r w:rsidRPr="001B5176">
        <w:rPr>
          <w:rFonts w:ascii="Times New Roman" w:hAnsi="Times New Roman" w:cs="Times New Roman"/>
          <w:color w:val="000000"/>
          <w:rPrChange w:id="54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87" w:author="e.pashkova" w:date="2020-05-13T10:26:00Z">
            <w:rPr>
              <w:rFonts w:ascii="Times New Roman" w:hAnsi="Times New Roman"/>
              <w:color w:val="000000"/>
            </w:rPr>
          </w:rPrChange>
        </w:rPr>
        <w:t>виходу</w:t>
      </w:r>
      <w:proofErr w:type="spellEnd"/>
      <w:r w:rsidRPr="001B5176">
        <w:rPr>
          <w:rFonts w:ascii="Times New Roman" w:hAnsi="Times New Roman" w:cs="Times New Roman"/>
          <w:color w:val="000000"/>
          <w:rPrChange w:id="54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5489" w:author="e.pashkova" w:date="2020-05-13T10:26:00Z">
            <w:rPr>
              <w:rFonts w:ascii="Times New Roman" w:hAnsi="Times New Roman"/>
              <w:color w:val="000000"/>
            </w:rPr>
          </w:rPrChange>
        </w:rPr>
        <w:t>нього</w:t>
      </w:r>
      <w:proofErr w:type="spellEnd"/>
      <w:r w:rsidRPr="001B5176">
        <w:rPr>
          <w:rFonts w:ascii="Times New Roman" w:hAnsi="Times New Roman" w:cs="Times New Roman"/>
          <w:color w:val="000000"/>
          <w:rPrChange w:id="54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) для того, </w:t>
      </w:r>
      <w:proofErr w:type="spellStart"/>
      <w:r w:rsidRPr="001B5176">
        <w:rPr>
          <w:rFonts w:ascii="Times New Roman" w:hAnsi="Times New Roman" w:cs="Times New Roman"/>
          <w:color w:val="000000"/>
          <w:rPrChange w:id="5491" w:author="e.pashkova" w:date="2020-05-13T10:26:00Z">
            <w:rPr>
              <w:rFonts w:ascii="Times New Roman" w:hAnsi="Times New Roman"/>
              <w:color w:val="000000"/>
            </w:rPr>
          </w:rPrChange>
        </w:rPr>
        <w:t>щоб</w:t>
      </w:r>
      <w:proofErr w:type="spellEnd"/>
      <w:r w:rsidRPr="001B5176">
        <w:rPr>
          <w:rFonts w:ascii="Times New Roman" w:hAnsi="Times New Roman" w:cs="Times New Roman"/>
          <w:color w:val="000000"/>
          <w:rPrChange w:id="54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93" w:author="e.pashkova" w:date="2020-05-13T10:26:00Z">
            <w:rPr>
              <w:rFonts w:ascii="Times New Roman" w:hAnsi="Times New Roman"/>
              <w:color w:val="000000"/>
            </w:rPr>
          </w:rPrChange>
        </w:rPr>
        <w:t>прискорити</w:t>
      </w:r>
      <w:proofErr w:type="spellEnd"/>
      <w:r w:rsidRPr="001B5176">
        <w:rPr>
          <w:rFonts w:ascii="Times New Roman" w:hAnsi="Times New Roman" w:cs="Times New Roman"/>
          <w:color w:val="000000"/>
          <w:rPrChange w:id="54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95" w:author="e.pashkova" w:date="2020-05-13T10:26:00Z">
            <w:rPr>
              <w:rFonts w:ascii="Times New Roman" w:hAnsi="Times New Roman"/>
              <w:color w:val="000000"/>
            </w:rPr>
          </w:rPrChange>
        </w:rPr>
        <w:t>евакуацію</w:t>
      </w:r>
      <w:proofErr w:type="spellEnd"/>
      <w:r w:rsidRPr="001B5176">
        <w:rPr>
          <w:rFonts w:ascii="Times New Roman" w:hAnsi="Times New Roman" w:cs="Times New Roman"/>
          <w:color w:val="000000"/>
          <w:rPrChange w:id="54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персоналу при </w:t>
      </w:r>
      <w:proofErr w:type="spellStart"/>
      <w:r w:rsidRPr="001B5176">
        <w:rPr>
          <w:rFonts w:ascii="Times New Roman" w:hAnsi="Times New Roman" w:cs="Times New Roman"/>
          <w:color w:val="000000"/>
          <w:rPrChange w:id="5497" w:author="e.pashkova" w:date="2020-05-13T10:26:00Z">
            <w:rPr>
              <w:rFonts w:ascii="Times New Roman" w:hAnsi="Times New Roman"/>
              <w:color w:val="000000"/>
            </w:rPr>
          </w:rPrChange>
        </w:rPr>
        <w:t>виникненні</w:t>
      </w:r>
      <w:proofErr w:type="spellEnd"/>
      <w:r w:rsidRPr="001B5176">
        <w:rPr>
          <w:rFonts w:ascii="Times New Roman" w:hAnsi="Times New Roman" w:cs="Times New Roman"/>
          <w:color w:val="000000"/>
          <w:rPrChange w:id="54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499" w:author="e.pashkova" w:date="2020-05-13T10:26:00Z">
            <w:rPr>
              <w:rFonts w:ascii="Times New Roman" w:hAnsi="Times New Roman"/>
              <w:color w:val="000000"/>
            </w:rPr>
          </w:rPrChange>
        </w:rPr>
        <w:t>такої</w:t>
      </w:r>
      <w:proofErr w:type="spellEnd"/>
      <w:r w:rsidRPr="001B5176">
        <w:rPr>
          <w:rFonts w:ascii="Times New Roman" w:hAnsi="Times New Roman" w:cs="Times New Roman"/>
          <w:color w:val="000000"/>
          <w:rPrChange w:id="55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01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необхідності</w:t>
      </w:r>
      <w:proofErr w:type="spellEnd"/>
      <w:r w:rsidRPr="001B5176">
        <w:rPr>
          <w:rFonts w:ascii="Times New Roman" w:hAnsi="Times New Roman" w:cs="Times New Roman"/>
          <w:color w:val="000000"/>
          <w:rPrChange w:id="5502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5503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504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55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При </w:t>
      </w:r>
      <w:proofErr w:type="spellStart"/>
      <w:r w:rsidRPr="001B5176">
        <w:rPr>
          <w:rFonts w:ascii="Times New Roman" w:hAnsi="Times New Roman" w:cs="Times New Roman"/>
          <w:color w:val="000000"/>
          <w:rPrChange w:id="5506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проведенні</w:t>
      </w:r>
      <w:proofErr w:type="spellEnd"/>
      <w:r w:rsidRPr="001B5176">
        <w:rPr>
          <w:rFonts w:ascii="Times New Roman" w:hAnsi="Times New Roman" w:cs="Times New Roman"/>
          <w:color w:val="000000"/>
          <w:rPrChange w:id="55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08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55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5510" w:author="e.pashkova" w:date="2020-05-13T10:26:00Z">
            <w:rPr>
              <w:rFonts w:ascii="Times New Roman" w:hAnsi="Times New Roman"/>
              <w:color w:val="000000"/>
            </w:rPr>
          </w:rPrChange>
        </w:rPr>
        <w:t>замкнутих</w:t>
      </w:r>
      <w:proofErr w:type="spellEnd"/>
      <w:r w:rsidRPr="001B5176">
        <w:rPr>
          <w:rFonts w:ascii="Times New Roman" w:hAnsi="Times New Roman" w:cs="Times New Roman"/>
          <w:color w:val="000000"/>
          <w:rPrChange w:id="55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просторах </w:t>
      </w:r>
      <w:proofErr w:type="spellStart"/>
      <w:r w:rsidRPr="001B5176">
        <w:rPr>
          <w:rFonts w:ascii="Times New Roman" w:hAnsi="Times New Roman" w:cs="Times New Roman"/>
          <w:color w:val="000000"/>
          <w:rPrChange w:id="5512" w:author="e.pashkova" w:date="2020-05-13T10:26:00Z">
            <w:rPr>
              <w:rFonts w:ascii="Times New Roman" w:hAnsi="Times New Roman"/>
              <w:color w:val="000000"/>
            </w:rPr>
          </w:rPrChange>
        </w:rPr>
        <w:t>зовні</w:t>
      </w:r>
      <w:proofErr w:type="spellEnd"/>
      <w:r w:rsidRPr="001B5176">
        <w:rPr>
          <w:rFonts w:ascii="Times New Roman" w:hAnsi="Times New Roman" w:cs="Times New Roman"/>
          <w:color w:val="000000"/>
          <w:rPrChange w:id="55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14" w:author="e.pashkova" w:date="2020-05-13T10:26:00Z">
            <w:rPr>
              <w:rFonts w:ascii="Times New Roman" w:hAnsi="Times New Roman"/>
              <w:color w:val="000000"/>
            </w:rPr>
          </w:rPrChange>
        </w:rPr>
        <w:t>має</w:t>
      </w:r>
      <w:proofErr w:type="spellEnd"/>
      <w:r w:rsidRPr="001B5176">
        <w:rPr>
          <w:rFonts w:ascii="Times New Roman" w:hAnsi="Times New Roman" w:cs="Times New Roman"/>
          <w:color w:val="000000"/>
          <w:rPrChange w:id="55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16" w:author="e.pashkova" w:date="2020-05-13T10:26:00Z">
            <w:rPr>
              <w:rFonts w:ascii="Times New Roman" w:hAnsi="Times New Roman"/>
              <w:color w:val="000000"/>
            </w:rPr>
          </w:rPrChange>
        </w:rPr>
        <w:t>перебувати</w:t>
      </w:r>
      <w:proofErr w:type="spellEnd"/>
      <w:r w:rsidRPr="001B5176">
        <w:rPr>
          <w:rFonts w:ascii="Times New Roman" w:hAnsi="Times New Roman" w:cs="Times New Roman"/>
          <w:color w:val="000000"/>
          <w:rPrChange w:id="55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не </w:t>
      </w:r>
      <w:proofErr w:type="spellStart"/>
      <w:r w:rsidRPr="001B5176">
        <w:rPr>
          <w:rFonts w:ascii="Times New Roman" w:hAnsi="Times New Roman" w:cs="Times New Roman"/>
          <w:color w:val="000000"/>
          <w:rPrChange w:id="5518" w:author="e.pashkova" w:date="2020-05-13T10:26:00Z">
            <w:rPr>
              <w:rFonts w:ascii="Times New Roman" w:hAnsi="Times New Roman"/>
              <w:color w:val="000000"/>
            </w:rPr>
          </w:rPrChange>
        </w:rPr>
        <w:t>менше</w:t>
      </w:r>
      <w:proofErr w:type="spellEnd"/>
      <w:r w:rsidRPr="001B5176">
        <w:rPr>
          <w:rFonts w:ascii="Times New Roman" w:hAnsi="Times New Roman" w:cs="Times New Roman"/>
          <w:color w:val="000000"/>
          <w:rPrChange w:id="55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20" w:author="e.pashkova" w:date="2020-05-13T10:26:00Z">
            <w:rPr>
              <w:rFonts w:ascii="Times New Roman" w:hAnsi="Times New Roman"/>
              <w:color w:val="000000"/>
            </w:rPr>
          </w:rPrChange>
        </w:rPr>
        <w:t>двох</w:t>
      </w:r>
      <w:proofErr w:type="spellEnd"/>
      <w:r w:rsidRPr="001B5176">
        <w:rPr>
          <w:rFonts w:ascii="Times New Roman" w:hAnsi="Times New Roman" w:cs="Times New Roman"/>
          <w:color w:val="000000"/>
          <w:rPrChange w:id="55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22" w:author="e.pashkova" w:date="2020-05-13T10:26:00Z">
            <w:rPr>
              <w:rFonts w:ascii="Times New Roman" w:hAnsi="Times New Roman"/>
              <w:color w:val="000000"/>
            </w:rPr>
          </w:rPrChange>
        </w:rPr>
        <w:t>осіб</w:t>
      </w:r>
      <w:proofErr w:type="spellEnd"/>
      <w:r w:rsidRPr="001B5176">
        <w:rPr>
          <w:rFonts w:ascii="Times New Roman" w:hAnsi="Times New Roman" w:cs="Times New Roman"/>
          <w:color w:val="000000"/>
          <w:rPrChange w:id="55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(</w:t>
      </w:r>
      <w:proofErr w:type="spellStart"/>
      <w:r w:rsidRPr="001B5176">
        <w:rPr>
          <w:rFonts w:ascii="Times New Roman" w:hAnsi="Times New Roman" w:cs="Times New Roman"/>
          <w:color w:val="000000"/>
          <w:rPrChange w:id="5524" w:author="e.pashkova" w:date="2020-05-13T10:26:00Z">
            <w:rPr>
              <w:rFonts w:ascii="Times New Roman" w:hAnsi="Times New Roman"/>
              <w:color w:val="000000"/>
            </w:rPr>
          </w:rPrChange>
        </w:rPr>
        <w:t>наглядач</w:t>
      </w:r>
      <w:proofErr w:type="spellEnd"/>
      <w:r w:rsidRPr="001B5176">
        <w:rPr>
          <w:rFonts w:ascii="Times New Roman" w:hAnsi="Times New Roman" w:cs="Times New Roman"/>
          <w:color w:val="000000"/>
          <w:rPrChange w:id="55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5526" w:author="e.pashkova" w:date="2020-05-13T10:26:00Z">
            <w:rPr>
              <w:rFonts w:ascii="Times New Roman" w:hAnsi="Times New Roman"/>
              <w:color w:val="000000"/>
            </w:rPr>
          </w:rPrChange>
        </w:rPr>
        <w:t>керівник</w:t>
      </w:r>
      <w:proofErr w:type="spellEnd"/>
      <w:r w:rsidRPr="001B5176">
        <w:rPr>
          <w:rFonts w:ascii="Times New Roman" w:hAnsi="Times New Roman" w:cs="Times New Roman"/>
          <w:color w:val="000000"/>
          <w:rPrChange w:id="55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28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55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) для оперативного </w:t>
      </w:r>
      <w:proofErr w:type="spellStart"/>
      <w:r w:rsidRPr="001B5176">
        <w:rPr>
          <w:rFonts w:ascii="Times New Roman" w:hAnsi="Times New Roman" w:cs="Times New Roman"/>
          <w:color w:val="000000"/>
          <w:rPrChange w:id="5530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color w:val="000000"/>
          <w:rPrChange w:id="55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32" w:author="e.pashkova" w:date="2020-05-13T10:26:00Z">
            <w:rPr>
              <w:rFonts w:ascii="Times New Roman" w:hAnsi="Times New Roman"/>
              <w:color w:val="000000"/>
            </w:rPr>
          </w:rPrChange>
        </w:rPr>
        <w:t>рятувальних</w:t>
      </w:r>
      <w:proofErr w:type="spellEnd"/>
      <w:r w:rsidRPr="001B5176">
        <w:rPr>
          <w:rFonts w:ascii="Times New Roman" w:hAnsi="Times New Roman" w:cs="Times New Roman"/>
          <w:color w:val="000000"/>
          <w:rPrChange w:id="55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34" w:author="e.pashkova" w:date="2020-05-13T10:26:00Z">
            <w:rPr>
              <w:rFonts w:ascii="Times New Roman" w:hAnsi="Times New Roman"/>
              <w:color w:val="000000"/>
            </w:rPr>
          </w:rPrChange>
        </w:rPr>
        <w:t>операцій</w:t>
      </w:r>
      <w:proofErr w:type="spellEnd"/>
      <w:r w:rsidRPr="001B5176">
        <w:rPr>
          <w:rFonts w:ascii="Times New Roman" w:hAnsi="Times New Roman" w:cs="Times New Roman"/>
          <w:color w:val="000000"/>
          <w:rPrChange w:id="553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  <w:rPrChange w:id="5536" w:author="e.pashkova" w:date="2020-05-13T10:26:00Z">
            <w:rPr>
              <w:rFonts w:ascii="Times New Roman" w:hAnsi="Times New Roman"/>
              <w:color w:val="000000"/>
            </w:rPr>
          </w:rPrChange>
        </w:rPr>
        <w:t>виникненні</w:t>
      </w:r>
      <w:proofErr w:type="spellEnd"/>
      <w:r w:rsidRPr="001B5176">
        <w:rPr>
          <w:rFonts w:ascii="Times New Roman" w:hAnsi="Times New Roman" w:cs="Times New Roman"/>
          <w:color w:val="000000"/>
          <w:rPrChange w:id="55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38" w:author="e.pashkova" w:date="2020-05-13T10:26:00Z">
            <w:rPr>
              <w:rFonts w:ascii="Times New Roman" w:hAnsi="Times New Roman"/>
              <w:color w:val="000000"/>
            </w:rPr>
          </w:rPrChange>
        </w:rPr>
        <w:t>такої</w:t>
      </w:r>
      <w:proofErr w:type="spellEnd"/>
      <w:r w:rsidRPr="001B5176">
        <w:rPr>
          <w:rFonts w:ascii="Times New Roman" w:hAnsi="Times New Roman" w:cs="Times New Roman"/>
          <w:color w:val="000000"/>
          <w:rPrChange w:id="55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40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необхідності</w:t>
      </w:r>
      <w:proofErr w:type="spellEnd"/>
      <w:r w:rsidRPr="001B5176">
        <w:rPr>
          <w:rFonts w:ascii="Times New Roman" w:hAnsi="Times New Roman" w:cs="Times New Roman"/>
          <w:color w:val="000000"/>
          <w:rPrChange w:id="55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  <w:rPrChange w:id="5542" w:author="e.pashkova" w:date="2020-05-13T10:26:00Z">
            <w:rPr>
              <w:rFonts w:ascii="Times New Roman" w:hAnsi="Times New Roman"/>
              <w:color w:val="000000"/>
            </w:rPr>
          </w:rPrChange>
        </w:rPr>
        <w:t>оповіщення</w:t>
      </w:r>
      <w:proofErr w:type="spellEnd"/>
      <w:r w:rsidRPr="001B5176">
        <w:rPr>
          <w:rFonts w:ascii="Times New Roman" w:hAnsi="Times New Roman" w:cs="Times New Roman"/>
          <w:color w:val="000000"/>
          <w:rPrChange w:id="55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44" w:author="e.pashkova" w:date="2020-05-13T10:26:00Z">
            <w:rPr>
              <w:rFonts w:ascii="Times New Roman" w:hAnsi="Times New Roman"/>
              <w:color w:val="000000"/>
            </w:rPr>
          </w:rPrChange>
        </w:rPr>
        <w:t>рятувальних</w:t>
      </w:r>
      <w:proofErr w:type="spellEnd"/>
      <w:r w:rsidRPr="001B5176">
        <w:rPr>
          <w:rFonts w:ascii="Times New Roman" w:hAnsi="Times New Roman" w:cs="Times New Roman"/>
          <w:color w:val="000000"/>
          <w:rPrChange w:id="55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служб.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5546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547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55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Порядок </w:t>
      </w:r>
      <w:proofErr w:type="spellStart"/>
      <w:r w:rsidRPr="001B5176">
        <w:rPr>
          <w:rFonts w:ascii="Times New Roman" w:hAnsi="Times New Roman" w:cs="Times New Roman"/>
          <w:color w:val="000000"/>
          <w:rPrChange w:id="5549" w:author="e.pashkova" w:date="2020-05-13T10:26:00Z">
            <w:rPr>
              <w:rFonts w:ascii="Times New Roman" w:hAnsi="Times New Roman"/>
              <w:color w:val="000000"/>
            </w:rPr>
          </w:rPrChange>
        </w:rPr>
        <w:t>ведення</w:t>
      </w:r>
      <w:proofErr w:type="spellEnd"/>
      <w:r w:rsidRPr="001B5176">
        <w:rPr>
          <w:rFonts w:ascii="Times New Roman" w:hAnsi="Times New Roman" w:cs="Times New Roman"/>
          <w:color w:val="000000"/>
          <w:rPrChange w:id="55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51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55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5553" w:author="e.pashkova" w:date="2020-05-13T10:26:00Z">
            <w:rPr>
              <w:rFonts w:ascii="Times New Roman" w:hAnsi="Times New Roman"/>
              <w:color w:val="000000"/>
            </w:rPr>
          </w:rPrChange>
        </w:rPr>
        <w:t>замкнутих</w:t>
      </w:r>
      <w:proofErr w:type="spellEnd"/>
      <w:r w:rsidRPr="001B5176">
        <w:rPr>
          <w:rFonts w:ascii="Times New Roman" w:hAnsi="Times New Roman" w:cs="Times New Roman"/>
          <w:color w:val="000000"/>
          <w:rPrChange w:id="55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просторах повинен бути включений в </w:t>
      </w:r>
      <w:proofErr w:type="spellStart"/>
      <w:r w:rsidRPr="001B5176">
        <w:rPr>
          <w:rFonts w:ascii="Times New Roman" w:hAnsi="Times New Roman" w:cs="Times New Roman"/>
          <w:color w:val="000000"/>
          <w:rPrChange w:id="5555" w:author="e.pashkova" w:date="2020-05-13T10:26:00Z">
            <w:rPr>
              <w:rFonts w:ascii="Times New Roman" w:hAnsi="Times New Roman"/>
              <w:color w:val="000000"/>
            </w:rPr>
          </w:rPrChange>
        </w:rPr>
        <w:t>програму</w:t>
      </w:r>
      <w:proofErr w:type="spellEnd"/>
      <w:r w:rsidRPr="001B5176">
        <w:rPr>
          <w:rFonts w:ascii="Times New Roman" w:hAnsi="Times New Roman" w:cs="Times New Roman"/>
          <w:color w:val="000000"/>
          <w:rPrChange w:id="55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57" w:author="e.pashkova" w:date="2020-05-13T10:26:00Z">
            <w:rPr>
              <w:rFonts w:ascii="Times New Roman" w:hAnsi="Times New Roman"/>
              <w:color w:val="000000"/>
            </w:rPr>
          </w:rPrChange>
        </w:rPr>
        <w:t>вступного</w:t>
      </w:r>
      <w:proofErr w:type="spellEnd"/>
      <w:r w:rsidRPr="001B5176">
        <w:rPr>
          <w:rFonts w:ascii="Times New Roman" w:hAnsi="Times New Roman" w:cs="Times New Roman"/>
          <w:color w:val="000000"/>
          <w:rPrChange w:id="55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59" w:author="e.pashkova" w:date="2020-05-13T10:26:00Z">
            <w:rPr>
              <w:rFonts w:ascii="Times New Roman" w:hAnsi="Times New Roman"/>
              <w:color w:val="000000"/>
            </w:rPr>
          </w:rPrChange>
        </w:rPr>
        <w:t>інструктажу</w:t>
      </w:r>
      <w:proofErr w:type="spellEnd"/>
      <w:r w:rsidRPr="001B5176">
        <w:rPr>
          <w:rFonts w:ascii="Times New Roman" w:hAnsi="Times New Roman" w:cs="Times New Roman"/>
          <w:color w:val="000000"/>
          <w:rPrChange w:id="55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561" w:author="e.pashkova" w:date="2020-05-13T10:26:00Z">
            <w:rPr>
              <w:rFonts w:ascii="Times New Roman" w:hAnsi="Times New Roman"/>
              <w:color w:val="000000"/>
            </w:rPr>
          </w:rPrChange>
        </w:rPr>
        <w:t>затверджену</w:t>
      </w:r>
      <w:proofErr w:type="spellEnd"/>
      <w:r w:rsidRPr="001B5176">
        <w:rPr>
          <w:rFonts w:ascii="Times New Roman" w:hAnsi="Times New Roman" w:cs="Times New Roman"/>
          <w:color w:val="000000"/>
          <w:rPrChange w:id="55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63" w:author="e.pashkova" w:date="2020-05-13T10:26:00Z">
            <w:rPr>
              <w:rFonts w:ascii="Times New Roman" w:hAnsi="Times New Roman"/>
              <w:color w:val="000000"/>
            </w:rPr>
          </w:rPrChange>
        </w:rPr>
        <w:t>керівником</w:t>
      </w:r>
      <w:proofErr w:type="spellEnd"/>
      <w:r w:rsidRPr="001B5176">
        <w:rPr>
          <w:rFonts w:ascii="Times New Roman" w:hAnsi="Times New Roman" w:cs="Times New Roman"/>
          <w:color w:val="000000"/>
          <w:rPrChange w:id="55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65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Підрядника</w:t>
      </w:r>
      <w:proofErr w:type="spellEnd"/>
      <w:r w:rsidRPr="001B5176">
        <w:rPr>
          <w:rFonts w:ascii="Times New Roman" w:hAnsi="Times New Roman" w:cs="Times New Roman"/>
          <w:color w:val="000000"/>
          <w:rPrChange w:id="55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5567" w:author="e.pashkova" w:date="2020-05-13T10:26:00Z">
            <w:rPr>
              <w:rFonts w:ascii="Times New Roman" w:hAnsi="Times New Roman"/>
              <w:color w:val="000000"/>
            </w:rPr>
          </w:rPrChange>
        </w:rPr>
        <w:t>узгоджену</w:t>
      </w:r>
      <w:proofErr w:type="spellEnd"/>
      <w:r w:rsidRPr="001B5176">
        <w:rPr>
          <w:rFonts w:ascii="Times New Roman" w:hAnsi="Times New Roman" w:cs="Times New Roman"/>
          <w:color w:val="000000"/>
          <w:rPrChange w:id="55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5569" w:author="e.pashkova" w:date="2020-05-13T10:26:00Z">
            <w:rPr>
              <w:rFonts w:ascii="Times New Roman" w:hAnsi="Times New Roman"/>
              <w:color w:val="000000"/>
            </w:rPr>
          </w:rPrChange>
        </w:rPr>
        <w:t>відділом</w:t>
      </w:r>
      <w:proofErr w:type="spellEnd"/>
      <w:r w:rsidRPr="001B5176">
        <w:rPr>
          <w:rFonts w:ascii="Times New Roman" w:hAnsi="Times New Roman" w:cs="Times New Roman"/>
          <w:color w:val="000000"/>
          <w:rPrChange w:id="55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71" w:author="e.pashkova" w:date="2020-05-13T10:26:00Z">
            <w:rPr>
              <w:rFonts w:ascii="Times New Roman" w:hAnsi="Times New Roman"/>
              <w:color w:val="000000"/>
            </w:rPr>
          </w:rPrChange>
        </w:rPr>
        <w:t>охорони</w:t>
      </w:r>
      <w:proofErr w:type="spellEnd"/>
      <w:r w:rsidRPr="001B5176">
        <w:rPr>
          <w:rFonts w:ascii="Times New Roman" w:hAnsi="Times New Roman" w:cs="Times New Roman"/>
          <w:color w:val="000000"/>
          <w:rPrChange w:id="55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73" w:author="e.pashkova" w:date="2020-05-13T10:26:00Z">
            <w:rPr>
              <w:rFonts w:ascii="Times New Roman" w:hAnsi="Times New Roman"/>
              <w:color w:val="000000"/>
            </w:rPr>
          </w:rPrChange>
        </w:rPr>
        <w:t>праці</w:t>
      </w:r>
      <w:proofErr w:type="spellEnd"/>
      <w:r w:rsidRPr="001B5176">
        <w:rPr>
          <w:rFonts w:ascii="Times New Roman" w:hAnsi="Times New Roman" w:cs="Times New Roman"/>
          <w:color w:val="000000"/>
          <w:rPrChange w:id="55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75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5576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D03DD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  <w:u w:val="single"/>
          <w:lang w:val="uk-UA"/>
          <w:rPrChange w:id="5577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pPrChange w:id="5578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5579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>Вимоги виконання земельних робіт</w:t>
      </w:r>
    </w:p>
    <w:p w:rsidR="0036271F" w:rsidRPr="001B5176" w:rsidRDefault="0036271F" w:rsidP="001B5176">
      <w:pPr>
        <w:tabs>
          <w:tab w:val="num" w:pos="900"/>
        </w:tabs>
        <w:spacing w:before="240" w:line="240" w:lineRule="auto"/>
        <w:jc w:val="both"/>
        <w:rPr>
          <w:rFonts w:ascii="Times New Roman" w:hAnsi="Times New Roman" w:cs="Times New Roman"/>
          <w:color w:val="000000"/>
          <w:rPrChange w:id="5580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581" w:author="e.pashkova" w:date="2020-05-13T10:26:00Z">
          <w:pPr>
            <w:tabs>
              <w:tab w:val="num" w:pos="900"/>
            </w:tabs>
            <w:spacing w:before="240"/>
          </w:pPr>
        </w:pPrChange>
      </w:pPr>
      <w:r w:rsidRPr="001B5176">
        <w:rPr>
          <w:rFonts w:ascii="Times New Roman" w:hAnsi="Times New Roman" w:cs="Times New Roman"/>
          <w:color w:val="000000"/>
        </w:rPr>
        <w:tab/>
      </w:r>
      <w:proofErr w:type="spellStart"/>
      <w:r w:rsidRPr="001B5176">
        <w:rPr>
          <w:rFonts w:ascii="Times New Roman" w:hAnsi="Times New Roman" w:cs="Times New Roman"/>
          <w:color w:val="000000"/>
        </w:rPr>
        <w:t>Зем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</w:rPr>
        <w:t>е</w:t>
      </w:r>
      <w:r w:rsidRPr="001B5176">
        <w:rPr>
          <w:rFonts w:ascii="Times New Roman" w:hAnsi="Times New Roman" w:cs="Times New Roman"/>
          <w:color w:val="000000"/>
          <w:rPrChange w:id="5582" w:author="e.pashkova" w:date="2020-05-13T10:26:00Z">
            <w:rPr>
              <w:rFonts w:ascii="Times New Roman" w:hAnsi="Times New Roman"/>
              <w:color w:val="000000"/>
            </w:rPr>
          </w:rPrChange>
        </w:rPr>
        <w:t>л</w:t>
      </w:r>
      <w:r w:rsidRPr="001B5176">
        <w:rPr>
          <w:rFonts w:ascii="Times New Roman" w:hAnsi="Times New Roman" w:cs="Times New Roman"/>
          <w:color w:val="000000"/>
          <w:lang w:val="uk-UA"/>
          <w:rPrChange w:id="5583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ь</w:t>
      </w:r>
      <w:proofErr w:type="spellStart"/>
      <w:r w:rsidRPr="001B5176">
        <w:rPr>
          <w:rFonts w:ascii="Times New Roman" w:hAnsi="Times New Roman" w:cs="Times New Roman"/>
          <w:color w:val="000000"/>
          <w:rPrChange w:id="5584" w:author="e.pashkova" w:date="2020-05-13T10:26:00Z">
            <w:rPr>
              <w:rFonts w:ascii="Times New Roman" w:hAnsi="Times New Roman"/>
              <w:color w:val="000000"/>
            </w:rPr>
          </w:rPrChange>
        </w:rPr>
        <w:t>ні</w:t>
      </w:r>
      <w:proofErr w:type="spellEnd"/>
      <w:r w:rsidRPr="001B5176">
        <w:rPr>
          <w:rFonts w:ascii="Times New Roman" w:hAnsi="Times New Roman" w:cs="Times New Roman"/>
          <w:color w:val="000000"/>
          <w:rPrChange w:id="55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86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  <w:rPrChange w:id="55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а </w:t>
      </w:r>
      <w:proofErr w:type="spellStart"/>
      <w:r w:rsidRPr="001B5176">
        <w:rPr>
          <w:rFonts w:ascii="Times New Roman" w:hAnsi="Times New Roman" w:cs="Times New Roman"/>
          <w:color w:val="000000"/>
          <w:rPrChange w:id="5588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rPrChange w:id="558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90" w:author="e.pashkova" w:date="2020-05-13T10:26:00Z">
            <w:rPr>
              <w:rFonts w:ascii="Times New Roman" w:hAnsi="Times New Roman"/>
              <w:color w:val="000000"/>
            </w:rPr>
          </w:rPrChange>
        </w:rPr>
        <w:t>інші</w:t>
      </w:r>
      <w:proofErr w:type="spellEnd"/>
      <w:r w:rsidRPr="001B5176">
        <w:rPr>
          <w:rFonts w:ascii="Times New Roman" w:hAnsi="Times New Roman" w:cs="Times New Roman"/>
          <w:color w:val="000000"/>
          <w:rPrChange w:id="559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92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  <w:rPrChange w:id="559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594" w:author="e.pashkova" w:date="2020-05-13T10:26:00Z">
            <w:rPr>
              <w:rFonts w:ascii="Times New Roman" w:hAnsi="Times New Roman"/>
              <w:color w:val="000000"/>
            </w:rPr>
          </w:rPrChange>
        </w:rPr>
        <w:t>пов'язані</w:t>
      </w:r>
      <w:proofErr w:type="spellEnd"/>
      <w:r w:rsidRPr="001B5176">
        <w:rPr>
          <w:rFonts w:ascii="Times New Roman" w:hAnsi="Times New Roman" w:cs="Times New Roman"/>
          <w:color w:val="000000"/>
          <w:rPrChange w:id="559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5596" w:author="e.pashkova" w:date="2020-05-13T10:26:00Z">
            <w:rPr>
              <w:rFonts w:ascii="Times New Roman" w:hAnsi="Times New Roman"/>
              <w:color w:val="000000"/>
            </w:rPr>
          </w:rPrChange>
        </w:rPr>
        <w:t>розміщенням</w:t>
      </w:r>
      <w:proofErr w:type="spellEnd"/>
      <w:r w:rsidRPr="001B5176">
        <w:rPr>
          <w:rFonts w:ascii="Times New Roman" w:hAnsi="Times New Roman" w:cs="Times New Roman"/>
          <w:color w:val="000000"/>
          <w:rPrChange w:id="55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598" w:author="e.pashkova" w:date="2020-05-13T10:26:00Z">
            <w:rPr>
              <w:rFonts w:ascii="Times New Roman" w:hAnsi="Times New Roman"/>
              <w:color w:val="000000"/>
            </w:rPr>
          </w:rPrChange>
        </w:rPr>
        <w:t>робочих</w:t>
      </w:r>
      <w:proofErr w:type="spellEnd"/>
      <w:r w:rsidRPr="001B5176">
        <w:rPr>
          <w:rFonts w:ascii="Times New Roman" w:hAnsi="Times New Roman" w:cs="Times New Roman"/>
          <w:color w:val="000000"/>
          <w:rPrChange w:id="55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00" w:author="e.pashkova" w:date="2020-05-13T10:26:00Z">
            <w:rPr>
              <w:rFonts w:ascii="Times New Roman" w:hAnsi="Times New Roman"/>
              <w:color w:val="000000"/>
            </w:rPr>
          </w:rPrChange>
        </w:rPr>
        <w:t>місць</w:t>
      </w:r>
      <w:proofErr w:type="spellEnd"/>
      <w:r w:rsidRPr="001B5176">
        <w:rPr>
          <w:rFonts w:ascii="Times New Roman" w:hAnsi="Times New Roman" w:cs="Times New Roman"/>
          <w:color w:val="000000"/>
          <w:rPrChange w:id="560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у </w:t>
      </w:r>
      <w:proofErr w:type="spellStart"/>
      <w:r w:rsidRPr="001B5176">
        <w:rPr>
          <w:rFonts w:ascii="Times New Roman" w:hAnsi="Times New Roman" w:cs="Times New Roman"/>
          <w:color w:val="000000"/>
          <w:rPrChange w:id="5602" w:author="e.pashkova" w:date="2020-05-13T10:26:00Z">
            <w:rPr>
              <w:rFonts w:ascii="Times New Roman" w:hAnsi="Times New Roman"/>
              <w:color w:val="000000"/>
            </w:rPr>
          </w:rPrChange>
        </w:rPr>
        <w:t>виїмках</w:t>
      </w:r>
      <w:proofErr w:type="spellEnd"/>
      <w:r w:rsidRPr="001B5176">
        <w:rPr>
          <w:rFonts w:ascii="Times New Roman" w:hAnsi="Times New Roman" w:cs="Times New Roman"/>
          <w:color w:val="000000"/>
          <w:rPrChange w:id="56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траншеях, </w:t>
      </w:r>
      <w:proofErr w:type="spellStart"/>
      <w:r w:rsidRPr="001B5176">
        <w:rPr>
          <w:rFonts w:ascii="Times New Roman" w:hAnsi="Times New Roman" w:cs="Times New Roman"/>
          <w:color w:val="000000"/>
          <w:rPrChange w:id="5604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необхідно</w:t>
      </w:r>
      <w:proofErr w:type="spellEnd"/>
      <w:r w:rsidRPr="001B5176">
        <w:rPr>
          <w:rFonts w:ascii="Times New Roman" w:hAnsi="Times New Roman" w:cs="Times New Roman"/>
          <w:color w:val="000000"/>
          <w:rPrChange w:id="56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06" w:author="e.pashkova" w:date="2020-05-13T10:26:00Z">
            <w:rPr>
              <w:rFonts w:ascii="Times New Roman" w:hAnsi="Times New Roman"/>
              <w:color w:val="000000"/>
            </w:rPr>
          </w:rPrChange>
        </w:rPr>
        <w:t>проводити</w:t>
      </w:r>
      <w:proofErr w:type="spellEnd"/>
      <w:r w:rsidRPr="001B5176">
        <w:rPr>
          <w:rFonts w:ascii="Times New Roman" w:hAnsi="Times New Roman" w:cs="Times New Roman"/>
          <w:color w:val="000000"/>
          <w:rPrChange w:id="56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5608" w:author="e.pashkova" w:date="2020-05-13T10:26:00Z">
            <w:rPr>
              <w:rFonts w:ascii="Times New Roman" w:hAnsi="Times New Roman"/>
              <w:color w:val="000000"/>
            </w:rPr>
          </w:rPrChange>
        </w:rPr>
        <w:t>дотриманням</w:t>
      </w:r>
      <w:proofErr w:type="spellEnd"/>
      <w:r w:rsidRPr="001B5176">
        <w:rPr>
          <w:rFonts w:ascii="Times New Roman" w:hAnsi="Times New Roman" w:cs="Times New Roman"/>
          <w:color w:val="000000"/>
          <w:rPrChange w:id="56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10" w:author="e.pashkova" w:date="2020-05-13T10:26:00Z">
            <w:rPr>
              <w:rFonts w:ascii="Times New Roman" w:hAnsi="Times New Roman"/>
              <w:color w:val="000000"/>
            </w:rPr>
          </w:rPrChange>
        </w:rPr>
        <w:t>вимог</w:t>
      </w:r>
      <w:proofErr w:type="spellEnd"/>
      <w:r w:rsidRPr="001B5176">
        <w:rPr>
          <w:rFonts w:ascii="Times New Roman" w:hAnsi="Times New Roman" w:cs="Times New Roman"/>
          <w:color w:val="000000"/>
          <w:rPrChange w:id="56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12" w:author="e.pashkova" w:date="2020-05-13T10:26:00Z">
            <w:rPr>
              <w:rFonts w:ascii="Times New Roman" w:hAnsi="Times New Roman"/>
              <w:color w:val="000000"/>
            </w:rPr>
          </w:rPrChange>
        </w:rPr>
        <w:t>чинних</w:t>
      </w:r>
      <w:proofErr w:type="spellEnd"/>
      <w:r w:rsidRPr="001B5176">
        <w:rPr>
          <w:rFonts w:ascii="Times New Roman" w:hAnsi="Times New Roman" w:cs="Times New Roman"/>
          <w:color w:val="000000"/>
          <w:rPrChange w:id="56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14" w:author="e.pashkova" w:date="2020-05-13T10:26:00Z">
            <w:rPr>
              <w:rFonts w:ascii="Times New Roman" w:hAnsi="Times New Roman"/>
              <w:color w:val="000000"/>
            </w:rPr>
          </w:rPrChange>
        </w:rPr>
        <w:t>законодавчих</w:t>
      </w:r>
      <w:proofErr w:type="spellEnd"/>
      <w:r w:rsidRPr="001B5176">
        <w:rPr>
          <w:rFonts w:ascii="Times New Roman" w:hAnsi="Times New Roman" w:cs="Times New Roman"/>
          <w:color w:val="000000"/>
          <w:rPrChange w:id="56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16" w:author="e.pashkova" w:date="2020-05-13T10:26:00Z">
            <w:rPr>
              <w:rFonts w:ascii="Times New Roman" w:hAnsi="Times New Roman"/>
              <w:color w:val="000000"/>
            </w:rPr>
          </w:rPrChange>
        </w:rPr>
        <w:t>актів</w:t>
      </w:r>
      <w:proofErr w:type="spellEnd"/>
      <w:r w:rsidRPr="001B5176">
        <w:rPr>
          <w:rFonts w:ascii="Times New Roman" w:hAnsi="Times New Roman" w:cs="Times New Roman"/>
          <w:color w:val="000000"/>
          <w:rPrChange w:id="56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18" w:author="e.pashkova" w:date="2020-05-13T10:26:00Z">
            <w:rPr>
              <w:rFonts w:ascii="Times New Roman" w:hAnsi="Times New Roman"/>
              <w:color w:val="000000"/>
            </w:rPr>
          </w:rPrChange>
        </w:rPr>
        <w:t>України</w:t>
      </w:r>
      <w:proofErr w:type="spellEnd"/>
      <w:r w:rsidRPr="001B5176">
        <w:rPr>
          <w:rFonts w:ascii="Times New Roman" w:hAnsi="Times New Roman" w:cs="Times New Roman"/>
          <w:color w:val="000000"/>
          <w:rPrChange w:id="5619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6271F" w:rsidRPr="001B5176" w:rsidRDefault="0036271F" w:rsidP="001B5176">
      <w:pPr>
        <w:tabs>
          <w:tab w:val="num" w:pos="900"/>
        </w:tabs>
        <w:spacing w:before="240" w:line="240" w:lineRule="auto"/>
        <w:jc w:val="both"/>
        <w:rPr>
          <w:rFonts w:ascii="Times New Roman" w:hAnsi="Times New Roman" w:cs="Times New Roman"/>
          <w:color w:val="000000"/>
          <w:rPrChange w:id="5620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621" w:author="e.pashkova" w:date="2020-05-13T10:26:00Z">
          <w:pPr>
            <w:tabs>
              <w:tab w:val="num" w:pos="900"/>
            </w:tabs>
            <w:spacing w:before="240"/>
          </w:pPr>
        </w:pPrChange>
      </w:pPr>
      <w:r w:rsidRPr="001B5176">
        <w:rPr>
          <w:rFonts w:ascii="Times New Roman" w:hAnsi="Times New Roman" w:cs="Times New Roman"/>
          <w:color w:val="000000"/>
          <w:rPrChange w:id="5622" w:author="e.pashkova" w:date="2020-05-13T10:26:00Z">
            <w:rPr>
              <w:rFonts w:ascii="Times New Roman" w:hAnsi="Times New Roman"/>
              <w:color w:val="000000"/>
            </w:rPr>
          </w:rPrChange>
        </w:rPr>
        <w:tab/>
        <w:t xml:space="preserve">На </w:t>
      </w:r>
      <w:proofErr w:type="spellStart"/>
      <w:r w:rsidRPr="001B5176">
        <w:rPr>
          <w:rFonts w:ascii="Times New Roman" w:hAnsi="Times New Roman" w:cs="Times New Roman"/>
          <w:color w:val="000000"/>
          <w:rPrChange w:id="5623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color w:val="000000"/>
          <w:rPrChange w:id="56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25" w:author="e.pashkova" w:date="2020-05-13T10:26:00Z">
            <w:rPr>
              <w:rFonts w:ascii="Times New Roman" w:hAnsi="Times New Roman"/>
              <w:color w:val="000000"/>
            </w:rPr>
          </w:rPrChange>
        </w:rPr>
        <w:t>зем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5626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е</w:t>
      </w:r>
      <w:r w:rsidRPr="001B5176">
        <w:rPr>
          <w:rFonts w:ascii="Times New Roman" w:hAnsi="Times New Roman" w:cs="Times New Roman"/>
          <w:color w:val="000000"/>
          <w:rPrChange w:id="5627" w:author="e.pashkova" w:date="2020-05-13T10:26:00Z">
            <w:rPr>
              <w:rFonts w:ascii="Times New Roman" w:hAnsi="Times New Roman"/>
              <w:color w:val="000000"/>
            </w:rPr>
          </w:rPrChange>
        </w:rPr>
        <w:t>л</w:t>
      </w:r>
      <w:r w:rsidRPr="001B5176">
        <w:rPr>
          <w:rFonts w:ascii="Times New Roman" w:hAnsi="Times New Roman" w:cs="Times New Roman"/>
          <w:color w:val="000000"/>
          <w:lang w:val="uk-UA"/>
          <w:rPrChange w:id="5628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ь</w:t>
      </w:r>
      <w:r w:rsidRPr="001B5176">
        <w:rPr>
          <w:rFonts w:ascii="Times New Roman" w:hAnsi="Times New Roman" w:cs="Times New Roman"/>
          <w:color w:val="000000"/>
          <w:rPrChange w:id="56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них </w:t>
      </w:r>
      <w:proofErr w:type="spellStart"/>
      <w:r w:rsidRPr="001B5176">
        <w:rPr>
          <w:rFonts w:ascii="Times New Roman" w:hAnsi="Times New Roman" w:cs="Times New Roman"/>
          <w:color w:val="000000"/>
          <w:rPrChange w:id="5630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56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32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необхідно</w:t>
      </w:r>
      <w:proofErr w:type="spellEnd"/>
      <w:r w:rsidRPr="001B5176">
        <w:rPr>
          <w:rFonts w:ascii="Times New Roman" w:hAnsi="Times New Roman" w:cs="Times New Roman"/>
          <w:color w:val="000000"/>
          <w:rPrChange w:id="56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буде </w:t>
      </w:r>
      <w:r w:rsidRPr="001B5176">
        <w:rPr>
          <w:rFonts w:ascii="Times New Roman" w:hAnsi="Times New Roman" w:cs="Times New Roman"/>
          <w:color w:val="000000"/>
          <w:lang w:val="uk-UA"/>
          <w:rPrChange w:id="5634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видати</w:t>
      </w:r>
      <w:r w:rsidRPr="001B5176">
        <w:rPr>
          <w:rFonts w:ascii="Times New Roman" w:hAnsi="Times New Roman" w:cs="Times New Roman"/>
          <w:color w:val="000000"/>
          <w:rPrChange w:id="563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наряд-допуск, а при </w:t>
      </w:r>
      <w:proofErr w:type="spellStart"/>
      <w:r w:rsidRPr="001B5176">
        <w:rPr>
          <w:rFonts w:ascii="Times New Roman" w:hAnsi="Times New Roman" w:cs="Times New Roman"/>
          <w:color w:val="000000"/>
          <w:rPrChange w:id="5636" w:author="e.pashkova" w:date="2020-05-13T10:26:00Z">
            <w:rPr>
              <w:rFonts w:ascii="Times New Roman" w:hAnsi="Times New Roman"/>
              <w:color w:val="000000"/>
            </w:rPr>
          </w:rPrChange>
        </w:rPr>
        <w:t>роботі</w:t>
      </w:r>
      <w:proofErr w:type="spellEnd"/>
      <w:r w:rsidRPr="001B5176">
        <w:rPr>
          <w:rFonts w:ascii="Times New Roman" w:hAnsi="Times New Roman" w:cs="Times New Roman"/>
          <w:color w:val="000000"/>
          <w:rPrChange w:id="56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38" w:author="e.pashkova" w:date="2020-05-13T10:26:00Z">
            <w:rPr>
              <w:rFonts w:ascii="Times New Roman" w:hAnsi="Times New Roman"/>
              <w:color w:val="000000"/>
            </w:rPr>
          </w:rPrChange>
        </w:rPr>
        <w:t>поблизу</w:t>
      </w:r>
      <w:proofErr w:type="spellEnd"/>
      <w:r w:rsidRPr="001B5176">
        <w:rPr>
          <w:rFonts w:ascii="Times New Roman" w:hAnsi="Times New Roman" w:cs="Times New Roman"/>
          <w:color w:val="000000"/>
          <w:rPrChange w:id="56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40" w:author="e.pashkova" w:date="2020-05-13T10:26:00Z">
            <w:rPr>
              <w:rFonts w:ascii="Times New Roman" w:hAnsi="Times New Roman"/>
              <w:color w:val="000000"/>
            </w:rPr>
          </w:rPrChange>
        </w:rPr>
        <w:t>підземних</w:t>
      </w:r>
      <w:proofErr w:type="spellEnd"/>
      <w:r w:rsidRPr="001B5176">
        <w:rPr>
          <w:rFonts w:ascii="Times New Roman" w:hAnsi="Times New Roman" w:cs="Times New Roman"/>
          <w:color w:val="000000"/>
          <w:rPrChange w:id="56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42" w:author="e.pashkova" w:date="2020-05-13T10:26:00Z">
            <w:rPr>
              <w:rFonts w:ascii="Times New Roman" w:hAnsi="Times New Roman"/>
              <w:color w:val="000000"/>
            </w:rPr>
          </w:rPrChange>
        </w:rPr>
        <w:t>комунікацій</w:t>
      </w:r>
      <w:proofErr w:type="spellEnd"/>
      <w:r w:rsidRPr="001B5176">
        <w:rPr>
          <w:rFonts w:ascii="Times New Roman" w:hAnsi="Times New Roman" w:cs="Times New Roman"/>
          <w:color w:val="000000"/>
          <w:rPrChange w:id="56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- </w:t>
      </w:r>
      <w:proofErr w:type="spellStart"/>
      <w:r w:rsidRPr="001B5176">
        <w:rPr>
          <w:rFonts w:ascii="Times New Roman" w:hAnsi="Times New Roman" w:cs="Times New Roman"/>
          <w:color w:val="000000"/>
          <w:rPrChange w:id="5644" w:author="e.pashkova" w:date="2020-05-13T10:26:00Z">
            <w:rPr>
              <w:rFonts w:ascii="Times New Roman" w:hAnsi="Times New Roman"/>
              <w:color w:val="000000"/>
            </w:rPr>
          </w:rPrChange>
        </w:rPr>
        <w:t>письмовий</w:t>
      </w:r>
      <w:proofErr w:type="spellEnd"/>
      <w:r w:rsidRPr="001B5176">
        <w:rPr>
          <w:rFonts w:ascii="Times New Roman" w:hAnsi="Times New Roman" w:cs="Times New Roman"/>
          <w:color w:val="000000"/>
          <w:rPrChange w:id="56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46" w:author="e.pashkova" w:date="2020-05-13T10:26:00Z">
            <w:rPr>
              <w:rFonts w:ascii="Times New Roman" w:hAnsi="Times New Roman"/>
              <w:color w:val="000000"/>
            </w:rPr>
          </w:rPrChange>
        </w:rPr>
        <w:t>дозвіл</w:t>
      </w:r>
      <w:proofErr w:type="spellEnd"/>
      <w:r w:rsidRPr="001B5176">
        <w:rPr>
          <w:rFonts w:ascii="Times New Roman" w:hAnsi="Times New Roman" w:cs="Times New Roman"/>
          <w:color w:val="000000"/>
          <w:rPrChange w:id="56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48" w:author="e.pashkova" w:date="2020-05-13T10:26:00Z">
            <w:rPr>
              <w:rFonts w:ascii="Times New Roman" w:hAnsi="Times New Roman"/>
              <w:color w:val="000000"/>
            </w:rPr>
          </w:rPrChange>
        </w:rPr>
        <w:t>організації</w:t>
      </w:r>
      <w:proofErr w:type="spellEnd"/>
      <w:r w:rsidRPr="001B5176">
        <w:rPr>
          <w:rFonts w:ascii="Times New Roman" w:hAnsi="Times New Roman" w:cs="Times New Roman"/>
          <w:color w:val="000000"/>
          <w:rPrChange w:id="56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650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56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52" w:author="e.pashkova" w:date="2020-05-13T10:26:00Z">
            <w:rPr>
              <w:rFonts w:ascii="Times New Roman" w:hAnsi="Times New Roman"/>
              <w:color w:val="000000"/>
            </w:rPr>
          </w:rPrChange>
        </w:rPr>
        <w:t>експлуатує</w:t>
      </w:r>
      <w:proofErr w:type="spellEnd"/>
      <w:r w:rsidRPr="001B5176">
        <w:rPr>
          <w:rFonts w:ascii="Times New Roman" w:hAnsi="Times New Roman" w:cs="Times New Roman"/>
          <w:color w:val="000000"/>
          <w:rPrChange w:id="56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54" w:author="e.pashkova" w:date="2020-05-13T10:26:00Z">
            <w:rPr>
              <w:rFonts w:ascii="Times New Roman" w:hAnsi="Times New Roman"/>
              <w:color w:val="000000"/>
            </w:rPr>
          </w:rPrChange>
        </w:rPr>
        <w:t>комунікації</w:t>
      </w:r>
      <w:proofErr w:type="spellEnd"/>
      <w:r w:rsidRPr="001B5176">
        <w:rPr>
          <w:rFonts w:ascii="Times New Roman" w:hAnsi="Times New Roman" w:cs="Times New Roman"/>
          <w:color w:val="000000"/>
          <w:rPrChange w:id="5655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6271F" w:rsidRPr="001B5176" w:rsidRDefault="0036271F" w:rsidP="001B5176">
      <w:pPr>
        <w:tabs>
          <w:tab w:val="num" w:pos="900"/>
        </w:tabs>
        <w:spacing w:before="240" w:line="240" w:lineRule="auto"/>
        <w:jc w:val="both"/>
        <w:rPr>
          <w:rFonts w:ascii="Times New Roman" w:hAnsi="Times New Roman" w:cs="Times New Roman"/>
          <w:color w:val="000000"/>
          <w:rPrChange w:id="5656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657" w:author="e.pashkova" w:date="2020-05-13T10:26:00Z">
          <w:pPr>
            <w:tabs>
              <w:tab w:val="num" w:pos="900"/>
            </w:tabs>
            <w:spacing w:before="240"/>
          </w:pPr>
        </w:pPrChange>
      </w:pPr>
      <w:r w:rsidRPr="001B5176">
        <w:rPr>
          <w:rFonts w:ascii="Times New Roman" w:hAnsi="Times New Roman" w:cs="Times New Roman"/>
          <w:color w:val="000000"/>
          <w:rPrChange w:id="5658" w:author="e.pashkova" w:date="2020-05-13T10:26:00Z">
            <w:rPr>
              <w:rFonts w:ascii="Times New Roman" w:hAnsi="Times New Roman"/>
              <w:color w:val="000000"/>
            </w:rPr>
          </w:rPrChange>
        </w:rPr>
        <w:tab/>
        <w:t xml:space="preserve">При </w:t>
      </w:r>
      <w:proofErr w:type="spellStart"/>
      <w:r w:rsidRPr="001B5176">
        <w:rPr>
          <w:rFonts w:ascii="Times New Roman" w:hAnsi="Times New Roman" w:cs="Times New Roman"/>
          <w:color w:val="000000"/>
          <w:rPrChange w:id="5659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виконанні</w:t>
      </w:r>
      <w:proofErr w:type="spellEnd"/>
      <w:r w:rsidRPr="001B5176">
        <w:rPr>
          <w:rFonts w:ascii="Times New Roman" w:hAnsi="Times New Roman" w:cs="Times New Roman"/>
          <w:color w:val="000000"/>
          <w:rPrChange w:id="56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будь-</w:t>
      </w:r>
      <w:proofErr w:type="spellStart"/>
      <w:r w:rsidRPr="001B5176">
        <w:rPr>
          <w:rFonts w:ascii="Times New Roman" w:hAnsi="Times New Roman" w:cs="Times New Roman"/>
          <w:color w:val="000000"/>
          <w:rPrChange w:id="5661" w:author="e.pashkova" w:date="2020-05-13T10:26:00Z">
            <w:rPr>
              <w:rFonts w:ascii="Times New Roman" w:hAnsi="Times New Roman"/>
              <w:color w:val="000000"/>
            </w:rPr>
          </w:rPrChange>
        </w:rPr>
        <w:t>яких</w:t>
      </w:r>
      <w:proofErr w:type="spellEnd"/>
      <w:r w:rsidRPr="001B5176">
        <w:rPr>
          <w:rFonts w:ascii="Times New Roman" w:hAnsi="Times New Roman" w:cs="Times New Roman"/>
          <w:color w:val="000000"/>
          <w:rPrChange w:id="56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63" w:author="e.pashkova" w:date="2020-05-13T10:26:00Z">
            <w:rPr>
              <w:rFonts w:ascii="Times New Roman" w:hAnsi="Times New Roman"/>
              <w:color w:val="000000"/>
            </w:rPr>
          </w:rPrChange>
        </w:rPr>
        <w:t>видів</w:t>
      </w:r>
      <w:proofErr w:type="spellEnd"/>
      <w:r w:rsidRPr="001B5176">
        <w:rPr>
          <w:rFonts w:ascii="Times New Roman" w:hAnsi="Times New Roman" w:cs="Times New Roman"/>
          <w:color w:val="000000"/>
          <w:rPrChange w:id="56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65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56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траншеях, котлованах і т. </w:t>
      </w:r>
      <w:proofErr w:type="spellStart"/>
      <w:r w:rsidRPr="001B5176">
        <w:rPr>
          <w:rFonts w:ascii="Times New Roman" w:hAnsi="Times New Roman" w:cs="Times New Roman"/>
          <w:color w:val="000000"/>
          <w:lang w:val="uk-UA"/>
          <w:rPrChange w:id="5667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ін</w:t>
      </w:r>
      <w:proofErr w:type="spellEnd"/>
      <w:r w:rsidRPr="001B5176">
        <w:rPr>
          <w:rFonts w:ascii="Times New Roman" w:hAnsi="Times New Roman" w:cs="Times New Roman"/>
          <w:color w:val="000000"/>
          <w:rPrChange w:id="56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</w:t>
      </w:r>
      <w:r w:rsidRPr="001B5176">
        <w:rPr>
          <w:rFonts w:ascii="Times New Roman" w:hAnsi="Times New Roman" w:cs="Times New Roman"/>
          <w:color w:val="000000"/>
          <w:lang w:val="uk-UA"/>
          <w:rPrChange w:id="5669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н</w:t>
      </w:r>
      <w:proofErr w:type="spellStart"/>
      <w:r w:rsidRPr="001B5176">
        <w:rPr>
          <w:rFonts w:ascii="Times New Roman" w:hAnsi="Times New Roman" w:cs="Times New Roman"/>
          <w:color w:val="000000"/>
          <w:rPrChange w:id="5670" w:author="e.pashkova" w:date="2020-05-13T10:26:00Z">
            <w:rPr>
              <w:rFonts w:ascii="Times New Roman" w:hAnsi="Times New Roman"/>
              <w:color w:val="000000"/>
            </w:rPr>
          </w:rPrChange>
        </w:rPr>
        <w:t>еобхідно</w:t>
      </w:r>
      <w:proofErr w:type="spellEnd"/>
      <w:r w:rsidRPr="001B5176">
        <w:rPr>
          <w:rFonts w:ascii="Times New Roman" w:hAnsi="Times New Roman" w:cs="Times New Roman"/>
          <w:color w:val="000000"/>
          <w:rPrChange w:id="567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72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обладнати</w:t>
      </w:r>
      <w:proofErr w:type="spellEnd"/>
      <w:r w:rsidRPr="001B5176">
        <w:rPr>
          <w:rFonts w:ascii="Times New Roman" w:hAnsi="Times New Roman" w:cs="Times New Roman"/>
          <w:color w:val="000000"/>
          <w:rPrChange w:id="567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два </w:t>
      </w:r>
      <w:proofErr w:type="spellStart"/>
      <w:r w:rsidRPr="001B5176">
        <w:rPr>
          <w:rFonts w:ascii="Times New Roman" w:hAnsi="Times New Roman" w:cs="Times New Roman"/>
          <w:color w:val="000000"/>
          <w:rPrChange w:id="5674" w:author="e.pashkova" w:date="2020-05-13T10:26:00Z">
            <w:rPr>
              <w:rFonts w:ascii="Times New Roman" w:hAnsi="Times New Roman"/>
              <w:color w:val="000000"/>
            </w:rPr>
          </w:rPrChange>
        </w:rPr>
        <w:t>виходи</w:t>
      </w:r>
      <w:proofErr w:type="spellEnd"/>
      <w:r w:rsidRPr="001B5176">
        <w:rPr>
          <w:rFonts w:ascii="Times New Roman" w:hAnsi="Times New Roman" w:cs="Times New Roman"/>
          <w:color w:val="000000"/>
          <w:rPrChange w:id="567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них у </w:t>
      </w:r>
      <w:proofErr w:type="spellStart"/>
      <w:r w:rsidRPr="001B5176">
        <w:rPr>
          <w:rFonts w:ascii="Times New Roman" w:hAnsi="Times New Roman" w:cs="Times New Roman"/>
          <w:color w:val="000000"/>
          <w:rPrChange w:id="5676" w:author="e.pashkova" w:date="2020-05-13T10:26:00Z">
            <w:rPr>
              <w:rFonts w:ascii="Times New Roman" w:hAnsi="Times New Roman"/>
              <w:color w:val="000000"/>
            </w:rPr>
          </w:rPrChange>
        </w:rPr>
        <w:t>вигляді</w:t>
      </w:r>
      <w:proofErr w:type="spellEnd"/>
      <w:r w:rsidRPr="001B5176">
        <w:rPr>
          <w:rFonts w:ascii="Times New Roman" w:hAnsi="Times New Roman" w:cs="Times New Roman"/>
          <w:color w:val="000000"/>
          <w:rPrChange w:id="56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proofErr w:type="gramStart"/>
      <w:r w:rsidRPr="001B5176">
        <w:rPr>
          <w:rFonts w:ascii="Times New Roman" w:hAnsi="Times New Roman" w:cs="Times New Roman"/>
          <w:color w:val="000000"/>
          <w:rPrChange w:id="5678" w:author="e.pashkova" w:date="2020-05-13T10:26:00Z">
            <w:rPr>
              <w:rFonts w:ascii="Times New Roman" w:hAnsi="Times New Roman"/>
              <w:color w:val="000000"/>
            </w:rPr>
          </w:rPrChange>
        </w:rPr>
        <w:t>стаціонарних</w:t>
      </w:r>
      <w:proofErr w:type="spellEnd"/>
      <w:r w:rsidRPr="001B5176">
        <w:rPr>
          <w:rFonts w:ascii="Times New Roman" w:hAnsi="Times New Roman" w:cs="Times New Roman"/>
          <w:color w:val="000000"/>
          <w:rPrChange w:id="56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 </w:t>
      </w:r>
      <w:proofErr w:type="spellStart"/>
      <w:r w:rsidRPr="001B5176">
        <w:rPr>
          <w:rFonts w:ascii="Times New Roman" w:hAnsi="Times New Roman" w:cs="Times New Roman"/>
          <w:color w:val="000000"/>
          <w:rPrChange w:id="5680" w:author="e.pashkova" w:date="2020-05-13T10:26:00Z">
            <w:rPr>
              <w:rFonts w:ascii="Times New Roman" w:hAnsi="Times New Roman"/>
              <w:color w:val="000000"/>
            </w:rPr>
          </w:rPrChange>
        </w:rPr>
        <w:t>сходів</w:t>
      </w:r>
      <w:proofErr w:type="spellEnd"/>
      <w:proofErr w:type="gramEnd"/>
      <w:r w:rsidRPr="001B5176">
        <w:rPr>
          <w:rFonts w:ascii="Times New Roman" w:hAnsi="Times New Roman" w:cs="Times New Roman"/>
          <w:color w:val="000000"/>
          <w:rPrChange w:id="56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82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56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84" w:author="e.pashkova" w:date="2020-05-13T10:26:00Z">
            <w:rPr>
              <w:rFonts w:ascii="Times New Roman" w:hAnsi="Times New Roman"/>
              <w:color w:val="000000"/>
            </w:rPr>
          </w:rPrChange>
        </w:rPr>
        <w:t>надійно</w:t>
      </w:r>
      <w:proofErr w:type="spellEnd"/>
      <w:r w:rsidRPr="001B5176">
        <w:rPr>
          <w:rFonts w:ascii="Times New Roman" w:hAnsi="Times New Roman" w:cs="Times New Roman"/>
          <w:color w:val="000000"/>
          <w:rPrChange w:id="56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86" w:author="e.pashkova" w:date="2020-05-13T10:26:00Z">
            <w:rPr>
              <w:rFonts w:ascii="Times New Roman" w:hAnsi="Times New Roman"/>
              <w:color w:val="000000"/>
            </w:rPr>
          </w:rPrChange>
        </w:rPr>
        <w:t>закріплених</w:t>
      </w:r>
      <w:proofErr w:type="spellEnd"/>
      <w:r w:rsidRPr="001B5176">
        <w:rPr>
          <w:rFonts w:ascii="Times New Roman" w:hAnsi="Times New Roman" w:cs="Times New Roman"/>
          <w:color w:val="000000"/>
          <w:rPrChange w:id="56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88" w:author="e.pashkova" w:date="2020-05-13T10:26:00Z">
            <w:rPr>
              <w:rFonts w:ascii="Times New Roman" w:hAnsi="Times New Roman"/>
              <w:color w:val="000000"/>
            </w:rPr>
          </w:rPrChange>
        </w:rPr>
        <w:t>переносних</w:t>
      </w:r>
      <w:proofErr w:type="spellEnd"/>
      <w:r w:rsidRPr="001B5176">
        <w:rPr>
          <w:rFonts w:ascii="Times New Roman" w:hAnsi="Times New Roman" w:cs="Times New Roman"/>
          <w:color w:val="000000"/>
          <w:rPrChange w:id="568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90" w:author="e.pashkova" w:date="2020-05-13T10:26:00Z">
            <w:rPr>
              <w:rFonts w:ascii="Times New Roman" w:hAnsi="Times New Roman"/>
              <w:color w:val="000000"/>
            </w:rPr>
          </w:rPrChange>
        </w:rPr>
        <w:t>драбин</w:t>
      </w:r>
      <w:proofErr w:type="spellEnd"/>
      <w:r w:rsidRPr="001B5176">
        <w:rPr>
          <w:rFonts w:ascii="Times New Roman" w:hAnsi="Times New Roman" w:cs="Times New Roman"/>
          <w:color w:val="000000"/>
          <w:rPrChange w:id="5691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6271F" w:rsidRPr="001B5176" w:rsidRDefault="0036271F" w:rsidP="001B5176">
      <w:pPr>
        <w:tabs>
          <w:tab w:val="num" w:pos="900"/>
        </w:tabs>
        <w:spacing w:before="240" w:line="240" w:lineRule="auto"/>
        <w:jc w:val="both"/>
        <w:rPr>
          <w:rFonts w:ascii="Times New Roman" w:hAnsi="Times New Roman" w:cs="Times New Roman"/>
          <w:color w:val="000000"/>
          <w:rPrChange w:id="5692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693" w:author="e.pashkova" w:date="2020-05-13T10:26:00Z">
          <w:pPr>
            <w:tabs>
              <w:tab w:val="num" w:pos="900"/>
            </w:tabs>
            <w:spacing w:before="240"/>
          </w:pPr>
        </w:pPrChange>
      </w:pPr>
      <w:r w:rsidRPr="001B5176">
        <w:rPr>
          <w:rFonts w:ascii="Times New Roman" w:hAnsi="Times New Roman" w:cs="Times New Roman"/>
          <w:color w:val="000000"/>
          <w:rPrChange w:id="5694" w:author="e.pashkova" w:date="2020-05-13T10:26:00Z">
            <w:rPr>
              <w:rFonts w:ascii="Times New Roman" w:hAnsi="Times New Roman"/>
              <w:color w:val="000000"/>
            </w:rPr>
          </w:rPrChange>
        </w:rPr>
        <w:tab/>
      </w:r>
      <w:proofErr w:type="spellStart"/>
      <w:r w:rsidRPr="001B5176">
        <w:rPr>
          <w:rFonts w:ascii="Times New Roman" w:hAnsi="Times New Roman" w:cs="Times New Roman"/>
          <w:color w:val="000000"/>
          <w:rPrChange w:id="5695" w:author="e.pashkova" w:date="2020-05-13T10:26:00Z">
            <w:rPr>
              <w:rFonts w:ascii="Times New Roman" w:hAnsi="Times New Roman"/>
              <w:color w:val="000000"/>
            </w:rPr>
          </w:rPrChange>
        </w:rPr>
        <w:t>Під</w:t>
      </w:r>
      <w:proofErr w:type="spellEnd"/>
      <w:r w:rsidRPr="001B5176">
        <w:rPr>
          <w:rFonts w:ascii="Times New Roman" w:hAnsi="Times New Roman" w:cs="Times New Roman"/>
          <w:color w:val="000000"/>
          <w:rPrChange w:id="56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час </w:t>
      </w:r>
      <w:proofErr w:type="spellStart"/>
      <w:r w:rsidRPr="001B5176">
        <w:rPr>
          <w:rFonts w:ascii="Times New Roman" w:hAnsi="Times New Roman" w:cs="Times New Roman"/>
          <w:color w:val="000000"/>
          <w:rPrChange w:id="5697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виконання</w:t>
      </w:r>
      <w:proofErr w:type="spellEnd"/>
      <w:r w:rsidRPr="001B5176">
        <w:rPr>
          <w:rFonts w:ascii="Times New Roman" w:hAnsi="Times New Roman" w:cs="Times New Roman"/>
          <w:color w:val="000000"/>
          <w:rPrChange w:id="56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699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57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5701" w:author="e.pashkova" w:date="2020-05-13T10:26:00Z">
            <w:rPr>
              <w:rFonts w:ascii="Times New Roman" w:hAnsi="Times New Roman"/>
              <w:color w:val="000000"/>
            </w:rPr>
          </w:rPrChange>
        </w:rPr>
        <w:t>після</w:t>
      </w:r>
      <w:proofErr w:type="spellEnd"/>
      <w:r w:rsidRPr="001B5176">
        <w:rPr>
          <w:rFonts w:ascii="Times New Roman" w:hAnsi="Times New Roman" w:cs="Times New Roman"/>
          <w:color w:val="000000"/>
          <w:rPrChange w:id="57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03" w:author="e.pashkova" w:date="2020-05-13T10:26:00Z">
            <w:rPr>
              <w:rFonts w:ascii="Times New Roman" w:hAnsi="Times New Roman"/>
              <w:color w:val="000000"/>
            </w:rPr>
          </w:rPrChange>
        </w:rPr>
        <w:t>закінчення</w:t>
      </w:r>
      <w:proofErr w:type="spellEnd"/>
      <w:r w:rsidRPr="001B5176">
        <w:rPr>
          <w:rFonts w:ascii="Times New Roman" w:hAnsi="Times New Roman" w:cs="Times New Roman"/>
          <w:color w:val="000000"/>
          <w:rPrChange w:id="57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05" w:author="e.pashkova" w:date="2020-05-13T10:26:00Z">
            <w:rPr>
              <w:rFonts w:ascii="Times New Roman" w:hAnsi="Times New Roman"/>
              <w:color w:val="000000"/>
            </w:rPr>
          </w:rPrChange>
        </w:rPr>
        <w:t>робочого</w:t>
      </w:r>
      <w:proofErr w:type="spellEnd"/>
      <w:r w:rsidRPr="001B5176">
        <w:rPr>
          <w:rFonts w:ascii="Times New Roman" w:hAnsi="Times New Roman" w:cs="Times New Roman"/>
          <w:color w:val="000000"/>
          <w:rPrChange w:id="570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дня, </w:t>
      </w:r>
      <w:proofErr w:type="spellStart"/>
      <w:r w:rsidRPr="001B5176">
        <w:rPr>
          <w:rFonts w:ascii="Times New Roman" w:hAnsi="Times New Roman" w:cs="Times New Roman"/>
          <w:color w:val="000000"/>
          <w:rPrChange w:id="5707" w:author="e.pashkova" w:date="2020-05-13T10:26:00Z">
            <w:rPr>
              <w:rFonts w:ascii="Times New Roman" w:hAnsi="Times New Roman"/>
              <w:color w:val="000000"/>
            </w:rPr>
          </w:rPrChange>
        </w:rPr>
        <w:t>якщо</w:t>
      </w:r>
      <w:proofErr w:type="spellEnd"/>
      <w:r w:rsidRPr="001B5176">
        <w:rPr>
          <w:rFonts w:ascii="Times New Roman" w:hAnsi="Times New Roman" w:cs="Times New Roman"/>
          <w:color w:val="000000"/>
          <w:rPrChange w:id="57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робота не </w:t>
      </w:r>
      <w:proofErr w:type="spellStart"/>
      <w:r w:rsidRPr="001B5176">
        <w:rPr>
          <w:rFonts w:ascii="Times New Roman" w:hAnsi="Times New Roman" w:cs="Times New Roman"/>
          <w:color w:val="000000"/>
          <w:rPrChange w:id="5709" w:author="e.pashkova" w:date="2020-05-13T10:26:00Z">
            <w:rPr>
              <w:rFonts w:ascii="Times New Roman" w:hAnsi="Times New Roman"/>
              <w:color w:val="000000"/>
            </w:rPr>
          </w:rPrChange>
        </w:rPr>
        <w:t>закінчена</w:t>
      </w:r>
      <w:proofErr w:type="spellEnd"/>
      <w:r w:rsidRPr="001B5176">
        <w:rPr>
          <w:rFonts w:ascii="Times New Roman" w:hAnsi="Times New Roman" w:cs="Times New Roman"/>
          <w:color w:val="000000"/>
          <w:rPrChange w:id="57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711" w:author="e.pashkova" w:date="2020-05-13T10:26:00Z">
            <w:rPr>
              <w:rFonts w:ascii="Times New Roman" w:hAnsi="Times New Roman"/>
              <w:color w:val="000000"/>
            </w:rPr>
          </w:rPrChange>
        </w:rPr>
        <w:t>траншеї</w:t>
      </w:r>
      <w:proofErr w:type="spellEnd"/>
      <w:r w:rsidRPr="001B5176">
        <w:rPr>
          <w:rFonts w:ascii="Times New Roman" w:hAnsi="Times New Roman" w:cs="Times New Roman"/>
          <w:color w:val="000000"/>
          <w:rPrChange w:id="57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і </w:t>
      </w:r>
      <w:proofErr w:type="spellStart"/>
      <w:r w:rsidRPr="001B5176">
        <w:rPr>
          <w:rFonts w:ascii="Times New Roman" w:hAnsi="Times New Roman" w:cs="Times New Roman"/>
          <w:color w:val="000000"/>
          <w:rPrChange w:id="5713" w:author="e.pashkova" w:date="2020-05-13T10:26:00Z">
            <w:rPr>
              <w:rFonts w:ascii="Times New Roman" w:hAnsi="Times New Roman"/>
              <w:color w:val="000000"/>
            </w:rPr>
          </w:rPrChange>
        </w:rPr>
        <w:t>котловани</w:t>
      </w:r>
      <w:proofErr w:type="spellEnd"/>
      <w:r w:rsidRPr="001B5176">
        <w:rPr>
          <w:rFonts w:ascii="Times New Roman" w:hAnsi="Times New Roman" w:cs="Times New Roman"/>
          <w:color w:val="000000"/>
          <w:rPrChange w:id="57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15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необхідно</w:t>
      </w:r>
      <w:proofErr w:type="spellEnd"/>
      <w:r w:rsidRPr="001B5176">
        <w:rPr>
          <w:rFonts w:ascii="Times New Roman" w:hAnsi="Times New Roman" w:cs="Times New Roman"/>
          <w:color w:val="000000"/>
          <w:rPrChange w:id="57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17" w:author="e.pashkova" w:date="2020-05-13T10:26:00Z">
            <w:rPr>
              <w:rFonts w:ascii="Times New Roman" w:hAnsi="Times New Roman"/>
              <w:color w:val="000000"/>
            </w:rPr>
          </w:rPrChange>
        </w:rPr>
        <w:t>захищати</w:t>
      </w:r>
      <w:proofErr w:type="spellEnd"/>
      <w:r w:rsidRPr="001B5176">
        <w:rPr>
          <w:rFonts w:ascii="Times New Roman" w:hAnsi="Times New Roman" w:cs="Times New Roman"/>
          <w:color w:val="000000"/>
          <w:rPrChange w:id="57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5719" w:author="e.pashkova" w:date="2020-05-13T10:26:00Z">
            <w:rPr>
              <w:rFonts w:ascii="Times New Roman" w:hAnsi="Times New Roman"/>
              <w:color w:val="000000"/>
            </w:rPr>
          </w:rPrChange>
        </w:rPr>
        <w:t>виставляти</w:t>
      </w:r>
      <w:proofErr w:type="spellEnd"/>
      <w:r w:rsidRPr="001B5176">
        <w:rPr>
          <w:rFonts w:ascii="Times New Roman" w:hAnsi="Times New Roman" w:cs="Times New Roman"/>
          <w:color w:val="000000"/>
          <w:rPrChange w:id="57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21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відповідні</w:t>
      </w:r>
      <w:proofErr w:type="spellEnd"/>
      <w:r w:rsidRPr="001B5176">
        <w:rPr>
          <w:rFonts w:ascii="Times New Roman" w:hAnsi="Times New Roman" w:cs="Times New Roman"/>
          <w:color w:val="000000"/>
          <w:rPrChange w:id="57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23" w:author="e.pashkova" w:date="2020-05-13T10:26:00Z">
            <w:rPr>
              <w:rFonts w:ascii="Times New Roman" w:hAnsi="Times New Roman"/>
              <w:color w:val="000000"/>
            </w:rPr>
          </w:rPrChange>
        </w:rPr>
        <w:t>попереджувальні</w:t>
      </w:r>
      <w:proofErr w:type="spellEnd"/>
      <w:r w:rsidRPr="001B5176">
        <w:rPr>
          <w:rFonts w:ascii="Times New Roman" w:hAnsi="Times New Roman" w:cs="Times New Roman"/>
          <w:color w:val="000000"/>
          <w:rPrChange w:id="57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знаки </w:t>
      </w:r>
      <w:proofErr w:type="spellStart"/>
      <w:r w:rsidRPr="001B5176">
        <w:rPr>
          <w:rFonts w:ascii="Times New Roman" w:hAnsi="Times New Roman" w:cs="Times New Roman"/>
          <w:color w:val="000000"/>
          <w:rPrChange w:id="5725" w:author="e.pashkova" w:date="2020-05-13T10:26:00Z">
            <w:rPr>
              <w:rFonts w:ascii="Times New Roman" w:hAnsi="Times New Roman"/>
              <w:color w:val="000000"/>
            </w:rPr>
          </w:rPrChange>
        </w:rPr>
        <w:t>безпеки</w:t>
      </w:r>
      <w:proofErr w:type="spellEnd"/>
      <w:r w:rsidRPr="001B5176">
        <w:rPr>
          <w:rFonts w:ascii="Times New Roman" w:hAnsi="Times New Roman" w:cs="Times New Roman"/>
          <w:color w:val="000000"/>
          <w:rPrChange w:id="57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r w:rsidRPr="001B5176">
        <w:rPr>
          <w:rFonts w:ascii="Times New Roman" w:hAnsi="Times New Roman" w:cs="Times New Roman"/>
          <w:color w:val="000000"/>
          <w:rPrChange w:id="5727" w:author="e.pashkova" w:date="2020-05-13T10:26:00Z">
            <w:rPr>
              <w:rFonts w:ascii="Times New Roman" w:hAnsi="Times New Roman"/>
              <w:color w:val="000000"/>
            </w:rPr>
          </w:rPrChange>
        </w:rPr>
        <w:lastRenderedPageBreak/>
        <w:t xml:space="preserve">про </w:t>
      </w:r>
      <w:proofErr w:type="spellStart"/>
      <w:r w:rsidRPr="001B5176">
        <w:rPr>
          <w:rFonts w:ascii="Times New Roman" w:hAnsi="Times New Roman" w:cs="Times New Roman"/>
          <w:color w:val="000000"/>
          <w:rPrChange w:id="5728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57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30" w:author="e.pashkova" w:date="2020-05-13T10:26:00Z">
            <w:rPr>
              <w:rFonts w:ascii="Times New Roman" w:hAnsi="Times New Roman"/>
              <w:color w:val="000000"/>
            </w:rPr>
          </w:rPrChange>
        </w:rPr>
        <w:t>слід</w:t>
      </w:r>
      <w:proofErr w:type="spellEnd"/>
      <w:r w:rsidRPr="001B5176">
        <w:rPr>
          <w:rFonts w:ascii="Times New Roman" w:hAnsi="Times New Roman" w:cs="Times New Roman"/>
          <w:color w:val="000000"/>
          <w:rPrChange w:id="57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32" w:author="e.pashkova" w:date="2020-05-13T10:26:00Z">
            <w:rPr>
              <w:rFonts w:ascii="Times New Roman" w:hAnsi="Times New Roman"/>
              <w:color w:val="000000"/>
            </w:rPr>
          </w:rPrChange>
        </w:rPr>
        <w:t>обов'язково</w:t>
      </w:r>
      <w:proofErr w:type="spellEnd"/>
      <w:r w:rsidRPr="001B5176">
        <w:rPr>
          <w:rFonts w:ascii="Times New Roman" w:hAnsi="Times New Roman" w:cs="Times New Roman"/>
          <w:color w:val="000000"/>
          <w:rPrChange w:id="57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34" w:author="e.pashkova" w:date="2020-05-13T10:26:00Z">
            <w:rPr>
              <w:rFonts w:ascii="Times New Roman" w:hAnsi="Times New Roman"/>
              <w:color w:val="000000"/>
            </w:rPr>
          </w:rPrChange>
        </w:rPr>
        <w:t>повідомляти</w:t>
      </w:r>
      <w:proofErr w:type="spellEnd"/>
      <w:r w:rsidRPr="001B5176">
        <w:rPr>
          <w:rFonts w:ascii="Times New Roman" w:hAnsi="Times New Roman" w:cs="Times New Roman"/>
          <w:color w:val="000000"/>
          <w:rPrChange w:id="573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36" w:author="e.pashkova" w:date="2020-05-13T10:26:00Z">
            <w:rPr>
              <w:rFonts w:ascii="Times New Roman" w:hAnsi="Times New Roman"/>
              <w:color w:val="000000"/>
            </w:rPr>
          </w:rPrChange>
        </w:rPr>
        <w:t>керівнику</w:t>
      </w:r>
      <w:proofErr w:type="spellEnd"/>
      <w:r w:rsidRPr="001B5176">
        <w:rPr>
          <w:rFonts w:ascii="Times New Roman" w:hAnsi="Times New Roman" w:cs="Times New Roman"/>
          <w:color w:val="000000"/>
          <w:rPrChange w:id="57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38" w:author="e.pashkova" w:date="2020-05-13T10:26:00Z">
            <w:rPr>
              <w:rFonts w:ascii="Times New Roman" w:hAnsi="Times New Roman"/>
              <w:color w:val="000000"/>
            </w:rPr>
          </w:rPrChange>
        </w:rPr>
        <w:t>об'єкта</w:t>
      </w:r>
      <w:proofErr w:type="spellEnd"/>
      <w:r w:rsidRPr="001B5176">
        <w:rPr>
          <w:rFonts w:ascii="Times New Roman" w:hAnsi="Times New Roman" w:cs="Times New Roman"/>
          <w:color w:val="000000"/>
          <w:rPrChange w:id="57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У </w:t>
      </w:r>
      <w:proofErr w:type="spellStart"/>
      <w:r w:rsidRPr="001B5176">
        <w:rPr>
          <w:rFonts w:ascii="Times New Roman" w:hAnsi="Times New Roman" w:cs="Times New Roman"/>
          <w:color w:val="000000"/>
          <w:rPrChange w:id="5740" w:author="e.pashkova" w:date="2020-05-13T10:26:00Z">
            <w:rPr>
              <w:rFonts w:ascii="Times New Roman" w:hAnsi="Times New Roman"/>
              <w:color w:val="000000"/>
            </w:rPr>
          </w:rPrChange>
        </w:rPr>
        <w:t>темний</w:t>
      </w:r>
      <w:proofErr w:type="spellEnd"/>
      <w:r w:rsidRPr="001B5176">
        <w:rPr>
          <w:rFonts w:ascii="Times New Roman" w:hAnsi="Times New Roman" w:cs="Times New Roman"/>
          <w:color w:val="000000"/>
          <w:rPrChange w:id="57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час </w:t>
      </w:r>
      <w:proofErr w:type="spellStart"/>
      <w:r w:rsidRPr="001B5176">
        <w:rPr>
          <w:rFonts w:ascii="Times New Roman" w:hAnsi="Times New Roman" w:cs="Times New Roman"/>
          <w:color w:val="000000"/>
          <w:rPrChange w:id="5742" w:author="e.pashkova" w:date="2020-05-13T10:26:00Z">
            <w:rPr>
              <w:rFonts w:ascii="Times New Roman" w:hAnsi="Times New Roman"/>
              <w:color w:val="000000"/>
            </w:rPr>
          </w:rPrChange>
        </w:rPr>
        <w:t>доби</w:t>
      </w:r>
      <w:proofErr w:type="spellEnd"/>
      <w:r w:rsidRPr="001B5176">
        <w:rPr>
          <w:rFonts w:ascii="Times New Roman" w:hAnsi="Times New Roman" w:cs="Times New Roman"/>
          <w:color w:val="000000"/>
          <w:rPrChange w:id="57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5744" w:author="e.pashkova" w:date="2020-05-13T10:26:00Z">
            <w:rPr>
              <w:rFonts w:ascii="Times New Roman" w:hAnsi="Times New Roman"/>
              <w:color w:val="000000"/>
            </w:rPr>
          </w:rPrChange>
        </w:rPr>
        <w:t>огородженнях</w:t>
      </w:r>
      <w:proofErr w:type="spellEnd"/>
      <w:r w:rsidRPr="001B5176">
        <w:rPr>
          <w:rFonts w:ascii="Times New Roman" w:hAnsi="Times New Roman" w:cs="Times New Roman"/>
          <w:color w:val="000000"/>
          <w:rPrChange w:id="57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46" w:author="e.pashkova" w:date="2020-05-13T10:26:00Z">
            <w:rPr>
              <w:rFonts w:ascii="Times New Roman" w:hAnsi="Times New Roman"/>
              <w:color w:val="000000"/>
            </w:rPr>
          </w:rPrChange>
        </w:rPr>
        <w:t>необхідно</w:t>
      </w:r>
      <w:proofErr w:type="spellEnd"/>
      <w:r w:rsidRPr="001B5176">
        <w:rPr>
          <w:rFonts w:ascii="Times New Roman" w:hAnsi="Times New Roman" w:cs="Times New Roman"/>
          <w:color w:val="000000"/>
          <w:rPrChange w:id="57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48" w:author="e.pashkova" w:date="2020-05-13T10:26:00Z">
            <w:rPr>
              <w:rFonts w:ascii="Times New Roman" w:hAnsi="Times New Roman"/>
              <w:color w:val="000000"/>
            </w:rPr>
          </w:rPrChange>
        </w:rPr>
        <w:t>включати</w:t>
      </w:r>
      <w:proofErr w:type="spellEnd"/>
      <w:r w:rsidRPr="001B5176">
        <w:rPr>
          <w:rFonts w:ascii="Times New Roman" w:hAnsi="Times New Roman" w:cs="Times New Roman"/>
          <w:color w:val="000000"/>
          <w:rPrChange w:id="57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50" w:author="e.pashkova" w:date="2020-05-13T10:26:00Z">
            <w:rPr>
              <w:rFonts w:ascii="Times New Roman" w:hAnsi="Times New Roman"/>
              <w:color w:val="000000"/>
            </w:rPr>
          </w:rPrChange>
        </w:rPr>
        <w:t>сигнальне</w:t>
      </w:r>
      <w:proofErr w:type="spellEnd"/>
      <w:r w:rsidRPr="001B5176">
        <w:rPr>
          <w:rFonts w:ascii="Times New Roman" w:hAnsi="Times New Roman" w:cs="Times New Roman"/>
          <w:color w:val="000000"/>
          <w:rPrChange w:id="57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52" w:author="e.pashkova" w:date="2020-05-13T10:26:00Z">
            <w:rPr>
              <w:rFonts w:ascii="Times New Roman" w:hAnsi="Times New Roman"/>
              <w:color w:val="000000"/>
            </w:rPr>
          </w:rPrChange>
        </w:rPr>
        <w:t>освітлення</w:t>
      </w:r>
      <w:proofErr w:type="spellEnd"/>
      <w:r w:rsidRPr="001B5176">
        <w:rPr>
          <w:rFonts w:ascii="Times New Roman" w:hAnsi="Times New Roman" w:cs="Times New Roman"/>
          <w:color w:val="000000"/>
          <w:rPrChange w:id="5753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D03DD" w:rsidRPr="001B5176" w:rsidRDefault="0036271F" w:rsidP="001B5176">
      <w:pPr>
        <w:tabs>
          <w:tab w:val="num" w:pos="900"/>
        </w:tabs>
        <w:spacing w:before="240" w:line="240" w:lineRule="auto"/>
        <w:jc w:val="both"/>
        <w:rPr>
          <w:rFonts w:ascii="Times New Roman" w:hAnsi="Times New Roman" w:cs="Times New Roman"/>
          <w:b/>
          <w:bCs/>
          <w:color w:val="000000"/>
          <w:u w:val="single"/>
          <w:lang w:val="uk-UA"/>
          <w:rPrChange w:id="5754" w:author="e.pashkova" w:date="2020-05-13T10:26:00Z">
            <w:rPr>
              <w:rFonts w:ascii="Times New Roman" w:hAnsi="Times New Roman"/>
              <w:b/>
              <w:bCs/>
              <w:color w:val="000000"/>
              <w:sz w:val="24"/>
              <w:szCs w:val="24"/>
              <w:u w:val="single"/>
              <w:lang w:val="uk-UA"/>
            </w:rPr>
          </w:rPrChange>
        </w:rPr>
        <w:pPrChange w:id="5755" w:author="e.pashkova" w:date="2020-05-13T10:26:00Z">
          <w:pPr>
            <w:tabs>
              <w:tab w:val="num" w:pos="900"/>
            </w:tabs>
            <w:spacing w:before="240"/>
          </w:pPr>
        </w:pPrChange>
      </w:pPr>
      <w:r w:rsidRPr="001B5176">
        <w:rPr>
          <w:rFonts w:ascii="Times New Roman" w:hAnsi="Times New Roman" w:cs="Times New Roman"/>
          <w:b/>
          <w:bCs/>
          <w:color w:val="000000"/>
          <w:u w:val="single"/>
          <w:lang w:val="uk-UA"/>
          <w:rPrChange w:id="5756" w:author="e.pashkova" w:date="2020-05-13T10:26:00Z">
            <w:rPr>
              <w:rFonts w:ascii="Times New Roman" w:hAnsi="Times New Roman"/>
              <w:b/>
              <w:bCs/>
              <w:color w:val="000000"/>
              <w:sz w:val="24"/>
              <w:szCs w:val="24"/>
              <w:u w:val="single"/>
              <w:lang w:val="uk-UA"/>
            </w:rPr>
          </w:rPrChange>
        </w:rPr>
        <w:t>Вимоги до виконання вогневих робіт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lang w:val="uk-UA"/>
          <w:rPrChange w:id="5757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5758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</w:rPr>
        <w:t xml:space="preserve">До вогневих робіт належать роботи, пов'язані із застосуванням відкритого вогню, іскроутворенням і нагріванням до температур, здатних викликати займання застосовуваних матеріалів і конструкцій. До таких робіт відносяться електрозварювання, газозварювання і </w:t>
      </w:r>
      <w:proofErr w:type="spellStart"/>
      <w:r w:rsidRPr="001B5176">
        <w:rPr>
          <w:rFonts w:ascii="Times New Roman" w:hAnsi="Times New Roman" w:cs="Times New Roman"/>
          <w:color w:val="000000"/>
          <w:lang w:val="uk-UA"/>
        </w:rPr>
        <w:t>газор</w:t>
      </w:r>
      <w:r w:rsidRPr="001B5176">
        <w:rPr>
          <w:rFonts w:ascii="Times New Roman" w:hAnsi="Times New Roman" w:cs="Times New Roman"/>
          <w:color w:val="000000"/>
          <w:lang w:val="uk-UA"/>
          <w:rPrChange w:id="5759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ізка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576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, паяльні роботи, механічна обробка металу </w:t>
      </w:r>
      <w:proofErr w:type="spellStart"/>
      <w:r w:rsidRPr="001B5176">
        <w:rPr>
          <w:rFonts w:ascii="Times New Roman" w:hAnsi="Times New Roman" w:cs="Times New Roman"/>
          <w:color w:val="000000"/>
          <w:lang w:val="uk-UA"/>
          <w:rPrChange w:id="576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електро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5762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- і </w:t>
      </w:r>
      <w:proofErr w:type="spellStart"/>
      <w:r w:rsidRPr="001B5176">
        <w:rPr>
          <w:rFonts w:ascii="Times New Roman" w:hAnsi="Times New Roman" w:cs="Times New Roman"/>
          <w:color w:val="000000"/>
          <w:lang w:val="uk-UA"/>
          <w:rPrChange w:id="5763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пневмоінструментом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5764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з утворенням іскор і </w:t>
      </w:r>
      <w:proofErr w:type="spellStart"/>
      <w:r w:rsidRPr="001B5176">
        <w:rPr>
          <w:rFonts w:ascii="Times New Roman" w:hAnsi="Times New Roman" w:cs="Times New Roman"/>
          <w:color w:val="000000"/>
          <w:lang w:val="uk-UA"/>
          <w:rPrChange w:id="5765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т.ін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5766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5767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768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5769" w:author="e.pashkova" w:date="2020-05-13T10:26:00Z">
            <w:rPr>
              <w:rFonts w:ascii="Times New Roman" w:hAnsi="Times New Roman"/>
              <w:color w:val="000000"/>
            </w:rPr>
          </w:rPrChange>
        </w:rPr>
        <w:t>Вогневі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577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роботи</w:t>
      </w:r>
      <w:r w:rsidRPr="001B5176">
        <w:rPr>
          <w:rFonts w:ascii="Times New Roman" w:hAnsi="Times New Roman" w:cs="Times New Roman"/>
          <w:color w:val="000000"/>
          <w:rPrChange w:id="577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772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577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74" w:author="e.pashkova" w:date="2020-05-13T10:26:00Z">
            <w:rPr>
              <w:rFonts w:ascii="Times New Roman" w:hAnsi="Times New Roman"/>
              <w:color w:val="000000"/>
            </w:rPr>
          </w:rPrChange>
        </w:rPr>
        <w:t>проводяться</w:t>
      </w:r>
      <w:proofErr w:type="spellEnd"/>
      <w:r w:rsidRPr="001B5176">
        <w:rPr>
          <w:rFonts w:ascii="Times New Roman" w:hAnsi="Times New Roman" w:cs="Times New Roman"/>
          <w:color w:val="000000"/>
          <w:rPrChange w:id="577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 межами </w:t>
      </w:r>
      <w:proofErr w:type="spellStart"/>
      <w:r w:rsidRPr="001B5176">
        <w:rPr>
          <w:rFonts w:ascii="Times New Roman" w:hAnsi="Times New Roman" w:cs="Times New Roman"/>
          <w:color w:val="000000"/>
          <w:rPrChange w:id="5776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обладнаних</w:t>
      </w:r>
      <w:proofErr w:type="spellEnd"/>
      <w:r w:rsidRPr="001B5176">
        <w:rPr>
          <w:rFonts w:ascii="Times New Roman" w:hAnsi="Times New Roman" w:cs="Times New Roman"/>
          <w:color w:val="000000"/>
          <w:rPrChange w:id="57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78" w:author="e.pashkova" w:date="2020-05-13T10:26:00Z">
            <w:rPr>
              <w:rFonts w:ascii="Times New Roman" w:hAnsi="Times New Roman"/>
              <w:color w:val="000000"/>
            </w:rPr>
          </w:rPrChange>
        </w:rPr>
        <w:t>зварювальних</w:t>
      </w:r>
      <w:proofErr w:type="spellEnd"/>
      <w:r w:rsidRPr="001B5176">
        <w:rPr>
          <w:rFonts w:ascii="Times New Roman" w:hAnsi="Times New Roman" w:cs="Times New Roman"/>
          <w:color w:val="000000"/>
          <w:rPrChange w:id="57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80" w:author="e.pashkova" w:date="2020-05-13T10:26:00Z">
            <w:rPr>
              <w:rFonts w:ascii="Times New Roman" w:hAnsi="Times New Roman"/>
              <w:color w:val="000000"/>
            </w:rPr>
          </w:rPrChange>
        </w:rPr>
        <w:t>постів</w:t>
      </w:r>
      <w:proofErr w:type="spellEnd"/>
      <w:r w:rsidRPr="001B5176">
        <w:rPr>
          <w:rFonts w:ascii="Times New Roman" w:hAnsi="Times New Roman" w:cs="Times New Roman"/>
          <w:color w:val="000000"/>
          <w:rPrChange w:id="57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782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57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84" w:author="e.pashkova" w:date="2020-05-13T10:26:00Z">
            <w:rPr>
              <w:rFonts w:ascii="Times New Roman" w:hAnsi="Times New Roman"/>
              <w:color w:val="000000"/>
            </w:rPr>
          </w:rPrChange>
        </w:rPr>
        <w:t>обов'язково</w:t>
      </w:r>
      <w:proofErr w:type="spellEnd"/>
      <w:r w:rsidRPr="001B5176">
        <w:rPr>
          <w:rFonts w:ascii="Times New Roman" w:hAnsi="Times New Roman" w:cs="Times New Roman"/>
          <w:color w:val="000000"/>
          <w:rPrChange w:id="57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86" w:author="e.pashkova" w:date="2020-05-13T10:26:00Z">
            <w:rPr>
              <w:rFonts w:ascii="Times New Roman" w:hAnsi="Times New Roman"/>
              <w:color w:val="000000"/>
            </w:rPr>
          </w:rPrChange>
        </w:rPr>
        <w:t>проводитися</w:t>
      </w:r>
      <w:proofErr w:type="spellEnd"/>
      <w:r w:rsidRPr="001B5176">
        <w:rPr>
          <w:rFonts w:ascii="Times New Roman" w:hAnsi="Times New Roman" w:cs="Times New Roman"/>
          <w:color w:val="000000"/>
          <w:rPrChange w:id="57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5788" w:author="e.pashkova" w:date="2020-05-13T10:26:00Z">
            <w:rPr>
              <w:rFonts w:ascii="Times New Roman" w:hAnsi="Times New Roman"/>
              <w:color w:val="000000"/>
            </w:rPr>
          </w:rPrChange>
        </w:rPr>
        <w:t>оформленням</w:t>
      </w:r>
      <w:proofErr w:type="spellEnd"/>
      <w:r w:rsidRPr="001B5176">
        <w:rPr>
          <w:rFonts w:ascii="Times New Roman" w:hAnsi="Times New Roman" w:cs="Times New Roman"/>
          <w:color w:val="000000"/>
          <w:rPrChange w:id="578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90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відповідного</w:t>
      </w:r>
      <w:proofErr w:type="spellEnd"/>
      <w:r w:rsidRPr="001B5176">
        <w:rPr>
          <w:rFonts w:ascii="Times New Roman" w:hAnsi="Times New Roman" w:cs="Times New Roman"/>
          <w:color w:val="000000"/>
          <w:rPrChange w:id="579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наряду-допуску.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5792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793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5794" w:author="e.pashkova" w:date="2020-05-13T10:26:00Z">
            <w:rPr>
              <w:rFonts w:ascii="Times New Roman" w:hAnsi="Times New Roman"/>
              <w:color w:val="000000"/>
            </w:rPr>
          </w:rPrChange>
        </w:rPr>
        <w:t>Устаткування</w:t>
      </w:r>
      <w:proofErr w:type="spellEnd"/>
      <w:r w:rsidRPr="001B5176">
        <w:rPr>
          <w:rFonts w:ascii="Times New Roman" w:hAnsi="Times New Roman" w:cs="Times New Roman"/>
          <w:color w:val="000000"/>
          <w:rPrChange w:id="579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796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57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798" w:author="e.pashkova" w:date="2020-05-13T10:26:00Z">
            <w:rPr>
              <w:rFonts w:ascii="Times New Roman" w:hAnsi="Times New Roman"/>
              <w:color w:val="000000"/>
            </w:rPr>
          </w:rPrChange>
        </w:rPr>
        <w:t>застосовується</w:t>
      </w:r>
      <w:proofErr w:type="spellEnd"/>
      <w:r w:rsidRPr="001B5176">
        <w:rPr>
          <w:rFonts w:ascii="Times New Roman" w:hAnsi="Times New Roman" w:cs="Times New Roman"/>
          <w:color w:val="000000"/>
          <w:rPrChange w:id="57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800" w:author="e.pashkova" w:date="2020-05-13T10:26:00Z">
            <w:rPr>
              <w:rFonts w:ascii="Times New Roman" w:hAnsi="Times New Roman"/>
              <w:color w:val="000000"/>
            </w:rPr>
          </w:rPrChange>
        </w:rPr>
        <w:t>під</w:t>
      </w:r>
      <w:proofErr w:type="spellEnd"/>
      <w:r w:rsidRPr="001B5176">
        <w:rPr>
          <w:rFonts w:ascii="Times New Roman" w:hAnsi="Times New Roman" w:cs="Times New Roman"/>
          <w:color w:val="000000"/>
          <w:rPrChange w:id="580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час </w:t>
      </w:r>
      <w:proofErr w:type="spellStart"/>
      <w:r w:rsidRPr="001B5176">
        <w:rPr>
          <w:rFonts w:ascii="Times New Roman" w:hAnsi="Times New Roman" w:cs="Times New Roman"/>
          <w:color w:val="000000"/>
          <w:rPrChange w:id="5802" w:author="e.pashkova" w:date="2020-05-13T10:26:00Z">
            <w:rPr>
              <w:rFonts w:ascii="Times New Roman" w:hAnsi="Times New Roman"/>
              <w:color w:val="000000"/>
            </w:rPr>
          </w:rPrChange>
        </w:rPr>
        <w:t>вогневих</w:t>
      </w:r>
      <w:proofErr w:type="spellEnd"/>
      <w:r w:rsidRPr="001B5176">
        <w:rPr>
          <w:rFonts w:ascii="Times New Roman" w:hAnsi="Times New Roman" w:cs="Times New Roman"/>
          <w:color w:val="000000"/>
          <w:rPrChange w:id="58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804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58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повинно </w:t>
      </w:r>
      <w:proofErr w:type="spellStart"/>
      <w:r w:rsidRPr="001B5176">
        <w:rPr>
          <w:rFonts w:ascii="Times New Roman" w:hAnsi="Times New Roman" w:cs="Times New Roman"/>
          <w:color w:val="000000"/>
          <w:rPrChange w:id="5806" w:author="e.pashkova" w:date="2020-05-13T10:26:00Z">
            <w:rPr>
              <w:rFonts w:ascii="Times New Roman" w:hAnsi="Times New Roman"/>
              <w:color w:val="000000"/>
            </w:rPr>
          </w:rPrChange>
        </w:rPr>
        <w:t>знаходитися</w:t>
      </w:r>
      <w:proofErr w:type="spellEnd"/>
      <w:r w:rsidRPr="001B5176">
        <w:rPr>
          <w:rFonts w:ascii="Times New Roman" w:hAnsi="Times New Roman" w:cs="Times New Roman"/>
          <w:color w:val="000000"/>
          <w:rPrChange w:id="58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справному </w:t>
      </w:r>
      <w:proofErr w:type="spellStart"/>
      <w:r w:rsidRPr="001B5176">
        <w:rPr>
          <w:rFonts w:ascii="Times New Roman" w:hAnsi="Times New Roman" w:cs="Times New Roman"/>
          <w:color w:val="000000"/>
          <w:rPrChange w:id="5808" w:author="e.pashkova" w:date="2020-05-13T10:26:00Z">
            <w:rPr>
              <w:rFonts w:ascii="Times New Roman" w:hAnsi="Times New Roman"/>
              <w:color w:val="000000"/>
            </w:rPr>
          </w:rPrChange>
        </w:rPr>
        <w:t>стані</w:t>
      </w:r>
      <w:proofErr w:type="spellEnd"/>
      <w:r w:rsidRPr="001B5176">
        <w:rPr>
          <w:rFonts w:ascii="Times New Roman" w:hAnsi="Times New Roman" w:cs="Times New Roman"/>
          <w:color w:val="000000"/>
          <w:rPrChange w:id="5809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5810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811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5812" w:author="e.pashkova" w:date="2020-05-13T10:26:00Z">
            <w:rPr>
              <w:rFonts w:ascii="Times New Roman" w:hAnsi="Times New Roman"/>
              <w:color w:val="000000"/>
            </w:rPr>
          </w:rPrChange>
        </w:rPr>
        <w:t>Інструменти</w:t>
      </w:r>
      <w:proofErr w:type="spellEnd"/>
      <w:r w:rsidRPr="001B5176">
        <w:rPr>
          <w:rFonts w:ascii="Times New Roman" w:hAnsi="Times New Roman" w:cs="Times New Roman"/>
          <w:color w:val="000000"/>
          <w:rPrChange w:id="58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color w:val="000000"/>
          <w:rPrChange w:id="5814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color w:val="000000"/>
          <w:rPrChange w:id="58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816" w:author="e.pashkova" w:date="2020-05-13T10:26:00Z">
            <w:rPr>
              <w:rFonts w:ascii="Times New Roman" w:hAnsi="Times New Roman"/>
              <w:color w:val="000000"/>
            </w:rPr>
          </w:rPrChange>
        </w:rPr>
        <w:t>вогневих</w:t>
      </w:r>
      <w:proofErr w:type="spellEnd"/>
      <w:r w:rsidRPr="001B5176">
        <w:rPr>
          <w:rFonts w:ascii="Times New Roman" w:hAnsi="Times New Roman" w:cs="Times New Roman"/>
          <w:color w:val="000000"/>
          <w:rPrChange w:id="58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818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58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(</w:t>
      </w:r>
      <w:proofErr w:type="spellStart"/>
      <w:r w:rsidRPr="001B5176">
        <w:rPr>
          <w:rFonts w:ascii="Times New Roman" w:hAnsi="Times New Roman" w:cs="Times New Roman"/>
          <w:color w:val="000000"/>
          <w:rPrChange w:id="5820" w:author="e.pashkova" w:date="2020-05-13T10:26:00Z">
            <w:rPr>
              <w:rFonts w:ascii="Times New Roman" w:hAnsi="Times New Roman"/>
              <w:color w:val="000000"/>
            </w:rPr>
          </w:rPrChange>
        </w:rPr>
        <w:t>зварювальні</w:t>
      </w:r>
      <w:proofErr w:type="spellEnd"/>
      <w:r w:rsidRPr="001B5176">
        <w:rPr>
          <w:rFonts w:ascii="Times New Roman" w:hAnsi="Times New Roman" w:cs="Times New Roman"/>
          <w:color w:val="000000"/>
          <w:rPrChange w:id="58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822" w:author="e.pashkova" w:date="2020-05-13T10:26:00Z">
            <w:rPr>
              <w:rFonts w:ascii="Times New Roman" w:hAnsi="Times New Roman"/>
              <w:color w:val="000000"/>
            </w:rPr>
          </w:rPrChange>
        </w:rPr>
        <w:t>апарати</w:t>
      </w:r>
      <w:proofErr w:type="spellEnd"/>
      <w:r w:rsidRPr="001B5176">
        <w:rPr>
          <w:rFonts w:ascii="Times New Roman" w:hAnsi="Times New Roman" w:cs="Times New Roman"/>
          <w:color w:val="000000"/>
          <w:rPrChange w:id="58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bookmarkStart w:id="5824" w:name="_Hlk12266277"/>
      <w:proofErr w:type="spellStart"/>
      <w:r w:rsidRPr="001B5176">
        <w:rPr>
          <w:rFonts w:ascii="Times New Roman" w:hAnsi="Times New Roman" w:cs="Times New Roman"/>
          <w:color w:val="000000"/>
          <w:lang w:val="uk-UA"/>
          <w:rPrChange w:id="5825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кутошліфувальні</w:t>
      </w:r>
      <w:bookmarkEnd w:id="5824"/>
      <w:proofErr w:type="spellEnd"/>
      <w:r w:rsidRPr="001B5176">
        <w:rPr>
          <w:rFonts w:ascii="Times New Roman" w:hAnsi="Times New Roman" w:cs="Times New Roman"/>
          <w:color w:val="000000"/>
          <w:rPrChange w:id="58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машинки, </w:t>
      </w:r>
      <w:proofErr w:type="spellStart"/>
      <w:r w:rsidRPr="001B5176">
        <w:rPr>
          <w:rFonts w:ascii="Times New Roman" w:hAnsi="Times New Roman" w:cs="Times New Roman"/>
          <w:color w:val="000000"/>
          <w:rPrChange w:id="5827" w:author="e.pashkova" w:date="2020-05-13T10:26:00Z">
            <w:rPr>
              <w:rFonts w:ascii="Times New Roman" w:hAnsi="Times New Roman"/>
              <w:color w:val="000000"/>
            </w:rPr>
          </w:rPrChange>
        </w:rPr>
        <w:t>перфоратори</w:t>
      </w:r>
      <w:proofErr w:type="spellEnd"/>
      <w:r w:rsidRPr="001B5176">
        <w:rPr>
          <w:rFonts w:ascii="Times New Roman" w:hAnsi="Times New Roman" w:cs="Times New Roman"/>
          <w:color w:val="000000"/>
          <w:rPrChange w:id="58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829" w:author="e.pashkova" w:date="2020-05-13T10:26:00Z">
            <w:rPr>
              <w:rFonts w:ascii="Times New Roman" w:hAnsi="Times New Roman"/>
              <w:color w:val="000000"/>
            </w:rPr>
          </w:rPrChange>
        </w:rPr>
        <w:t>паяльні</w:t>
      </w:r>
      <w:proofErr w:type="spellEnd"/>
      <w:r w:rsidRPr="001B5176">
        <w:rPr>
          <w:rFonts w:ascii="Times New Roman" w:hAnsi="Times New Roman" w:cs="Times New Roman"/>
          <w:color w:val="000000"/>
          <w:rPrChange w:id="58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831" w:author="e.pashkova" w:date="2020-05-13T10:26:00Z">
            <w:rPr>
              <w:rFonts w:ascii="Times New Roman" w:hAnsi="Times New Roman"/>
              <w:color w:val="000000"/>
            </w:rPr>
          </w:rPrChange>
        </w:rPr>
        <w:t>лампи</w:t>
      </w:r>
      <w:proofErr w:type="spellEnd"/>
      <w:r w:rsidRPr="001B5176">
        <w:rPr>
          <w:rFonts w:ascii="Times New Roman" w:hAnsi="Times New Roman" w:cs="Times New Roman"/>
          <w:color w:val="000000"/>
          <w:rPrChange w:id="58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5833" w:author="e.pashkova" w:date="2020-05-13T10:26:00Z">
            <w:rPr>
              <w:rFonts w:ascii="Times New Roman" w:hAnsi="Times New Roman"/>
              <w:color w:val="000000"/>
            </w:rPr>
          </w:rPrChange>
        </w:rPr>
        <w:t>інші</w:t>
      </w:r>
      <w:proofErr w:type="spellEnd"/>
      <w:r w:rsidRPr="001B5176">
        <w:rPr>
          <w:rFonts w:ascii="Times New Roman" w:hAnsi="Times New Roman" w:cs="Times New Roman"/>
          <w:color w:val="000000"/>
          <w:rPrChange w:id="58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835" w:author="e.pashkova" w:date="2020-05-13T10:26:00Z">
            <w:rPr>
              <w:rFonts w:ascii="Times New Roman" w:hAnsi="Times New Roman"/>
              <w:color w:val="000000"/>
            </w:rPr>
          </w:rPrChange>
        </w:rPr>
        <w:t>іскроутворююч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5836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і</w:t>
      </w:r>
      <w:r w:rsidRPr="001B5176">
        <w:rPr>
          <w:rFonts w:ascii="Times New Roman" w:hAnsi="Times New Roman" w:cs="Times New Roman"/>
          <w:color w:val="000000"/>
          <w:rPrChange w:id="58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838" w:author="e.pashkova" w:date="2020-05-13T10:26:00Z">
            <w:rPr>
              <w:rFonts w:ascii="Times New Roman" w:hAnsi="Times New Roman"/>
              <w:color w:val="000000"/>
            </w:rPr>
          </w:rPrChange>
        </w:rPr>
        <w:t>інструменти</w:t>
      </w:r>
      <w:proofErr w:type="spellEnd"/>
      <w:r w:rsidRPr="001B5176">
        <w:rPr>
          <w:rFonts w:ascii="Times New Roman" w:hAnsi="Times New Roman" w:cs="Times New Roman"/>
          <w:color w:val="000000"/>
          <w:rPrChange w:id="58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) </w:t>
      </w:r>
      <w:proofErr w:type="spellStart"/>
      <w:r w:rsidRPr="001B5176">
        <w:rPr>
          <w:rFonts w:ascii="Times New Roman" w:hAnsi="Times New Roman" w:cs="Times New Roman"/>
          <w:color w:val="000000"/>
          <w:rPrChange w:id="5840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58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842" w:author="e.pashkova" w:date="2020-05-13T10:26:00Z">
            <w:rPr>
              <w:rFonts w:ascii="Times New Roman" w:hAnsi="Times New Roman"/>
              <w:color w:val="000000"/>
            </w:rPr>
          </w:rPrChange>
        </w:rPr>
        <w:t>мати</w:t>
      </w:r>
      <w:proofErr w:type="spellEnd"/>
      <w:r w:rsidRPr="001B5176">
        <w:rPr>
          <w:rFonts w:ascii="Times New Roman" w:hAnsi="Times New Roman" w:cs="Times New Roman"/>
          <w:color w:val="000000"/>
          <w:rPrChange w:id="58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844" w:author="e.pashkova" w:date="2020-05-13T10:26:00Z">
            <w:rPr>
              <w:rFonts w:ascii="Times New Roman" w:hAnsi="Times New Roman"/>
              <w:color w:val="000000"/>
            </w:rPr>
          </w:rPrChange>
        </w:rPr>
        <w:t>захисні</w:t>
      </w:r>
      <w:proofErr w:type="spellEnd"/>
      <w:r w:rsidRPr="001B5176">
        <w:rPr>
          <w:rFonts w:ascii="Times New Roman" w:hAnsi="Times New Roman" w:cs="Times New Roman"/>
          <w:color w:val="000000"/>
          <w:rPrChange w:id="58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кожухи,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5846" w:author="e.pashkova" w:date="2020-05-13T10:26:00Z">
            <w:rPr>
              <w:rFonts w:ascii="Times New Roman" w:hAnsi="Times New Roman"/>
              <w:color w:val="000000"/>
            </w:rPr>
          </w:rPrChange>
        </w:rPr>
        <w:t>справні</w:t>
      </w:r>
      <w:proofErr w:type="spellEnd"/>
      <w:r w:rsidRPr="001B5176">
        <w:rPr>
          <w:rFonts w:ascii="Times New Roman" w:hAnsi="Times New Roman" w:cs="Times New Roman"/>
          <w:color w:val="000000"/>
          <w:rPrChange w:id="58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і не </w:t>
      </w:r>
      <w:proofErr w:type="spellStart"/>
      <w:r w:rsidRPr="001B5176">
        <w:rPr>
          <w:rFonts w:ascii="Times New Roman" w:hAnsi="Times New Roman" w:cs="Times New Roman"/>
          <w:color w:val="000000"/>
          <w:rPrChange w:id="5848" w:author="e.pashkova" w:date="2020-05-13T10:26:00Z">
            <w:rPr>
              <w:rFonts w:ascii="Times New Roman" w:hAnsi="Times New Roman"/>
              <w:color w:val="000000"/>
            </w:rPr>
          </w:rPrChange>
        </w:rPr>
        <w:t>мати</w:t>
      </w:r>
      <w:proofErr w:type="spellEnd"/>
      <w:r w:rsidRPr="001B5176">
        <w:rPr>
          <w:rFonts w:ascii="Times New Roman" w:hAnsi="Times New Roman" w:cs="Times New Roman"/>
          <w:color w:val="000000"/>
          <w:rPrChange w:id="58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850" w:author="e.pashkova" w:date="2020-05-13T10:26:00Z">
            <w:rPr>
              <w:rFonts w:ascii="Times New Roman" w:hAnsi="Times New Roman"/>
              <w:color w:val="000000"/>
            </w:rPr>
          </w:rPrChange>
        </w:rPr>
        <w:t>пошкоджень</w:t>
      </w:r>
      <w:proofErr w:type="spellEnd"/>
      <w:r w:rsidRPr="001B5176">
        <w:rPr>
          <w:rFonts w:ascii="Times New Roman" w:hAnsi="Times New Roman" w:cs="Times New Roman"/>
          <w:color w:val="000000"/>
          <w:rPrChange w:id="58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852" w:author="e.pashkova" w:date="2020-05-13T10:26:00Z">
            <w:rPr>
              <w:rFonts w:ascii="Times New Roman" w:hAnsi="Times New Roman"/>
              <w:color w:val="000000"/>
            </w:rPr>
          </w:rPrChange>
        </w:rPr>
        <w:t>ізоляції</w:t>
      </w:r>
      <w:proofErr w:type="spellEnd"/>
      <w:r w:rsidRPr="001B5176">
        <w:rPr>
          <w:rFonts w:ascii="Times New Roman" w:hAnsi="Times New Roman" w:cs="Times New Roman"/>
          <w:color w:val="000000"/>
          <w:rPrChange w:id="58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шнурах </w:t>
      </w:r>
      <w:proofErr w:type="spellStart"/>
      <w:r w:rsidRPr="001B5176">
        <w:rPr>
          <w:rFonts w:ascii="Times New Roman" w:hAnsi="Times New Roman" w:cs="Times New Roman"/>
          <w:color w:val="000000"/>
          <w:rPrChange w:id="5854" w:author="e.pashkova" w:date="2020-05-13T10:26:00Z">
            <w:rPr>
              <w:rFonts w:ascii="Times New Roman" w:hAnsi="Times New Roman"/>
              <w:color w:val="000000"/>
            </w:rPr>
          </w:rPrChange>
        </w:rPr>
        <w:t>живлення</w:t>
      </w:r>
      <w:proofErr w:type="spellEnd"/>
      <w:r w:rsidRPr="001B5176">
        <w:rPr>
          <w:rFonts w:ascii="Times New Roman" w:hAnsi="Times New Roman" w:cs="Times New Roman"/>
          <w:color w:val="000000"/>
          <w:rPrChange w:id="5855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5856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857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58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На </w:t>
      </w:r>
      <w:proofErr w:type="spellStart"/>
      <w:r w:rsidRPr="001B5176">
        <w:rPr>
          <w:rFonts w:ascii="Times New Roman" w:hAnsi="Times New Roman" w:cs="Times New Roman"/>
          <w:color w:val="000000"/>
          <w:rPrChange w:id="5859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території</w:t>
      </w:r>
      <w:proofErr w:type="spellEnd"/>
      <w:r w:rsidRPr="001B5176">
        <w:rPr>
          <w:rFonts w:ascii="Times New Roman" w:hAnsi="Times New Roman" w:cs="Times New Roman"/>
          <w:color w:val="000000"/>
          <w:rPrChange w:id="58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861" w:author="e.pashkova" w:date="2020-05-13T10:26:00Z">
            <w:rPr>
              <w:rFonts w:ascii="Times New Roman" w:hAnsi="Times New Roman"/>
              <w:color w:val="000000"/>
            </w:rPr>
          </w:rPrChange>
        </w:rPr>
        <w:t>підприємства</w:t>
      </w:r>
      <w:proofErr w:type="spellEnd"/>
      <w:r w:rsidRPr="001B5176">
        <w:rPr>
          <w:rFonts w:ascii="Times New Roman" w:hAnsi="Times New Roman" w:cs="Times New Roman"/>
          <w:color w:val="000000"/>
          <w:rPrChange w:id="58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для </w:t>
      </w:r>
      <w:proofErr w:type="spellStart"/>
      <w:r w:rsidRPr="001B5176">
        <w:rPr>
          <w:rFonts w:ascii="Times New Roman" w:hAnsi="Times New Roman" w:cs="Times New Roman"/>
          <w:color w:val="000000"/>
          <w:rPrChange w:id="5863" w:author="e.pashkova" w:date="2020-05-13T10:26:00Z">
            <w:rPr>
              <w:rFonts w:ascii="Times New Roman" w:hAnsi="Times New Roman"/>
              <w:color w:val="000000"/>
            </w:rPr>
          </w:rPrChange>
        </w:rPr>
        <w:t>різання</w:t>
      </w:r>
      <w:proofErr w:type="spellEnd"/>
      <w:r w:rsidRPr="001B5176">
        <w:rPr>
          <w:rFonts w:ascii="Times New Roman" w:hAnsi="Times New Roman" w:cs="Times New Roman"/>
          <w:color w:val="000000"/>
          <w:rPrChange w:id="58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865" w:author="e.pashkova" w:date="2020-05-13T10:26:00Z">
            <w:rPr>
              <w:rFonts w:ascii="Times New Roman" w:hAnsi="Times New Roman"/>
              <w:color w:val="000000"/>
            </w:rPr>
          </w:rPrChange>
        </w:rPr>
        <w:t>металу</w:t>
      </w:r>
      <w:proofErr w:type="spellEnd"/>
      <w:r w:rsidRPr="001B5176">
        <w:rPr>
          <w:rFonts w:ascii="Times New Roman" w:hAnsi="Times New Roman" w:cs="Times New Roman"/>
          <w:color w:val="000000"/>
          <w:rPrChange w:id="58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867" w:author="e.pashkova" w:date="2020-05-13T10:26:00Z">
            <w:rPr>
              <w:rFonts w:ascii="Times New Roman" w:hAnsi="Times New Roman"/>
              <w:color w:val="000000"/>
            </w:rPr>
          </w:rPrChange>
        </w:rPr>
        <w:t>переносним</w:t>
      </w:r>
      <w:proofErr w:type="spellEnd"/>
      <w:r w:rsidRPr="001B5176">
        <w:rPr>
          <w:rFonts w:ascii="Times New Roman" w:hAnsi="Times New Roman" w:cs="Times New Roman"/>
          <w:color w:val="000000"/>
          <w:rPrChange w:id="58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869" w:author="e.pashkova" w:date="2020-05-13T10:26:00Z">
            <w:rPr>
              <w:rFonts w:ascii="Times New Roman" w:hAnsi="Times New Roman"/>
              <w:color w:val="000000"/>
            </w:rPr>
          </w:rPrChange>
        </w:rPr>
        <w:t>електроінструментом</w:t>
      </w:r>
      <w:proofErr w:type="spellEnd"/>
      <w:r w:rsidRPr="001B5176">
        <w:rPr>
          <w:rFonts w:ascii="Times New Roman" w:hAnsi="Times New Roman" w:cs="Times New Roman"/>
          <w:color w:val="000000"/>
          <w:rPrChange w:id="58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5871" w:author="e.pashkova" w:date="2020-05-13T10:26:00Z">
            <w:rPr>
              <w:rFonts w:ascii="Times New Roman" w:hAnsi="Times New Roman"/>
              <w:color w:val="000000"/>
            </w:rPr>
          </w:rPrChange>
        </w:rPr>
        <w:t>абразивним</w:t>
      </w:r>
      <w:proofErr w:type="spellEnd"/>
      <w:r w:rsidRPr="001B5176">
        <w:rPr>
          <w:rFonts w:ascii="Times New Roman" w:hAnsi="Times New Roman" w:cs="Times New Roman"/>
          <w:color w:val="000000"/>
          <w:rPrChange w:id="58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кругом</w:t>
      </w:r>
      <w:r w:rsidRPr="001B5176">
        <w:rPr>
          <w:rFonts w:ascii="Times New Roman" w:hAnsi="Times New Roman" w:cs="Times New Roman"/>
          <w:color w:val="000000"/>
          <w:lang w:val="uk-UA"/>
          <w:rPrChange w:id="5873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color w:val="000000"/>
          <w:rPrChange w:id="5874" w:author="e.pashkova" w:date="2020-05-13T10:26:00Z">
            <w:rPr>
              <w:rFonts w:ascii="Times New Roman" w:hAnsi="Times New Roman"/>
              <w:color w:val="000000"/>
            </w:rPr>
          </w:rPrChange>
        </w:rPr>
        <w:t>(</w:t>
      </w:r>
      <w:proofErr w:type="spellStart"/>
      <w:r w:rsidRPr="001B5176">
        <w:rPr>
          <w:rFonts w:ascii="Times New Roman" w:hAnsi="Times New Roman" w:cs="Times New Roman"/>
          <w:color w:val="000000"/>
          <w:lang w:val="uk-UA"/>
          <w:rPrChange w:id="5875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кутошліфувальні</w:t>
      </w:r>
      <w:proofErr w:type="spellEnd"/>
      <w:r w:rsidRPr="001B5176">
        <w:rPr>
          <w:rFonts w:ascii="Times New Roman" w:hAnsi="Times New Roman" w:cs="Times New Roman"/>
          <w:color w:val="000000"/>
          <w:rPrChange w:id="58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машинки «болгарки»), </w:t>
      </w:r>
      <w:proofErr w:type="spellStart"/>
      <w:r w:rsidRPr="001B5176">
        <w:rPr>
          <w:rFonts w:ascii="Times New Roman" w:hAnsi="Times New Roman" w:cs="Times New Roman"/>
          <w:color w:val="000000"/>
          <w:rPrChange w:id="5877" w:author="e.pashkova" w:date="2020-05-13T10:26:00Z">
            <w:rPr>
              <w:rFonts w:ascii="Times New Roman" w:hAnsi="Times New Roman"/>
              <w:color w:val="000000"/>
            </w:rPr>
          </w:rPrChange>
        </w:rPr>
        <w:t>ма</w:t>
      </w:r>
      <w:r w:rsidRPr="001B5176">
        <w:rPr>
          <w:rFonts w:ascii="Times New Roman" w:hAnsi="Times New Roman" w:cs="Times New Roman"/>
          <w:color w:val="000000"/>
          <w:lang w:val="uk-UA"/>
          <w:rPrChange w:id="5878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ють</w:t>
      </w:r>
      <w:proofErr w:type="spellEnd"/>
      <w:r w:rsidRPr="001B5176">
        <w:rPr>
          <w:rFonts w:ascii="Times New Roman" w:hAnsi="Times New Roman" w:cs="Times New Roman"/>
          <w:color w:val="000000"/>
          <w:rPrChange w:id="58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880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використовуватися</w:t>
      </w:r>
      <w:proofErr w:type="spellEnd"/>
      <w:r w:rsidRPr="001B5176">
        <w:rPr>
          <w:rFonts w:ascii="Times New Roman" w:hAnsi="Times New Roman" w:cs="Times New Roman"/>
          <w:color w:val="000000"/>
          <w:rPrChange w:id="58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882" w:author="e.pashkova" w:date="2020-05-13T10:26:00Z">
            <w:rPr>
              <w:rFonts w:ascii="Times New Roman" w:hAnsi="Times New Roman"/>
              <w:color w:val="000000"/>
            </w:rPr>
          </w:rPrChange>
        </w:rPr>
        <w:t>виключно</w:t>
      </w:r>
      <w:proofErr w:type="spellEnd"/>
      <w:r w:rsidRPr="001B5176">
        <w:rPr>
          <w:rFonts w:ascii="Times New Roman" w:hAnsi="Times New Roman" w:cs="Times New Roman"/>
          <w:color w:val="000000"/>
          <w:rPrChange w:id="58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5884" w:author="e.pashkova" w:date="2020-05-13T10:26:00Z">
            <w:rPr>
              <w:rFonts w:ascii="Times New Roman" w:hAnsi="Times New Roman"/>
              <w:color w:val="000000"/>
            </w:rPr>
          </w:rPrChange>
        </w:rPr>
        <w:t>дотриманням</w:t>
      </w:r>
      <w:proofErr w:type="spellEnd"/>
      <w:r w:rsidRPr="001B5176">
        <w:rPr>
          <w:rFonts w:ascii="Times New Roman" w:hAnsi="Times New Roman" w:cs="Times New Roman"/>
          <w:color w:val="000000"/>
          <w:rPrChange w:id="58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таких </w:t>
      </w:r>
      <w:proofErr w:type="spellStart"/>
      <w:r w:rsidRPr="001B5176">
        <w:rPr>
          <w:rFonts w:ascii="Times New Roman" w:hAnsi="Times New Roman" w:cs="Times New Roman"/>
          <w:color w:val="000000"/>
          <w:rPrChange w:id="5886" w:author="e.pashkova" w:date="2020-05-13T10:26:00Z">
            <w:rPr>
              <w:rFonts w:ascii="Times New Roman" w:hAnsi="Times New Roman"/>
              <w:color w:val="000000"/>
            </w:rPr>
          </w:rPrChange>
        </w:rPr>
        <w:t>вимог</w:t>
      </w:r>
      <w:proofErr w:type="spellEnd"/>
      <w:r w:rsidRPr="001B5176">
        <w:rPr>
          <w:rFonts w:ascii="Times New Roman" w:hAnsi="Times New Roman" w:cs="Times New Roman"/>
          <w:color w:val="000000"/>
          <w:rPrChange w:id="5887" w:author="e.pashkova" w:date="2020-05-13T10:26:00Z">
            <w:rPr>
              <w:rFonts w:ascii="Times New Roman" w:hAnsi="Times New Roman"/>
              <w:color w:val="000000"/>
            </w:rPr>
          </w:rPrChange>
        </w:rPr>
        <w:t>:</w:t>
      </w:r>
    </w:p>
    <w:p w:rsidR="0036271F" w:rsidRPr="001B5176" w:rsidRDefault="0036271F" w:rsidP="001B5176">
      <w:pPr>
        <w:pStyle w:val="a3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/>
          <w:sz w:val="22"/>
          <w:rPrChange w:id="5888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889" w:author="e.pashkova" w:date="2020-05-13T10:26:00Z">
          <w:pPr>
            <w:pStyle w:val="a3"/>
            <w:numPr>
              <w:numId w:val="26"/>
            </w:numPr>
            <w:ind w:hanging="360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890" w:author="e.pashkova" w:date="2020-05-13T10:26:00Z">
            <w:rPr>
              <w:rFonts w:ascii="Times New Roman" w:hAnsi="Times New Roman"/>
              <w:color w:val="000000"/>
            </w:rPr>
          </w:rPrChange>
        </w:rPr>
        <w:t>діаметр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89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892" w:author="e.pashkova" w:date="2020-05-13T10:26:00Z">
            <w:rPr>
              <w:rFonts w:ascii="Times New Roman" w:hAnsi="Times New Roman"/>
              <w:color w:val="000000"/>
            </w:rPr>
          </w:rPrChange>
        </w:rPr>
        <w:t>застосовуваних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89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894" w:author="e.pashkova" w:date="2020-05-13T10:26:00Z">
            <w:rPr>
              <w:rFonts w:ascii="Times New Roman" w:hAnsi="Times New Roman"/>
              <w:color w:val="000000"/>
            </w:rPr>
          </w:rPrChange>
        </w:rPr>
        <w:t>абразивних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89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896" w:author="e.pashkova" w:date="2020-05-13T10:26:00Z">
            <w:rPr>
              <w:rFonts w:ascii="Times New Roman" w:hAnsi="Times New Roman"/>
              <w:color w:val="000000"/>
            </w:rPr>
          </w:rPrChange>
        </w:rPr>
        <w:t>дисків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8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не повинен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898" w:author="e.pashkova" w:date="2020-05-13T10:26:00Z">
            <w:rPr>
              <w:rFonts w:ascii="Times New Roman" w:hAnsi="Times New Roman"/>
              <w:color w:val="000000"/>
            </w:rPr>
          </w:rPrChange>
        </w:rPr>
        <w:t>перевищувати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8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125 мм;</w:t>
      </w:r>
    </w:p>
    <w:p w:rsidR="0036271F" w:rsidRPr="001B5176" w:rsidRDefault="0036271F" w:rsidP="001B5176">
      <w:pPr>
        <w:pStyle w:val="a3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/>
          <w:sz w:val="22"/>
          <w:rPrChange w:id="5900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901" w:author="e.pashkova" w:date="2020-05-13T10:26:00Z">
          <w:pPr>
            <w:pStyle w:val="a3"/>
            <w:numPr>
              <w:numId w:val="26"/>
            </w:numPr>
            <w:ind w:hanging="360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902" w:author="e.pashkova" w:date="2020-05-13T10:26:00Z">
            <w:rPr>
              <w:rFonts w:ascii="Times New Roman" w:hAnsi="Times New Roman"/>
              <w:color w:val="000000"/>
            </w:rPr>
          </w:rPrChange>
        </w:rPr>
        <w:t>дотримуватися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9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904" w:author="e.pashkova" w:date="2020-05-13T10:26:00Z">
            <w:rPr>
              <w:rFonts w:ascii="Times New Roman" w:hAnsi="Times New Roman"/>
              <w:color w:val="000000"/>
            </w:rPr>
          </w:rPrChange>
        </w:rPr>
        <w:t>вимог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9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906" w:author="e.pashkova" w:date="2020-05-13T10:26:00Z">
            <w:rPr>
              <w:rFonts w:ascii="Times New Roman" w:hAnsi="Times New Roman"/>
              <w:color w:val="000000"/>
            </w:rPr>
          </w:rPrChange>
        </w:rPr>
        <w:t>щодо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9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908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використання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9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диска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910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9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912" w:author="e.pashkova" w:date="2020-05-13T10:26:00Z">
            <w:rPr>
              <w:rFonts w:ascii="Times New Roman" w:hAnsi="Times New Roman"/>
              <w:color w:val="000000"/>
            </w:rPr>
          </w:rPrChange>
        </w:rPr>
        <w:t>заводсько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lang w:val="uk-UA"/>
          <w:rPrChange w:id="5913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го</w:t>
      </w:r>
      <w:r w:rsidRPr="001B5176">
        <w:rPr>
          <w:rFonts w:ascii="Times New Roman" w:hAnsi="Times New Roman" w:cs="Times New Roman"/>
          <w:color w:val="000000"/>
          <w:sz w:val="22"/>
          <w:rPrChange w:id="59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915" w:author="e.pashkova" w:date="2020-05-13T10:26:00Z">
            <w:rPr>
              <w:rFonts w:ascii="Times New Roman" w:hAnsi="Times New Roman"/>
              <w:color w:val="000000"/>
            </w:rPr>
          </w:rPrChange>
        </w:rPr>
        <w:t>маркування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9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(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917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використання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9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919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відповідного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9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типу диска - для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921" w:author="e.pashkova" w:date="2020-05-13T10:26:00Z">
            <w:rPr>
              <w:rFonts w:ascii="Times New Roman" w:hAnsi="Times New Roman"/>
              <w:color w:val="000000"/>
            </w:rPr>
          </w:rPrChange>
        </w:rPr>
        <w:t>різання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9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923" w:author="e.pashkova" w:date="2020-05-13T10:26:00Z">
            <w:rPr>
              <w:rFonts w:ascii="Times New Roman" w:hAnsi="Times New Roman"/>
              <w:color w:val="000000"/>
            </w:rPr>
          </w:rPrChange>
        </w:rPr>
        <w:t>металу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9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максимально допустима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925" w:author="e.pashkova" w:date="2020-05-13T10:26:00Z">
            <w:rPr>
              <w:rFonts w:ascii="Times New Roman" w:hAnsi="Times New Roman"/>
              <w:color w:val="000000"/>
            </w:rPr>
          </w:rPrChange>
        </w:rPr>
        <w:t>швидкість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9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927" w:author="e.pashkova" w:date="2020-05-13T10:26:00Z">
            <w:rPr>
              <w:rFonts w:ascii="Times New Roman" w:hAnsi="Times New Roman"/>
              <w:color w:val="000000"/>
            </w:rPr>
          </w:rPrChange>
        </w:rPr>
        <w:t>обертання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9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929" w:author="e.pashkova" w:date="2020-05-13T10:26:00Z">
            <w:rPr>
              <w:rFonts w:ascii="Times New Roman" w:hAnsi="Times New Roman"/>
              <w:color w:val="000000"/>
            </w:rPr>
          </w:rPrChange>
        </w:rPr>
        <w:t>його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9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не повинна бути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931" w:author="e.pashkova" w:date="2020-05-13T10:26:00Z">
            <w:rPr>
              <w:rFonts w:ascii="Times New Roman" w:hAnsi="Times New Roman"/>
              <w:color w:val="000000"/>
            </w:rPr>
          </w:rPrChange>
        </w:rPr>
        <w:t>нижче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9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rPrChange w:id="5933" w:author="e.pashkova" w:date="2020-05-13T10:26:00Z">
            <w:rPr>
              <w:rFonts w:ascii="Times New Roman" w:hAnsi="Times New Roman"/>
              <w:color w:val="000000"/>
            </w:rPr>
          </w:rPrChange>
        </w:rPr>
        <w:t>ніж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rPrChange w:id="59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у</w:t>
      </w:r>
      <w:r w:rsidRPr="001B5176">
        <w:rPr>
          <w:rFonts w:ascii="Times New Roman" w:hAnsi="Times New Roman" w:cs="Times New Roman"/>
          <w:color w:val="000000"/>
          <w:sz w:val="22"/>
          <w:lang w:val="uk-UA"/>
          <w:rPrChange w:id="5935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sz w:val="22"/>
          <w:lang w:val="uk-UA"/>
          <w:rPrChange w:id="5936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кутошліфувальної</w:t>
      </w:r>
      <w:proofErr w:type="spellEnd"/>
      <w:r w:rsidRPr="001B5176">
        <w:rPr>
          <w:rFonts w:ascii="Times New Roman" w:hAnsi="Times New Roman" w:cs="Times New Roman"/>
          <w:color w:val="000000"/>
          <w:sz w:val="22"/>
          <w:lang w:val="uk-UA"/>
          <w:rPrChange w:id="5937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машинки</w:t>
      </w:r>
      <w:r w:rsidRPr="001B5176">
        <w:rPr>
          <w:rFonts w:ascii="Times New Roman" w:hAnsi="Times New Roman" w:cs="Times New Roman"/>
          <w:color w:val="000000"/>
          <w:sz w:val="22"/>
          <w:rPrChange w:id="5938" w:author="e.pashkova" w:date="2020-05-13T10:26:00Z">
            <w:rPr>
              <w:rFonts w:ascii="Times New Roman" w:hAnsi="Times New Roman"/>
              <w:color w:val="000000"/>
            </w:rPr>
          </w:rPrChange>
        </w:rPr>
        <w:t>);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5939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940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</w:rPr>
        <w:t>К</w:t>
      </w:r>
      <w:r w:rsidRPr="001B5176">
        <w:rPr>
          <w:rFonts w:ascii="Times New Roman" w:hAnsi="Times New Roman" w:cs="Times New Roman"/>
          <w:color w:val="000000"/>
        </w:rPr>
        <w:t xml:space="preserve">ШМ </w:t>
      </w:r>
      <w:proofErr w:type="spellStart"/>
      <w:r w:rsidRPr="001B5176">
        <w:rPr>
          <w:rFonts w:ascii="Times New Roman" w:hAnsi="Times New Roman" w:cs="Times New Roman"/>
          <w:color w:val="000000"/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</w:rPr>
        <w:t>оснащені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системою </w:t>
      </w:r>
      <w:proofErr w:type="spellStart"/>
      <w:r w:rsidRPr="001B5176">
        <w:rPr>
          <w:rFonts w:ascii="Times New Roman" w:hAnsi="Times New Roman" w:cs="Times New Roman"/>
          <w:color w:val="000000"/>
        </w:rPr>
        <w:t>відключення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двигуна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</w:rPr>
        <w:t>блокуванні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1B5176">
        <w:rPr>
          <w:rFonts w:ascii="Times New Roman" w:hAnsi="Times New Roman" w:cs="Times New Roman"/>
          <w:color w:val="000000"/>
        </w:rPr>
        <w:t>закушування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) диска, </w:t>
      </w:r>
      <w:proofErr w:type="spellStart"/>
      <w:r w:rsidRPr="001B5176">
        <w:rPr>
          <w:rFonts w:ascii="Times New Roman" w:hAnsi="Times New Roman" w:cs="Times New Roman"/>
          <w:color w:val="000000"/>
        </w:rPr>
        <w:t>такий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як, </w:t>
      </w:r>
      <w:proofErr w:type="spellStart"/>
      <w:r w:rsidRPr="001B5176">
        <w:rPr>
          <w:rFonts w:ascii="Times New Roman" w:hAnsi="Times New Roman" w:cs="Times New Roman"/>
          <w:color w:val="000000"/>
        </w:rPr>
        <w:t>наприклад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</w:rPr>
        <w:t>Active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Torque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Control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1B5176">
        <w:rPr>
          <w:rFonts w:ascii="Times New Roman" w:hAnsi="Times New Roman" w:cs="Times New Roman"/>
          <w:color w:val="000000"/>
        </w:rPr>
        <w:t>виробник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HILTI) і </w:t>
      </w:r>
      <w:proofErr w:type="spellStart"/>
      <w:r w:rsidRPr="001B5176">
        <w:rPr>
          <w:rFonts w:ascii="Times New Roman" w:hAnsi="Times New Roman" w:cs="Times New Roman"/>
          <w:color w:val="000000"/>
        </w:rPr>
        <w:t>Kick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Back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Stop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1B5176">
        <w:rPr>
          <w:rFonts w:ascii="Times New Roman" w:hAnsi="Times New Roman" w:cs="Times New Roman"/>
          <w:color w:val="000000"/>
        </w:rPr>
        <w:t>виробник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Boсsh</w:t>
      </w:r>
      <w:proofErr w:type="spellEnd"/>
      <w:r w:rsidRPr="001B5176">
        <w:rPr>
          <w:rFonts w:ascii="Times New Roman" w:hAnsi="Times New Roman" w:cs="Times New Roman"/>
          <w:color w:val="000000"/>
        </w:rPr>
        <w:t>) і т.</w:t>
      </w:r>
      <w:proofErr w:type="spellStart"/>
      <w:r w:rsidRPr="001B5176">
        <w:rPr>
          <w:rFonts w:ascii="Times New Roman" w:hAnsi="Times New Roman" w:cs="Times New Roman"/>
          <w:color w:val="000000"/>
          <w:lang w:val="uk-UA"/>
          <w:rPrChange w:id="594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ін</w:t>
      </w:r>
      <w:proofErr w:type="spellEnd"/>
      <w:r w:rsidRPr="001B5176">
        <w:rPr>
          <w:rFonts w:ascii="Times New Roman" w:hAnsi="Times New Roman" w:cs="Times New Roman"/>
          <w:color w:val="000000"/>
          <w:rPrChange w:id="5942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5943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944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5945" w:author="e.pashkova" w:date="2020-05-13T10:26:00Z">
            <w:rPr>
              <w:rFonts w:ascii="Times New Roman" w:hAnsi="Times New Roman"/>
              <w:color w:val="000000"/>
            </w:rPr>
          </w:rPrChange>
        </w:rPr>
        <w:t>Працівники</w:t>
      </w:r>
      <w:proofErr w:type="spellEnd"/>
      <w:r w:rsidRPr="001B5176">
        <w:rPr>
          <w:rFonts w:ascii="Times New Roman" w:hAnsi="Times New Roman" w:cs="Times New Roman"/>
          <w:color w:val="000000"/>
          <w:rPrChange w:id="59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947" w:author="e.pashkova" w:date="2020-05-13T10:26:00Z">
            <w:rPr>
              <w:rFonts w:ascii="Times New Roman" w:hAnsi="Times New Roman"/>
              <w:color w:val="000000"/>
            </w:rPr>
          </w:rPrChange>
        </w:rPr>
        <w:t>які</w:t>
      </w:r>
      <w:proofErr w:type="spellEnd"/>
      <w:r w:rsidRPr="001B5176">
        <w:rPr>
          <w:rFonts w:ascii="Times New Roman" w:hAnsi="Times New Roman" w:cs="Times New Roman"/>
          <w:color w:val="000000"/>
          <w:rPrChange w:id="59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949" w:author="e.pashkova" w:date="2020-05-13T10:26:00Z">
            <w:rPr>
              <w:rFonts w:ascii="Times New Roman" w:hAnsi="Times New Roman"/>
              <w:color w:val="000000"/>
            </w:rPr>
          </w:rPrChange>
        </w:rPr>
        <w:t>виконують</w:t>
      </w:r>
      <w:proofErr w:type="spellEnd"/>
      <w:r w:rsidRPr="001B5176">
        <w:rPr>
          <w:rFonts w:ascii="Times New Roman" w:hAnsi="Times New Roman" w:cs="Times New Roman"/>
          <w:color w:val="000000"/>
          <w:rPrChange w:id="59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951" w:author="e.pashkova" w:date="2020-05-13T10:26:00Z">
            <w:rPr>
              <w:rFonts w:ascii="Times New Roman" w:hAnsi="Times New Roman"/>
              <w:color w:val="000000"/>
            </w:rPr>
          </w:rPrChange>
        </w:rPr>
        <w:t>вогневі</w:t>
      </w:r>
      <w:proofErr w:type="spellEnd"/>
      <w:r w:rsidRPr="001B5176">
        <w:rPr>
          <w:rFonts w:ascii="Times New Roman" w:hAnsi="Times New Roman" w:cs="Times New Roman"/>
          <w:color w:val="000000"/>
          <w:rPrChange w:id="59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953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  <w:rPrChange w:id="59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955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59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5957" w:author="e.pashkova" w:date="2020-05-13T10:26:00Z">
            <w:rPr>
              <w:rFonts w:ascii="Times New Roman" w:hAnsi="Times New Roman"/>
              <w:color w:val="000000"/>
            </w:rPr>
          </w:rPrChange>
        </w:rPr>
        <w:t>навчені</w:t>
      </w:r>
      <w:proofErr w:type="spellEnd"/>
      <w:r w:rsidRPr="001B5176">
        <w:rPr>
          <w:rFonts w:ascii="Times New Roman" w:hAnsi="Times New Roman" w:cs="Times New Roman"/>
          <w:color w:val="000000"/>
          <w:rPrChange w:id="59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959" w:author="e.pashkova" w:date="2020-05-13T10:26:00Z">
            <w:rPr>
              <w:rFonts w:ascii="Times New Roman" w:hAnsi="Times New Roman"/>
              <w:color w:val="000000"/>
            </w:rPr>
          </w:rPrChange>
        </w:rPr>
        <w:t>поводженню</w:t>
      </w:r>
      <w:proofErr w:type="spellEnd"/>
      <w:r w:rsidRPr="001B5176">
        <w:rPr>
          <w:rFonts w:ascii="Times New Roman" w:hAnsi="Times New Roman" w:cs="Times New Roman"/>
          <w:color w:val="000000"/>
          <w:rPrChange w:id="59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5961" w:author="e.pashkova" w:date="2020-05-13T10:26:00Z">
            <w:rPr>
              <w:rFonts w:ascii="Times New Roman" w:hAnsi="Times New Roman"/>
              <w:color w:val="000000"/>
            </w:rPr>
          </w:rPrChange>
        </w:rPr>
        <w:t>застосовуваним</w:t>
      </w:r>
      <w:proofErr w:type="spellEnd"/>
      <w:r w:rsidRPr="001B5176">
        <w:rPr>
          <w:rFonts w:ascii="Times New Roman" w:hAnsi="Times New Roman" w:cs="Times New Roman"/>
          <w:color w:val="000000"/>
          <w:rPrChange w:id="59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963" w:author="e.pashkova" w:date="2020-05-13T10:26:00Z">
            <w:rPr>
              <w:rFonts w:ascii="Times New Roman" w:hAnsi="Times New Roman"/>
              <w:color w:val="000000"/>
            </w:rPr>
          </w:rPrChange>
        </w:rPr>
        <w:t>інструментом</w:t>
      </w:r>
      <w:proofErr w:type="spellEnd"/>
      <w:r w:rsidRPr="001B5176">
        <w:rPr>
          <w:rFonts w:ascii="Times New Roman" w:hAnsi="Times New Roman" w:cs="Times New Roman"/>
          <w:color w:val="000000"/>
          <w:rPrChange w:id="59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а </w:t>
      </w:r>
      <w:proofErr w:type="spellStart"/>
      <w:r w:rsidRPr="001B5176">
        <w:rPr>
          <w:rFonts w:ascii="Times New Roman" w:hAnsi="Times New Roman" w:cs="Times New Roman"/>
          <w:color w:val="000000"/>
          <w:rPrChange w:id="5965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rPrChange w:id="59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пройти </w:t>
      </w:r>
      <w:proofErr w:type="spellStart"/>
      <w:r w:rsidRPr="001B5176">
        <w:rPr>
          <w:rFonts w:ascii="Times New Roman" w:hAnsi="Times New Roman" w:cs="Times New Roman"/>
          <w:color w:val="000000"/>
          <w:rPrChange w:id="5967" w:author="e.pashkova" w:date="2020-05-13T10:26:00Z">
            <w:rPr>
              <w:rFonts w:ascii="Times New Roman" w:hAnsi="Times New Roman"/>
              <w:color w:val="000000"/>
            </w:rPr>
          </w:rPrChange>
        </w:rPr>
        <w:t>інструктаж</w:t>
      </w:r>
      <w:proofErr w:type="spellEnd"/>
      <w:r w:rsidRPr="001B5176">
        <w:rPr>
          <w:rFonts w:ascii="Times New Roman" w:hAnsi="Times New Roman" w:cs="Times New Roman"/>
          <w:color w:val="000000"/>
          <w:rPrChange w:id="59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рамках </w:t>
      </w:r>
      <w:proofErr w:type="spellStart"/>
      <w:r w:rsidRPr="001B5176">
        <w:rPr>
          <w:rFonts w:ascii="Times New Roman" w:hAnsi="Times New Roman" w:cs="Times New Roman"/>
          <w:color w:val="000000"/>
          <w:rPrChange w:id="5969" w:author="e.pashkova" w:date="2020-05-13T10:26:00Z">
            <w:rPr>
              <w:rFonts w:ascii="Times New Roman" w:hAnsi="Times New Roman"/>
              <w:color w:val="000000"/>
            </w:rPr>
          </w:rPrChange>
        </w:rPr>
        <w:t>заходів</w:t>
      </w:r>
      <w:proofErr w:type="spellEnd"/>
      <w:r w:rsidRPr="001B5176">
        <w:rPr>
          <w:rFonts w:ascii="Times New Roman" w:hAnsi="Times New Roman" w:cs="Times New Roman"/>
          <w:color w:val="000000"/>
          <w:rPrChange w:id="59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перед початком </w:t>
      </w:r>
      <w:proofErr w:type="spellStart"/>
      <w:r w:rsidRPr="001B5176">
        <w:rPr>
          <w:rFonts w:ascii="Times New Roman" w:hAnsi="Times New Roman" w:cs="Times New Roman"/>
          <w:color w:val="000000"/>
          <w:rPrChange w:id="5971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59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5973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59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975" w:author="e.pashkova" w:date="2020-05-13T10:26:00Z">
            <w:rPr>
              <w:rFonts w:ascii="Times New Roman" w:hAnsi="Times New Roman"/>
              <w:color w:val="000000"/>
            </w:rPr>
          </w:rPrChange>
        </w:rPr>
        <w:t>потребують</w:t>
      </w:r>
      <w:proofErr w:type="spellEnd"/>
      <w:r w:rsidRPr="001B5176">
        <w:rPr>
          <w:rFonts w:ascii="Times New Roman" w:hAnsi="Times New Roman" w:cs="Times New Roman"/>
          <w:color w:val="000000"/>
          <w:rPrChange w:id="59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977" w:author="e.pashkova" w:date="2020-05-13T10:26:00Z">
            <w:rPr>
              <w:rFonts w:ascii="Times New Roman" w:hAnsi="Times New Roman"/>
              <w:color w:val="000000"/>
            </w:rPr>
          </w:rPrChange>
        </w:rPr>
        <w:t>оформлення</w:t>
      </w:r>
      <w:proofErr w:type="spellEnd"/>
      <w:r w:rsidRPr="001B5176">
        <w:rPr>
          <w:rFonts w:ascii="Times New Roman" w:hAnsi="Times New Roman" w:cs="Times New Roman"/>
          <w:color w:val="000000"/>
          <w:rPrChange w:id="59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наряду-допуску.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5979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5980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59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Доступ </w:t>
      </w:r>
      <w:proofErr w:type="spellStart"/>
      <w:r w:rsidRPr="001B5176">
        <w:rPr>
          <w:rFonts w:ascii="Times New Roman" w:hAnsi="Times New Roman" w:cs="Times New Roman"/>
          <w:color w:val="000000"/>
          <w:rPrChange w:id="5982" w:author="e.pashkova" w:date="2020-05-13T10:26:00Z">
            <w:rPr>
              <w:rFonts w:ascii="Times New Roman" w:hAnsi="Times New Roman"/>
              <w:color w:val="000000"/>
            </w:rPr>
          </w:rPrChange>
        </w:rPr>
        <w:t>незад</w:t>
      </w:r>
      <w:r w:rsidRPr="001B5176">
        <w:rPr>
          <w:rFonts w:ascii="Times New Roman" w:hAnsi="Times New Roman" w:cs="Times New Roman"/>
          <w:color w:val="000000"/>
          <w:lang w:val="uk-UA"/>
          <w:rPrChange w:id="5983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іянного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5984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</w:t>
      </w:r>
      <w:proofErr w:type="gramStart"/>
      <w:r w:rsidRPr="001B5176">
        <w:rPr>
          <w:rFonts w:ascii="Times New Roman" w:hAnsi="Times New Roman" w:cs="Times New Roman"/>
          <w:color w:val="000000"/>
          <w:lang w:val="uk-UA"/>
          <w:rPrChange w:id="5985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у</w:t>
      </w:r>
      <w:r w:rsidRPr="001B5176">
        <w:rPr>
          <w:rFonts w:ascii="Times New Roman" w:hAnsi="Times New Roman" w:cs="Times New Roman"/>
          <w:color w:val="000000"/>
          <w:rPrChange w:id="59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 </w:t>
      </w:r>
      <w:proofErr w:type="spellStart"/>
      <w:r w:rsidRPr="001B5176">
        <w:rPr>
          <w:rFonts w:ascii="Times New Roman" w:hAnsi="Times New Roman" w:cs="Times New Roman"/>
          <w:color w:val="000000"/>
          <w:rPrChange w:id="5987" w:author="e.pashkova" w:date="2020-05-13T10:26:00Z">
            <w:rPr>
              <w:rFonts w:ascii="Times New Roman" w:hAnsi="Times New Roman"/>
              <w:color w:val="000000"/>
            </w:rPr>
          </w:rPrChange>
        </w:rPr>
        <w:t>вогневих</w:t>
      </w:r>
      <w:proofErr w:type="spellEnd"/>
      <w:proofErr w:type="gramEnd"/>
      <w:r w:rsidRPr="001B5176">
        <w:rPr>
          <w:rFonts w:ascii="Times New Roman" w:hAnsi="Times New Roman" w:cs="Times New Roman"/>
          <w:color w:val="000000"/>
          <w:rPrChange w:id="59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роботах персоналу до </w:t>
      </w:r>
      <w:proofErr w:type="spellStart"/>
      <w:r w:rsidRPr="001B5176">
        <w:rPr>
          <w:rFonts w:ascii="Times New Roman" w:hAnsi="Times New Roman" w:cs="Times New Roman"/>
          <w:color w:val="000000"/>
          <w:rPrChange w:id="5989" w:author="e.pashkova" w:date="2020-05-13T10:26:00Z">
            <w:rPr>
              <w:rFonts w:ascii="Times New Roman" w:hAnsi="Times New Roman"/>
              <w:color w:val="000000"/>
            </w:rPr>
          </w:rPrChange>
        </w:rPr>
        <w:t>місць</w:t>
      </w:r>
      <w:proofErr w:type="spellEnd"/>
      <w:r w:rsidRPr="001B5176">
        <w:rPr>
          <w:rFonts w:ascii="Times New Roman" w:hAnsi="Times New Roman" w:cs="Times New Roman"/>
          <w:color w:val="000000"/>
          <w:rPrChange w:id="59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991" w:author="e.pashkova" w:date="2020-05-13T10:26:00Z">
            <w:rPr>
              <w:rFonts w:ascii="Times New Roman" w:hAnsi="Times New Roman"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color w:val="000000"/>
          <w:rPrChange w:id="59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993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color w:val="000000"/>
          <w:rPrChange w:id="59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повинен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5995" w:author="e.pashkova" w:date="2020-05-13T10:26:00Z">
            <w:rPr>
              <w:rFonts w:ascii="Times New Roman" w:hAnsi="Times New Roman"/>
              <w:color w:val="000000"/>
            </w:rPr>
          </w:rPrChange>
        </w:rPr>
        <w:t>обмежений</w:t>
      </w:r>
      <w:proofErr w:type="spellEnd"/>
      <w:r w:rsidRPr="001B5176">
        <w:rPr>
          <w:rFonts w:ascii="Times New Roman" w:hAnsi="Times New Roman" w:cs="Times New Roman"/>
          <w:color w:val="000000"/>
          <w:rPrChange w:id="59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а </w:t>
      </w:r>
      <w:proofErr w:type="spellStart"/>
      <w:r w:rsidRPr="001B5176">
        <w:rPr>
          <w:rFonts w:ascii="Times New Roman" w:hAnsi="Times New Roman" w:cs="Times New Roman"/>
          <w:color w:val="000000"/>
          <w:rPrChange w:id="5997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територія</w:t>
      </w:r>
      <w:proofErr w:type="spellEnd"/>
      <w:r w:rsidRPr="001B5176">
        <w:rPr>
          <w:rFonts w:ascii="Times New Roman" w:hAnsi="Times New Roman" w:cs="Times New Roman"/>
          <w:color w:val="000000"/>
          <w:rPrChange w:id="59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5999" w:author="e.pashkova" w:date="2020-05-13T10:26:00Z">
            <w:rPr>
              <w:rFonts w:ascii="Times New Roman" w:hAnsi="Times New Roman"/>
              <w:color w:val="000000"/>
            </w:rPr>
          </w:rPrChange>
        </w:rPr>
        <w:t>огороджена</w:t>
      </w:r>
      <w:proofErr w:type="spellEnd"/>
      <w:r w:rsidRPr="001B5176">
        <w:rPr>
          <w:rFonts w:ascii="Times New Roman" w:hAnsi="Times New Roman" w:cs="Times New Roman"/>
          <w:color w:val="000000"/>
          <w:rPrChange w:id="60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сигнальною </w:t>
      </w:r>
      <w:proofErr w:type="spellStart"/>
      <w:r w:rsidRPr="001B5176">
        <w:rPr>
          <w:rFonts w:ascii="Times New Roman" w:hAnsi="Times New Roman" w:cs="Times New Roman"/>
          <w:color w:val="000000"/>
          <w:rPrChange w:id="6001" w:author="e.pashkova" w:date="2020-05-13T10:26:00Z">
            <w:rPr>
              <w:rFonts w:ascii="Times New Roman" w:hAnsi="Times New Roman"/>
              <w:color w:val="000000"/>
            </w:rPr>
          </w:rPrChange>
        </w:rPr>
        <w:t>стрічкою</w:t>
      </w:r>
      <w:proofErr w:type="spellEnd"/>
      <w:r w:rsidRPr="001B5176">
        <w:rPr>
          <w:rFonts w:ascii="Times New Roman" w:hAnsi="Times New Roman" w:cs="Times New Roman"/>
          <w:color w:val="000000"/>
          <w:rPrChange w:id="60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оснащена </w:t>
      </w:r>
      <w:proofErr w:type="spellStart"/>
      <w:r w:rsidRPr="001B5176">
        <w:rPr>
          <w:rFonts w:ascii="Times New Roman" w:hAnsi="Times New Roman" w:cs="Times New Roman"/>
          <w:color w:val="000000"/>
          <w:rPrChange w:id="6003" w:author="e.pashkova" w:date="2020-05-13T10:26:00Z">
            <w:rPr>
              <w:rFonts w:ascii="Times New Roman" w:hAnsi="Times New Roman"/>
              <w:color w:val="000000"/>
            </w:rPr>
          </w:rPrChange>
        </w:rPr>
        <w:t>попереджувальними</w:t>
      </w:r>
      <w:proofErr w:type="spellEnd"/>
      <w:r w:rsidRPr="001B5176">
        <w:rPr>
          <w:rFonts w:ascii="Times New Roman" w:hAnsi="Times New Roman" w:cs="Times New Roman"/>
          <w:color w:val="000000"/>
          <w:rPrChange w:id="60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табличками.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6005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006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6007" w:author="e.pashkova" w:date="2020-05-13T10:26:00Z">
            <w:rPr>
              <w:rFonts w:ascii="Times New Roman" w:hAnsi="Times New Roman"/>
              <w:color w:val="000000"/>
            </w:rPr>
          </w:rPrChange>
        </w:rPr>
        <w:t>Місця</w:t>
      </w:r>
      <w:proofErr w:type="spellEnd"/>
      <w:r w:rsidRPr="001B5176">
        <w:rPr>
          <w:rFonts w:ascii="Times New Roman" w:hAnsi="Times New Roman" w:cs="Times New Roman"/>
          <w:color w:val="000000"/>
          <w:rPrChange w:id="60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09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color w:val="000000"/>
          <w:rPrChange w:id="60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11" w:author="e.pashkova" w:date="2020-05-13T10:26:00Z">
            <w:rPr>
              <w:rFonts w:ascii="Times New Roman" w:hAnsi="Times New Roman"/>
              <w:color w:val="000000"/>
            </w:rPr>
          </w:rPrChange>
        </w:rPr>
        <w:t>вогневих</w:t>
      </w:r>
      <w:proofErr w:type="spellEnd"/>
      <w:r w:rsidRPr="001B5176">
        <w:rPr>
          <w:rFonts w:ascii="Times New Roman" w:hAnsi="Times New Roman" w:cs="Times New Roman"/>
          <w:color w:val="000000"/>
          <w:rPrChange w:id="60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13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60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15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60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6017" w:author="e.pashkova" w:date="2020-05-13T10:26:00Z">
            <w:rPr>
              <w:rFonts w:ascii="Times New Roman" w:hAnsi="Times New Roman"/>
              <w:color w:val="000000"/>
            </w:rPr>
          </w:rPrChange>
        </w:rPr>
        <w:t>оснащені</w:t>
      </w:r>
      <w:proofErr w:type="spellEnd"/>
      <w:r w:rsidRPr="001B5176">
        <w:rPr>
          <w:rFonts w:ascii="Times New Roman" w:hAnsi="Times New Roman" w:cs="Times New Roman"/>
          <w:color w:val="000000"/>
          <w:rPrChange w:id="60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19" w:author="e.pashkova" w:date="2020-05-13T10:26:00Z">
            <w:rPr>
              <w:rFonts w:ascii="Times New Roman" w:hAnsi="Times New Roman"/>
              <w:color w:val="000000"/>
            </w:rPr>
          </w:rPrChange>
        </w:rPr>
        <w:t>первинними</w:t>
      </w:r>
      <w:proofErr w:type="spellEnd"/>
      <w:r w:rsidRPr="001B5176">
        <w:rPr>
          <w:rFonts w:ascii="Times New Roman" w:hAnsi="Times New Roman" w:cs="Times New Roman"/>
          <w:color w:val="000000"/>
          <w:rPrChange w:id="60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21" w:author="e.pashkova" w:date="2020-05-13T10:26:00Z">
            <w:rPr>
              <w:rFonts w:ascii="Times New Roman" w:hAnsi="Times New Roman"/>
              <w:color w:val="000000"/>
            </w:rPr>
          </w:rPrChange>
        </w:rPr>
        <w:t>засобами</w:t>
      </w:r>
      <w:proofErr w:type="spellEnd"/>
      <w:r w:rsidRPr="001B5176">
        <w:rPr>
          <w:rFonts w:ascii="Times New Roman" w:hAnsi="Times New Roman" w:cs="Times New Roman"/>
          <w:color w:val="000000"/>
          <w:rPrChange w:id="60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23" w:author="e.pashkova" w:date="2020-05-13T10:26:00Z">
            <w:rPr>
              <w:rFonts w:ascii="Times New Roman" w:hAnsi="Times New Roman"/>
              <w:color w:val="000000"/>
            </w:rPr>
          </w:rPrChange>
        </w:rPr>
        <w:t>пожежогасіння</w:t>
      </w:r>
      <w:proofErr w:type="spellEnd"/>
      <w:r w:rsidRPr="001B5176">
        <w:rPr>
          <w:rFonts w:ascii="Times New Roman" w:hAnsi="Times New Roman" w:cs="Times New Roman"/>
          <w:color w:val="000000"/>
          <w:rPrChange w:id="6024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6025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026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6027" w:author="e.pashkova" w:date="2020-05-13T10:26:00Z">
            <w:rPr>
              <w:rFonts w:ascii="Times New Roman" w:hAnsi="Times New Roman"/>
              <w:color w:val="000000"/>
            </w:rPr>
          </w:rPrChange>
        </w:rPr>
        <w:t>Всі</w:t>
      </w:r>
      <w:proofErr w:type="spellEnd"/>
      <w:r w:rsidRPr="001B5176">
        <w:rPr>
          <w:rFonts w:ascii="Times New Roman" w:hAnsi="Times New Roman" w:cs="Times New Roman"/>
          <w:color w:val="000000"/>
          <w:rPrChange w:id="60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29" w:author="e.pashkova" w:date="2020-05-13T10:26:00Z">
            <w:rPr>
              <w:rFonts w:ascii="Times New Roman" w:hAnsi="Times New Roman"/>
              <w:color w:val="000000"/>
            </w:rPr>
          </w:rPrChange>
        </w:rPr>
        <w:t>легкозаймисті</w:t>
      </w:r>
      <w:proofErr w:type="spellEnd"/>
      <w:r w:rsidRPr="001B5176">
        <w:rPr>
          <w:rFonts w:ascii="Times New Roman" w:hAnsi="Times New Roman" w:cs="Times New Roman"/>
          <w:color w:val="000000"/>
          <w:rPrChange w:id="60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31" w:author="e.pashkova" w:date="2020-05-13T10:26:00Z">
            <w:rPr>
              <w:rFonts w:ascii="Times New Roman" w:hAnsi="Times New Roman"/>
              <w:color w:val="000000"/>
            </w:rPr>
          </w:rPrChange>
        </w:rPr>
        <w:t>матеріали</w:t>
      </w:r>
      <w:proofErr w:type="spellEnd"/>
      <w:r w:rsidRPr="001B5176">
        <w:rPr>
          <w:rFonts w:ascii="Times New Roman" w:hAnsi="Times New Roman" w:cs="Times New Roman"/>
          <w:color w:val="000000"/>
          <w:rPrChange w:id="60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33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60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6035" w:author="e.pashkova" w:date="2020-05-13T10:26:00Z">
            <w:rPr>
              <w:rFonts w:ascii="Times New Roman" w:hAnsi="Times New Roman"/>
              <w:color w:val="000000"/>
            </w:rPr>
          </w:rPrChange>
        </w:rPr>
        <w:t>видалені</w:t>
      </w:r>
      <w:proofErr w:type="spellEnd"/>
      <w:r w:rsidRPr="001B5176">
        <w:rPr>
          <w:rFonts w:ascii="Times New Roman" w:hAnsi="Times New Roman" w:cs="Times New Roman"/>
          <w:color w:val="000000"/>
          <w:rPrChange w:id="60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6037" w:author="e.pashkova" w:date="2020-05-13T10:26:00Z">
            <w:rPr>
              <w:rFonts w:ascii="Times New Roman" w:hAnsi="Times New Roman"/>
              <w:color w:val="000000"/>
            </w:rPr>
          </w:rPrChange>
        </w:rPr>
        <w:t>місця</w:t>
      </w:r>
      <w:proofErr w:type="spellEnd"/>
      <w:r w:rsidRPr="001B5176">
        <w:rPr>
          <w:rFonts w:ascii="Times New Roman" w:hAnsi="Times New Roman" w:cs="Times New Roman"/>
          <w:color w:val="000000"/>
          <w:rPrChange w:id="60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39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color w:val="000000"/>
          <w:rPrChange w:id="60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41" w:author="e.pashkova" w:date="2020-05-13T10:26:00Z">
            <w:rPr>
              <w:rFonts w:ascii="Times New Roman" w:hAnsi="Times New Roman"/>
              <w:color w:val="000000"/>
            </w:rPr>
          </w:rPrChange>
        </w:rPr>
        <w:t>вогневих</w:t>
      </w:r>
      <w:proofErr w:type="spellEnd"/>
      <w:r w:rsidRPr="001B5176">
        <w:rPr>
          <w:rFonts w:ascii="Times New Roman" w:hAnsi="Times New Roman" w:cs="Times New Roman"/>
          <w:color w:val="000000"/>
          <w:rPrChange w:id="60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43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6044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6045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046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60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На час </w:t>
      </w:r>
      <w:proofErr w:type="spellStart"/>
      <w:r w:rsidRPr="001B5176">
        <w:rPr>
          <w:rFonts w:ascii="Times New Roman" w:hAnsi="Times New Roman" w:cs="Times New Roman"/>
          <w:color w:val="000000"/>
          <w:rPrChange w:id="6048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color w:val="000000"/>
          <w:rPrChange w:id="60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50" w:author="e.pashkova" w:date="2020-05-13T10:26:00Z">
            <w:rPr>
              <w:rFonts w:ascii="Times New Roman" w:hAnsi="Times New Roman"/>
              <w:color w:val="000000"/>
            </w:rPr>
          </w:rPrChange>
        </w:rPr>
        <w:t>вогневих</w:t>
      </w:r>
      <w:proofErr w:type="spellEnd"/>
      <w:r w:rsidRPr="001B5176">
        <w:rPr>
          <w:rFonts w:ascii="Times New Roman" w:hAnsi="Times New Roman" w:cs="Times New Roman"/>
          <w:color w:val="000000"/>
          <w:rPrChange w:id="60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52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60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повинен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6054" w:author="e.pashkova" w:date="2020-05-13T10:26:00Z">
            <w:rPr>
              <w:rFonts w:ascii="Times New Roman" w:hAnsi="Times New Roman"/>
              <w:color w:val="000000"/>
            </w:rPr>
          </w:rPrChange>
        </w:rPr>
        <w:t>призначений</w:t>
      </w:r>
      <w:proofErr w:type="spellEnd"/>
      <w:r w:rsidRPr="001B5176">
        <w:rPr>
          <w:rFonts w:ascii="Times New Roman" w:hAnsi="Times New Roman" w:cs="Times New Roman"/>
          <w:color w:val="000000"/>
          <w:rPrChange w:id="605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56" w:author="e.pashkova" w:date="2020-05-13T10:26:00Z">
            <w:rPr>
              <w:rFonts w:ascii="Times New Roman" w:hAnsi="Times New Roman"/>
              <w:color w:val="000000"/>
            </w:rPr>
          </w:rPrChange>
        </w:rPr>
        <w:t>пожежний</w:t>
      </w:r>
      <w:proofErr w:type="spellEnd"/>
      <w:r w:rsidRPr="001B5176">
        <w:rPr>
          <w:rFonts w:ascii="Times New Roman" w:hAnsi="Times New Roman" w:cs="Times New Roman"/>
          <w:color w:val="000000"/>
          <w:rPrChange w:id="605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58" w:author="e.pashkova" w:date="2020-05-13T10:26:00Z">
            <w:rPr>
              <w:rFonts w:ascii="Times New Roman" w:hAnsi="Times New Roman"/>
              <w:color w:val="000000"/>
            </w:rPr>
          </w:rPrChange>
        </w:rPr>
        <w:t>спостерігач</w:t>
      </w:r>
      <w:proofErr w:type="spellEnd"/>
      <w:r w:rsidRPr="001B5176">
        <w:rPr>
          <w:rFonts w:ascii="Times New Roman" w:hAnsi="Times New Roman" w:cs="Times New Roman"/>
          <w:color w:val="000000"/>
          <w:rPrChange w:id="60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числа </w:t>
      </w:r>
      <w:proofErr w:type="spellStart"/>
      <w:r w:rsidRPr="001B5176">
        <w:rPr>
          <w:rFonts w:ascii="Times New Roman" w:hAnsi="Times New Roman" w:cs="Times New Roman"/>
          <w:color w:val="000000"/>
          <w:rPrChange w:id="6060" w:author="e.pashkova" w:date="2020-05-13T10:26:00Z">
            <w:rPr>
              <w:rFonts w:ascii="Times New Roman" w:hAnsi="Times New Roman"/>
              <w:color w:val="000000"/>
            </w:rPr>
          </w:rPrChange>
        </w:rPr>
        <w:t>працівників</w:t>
      </w:r>
      <w:proofErr w:type="spellEnd"/>
      <w:r w:rsidRPr="001B5176">
        <w:rPr>
          <w:rFonts w:ascii="Times New Roman" w:hAnsi="Times New Roman" w:cs="Times New Roman"/>
          <w:color w:val="000000"/>
          <w:rPrChange w:id="60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6062" w:author="e.pashkova" w:date="2020-05-13T10:26:00Z">
            <w:rPr>
              <w:rFonts w:ascii="Times New Roman" w:hAnsi="Times New Roman"/>
              <w:color w:val="000000"/>
            </w:rPr>
          </w:rPrChange>
        </w:rPr>
        <w:t>які</w:t>
      </w:r>
      <w:proofErr w:type="spellEnd"/>
      <w:r w:rsidRPr="001B5176">
        <w:rPr>
          <w:rFonts w:ascii="Times New Roman" w:hAnsi="Times New Roman" w:cs="Times New Roman"/>
          <w:color w:val="000000"/>
          <w:rPrChange w:id="606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64" w:author="e.pashkova" w:date="2020-05-13T10:26:00Z">
            <w:rPr>
              <w:rFonts w:ascii="Times New Roman" w:hAnsi="Times New Roman"/>
              <w:color w:val="000000"/>
            </w:rPr>
          </w:rPrChange>
        </w:rPr>
        <w:t>пройшли</w:t>
      </w:r>
      <w:proofErr w:type="spellEnd"/>
      <w:r w:rsidRPr="001B5176">
        <w:rPr>
          <w:rFonts w:ascii="Times New Roman" w:hAnsi="Times New Roman" w:cs="Times New Roman"/>
          <w:color w:val="000000"/>
          <w:rPrChange w:id="606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66" w:author="e.pashkova" w:date="2020-05-13T10:26:00Z">
            <w:rPr>
              <w:rFonts w:ascii="Times New Roman" w:hAnsi="Times New Roman"/>
              <w:color w:val="000000"/>
            </w:rPr>
          </w:rPrChange>
        </w:rPr>
        <w:t>інструктаж</w:t>
      </w:r>
      <w:proofErr w:type="spellEnd"/>
      <w:r w:rsidRPr="001B5176">
        <w:rPr>
          <w:rFonts w:ascii="Times New Roman" w:hAnsi="Times New Roman" w:cs="Times New Roman"/>
          <w:color w:val="000000"/>
          <w:rPrChange w:id="606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6068" w:author="e.pashkova" w:date="2020-05-13T10:26:00Z">
            <w:rPr>
              <w:rFonts w:ascii="Times New Roman" w:hAnsi="Times New Roman"/>
              <w:color w:val="000000"/>
            </w:rPr>
          </w:rPrChange>
        </w:rPr>
        <w:t>пожежної</w:t>
      </w:r>
      <w:proofErr w:type="spellEnd"/>
      <w:r w:rsidRPr="001B5176">
        <w:rPr>
          <w:rFonts w:ascii="Times New Roman" w:hAnsi="Times New Roman" w:cs="Times New Roman"/>
          <w:color w:val="000000"/>
          <w:rPrChange w:id="606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70" w:author="e.pashkova" w:date="2020-05-13T10:26:00Z">
            <w:rPr>
              <w:rFonts w:ascii="Times New Roman" w:hAnsi="Times New Roman"/>
              <w:color w:val="000000"/>
            </w:rPr>
          </w:rPrChange>
        </w:rPr>
        <w:t>безпеки</w:t>
      </w:r>
      <w:proofErr w:type="spellEnd"/>
      <w:r w:rsidRPr="001B5176">
        <w:rPr>
          <w:rFonts w:ascii="Times New Roman" w:hAnsi="Times New Roman" w:cs="Times New Roman"/>
          <w:color w:val="000000"/>
          <w:rPrChange w:id="6071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6072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073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6074" w:author="e.pashkova" w:date="2020-05-13T10:26:00Z">
            <w:rPr>
              <w:rFonts w:ascii="Times New Roman" w:hAnsi="Times New Roman"/>
              <w:color w:val="000000"/>
            </w:rPr>
          </w:rPrChange>
        </w:rPr>
        <w:t>Вс</w:t>
      </w:r>
      <w:proofErr w:type="spellEnd"/>
      <w:r w:rsidR="00C950FB" w:rsidRPr="001B5176">
        <w:rPr>
          <w:rFonts w:ascii="Times New Roman" w:hAnsi="Times New Roman" w:cs="Times New Roman"/>
          <w:color w:val="000000"/>
          <w:lang w:val="uk-UA"/>
          <w:rPrChange w:id="6075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і</w:t>
      </w:r>
      <w:r w:rsidRPr="001B5176">
        <w:rPr>
          <w:rFonts w:ascii="Times New Roman" w:hAnsi="Times New Roman" w:cs="Times New Roman"/>
          <w:color w:val="000000"/>
          <w:rPrChange w:id="60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газо-</w:t>
      </w:r>
      <w:proofErr w:type="spellStart"/>
      <w:r w:rsidRPr="001B5176">
        <w:rPr>
          <w:rFonts w:ascii="Times New Roman" w:hAnsi="Times New Roman" w:cs="Times New Roman"/>
          <w:color w:val="000000"/>
          <w:rPrChange w:id="6077" w:author="e.pashkova" w:date="2020-05-13T10:26:00Z">
            <w:rPr>
              <w:rFonts w:ascii="Times New Roman" w:hAnsi="Times New Roman"/>
              <w:color w:val="000000"/>
            </w:rPr>
          </w:rPrChange>
        </w:rPr>
        <w:t>електрозвар</w:t>
      </w:r>
      <w:r w:rsidR="00C950FB" w:rsidRPr="001B5176">
        <w:rPr>
          <w:rFonts w:ascii="Times New Roman" w:hAnsi="Times New Roman" w:cs="Times New Roman"/>
          <w:color w:val="000000"/>
          <w:lang w:val="uk-UA"/>
          <w:rPrChange w:id="6078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юваль</w:t>
      </w:r>
      <w:proofErr w:type="spellEnd"/>
      <w:r w:rsidRPr="001B5176">
        <w:rPr>
          <w:rFonts w:ascii="Times New Roman" w:hAnsi="Times New Roman" w:cs="Times New Roman"/>
          <w:color w:val="000000"/>
          <w:rPrChange w:id="60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ники </w:t>
      </w:r>
      <w:proofErr w:type="spellStart"/>
      <w:r w:rsidRPr="001B5176">
        <w:rPr>
          <w:rFonts w:ascii="Times New Roman" w:hAnsi="Times New Roman" w:cs="Times New Roman"/>
          <w:color w:val="000000"/>
          <w:rPrChange w:id="6080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60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82" w:author="e.pashkova" w:date="2020-05-13T10:26:00Z">
            <w:rPr>
              <w:rFonts w:ascii="Times New Roman" w:hAnsi="Times New Roman"/>
              <w:color w:val="000000"/>
            </w:rPr>
          </w:rPrChange>
        </w:rPr>
        <w:t>мати</w:t>
      </w:r>
      <w:proofErr w:type="spellEnd"/>
      <w:r w:rsidRPr="001B5176">
        <w:rPr>
          <w:rFonts w:ascii="Times New Roman" w:hAnsi="Times New Roman" w:cs="Times New Roman"/>
          <w:color w:val="000000"/>
          <w:rPrChange w:id="60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84" w:author="e.pashkova" w:date="2020-05-13T10:26:00Z">
            <w:rPr>
              <w:rFonts w:ascii="Times New Roman" w:hAnsi="Times New Roman"/>
              <w:color w:val="000000"/>
            </w:rPr>
          </w:rPrChange>
        </w:rPr>
        <w:t>кваліфікаційні</w:t>
      </w:r>
      <w:proofErr w:type="spellEnd"/>
      <w:r w:rsidRPr="001B5176">
        <w:rPr>
          <w:rFonts w:ascii="Times New Roman" w:hAnsi="Times New Roman" w:cs="Times New Roman"/>
          <w:color w:val="000000"/>
          <w:rPrChange w:id="60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86" w:author="e.pashkova" w:date="2020-05-13T10:26:00Z">
            <w:rPr>
              <w:rFonts w:ascii="Times New Roman" w:hAnsi="Times New Roman"/>
              <w:color w:val="000000"/>
            </w:rPr>
          </w:rPrChange>
        </w:rPr>
        <w:t>посвідчення</w:t>
      </w:r>
      <w:proofErr w:type="spellEnd"/>
      <w:r w:rsidRPr="001B5176">
        <w:rPr>
          <w:rFonts w:ascii="Times New Roman" w:hAnsi="Times New Roman" w:cs="Times New Roman"/>
          <w:color w:val="000000"/>
          <w:rPrChange w:id="60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  <w:rPrChange w:id="6088" w:author="e.pashkova" w:date="2020-05-13T10:26:00Z">
            <w:rPr>
              <w:rFonts w:ascii="Times New Roman" w:hAnsi="Times New Roman"/>
              <w:color w:val="000000"/>
            </w:rPr>
          </w:rPrChange>
        </w:rPr>
        <w:t>посвідчення</w:t>
      </w:r>
      <w:proofErr w:type="spellEnd"/>
      <w:r w:rsidRPr="001B5176">
        <w:rPr>
          <w:rFonts w:ascii="Times New Roman" w:hAnsi="Times New Roman" w:cs="Times New Roman"/>
          <w:color w:val="000000"/>
          <w:rPrChange w:id="608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про </w:t>
      </w:r>
      <w:proofErr w:type="spellStart"/>
      <w:r w:rsidRPr="001B5176">
        <w:rPr>
          <w:rFonts w:ascii="Times New Roman" w:hAnsi="Times New Roman" w:cs="Times New Roman"/>
          <w:color w:val="000000"/>
          <w:rPrChange w:id="6090" w:author="e.pashkova" w:date="2020-05-13T10:26:00Z">
            <w:rPr>
              <w:rFonts w:ascii="Times New Roman" w:hAnsi="Times New Roman"/>
              <w:color w:val="000000"/>
            </w:rPr>
          </w:rPrChange>
        </w:rPr>
        <w:t>проходження</w:t>
      </w:r>
      <w:proofErr w:type="spellEnd"/>
      <w:r w:rsidRPr="001B5176">
        <w:rPr>
          <w:rFonts w:ascii="Times New Roman" w:hAnsi="Times New Roman" w:cs="Times New Roman"/>
          <w:color w:val="000000"/>
          <w:rPrChange w:id="609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курсу з </w:t>
      </w:r>
      <w:proofErr w:type="spellStart"/>
      <w:r w:rsidRPr="001B5176">
        <w:rPr>
          <w:rFonts w:ascii="Times New Roman" w:hAnsi="Times New Roman" w:cs="Times New Roman"/>
          <w:color w:val="000000"/>
          <w:rPrChange w:id="6092" w:author="e.pashkova" w:date="2020-05-13T10:26:00Z">
            <w:rPr>
              <w:rFonts w:ascii="Times New Roman" w:hAnsi="Times New Roman"/>
              <w:color w:val="000000"/>
            </w:rPr>
          </w:rPrChange>
        </w:rPr>
        <w:t>пожежно-технічного</w:t>
      </w:r>
      <w:proofErr w:type="spellEnd"/>
      <w:r w:rsidRPr="001B5176">
        <w:rPr>
          <w:rFonts w:ascii="Times New Roman" w:hAnsi="Times New Roman" w:cs="Times New Roman"/>
          <w:color w:val="000000"/>
          <w:rPrChange w:id="609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094" w:author="e.pashkova" w:date="2020-05-13T10:26:00Z">
            <w:rPr>
              <w:rFonts w:ascii="Times New Roman" w:hAnsi="Times New Roman"/>
              <w:color w:val="000000"/>
            </w:rPr>
          </w:rPrChange>
        </w:rPr>
        <w:t>мінімуму</w:t>
      </w:r>
      <w:proofErr w:type="spellEnd"/>
      <w:r w:rsidRPr="001B5176">
        <w:rPr>
          <w:rFonts w:ascii="Times New Roman" w:hAnsi="Times New Roman" w:cs="Times New Roman"/>
          <w:color w:val="000000"/>
          <w:rPrChange w:id="6095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6096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097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60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При </w:t>
      </w:r>
      <w:proofErr w:type="spellStart"/>
      <w:r w:rsidRPr="001B5176">
        <w:rPr>
          <w:rFonts w:ascii="Times New Roman" w:hAnsi="Times New Roman" w:cs="Times New Roman"/>
          <w:color w:val="000000"/>
          <w:rPrChange w:id="6099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проведенні</w:t>
      </w:r>
      <w:proofErr w:type="spellEnd"/>
      <w:r w:rsidRPr="001B5176">
        <w:rPr>
          <w:rFonts w:ascii="Times New Roman" w:hAnsi="Times New Roman" w:cs="Times New Roman"/>
          <w:color w:val="000000"/>
          <w:rPrChange w:id="61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101" w:author="e.pashkova" w:date="2020-05-13T10:26:00Z">
            <w:rPr>
              <w:rFonts w:ascii="Times New Roman" w:hAnsi="Times New Roman"/>
              <w:color w:val="000000"/>
            </w:rPr>
          </w:rPrChange>
        </w:rPr>
        <w:t>вогневих</w:t>
      </w:r>
      <w:proofErr w:type="spellEnd"/>
      <w:r w:rsidRPr="001B5176">
        <w:rPr>
          <w:rFonts w:ascii="Times New Roman" w:hAnsi="Times New Roman" w:cs="Times New Roman"/>
          <w:color w:val="000000"/>
          <w:rPrChange w:id="61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103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61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105" w:author="e.pashkova" w:date="2020-05-13T10:26:00Z">
            <w:rPr>
              <w:rFonts w:ascii="Times New Roman" w:hAnsi="Times New Roman"/>
              <w:color w:val="000000"/>
            </w:rPr>
          </w:rPrChange>
        </w:rPr>
        <w:t>забороняється</w:t>
      </w:r>
      <w:proofErr w:type="spellEnd"/>
      <w:r w:rsidRPr="001B5176">
        <w:rPr>
          <w:rFonts w:ascii="Times New Roman" w:hAnsi="Times New Roman" w:cs="Times New Roman"/>
          <w:color w:val="000000"/>
          <w:rPrChange w:id="6106" w:author="e.pashkova" w:date="2020-05-13T10:26:00Z">
            <w:rPr>
              <w:rFonts w:ascii="Times New Roman" w:hAnsi="Times New Roman"/>
              <w:color w:val="000000"/>
            </w:rPr>
          </w:rPrChange>
        </w:rPr>
        <w:t>: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6107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108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61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• </w:t>
      </w:r>
      <w:proofErr w:type="spellStart"/>
      <w:r w:rsidRPr="001B5176">
        <w:rPr>
          <w:rFonts w:ascii="Times New Roman" w:hAnsi="Times New Roman" w:cs="Times New Roman"/>
          <w:color w:val="000000"/>
          <w:rPrChange w:id="6110" w:author="e.pashkova" w:date="2020-05-13T10:26:00Z">
            <w:rPr>
              <w:rFonts w:ascii="Times New Roman" w:hAnsi="Times New Roman"/>
              <w:color w:val="000000"/>
            </w:rPr>
          </w:rPrChange>
        </w:rPr>
        <w:t>виконувати</w:t>
      </w:r>
      <w:proofErr w:type="spellEnd"/>
      <w:r w:rsidRPr="001B5176">
        <w:rPr>
          <w:rFonts w:ascii="Times New Roman" w:hAnsi="Times New Roman" w:cs="Times New Roman"/>
          <w:color w:val="000000"/>
          <w:rPrChange w:id="61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112" w:author="e.pashkova" w:date="2020-05-13T10:26:00Z">
            <w:rPr>
              <w:rFonts w:ascii="Times New Roman" w:hAnsi="Times New Roman"/>
              <w:color w:val="000000"/>
            </w:rPr>
          </w:rPrChange>
        </w:rPr>
        <w:t>вогневі</w:t>
      </w:r>
      <w:proofErr w:type="spellEnd"/>
      <w:r w:rsidRPr="001B5176">
        <w:rPr>
          <w:rFonts w:ascii="Times New Roman" w:hAnsi="Times New Roman" w:cs="Times New Roman"/>
          <w:color w:val="000000"/>
          <w:rPrChange w:id="61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114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  <w:rPrChange w:id="61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6116" w:author="e.pashkova" w:date="2020-05-13T10:26:00Z">
            <w:rPr>
              <w:rFonts w:ascii="Times New Roman" w:hAnsi="Times New Roman"/>
              <w:color w:val="000000"/>
            </w:rPr>
          </w:rPrChange>
        </w:rPr>
        <w:t>свіжопофарбованих</w:t>
      </w:r>
      <w:proofErr w:type="spellEnd"/>
      <w:r w:rsidRPr="001B5176">
        <w:rPr>
          <w:rFonts w:ascii="Times New Roman" w:hAnsi="Times New Roman" w:cs="Times New Roman"/>
          <w:color w:val="000000"/>
          <w:rPrChange w:id="61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118" w:author="e.pashkova" w:date="2020-05-13T10:26:00Z">
            <w:rPr>
              <w:rFonts w:ascii="Times New Roman" w:hAnsi="Times New Roman"/>
              <w:color w:val="000000"/>
            </w:rPr>
          </w:rPrChange>
        </w:rPr>
        <w:t>конструкціях</w:t>
      </w:r>
      <w:proofErr w:type="spellEnd"/>
      <w:r w:rsidRPr="001B5176">
        <w:rPr>
          <w:rFonts w:ascii="Times New Roman" w:hAnsi="Times New Roman" w:cs="Times New Roman"/>
          <w:color w:val="000000"/>
          <w:rPrChange w:id="61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6120" w:author="e.pashkova" w:date="2020-05-13T10:26:00Z">
            <w:rPr>
              <w:rFonts w:ascii="Times New Roman" w:hAnsi="Times New Roman"/>
              <w:color w:val="000000"/>
            </w:rPr>
          </w:rPrChange>
        </w:rPr>
        <w:t>виробах</w:t>
      </w:r>
      <w:proofErr w:type="spellEnd"/>
      <w:r w:rsidRPr="001B5176">
        <w:rPr>
          <w:rFonts w:ascii="Times New Roman" w:hAnsi="Times New Roman" w:cs="Times New Roman"/>
          <w:color w:val="000000"/>
          <w:rPrChange w:id="6121" w:author="e.pashkova" w:date="2020-05-13T10:26:00Z">
            <w:rPr>
              <w:rFonts w:ascii="Times New Roman" w:hAnsi="Times New Roman"/>
              <w:color w:val="000000"/>
            </w:rPr>
          </w:rPrChange>
        </w:rPr>
        <w:t>;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6122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123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61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• </w:t>
      </w:r>
      <w:proofErr w:type="spellStart"/>
      <w:r w:rsidRPr="001B5176">
        <w:rPr>
          <w:rFonts w:ascii="Times New Roman" w:hAnsi="Times New Roman" w:cs="Times New Roman"/>
          <w:color w:val="000000"/>
          <w:rPrChange w:id="6125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використовувати</w:t>
      </w:r>
      <w:proofErr w:type="spellEnd"/>
      <w:r w:rsidRPr="001B5176">
        <w:rPr>
          <w:rFonts w:ascii="Times New Roman" w:hAnsi="Times New Roman" w:cs="Times New Roman"/>
          <w:color w:val="000000"/>
          <w:rPrChange w:id="61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127" w:author="e.pashkova" w:date="2020-05-13T10:26:00Z">
            <w:rPr>
              <w:rFonts w:ascii="Times New Roman" w:hAnsi="Times New Roman"/>
              <w:color w:val="000000"/>
            </w:rPr>
          </w:rPrChange>
        </w:rPr>
        <w:t>одяг</w:t>
      </w:r>
      <w:proofErr w:type="spellEnd"/>
      <w:r w:rsidRPr="001B5176">
        <w:rPr>
          <w:rFonts w:ascii="Times New Roman" w:hAnsi="Times New Roman" w:cs="Times New Roman"/>
          <w:color w:val="000000"/>
          <w:rPrChange w:id="61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6129" w:author="e.pashkova" w:date="2020-05-13T10:26:00Z">
            <w:rPr>
              <w:rFonts w:ascii="Times New Roman" w:hAnsi="Times New Roman"/>
              <w:color w:val="000000"/>
            </w:rPr>
          </w:rPrChange>
        </w:rPr>
        <w:t>рукавиці</w:t>
      </w:r>
      <w:proofErr w:type="spellEnd"/>
      <w:r w:rsidRPr="001B5176">
        <w:rPr>
          <w:rFonts w:ascii="Times New Roman" w:hAnsi="Times New Roman" w:cs="Times New Roman"/>
          <w:color w:val="000000"/>
          <w:rPrChange w:id="61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131" w:author="e.pashkova" w:date="2020-05-13T10:26:00Z">
            <w:rPr>
              <w:rFonts w:ascii="Times New Roman" w:hAnsi="Times New Roman"/>
              <w:color w:val="000000"/>
            </w:rPr>
          </w:rPrChange>
        </w:rPr>
        <w:t>зі</w:t>
      </w:r>
      <w:proofErr w:type="spellEnd"/>
      <w:r w:rsidRPr="001B5176">
        <w:rPr>
          <w:rFonts w:ascii="Times New Roman" w:hAnsi="Times New Roman" w:cs="Times New Roman"/>
          <w:color w:val="000000"/>
          <w:rPrChange w:id="61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133" w:author="e.pashkova" w:date="2020-05-13T10:26:00Z">
            <w:rPr>
              <w:rFonts w:ascii="Times New Roman" w:hAnsi="Times New Roman"/>
              <w:color w:val="000000"/>
            </w:rPr>
          </w:rPrChange>
        </w:rPr>
        <w:t>слідами</w:t>
      </w:r>
      <w:proofErr w:type="spellEnd"/>
      <w:r w:rsidRPr="001B5176">
        <w:rPr>
          <w:rFonts w:ascii="Times New Roman" w:hAnsi="Times New Roman" w:cs="Times New Roman"/>
          <w:color w:val="000000"/>
          <w:rPrChange w:id="61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масел, </w:t>
      </w:r>
      <w:proofErr w:type="spellStart"/>
      <w:r w:rsidRPr="001B5176">
        <w:rPr>
          <w:rFonts w:ascii="Times New Roman" w:hAnsi="Times New Roman" w:cs="Times New Roman"/>
          <w:color w:val="000000"/>
          <w:rPrChange w:id="6135" w:author="e.pashkova" w:date="2020-05-13T10:26:00Z">
            <w:rPr>
              <w:rFonts w:ascii="Times New Roman" w:hAnsi="Times New Roman"/>
              <w:color w:val="000000"/>
            </w:rPr>
          </w:rPrChange>
        </w:rPr>
        <w:t>жирів</w:t>
      </w:r>
      <w:proofErr w:type="spellEnd"/>
      <w:r w:rsidRPr="001B5176">
        <w:rPr>
          <w:rFonts w:ascii="Times New Roman" w:hAnsi="Times New Roman" w:cs="Times New Roman"/>
          <w:color w:val="000000"/>
          <w:rPrChange w:id="61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бензину, </w:t>
      </w:r>
      <w:proofErr w:type="spellStart"/>
      <w:r w:rsidRPr="001B5176">
        <w:rPr>
          <w:rFonts w:ascii="Times New Roman" w:hAnsi="Times New Roman" w:cs="Times New Roman"/>
          <w:color w:val="000000"/>
          <w:rPrChange w:id="6137" w:author="e.pashkova" w:date="2020-05-13T10:26:00Z">
            <w:rPr>
              <w:rFonts w:ascii="Times New Roman" w:hAnsi="Times New Roman"/>
              <w:color w:val="000000"/>
            </w:rPr>
          </w:rPrChange>
        </w:rPr>
        <w:t>гасу</w:t>
      </w:r>
      <w:proofErr w:type="spellEnd"/>
      <w:r w:rsidRPr="001B5176">
        <w:rPr>
          <w:rFonts w:ascii="Times New Roman" w:hAnsi="Times New Roman" w:cs="Times New Roman"/>
          <w:color w:val="000000"/>
          <w:rPrChange w:id="61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  <w:rPrChange w:id="6139" w:author="e.pashkova" w:date="2020-05-13T10:26:00Z">
            <w:rPr>
              <w:rFonts w:ascii="Times New Roman" w:hAnsi="Times New Roman"/>
              <w:color w:val="000000"/>
            </w:rPr>
          </w:rPrChange>
        </w:rPr>
        <w:t>інших</w:t>
      </w:r>
      <w:proofErr w:type="spellEnd"/>
      <w:r w:rsidRPr="001B5176">
        <w:rPr>
          <w:rFonts w:ascii="Times New Roman" w:hAnsi="Times New Roman" w:cs="Times New Roman"/>
          <w:color w:val="000000"/>
          <w:rPrChange w:id="61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горючих </w:t>
      </w:r>
      <w:proofErr w:type="spellStart"/>
      <w:r w:rsidRPr="001B5176">
        <w:rPr>
          <w:rFonts w:ascii="Times New Roman" w:hAnsi="Times New Roman" w:cs="Times New Roman"/>
          <w:color w:val="000000"/>
          <w:rPrChange w:id="6141" w:author="e.pashkova" w:date="2020-05-13T10:26:00Z">
            <w:rPr>
              <w:rFonts w:ascii="Times New Roman" w:hAnsi="Times New Roman"/>
              <w:color w:val="000000"/>
            </w:rPr>
          </w:rPrChange>
        </w:rPr>
        <w:t>рідин</w:t>
      </w:r>
      <w:proofErr w:type="spellEnd"/>
      <w:r w:rsidRPr="001B5176">
        <w:rPr>
          <w:rFonts w:ascii="Times New Roman" w:hAnsi="Times New Roman" w:cs="Times New Roman"/>
          <w:color w:val="000000"/>
          <w:rPrChange w:id="6142" w:author="e.pashkova" w:date="2020-05-13T10:26:00Z">
            <w:rPr>
              <w:rFonts w:ascii="Times New Roman" w:hAnsi="Times New Roman"/>
              <w:color w:val="000000"/>
            </w:rPr>
          </w:rPrChange>
        </w:rPr>
        <w:t>;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6143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144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61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• </w:t>
      </w:r>
      <w:proofErr w:type="spellStart"/>
      <w:r w:rsidRPr="001B5176">
        <w:rPr>
          <w:rFonts w:ascii="Times New Roman" w:hAnsi="Times New Roman" w:cs="Times New Roman"/>
          <w:color w:val="000000"/>
          <w:rPrChange w:id="6146" w:author="e.pashkova" w:date="2020-05-13T10:26:00Z">
            <w:rPr>
              <w:rFonts w:ascii="Times New Roman" w:hAnsi="Times New Roman"/>
              <w:color w:val="000000"/>
            </w:rPr>
          </w:rPrChange>
        </w:rPr>
        <w:t>приступати</w:t>
      </w:r>
      <w:proofErr w:type="spellEnd"/>
      <w:r w:rsidRPr="001B5176">
        <w:rPr>
          <w:rFonts w:ascii="Times New Roman" w:hAnsi="Times New Roman" w:cs="Times New Roman"/>
          <w:color w:val="000000"/>
          <w:rPrChange w:id="61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</w:t>
      </w:r>
      <w:proofErr w:type="spellStart"/>
      <w:r w:rsidRPr="001B5176">
        <w:rPr>
          <w:rFonts w:ascii="Times New Roman" w:hAnsi="Times New Roman" w:cs="Times New Roman"/>
          <w:color w:val="000000"/>
          <w:rPrChange w:id="6148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  <w:rPrChange w:id="61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несправному </w:t>
      </w:r>
      <w:proofErr w:type="spellStart"/>
      <w:r w:rsidRPr="001B5176">
        <w:rPr>
          <w:rFonts w:ascii="Times New Roman" w:hAnsi="Times New Roman" w:cs="Times New Roman"/>
          <w:color w:val="000000"/>
          <w:rPrChange w:id="6150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обладнанні</w:t>
      </w:r>
      <w:proofErr w:type="spellEnd"/>
      <w:r w:rsidRPr="001B5176">
        <w:rPr>
          <w:rFonts w:ascii="Times New Roman" w:hAnsi="Times New Roman" w:cs="Times New Roman"/>
          <w:color w:val="000000"/>
          <w:rPrChange w:id="6151" w:author="e.pashkova" w:date="2020-05-13T10:26:00Z">
            <w:rPr>
              <w:rFonts w:ascii="Times New Roman" w:hAnsi="Times New Roman"/>
              <w:color w:val="000000"/>
            </w:rPr>
          </w:rPrChange>
        </w:rPr>
        <w:t>;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6152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153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61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• </w:t>
      </w:r>
      <w:proofErr w:type="spellStart"/>
      <w:r w:rsidRPr="001B5176">
        <w:rPr>
          <w:rFonts w:ascii="Times New Roman" w:hAnsi="Times New Roman" w:cs="Times New Roman"/>
          <w:color w:val="000000"/>
          <w:rPrChange w:id="6155" w:author="e.pashkova" w:date="2020-05-13T10:26:00Z">
            <w:rPr>
              <w:rFonts w:ascii="Times New Roman" w:hAnsi="Times New Roman"/>
              <w:color w:val="000000"/>
            </w:rPr>
          </w:rPrChange>
        </w:rPr>
        <w:t>зберігати</w:t>
      </w:r>
      <w:proofErr w:type="spellEnd"/>
      <w:r w:rsidRPr="001B5176">
        <w:rPr>
          <w:rFonts w:ascii="Times New Roman" w:hAnsi="Times New Roman" w:cs="Times New Roman"/>
          <w:color w:val="000000"/>
          <w:rPrChange w:id="61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6157" w:author="e.pashkova" w:date="2020-05-13T10:26:00Z">
            <w:rPr>
              <w:rFonts w:ascii="Times New Roman" w:hAnsi="Times New Roman"/>
              <w:color w:val="000000"/>
            </w:rPr>
          </w:rPrChange>
        </w:rPr>
        <w:t>зварювальних</w:t>
      </w:r>
      <w:proofErr w:type="spellEnd"/>
      <w:r w:rsidRPr="001B5176">
        <w:rPr>
          <w:rFonts w:ascii="Times New Roman" w:hAnsi="Times New Roman" w:cs="Times New Roman"/>
          <w:color w:val="000000"/>
          <w:rPrChange w:id="61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постах </w:t>
      </w:r>
      <w:proofErr w:type="spellStart"/>
      <w:r w:rsidRPr="001B5176">
        <w:rPr>
          <w:rFonts w:ascii="Times New Roman" w:hAnsi="Times New Roman" w:cs="Times New Roman"/>
          <w:color w:val="000000"/>
          <w:rPrChange w:id="6159" w:author="e.pashkova" w:date="2020-05-13T10:26:00Z">
            <w:rPr>
              <w:rFonts w:ascii="Times New Roman" w:hAnsi="Times New Roman"/>
              <w:color w:val="000000"/>
            </w:rPr>
          </w:rPrChange>
        </w:rPr>
        <w:t>одяг</w:t>
      </w:r>
      <w:proofErr w:type="spellEnd"/>
      <w:r w:rsidRPr="001B5176">
        <w:rPr>
          <w:rFonts w:ascii="Times New Roman" w:hAnsi="Times New Roman" w:cs="Times New Roman"/>
          <w:color w:val="000000"/>
          <w:rPrChange w:id="61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ЛЗР, ГР та </w:t>
      </w:r>
      <w:proofErr w:type="spellStart"/>
      <w:r w:rsidRPr="001B5176">
        <w:rPr>
          <w:rFonts w:ascii="Times New Roman" w:hAnsi="Times New Roman" w:cs="Times New Roman"/>
          <w:color w:val="000000"/>
          <w:rPrChange w:id="6161" w:author="e.pashkova" w:date="2020-05-13T10:26:00Z">
            <w:rPr>
              <w:rFonts w:ascii="Times New Roman" w:hAnsi="Times New Roman"/>
              <w:color w:val="000000"/>
            </w:rPr>
          </w:rPrChange>
        </w:rPr>
        <w:t>інші</w:t>
      </w:r>
      <w:proofErr w:type="spellEnd"/>
      <w:r w:rsidRPr="001B5176">
        <w:rPr>
          <w:rFonts w:ascii="Times New Roman" w:hAnsi="Times New Roman" w:cs="Times New Roman"/>
          <w:color w:val="000000"/>
          <w:rPrChange w:id="61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163" w:author="e.pashkova" w:date="2020-05-13T10:26:00Z">
            <w:rPr>
              <w:rFonts w:ascii="Times New Roman" w:hAnsi="Times New Roman"/>
              <w:color w:val="000000"/>
            </w:rPr>
          </w:rPrChange>
        </w:rPr>
        <w:t>горючі</w:t>
      </w:r>
      <w:proofErr w:type="spellEnd"/>
      <w:r w:rsidRPr="001B5176">
        <w:rPr>
          <w:rFonts w:ascii="Times New Roman" w:hAnsi="Times New Roman" w:cs="Times New Roman"/>
          <w:color w:val="000000"/>
          <w:rPrChange w:id="61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165" w:author="e.pashkova" w:date="2020-05-13T10:26:00Z">
            <w:rPr>
              <w:rFonts w:ascii="Times New Roman" w:hAnsi="Times New Roman"/>
              <w:color w:val="000000"/>
            </w:rPr>
          </w:rPrChange>
        </w:rPr>
        <w:t>матеріали</w:t>
      </w:r>
      <w:proofErr w:type="spellEnd"/>
      <w:r w:rsidRPr="001B5176">
        <w:rPr>
          <w:rFonts w:ascii="Times New Roman" w:hAnsi="Times New Roman" w:cs="Times New Roman"/>
          <w:color w:val="000000"/>
          <w:rPrChange w:id="6166" w:author="e.pashkova" w:date="2020-05-13T10:26:00Z">
            <w:rPr>
              <w:rFonts w:ascii="Times New Roman" w:hAnsi="Times New Roman"/>
              <w:color w:val="000000"/>
            </w:rPr>
          </w:rPrChange>
        </w:rPr>
        <w:t>;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6167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168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616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• </w:t>
      </w:r>
      <w:proofErr w:type="spellStart"/>
      <w:r w:rsidRPr="001B5176">
        <w:rPr>
          <w:rFonts w:ascii="Times New Roman" w:hAnsi="Times New Roman" w:cs="Times New Roman"/>
          <w:color w:val="000000"/>
          <w:rPrChange w:id="6170" w:author="e.pashkova" w:date="2020-05-13T10:26:00Z">
            <w:rPr>
              <w:rFonts w:ascii="Times New Roman" w:hAnsi="Times New Roman"/>
              <w:color w:val="000000"/>
            </w:rPr>
          </w:rPrChange>
        </w:rPr>
        <w:t>допускати</w:t>
      </w:r>
      <w:proofErr w:type="spellEnd"/>
      <w:r w:rsidRPr="001B5176">
        <w:rPr>
          <w:rFonts w:ascii="Times New Roman" w:hAnsi="Times New Roman" w:cs="Times New Roman"/>
          <w:color w:val="000000"/>
          <w:rPrChange w:id="617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r w:rsidR="00C950FB" w:rsidRPr="001B5176">
        <w:rPr>
          <w:rFonts w:ascii="Times New Roman" w:hAnsi="Times New Roman" w:cs="Times New Roman"/>
          <w:color w:val="000000"/>
          <w:lang w:val="uk-UA"/>
          <w:rPrChange w:id="6172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пересічення</w:t>
      </w:r>
      <w:r w:rsidRPr="001B5176">
        <w:rPr>
          <w:rFonts w:ascii="Times New Roman" w:hAnsi="Times New Roman" w:cs="Times New Roman"/>
          <w:color w:val="000000"/>
          <w:rPrChange w:id="617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174" w:author="e.pashkova" w:date="2020-05-13T10:26:00Z">
            <w:rPr>
              <w:rFonts w:ascii="Times New Roman" w:hAnsi="Times New Roman"/>
              <w:color w:val="000000"/>
            </w:rPr>
          </w:rPrChange>
        </w:rPr>
        <w:t>електрокабелів</w:t>
      </w:r>
      <w:proofErr w:type="spellEnd"/>
      <w:r w:rsidRPr="001B5176">
        <w:rPr>
          <w:rFonts w:ascii="Times New Roman" w:hAnsi="Times New Roman" w:cs="Times New Roman"/>
          <w:color w:val="000000"/>
          <w:rPrChange w:id="617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6176" w:author="e.pashkova" w:date="2020-05-13T10:26:00Z">
            <w:rPr>
              <w:rFonts w:ascii="Times New Roman" w:hAnsi="Times New Roman"/>
              <w:color w:val="000000"/>
            </w:rPr>
          </w:rPrChange>
        </w:rPr>
        <w:t>балонами</w:t>
      </w:r>
      <w:proofErr w:type="spellEnd"/>
      <w:r w:rsidRPr="001B5176">
        <w:rPr>
          <w:rFonts w:ascii="Times New Roman" w:hAnsi="Times New Roman" w:cs="Times New Roman"/>
          <w:color w:val="000000"/>
          <w:rPrChange w:id="61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178" w:author="e.pashkova" w:date="2020-05-13T10:26:00Z">
            <w:rPr>
              <w:rFonts w:ascii="Times New Roman" w:hAnsi="Times New Roman"/>
              <w:color w:val="000000"/>
            </w:rPr>
          </w:rPrChange>
        </w:rPr>
        <w:t>зі</w:t>
      </w:r>
      <w:proofErr w:type="spellEnd"/>
      <w:r w:rsidRPr="001B5176">
        <w:rPr>
          <w:rFonts w:ascii="Times New Roman" w:hAnsi="Times New Roman" w:cs="Times New Roman"/>
          <w:color w:val="000000"/>
          <w:rPrChange w:id="61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180" w:author="e.pashkova" w:date="2020-05-13T10:26:00Z">
            <w:rPr>
              <w:rFonts w:ascii="Times New Roman" w:hAnsi="Times New Roman"/>
              <w:color w:val="000000"/>
            </w:rPr>
          </w:rPrChange>
        </w:rPr>
        <w:t>стисненими</w:t>
      </w:r>
      <w:proofErr w:type="spellEnd"/>
      <w:r w:rsidRPr="001B5176">
        <w:rPr>
          <w:rFonts w:ascii="Times New Roman" w:hAnsi="Times New Roman" w:cs="Times New Roman"/>
          <w:color w:val="000000"/>
          <w:rPrChange w:id="61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  <w:rPrChange w:id="6182" w:author="e.pashkova" w:date="2020-05-13T10:26:00Z">
            <w:rPr>
              <w:rFonts w:ascii="Times New Roman" w:hAnsi="Times New Roman"/>
              <w:color w:val="000000"/>
            </w:rPr>
          </w:rPrChange>
        </w:rPr>
        <w:t>зрідженими</w:t>
      </w:r>
      <w:proofErr w:type="spellEnd"/>
      <w:r w:rsidRPr="001B5176">
        <w:rPr>
          <w:rFonts w:ascii="Times New Roman" w:hAnsi="Times New Roman" w:cs="Times New Roman"/>
          <w:color w:val="000000"/>
          <w:rPrChange w:id="61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газами;</w:t>
      </w:r>
    </w:p>
    <w:p w:rsidR="0036271F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6184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185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6186" w:author="e.pashkova" w:date="2020-05-13T10:26:00Z">
            <w:rPr>
              <w:rFonts w:ascii="Times New Roman" w:hAnsi="Times New Roman"/>
              <w:color w:val="000000"/>
            </w:rPr>
          </w:rPrChange>
        </w:rPr>
        <w:lastRenderedPageBreak/>
        <w:t xml:space="preserve">• </w:t>
      </w:r>
      <w:proofErr w:type="spellStart"/>
      <w:r w:rsidRPr="001B5176">
        <w:rPr>
          <w:rFonts w:ascii="Times New Roman" w:hAnsi="Times New Roman" w:cs="Times New Roman"/>
          <w:color w:val="000000"/>
          <w:rPrChange w:id="6187" w:author="e.pashkova" w:date="2020-05-13T10:26:00Z">
            <w:rPr>
              <w:rFonts w:ascii="Times New Roman" w:hAnsi="Times New Roman"/>
              <w:color w:val="000000"/>
            </w:rPr>
          </w:rPrChange>
        </w:rPr>
        <w:t>виконувати</w:t>
      </w:r>
      <w:proofErr w:type="spellEnd"/>
      <w:r w:rsidRPr="001B5176">
        <w:rPr>
          <w:rFonts w:ascii="Times New Roman" w:hAnsi="Times New Roman" w:cs="Times New Roman"/>
          <w:color w:val="000000"/>
          <w:rPrChange w:id="61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189" w:author="e.pashkova" w:date="2020-05-13T10:26:00Z">
            <w:rPr>
              <w:rFonts w:ascii="Times New Roman" w:hAnsi="Times New Roman"/>
              <w:color w:val="000000"/>
            </w:rPr>
          </w:rPrChange>
        </w:rPr>
        <w:t>вогневі</w:t>
      </w:r>
      <w:proofErr w:type="spellEnd"/>
      <w:r w:rsidRPr="001B5176">
        <w:rPr>
          <w:rFonts w:ascii="Times New Roman" w:hAnsi="Times New Roman" w:cs="Times New Roman"/>
          <w:color w:val="000000"/>
          <w:rPrChange w:id="61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191" w:author="e.pashkova" w:date="2020-05-13T10:26:00Z">
            <w:rPr>
              <w:rFonts w:ascii="Times New Roman" w:hAnsi="Times New Roman"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color w:val="000000"/>
          <w:rPrChange w:id="61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6193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обладнанні</w:t>
      </w:r>
      <w:proofErr w:type="spellEnd"/>
      <w:r w:rsidRPr="001B5176">
        <w:rPr>
          <w:rFonts w:ascii="Times New Roman" w:hAnsi="Times New Roman" w:cs="Times New Roman"/>
          <w:color w:val="000000"/>
          <w:rPrChange w:id="61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  <w:rPrChange w:id="6195" w:author="e.pashkova" w:date="2020-05-13T10:26:00Z">
            <w:rPr>
              <w:rFonts w:ascii="Times New Roman" w:hAnsi="Times New Roman"/>
              <w:color w:val="000000"/>
            </w:rPr>
          </w:rPrChange>
        </w:rPr>
        <w:t>комунікаціях</w:t>
      </w:r>
      <w:proofErr w:type="spellEnd"/>
      <w:r w:rsidRPr="001B5176">
        <w:rPr>
          <w:rFonts w:ascii="Times New Roman" w:hAnsi="Times New Roman" w:cs="Times New Roman"/>
          <w:color w:val="000000"/>
          <w:rPrChange w:id="61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6197" w:author="e.pashkova" w:date="2020-05-13T10:26:00Z">
            <w:rPr>
              <w:rFonts w:ascii="Times New Roman" w:hAnsi="Times New Roman"/>
              <w:color w:val="000000"/>
            </w:rPr>
          </w:rPrChange>
        </w:rPr>
        <w:t>заповнених</w:t>
      </w:r>
      <w:proofErr w:type="spellEnd"/>
      <w:r w:rsidRPr="001B5176">
        <w:rPr>
          <w:rFonts w:ascii="Times New Roman" w:hAnsi="Times New Roman" w:cs="Times New Roman"/>
          <w:color w:val="000000"/>
          <w:rPrChange w:id="61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горючими й </w:t>
      </w:r>
      <w:proofErr w:type="spellStart"/>
      <w:r w:rsidRPr="001B5176">
        <w:rPr>
          <w:rFonts w:ascii="Times New Roman" w:hAnsi="Times New Roman" w:cs="Times New Roman"/>
          <w:color w:val="000000"/>
          <w:rPrChange w:id="6199" w:author="e.pashkova" w:date="2020-05-13T10:26:00Z">
            <w:rPr>
              <w:rFonts w:ascii="Times New Roman" w:hAnsi="Times New Roman"/>
              <w:color w:val="000000"/>
            </w:rPr>
          </w:rPrChange>
        </w:rPr>
        <w:t>токсичними</w:t>
      </w:r>
      <w:proofErr w:type="spellEnd"/>
      <w:r w:rsidRPr="001B5176">
        <w:rPr>
          <w:rFonts w:ascii="Times New Roman" w:hAnsi="Times New Roman" w:cs="Times New Roman"/>
          <w:color w:val="000000"/>
          <w:rPrChange w:id="62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01" w:author="e.pashkova" w:date="2020-05-13T10:26:00Z">
            <w:rPr>
              <w:rFonts w:ascii="Times New Roman" w:hAnsi="Times New Roman"/>
              <w:color w:val="000000"/>
            </w:rPr>
          </w:rPrChange>
        </w:rPr>
        <w:t>речовинами</w:t>
      </w:r>
      <w:proofErr w:type="spellEnd"/>
      <w:r w:rsidRPr="001B5176">
        <w:rPr>
          <w:rFonts w:ascii="Times New Roman" w:hAnsi="Times New Roman" w:cs="Times New Roman"/>
          <w:color w:val="000000"/>
          <w:rPrChange w:id="62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а </w:t>
      </w:r>
      <w:proofErr w:type="spellStart"/>
      <w:r w:rsidRPr="001B5176">
        <w:rPr>
          <w:rFonts w:ascii="Times New Roman" w:hAnsi="Times New Roman" w:cs="Times New Roman"/>
          <w:color w:val="000000"/>
          <w:rPrChange w:id="6203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rPrChange w:id="62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05" w:author="e.pashkova" w:date="2020-05-13T10:26:00Z">
            <w:rPr>
              <w:rFonts w:ascii="Times New Roman" w:hAnsi="Times New Roman"/>
              <w:color w:val="000000"/>
            </w:rPr>
          </w:rPrChange>
        </w:rPr>
        <w:t>знаходяться</w:t>
      </w:r>
      <w:proofErr w:type="spellEnd"/>
      <w:r w:rsidRPr="001B5176">
        <w:rPr>
          <w:rFonts w:ascii="Times New Roman" w:hAnsi="Times New Roman" w:cs="Times New Roman"/>
          <w:color w:val="000000"/>
          <w:rPrChange w:id="620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07" w:author="e.pashkova" w:date="2020-05-13T10:26:00Z">
            <w:rPr>
              <w:rFonts w:ascii="Times New Roman" w:hAnsi="Times New Roman"/>
              <w:color w:val="000000"/>
            </w:rPr>
          </w:rPrChange>
        </w:rPr>
        <w:t>під</w:t>
      </w:r>
      <w:proofErr w:type="spellEnd"/>
      <w:r w:rsidRPr="001B5176">
        <w:rPr>
          <w:rFonts w:ascii="Times New Roman" w:hAnsi="Times New Roman" w:cs="Times New Roman"/>
          <w:color w:val="000000"/>
          <w:rPrChange w:id="62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09" w:author="e.pashkova" w:date="2020-05-13T10:26:00Z">
            <w:rPr>
              <w:rFonts w:ascii="Times New Roman" w:hAnsi="Times New Roman"/>
              <w:color w:val="000000"/>
            </w:rPr>
          </w:rPrChange>
        </w:rPr>
        <w:t>напругою</w:t>
      </w:r>
      <w:proofErr w:type="spellEnd"/>
      <w:r w:rsidRPr="001B5176">
        <w:rPr>
          <w:rFonts w:ascii="Times New Roman" w:hAnsi="Times New Roman" w:cs="Times New Roman"/>
          <w:color w:val="000000"/>
          <w:rPrChange w:id="6210" w:author="e.pashkova" w:date="2020-05-13T10:26:00Z">
            <w:rPr>
              <w:rFonts w:ascii="Times New Roman" w:hAnsi="Times New Roman"/>
              <w:color w:val="000000"/>
            </w:rPr>
          </w:rPrChange>
        </w:rPr>
        <w:t>;</w:t>
      </w:r>
    </w:p>
    <w:p w:rsidR="00C950FB" w:rsidRPr="001B5176" w:rsidRDefault="0036271F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6211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212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62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• </w:t>
      </w:r>
      <w:proofErr w:type="spellStart"/>
      <w:r w:rsidRPr="001B5176">
        <w:rPr>
          <w:rFonts w:ascii="Times New Roman" w:hAnsi="Times New Roman" w:cs="Times New Roman"/>
          <w:color w:val="000000"/>
          <w:rPrChange w:id="6214" w:author="e.pashkova" w:date="2020-05-13T10:26:00Z">
            <w:rPr>
              <w:rFonts w:ascii="Times New Roman" w:hAnsi="Times New Roman"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color w:val="000000"/>
          <w:rPrChange w:id="62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16" w:author="e.pashkova" w:date="2020-05-13T10:26:00Z">
            <w:rPr>
              <w:rFonts w:ascii="Times New Roman" w:hAnsi="Times New Roman"/>
              <w:color w:val="000000"/>
            </w:rPr>
          </w:rPrChange>
        </w:rPr>
        <w:t>вогневих</w:t>
      </w:r>
      <w:proofErr w:type="spellEnd"/>
      <w:r w:rsidRPr="001B5176">
        <w:rPr>
          <w:rFonts w:ascii="Times New Roman" w:hAnsi="Times New Roman" w:cs="Times New Roman"/>
          <w:color w:val="000000"/>
          <w:rPrChange w:id="62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18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62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20" w:author="e.pashkova" w:date="2020-05-13T10:26:00Z">
            <w:rPr>
              <w:rFonts w:ascii="Times New Roman" w:hAnsi="Times New Roman"/>
              <w:color w:val="000000"/>
            </w:rPr>
          </w:rPrChange>
        </w:rPr>
        <w:t>одночасно</w:t>
      </w:r>
      <w:proofErr w:type="spellEnd"/>
      <w:r w:rsidRPr="001B5176">
        <w:rPr>
          <w:rFonts w:ascii="Times New Roman" w:hAnsi="Times New Roman" w:cs="Times New Roman"/>
          <w:color w:val="000000"/>
          <w:rPrChange w:id="62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6222" w:author="e.pashkova" w:date="2020-05-13T10:26:00Z">
            <w:rPr>
              <w:rFonts w:ascii="Times New Roman" w:hAnsi="Times New Roman"/>
              <w:color w:val="000000"/>
            </w:rPr>
          </w:rPrChange>
        </w:rPr>
        <w:t>пристроєм</w:t>
      </w:r>
      <w:proofErr w:type="spellEnd"/>
      <w:r w:rsidRPr="001B5176">
        <w:rPr>
          <w:rFonts w:ascii="Times New Roman" w:hAnsi="Times New Roman" w:cs="Times New Roman"/>
          <w:color w:val="000000"/>
          <w:rPrChange w:id="62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24" w:author="e.pashkova" w:date="2020-05-13T10:26:00Z">
            <w:rPr>
              <w:rFonts w:ascii="Times New Roman" w:hAnsi="Times New Roman"/>
              <w:color w:val="000000"/>
            </w:rPr>
          </w:rPrChange>
        </w:rPr>
        <w:t>гідроізоляції</w:t>
      </w:r>
      <w:proofErr w:type="spellEnd"/>
      <w:r w:rsidRPr="001B5176">
        <w:rPr>
          <w:rFonts w:ascii="Times New Roman" w:hAnsi="Times New Roman" w:cs="Times New Roman"/>
          <w:color w:val="000000"/>
          <w:rPrChange w:id="62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6226" w:author="e.pashkova" w:date="2020-05-13T10:26:00Z">
            <w:rPr>
              <w:rFonts w:ascii="Times New Roman" w:hAnsi="Times New Roman"/>
              <w:color w:val="000000"/>
            </w:rPr>
          </w:rPrChange>
        </w:rPr>
        <w:t>пароізоляції</w:t>
      </w:r>
      <w:proofErr w:type="spellEnd"/>
      <w:r w:rsidRPr="001B5176">
        <w:rPr>
          <w:rFonts w:ascii="Times New Roman" w:hAnsi="Times New Roman" w:cs="Times New Roman"/>
          <w:color w:val="000000"/>
          <w:rPrChange w:id="62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6228" w:author="e.pashkova" w:date="2020-05-13T10:26:00Z">
            <w:rPr>
              <w:rFonts w:ascii="Times New Roman" w:hAnsi="Times New Roman"/>
              <w:color w:val="000000"/>
            </w:rPr>
          </w:rPrChange>
        </w:rPr>
        <w:t>покрівлі</w:t>
      </w:r>
      <w:proofErr w:type="spellEnd"/>
      <w:r w:rsidRPr="001B5176">
        <w:rPr>
          <w:rFonts w:ascii="Times New Roman" w:hAnsi="Times New Roman" w:cs="Times New Roman"/>
          <w:color w:val="000000"/>
          <w:rPrChange w:id="62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6230" w:author="e.pashkova" w:date="2020-05-13T10:26:00Z">
            <w:rPr>
              <w:rFonts w:ascii="Times New Roman" w:hAnsi="Times New Roman"/>
              <w:color w:val="000000"/>
            </w:rPr>
          </w:rPrChange>
        </w:rPr>
        <w:t>монтажем</w:t>
      </w:r>
      <w:proofErr w:type="spellEnd"/>
      <w:r w:rsidRPr="001B5176">
        <w:rPr>
          <w:rFonts w:ascii="Times New Roman" w:hAnsi="Times New Roman" w:cs="Times New Roman"/>
          <w:color w:val="000000"/>
          <w:rPrChange w:id="62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панелей з горючими </w:t>
      </w:r>
      <w:proofErr w:type="spellStart"/>
      <w:r w:rsidRPr="001B5176">
        <w:rPr>
          <w:rFonts w:ascii="Times New Roman" w:hAnsi="Times New Roman" w:cs="Times New Roman"/>
          <w:color w:val="000000"/>
          <w:rPrChange w:id="6232" w:author="e.pashkova" w:date="2020-05-13T10:26:00Z">
            <w:rPr>
              <w:rFonts w:ascii="Times New Roman" w:hAnsi="Times New Roman"/>
              <w:color w:val="000000"/>
            </w:rPr>
          </w:rPrChange>
        </w:rPr>
        <w:t>утеплювачами</w:t>
      </w:r>
      <w:proofErr w:type="spellEnd"/>
      <w:r w:rsidRPr="001B5176">
        <w:rPr>
          <w:rFonts w:ascii="Times New Roman" w:hAnsi="Times New Roman" w:cs="Times New Roman"/>
          <w:color w:val="000000"/>
          <w:rPrChange w:id="62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6234" w:author="e.pashkova" w:date="2020-05-13T10:26:00Z">
            <w:rPr>
              <w:rFonts w:ascii="Times New Roman" w:hAnsi="Times New Roman"/>
              <w:color w:val="000000"/>
            </w:rPr>
          </w:rPrChange>
        </w:rPr>
        <w:t>наклейкою</w:t>
      </w:r>
      <w:proofErr w:type="spellEnd"/>
      <w:r w:rsidRPr="001B5176">
        <w:rPr>
          <w:rFonts w:ascii="Times New Roman" w:hAnsi="Times New Roman" w:cs="Times New Roman"/>
          <w:color w:val="000000"/>
          <w:rPrChange w:id="623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36" w:author="e.pashkova" w:date="2020-05-13T10:26:00Z">
            <w:rPr>
              <w:rFonts w:ascii="Times New Roman" w:hAnsi="Times New Roman"/>
              <w:color w:val="000000"/>
            </w:rPr>
          </w:rPrChange>
        </w:rPr>
        <w:t>покриттів</w:t>
      </w:r>
      <w:proofErr w:type="spellEnd"/>
      <w:r w:rsidRPr="001B5176">
        <w:rPr>
          <w:rFonts w:ascii="Times New Roman" w:hAnsi="Times New Roman" w:cs="Times New Roman"/>
          <w:color w:val="000000"/>
          <w:rPrChange w:id="62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38" w:author="e.pashkova" w:date="2020-05-13T10:26:00Z">
            <w:rPr>
              <w:rFonts w:ascii="Times New Roman" w:hAnsi="Times New Roman"/>
              <w:color w:val="000000"/>
            </w:rPr>
          </w:rPrChange>
        </w:rPr>
        <w:t>підлог</w:t>
      </w:r>
      <w:proofErr w:type="spellEnd"/>
      <w:r w:rsidRPr="001B5176">
        <w:rPr>
          <w:rFonts w:ascii="Times New Roman" w:hAnsi="Times New Roman" w:cs="Times New Roman"/>
          <w:color w:val="000000"/>
          <w:rPrChange w:id="62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6240" w:author="e.pashkova" w:date="2020-05-13T10:26:00Z">
            <w:rPr>
              <w:rFonts w:ascii="Times New Roman" w:hAnsi="Times New Roman"/>
              <w:color w:val="000000"/>
            </w:rPr>
          </w:rPrChange>
        </w:rPr>
        <w:t>обробкою</w:t>
      </w:r>
      <w:proofErr w:type="spellEnd"/>
      <w:r w:rsidRPr="001B5176">
        <w:rPr>
          <w:rFonts w:ascii="Times New Roman" w:hAnsi="Times New Roman" w:cs="Times New Roman"/>
          <w:color w:val="000000"/>
          <w:rPrChange w:id="62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42" w:author="e.pashkova" w:date="2020-05-13T10:26:00Z">
            <w:rPr>
              <w:rFonts w:ascii="Times New Roman" w:hAnsi="Times New Roman"/>
              <w:color w:val="000000"/>
            </w:rPr>
          </w:rPrChange>
        </w:rPr>
        <w:t>приміщень</w:t>
      </w:r>
      <w:proofErr w:type="spellEnd"/>
      <w:r w:rsidRPr="001B5176">
        <w:rPr>
          <w:rFonts w:ascii="Times New Roman" w:hAnsi="Times New Roman" w:cs="Times New Roman"/>
          <w:color w:val="000000"/>
          <w:rPrChange w:id="62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44" w:author="e.pashkova" w:date="2020-05-13T10:26:00Z">
            <w:rPr>
              <w:rFonts w:ascii="Times New Roman" w:hAnsi="Times New Roman"/>
              <w:color w:val="000000"/>
            </w:rPr>
          </w:rPrChange>
        </w:rPr>
        <w:t>із</w:t>
      </w:r>
      <w:proofErr w:type="spellEnd"/>
      <w:r w:rsidRPr="001B5176">
        <w:rPr>
          <w:rFonts w:ascii="Times New Roman" w:hAnsi="Times New Roman" w:cs="Times New Roman"/>
          <w:color w:val="000000"/>
          <w:rPrChange w:id="62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46" w:author="e.pashkova" w:date="2020-05-13T10:26:00Z">
            <w:rPr>
              <w:rFonts w:ascii="Times New Roman" w:hAnsi="Times New Roman"/>
              <w:color w:val="000000"/>
            </w:rPr>
          </w:rPrChange>
        </w:rPr>
        <w:t>застосуванням</w:t>
      </w:r>
      <w:proofErr w:type="spellEnd"/>
      <w:r w:rsidRPr="001B5176">
        <w:rPr>
          <w:rFonts w:ascii="Times New Roman" w:hAnsi="Times New Roman" w:cs="Times New Roman"/>
          <w:color w:val="000000"/>
          <w:rPrChange w:id="62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горючих </w:t>
      </w:r>
      <w:proofErr w:type="spellStart"/>
      <w:r w:rsidRPr="001B5176">
        <w:rPr>
          <w:rFonts w:ascii="Times New Roman" w:hAnsi="Times New Roman" w:cs="Times New Roman"/>
          <w:color w:val="000000"/>
          <w:rPrChange w:id="6248" w:author="e.pashkova" w:date="2020-05-13T10:26:00Z">
            <w:rPr>
              <w:rFonts w:ascii="Times New Roman" w:hAnsi="Times New Roman"/>
              <w:color w:val="000000"/>
            </w:rPr>
          </w:rPrChange>
        </w:rPr>
        <w:t>лаків</w:t>
      </w:r>
      <w:proofErr w:type="spellEnd"/>
      <w:r w:rsidRPr="001B5176">
        <w:rPr>
          <w:rFonts w:ascii="Times New Roman" w:hAnsi="Times New Roman" w:cs="Times New Roman"/>
          <w:color w:val="000000"/>
          <w:rPrChange w:id="62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6250" w:author="e.pashkova" w:date="2020-05-13T10:26:00Z">
            <w:rPr>
              <w:rFonts w:ascii="Times New Roman" w:hAnsi="Times New Roman"/>
              <w:color w:val="000000"/>
            </w:rPr>
          </w:rPrChange>
        </w:rPr>
        <w:t>фарб</w:t>
      </w:r>
      <w:proofErr w:type="spellEnd"/>
      <w:r w:rsidRPr="001B5176">
        <w:rPr>
          <w:rFonts w:ascii="Times New Roman" w:hAnsi="Times New Roman" w:cs="Times New Roman"/>
          <w:color w:val="000000"/>
          <w:rPrChange w:id="62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6252" w:author="e.pashkova" w:date="2020-05-13T10:26:00Z">
            <w:rPr>
              <w:rFonts w:ascii="Times New Roman" w:hAnsi="Times New Roman"/>
              <w:color w:val="000000"/>
            </w:rPr>
          </w:rPrChange>
        </w:rPr>
        <w:t>клеїв</w:t>
      </w:r>
      <w:proofErr w:type="spellEnd"/>
      <w:r w:rsidRPr="001B5176">
        <w:rPr>
          <w:rFonts w:ascii="Times New Roman" w:hAnsi="Times New Roman" w:cs="Times New Roman"/>
          <w:color w:val="000000"/>
          <w:rPrChange w:id="62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мастик і </w:t>
      </w:r>
      <w:proofErr w:type="spellStart"/>
      <w:r w:rsidRPr="001B5176">
        <w:rPr>
          <w:rFonts w:ascii="Times New Roman" w:hAnsi="Times New Roman" w:cs="Times New Roman"/>
          <w:color w:val="000000"/>
          <w:rPrChange w:id="6254" w:author="e.pashkova" w:date="2020-05-13T10:26:00Z">
            <w:rPr>
              <w:rFonts w:ascii="Times New Roman" w:hAnsi="Times New Roman"/>
              <w:color w:val="000000"/>
            </w:rPr>
          </w:rPrChange>
        </w:rPr>
        <w:t>інших</w:t>
      </w:r>
      <w:proofErr w:type="spellEnd"/>
      <w:r w:rsidRPr="001B5176">
        <w:rPr>
          <w:rFonts w:ascii="Times New Roman" w:hAnsi="Times New Roman" w:cs="Times New Roman"/>
          <w:color w:val="000000"/>
          <w:rPrChange w:id="625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горючих </w:t>
      </w:r>
      <w:proofErr w:type="spellStart"/>
      <w:r w:rsidRPr="001B5176">
        <w:rPr>
          <w:rFonts w:ascii="Times New Roman" w:hAnsi="Times New Roman" w:cs="Times New Roman"/>
          <w:color w:val="000000"/>
          <w:rPrChange w:id="6256" w:author="e.pashkova" w:date="2020-05-13T10:26:00Z">
            <w:rPr>
              <w:rFonts w:ascii="Times New Roman" w:hAnsi="Times New Roman"/>
              <w:color w:val="000000"/>
            </w:rPr>
          </w:rPrChange>
        </w:rPr>
        <w:t>матеріалів</w:t>
      </w:r>
      <w:proofErr w:type="spellEnd"/>
      <w:r w:rsidRPr="001B5176">
        <w:rPr>
          <w:rFonts w:ascii="Times New Roman" w:hAnsi="Times New Roman" w:cs="Times New Roman"/>
          <w:color w:val="000000"/>
          <w:rPrChange w:id="6257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D03DD" w:rsidRPr="001B5176" w:rsidRDefault="00C950FB" w:rsidP="001B5176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  <w:u w:val="single"/>
          <w:rPrChange w:id="6258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</w:rPr>
          </w:rPrChange>
        </w:rPr>
        <w:pPrChange w:id="6259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6260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>Вимоги до використання</w:t>
      </w:r>
      <w:r w:rsidR="000D03DD" w:rsidRPr="001B5176">
        <w:rPr>
          <w:rFonts w:ascii="Times New Roman" w:hAnsi="Times New Roman" w:cs="Times New Roman"/>
          <w:b/>
          <w:color w:val="000000"/>
          <w:u w:val="single"/>
          <w:rPrChange w:id="6261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</w:rPr>
          </w:rPrChange>
        </w:rPr>
        <w:t xml:space="preserve"> бал</w:t>
      </w: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6262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>о</w:t>
      </w:r>
      <w:r w:rsidR="000D03DD" w:rsidRPr="001B5176">
        <w:rPr>
          <w:rFonts w:ascii="Times New Roman" w:hAnsi="Times New Roman" w:cs="Times New Roman"/>
          <w:b/>
          <w:color w:val="000000"/>
          <w:u w:val="single"/>
          <w:rPrChange w:id="6263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</w:rPr>
          </w:rPrChange>
        </w:rPr>
        <w:t>н</w:t>
      </w: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6264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>і</w:t>
      </w:r>
      <w:r w:rsidR="000D03DD" w:rsidRPr="001B5176">
        <w:rPr>
          <w:rFonts w:ascii="Times New Roman" w:hAnsi="Times New Roman" w:cs="Times New Roman"/>
          <w:b/>
          <w:color w:val="000000"/>
          <w:u w:val="single"/>
          <w:rPrChange w:id="6265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</w:rPr>
          </w:rPrChange>
        </w:rPr>
        <w:t xml:space="preserve">в </w:t>
      </w: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6266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>з зрідженими та стисненими газами</w:t>
      </w:r>
      <w:r w:rsidR="000D03DD" w:rsidRPr="001B5176">
        <w:rPr>
          <w:rFonts w:ascii="Times New Roman" w:hAnsi="Times New Roman" w:cs="Times New Roman"/>
          <w:b/>
          <w:color w:val="000000"/>
          <w:u w:val="single"/>
          <w:rPrChange w:id="6267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</w:rPr>
          </w:rPrChange>
        </w:rPr>
        <w:t xml:space="preserve"> </w:t>
      </w:r>
    </w:p>
    <w:p w:rsidR="00C950FB" w:rsidRPr="001B5176" w:rsidRDefault="00C950FB" w:rsidP="001B5176">
      <w:pPr>
        <w:tabs>
          <w:tab w:val="num" w:pos="900"/>
        </w:tabs>
        <w:spacing w:before="200" w:line="240" w:lineRule="auto"/>
        <w:jc w:val="both"/>
        <w:rPr>
          <w:rFonts w:ascii="Times New Roman" w:hAnsi="Times New Roman" w:cs="Times New Roman"/>
          <w:color w:val="000000"/>
          <w:rPrChange w:id="6268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269" w:author="e.pashkova" w:date="2020-05-13T10:26:00Z">
          <w:pPr>
            <w:tabs>
              <w:tab w:val="num" w:pos="900"/>
            </w:tabs>
            <w:spacing w:before="200"/>
          </w:pPr>
        </w:pPrChange>
      </w:pPr>
      <w:r w:rsidRPr="001B5176">
        <w:rPr>
          <w:rFonts w:ascii="Times New Roman" w:hAnsi="Times New Roman" w:cs="Times New Roman"/>
          <w:color w:val="000000"/>
        </w:rPr>
        <w:tab/>
      </w:r>
      <w:proofErr w:type="spellStart"/>
      <w:r w:rsidRPr="001B5176">
        <w:rPr>
          <w:rFonts w:ascii="Times New Roman" w:hAnsi="Times New Roman" w:cs="Times New Roman"/>
          <w:color w:val="000000"/>
        </w:rPr>
        <w:t>Балони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зі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зрідженими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</w:rPr>
        <w:t>стисненими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газами </w:t>
      </w:r>
      <w:proofErr w:type="spellStart"/>
      <w:r w:rsidRPr="001B5176">
        <w:rPr>
          <w:rFonts w:ascii="Times New Roman" w:hAnsi="Times New Roman" w:cs="Times New Roman"/>
          <w:color w:val="000000"/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</w:rPr>
        <w:t>випробувані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, а </w:t>
      </w:r>
      <w:proofErr w:type="spellStart"/>
      <w:r w:rsidRPr="001B5176">
        <w:rPr>
          <w:rFonts w:ascii="Times New Roman" w:hAnsi="Times New Roman" w:cs="Times New Roman"/>
          <w:color w:val="000000"/>
        </w:rPr>
        <w:t>місця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їх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зберігання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обладнані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відповідно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до </w:t>
      </w:r>
      <w:proofErr w:type="spellStart"/>
      <w:r w:rsidRPr="001B5176">
        <w:rPr>
          <w:rFonts w:ascii="Times New Roman" w:hAnsi="Times New Roman" w:cs="Times New Roman"/>
          <w:color w:val="000000"/>
        </w:rPr>
        <w:t>діючих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правил </w:t>
      </w:r>
      <w:r w:rsidRPr="001B5176">
        <w:rPr>
          <w:rFonts w:ascii="Times New Roman" w:hAnsi="Times New Roman" w:cs="Times New Roman"/>
          <w:color w:val="000000"/>
          <w:lang w:val="uk-UA"/>
          <w:rPrChange w:id="627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з</w:t>
      </w:r>
      <w:r w:rsidRPr="001B5176">
        <w:rPr>
          <w:rFonts w:ascii="Times New Roman" w:hAnsi="Times New Roman" w:cs="Times New Roman"/>
          <w:color w:val="000000"/>
          <w:rPrChange w:id="627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72" w:author="e.pashkova" w:date="2020-05-13T10:26:00Z">
            <w:rPr>
              <w:rFonts w:ascii="Times New Roman" w:hAnsi="Times New Roman"/>
              <w:color w:val="000000"/>
            </w:rPr>
          </w:rPrChange>
        </w:rPr>
        <w:t>охорон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6273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и</w:t>
      </w:r>
      <w:r w:rsidRPr="001B5176">
        <w:rPr>
          <w:rFonts w:ascii="Times New Roman" w:hAnsi="Times New Roman" w:cs="Times New Roman"/>
          <w:color w:val="000000"/>
          <w:rPrChange w:id="62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75" w:author="e.pashkova" w:date="2020-05-13T10:26:00Z">
            <w:rPr>
              <w:rFonts w:ascii="Times New Roman" w:hAnsi="Times New Roman"/>
              <w:color w:val="000000"/>
            </w:rPr>
          </w:rPrChange>
        </w:rPr>
        <w:t>праці</w:t>
      </w:r>
      <w:proofErr w:type="spellEnd"/>
      <w:r w:rsidRPr="001B5176">
        <w:rPr>
          <w:rFonts w:ascii="Times New Roman" w:hAnsi="Times New Roman" w:cs="Times New Roman"/>
          <w:color w:val="000000"/>
          <w:rPrChange w:id="62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  <w:rPrChange w:id="6277" w:author="e.pashkova" w:date="2020-05-13T10:26:00Z">
            <w:rPr>
              <w:rFonts w:ascii="Times New Roman" w:hAnsi="Times New Roman"/>
              <w:color w:val="000000"/>
            </w:rPr>
          </w:rPrChange>
        </w:rPr>
        <w:t>експлуатації</w:t>
      </w:r>
      <w:proofErr w:type="spellEnd"/>
      <w:r w:rsidRPr="001B5176">
        <w:rPr>
          <w:rFonts w:ascii="Times New Roman" w:hAnsi="Times New Roman" w:cs="Times New Roman"/>
          <w:color w:val="000000"/>
          <w:rPrChange w:id="62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газового </w:t>
      </w:r>
      <w:proofErr w:type="spellStart"/>
      <w:r w:rsidRPr="001B5176">
        <w:rPr>
          <w:rFonts w:ascii="Times New Roman" w:hAnsi="Times New Roman" w:cs="Times New Roman"/>
          <w:color w:val="000000"/>
          <w:rPrChange w:id="6279" w:author="e.pashkova" w:date="2020-05-13T10:26:00Z">
            <w:rPr>
              <w:rFonts w:ascii="Times New Roman" w:hAnsi="Times New Roman"/>
              <w:color w:val="000000"/>
            </w:rPr>
          </w:rPrChange>
        </w:rPr>
        <w:t>господарства</w:t>
      </w:r>
      <w:proofErr w:type="spellEnd"/>
      <w:r w:rsidRPr="001B5176">
        <w:rPr>
          <w:rFonts w:ascii="Times New Roman" w:hAnsi="Times New Roman" w:cs="Times New Roman"/>
          <w:color w:val="000000"/>
          <w:rPrChange w:id="6280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C950FB" w:rsidRPr="001B5176" w:rsidRDefault="00C950FB" w:rsidP="001B5176">
      <w:pPr>
        <w:tabs>
          <w:tab w:val="num" w:pos="900"/>
        </w:tabs>
        <w:spacing w:before="200" w:line="240" w:lineRule="auto"/>
        <w:jc w:val="both"/>
        <w:rPr>
          <w:rFonts w:ascii="Times New Roman" w:hAnsi="Times New Roman" w:cs="Times New Roman"/>
          <w:color w:val="000000"/>
          <w:rPrChange w:id="6281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282" w:author="e.pashkova" w:date="2020-05-13T10:26:00Z">
          <w:pPr>
            <w:tabs>
              <w:tab w:val="num" w:pos="900"/>
            </w:tabs>
            <w:spacing w:before="200"/>
          </w:pPr>
        </w:pPrChange>
      </w:pPr>
      <w:r w:rsidRPr="001B5176">
        <w:rPr>
          <w:rFonts w:ascii="Times New Roman" w:hAnsi="Times New Roman" w:cs="Times New Roman"/>
          <w:color w:val="000000"/>
          <w:rPrChange w:id="6283" w:author="e.pashkova" w:date="2020-05-13T10:26:00Z">
            <w:rPr>
              <w:rFonts w:ascii="Times New Roman" w:hAnsi="Times New Roman"/>
              <w:color w:val="000000"/>
            </w:rPr>
          </w:rPrChange>
        </w:rPr>
        <w:tab/>
      </w:r>
      <w:proofErr w:type="spellStart"/>
      <w:r w:rsidRPr="001B5176">
        <w:rPr>
          <w:rFonts w:ascii="Times New Roman" w:hAnsi="Times New Roman" w:cs="Times New Roman"/>
          <w:color w:val="000000"/>
          <w:rPrChange w:id="6284" w:author="e.pashkova" w:date="2020-05-13T10:26:00Z">
            <w:rPr>
              <w:rFonts w:ascii="Times New Roman" w:hAnsi="Times New Roman"/>
              <w:color w:val="000000"/>
            </w:rPr>
          </w:rPrChange>
        </w:rPr>
        <w:t>Працівники</w:t>
      </w:r>
      <w:proofErr w:type="spellEnd"/>
      <w:r w:rsidRPr="001B5176">
        <w:rPr>
          <w:rFonts w:ascii="Times New Roman" w:hAnsi="Times New Roman" w:cs="Times New Roman"/>
          <w:color w:val="000000"/>
          <w:rPrChange w:id="62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6286" w:author="e.pashkova" w:date="2020-05-13T10:26:00Z">
            <w:rPr>
              <w:rFonts w:ascii="Times New Roman" w:hAnsi="Times New Roman"/>
              <w:color w:val="000000"/>
            </w:rPr>
          </w:rPrChange>
        </w:rPr>
        <w:t>які</w:t>
      </w:r>
      <w:proofErr w:type="spellEnd"/>
      <w:r w:rsidRPr="001B5176">
        <w:rPr>
          <w:rFonts w:ascii="Times New Roman" w:hAnsi="Times New Roman" w:cs="Times New Roman"/>
          <w:color w:val="000000"/>
          <w:rPrChange w:id="62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88" w:author="e.pashkova" w:date="2020-05-13T10:26:00Z">
            <w:rPr>
              <w:rFonts w:ascii="Times New Roman" w:hAnsi="Times New Roman"/>
              <w:color w:val="000000"/>
            </w:rPr>
          </w:rPrChange>
        </w:rPr>
        <w:t>обслуговують</w:t>
      </w:r>
      <w:proofErr w:type="spellEnd"/>
      <w:r w:rsidRPr="001B5176">
        <w:rPr>
          <w:rFonts w:ascii="Times New Roman" w:hAnsi="Times New Roman" w:cs="Times New Roman"/>
          <w:color w:val="000000"/>
          <w:rPrChange w:id="628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90" w:author="e.pashkova" w:date="2020-05-13T10:26:00Z">
            <w:rPr>
              <w:rFonts w:ascii="Times New Roman" w:hAnsi="Times New Roman"/>
              <w:color w:val="000000"/>
            </w:rPr>
          </w:rPrChange>
        </w:rPr>
        <w:t>балони</w:t>
      </w:r>
      <w:proofErr w:type="spellEnd"/>
      <w:r w:rsidRPr="001B5176">
        <w:rPr>
          <w:rFonts w:ascii="Times New Roman" w:hAnsi="Times New Roman" w:cs="Times New Roman"/>
          <w:color w:val="000000"/>
          <w:rPrChange w:id="629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6292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629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6294" w:author="e.pashkova" w:date="2020-05-13T10:26:00Z">
            <w:rPr>
              <w:rFonts w:ascii="Times New Roman" w:hAnsi="Times New Roman"/>
              <w:color w:val="000000"/>
            </w:rPr>
          </w:rPrChange>
        </w:rPr>
        <w:t>навчені</w:t>
      </w:r>
      <w:proofErr w:type="spellEnd"/>
      <w:r w:rsidRPr="001B5176">
        <w:rPr>
          <w:rFonts w:ascii="Times New Roman" w:hAnsi="Times New Roman" w:cs="Times New Roman"/>
          <w:color w:val="000000"/>
          <w:rPrChange w:id="629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296" w:author="e.pashkova" w:date="2020-05-13T10:26:00Z">
            <w:rPr>
              <w:rFonts w:ascii="Times New Roman" w:hAnsi="Times New Roman"/>
              <w:color w:val="000000"/>
            </w:rPr>
          </w:rPrChange>
        </w:rPr>
        <w:t>згідно</w:t>
      </w:r>
      <w:proofErr w:type="spellEnd"/>
      <w:r w:rsidRPr="001B5176">
        <w:rPr>
          <w:rFonts w:ascii="Times New Roman" w:hAnsi="Times New Roman" w:cs="Times New Roman"/>
          <w:color w:val="000000"/>
          <w:rPrChange w:id="62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6298" w:author="e.pashkova" w:date="2020-05-13T10:26:00Z">
            <w:rPr>
              <w:rFonts w:ascii="Times New Roman" w:hAnsi="Times New Roman"/>
              <w:color w:val="000000"/>
            </w:rPr>
          </w:rPrChange>
        </w:rPr>
        <w:t>чинним</w:t>
      </w:r>
      <w:proofErr w:type="spellEnd"/>
      <w:r w:rsidRPr="001B5176">
        <w:rPr>
          <w:rFonts w:ascii="Times New Roman" w:hAnsi="Times New Roman" w:cs="Times New Roman"/>
          <w:color w:val="000000"/>
          <w:rPrChange w:id="62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00" w:author="e.pashkova" w:date="2020-05-13T10:26:00Z">
            <w:rPr>
              <w:rFonts w:ascii="Times New Roman" w:hAnsi="Times New Roman"/>
              <w:color w:val="000000"/>
            </w:rPr>
          </w:rPrChange>
        </w:rPr>
        <w:t>законодавством</w:t>
      </w:r>
      <w:proofErr w:type="spellEnd"/>
      <w:r w:rsidRPr="001B5176">
        <w:rPr>
          <w:rFonts w:ascii="Times New Roman" w:hAnsi="Times New Roman" w:cs="Times New Roman"/>
          <w:color w:val="000000"/>
          <w:rPrChange w:id="6301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C950FB" w:rsidRPr="001B5176" w:rsidRDefault="00C950FB" w:rsidP="001B5176">
      <w:pPr>
        <w:tabs>
          <w:tab w:val="num" w:pos="900"/>
        </w:tabs>
        <w:spacing w:before="200" w:line="240" w:lineRule="auto"/>
        <w:jc w:val="both"/>
        <w:rPr>
          <w:rFonts w:ascii="Times New Roman" w:hAnsi="Times New Roman" w:cs="Times New Roman"/>
          <w:color w:val="000000"/>
          <w:rPrChange w:id="6302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303" w:author="e.pashkova" w:date="2020-05-13T10:26:00Z">
          <w:pPr>
            <w:tabs>
              <w:tab w:val="num" w:pos="900"/>
            </w:tabs>
            <w:spacing w:before="200"/>
          </w:pPr>
        </w:pPrChange>
      </w:pPr>
      <w:r w:rsidRPr="001B5176">
        <w:rPr>
          <w:rFonts w:ascii="Times New Roman" w:hAnsi="Times New Roman" w:cs="Times New Roman"/>
          <w:color w:val="000000"/>
          <w:rPrChange w:id="6304" w:author="e.pashkova" w:date="2020-05-13T10:26:00Z">
            <w:rPr>
              <w:rFonts w:ascii="Times New Roman" w:hAnsi="Times New Roman"/>
              <w:color w:val="000000"/>
            </w:rPr>
          </w:rPrChange>
        </w:rPr>
        <w:tab/>
      </w:r>
      <w:proofErr w:type="spellStart"/>
      <w:r w:rsidRPr="001B5176">
        <w:rPr>
          <w:rFonts w:ascii="Times New Roman" w:hAnsi="Times New Roman" w:cs="Times New Roman"/>
          <w:color w:val="000000"/>
          <w:rPrChange w:id="6305" w:author="e.pashkova" w:date="2020-05-13T10:26:00Z">
            <w:rPr>
              <w:rFonts w:ascii="Times New Roman" w:hAnsi="Times New Roman"/>
              <w:color w:val="000000"/>
            </w:rPr>
          </w:rPrChange>
        </w:rPr>
        <w:t>Кисневі</w:t>
      </w:r>
      <w:proofErr w:type="spellEnd"/>
      <w:r w:rsidRPr="001B5176">
        <w:rPr>
          <w:rFonts w:ascii="Times New Roman" w:hAnsi="Times New Roman" w:cs="Times New Roman"/>
          <w:color w:val="000000"/>
          <w:rPrChange w:id="630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07" w:author="e.pashkova" w:date="2020-05-13T10:26:00Z">
            <w:rPr>
              <w:rFonts w:ascii="Times New Roman" w:hAnsi="Times New Roman"/>
              <w:color w:val="000000"/>
            </w:rPr>
          </w:rPrChange>
        </w:rPr>
        <w:t>балони</w:t>
      </w:r>
      <w:proofErr w:type="spellEnd"/>
      <w:r w:rsidRPr="001B5176">
        <w:rPr>
          <w:rFonts w:ascii="Times New Roman" w:hAnsi="Times New Roman" w:cs="Times New Roman"/>
          <w:color w:val="000000"/>
          <w:rPrChange w:id="63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09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63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11" w:author="e.pashkova" w:date="2020-05-13T10:26:00Z">
            <w:rPr>
              <w:rFonts w:ascii="Times New Roman" w:hAnsi="Times New Roman"/>
              <w:color w:val="000000"/>
            </w:rPr>
          </w:rPrChange>
        </w:rPr>
        <w:t>зберігатися</w:t>
      </w:r>
      <w:proofErr w:type="spellEnd"/>
      <w:r w:rsidRPr="001B5176">
        <w:rPr>
          <w:rFonts w:ascii="Times New Roman" w:hAnsi="Times New Roman" w:cs="Times New Roman"/>
          <w:color w:val="000000"/>
          <w:rPrChange w:id="63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6313" w:author="e.pashkova" w:date="2020-05-13T10:26:00Z">
            <w:rPr>
              <w:rFonts w:ascii="Times New Roman" w:hAnsi="Times New Roman"/>
              <w:color w:val="000000"/>
            </w:rPr>
          </w:rPrChange>
        </w:rPr>
        <w:t>відстані</w:t>
      </w:r>
      <w:proofErr w:type="spellEnd"/>
      <w:r w:rsidRPr="001B5176">
        <w:rPr>
          <w:rFonts w:ascii="Times New Roman" w:hAnsi="Times New Roman" w:cs="Times New Roman"/>
          <w:color w:val="000000"/>
          <w:rPrChange w:id="63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не </w:t>
      </w:r>
      <w:proofErr w:type="spellStart"/>
      <w:r w:rsidRPr="001B5176">
        <w:rPr>
          <w:rFonts w:ascii="Times New Roman" w:hAnsi="Times New Roman" w:cs="Times New Roman"/>
          <w:color w:val="000000"/>
          <w:rPrChange w:id="6315" w:author="e.pashkova" w:date="2020-05-13T10:26:00Z">
            <w:rPr>
              <w:rFonts w:ascii="Times New Roman" w:hAnsi="Times New Roman"/>
              <w:color w:val="000000"/>
            </w:rPr>
          </w:rPrChange>
        </w:rPr>
        <w:t>менше</w:t>
      </w:r>
      <w:proofErr w:type="spellEnd"/>
      <w:r w:rsidRPr="001B5176">
        <w:rPr>
          <w:rFonts w:ascii="Times New Roman" w:hAnsi="Times New Roman" w:cs="Times New Roman"/>
          <w:color w:val="000000"/>
          <w:rPrChange w:id="63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5 </w:t>
      </w:r>
      <w:proofErr w:type="spellStart"/>
      <w:r w:rsidRPr="001B5176">
        <w:rPr>
          <w:rFonts w:ascii="Times New Roman" w:hAnsi="Times New Roman" w:cs="Times New Roman"/>
          <w:color w:val="000000"/>
          <w:rPrChange w:id="6317" w:author="e.pashkova" w:date="2020-05-13T10:26:00Z">
            <w:rPr>
              <w:rFonts w:ascii="Times New Roman" w:hAnsi="Times New Roman"/>
              <w:color w:val="000000"/>
            </w:rPr>
          </w:rPrChange>
        </w:rPr>
        <w:t>метрів</w:t>
      </w:r>
      <w:proofErr w:type="spellEnd"/>
      <w:r w:rsidRPr="001B5176">
        <w:rPr>
          <w:rFonts w:ascii="Times New Roman" w:hAnsi="Times New Roman" w:cs="Times New Roman"/>
          <w:color w:val="000000"/>
          <w:rPrChange w:id="63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19" w:author="e.pashkova" w:date="2020-05-13T10:26:00Z">
            <w:rPr>
              <w:rFonts w:ascii="Times New Roman" w:hAnsi="Times New Roman"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  <w:rPrChange w:id="63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21" w:author="e.pashkova" w:date="2020-05-13T10:26:00Z">
            <w:rPr>
              <w:rFonts w:ascii="Times New Roman" w:hAnsi="Times New Roman"/>
              <w:color w:val="000000"/>
            </w:rPr>
          </w:rPrChange>
        </w:rPr>
        <w:t>балонів</w:t>
      </w:r>
      <w:proofErr w:type="spellEnd"/>
      <w:r w:rsidRPr="001B5176">
        <w:rPr>
          <w:rFonts w:ascii="Times New Roman" w:hAnsi="Times New Roman" w:cs="Times New Roman"/>
          <w:color w:val="000000"/>
          <w:rPrChange w:id="63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горючими газами (ацетиленом, пропаном і т.д.).</w:t>
      </w:r>
    </w:p>
    <w:p w:rsidR="00C950FB" w:rsidRPr="001B5176" w:rsidRDefault="00C950FB" w:rsidP="001B5176">
      <w:pPr>
        <w:tabs>
          <w:tab w:val="num" w:pos="900"/>
        </w:tabs>
        <w:spacing w:before="200" w:line="240" w:lineRule="auto"/>
        <w:jc w:val="both"/>
        <w:rPr>
          <w:rFonts w:ascii="Times New Roman" w:hAnsi="Times New Roman" w:cs="Times New Roman"/>
          <w:color w:val="000000"/>
          <w:rPrChange w:id="6323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324" w:author="e.pashkova" w:date="2020-05-13T10:26:00Z">
          <w:pPr>
            <w:tabs>
              <w:tab w:val="num" w:pos="900"/>
            </w:tabs>
            <w:spacing w:before="200"/>
          </w:pPr>
        </w:pPrChange>
      </w:pPr>
      <w:r w:rsidRPr="001B5176">
        <w:rPr>
          <w:rFonts w:ascii="Times New Roman" w:hAnsi="Times New Roman" w:cs="Times New Roman"/>
          <w:color w:val="000000"/>
          <w:rPrChange w:id="6325" w:author="e.pashkova" w:date="2020-05-13T10:26:00Z">
            <w:rPr>
              <w:rFonts w:ascii="Times New Roman" w:hAnsi="Times New Roman"/>
              <w:color w:val="000000"/>
            </w:rPr>
          </w:rPrChange>
        </w:rPr>
        <w:tab/>
      </w:r>
      <w:proofErr w:type="spellStart"/>
      <w:r w:rsidRPr="001B5176">
        <w:rPr>
          <w:rFonts w:ascii="Times New Roman" w:hAnsi="Times New Roman" w:cs="Times New Roman"/>
          <w:color w:val="000000"/>
          <w:rPrChange w:id="6326" w:author="e.pashkova" w:date="2020-05-13T10:26:00Z">
            <w:rPr>
              <w:rFonts w:ascii="Times New Roman" w:hAnsi="Times New Roman"/>
              <w:color w:val="000000"/>
            </w:rPr>
          </w:rPrChange>
        </w:rPr>
        <w:t>Зберігання</w:t>
      </w:r>
      <w:proofErr w:type="spellEnd"/>
      <w:r w:rsidRPr="001B5176">
        <w:rPr>
          <w:rFonts w:ascii="Times New Roman" w:hAnsi="Times New Roman" w:cs="Times New Roman"/>
          <w:color w:val="000000"/>
          <w:rPrChange w:id="63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одному </w:t>
      </w:r>
      <w:proofErr w:type="spellStart"/>
      <w:r w:rsidRPr="001B5176">
        <w:rPr>
          <w:rFonts w:ascii="Times New Roman" w:hAnsi="Times New Roman" w:cs="Times New Roman"/>
          <w:color w:val="000000"/>
          <w:rPrChange w:id="6328" w:author="e.pashkova" w:date="2020-05-13T10:26:00Z">
            <w:rPr>
              <w:rFonts w:ascii="Times New Roman" w:hAnsi="Times New Roman"/>
              <w:color w:val="000000"/>
            </w:rPr>
          </w:rPrChange>
        </w:rPr>
        <w:t>приміщенні</w:t>
      </w:r>
      <w:proofErr w:type="spellEnd"/>
      <w:r w:rsidRPr="001B5176">
        <w:rPr>
          <w:rFonts w:ascii="Times New Roman" w:hAnsi="Times New Roman" w:cs="Times New Roman"/>
          <w:color w:val="000000"/>
          <w:rPrChange w:id="63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30" w:author="e.pashkova" w:date="2020-05-13T10:26:00Z">
            <w:rPr>
              <w:rFonts w:ascii="Times New Roman" w:hAnsi="Times New Roman"/>
              <w:color w:val="000000"/>
            </w:rPr>
          </w:rPrChange>
        </w:rPr>
        <w:t>балонів</w:t>
      </w:r>
      <w:proofErr w:type="spellEnd"/>
      <w:r w:rsidRPr="001B5176">
        <w:rPr>
          <w:rFonts w:ascii="Times New Roman" w:hAnsi="Times New Roman" w:cs="Times New Roman"/>
          <w:color w:val="000000"/>
          <w:rPrChange w:id="63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киснем і горючими газами </w:t>
      </w:r>
      <w:proofErr w:type="spellStart"/>
      <w:r w:rsidRPr="001B5176">
        <w:rPr>
          <w:rFonts w:ascii="Times New Roman" w:hAnsi="Times New Roman" w:cs="Times New Roman"/>
          <w:color w:val="000000"/>
          <w:rPrChange w:id="6332" w:author="e.pashkova" w:date="2020-05-13T10:26:00Z">
            <w:rPr>
              <w:rFonts w:ascii="Times New Roman" w:hAnsi="Times New Roman"/>
              <w:color w:val="000000"/>
            </w:rPr>
          </w:rPrChange>
        </w:rPr>
        <w:t>забороняється</w:t>
      </w:r>
      <w:proofErr w:type="spellEnd"/>
      <w:r w:rsidRPr="001B5176">
        <w:rPr>
          <w:rFonts w:ascii="Times New Roman" w:hAnsi="Times New Roman" w:cs="Times New Roman"/>
          <w:color w:val="000000"/>
          <w:rPrChange w:id="6333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C950FB" w:rsidRPr="001B5176" w:rsidRDefault="00C950FB" w:rsidP="001B5176">
      <w:pPr>
        <w:tabs>
          <w:tab w:val="num" w:pos="900"/>
        </w:tabs>
        <w:spacing w:before="200" w:line="240" w:lineRule="auto"/>
        <w:jc w:val="both"/>
        <w:rPr>
          <w:rFonts w:ascii="Times New Roman" w:hAnsi="Times New Roman" w:cs="Times New Roman"/>
          <w:color w:val="000000"/>
          <w:rPrChange w:id="6334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335" w:author="e.pashkova" w:date="2020-05-13T10:26:00Z">
          <w:pPr>
            <w:tabs>
              <w:tab w:val="num" w:pos="900"/>
            </w:tabs>
            <w:spacing w:before="200"/>
          </w:pPr>
        </w:pPrChange>
      </w:pPr>
      <w:r w:rsidRPr="001B5176">
        <w:rPr>
          <w:rFonts w:ascii="Times New Roman" w:hAnsi="Times New Roman" w:cs="Times New Roman"/>
          <w:color w:val="000000"/>
          <w:rPrChange w:id="6336" w:author="e.pashkova" w:date="2020-05-13T10:26:00Z">
            <w:rPr>
              <w:rFonts w:ascii="Times New Roman" w:hAnsi="Times New Roman"/>
              <w:color w:val="000000"/>
            </w:rPr>
          </w:rPrChange>
        </w:rPr>
        <w:tab/>
      </w:r>
      <w:proofErr w:type="spellStart"/>
      <w:r w:rsidRPr="001B5176">
        <w:rPr>
          <w:rFonts w:ascii="Times New Roman" w:hAnsi="Times New Roman" w:cs="Times New Roman"/>
          <w:color w:val="000000"/>
          <w:rPrChange w:id="6337" w:author="e.pashkova" w:date="2020-05-13T10:26:00Z">
            <w:rPr>
              <w:rFonts w:ascii="Times New Roman" w:hAnsi="Times New Roman"/>
              <w:color w:val="000000"/>
            </w:rPr>
          </w:rPrChange>
        </w:rPr>
        <w:t>Балони</w:t>
      </w:r>
      <w:proofErr w:type="spellEnd"/>
      <w:r w:rsidRPr="001B5176">
        <w:rPr>
          <w:rFonts w:ascii="Times New Roman" w:hAnsi="Times New Roman" w:cs="Times New Roman"/>
          <w:color w:val="000000"/>
          <w:rPrChange w:id="63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газом, </w:t>
      </w:r>
      <w:proofErr w:type="spellStart"/>
      <w:r w:rsidRPr="001B5176">
        <w:rPr>
          <w:rFonts w:ascii="Times New Roman" w:hAnsi="Times New Roman" w:cs="Times New Roman"/>
          <w:color w:val="000000"/>
          <w:rPrChange w:id="6339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63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41" w:author="e.pashkova" w:date="2020-05-13T10:26:00Z">
            <w:rPr>
              <w:rFonts w:ascii="Times New Roman" w:hAnsi="Times New Roman"/>
              <w:color w:val="000000"/>
            </w:rPr>
          </w:rPrChange>
        </w:rPr>
        <w:t>встановлюються</w:t>
      </w:r>
      <w:proofErr w:type="spellEnd"/>
      <w:r w:rsidRPr="001B5176">
        <w:rPr>
          <w:rFonts w:ascii="Times New Roman" w:hAnsi="Times New Roman" w:cs="Times New Roman"/>
          <w:color w:val="000000"/>
          <w:rPrChange w:id="63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6343" w:author="e.pashkova" w:date="2020-05-13T10:26:00Z">
            <w:rPr>
              <w:rFonts w:ascii="Times New Roman" w:hAnsi="Times New Roman"/>
              <w:color w:val="000000"/>
            </w:rPr>
          </w:rPrChange>
        </w:rPr>
        <w:t>приміщеннях</w:t>
      </w:r>
      <w:proofErr w:type="spellEnd"/>
      <w:r w:rsidRPr="001B5176">
        <w:rPr>
          <w:rFonts w:ascii="Times New Roman" w:hAnsi="Times New Roman" w:cs="Times New Roman"/>
          <w:color w:val="000000"/>
          <w:rPrChange w:id="63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6345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63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47" w:author="e.pashkova" w:date="2020-05-13T10:26:00Z">
            <w:rPr>
              <w:rFonts w:ascii="Times New Roman" w:hAnsi="Times New Roman"/>
              <w:color w:val="000000"/>
            </w:rPr>
          </w:rPrChange>
        </w:rPr>
        <w:t>знаходитися</w:t>
      </w:r>
      <w:proofErr w:type="spellEnd"/>
      <w:r w:rsidRPr="001B5176">
        <w:rPr>
          <w:rFonts w:ascii="Times New Roman" w:hAnsi="Times New Roman" w:cs="Times New Roman"/>
          <w:color w:val="000000"/>
          <w:rPrChange w:id="634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6349" w:author="e.pashkova" w:date="2020-05-13T10:26:00Z">
            <w:rPr>
              <w:rFonts w:ascii="Times New Roman" w:hAnsi="Times New Roman"/>
              <w:color w:val="000000"/>
            </w:rPr>
          </w:rPrChange>
        </w:rPr>
        <w:t>відстані</w:t>
      </w:r>
      <w:proofErr w:type="spellEnd"/>
      <w:r w:rsidRPr="001B5176">
        <w:rPr>
          <w:rFonts w:ascii="Times New Roman" w:hAnsi="Times New Roman" w:cs="Times New Roman"/>
          <w:color w:val="000000"/>
          <w:rPrChange w:id="635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не </w:t>
      </w:r>
      <w:proofErr w:type="spellStart"/>
      <w:r w:rsidRPr="001B5176">
        <w:rPr>
          <w:rFonts w:ascii="Times New Roman" w:hAnsi="Times New Roman" w:cs="Times New Roman"/>
          <w:color w:val="000000"/>
          <w:rPrChange w:id="6351" w:author="e.pashkova" w:date="2020-05-13T10:26:00Z">
            <w:rPr>
              <w:rFonts w:ascii="Times New Roman" w:hAnsi="Times New Roman"/>
              <w:color w:val="000000"/>
            </w:rPr>
          </w:rPrChange>
        </w:rPr>
        <w:t>менше</w:t>
      </w:r>
      <w:proofErr w:type="spellEnd"/>
      <w:r w:rsidRPr="001B5176">
        <w:rPr>
          <w:rFonts w:ascii="Times New Roman" w:hAnsi="Times New Roman" w:cs="Times New Roman"/>
          <w:color w:val="000000"/>
          <w:rPrChange w:id="63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1 м </w:t>
      </w:r>
      <w:proofErr w:type="spellStart"/>
      <w:r w:rsidRPr="001B5176">
        <w:rPr>
          <w:rFonts w:ascii="Times New Roman" w:hAnsi="Times New Roman" w:cs="Times New Roman"/>
          <w:color w:val="000000"/>
          <w:rPrChange w:id="6353" w:author="e.pashkova" w:date="2020-05-13T10:26:00Z">
            <w:rPr>
              <w:rFonts w:ascii="Times New Roman" w:hAnsi="Times New Roman"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  <w:rPrChange w:id="63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55" w:author="e.pashkova" w:date="2020-05-13T10:26:00Z">
            <w:rPr>
              <w:rFonts w:ascii="Times New Roman" w:hAnsi="Times New Roman"/>
              <w:color w:val="000000"/>
            </w:rPr>
          </w:rPrChange>
        </w:rPr>
        <w:t>радіаторів</w:t>
      </w:r>
      <w:proofErr w:type="spellEnd"/>
      <w:r w:rsidRPr="001B5176">
        <w:rPr>
          <w:rFonts w:ascii="Times New Roman" w:hAnsi="Times New Roman" w:cs="Times New Roman"/>
          <w:color w:val="000000"/>
          <w:rPrChange w:id="63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57" w:author="e.pashkova" w:date="2020-05-13T10:26:00Z">
            <w:rPr>
              <w:rFonts w:ascii="Times New Roman" w:hAnsi="Times New Roman"/>
              <w:color w:val="000000"/>
            </w:rPr>
          </w:rPrChange>
        </w:rPr>
        <w:t>опалення</w:t>
      </w:r>
      <w:proofErr w:type="spellEnd"/>
      <w:r w:rsidRPr="001B5176">
        <w:rPr>
          <w:rFonts w:ascii="Times New Roman" w:hAnsi="Times New Roman" w:cs="Times New Roman"/>
          <w:color w:val="000000"/>
          <w:rPrChange w:id="63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  <w:rPrChange w:id="6359" w:author="e.pashkova" w:date="2020-05-13T10:26:00Z">
            <w:rPr>
              <w:rFonts w:ascii="Times New Roman" w:hAnsi="Times New Roman"/>
              <w:color w:val="000000"/>
            </w:rPr>
          </w:rPrChange>
        </w:rPr>
        <w:t>інших</w:t>
      </w:r>
      <w:proofErr w:type="spellEnd"/>
      <w:r w:rsidRPr="001B5176">
        <w:rPr>
          <w:rFonts w:ascii="Times New Roman" w:hAnsi="Times New Roman" w:cs="Times New Roman"/>
          <w:color w:val="000000"/>
          <w:rPrChange w:id="63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61" w:author="e.pashkova" w:date="2020-05-13T10:26:00Z">
            <w:rPr>
              <w:rFonts w:ascii="Times New Roman" w:hAnsi="Times New Roman"/>
              <w:color w:val="000000"/>
            </w:rPr>
          </w:rPrChange>
        </w:rPr>
        <w:t>опалювальних</w:t>
      </w:r>
      <w:proofErr w:type="spellEnd"/>
      <w:r w:rsidRPr="001B5176">
        <w:rPr>
          <w:rFonts w:ascii="Times New Roman" w:hAnsi="Times New Roman" w:cs="Times New Roman"/>
          <w:color w:val="000000"/>
          <w:rPrChange w:id="63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63" w:author="e.pashkova" w:date="2020-05-13T10:26:00Z">
            <w:rPr>
              <w:rFonts w:ascii="Times New Roman" w:hAnsi="Times New Roman"/>
              <w:color w:val="000000"/>
            </w:rPr>
          </w:rPrChange>
        </w:rPr>
        <w:t>приладів</w:t>
      </w:r>
      <w:proofErr w:type="spellEnd"/>
      <w:r w:rsidRPr="001B5176">
        <w:rPr>
          <w:rFonts w:ascii="Times New Roman" w:hAnsi="Times New Roman" w:cs="Times New Roman"/>
          <w:color w:val="000000"/>
          <w:rPrChange w:id="63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не </w:t>
      </w:r>
      <w:proofErr w:type="spellStart"/>
      <w:r w:rsidRPr="001B5176">
        <w:rPr>
          <w:rFonts w:ascii="Times New Roman" w:hAnsi="Times New Roman" w:cs="Times New Roman"/>
          <w:color w:val="000000"/>
          <w:rPrChange w:id="6365" w:author="e.pashkova" w:date="2020-05-13T10:26:00Z">
            <w:rPr>
              <w:rFonts w:ascii="Times New Roman" w:hAnsi="Times New Roman"/>
              <w:color w:val="000000"/>
            </w:rPr>
          </w:rPrChange>
        </w:rPr>
        <w:t>менше</w:t>
      </w:r>
      <w:proofErr w:type="spellEnd"/>
      <w:r w:rsidRPr="001B5176">
        <w:rPr>
          <w:rFonts w:ascii="Times New Roman" w:hAnsi="Times New Roman" w:cs="Times New Roman"/>
          <w:color w:val="000000"/>
          <w:rPrChange w:id="63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5 м </w:t>
      </w:r>
      <w:proofErr w:type="spellStart"/>
      <w:r w:rsidRPr="001B5176">
        <w:rPr>
          <w:rFonts w:ascii="Times New Roman" w:hAnsi="Times New Roman" w:cs="Times New Roman"/>
          <w:color w:val="000000"/>
          <w:rPrChange w:id="6367" w:author="e.pashkova" w:date="2020-05-13T10:26:00Z">
            <w:rPr>
              <w:rFonts w:ascii="Times New Roman" w:hAnsi="Times New Roman"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  <w:rPrChange w:id="63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69" w:author="e.pashkova" w:date="2020-05-13T10:26:00Z">
            <w:rPr>
              <w:rFonts w:ascii="Times New Roman" w:hAnsi="Times New Roman"/>
              <w:color w:val="000000"/>
            </w:rPr>
          </w:rPrChange>
        </w:rPr>
        <w:t>джерел</w:t>
      </w:r>
      <w:proofErr w:type="spellEnd"/>
      <w:r w:rsidRPr="001B5176">
        <w:rPr>
          <w:rFonts w:ascii="Times New Roman" w:hAnsi="Times New Roman" w:cs="Times New Roman"/>
          <w:color w:val="000000"/>
          <w:rPrChange w:id="63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тепла з </w:t>
      </w:r>
      <w:proofErr w:type="spellStart"/>
      <w:r w:rsidRPr="001B5176">
        <w:rPr>
          <w:rFonts w:ascii="Times New Roman" w:hAnsi="Times New Roman" w:cs="Times New Roman"/>
          <w:color w:val="000000"/>
          <w:rPrChange w:id="6371" w:author="e.pashkova" w:date="2020-05-13T10:26:00Z">
            <w:rPr>
              <w:rFonts w:ascii="Times New Roman" w:hAnsi="Times New Roman"/>
              <w:color w:val="000000"/>
            </w:rPr>
          </w:rPrChange>
        </w:rPr>
        <w:t>відкритим</w:t>
      </w:r>
      <w:proofErr w:type="spellEnd"/>
      <w:r w:rsidRPr="001B5176">
        <w:rPr>
          <w:rFonts w:ascii="Times New Roman" w:hAnsi="Times New Roman" w:cs="Times New Roman"/>
          <w:color w:val="000000"/>
          <w:rPrChange w:id="63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вогнем.</w:t>
      </w:r>
    </w:p>
    <w:p w:rsidR="00C950FB" w:rsidRPr="001B5176" w:rsidRDefault="00C950FB" w:rsidP="001B5176">
      <w:pPr>
        <w:tabs>
          <w:tab w:val="num" w:pos="900"/>
        </w:tabs>
        <w:spacing w:before="200" w:line="240" w:lineRule="auto"/>
        <w:jc w:val="both"/>
        <w:rPr>
          <w:rFonts w:ascii="Times New Roman" w:hAnsi="Times New Roman" w:cs="Times New Roman"/>
          <w:color w:val="000000"/>
          <w:rPrChange w:id="6373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374" w:author="e.pashkova" w:date="2020-05-13T10:26:00Z">
          <w:pPr>
            <w:tabs>
              <w:tab w:val="num" w:pos="900"/>
            </w:tabs>
            <w:spacing w:before="200"/>
          </w:pPr>
        </w:pPrChange>
      </w:pPr>
      <w:r w:rsidRPr="001B5176">
        <w:rPr>
          <w:rFonts w:ascii="Times New Roman" w:hAnsi="Times New Roman" w:cs="Times New Roman"/>
          <w:color w:val="000000"/>
          <w:rPrChange w:id="6375" w:author="e.pashkova" w:date="2020-05-13T10:26:00Z">
            <w:rPr>
              <w:rFonts w:ascii="Times New Roman" w:hAnsi="Times New Roman"/>
              <w:color w:val="000000"/>
            </w:rPr>
          </w:rPrChange>
        </w:rPr>
        <w:tab/>
      </w:r>
      <w:proofErr w:type="spellStart"/>
      <w:r w:rsidRPr="001B5176">
        <w:rPr>
          <w:rFonts w:ascii="Times New Roman" w:hAnsi="Times New Roman" w:cs="Times New Roman"/>
          <w:color w:val="000000"/>
          <w:rPrChange w:id="6376" w:author="e.pashkova" w:date="2020-05-13T10:26:00Z">
            <w:rPr>
              <w:rFonts w:ascii="Times New Roman" w:hAnsi="Times New Roman"/>
              <w:color w:val="000000"/>
            </w:rPr>
          </w:rPrChange>
        </w:rPr>
        <w:t>Повні</w:t>
      </w:r>
      <w:proofErr w:type="spellEnd"/>
      <w:r w:rsidRPr="001B5176">
        <w:rPr>
          <w:rFonts w:ascii="Times New Roman" w:hAnsi="Times New Roman" w:cs="Times New Roman"/>
          <w:color w:val="000000"/>
          <w:rPrChange w:id="63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78" w:author="e.pashkova" w:date="2020-05-13T10:26:00Z">
            <w:rPr>
              <w:rFonts w:ascii="Times New Roman" w:hAnsi="Times New Roman"/>
              <w:color w:val="000000"/>
            </w:rPr>
          </w:rPrChange>
        </w:rPr>
        <w:t>балони</w:t>
      </w:r>
      <w:proofErr w:type="spellEnd"/>
      <w:r w:rsidRPr="001B5176">
        <w:rPr>
          <w:rFonts w:ascii="Times New Roman" w:hAnsi="Times New Roman" w:cs="Times New Roman"/>
          <w:color w:val="000000"/>
          <w:rPrChange w:id="63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80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63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82" w:author="e.pashkova" w:date="2020-05-13T10:26:00Z">
            <w:rPr>
              <w:rFonts w:ascii="Times New Roman" w:hAnsi="Times New Roman"/>
              <w:color w:val="000000"/>
            </w:rPr>
          </w:rPrChange>
        </w:rPr>
        <w:t>зберігатися</w:t>
      </w:r>
      <w:proofErr w:type="spellEnd"/>
      <w:r w:rsidRPr="001B5176">
        <w:rPr>
          <w:rFonts w:ascii="Times New Roman" w:hAnsi="Times New Roman" w:cs="Times New Roman"/>
          <w:color w:val="000000"/>
          <w:rPrChange w:id="63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у вертикальному </w:t>
      </w:r>
      <w:proofErr w:type="spellStart"/>
      <w:r w:rsidRPr="001B5176">
        <w:rPr>
          <w:rFonts w:ascii="Times New Roman" w:hAnsi="Times New Roman" w:cs="Times New Roman"/>
          <w:color w:val="000000"/>
          <w:rPrChange w:id="6384" w:author="e.pashkova" w:date="2020-05-13T10:26:00Z">
            <w:rPr>
              <w:rFonts w:ascii="Times New Roman" w:hAnsi="Times New Roman"/>
              <w:color w:val="000000"/>
            </w:rPr>
          </w:rPrChange>
        </w:rPr>
        <w:t>положенні</w:t>
      </w:r>
      <w:proofErr w:type="spellEnd"/>
      <w:r w:rsidRPr="001B5176">
        <w:rPr>
          <w:rFonts w:ascii="Times New Roman" w:hAnsi="Times New Roman" w:cs="Times New Roman"/>
          <w:color w:val="000000"/>
          <w:rPrChange w:id="63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Для </w:t>
      </w:r>
      <w:proofErr w:type="spellStart"/>
      <w:r w:rsidRPr="001B5176">
        <w:rPr>
          <w:rFonts w:ascii="Times New Roman" w:hAnsi="Times New Roman" w:cs="Times New Roman"/>
          <w:color w:val="000000"/>
          <w:rPrChange w:id="6386" w:author="e.pashkova" w:date="2020-05-13T10:26:00Z">
            <w:rPr>
              <w:rFonts w:ascii="Times New Roman" w:hAnsi="Times New Roman"/>
              <w:color w:val="000000"/>
            </w:rPr>
          </w:rPrChange>
        </w:rPr>
        <w:t>запобігання</w:t>
      </w:r>
      <w:proofErr w:type="spellEnd"/>
      <w:r w:rsidRPr="001B5176">
        <w:rPr>
          <w:rFonts w:ascii="Times New Roman" w:hAnsi="Times New Roman" w:cs="Times New Roman"/>
          <w:color w:val="000000"/>
          <w:rPrChange w:id="63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88" w:author="e.pashkova" w:date="2020-05-13T10:26:00Z">
            <w:rPr>
              <w:rFonts w:ascii="Times New Roman" w:hAnsi="Times New Roman"/>
              <w:color w:val="000000"/>
            </w:rPr>
          </w:rPrChange>
        </w:rPr>
        <w:t>падінн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6389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я</w:t>
      </w:r>
      <w:r w:rsidRPr="001B5176">
        <w:rPr>
          <w:rFonts w:ascii="Times New Roman" w:hAnsi="Times New Roman" w:cs="Times New Roman"/>
          <w:color w:val="000000"/>
          <w:rPrChange w:id="63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91" w:author="e.pashkova" w:date="2020-05-13T10:26:00Z">
            <w:rPr>
              <w:rFonts w:ascii="Times New Roman" w:hAnsi="Times New Roman"/>
              <w:color w:val="000000"/>
            </w:rPr>
          </w:rPrChange>
        </w:rPr>
        <w:t>балони</w:t>
      </w:r>
      <w:proofErr w:type="spellEnd"/>
      <w:r w:rsidRPr="001B5176">
        <w:rPr>
          <w:rFonts w:ascii="Times New Roman" w:hAnsi="Times New Roman" w:cs="Times New Roman"/>
          <w:color w:val="000000"/>
          <w:rPrChange w:id="63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треба </w:t>
      </w:r>
      <w:proofErr w:type="spellStart"/>
      <w:r w:rsidRPr="001B5176">
        <w:rPr>
          <w:rFonts w:ascii="Times New Roman" w:hAnsi="Times New Roman" w:cs="Times New Roman"/>
          <w:color w:val="000000"/>
          <w:rPrChange w:id="6393" w:author="e.pashkova" w:date="2020-05-13T10:26:00Z">
            <w:rPr>
              <w:rFonts w:ascii="Times New Roman" w:hAnsi="Times New Roman"/>
              <w:color w:val="000000"/>
            </w:rPr>
          </w:rPrChange>
        </w:rPr>
        <w:t>встановлювати</w:t>
      </w:r>
      <w:proofErr w:type="spellEnd"/>
      <w:r w:rsidRPr="001B5176">
        <w:rPr>
          <w:rFonts w:ascii="Times New Roman" w:hAnsi="Times New Roman" w:cs="Times New Roman"/>
          <w:color w:val="000000"/>
          <w:rPrChange w:id="63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6395" w:author="e.pashkova" w:date="2020-05-13T10:26:00Z">
            <w:rPr>
              <w:rFonts w:ascii="Times New Roman" w:hAnsi="Times New Roman"/>
              <w:color w:val="000000"/>
            </w:rPr>
          </w:rPrChange>
        </w:rPr>
        <w:t>спеціально</w:t>
      </w:r>
      <w:proofErr w:type="spellEnd"/>
      <w:r w:rsidRPr="001B5176">
        <w:rPr>
          <w:rFonts w:ascii="Times New Roman" w:hAnsi="Times New Roman" w:cs="Times New Roman"/>
          <w:color w:val="000000"/>
          <w:rPrChange w:id="63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97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обладнані</w:t>
      </w:r>
      <w:proofErr w:type="spellEnd"/>
      <w:r w:rsidRPr="001B5176">
        <w:rPr>
          <w:rFonts w:ascii="Times New Roman" w:hAnsi="Times New Roman" w:cs="Times New Roman"/>
          <w:color w:val="000000"/>
          <w:rPrChange w:id="63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399" w:author="e.pashkova" w:date="2020-05-13T10:26:00Z">
            <w:rPr>
              <w:rFonts w:ascii="Times New Roman" w:hAnsi="Times New Roman"/>
              <w:color w:val="000000"/>
            </w:rPr>
          </w:rPrChange>
        </w:rPr>
        <w:t>гнізда</w:t>
      </w:r>
      <w:proofErr w:type="spellEnd"/>
      <w:r w:rsidRPr="001B5176">
        <w:rPr>
          <w:rFonts w:ascii="Times New Roman" w:hAnsi="Times New Roman" w:cs="Times New Roman"/>
          <w:color w:val="000000"/>
          <w:rPrChange w:id="64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6401" w:author="e.pashkova" w:date="2020-05-13T10:26:00Z">
            <w:rPr>
              <w:rFonts w:ascii="Times New Roman" w:hAnsi="Times New Roman"/>
              <w:color w:val="000000"/>
            </w:rPr>
          </w:rPrChange>
        </w:rPr>
        <w:t>надійно</w:t>
      </w:r>
      <w:proofErr w:type="spellEnd"/>
      <w:r w:rsidRPr="001B5176">
        <w:rPr>
          <w:rFonts w:ascii="Times New Roman" w:hAnsi="Times New Roman" w:cs="Times New Roman"/>
          <w:color w:val="000000"/>
          <w:rPrChange w:id="64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403" w:author="e.pashkova" w:date="2020-05-13T10:26:00Z">
            <w:rPr>
              <w:rFonts w:ascii="Times New Roman" w:hAnsi="Times New Roman"/>
              <w:color w:val="000000"/>
            </w:rPr>
          </w:rPrChange>
        </w:rPr>
        <w:t>закріпл</w:t>
      </w:r>
      <w:r w:rsidRPr="001B5176">
        <w:rPr>
          <w:rFonts w:ascii="Times New Roman" w:hAnsi="Times New Roman" w:cs="Times New Roman"/>
          <w:color w:val="000000"/>
          <w:lang w:val="uk-UA"/>
          <w:rPrChange w:id="6404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ювати</w:t>
      </w:r>
      <w:proofErr w:type="spellEnd"/>
      <w:r w:rsidRPr="001B5176">
        <w:rPr>
          <w:rFonts w:ascii="Times New Roman" w:hAnsi="Times New Roman" w:cs="Times New Roman"/>
          <w:color w:val="000000"/>
          <w:rPrChange w:id="6405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D03DD" w:rsidRPr="001B5176" w:rsidRDefault="00C950FB" w:rsidP="001B5176">
      <w:pPr>
        <w:tabs>
          <w:tab w:val="num" w:pos="900"/>
        </w:tabs>
        <w:spacing w:before="200" w:line="240" w:lineRule="auto"/>
        <w:jc w:val="both"/>
        <w:rPr>
          <w:rFonts w:ascii="Times New Roman" w:hAnsi="Times New Roman" w:cs="Times New Roman"/>
          <w:color w:val="000000"/>
          <w:rPrChange w:id="6406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407" w:author="e.pashkova" w:date="2020-05-13T10:26:00Z">
          <w:pPr>
            <w:tabs>
              <w:tab w:val="num" w:pos="900"/>
            </w:tabs>
            <w:spacing w:before="200"/>
          </w:pPr>
        </w:pPrChange>
      </w:pPr>
      <w:r w:rsidRPr="001B5176">
        <w:rPr>
          <w:rFonts w:ascii="Times New Roman" w:hAnsi="Times New Roman" w:cs="Times New Roman"/>
          <w:color w:val="000000"/>
          <w:rPrChange w:id="6408" w:author="e.pashkova" w:date="2020-05-13T10:26:00Z">
            <w:rPr>
              <w:rFonts w:ascii="Times New Roman" w:hAnsi="Times New Roman"/>
              <w:color w:val="000000"/>
            </w:rPr>
          </w:rPrChange>
        </w:rPr>
        <w:tab/>
      </w:r>
      <w:proofErr w:type="spellStart"/>
      <w:r w:rsidRPr="001B5176">
        <w:rPr>
          <w:rFonts w:ascii="Times New Roman" w:hAnsi="Times New Roman" w:cs="Times New Roman"/>
          <w:color w:val="000000"/>
          <w:rPrChange w:id="6409" w:author="e.pashkova" w:date="2020-05-13T10:26:00Z">
            <w:rPr>
              <w:rFonts w:ascii="Times New Roman" w:hAnsi="Times New Roman"/>
              <w:color w:val="000000"/>
            </w:rPr>
          </w:rPrChange>
        </w:rPr>
        <w:t>Балони</w:t>
      </w:r>
      <w:proofErr w:type="spellEnd"/>
      <w:r w:rsidRPr="001B5176">
        <w:rPr>
          <w:rFonts w:ascii="Times New Roman" w:hAnsi="Times New Roman" w:cs="Times New Roman"/>
          <w:color w:val="000000"/>
          <w:rPrChange w:id="64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411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64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6413" w:author="e.pashkova" w:date="2020-05-13T10:26:00Z">
            <w:rPr>
              <w:rFonts w:ascii="Times New Roman" w:hAnsi="Times New Roman"/>
              <w:color w:val="000000"/>
            </w:rPr>
          </w:rPrChange>
        </w:rPr>
        <w:t>пофарбовані</w:t>
      </w:r>
      <w:proofErr w:type="spellEnd"/>
      <w:r w:rsidRPr="001B5176">
        <w:rPr>
          <w:rFonts w:ascii="Times New Roman" w:hAnsi="Times New Roman" w:cs="Times New Roman"/>
          <w:color w:val="000000"/>
          <w:rPrChange w:id="64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6415" w:author="e.pashkova" w:date="2020-05-13T10:26:00Z">
            <w:rPr>
              <w:rFonts w:ascii="Times New Roman" w:hAnsi="Times New Roman"/>
              <w:color w:val="000000"/>
            </w:rPr>
          </w:rPrChange>
        </w:rPr>
        <w:t>кольори</w:t>
      </w:r>
      <w:proofErr w:type="spellEnd"/>
      <w:r w:rsidRPr="001B5176">
        <w:rPr>
          <w:rFonts w:ascii="Times New Roman" w:hAnsi="Times New Roman" w:cs="Times New Roman"/>
          <w:color w:val="000000"/>
          <w:rPrChange w:id="64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417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відповідно</w:t>
      </w:r>
      <w:proofErr w:type="spellEnd"/>
      <w:r w:rsidRPr="001B5176">
        <w:rPr>
          <w:rFonts w:ascii="Times New Roman" w:hAnsi="Times New Roman" w:cs="Times New Roman"/>
          <w:color w:val="000000"/>
          <w:rPrChange w:id="64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</w:t>
      </w:r>
      <w:proofErr w:type="spellStart"/>
      <w:r w:rsidRPr="001B5176">
        <w:rPr>
          <w:rFonts w:ascii="Times New Roman" w:hAnsi="Times New Roman" w:cs="Times New Roman"/>
          <w:color w:val="000000"/>
          <w:rPrChange w:id="6419" w:author="e.pashkova" w:date="2020-05-13T10:26:00Z">
            <w:rPr>
              <w:rFonts w:ascii="Times New Roman" w:hAnsi="Times New Roman"/>
              <w:color w:val="000000"/>
            </w:rPr>
          </w:rPrChange>
        </w:rPr>
        <w:t>вимог</w:t>
      </w:r>
      <w:proofErr w:type="spellEnd"/>
      <w:r w:rsidRPr="001B5176">
        <w:rPr>
          <w:rFonts w:ascii="Times New Roman" w:hAnsi="Times New Roman" w:cs="Times New Roman"/>
          <w:color w:val="000000"/>
          <w:rPrChange w:id="64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421" w:author="e.pashkova" w:date="2020-05-13T10:26:00Z">
            <w:rPr>
              <w:rFonts w:ascii="Times New Roman" w:hAnsi="Times New Roman"/>
              <w:color w:val="000000"/>
            </w:rPr>
          </w:rPrChange>
        </w:rPr>
        <w:t>діючих</w:t>
      </w:r>
      <w:proofErr w:type="spellEnd"/>
      <w:r w:rsidRPr="001B5176">
        <w:rPr>
          <w:rFonts w:ascii="Times New Roman" w:hAnsi="Times New Roman" w:cs="Times New Roman"/>
          <w:color w:val="000000"/>
          <w:rPrChange w:id="64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правил по </w:t>
      </w:r>
      <w:proofErr w:type="spellStart"/>
      <w:r w:rsidRPr="001B5176">
        <w:rPr>
          <w:rFonts w:ascii="Times New Roman" w:hAnsi="Times New Roman" w:cs="Times New Roman"/>
          <w:color w:val="000000"/>
          <w:rPrChange w:id="6423" w:author="e.pashkova" w:date="2020-05-13T10:26:00Z">
            <w:rPr>
              <w:rFonts w:ascii="Times New Roman" w:hAnsi="Times New Roman"/>
              <w:color w:val="000000"/>
            </w:rPr>
          </w:rPrChange>
        </w:rPr>
        <w:t>охороні</w:t>
      </w:r>
      <w:proofErr w:type="spellEnd"/>
      <w:r w:rsidRPr="001B5176">
        <w:rPr>
          <w:rFonts w:ascii="Times New Roman" w:hAnsi="Times New Roman" w:cs="Times New Roman"/>
          <w:color w:val="000000"/>
          <w:rPrChange w:id="64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425" w:author="e.pashkova" w:date="2020-05-13T10:26:00Z">
            <w:rPr>
              <w:rFonts w:ascii="Times New Roman" w:hAnsi="Times New Roman"/>
              <w:color w:val="000000"/>
            </w:rPr>
          </w:rPrChange>
        </w:rPr>
        <w:t>праці</w:t>
      </w:r>
      <w:proofErr w:type="spellEnd"/>
      <w:r w:rsidRPr="001B5176">
        <w:rPr>
          <w:rFonts w:ascii="Times New Roman" w:hAnsi="Times New Roman" w:cs="Times New Roman"/>
          <w:color w:val="000000"/>
          <w:rPrChange w:id="64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  <w:rPrChange w:id="6427" w:author="e.pashkova" w:date="2020-05-13T10:26:00Z">
            <w:rPr>
              <w:rFonts w:ascii="Times New Roman" w:hAnsi="Times New Roman"/>
              <w:color w:val="000000"/>
            </w:rPr>
          </w:rPrChange>
        </w:rPr>
        <w:t>експлуатації</w:t>
      </w:r>
      <w:proofErr w:type="spellEnd"/>
      <w:r w:rsidRPr="001B5176">
        <w:rPr>
          <w:rFonts w:ascii="Times New Roman" w:hAnsi="Times New Roman" w:cs="Times New Roman"/>
          <w:color w:val="000000"/>
          <w:rPrChange w:id="64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газового </w:t>
      </w:r>
      <w:proofErr w:type="spellStart"/>
      <w:r w:rsidRPr="001B5176">
        <w:rPr>
          <w:rFonts w:ascii="Times New Roman" w:hAnsi="Times New Roman" w:cs="Times New Roman"/>
          <w:color w:val="000000"/>
          <w:rPrChange w:id="6429" w:author="e.pashkova" w:date="2020-05-13T10:26:00Z">
            <w:rPr>
              <w:rFonts w:ascii="Times New Roman" w:hAnsi="Times New Roman"/>
              <w:color w:val="000000"/>
            </w:rPr>
          </w:rPrChange>
        </w:rPr>
        <w:t>господарства</w:t>
      </w:r>
      <w:proofErr w:type="spellEnd"/>
      <w:r w:rsidRPr="001B5176">
        <w:rPr>
          <w:rFonts w:ascii="Times New Roman" w:hAnsi="Times New Roman" w:cs="Times New Roman"/>
          <w:color w:val="000000"/>
          <w:rPrChange w:id="6430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  <w:r w:rsidRPr="001B5176">
        <w:rPr>
          <w:rFonts w:ascii="Times New Roman" w:hAnsi="Times New Roman" w:cs="Times New Roman"/>
          <w:color w:val="000000"/>
          <w:lang w:val="uk-UA"/>
          <w:rPrChange w:id="643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</w:t>
      </w:r>
    </w:p>
    <w:p w:rsidR="000D03DD" w:rsidRPr="001B5176" w:rsidRDefault="00C950FB" w:rsidP="001B5176">
      <w:pPr>
        <w:tabs>
          <w:tab w:val="num" w:pos="900"/>
        </w:tabs>
        <w:spacing w:before="240" w:line="240" w:lineRule="auto"/>
        <w:jc w:val="both"/>
        <w:rPr>
          <w:rFonts w:ascii="Times New Roman" w:hAnsi="Times New Roman" w:cs="Times New Roman"/>
          <w:b/>
          <w:bCs/>
          <w:color w:val="000000"/>
          <w:u w:val="single"/>
          <w:lang w:val="uk-UA"/>
          <w:rPrChange w:id="6432" w:author="e.pashkova" w:date="2020-05-13T10:26:00Z">
            <w:rPr>
              <w:rFonts w:ascii="Times New Roman" w:hAnsi="Times New Roman"/>
              <w:b/>
              <w:bCs/>
              <w:color w:val="000000"/>
              <w:sz w:val="24"/>
              <w:szCs w:val="24"/>
              <w:u w:val="single"/>
              <w:lang w:val="uk-UA"/>
            </w:rPr>
          </w:rPrChange>
        </w:rPr>
        <w:pPrChange w:id="6433" w:author="e.pashkova" w:date="2020-05-13T10:26:00Z">
          <w:pPr>
            <w:tabs>
              <w:tab w:val="num" w:pos="900"/>
            </w:tabs>
            <w:spacing w:before="240"/>
          </w:pPr>
        </w:pPrChange>
      </w:pPr>
      <w:r w:rsidRPr="001B5176">
        <w:rPr>
          <w:rFonts w:ascii="Times New Roman" w:hAnsi="Times New Roman" w:cs="Times New Roman"/>
          <w:b/>
          <w:bCs/>
          <w:color w:val="000000"/>
          <w:u w:val="single"/>
          <w:lang w:val="uk-UA"/>
          <w:rPrChange w:id="6434" w:author="e.pashkova" w:date="2020-05-13T10:26:00Z">
            <w:rPr>
              <w:rFonts w:ascii="Times New Roman" w:hAnsi="Times New Roman"/>
              <w:b/>
              <w:bCs/>
              <w:color w:val="000000"/>
              <w:sz w:val="24"/>
              <w:szCs w:val="24"/>
              <w:u w:val="single"/>
              <w:lang w:val="uk-UA"/>
            </w:rPr>
          </w:rPrChange>
        </w:rPr>
        <w:t>Вимоги до виконання електротехнічних робіт</w:t>
      </w:r>
    </w:p>
    <w:p w:rsidR="00C950FB" w:rsidRPr="001B5176" w:rsidRDefault="00C950FB" w:rsidP="001B5176">
      <w:pPr>
        <w:spacing w:before="120" w:line="240" w:lineRule="auto"/>
        <w:ind w:firstLine="708"/>
        <w:jc w:val="both"/>
        <w:rPr>
          <w:rFonts w:ascii="Times New Roman" w:hAnsi="Times New Roman" w:cs="Times New Roman"/>
          <w:color w:val="000000"/>
          <w:lang w:val="uk-UA"/>
          <w:rPrChange w:id="6435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6436" w:author="e.pashkova" w:date="2020-05-13T10:26:00Z">
          <w:pPr>
            <w:spacing w:before="120"/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</w:rPr>
        <w:t>Для виконання електротехнічних робіт на території Замовника залучаються тільки організації, що мають ліцензії на право здійснення даних видів діяльності.</w:t>
      </w:r>
    </w:p>
    <w:p w:rsidR="00C950FB" w:rsidRPr="001B5176" w:rsidRDefault="00C950FB" w:rsidP="001B5176">
      <w:pPr>
        <w:spacing w:before="120" w:line="240" w:lineRule="auto"/>
        <w:jc w:val="both"/>
        <w:rPr>
          <w:rFonts w:ascii="Times New Roman" w:hAnsi="Times New Roman" w:cs="Times New Roman"/>
          <w:color w:val="000000"/>
          <w:lang w:val="uk-UA"/>
          <w:rPrChange w:id="6437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6438" w:author="e.pashkova" w:date="2020-05-13T10:26:00Z">
          <w:pPr>
            <w:spacing w:before="120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  <w:rPrChange w:id="6439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До проведення електромонтажних робіт і оперативного обслуговування електроустаткування (ремонт, під'єднання кабелів, роботи з електропроводкою і т. ін.) на території Замовника допускаються особи, які відповідають вимогам, що пред'являються до електротехнічного персоналу, і мають відповідну кваліфікацію з електробезпеки.</w:t>
      </w:r>
    </w:p>
    <w:p w:rsidR="00C950FB" w:rsidRPr="001B5176" w:rsidRDefault="00C950FB" w:rsidP="001B5176">
      <w:pPr>
        <w:spacing w:before="120" w:line="240" w:lineRule="auto"/>
        <w:ind w:firstLine="708"/>
        <w:jc w:val="both"/>
        <w:rPr>
          <w:rFonts w:ascii="Times New Roman" w:hAnsi="Times New Roman" w:cs="Times New Roman"/>
          <w:color w:val="000000"/>
          <w:lang w:val="uk-UA"/>
          <w:rPrChange w:id="644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6441" w:author="e.pashkova" w:date="2020-05-13T10:26:00Z">
          <w:pPr>
            <w:spacing w:before="120"/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  <w:rPrChange w:id="6442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Електротехнічний персонал Підрядника повинен пройти перевірку знань вищезгаданих Правил та інших нормативно-технічних документів (правил та інструкцій з технічної експлуатації, пожежної безпеки, користування захисними засобами, улаштування електроустановок) в межах вимог, що пред'являються до відповідної посади або професії.</w:t>
      </w:r>
    </w:p>
    <w:p w:rsidR="00C950FB" w:rsidRPr="001B5176" w:rsidRDefault="00C950FB" w:rsidP="001B5176">
      <w:pPr>
        <w:spacing w:before="120" w:line="240" w:lineRule="auto"/>
        <w:ind w:firstLine="708"/>
        <w:jc w:val="both"/>
        <w:rPr>
          <w:rFonts w:ascii="Times New Roman" w:hAnsi="Times New Roman" w:cs="Times New Roman"/>
          <w:color w:val="000000"/>
          <w:rPrChange w:id="6443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444" w:author="e.pashkova" w:date="2020-05-13T10:26:00Z">
          <w:pPr>
            <w:spacing w:before="120"/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64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Перед початком </w:t>
      </w:r>
      <w:proofErr w:type="spellStart"/>
      <w:r w:rsidRPr="001B5176">
        <w:rPr>
          <w:rFonts w:ascii="Times New Roman" w:hAnsi="Times New Roman" w:cs="Times New Roman"/>
          <w:color w:val="000000"/>
          <w:rPrChange w:id="6446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64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6448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території</w:t>
      </w:r>
      <w:proofErr w:type="spellEnd"/>
      <w:r w:rsidRPr="001B5176">
        <w:rPr>
          <w:rFonts w:ascii="Times New Roman" w:hAnsi="Times New Roman" w:cs="Times New Roman"/>
          <w:color w:val="000000"/>
          <w:rPrChange w:id="64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450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</w:t>
      </w:r>
      <w:proofErr w:type="spellEnd"/>
      <w:r w:rsidRPr="001B5176">
        <w:rPr>
          <w:rFonts w:ascii="Times New Roman" w:hAnsi="Times New Roman" w:cs="Times New Roman"/>
          <w:color w:val="000000"/>
          <w:rPrChange w:id="64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повинен </w:t>
      </w:r>
      <w:proofErr w:type="spellStart"/>
      <w:r w:rsidRPr="001B5176">
        <w:rPr>
          <w:rFonts w:ascii="Times New Roman" w:hAnsi="Times New Roman" w:cs="Times New Roman"/>
          <w:color w:val="000000"/>
          <w:rPrChange w:id="6452" w:author="e.pashkova" w:date="2020-05-13T10:26:00Z">
            <w:rPr>
              <w:rFonts w:ascii="Times New Roman" w:hAnsi="Times New Roman"/>
              <w:color w:val="000000"/>
            </w:rPr>
          </w:rPrChange>
        </w:rPr>
        <w:t>надати</w:t>
      </w:r>
      <w:proofErr w:type="spellEnd"/>
      <w:r w:rsidRPr="001B5176">
        <w:rPr>
          <w:rFonts w:ascii="Times New Roman" w:hAnsi="Times New Roman" w:cs="Times New Roman"/>
          <w:color w:val="000000"/>
          <w:rPrChange w:id="6453" w:author="e.pashkova" w:date="2020-05-13T10:26:00Z">
            <w:rPr>
              <w:rFonts w:ascii="Times New Roman" w:hAnsi="Times New Roman"/>
              <w:color w:val="000000"/>
            </w:rPr>
          </w:rPrChange>
        </w:rPr>
        <w:t>:</w:t>
      </w:r>
    </w:p>
    <w:p w:rsidR="00C950FB" w:rsidRPr="001B5176" w:rsidRDefault="00C950FB" w:rsidP="001B5176">
      <w:pPr>
        <w:spacing w:before="120" w:line="240" w:lineRule="auto"/>
        <w:jc w:val="both"/>
        <w:rPr>
          <w:rFonts w:ascii="Times New Roman" w:hAnsi="Times New Roman" w:cs="Times New Roman"/>
          <w:color w:val="000000"/>
          <w:rPrChange w:id="6454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455" w:author="e.pashkova" w:date="2020-05-13T10:26:00Z">
          <w:pPr>
            <w:spacing w:before="120"/>
          </w:pPr>
        </w:pPrChange>
      </w:pPr>
      <w:r w:rsidRPr="001B5176">
        <w:rPr>
          <w:rFonts w:ascii="Times New Roman" w:hAnsi="Times New Roman" w:cs="Times New Roman"/>
          <w:color w:val="000000"/>
          <w:rPrChange w:id="64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а) список </w:t>
      </w:r>
      <w:proofErr w:type="spellStart"/>
      <w:r w:rsidRPr="001B5176">
        <w:rPr>
          <w:rFonts w:ascii="Times New Roman" w:hAnsi="Times New Roman" w:cs="Times New Roman"/>
          <w:color w:val="000000"/>
          <w:rPrChange w:id="6457" w:author="e.pashkova" w:date="2020-05-13T10:26:00Z">
            <w:rPr>
              <w:rFonts w:ascii="Times New Roman" w:hAnsi="Times New Roman"/>
              <w:color w:val="000000"/>
            </w:rPr>
          </w:rPrChange>
        </w:rPr>
        <w:t>електротехнічного</w:t>
      </w:r>
      <w:proofErr w:type="spellEnd"/>
      <w:r w:rsidRPr="001B5176">
        <w:rPr>
          <w:rFonts w:ascii="Times New Roman" w:hAnsi="Times New Roman" w:cs="Times New Roman"/>
          <w:color w:val="000000"/>
          <w:rPrChange w:id="64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персоналу (</w:t>
      </w:r>
      <w:proofErr w:type="gramStart"/>
      <w:r w:rsidRPr="001B5176">
        <w:rPr>
          <w:rFonts w:ascii="Times New Roman" w:hAnsi="Times New Roman" w:cs="Times New Roman"/>
          <w:color w:val="000000"/>
          <w:rPrChange w:id="6459" w:author="e.pashkova" w:date="2020-05-13T10:26:00Z">
            <w:rPr>
              <w:rFonts w:ascii="Times New Roman" w:hAnsi="Times New Roman"/>
              <w:color w:val="000000"/>
            </w:rPr>
          </w:rPrChange>
        </w:rPr>
        <w:t>на бланку</w:t>
      </w:r>
      <w:proofErr w:type="gramEnd"/>
      <w:r w:rsidRPr="001B5176">
        <w:rPr>
          <w:rFonts w:ascii="Times New Roman" w:hAnsi="Times New Roman" w:cs="Times New Roman"/>
          <w:color w:val="000000"/>
          <w:rPrChange w:id="64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461" w:author="e.pashkova" w:date="2020-05-13T10:26:00Z">
            <w:rPr>
              <w:rFonts w:ascii="Times New Roman" w:hAnsi="Times New Roman"/>
              <w:color w:val="000000"/>
            </w:rPr>
          </w:rPrChange>
        </w:rPr>
        <w:t>організації</w:t>
      </w:r>
      <w:proofErr w:type="spellEnd"/>
      <w:r w:rsidRPr="001B5176">
        <w:rPr>
          <w:rFonts w:ascii="Times New Roman" w:hAnsi="Times New Roman" w:cs="Times New Roman"/>
          <w:color w:val="000000"/>
          <w:rPrChange w:id="64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), </w:t>
      </w:r>
      <w:proofErr w:type="spellStart"/>
      <w:r w:rsidRPr="001B5176">
        <w:rPr>
          <w:rFonts w:ascii="Times New Roman" w:hAnsi="Times New Roman" w:cs="Times New Roman"/>
          <w:color w:val="000000"/>
          <w:rPrChange w:id="6463" w:author="e.pashkova" w:date="2020-05-13T10:26:00Z">
            <w:rPr>
              <w:rFonts w:ascii="Times New Roman" w:hAnsi="Times New Roman"/>
              <w:color w:val="000000"/>
            </w:rPr>
          </w:rPrChange>
        </w:rPr>
        <w:t>який</w:t>
      </w:r>
      <w:proofErr w:type="spellEnd"/>
      <w:r w:rsidRPr="001B5176">
        <w:rPr>
          <w:rFonts w:ascii="Times New Roman" w:hAnsi="Times New Roman" w:cs="Times New Roman"/>
          <w:color w:val="000000"/>
          <w:rPrChange w:id="64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465" w:author="e.pashkova" w:date="2020-05-13T10:26:00Z">
            <w:rPr>
              <w:rFonts w:ascii="Times New Roman" w:hAnsi="Times New Roman"/>
              <w:color w:val="000000"/>
            </w:rPr>
          </w:rPrChange>
        </w:rPr>
        <w:t>залучається</w:t>
      </w:r>
      <w:proofErr w:type="spellEnd"/>
      <w:r w:rsidRPr="001B5176">
        <w:rPr>
          <w:rFonts w:ascii="Times New Roman" w:hAnsi="Times New Roman" w:cs="Times New Roman"/>
          <w:color w:val="000000"/>
          <w:rPrChange w:id="64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color w:val="000000"/>
          <w:rPrChange w:id="6467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виконання</w:t>
      </w:r>
      <w:proofErr w:type="spellEnd"/>
      <w:r w:rsidRPr="001B5176">
        <w:rPr>
          <w:rFonts w:ascii="Times New Roman" w:hAnsi="Times New Roman" w:cs="Times New Roman"/>
          <w:color w:val="000000"/>
          <w:rPrChange w:id="64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469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64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6471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території</w:t>
      </w:r>
      <w:proofErr w:type="spellEnd"/>
      <w:r w:rsidRPr="001B5176">
        <w:rPr>
          <w:rFonts w:ascii="Times New Roman" w:hAnsi="Times New Roman" w:cs="Times New Roman"/>
          <w:color w:val="000000"/>
          <w:rPrChange w:id="647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473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647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за </w:t>
      </w:r>
      <w:proofErr w:type="spellStart"/>
      <w:r w:rsidRPr="001B5176">
        <w:rPr>
          <w:rFonts w:ascii="Times New Roman" w:hAnsi="Times New Roman" w:cs="Times New Roman"/>
          <w:color w:val="000000"/>
          <w:rPrChange w:id="6475" w:author="e.pashkova" w:date="2020-05-13T10:26:00Z">
            <w:rPr>
              <w:rFonts w:ascii="Times New Roman" w:hAnsi="Times New Roman"/>
              <w:color w:val="000000"/>
            </w:rPr>
          </w:rPrChange>
        </w:rPr>
        <w:t>підписом</w:t>
      </w:r>
      <w:proofErr w:type="spellEnd"/>
      <w:r w:rsidRPr="001B5176">
        <w:rPr>
          <w:rFonts w:ascii="Times New Roman" w:hAnsi="Times New Roman" w:cs="Times New Roman"/>
          <w:color w:val="000000"/>
          <w:rPrChange w:id="64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477" w:author="e.pashkova" w:date="2020-05-13T10:26:00Z">
            <w:rPr>
              <w:rFonts w:ascii="Times New Roman" w:hAnsi="Times New Roman"/>
              <w:color w:val="000000"/>
            </w:rPr>
          </w:rPrChange>
        </w:rPr>
        <w:t>керівника</w:t>
      </w:r>
      <w:proofErr w:type="spellEnd"/>
      <w:r w:rsidRPr="001B5176">
        <w:rPr>
          <w:rFonts w:ascii="Times New Roman" w:hAnsi="Times New Roman" w:cs="Times New Roman"/>
          <w:color w:val="000000"/>
          <w:rPrChange w:id="64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479" w:author="e.pashkova" w:date="2020-05-13T10:26:00Z">
            <w:rPr>
              <w:rFonts w:ascii="Times New Roman" w:hAnsi="Times New Roman"/>
              <w:color w:val="000000"/>
            </w:rPr>
          </w:rPrChange>
        </w:rPr>
        <w:t>підприємства</w:t>
      </w:r>
      <w:proofErr w:type="spellEnd"/>
      <w:r w:rsidRPr="001B5176">
        <w:rPr>
          <w:rFonts w:ascii="Times New Roman" w:hAnsi="Times New Roman" w:cs="Times New Roman"/>
          <w:color w:val="000000"/>
          <w:rPrChange w:id="6480" w:author="e.pashkova" w:date="2020-05-13T10:26:00Z">
            <w:rPr>
              <w:rFonts w:ascii="Times New Roman" w:hAnsi="Times New Roman"/>
              <w:color w:val="000000"/>
            </w:rPr>
          </w:rPrChange>
        </w:rPr>
        <w:t>;</w:t>
      </w:r>
    </w:p>
    <w:p w:rsidR="00C950FB" w:rsidRPr="001B5176" w:rsidRDefault="00C950FB" w:rsidP="001B5176">
      <w:pPr>
        <w:spacing w:before="120" w:line="240" w:lineRule="auto"/>
        <w:jc w:val="both"/>
        <w:rPr>
          <w:rFonts w:ascii="Times New Roman" w:hAnsi="Times New Roman" w:cs="Times New Roman"/>
          <w:color w:val="000000"/>
          <w:rPrChange w:id="6481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482" w:author="e.pashkova" w:date="2020-05-13T10:26:00Z">
          <w:pPr>
            <w:spacing w:before="120"/>
          </w:pPr>
        </w:pPrChange>
      </w:pPr>
      <w:r w:rsidRPr="001B5176">
        <w:rPr>
          <w:rFonts w:ascii="Times New Roman" w:hAnsi="Times New Roman" w:cs="Times New Roman"/>
          <w:color w:val="000000"/>
          <w:rPrChange w:id="64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б) </w:t>
      </w:r>
      <w:proofErr w:type="spellStart"/>
      <w:r w:rsidRPr="001B5176">
        <w:rPr>
          <w:rFonts w:ascii="Times New Roman" w:hAnsi="Times New Roman" w:cs="Times New Roman"/>
          <w:color w:val="000000"/>
          <w:rPrChange w:id="6484" w:author="e.pashkova" w:date="2020-05-13T10:26:00Z">
            <w:rPr>
              <w:rFonts w:ascii="Times New Roman" w:hAnsi="Times New Roman"/>
              <w:color w:val="000000"/>
            </w:rPr>
          </w:rPrChange>
        </w:rPr>
        <w:t>ксерокопії</w:t>
      </w:r>
      <w:proofErr w:type="spellEnd"/>
      <w:r w:rsidRPr="001B5176">
        <w:rPr>
          <w:rFonts w:ascii="Times New Roman" w:hAnsi="Times New Roman" w:cs="Times New Roman"/>
          <w:color w:val="000000"/>
          <w:rPrChange w:id="64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486" w:author="e.pashkova" w:date="2020-05-13T10:26:00Z">
            <w:rPr>
              <w:rFonts w:ascii="Times New Roman" w:hAnsi="Times New Roman"/>
              <w:color w:val="000000"/>
            </w:rPr>
          </w:rPrChange>
        </w:rPr>
        <w:t>посвідчень</w:t>
      </w:r>
      <w:proofErr w:type="spellEnd"/>
      <w:r w:rsidRPr="001B5176">
        <w:rPr>
          <w:rFonts w:ascii="Times New Roman" w:hAnsi="Times New Roman" w:cs="Times New Roman"/>
          <w:color w:val="000000"/>
          <w:rPrChange w:id="64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488" w:author="e.pashkova" w:date="2020-05-13T10:26:00Z">
            <w:rPr>
              <w:rFonts w:ascii="Times New Roman" w:hAnsi="Times New Roman"/>
              <w:color w:val="000000"/>
            </w:rPr>
          </w:rPrChange>
        </w:rPr>
        <w:t>електротехнічного</w:t>
      </w:r>
      <w:proofErr w:type="spellEnd"/>
      <w:r w:rsidRPr="001B5176">
        <w:rPr>
          <w:rFonts w:ascii="Times New Roman" w:hAnsi="Times New Roman" w:cs="Times New Roman"/>
          <w:color w:val="000000"/>
          <w:rPrChange w:id="648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персоналу з </w:t>
      </w:r>
      <w:proofErr w:type="spellStart"/>
      <w:r w:rsidRPr="001B5176">
        <w:rPr>
          <w:rFonts w:ascii="Times New Roman" w:hAnsi="Times New Roman" w:cs="Times New Roman"/>
          <w:color w:val="000000"/>
          <w:rPrChange w:id="6490" w:author="e.pashkova" w:date="2020-05-13T10:26:00Z">
            <w:rPr>
              <w:rFonts w:ascii="Times New Roman" w:hAnsi="Times New Roman"/>
              <w:color w:val="000000"/>
            </w:rPr>
          </w:rPrChange>
        </w:rPr>
        <w:t>відміткою</w:t>
      </w:r>
      <w:proofErr w:type="spellEnd"/>
      <w:r w:rsidRPr="001B5176">
        <w:rPr>
          <w:rFonts w:ascii="Times New Roman" w:hAnsi="Times New Roman" w:cs="Times New Roman"/>
          <w:color w:val="000000"/>
          <w:rPrChange w:id="649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про </w:t>
      </w:r>
      <w:proofErr w:type="spellStart"/>
      <w:r w:rsidRPr="001B5176">
        <w:rPr>
          <w:rFonts w:ascii="Times New Roman" w:hAnsi="Times New Roman" w:cs="Times New Roman"/>
          <w:color w:val="000000"/>
          <w:rPrChange w:id="6492" w:author="e.pashkova" w:date="2020-05-13T10:26:00Z">
            <w:rPr>
              <w:rFonts w:ascii="Times New Roman" w:hAnsi="Times New Roman"/>
              <w:color w:val="000000"/>
            </w:rPr>
          </w:rPrChange>
        </w:rPr>
        <w:t>атестацію</w:t>
      </w:r>
      <w:proofErr w:type="spellEnd"/>
      <w:r w:rsidRPr="001B5176">
        <w:rPr>
          <w:rFonts w:ascii="Times New Roman" w:hAnsi="Times New Roman" w:cs="Times New Roman"/>
          <w:color w:val="000000"/>
          <w:rPrChange w:id="6493" w:author="e.pashkova" w:date="2020-05-13T10:26:00Z">
            <w:rPr>
              <w:rFonts w:ascii="Times New Roman" w:hAnsi="Times New Roman"/>
              <w:color w:val="000000"/>
            </w:rPr>
          </w:rPrChange>
        </w:rPr>
        <w:t>;</w:t>
      </w:r>
    </w:p>
    <w:p w:rsidR="00C950FB" w:rsidRPr="001B5176" w:rsidRDefault="00C950FB" w:rsidP="001B5176">
      <w:pPr>
        <w:spacing w:before="120" w:line="240" w:lineRule="auto"/>
        <w:jc w:val="both"/>
        <w:rPr>
          <w:rFonts w:ascii="Times New Roman" w:hAnsi="Times New Roman" w:cs="Times New Roman"/>
          <w:color w:val="000000"/>
          <w:rPrChange w:id="6494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495" w:author="e.pashkova" w:date="2020-05-13T10:26:00Z">
          <w:pPr>
            <w:spacing w:before="120"/>
          </w:pPr>
        </w:pPrChange>
      </w:pPr>
      <w:r w:rsidRPr="001B5176">
        <w:rPr>
          <w:rFonts w:ascii="Times New Roman" w:hAnsi="Times New Roman" w:cs="Times New Roman"/>
          <w:color w:val="000000"/>
          <w:rPrChange w:id="64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в) </w:t>
      </w:r>
      <w:proofErr w:type="spellStart"/>
      <w:r w:rsidRPr="001B5176">
        <w:rPr>
          <w:rFonts w:ascii="Times New Roman" w:hAnsi="Times New Roman" w:cs="Times New Roman"/>
          <w:color w:val="000000"/>
          <w:rPrChange w:id="6497" w:author="e.pashkova" w:date="2020-05-13T10:26:00Z">
            <w:rPr>
              <w:rFonts w:ascii="Times New Roman" w:hAnsi="Times New Roman"/>
              <w:color w:val="000000"/>
            </w:rPr>
          </w:rPrChange>
        </w:rPr>
        <w:t>копію</w:t>
      </w:r>
      <w:proofErr w:type="spellEnd"/>
      <w:r w:rsidRPr="001B5176">
        <w:rPr>
          <w:rFonts w:ascii="Times New Roman" w:hAnsi="Times New Roman" w:cs="Times New Roman"/>
          <w:color w:val="000000"/>
          <w:rPrChange w:id="64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журналу </w:t>
      </w:r>
      <w:proofErr w:type="spellStart"/>
      <w:r w:rsidRPr="001B5176">
        <w:rPr>
          <w:rFonts w:ascii="Times New Roman" w:hAnsi="Times New Roman" w:cs="Times New Roman"/>
          <w:color w:val="000000"/>
          <w:rPrChange w:id="6499" w:author="e.pashkova" w:date="2020-05-13T10:26:00Z">
            <w:rPr>
              <w:rFonts w:ascii="Times New Roman" w:hAnsi="Times New Roman"/>
              <w:color w:val="000000"/>
            </w:rPr>
          </w:rPrChange>
        </w:rPr>
        <w:t>перевірки</w:t>
      </w:r>
      <w:proofErr w:type="spellEnd"/>
      <w:r w:rsidRPr="001B5176">
        <w:rPr>
          <w:rFonts w:ascii="Times New Roman" w:hAnsi="Times New Roman" w:cs="Times New Roman"/>
          <w:color w:val="000000"/>
          <w:rPrChange w:id="65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01" w:author="e.pashkova" w:date="2020-05-13T10:26:00Z">
            <w:rPr>
              <w:rFonts w:ascii="Times New Roman" w:hAnsi="Times New Roman"/>
              <w:color w:val="000000"/>
            </w:rPr>
          </w:rPrChange>
        </w:rPr>
        <w:t>знань</w:t>
      </w:r>
      <w:proofErr w:type="spellEnd"/>
      <w:r w:rsidRPr="001B5176">
        <w:rPr>
          <w:rFonts w:ascii="Times New Roman" w:hAnsi="Times New Roman" w:cs="Times New Roman"/>
          <w:color w:val="000000"/>
          <w:rPrChange w:id="65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03" w:author="e.pashkova" w:date="2020-05-13T10:26:00Z">
            <w:rPr>
              <w:rFonts w:ascii="Times New Roman" w:hAnsi="Times New Roman"/>
              <w:color w:val="000000"/>
            </w:rPr>
          </w:rPrChange>
        </w:rPr>
        <w:t>електротехнічного</w:t>
      </w:r>
      <w:proofErr w:type="spellEnd"/>
      <w:r w:rsidRPr="001B5176">
        <w:rPr>
          <w:rFonts w:ascii="Times New Roman" w:hAnsi="Times New Roman" w:cs="Times New Roman"/>
          <w:color w:val="000000"/>
          <w:rPrChange w:id="65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персоналу;</w:t>
      </w:r>
    </w:p>
    <w:p w:rsidR="00C950FB" w:rsidRPr="001B5176" w:rsidRDefault="00C950FB" w:rsidP="001B5176">
      <w:pPr>
        <w:spacing w:before="120" w:line="240" w:lineRule="auto"/>
        <w:jc w:val="both"/>
        <w:rPr>
          <w:rFonts w:ascii="Times New Roman" w:hAnsi="Times New Roman" w:cs="Times New Roman"/>
          <w:color w:val="000000"/>
          <w:rPrChange w:id="6505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506" w:author="e.pashkova" w:date="2020-05-13T10:26:00Z">
          <w:pPr>
            <w:spacing w:before="120"/>
          </w:pPr>
        </w:pPrChange>
      </w:pPr>
      <w:r w:rsidRPr="001B5176">
        <w:rPr>
          <w:rFonts w:ascii="Times New Roman" w:hAnsi="Times New Roman" w:cs="Times New Roman"/>
          <w:color w:val="000000"/>
          <w:rPrChange w:id="65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г) </w:t>
      </w:r>
      <w:proofErr w:type="spellStart"/>
      <w:r w:rsidRPr="001B5176">
        <w:rPr>
          <w:rFonts w:ascii="Times New Roman" w:hAnsi="Times New Roman" w:cs="Times New Roman"/>
          <w:color w:val="000000"/>
          <w:rPrChange w:id="6508" w:author="e.pashkova" w:date="2020-05-13T10:26:00Z">
            <w:rPr>
              <w:rFonts w:ascii="Times New Roman" w:hAnsi="Times New Roman"/>
              <w:color w:val="000000"/>
            </w:rPr>
          </w:rPrChange>
        </w:rPr>
        <w:t>копію</w:t>
      </w:r>
      <w:proofErr w:type="spellEnd"/>
      <w:r w:rsidRPr="001B5176">
        <w:rPr>
          <w:rFonts w:ascii="Times New Roman" w:hAnsi="Times New Roman" w:cs="Times New Roman"/>
          <w:color w:val="000000"/>
          <w:rPrChange w:id="65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наказу про </w:t>
      </w:r>
      <w:proofErr w:type="spellStart"/>
      <w:r w:rsidRPr="001B5176">
        <w:rPr>
          <w:rFonts w:ascii="Times New Roman" w:hAnsi="Times New Roman" w:cs="Times New Roman"/>
          <w:color w:val="000000"/>
          <w:rPrChange w:id="6510" w:author="e.pashkova" w:date="2020-05-13T10:26:00Z">
            <w:rPr>
              <w:rFonts w:ascii="Times New Roman" w:hAnsi="Times New Roman"/>
              <w:color w:val="000000"/>
            </w:rPr>
          </w:rPrChange>
        </w:rPr>
        <w:t>призначення</w:t>
      </w:r>
      <w:proofErr w:type="spellEnd"/>
      <w:r w:rsidRPr="001B5176">
        <w:rPr>
          <w:rFonts w:ascii="Times New Roman" w:hAnsi="Times New Roman" w:cs="Times New Roman"/>
          <w:color w:val="000000"/>
          <w:rPrChange w:id="65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12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відповідального</w:t>
      </w:r>
      <w:proofErr w:type="spellEnd"/>
      <w:r w:rsidRPr="001B5176">
        <w:rPr>
          <w:rFonts w:ascii="Times New Roman" w:hAnsi="Times New Roman" w:cs="Times New Roman"/>
          <w:color w:val="000000"/>
          <w:rPrChange w:id="65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 </w:t>
      </w:r>
      <w:proofErr w:type="spellStart"/>
      <w:r w:rsidRPr="001B5176">
        <w:rPr>
          <w:rFonts w:ascii="Times New Roman" w:hAnsi="Times New Roman" w:cs="Times New Roman"/>
          <w:color w:val="000000"/>
          <w:rPrChange w:id="6514" w:author="e.pashkova" w:date="2020-05-13T10:26:00Z">
            <w:rPr>
              <w:rFonts w:ascii="Times New Roman" w:hAnsi="Times New Roman"/>
              <w:color w:val="000000"/>
            </w:rPr>
          </w:rPrChange>
        </w:rPr>
        <w:t>електробезпеку</w:t>
      </w:r>
      <w:proofErr w:type="spellEnd"/>
      <w:r w:rsidRPr="001B5176">
        <w:rPr>
          <w:rFonts w:ascii="Times New Roman" w:hAnsi="Times New Roman" w:cs="Times New Roman"/>
          <w:color w:val="000000"/>
          <w:rPrChange w:id="65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  <w:rPrChange w:id="6516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виконанні</w:t>
      </w:r>
      <w:proofErr w:type="spellEnd"/>
      <w:r w:rsidRPr="001B5176">
        <w:rPr>
          <w:rFonts w:ascii="Times New Roman" w:hAnsi="Times New Roman" w:cs="Times New Roman"/>
          <w:color w:val="000000"/>
          <w:rPrChange w:id="65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18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65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6520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території</w:t>
      </w:r>
      <w:proofErr w:type="spellEnd"/>
      <w:r w:rsidRPr="001B5176">
        <w:rPr>
          <w:rFonts w:ascii="Times New Roman" w:hAnsi="Times New Roman" w:cs="Times New Roman"/>
          <w:color w:val="000000"/>
          <w:rPrChange w:id="65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22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6523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C950FB" w:rsidRPr="001B5176" w:rsidRDefault="00C950FB" w:rsidP="001B5176">
      <w:pPr>
        <w:spacing w:before="120" w:line="240" w:lineRule="auto"/>
        <w:jc w:val="both"/>
        <w:rPr>
          <w:rFonts w:ascii="Times New Roman" w:hAnsi="Times New Roman" w:cs="Times New Roman"/>
          <w:color w:val="000000"/>
          <w:rPrChange w:id="6524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525" w:author="e.pashkova" w:date="2020-05-13T10:26:00Z">
          <w:pPr>
            <w:spacing w:before="120"/>
          </w:pPr>
        </w:pPrChange>
      </w:pPr>
      <w:r w:rsidRPr="001B5176">
        <w:rPr>
          <w:rFonts w:ascii="Times New Roman" w:hAnsi="Times New Roman" w:cs="Times New Roman"/>
          <w:color w:val="000000"/>
          <w:rPrChange w:id="6526" w:author="e.pashkova" w:date="2020-05-13T10:26:00Z">
            <w:rPr>
              <w:rFonts w:ascii="Times New Roman" w:hAnsi="Times New Roman"/>
              <w:color w:val="000000"/>
            </w:rPr>
          </w:rPrChange>
        </w:rPr>
        <w:t>Для будь-</w:t>
      </w:r>
      <w:proofErr w:type="spellStart"/>
      <w:r w:rsidRPr="001B5176">
        <w:rPr>
          <w:rFonts w:ascii="Times New Roman" w:hAnsi="Times New Roman" w:cs="Times New Roman"/>
          <w:color w:val="000000"/>
          <w:rPrChange w:id="6527" w:author="e.pashkova" w:date="2020-05-13T10:26:00Z">
            <w:rPr>
              <w:rFonts w:ascii="Times New Roman" w:hAnsi="Times New Roman"/>
              <w:color w:val="000000"/>
            </w:rPr>
          </w:rPrChange>
        </w:rPr>
        <w:t>яких</w:t>
      </w:r>
      <w:proofErr w:type="spellEnd"/>
      <w:r w:rsidRPr="001B5176">
        <w:rPr>
          <w:rFonts w:ascii="Times New Roman" w:hAnsi="Times New Roman" w:cs="Times New Roman"/>
          <w:color w:val="000000"/>
          <w:rPrChange w:id="65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29" w:author="e.pashkova" w:date="2020-05-13T10:26:00Z">
            <w:rPr>
              <w:rFonts w:ascii="Times New Roman" w:hAnsi="Times New Roman"/>
              <w:color w:val="000000"/>
            </w:rPr>
          </w:rPrChange>
        </w:rPr>
        <w:t>змін</w:t>
      </w:r>
      <w:proofErr w:type="spellEnd"/>
      <w:r w:rsidRPr="001B5176">
        <w:rPr>
          <w:rFonts w:ascii="Times New Roman" w:hAnsi="Times New Roman" w:cs="Times New Roman"/>
          <w:color w:val="000000"/>
          <w:rPrChange w:id="65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6531" w:author="e.pashkova" w:date="2020-05-13T10:26:00Z">
            <w:rPr>
              <w:rFonts w:ascii="Times New Roman" w:hAnsi="Times New Roman"/>
              <w:color w:val="000000"/>
            </w:rPr>
          </w:rPrChange>
        </w:rPr>
        <w:t>електромережі</w:t>
      </w:r>
      <w:proofErr w:type="spellEnd"/>
      <w:r w:rsidRPr="001B5176">
        <w:rPr>
          <w:rFonts w:ascii="Times New Roman" w:hAnsi="Times New Roman" w:cs="Times New Roman"/>
          <w:color w:val="000000"/>
          <w:rPrChange w:id="65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6533" w:author="e.pashkova" w:date="2020-05-13T10:26:00Z">
            <w:rPr>
              <w:rFonts w:ascii="Times New Roman" w:hAnsi="Times New Roman"/>
              <w:color w:val="000000"/>
            </w:rPr>
          </w:rPrChange>
        </w:rPr>
        <w:t>системи</w:t>
      </w:r>
      <w:proofErr w:type="spellEnd"/>
      <w:r w:rsidRPr="001B5176">
        <w:rPr>
          <w:rFonts w:ascii="Times New Roman" w:hAnsi="Times New Roman" w:cs="Times New Roman"/>
          <w:color w:val="000000"/>
          <w:rPrChange w:id="65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35" w:author="e.pashkova" w:date="2020-05-13T10:26:00Z">
            <w:rPr>
              <w:rFonts w:ascii="Times New Roman" w:hAnsi="Times New Roman"/>
              <w:color w:val="000000"/>
            </w:rPr>
          </w:rPrChange>
        </w:rPr>
        <w:t>енергозабезпечення</w:t>
      </w:r>
      <w:proofErr w:type="spellEnd"/>
      <w:r w:rsidRPr="001B5176">
        <w:rPr>
          <w:rFonts w:ascii="Times New Roman" w:hAnsi="Times New Roman" w:cs="Times New Roman"/>
          <w:color w:val="000000"/>
          <w:rPrChange w:id="653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37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</w:t>
      </w:r>
      <w:proofErr w:type="spellEnd"/>
      <w:r w:rsidRPr="001B5176">
        <w:rPr>
          <w:rFonts w:ascii="Times New Roman" w:hAnsi="Times New Roman" w:cs="Times New Roman"/>
          <w:color w:val="000000"/>
          <w:rPrChange w:id="653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повинен </w:t>
      </w:r>
      <w:proofErr w:type="spellStart"/>
      <w:r w:rsidRPr="001B5176">
        <w:rPr>
          <w:rFonts w:ascii="Times New Roman" w:hAnsi="Times New Roman" w:cs="Times New Roman"/>
          <w:color w:val="000000"/>
          <w:rPrChange w:id="6539" w:author="e.pashkova" w:date="2020-05-13T10:26:00Z">
            <w:rPr>
              <w:rFonts w:ascii="Times New Roman" w:hAnsi="Times New Roman"/>
              <w:color w:val="000000"/>
            </w:rPr>
          </w:rPrChange>
        </w:rPr>
        <w:t>отримати</w:t>
      </w:r>
      <w:proofErr w:type="spellEnd"/>
      <w:r w:rsidRPr="001B5176">
        <w:rPr>
          <w:rFonts w:ascii="Times New Roman" w:hAnsi="Times New Roman" w:cs="Times New Roman"/>
          <w:color w:val="000000"/>
          <w:rPrChange w:id="654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41" w:author="e.pashkova" w:date="2020-05-13T10:26:00Z">
            <w:rPr>
              <w:rFonts w:ascii="Times New Roman" w:hAnsi="Times New Roman"/>
              <w:color w:val="000000"/>
            </w:rPr>
          </w:rPrChange>
        </w:rPr>
        <w:t>дозвіл</w:t>
      </w:r>
      <w:proofErr w:type="spellEnd"/>
      <w:r w:rsidRPr="001B5176">
        <w:rPr>
          <w:rFonts w:ascii="Times New Roman" w:hAnsi="Times New Roman" w:cs="Times New Roman"/>
          <w:color w:val="000000"/>
          <w:rPrChange w:id="654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43" w:author="e.pashkova" w:date="2020-05-13T10:26:00Z">
            <w:rPr>
              <w:rFonts w:ascii="Times New Roman" w:hAnsi="Times New Roman"/>
              <w:color w:val="000000"/>
            </w:rPr>
          </w:rPrChange>
        </w:rPr>
        <w:t>керівника</w:t>
      </w:r>
      <w:proofErr w:type="spellEnd"/>
      <w:r w:rsidRPr="001B5176">
        <w:rPr>
          <w:rFonts w:ascii="Times New Roman" w:hAnsi="Times New Roman" w:cs="Times New Roman"/>
          <w:color w:val="000000"/>
          <w:rPrChange w:id="654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проекту </w:t>
      </w:r>
      <w:proofErr w:type="spellStart"/>
      <w:r w:rsidRPr="001B5176">
        <w:rPr>
          <w:rFonts w:ascii="Times New Roman" w:hAnsi="Times New Roman" w:cs="Times New Roman"/>
          <w:color w:val="000000"/>
          <w:rPrChange w:id="6545" w:author="e.pashkova" w:date="2020-05-13T10:26:00Z">
            <w:rPr>
              <w:rFonts w:ascii="Times New Roman" w:hAnsi="Times New Roman"/>
              <w:color w:val="000000"/>
            </w:rPr>
          </w:rPrChange>
        </w:rPr>
        <w:t>від</w:t>
      </w:r>
      <w:proofErr w:type="spellEnd"/>
      <w:r w:rsidRPr="001B5176">
        <w:rPr>
          <w:rFonts w:ascii="Times New Roman" w:hAnsi="Times New Roman" w:cs="Times New Roman"/>
          <w:color w:val="000000"/>
          <w:rPrChange w:id="654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47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6548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C950FB" w:rsidRPr="001B5176" w:rsidRDefault="00C950FB" w:rsidP="001B5176">
      <w:pPr>
        <w:spacing w:before="120" w:line="240" w:lineRule="auto"/>
        <w:jc w:val="both"/>
        <w:rPr>
          <w:rFonts w:ascii="Times New Roman" w:hAnsi="Times New Roman" w:cs="Times New Roman"/>
          <w:color w:val="000000"/>
          <w:rPrChange w:id="6549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550" w:author="e.pashkova" w:date="2020-05-13T10:26:00Z">
          <w:pPr>
            <w:spacing w:before="120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6551" w:author="e.pashkova" w:date="2020-05-13T10:26:00Z">
            <w:rPr>
              <w:rFonts w:ascii="Times New Roman" w:hAnsi="Times New Roman"/>
              <w:color w:val="000000"/>
            </w:rPr>
          </w:rPrChange>
        </w:rPr>
        <w:t>Електрошнури</w:t>
      </w:r>
      <w:proofErr w:type="spellEnd"/>
      <w:r w:rsidRPr="001B5176">
        <w:rPr>
          <w:rFonts w:ascii="Times New Roman" w:hAnsi="Times New Roman" w:cs="Times New Roman"/>
          <w:color w:val="000000"/>
          <w:rPrChange w:id="655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6553" w:author="e.pashkova" w:date="2020-05-13T10:26:00Z">
            <w:rPr>
              <w:rFonts w:ascii="Times New Roman" w:hAnsi="Times New Roman"/>
              <w:color w:val="000000"/>
            </w:rPr>
          </w:rPrChange>
        </w:rPr>
        <w:t>кабелі</w:t>
      </w:r>
      <w:proofErr w:type="spellEnd"/>
      <w:r w:rsidRPr="001B5176">
        <w:rPr>
          <w:rFonts w:ascii="Times New Roman" w:hAnsi="Times New Roman" w:cs="Times New Roman"/>
          <w:color w:val="000000"/>
          <w:rPrChange w:id="655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55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655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57" w:author="e.pashkova" w:date="2020-05-13T10:26:00Z">
            <w:rPr>
              <w:rFonts w:ascii="Times New Roman" w:hAnsi="Times New Roman"/>
              <w:color w:val="000000"/>
            </w:rPr>
          </w:rPrChange>
        </w:rPr>
        <w:t>перебувати</w:t>
      </w:r>
      <w:proofErr w:type="spellEnd"/>
      <w:r w:rsidRPr="001B5176">
        <w:rPr>
          <w:rFonts w:ascii="Times New Roman" w:hAnsi="Times New Roman" w:cs="Times New Roman"/>
          <w:color w:val="000000"/>
          <w:rPrChange w:id="655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справному </w:t>
      </w:r>
      <w:proofErr w:type="spellStart"/>
      <w:r w:rsidRPr="001B5176">
        <w:rPr>
          <w:rFonts w:ascii="Times New Roman" w:hAnsi="Times New Roman" w:cs="Times New Roman"/>
          <w:color w:val="000000"/>
          <w:rPrChange w:id="6559" w:author="e.pashkova" w:date="2020-05-13T10:26:00Z">
            <w:rPr>
              <w:rFonts w:ascii="Times New Roman" w:hAnsi="Times New Roman"/>
              <w:color w:val="000000"/>
            </w:rPr>
          </w:rPrChange>
        </w:rPr>
        <w:t>стані</w:t>
      </w:r>
      <w:proofErr w:type="spellEnd"/>
      <w:r w:rsidRPr="001B5176">
        <w:rPr>
          <w:rFonts w:ascii="Times New Roman" w:hAnsi="Times New Roman" w:cs="Times New Roman"/>
          <w:color w:val="000000"/>
          <w:rPrChange w:id="656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color w:val="000000"/>
          <w:rPrChange w:id="6561" w:author="e.pashkova" w:date="2020-05-13T10:26:00Z">
            <w:rPr>
              <w:rFonts w:ascii="Times New Roman" w:hAnsi="Times New Roman"/>
              <w:color w:val="000000"/>
            </w:rPr>
          </w:rPrChange>
        </w:rPr>
        <w:t>Забороняється</w:t>
      </w:r>
      <w:proofErr w:type="spellEnd"/>
      <w:r w:rsidRPr="001B5176">
        <w:rPr>
          <w:rFonts w:ascii="Times New Roman" w:hAnsi="Times New Roman" w:cs="Times New Roman"/>
          <w:color w:val="000000"/>
          <w:rPrChange w:id="656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63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використання</w:t>
      </w:r>
      <w:proofErr w:type="spellEnd"/>
      <w:r w:rsidRPr="001B5176">
        <w:rPr>
          <w:rFonts w:ascii="Times New Roman" w:hAnsi="Times New Roman" w:cs="Times New Roman"/>
          <w:color w:val="000000"/>
          <w:rPrChange w:id="656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65" w:author="e.pashkova" w:date="2020-05-13T10:26:00Z">
            <w:rPr>
              <w:rFonts w:ascii="Times New Roman" w:hAnsi="Times New Roman"/>
              <w:color w:val="000000"/>
            </w:rPr>
          </w:rPrChange>
        </w:rPr>
        <w:t>пошкоджених</w:t>
      </w:r>
      <w:proofErr w:type="spellEnd"/>
      <w:r w:rsidRPr="001B5176">
        <w:rPr>
          <w:rFonts w:ascii="Times New Roman" w:hAnsi="Times New Roman" w:cs="Times New Roman"/>
          <w:color w:val="000000"/>
          <w:rPrChange w:id="656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67" w:author="e.pashkova" w:date="2020-05-13T10:26:00Z">
            <w:rPr>
              <w:rFonts w:ascii="Times New Roman" w:hAnsi="Times New Roman"/>
              <w:color w:val="000000"/>
            </w:rPr>
          </w:rPrChange>
        </w:rPr>
        <w:t>кабелів</w:t>
      </w:r>
      <w:proofErr w:type="spellEnd"/>
      <w:r w:rsidRPr="001B5176">
        <w:rPr>
          <w:rFonts w:ascii="Times New Roman" w:hAnsi="Times New Roman" w:cs="Times New Roman"/>
          <w:color w:val="000000"/>
          <w:rPrChange w:id="656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6569" w:author="e.pashkova" w:date="2020-05-13T10:26:00Z">
            <w:rPr>
              <w:rFonts w:ascii="Times New Roman" w:hAnsi="Times New Roman"/>
              <w:color w:val="000000"/>
            </w:rPr>
          </w:rPrChange>
        </w:rPr>
        <w:t>пошкодженою</w:t>
      </w:r>
      <w:proofErr w:type="spellEnd"/>
      <w:r w:rsidRPr="001B5176">
        <w:rPr>
          <w:rFonts w:ascii="Times New Roman" w:hAnsi="Times New Roman" w:cs="Times New Roman"/>
          <w:color w:val="000000"/>
          <w:rPrChange w:id="657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71" w:author="e.pashkova" w:date="2020-05-13T10:26:00Z">
            <w:rPr>
              <w:rFonts w:ascii="Times New Roman" w:hAnsi="Times New Roman"/>
              <w:color w:val="000000"/>
            </w:rPr>
          </w:rPrChange>
        </w:rPr>
        <w:t>ізоляцією</w:t>
      </w:r>
      <w:proofErr w:type="spellEnd"/>
      <w:r w:rsidRPr="001B5176">
        <w:rPr>
          <w:rFonts w:ascii="Times New Roman" w:hAnsi="Times New Roman" w:cs="Times New Roman"/>
          <w:color w:val="000000"/>
          <w:rPrChange w:id="6572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C950FB" w:rsidRPr="001B5176" w:rsidRDefault="00C950FB" w:rsidP="001B5176">
      <w:pPr>
        <w:spacing w:before="120" w:line="240" w:lineRule="auto"/>
        <w:jc w:val="both"/>
        <w:rPr>
          <w:rFonts w:ascii="Times New Roman" w:hAnsi="Times New Roman" w:cs="Times New Roman"/>
          <w:color w:val="000000"/>
          <w:rPrChange w:id="6573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574" w:author="e.pashkova" w:date="2020-05-13T10:26:00Z">
          <w:pPr>
            <w:spacing w:before="120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6575" w:author="e.pashkova" w:date="2020-05-13T10:26:00Z">
            <w:rPr>
              <w:rFonts w:ascii="Times New Roman" w:hAnsi="Times New Roman"/>
              <w:color w:val="000000"/>
            </w:rPr>
          </w:rPrChange>
        </w:rPr>
        <w:lastRenderedPageBreak/>
        <w:t>Співробітники</w:t>
      </w:r>
      <w:proofErr w:type="spellEnd"/>
      <w:r w:rsidRPr="001B5176">
        <w:rPr>
          <w:rFonts w:ascii="Times New Roman" w:hAnsi="Times New Roman" w:cs="Times New Roman"/>
          <w:color w:val="000000"/>
          <w:rPrChange w:id="657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77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Підрядника</w:t>
      </w:r>
      <w:proofErr w:type="spellEnd"/>
      <w:r w:rsidRPr="001B5176">
        <w:rPr>
          <w:rFonts w:ascii="Times New Roman" w:hAnsi="Times New Roman" w:cs="Times New Roman"/>
          <w:color w:val="000000"/>
          <w:rPrChange w:id="657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79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65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81" w:author="e.pashkova" w:date="2020-05-13T10:26:00Z">
            <w:rPr>
              <w:rFonts w:ascii="Times New Roman" w:hAnsi="Times New Roman"/>
              <w:color w:val="000000"/>
            </w:rPr>
          </w:rPrChange>
        </w:rPr>
        <w:t>стежити</w:t>
      </w:r>
      <w:proofErr w:type="spellEnd"/>
      <w:r w:rsidRPr="001B5176">
        <w:rPr>
          <w:rFonts w:ascii="Times New Roman" w:hAnsi="Times New Roman" w:cs="Times New Roman"/>
          <w:color w:val="000000"/>
          <w:rPrChange w:id="65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 </w:t>
      </w:r>
      <w:proofErr w:type="spellStart"/>
      <w:r w:rsidRPr="001B5176">
        <w:rPr>
          <w:rFonts w:ascii="Times New Roman" w:hAnsi="Times New Roman" w:cs="Times New Roman"/>
          <w:color w:val="000000"/>
          <w:rPrChange w:id="6583" w:author="e.pashkova" w:date="2020-05-13T10:26:00Z">
            <w:rPr>
              <w:rFonts w:ascii="Times New Roman" w:hAnsi="Times New Roman"/>
              <w:color w:val="000000"/>
            </w:rPr>
          </w:rPrChange>
        </w:rPr>
        <w:t>тим</w:t>
      </w:r>
      <w:proofErr w:type="spellEnd"/>
      <w:r w:rsidRPr="001B5176">
        <w:rPr>
          <w:rFonts w:ascii="Times New Roman" w:hAnsi="Times New Roman" w:cs="Times New Roman"/>
          <w:color w:val="000000"/>
          <w:rPrChange w:id="65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6585" w:author="e.pashkova" w:date="2020-05-13T10:26:00Z">
            <w:rPr>
              <w:rFonts w:ascii="Times New Roman" w:hAnsi="Times New Roman"/>
              <w:color w:val="000000"/>
            </w:rPr>
          </w:rPrChange>
        </w:rPr>
        <w:t>щоб</w:t>
      </w:r>
      <w:proofErr w:type="spellEnd"/>
      <w:r w:rsidRPr="001B5176">
        <w:rPr>
          <w:rFonts w:ascii="Times New Roman" w:hAnsi="Times New Roman" w:cs="Times New Roman"/>
          <w:color w:val="000000"/>
          <w:rPrChange w:id="65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87" w:author="e.pashkova" w:date="2020-05-13T10:26:00Z">
            <w:rPr>
              <w:rFonts w:ascii="Times New Roman" w:hAnsi="Times New Roman"/>
              <w:color w:val="000000"/>
            </w:rPr>
          </w:rPrChange>
        </w:rPr>
        <w:t>електрообладнання</w:t>
      </w:r>
      <w:proofErr w:type="spellEnd"/>
      <w:r w:rsidRPr="001B5176">
        <w:rPr>
          <w:rFonts w:ascii="Times New Roman" w:hAnsi="Times New Roman" w:cs="Times New Roman"/>
          <w:color w:val="000000"/>
          <w:rPrChange w:id="65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89" w:author="e.pashkova" w:date="2020-05-13T10:26:00Z">
            <w:rPr>
              <w:rFonts w:ascii="Times New Roman" w:hAnsi="Times New Roman"/>
              <w:color w:val="000000"/>
            </w:rPr>
          </w:rPrChange>
        </w:rPr>
        <w:t>було</w:t>
      </w:r>
      <w:proofErr w:type="spellEnd"/>
      <w:r w:rsidRPr="001B5176">
        <w:rPr>
          <w:rFonts w:ascii="Times New Roman" w:hAnsi="Times New Roman" w:cs="Times New Roman"/>
          <w:color w:val="000000"/>
          <w:rPrChange w:id="65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91" w:author="e.pashkova" w:date="2020-05-13T10:26:00Z">
            <w:rPr>
              <w:rFonts w:ascii="Times New Roman" w:hAnsi="Times New Roman"/>
              <w:color w:val="000000"/>
            </w:rPr>
          </w:rPrChange>
        </w:rPr>
        <w:t>належним</w:t>
      </w:r>
      <w:proofErr w:type="spellEnd"/>
      <w:r w:rsidRPr="001B5176">
        <w:rPr>
          <w:rFonts w:ascii="Times New Roman" w:hAnsi="Times New Roman" w:cs="Times New Roman"/>
          <w:color w:val="000000"/>
          <w:rPrChange w:id="65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чином заземлено і </w:t>
      </w:r>
      <w:proofErr w:type="spellStart"/>
      <w:r w:rsidRPr="001B5176">
        <w:rPr>
          <w:rFonts w:ascii="Times New Roman" w:hAnsi="Times New Roman" w:cs="Times New Roman"/>
          <w:color w:val="000000"/>
          <w:rPrChange w:id="6593" w:author="e.pashkova" w:date="2020-05-13T10:26:00Z">
            <w:rPr>
              <w:rFonts w:ascii="Times New Roman" w:hAnsi="Times New Roman"/>
              <w:color w:val="000000"/>
            </w:rPr>
          </w:rPrChange>
        </w:rPr>
        <w:t>знаходилося</w:t>
      </w:r>
      <w:proofErr w:type="spellEnd"/>
      <w:r w:rsidRPr="001B5176">
        <w:rPr>
          <w:rFonts w:ascii="Times New Roman" w:hAnsi="Times New Roman" w:cs="Times New Roman"/>
          <w:color w:val="000000"/>
          <w:rPrChange w:id="65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справному </w:t>
      </w:r>
      <w:proofErr w:type="spellStart"/>
      <w:r w:rsidRPr="001B5176">
        <w:rPr>
          <w:rFonts w:ascii="Times New Roman" w:hAnsi="Times New Roman" w:cs="Times New Roman"/>
          <w:color w:val="000000"/>
          <w:rPrChange w:id="6595" w:author="e.pashkova" w:date="2020-05-13T10:26:00Z">
            <w:rPr>
              <w:rFonts w:ascii="Times New Roman" w:hAnsi="Times New Roman"/>
              <w:color w:val="000000"/>
            </w:rPr>
          </w:rPrChange>
        </w:rPr>
        <w:t>стані</w:t>
      </w:r>
      <w:proofErr w:type="spellEnd"/>
      <w:r w:rsidRPr="001B5176">
        <w:rPr>
          <w:rFonts w:ascii="Times New Roman" w:hAnsi="Times New Roman" w:cs="Times New Roman"/>
          <w:color w:val="000000"/>
          <w:rPrChange w:id="65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. </w:t>
      </w:r>
      <w:proofErr w:type="spellStart"/>
      <w:r w:rsidRPr="001B5176">
        <w:rPr>
          <w:rFonts w:ascii="Times New Roman" w:hAnsi="Times New Roman" w:cs="Times New Roman"/>
          <w:color w:val="000000"/>
          <w:rPrChange w:id="6597" w:author="e.pashkova" w:date="2020-05-13T10:26:00Z">
            <w:rPr>
              <w:rFonts w:ascii="Times New Roman" w:hAnsi="Times New Roman"/>
              <w:color w:val="000000"/>
            </w:rPr>
          </w:rPrChange>
        </w:rPr>
        <w:t>Вимикачі</w:t>
      </w:r>
      <w:proofErr w:type="spellEnd"/>
      <w:r w:rsidRPr="001B5176">
        <w:rPr>
          <w:rFonts w:ascii="Times New Roman" w:hAnsi="Times New Roman" w:cs="Times New Roman"/>
          <w:color w:val="000000"/>
          <w:rPrChange w:id="65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599" w:author="e.pashkova" w:date="2020-05-13T10:26:00Z">
            <w:rPr>
              <w:rFonts w:ascii="Times New Roman" w:hAnsi="Times New Roman"/>
              <w:color w:val="000000"/>
            </w:rPr>
          </w:rPrChange>
        </w:rPr>
        <w:t>ланцюга</w:t>
      </w:r>
      <w:proofErr w:type="spellEnd"/>
      <w:r w:rsidRPr="001B5176">
        <w:rPr>
          <w:rFonts w:ascii="Times New Roman" w:hAnsi="Times New Roman" w:cs="Times New Roman"/>
          <w:color w:val="000000"/>
          <w:rPrChange w:id="660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короткому </w:t>
      </w:r>
      <w:proofErr w:type="spellStart"/>
      <w:r w:rsidRPr="001B5176">
        <w:rPr>
          <w:rFonts w:ascii="Times New Roman" w:hAnsi="Times New Roman" w:cs="Times New Roman"/>
          <w:color w:val="000000"/>
          <w:rPrChange w:id="6601" w:author="e.pashkova" w:date="2020-05-13T10:26:00Z">
            <w:rPr>
              <w:rFonts w:ascii="Times New Roman" w:hAnsi="Times New Roman"/>
              <w:color w:val="000000"/>
            </w:rPr>
          </w:rPrChange>
        </w:rPr>
        <w:t>замиканні</w:t>
      </w:r>
      <w:proofErr w:type="spellEnd"/>
      <w:r w:rsidRPr="001B5176">
        <w:rPr>
          <w:rFonts w:ascii="Times New Roman" w:hAnsi="Times New Roman" w:cs="Times New Roman"/>
          <w:color w:val="000000"/>
          <w:rPrChange w:id="660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603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660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605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використовуватися</w:t>
      </w:r>
      <w:proofErr w:type="spellEnd"/>
      <w:r w:rsidRPr="001B5176">
        <w:rPr>
          <w:rFonts w:ascii="Times New Roman" w:hAnsi="Times New Roman" w:cs="Times New Roman"/>
          <w:color w:val="000000"/>
          <w:rPrChange w:id="660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  <w:rPrChange w:id="6607" w:author="e.pashkova" w:date="2020-05-13T10:26:00Z">
            <w:rPr>
              <w:rFonts w:ascii="Times New Roman" w:hAnsi="Times New Roman"/>
              <w:color w:val="000000"/>
            </w:rPr>
          </w:rPrChange>
        </w:rPr>
        <w:t>застосуванні</w:t>
      </w:r>
      <w:proofErr w:type="spellEnd"/>
      <w:r w:rsidRPr="001B5176">
        <w:rPr>
          <w:rFonts w:ascii="Times New Roman" w:hAnsi="Times New Roman" w:cs="Times New Roman"/>
          <w:color w:val="000000"/>
          <w:rPrChange w:id="660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609" w:author="e.pashkova" w:date="2020-05-13T10:26:00Z">
            <w:rPr>
              <w:rFonts w:ascii="Times New Roman" w:hAnsi="Times New Roman"/>
              <w:color w:val="000000"/>
            </w:rPr>
          </w:rPrChange>
        </w:rPr>
        <w:t>всіх</w:t>
      </w:r>
      <w:proofErr w:type="spellEnd"/>
      <w:r w:rsidRPr="001B5176">
        <w:rPr>
          <w:rFonts w:ascii="Times New Roman" w:hAnsi="Times New Roman" w:cs="Times New Roman"/>
          <w:color w:val="000000"/>
          <w:rPrChange w:id="661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611" w:author="e.pashkova" w:date="2020-05-13T10:26:00Z">
            <w:rPr>
              <w:rFonts w:ascii="Times New Roman" w:hAnsi="Times New Roman"/>
              <w:color w:val="000000"/>
            </w:rPr>
          </w:rPrChange>
        </w:rPr>
        <w:t>переносних</w:t>
      </w:r>
      <w:proofErr w:type="spellEnd"/>
      <w:r w:rsidRPr="001B5176">
        <w:rPr>
          <w:rFonts w:ascii="Times New Roman" w:hAnsi="Times New Roman" w:cs="Times New Roman"/>
          <w:color w:val="000000"/>
          <w:rPrChange w:id="661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613" w:author="e.pashkova" w:date="2020-05-13T10:26:00Z">
            <w:rPr>
              <w:rFonts w:ascii="Times New Roman" w:hAnsi="Times New Roman"/>
              <w:color w:val="000000"/>
            </w:rPr>
          </w:rPrChange>
        </w:rPr>
        <w:t>електроінструментів</w:t>
      </w:r>
      <w:proofErr w:type="spellEnd"/>
      <w:r w:rsidRPr="001B5176">
        <w:rPr>
          <w:rFonts w:ascii="Times New Roman" w:hAnsi="Times New Roman" w:cs="Times New Roman"/>
          <w:color w:val="000000"/>
          <w:rPrChange w:id="661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особливо при </w:t>
      </w:r>
      <w:proofErr w:type="spellStart"/>
      <w:r w:rsidRPr="001B5176">
        <w:rPr>
          <w:rFonts w:ascii="Times New Roman" w:hAnsi="Times New Roman" w:cs="Times New Roman"/>
          <w:color w:val="000000"/>
          <w:rPrChange w:id="6615" w:author="e.pashkova" w:date="2020-05-13T10:26:00Z">
            <w:rPr>
              <w:rFonts w:ascii="Times New Roman" w:hAnsi="Times New Roman"/>
              <w:color w:val="000000"/>
            </w:rPr>
          </w:rPrChange>
        </w:rPr>
        <w:t>роботі</w:t>
      </w:r>
      <w:proofErr w:type="spellEnd"/>
      <w:r w:rsidRPr="001B5176">
        <w:rPr>
          <w:rFonts w:ascii="Times New Roman" w:hAnsi="Times New Roman" w:cs="Times New Roman"/>
          <w:color w:val="000000"/>
          <w:rPrChange w:id="661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6617" w:author="e.pashkova" w:date="2020-05-13T10:26:00Z">
            <w:rPr>
              <w:rFonts w:ascii="Times New Roman" w:hAnsi="Times New Roman"/>
              <w:color w:val="000000"/>
            </w:rPr>
          </w:rPrChange>
        </w:rPr>
        <w:t>умовах</w:t>
      </w:r>
      <w:proofErr w:type="spellEnd"/>
      <w:r w:rsidRPr="001B5176">
        <w:rPr>
          <w:rFonts w:ascii="Times New Roman" w:hAnsi="Times New Roman" w:cs="Times New Roman"/>
          <w:color w:val="000000"/>
          <w:rPrChange w:id="661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6619" w:author="e.pashkova" w:date="2020-05-13T10:26:00Z">
            <w:rPr>
              <w:rFonts w:ascii="Times New Roman" w:hAnsi="Times New Roman"/>
              <w:color w:val="000000"/>
            </w:rPr>
          </w:rPrChange>
        </w:rPr>
        <w:t>підвищеною</w:t>
      </w:r>
      <w:proofErr w:type="spellEnd"/>
      <w:r w:rsidRPr="001B5176">
        <w:rPr>
          <w:rFonts w:ascii="Times New Roman" w:hAnsi="Times New Roman" w:cs="Times New Roman"/>
          <w:color w:val="000000"/>
          <w:rPrChange w:id="662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621" w:author="e.pashkova" w:date="2020-05-13T10:26:00Z">
            <w:rPr>
              <w:rFonts w:ascii="Times New Roman" w:hAnsi="Times New Roman"/>
              <w:color w:val="000000"/>
            </w:rPr>
          </w:rPrChange>
        </w:rPr>
        <w:t>вологістю</w:t>
      </w:r>
      <w:proofErr w:type="spellEnd"/>
      <w:r w:rsidRPr="001B5176">
        <w:rPr>
          <w:rFonts w:ascii="Times New Roman" w:hAnsi="Times New Roman" w:cs="Times New Roman"/>
          <w:color w:val="000000"/>
          <w:rPrChange w:id="662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6623" w:author="e.pashkova" w:date="2020-05-13T10:26:00Z">
            <w:rPr>
              <w:rFonts w:ascii="Times New Roman" w:hAnsi="Times New Roman"/>
              <w:color w:val="000000"/>
            </w:rPr>
          </w:rPrChange>
        </w:rPr>
        <w:t>вогкістю</w:t>
      </w:r>
      <w:proofErr w:type="spellEnd"/>
      <w:r w:rsidRPr="001B5176">
        <w:rPr>
          <w:rFonts w:ascii="Times New Roman" w:hAnsi="Times New Roman" w:cs="Times New Roman"/>
          <w:color w:val="000000"/>
          <w:rPrChange w:id="6624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C950FB" w:rsidRPr="001B5176" w:rsidRDefault="00C950FB" w:rsidP="001B5176">
      <w:pPr>
        <w:spacing w:before="120" w:line="240" w:lineRule="auto"/>
        <w:jc w:val="both"/>
        <w:rPr>
          <w:rFonts w:ascii="Times New Roman" w:hAnsi="Times New Roman" w:cs="Times New Roman"/>
          <w:color w:val="000000"/>
          <w:rPrChange w:id="6625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626" w:author="e.pashkova" w:date="2020-05-13T10:26:00Z">
          <w:pPr>
            <w:spacing w:before="120"/>
          </w:pPr>
        </w:pPrChange>
      </w:pPr>
      <w:r w:rsidRPr="001B5176">
        <w:rPr>
          <w:rFonts w:ascii="Times New Roman" w:hAnsi="Times New Roman" w:cs="Times New Roman"/>
          <w:color w:val="000000"/>
          <w:rPrChange w:id="66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Все </w:t>
      </w:r>
      <w:proofErr w:type="spellStart"/>
      <w:r w:rsidRPr="001B5176">
        <w:rPr>
          <w:rFonts w:ascii="Times New Roman" w:hAnsi="Times New Roman" w:cs="Times New Roman"/>
          <w:color w:val="000000"/>
          <w:rPrChange w:id="6628" w:author="e.pashkova" w:date="2020-05-13T10:26:00Z">
            <w:rPr>
              <w:rFonts w:ascii="Times New Roman" w:hAnsi="Times New Roman"/>
              <w:color w:val="000000"/>
            </w:rPr>
          </w:rPrChange>
        </w:rPr>
        <w:t>подовжувальні</w:t>
      </w:r>
      <w:proofErr w:type="spellEnd"/>
      <w:r w:rsidRPr="001B5176">
        <w:rPr>
          <w:rFonts w:ascii="Times New Roman" w:hAnsi="Times New Roman" w:cs="Times New Roman"/>
          <w:color w:val="000000"/>
          <w:rPrChange w:id="66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630" w:author="e.pashkova" w:date="2020-05-13T10:26:00Z">
            <w:rPr>
              <w:rFonts w:ascii="Times New Roman" w:hAnsi="Times New Roman"/>
              <w:color w:val="000000"/>
            </w:rPr>
          </w:rPrChange>
        </w:rPr>
        <w:t>шнури</w:t>
      </w:r>
      <w:proofErr w:type="spellEnd"/>
      <w:r w:rsidRPr="001B5176">
        <w:rPr>
          <w:rFonts w:ascii="Times New Roman" w:hAnsi="Times New Roman" w:cs="Times New Roman"/>
          <w:color w:val="000000"/>
          <w:rPrChange w:id="66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632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66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634" w:author="e.pashkova" w:date="2020-05-13T10:26:00Z">
            <w:rPr>
              <w:rFonts w:ascii="Times New Roman" w:hAnsi="Times New Roman"/>
              <w:color w:val="000000"/>
            </w:rPr>
          </w:rPrChange>
        </w:rPr>
        <w:t>мати</w:t>
      </w:r>
      <w:proofErr w:type="spellEnd"/>
      <w:r w:rsidRPr="001B5176">
        <w:rPr>
          <w:rFonts w:ascii="Times New Roman" w:hAnsi="Times New Roman" w:cs="Times New Roman"/>
          <w:color w:val="000000"/>
          <w:rPrChange w:id="663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636" w:author="e.pashkova" w:date="2020-05-13T10:26:00Z">
            <w:rPr>
              <w:rFonts w:ascii="Times New Roman" w:hAnsi="Times New Roman"/>
              <w:color w:val="000000"/>
            </w:rPr>
          </w:rPrChange>
        </w:rPr>
        <w:t>заземлюючий</w:t>
      </w:r>
      <w:proofErr w:type="spellEnd"/>
      <w:r w:rsidRPr="001B5176">
        <w:rPr>
          <w:rFonts w:ascii="Times New Roman" w:hAnsi="Times New Roman" w:cs="Times New Roman"/>
          <w:color w:val="000000"/>
          <w:rPrChange w:id="66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контакт (</w:t>
      </w:r>
      <w:proofErr w:type="spellStart"/>
      <w:r w:rsidRPr="001B5176">
        <w:rPr>
          <w:rFonts w:ascii="Times New Roman" w:hAnsi="Times New Roman" w:cs="Times New Roman"/>
          <w:color w:val="000000"/>
          <w:rPrChange w:id="6638" w:author="e.pashkova" w:date="2020-05-13T10:26:00Z">
            <w:rPr>
              <w:rFonts w:ascii="Times New Roman" w:hAnsi="Times New Roman"/>
              <w:color w:val="000000"/>
            </w:rPr>
          </w:rPrChange>
        </w:rPr>
        <w:t>трижильний</w:t>
      </w:r>
      <w:proofErr w:type="spellEnd"/>
      <w:r w:rsidRPr="001B5176">
        <w:rPr>
          <w:rFonts w:ascii="Times New Roman" w:hAnsi="Times New Roman" w:cs="Times New Roman"/>
          <w:color w:val="000000"/>
          <w:rPrChange w:id="66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тип).</w:t>
      </w:r>
    </w:p>
    <w:p w:rsidR="000D03DD" w:rsidRPr="001B5176" w:rsidRDefault="00C950FB" w:rsidP="001B5176">
      <w:pPr>
        <w:spacing w:before="120" w:line="240" w:lineRule="auto"/>
        <w:jc w:val="both"/>
        <w:rPr>
          <w:rFonts w:ascii="Times New Roman" w:hAnsi="Times New Roman" w:cs="Times New Roman"/>
          <w:b/>
          <w:color w:val="000000"/>
          <w:u w:val="single"/>
          <w:lang w:val="uk-UA"/>
          <w:rPrChange w:id="6640" w:author="e.pashkova" w:date="2020-05-13T10:26:00Z">
            <w:rPr>
              <w:rFonts w:ascii="Times New Roman" w:hAnsi="Times New Roman"/>
              <w:b/>
              <w:color w:val="000000"/>
              <w:sz w:val="24"/>
              <w:szCs w:val="24"/>
              <w:u w:val="single"/>
              <w:lang w:val="uk-UA"/>
            </w:rPr>
          </w:rPrChange>
        </w:rPr>
        <w:pPrChange w:id="6641" w:author="e.pashkova" w:date="2020-05-13T10:26:00Z">
          <w:pPr>
            <w:spacing w:before="120"/>
          </w:pPr>
        </w:pPrChange>
      </w:pP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6642" w:author="e.pashkova" w:date="2020-05-13T10:26:00Z">
            <w:rPr>
              <w:rFonts w:ascii="Times New Roman" w:hAnsi="Times New Roman"/>
              <w:b/>
              <w:color w:val="000000"/>
              <w:sz w:val="24"/>
              <w:szCs w:val="24"/>
              <w:u w:val="single"/>
              <w:lang w:val="uk-UA"/>
            </w:rPr>
          </w:rPrChange>
        </w:rPr>
        <w:t>Вимоги безпеки при проведенні одночасних робіт</w:t>
      </w:r>
    </w:p>
    <w:p w:rsidR="00C950FB" w:rsidRPr="001B5176" w:rsidRDefault="00C950FB" w:rsidP="001B5176">
      <w:pPr>
        <w:spacing w:line="240" w:lineRule="auto"/>
        <w:ind w:firstLine="708"/>
        <w:jc w:val="both"/>
        <w:rPr>
          <w:rFonts w:ascii="Times New Roman" w:hAnsi="Times New Roman" w:cs="Times New Roman"/>
          <w:bCs/>
          <w:iCs/>
          <w:color w:val="000000"/>
          <w:rPrChange w:id="6643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pPrChange w:id="6644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Одночасне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ведення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/>
          <w:i/>
          <w:color w:val="000000"/>
        </w:rPr>
        <w:t>робіт</w:t>
      </w:r>
      <w:proofErr w:type="spellEnd"/>
      <w:r w:rsidRPr="001B5176">
        <w:rPr>
          <w:rFonts w:ascii="Times New Roman" w:hAnsi="Times New Roman" w:cs="Times New Roman"/>
          <w:b/>
          <w:i/>
          <w:color w:val="000000"/>
        </w:rPr>
        <w:t xml:space="preserve"> (ОВР) -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</w:rPr>
        <w:t>ситуація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</w:rPr>
        <w:t xml:space="preserve">, коли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</w:rPr>
        <w:t>одночасне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</w:rPr>
        <w:t>проведення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</w:rPr>
        <w:t>двох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</w:rPr>
        <w:t>або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</w:rPr>
        <w:t>більше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</w:rPr>
        <w:t>видів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</w:rPr>
        <w:t>робіт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45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може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46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47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становити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48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49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небезпеку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50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51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працюючого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52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персоналу з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53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огляду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54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55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безпосередн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lang w:val="uk-UA"/>
          <w:rPrChange w:id="6656" w:author="e.pashkova" w:date="2020-05-13T10:26:00Z">
            <w:rPr>
              <w:rFonts w:ascii="Times New Roman" w:hAnsi="Times New Roman"/>
              <w:bCs/>
              <w:iCs/>
              <w:color w:val="000000"/>
              <w:lang w:val="uk-UA"/>
            </w:rPr>
          </w:rPrChange>
        </w:rPr>
        <w:t>ю</w:t>
      </w:r>
      <w:r w:rsidRPr="001B5176">
        <w:rPr>
          <w:rFonts w:ascii="Times New Roman" w:hAnsi="Times New Roman" w:cs="Times New Roman"/>
          <w:bCs/>
          <w:iCs/>
          <w:color w:val="000000"/>
          <w:rPrChange w:id="6657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58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близьк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lang w:val="uk-UA"/>
          <w:rPrChange w:id="6659" w:author="e.pashkova" w:date="2020-05-13T10:26:00Z">
            <w:rPr>
              <w:rFonts w:ascii="Times New Roman" w:hAnsi="Times New Roman"/>
              <w:bCs/>
              <w:iCs/>
              <w:color w:val="000000"/>
              <w:lang w:val="uk-UA"/>
            </w:rPr>
          </w:rPrChange>
        </w:rPr>
        <w:t>і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60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ст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lang w:val="uk-UA"/>
          <w:rPrChange w:id="6661" w:author="e.pashkova" w:date="2020-05-13T10:26:00Z">
            <w:rPr>
              <w:rFonts w:ascii="Times New Roman" w:hAnsi="Times New Roman"/>
              <w:bCs/>
              <w:iCs/>
              <w:color w:val="000000"/>
              <w:lang w:val="uk-UA"/>
            </w:rPr>
          </w:rPrChange>
        </w:rPr>
        <w:t>ь</w:t>
      </w:r>
      <w:r w:rsidRPr="001B5176">
        <w:rPr>
          <w:rFonts w:ascii="Times New Roman" w:hAnsi="Times New Roman" w:cs="Times New Roman"/>
          <w:bCs/>
          <w:iCs/>
          <w:color w:val="000000"/>
          <w:rPrChange w:id="6662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63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64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65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даних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66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67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68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69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70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ж з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71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огляду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72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73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проведення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74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75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76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77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взаємопов'язаних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78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79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об'єктах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80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81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однієї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82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83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системи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84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.</w:t>
      </w:r>
    </w:p>
    <w:p w:rsidR="00C950FB" w:rsidRPr="001B5176" w:rsidRDefault="00C950FB" w:rsidP="001B5176">
      <w:pPr>
        <w:spacing w:line="240" w:lineRule="auto"/>
        <w:ind w:firstLine="708"/>
        <w:jc w:val="both"/>
        <w:rPr>
          <w:rFonts w:ascii="Times New Roman" w:hAnsi="Times New Roman" w:cs="Times New Roman"/>
          <w:bCs/>
          <w:iCs/>
          <w:color w:val="000000"/>
          <w:rPrChange w:id="6685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pPrChange w:id="6686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87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Такі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88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89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роботи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90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91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92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проводиться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93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94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95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оформленням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96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наряду-допуску та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97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складанням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698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плану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699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суміщених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00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01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02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, з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03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яким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04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05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06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07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ознайомлені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08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09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всі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10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11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співробітники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12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13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задіяні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14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в роботах. У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15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плані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16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17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суміщених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18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19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20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21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22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23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враховані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24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25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всі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26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27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сукупні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28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29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небезпечні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30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31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шкідливі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32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33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виробничі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34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35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фактори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36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37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викликані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38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39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впливом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40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bCs/>
          <w:iCs/>
          <w:color w:val="000000"/>
          <w:rPrChange w:id="6741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bCs/>
          <w:iCs/>
          <w:color w:val="000000"/>
          <w:rPrChange w:id="6742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 xml:space="preserve"> </w:t>
      </w:r>
      <w:r w:rsidRPr="001B5176">
        <w:rPr>
          <w:rFonts w:ascii="Times New Roman" w:hAnsi="Times New Roman" w:cs="Times New Roman"/>
          <w:bCs/>
          <w:iCs/>
          <w:color w:val="000000"/>
          <w:lang w:val="uk-UA"/>
          <w:rPrChange w:id="6743" w:author="e.pashkova" w:date="2020-05-13T10:26:00Z">
            <w:rPr>
              <w:rFonts w:ascii="Times New Roman" w:hAnsi="Times New Roman"/>
              <w:bCs/>
              <w:iCs/>
              <w:color w:val="000000"/>
              <w:lang w:val="uk-UA"/>
            </w:rPr>
          </w:rPrChange>
        </w:rPr>
        <w:t>один на одного</w:t>
      </w:r>
      <w:r w:rsidRPr="001B5176">
        <w:rPr>
          <w:rFonts w:ascii="Times New Roman" w:hAnsi="Times New Roman" w:cs="Times New Roman"/>
          <w:bCs/>
          <w:iCs/>
          <w:color w:val="000000"/>
          <w:rPrChange w:id="6744" w:author="e.pashkova" w:date="2020-05-13T10:26:00Z">
            <w:rPr>
              <w:rFonts w:ascii="Times New Roman" w:hAnsi="Times New Roman"/>
              <w:bCs/>
              <w:iCs/>
              <w:color w:val="000000"/>
            </w:rPr>
          </w:rPrChange>
        </w:rPr>
        <w:t>.</w:t>
      </w:r>
    </w:p>
    <w:p w:rsidR="000D03DD" w:rsidRPr="001B5176" w:rsidRDefault="00C950FB" w:rsidP="001B5176">
      <w:pPr>
        <w:spacing w:line="240" w:lineRule="auto"/>
        <w:jc w:val="both"/>
        <w:rPr>
          <w:rFonts w:ascii="Times New Roman" w:hAnsi="Times New Roman" w:cs="Times New Roman"/>
          <w:b/>
          <w:color w:val="000000"/>
          <w:u w:val="single"/>
          <w:lang w:val="uk-UA"/>
          <w:rPrChange w:id="6745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  <w:u w:val="single"/>
              <w:lang w:val="uk-UA"/>
            </w:rPr>
          </w:rPrChange>
        </w:rPr>
        <w:pPrChange w:id="6746" w:author="e.pashkova" w:date="2020-05-13T10:26:00Z">
          <w:pPr/>
        </w:pPrChange>
      </w:pP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6747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>Вимоги до протипожежного режиму</w:t>
      </w:r>
    </w:p>
    <w:p w:rsidR="00C950FB" w:rsidRPr="001B5176" w:rsidRDefault="00C950FB" w:rsidP="001B5176">
      <w:pPr>
        <w:shd w:val="clear" w:color="auto" w:fill="FFFFFF"/>
        <w:autoSpaceDE w:val="0"/>
        <w:autoSpaceDN w:val="0"/>
        <w:spacing w:before="280" w:line="240" w:lineRule="auto"/>
        <w:ind w:firstLine="708"/>
        <w:jc w:val="both"/>
        <w:rPr>
          <w:rFonts w:ascii="Times New Roman" w:hAnsi="Times New Roman" w:cs="Times New Roman"/>
          <w:color w:val="000000"/>
          <w:lang w:val="uk-UA"/>
          <w:rPrChange w:id="6748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6749" w:author="e.pashkova" w:date="2020-05-13T10:26:00Z">
          <w:pPr>
            <w:shd w:val="clear" w:color="auto" w:fill="FFFFFF"/>
            <w:autoSpaceDE w:val="0"/>
            <w:autoSpaceDN w:val="0"/>
            <w:spacing w:before="280" w:line="276" w:lineRule="exact"/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</w:rPr>
        <w:t>Будь-</w:t>
      </w:r>
      <w:proofErr w:type="spellStart"/>
      <w:r w:rsidRPr="001B5176">
        <w:rPr>
          <w:rFonts w:ascii="Times New Roman" w:hAnsi="Times New Roman" w:cs="Times New Roman"/>
          <w:color w:val="000000"/>
        </w:rPr>
        <w:t>які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види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виконуються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Підрядником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</w:rPr>
        <w:t>території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проводитися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відповідно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до </w:t>
      </w:r>
      <w:proofErr w:type="spellStart"/>
      <w:r w:rsidRPr="001B5176">
        <w:rPr>
          <w:rFonts w:ascii="Times New Roman" w:hAnsi="Times New Roman" w:cs="Times New Roman"/>
          <w:color w:val="000000"/>
        </w:rPr>
        <w:t>вимог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B5176">
        <w:rPr>
          <w:rFonts w:ascii="Times New Roman" w:hAnsi="Times New Roman" w:cs="Times New Roman"/>
          <w:color w:val="000000"/>
        </w:rPr>
        <w:t>чинних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Правил</w:t>
      </w:r>
      <w:proofErr w:type="gram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пожежної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</w:rPr>
        <w:t>безпеки</w:t>
      </w:r>
      <w:proofErr w:type="spellEnd"/>
      <w:r w:rsidRPr="001B5176">
        <w:rPr>
          <w:rFonts w:ascii="Times New Roman" w:hAnsi="Times New Roman" w:cs="Times New Roman"/>
          <w:color w:val="000000"/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</w:rPr>
        <w:t>Україні</w:t>
      </w:r>
      <w:proofErr w:type="spellEnd"/>
      <w:r w:rsidRPr="001B5176">
        <w:rPr>
          <w:rFonts w:ascii="Times New Roman" w:hAnsi="Times New Roman" w:cs="Times New Roman"/>
          <w:color w:val="000000"/>
        </w:rPr>
        <w:t>.</w:t>
      </w:r>
      <w:r w:rsidRPr="001B5176">
        <w:rPr>
          <w:rFonts w:ascii="Times New Roman" w:hAnsi="Times New Roman" w:cs="Times New Roman"/>
          <w:color w:val="000000"/>
          <w:lang w:val="uk-UA"/>
        </w:rPr>
        <w:t xml:space="preserve"> Основна увага повинна приділятися попередньому плануванню, оцінці ризиків, ко</w:t>
      </w:r>
      <w:r w:rsidRPr="001B5176">
        <w:rPr>
          <w:rFonts w:ascii="Times New Roman" w:hAnsi="Times New Roman" w:cs="Times New Roman"/>
          <w:color w:val="000000"/>
          <w:lang w:val="uk-UA"/>
          <w:rPrChange w:id="675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нтролю за процедурою оформлення нарядів-допусків на виконання вогневих робіт, контролю над використанням легкозаймистих газів, рідин і матеріалів, організації обладнаних місць для куріння, заходам безпеки при влаштуванні електропроводки і тимчасових ліній електропостачання.</w:t>
      </w:r>
    </w:p>
    <w:p w:rsidR="00C950FB" w:rsidRPr="001B5176" w:rsidRDefault="00C950FB" w:rsidP="001B5176">
      <w:pPr>
        <w:shd w:val="clear" w:color="auto" w:fill="FFFFFF"/>
        <w:autoSpaceDE w:val="0"/>
        <w:autoSpaceDN w:val="0"/>
        <w:spacing w:before="280" w:line="240" w:lineRule="auto"/>
        <w:ind w:firstLine="708"/>
        <w:jc w:val="both"/>
        <w:rPr>
          <w:rFonts w:ascii="Times New Roman" w:hAnsi="Times New Roman" w:cs="Times New Roman"/>
          <w:color w:val="000000"/>
          <w:lang w:val="uk-UA"/>
          <w:rPrChange w:id="675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6752" w:author="e.pashkova" w:date="2020-05-13T10:26:00Z">
          <w:pPr>
            <w:shd w:val="clear" w:color="auto" w:fill="FFFFFF"/>
            <w:autoSpaceDE w:val="0"/>
            <w:autoSpaceDN w:val="0"/>
            <w:spacing w:before="280" w:line="276" w:lineRule="exact"/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  <w:rPrChange w:id="6753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Весь персонал підрядної організації повинен пройти інструктаж з пожежної безпеки з занесенням відповідного запису в журналі реєстрації. При цьому співробітники в обов'язковому порядку повинні бути навчені поводженню із засобами пожежогасіння, ознайомлені з їх розташуванням і шляхами евакуації.</w:t>
      </w:r>
    </w:p>
    <w:p w:rsidR="00C950FB" w:rsidRPr="001B5176" w:rsidRDefault="00C950FB" w:rsidP="001B5176">
      <w:pPr>
        <w:shd w:val="clear" w:color="auto" w:fill="FFFFFF"/>
        <w:autoSpaceDE w:val="0"/>
        <w:autoSpaceDN w:val="0"/>
        <w:spacing w:before="280" w:line="240" w:lineRule="auto"/>
        <w:jc w:val="both"/>
        <w:rPr>
          <w:rFonts w:ascii="Times New Roman" w:hAnsi="Times New Roman" w:cs="Times New Roman"/>
          <w:color w:val="000000"/>
          <w:lang w:val="uk-UA"/>
          <w:rPrChange w:id="6754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6755" w:author="e.pashkova" w:date="2020-05-13T10:26:00Z">
          <w:pPr>
            <w:shd w:val="clear" w:color="auto" w:fill="FFFFFF"/>
            <w:autoSpaceDE w:val="0"/>
            <w:autoSpaceDN w:val="0"/>
            <w:spacing w:before="280" w:line="276" w:lineRule="exact"/>
          </w:pPr>
        </w:pPrChange>
      </w:pPr>
    </w:p>
    <w:p w:rsidR="000F4A52" w:rsidRPr="001B5176" w:rsidRDefault="00C950FB" w:rsidP="001B5176">
      <w:pPr>
        <w:shd w:val="clear" w:color="auto" w:fill="FFFFFF"/>
        <w:autoSpaceDE w:val="0"/>
        <w:autoSpaceDN w:val="0"/>
        <w:spacing w:before="280" w:line="240" w:lineRule="auto"/>
        <w:ind w:firstLine="708"/>
        <w:jc w:val="both"/>
        <w:rPr>
          <w:rFonts w:ascii="Times New Roman" w:hAnsi="Times New Roman" w:cs="Times New Roman"/>
          <w:color w:val="000000"/>
          <w:rPrChange w:id="6756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757" w:author="e.pashkova" w:date="2020-05-13T10:26:00Z">
          <w:pPr>
            <w:shd w:val="clear" w:color="auto" w:fill="FFFFFF"/>
            <w:autoSpaceDE w:val="0"/>
            <w:autoSpaceDN w:val="0"/>
            <w:spacing w:before="280" w:line="276" w:lineRule="exact"/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6758" w:author="e.pashkova" w:date="2020-05-13T10:26:00Z">
            <w:rPr>
              <w:rFonts w:ascii="Times New Roman" w:hAnsi="Times New Roman"/>
              <w:color w:val="000000"/>
            </w:rPr>
          </w:rPrChange>
        </w:rPr>
        <w:t>Виробничий</w:t>
      </w:r>
      <w:proofErr w:type="spellEnd"/>
      <w:r w:rsidRPr="001B5176">
        <w:rPr>
          <w:rFonts w:ascii="Times New Roman" w:hAnsi="Times New Roman" w:cs="Times New Roman"/>
          <w:color w:val="000000"/>
          <w:rPrChange w:id="67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760" w:author="e.pashkova" w:date="2020-05-13T10:26:00Z">
            <w:rPr>
              <w:rFonts w:ascii="Times New Roman" w:hAnsi="Times New Roman"/>
              <w:color w:val="000000"/>
            </w:rPr>
          </w:rPrChange>
        </w:rPr>
        <w:t>об'єкт</w:t>
      </w:r>
      <w:proofErr w:type="spellEnd"/>
      <w:r w:rsidRPr="001B5176">
        <w:rPr>
          <w:rFonts w:ascii="Times New Roman" w:hAnsi="Times New Roman" w:cs="Times New Roman"/>
          <w:color w:val="000000"/>
          <w:rPrChange w:id="67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повинен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6762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обладнаний</w:t>
      </w:r>
      <w:proofErr w:type="spellEnd"/>
      <w:r w:rsidRPr="001B5176">
        <w:rPr>
          <w:rFonts w:ascii="Times New Roman" w:hAnsi="Times New Roman" w:cs="Times New Roman"/>
          <w:color w:val="000000"/>
          <w:rPrChange w:id="676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764" w:author="e.pashkova" w:date="2020-05-13T10:26:00Z">
            <w:rPr>
              <w:rFonts w:ascii="Times New Roman" w:hAnsi="Times New Roman"/>
              <w:color w:val="000000"/>
            </w:rPr>
          </w:rPrChange>
        </w:rPr>
        <w:t>засобами</w:t>
      </w:r>
      <w:proofErr w:type="spellEnd"/>
      <w:r w:rsidRPr="001B5176">
        <w:rPr>
          <w:rFonts w:ascii="Times New Roman" w:hAnsi="Times New Roman" w:cs="Times New Roman"/>
          <w:color w:val="000000"/>
          <w:rPrChange w:id="676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766" w:author="e.pashkova" w:date="2020-05-13T10:26:00Z">
            <w:rPr>
              <w:rFonts w:ascii="Times New Roman" w:hAnsi="Times New Roman"/>
              <w:color w:val="000000"/>
            </w:rPr>
          </w:rPrChange>
        </w:rPr>
        <w:t>пожежогасіння</w:t>
      </w:r>
      <w:proofErr w:type="spellEnd"/>
      <w:r w:rsidRPr="001B5176">
        <w:rPr>
          <w:rFonts w:ascii="Times New Roman" w:hAnsi="Times New Roman" w:cs="Times New Roman"/>
          <w:color w:val="000000"/>
          <w:rPrChange w:id="676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768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відповідно</w:t>
      </w:r>
      <w:proofErr w:type="spellEnd"/>
      <w:r w:rsidRPr="001B5176">
        <w:rPr>
          <w:rFonts w:ascii="Times New Roman" w:hAnsi="Times New Roman" w:cs="Times New Roman"/>
          <w:color w:val="000000"/>
          <w:rPrChange w:id="676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 </w:t>
      </w:r>
      <w:proofErr w:type="spellStart"/>
      <w:r w:rsidRPr="001B5176">
        <w:rPr>
          <w:rFonts w:ascii="Times New Roman" w:hAnsi="Times New Roman" w:cs="Times New Roman"/>
          <w:color w:val="000000"/>
          <w:rPrChange w:id="6770" w:author="e.pashkova" w:date="2020-05-13T10:26:00Z">
            <w:rPr>
              <w:rFonts w:ascii="Times New Roman" w:hAnsi="Times New Roman"/>
              <w:color w:val="000000"/>
            </w:rPr>
          </w:rPrChange>
        </w:rPr>
        <w:t>чинних</w:t>
      </w:r>
      <w:proofErr w:type="spellEnd"/>
      <w:r w:rsidRPr="001B5176">
        <w:rPr>
          <w:rFonts w:ascii="Times New Roman" w:hAnsi="Times New Roman" w:cs="Times New Roman"/>
          <w:color w:val="000000"/>
          <w:rPrChange w:id="677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правил </w:t>
      </w:r>
      <w:proofErr w:type="spellStart"/>
      <w:r w:rsidRPr="001B5176">
        <w:rPr>
          <w:rFonts w:ascii="Times New Roman" w:hAnsi="Times New Roman" w:cs="Times New Roman"/>
          <w:color w:val="000000"/>
          <w:rPrChange w:id="6772" w:author="e.pashkova" w:date="2020-05-13T10:26:00Z">
            <w:rPr>
              <w:rFonts w:ascii="Times New Roman" w:hAnsi="Times New Roman"/>
              <w:color w:val="000000"/>
            </w:rPr>
          </w:rPrChange>
        </w:rPr>
        <w:t>протипожежного</w:t>
      </w:r>
      <w:proofErr w:type="spellEnd"/>
      <w:r w:rsidRPr="001B5176">
        <w:rPr>
          <w:rFonts w:ascii="Times New Roman" w:hAnsi="Times New Roman" w:cs="Times New Roman"/>
          <w:color w:val="000000"/>
          <w:rPrChange w:id="677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режиму. </w:t>
      </w:r>
      <w:proofErr w:type="spellStart"/>
      <w:r w:rsidRPr="001B5176">
        <w:rPr>
          <w:rFonts w:ascii="Times New Roman" w:hAnsi="Times New Roman" w:cs="Times New Roman"/>
          <w:color w:val="000000"/>
          <w:rPrChange w:id="6774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Відповідальність</w:t>
      </w:r>
      <w:proofErr w:type="spellEnd"/>
      <w:r w:rsidRPr="001B5176">
        <w:rPr>
          <w:rFonts w:ascii="Times New Roman" w:hAnsi="Times New Roman" w:cs="Times New Roman"/>
          <w:color w:val="000000"/>
          <w:rPrChange w:id="677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 стан і </w:t>
      </w:r>
      <w:proofErr w:type="spellStart"/>
      <w:r w:rsidRPr="001B5176">
        <w:rPr>
          <w:rFonts w:ascii="Times New Roman" w:hAnsi="Times New Roman" w:cs="Times New Roman"/>
          <w:color w:val="000000"/>
          <w:rPrChange w:id="6776" w:author="e.pashkova" w:date="2020-05-13T10:26:00Z">
            <w:rPr>
              <w:rFonts w:ascii="Times New Roman" w:hAnsi="Times New Roman"/>
              <w:color w:val="000000"/>
            </w:rPr>
          </w:rPrChange>
        </w:rPr>
        <w:t>укомплектованість</w:t>
      </w:r>
      <w:proofErr w:type="spellEnd"/>
      <w:r w:rsidRPr="001B5176">
        <w:rPr>
          <w:rFonts w:ascii="Times New Roman" w:hAnsi="Times New Roman" w:cs="Times New Roman"/>
          <w:color w:val="000000"/>
          <w:rPrChange w:id="67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778" w:author="e.pashkova" w:date="2020-05-13T10:26:00Z">
            <w:rPr>
              <w:rFonts w:ascii="Times New Roman" w:hAnsi="Times New Roman"/>
              <w:color w:val="000000"/>
            </w:rPr>
          </w:rPrChange>
        </w:rPr>
        <w:t>засобів</w:t>
      </w:r>
      <w:proofErr w:type="spellEnd"/>
      <w:r w:rsidRPr="001B5176">
        <w:rPr>
          <w:rFonts w:ascii="Times New Roman" w:hAnsi="Times New Roman" w:cs="Times New Roman"/>
          <w:color w:val="000000"/>
          <w:rPrChange w:id="67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780" w:author="e.pashkova" w:date="2020-05-13T10:26:00Z">
            <w:rPr>
              <w:rFonts w:ascii="Times New Roman" w:hAnsi="Times New Roman"/>
              <w:color w:val="000000"/>
            </w:rPr>
          </w:rPrChange>
        </w:rPr>
        <w:t>пожежогасіння</w:t>
      </w:r>
      <w:proofErr w:type="spellEnd"/>
      <w:r w:rsidRPr="001B5176">
        <w:rPr>
          <w:rFonts w:ascii="Times New Roman" w:hAnsi="Times New Roman" w:cs="Times New Roman"/>
          <w:color w:val="000000"/>
          <w:rPrChange w:id="67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782" w:author="e.pashkova" w:date="2020-05-13T10:26:00Z">
            <w:rPr>
              <w:rFonts w:ascii="Times New Roman" w:hAnsi="Times New Roman"/>
              <w:color w:val="000000"/>
            </w:rPr>
          </w:rPrChange>
        </w:rPr>
        <w:t>покладається</w:t>
      </w:r>
      <w:proofErr w:type="spellEnd"/>
      <w:r w:rsidRPr="001B5176">
        <w:rPr>
          <w:rFonts w:ascii="Times New Roman" w:hAnsi="Times New Roman" w:cs="Times New Roman"/>
          <w:color w:val="000000"/>
          <w:rPrChange w:id="67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6784" w:author="e.pashkova" w:date="2020-05-13T10:26:00Z">
            <w:rPr>
              <w:rFonts w:ascii="Times New Roman" w:hAnsi="Times New Roman"/>
              <w:color w:val="000000"/>
            </w:rPr>
          </w:rPrChange>
        </w:rPr>
        <w:t>призначене</w:t>
      </w:r>
      <w:proofErr w:type="spellEnd"/>
      <w:r w:rsidRPr="001B5176">
        <w:rPr>
          <w:rFonts w:ascii="Times New Roman" w:hAnsi="Times New Roman" w:cs="Times New Roman"/>
          <w:color w:val="000000"/>
          <w:rPrChange w:id="67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786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відповідним</w:t>
      </w:r>
      <w:proofErr w:type="spellEnd"/>
      <w:r w:rsidRPr="001B5176">
        <w:rPr>
          <w:rFonts w:ascii="Times New Roman" w:hAnsi="Times New Roman" w:cs="Times New Roman"/>
          <w:color w:val="000000"/>
          <w:rPrChange w:id="67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наказом особа з числа ІТП </w:t>
      </w:r>
      <w:proofErr w:type="spellStart"/>
      <w:r w:rsidRPr="001B5176">
        <w:rPr>
          <w:rFonts w:ascii="Times New Roman" w:hAnsi="Times New Roman" w:cs="Times New Roman"/>
          <w:color w:val="000000"/>
          <w:rPrChange w:id="6788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Підрядника</w:t>
      </w:r>
      <w:proofErr w:type="spellEnd"/>
      <w:r w:rsidRPr="001B5176">
        <w:rPr>
          <w:rFonts w:ascii="Times New Roman" w:hAnsi="Times New Roman" w:cs="Times New Roman"/>
          <w:color w:val="000000"/>
          <w:rPrChange w:id="6789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F4A52" w:rsidRPr="001B5176" w:rsidRDefault="00C950FB" w:rsidP="001B5176">
      <w:pPr>
        <w:shd w:val="clear" w:color="auto" w:fill="FFFFFF"/>
        <w:autoSpaceDE w:val="0"/>
        <w:autoSpaceDN w:val="0"/>
        <w:spacing w:before="280" w:line="240" w:lineRule="auto"/>
        <w:ind w:firstLine="708"/>
        <w:jc w:val="both"/>
        <w:rPr>
          <w:rFonts w:ascii="Times New Roman" w:hAnsi="Times New Roman" w:cs="Times New Roman"/>
          <w:color w:val="000000"/>
          <w:rPrChange w:id="6790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791" w:author="e.pashkova" w:date="2020-05-13T10:26:00Z">
          <w:pPr>
            <w:shd w:val="clear" w:color="auto" w:fill="FFFFFF"/>
            <w:autoSpaceDE w:val="0"/>
            <w:autoSpaceDN w:val="0"/>
            <w:spacing w:before="280" w:line="276" w:lineRule="exact"/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6792" w:author="e.pashkova" w:date="2020-05-13T10:26:00Z">
            <w:rPr>
              <w:rFonts w:ascii="Times New Roman" w:hAnsi="Times New Roman"/>
              <w:color w:val="000000"/>
            </w:rPr>
          </w:rPrChange>
        </w:rPr>
        <w:t>Всі</w:t>
      </w:r>
      <w:proofErr w:type="spellEnd"/>
      <w:r w:rsidRPr="001B5176">
        <w:rPr>
          <w:rFonts w:ascii="Times New Roman" w:hAnsi="Times New Roman" w:cs="Times New Roman"/>
          <w:color w:val="000000"/>
          <w:rPrChange w:id="679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794" w:author="e.pashkova" w:date="2020-05-13T10:26:00Z">
            <w:rPr>
              <w:rFonts w:ascii="Times New Roman" w:hAnsi="Times New Roman"/>
              <w:color w:val="000000"/>
            </w:rPr>
          </w:rPrChange>
        </w:rPr>
        <w:t>засоби</w:t>
      </w:r>
      <w:proofErr w:type="spellEnd"/>
      <w:r w:rsidRPr="001B5176">
        <w:rPr>
          <w:rFonts w:ascii="Times New Roman" w:hAnsi="Times New Roman" w:cs="Times New Roman"/>
          <w:color w:val="000000"/>
          <w:rPrChange w:id="679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796" w:author="e.pashkova" w:date="2020-05-13T10:26:00Z">
            <w:rPr>
              <w:rFonts w:ascii="Times New Roman" w:hAnsi="Times New Roman"/>
              <w:color w:val="000000"/>
            </w:rPr>
          </w:rPrChange>
        </w:rPr>
        <w:t>пожежогасіння</w:t>
      </w:r>
      <w:proofErr w:type="spellEnd"/>
      <w:r w:rsidRPr="001B5176">
        <w:rPr>
          <w:rFonts w:ascii="Times New Roman" w:hAnsi="Times New Roman" w:cs="Times New Roman"/>
          <w:color w:val="000000"/>
          <w:rPrChange w:id="67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шляхи </w:t>
      </w:r>
      <w:proofErr w:type="spellStart"/>
      <w:r w:rsidRPr="001B5176">
        <w:rPr>
          <w:rFonts w:ascii="Times New Roman" w:hAnsi="Times New Roman" w:cs="Times New Roman"/>
          <w:color w:val="000000"/>
          <w:rPrChange w:id="6798" w:author="e.pashkova" w:date="2020-05-13T10:26:00Z">
            <w:rPr>
              <w:rFonts w:ascii="Times New Roman" w:hAnsi="Times New Roman"/>
              <w:color w:val="000000"/>
            </w:rPr>
          </w:rPrChange>
        </w:rPr>
        <w:t>евакуації</w:t>
      </w:r>
      <w:proofErr w:type="spellEnd"/>
      <w:r w:rsidRPr="001B5176">
        <w:rPr>
          <w:rFonts w:ascii="Times New Roman" w:hAnsi="Times New Roman" w:cs="Times New Roman"/>
          <w:color w:val="000000"/>
          <w:rPrChange w:id="67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00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680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6802" w:author="e.pashkova" w:date="2020-05-13T10:26:00Z">
            <w:rPr>
              <w:rFonts w:ascii="Times New Roman" w:hAnsi="Times New Roman"/>
              <w:color w:val="000000"/>
            </w:rPr>
          </w:rPrChange>
        </w:rPr>
        <w:t>позначені</w:t>
      </w:r>
      <w:proofErr w:type="spellEnd"/>
      <w:r w:rsidRPr="001B5176">
        <w:rPr>
          <w:rFonts w:ascii="Times New Roman" w:hAnsi="Times New Roman" w:cs="Times New Roman"/>
          <w:color w:val="000000"/>
          <w:rPrChange w:id="68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04" w:author="e.pashkova" w:date="2020-05-13T10:26:00Z">
            <w:rPr>
              <w:rFonts w:ascii="Times New Roman" w:hAnsi="Times New Roman"/>
              <w:color w:val="000000"/>
            </w:rPr>
          </w:rPrChange>
        </w:rPr>
        <w:t>відповідними</w:t>
      </w:r>
      <w:proofErr w:type="spellEnd"/>
      <w:r w:rsidRPr="001B5176">
        <w:rPr>
          <w:rFonts w:ascii="Times New Roman" w:hAnsi="Times New Roman" w:cs="Times New Roman"/>
          <w:color w:val="000000"/>
          <w:rPrChange w:id="68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знаками </w:t>
      </w:r>
      <w:proofErr w:type="spellStart"/>
      <w:r w:rsidRPr="001B5176">
        <w:rPr>
          <w:rFonts w:ascii="Times New Roman" w:hAnsi="Times New Roman" w:cs="Times New Roman"/>
          <w:color w:val="000000"/>
          <w:rPrChange w:id="6806" w:author="e.pashkova" w:date="2020-05-13T10:26:00Z">
            <w:rPr>
              <w:rFonts w:ascii="Times New Roman" w:hAnsi="Times New Roman"/>
              <w:color w:val="000000"/>
            </w:rPr>
          </w:rPrChange>
        </w:rPr>
        <w:t>безпеки</w:t>
      </w:r>
      <w:proofErr w:type="spellEnd"/>
      <w:r w:rsidRPr="001B5176">
        <w:rPr>
          <w:rFonts w:ascii="Times New Roman" w:hAnsi="Times New Roman" w:cs="Times New Roman"/>
          <w:color w:val="000000"/>
          <w:rPrChange w:id="6807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F4A52" w:rsidRPr="001B5176" w:rsidRDefault="00C950FB" w:rsidP="001B5176">
      <w:pPr>
        <w:shd w:val="clear" w:color="auto" w:fill="FFFFFF"/>
        <w:autoSpaceDE w:val="0"/>
        <w:autoSpaceDN w:val="0"/>
        <w:spacing w:before="280" w:line="240" w:lineRule="auto"/>
        <w:ind w:firstLine="708"/>
        <w:jc w:val="both"/>
        <w:rPr>
          <w:rFonts w:ascii="Times New Roman" w:hAnsi="Times New Roman" w:cs="Times New Roman"/>
          <w:color w:val="000000"/>
          <w:rPrChange w:id="6808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809" w:author="e.pashkova" w:date="2020-05-13T10:26:00Z">
          <w:pPr>
            <w:shd w:val="clear" w:color="auto" w:fill="FFFFFF"/>
            <w:autoSpaceDE w:val="0"/>
            <w:autoSpaceDN w:val="0"/>
            <w:spacing w:before="280" w:line="276" w:lineRule="exact"/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6810" w:author="e.pashkova" w:date="2020-05-13T10:26:00Z">
            <w:rPr>
              <w:rFonts w:ascii="Times New Roman" w:hAnsi="Times New Roman"/>
              <w:color w:val="000000"/>
            </w:rPr>
          </w:rPrChange>
        </w:rPr>
        <w:t>Забороняється</w:t>
      </w:r>
      <w:proofErr w:type="spellEnd"/>
      <w:r w:rsidRPr="001B5176">
        <w:rPr>
          <w:rFonts w:ascii="Times New Roman" w:hAnsi="Times New Roman" w:cs="Times New Roman"/>
          <w:color w:val="000000"/>
          <w:rPrChange w:id="68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12" w:author="e.pashkova" w:date="2020-05-13T10:26:00Z">
            <w:rPr>
              <w:rFonts w:ascii="Times New Roman" w:hAnsi="Times New Roman"/>
              <w:color w:val="000000"/>
            </w:rPr>
          </w:rPrChange>
        </w:rPr>
        <w:t>захаращувати</w:t>
      </w:r>
      <w:proofErr w:type="spellEnd"/>
      <w:r w:rsidRPr="001B5176">
        <w:rPr>
          <w:rFonts w:ascii="Times New Roman" w:hAnsi="Times New Roman" w:cs="Times New Roman"/>
          <w:color w:val="000000"/>
          <w:rPrChange w:id="68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проходи до </w:t>
      </w:r>
      <w:proofErr w:type="spellStart"/>
      <w:r w:rsidRPr="001B5176">
        <w:rPr>
          <w:rFonts w:ascii="Times New Roman" w:hAnsi="Times New Roman" w:cs="Times New Roman"/>
          <w:color w:val="000000"/>
          <w:rPrChange w:id="6814" w:author="e.pashkova" w:date="2020-05-13T10:26:00Z">
            <w:rPr>
              <w:rFonts w:ascii="Times New Roman" w:hAnsi="Times New Roman"/>
              <w:color w:val="000000"/>
            </w:rPr>
          </w:rPrChange>
        </w:rPr>
        <w:t>засобів</w:t>
      </w:r>
      <w:proofErr w:type="spellEnd"/>
      <w:r w:rsidRPr="001B5176">
        <w:rPr>
          <w:rFonts w:ascii="Times New Roman" w:hAnsi="Times New Roman" w:cs="Times New Roman"/>
          <w:color w:val="000000"/>
          <w:rPrChange w:id="68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16" w:author="e.pashkova" w:date="2020-05-13T10:26:00Z">
            <w:rPr>
              <w:rFonts w:ascii="Times New Roman" w:hAnsi="Times New Roman"/>
              <w:color w:val="000000"/>
            </w:rPr>
          </w:rPrChange>
        </w:rPr>
        <w:t>пожежогасіння</w:t>
      </w:r>
      <w:proofErr w:type="spellEnd"/>
      <w:r w:rsidRPr="001B5176">
        <w:rPr>
          <w:rFonts w:ascii="Times New Roman" w:hAnsi="Times New Roman" w:cs="Times New Roman"/>
          <w:color w:val="000000"/>
          <w:rPrChange w:id="68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шляхи </w:t>
      </w:r>
      <w:proofErr w:type="spellStart"/>
      <w:r w:rsidRPr="001B5176">
        <w:rPr>
          <w:rFonts w:ascii="Times New Roman" w:hAnsi="Times New Roman" w:cs="Times New Roman"/>
          <w:color w:val="000000"/>
          <w:rPrChange w:id="6818" w:author="e.pashkova" w:date="2020-05-13T10:26:00Z">
            <w:rPr>
              <w:rFonts w:ascii="Times New Roman" w:hAnsi="Times New Roman"/>
              <w:color w:val="000000"/>
            </w:rPr>
          </w:rPrChange>
        </w:rPr>
        <w:t>евакуації</w:t>
      </w:r>
      <w:proofErr w:type="spellEnd"/>
      <w:r w:rsidRPr="001B5176">
        <w:rPr>
          <w:rFonts w:ascii="Times New Roman" w:hAnsi="Times New Roman" w:cs="Times New Roman"/>
          <w:color w:val="000000"/>
          <w:rPrChange w:id="68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20" w:author="e.pashkova" w:date="2020-05-13T10:26:00Z">
            <w:rPr>
              <w:rFonts w:ascii="Times New Roman" w:hAnsi="Times New Roman"/>
              <w:color w:val="000000"/>
            </w:rPr>
          </w:rPrChange>
        </w:rPr>
        <w:t>сторонніми</w:t>
      </w:r>
      <w:proofErr w:type="spellEnd"/>
      <w:r w:rsidRPr="001B5176">
        <w:rPr>
          <w:rFonts w:ascii="Times New Roman" w:hAnsi="Times New Roman" w:cs="Times New Roman"/>
          <w:color w:val="000000"/>
          <w:rPrChange w:id="68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предметами </w:t>
      </w:r>
      <w:proofErr w:type="spellStart"/>
      <w:r w:rsidRPr="001B5176">
        <w:rPr>
          <w:rFonts w:ascii="Times New Roman" w:hAnsi="Times New Roman" w:cs="Times New Roman"/>
          <w:color w:val="000000"/>
          <w:rPrChange w:id="6822" w:author="e.pashkova" w:date="2020-05-13T10:26:00Z">
            <w:rPr>
              <w:rFonts w:ascii="Times New Roman" w:hAnsi="Times New Roman"/>
              <w:color w:val="000000"/>
            </w:rPr>
          </w:rPrChange>
        </w:rPr>
        <w:t>або</w:t>
      </w:r>
      <w:proofErr w:type="spellEnd"/>
      <w:r w:rsidRPr="001B5176">
        <w:rPr>
          <w:rFonts w:ascii="Times New Roman" w:hAnsi="Times New Roman" w:cs="Times New Roman"/>
          <w:color w:val="000000"/>
          <w:rPrChange w:id="68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24" w:author="e.pashkova" w:date="2020-05-13T10:26:00Z">
            <w:rPr>
              <w:rFonts w:ascii="Times New Roman" w:hAnsi="Times New Roman"/>
              <w:color w:val="000000"/>
            </w:rPr>
          </w:rPrChange>
        </w:rPr>
        <w:t>елементами</w:t>
      </w:r>
      <w:proofErr w:type="spellEnd"/>
      <w:r w:rsidRPr="001B5176">
        <w:rPr>
          <w:rFonts w:ascii="Times New Roman" w:hAnsi="Times New Roman" w:cs="Times New Roman"/>
          <w:color w:val="000000"/>
          <w:rPrChange w:id="68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26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обладнання</w:t>
      </w:r>
      <w:proofErr w:type="spellEnd"/>
      <w:r w:rsidRPr="001B5176">
        <w:rPr>
          <w:rFonts w:ascii="Times New Roman" w:hAnsi="Times New Roman" w:cs="Times New Roman"/>
          <w:color w:val="000000"/>
          <w:rPrChange w:id="6827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F4A52" w:rsidRPr="001B5176" w:rsidRDefault="00C950FB" w:rsidP="001B5176">
      <w:pPr>
        <w:shd w:val="clear" w:color="auto" w:fill="FFFFFF"/>
        <w:autoSpaceDE w:val="0"/>
        <w:autoSpaceDN w:val="0"/>
        <w:spacing w:before="280" w:line="240" w:lineRule="auto"/>
        <w:ind w:firstLine="708"/>
        <w:jc w:val="both"/>
        <w:rPr>
          <w:rFonts w:ascii="Times New Roman" w:hAnsi="Times New Roman" w:cs="Times New Roman"/>
          <w:color w:val="000000"/>
          <w:lang w:val="uk-UA"/>
          <w:rPrChange w:id="6828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6829" w:author="e.pashkova" w:date="2020-05-13T10:26:00Z">
          <w:pPr>
            <w:shd w:val="clear" w:color="auto" w:fill="FFFFFF"/>
            <w:autoSpaceDE w:val="0"/>
            <w:autoSpaceDN w:val="0"/>
            <w:spacing w:before="280" w:line="276" w:lineRule="exact"/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6830" w:author="e.pashkova" w:date="2020-05-13T10:26:00Z">
            <w:rPr>
              <w:rFonts w:ascii="Times New Roman" w:hAnsi="Times New Roman"/>
              <w:color w:val="000000"/>
            </w:rPr>
          </w:rPrChange>
        </w:rPr>
        <w:t>Куріння</w:t>
      </w:r>
      <w:proofErr w:type="spellEnd"/>
      <w:r w:rsidRPr="001B5176">
        <w:rPr>
          <w:rFonts w:ascii="Times New Roman" w:hAnsi="Times New Roman" w:cs="Times New Roman"/>
          <w:color w:val="000000"/>
          <w:rPrChange w:id="68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6832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території</w:t>
      </w:r>
      <w:proofErr w:type="spellEnd"/>
      <w:r w:rsidRPr="001B5176">
        <w:rPr>
          <w:rFonts w:ascii="Times New Roman" w:hAnsi="Times New Roman" w:cs="Times New Roman"/>
          <w:color w:val="000000"/>
          <w:rPrChange w:id="68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34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683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дозволено </w:t>
      </w:r>
      <w:proofErr w:type="spellStart"/>
      <w:r w:rsidRPr="001B5176">
        <w:rPr>
          <w:rFonts w:ascii="Times New Roman" w:hAnsi="Times New Roman" w:cs="Times New Roman"/>
          <w:color w:val="000000"/>
          <w:rPrChange w:id="6836" w:author="e.pashkova" w:date="2020-05-13T10:26:00Z">
            <w:rPr>
              <w:rFonts w:ascii="Times New Roman" w:hAnsi="Times New Roman"/>
              <w:color w:val="000000"/>
            </w:rPr>
          </w:rPrChange>
        </w:rPr>
        <w:t>тільки</w:t>
      </w:r>
      <w:proofErr w:type="spellEnd"/>
      <w:r w:rsidRPr="001B5176">
        <w:rPr>
          <w:rFonts w:ascii="Times New Roman" w:hAnsi="Times New Roman" w:cs="Times New Roman"/>
          <w:color w:val="000000"/>
          <w:rPrChange w:id="68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6838" w:author="e.pashkova" w:date="2020-05-13T10:26:00Z">
            <w:rPr>
              <w:rFonts w:ascii="Times New Roman" w:hAnsi="Times New Roman"/>
              <w:color w:val="000000"/>
            </w:rPr>
          </w:rPrChange>
        </w:rPr>
        <w:t>спеціально</w:t>
      </w:r>
      <w:proofErr w:type="spellEnd"/>
      <w:r w:rsidRPr="001B5176">
        <w:rPr>
          <w:rFonts w:ascii="Times New Roman" w:hAnsi="Times New Roman" w:cs="Times New Roman"/>
          <w:color w:val="000000"/>
          <w:rPrChange w:id="68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40" w:author="e.pashkova" w:date="2020-05-13T10:26:00Z">
            <w:rPr>
              <w:rFonts w:ascii="Times New Roman" w:hAnsi="Times New Roman"/>
              <w:color w:val="000000"/>
            </w:rPr>
          </w:rPrChange>
        </w:rPr>
        <w:t>відведених</w:t>
      </w:r>
      <w:proofErr w:type="spellEnd"/>
      <w:r w:rsidRPr="001B5176">
        <w:rPr>
          <w:rFonts w:ascii="Times New Roman" w:hAnsi="Times New Roman" w:cs="Times New Roman"/>
          <w:color w:val="000000"/>
          <w:rPrChange w:id="68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42" w:author="e.pashkova" w:date="2020-05-13T10:26:00Z">
            <w:rPr>
              <w:rFonts w:ascii="Times New Roman" w:hAnsi="Times New Roman"/>
              <w:color w:val="000000"/>
            </w:rPr>
          </w:rPrChange>
        </w:rPr>
        <w:t>місцях</w:t>
      </w:r>
      <w:proofErr w:type="spellEnd"/>
      <w:r w:rsidRPr="001B5176">
        <w:rPr>
          <w:rFonts w:ascii="Times New Roman" w:hAnsi="Times New Roman" w:cs="Times New Roman"/>
          <w:color w:val="000000"/>
          <w:rPrChange w:id="68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6844" w:author="e.pashkova" w:date="2020-05-13T10:26:00Z">
            <w:rPr>
              <w:rFonts w:ascii="Times New Roman" w:hAnsi="Times New Roman"/>
              <w:color w:val="000000"/>
            </w:rPr>
          </w:rPrChange>
        </w:rPr>
        <w:t>позначених</w:t>
      </w:r>
      <w:proofErr w:type="spellEnd"/>
      <w:r w:rsidRPr="001B5176">
        <w:rPr>
          <w:rFonts w:ascii="Times New Roman" w:hAnsi="Times New Roman" w:cs="Times New Roman"/>
          <w:color w:val="000000"/>
          <w:rPrChange w:id="68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46" w:author="e.pashkova" w:date="2020-05-13T10:26:00Z">
            <w:rPr>
              <w:rFonts w:ascii="Times New Roman" w:hAnsi="Times New Roman"/>
              <w:color w:val="000000"/>
            </w:rPr>
          </w:rPrChange>
        </w:rPr>
        <w:t>спеціальними</w:t>
      </w:r>
      <w:proofErr w:type="spellEnd"/>
      <w:r w:rsidRPr="001B5176">
        <w:rPr>
          <w:rFonts w:ascii="Times New Roman" w:hAnsi="Times New Roman" w:cs="Times New Roman"/>
          <w:color w:val="000000"/>
          <w:rPrChange w:id="68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знаками "</w:t>
      </w:r>
      <w:proofErr w:type="spellStart"/>
      <w:r w:rsidRPr="001B5176">
        <w:rPr>
          <w:rFonts w:ascii="Times New Roman" w:hAnsi="Times New Roman" w:cs="Times New Roman"/>
          <w:color w:val="000000"/>
          <w:rPrChange w:id="6848" w:author="e.pashkova" w:date="2020-05-13T10:26:00Z">
            <w:rPr>
              <w:rFonts w:ascii="Times New Roman" w:hAnsi="Times New Roman"/>
              <w:color w:val="000000"/>
            </w:rPr>
          </w:rPrChange>
        </w:rPr>
        <w:t>Палити</w:t>
      </w:r>
      <w:proofErr w:type="spellEnd"/>
      <w:r w:rsidRPr="001B5176">
        <w:rPr>
          <w:rFonts w:ascii="Times New Roman" w:hAnsi="Times New Roman" w:cs="Times New Roman"/>
          <w:color w:val="000000"/>
          <w:rPrChange w:id="68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тут"</w:t>
      </w:r>
      <w:r w:rsidR="000F4A52" w:rsidRPr="001B5176">
        <w:rPr>
          <w:rFonts w:ascii="Times New Roman" w:hAnsi="Times New Roman" w:cs="Times New Roman"/>
          <w:color w:val="000000"/>
          <w:lang w:val="uk-UA"/>
          <w:rPrChange w:id="685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.</w:t>
      </w:r>
    </w:p>
    <w:p w:rsidR="000F4A52" w:rsidRPr="001B5176" w:rsidRDefault="00C950FB" w:rsidP="001B5176">
      <w:pPr>
        <w:shd w:val="clear" w:color="auto" w:fill="FFFFFF"/>
        <w:autoSpaceDE w:val="0"/>
        <w:autoSpaceDN w:val="0"/>
        <w:spacing w:before="280" w:line="240" w:lineRule="auto"/>
        <w:ind w:firstLine="708"/>
        <w:jc w:val="both"/>
        <w:rPr>
          <w:rFonts w:ascii="Times New Roman" w:hAnsi="Times New Roman" w:cs="Times New Roman"/>
          <w:color w:val="000000"/>
          <w:lang w:val="uk-UA"/>
          <w:rPrChange w:id="685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6852" w:author="e.pashkova" w:date="2020-05-13T10:26:00Z">
          <w:pPr>
            <w:shd w:val="clear" w:color="auto" w:fill="FFFFFF"/>
            <w:autoSpaceDE w:val="0"/>
            <w:autoSpaceDN w:val="0"/>
            <w:spacing w:before="280" w:line="276" w:lineRule="exact"/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  <w:rPrChange w:id="6853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Плани евакуації при пожежі повинні бути розташовані в місцях, доступних для ознайомлення усіма співробітниками та відвідувачами. </w:t>
      </w:r>
      <w:proofErr w:type="gramStart"/>
      <w:r w:rsidRPr="001B5176">
        <w:rPr>
          <w:rFonts w:ascii="Times New Roman" w:hAnsi="Times New Roman" w:cs="Times New Roman"/>
          <w:color w:val="000000"/>
          <w:rPrChange w:id="6854" w:author="e.pashkova" w:date="2020-05-13T10:26:00Z">
            <w:rPr>
              <w:rFonts w:ascii="Times New Roman" w:hAnsi="Times New Roman"/>
              <w:color w:val="000000"/>
            </w:rPr>
          </w:rPrChange>
        </w:rPr>
        <w:t>У планах</w:t>
      </w:r>
      <w:proofErr w:type="gramEnd"/>
      <w:r w:rsidRPr="001B5176">
        <w:rPr>
          <w:rFonts w:ascii="Times New Roman" w:hAnsi="Times New Roman" w:cs="Times New Roman"/>
          <w:color w:val="000000"/>
          <w:rPrChange w:id="685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56" w:author="e.pashkova" w:date="2020-05-13T10:26:00Z">
            <w:rPr>
              <w:rFonts w:ascii="Times New Roman" w:hAnsi="Times New Roman"/>
              <w:color w:val="000000"/>
            </w:rPr>
          </w:rPrChange>
        </w:rPr>
        <w:t>евакуації</w:t>
      </w:r>
      <w:proofErr w:type="spellEnd"/>
      <w:r w:rsidRPr="001B5176">
        <w:rPr>
          <w:rFonts w:ascii="Times New Roman" w:hAnsi="Times New Roman" w:cs="Times New Roman"/>
          <w:color w:val="000000"/>
          <w:rPrChange w:id="685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58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rPrChange w:id="68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60" w:author="e.pashkova" w:date="2020-05-13T10:26:00Z">
            <w:rPr>
              <w:rFonts w:ascii="Times New Roman" w:hAnsi="Times New Roman"/>
              <w:color w:val="000000"/>
            </w:rPr>
          </w:rPrChange>
        </w:rPr>
        <w:t>повинні</w:t>
      </w:r>
      <w:proofErr w:type="spellEnd"/>
      <w:r w:rsidRPr="001B5176">
        <w:rPr>
          <w:rFonts w:ascii="Times New Roman" w:hAnsi="Times New Roman" w:cs="Times New Roman"/>
          <w:color w:val="000000"/>
          <w:rPrChange w:id="68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6862" w:author="e.pashkova" w:date="2020-05-13T10:26:00Z">
            <w:rPr>
              <w:rFonts w:ascii="Times New Roman" w:hAnsi="Times New Roman"/>
              <w:color w:val="000000"/>
            </w:rPr>
          </w:rPrChange>
        </w:rPr>
        <w:t>вказані</w:t>
      </w:r>
      <w:proofErr w:type="spellEnd"/>
      <w:r w:rsidRPr="001B5176">
        <w:rPr>
          <w:rFonts w:ascii="Times New Roman" w:hAnsi="Times New Roman" w:cs="Times New Roman"/>
          <w:color w:val="000000"/>
          <w:rPrChange w:id="686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64" w:author="e.pashkova" w:date="2020-05-13T10:26:00Z">
            <w:rPr>
              <w:rFonts w:ascii="Times New Roman" w:hAnsi="Times New Roman"/>
              <w:color w:val="000000"/>
            </w:rPr>
          </w:rPrChange>
        </w:rPr>
        <w:t>телефони</w:t>
      </w:r>
      <w:proofErr w:type="spellEnd"/>
      <w:r w:rsidRPr="001B5176">
        <w:rPr>
          <w:rFonts w:ascii="Times New Roman" w:hAnsi="Times New Roman" w:cs="Times New Roman"/>
          <w:color w:val="000000"/>
          <w:rPrChange w:id="686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66" w:author="e.pashkova" w:date="2020-05-13T10:26:00Z">
            <w:rPr>
              <w:rFonts w:ascii="Times New Roman" w:hAnsi="Times New Roman"/>
              <w:color w:val="000000"/>
            </w:rPr>
          </w:rPrChange>
        </w:rPr>
        <w:t>оперативних</w:t>
      </w:r>
      <w:proofErr w:type="spellEnd"/>
      <w:r w:rsidRPr="001B5176">
        <w:rPr>
          <w:rFonts w:ascii="Times New Roman" w:hAnsi="Times New Roman" w:cs="Times New Roman"/>
          <w:color w:val="000000"/>
          <w:rPrChange w:id="686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служб.</w:t>
      </w:r>
    </w:p>
    <w:p w:rsidR="000F4A52" w:rsidRPr="001B5176" w:rsidRDefault="00C950FB" w:rsidP="001B5176">
      <w:pPr>
        <w:shd w:val="clear" w:color="auto" w:fill="FFFFFF"/>
        <w:autoSpaceDE w:val="0"/>
        <w:autoSpaceDN w:val="0"/>
        <w:spacing w:before="280" w:line="240" w:lineRule="auto"/>
        <w:ind w:firstLine="708"/>
        <w:jc w:val="both"/>
        <w:rPr>
          <w:rFonts w:ascii="Times New Roman" w:hAnsi="Times New Roman" w:cs="Times New Roman"/>
          <w:color w:val="000000"/>
          <w:lang w:val="uk-UA"/>
          <w:rPrChange w:id="6868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6869" w:author="e.pashkova" w:date="2020-05-13T10:26:00Z">
          <w:pPr>
            <w:shd w:val="clear" w:color="auto" w:fill="FFFFFF"/>
            <w:autoSpaceDE w:val="0"/>
            <w:autoSpaceDN w:val="0"/>
            <w:spacing w:before="280" w:line="276" w:lineRule="exact"/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  <w:rPrChange w:id="6870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Забороняється зберігати у виробничих приміщеннях бензин, гас, спирт, нітрофарби, розчинники, розріджувачі та інші легкозаймисті матеріали, за винятком невеликих кількостей, в межах добової потреби. Місця зберігання цих матеріалів і їх кількість повинні бути узгоджені з керівником підрозділу, відповідальним за пожежну безпеку в підрозділі.</w:t>
      </w:r>
    </w:p>
    <w:p w:rsidR="000F4A52" w:rsidRPr="001B5176" w:rsidRDefault="00C950FB" w:rsidP="001B5176">
      <w:pPr>
        <w:shd w:val="clear" w:color="auto" w:fill="FFFFFF"/>
        <w:autoSpaceDE w:val="0"/>
        <w:autoSpaceDN w:val="0"/>
        <w:spacing w:before="280" w:line="240" w:lineRule="auto"/>
        <w:ind w:firstLine="708"/>
        <w:jc w:val="both"/>
        <w:rPr>
          <w:rFonts w:ascii="Times New Roman" w:hAnsi="Times New Roman" w:cs="Times New Roman"/>
          <w:color w:val="000000"/>
          <w:lang w:val="uk-UA"/>
          <w:rPrChange w:id="6871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6872" w:author="e.pashkova" w:date="2020-05-13T10:26:00Z">
          <w:pPr>
            <w:shd w:val="clear" w:color="auto" w:fill="FFFFFF"/>
            <w:autoSpaceDE w:val="0"/>
            <w:autoSpaceDN w:val="0"/>
            <w:spacing w:before="280" w:line="276" w:lineRule="exact"/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  <w:rPrChange w:id="6873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lastRenderedPageBreak/>
        <w:t xml:space="preserve">Забороняється застосовувати для відмивання і знежирення деталей і устаткування гас, бензин, бензол, ацетон і інші, горючі і легкозаймисті речовини, а також </w:t>
      </w:r>
      <w:proofErr w:type="spellStart"/>
      <w:r w:rsidRPr="001B5176">
        <w:rPr>
          <w:rFonts w:ascii="Times New Roman" w:hAnsi="Times New Roman" w:cs="Times New Roman"/>
          <w:color w:val="000000"/>
          <w:lang w:val="uk-UA"/>
          <w:rPrChange w:id="6874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трихлоретилен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6875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lang w:val="uk-UA"/>
          <w:rPrChange w:id="6876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дихлоретан</w:t>
      </w:r>
      <w:proofErr w:type="spellEnd"/>
      <w:r w:rsidRPr="001B5176">
        <w:rPr>
          <w:rFonts w:ascii="Times New Roman" w:hAnsi="Times New Roman" w:cs="Times New Roman"/>
          <w:color w:val="000000"/>
          <w:lang w:val="uk-UA"/>
          <w:rPrChange w:id="6877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та інші хлорпохідні вуглеводні.</w:t>
      </w:r>
    </w:p>
    <w:p w:rsidR="000F4A52" w:rsidRPr="001B5176" w:rsidRDefault="00C950FB" w:rsidP="001B5176">
      <w:pPr>
        <w:shd w:val="clear" w:color="auto" w:fill="FFFFFF"/>
        <w:autoSpaceDE w:val="0"/>
        <w:autoSpaceDN w:val="0"/>
        <w:spacing w:before="280" w:line="240" w:lineRule="auto"/>
        <w:ind w:firstLine="708"/>
        <w:jc w:val="both"/>
        <w:rPr>
          <w:rFonts w:ascii="Times New Roman" w:hAnsi="Times New Roman" w:cs="Times New Roman"/>
          <w:color w:val="000000"/>
          <w:rPrChange w:id="6878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879" w:author="e.pashkova" w:date="2020-05-13T10:26:00Z">
          <w:pPr>
            <w:shd w:val="clear" w:color="auto" w:fill="FFFFFF"/>
            <w:autoSpaceDE w:val="0"/>
            <w:autoSpaceDN w:val="0"/>
            <w:spacing w:before="280" w:line="276" w:lineRule="exact"/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rPrChange w:id="688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Все </w:t>
      </w:r>
      <w:proofErr w:type="spellStart"/>
      <w:r w:rsidRPr="001B5176">
        <w:rPr>
          <w:rFonts w:ascii="Times New Roman" w:hAnsi="Times New Roman" w:cs="Times New Roman"/>
          <w:color w:val="000000"/>
          <w:rPrChange w:id="6881" w:author="e.pashkova" w:date="2020-05-13T10:26:00Z">
            <w:rPr>
              <w:rFonts w:ascii="Times New Roman" w:hAnsi="Times New Roman"/>
              <w:color w:val="000000"/>
            </w:rPr>
          </w:rPrChange>
        </w:rPr>
        <w:t>пересувне</w:t>
      </w:r>
      <w:proofErr w:type="spellEnd"/>
      <w:r w:rsidRPr="001B5176">
        <w:rPr>
          <w:rFonts w:ascii="Times New Roman" w:hAnsi="Times New Roman" w:cs="Times New Roman"/>
          <w:color w:val="000000"/>
          <w:rPrChange w:id="688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83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обладнання</w:t>
      </w:r>
      <w:proofErr w:type="spellEnd"/>
      <w:r w:rsidRPr="001B5176">
        <w:rPr>
          <w:rFonts w:ascii="Times New Roman" w:hAnsi="Times New Roman" w:cs="Times New Roman"/>
          <w:color w:val="000000"/>
          <w:rPrChange w:id="688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6885" w:author="e.pashkova" w:date="2020-05-13T10:26:00Z">
            <w:rPr>
              <w:rFonts w:ascii="Times New Roman" w:hAnsi="Times New Roman"/>
              <w:color w:val="000000"/>
            </w:rPr>
          </w:rPrChange>
        </w:rPr>
        <w:t>включаючи</w:t>
      </w:r>
      <w:proofErr w:type="spellEnd"/>
      <w:r w:rsidRPr="001B5176">
        <w:rPr>
          <w:rFonts w:ascii="Times New Roman" w:hAnsi="Times New Roman" w:cs="Times New Roman"/>
          <w:color w:val="000000"/>
          <w:rPrChange w:id="688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87" w:author="e.pashkova" w:date="2020-05-13T10:26:00Z">
            <w:rPr>
              <w:rFonts w:ascii="Times New Roman" w:hAnsi="Times New Roman"/>
              <w:color w:val="000000"/>
            </w:rPr>
          </w:rPrChange>
        </w:rPr>
        <w:t>автомобілі</w:t>
      </w:r>
      <w:proofErr w:type="spellEnd"/>
      <w:r w:rsidRPr="001B5176">
        <w:rPr>
          <w:rFonts w:ascii="Times New Roman" w:hAnsi="Times New Roman" w:cs="Times New Roman"/>
          <w:color w:val="000000"/>
          <w:rPrChange w:id="688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6889" w:author="e.pashkova" w:date="2020-05-13T10:26:00Z">
            <w:rPr>
              <w:rFonts w:ascii="Times New Roman" w:hAnsi="Times New Roman"/>
              <w:color w:val="000000"/>
            </w:rPr>
          </w:rPrChange>
        </w:rPr>
        <w:t>автокари</w:t>
      </w:r>
      <w:proofErr w:type="spellEnd"/>
      <w:r w:rsidRPr="001B5176">
        <w:rPr>
          <w:rFonts w:ascii="Times New Roman" w:hAnsi="Times New Roman" w:cs="Times New Roman"/>
          <w:color w:val="000000"/>
          <w:rPrChange w:id="689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6891" w:author="e.pashkova" w:date="2020-05-13T10:26:00Z">
            <w:rPr>
              <w:rFonts w:ascii="Times New Roman" w:hAnsi="Times New Roman"/>
              <w:color w:val="000000"/>
            </w:rPr>
          </w:rPrChange>
        </w:rPr>
        <w:t>автовізка</w:t>
      </w:r>
      <w:proofErr w:type="spellEnd"/>
      <w:r w:rsidRPr="001B5176">
        <w:rPr>
          <w:rFonts w:ascii="Times New Roman" w:hAnsi="Times New Roman" w:cs="Times New Roman"/>
          <w:color w:val="000000"/>
          <w:rPrChange w:id="689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т.д., </w:t>
      </w:r>
      <w:proofErr w:type="spellStart"/>
      <w:r w:rsidRPr="001B5176">
        <w:rPr>
          <w:rFonts w:ascii="Times New Roman" w:hAnsi="Times New Roman" w:cs="Times New Roman"/>
          <w:color w:val="000000"/>
          <w:rPrChange w:id="6893" w:author="e.pashkova" w:date="2020-05-13T10:26:00Z">
            <w:rPr>
              <w:rFonts w:ascii="Times New Roman" w:hAnsi="Times New Roman"/>
              <w:color w:val="000000"/>
            </w:rPr>
          </w:rPrChange>
        </w:rPr>
        <w:t>має</w:t>
      </w:r>
      <w:proofErr w:type="spellEnd"/>
      <w:r w:rsidRPr="001B5176">
        <w:rPr>
          <w:rFonts w:ascii="Times New Roman" w:hAnsi="Times New Roman" w:cs="Times New Roman"/>
          <w:color w:val="000000"/>
          <w:rPrChange w:id="689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бути </w:t>
      </w:r>
      <w:proofErr w:type="spellStart"/>
      <w:r w:rsidRPr="001B5176">
        <w:rPr>
          <w:rFonts w:ascii="Times New Roman" w:hAnsi="Times New Roman" w:cs="Times New Roman"/>
          <w:color w:val="000000"/>
          <w:rPrChange w:id="6895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обладнано</w:t>
      </w:r>
      <w:proofErr w:type="spellEnd"/>
      <w:r w:rsidRPr="001B5176">
        <w:rPr>
          <w:rFonts w:ascii="Times New Roman" w:hAnsi="Times New Roman" w:cs="Times New Roman"/>
          <w:color w:val="000000"/>
          <w:rPrChange w:id="689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97" w:author="e.pashkova" w:date="2020-05-13T10:26:00Z">
            <w:rPr>
              <w:rFonts w:ascii="Times New Roman" w:hAnsi="Times New Roman"/>
              <w:color w:val="000000"/>
            </w:rPr>
          </w:rPrChange>
        </w:rPr>
        <w:t>переносними</w:t>
      </w:r>
      <w:proofErr w:type="spellEnd"/>
      <w:r w:rsidRPr="001B5176">
        <w:rPr>
          <w:rFonts w:ascii="Times New Roman" w:hAnsi="Times New Roman" w:cs="Times New Roman"/>
          <w:color w:val="000000"/>
          <w:rPrChange w:id="689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899" w:author="e.pashkova" w:date="2020-05-13T10:26:00Z">
            <w:rPr>
              <w:rFonts w:ascii="Times New Roman" w:hAnsi="Times New Roman"/>
              <w:color w:val="000000"/>
            </w:rPr>
          </w:rPrChange>
        </w:rPr>
        <w:t>вогнегасниками</w:t>
      </w:r>
      <w:proofErr w:type="spellEnd"/>
      <w:r w:rsidRPr="001B5176">
        <w:rPr>
          <w:rFonts w:ascii="Times New Roman" w:hAnsi="Times New Roman" w:cs="Times New Roman"/>
          <w:color w:val="000000"/>
          <w:rPrChange w:id="6900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D03DD" w:rsidRPr="001B5176" w:rsidRDefault="000F4A52" w:rsidP="001B5176">
      <w:pPr>
        <w:shd w:val="clear" w:color="auto" w:fill="FFFFFF"/>
        <w:autoSpaceDE w:val="0"/>
        <w:autoSpaceDN w:val="0"/>
        <w:spacing w:before="280" w:line="240" w:lineRule="auto"/>
        <w:ind w:firstLine="708"/>
        <w:jc w:val="both"/>
        <w:rPr>
          <w:rFonts w:ascii="Times New Roman" w:hAnsi="Times New Roman" w:cs="Times New Roman"/>
          <w:color w:val="000000"/>
          <w:lang w:val="uk-UA"/>
        </w:rPr>
        <w:pPrChange w:id="6901" w:author="e.pashkova" w:date="2020-05-13T10:26:00Z">
          <w:pPr>
            <w:shd w:val="clear" w:color="auto" w:fill="FFFFFF"/>
            <w:autoSpaceDE w:val="0"/>
            <w:autoSpaceDN w:val="0"/>
            <w:spacing w:before="280" w:line="276" w:lineRule="exact"/>
            <w:ind w:firstLine="708"/>
            <w:jc w:val="center"/>
          </w:pPr>
        </w:pPrChange>
      </w:pPr>
      <w:r w:rsidRPr="001B5176">
        <w:rPr>
          <w:rFonts w:ascii="Times New Roman" w:hAnsi="Times New Roman" w:cs="Times New Roman"/>
          <w:b/>
          <w:bCs/>
          <w:color w:val="000000"/>
          <w:u w:val="single"/>
          <w:lang w:val="uk-UA"/>
          <w:rPrChange w:id="6902" w:author="e.pashkova" w:date="2020-05-13T10:26:00Z">
            <w:rPr>
              <w:rFonts w:ascii="Times New Roman" w:hAnsi="Times New Roman"/>
              <w:b/>
              <w:bCs/>
              <w:color w:val="000000"/>
              <w:sz w:val="24"/>
              <w:szCs w:val="24"/>
              <w:u w:val="single"/>
              <w:lang w:val="uk-UA"/>
            </w:rPr>
          </w:rPrChange>
        </w:rPr>
        <w:t>Вимоги з дотримання екологічних</w:t>
      </w:r>
      <w:r w:rsidR="000D03DD" w:rsidRPr="001B5176">
        <w:rPr>
          <w:rFonts w:ascii="Times New Roman" w:hAnsi="Times New Roman" w:cs="Times New Roman"/>
          <w:b/>
          <w:bCs/>
          <w:color w:val="000000"/>
          <w:u w:val="single"/>
          <w:rPrChange w:id="6903" w:author="e.pashkova" w:date="2020-05-13T10:26:00Z">
            <w:rPr>
              <w:rFonts w:ascii="Times New Roman" w:hAnsi="Times New Roman"/>
              <w:b/>
              <w:bCs/>
              <w:color w:val="000000"/>
              <w:sz w:val="24"/>
              <w:szCs w:val="24"/>
              <w:u w:val="single"/>
            </w:rPr>
          </w:rPrChange>
        </w:rPr>
        <w:t xml:space="preserve"> правил по охран</w:t>
      </w:r>
      <w:r w:rsidRPr="001B5176">
        <w:rPr>
          <w:rFonts w:ascii="Times New Roman" w:hAnsi="Times New Roman" w:cs="Times New Roman"/>
          <w:b/>
          <w:bCs/>
          <w:color w:val="000000"/>
          <w:u w:val="single"/>
          <w:lang w:val="uk-UA"/>
          <w:rPrChange w:id="6904" w:author="e.pashkova" w:date="2020-05-13T10:26:00Z">
            <w:rPr>
              <w:rFonts w:ascii="Times New Roman" w:hAnsi="Times New Roman"/>
              <w:b/>
              <w:bCs/>
              <w:color w:val="000000"/>
              <w:sz w:val="24"/>
              <w:szCs w:val="24"/>
              <w:u w:val="single"/>
              <w:lang w:val="uk-UA"/>
            </w:rPr>
          </w:rPrChange>
        </w:rPr>
        <w:t>і навколишнього природного середовища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lang w:val="uk-UA"/>
          <w:rPrChange w:id="6905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6906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</w:rPr>
        <w:t>Підрядник зобов'язується в ході надання послуг за договором за свій рахунок і своїми силами забезпечити, організувати і нести відповідальність за дотримання в місці надання послуг всіх необхідних та обов'язкових заходів щодо охорони навколишнього середовища.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lang w:val="uk-UA"/>
          <w:rPrChange w:id="6907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pPrChange w:id="6908" w:author="e.pashkova" w:date="2020-05-13T10:26:00Z">
          <w:pPr>
            <w:ind w:firstLine="708"/>
          </w:pPr>
        </w:pPrChange>
      </w:pPr>
      <w:r w:rsidRPr="001B5176">
        <w:rPr>
          <w:rFonts w:ascii="Times New Roman" w:hAnsi="Times New Roman" w:cs="Times New Roman"/>
          <w:color w:val="000000"/>
          <w:lang w:val="uk-UA"/>
          <w:rPrChange w:id="6909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>Відповідальність за дотримання екологічних вимог несе особа, спеціально призначена наказом керівника підрядної організації, копія надається до відділу ОП і ЕБ Замовника.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6910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911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6912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</w:t>
      </w:r>
      <w:proofErr w:type="spellEnd"/>
      <w:r w:rsidRPr="001B5176">
        <w:rPr>
          <w:rFonts w:ascii="Times New Roman" w:hAnsi="Times New Roman" w:cs="Times New Roman"/>
          <w:color w:val="000000"/>
          <w:rPrChange w:id="69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повинен </w:t>
      </w:r>
      <w:proofErr w:type="spellStart"/>
      <w:r w:rsidRPr="001B5176">
        <w:rPr>
          <w:rFonts w:ascii="Times New Roman" w:hAnsi="Times New Roman" w:cs="Times New Roman"/>
          <w:color w:val="000000"/>
          <w:rPrChange w:id="6914" w:author="e.pashkova" w:date="2020-05-13T10:26:00Z">
            <w:rPr>
              <w:rFonts w:ascii="Times New Roman" w:hAnsi="Times New Roman"/>
              <w:color w:val="000000"/>
            </w:rPr>
          </w:rPrChange>
        </w:rPr>
        <w:t>дотримуватися</w:t>
      </w:r>
      <w:proofErr w:type="spellEnd"/>
      <w:r w:rsidRPr="001B5176">
        <w:rPr>
          <w:rFonts w:ascii="Times New Roman" w:hAnsi="Times New Roman" w:cs="Times New Roman"/>
          <w:color w:val="000000"/>
          <w:rPrChange w:id="69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16" w:author="e.pashkova" w:date="2020-05-13T10:26:00Z">
            <w:rPr>
              <w:rFonts w:ascii="Times New Roman" w:hAnsi="Times New Roman"/>
              <w:color w:val="000000"/>
            </w:rPr>
          </w:rPrChange>
        </w:rPr>
        <w:t>вимоги</w:t>
      </w:r>
      <w:proofErr w:type="spellEnd"/>
      <w:r w:rsidRPr="001B5176">
        <w:rPr>
          <w:rFonts w:ascii="Times New Roman" w:hAnsi="Times New Roman" w:cs="Times New Roman"/>
          <w:color w:val="000000"/>
          <w:rPrChange w:id="69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18" w:author="e.pashkova" w:date="2020-05-13T10:26:00Z">
            <w:rPr>
              <w:rFonts w:ascii="Times New Roman" w:hAnsi="Times New Roman"/>
              <w:color w:val="000000"/>
            </w:rPr>
          </w:rPrChange>
        </w:rPr>
        <w:t>щодо</w:t>
      </w:r>
      <w:proofErr w:type="spellEnd"/>
      <w:r w:rsidRPr="001B5176">
        <w:rPr>
          <w:rFonts w:ascii="Times New Roman" w:hAnsi="Times New Roman" w:cs="Times New Roman"/>
          <w:color w:val="000000"/>
          <w:rPrChange w:id="69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20" w:author="e.pashkova" w:date="2020-05-13T10:26:00Z">
            <w:rPr>
              <w:rFonts w:ascii="Times New Roman" w:hAnsi="Times New Roman"/>
              <w:color w:val="000000"/>
            </w:rPr>
          </w:rPrChange>
        </w:rPr>
        <w:t>щоденного</w:t>
      </w:r>
      <w:proofErr w:type="spellEnd"/>
      <w:r w:rsidRPr="001B5176">
        <w:rPr>
          <w:rFonts w:ascii="Times New Roman" w:hAnsi="Times New Roman" w:cs="Times New Roman"/>
          <w:color w:val="000000"/>
          <w:rPrChange w:id="69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22" w:author="e.pashkova" w:date="2020-05-13T10:26:00Z">
            <w:rPr>
              <w:rFonts w:ascii="Times New Roman" w:hAnsi="Times New Roman"/>
              <w:color w:val="000000"/>
            </w:rPr>
          </w:rPrChange>
        </w:rPr>
        <w:t>прибирання</w:t>
      </w:r>
      <w:proofErr w:type="spellEnd"/>
      <w:r w:rsidRPr="001B5176">
        <w:rPr>
          <w:rFonts w:ascii="Times New Roman" w:hAnsi="Times New Roman" w:cs="Times New Roman"/>
          <w:color w:val="000000"/>
          <w:rPrChange w:id="69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6924" w:author="e.pashkova" w:date="2020-05-13T10:26:00Z">
            <w:rPr>
              <w:rFonts w:ascii="Times New Roman" w:hAnsi="Times New Roman"/>
              <w:color w:val="000000"/>
            </w:rPr>
          </w:rPrChange>
        </w:rPr>
        <w:t>санітарного</w:t>
      </w:r>
      <w:proofErr w:type="spellEnd"/>
      <w:r w:rsidRPr="001B5176">
        <w:rPr>
          <w:rFonts w:ascii="Times New Roman" w:hAnsi="Times New Roman" w:cs="Times New Roman"/>
          <w:color w:val="000000"/>
          <w:rPrChange w:id="69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стану. </w:t>
      </w:r>
      <w:proofErr w:type="spellStart"/>
      <w:r w:rsidRPr="001B5176">
        <w:rPr>
          <w:rFonts w:ascii="Times New Roman" w:hAnsi="Times New Roman" w:cs="Times New Roman"/>
          <w:color w:val="000000"/>
          <w:rPrChange w:id="6926" w:author="e.pashkova" w:date="2020-05-13T10:26:00Z">
            <w:rPr>
              <w:rFonts w:ascii="Times New Roman" w:hAnsi="Times New Roman"/>
              <w:color w:val="000000"/>
            </w:rPr>
          </w:rPrChange>
        </w:rPr>
        <w:t>Здійснювати</w:t>
      </w:r>
      <w:proofErr w:type="spellEnd"/>
      <w:r w:rsidRPr="001B5176">
        <w:rPr>
          <w:rFonts w:ascii="Times New Roman" w:hAnsi="Times New Roman" w:cs="Times New Roman"/>
          <w:color w:val="000000"/>
          <w:rPrChange w:id="69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28" w:author="e.pashkova" w:date="2020-05-13T10:26:00Z">
            <w:rPr>
              <w:rFonts w:ascii="Times New Roman" w:hAnsi="Times New Roman"/>
              <w:color w:val="000000"/>
            </w:rPr>
          </w:rPrChange>
        </w:rPr>
        <w:t>роздільне</w:t>
      </w:r>
      <w:proofErr w:type="spellEnd"/>
      <w:r w:rsidRPr="001B5176">
        <w:rPr>
          <w:rFonts w:ascii="Times New Roman" w:hAnsi="Times New Roman" w:cs="Times New Roman"/>
          <w:color w:val="000000"/>
          <w:rPrChange w:id="69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30" w:author="e.pashkova" w:date="2020-05-13T10:26:00Z">
            <w:rPr>
              <w:rFonts w:ascii="Times New Roman" w:hAnsi="Times New Roman"/>
              <w:color w:val="000000"/>
            </w:rPr>
          </w:rPrChange>
        </w:rPr>
        <w:t>збирання</w:t>
      </w:r>
      <w:proofErr w:type="spellEnd"/>
      <w:r w:rsidRPr="001B5176">
        <w:rPr>
          <w:rFonts w:ascii="Times New Roman" w:hAnsi="Times New Roman" w:cs="Times New Roman"/>
          <w:color w:val="000000"/>
          <w:rPrChange w:id="69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32" w:author="e.pashkova" w:date="2020-05-13T10:26:00Z">
            <w:rPr>
              <w:rFonts w:ascii="Times New Roman" w:hAnsi="Times New Roman"/>
              <w:color w:val="000000"/>
            </w:rPr>
          </w:rPrChange>
        </w:rPr>
        <w:t>відходів</w:t>
      </w:r>
      <w:proofErr w:type="spellEnd"/>
      <w:r w:rsidRPr="001B5176">
        <w:rPr>
          <w:rFonts w:ascii="Times New Roman" w:hAnsi="Times New Roman" w:cs="Times New Roman"/>
          <w:color w:val="000000"/>
          <w:rPrChange w:id="69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6934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693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36" w:author="e.pashkova" w:date="2020-05-13T10:26:00Z">
            <w:rPr>
              <w:rFonts w:ascii="Times New Roman" w:hAnsi="Times New Roman"/>
              <w:color w:val="000000"/>
            </w:rPr>
          </w:rPrChange>
        </w:rPr>
        <w:t>утворюються</w:t>
      </w:r>
      <w:proofErr w:type="spellEnd"/>
      <w:r w:rsidRPr="001B5176">
        <w:rPr>
          <w:rFonts w:ascii="Times New Roman" w:hAnsi="Times New Roman" w:cs="Times New Roman"/>
          <w:color w:val="000000"/>
          <w:rPrChange w:id="69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 </w:t>
      </w:r>
      <w:proofErr w:type="spellStart"/>
      <w:r w:rsidRPr="001B5176">
        <w:rPr>
          <w:rFonts w:ascii="Times New Roman" w:hAnsi="Times New Roman" w:cs="Times New Roman"/>
          <w:color w:val="000000"/>
          <w:rPrChange w:id="6938" w:author="e.pashkova" w:date="2020-05-13T10:26:00Z">
            <w:rPr>
              <w:rFonts w:ascii="Times New Roman" w:hAnsi="Times New Roman"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color w:val="000000"/>
          <w:rPrChange w:id="69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видами, </w:t>
      </w:r>
      <w:proofErr w:type="spellStart"/>
      <w:r w:rsidRPr="001B5176">
        <w:rPr>
          <w:rFonts w:ascii="Times New Roman" w:hAnsi="Times New Roman" w:cs="Times New Roman"/>
          <w:color w:val="000000"/>
          <w:rPrChange w:id="6940" w:author="e.pashkova" w:date="2020-05-13T10:26:00Z">
            <w:rPr>
              <w:rFonts w:ascii="Times New Roman" w:hAnsi="Times New Roman"/>
              <w:color w:val="000000"/>
            </w:rPr>
          </w:rPrChange>
        </w:rPr>
        <w:t>класами</w:t>
      </w:r>
      <w:proofErr w:type="spellEnd"/>
      <w:r w:rsidRPr="001B5176">
        <w:rPr>
          <w:rFonts w:ascii="Times New Roman" w:hAnsi="Times New Roman" w:cs="Times New Roman"/>
          <w:color w:val="000000"/>
          <w:rPrChange w:id="69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42" w:author="e.pashkova" w:date="2020-05-13T10:26:00Z">
            <w:rPr>
              <w:rFonts w:ascii="Times New Roman" w:hAnsi="Times New Roman"/>
              <w:color w:val="000000"/>
            </w:rPr>
          </w:rPrChange>
        </w:rPr>
        <w:t>небезпеки</w:t>
      </w:r>
      <w:proofErr w:type="spellEnd"/>
      <w:r w:rsidRPr="001B5176">
        <w:rPr>
          <w:rFonts w:ascii="Times New Roman" w:hAnsi="Times New Roman" w:cs="Times New Roman"/>
          <w:color w:val="000000"/>
          <w:rPrChange w:id="69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  <w:rPrChange w:id="6944" w:author="e.pashkova" w:date="2020-05-13T10:26:00Z">
            <w:rPr>
              <w:rFonts w:ascii="Times New Roman" w:hAnsi="Times New Roman"/>
              <w:color w:val="000000"/>
            </w:rPr>
          </w:rPrChange>
        </w:rPr>
        <w:t>іншими</w:t>
      </w:r>
      <w:proofErr w:type="spellEnd"/>
      <w:r w:rsidRPr="001B5176">
        <w:rPr>
          <w:rFonts w:ascii="Times New Roman" w:hAnsi="Times New Roman" w:cs="Times New Roman"/>
          <w:color w:val="000000"/>
          <w:rPrChange w:id="69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46" w:author="e.pashkova" w:date="2020-05-13T10:26:00Z">
            <w:rPr>
              <w:rFonts w:ascii="Times New Roman" w:hAnsi="Times New Roman"/>
              <w:color w:val="000000"/>
            </w:rPr>
          </w:rPrChange>
        </w:rPr>
        <w:t>ознаками</w:t>
      </w:r>
      <w:proofErr w:type="spellEnd"/>
      <w:r w:rsidRPr="001B5176">
        <w:rPr>
          <w:rFonts w:ascii="Times New Roman" w:hAnsi="Times New Roman" w:cs="Times New Roman"/>
          <w:color w:val="000000"/>
          <w:rPrChange w:id="69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 </w:t>
      </w:r>
      <w:proofErr w:type="spellStart"/>
      <w:r w:rsidRPr="001B5176">
        <w:rPr>
          <w:rFonts w:ascii="Times New Roman" w:hAnsi="Times New Roman" w:cs="Times New Roman"/>
          <w:color w:val="000000"/>
          <w:rPrChange w:id="6948" w:author="e.pashkova" w:date="2020-05-13T10:26:00Z">
            <w:rPr>
              <w:rFonts w:ascii="Times New Roman" w:hAnsi="Times New Roman"/>
              <w:color w:val="000000"/>
            </w:rPr>
          </w:rPrChange>
        </w:rPr>
        <w:t>тим</w:t>
      </w:r>
      <w:proofErr w:type="spellEnd"/>
      <w:r w:rsidRPr="001B5176">
        <w:rPr>
          <w:rFonts w:ascii="Times New Roman" w:hAnsi="Times New Roman" w:cs="Times New Roman"/>
          <w:color w:val="000000"/>
          <w:rPrChange w:id="694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6950" w:author="e.pashkova" w:date="2020-05-13T10:26:00Z">
            <w:rPr>
              <w:rFonts w:ascii="Times New Roman" w:hAnsi="Times New Roman"/>
              <w:color w:val="000000"/>
            </w:rPr>
          </w:rPrChange>
        </w:rPr>
        <w:t>щоб</w:t>
      </w:r>
      <w:proofErr w:type="spellEnd"/>
      <w:r w:rsidRPr="001B5176">
        <w:rPr>
          <w:rFonts w:ascii="Times New Roman" w:hAnsi="Times New Roman" w:cs="Times New Roman"/>
          <w:color w:val="000000"/>
          <w:rPrChange w:id="695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52" w:author="e.pashkova" w:date="2020-05-13T10:26:00Z">
            <w:rPr>
              <w:rFonts w:ascii="Times New Roman" w:hAnsi="Times New Roman"/>
              <w:color w:val="000000"/>
            </w:rPr>
          </w:rPrChange>
        </w:rPr>
        <w:t>забезпечити</w:t>
      </w:r>
      <w:proofErr w:type="spellEnd"/>
      <w:r w:rsidRPr="001B5176">
        <w:rPr>
          <w:rFonts w:ascii="Times New Roman" w:hAnsi="Times New Roman" w:cs="Times New Roman"/>
          <w:color w:val="000000"/>
          <w:rPrChange w:id="69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54" w:author="e.pashkova" w:date="2020-05-13T10:26:00Z">
            <w:rPr>
              <w:rFonts w:ascii="Times New Roman" w:hAnsi="Times New Roman"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color w:val="000000"/>
          <w:rPrChange w:id="695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56" w:author="e.pashkova" w:date="2020-05-13T10:26:00Z">
            <w:rPr>
              <w:rFonts w:ascii="Times New Roman" w:hAnsi="Times New Roman"/>
              <w:color w:val="000000"/>
            </w:rPr>
          </w:rPrChange>
        </w:rPr>
        <w:t>використання</w:t>
      </w:r>
      <w:proofErr w:type="spellEnd"/>
      <w:r w:rsidRPr="001B5176">
        <w:rPr>
          <w:rFonts w:ascii="Times New Roman" w:hAnsi="Times New Roman" w:cs="Times New Roman"/>
          <w:color w:val="000000"/>
          <w:rPrChange w:id="695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6958" w:author="e.pashkova" w:date="2020-05-13T10:26:00Z">
            <w:rPr>
              <w:rFonts w:ascii="Times New Roman" w:hAnsi="Times New Roman"/>
              <w:color w:val="000000"/>
            </w:rPr>
          </w:rPrChange>
        </w:rPr>
        <w:t>якості</w:t>
      </w:r>
      <w:proofErr w:type="spellEnd"/>
      <w:r w:rsidRPr="001B5176">
        <w:rPr>
          <w:rFonts w:ascii="Times New Roman" w:hAnsi="Times New Roman" w:cs="Times New Roman"/>
          <w:color w:val="000000"/>
          <w:rPrChange w:id="69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60" w:author="e.pashkova" w:date="2020-05-13T10:26:00Z">
            <w:rPr>
              <w:rFonts w:ascii="Times New Roman" w:hAnsi="Times New Roman"/>
              <w:color w:val="000000"/>
            </w:rPr>
          </w:rPrChange>
        </w:rPr>
        <w:t>вторинної</w:t>
      </w:r>
      <w:proofErr w:type="spellEnd"/>
      <w:r w:rsidRPr="001B5176">
        <w:rPr>
          <w:rFonts w:ascii="Times New Roman" w:hAnsi="Times New Roman" w:cs="Times New Roman"/>
          <w:color w:val="000000"/>
          <w:rPrChange w:id="69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62" w:author="e.pashkova" w:date="2020-05-13T10:26:00Z">
            <w:rPr>
              <w:rFonts w:ascii="Times New Roman" w:hAnsi="Times New Roman"/>
              <w:color w:val="000000"/>
            </w:rPr>
          </w:rPrChange>
        </w:rPr>
        <w:t>сировини</w:t>
      </w:r>
      <w:proofErr w:type="spellEnd"/>
      <w:r w:rsidRPr="001B5176">
        <w:rPr>
          <w:rFonts w:ascii="Times New Roman" w:hAnsi="Times New Roman" w:cs="Times New Roman"/>
          <w:color w:val="000000"/>
          <w:rPrChange w:id="696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6964" w:author="e.pashkova" w:date="2020-05-13T10:26:00Z">
            <w:rPr>
              <w:rFonts w:ascii="Times New Roman" w:hAnsi="Times New Roman"/>
              <w:color w:val="000000"/>
            </w:rPr>
          </w:rPrChange>
        </w:rPr>
        <w:t>переробку</w:t>
      </w:r>
      <w:proofErr w:type="spellEnd"/>
      <w:r w:rsidRPr="001B5176">
        <w:rPr>
          <w:rFonts w:ascii="Times New Roman" w:hAnsi="Times New Roman" w:cs="Times New Roman"/>
          <w:color w:val="000000"/>
          <w:rPrChange w:id="696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подальше </w:t>
      </w:r>
      <w:proofErr w:type="spellStart"/>
      <w:r w:rsidRPr="001B5176">
        <w:rPr>
          <w:rFonts w:ascii="Times New Roman" w:hAnsi="Times New Roman" w:cs="Times New Roman"/>
          <w:color w:val="000000"/>
          <w:rPrChange w:id="6966" w:author="e.pashkova" w:date="2020-05-13T10:26:00Z">
            <w:rPr>
              <w:rFonts w:ascii="Times New Roman" w:hAnsi="Times New Roman"/>
              <w:color w:val="000000"/>
            </w:rPr>
          </w:rPrChange>
        </w:rPr>
        <w:t>розміщення</w:t>
      </w:r>
      <w:proofErr w:type="spellEnd"/>
      <w:r w:rsidRPr="001B5176">
        <w:rPr>
          <w:rFonts w:ascii="Times New Roman" w:hAnsi="Times New Roman" w:cs="Times New Roman"/>
          <w:color w:val="000000"/>
          <w:rPrChange w:id="6967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6968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6969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6970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</w:t>
      </w:r>
      <w:proofErr w:type="spellEnd"/>
      <w:r w:rsidRPr="001B5176">
        <w:rPr>
          <w:rFonts w:ascii="Times New Roman" w:hAnsi="Times New Roman" w:cs="Times New Roman"/>
          <w:color w:val="000000"/>
          <w:rPrChange w:id="697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72" w:author="e.pashkova" w:date="2020-05-13T10:26:00Z">
            <w:rPr>
              <w:rFonts w:ascii="Times New Roman" w:hAnsi="Times New Roman"/>
              <w:color w:val="000000"/>
            </w:rPr>
          </w:rPrChange>
        </w:rPr>
        <w:t>забезпечує</w:t>
      </w:r>
      <w:proofErr w:type="spellEnd"/>
      <w:r w:rsidRPr="001B5176">
        <w:rPr>
          <w:rFonts w:ascii="Times New Roman" w:hAnsi="Times New Roman" w:cs="Times New Roman"/>
          <w:color w:val="000000"/>
          <w:rPrChange w:id="697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74" w:author="e.pashkova" w:date="2020-05-13T10:26:00Z">
            <w:rPr>
              <w:rFonts w:ascii="Times New Roman" w:hAnsi="Times New Roman"/>
              <w:color w:val="000000"/>
            </w:rPr>
          </w:rPrChange>
        </w:rPr>
        <w:t>своєчасність</w:t>
      </w:r>
      <w:proofErr w:type="spellEnd"/>
      <w:r w:rsidRPr="001B5176">
        <w:rPr>
          <w:rFonts w:ascii="Times New Roman" w:hAnsi="Times New Roman" w:cs="Times New Roman"/>
          <w:color w:val="000000"/>
          <w:rPrChange w:id="697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76" w:author="e.pashkova" w:date="2020-05-13T10:26:00Z">
            <w:rPr>
              <w:rFonts w:ascii="Times New Roman" w:hAnsi="Times New Roman"/>
              <w:color w:val="000000"/>
            </w:rPr>
          </w:rPrChange>
        </w:rPr>
        <w:t>вивезення</w:t>
      </w:r>
      <w:proofErr w:type="spellEnd"/>
      <w:r w:rsidRPr="001B5176">
        <w:rPr>
          <w:rFonts w:ascii="Times New Roman" w:hAnsi="Times New Roman" w:cs="Times New Roman"/>
          <w:color w:val="000000"/>
          <w:rPrChange w:id="69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78" w:author="e.pashkova" w:date="2020-05-13T10:26:00Z">
            <w:rPr>
              <w:rFonts w:ascii="Times New Roman" w:hAnsi="Times New Roman"/>
              <w:color w:val="000000"/>
            </w:rPr>
          </w:rPrChange>
        </w:rPr>
        <w:t>небезпечних</w:t>
      </w:r>
      <w:proofErr w:type="spellEnd"/>
      <w:r w:rsidRPr="001B5176">
        <w:rPr>
          <w:rFonts w:ascii="Times New Roman" w:hAnsi="Times New Roman" w:cs="Times New Roman"/>
          <w:color w:val="000000"/>
          <w:rPrChange w:id="69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80" w:author="e.pashkova" w:date="2020-05-13T10:26:00Z">
            <w:rPr>
              <w:rFonts w:ascii="Times New Roman" w:hAnsi="Times New Roman"/>
              <w:color w:val="000000"/>
            </w:rPr>
          </w:rPrChange>
        </w:rPr>
        <w:t>відходів</w:t>
      </w:r>
      <w:proofErr w:type="spellEnd"/>
      <w:r w:rsidRPr="001B5176">
        <w:rPr>
          <w:rFonts w:ascii="Times New Roman" w:hAnsi="Times New Roman" w:cs="Times New Roman"/>
          <w:color w:val="000000"/>
          <w:rPrChange w:id="69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color w:val="000000"/>
          <w:rPrChange w:id="6982" w:author="e.pashkova" w:date="2020-05-13T10:26:00Z">
            <w:rPr>
              <w:rFonts w:ascii="Times New Roman" w:hAnsi="Times New Roman"/>
              <w:color w:val="000000"/>
            </w:rPr>
          </w:rPrChange>
        </w:rPr>
        <w:t>їх</w:t>
      </w:r>
      <w:proofErr w:type="spellEnd"/>
      <w:r w:rsidRPr="001B5176">
        <w:rPr>
          <w:rFonts w:ascii="Times New Roman" w:hAnsi="Times New Roman" w:cs="Times New Roman"/>
          <w:color w:val="000000"/>
          <w:rPrChange w:id="69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передачу </w:t>
      </w:r>
      <w:proofErr w:type="spellStart"/>
      <w:r w:rsidRPr="001B5176">
        <w:rPr>
          <w:rFonts w:ascii="Times New Roman" w:hAnsi="Times New Roman" w:cs="Times New Roman"/>
          <w:color w:val="000000"/>
          <w:rPrChange w:id="6984" w:author="e.pashkova" w:date="2020-05-13T10:26:00Z">
            <w:rPr>
              <w:rFonts w:ascii="Times New Roman" w:hAnsi="Times New Roman"/>
              <w:color w:val="000000"/>
            </w:rPr>
          </w:rPrChange>
        </w:rPr>
        <w:t>стороннім</w:t>
      </w:r>
      <w:proofErr w:type="spellEnd"/>
      <w:r w:rsidRPr="001B5176">
        <w:rPr>
          <w:rFonts w:ascii="Times New Roman" w:hAnsi="Times New Roman" w:cs="Times New Roman"/>
          <w:color w:val="000000"/>
          <w:rPrChange w:id="69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86" w:author="e.pashkova" w:date="2020-05-13T10:26:00Z">
            <w:rPr>
              <w:rFonts w:ascii="Times New Roman" w:hAnsi="Times New Roman"/>
              <w:color w:val="000000"/>
            </w:rPr>
          </w:rPrChange>
        </w:rPr>
        <w:t>організаціям</w:t>
      </w:r>
      <w:proofErr w:type="spellEnd"/>
      <w:r w:rsidRPr="001B5176">
        <w:rPr>
          <w:rFonts w:ascii="Times New Roman" w:hAnsi="Times New Roman" w:cs="Times New Roman"/>
          <w:color w:val="000000"/>
          <w:rPrChange w:id="69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6988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698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90" w:author="e.pashkova" w:date="2020-05-13T10:26:00Z">
            <w:rPr>
              <w:rFonts w:ascii="Times New Roman" w:hAnsi="Times New Roman"/>
              <w:color w:val="000000"/>
            </w:rPr>
          </w:rPrChange>
        </w:rPr>
        <w:t>мають</w:t>
      </w:r>
      <w:proofErr w:type="spellEnd"/>
      <w:r w:rsidRPr="001B5176">
        <w:rPr>
          <w:rFonts w:ascii="Times New Roman" w:hAnsi="Times New Roman" w:cs="Times New Roman"/>
          <w:color w:val="000000"/>
          <w:rPrChange w:id="699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92" w:author="e.pashkova" w:date="2020-05-13T10:26:00Z">
            <w:rPr>
              <w:rFonts w:ascii="Times New Roman" w:hAnsi="Times New Roman"/>
              <w:color w:val="000000"/>
            </w:rPr>
          </w:rPrChange>
        </w:rPr>
        <w:t>ліцензію</w:t>
      </w:r>
      <w:proofErr w:type="spellEnd"/>
      <w:r w:rsidRPr="001B5176">
        <w:rPr>
          <w:rFonts w:ascii="Times New Roman" w:hAnsi="Times New Roman" w:cs="Times New Roman"/>
          <w:color w:val="000000"/>
          <w:rPrChange w:id="699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даний вид </w:t>
      </w:r>
      <w:proofErr w:type="spellStart"/>
      <w:r w:rsidRPr="001B5176">
        <w:rPr>
          <w:rFonts w:ascii="Times New Roman" w:hAnsi="Times New Roman" w:cs="Times New Roman"/>
          <w:color w:val="000000"/>
          <w:rPrChange w:id="6994" w:author="e.pashkova" w:date="2020-05-13T10:26:00Z">
            <w:rPr>
              <w:rFonts w:ascii="Times New Roman" w:hAnsi="Times New Roman"/>
              <w:color w:val="000000"/>
            </w:rPr>
          </w:rPrChange>
        </w:rPr>
        <w:t>діяльності</w:t>
      </w:r>
      <w:proofErr w:type="spellEnd"/>
      <w:r w:rsidRPr="001B5176">
        <w:rPr>
          <w:rFonts w:ascii="Times New Roman" w:hAnsi="Times New Roman" w:cs="Times New Roman"/>
          <w:color w:val="000000"/>
          <w:rPrChange w:id="699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з метою </w:t>
      </w:r>
      <w:proofErr w:type="spellStart"/>
      <w:r w:rsidRPr="001B5176">
        <w:rPr>
          <w:rFonts w:ascii="Times New Roman" w:hAnsi="Times New Roman" w:cs="Times New Roman"/>
          <w:color w:val="000000"/>
          <w:rPrChange w:id="6996" w:author="e.pashkova" w:date="2020-05-13T10:26:00Z">
            <w:rPr>
              <w:rFonts w:ascii="Times New Roman" w:hAnsi="Times New Roman"/>
              <w:color w:val="000000"/>
            </w:rPr>
          </w:rPrChange>
        </w:rPr>
        <w:t>недопущення</w:t>
      </w:r>
      <w:proofErr w:type="spellEnd"/>
      <w:r w:rsidRPr="001B5176">
        <w:rPr>
          <w:rFonts w:ascii="Times New Roman" w:hAnsi="Times New Roman" w:cs="Times New Roman"/>
          <w:color w:val="000000"/>
          <w:rPrChange w:id="69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6998" w:author="e.pashkova" w:date="2020-05-13T10:26:00Z">
            <w:rPr>
              <w:rFonts w:ascii="Times New Roman" w:hAnsi="Times New Roman"/>
              <w:color w:val="000000"/>
            </w:rPr>
          </w:rPrChange>
        </w:rPr>
        <w:t>захаращення</w:t>
      </w:r>
      <w:proofErr w:type="spellEnd"/>
      <w:r w:rsidRPr="001B5176">
        <w:rPr>
          <w:rFonts w:ascii="Times New Roman" w:hAnsi="Times New Roman" w:cs="Times New Roman"/>
          <w:color w:val="000000"/>
          <w:rPrChange w:id="69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00" w:author="e.pashkova" w:date="2020-05-13T10:26:00Z">
            <w:rPr>
              <w:rFonts w:ascii="Times New Roman" w:hAnsi="Times New Roman"/>
              <w:color w:val="000000"/>
            </w:rPr>
          </w:rPrChange>
        </w:rPr>
        <w:t>території</w:t>
      </w:r>
      <w:proofErr w:type="spellEnd"/>
      <w:r w:rsidRPr="001B5176">
        <w:rPr>
          <w:rFonts w:ascii="Times New Roman" w:hAnsi="Times New Roman" w:cs="Times New Roman"/>
          <w:color w:val="000000"/>
          <w:rPrChange w:id="700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02" w:author="e.pashkova" w:date="2020-05-13T10:26:00Z">
            <w:rPr>
              <w:rFonts w:ascii="Times New Roman" w:hAnsi="Times New Roman"/>
              <w:color w:val="000000"/>
            </w:rPr>
          </w:rPrChange>
        </w:rPr>
        <w:t>відходами</w:t>
      </w:r>
      <w:proofErr w:type="spellEnd"/>
      <w:r w:rsidRPr="001B5176">
        <w:rPr>
          <w:rFonts w:ascii="Times New Roman" w:hAnsi="Times New Roman" w:cs="Times New Roman"/>
          <w:color w:val="000000"/>
          <w:rPrChange w:id="70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7004" w:author="e.pashkova" w:date="2020-05-13T10:26:00Z">
            <w:rPr>
              <w:rFonts w:ascii="Times New Roman" w:hAnsi="Times New Roman"/>
              <w:color w:val="000000"/>
            </w:rPr>
          </w:rPrChange>
        </w:rPr>
        <w:t>що</w:t>
      </w:r>
      <w:proofErr w:type="spellEnd"/>
      <w:r w:rsidRPr="001B5176">
        <w:rPr>
          <w:rFonts w:ascii="Times New Roman" w:hAnsi="Times New Roman" w:cs="Times New Roman"/>
          <w:color w:val="000000"/>
          <w:rPrChange w:id="70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06" w:author="e.pashkova" w:date="2020-05-13T10:26:00Z">
            <w:rPr>
              <w:rFonts w:ascii="Times New Roman" w:hAnsi="Times New Roman"/>
              <w:color w:val="000000"/>
            </w:rPr>
          </w:rPrChange>
        </w:rPr>
        <w:t>утворюються</w:t>
      </w:r>
      <w:proofErr w:type="spellEnd"/>
      <w:r w:rsidRPr="001B5176">
        <w:rPr>
          <w:rFonts w:ascii="Times New Roman" w:hAnsi="Times New Roman" w:cs="Times New Roman"/>
          <w:color w:val="000000"/>
          <w:rPrChange w:id="70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в </w:t>
      </w:r>
      <w:proofErr w:type="spellStart"/>
      <w:r w:rsidRPr="001B5176">
        <w:rPr>
          <w:rFonts w:ascii="Times New Roman" w:hAnsi="Times New Roman" w:cs="Times New Roman"/>
          <w:color w:val="000000"/>
          <w:rPrChange w:id="7008" w:author="e.pashkova" w:date="2020-05-13T10:26:00Z">
            <w:rPr>
              <w:rFonts w:ascii="Times New Roman" w:hAnsi="Times New Roman"/>
              <w:color w:val="000000"/>
            </w:rPr>
          </w:rPrChange>
        </w:rPr>
        <w:t>процесі</w:t>
      </w:r>
      <w:proofErr w:type="spellEnd"/>
      <w:r w:rsidRPr="001B5176">
        <w:rPr>
          <w:rFonts w:ascii="Times New Roman" w:hAnsi="Times New Roman" w:cs="Times New Roman"/>
          <w:color w:val="000000"/>
          <w:rPrChange w:id="70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10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виконання</w:t>
      </w:r>
      <w:proofErr w:type="spellEnd"/>
      <w:r w:rsidRPr="001B5176">
        <w:rPr>
          <w:rFonts w:ascii="Times New Roman" w:hAnsi="Times New Roman" w:cs="Times New Roman"/>
          <w:color w:val="000000"/>
          <w:rPrChange w:id="70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12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70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на </w:t>
      </w:r>
      <w:proofErr w:type="spellStart"/>
      <w:r w:rsidRPr="001B5176">
        <w:rPr>
          <w:rFonts w:ascii="Times New Roman" w:hAnsi="Times New Roman" w:cs="Times New Roman"/>
          <w:color w:val="000000"/>
          <w:rPrChange w:id="7014" w:author="e.pashkova" w:date="2020-05-13T10:26:00Z">
            <w:rPr>
              <w:rFonts w:ascii="Times New Roman" w:hAnsi="Times New Roman"/>
              <w:color w:val="000000"/>
            </w:rPr>
          </w:rPrChange>
        </w:rPr>
        <w:t>об'єкті</w:t>
      </w:r>
      <w:proofErr w:type="spellEnd"/>
      <w:r w:rsidRPr="001B5176">
        <w:rPr>
          <w:rFonts w:ascii="Times New Roman" w:hAnsi="Times New Roman" w:cs="Times New Roman"/>
          <w:color w:val="000000"/>
          <w:rPrChange w:id="7015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7016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7017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7018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</w:t>
      </w:r>
      <w:proofErr w:type="spellEnd"/>
      <w:r w:rsidRPr="001B5176">
        <w:rPr>
          <w:rFonts w:ascii="Times New Roman" w:hAnsi="Times New Roman" w:cs="Times New Roman"/>
          <w:color w:val="000000"/>
          <w:rPrChange w:id="70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повинен </w:t>
      </w:r>
      <w:proofErr w:type="spellStart"/>
      <w:r w:rsidRPr="001B5176">
        <w:rPr>
          <w:rFonts w:ascii="Times New Roman" w:hAnsi="Times New Roman" w:cs="Times New Roman"/>
          <w:color w:val="000000"/>
          <w:rPrChange w:id="7020" w:author="e.pashkova" w:date="2020-05-13T10:26:00Z">
            <w:rPr>
              <w:rFonts w:ascii="Times New Roman" w:hAnsi="Times New Roman"/>
              <w:color w:val="000000"/>
            </w:rPr>
          </w:rPrChange>
        </w:rPr>
        <w:t>визначити</w:t>
      </w:r>
      <w:proofErr w:type="spellEnd"/>
      <w:r w:rsidRPr="001B5176">
        <w:rPr>
          <w:rFonts w:ascii="Times New Roman" w:hAnsi="Times New Roman" w:cs="Times New Roman"/>
          <w:color w:val="000000"/>
          <w:rPrChange w:id="702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порядок </w:t>
      </w:r>
      <w:proofErr w:type="spellStart"/>
      <w:r w:rsidRPr="001B5176">
        <w:rPr>
          <w:rFonts w:ascii="Times New Roman" w:hAnsi="Times New Roman" w:cs="Times New Roman"/>
          <w:color w:val="000000"/>
          <w:rPrChange w:id="7022" w:author="e.pashkova" w:date="2020-05-13T10:26:00Z">
            <w:rPr>
              <w:rFonts w:ascii="Times New Roman" w:hAnsi="Times New Roman"/>
              <w:color w:val="000000"/>
            </w:rPr>
          </w:rPrChange>
        </w:rPr>
        <w:t>зберігання</w:t>
      </w:r>
      <w:proofErr w:type="spellEnd"/>
      <w:r w:rsidRPr="001B5176">
        <w:rPr>
          <w:rFonts w:ascii="Times New Roman" w:hAnsi="Times New Roman" w:cs="Times New Roman"/>
          <w:color w:val="000000"/>
          <w:rPrChange w:id="702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24" w:author="e.pashkova" w:date="2020-05-13T10:26:00Z">
            <w:rPr>
              <w:rFonts w:ascii="Times New Roman" w:hAnsi="Times New Roman"/>
              <w:color w:val="000000"/>
            </w:rPr>
          </w:rPrChange>
        </w:rPr>
        <w:t>інструментів</w:t>
      </w:r>
      <w:proofErr w:type="spellEnd"/>
      <w:r w:rsidRPr="001B5176">
        <w:rPr>
          <w:rFonts w:ascii="Times New Roman" w:hAnsi="Times New Roman" w:cs="Times New Roman"/>
          <w:color w:val="000000"/>
          <w:rPrChange w:id="702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7026" w:author="e.pashkova" w:date="2020-05-13T10:26:00Z">
            <w:rPr>
              <w:rFonts w:ascii="Times New Roman" w:hAnsi="Times New Roman"/>
              <w:color w:val="000000"/>
            </w:rPr>
          </w:rPrChange>
        </w:rPr>
        <w:t>обладнання</w:t>
      </w:r>
      <w:proofErr w:type="spellEnd"/>
      <w:r w:rsidRPr="001B5176">
        <w:rPr>
          <w:rFonts w:ascii="Times New Roman" w:hAnsi="Times New Roman" w:cs="Times New Roman"/>
          <w:color w:val="000000"/>
          <w:rPrChange w:id="702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color w:val="000000"/>
          <w:rPrChange w:id="7028" w:author="e.pashkova" w:date="2020-05-13T10:26:00Z">
            <w:rPr>
              <w:rFonts w:ascii="Times New Roman" w:hAnsi="Times New Roman"/>
              <w:color w:val="000000"/>
            </w:rPr>
          </w:rPrChange>
        </w:rPr>
        <w:t>особливу</w:t>
      </w:r>
      <w:proofErr w:type="spellEnd"/>
      <w:r w:rsidRPr="001B5176">
        <w:rPr>
          <w:rFonts w:ascii="Times New Roman" w:hAnsi="Times New Roman" w:cs="Times New Roman"/>
          <w:color w:val="000000"/>
          <w:rPrChange w:id="702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30" w:author="e.pashkova" w:date="2020-05-13T10:26:00Z">
            <w:rPr>
              <w:rFonts w:ascii="Times New Roman" w:hAnsi="Times New Roman"/>
              <w:color w:val="000000"/>
            </w:rPr>
          </w:rPrChange>
        </w:rPr>
        <w:t>увагу</w:t>
      </w:r>
      <w:proofErr w:type="spellEnd"/>
      <w:r w:rsidRPr="001B5176">
        <w:rPr>
          <w:rFonts w:ascii="Times New Roman" w:hAnsi="Times New Roman" w:cs="Times New Roman"/>
          <w:color w:val="000000"/>
          <w:rPrChange w:id="703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32" w:author="e.pashkova" w:date="2020-05-13T10:26:00Z">
            <w:rPr>
              <w:rFonts w:ascii="Times New Roman" w:hAnsi="Times New Roman"/>
              <w:color w:val="000000"/>
            </w:rPr>
          </w:rPrChange>
        </w:rPr>
        <w:t>приділивши</w:t>
      </w:r>
      <w:proofErr w:type="spellEnd"/>
      <w:r w:rsidRPr="001B5176">
        <w:rPr>
          <w:rFonts w:ascii="Times New Roman" w:hAnsi="Times New Roman" w:cs="Times New Roman"/>
          <w:color w:val="000000"/>
          <w:rPrChange w:id="703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34" w:author="e.pashkova" w:date="2020-05-13T10:26:00Z">
            <w:rPr>
              <w:rFonts w:ascii="Times New Roman" w:hAnsi="Times New Roman"/>
              <w:color w:val="000000"/>
            </w:rPr>
          </w:rPrChange>
        </w:rPr>
        <w:t>дотримання</w:t>
      </w:r>
      <w:proofErr w:type="spellEnd"/>
      <w:r w:rsidRPr="001B5176">
        <w:rPr>
          <w:rFonts w:ascii="Times New Roman" w:hAnsi="Times New Roman" w:cs="Times New Roman"/>
          <w:color w:val="000000"/>
          <w:rPrChange w:id="703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36" w:author="e.pashkova" w:date="2020-05-13T10:26:00Z">
            <w:rPr>
              <w:rFonts w:ascii="Times New Roman" w:hAnsi="Times New Roman"/>
              <w:color w:val="000000"/>
            </w:rPr>
          </w:rPrChange>
        </w:rPr>
        <w:t>вимог</w:t>
      </w:r>
      <w:proofErr w:type="spellEnd"/>
      <w:r w:rsidRPr="001B5176">
        <w:rPr>
          <w:rFonts w:ascii="Times New Roman" w:hAnsi="Times New Roman" w:cs="Times New Roman"/>
          <w:color w:val="000000"/>
          <w:rPrChange w:id="703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умов </w:t>
      </w:r>
      <w:proofErr w:type="spellStart"/>
      <w:r w:rsidRPr="001B5176">
        <w:rPr>
          <w:rFonts w:ascii="Times New Roman" w:hAnsi="Times New Roman" w:cs="Times New Roman"/>
          <w:color w:val="000000"/>
          <w:rPrChange w:id="7038" w:author="e.pashkova" w:date="2020-05-13T10:26:00Z">
            <w:rPr>
              <w:rFonts w:ascii="Times New Roman" w:hAnsi="Times New Roman"/>
              <w:color w:val="000000"/>
            </w:rPr>
          </w:rPrChange>
        </w:rPr>
        <w:t>тимчасового</w:t>
      </w:r>
      <w:proofErr w:type="spellEnd"/>
      <w:r w:rsidRPr="001B5176">
        <w:rPr>
          <w:rFonts w:ascii="Times New Roman" w:hAnsi="Times New Roman" w:cs="Times New Roman"/>
          <w:color w:val="000000"/>
          <w:rPrChange w:id="703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40" w:author="e.pashkova" w:date="2020-05-13T10:26:00Z">
            <w:rPr>
              <w:rFonts w:ascii="Times New Roman" w:hAnsi="Times New Roman"/>
              <w:color w:val="000000"/>
            </w:rPr>
          </w:rPrChange>
        </w:rPr>
        <w:t>зберігання</w:t>
      </w:r>
      <w:proofErr w:type="spellEnd"/>
      <w:r w:rsidRPr="001B5176">
        <w:rPr>
          <w:rFonts w:ascii="Times New Roman" w:hAnsi="Times New Roman" w:cs="Times New Roman"/>
          <w:color w:val="000000"/>
          <w:rPrChange w:id="704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горючих, </w:t>
      </w:r>
      <w:proofErr w:type="spellStart"/>
      <w:r w:rsidRPr="001B5176">
        <w:rPr>
          <w:rFonts w:ascii="Times New Roman" w:hAnsi="Times New Roman" w:cs="Times New Roman"/>
          <w:color w:val="000000"/>
          <w:rPrChange w:id="7042" w:author="e.pashkova" w:date="2020-05-13T10:26:00Z">
            <w:rPr>
              <w:rFonts w:ascii="Times New Roman" w:hAnsi="Times New Roman"/>
              <w:color w:val="000000"/>
            </w:rPr>
          </w:rPrChange>
        </w:rPr>
        <w:t>вибухонебезпечних</w:t>
      </w:r>
      <w:proofErr w:type="spellEnd"/>
      <w:r w:rsidRPr="001B5176">
        <w:rPr>
          <w:rFonts w:ascii="Times New Roman" w:hAnsi="Times New Roman" w:cs="Times New Roman"/>
          <w:color w:val="000000"/>
          <w:rPrChange w:id="704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7044" w:author="e.pashkova" w:date="2020-05-13T10:26:00Z">
            <w:rPr>
              <w:rFonts w:ascii="Times New Roman" w:hAnsi="Times New Roman"/>
              <w:color w:val="000000"/>
            </w:rPr>
          </w:rPrChange>
        </w:rPr>
        <w:t>небезпечних</w:t>
      </w:r>
      <w:proofErr w:type="spellEnd"/>
      <w:r w:rsidRPr="001B5176">
        <w:rPr>
          <w:rFonts w:ascii="Times New Roman" w:hAnsi="Times New Roman" w:cs="Times New Roman"/>
          <w:color w:val="000000"/>
          <w:rPrChange w:id="704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46" w:author="e.pashkova" w:date="2020-05-13T10:26:00Z">
            <w:rPr>
              <w:rFonts w:ascii="Times New Roman" w:hAnsi="Times New Roman"/>
              <w:color w:val="000000"/>
            </w:rPr>
          </w:rPrChange>
        </w:rPr>
        <w:t>хімічних</w:t>
      </w:r>
      <w:proofErr w:type="spellEnd"/>
      <w:r w:rsidRPr="001B5176">
        <w:rPr>
          <w:rFonts w:ascii="Times New Roman" w:hAnsi="Times New Roman" w:cs="Times New Roman"/>
          <w:color w:val="000000"/>
          <w:rPrChange w:id="704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48" w:author="e.pashkova" w:date="2020-05-13T10:26:00Z">
            <w:rPr>
              <w:rFonts w:ascii="Times New Roman" w:hAnsi="Times New Roman"/>
              <w:color w:val="000000"/>
            </w:rPr>
          </w:rPrChange>
        </w:rPr>
        <w:t>речовин</w:t>
      </w:r>
      <w:proofErr w:type="spellEnd"/>
      <w:r w:rsidRPr="001B5176">
        <w:rPr>
          <w:rFonts w:ascii="Times New Roman" w:hAnsi="Times New Roman" w:cs="Times New Roman"/>
          <w:color w:val="000000"/>
          <w:rPrChange w:id="7049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rPrChange w:id="7050" w:author="e.pashkova" w:date="2020-05-13T10:26:00Z">
            <w:rPr>
              <w:rFonts w:ascii="Times New Roman" w:hAnsi="Times New Roman"/>
              <w:color w:val="000000"/>
            </w:rPr>
          </w:rPrChange>
        </w:rPr>
        <w:pPrChange w:id="7051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7052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</w:t>
      </w:r>
      <w:proofErr w:type="spellEnd"/>
      <w:r w:rsidRPr="001B5176">
        <w:rPr>
          <w:rFonts w:ascii="Times New Roman" w:hAnsi="Times New Roman" w:cs="Times New Roman"/>
          <w:color w:val="000000"/>
          <w:rPrChange w:id="705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повинен </w:t>
      </w:r>
      <w:proofErr w:type="spellStart"/>
      <w:r w:rsidRPr="001B5176">
        <w:rPr>
          <w:rFonts w:ascii="Times New Roman" w:hAnsi="Times New Roman" w:cs="Times New Roman"/>
          <w:color w:val="000000"/>
          <w:rPrChange w:id="7054" w:author="e.pashkova" w:date="2020-05-13T10:26:00Z">
            <w:rPr>
              <w:rFonts w:ascii="Times New Roman" w:hAnsi="Times New Roman"/>
              <w:color w:val="000000"/>
            </w:rPr>
          </w:rPrChange>
        </w:rPr>
        <w:t>негайно</w:t>
      </w:r>
      <w:proofErr w:type="spellEnd"/>
      <w:r w:rsidRPr="001B5176">
        <w:rPr>
          <w:rFonts w:ascii="Times New Roman" w:hAnsi="Times New Roman" w:cs="Times New Roman"/>
          <w:color w:val="000000"/>
          <w:rPrChange w:id="705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56" w:author="e.pashkova" w:date="2020-05-13T10:26:00Z">
            <w:rPr>
              <w:rFonts w:ascii="Times New Roman" w:hAnsi="Times New Roman"/>
              <w:color w:val="000000"/>
            </w:rPr>
          </w:rPrChange>
        </w:rPr>
        <w:t>інформувати</w:t>
      </w:r>
      <w:proofErr w:type="spellEnd"/>
      <w:r w:rsidRPr="001B5176">
        <w:rPr>
          <w:rFonts w:ascii="Times New Roman" w:hAnsi="Times New Roman" w:cs="Times New Roman"/>
          <w:color w:val="000000"/>
          <w:rPrChange w:id="705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58" w:author="e.pashkova" w:date="2020-05-13T10:26:00Z">
            <w:rPr>
              <w:rFonts w:ascii="Times New Roman" w:hAnsi="Times New Roman"/>
              <w:color w:val="000000"/>
            </w:rPr>
          </w:rPrChange>
        </w:rPr>
        <w:t>керівництво</w:t>
      </w:r>
      <w:proofErr w:type="spellEnd"/>
      <w:r w:rsidRPr="001B5176">
        <w:rPr>
          <w:rFonts w:ascii="Times New Roman" w:hAnsi="Times New Roman" w:cs="Times New Roman"/>
          <w:color w:val="000000"/>
          <w:rPrChange w:id="705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60" w:author="e.pashkova" w:date="2020-05-13T10:26:00Z">
            <w:rPr>
              <w:rFonts w:ascii="Times New Roman" w:hAnsi="Times New Roman"/>
              <w:color w:val="000000"/>
            </w:rPr>
          </w:rPrChange>
        </w:rPr>
        <w:t>підприємства</w:t>
      </w:r>
      <w:proofErr w:type="spellEnd"/>
      <w:r w:rsidRPr="001B5176">
        <w:rPr>
          <w:rFonts w:ascii="Times New Roman" w:hAnsi="Times New Roman" w:cs="Times New Roman"/>
          <w:color w:val="000000"/>
          <w:rPrChange w:id="706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про </w:t>
      </w:r>
      <w:proofErr w:type="spellStart"/>
      <w:r w:rsidRPr="001B5176">
        <w:rPr>
          <w:rFonts w:ascii="Times New Roman" w:hAnsi="Times New Roman" w:cs="Times New Roman"/>
          <w:color w:val="000000"/>
          <w:rPrChange w:id="7062" w:author="e.pashkova" w:date="2020-05-13T10:26:00Z">
            <w:rPr>
              <w:rFonts w:ascii="Times New Roman" w:hAnsi="Times New Roman"/>
              <w:color w:val="000000"/>
            </w:rPr>
          </w:rPrChange>
        </w:rPr>
        <w:t>всіх</w:t>
      </w:r>
      <w:proofErr w:type="spellEnd"/>
      <w:r w:rsidRPr="001B5176">
        <w:rPr>
          <w:rFonts w:ascii="Times New Roman" w:hAnsi="Times New Roman" w:cs="Times New Roman"/>
          <w:color w:val="000000"/>
          <w:rPrChange w:id="706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64" w:author="e.pashkova" w:date="2020-05-13T10:26:00Z">
            <w:rPr>
              <w:rFonts w:ascii="Times New Roman" w:hAnsi="Times New Roman"/>
              <w:color w:val="000000"/>
            </w:rPr>
          </w:rPrChange>
        </w:rPr>
        <w:t>відбулися</w:t>
      </w:r>
      <w:proofErr w:type="spellEnd"/>
      <w:r w:rsidRPr="001B5176">
        <w:rPr>
          <w:rFonts w:ascii="Times New Roman" w:hAnsi="Times New Roman" w:cs="Times New Roman"/>
          <w:color w:val="000000"/>
          <w:rPrChange w:id="706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66" w:author="e.pashkova" w:date="2020-05-13T10:26:00Z">
            <w:rPr>
              <w:rFonts w:ascii="Times New Roman" w:hAnsi="Times New Roman"/>
              <w:color w:val="000000"/>
            </w:rPr>
          </w:rPrChange>
        </w:rPr>
        <w:t>нещасних</w:t>
      </w:r>
      <w:proofErr w:type="spellEnd"/>
      <w:r w:rsidRPr="001B5176">
        <w:rPr>
          <w:rFonts w:ascii="Times New Roman" w:hAnsi="Times New Roman" w:cs="Times New Roman"/>
          <w:color w:val="000000"/>
          <w:rPrChange w:id="706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68" w:author="e.pashkova" w:date="2020-05-13T10:26:00Z">
            <w:rPr>
              <w:rFonts w:ascii="Times New Roman" w:hAnsi="Times New Roman"/>
              <w:color w:val="000000"/>
            </w:rPr>
          </w:rPrChange>
        </w:rPr>
        <w:t>випадках</w:t>
      </w:r>
      <w:proofErr w:type="spellEnd"/>
      <w:r w:rsidRPr="001B5176">
        <w:rPr>
          <w:rFonts w:ascii="Times New Roman" w:hAnsi="Times New Roman" w:cs="Times New Roman"/>
          <w:color w:val="000000"/>
          <w:rPrChange w:id="706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7070" w:author="e.pashkova" w:date="2020-05-13T10:26:00Z">
            <w:rPr>
              <w:rFonts w:ascii="Times New Roman" w:hAnsi="Times New Roman"/>
              <w:color w:val="000000"/>
            </w:rPr>
          </w:rPrChange>
        </w:rPr>
        <w:t>інциденти</w:t>
      </w:r>
      <w:proofErr w:type="spellEnd"/>
      <w:r w:rsidRPr="001B5176">
        <w:rPr>
          <w:rFonts w:ascii="Times New Roman" w:hAnsi="Times New Roman" w:cs="Times New Roman"/>
          <w:color w:val="000000"/>
          <w:rPrChange w:id="707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про </w:t>
      </w:r>
      <w:proofErr w:type="spellStart"/>
      <w:r w:rsidRPr="001B5176">
        <w:rPr>
          <w:rFonts w:ascii="Times New Roman" w:hAnsi="Times New Roman" w:cs="Times New Roman"/>
          <w:color w:val="000000"/>
          <w:rPrChange w:id="7072" w:author="e.pashkova" w:date="2020-05-13T10:26:00Z">
            <w:rPr>
              <w:rFonts w:ascii="Times New Roman" w:hAnsi="Times New Roman"/>
              <w:color w:val="000000"/>
            </w:rPr>
          </w:rPrChange>
        </w:rPr>
        <w:t>порушення</w:t>
      </w:r>
      <w:proofErr w:type="spellEnd"/>
      <w:r w:rsidRPr="001B5176">
        <w:rPr>
          <w:rFonts w:ascii="Times New Roman" w:hAnsi="Times New Roman" w:cs="Times New Roman"/>
          <w:color w:val="000000"/>
          <w:rPrChange w:id="707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74" w:author="e.pashkova" w:date="2020-05-13T10:26:00Z">
            <w:rPr>
              <w:rFonts w:ascii="Times New Roman" w:hAnsi="Times New Roman"/>
              <w:color w:val="000000"/>
            </w:rPr>
          </w:rPrChange>
        </w:rPr>
        <w:t>охорони</w:t>
      </w:r>
      <w:proofErr w:type="spellEnd"/>
      <w:r w:rsidRPr="001B5176">
        <w:rPr>
          <w:rFonts w:ascii="Times New Roman" w:hAnsi="Times New Roman" w:cs="Times New Roman"/>
          <w:color w:val="000000"/>
          <w:rPrChange w:id="707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76" w:author="e.pashkova" w:date="2020-05-13T10:26:00Z">
            <w:rPr>
              <w:rFonts w:ascii="Times New Roman" w:hAnsi="Times New Roman"/>
              <w:color w:val="000000"/>
            </w:rPr>
          </w:rPrChange>
        </w:rPr>
        <w:t>праці</w:t>
      </w:r>
      <w:proofErr w:type="spellEnd"/>
      <w:r w:rsidRPr="001B5176">
        <w:rPr>
          <w:rFonts w:ascii="Times New Roman" w:hAnsi="Times New Roman" w:cs="Times New Roman"/>
          <w:color w:val="000000"/>
          <w:rPrChange w:id="707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про </w:t>
      </w:r>
      <w:proofErr w:type="spellStart"/>
      <w:r w:rsidRPr="001B5176">
        <w:rPr>
          <w:rFonts w:ascii="Times New Roman" w:hAnsi="Times New Roman" w:cs="Times New Roman"/>
          <w:color w:val="000000"/>
          <w:rPrChange w:id="7078" w:author="e.pashkova" w:date="2020-05-13T10:26:00Z">
            <w:rPr>
              <w:rFonts w:ascii="Times New Roman" w:hAnsi="Times New Roman"/>
              <w:color w:val="000000"/>
            </w:rPr>
          </w:rPrChange>
        </w:rPr>
        <w:t>несправності</w:t>
      </w:r>
      <w:proofErr w:type="spellEnd"/>
      <w:r w:rsidRPr="001B5176">
        <w:rPr>
          <w:rFonts w:ascii="Times New Roman" w:hAnsi="Times New Roman" w:cs="Times New Roman"/>
          <w:color w:val="000000"/>
          <w:rPrChange w:id="707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80" w:author="e.pashkova" w:date="2020-05-13T10:26:00Z">
            <w:rPr>
              <w:rFonts w:ascii="Times New Roman" w:hAnsi="Times New Roman"/>
              <w:color w:val="000000"/>
            </w:rPr>
          </w:rPrChange>
        </w:rPr>
        <w:t>устаткування</w:t>
      </w:r>
      <w:proofErr w:type="spellEnd"/>
      <w:r w:rsidRPr="001B5176">
        <w:rPr>
          <w:rFonts w:ascii="Times New Roman" w:hAnsi="Times New Roman" w:cs="Times New Roman"/>
          <w:color w:val="000000"/>
          <w:rPrChange w:id="708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</w:t>
      </w:r>
      <w:proofErr w:type="spellStart"/>
      <w:r w:rsidRPr="001B5176">
        <w:rPr>
          <w:rFonts w:ascii="Times New Roman" w:hAnsi="Times New Roman" w:cs="Times New Roman"/>
          <w:color w:val="000000"/>
          <w:rPrChange w:id="7082" w:author="e.pashkova" w:date="2020-05-13T10:26:00Z">
            <w:rPr>
              <w:rFonts w:ascii="Times New Roman" w:hAnsi="Times New Roman"/>
              <w:color w:val="000000"/>
            </w:rPr>
          </w:rPrChange>
        </w:rPr>
        <w:t>механізмів</w:t>
      </w:r>
      <w:proofErr w:type="spellEnd"/>
      <w:r w:rsidRPr="001B5176">
        <w:rPr>
          <w:rFonts w:ascii="Times New Roman" w:hAnsi="Times New Roman" w:cs="Times New Roman"/>
          <w:color w:val="000000"/>
          <w:rPrChange w:id="708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, а </w:t>
      </w:r>
      <w:proofErr w:type="spellStart"/>
      <w:r w:rsidRPr="001B5176">
        <w:rPr>
          <w:rFonts w:ascii="Times New Roman" w:hAnsi="Times New Roman" w:cs="Times New Roman"/>
          <w:color w:val="000000"/>
          <w:rPrChange w:id="7084" w:author="e.pashkova" w:date="2020-05-13T10:26:00Z">
            <w:rPr>
              <w:rFonts w:ascii="Times New Roman" w:hAnsi="Times New Roman"/>
              <w:color w:val="000000"/>
            </w:rPr>
          </w:rPrChange>
        </w:rPr>
        <w:t>також</w:t>
      </w:r>
      <w:proofErr w:type="spellEnd"/>
      <w:r w:rsidRPr="001B5176">
        <w:rPr>
          <w:rFonts w:ascii="Times New Roman" w:hAnsi="Times New Roman" w:cs="Times New Roman"/>
          <w:color w:val="000000"/>
          <w:rPrChange w:id="708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про </w:t>
      </w:r>
      <w:proofErr w:type="spellStart"/>
      <w:r w:rsidRPr="001B5176">
        <w:rPr>
          <w:rFonts w:ascii="Times New Roman" w:hAnsi="Times New Roman" w:cs="Times New Roman"/>
          <w:color w:val="000000"/>
          <w:rPrChange w:id="7086" w:author="e.pashkova" w:date="2020-05-13T10:26:00Z">
            <w:rPr>
              <w:rFonts w:ascii="Times New Roman" w:hAnsi="Times New Roman"/>
              <w:color w:val="000000"/>
            </w:rPr>
          </w:rPrChange>
        </w:rPr>
        <w:t>нанесення</w:t>
      </w:r>
      <w:proofErr w:type="spellEnd"/>
      <w:r w:rsidRPr="001B5176">
        <w:rPr>
          <w:rFonts w:ascii="Times New Roman" w:hAnsi="Times New Roman" w:cs="Times New Roman"/>
          <w:color w:val="000000"/>
          <w:rPrChange w:id="708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88" w:author="e.pashkova" w:date="2020-05-13T10:26:00Z">
            <w:rPr>
              <w:rFonts w:ascii="Times New Roman" w:hAnsi="Times New Roman"/>
              <w:color w:val="000000"/>
            </w:rPr>
          </w:rPrChange>
        </w:rPr>
        <w:t>шкоди</w:t>
      </w:r>
      <w:proofErr w:type="spellEnd"/>
      <w:r w:rsidRPr="001B5176">
        <w:rPr>
          <w:rFonts w:ascii="Times New Roman" w:hAnsi="Times New Roman" w:cs="Times New Roman"/>
          <w:color w:val="000000"/>
          <w:rPrChange w:id="708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90" w:author="e.pashkova" w:date="2020-05-13T10:26:00Z">
            <w:rPr>
              <w:rFonts w:ascii="Times New Roman" w:hAnsi="Times New Roman"/>
              <w:color w:val="000000"/>
            </w:rPr>
          </w:rPrChange>
        </w:rPr>
        <w:t>навколишньому</w:t>
      </w:r>
      <w:proofErr w:type="spellEnd"/>
      <w:r w:rsidRPr="001B5176">
        <w:rPr>
          <w:rFonts w:ascii="Times New Roman" w:hAnsi="Times New Roman" w:cs="Times New Roman"/>
          <w:color w:val="000000"/>
          <w:rPrChange w:id="709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92" w:author="e.pashkova" w:date="2020-05-13T10:26:00Z">
            <w:rPr>
              <w:rFonts w:ascii="Times New Roman" w:hAnsi="Times New Roman"/>
              <w:color w:val="000000"/>
            </w:rPr>
          </w:rPrChange>
        </w:rPr>
        <w:t>середовищу</w:t>
      </w:r>
      <w:proofErr w:type="spellEnd"/>
      <w:r w:rsidRPr="001B5176">
        <w:rPr>
          <w:rFonts w:ascii="Times New Roman" w:hAnsi="Times New Roman" w:cs="Times New Roman"/>
          <w:color w:val="000000"/>
          <w:rPrChange w:id="7093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D03DD" w:rsidRPr="001B5176" w:rsidRDefault="000F4A52" w:rsidP="001B5176">
      <w:pPr>
        <w:spacing w:line="240" w:lineRule="auto"/>
        <w:ind w:firstLine="708"/>
        <w:jc w:val="both"/>
        <w:rPr>
          <w:rFonts w:ascii="Times New Roman" w:hAnsi="Times New Roman" w:cs="Times New Roman"/>
          <w:rPrChange w:id="7094" w:author="e.pashkova" w:date="2020-05-13T10:26:00Z">
            <w:rPr>
              <w:rFonts w:ascii="Times New Roman" w:hAnsi="Times New Roman"/>
            </w:rPr>
          </w:rPrChange>
        </w:rPr>
        <w:pPrChange w:id="7095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hAnsi="Times New Roman" w:cs="Times New Roman"/>
          <w:color w:val="000000"/>
          <w:rPrChange w:id="7096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</w:t>
      </w:r>
      <w:proofErr w:type="spellEnd"/>
      <w:r w:rsidRPr="001B5176">
        <w:rPr>
          <w:rFonts w:ascii="Times New Roman" w:hAnsi="Times New Roman" w:cs="Times New Roman"/>
          <w:color w:val="000000"/>
          <w:rPrChange w:id="709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098" w:author="e.pashkova" w:date="2020-05-13T10:26:00Z">
            <w:rPr>
              <w:rFonts w:ascii="Times New Roman" w:hAnsi="Times New Roman"/>
              <w:color w:val="000000"/>
            </w:rPr>
          </w:rPrChange>
        </w:rPr>
        <w:t>залишає</w:t>
      </w:r>
      <w:proofErr w:type="spellEnd"/>
      <w:r w:rsidRPr="001B5176">
        <w:rPr>
          <w:rFonts w:ascii="Times New Roman" w:hAnsi="Times New Roman" w:cs="Times New Roman"/>
          <w:color w:val="000000"/>
          <w:rPrChange w:id="709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за собою право </w:t>
      </w:r>
      <w:proofErr w:type="spellStart"/>
      <w:r w:rsidRPr="001B5176">
        <w:rPr>
          <w:rFonts w:ascii="Times New Roman" w:hAnsi="Times New Roman" w:cs="Times New Roman"/>
          <w:color w:val="000000"/>
          <w:rPrChange w:id="7100" w:author="e.pashkova" w:date="2020-05-13T10:26:00Z">
            <w:rPr>
              <w:rFonts w:ascii="Times New Roman" w:hAnsi="Times New Roman"/>
              <w:color w:val="000000"/>
            </w:rPr>
          </w:rPrChange>
        </w:rPr>
        <w:t>контролювати</w:t>
      </w:r>
      <w:proofErr w:type="spellEnd"/>
      <w:r w:rsidRPr="001B5176">
        <w:rPr>
          <w:rFonts w:ascii="Times New Roman" w:hAnsi="Times New Roman" w:cs="Times New Roman"/>
          <w:color w:val="000000"/>
          <w:rPrChange w:id="710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102" w:author="e.pashkova" w:date="2020-05-13T10:26:00Z">
            <w:rPr>
              <w:rFonts w:ascii="Times New Roman" w:hAnsi="Times New Roman"/>
              <w:color w:val="000000"/>
            </w:rPr>
          </w:rPrChange>
        </w:rPr>
        <w:t>безпечне</w:t>
      </w:r>
      <w:proofErr w:type="spellEnd"/>
      <w:r w:rsidRPr="001B5176">
        <w:rPr>
          <w:rFonts w:ascii="Times New Roman" w:hAnsi="Times New Roman" w:cs="Times New Roman"/>
          <w:color w:val="000000"/>
          <w:rPrChange w:id="710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104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виконання</w:t>
      </w:r>
      <w:proofErr w:type="spellEnd"/>
      <w:r w:rsidRPr="001B5176">
        <w:rPr>
          <w:rFonts w:ascii="Times New Roman" w:hAnsi="Times New Roman" w:cs="Times New Roman"/>
          <w:color w:val="000000"/>
          <w:rPrChange w:id="710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106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710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будь-</w:t>
      </w:r>
      <w:proofErr w:type="spellStart"/>
      <w:r w:rsidRPr="001B5176">
        <w:rPr>
          <w:rFonts w:ascii="Times New Roman" w:hAnsi="Times New Roman" w:cs="Times New Roman"/>
          <w:color w:val="000000"/>
          <w:rPrChange w:id="7108" w:author="e.pashkova" w:date="2020-05-13T10:26:00Z">
            <w:rPr>
              <w:rFonts w:ascii="Times New Roman" w:hAnsi="Times New Roman"/>
              <w:color w:val="000000"/>
            </w:rPr>
          </w:rPrChange>
        </w:rPr>
        <w:t>яким</w:t>
      </w:r>
      <w:proofErr w:type="spellEnd"/>
      <w:r w:rsidRPr="001B5176">
        <w:rPr>
          <w:rFonts w:ascii="Times New Roman" w:hAnsi="Times New Roman" w:cs="Times New Roman"/>
          <w:color w:val="000000"/>
          <w:rPrChange w:id="710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110" w:author="e.pashkova" w:date="2020-05-13T10:26:00Z">
            <w:rPr>
              <w:rFonts w:ascii="Times New Roman" w:hAnsi="Times New Roman"/>
              <w:color w:val="000000"/>
            </w:rPr>
          </w:rPrChange>
        </w:rPr>
        <w:t>зручним</w:t>
      </w:r>
      <w:proofErr w:type="spellEnd"/>
      <w:r w:rsidRPr="001B5176">
        <w:rPr>
          <w:rFonts w:ascii="Times New Roman" w:hAnsi="Times New Roman" w:cs="Times New Roman"/>
          <w:color w:val="000000"/>
          <w:rPrChange w:id="7111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для </w:t>
      </w:r>
      <w:proofErr w:type="spellStart"/>
      <w:r w:rsidRPr="001B5176">
        <w:rPr>
          <w:rFonts w:ascii="Times New Roman" w:hAnsi="Times New Roman" w:cs="Times New Roman"/>
          <w:color w:val="000000"/>
          <w:rPrChange w:id="7112" w:author="e.pashkova" w:date="2020-05-13T10:26:00Z">
            <w:rPr>
              <w:rFonts w:ascii="Times New Roman" w:hAnsi="Times New Roman"/>
              <w:color w:val="000000"/>
            </w:rPr>
          </w:rPrChange>
        </w:rPr>
        <w:t>замовника</w:t>
      </w:r>
      <w:proofErr w:type="spellEnd"/>
      <w:r w:rsidRPr="001B5176">
        <w:rPr>
          <w:rFonts w:ascii="Times New Roman" w:hAnsi="Times New Roman" w:cs="Times New Roman"/>
          <w:color w:val="000000"/>
          <w:rPrChange w:id="7113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способом, не </w:t>
      </w:r>
      <w:proofErr w:type="spellStart"/>
      <w:r w:rsidRPr="001B5176">
        <w:rPr>
          <w:rFonts w:ascii="Times New Roman" w:hAnsi="Times New Roman" w:cs="Times New Roman"/>
          <w:color w:val="000000"/>
          <w:rPrChange w:id="7114" w:author="e.pashkova" w:date="2020-05-13T10:26:00Z">
            <w:rPr>
              <w:rFonts w:ascii="Times New Roman" w:hAnsi="Times New Roman"/>
              <w:color w:val="000000"/>
            </w:rPr>
          </w:rPrChange>
        </w:rPr>
        <w:t>порушуючи</w:t>
      </w:r>
      <w:proofErr w:type="spellEnd"/>
      <w:r w:rsidRPr="001B5176">
        <w:rPr>
          <w:rFonts w:ascii="Times New Roman" w:hAnsi="Times New Roman" w:cs="Times New Roman"/>
          <w:color w:val="000000"/>
          <w:rPrChange w:id="7115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при </w:t>
      </w:r>
      <w:proofErr w:type="spellStart"/>
      <w:r w:rsidRPr="001B5176">
        <w:rPr>
          <w:rFonts w:ascii="Times New Roman" w:hAnsi="Times New Roman" w:cs="Times New Roman"/>
          <w:color w:val="000000"/>
          <w:rPrChange w:id="7116" w:author="e.pashkova" w:date="2020-05-13T10:26:00Z">
            <w:rPr>
              <w:rFonts w:ascii="Times New Roman" w:hAnsi="Times New Roman"/>
              <w:color w:val="000000"/>
            </w:rPr>
          </w:rPrChange>
        </w:rPr>
        <w:t>цьому</w:t>
      </w:r>
      <w:proofErr w:type="spellEnd"/>
      <w:r w:rsidRPr="001B5176">
        <w:rPr>
          <w:rFonts w:ascii="Times New Roman" w:hAnsi="Times New Roman" w:cs="Times New Roman"/>
          <w:color w:val="000000"/>
          <w:rPrChange w:id="7117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118" w:author="e.pashkova" w:date="2020-05-13T10:26:00Z">
            <w:rPr>
              <w:rFonts w:ascii="Times New Roman" w:hAnsi="Times New Roman"/>
              <w:color w:val="000000"/>
            </w:rPr>
          </w:rPrChange>
        </w:rPr>
        <w:t>законодавства</w:t>
      </w:r>
      <w:proofErr w:type="spellEnd"/>
      <w:r w:rsidRPr="001B5176">
        <w:rPr>
          <w:rFonts w:ascii="Times New Roman" w:hAnsi="Times New Roman" w:cs="Times New Roman"/>
          <w:color w:val="000000"/>
          <w:rPrChange w:id="7119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120" w:author="e.pashkova" w:date="2020-05-13T10:26:00Z">
            <w:rPr>
              <w:rFonts w:ascii="Times New Roman" w:hAnsi="Times New Roman"/>
              <w:color w:val="000000"/>
            </w:rPr>
          </w:rPrChange>
        </w:rPr>
        <w:t>України</w:t>
      </w:r>
      <w:proofErr w:type="spellEnd"/>
      <w:r w:rsidRPr="001B5176">
        <w:rPr>
          <w:rFonts w:ascii="Times New Roman" w:hAnsi="Times New Roman" w:cs="Times New Roman"/>
          <w:color w:val="000000"/>
          <w:rPrChange w:id="7121" w:author="e.pashkova" w:date="2020-05-13T10:26:00Z">
            <w:rPr>
              <w:rFonts w:ascii="Times New Roman" w:hAnsi="Times New Roman"/>
              <w:color w:val="000000"/>
            </w:rPr>
          </w:rPrChange>
        </w:rPr>
        <w:t>,</w:t>
      </w:r>
      <w:r w:rsidRPr="001B5176">
        <w:rPr>
          <w:rFonts w:ascii="Times New Roman" w:hAnsi="Times New Roman" w:cs="Times New Roman"/>
          <w:color w:val="000000"/>
          <w:lang w:val="uk-UA"/>
          <w:rPrChange w:id="7122" w:author="e.pashkova" w:date="2020-05-13T10:26:00Z">
            <w:rPr>
              <w:rFonts w:ascii="Times New Roman" w:hAnsi="Times New Roman"/>
              <w:color w:val="000000"/>
              <w:lang w:val="uk-UA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123" w:author="e.pashkova" w:date="2020-05-13T10:26:00Z">
            <w:rPr>
              <w:rFonts w:ascii="Times New Roman" w:hAnsi="Times New Roman"/>
              <w:color w:val="000000"/>
            </w:rPr>
          </w:rPrChange>
        </w:rPr>
        <w:t>корпоративних</w:t>
      </w:r>
      <w:proofErr w:type="spellEnd"/>
      <w:r w:rsidRPr="001B5176">
        <w:rPr>
          <w:rFonts w:ascii="Times New Roman" w:hAnsi="Times New Roman" w:cs="Times New Roman"/>
          <w:color w:val="000000"/>
          <w:rPrChange w:id="712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125" w:author="e.pashkova" w:date="2020-05-13T10:26:00Z">
            <w:rPr>
              <w:rFonts w:ascii="Times New Roman" w:hAnsi="Times New Roman"/>
              <w:color w:val="000000"/>
            </w:rPr>
          </w:rPrChange>
        </w:rPr>
        <w:t>вимог</w:t>
      </w:r>
      <w:proofErr w:type="spellEnd"/>
      <w:r w:rsidRPr="001B5176">
        <w:rPr>
          <w:rFonts w:ascii="Times New Roman" w:hAnsi="Times New Roman" w:cs="Times New Roman"/>
          <w:color w:val="000000"/>
          <w:rPrChange w:id="7126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і не </w:t>
      </w:r>
      <w:proofErr w:type="spellStart"/>
      <w:r w:rsidRPr="001B5176">
        <w:rPr>
          <w:rFonts w:ascii="Times New Roman" w:hAnsi="Times New Roman" w:cs="Times New Roman"/>
          <w:color w:val="000000"/>
          <w:rPrChange w:id="7127" w:author="e.pashkova" w:date="2020-05-13T10:26:00Z">
            <w:rPr>
              <w:rFonts w:ascii="Times New Roman" w:hAnsi="Times New Roman"/>
              <w:color w:val="000000"/>
            </w:rPr>
          </w:rPrChange>
        </w:rPr>
        <w:t>перешкоджаючи</w:t>
      </w:r>
      <w:proofErr w:type="spellEnd"/>
      <w:r w:rsidRPr="001B5176">
        <w:rPr>
          <w:rFonts w:ascii="Times New Roman" w:hAnsi="Times New Roman" w:cs="Times New Roman"/>
          <w:color w:val="000000"/>
          <w:rPrChange w:id="7128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129" w:author="e.pashkova" w:date="2020-05-13T10:26:00Z">
            <w:rPr>
              <w:rFonts w:ascii="Times New Roman" w:hAnsi="Times New Roman"/>
              <w:color w:val="000000"/>
            </w:rPr>
          </w:rPrChange>
        </w:rPr>
        <w:t>безпечного</w:t>
      </w:r>
      <w:proofErr w:type="spellEnd"/>
      <w:r w:rsidRPr="001B5176">
        <w:rPr>
          <w:rFonts w:ascii="Times New Roman" w:hAnsi="Times New Roman" w:cs="Times New Roman"/>
          <w:color w:val="000000"/>
          <w:rPrChange w:id="7130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131" w:author="e.pashkova" w:date="2020-05-13T10:26:00Z">
            <w:rPr>
              <w:rFonts w:ascii="Times New Roman" w:hAnsi="Times New Roman"/>
              <w:color w:val="000000"/>
            </w:rPr>
          </w:rPrChange>
        </w:rPr>
        <w:t>виконання</w:t>
      </w:r>
      <w:proofErr w:type="spellEnd"/>
      <w:r w:rsidRPr="001B5176">
        <w:rPr>
          <w:rFonts w:ascii="Times New Roman" w:hAnsi="Times New Roman" w:cs="Times New Roman"/>
          <w:color w:val="000000"/>
          <w:rPrChange w:id="7132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133" w:author="e.pashkova" w:date="2020-05-13T10:26:00Z">
            <w:rPr>
              <w:rFonts w:ascii="Times New Roman" w:hAnsi="Times New Roman"/>
              <w:color w:val="000000"/>
            </w:rPr>
          </w:rPrChange>
        </w:rPr>
        <w:t>робіт</w:t>
      </w:r>
      <w:proofErr w:type="spellEnd"/>
      <w:r w:rsidRPr="001B5176">
        <w:rPr>
          <w:rFonts w:ascii="Times New Roman" w:hAnsi="Times New Roman" w:cs="Times New Roman"/>
          <w:color w:val="000000"/>
          <w:rPrChange w:id="7134" w:author="e.pashkova" w:date="2020-05-13T10:26:00Z">
            <w:rPr>
              <w:rFonts w:ascii="Times New Roman" w:hAnsi="Times New Roman"/>
              <w:color w:val="000000"/>
            </w:rPr>
          </w:rPrChange>
        </w:rPr>
        <w:t xml:space="preserve"> </w:t>
      </w:r>
      <w:proofErr w:type="spellStart"/>
      <w:r w:rsidRPr="001B5176">
        <w:rPr>
          <w:rFonts w:ascii="Times New Roman" w:hAnsi="Times New Roman" w:cs="Times New Roman"/>
          <w:color w:val="000000"/>
          <w:rPrChange w:id="7135" w:author="e.pashkova" w:date="2020-05-13T10:26:00Z">
            <w:rPr>
              <w:rFonts w:ascii="Times New Roman" w:hAnsi="Times New Roman"/>
              <w:color w:val="000000"/>
            </w:rPr>
          </w:rPrChange>
        </w:rPr>
        <w:t>підрядником</w:t>
      </w:r>
      <w:proofErr w:type="spellEnd"/>
      <w:r w:rsidRPr="001B5176">
        <w:rPr>
          <w:rFonts w:ascii="Times New Roman" w:hAnsi="Times New Roman" w:cs="Times New Roman"/>
          <w:color w:val="000000"/>
          <w:rPrChange w:id="7136" w:author="e.pashkova" w:date="2020-05-13T10:26:00Z">
            <w:rPr>
              <w:rFonts w:ascii="Times New Roman" w:hAnsi="Times New Roman"/>
              <w:color w:val="000000"/>
            </w:rPr>
          </w:rPrChange>
        </w:rPr>
        <w:t>.</w:t>
      </w:r>
    </w:p>
    <w:p w:rsidR="000D03DD" w:rsidRPr="001B5176" w:rsidRDefault="000F4A52" w:rsidP="001B5176">
      <w:pPr>
        <w:spacing w:line="240" w:lineRule="auto"/>
        <w:jc w:val="both"/>
        <w:rPr>
          <w:rFonts w:ascii="Times New Roman" w:hAnsi="Times New Roman" w:cs="Times New Roman"/>
          <w:b/>
          <w:color w:val="000000"/>
          <w:u w:val="single"/>
          <w:lang w:val="uk-UA"/>
          <w:rPrChange w:id="7137" w:author="e.pashkova" w:date="2020-05-13T10:26:00Z">
            <w:rPr>
              <w:rFonts w:ascii="Times New Roman" w:hAnsi="Times New Roman"/>
              <w:b/>
              <w:color w:val="000000"/>
              <w:sz w:val="20"/>
              <w:szCs w:val="20"/>
              <w:u w:val="single"/>
              <w:lang w:val="uk-UA"/>
            </w:rPr>
          </w:rPrChange>
        </w:rPr>
        <w:pPrChange w:id="7138" w:author="e.pashkova" w:date="2020-05-13T10:26:00Z">
          <w:pPr/>
        </w:pPrChange>
      </w:pP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7139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 xml:space="preserve">Вимоги з дотримання </w:t>
      </w:r>
      <w:r w:rsidR="000D03DD" w:rsidRPr="001B5176">
        <w:rPr>
          <w:rFonts w:ascii="Times New Roman" w:hAnsi="Times New Roman" w:cs="Times New Roman"/>
          <w:b/>
          <w:color w:val="000000"/>
          <w:u w:val="single"/>
          <w:rPrChange w:id="7140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</w:rPr>
          </w:rPrChange>
        </w:rPr>
        <w:t xml:space="preserve">норм </w:t>
      </w: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7141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>виробничої санітарії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val="uk-UA" w:eastAsia="ru-RU"/>
        </w:rPr>
        <w:pPrChange w:id="7142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val="uk-UA" w:eastAsia="ru-RU"/>
        </w:rPr>
        <w:t>Підрядник несе відповідальність за постійне підтримання порядку і вимог виробничої санітарії на місцях виконання робіт, а також адміністративних приміщень.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val="uk-UA" w:eastAsia="ru-RU"/>
          <w:rPrChange w:id="714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val="uk-UA" w:eastAsia="ru-RU"/>
            </w:rPr>
          </w:rPrChange>
        </w:rPr>
        <w:pPrChange w:id="7144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val="uk-UA" w:eastAsia="ru-RU"/>
          <w:rPrChange w:id="714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val="uk-UA" w:eastAsia="ru-RU"/>
            </w:rPr>
          </w:rPrChange>
        </w:rPr>
        <w:t>Працівники підрядника повинні бути проінструктовані про відповідальність за підтримання порядку і норм виробничої санітарії в рамках вступного інструктажу.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14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147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4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Основні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4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5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цілі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5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5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щодо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5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5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забезпечення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5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5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чистоти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5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і порядку на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5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виробничому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5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6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об'єкті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6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6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полягають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6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в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6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наступному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6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: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16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167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6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•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6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Усунення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7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причин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7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можливих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7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7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аварій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7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і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7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пожеж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7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за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7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допомогою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7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7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видалення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8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8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перешкод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8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і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8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легкозаймистих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8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8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об'єктів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8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8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які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8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8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можуть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9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9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заважати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9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9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роботі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9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проходу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9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співробітників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9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і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9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проїзду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9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19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транспортних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0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0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засобів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0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0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або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0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стати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0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джерелами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0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0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пожежі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0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;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20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210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1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•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1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Ефективне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1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1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використання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1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1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територій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1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та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1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обладнання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1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за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2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допомогою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2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2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забезпечення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2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2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комфортних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2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і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2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безпечних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2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умов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2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праці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2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та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3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усунення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3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3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перешкод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3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і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3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ризиків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3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3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падіння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3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3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подськальзиваніє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3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4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спотикання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4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;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24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243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4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•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4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Створення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4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та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4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підтримка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4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4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здорових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5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і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5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безпечних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5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умов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5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праці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5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;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25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256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5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•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5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Недопущення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5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6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поширення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6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6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інфекційних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6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6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захворювань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6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6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серед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6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6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працівників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6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7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компанії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7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.</w:t>
      </w:r>
    </w:p>
    <w:p w:rsidR="000F4A52" w:rsidRPr="001B5176" w:rsidRDefault="000F4A52" w:rsidP="001B5176">
      <w:pPr>
        <w:spacing w:line="240" w:lineRule="auto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27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273" w:author="e.pashkova" w:date="2020-05-13T10:26:00Z">
          <w:pPr/>
        </w:pPrChange>
      </w:pPr>
    </w:p>
    <w:p w:rsidR="000F4A52" w:rsidRPr="001B5176" w:rsidRDefault="000F4A52" w:rsidP="001B5176">
      <w:pPr>
        <w:spacing w:line="240" w:lineRule="auto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27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275" w:author="e.pashkova" w:date="2020-05-13T10:26:00Z">
          <w:pPr/>
        </w:pPrChange>
      </w:pP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7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Основні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7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7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вимоги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7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: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28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281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8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lastRenderedPageBreak/>
        <w:t xml:space="preserve">•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8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Розлиті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8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8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рідини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8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8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нейтралізувати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8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і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8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видаляти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9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а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9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місця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9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де вони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9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були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9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9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пролиті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9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9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протирати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29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насухо.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29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300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0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•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0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Упорядковувати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0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0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робоче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0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0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місце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0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в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0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кінці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0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кожного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1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робочого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1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дня, а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1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також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1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у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1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міру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1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1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накопичення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1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1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сміття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1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та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2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сторонніх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2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2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предметів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2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.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32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325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2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•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2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Зберігати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2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2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матеріали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3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в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3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спеціально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3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3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відведених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3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3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місцях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3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не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3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тримати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3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на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3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робочих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4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4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місцях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4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4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матеріали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4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в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4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кількості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4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4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більшій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4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4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ніж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5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5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необхідно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5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5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протягом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5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5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робочої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5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5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зміни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5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.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5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Невикористані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6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6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інструменти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6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та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6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обладнання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6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не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6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повинні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6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6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знаходитися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6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на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6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робочому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7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7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місці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7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.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37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374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7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•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7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Утримувати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7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в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7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чистоті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7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сходи,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8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сходинки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8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і проходи, не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8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захаращувати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8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8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їх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8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8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матеріалами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8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і предметами, про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8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які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8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9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можна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9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9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спіткнутися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9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9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або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9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9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посковзнутися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39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.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39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399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0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•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0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Знаходження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0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у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0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виробничій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0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0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зоні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0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без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0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спецодягу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0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заборонено.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40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410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1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•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1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Спецодяг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1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повинен бути чистою, в справному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1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стані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1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(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1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тобто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1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не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1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повинні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1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2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відриватися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2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2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кишені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2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2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гудзики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2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2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застібки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2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).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42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429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3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•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3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Одяг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3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не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3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повин</w:t>
      </w:r>
      <w:r w:rsidR="004B5DB4" w:rsidRPr="001B5176">
        <w:rPr>
          <w:rFonts w:ascii="Times New Roman" w:eastAsia="MS Mincho" w:hAnsi="Times New Roman" w:cs="Times New Roman"/>
          <w:color w:val="000000"/>
          <w:kern w:val="2"/>
          <w:lang w:val="uk-UA" w:eastAsia="ru-RU"/>
          <w:rPrChange w:id="743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val="uk-UA" w:eastAsia="ru-RU"/>
            </w:rPr>
          </w:rPrChange>
        </w:rPr>
        <w:t>ен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3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3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зберігатися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3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в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3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виробничому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3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4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приміщенні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4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.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44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443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4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• Не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4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допускається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4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4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носіння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4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будь-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4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яких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5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5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видів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5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5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одягу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5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без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5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рукавів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5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.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45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458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5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•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6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Кармани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6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6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повинні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6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6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застібатися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6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на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6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гудзики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6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6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або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6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на "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7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блискавку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7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".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47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473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7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•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7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Співробітники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7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7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підрядних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7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7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організацій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8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8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повинні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8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8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дотримуватися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8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8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особистої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8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8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гігієни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8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і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8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обов'язково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9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9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мити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9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руки перед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9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прийомом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9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9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їжі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9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і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9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після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9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49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відвідування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0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0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місць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0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0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загального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0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0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користування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0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;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50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508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0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•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1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Забороняється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1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1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проносити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1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на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1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виробничу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1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1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територію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1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1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продукти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1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2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харчування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2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2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скляні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2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2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предмети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2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(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2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пляшки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2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, банки і т.п.);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52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529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3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•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3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Співробітники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3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з симптомами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3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діареї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3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3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блювоти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3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3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жовтяниці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3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та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3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інших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4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4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інфекційних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4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4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захворювань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4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а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4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також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4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4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співробітники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4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4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які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5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5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мають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5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5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відкриті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5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5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шкірні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5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5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запалення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5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5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фурункули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6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6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виразки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6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6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інфіковані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6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рани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6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повинні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6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бути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6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негайно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6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6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усунуті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7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7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від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7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7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роботи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7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і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7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спрямовані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7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до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7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медичного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7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закладу для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7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обстеження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8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.</w:t>
      </w:r>
    </w:p>
    <w:p w:rsidR="000F4A52" w:rsidRPr="001B5176" w:rsidRDefault="000F4A52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58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pPrChange w:id="7582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8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•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8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Дрібні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8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8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порізи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8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і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8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садна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8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на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9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шкірі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9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9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повинні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9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бути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9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закриті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9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9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пластиром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9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9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або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59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стерильною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0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пов'язкою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0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.</w:t>
      </w:r>
    </w:p>
    <w:p w:rsidR="000D03DD" w:rsidRPr="001B5176" w:rsidRDefault="000F4A52" w:rsidP="001B5176">
      <w:pPr>
        <w:spacing w:line="240" w:lineRule="auto"/>
        <w:ind w:firstLine="708"/>
        <w:jc w:val="both"/>
        <w:rPr>
          <w:rFonts w:ascii="Times New Roman" w:hAnsi="Times New Roman" w:cs="Times New Roman"/>
          <w:rPrChange w:id="7602" w:author="e.pashkova" w:date="2020-05-13T10:26:00Z">
            <w:rPr>
              <w:rFonts w:ascii="Times New Roman" w:hAnsi="Times New Roman" w:cs="Times New Roman"/>
            </w:rPr>
          </w:rPrChange>
        </w:rPr>
        <w:pPrChange w:id="7603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0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•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0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Зберігання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0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в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0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роздягальнях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0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і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0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підсобних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1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1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приміщеннях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1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1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їжі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1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,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1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брудного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1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1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>одягу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1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szCs w:val="20"/>
              <w:lang w:eastAsia="ru-RU"/>
            </w:rPr>
          </w:rPrChange>
        </w:rPr>
        <w:t xml:space="preserve"> заборонено.</w:t>
      </w:r>
    </w:p>
    <w:p w:rsidR="000D03DD" w:rsidRPr="001B5176" w:rsidRDefault="004B5DB4" w:rsidP="001B5176">
      <w:pPr>
        <w:spacing w:line="240" w:lineRule="auto"/>
        <w:jc w:val="both"/>
        <w:rPr>
          <w:rFonts w:ascii="Times New Roman" w:hAnsi="Times New Roman" w:cs="Times New Roman"/>
          <w:b/>
          <w:color w:val="000000"/>
          <w:u w:val="single"/>
          <w:lang w:val="uk-UA"/>
          <w:rPrChange w:id="7619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pPrChange w:id="7620" w:author="e.pashkova" w:date="2020-05-13T10:26:00Z">
          <w:pPr/>
        </w:pPrChange>
      </w:pPr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7621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>Розслідування причин аварій</w:t>
      </w:r>
      <w:r w:rsidR="000D03DD" w:rsidRPr="001B5176">
        <w:rPr>
          <w:rFonts w:ascii="Times New Roman" w:hAnsi="Times New Roman" w:cs="Times New Roman"/>
          <w:b/>
          <w:color w:val="000000"/>
          <w:u w:val="single"/>
          <w:rPrChange w:id="7622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</w:rPr>
          </w:rPrChange>
        </w:rPr>
        <w:t xml:space="preserve">, </w:t>
      </w:r>
      <w:proofErr w:type="spellStart"/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7623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>інциндентів</w:t>
      </w:r>
      <w:proofErr w:type="spellEnd"/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7624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 xml:space="preserve"> та </w:t>
      </w:r>
      <w:proofErr w:type="spellStart"/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7625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>нещсних</w:t>
      </w:r>
      <w:proofErr w:type="spellEnd"/>
      <w:r w:rsidRPr="001B5176">
        <w:rPr>
          <w:rFonts w:ascii="Times New Roman" w:hAnsi="Times New Roman" w:cs="Times New Roman"/>
          <w:b/>
          <w:color w:val="000000"/>
          <w:u w:val="single"/>
          <w:lang w:val="uk-UA"/>
          <w:rPrChange w:id="7626" w:author="e.pashkova" w:date="2020-05-13T10:26:00Z">
            <w:rPr>
              <w:rFonts w:ascii="Times New Roman" w:hAnsi="Times New Roman"/>
              <w:b/>
              <w:color w:val="000000"/>
              <w:sz w:val="24"/>
              <w:u w:val="single"/>
              <w:lang w:val="uk-UA"/>
            </w:rPr>
          </w:rPrChange>
        </w:rPr>
        <w:t xml:space="preserve"> випадків</w:t>
      </w:r>
    </w:p>
    <w:p w:rsidR="004B5DB4" w:rsidRPr="001B5176" w:rsidRDefault="004B5DB4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62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pPrChange w:id="7628" w:author="e.pashkova" w:date="2020-05-13T10:26:00Z">
          <w:pPr>
            <w:ind w:firstLine="708"/>
          </w:pPr>
        </w:pPrChange>
      </w:pPr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 xml:space="preserve">Про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>всі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>аварії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 xml:space="preserve">,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>інциденти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 xml:space="preserve"> та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>нещасних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>випадках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 xml:space="preserve"> будь-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>якого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>ступеня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>тяжкості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>Підрядник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>зобов'язаний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>негайно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>повідомляти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 xml:space="preserve"> в службу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>охорони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>праці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>Замовника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</w:rPr>
        <w:t>.</w:t>
      </w:r>
    </w:p>
    <w:p w:rsidR="004B5DB4" w:rsidRPr="001B5176" w:rsidRDefault="004B5DB4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62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pPrChange w:id="7630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3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Розслідування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3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3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всіх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3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3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подій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3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проводиться силами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3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підрядної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3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3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організації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4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4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відповідно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4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до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4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вимог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4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4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законодавства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4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з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4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обов'язковим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4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4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залученням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5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до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5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розслідування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5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5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представників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5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5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Замовника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5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.</w:t>
      </w:r>
    </w:p>
    <w:p w:rsidR="004B5DB4" w:rsidRPr="001B5176" w:rsidRDefault="004B5DB4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65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pPrChange w:id="7658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5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Крім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6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6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стандартних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6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процедур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6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розслідування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6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6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відповідно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6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до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6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законодавства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6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6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України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7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,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7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Замовник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7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в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7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обов'язковому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7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порядку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7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ініціює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7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7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розслідування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7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з метою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7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встановлення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8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8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корінних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8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причин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8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події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8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та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8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вжиття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8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8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заходів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8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8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щодо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9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9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запобігання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9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9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повторенню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9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9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подібних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9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9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подій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9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69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із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0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0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залученням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0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0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представників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0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0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підрядника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0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.</w:t>
      </w:r>
    </w:p>
    <w:p w:rsidR="004B5DB4" w:rsidRPr="001B5176" w:rsidRDefault="004B5DB4" w:rsidP="001B5176">
      <w:pPr>
        <w:spacing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lang w:eastAsia="ru-RU"/>
          <w:rPrChange w:id="770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pPrChange w:id="7708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0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Результати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1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1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внутрішнього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1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1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розслідування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1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1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повинні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1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бути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1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надані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1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1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замовнику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2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2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протягом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2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48 годин з моменту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2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події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2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.</w:t>
      </w:r>
    </w:p>
    <w:p w:rsidR="000D03DD" w:rsidRPr="001B5176" w:rsidRDefault="004B5DB4" w:rsidP="001B5176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rPrChange w:id="7725" w:author="e.pashkova" w:date="2020-05-13T10:26:00Z"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</w:rPrChange>
        </w:rPr>
        <w:pPrChange w:id="7726" w:author="e.pashkova" w:date="2020-05-13T10:26:00Z">
          <w:pPr>
            <w:ind w:firstLine="708"/>
          </w:pPr>
        </w:pPrChange>
      </w:pP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2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Розроблена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2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2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після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3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3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закінчення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3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3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розслідування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3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35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програма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36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37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заходів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38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є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39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обов'язковою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40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для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41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виконання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42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 xml:space="preserve"> </w:t>
      </w:r>
      <w:proofErr w:type="spellStart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43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підрядником</w:t>
      </w:r>
      <w:proofErr w:type="spellEnd"/>
      <w:r w:rsidRPr="001B5176">
        <w:rPr>
          <w:rFonts w:ascii="Times New Roman" w:eastAsia="MS Mincho" w:hAnsi="Times New Roman" w:cs="Times New Roman"/>
          <w:color w:val="000000"/>
          <w:kern w:val="2"/>
          <w:lang w:eastAsia="ru-RU"/>
          <w:rPrChange w:id="7744" w:author="e.pashkova" w:date="2020-05-13T10:26:00Z">
            <w:rPr>
              <w:rFonts w:ascii="Times New Roman" w:eastAsia="MS Mincho" w:hAnsi="Times New Roman" w:cs="Times New Roman"/>
              <w:color w:val="000000"/>
              <w:kern w:val="2"/>
              <w:lang w:eastAsia="ru-RU"/>
            </w:rPr>
          </w:rPrChange>
        </w:rPr>
        <w:t>.</w:t>
      </w:r>
    </w:p>
    <w:tbl>
      <w:tblPr>
        <w:tblW w:w="1124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5246"/>
        <w:gridCol w:w="5996"/>
      </w:tblGrid>
      <w:tr w:rsidR="00D12B04" w:rsidRPr="001B5176" w:rsidTr="008164CC">
        <w:trPr>
          <w:ins w:id="7745" w:author="e.pashkova" w:date="2020-05-13T10:20:00Z"/>
        </w:trPr>
        <w:tc>
          <w:tcPr>
            <w:tcW w:w="5246" w:type="dxa"/>
          </w:tcPr>
          <w:tbl>
            <w:tblPr>
              <w:tblW w:w="9355" w:type="dxa"/>
              <w:tblLayout w:type="fixed"/>
              <w:tblLook w:val="04A0" w:firstRow="1" w:lastRow="0" w:firstColumn="1" w:lastColumn="0" w:noHBand="0" w:noVBand="1"/>
            </w:tblPr>
            <w:tblGrid>
              <w:gridCol w:w="9355"/>
            </w:tblGrid>
            <w:tr w:rsidR="00D12B04" w:rsidRPr="001B5176" w:rsidTr="008164CC">
              <w:trPr>
                <w:trHeight w:val="2070"/>
                <w:ins w:id="7746" w:author="e.pashkova" w:date="2020-05-13T10:20:00Z"/>
              </w:trPr>
              <w:tc>
                <w:tcPr>
                  <w:tcW w:w="5115" w:type="dxa"/>
                  <w:hideMark/>
                </w:tcPr>
                <w:p w:rsidR="00D12B04" w:rsidRPr="001B5176" w:rsidRDefault="00D12B04" w:rsidP="001B5176">
                  <w:pPr>
                    <w:spacing w:after="0" w:line="240" w:lineRule="auto"/>
                    <w:ind w:left="-142" w:right="-95"/>
                    <w:rPr>
                      <w:ins w:id="7747" w:author="e.pashkova" w:date="2020-05-13T10:20:00Z"/>
                      <w:rFonts w:ascii="Times New Roman" w:eastAsia="Calibri" w:hAnsi="Times New Roman" w:cs="Times New Roman"/>
                      <w:b/>
                      <w:lang w:val="uk-UA"/>
                    </w:rPr>
                  </w:pPr>
                  <w:ins w:id="7748" w:author="e.pashkova" w:date="2020-05-13T10:20:00Z">
                    <w:r w:rsidRPr="001B5176">
                      <w:rPr>
                        <w:rFonts w:ascii="Times New Roman" w:eastAsia="Calibri" w:hAnsi="Times New Roman" w:cs="Times New Roman"/>
                        <w:b/>
                        <w:lang w:val="uk-UA"/>
                      </w:rPr>
                      <w:lastRenderedPageBreak/>
                      <w:t xml:space="preserve">  ЗАМОВНИК:</w:t>
                    </w:r>
                  </w:ins>
                </w:p>
                <w:p w:rsidR="00D12B04" w:rsidRPr="001B5176" w:rsidRDefault="00D12B04" w:rsidP="001B5176">
                  <w:pPr>
                    <w:spacing w:after="0" w:line="240" w:lineRule="auto"/>
                    <w:ind w:left="-142" w:right="-95"/>
                    <w:rPr>
                      <w:ins w:id="7749" w:author="e.pashkova" w:date="2020-05-13T10:20:00Z"/>
                      <w:rFonts w:ascii="Times New Roman" w:eastAsia="Calibri" w:hAnsi="Times New Roman" w:cs="Times New Roman"/>
                      <w:b/>
                      <w:lang w:val="uk-UA"/>
                      <w:rPrChange w:id="7750" w:author="e.pashkova" w:date="2020-05-13T10:26:00Z">
                        <w:rPr>
                          <w:ins w:id="7751" w:author="e.pashkova" w:date="2020-05-13T10:20:00Z"/>
                          <w:rFonts w:ascii="Times New Roman" w:eastAsia="Calibri" w:hAnsi="Times New Roman" w:cs="Times New Roman"/>
                          <w:b/>
                          <w:lang w:val="uk-UA"/>
                        </w:rPr>
                      </w:rPrChange>
                    </w:rPr>
                    <w:pPrChange w:id="7752" w:author="e.pashkova" w:date="2020-05-13T10:26:00Z">
                      <w:pPr>
                        <w:spacing w:after="0" w:line="240" w:lineRule="auto"/>
                        <w:ind w:left="-142" w:right="-95"/>
                      </w:pPr>
                    </w:pPrChange>
                  </w:pPr>
                  <w:ins w:id="7753" w:author="e.pashkova" w:date="2020-05-13T10:20:00Z">
                    <w:r w:rsidRPr="001B5176">
                      <w:rPr>
                        <w:rFonts w:ascii="Times New Roman" w:eastAsia="Calibri" w:hAnsi="Times New Roman" w:cs="Times New Roman"/>
                        <w:b/>
                        <w:lang w:val="uk-UA"/>
                        <w:rPrChange w:id="7754" w:author="e.pashkova" w:date="2020-05-13T10:26:00Z">
                          <w:rPr>
                            <w:rFonts w:ascii="Times New Roman" w:eastAsia="Calibri" w:hAnsi="Times New Roman" w:cs="Times New Roman"/>
                            <w:b/>
                            <w:lang w:val="uk-UA"/>
                          </w:rPr>
                        </w:rPrChange>
                      </w:rPr>
                      <w:t xml:space="preserve">  ТОВ «М.В. КАРГО»</w:t>
                    </w:r>
                  </w:ins>
                </w:p>
                <w:p w:rsidR="00D12B04" w:rsidRPr="001B5176" w:rsidRDefault="00D12B04" w:rsidP="001B5176">
                  <w:pPr>
                    <w:spacing w:after="0" w:line="240" w:lineRule="auto"/>
                    <w:ind w:left="-142" w:right="-95" w:firstLine="108"/>
                    <w:jc w:val="both"/>
                    <w:rPr>
                      <w:ins w:id="7755" w:author="e.pashkova" w:date="2020-05-13T10:20:00Z"/>
                      <w:rFonts w:ascii="Times New Roman" w:eastAsia="Times New Roman" w:hAnsi="Times New Roman" w:cs="Times New Roman"/>
                      <w:b/>
                      <w:lang w:val="uk-UA" w:eastAsia="ru-RU"/>
                      <w:rPrChange w:id="7756" w:author="e.pashkova" w:date="2020-05-13T10:26:00Z">
                        <w:rPr>
                          <w:ins w:id="7757" w:author="e.pashkova" w:date="2020-05-13T10:20:00Z"/>
                          <w:rFonts w:ascii="Times New Roman" w:eastAsia="Times New Roman" w:hAnsi="Times New Roman" w:cs="Times New Roman"/>
                          <w:b/>
                          <w:lang w:val="uk-UA" w:eastAsia="ru-RU"/>
                        </w:rPr>
                      </w:rPrChange>
                    </w:rPr>
                    <w:pPrChange w:id="7758" w:author="e.pashkova" w:date="2020-05-13T10:26:00Z">
                      <w:pPr>
                        <w:spacing w:after="0" w:line="240" w:lineRule="auto"/>
                        <w:ind w:left="-142" w:right="-95" w:firstLine="108"/>
                        <w:jc w:val="both"/>
                      </w:pPr>
                    </w:pPrChange>
                  </w:pPr>
                </w:p>
              </w:tc>
            </w:tr>
            <w:tr w:rsidR="00D12B04" w:rsidRPr="001B5176" w:rsidTr="008164CC">
              <w:trPr>
                <w:trHeight w:val="781"/>
                <w:ins w:id="7759" w:author="e.pashkova" w:date="2020-05-13T10:20:00Z"/>
              </w:trPr>
              <w:tc>
                <w:tcPr>
                  <w:tcW w:w="5115" w:type="dxa"/>
                </w:tcPr>
                <w:p w:rsidR="00D12B04" w:rsidRPr="001B5176" w:rsidRDefault="00D12B04" w:rsidP="001B5176">
                  <w:pPr>
                    <w:spacing w:after="0" w:line="240" w:lineRule="auto"/>
                    <w:ind w:left="-142"/>
                    <w:jc w:val="both"/>
                    <w:rPr>
                      <w:ins w:id="7760" w:author="e.pashkova" w:date="2020-05-13T10:20:00Z"/>
                      <w:rFonts w:ascii="Times New Roman" w:eastAsia="Times New Roman" w:hAnsi="Times New Roman" w:cs="Times New Roman"/>
                      <w:b/>
                      <w:color w:val="000000"/>
                      <w:lang w:val="uk-UA"/>
                    </w:rPr>
                  </w:pPr>
                  <w:ins w:id="7761" w:author="e.pashkova" w:date="2020-05-13T10:20:00Z">
                    <w:r w:rsidRPr="001B5176"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lang w:val="uk-UA"/>
                      </w:rPr>
                      <w:t xml:space="preserve"> Директор</w:t>
                    </w:r>
                  </w:ins>
                </w:p>
                <w:p w:rsidR="00D12B04" w:rsidRPr="001B5176" w:rsidRDefault="00D12B04" w:rsidP="001B5176">
                  <w:pPr>
                    <w:spacing w:after="0" w:line="240" w:lineRule="auto"/>
                    <w:ind w:left="-142"/>
                    <w:jc w:val="both"/>
                    <w:rPr>
                      <w:ins w:id="7762" w:author="e.pashkova" w:date="2020-05-13T10:20:00Z"/>
                      <w:rFonts w:ascii="Times New Roman" w:eastAsia="Times New Roman" w:hAnsi="Times New Roman" w:cs="Times New Roman"/>
                      <w:b/>
                      <w:color w:val="000000"/>
                      <w:lang w:val="uk-UA"/>
                    </w:rPr>
                    <w:pPrChange w:id="7763" w:author="e.pashkova" w:date="2020-05-13T10:26:00Z">
                      <w:pPr>
                        <w:spacing w:after="0" w:line="240" w:lineRule="auto"/>
                        <w:ind w:left="-142"/>
                        <w:jc w:val="both"/>
                      </w:pPr>
                    </w:pPrChange>
                  </w:pPr>
                </w:p>
                <w:p w:rsidR="00D12B04" w:rsidRPr="001B5176" w:rsidRDefault="00D12B04" w:rsidP="001B5176">
                  <w:pPr>
                    <w:spacing w:after="0" w:line="240" w:lineRule="auto"/>
                    <w:ind w:left="-142" w:right="-95" w:firstLine="108"/>
                    <w:jc w:val="both"/>
                    <w:rPr>
                      <w:ins w:id="7764" w:author="e.pashkova" w:date="2020-05-13T10:20:00Z"/>
                      <w:rFonts w:ascii="Times New Roman" w:eastAsia="Times New Roman" w:hAnsi="Times New Roman" w:cs="Times New Roman"/>
                      <w:b/>
                      <w:color w:val="000000"/>
                      <w:lang w:val="uk-UA"/>
                      <w:rPrChange w:id="7765" w:author="e.pashkova" w:date="2020-05-13T10:26:00Z">
                        <w:rPr>
                          <w:ins w:id="7766" w:author="e.pashkova" w:date="2020-05-13T10:20:00Z"/>
                          <w:rFonts w:ascii="Times New Roman" w:eastAsia="Times New Roman" w:hAnsi="Times New Roman" w:cs="Times New Roman"/>
                          <w:b/>
                          <w:color w:val="000000"/>
                          <w:lang w:val="uk-UA"/>
                        </w:rPr>
                      </w:rPrChange>
                    </w:rPr>
                    <w:pPrChange w:id="7767" w:author="e.pashkova" w:date="2020-05-13T10:26:00Z">
                      <w:pPr>
                        <w:spacing w:after="0" w:line="240" w:lineRule="auto"/>
                        <w:ind w:left="-142" w:right="-95" w:firstLine="108"/>
                        <w:jc w:val="both"/>
                      </w:pPr>
                    </w:pPrChange>
                  </w:pPr>
                  <w:ins w:id="7768" w:author="e.pashkova" w:date="2020-05-13T10:20:00Z">
                    <w:r w:rsidRPr="001B5176">
                      <w:rPr>
                        <w:rFonts w:ascii="Times New Roman" w:eastAsia="Times New Roman" w:hAnsi="Times New Roman" w:cs="Times New Roman"/>
                        <w:b/>
                        <w:lang w:val="uk-UA"/>
                        <w:rPrChange w:id="7769" w:author="e.pashkova" w:date="2020-05-13T10:26:00Z">
                          <w:rPr>
                            <w:rFonts w:ascii="Times New Roman" w:eastAsia="Times New Roman" w:hAnsi="Times New Roman" w:cs="Times New Roman"/>
                            <w:b/>
                            <w:lang w:val="uk-UA"/>
                          </w:rPr>
                        </w:rPrChange>
                      </w:rPr>
                      <w:t xml:space="preserve">______________________/ </w:t>
                    </w:r>
                    <w:r w:rsidRPr="001B5176"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lang w:val="uk-UA"/>
                        <w:rPrChange w:id="7770" w:author="e.pashkova" w:date="2020-05-13T10:26:00Z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lang w:val="uk-UA"/>
                          </w:rPr>
                        </w:rPrChange>
                      </w:rPr>
                      <w:t>Е.Р. Педерсен/</w:t>
                    </w:r>
                  </w:ins>
                </w:p>
                <w:p w:rsidR="00D12B04" w:rsidRPr="001B5176" w:rsidRDefault="00D12B04" w:rsidP="001B5176">
                  <w:pPr>
                    <w:spacing w:after="0" w:line="240" w:lineRule="auto"/>
                    <w:ind w:left="-142" w:right="-95" w:firstLine="108"/>
                    <w:jc w:val="both"/>
                    <w:rPr>
                      <w:ins w:id="7771" w:author="e.pashkova" w:date="2020-05-13T10:20:00Z"/>
                      <w:rFonts w:ascii="Times New Roman" w:eastAsia="Times New Roman" w:hAnsi="Times New Roman" w:cs="Times New Roman"/>
                      <w:lang w:val="uk-UA"/>
                      <w:rPrChange w:id="7772" w:author="e.pashkova" w:date="2020-05-13T10:26:00Z">
                        <w:rPr>
                          <w:ins w:id="7773" w:author="e.pashkova" w:date="2020-05-13T10:20:00Z"/>
                          <w:rFonts w:ascii="Times New Roman" w:eastAsia="Times New Roman" w:hAnsi="Times New Roman" w:cs="Times New Roman"/>
                          <w:lang w:val="uk-UA"/>
                        </w:rPr>
                      </w:rPrChange>
                    </w:rPr>
                    <w:pPrChange w:id="7774" w:author="e.pashkova" w:date="2020-05-13T10:26:00Z">
                      <w:pPr>
                        <w:spacing w:after="0" w:line="240" w:lineRule="auto"/>
                        <w:ind w:left="-142" w:right="-95" w:firstLine="108"/>
                        <w:jc w:val="both"/>
                      </w:pPr>
                    </w:pPrChange>
                  </w:pPr>
                </w:p>
                <w:p w:rsidR="00D12B04" w:rsidRPr="001B5176" w:rsidRDefault="00D12B04" w:rsidP="001B5176">
                  <w:pPr>
                    <w:spacing w:after="0" w:line="240" w:lineRule="auto"/>
                    <w:ind w:left="-142" w:right="-95" w:firstLine="108"/>
                    <w:jc w:val="both"/>
                    <w:rPr>
                      <w:ins w:id="7775" w:author="e.pashkova" w:date="2020-05-13T10:20:00Z"/>
                      <w:rFonts w:ascii="Times New Roman" w:eastAsia="Times New Roman" w:hAnsi="Times New Roman" w:cs="Times New Roman"/>
                      <w:lang w:val="uk-UA"/>
                      <w:rPrChange w:id="7776" w:author="e.pashkova" w:date="2020-05-13T10:26:00Z">
                        <w:rPr>
                          <w:ins w:id="7777" w:author="e.pashkova" w:date="2020-05-13T10:20:00Z"/>
                          <w:rFonts w:ascii="Times New Roman" w:eastAsia="Times New Roman" w:hAnsi="Times New Roman" w:cs="Times New Roman"/>
                          <w:lang w:val="uk-UA"/>
                        </w:rPr>
                      </w:rPrChange>
                    </w:rPr>
                    <w:pPrChange w:id="7778" w:author="e.pashkova" w:date="2020-05-13T10:26:00Z">
                      <w:pPr>
                        <w:spacing w:after="0" w:line="240" w:lineRule="auto"/>
                        <w:ind w:left="-142" w:right="-95" w:firstLine="108"/>
                        <w:jc w:val="both"/>
                      </w:pPr>
                    </w:pPrChange>
                  </w:pPr>
                </w:p>
                <w:p w:rsidR="00D12B04" w:rsidRPr="001B5176" w:rsidRDefault="00D12B04" w:rsidP="001B5176">
                  <w:pPr>
                    <w:spacing w:after="0" w:line="240" w:lineRule="auto"/>
                    <w:ind w:left="-142" w:right="-95" w:firstLine="108"/>
                    <w:jc w:val="both"/>
                    <w:rPr>
                      <w:ins w:id="7779" w:author="e.pashkova" w:date="2020-05-13T10:20:00Z"/>
                      <w:rFonts w:ascii="Times New Roman" w:eastAsia="Times New Roman" w:hAnsi="Times New Roman" w:cs="Times New Roman"/>
                      <w:lang w:val="uk-UA"/>
                      <w:rPrChange w:id="7780" w:author="e.pashkova" w:date="2020-05-13T10:26:00Z">
                        <w:rPr>
                          <w:ins w:id="7781" w:author="e.pashkova" w:date="2020-05-13T10:20:00Z"/>
                          <w:rFonts w:ascii="Times New Roman" w:eastAsia="Times New Roman" w:hAnsi="Times New Roman" w:cs="Times New Roman"/>
                          <w:lang w:val="uk-UA"/>
                        </w:rPr>
                      </w:rPrChange>
                    </w:rPr>
                    <w:pPrChange w:id="7782" w:author="e.pashkova" w:date="2020-05-13T10:26:00Z">
                      <w:pPr>
                        <w:spacing w:after="0" w:line="240" w:lineRule="auto"/>
                        <w:ind w:left="-142" w:right="-95" w:firstLine="108"/>
                        <w:jc w:val="both"/>
                      </w:pPr>
                    </w:pPrChange>
                  </w:pPr>
                </w:p>
                <w:p w:rsidR="00D12B04" w:rsidRPr="001B5176" w:rsidRDefault="00D12B04" w:rsidP="001B5176">
                  <w:pPr>
                    <w:spacing w:after="0" w:line="240" w:lineRule="auto"/>
                    <w:ind w:left="-142" w:right="-95" w:firstLine="108"/>
                    <w:jc w:val="both"/>
                    <w:rPr>
                      <w:ins w:id="7783" w:author="e.pashkova" w:date="2020-05-13T10:20:00Z"/>
                      <w:rFonts w:ascii="Times New Roman" w:eastAsia="Times New Roman" w:hAnsi="Times New Roman" w:cs="Times New Roman"/>
                      <w:lang w:val="uk-UA"/>
                      <w:rPrChange w:id="7784" w:author="e.pashkova" w:date="2020-05-13T10:26:00Z">
                        <w:rPr>
                          <w:ins w:id="7785" w:author="e.pashkova" w:date="2020-05-13T10:20:00Z"/>
                          <w:rFonts w:ascii="Times New Roman" w:eastAsia="Times New Roman" w:hAnsi="Times New Roman" w:cs="Times New Roman"/>
                          <w:lang w:val="uk-UA"/>
                        </w:rPr>
                      </w:rPrChange>
                    </w:rPr>
                    <w:pPrChange w:id="7786" w:author="e.pashkova" w:date="2020-05-13T10:26:00Z">
                      <w:pPr>
                        <w:spacing w:after="0" w:line="240" w:lineRule="auto"/>
                        <w:ind w:left="-142" w:right="-95" w:firstLine="108"/>
                        <w:jc w:val="both"/>
                      </w:pPr>
                    </w:pPrChange>
                  </w:pPr>
                </w:p>
              </w:tc>
            </w:tr>
          </w:tbl>
          <w:p w:rsidR="00D12B04" w:rsidRPr="001B5176" w:rsidRDefault="00D12B04" w:rsidP="001B5176">
            <w:pPr>
              <w:keepLines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="240" w:lineRule="auto"/>
              <w:rPr>
                <w:ins w:id="7787" w:author="e.pashkova" w:date="2020-05-13T10:20:00Z"/>
                <w:rFonts w:ascii="Times New Roman" w:eastAsia="Calibri" w:hAnsi="Times New Roman" w:cs="Times New Roman"/>
                <w:snapToGrid w:val="0"/>
                <w:color w:val="000000"/>
                <w:lang w:val="uk-UA"/>
              </w:rPr>
            </w:pPr>
          </w:p>
        </w:tc>
        <w:tc>
          <w:tcPr>
            <w:tcW w:w="5996" w:type="dxa"/>
          </w:tcPr>
          <w:p w:rsidR="00D12B04" w:rsidRPr="001B5176" w:rsidRDefault="00D12B04" w:rsidP="001B5176">
            <w:pPr>
              <w:keepLines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="240" w:lineRule="auto"/>
              <w:rPr>
                <w:ins w:id="7788" w:author="e.pashkova" w:date="2020-05-13T10:20:00Z"/>
                <w:rFonts w:ascii="Times New Roman" w:eastAsia="Calibri" w:hAnsi="Times New Roman" w:cs="Times New Roman"/>
                <w:b/>
                <w:snapToGrid w:val="0"/>
                <w:color w:val="000000"/>
                <w:lang w:val="uk-UA"/>
                <w:rPrChange w:id="7789" w:author="e.pashkova" w:date="2020-05-13T10:26:00Z">
                  <w:rPr>
                    <w:ins w:id="7790" w:author="e.pashkova" w:date="2020-05-13T10:20:00Z"/>
                    <w:rFonts w:ascii="Times New Roman" w:eastAsia="Calibri" w:hAnsi="Times New Roman" w:cs="Times New Roman"/>
                    <w:b/>
                    <w:snapToGrid w:val="0"/>
                    <w:color w:val="000000"/>
                    <w:lang w:val="uk-UA"/>
                  </w:rPr>
                </w:rPrChange>
              </w:rPr>
              <w:pPrChange w:id="7791" w:author="e.pashkova" w:date="2020-05-13T10:26:00Z">
                <w:pPr>
                  <w:keepLines/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spacing w:after="200" w:line="240" w:lineRule="auto"/>
                </w:pPr>
              </w:pPrChange>
            </w:pPr>
            <w:ins w:id="7792" w:author="e.pashkova" w:date="2020-05-13T10:20:00Z">
              <w:r w:rsidRPr="001B5176">
                <w:rPr>
                  <w:rFonts w:ascii="Times New Roman" w:eastAsia="Calibri" w:hAnsi="Times New Roman" w:cs="Times New Roman"/>
                  <w:b/>
                  <w:snapToGrid w:val="0"/>
                  <w:color w:val="000000"/>
                  <w:lang w:val="uk-UA"/>
                </w:rPr>
                <w:t>ВИКОНАВЕЦЬ:</w:t>
              </w:r>
            </w:ins>
          </w:p>
        </w:tc>
      </w:tr>
    </w:tbl>
    <w:p w:rsidR="000D03DD" w:rsidRPr="001B5176" w:rsidRDefault="000D03DD" w:rsidP="001B5176">
      <w:pPr>
        <w:pStyle w:val="1"/>
        <w:spacing w:line="240" w:lineRule="auto"/>
        <w:jc w:val="both"/>
        <w:rPr>
          <w:rFonts w:ascii="Times New Roman" w:hAnsi="Times New Roman" w:cs="Times New Roman"/>
          <w:sz w:val="22"/>
          <w:szCs w:val="22"/>
          <w:rPrChange w:id="7793" w:author="e.pashkova" w:date="2020-05-13T10:26:00Z">
            <w:rPr>
              <w:sz w:val="24"/>
              <w:szCs w:val="24"/>
            </w:rPr>
          </w:rPrChange>
        </w:rPr>
        <w:pPrChange w:id="7794" w:author="e.pashkova" w:date="2020-05-13T10:26:00Z">
          <w:pPr>
            <w:pStyle w:val="1"/>
            <w:jc w:val="center"/>
          </w:pPr>
        </w:pPrChange>
      </w:pPr>
    </w:p>
    <w:sectPr w:rsidR="000D03DD" w:rsidRPr="001B5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5A35"/>
    <w:multiLevelType w:val="hybridMultilevel"/>
    <w:tmpl w:val="D480A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4586"/>
    <w:multiLevelType w:val="hybridMultilevel"/>
    <w:tmpl w:val="EC181072"/>
    <w:lvl w:ilvl="0" w:tplc="04090001">
      <w:start w:val="1"/>
      <w:numFmt w:val="bullet"/>
      <w:lvlText w:val=""/>
      <w:lvlJc w:val="left"/>
      <w:pPr>
        <w:tabs>
          <w:tab w:val="num" w:pos="718"/>
        </w:tabs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7205B48"/>
    <w:multiLevelType w:val="hybridMultilevel"/>
    <w:tmpl w:val="5920B118"/>
    <w:lvl w:ilvl="0" w:tplc="9E06CCE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27741"/>
    <w:multiLevelType w:val="hybridMultilevel"/>
    <w:tmpl w:val="B6460A5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F07AD"/>
    <w:multiLevelType w:val="multilevel"/>
    <w:tmpl w:val="2F30BE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4.1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 w15:restartNumberingAfterBreak="0">
    <w:nsid w:val="27EF32B4"/>
    <w:multiLevelType w:val="hybridMultilevel"/>
    <w:tmpl w:val="9EB05A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0E5646"/>
    <w:multiLevelType w:val="hybridMultilevel"/>
    <w:tmpl w:val="F872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16177"/>
    <w:multiLevelType w:val="hybridMultilevel"/>
    <w:tmpl w:val="C23AD376"/>
    <w:lvl w:ilvl="0" w:tplc="9E06CCE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hint="default"/>
        <w:color w:val="auto"/>
      </w:r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2C8932FA"/>
    <w:multiLevelType w:val="hybridMultilevel"/>
    <w:tmpl w:val="46967B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158CD"/>
    <w:multiLevelType w:val="multilevel"/>
    <w:tmpl w:val="10C47E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4.1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30D05D69"/>
    <w:multiLevelType w:val="hybridMultilevel"/>
    <w:tmpl w:val="B8AEA3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77957"/>
    <w:multiLevelType w:val="multilevel"/>
    <w:tmpl w:val="813EB83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4.1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32B75EC2"/>
    <w:multiLevelType w:val="multilevel"/>
    <w:tmpl w:val="284EC53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4.1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 w15:restartNumberingAfterBreak="0">
    <w:nsid w:val="3DE10FC4"/>
    <w:multiLevelType w:val="multilevel"/>
    <w:tmpl w:val="ECAC45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4.1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 w15:restartNumberingAfterBreak="0">
    <w:nsid w:val="409149BF"/>
    <w:multiLevelType w:val="hybridMultilevel"/>
    <w:tmpl w:val="2AB253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B38F3"/>
    <w:multiLevelType w:val="hybridMultilevel"/>
    <w:tmpl w:val="FE745F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E3227"/>
    <w:multiLevelType w:val="multilevel"/>
    <w:tmpl w:val="9D4ABC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4.1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7" w15:restartNumberingAfterBreak="0">
    <w:nsid w:val="534A0EFA"/>
    <w:multiLevelType w:val="hybridMultilevel"/>
    <w:tmpl w:val="92067ACA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8" w15:restartNumberingAfterBreak="0">
    <w:nsid w:val="53B46004"/>
    <w:multiLevelType w:val="hybridMultilevel"/>
    <w:tmpl w:val="83F6198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42A48"/>
    <w:multiLevelType w:val="hybridMultilevel"/>
    <w:tmpl w:val="8FF08DC4"/>
    <w:lvl w:ilvl="0" w:tplc="2A880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B0C85"/>
    <w:multiLevelType w:val="hybridMultilevel"/>
    <w:tmpl w:val="17BE2972"/>
    <w:lvl w:ilvl="0" w:tplc="2B8871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AE24E4"/>
    <w:multiLevelType w:val="hybridMultilevel"/>
    <w:tmpl w:val="FA1A828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19242F"/>
    <w:multiLevelType w:val="hybridMultilevel"/>
    <w:tmpl w:val="C22A4A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A3460"/>
    <w:multiLevelType w:val="hybridMultilevel"/>
    <w:tmpl w:val="1818D8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1337D"/>
    <w:multiLevelType w:val="hybridMultilevel"/>
    <w:tmpl w:val="15E8CA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04C37"/>
    <w:multiLevelType w:val="hybridMultilevel"/>
    <w:tmpl w:val="5B5C46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11"/>
  </w:num>
  <w:num w:numId="5">
    <w:abstractNumId w:val="13"/>
  </w:num>
  <w:num w:numId="6">
    <w:abstractNumId w:val="9"/>
  </w:num>
  <w:num w:numId="7">
    <w:abstractNumId w:val="16"/>
  </w:num>
  <w:num w:numId="8">
    <w:abstractNumId w:val="4"/>
  </w:num>
  <w:num w:numId="9">
    <w:abstractNumId w:val="12"/>
  </w:num>
  <w:num w:numId="10">
    <w:abstractNumId w:val="19"/>
  </w:num>
  <w:num w:numId="11">
    <w:abstractNumId w:val="17"/>
  </w:num>
  <w:num w:numId="12">
    <w:abstractNumId w:val="7"/>
  </w:num>
  <w:num w:numId="13">
    <w:abstractNumId w:val="2"/>
  </w:num>
  <w:num w:numId="14">
    <w:abstractNumId w:val="0"/>
  </w:num>
  <w:num w:numId="15">
    <w:abstractNumId w:val="22"/>
  </w:num>
  <w:num w:numId="16">
    <w:abstractNumId w:val="1"/>
  </w:num>
  <w:num w:numId="17">
    <w:abstractNumId w:val="6"/>
  </w:num>
  <w:num w:numId="18">
    <w:abstractNumId w:val="20"/>
  </w:num>
  <w:num w:numId="19">
    <w:abstractNumId w:val="24"/>
  </w:num>
  <w:num w:numId="20">
    <w:abstractNumId w:val="25"/>
  </w:num>
  <w:num w:numId="21">
    <w:abstractNumId w:val="23"/>
  </w:num>
  <w:num w:numId="22">
    <w:abstractNumId w:val="21"/>
  </w:num>
  <w:num w:numId="23">
    <w:abstractNumId w:val="8"/>
  </w:num>
  <w:num w:numId="24">
    <w:abstractNumId w:val="18"/>
  </w:num>
  <w:num w:numId="25">
    <w:abstractNumId w:val="15"/>
  </w:num>
  <w:num w:numId="2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.pashkova">
    <w15:presenceInfo w15:providerId="None" w15:userId="e.pashk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DD"/>
    <w:rsid w:val="0001460E"/>
    <w:rsid w:val="000D03DD"/>
    <w:rsid w:val="000F4A52"/>
    <w:rsid w:val="00150ED7"/>
    <w:rsid w:val="001B5176"/>
    <w:rsid w:val="00281D92"/>
    <w:rsid w:val="0036271F"/>
    <w:rsid w:val="003C569C"/>
    <w:rsid w:val="004508EE"/>
    <w:rsid w:val="004B5DB4"/>
    <w:rsid w:val="005341B0"/>
    <w:rsid w:val="005D7676"/>
    <w:rsid w:val="00735089"/>
    <w:rsid w:val="00745D45"/>
    <w:rsid w:val="00830FF0"/>
    <w:rsid w:val="00861276"/>
    <w:rsid w:val="0096608A"/>
    <w:rsid w:val="00A77BF5"/>
    <w:rsid w:val="00AE3FB8"/>
    <w:rsid w:val="00AF4221"/>
    <w:rsid w:val="00B53CFB"/>
    <w:rsid w:val="00C950FB"/>
    <w:rsid w:val="00D12B04"/>
    <w:rsid w:val="00DA41C3"/>
    <w:rsid w:val="00E5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F6BDF-3721-429A-B220-70DF7675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3DD"/>
  </w:style>
  <w:style w:type="paragraph" w:styleId="1">
    <w:name w:val="heading 1"/>
    <w:basedOn w:val="a"/>
    <w:next w:val="a"/>
    <w:link w:val="10"/>
    <w:uiPriority w:val="9"/>
    <w:qFormat/>
    <w:rsid w:val="000D0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0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D0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99"/>
    <w:qFormat/>
    <w:rsid w:val="000D03DD"/>
    <w:pPr>
      <w:spacing w:after="0" w:line="276" w:lineRule="auto"/>
      <w:ind w:left="720" w:firstLine="425"/>
      <w:contextualSpacing/>
      <w:jc w:val="both"/>
    </w:pPr>
    <w:rPr>
      <w:rFonts w:ascii="Tahoma" w:hAnsi="Tahoma"/>
      <w:color w:val="000000" w:themeColor="text1"/>
      <w:sz w:val="20"/>
    </w:rPr>
  </w:style>
  <w:style w:type="paragraph" w:styleId="a4">
    <w:name w:val="No Spacing"/>
    <w:uiPriority w:val="99"/>
    <w:qFormat/>
    <w:rsid w:val="000D03DD"/>
    <w:pPr>
      <w:spacing w:after="0" w:line="240" w:lineRule="auto"/>
    </w:pPr>
    <w:rPr>
      <w:rFonts w:ascii="Calibri" w:eastAsia="Calibri" w:hAnsi="Calibri" w:cs="Calibri"/>
    </w:rPr>
  </w:style>
  <w:style w:type="paragraph" w:styleId="a5">
    <w:name w:val="Body Text"/>
    <w:basedOn w:val="a"/>
    <w:link w:val="a6"/>
    <w:uiPriority w:val="99"/>
    <w:rsid w:val="000D03DD"/>
    <w:pPr>
      <w:widowControl w:val="0"/>
      <w:spacing w:after="0" w:line="400" w:lineRule="exact"/>
      <w:jc w:val="center"/>
    </w:pPr>
    <w:rPr>
      <w:rFonts w:ascii="Times New Roman" w:eastAsia="MS Mincho" w:hAnsi="Times New Roman" w:cs="Times New Roman"/>
      <w:kern w:val="2"/>
      <w:lang w:val="en-US" w:eastAsia="ru-RU"/>
    </w:rPr>
  </w:style>
  <w:style w:type="character" w:customStyle="1" w:styleId="a6">
    <w:name w:val="Основной текст Знак"/>
    <w:basedOn w:val="a0"/>
    <w:link w:val="a5"/>
    <w:uiPriority w:val="99"/>
    <w:rsid w:val="000D03DD"/>
    <w:rPr>
      <w:rFonts w:ascii="Times New Roman" w:eastAsia="MS Mincho" w:hAnsi="Times New Roman" w:cs="Times New Roman"/>
      <w:kern w:val="2"/>
      <w:lang w:val="en-US" w:eastAsia="ru-RU"/>
    </w:rPr>
  </w:style>
  <w:style w:type="paragraph" w:customStyle="1" w:styleId="DefaultText">
    <w:name w:val="Default Text"/>
    <w:basedOn w:val="a"/>
    <w:rsid w:val="000D03DD"/>
    <w:pPr>
      <w:spacing w:after="0" w:line="240" w:lineRule="auto"/>
    </w:pPr>
    <w:rPr>
      <w:rFonts w:ascii="Arial" w:eastAsia="Times New Roman" w:hAnsi="Arial" w:cs="Times New Roman"/>
      <w:noProof/>
      <w:sz w:val="24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150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50E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7268</Words>
  <Characters>41433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a.sapronov</dc:creator>
  <cp:keywords/>
  <dc:description/>
  <cp:lastModifiedBy>e.pashkova</cp:lastModifiedBy>
  <cp:revision>3</cp:revision>
  <dcterms:created xsi:type="dcterms:W3CDTF">2020-05-13T07:22:00Z</dcterms:created>
  <dcterms:modified xsi:type="dcterms:W3CDTF">2020-05-13T07:26:00Z</dcterms:modified>
</cp:coreProperties>
</file>