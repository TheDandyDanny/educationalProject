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6B90A" w14:textId="1A4FDF28" w:rsidR="003D6504" w:rsidRPr="004016E2" w:rsidRDefault="003D6504" w:rsidP="004016E2">
      <w:pPr>
        <w:pStyle w:val="a3"/>
        <w:widowControl w:val="0"/>
        <w:tabs>
          <w:tab w:val="left" w:pos="851"/>
        </w:tabs>
        <w:autoSpaceDE w:val="0"/>
        <w:autoSpaceDN w:val="0"/>
        <w:adjustRightInd w:val="0"/>
        <w:spacing w:after="0" w:line="240" w:lineRule="auto"/>
        <w:ind w:left="0" w:firstLine="567"/>
        <w:contextualSpacing w:val="0"/>
        <w:jc w:val="both"/>
        <w:rPr>
          <w:rFonts w:ascii="Times New Roman" w:eastAsia="Calibri" w:hAnsi="Times New Roman"/>
          <w:b/>
          <w:bCs/>
          <w:lang w:val="uk-UA"/>
        </w:rPr>
      </w:pPr>
      <w:r w:rsidRPr="004016E2">
        <w:rPr>
          <w:rFonts w:ascii="Times New Roman" w:eastAsia="Calibri" w:hAnsi="Times New Roman"/>
          <w:b/>
          <w:bCs/>
          <w:lang w:val="uk-UA"/>
        </w:rPr>
        <w:t xml:space="preserve">Розділ </w:t>
      </w:r>
      <w:r w:rsidR="00AC567D" w:rsidRPr="004016E2">
        <w:rPr>
          <w:rFonts w:ascii="Times New Roman" w:eastAsia="Calibri" w:hAnsi="Times New Roman"/>
          <w:b/>
          <w:bCs/>
          <w:lang w:val="uk-UA"/>
        </w:rPr>
        <w:t>7</w:t>
      </w:r>
      <w:r w:rsidRPr="004016E2">
        <w:rPr>
          <w:rFonts w:ascii="Times New Roman" w:eastAsia="Calibri" w:hAnsi="Times New Roman"/>
          <w:b/>
          <w:bCs/>
          <w:lang w:val="uk-UA"/>
        </w:rPr>
        <w:t>.Охорона праці.</w:t>
      </w:r>
    </w:p>
    <w:p w14:paraId="670ED800" w14:textId="7BB30463" w:rsidR="003D6504" w:rsidRPr="004016E2" w:rsidRDefault="00AC567D" w:rsidP="004016E2">
      <w:pPr>
        <w:pStyle w:val="a3"/>
        <w:widowControl w:val="0"/>
        <w:tabs>
          <w:tab w:val="left" w:pos="851"/>
        </w:tabs>
        <w:autoSpaceDE w:val="0"/>
        <w:autoSpaceDN w:val="0"/>
        <w:adjustRightInd w:val="0"/>
        <w:spacing w:after="0" w:line="240" w:lineRule="auto"/>
        <w:ind w:left="0" w:firstLine="567"/>
        <w:contextualSpacing w:val="0"/>
        <w:jc w:val="both"/>
        <w:rPr>
          <w:rFonts w:ascii="Times New Roman" w:eastAsia="Calibri" w:hAnsi="Times New Roman"/>
          <w:lang w:val="uk-UA"/>
        </w:rPr>
      </w:pPr>
      <w:r w:rsidRPr="004016E2">
        <w:rPr>
          <w:rFonts w:ascii="Times New Roman" w:eastAsia="Calibri" w:hAnsi="Times New Roman"/>
          <w:lang w:val="uk-UA"/>
        </w:rPr>
        <w:t>7</w:t>
      </w:r>
      <w:r w:rsidR="003D6504" w:rsidRPr="004016E2">
        <w:rPr>
          <w:rFonts w:ascii="Times New Roman" w:eastAsia="Calibri" w:hAnsi="Times New Roman"/>
          <w:lang w:val="uk-UA"/>
        </w:rPr>
        <w:t>.1.</w:t>
      </w:r>
      <w:r w:rsidR="003D6504" w:rsidRPr="004016E2">
        <w:rPr>
          <w:rFonts w:ascii="Times New Roman" w:hAnsi="Times New Roman"/>
          <w:color w:val="000000"/>
          <w:lang w:val="uk-UA"/>
        </w:rPr>
        <w:t xml:space="preserve"> </w:t>
      </w:r>
      <w:ins w:id="0" w:author="e.pashkova" w:date="2020-05-13T10:28:00Z">
        <w:r w:rsidR="004016E2">
          <w:rPr>
            <w:rFonts w:ascii="Times New Roman" w:hAnsi="Times New Roman"/>
            <w:color w:val="000000"/>
            <w:lang w:val="uk-UA"/>
          </w:rPr>
          <w:t xml:space="preserve">Підрядник </w:t>
        </w:r>
      </w:ins>
      <w:del w:id="1" w:author="e.pashkova" w:date="2020-05-13T10:28:00Z">
        <w:r w:rsidRPr="004016E2" w:rsidDel="004016E2">
          <w:rPr>
            <w:rFonts w:ascii="Times New Roman" w:eastAsia="Calibri" w:hAnsi="Times New Roman"/>
            <w:lang w:val="uk-UA"/>
          </w:rPr>
          <w:delText xml:space="preserve"> </w:delText>
        </w:r>
      </w:del>
      <w:r w:rsidRPr="004016E2">
        <w:rPr>
          <w:rFonts w:ascii="Times New Roman" w:eastAsia="Calibri" w:hAnsi="Times New Roman"/>
          <w:lang w:val="uk-UA"/>
        </w:rPr>
        <w:t xml:space="preserve">зобов'язаний надавати послуги з дотриманням Вимог </w:t>
      </w:r>
      <w:ins w:id="2" w:author="e.pashkova" w:date="2020-05-13T10:28:00Z">
        <w:r w:rsidR="004016E2">
          <w:rPr>
            <w:rFonts w:ascii="Times New Roman" w:eastAsia="Calibri" w:hAnsi="Times New Roman"/>
            <w:lang w:val="uk-UA"/>
          </w:rPr>
          <w:t>з</w:t>
        </w:r>
      </w:ins>
      <w:r w:rsidRPr="004016E2">
        <w:rPr>
          <w:rFonts w:ascii="Times New Roman" w:eastAsia="Calibri" w:hAnsi="Times New Roman"/>
          <w:lang w:val="uk-UA"/>
        </w:rPr>
        <w:t xml:space="preserve"> охорони праці, промислової та екологічної безпеки до </w:t>
      </w:r>
      <w:del w:id="3" w:author="e.pashkova" w:date="2020-05-13T10:28:00Z">
        <w:r w:rsidRPr="004016E2" w:rsidDel="004016E2">
          <w:rPr>
            <w:rFonts w:ascii="Times New Roman" w:eastAsia="Calibri" w:hAnsi="Times New Roman"/>
            <w:lang w:val="uk-UA"/>
          </w:rPr>
          <w:delText xml:space="preserve">підрядних </w:delText>
        </w:r>
      </w:del>
      <w:r w:rsidRPr="004016E2">
        <w:rPr>
          <w:rFonts w:ascii="Times New Roman" w:eastAsia="Calibri" w:hAnsi="Times New Roman"/>
          <w:lang w:val="uk-UA"/>
        </w:rPr>
        <w:t>організацій</w:t>
      </w:r>
      <w:del w:id="4" w:author="e.pashkova" w:date="2020-05-13T10:28:00Z">
        <w:r w:rsidRPr="004016E2" w:rsidDel="004016E2">
          <w:rPr>
            <w:rFonts w:ascii="Times New Roman" w:eastAsia="Calibri" w:hAnsi="Times New Roman"/>
            <w:lang w:val="uk-UA"/>
          </w:rPr>
          <w:delText>,</w:delText>
        </w:r>
      </w:del>
      <w:r w:rsidRPr="004016E2">
        <w:rPr>
          <w:rFonts w:ascii="Times New Roman" w:eastAsia="Calibri" w:hAnsi="Times New Roman"/>
          <w:lang w:val="uk-UA"/>
        </w:rPr>
        <w:t xml:space="preserve"> які </w:t>
      </w:r>
      <w:ins w:id="5" w:author="e.pashkova" w:date="2020-05-13T10:28:00Z">
        <w:r w:rsidR="004016E2">
          <w:rPr>
            <w:rFonts w:ascii="Times New Roman" w:eastAsia="Calibri" w:hAnsi="Times New Roman"/>
            <w:lang w:val="uk-UA"/>
          </w:rPr>
          <w:t>надають послуги\</w:t>
        </w:r>
      </w:ins>
      <w:r w:rsidRPr="004016E2">
        <w:rPr>
          <w:rFonts w:ascii="Times New Roman" w:eastAsia="Calibri" w:hAnsi="Times New Roman"/>
          <w:lang w:val="uk-UA"/>
        </w:rPr>
        <w:t>виконують роботи для ТОВ «М.В</w:t>
      </w:r>
      <w:ins w:id="6" w:author="e.pashkova" w:date="2020-05-13T10:29:00Z">
        <w:r w:rsidR="004016E2">
          <w:rPr>
            <w:rFonts w:ascii="Times New Roman" w:eastAsia="Calibri" w:hAnsi="Times New Roman"/>
            <w:lang w:val="uk-UA"/>
          </w:rPr>
          <w:t>.</w:t>
        </w:r>
      </w:ins>
      <w:r w:rsidRPr="004016E2">
        <w:rPr>
          <w:rFonts w:ascii="Times New Roman" w:eastAsia="Calibri" w:hAnsi="Times New Roman"/>
          <w:lang w:val="uk-UA"/>
        </w:rPr>
        <w:t xml:space="preserve"> КАРГО», зазначених в Додатку №</w:t>
      </w:r>
      <w:r w:rsidR="0096634F" w:rsidRPr="004016E2">
        <w:rPr>
          <w:rFonts w:ascii="Times New Roman" w:eastAsia="Calibri" w:hAnsi="Times New Roman"/>
          <w:lang w:val="uk-UA"/>
        </w:rPr>
        <w:t>1</w:t>
      </w:r>
      <w:r w:rsidRPr="004016E2">
        <w:rPr>
          <w:rFonts w:ascii="Times New Roman" w:eastAsia="Calibri" w:hAnsi="Times New Roman"/>
          <w:lang w:val="uk-UA"/>
        </w:rPr>
        <w:t xml:space="preserve">, який є невід'ємною частиною цього Договору. </w:t>
      </w:r>
      <w:r w:rsidR="003D6504" w:rsidRPr="004016E2">
        <w:rPr>
          <w:rFonts w:ascii="Times New Roman" w:eastAsia="Calibri" w:hAnsi="Times New Roman"/>
          <w:lang w:val="uk-UA"/>
        </w:rPr>
        <w:t xml:space="preserve"> Підрядник зобов'язаний постійно наглядати за</w:t>
      </w:r>
      <w:ins w:id="7" w:author="e.pashkova" w:date="2020-05-13T10:29:00Z">
        <w:r w:rsidR="004016E2">
          <w:rPr>
            <w:rFonts w:ascii="Times New Roman" w:eastAsia="Calibri" w:hAnsi="Times New Roman"/>
            <w:lang w:val="uk-UA"/>
          </w:rPr>
          <w:t xml:space="preserve"> </w:t>
        </w:r>
      </w:ins>
      <w:del w:id="8" w:author="e.pashkova" w:date="2020-05-13T10:29:00Z">
        <w:r w:rsidR="003D6504" w:rsidRPr="004016E2" w:rsidDel="004016E2">
          <w:rPr>
            <w:rFonts w:ascii="Times New Roman" w:eastAsia="Calibri" w:hAnsi="Times New Roman"/>
            <w:lang w:val="uk-UA"/>
          </w:rPr>
          <w:delText xml:space="preserve">  </w:delText>
        </w:r>
      </w:del>
      <w:r w:rsidR="003D6504" w:rsidRPr="004016E2">
        <w:rPr>
          <w:rFonts w:ascii="Times New Roman" w:eastAsia="Calibri" w:hAnsi="Times New Roman"/>
          <w:lang w:val="uk-UA"/>
        </w:rPr>
        <w:t xml:space="preserve">дотриманням працівниками, що знаходяться на території об'єкту виконання Робіт, вимог охорони праці і правил промислової безпеки, законодавства України, а також норм і правил, встановлених Замовником (контрольно-перепускний режим; наявність у працівників документів, що засвідчують особу, дозвільних документів на проведення Робіт; заборона на паління, </w:t>
      </w:r>
      <w:ins w:id="9" w:author="e.pashkova" w:date="2020-05-13T10:31:00Z">
        <w:r w:rsidR="004016E2">
          <w:rPr>
            <w:rFonts w:ascii="Times New Roman" w:eastAsia="Calibri" w:hAnsi="Times New Roman"/>
            <w:lang w:val="uk-UA"/>
          </w:rPr>
          <w:t xml:space="preserve">заборона </w:t>
        </w:r>
      </w:ins>
      <w:r w:rsidR="003D6504" w:rsidRPr="004016E2">
        <w:rPr>
          <w:rFonts w:ascii="Times New Roman" w:eastAsia="Calibri" w:hAnsi="Times New Roman"/>
          <w:lang w:val="uk-UA"/>
        </w:rPr>
        <w:t xml:space="preserve">розпивання </w:t>
      </w:r>
      <w:ins w:id="10" w:author="e.pashkova" w:date="2020-05-13T10:31:00Z">
        <w:r w:rsidR="004016E2">
          <w:rPr>
            <w:rFonts w:ascii="Times New Roman" w:eastAsia="Calibri" w:hAnsi="Times New Roman"/>
            <w:lang w:val="uk-UA"/>
          </w:rPr>
          <w:t xml:space="preserve">алкогольних </w:t>
        </w:r>
      </w:ins>
      <w:del w:id="11" w:author="e.pashkova" w:date="2020-05-13T10:31:00Z">
        <w:r w:rsidR="003D6504" w:rsidRPr="004016E2" w:rsidDel="004016E2">
          <w:rPr>
            <w:rFonts w:ascii="Times New Roman" w:eastAsia="Calibri" w:hAnsi="Times New Roman"/>
            <w:lang w:val="uk-UA"/>
          </w:rPr>
          <w:delText>спиртних</w:delText>
        </w:r>
      </w:del>
      <w:r w:rsidR="003D6504" w:rsidRPr="004016E2">
        <w:rPr>
          <w:rFonts w:ascii="Times New Roman" w:eastAsia="Calibri" w:hAnsi="Times New Roman"/>
          <w:lang w:val="uk-UA"/>
        </w:rPr>
        <w:t xml:space="preserve"> напоїв</w:t>
      </w:r>
      <w:ins w:id="12" w:author="e.pashkova" w:date="2020-05-13T10:31:00Z">
        <w:r w:rsidR="004016E2">
          <w:rPr>
            <w:rFonts w:ascii="Times New Roman" w:eastAsia="Calibri" w:hAnsi="Times New Roman"/>
            <w:lang w:val="uk-UA"/>
          </w:rPr>
          <w:t xml:space="preserve"> та\або вживання </w:t>
        </w:r>
        <w:bookmarkStart w:id="13" w:name="_Hlk40258450"/>
        <w:r w:rsidR="004016E2">
          <w:rPr>
            <w:rFonts w:ascii="Times New Roman" w:eastAsia="Calibri" w:hAnsi="Times New Roman"/>
            <w:lang w:val="uk-UA"/>
          </w:rPr>
          <w:t>наркотичних</w:t>
        </w:r>
      </w:ins>
      <w:ins w:id="14" w:author="e.pashkova" w:date="2020-05-13T10:32:00Z">
        <w:r w:rsidR="004016E2">
          <w:rPr>
            <w:rFonts w:ascii="Times New Roman" w:eastAsia="Calibri" w:hAnsi="Times New Roman"/>
            <w:lang w:val="uk-UA"/>
          </w:rPr>
          <w:t xml:space="preserve">, токсичних, психотропних та інших </w:t>
        </w:r>
        <w:proofErr w:type="spellStart"/>
        <w:r w:rsidR="004016E2">
          <w:rPr>
            <w:rFonts w:ascii="Times New Roman" w:eastAsia="Calibri" w:hAnsi="Times New Roman"/>
            <w:lang w:val="uk-UA"/>
          </w:rPr>
          <w:t>впливаючих</w:t>
        </w:r>
        <w:proofErr w:type="spellEnd"/>
        <w:r w:rsidR="004016E2">
          <w:rPr>
            <w:rFonts w:ascii="Times New Roman" w:eastAsia="Calibri" w:hAnsi="Times New Roman"/>
            <w:lang w:val="uk-UA"/>
          </w:rPr>
          <w:t xml:space="preserve"> на свідомість речовин</w:t>
        </w:r>
      </w:ins>
      <w:bookmarkEnd w:id="13"/>
      <w:r w:rsidR="003D6504" w:rsidRPr="004016E2">
        <w:rPr>
          <w:rFonts w:ascii="Times New Roman" w:eastAsia="Calibri" w:hAnsi="Times New Roman"/>
          <w:lang w:val="uk-UA"/>
        </w:rPr>
        <w:t xml:space="preserve">; </w:t>
      </w:r>
      <w:ins w:id="15" w:author="e.pashkova" w:date="2020-05-13T10:33:00Z">
        <w:r w:rsidR="004016E2">
          <w:rPr>
            <w:rFonts w:ascii="Times New Roman" w:eastAsia="Calibri" w:hAnsi="Times New Roman"/>
            <w:lang w:val="uk-UA"/>
          </w:rPr>
          <w:t xml:space="preserve">заборона </w:t>
        </w:r>
      </w:ins>
      <w:r w:rsidR="003D6504" w:rsidRPr="004016E2">
        <w:rPr>
          <w:rFonts w:ascii="Times New Roman" w:eastAsia="Calibri" w:hAnsi="Times New Roman"/>
          <w:lang w:val="uk-UA"/>
        </w:rPr>
        <w:t xml:space="preserve">пронесення на територію </w:t>
      </w:r>
      <w:del w:id="16" w:author="e.pashkova" w:date="2020-05-13T10:33:00Z">
        <w:r w:rsidR="003D6504" w:rsidRPr="004016E2" w:rsidDel="00FA0568">
          <w:rPr>
            <w:rFonts w:ascii="Times New Roman" w:eastAsia="Calibri" w:hAnsi="Times New Roman"/>
            <w:lang w:val="uk-UA"/>
          </w:rPr>
          <w:delText xml:space="preserve">підприємства </w:delText>
        </w:r>
      </w:del>
      <w:ins w:id="17" w:author="e.pashkova" w:date="2020-05-13T10:33:00Z">
        <w:r w:rsidR="00FA0568">
          <w:rPr>
            <w:rFonts w:ascii="Times New Roman" w:eastAsia="Calibri" w:hAnsi="Times New Roman"/>
            <w:lang w:val="uk-UA"/>
          </w:rPr>
          <w:t xml:space="preserve">Замовника алкогольних </w:t>
        </w:r>
      </w:ins>
      <w:del w:id="18" w:author="e.pashkova" w:date="2020-05-13T10:33:00Z">
        <w:r w:rsidR="003D6504" w:rsidRPr="004016E2" w:rsidDel="00FA0568">
          <w:rPr>
            <w:rFonts w:ascii="Times New Roman" w:eastAsia="Calibri" w:hAnsi="Times New Roman"/>
            <w:lang w:val="uk-UA"/>
          </w:rPr>
          <w:delText xml:space="preserve">спиртних </w:delText>
        </w:r>
      </w:del>
      <w:r w:rsidR="003D6504" w:rsidRPr="004016E2">
        <w:rPr>
          <w:rFonts w:ascii="Times New Roman" w:eastAsia="Calibri" w:hAnsi="Times New Roman"/>
          <w:lang w:val="uk-UA"/>
        </w:rPr>
        <w:t>напоїв,</w:t>
      </w:r>
      <w:ins w:id="19" w:author="e.pashkova" w:date="2020-05-13T10:33:00Z">
        <w:r w:rsidR="00FA0568">
          <w:rPr>
            <w:rFonts w:ascii="Times New Roman" w:eastAsia="Calibri" w:hAnsi="Times New Roman"/>
            <w:lang w:val="uk-UA"/>
          </w:rPr>
          <w:t xml:space="preserve"> </w:t>
        </w:r>
      </w:ins>
      <w:r w:rsidR="003D6504" w:rsidRPr="004016E2">
        <w:rPr>
          <w:rFonts w:ascii="Times New Roman" w:eastAsia="Calibri" w:hAnsi="Times New Roman"/>
          <w:lang w:val="uk-UA"/>
        </w:rPr>
        <w:t xml:space="preserve"> </w:t>
      </w:r>
      <w:ins w:id="20" w:author="e.pashkova" w:date="2020-05-13T10:33:00Z">
        <w:r w:rsidR="00FA0568" w:rsidRPr="00FA0568">
          <w:rPr>
            <w:rFonts w:ascii="Times New Roman" w:eastAsia="Calibri" w:hAnsi="Times New Roman"/>
            <w:lang w:val="uk-UA"/>
          </w:rPr>
          <w:t xml:space="preserve">наркотичних, токсичних, психотропних та інших </w:t>
        </w:r>
        <w:proofErr w:type="spellStart"/>
        <w:r w:rsidR="00FA0568" w:rsidRPr="00FA0568">
          <w:rPr>
            <w:rFonts w:ascii="Times New Roman" w:eastAsia="Calibri" w:hAnsi="Times New Roman"/>
            <w:lang w:val="uk-UA"/>
          </w:rPr>
          <w:t>впливаючих</w:t>
        </w:r>
        <w:proofErr w:type="spellEnd"/>
        <w:r w:rsidR="00FA0568" w:rsidRPr="00FA0568">
          <w:rPr>
            <w:rFonts w:ascii="Times New Roman" w:eastAsia="Calibri" w:hAnsi="Times New Roman"/>
            <w:lang w:val="uk-UA"/>
          </w:rPr>
          <w:t xml:space="preserve"> на свідомість речовин</w:t>
        </w:r>
      </w:ins>
      <w:ins w:id="21" w:author="e.pashkova" w:date="2020-05-13T10:34:00Z">
        <w:r w:rsidR="00FA0568">
          <w:rPr>
            <w:rFonts w:ascii="Times New Roman" w:eastAsia="Calibri" w:hAnsi="Times New Roman"/>
            <w:lang w:val="uk-UA"/>
          </w:rPr>
          <w:t xml:space="preserve">, </w:t>
        </w:r>
      </w:ins>
      <w:r w:rsidR="003D6504" w:rsidRPr="004016E2">
        <w:rPr>
          <w:rFonts w:ascii="Times New Roman" w:eastAsia="Calibri" w:hAnsi="Times New Roman"/>
          <w:lang w:val="uk-UA"/>
        </w:rPr>
        <w:t xml:space="preserve">зброї і вибухонебезпечних предметів; </w:t>
      </w:r>
      <w:ins w:id="22" w:author="e.pashkova" w:date="2020-05-13T10:34:00Z">
        <w:r w:rsidR="00FA0568">
          <w:rPr>
            <w:rFonts w:ascii="Times New Roman" w:eastAsia="Calibri" w:hAnsi="Times New Roman"/>
            <w:lang w:val="uk-UA"/>
          </w:rPr>
          <w:t xml:space="preserve">обов’язковість </w:t>
        </w:r>
      </w:ins>
      <w:r w:rsidR="003D6504" w:rsidRPr="004016E2">
        <w:rPr>
          <w:rFonts w:ascii="Times New Roman" w:eastAsia="Calibri" w:hAnsi="Times New Roman"/>
          <w:lang w:val="uk-UA"/>
        </w:rPr>
        <w:t>використання засобів індивідуального захисту (</w:t>
      </w:r>
      <w:r w:rsidRPr="004016E2">
        <w:rPr>
          <w:rFonts w:ascii="Times New Roman" w:eastAsia="Calibri" w:hAnsi="Times New Roman"/>
          <w:lang w:val="uk-UA"/>
        </w:rPr>
        <w:t>З.І.</w:t>
      </w:r>
      <w:r w:rsidR="003D6504" w:rsidRPr="004016E2">
        <w:rPr>
          <w:rFonts w:ascii="Times New Roman" w:eastAsia="Calibri" w:hAnsi="Times New Roman"/>
          <w:lang w:val="uk-UA"/>
        </w:rPr>
        <w:t>З</w:t>
      </w:r>
      <w:r w:rsidRPr="004016E2">
        <w:rPr>
          <w:rFonts w:ascii="Times New Roman" w:eastAsia="Calibri" w:hAnsi="Times New Roman"/>
          <w:lang w:val="uk-UA"/>
        </w:rPr>
        <w:t>.</w:t>
      </w:r>
      <w:r w:rsidR="003D6504" w:rsidRPr="004016E2">
        <w:rPr>
          <w:rFonts w:ascii="Times New Roman" w:eastAsia="Calibri" w:hAnsi="Times New Roman"/>
          <w:lang w:val="uk-UA"/>
        </w:rPr>
        <w:t>), але не обмежуючись цим).</w:t>
      </w:r>
    </w:p>
    <w:p w14:paraId="3F815C7B" w14:textId="3EFB5790" w:rsidR="003D6504" w:rsidRPr="004016E2" w:rsidRDefault="00AC567D" w:rsidP="004016E2">
      <w:pPr>
        <w:pStyle w:val="a3"/>
        <w:widowControl w:val="0"/>
        <w:tabs>
          <w:tab w:val="left" w:pos="851"/>
        </w:tabs>
        <w:autoSpaceDE w:val="0"/>
        <w:autoSpaceDN w:val="0"/>
        <w:adjustRightInd w:val="0"/>
        <w:spacing w:after="0" w:line="240" w:lineRule="auto"/>
        <w:ind w:left="0" w:firstLine="567"/>
        <w:contextualSpacing w:val="0"/>
        <w:jc w:val="both"/>
        <w:rPr>
          <w:rFonts w:ascii="Times New Roman" w:eastAsia="Calibri" w:hAnsi="Times New Roman"/>
          <w:lang w:val="uk-UA"/>
        </w:rPr>
      </w:pPr>
      <w:r w:rsidRPr="004016E2">
        <w:rPr>
          <w:rFonts w:ascii="Times New Roman" w:eastAsia="Calibri" w:hAnsi="Times New Roman"/>
          <w:lang w:val="uk-UA"/>
        </w:rPr>
        <w:t>7</w:t>
      </w:r>
      <w:r w:rsidR="003D6504" w:rsidRPr="004016E2">
        <w:rPr>
          <w:rFonts w:ascii="Times New Roman" w:eastAsia="Calibri" w:hAnsi="Times New Roman"/>
          <w:lang w:val="uk-UA"/>
        </w:rPr>
        <w:t>.2. Невиконання будь-якого з вищезазначених умов надає Замовникові право усунути працівника Підрядника від місця виконання робіт. Усі пов'язані з цим витрати покладаються на Підрядника. У разі систематичного (більше двох разів) порушення працівниками Підрядника правил, встановлених даним пунктом Договору, Замовник має право в односторонньому порядку розірвати цей Договір без відшкодування будь-яких збитків. Розрахунок буде здійснений лише за фактично виконані Роботи. У разі виникнення збитків, викликаних порушенням з боку працівників Підрядника, останній зобов'язаний відшкодувати їх в повному обсязі.</w:t>
      </w:r>
    </w:p>
    <w:p w14:paraId="60C5A469" w14:textId="4370B563" w:rsidR="003D6504" w:rsidRPr="004016E2" w:rsidRDefault="00AC567D" w:rsidP="004016E2">
      <w:pPr>
        <w:tabs>
          <w:tab w:val="left" w:pos="851"/>
        </w:tabs>
        <w:ind w:firstLine="567"/>
        <w:jc w:val="both"/>
        <w:rPr>
          <w:rFonts w:eastAsia="Calibri"/>
          <w:sz w:val="22"/>
          <w:szCs w:val="22"/>
          <w:lang w:val="uk-UA" w:eastAsia="en-US"/>
        </w:rPr>
      </w:pPr>
      <w:r w:rsidRPr="004016E2">
        <w:rPr>
          <w:rFonts w:eastAsia="Calibri"/>
          <w:sz w:val="22"/>
          <w:szCs w:val="22"/>
          <w:lang w:val="uk-UA" w:eastAsia="en-US"/>
        </w:rPr>
        <w:t>7</w:t>
      </w:r>
      <w:r w:rsidR="003D6504" w:rsidRPr="004016E2">
        <w:rPr>
          <w:rFonts w:eastAsia="Calibri"/>
          <w:sz w:val="22"/>
          <w:szCs w:val="22"/>
          <w:lang w:val="uk-UA" w:eastAsia="en-US"/>
        </w:rPr>
        <w:t xml:space="preserve">.3. Рух працівників Підрядника і переміщення матеріалів по території Замовника, здійснюється лише по встановленому маршруту, погодженому між Сторонами до початку проведення Робіт з дотриманням усіх норм і правил. </w:t>
      </w:r>
    </w:p>
    <w:p w14:paraId="19414629" w14:textId="46DFE327" w:rsidR="003D6504" w:rsidRPr="004016E2" w:rsidRDefault="00AC567D" w:rsidP="004016E2">
      <w:pPr>
        <w:tabs>
          <w:tab w:val="left" w:pos="851"/>
        </w:tabs>
        <w:ind w:firstLine="567"/>
        <w:jc w:val="both"/>
        <w:rPr>
          <w:rFonts w:eastAsia="Calibri"/>
          <w:sz w:val="22"/>
          <w:szCs w:val="22"/>
          <w:lang w:val="uk-UA" w:eastAsia="en-US"/>
        </w:rPr>
      </w:pPr>
      <w:r w:rsidRPr="004016E2">
        <w:rPr>
          <w:rFonts w:eastAsia="Calibri"/>
          <w:sz w:val="22"/>
          <w:szCs w:val="22"/>
          <w:lang w:val="uk-UA" w:eastAsia="en-US"/>
        </w:rPr>
        <w:t>7</w:t>
      </w:r>
      <w:r w:rsidR="003D6504" w:rsidRPr="004016E2">
        <w:rPr>
          <w:rFonts w:eastAsia="Calibri"/>
          <w:sz w:val="22"/>
          <w:szCs w:val="22"/>
          <w:lang w:val="uk-UA" w:eastAsia="en-US"/>
        </w:rPr>
        <w:t xml:space="preserve">.4. Підрядник несе відповідальність за виконання передбачених цим Договором Робіт з урахуванням усіх правил з безпечної експлуатації, вживає усі необхідні заходи для захисту життя і здоров'я людей, недопущення нещасних випадків. </w:t>
      </w:r>
    </w:p>
    <w:p w14:paraId="782D4997" w14:textId="025C7DA8" w:rsidR="003D6504" w:rsidRPr="004016E2" w:rsidRDefault="00AC567D" w:rsidP="004016E2">
      <w:pPr>
        <w:tabs>
          <w:tab w:val="left" w:pos="851"/>
        </w:tabs>
        <w:ind w:firstLine="567"/>
        <w:jc w:val="both"/>
        <w:rPr>
          <w:rFonts w:eastAsia="Calibri"/>
          <w:sz w:val="22"/>
          <w:szCs w:val="22"/>
          <w:lang w:val="uk-UA" w:eastAsia="en-US"/>
        </w:rPr>
      </w:pPr>
      <w:r w:rsidRPr="004016E2">
        <w:rPr>
          <w:rFonts w:eastAsia="Calibri"/>
          <w:sz w:val="22"/>
          <w:szCs w:val="22"/>
          <w:lang w:val="uk-UA" w:eastAsia="en-US"/>
        </w:rPr>
        <w:t>7</w:t>
      </w:r>
      <w:r w:rsidR="003D6504" w:rsidRPr="004016E2">
        <w:rPr>
          <w:rFonts w:eastAsia="Calibri"/>
          <w:sz w:val="22"/>
          <w:szCs w:val="22"/>
          <w:lang w:val="uk-UA" w:eastAsia="en-US"/>
        </w:rPr>
        <w:t xml:space="preserve">.5. Підрядник зобов'язується забезпечувати ознайомлення і дотримання будь-яким своїм працівником, агентом та/або представником стандартів поведінки, передбачених нормами цього Договору. Підрядник також зобов'язується дотримуватися і вимагати від будь-якого свого співробітника, </w:t>
      </w:r>
      <w:proofErr w:type="spellStart"/>
      <w:r w:rsidR="003D6504" w:rsidRPr="004016E2">
        <w:rPr>
          <w:rFonts w:eastAsia="Calibri"/>
          <w:sz w:val="22"/>
          <w:szCs w:val="22"/>
          <w:lang w:val="uk-UA" w:eastAsia="en-US"/>
        </w:rPr>
        <w:t>агента</w:t>
      </w:r>
      <w:proofErr w:type="spellEnd"/>
      <w:r w:rsidR="003D6504" w:rsidRPr="004016E2">
        <w:rPr>
          <w:rFonts w:eastAsia="Calibri"/>
          <w:sz w:val="22"/>
          <w:szCs w:val="22"/>
          <w:lang w:val="uk-UA" w:eastAsia="en-US"/>
        </w:rPr>
        <w:t xml:space="preserve"> та/або представника дотримання таких стандартів і правил, у тому числі встановлених законодавчими актами.</w:t>
      </w:r>
    </w:p>
    <w:p w14:paraId="7C6D169F" w14:textId="58DB21DA" w:rsidR="003D6504" w:rsidRPr="004016E2" w:rsidRDefault="00AC567D" w:rsidP="004016E2">
      <w:pPr>
        <w:tabs>
          <w:tab w:val="left" w:pos="851"/>
        </w:tabs>
        <w:ind w:firstLine="567"/>
        <w:jc w:val="both"/>
        <w:rPr>
          <w:rFonts w:eastAsia="Calibri"/>
          <w:sz w:val="22"/>
          <w:szCs w:val="22"/>
          <w:lang w:val="uk-UA" w:eastAsia="en-US"/>
        </w:rPr>
      </w:pPr>
      <w:r w:rsidRPr="004016E2">
        <w:rPr>
          <w:rFonts w:eastAsia="Calibri"/>
          <w:sz w:val="22"/>
          <w:szCs w:val="22"/>
          <w:lang w:val="uk-UA" w:eastAsia="en-US"/>
        </w:rPr>
        <w:t>7</w:t>
      </w:r>
      <w:r w:rsidR="003D6504" w:rsidRPr="004016E2">
        <w:rPr>
          <w:rFonts w:eastAsia="Calibri"/>
          <w:sz w:val="22"/>
          <w:szCs w:val="22"/>
          <w:lang w:val="uk-UA" w:eastAsia="en-US"/>
        </w:rPr>
        <w:t xml:space="preserve">.6. Підрядник зобов'язаний на вимогу Замовника </w:t>
      </w:r>
      <w:ins w:id="23" w:author="e.pashkova" w:date="2020-05-13T10:43:00Z">
        <w:r w:rsidR="00777F42">
          <w:rPr>
            <w:rFonts w:eastAsia="Calibri"/>
            <w:sz w:val="22"/>
            <w:szCs w:val="22"/>
            <w:lang w:val="uk-UA" w:eastAsia="en-US"/>
          </w:rPr>
          <w:t xml:space="preserve">та за власний рахунок </w:t>
        </w:r>
      </w:ins>
      <w:r w:rsidR="003D6504" w:rsidRPr="004016E2">
        <w:rPr>
          <w:rFonts w:eastAsia="Calibri"/>
          <w:sz w:val="22"/>
          <w:szCs w:val="22"/>
          <w:lang w:val="uk-UA" w:eastAsia="en-US"/>
        </w:rPr>
        <w:t xml:space="preserve">впродовж </w:t>
      </w:r>
      <w:del w:id="24" w:author="e.pashkova" w:date="2020-05-13T10:41:00Z">
        <w:r w:rsidR="003D6504" w:rsidRPr="004016E2" w:rsidDel="00FA0568">
          <w:rPr>
            <w:rFonts w:eastAsia="Calibri"/>
            <w:sz w:val="22"/>
            <w:szCs w:val="22"/>
            <w:lang w:val="uk-UA" w:eastAsia="en-US"/>
          </w:rPr>
          <w:delText>1-</w:delText>
        </w:r>
      </w:del>
      <w:del w:id="25" w:author="e.pashkova" w:date="2020-05-13T10:43:00Z">
        <w:r w:rsidR="003D6504" w:rsidRPr="004016E2" w:rsidDel="00FA0568">
          <w:rPr>
            <w:rFonts w:eastAsia="Calibri"/>
            <w:sz w:val="22"/>
            <w:szCs w:val="22"/>
            <w:lang w:val="uk-UA" w:eastAsia="en-US"/>
          </w:rPr>
          <w:delText xml:space="preserve">2 години </w:delText>
        </w:r>
      </w:del>
      <w:ins w:id="26" w:author="e.pashkova" w:date="2020-05-13T10:43:00Z">
        <w:r w:rsidR="00FA0568">
          <w:rPr>
            <w:rFonts w:eastAsia="Calibri"/>
            <w:sz w:val="22"/>
            <w:szCs w:val="22"/>
            <w:lang w:val="uk-UA" w:eastAsia="en-US"/>
          </w:rPr>
          <w:t xml:space="preserve"> 2 (двох) годин </w:t>
        </w:r>
      </w:ins>
      <w:r w:rsidR="003D6504" w:rsidRPr="004016E2">
        <w:rPr>
          <w:rFonts w:eastAsia="Calibri"/>
          <w:sz w:val="22"/>
          <w:szCs w:val="22"/>
          <w:lang w:val="uk-UA" w:eastAsia="en-US"/>
        </w:rPr>
        <w:t>організувати проходження, у присутності уповноваженого представника Замовника, своїми працівниками</w:t>
      </w:r>
      <w:ins w:id="27" w:author="e.pashkova" w:date="2020-05-13T10:43:00Z">
        <w:r w:rsidR="00777F42">
          <w:rPr>
            <w:rFonts w:eastAsia="Calibri"/>
            <w:sz w:val="22"/>
            <w:szCs w:val="22"/>
            <w:lang w:val="uk-UA" w:eastAsia="en-US"/>
          </w:rPr>
          <w:t xml:space="preserve"> (залученими </w:t>
        </w:r>
      </w:ins>
      <w:ins w:id="28" w:author="e.pashkova" w:date="2020-05-13T10:44:00Z">
        <w:r w:rsidR="00777F42">
          <w:rPr>
            <w:rFonts w:eastAsia="Calibri"/>
            <w:sz w:val="22"/>
            <w:szCs w:val="22"/>
            <w:lang w:val="uk-UA" w:eastAsia="en-US"/>
          </w:rPr>
          <w:t>ним третіми особами та\або їх працівниками, представниками)</w:t>
        </w:r>
      </w:ins>
      <w:r w:rsidR="003D6504" w:rsidRPr="004016E2">
        <w:rPr>
          <w:rFonts w:eastAsia="Calibri"/>
          <w:sz w:val="22"/>
          <w:szCs w:val="22"/>
          <w:lang w:val="uk-UA" w:eastAsia="en-US"/>
        </w:rPr>
        <w:t xml:space="preserve"> </w:t>
      </w:r>
      <w:r w:rsidR="00E13398" w:rsidRPr="004016E2">
        <w:rPr>
          <w:rFonts w:eastAsia="Calibri"/>
          <w:sz w:val="22"/>
          <w:szCs w:val="22"/>
          <w:lang w:val="uk-UA" w:eastAsia="en-US"/>
        </w:rPr>
        <w:t>наркологічного</w:t>
      </w:r>
      <w:r w:rsidR="003D6504" w:rsidRPr="004016E2">
        <w:rPr>
          <w:rFonts w:eastAsia="Calibri"/>
          <w:sz w:val="22"/>
          <w:szCs w:val="22"/>
          <w:lang w:val="uk-UA" w:eastAsia="en-US"/>
        </w:rPr>
        <w:t xml:space="preserve"> огляду на предмет вживання останнім алкогольних, наркотичних, токсичних</w:t>
      </w:r>
      <w:ins w:id="29" w:author="e.pashkova" w:date="2020-05-13T10:41:00Z">
        <w:r w:rsidR="00FA0568">
          <w:rPr>
            <w:rFonts w:eastAsia="Calibri"/>
            <w:sz w:val="22"/>
            <w:szCs w:val="22"/>
            <w:lang w:val="uk-UA" w:eastAsia="en-US"/>
          </w:rPr>
          <w:t xml:space="preserve">, </w:t>
        </w:r>
        <w:proofErr w:type="spellStart"/>
        <w:r w:rsidR="00FA0568">
          <w:rPr>
            <w:rFonts w:eastAsia="Calibri"/>
            <w:sz w:val="22"/>
            <w:szCs w:val="22"/>
            <w:lang w:val="uk-UA" w:eastAsia="en-US"/>
          </w:rPr>
          <w:t>впливаючих</w:t>
        </w:r>
        <w:proofErr w:type="spellEnd"/>
        <w:r w:rsidR="00FA0568">
          <w:rPr>
            <w:rFonts w:eastAsia="Calibri"/>
            <w:sz w:val="22"/>
            <w:szCs w:val="22"/>
            <w:lang w:val="uk-UA" w:eastAsia="en-US"/>
          </w:rPr>
          <w:t xml:space="preserve"> на свід</w:t>
        </w:r>
      </w:ins>
      <w:ins w:id="30" w:author="e.pashkova" w:date="2020-05-13T10:44:00Z">
        <w:r w:rsidR="00777F42">
          <w:rPr>
            <w:rFonts w:eastAsia="Calibri"/>
            <w:sz w:val="22"/>
            <w:szCs w:val="22"/>
            <w:lang w:val="uk-UA" w:eastAsia="en-US"/>
          </w:rPr>
          <w:t xml:space="preserve">омість </w:t>
        </w:r>
      </w:ins>
      <w:del w:id="31" w:author="e.pashkova" w:date="2020-05-13T10:44:00Z">
        <w:r w:rsidR="003D6504" w:rsidRPr="004016E2" w:rsidDel="00777F42">
          <w:rPr>
            <w:rFonts w:eastAsia="Calibri"/>
            <w:sz w:val="22"/>
            <w:szCs w:val="22"/>
            <w:lang w:val="uk-UA" w:eastAsia="en-US"/>
          </w:rPr>
          <w:delText xml:space="preserve"> </w:delText>
        </w:r>
      </w:del>
      <w:r w:rsidR="003D6504" w:rsidRPr="004016E2">
        <w:rPr>
          <w:rFonts w:eastAsia="Calibri"/>
          <w:sz w:val="22"/>
          <w:szCs w:val="22"/>
          <w:lang w:val="uk-UA" w:eastAsia="en-US"/>
        </w:rPr>
        <w:t>і психотропних речовин</w:t>
      </w:r>
      <w:r w:rsidR="00E13398" w:rsidRPr="004016E2">
        <w:rPr>
          <w:rFonts w:eastAsia="Calibri"/>
          <w:sz w:val="22"/>
          <w:szCs w:val="22"/>
          <w:lang w:val="uk-UA" w:eastAsia="en-US"/>
        </w:rPr>
        <w:t>.</w:t>
      </w:r>
      <w:ins w:id="32" w:author="e.pashkova" w:date="2020-05-13T10:45:00Z">
        <w:r w:rsidR="00777F42" w:rsidRPr="00777F42">
          <w:t xml:space="preserve"> </w:t>
        </w:r>
        <w:r w:rsidR="00777F42" w:rsidRPr="00777F42">
          <w:rPr>
            <w:rFonts w:eastAsia="Calibri"/>
            <w:sz w:val="22"/>
            <w:szCs w:val="22"/>
            <w:lang w:val="uk-UA" w:eastAsia="en-US"/>
          </w:rPr>
          <w:t xml:space="preserve">В разі ухилення чи відмови від огляду з боку Виконавця (його працівників/залучених ним третіх осіб/перевізників), останній зобов’язаний сплатити Замовнику штраф у розмірі </w:t>
        </w:r>
      </w:ins>
      <w:ins w:id="33" w:author="e.pashkova" w:date="2020-05-13T10:46:00Z">
        <w:r w:rsidR="00777F42">
          <w:rPr>
            <w:rFonts w:eastAsia="Calibri"/>
            <w:sz w:val="22"/>
            <w:szCs w:val="22"/>
            <w:lang w:val="uk-UA" w:eastAsia="en-US"/>
          </w:rPr>
          <w:t>1</w:t>
        </w:r>
      </w:ins>
      <w:ins w:id="34" w:author="e.pashkova" w:date="2020-05-13T10:45:00Z">
        <w:r w:rsidR="00777F42" w:rsidRPr="00777F42">
          <w:rPr>
            <w:rFonts w:eastAsia="Calibri"/>
            <w:sz w:val="22"/>
            <w:szCs w:val="22"/>
            <w:lang w:val="uk-UA" w:eastAsia="en-US"/>
          </w:rPr>
          <w:t>0000 (д</w:t>
        </w:r>
      </w:ins>
      <w:ins w:id="35" w:author="e.pashkova" w:date="2020-05-13T10:46:00Z">
        <w:r w:rsidR="00777F42">
          <w:rPr>
            <w:rFonts w:eastAsia="Calibri"/>
            <w:sz w:val="22"/>
            <w:szCs w:val="22"/>
            <w:lang w:val="uk-UA" w:eastAsia="en-US"/>
          </w:rPr>
          <w:t>ес</w:t>
        </w:r>
      </w:ins>
      <w:ins w:id="36" w:author="e.pashkova" w:date="2020-05-13T10:45:00Z">
        <w:r w:rsidR="00777F42" w:rsidRPr="00777F42">
          <w:rPr>
            <w:rFonts w:eastAsia="Calibri"/>
            <w:sz w:val="22"/>
            <w:szCs w:val="22"/>
            <w:lang w:val="uk-UA" w:eastAsia="en-US"/>
          </w:rPr>
          <w:t xml:space="preserve">ять тисяч) гривен за кожен випадок відмови, при цьому  під відмовою слід розуміти також невжиття з боку Виконавця заходів для проведення такого огляду протягом </w:t>
        </w:r>
        <w:r w:rsidR="00777F42">
          <w:rPr>
            <w:rFonts w:eastAsia="Calibri"/>
            <w:sz w:val="22"/>
            <w:szCs w:val="22"/>
            <w:lang w:val="uk-UA" w:eastAsia="en-US"/>
          </w:rPr>
          <w:t>двох</w:t>
        </w:r>
        <w:r w:rsidR="00777F42" w:rsidRPr="00777F42">
          <w:rPr>
            <w:rFonts w:eastAsia="Calibri"/>
            <w:sz w:val="22"/>
            <w:szCs w:val="22"/>
            <w:lang w:val="uk-UA" w:eastAsia="en-US"/>
          </w:rPr>
          <w:t xml:space="preserve"> годин.</w:t>
        </w:r>
      </w:ins>
    </w:p>
    <w:p w14:paraId="0009B9D7" w14:textId="0568CE39" w:rsidR="003D6504" w:rsidRPr="004016E2" w:rsidRDefault="00AC567D" w:rsidP="004016E2">
      <w:pPr>
        <w:tabs>
          <w:tab w:val="left" w:pos="851"/>
        </w:tabs>
        <w:ind w:firstLine="567"/>
        <w:jc w:val="both"/>
        <w:rPr>
          <w:rFonts w:eastAsia="Calibri"/>
          <w:sz w:val="22"/>
          <w:szCs w:val="22"/>
          <w:lang w:val="uk-UA" w:eastAsia="en-US"/>
        </w:rPr>
      </w:pPr>
      <w:r w:rsidRPr="004016E2">
        <w:rPr>
          <w:rFonts w:eastAsia="Calibri"/>
          <w:sz w:val="22"/>
          <w:szCs w:val="22"/>
          <w:lang w:val="uk-UA" w:eastAsia="en-US"/>
        </w:rPr>
        <w:t>7</w:t>
      </w:r>
      <w:r w:rsidR="003D6504" w:rsidRPr="004016E2">
        <w:rPr>
          <w:rFonts w:eastAsia="Calibri"/>
          <w:sz w:val="22"/>
          <w:szCs w:val="22"/>
          <w:lang w:val="uk-UA" w:eastAsia="en-US"/>
        </w:rPr>
        <w:t>.7. Підрядник зобов'язаний забезпечити своїх працівників відповідними З</w:t>
      </w:r>
      <w:r w:rsidR="00E13398" w:rsidRPr="004016E2">
        <w:rPr>
          <w:rFonts w:eastAsia="Calibri"/>
          <w:sz w:val="22"/>
          <w:szCs w:val="22"/>
          <w:lang w:val="uk-UA" w:eastAsia="en-US"/>
        </w:rPr>
        <w:t>.</w:t>
      </w:r>
      <w:r w:rsidR="003D6504" w:rsidRPr="004016E2">
        <w:rPr>
          <w:rFonts w:eastAsia="Calibri"/>
          <w:sz w:val="22"/>
          <w:szCs w:val="22"/>
          <w:lang w:val="uk-UA" w:eastAsia="en-US"/>
        </w:rPr>
        <w:t>І</w:t>
      </w:r>
      <w:r w:rsidR="00E13398" w:rsidRPr="004016E2">
        <w:rPr>
          <w:rFonts w:eastAsia="Calibri"/>
          <w:sz w:val="22"/>
          <w:szCs w:val="22"/>
          <w:lang w:val="uk-UA" w:eastAsia="en-US"/>
        </w:rPr>
        <w:t>.</w:t>
      </w:r>
      <w:r w:rsidR="003D6504" w:rsidRPr="004016E2">
        <w:rPr>
          <w:rFonts w:eastAsia="Calibri"/>
          <w:sz w:val="22"/>
          <w:szCs w:val="22"/>
          <w:lang w:val="uk-UA" w:eastAsia="en-US"/>
        </w:rPr>
        <w:t>З</w:t>
      </w:r>
      <w:r w:rsidR="00E13398" w:rsidRPr="004016E2">
        <w:rPr>
          <w:rFonts w:eastAsia="Calibri"/>
          <w:sz w:val="22"/>
          <w:szCs w:val="22"/>
          <w:lang w:val="uk-UA" w:eastAsia="en-US"/>
        </w:rPr>
        <w:t>.</w:t>
      </w:r>
      <w:r w:rsidR="003D6504" w:rsidRPr="004016E2">
        <w:rPr>
          <w:rFonts w:eastAsia="Calibri"/>
          <w:sz w:val="22"/>
          <w:szCs w:val="22"/>
          <w:lang w:val="uk-UA" w:eastAsia="en-US"/>
        </w:rPr>
        <w:t>, робочим обладнанням і устаткуванням, згідно з вимогами Замовника. Підрядник зобов'язаний забезпечити цілісність, функціональність і відповідність нормам і правилам</w:t>
      </w:r>
      <w:r w:rsidR="00E13398" w:rsidRPr="004016E2">
        <w:rPr>
          <w:rFonts w:eastAsia="Calibri"/>
          <w:sz w:val="22"/>
          <w:szCs w:val="22"/>
          <w:lang w:val="uk-UA" w:eastAsia="en-US"/>
        </w:rPr>
        <w:t xml:space="preserve"> охорони праці</w:t>
      </w:r>
      <w:r w:rsidR="003D6504" w:rsidRPr="004016E2">
        <w:rPr>
          <w:rFonts w:eastAsia="Calibri"/>
          <w:sz w:val="22"/>
          <w:szCs w:val="22"/>
          <w:lang w:val="uk-UA" w:eastAsia="en-US"/>
        </w:rPr>
        <w:t xml:space="preserve"> усього </w:t>
      </w:r>
      <w:r w:rsidR="00E13398" w:rsidRPr="004016E2">
        <w:rPr>
          <w:rFonts w:eastAsia="Calibri"/>
          <w:sz w:val="22"/>
          <w:szCs w:val="22"/>
          <w:lang w:val="uk-UA" w:eastAsia="en-US"/>
        </w:rPr>
        <w:t>обладнання</w:t>
      </w:r>
      <w:r w:rsidR="003D6504" w:rsidRPr="004016E2">
        <w:rPr>
          <w:rFonts w:eastAsia="Calibri"/>
          <w:sz w:val="22"/>
          <w:szCs w:val="22"/>
          <w:lang w:val="uk-UA" w:eastAsia="en-US"/>
        </w:rPr>
        <w:t xml:space="preserve">, устаткування, наданого в розпорядження працівників Підрядника впродовж усього періоду виконання Робіт. </w:t>
      </w:r>
    </w:p>
    <w:p w14:paraId="102B2C20" w14:textId="4D87D696" w:rsidR="003D6504" w:rsidRPr="004016E2" w:rsidRDefault="00AC567D" w:rsidP="004016E2">
      <w:pPr>
        <w:tabs>
          <w:tab w:val="left" w:pos="851"/>
        </w:tabs>
        <w:ind w:firstLine="567"/>
        <w:jc w:val="both"/>
        <w:rPr>
          <w:rFonts w:eastAsia="Calibri"/>
          <w:sz w:val="22"/>
          <w:szCs w:val="22"/>
          <w:lang w:val="uk-UA" w:eastAsia="en-US"/>
        </w:rPr>
      </w:pPr>
      <w:r w:rsidRPr="004016E2">
        <w:rPr>
          <w:rFonts w:eastAsia="Calibri"/>
          <w:sz w:val="22"/>
          <w:szCs w:val="22"/>
          <w:lang w:val="uk-UA" w:eastAsia="en-US"/>
        </w:rPr>
        <w:t>7</w:t>
      </w:r>
      <w:r w:rsidR="003D6504" w:rsidRPr="004016E2">
        <w:rPr>
          <w:rFonts w:eastAsia="Calibri"/>
          <w:sz w:val="22"/>
          <w:szCs w:val="22"/>
          <w:lang w:val="uk-UA" w:eastAsia="en-US"/>
        </w:rPr>
        <w:t>.8. За порушення Підрядником (його працівниками</w:t>
      </w:r>
      <w:ins w:id="37" w:author="e.pashkova" w:date="2020-05-13T10:47:00Z">
        <w:r w:rsidR="00777F42">
          <w:rPr>
            <w:rFonts w:eastAsia="Calibri"/>
            <w:sz w:val="22"/>
            <w:szCs w:val="22"/>
            <w:lang w:val="uk-UA" w:eastAsia="en-US"/>
          </w:rPr>
          <w:t xml:space="preserve"> та\або залученими ним третіми особами та їх працівниками</w:t>
        </w:r>
      </w:ins>
      <w:r w:rsidR="003D6504" w:rsidRPr="004016E2">
        <w:rPr>
          <w:rFonts w:eastAsia="Calibri"/>
          <w:sz w:val="22"/>
          <w:szCs w:val="22"/>
          <w:lang w:val="uk-UA" w:eastAsia="en-US"/>
        </w:rPr>
        <w:t>) правил</w:t>
      </w:r>
      <w:r w:rsidR="00E13398" w:rsidRPr="004016E2">
        <w:rPr>
          <w:rFonts w:eastAsia="Calibri"/>
          <w:sz w:val="22"/>
          <w:szCs w:val="22"/>
          <w:lang w:val="uk-UA" w:eastAsia="en-US"/>
        </w:rPr>
        <w:t xml:space="preserve"> і норм</w:t>
      </w:r>
      <w:r w:rsidR="003D6504" w:rsidRPr="004016E2">
        <w:rPr>
          <w:rFonts w:eastAsia="Calibri"/>
          <w:sz w:val="22"/>
          <w:szCs w:val="22"/>
          <w:lang w:val="uk-UA" w:eastAsia="en-US"/>
        </w:rPr>
        <w:t xml:space="preserve"> охорони праці Замовником можуть бути накладені наступні </w:t>
      </w:r>
      <w:ins w:id="38" w:author="e.pashkova" w:date="2020-05-13T10:48:00Z">
        <w:r w:rsidR="00777F42">
          <w:rPr>
            <w:rFonts w:eastAsia="Calibri"/>
            <w:sz w:val="22"/>
            <w:szCs w:val="22"/>
            <w:lang w:val="uk-UA" w:eastAsia="en-US"/>
          </w:rPr>
          <w:t xml:space="preserve">штрафні </w:t>
        </w:r>
      </w:ins>
      <w:r w:rsidR="003D6504" w:rsidRPr="004016E2">
        <w:rPr>
          <w:rFonts w:eastAsia="Calibri"/>
          <w:sz w:val="22"/>
          <w:szCs w:val="22"/>
          <w:lang w:val="uk-UA" w:eastAsia="en-US"/>
        </w:rPr>
        <w:t>санкції</w:t>
      </w:r>
      <w:ins w:id="39" w:author="e.pashkova" w:date="2020-05-13T10:50:00Z">
        <w:r w:rsidR="00777F42" w:rsidRPr="00777F42">
          <w:t xml:space="preserve"> </w:t>
        </w:r>
        <w:r w:rsidR="00777F42" w:rsidRPr="00777F42">
          <w:rPr>
            <w:rFonts w:eastAsia="Calibri"/>
            <w:sz w:val="22"/>
            <w:szCs w:val="22"/>
            <w:lang w:val="uk-UA" w:eastAsia="en-US"/>
          </w:rPr>
          <w:t>за кожен випадок порушення</w:t>
        </w:r>
      </w:ins>
      <w:r w:rsidR="003D6504" w:rsidRPr="004016E2">
        <w:rPr>
          <w:rFonts w:eastAsia="Calibri"/>
          <w:sz w:val="22"/>
          <w:szCs w:val="22"/>
          <w:lang w:val="uk-UA" w:eastAsia="en-US"/>
        </w:rPr>
        <w:t>:</w:t>
      </w:r>
    </w:p>
    <w:p w14:paraId="634871E2" w14:textId="13B494F9" w:rsidR="003D6504" w:rsidRPr="004016E2" w:rsidRDefault="00AC567D" w:rsidP="004016E2">
      <w:pPr>
        <w:tabs>
          <w:tab w:val="left" w:pos="851"/>
        </w:tabs>
        <w:ind w:firstLine="567"/>
        <w:jc w:val="both"/>
        <w:rPr>
          <w:rFonts w:eastAsia="Calibri"/>
          <w:sz w:val="22"/>
          <w:szCs w:val="22"/>
          <w:lang w:val="uk-UA" w:eastAsia="en-US"/>
        </w:rPr>
      </w:pPr>
      <w:r w:rsidRPr="004016E2">
        <w:rPr>
          <w:rFonts w:eastAsia="Calibri"/>
          <w:sz w:val="22"/>
          <w:szCs w:val="22"/>
          <w:lang w:val="uk-UA" w:eastAsia="en-US"/>
        </w:rPr>
        <w:t>7</w:t>
      </w:r>
      <w:r w:rsidR="003D6504" w:rsidRPr="004016E2">
        <w:rPr>
          <w:rFonts w:eastAsia="Calibri"/>
          <w:sz w:val="22"/>
          <w:szCs w:val="22"/>
          <w:lang w:val="uk-UA" w:eastAsia="en-US"/>
        </w:rPr>
        <w:t>.8.1. За дії, які поставили під загрозу життя людини, або привели до стійкої втрати працездатності або смерті - штраф у розмірі 10 000 грн</w:t>
      </w:r>
      <w:ins w:id="40" w:author="e.pashkova" w:date="2020-05-13T10:48:00Z">
        <w:r w:rsidR="00777F42">
          <w:rPr>
            <w:rFonts w:eastAsia="Calibri"/>
            <w:sz w:val="22"/>
            <w:szCs w:val="22"/>
            <w:lang w:val="uk-UA" w:eastAsia="en-US"/>
          </w:rPr>
          <w:t>.</w:t>
        </w:r>
      </w:ins>
      <w:r w:rsidR="003D6504" w:rsidRPr="004016E2">
        <w:rPr>
          <w:rFonts w:eastAsia="Calibri"/>
          <w:sz w:val="22"/>
          <w:szCs w:val="22"/>
          <w:lang w:val="uk-UA" w:eastAsia="en-US"/>
        </w:rPr>
        <w:t xml:space="preserve">; </w:t>
      </w:r>
    </w:p>
    <w:p w14:paraId="6D45E3AD" w14:textId="5DE3456A" w:rsidR="003D6504" w:rsidRPr="004016E2" w:rsidRDefault="00AC567D" w:rsidP="004016E2">
      <w:pPr>
        <w:tabs>
          <w:tab w:val="left" w:pos="851"/>
        </w:tabs>
        <w:ind w:firstLine="567"/>
        <w:jc w:val="both"/>
        <w:rPr>
          <w:rFonts w:eastAsia="Calibri"/>
          <w:sz w:val="22"/>
          <w:szCs w:val="22"/>
          <w:lang w:val="uk-UA" w:eastAsia="en-US"/>
        </w:rPr>
      </w:pPr>
      <w:r w:rsidRPr="004016E2">
        <w:rPr>
          <w:rFonts w:eastAsia="Calibri"/>
          <w:sz w:val="22"/>
          <w:szCs w:val="22"/>
          <w:lang w:val="uk-UA" w:eastAsia="en-US"/>
        </w:rPr>
        <w:t>7</w:t>
      </w:r>
      <w:r w:rsidR="003D6504" w:rsidRPr="004016E2">
        <w:rPr>
          <w:rFonts w:eastAsia="Calibri"/>
          <w:sz w:val="22"/>
          <w:szCs w:val="22"/>
          <w:lang w:val="uk-UA" w:eastAsia="en-US"/>
        </w:rPr>
        <w:t xml:space="preserve">.8.2. За перебування особи (працівника Підрядника) під впливом заборонених речовин (алкоголь, наркотичне, токсичне сп'яніння, </w:t>
      </w:r>
      <w:ins w:id="41" w:author="e.pashkova" w:date="2020-05-13T10:46:00Z">
        <w:r w:rsidR="00777F42">
          <w:rPr>
            <w:rFonts w:eastAsia="Calibri"/>
            <w:sz w:val="22"/>
            <w:szCs w:val="22"/>
            <w:lang w:val="uk-UA" w:eastAsia="en-US"/>
          </w:rPr>
          <w:t>під впливом психотропн</w:t>
        </w:r>
      </w:ins>
      <w:ins w:id="42" w:author="e.pashkova" w:date="2020-05-13T10:47:00Z">
        <w:r w:rsidR="00777F42">
          <w:rPr>
            <w:rFonts w:eastAsia="Calibri"/>
            <w:sz w:val="22"/>
            <w:szCs w:val="22"/>
            <w:lang w:val="uk-UA" w:eastAsia="en-US"/>
          </w:rPr>
          <w:t xml:space="preserve">их та </w:t>
        </w:r>
        <w:proofErr w:type="spellStart"/>
        <w:r w:rsidR="00777F42">
          <w:rPr>
            <w:rFonts w:eastAsia="Calibri"/>
            <w:sz w:val="22"/>
            <w:szCs w:val="22"/>
            <w:lang w:val="uk-UA" w:eastAsia="en-US"/>
          </w:rPr>
          <w:t>впливаючих</w:t>
        </w:r>
        <w:proofErr w:type="spellEnd"/>
        <w:r w:rsidR="00777F42">
          <w:rPr>
            <w:rFonts w:eastAsia="Calibri"/>
            <w:sz w:val="22"/>
            <w:szCs w:val="22"/>
            <w:lang w:val="uk-UA" w:eastAsia="en-US"/>
          </w:rPr>
          <w:t xml:space="preserve"> на свідомість речовин, </w:t>
        </w:r>
      </w:ins>
      <w:r w:rsidR="003D6504" w:rsidRPr="004016E2">
        <w:rPr>
          <w:rFonts w:eastAsia="Calibri"/>
          <w:sz w:val="22"/>
          <w:szCs w:val="22"/>
          <w:lang w:val="uk-UA" w:eastAsia="en-US"/>
        </w:rPr>
        <w:t>сильнодіючі ліки)</w:t>
      </w:r>
      <w:ins w:id="43" w:author="e.pashkova" w:date="2020-05-13T10:52:00Z">
        <w:r w:rsidR="00777F42">
          <w:rPr>
            <w:rFonts w:eastAsia="Calibri"/>
            <w:sz w:val="22"/>
            <w:szCs w:val="22"/>
            <w:lang w:val="uk-UA" w:eastAsia="en-US"/>
          </w:rPr>
          <w:t xml:space="preserve"> </w:t>
        </w:r>
      </w:ins>
      <w:del w:id="44" w:author="e.pashkova" w:date="2020-05-13T10:52:00Z">
        <w:r w:rsidR="003D6504" w:rsidRPr="004016E2" w:rsidDel="00777F42">
          <w:rPr>
            <w:rFonts w:eastAsia="Calibri"/>
            <w:sz w:val="22"/>
            <w:szCs w:val="22"/>
            <w:lang w:val="uk-UA" w:eastAsia="en-US"/>
          </w:rPr>
          <w:delText xml:space="preserve"> </w:delText>
        </w:r>
      </w:del>
      <w:r w:rsidR="003D6504" w:rsidRPr="004016E2">
        <w:rPr>
          <w:rFonts w:eastAsia="Calibri"/>
          <w:sz w:val="22"/>
          <w:szCs w:val="22"/>
          <w:lang w:val="uk-UA" w:eastAsia="en-US"/>
        </w:rPr>
        <w:t>- штраф у розмірі 10 000 грн</w:t>
      </w:r>
      <w:ins w:id="45" w:author="e.pashkova" w:date="2020-05-13T10:48:00Z">
        <w:r w:rsidR="00777F42">
          <w:rPr>
            <w:rFonts w:eastAsia="Calibri"/>
            <w:sz w:val="22"/>
            <w:szCs w:val="22"/>
            <w:lang w:val="uk-UA" w:eastAsia="en-US"/>
          </w:rPr>
          <w:t>.</w:t>
        </w:r>
      </w:ins>
      <w:r w:rsidR="003D6504" w:rsidRPr="004016E2">
        <w:rPr>
          <w:rFonts w:eastAsia="Calibri"/>
          <w:sz w:val="22"/>
          <w:szCs w:val="22"/>
          <w:lang w:val="uk-UA" w:eastAsia="en-US"/>
        </w:rPr>
        <w:t xml:space="preserve">; </w:t>
      </w:r>
    </w:p>
    <w:p w14:paraId="2D3C6626" w14:textId="3C06E993" w:rsidR="003D6504" w:rsidRPr="004016E2" w:rsidRDefault="00AC567D" w:rsidP="004016E2">
      <w:pPr>
        <w:tabs>
          <w:tab w:val="left" w:pos="851"/>
        </w:tabs>
        <w:ind w:firstLine="567"/>
        <w:jc w:val="both"/>
        <w:rPr>
          <w:rFonts w:eastAsia="Calibri"/>
          <w:sz w:val="22"/>
          <w:szCs w:val="22"/>
          <w:lang w:val="uk-UA" w:eastAsia="en-US"/>
        </w:rPr>
      </w:pPr>
      <w:r w:rsidRPr="004016E2">
        <w:rPr>
          <w:rFonts w:eastAsia="Calibri"/>
          <w:sz w:val="22"/>
          <w:szCs w:val="22"/>
          <w:lang w:val="uk-UA" w:eastAsia="en-US"/>
        </w:rPr>
        <w:t>7</w:t>
      </w:r>
      <w:r w:rsidR="003D6504" w:rsidRPr="004016E2">
        <w:rPr>
          <w:rFonts w:eastAsia="Calibri"/>
          <w:sz w:val="22"/>
          <w:szCs w:val="22"/>
          <w:lang w:val="uk-UA" w:eastAsia="en-US"/>
        </w:rPr>
        <w:t>.8.3. Відсутність у особи (працівника Підрядника) документів що посвідчують особу - штраф у розмірі 500 грн</w:t>
      </w:r>
      <w:ins w:id="46" w:author="e.pashkova" w:date="2020-05-13T10:48:00Z">
        <w:r w:rsidR="00777F42">
          <w:rPr>
            <w:rFonts w:eastAsia="Calibri"/>
            <w:sz w:val="22"/>
            <w:szCs w:val="22"/>
            <w:lang w:val="uk-UA" w:eastAsia="en-US"/>
          </w:rPr>
          <w:t>.;</w:t>
        </w:r>
      </w:ins>
      <w:r w:rsidR="003D6504" w:rsidRPr="004016E2">
        <w:rPr>
          <w:rFonts w:eastAsia="Calibri"/>
          <w:sz w:val="22"/>
          <w:szCs w:val="22"/>
          <w:lang w:val="uk-UA" w:eastAsia="en-US"/>
        </w:rPr>
        <w:t xml:space="preserve"> </w:t>
      </w:r>
    </w:p>
    <w:p w14:paraId="012794DA" w14:textId="703B82B8" w:rsidR="003D6504" w:rsidRPr="004016E2" w:rsidRDefault="00AC567D" w:rsidP="004016E2">
      <w:pPr>
        <w:tabs>
          <w:tab w:val="left" w:pos="851"/>
        </w:tabs>
        <w:ind w:firstLine="567"/>
        <w:jc w:val="both"/>
        <w:rPr>
          <w:rFonts w:eastAsia="Calibri"/>
          <w:sz w:val="22"/>
          <w:szCs w:val="22"/>
          <w:lang w:val="uk-UA" w:eastAsia="en-US"/>
        </w:rPr>
      </w:pPr>
      <w:r w:rsidRPr="004016E2">
        <w:rPr>
          <w:rFonts w:eastAsia="Calibri"/>
          <w:sz w:val="22"/>
          <w:szCs w:val="22"/>
          <w:lang w:val="uk-UA" w:eastAsia="en-US"/>
        </w:rPr>
        <w:t>7</w:t>
      </w:r>
      <w:r w:rsidR="003D6504" w:rsidRPr="004016E2">
        <w:rPr>
          <w:rFonts w:eastAsia="Calibri"/>
          <w:sz w:val="22"/>
          <w:szCs w:val="22"/>
          <w:lang w:val="uk-UA" w:eastAsia="en-US"/>
        </w:rPr>
        <w:t xml:space="preserve">.8.4. Підробка дозвільних документів з охорони праці (ліцензій, сертифікатів, посвідчень, </w:t>
      </w:r>
      <w:r w:rsidR="003D6504" w:rsidRPr="004016E2">
        <w:rPr>
          <w:rFonts w:eastAsia="Calibri"/>
          <w:sz w:val="22"/>
          <w:szCs w:val="22"/>
          <w:lang w:val="uk-UA" w:eastAsia="en-US"/>
        </w:rPr>
        <w:lastRenderedPageBreak/>
        <w:t>нарядів - допусків, актів - допусків, корпоративних дозволів) - штраф у розмірі 5000 грн</w:t>
      </w:r>
      <w:ins w:id="47" w:author="e.pashkova" w:date="2020-05-13T10:48:00Z">
        <w:r w:rsidR="00777F42">
          <w:rPr>
            <w:rFonts w:eastAsia="Calibri"/>
            <w:sz w:val="22"/>
            <w:szCs w:val="22"/>
            <w:lang w:val="uk-UA" w:eastAsia="en-US"/>
          </w:rPr>
          <w:t>.</w:t>
        </w:r>
      </w:ins>
      <w:r w:rsidR="003D6504" w:rsidRPr="004016E2">
        <w:rPr>
          <w:rFonts w:eastAsia="Calibri"/>
          <w:sz w:val="22"/>
          <w:szCs w:val="22"/>
          <w:lang w:val="uk-UA" w:eastAsia="en-US"/>
        </w:rPr>
        <w:t xml:space="preserve">; </w:t>
      </w:r>
    </w:p>
    <w:p w14:paraId="11E3B63D" w14:textId="3612B046" w:rsidR="00AC567D" w:rsidRPr="004016E2" w:rsidRDefault="00AC567D" w:rsidP="004016E2">
      <w:pPr>
        <w:tabs>
          <w:tab w:val="left" w:pos="851"/>
        </w:tabs>
        <w:ind w:firstLine="567"/>
        <w:jc w:val="both"/>
        <w:rPr>
          <w:rFonts w:eastAsia="Calibri"/>
          <w:sz w:val="22"/>
          <w:szCs w:val="22"/>
          <w:lang w:val="uk-UA" w:eastAsia="en-US"/>
        </w:rPr>
      </w:pPr>
      <w:r w:rsidRPr="004016E2">
        <w:rPr>
          <w:rFonts w:eastAsia="Calibri"/>
          <w:sz w:val="22"/>
          <w:szCs w:val="22"/>
          <w:lang w:val="uk-UA" w:eastAsia="en-US"/>
        </w:rPr>
        <w:t>7</w:t>
      </w:r>
      <w:r w:rsidR="003D6504" w:rsidRPr="004016E2">
        <w:rPr>
          <w:rFonts w:eastAsia="Calibri"/>
          <w:sz w:val="22"/>
          <w:szCs w:val="22"/>
          <w:lang w:val="uk-UA" w:eastAsia="en-US"/>
        </w:rPr>
        <w:t>.8.5. Порушення при роботі «на висоті» (</w:t>
      </w:r>
      <w:r w:rsidR="00E45B6A" w:rsidRPr="004016E2">
        <w:rPr>
          <w:rFonts w:eastAsia="Calibri"/>
          <w:sz w:val="22"/>
          <w:szCs w:val="22"/>
          <w:lang w:val="uk-UA" w:eastAsia="en-US"/>
        </w:rPr>
        <w:t xml:space="preserve">відсутність місць кріплення страховки, </w:t>
      </w:r>
      <w:r w:rsidR="003D6504" w:rsidRPr="004016E2">
        <w:rPr>
          <w:rFonts w:eastAsia="Calibri"/>
          <w:sz w:val="22"/>
          <w:szCs w:val="22"/>
          <w:lang w:val="uk-UA" w:eastAsia="en-US"/>
        </w:rPr>
        <w:t xml:space="preserve">без </w:t>
      </w:r>
      <w:r w:rsidR="00E13398" w:rsidRPr="004016E2">
        <w:rPr>
          <w:rFonts w:eastAsia="Calibri"/>
          <w:sz w:val="22"/>
          <w:szCs w:val="22"/>
          <w:lang w:val="uk-UA" w:eastAsia="en-US"/>
        </w:rPr>
        <w:t>страхового поясу</w:t>
      </w:r>
      <w:r w:rsidR="003D6504" w:rsidRPr="004016E2">
        <w:rPr>
          <w:rFonts w:eastAsia="Calibri"/>
          <w:sz w:val="22"/>
          <w:szCs w:val="22"/>
          <w:lang w:val="uk-UA" w:eastAsia="en-US"/>
        </w:rPr>
        <w:t xml:space="preserve"> або з</w:t>
      </w:r>
      <w:r w:rsidR="00E13398" w:rsidRPr="004016E2">
        <w:rPr>
          <w:rFonts w:eastAsia="Calibri"/>
          <w:sz w:val="22"/>
          <w:szCs w:val="22"/>
          <w:lang w:val="uk-UA" w:eastAsia="en-US"/>
        </w:rPr>
        <w:t xml:space="preserve"> ним</w:t>
      </w:r>
      <w:r w:rsidR="003D6504" w:rsidRPr="004016E2">
        <w:rPr>
          <w:rFonts w:eastAsia="Calibri"/>
          <w:sz w:val="22"/>
          <w:szCs w:val="22"/>
          <w:lang w:val="uk-UA" w:eastAsia="en-US"/>
        </w:rPr>
        <w:t>, але не причепленим</w:t>
      </w:r>
      <w:r w:rsidR="00E45B6A" w:rsidRPr="004016E2">
        <w:rPr>
          <w:rFonts w:eastAsia="Calibri"/>
          <w:sz w:val="22"/>
          <w:szCs w:val="22"/>
          <w:lang w:val="uk-UA" w:eastAsia="en-US"/>
        </w:rPr>
        <w:t xml:space="preserve">, порушення при використанні драбин, риштувань, </w:t>
      </w:r>
      <w:proofErr w:type="spellStart"/>
      <w:r w:rsidR="00E45B6A" w:rsidRPr="004016E2">
        <w:rPr>
          <w:rFonts w:eastAsia="Calibri"/>
          <w:sz w:val="22"/>
          <w:szCs w:val="22"/>
          <w:lang w:val="uk-UA" w:eastAsia="en-US"/>
        </w:rPr>
        <w:t>підмостів</w:t>
      </w:r>
      <w:proofErr w:type="spellEnd"/>
      <w:r w:rsidR="003D6504" w:rsidRPr="004016E2">
        <w:rPr>
          <w:rFonts w:eastAsia="Calibri"/>
          <w:sz w:val="22"/>
          <w:szCs w:val="22"/>
          <w:lang w:val="uk-UA" w:eastAsia="en-US"/>
        </w:rPr>
        <w:t>) - штраф у розмірі 5000 грн</w:t>
      </w:r>
      <w:ins w:id="48" w:author="e.pashkova" w:date="2020-05-13T10:49:00Z">
        <w:r w:rsidR="00777F42">
          <w:rPr>
            <w:rFonts w:eastAsia="Calibri"/>
            <w:sz w:val="22"/>
            <w:szCs w:val="22"/>
            <w:lang w:val="uk-UA" w:eastAsia="en-US"/>
          </w:rPr>
          <w:t>.</w:t>
        </w:r>
      </w:ins>
      <w:r w:rsidR="003D6504" w:rsidRPr="004016E2">
        <w:rPr>
          <w:rFonts w:eastAsia="Calibri"/>
          <w:sz w:val="22"/>
          <w:szCs w:val="22"/>
          <w:lang w:val="uk-UA" w:eastAsia="en-US"/>
        </w:rPr>
        <w:t>;</w:t>
      </w:r>
    </w:p>
    <w:p w14:paraId="55ACDB2D" w14:textId="6F400451" w:rsidR="00E45B6A" w:rsidRPr="004016E2" w:rsidRDefault="00AC567D" w:rsidP="004016E2">
      <w:pPr>
        <w:tabs>
          <w:tab w:val="left" w:pos="851"/>
        </w:tabs>
        <w:ind w:firstLine="567"/>
        <w:jc w:val="both"/>
        <w:rPr>
          <w:rFonts w:eastAsia="Calibri"/>
          <w:sz w:val="22"/>
          <w:szCs w:val="22"/>
          <w:lang w:val="uk-UA" w:eastAsia="en-US"/>
        </w:rPr>
      </w:pPr>
      <w:r w:rsidRPr="004016E2">
        <w:rPr>
          <w:rFonts w:eastAsia="Calibri"/>
          <w:sz w:val="22"/>
          <w:szCs w:val="22"/>
          <w:lang w:val="uk-UA" w:eastAsia="en-US"/>
        </w:rPr>
        <w:t>7.8.6.</w:t>
      </w:r>
      <w:r w:rsidR="00E45B6A" w:rsidRPr="004016E2">
        <w:rPr>
          <w:rFonts w:eastAsia="Calibri"/>
          <w:sz w:val="22"/>
          <w:szCs w:val="22"/>
          <w:lang w:val="uk-UA" w:eastAsia="en-US"/>
        </w:rPr>
        <w:t xml:space="preserve"> </w:t>
      </w:r>
      <w:r w:rsidRPr="004016E2">
        <w:rPr>
          <w:rFonts w:eastAsia="Calibri"/>
          <w:sz w:val="22"/>
          <w:szCs w:val="22"/>
          <w:lang w:val="uk-UA" w:eastAsia="en-US"/>
        </w:rPr>
        <w:t>Порушення</w:t>
      </w:r>
      <w:r w:rsidRPr="004016E2">
        <w:rPr>
          <w:rFonts w:eastAsiaTheme="minorHAnsi"/>
          <w:b/>
          <w:color w:val="000000"/>
          <w:sz w:val="22"/>
          <w:szCs w:val="22"/>
          <w:lang w:val="uk-UA" w:eastAsia="en-US"/>
        </w:rPr>
        <w:t xml:space="preserve"> </w:t>
      </w:r>
      <w:r w:rsidR="00E45B6A" w:rsidRPr="004016E2">
        <w:rPr>
          <w:rFonts w:eastAsia="Calibri"/>
          <w:sz w:val="22"/>
          <w:szCs w:val="22"/>
          <w:lang w:val="uk-UA" w:eastAsia="en-US"/>
        </w:rPr>
        <w:t>П</w:t>
      </w:r>
      <w:r w:rsidRPr="004016E2">
        <w:rPr>
          <w:rFonts w:eastAsia="Calibri"/>
          <w:sz w:val="22"/>
          <w:szCs w:val="22"/>
          <w:lang w:val="uk-UA" w:eastAsia="en-US"/>
        </w:rPr>
        <w:t>роцедури блокування і маркування обладнання, на якому проводяться монтажні, ремонтні та сервісні роботи</w:t>
      </w:r>
      <w:ins w:id="49" w:author="e.pashkova" w:date="2020-05-13T10:49:00Z">
        <w:r w:rsidR="00777F42">
          <w:rPr>
            <w:rFonts w:eastAsia="Calibri"/>
            <w:sz w:val="22"/>
            <w:szCs w:val="22"/>
            <w:lang w:val="uk-UA" w:eastAsia="en-US"/>
          </w:rPr>
          <w:t xml:space="preserve"> </w:t>
        </w:r>
      </w:ins>
      <w:r w:rsidR="00E45B6A" w:rsidRPr="004016E2">
        <w:rPr>
          <w:rFonts w:eastAsia="Calibri"/>
          <w:sz w:val="22"/>
          <w:szCs w:val="22"/>
          <w:lang w:val="uk-UA" w:eastAsia="en-US"/>
        </w:rPr>
        <w:t>(</w:t>
      </w:r>
      <w:r w:rsidR="00E45B6A" w:rsidRPr="004016E2">
        <w:rPr>
          <w:rFonts w:eastAsia="Calibri"/>
          <w:sz w:val="22"/>
          <w:szCs w:val="22"/>
          <w:lang w:val="en-US" w:eastAsia="en-US"/>
        </w:rPr>
        <w:t>LOTO</w:t>
      </w:r>
      <w:r w:rsidR="00E45B6A" w:rsidRPr="004016E2">
        <w:rPr>
          <w:rFonts w:eastAsia="Calibri"/>
          <w:sz w:val="22"/>
          <w:szCs w:val="22"/>
          <w:lang w:val="uk-UA" w:eastAsia="en-US"/>
        </w:rPr>
        <w:t xml:space="preserve">/Блокування, маркування) </w:t>
      </w:r>
      <w:bookmarkStart w:id="50" w:name="_Hlk36894237"/>
      <w:r w:rsidR="00E45B6A" w:rsidRPr="004016E2">
        <w:rPr>
          <w:rFonts w:eastAsia="Calibri"/>
          <w:sz w:val="22"/>
          <w:szCs w:val="22"/>
          <w:lang w:val="uk-UA" w:eastAsia="en-US"/>
        </w:rPr>
        <w:t>- штраф у розмірі 5000 грн</w:t>
      </w:r>
      <w:ins w:id="51" w:author="e.pashkova" w:date="2020-05-13T10:50:00Z">
        <w:r w:rsidR="00777F42">
          <w:rPr>
            <w:rFonts w:eastAsia="Calibri"/>
            <w:sz w:val="22"/>
            <w:szCs w:val="22"/>
            <w:lang w:val="uk-UA" w:eastAsia="en-US"/>
          </w:rPr>
          <w:t>.</w:t>
        </w:r>
      </w:ins>
      <w:r w:rsidR="00E45B6A" w:rsidRPr="004016E2">
        <w:rPr>
          <w:rFonts w:eastAsia="Calibri"/>
          <w:sz w:val="22"/>
          <w:szCs w:val="22"/>
          <w:lang w:val="uk-UA" w:eastAsia="en-US"/>
        </w:rPr>
        <w:t>;</w:t>
      </w:r>
      <w:bookmarkEnd w:id="50"/>
    </w:p>
    <w:p w14:paraId="6B6AC9E1" w14:textId="05F290BD" w:rsidR="00E45B6A" w:rsidRPr="004016E2" w:rsidRDefault="00E45B6A" w:rsidP="004016E2">
      <w:pPr>
        <w:jc w:val="both"/>
        <w:rPr>
          <w:rFonts w:eastAsia="Calibri"/>
          <w:sz w:val="22"/>
          <w:szCs w:val="22"/>
          <w:lang w:val="uk-UA" w:eastAsia="en-US"/>
        </w:rPr>
      </w:pPr>
      <w:r w:rsidRPr="004016E2">
        <w:rPr>
          <w:rFonts w:eastAsia="Calibri"/>
          <w:sz w:val="22"/>
          <w:szCs w:val="22"/>
          <w:lang w:val="uk-UA" w:eastAsia="en-US"/>
        </w:rPr>
        <w:t xml:space="preserve">            7.8.7. Порушення</w:t>
      </w:r>
      <w:r w:rsidRPr="004016E2">
        <w:rPr>
          <w:rFonts w:eastAsiaTheme="minorHAnsi"/>
          <w:b/>
          <w:color w:val="000000"/>
          <w:sz w:val="22"/>
          <w:szCs w:val="22"/>
          <w:lang w:val="uk-UA" w:eastAsia="en-US"/>
        </w:rPr>
        <w:t xml:space="preserve"> </w:t>
      </w:r>
      <w:r w:rsidRPr="004016E2">
        <w:rPr>
          <w:rFonts w:eastAsia="Calibri"/>
          <w:sz w:val="22"/>
          <w:szCs w:val="22"/>
          <w:lang w:val="uk-UA" w:eastAsia="en-US"/>
        </w:rPr>
        <w:t xml:space="preserve">Вимог до виконання </w:t>
      </w:r>
      <w:proofErr w:type="spellStart"/>
      <w:r w:rsidRPr="004016E2">
        <w:rPr>
          <w:rFonts w:eastAsia="Calibri"/>
          <w:sz w:val="22"/>
          <w:szCs w:val="22"/>
          <w:lang w:val="uk-UA" w:eastAsia="en-US"/>
        </w:rPr>
        <w:t>вантажо</w:t>
      </w:r>
      <w:proofErr w:type="spellEnd"/>
      <w:r w:rsidRPr="004016E2">
        <w:rPr>
          <w:rFonts w:eastAsia="Calibri"/>
          <w:sz w:val="22"/>
          <w:szCs w:val="22"/>
          <w:lang w:val="uk-UA" w:eastAsia="en-US"/>
        </w:rPr>
        <w:t>-розвантажувальних робіт - штраф у розмірі 2000 грн</w:t>
      </w:r>
      <w:ins w:id="52" w:author="e.pashkova" w:date="2020-05-13T10:50:00Z">
        <w:r w:rsidR="00777F42">
          <w:rPr>
            <w:rFonts w:eastAsia="Calibri"/>
            <w:sz w:val="22"/>
            <w:szCs w:val="22"/>
            <w:lang w:val="uk-UA" w:eastAsia="en-US"/>
          </w:rPr>
          <w:t>.</w:t>
        </w:r>
      </w:ins>
      <w:r w:rsidRPr="004016E2">
        <w:rPr>
          <w:rFonts w:eastAsia="Calibri"/>
          <w:sz w:val="22"/>
          <w:szCs w:val="22"/>
          <w:lang w:val="uk-UA" w:eastAsia="en-US"/>
        </w:rPr>
        <w:t>;</w:t>
      </w:r>
    </w:p>
    <w:p w14:paraId="263D8831" w14:textId="45A75922" w:rsidR="00E45B6A" w:rsidRPr="004016E2" w:rsidRDefault="00E45B6A" w:rsidP="004016E2">
      <w:pPr>
        <w:jc w:val="both"/>
        <w:rPr>
          <w:rFonts w:eastAsia="Calibri"/>
          <w:sz w:val="22"/>
          <w:szCs w:val="22"/>
          <w:lang w:val="uk-UA" w:eastAsia="en-US"/>
        </w:rPr>
      </w:pPr>
      <w:r w:rsidRPr="004016E2">
        <w:rPr>
          <w:rFonts w:eastAsia="Calibri"/>
          <w:sz w:val="22"/>
          <w:szCs w:val="22"/>
          <w:lang w:val="uk-UA" w:eastAsia="en-US"/>
        </w:rPr>
        <w:tab/>
        <w:t>7.8.8. Порушення Вимог до виконання робіт у замкнутих просторах- штраф у розмірі 5000 грн</w:t>
      </w:r>
      <w:ins w:id="53" w:author="e.pashkova" w:date="2020-05-13T10:50:00Z">
        <w:r w:rsidR="00777F42">
          <w:rPr>
            <w:rFonts w:eastAsia="Calibri"/>
            <w:sz w:val="22"/>
            <w:szCs w:val="22"/>
            <w:lang w:val="uk-UA" w:eastAsia="en-US"/>
          </w:rPr>
          <w:t>.</w:t>
        </w:r>
      </w:ins>
      <w:r w:rsidRPr="004016E2">
        <w:rPr>
          <w:rFonts w:eastAsia="Calibri"/>
          <w:sz w:val="22"/>
          <w:szCs w:val="22"/>
          <w:lang w:val="uk-UA" w:eastAsia="en-US"/>
        </w:rPr>
        <w:t>;</w:t>
      </w:r>
    </w:p>
    <w:p w14:paraId="68A10AA3" w14:textId="40134937" w:rsidR="00E45B6A" w:rsidRPr="004016E2" w:rsidRDefault="00E45B6A" w:rsidP="004016E2">
      <w:pPr>
        <w:tabs>
          <w:tab w:val="left" w:pos="567"/>
        </w:tabs>
        <w:jc w:val="both"/>
        <w:rPr>
          <w:rFonts w:eastAsia="Calibri"/>
          <w:sz w:val="22"/>
          <w:szCs w:val="22"/>
          <w:lang w:val="uk-UA" w:eastAsia="en-US"/>
        </w:rPr>
      </w:pPr>
      <w:r w:rsidRPr="004016E2">
        <w:rPr>
          <w:rFonts w:eastAsia="Calibri"/>
          <w:sz w:val="22"/>
          <w:szCs w:val="22"/>
          <w:lang w:val="uk-UA" w:eastAsia="en-US"/>
        </w:rPr>
        <w:tab/>
        <w:t>7.8.9. Порушення Вимог до виконання земельних робіт - штраф у розмірі 5000 грн</w:t>
      </w:r>
      <w:ins w:id="54" w:author="e.pashkova" w:date="2020-05-13T10:50:00Z">
        <w:r w:rsidR="00777F42">
          <w:rPr>
            <w:rFonts w:eastAsia="Calibri"/>
            <w:sz w:val="22"/>
            <w:szCs w:val="22"/>
            <w:lang w:val="uk-UA" w:eastAsia="en-US"/>
          </w:rPr>
          <w:t>.</w:t>
        </w:r>
      </w:ins>
      <w:r w:rsidRPr="004016E2">
        <w:rPr>
          <w:rFonts w:eastAsia="Calibri"/>
          <w:sz w:val="22"/>
          <w:szCs w:val="22"/>
          <w:lang w:val="uk-UA" w:eastAsia="en-US"/>
        </w:rPr>
        <w:t>;</w:t>
      </w:r>
    </w:p>
    <w:p w14:paraId="290DE594" w14:textId="3EEC90FB" w:rsidR="00E45B6A" w:rsidRPr="004016E2" w:rsidRDefault="00E45B6A" w:rsidP="004016E2">
      <w:pPr>
        <w:tabs>
          <w:tab w:val="left" w:pos="567"/>
        </w:tabs>
        <w:jc w:val="both"/>
        <w:rPr>
          <w:rFonts w:eastAsia="Calibri"/>
          <w:sz w:val="22"/>
          <w:szCs w:val="22"/>
          <w:lang w:val="uk-UA" w:eastAsia="en-US"/>
        </w:rPr>
      </w:pPr>
      <w:r w:rsidRPr="004016E2">
        <w:rPr>
          <w:rFonts w:eastAsia="Calibri"/>
          <w:sz w:val="22"/>
          <w:szCs w:val="22"/>
          <w:lang w:val="uk-UA" w:eastAsia="en-US"/>
        </w:rPr>
        <w:tab/>
        <w:t>7.8.10. Порушення Вимог до виконання вогневих робіт - штраф у розмірі 5000 грн</w:t>
      </w:r>
      <w:ins w:id="55" w:author="e.pashkova" w:date="2020-05-13T10:50:00Z">
        <w:r w:rsidR="00777F42">
          <w:rPr>
            <w:rFonts w:eastAsia="Calibri"/>
            <w:sz w:val="22"/>
            <w:szCs w:val="22"/>
            <w:lang w:val="uk-UA" w:eastAsia="en-US"/>
          </w:rPr>
          <w:t>.</w:t>
        </w:r>
      </w:ins>
      <w:r w:rsidRPr="004016E2">
        <w:rPr>
          <w:rFonts w:eastAsia="Calibri"/>
          <w:sz w:val="22"/>
          <w:szCs w:val="22"/>
          <w:lang w:val="uk-UA" w:eastAsia="en-US"/>
        </w:rPr>
        <w:t>;</w:t>
      </w:r>
    </w:p>
    <w:p w14:paraId="2AAA0939" w14:textId="1482CA66" w:rsidR="00B03BD0" w:rsidRPr="004016E2" w:rsidRDefault="00B03BD0" w:rsidP="004016E2">
      <w:pPr>
        <w:tabs>
          <w:tab w:val="left" w:pos="426"/>
        </w:tabs>
        <w:jc w:val="both"/>
        <w:rPr>
          <w:rFonts w:eastAsia="Calibri"/>
          <w:sz w:val="22"/>
          <w:szCs w:val="22"/>
          <w:lang w:val="uk-UA" w:eastAsia="en-US"/>
        </w:rPr>
      </w:pPr>
      <w:r w:rsidRPr="004016E2">
        <w:rPr>
          <w:rFonts w:eastAsia="Calibri"/>
          <w:sz w:val="22"/>
          <w:szCs w:val="22"/>
          <w:lang w:val="uk-UA" w:eastAsia="en-US"/>
        </w:rPr>
        <w:t xml:space="preserve">           7.8.11. Порушення Вимог до використання балонів з зрідженими та стисненими газами - штраф у розмірі 5000 грн</w:t>
      </w:r>
      <w:ins w:id="56" w:author="e.pashkova" w:date="2020-05-13T10:50:00Z">
        <w:r w:rsidR="00777F42">
          <w:rPr>
            <w:rFonts w:eastAsia="Calibri"/>
            <w:sz w:val="22"/>
            <w:szCs w:val="22"/>
            <w:lang w:val="uk-UA" w:eastAsia="en-US"/>
          </w:rPr>
          <w:t>.</w:t>
        </w:r>
      </w:ins>
      <w:r w:rsidRPr="004016E2">
        <w:rPr>
          <w:rFonts w:eastAsia="Calibri"/>
          <w:sz w:val="22"/>
          <w:szCs w:val="22"/>
          <w:lang w:val="uk-UA" w:eastAsia="en-US"/>
        </w:rPr>
        <w:t>;</w:t>
      </w:r>
    </w:p>
    <w:p w14:paraId="4F3546FA" w14:textId="22BC7454" w:rsidR="00AC567D" w:rsidRPr="004016E2" w:rsidRDefault="00B03BD0" w:rsidP="004016E2">
      <w:pPr>
        <w:jc w:val="both"/>
        <w:rPr>
          <w:rFonts w:eastAsia="Calibri"/>
          <w:sz w:val="22"/>
          <w:szCs w:val="22"/>
          <w:lang w:val="uk-UA" w:eastAsia="en-US"/>
        </w:rPr>
      </w:pPr>
      <w:r w:rsidRPr="004016E2">
        <w:rPr>
          <w:rFonts w:eastAsia="Calibri"/>
          <w:sz w:val="22"/>
          <w:szCs w:val="22"/>
          <w:lang w:val="uk-UA" w:eastAsia="en-US"/>
        </w:rPr>
        <w:t xml:space="preserve">           7.8.12. Порушення вимог пожежної безпеки, задимлення, займання</w:t>
      </w:r>
      <w:ins w:id="57" w:author="e.pashkova" w:date="2020-05-13T10:52:00Z">
        <w:r w:rsidR="00777F42">
          <w:rPr>
            <w:rFonts w:eastAsia="Calibri"/>
            <w:sz w:val="22"/>
            <w:szCs w:val="22"/>
            <w:lang w:val="uk-UA" w:eastAsia="en-US"/>
          </w:rPr>
          <w:t>,</w:t>
        </w:r>
        <w:r w:rsidR="00777F42" w:rsidRPr="00777F42">
          <w:t xml:space="preserve"> </w:t>
        </w:r>
        <w:r w:rsidR="00777F42" w:rsidRPr="00777F42">
          <w:rPr>
            <w:rFonts w:eastAsia="Calibri"/>
            <w:sz w:val="22"/>
            <w:szCs w:val="22"/>
            <w:lang w:val="uk-UA" w:eastAsia="en-US"/>
          </w:rPr>
          <w:t>паління на території Замовника</w:t>
        </w:r>
        <w:r w:rsidR="00777F42">
          <w:rPr>
            <w:rFonts w:eastAsia="Calibri"/>
            <w:sz w:val="22"/>
            <w:szCs w:val="22"/>
            <w:lang w:val="uk-UA" w:eastAsia="en-US"/>
          </w:rPr>
          <w:t xml:space="preserve"> </w:t>
        </w:r>
      </w:ins>
      <w:r w:rsidRPr="004016E2">
        <w:rPr>
          <w:rFonts w:eastAsia="Calibri"/>
          <w:sz w:val="22"/>
          <w:szCs w:val="22"/>
          <w:lang w:val="uk-UA" w:eastAsia="en-US"/>
        </w:rPr>
        <w:t>- штраф у розмірі 5000 грн</w:t>
      </w:r>
      <w:ins w:id="58" w:author="e.pashkova" w:date="2020-05-13T10:50:00Z">
        <w:r w:rsidR="00777F42">
          <w:rPr>
            <w:rFonts w:eastAsia="Calibri"/>
            <w:sz w:val="22"/>
            <w:szCs w:val="22"/>
            <w:lang w:val="uk-UA" w:eastAsia="en-US"/>
          </w:rPr>
          <w:t>.</w:t>
        </w:r>
      </w:ins>
      <w:r w:rsidRPr="004016E2">
        <w:rPr>
          <w:rFonts w:eastAsia="Calibri"/>
          <w:sz w:val="22"/>
          <w:szCs w:val="22"/>
          <w:lang w:val="uk-UA" w:eastAsia="en-US"/>
        </w:rPr>
        <w:t>;</w:t>
      </w:r>
    </w:p>
    <w:p w14:paraId="43DB876C" w14:textId="7B4CDBA9" w:rsidR="003D6504" w:rsidRPr="004016E2" w:rsidRDefault="00AC567D" w:rsidP="004016E2">
      <w:pPr>
        <w:tabs>
          <w:tab w:val="left" w:pos="851"/>
        </w:tabs>
        <w:ind w:firstLine="567"/>
        <w:jc w:val="both"/>
        <w:rPr>
          <w:rFonts w:eastAsia="Calibri"/>
          <w:sz w:val="22"/>
          <w:szCs w:val="22"/>
          <w:lang w:val="uk-UA" w:eastAsia="en-US"/>
        </w:rPr>
      </w:pPr>
      <w:r w:rsidRPr="004016E2">
        <w:rPr>
          <w:rFonts w:eastAsia="Calibri"/>
          <w:sz w:val="22"/>
          <w:szCs w:val="22"/>
          <w:lang w:val="uk-UA" w:eastAsia="en-US"/>
        </w:rPr>
        <w:t>7</w:t>
      </w:r>
      <w:r w:rsidR="003D6504" w:rsidRPr="004016E2">
        <w:rPr>
          <w:rFonts w:eastAsia="Calibri"/>
          <w:sz w:val="22"/>
          <w:szCs w:val="22"/>
          <w:lang w:val="uk-UA" w:eastAsia="en-US"/>
        </w:rPr>
        <w:t>.8.</w:t>
      </w:r>
      <w:r w:rsidR="00B03BD0" w:rsidRPr="004016E2">
        <w:rPr>
          <w:rFonts w:eastAsia="Calibri"/>
          <w:sz w:val="22"/>
          <w:szCs w:val="22"/>
          <w:lang w:val="uk-UA" w:eastAsia="en-US"/>
        </w:rPr>
        <w:t>13</w:t>
      </w:r>
      <w:r w:rsidR="003D6504" w:rsidRPr="004016E2">
        <w:rPr>
          <w:rFonts w:eastAsia="Calibri"/>
          <w:sz w:val="22"/>
          <w:szCs w:val="22"/>
          <w:lang w:val="uk-UA" w:eastAsia="en-US"/>
        </w:rPr>
        <w:t>. Роботи без дозвільних документів (акт-допуск, наряд-допуск) - штраф у розмірі 3000 грн</w:t>
      </w:r>
      <w:ins w:id="59" w:author="e.pashkova" w:date="2020-05-13T10:50:00Z">
        <w:r w:rsidR="00777F42">
          <w:rPr>
            <w:rFonts w:eastAsia="Calibri"/>
            <w:sz w:val="22"/>
            <w:szCs w:val="22"/>
            <w:lang w:val="uk-UA" w:eastAsia="en-US"/>
          </w:rPr>
          <w:t>.</w:t>
        </w:r>
      </w:ins>
      <w:r w:rsidR="003D6504" w:rsidRPr="004016E2">
        <w:rPr>
          <w:rFonts w:eastAsia="Calibri"/>
          <w:sz w:val="22"/>
          <w:szCs w:val="22"/>
          <w:lang w:val="uk-UA" w:eastAsia="en-US"/>
        </w:rPr>
        <w:t xml:space="preserve">; </w:t>
      </w:r>
    </w:p>
    <w:p w14:paraId="57E7224F" w14:textId="4E93E7FE" w:rsidR="003D6504" w:rsidRPr="004016E2" w:rsidRDefault="00AC567D" w:rsidP="004016E2">
      <w:pPr>
        <w:tabs>
          <w:tab w:val="left" w:pos="851"/>
        </w:tabs>
        <w:ind w:firstLine="567"/>
        <w:jc w:val="both"/>
        <w:rPr>
          <w:rFonts w:eastAsia="Calibri"/>
          <w:sz w:val="22"/>
          <w:szCs w:val="22"/>
          <w:lang w:val="uk-UA" w:eastAsia="en-US"/>
        </w:rPr>
      </w:pPr>
      <w:r w:rsidRPr="004016E2">
        <w:rPr>
          <w:rFonts w:eastAsia="Calibri"/>
          <w:sz w:val="22"/>
          <w:szCs w:val="22"/>
          <w:lang w:val="uk-UA" w:eastAsia="en-US"/>
        </w:rPr>
        <w:t>7</w:t>
      </w:r>
      <w:r w:rsidR="003D6504" w:rsidRPr="004016E2">
        <w:rPr>
          <w:rFonts w:eastAsia="Calibri"/>
          <w:sz w:val="22"/>
          <w:szCs w:val="22"/>
          <w:lang w:val="uk-UA" w:eastAsia="en-US"/>
        </w:rPr>
        <w:t>.8.</w:t>
      </w:r>
      <w:r w:rsidR="00B03BD0" w:rsidRPr="004016E2">
        <w:rPr>
          <w:rFonts w:eastAsia="Calibri"/>
          <w:sz w:val="22"/>
          <w:szCs w:val="22"/>
          <w:lang w:val="uk-UA" w:eastAsia="en-US"/>
        </w:rPr>
        <w:t>14</w:t>
      </w:r>
      <w:r w:rsidR="003D6504" w:rsidRPr="004016E2">
        <w:rPr>
          <w:rFonts w:eastAsia="Calibri"/>
          <w:sz w:val="22"/>
          <w:szCs w:val="22"/>
          <w:lang w:val="uk-UA" w:eastAsia="en-US"/>
        </w:rPr>
        <w:t>. Ігнорування знаків, встановлених на території Замовника, - штраф у розмірі 3000 грн</w:t>
      </w:r>
      <w:ins w:id="60" w:author="e.pashkova" w:date="2020-05-13T10:50:00Z">
        <w:r w:rsidR="00777F42">
          <w:rPr>
            <w:rFonts w:eastAsia="Calibri"/>
            <w:sz w:val="22"/>
            <w:szCs w:val="22"/>
            <w:lang w:val="uk-UA" w:eastAsia="en-US"/>
          </w:rPr>
          <w:t>.</w:t>
        </w:r>
      </w:ins>
      <w:r w:rsidR="003D6504" w:rsidRPr="004016E2">
        <w:rPr>
          <w:rFonts w:eastAsia="Calibri"/>
          <w:sz w:val="22"/>
          <w:szCs w:val="22"/>
          <w:lang w:val="uk-UA" w:eastAsia="en-US"/>
        </w:rPr>
        <w:t xml:space="preserve">; </w:t>
      </w:r>
    </w:p>
    <w:p w14:paraId="591C1600" w14:textId="32C76D2B" w:rsidR="003D6504" w:rsidRPr="004016E2" w:rsidRDefault="00AC567D" w:rsidP="004016E2">
      <w:pPr>
        <w:tabs>
          <w:tab w:val="left" w:pos="851"/>
        </w:tabs>
        <w:ind w:firstLine="567"/>
        <w:jc w:val="both"/>
        <w:rPr>
          <w:rFonts w:eastAsia="Calibri"/>
          <w:sz w:val="22"/>
          <w:szCs w:val="22"/>
          <w:lang w:val="uk-UA" w:eastAsia="en-US"/>
        </w:rPr>
      </w:pPr>
      <w:r w:rsidRPr="004016E2">
        <w:rPr>
          <w:rFonts w:eastAsia="Calibri"/>
          <w:sz w:val="22"/>
          <w:szCs w:val="22"/>
          <w:lang w:val="uk-UA" w:eastAsia="en-US"/>
        </w:rPr>
        <w:t>7</w:t>
      </w:r>
      <w:r w:rsidR="003D6504" w:rsidRPr="004016E2">
        <w:rPr>
          <w:rFonts w:eastAsia="Calibri"/>
          <w:sz w:val="22"/>
          <w:szCs w:val="22"/>
          <w:lang w:val="uk-UA" w:eastAsia="en-US"/>
        </w:rPr>
        <w:t>.8.</w:t>
      </w:r>
      <w:r w:rsidR="00B03BD0" w:rsidRPr="004016E2">
        <w:rPr>
          <w:rFonts w:eastAsia="Calibri"/>
          <w:sz w:val="22"/>
          <w:szCs w:val="22"/>
          <w:lang w:val="uk-UA" w:eastAsia="en-US"/>
        </w:rPr>
        <w:t>15</w:t>
      </w:r>
      <w:r w:rsidR="003D6504" w:rsidRPr="004016E2">
        <w:rPr>
          <w:rFonts w:eastAsia="Calibri"/>
          <w:sz w:val="22"/>
          <w:szCs w:val="22"/>
          <w:lang w:val="uk-UA" w:eastAsia="en-US"/>
        </w:rPr>
        <w:t>. Недотримання вимог безпеки при рухомому устаткуванні (перевищення швидкості, відсутність або невикористання ременів безпеки, розмови або використання мобільних пристроїв під час руху за кермом або в заборонених для цього місцях на території Замовника) - штраф у розмірі 3000 грн</w:t>
      </w:r>
      <w:ins w:id="61" w:author="e.pashkova" w:date="2020-05-13T10:53:00Z">
        <w:r w:rsidR="00777F42">
          <w:rPr>
            <w:rFonts w:eastAsia="Calibri"/>
            <w:sz w:val="22"/>
            <w:szCs w:val="22"/>
            <w:lang w:val="uk-UA" w:eastAsia="en-US"/>
          </w:rPr>
          <w:t>.</w:t>
        </w:r>
      </w:ins>
      <w:r w:rsidR="003D6504" w:rsidRPr="004016E2">
        <w:rPr>
          <w:rFonts w:eastAsia="Calibri"/>
          <w:sz w:val="22"/>
          <w:szCs w:val="22"/>
          <w:lang w:val="uk-UA" w:eastAsia="en-US"/>
        </w:rPr>
        <w:t xml:space="preserve">; </w:t>
      </w:r>
    </w:p>
    <w:p w14:paraId="2584EE05" w14:textId="7902712E" w:rsidR="003D6504" w:rsidRPr="004016E2" w:rsidRDefault="00AC567D" w:rsidP="004016E2">
      <w:pPr>
        <w:tabs>
          <w:tab w:val="left" w:pos="851"/>
        </w:tabs>
        <w:ind w:firstLine="567"/>
        <w:jc w:val="both"/>
        <w:rPr>
          <w:rFonts w:eastAsia="Calibri"/>
          <w:sz w:val="22"/>
          <w:szCs w:val="22"/>
          <w:lang w:val="uk-UA" w:eastAsia="en-US"/>
        </w:rPr>
      </w:pPr>
      <w:r w:rsidRPr="004016E2">
        <w:rPr>
          <w:rFonts w:eastAsia="Calibri"/>
          <w:sz w:val="22"/>
          <w:szCs w:val="22"/>
          <w:lang w:val="uk-UA" w:eastAsia="en-US"/>
        </w:rPr>
        <w:t>7</w:t>
      </w:r>
      <w:r w:rsidR="003D6504" w:rsidRPr="004016E2">
        <w:rPr>
          <w:rFonts w:eastAsia="Calibri"/>
          <w:sz w:val="22"/>
          <w:szCs w:val="22"/>
          <w:lang w:val="uk-UA" w:eastAsia="en-US"/>
        </w:rPr>
        <w:t>.8.</w:t>
      </w:r>
      <w:r w:rsidR="00B03BD0" w:rsidRPr="004016E2">
        <w:rPr>
          <w:rFonts w:eastAsia="Calibri"/>
          <w:sz w:val="22"/>
          <w:szCs w:val="22"/>
          <w:lang w:val="uk-UA" w:eastAsia="en-US"/>
        </w:rPr>
        <w:t>16</w:t>
      </w:r>
      <w:r w:rsidR="003D6504" w:rsidRPr="004016E2">
        <w:rPr>
          <w:rFonts w:eastAsia="Calibri"/>
          <w:sz w:val="22"/>
          <w:szCs w:val="22"/>
          <w:lang w:val="uk-UA" w:eastAsia="en-US"/>
        </w:rPr>
        <w:t>. Використання (робота) інструментів та приладів (електричного, механічного, ручних інструментів), які не відповідають вимогам безпеки та / або інструкцій з їх експлуатації - штраф у розмірі 3000 грн</w:t>
      </w:r>
      <w:ins w:id="62" w:author="e.pashkova" w:date="2020-05-13T10:53:00Z">
        <w:r w:rsidR="0013183C">
          <w:rPr>
            <w:rFonts w:eastAsia="Calibri"/>
            <w:sz w:val="22"/>
            <w:szCs w:val="22"/>
            <w:lang w:val="uk-UA" w:eastAsia="en-US"/>
          </w:rPr>
          <w:t>.</w:t>
        </w:r>
      </w:ins>
      <w:r w:rsidR="003D6504" w:rsidRPr="004016E2">
        <w:rPr>
          <w:rFonts w:eastAsia="Calibri"/>
          <w:sz w:val="22"/>
          <w:szCs w:val="22"/>
          <w:lang w:val="uk-UA" w:eastAsia="en-US"/>
        </w:rPr>
        <w:t>;</w:t>
      </w:r>
    </w:p>
    <w:p w14:paraId="77ABFE7E" w14:textId="6DBCE459" w:rsidR="003D6504" w:rsidRPr="004016E2" w:rsidRDefault="00AC567D" w:rsidP="004016E2">
      <w:pPr>
        <w:tabs>
          <w:tab w:val="left" w:pos="851"/>
        </w:tabs>
        <w:ind w:firstLine="567"/>
        <w:jc w:val="both"/>
        <w:rPr>
          <w:rFonts w:eastAsia="Calibri"/>
          <w:sz w:val="22"/>
          <w:szCs w:val="22"/>
          <w:lang w:val="uk-UA" w:eastAsia="en-US"/>
        </w:rPr>
      </w:pPr>
      <w:r w:rsidRPr="004016E2">
        <w:rPr>
          <w:rFonts w:eastAsia="Calibri"/>
          <w:sz w:val="22"/>
          <w:szCs w:val="22"/>
          <w:lang w:val="uk-UA" w:eastAsia="en-US"/>
        </w:rPr>
        <w:t>7</w:t>
      </w:r>
      <w:r w:rsidR="003D6504" w:rsidRPr="004016E2">
        <w:rPr>
          <w:rFonts w:eastAsia="Calibri"/>
          <w:sz w:val="22"/>
          <w:szCs w:val="22"/>
          <w:lang w:val="uk-UA" w:eastAsia="en-US"/>
        </w:rPr>
        <w:t>.8.1</w:t>
      </w:r>
      <w:r w:rsidR="00B03BD0" w:rsidRPr="004016E2">
        <w:rPr>
          <w:rFonts w:eastAsia="Calibri"/>
          <w:sz w:val="22"/>
          <w:szCs w:val="22"/>
          <w:lang w:val="uk-UA" w:eastAsia="en-US"/>
        </w:rPr>
        <w:t>7</w:t>
      </w:r>
      <w:r w:rsidR="003D6504" w:rsidRPr="004016E2">
        <w:rPr>
          <w:rFonts w:eastAsia="Calibri"/>
          <w:sz w:val="22"/>
          <w:szCs w:val="22"/>
          <w:lang w:val="uk-UA" w:eastAsia="en-US"/>
        </w:rPr>
        <w:t xml:space="preserve"> Недотримання вимог Замовника з використання засобів індивідуального захисту - штраф у розмірі 500 грн</w:t>
      </w:r>
      <w:ins w:id="63" w:author="e.pashkova" w:date="2020-05-13T10:53:00Z">
        <w:r w:rsidR="0013183C">
          <w:rPr>
            <w:rFonts w:eastAsia="Calibri"/>
            <w:sz w:val="22"/>
            <w:szCs w:val="22"/>
            <w:lang w:val="uk-UA" w:eastAsia="en-US"/>
          </w:rPr>
          <w:t>.</w:t>
        </w:r>
      </w:ins>
      <w:r w:rsidR="003D6504" w:rsidRPr="004016E2">
        <w:rPr>
          <w:rFonts w:eastAsia="Calibri"/>
          <w:sz w:val="22"/>
          <w:szCs w:val="22"/>
          <w:lang w:val="uk-UA" w:eastAsia="en-US"/>
        </w:rPr>
        <w:t xml:space="preserve">; </w:t>
      </w:r>
    </w:p>
    <w:p w14:paraId="24D726E5" w14:textId="0291273E" w:rsidR="003D6504" w:rsidRPr="004016E2" w:rsidRDefault="00AC567D" w:rsidP="004016E2">
      <w:pPr>
        <w:tabs>
          <w:tab w:val="left" w:pos="851"/>
        </w:tabs>
        <w:ind w:firstLine="567"/>
        <w:jc w:val="both"/>
        <w:rPr>
          <w:rFonts w:eastAsia="Calibri"/>
          <w:sz w:val="22"/>
          <w:szCs w:val="22"/>
          <w:lang w:val="uk-UA" w:eastAsia="en-US"/>
        </w:rPr>
      </w:pPr>
      <w:r w:rsidRPr="004016E2">
        <w:rPr>
          <w:rFonts w:eastAsia="Calibri"/>
          <w:sz w:val="22"/>
          <w:szCs w:val="22"/>
          <w:lang w:val="uk-UA" w:eastAsia="en-US"/>
        </w:rPr>
        <w:t>7.</w:t>
      </w:r>
      <w:r w:rsidR="003D6504" w:rsidRPr="004016E2">
        <w:rPr>
          <w:rFonts w:eastAsia="Calibri"/>
          <w:sz w:val="22"/>
          <w:szCs w:val="22"/>
          <w:lang w:val="uk-UA" w:eastAsia="en-US"/>
        </w:rPr>
        <w:t>8.1</w:t>
      </w:r>
      <w:r w:rsidR="00B03BD0" w:rsidRPr="004016E2">
        <w:rPr>
          <w:rFonts w:eastAsia="Calibri"/>
          <w:sz w:val="22"/>
          <w:szCs w:val="22"/>
          <w:lang w:val="uk-UA" w:eastAsia="en-US"/>
        </w:rPr>
        <w:t>8</w:t>
      </w:r>
      <w:r w:rsidR="003D6504" w:rsidRPr="004016E2">
        <w:rPr>
          <w:rFonts w:eastAsia="Calibri"/>
          <w:sz w:val="22"/>
          <w:szCs w:val="22"/>
          <w:lang w:val="uk-UA" w:eastAsia="en-US"/>
        </w:rPr>
        <w:t xml:space="preserve">. </w:t>
      </w:r>
      <w:r w:rsidRPr="004016E2">
        <w:rPr>
          <w:rFonts w:eastAsia="Calibri"/>
          <w:sz w:val="22"/>
          <w:szCs w:val="22"/>
          <w:lang w:val="uk-UA" w:eastAsia="en-US"/>
        </w:rPr>
        <w:t>Н</w:t>
      </w:r>
      <w:r w:rsidR="003D6504" w:rsidRPr="004016E2">
        <w:rPr>
          <w:rFonts w:eastAsia="Calibri"/>
          <w:sz w:val="22"/>
          <w:szCs w:val="22"/>
          <w:lang w:val="uk-UA" w:eastAsia="en-US"/>
        </w:rPr>
        <w:t xml:space="preserve">едотримання </w:t>
      </w:r>
      <w:commentRangeStart w:id="64"/>
      <w:r w:rsidR="003D6504" w:rsidRPr="004016E2">
        <w:rPr>
          <w:rFonts w:eastAsia="Calibri"/>
          <w:sz w:val="22"/>
          <w:szCs w:val="22"/>
          <w:lang w:val="uk-UA" w:eastAsia="en-US"/>
        </w:rPr>
        <w:t>належної чистоти на робочому місці, майданчику, побутових приміщеннях, а також складування матеріалів, сміття і відходів в недозволених місцях на території Замовника - штраф у розмірі 500 грн</w:t>
      </w:r>
      <w:ins w:id="65" w:author="e.pashkova" w:date="2020-05-13T10:53:00Z">
        <w:r w:rsidR="0013183C">
          <w:rPr>
            <w:rFonts w:eastAsia="Calibri"/>
            <w:sz w:val="22"/>
            <w:szCs w:val="22"/>
            <w:lang w:val="uk-UA" w:eastAsia="en-US"/>
          </w:rPr>
          <w:t>.</w:t>
        </w:r>
      </w:ins>
      <w:r w:rsidR="003D6504" w:rsidRPr="004016E2">
        <w:rPr>
          <w:rFonts w:eastAsia="Calibri"/>
          <w:sz w:val="22"/>
          <w:szCs w:val="22"/>
          <w:lang w:val="uk-UA" w:eastAsia="en-US"/>
        </w:rPr>
        <w:t xml:space="preserve">; </w:t>
      </w:r>
      <w:commentRangeEnd w:id="64"/>
      <w:r w:rsidR="0013183C">
        <w:rPr>
          <w:rStyle w:val="a7"/>
        </w:rPr>
        <w:commentReference w:id="64"/>
      </w:r>
    </w:p>
    <w:p w14:paraId="6CFBEB51" w14:textId="484179C6" w:rsidR="003D6504" w:rsidRPr="004016E2" w:rsidRDefault="00AC567D" w:rsidP="004016E2">
      <w:pPr>
        <w:tabs>
          <w:tab w:val="left" w:pos="851"/>
        </w:tabs>
        <w:ind w:firstLine="567"/>
        <w:jc w:val="both"/>
        <w:rPr>
          <w:rFonts w:eastAsia="Calibri"/>
          <w:sz w:val="22"/>
          <w:szCs w:val="22"/>
          <w:lang w:val="uk-UA" w:eastAsia="en-US"/>
        </w:rPr>
      </w:pPr>
      <w:r w:rsidRPr="004016E2">
        <w:rPr>
          <w:rFonts w:eastAsia="Calibri"/>
          <w:sz w:val="22"/>
          <w:szCs w:val="22"/>
          <w:lang w:val="uk-UA" w:eastAsia="en-US"/>
        </w:rPr>
        <w:t>7</w:t>
      </w:r>
      <w:r w:rsidR="003D6504" w:rsidRPr="004016E2">
        <w:rPr>
          <w:rFonts w:eastAsia="Calibri"/>
          <w:sz w:val="22"/>
          <w:szCs w:val="22"/>
          <w:lang w:val="uk-UA" w:eastAsia="en-US"/>
        </w:rPr>
        <w:t xml:space="preserve">.8.13. </w:t>
      </w:r>
      <w:commentRangeStart w:id="66"/>
      <w:r w:rsidR="003D6504" w:rsidRPr="004016E2">
        <w:rPr>
          <w:rFonts w:eastAsia="Calibri"/>
          <w:sz w:val="22"/>
          <w:szCs w:val="22"/>
          <w:lang w:val="uk-UA" w:eastAsia="en-US"/>
        </w:rPr>
        <w:t>Відмова від проходження особою (працівником Підрядника) медичного</w:t>
      </w:r>
      <w:r w:rsidR="00B03BD0" w:rsidRPr="004016E2">
        <w:rPr>
          <w:rFonts w:eastAsia="Calibri"/>
          <w:sz w:val="22"/>
          <w:szCs w:val="22"/>
          <w:lang w:val="uk-UA" w:eastAsia="en-US"/>
        </w:rPr>
        <w:t>, наркологічного</w:t>
      </w:r>
      <w:r w:rsidR="003D6504" w:rsidRPr="004016E2">
        <w:rPr>
          <w:rFonts w:eastAsia="Calibri"/>
          <w:sz w:val="22"/>
          <w:szCs w:val="22"/>
          <w:lang w:val="uk-UA" w:eastAsia="en-US"/>
        </w:rPr>
        <w:t xml:space="preserve"> огляду - штраф у розмірі 500 грн </w:t>
      </w:r>
      <w:commentRangeEnd w:id="66"/>
      <w:r w:rsidR="0013183C">
        <w:rPr>
          <w:rStyle w:val="a7"/>
        </w:rPr>
        <w:commentReference w:id="66"/>
      </w:r>
    </w:p>
    <w:p w14:paraId="177F713F" w14:textId="6D598B89" w:rsidR="003D6504" w:rsidRPr="004016E2" w:rsidRDefault="00AC567D" w:rsidP="004016E2">
      <w:pPr>
        <w:tabs>
          <w:tab w:val="left" w:pos="851"/>
        </w:tabs>
        <w:ind w:firstLine="567"/>
        <w:jc w:val="both"/>
        <w:rPr>
          <w:rFonts w:eastAsia="Calibri"/>
          <w:sz w:val="22"/>
          <w:szCs w:val="22"/>
          <w:lang w:val="uk-UA" w:eastAsia="en-US"/>
        </w:rPr>
      </w:pPr>
      <w:r w:rsidRPr="004016E2">
        <w:rPr>
          <w:rFonts w:eastAsia="Calibri"/>
          <w:sz w:val="22"/>
          <w:szCs w:val="22"/>
          <w:lang w:val="uk-UA" w:eastAsia="en-US"/>
        </w:rPr>
        <w:t>7</w:t>
      </w:r>
      <w:r w:rsidR="003D6504" w:rsidRPr="004016E2">
        <w:rPr>
          <w:rFonts w:eastAsia="Calibri"/>
          <w:sz w:val="22"/>
          <w:szCs w:val="22"/>
          <w:lang w:val="uk-UA" w:eastAsia="en-US"/>
        </w:rPr>
        <w:t>.8.14. Інші порушення, які можуть бути здійсненні працівниками Підрядника і які можуть привести до порушення безпеки на території замовника та/або припинити роботу Замовника або його окремих працівників, - штрафні санкції застосовуються відповідно до чинного законодавства України.</w:t>
      </w:r>
    </w:p>
    <w:p w14:paraId="0F284A3E" w14:textId="2DD6A500" w:rsidR="003D6504" w:rsidRPr="004016E2" w:rsidRDefault="003D6504" w:rsidP="004016E2">
      <w:pPr>
        <w:tabs>
          <w:tab w:val="left" w:pos="851"/>
        </w:tabs>
        <w:ind w:firstLine="567"/>
        <w:jc w:val="both"/>
        <w:rPr>
          <w:rFonts w:eastAsia="Calibri"/>
          <w:sz w:val="22"/>
          <w:szCs w:val="22"/>
          <w:lang w:val="uk-UA" w:eastAsia="en-US"/>
        </w:rPr>
      </w:pPr>
      <w:r w:rsidRPr="004016E2">
        <w:rPr>
          <w:rFonts w:eastAsia="Calibri"/>
          <w:sz w:val="22"/>
          <w:szCs w:val="22"/>
          <w:lang w:val="uk-UA" w:eastAsia="en-US"/>
        </w:rPr>
        <w:t xml:space="preserve">7.9. </w:t>
      </w:r>
      <w:commentRangeStart w:id="67"/>
      <w:del w:id="68" w:author="e.pashkova" w:date="2020-05-13T11:01:00Z">
        <w:r w:rsidRPr="004016E2" w:rsidDel="0013183C">
          <w:rPr>
            <w:rFonts w:eastAsia="Calibri"/>
            <w:sz w:val="22"/>
            <w:szCs w:val="22"/>
            <w:lang w:val="uk-UA" w:eastAsia="en-US"/>
          </w:rPr>
          <w:delText>При накладенні штрафу</w:delText>
        </w:r>
      </w:del>
      <w:commentRangeEnd w:id="67"/>
      <w:r w:rsidR="0013183C">
        <w:rPr>
          <w:rStyle w:val="a7"/>
        </w:rPr>
        <w:commentReference w:id="67"/>
      </w:r>
      <w:del w:id="69" w:author="e.pashkova" w:date="2020-05-13T11:01:00Z">
        <w:r w:rsidRPr="004016E2" w:rsidDel="0013183C">
          <w:rPr>
            <w:rFonts w:eastAsia="Calibri"/>
            <w:sz w:val="22"/>
            <w:szCs w:val="22"/>
            <w:lang w:val="uk-UA" w:eastAsia="en-US"/>
          </w:rPr>
          <w:delText xml:space="preserve">, </w:delText>
        </w:r>
      </w:del>
      <w:r w:rsidRPr="004016E2">
        <w:rPr>
          <w:rFonts w:eastAsia="Calibri"/>
          <w:sz w:val="22"/>
          <w:szCs w:val="22"/>
          <w:lang w:val="uk-UA" w:eastAsia="en-US"/>
        </w:rPr>
        <w:t>Замовник залишає за собою право вимагати звільнення працівниками Підрядника території Замовника у разі здійснення будь-якого порушення правил охорони праці</w:t>
      </w:r>
      <w:ins w:id="70" w:author="e.pashkova" w:date="2020-05-13T11:12:00Z">
        <w:r w:rsidR="00B56132">
          <w:rPr>
            <w:rFonts w:eastAsia="Calibri"/>
            <w:sz w:val="22"/>
            <w:szCs w:val="22"/>
            <w:lang w:val="uk-UA" w:eastAsia="en-US"/>
          </w:rPr>
          <w:t xml:space="preserve">, промислової та екологічної </w:t>
        </w:r>
        <w:proofErr w:type="spellStart"/>
        <w:r w:rsidR="00B56132">
          <w:rPr>
            <w:rFonts w:eastAsia="Calibri"/>
            <w:sz w:val="22"/>
            <w:szCs w:val="22"/>
            <w:lang w:val="uk-UA" w:eastAsia="en-US"/>
          </w:rPr>
          <w:t>безпеки</w:t>
        </w:r>
      </w:ins>
      <w:del w:id="71" w:author="e.pashkova" w:date="2020-05-13T11:12:00Z">
        <w:r w:rsidRPr="004016E2" w:rsidDel="00B56132">
          <w:rPr>
            <w:rFonts w:eastAsia="Calibri"/>
            <w:sz w:val="22"/>
            <w:szCs w:val="22"/>
            <w:lang w:val="uk-UA" w:eastAsia="en-US"/>
          </w:rPr>
          <w:delText xml:space="preserve"> </w:delText>
        </w:r>
      </w:del>
      <w:r w:rsidRPr="004016E2">
        <w:rPr>
          <w:rFonts w:eastAsia="Calibri"/>
          <w:sz w:val="22"/>
          <w:szCs w:val="22"/>
          <w:lang w:val="uk-UA" w:eastAsia="en-US"/>
        </w:rPr>
        <w:t>при</w:t>
      </w:r>
      <w:proofErr w:type="spellEnd"/>
      <w:r w:rsidRPr="004016E2">
        <w:rPr>
          <w:rFonts w:eastAsia="Calibri"/>
          <w:sz w:val="22"/>
          <w:szCs w:val="22"/>
          <w:lang w:val="uk-UA" w:eastAsia="en-US"/>
        </w:rPr>
        <w:t xml:space="preserve"> виконанні Робіт, які діють на території Замовника</w:t>
      </w:r>
      <w:ins w:id="72" w:author="e.pashkova" w:date="2020-05-13T11:12:00Z">
        <w:r w:rsidR="00B56132">
          <w:rPr>
            <w:rFonts w:eastAsia="Calibri"/>
            <w:sz w:val="22"/>
            <w:szCs w:val="22"/>
            <w:lang w:val="uk-UA" w:eastAsia="en-US"/>
          </w:rPr>
          <w:t xml:space="preserve"> та\або встановлених діючим законодавством </w:t>
        </w:r>
      </w:ins>
      <w:ins w:id="73" w:author="e.pashkova" w:date="2020-05-13T11:13:00Z">
        <w:r w:rsidR="00B56132">
          <w:rPr>
            <w:rFonts w:eastAsia="Calibri"/>
            <w:sz w:val="22"/>
            <w:szCs w:val="22"/>
            <w:lang w:val="uk-UA" w:eastAsia="en-US"/>
          </w:rPr>
          <w:t>України</w:t>
        </w:r>
      </w:ins>
      <w:r w:rsidRPr="004016E2">
        <w:rPr>
          <w:rFonts w:eastAsia="Calibri"/>
          <w:sz w:val="22"/>
          <w:szCs w:val="22"/>
          <w:lang w:val="uk-UA" w:eastAsia="en-US"/>
        </w:rPr>
        <w:t xml:space="preserve">, а також заборонити надалі будь-яке знаходження Підрядника (його окремих працівників, що вчинили порушення) на території Замовника </w:t>
      </w:r>
    </w:p>
    <w:p w14:paraId="17B4E386" w14:textId="5E80136B" w:rsidR="003D6504" w:rsidRPr="004016E2" w:rsidRDefault="003D6504" w:rsidP="004016E2">
      <w:pPr>
        <w:tabs>
          <w:tab w:val="left" w:pos="851"/>
        </w:tabs>
        <w:ind w:firstLine="567"/>
        <w:jc w:val="both"/>
        <w:rPr>
          <w:rFonts w:eastAsia="Calibri"/>
          <w:sz w:val="22"/>
          <w:szCs w:val="22"/>
          <w:lang w:val="uk-UA" w:eastAsia="en-US"/>
        </w:rPr>
      </w:pPr>
      <w:r w:rsidRPr="004016E2">
        <w:rPr>
          <w:rFonts w:eastAsia="Calibri"/>
          <w:sz w:val="22"/>
          <w:szCs w:val="22"/>
          <w:lang w:val="uk-UA" w:eastAsia="en-US"/>
        </w:rPr>
        <w:t xml:space="preserve">7.10. </w:t>
      </w:r>
      <w:ins w:id="74" w:author="e.pashkova" w:date="2020-05-13T11:13:00Z">
        <w:r w:rsidR="00B56132">
          <w:rPr>
            <w:rFonts w:eastAsia="Calibri"/>
            <w:sz w:val="22"/>
            <w:szCs w:val="22"/>
            <w:lang w:val="uk-UA" w:eastAsia="en-US"/>
          </w:rPr>
          <w:t xml:space="preserve">У разі виявлення </w:t>
        </w:r>
        <w:r w:rsidR="0026374D">
          <w:rPr>
            <w:rFonts w:eastAsia="Calibri"/>
            <w:sz w:val="22"/>
            <w:szCs w:val="22"/>
            <w:lang w:val="uk-UA" w:eastAsia="en-US"/>
          </w:rPr>
          <w:t>факту порушення норм та правил з охорони праці, промислової та екологічної безпеки Підрядником</w:t>
        </w:r>
      </w:ins>
      <w:ins w:id="75" w:author="e.pashkova" w:date="2020-05-13T11:14:00Z">
        <w:r w:rsidR="0026374D">
          <w:rPr>
            <w:rFonts w:eastAsia="Calibri"/>
            <w:sz w:val="22"/>
            <w:szCs w:val="22"/>
            <w:lang w:val="uk-UA" w:eastAsia="en-US"/>
          </w:rPr>
          <w:t xml:space="preserve"> (його працівниками, залученими ним третіми особами та \або їх працівниками)</w:t>
        </w:r>
      </w:ins>
      <w:ins w:id="76" w:author="e.pashkova" w:date="2020-05-13T11:21:00Z">
        <w:r w:rsidR="0026374D">
          <w:rPr>
            <w:rFonts w:eastAsia="Calibri"/>
            <w:sz w:val="22"/>
            <w:szCs w:val="22"/>
            <w:lang w:val="uk-UA" w:eastAsia="en-US"/>
          </w:rPr>
          <w:t>Замовник негайно повідомляє про такий факт Підрядника</w:t>
        </w:r>
      </w:ins>
      <w:ins w:id="77" w:author="e.pashkova" w:date="2020-05-13T11:22:00Z">
        <w:r w:rsidR="0026374D">
          <w:rPr>
            <w:rFonts w:eastAsia="Calibri"/>
            <w:sz w:val="22"/>
            <w:szCs w:val="22"/>
            <w:lang w:val="uk-UA" w:eastAsia="en-US"/>
          </w:rPr>
          <w:t xml:space="preserve"> </w:t>
        </w:r>
        <w:commentRangeStart w:id="78"/>
        <w:r w:rsidR="0026374D">
          <w:rPr>
            <w:rFonts w:eastAsia="Calibri"/>
            <w:sz w:val="22"/>
            <w:szCs w:val="22"/>
            <w:lang w:val="uk-UA" w:eastAsia="en-US"/>
          </w:rPr>
          <w:t>шляхом ___________</w:t>
        </w:r>
      </w:ins>
      <w:ins w:id="79" w:author="e.pashkova" w:date="2020-05-13T11:14:00Z">
        <w:r w:rsidR="0026374D">
          <w:rPr>
            <w:rFonts w:eastAsia="Calibri"/>
            <w:sz w:val="22"/>
            <w:szCs w:val="22"/>
            <w:lang w:val="uk-UA" w:eastAsia="en-US"/>
          </w:rPr>
          <w:t xml:space="preserve"> </w:t>
        </w:r>
      </w:ins>
      <w:commentRangeEnd w:id="78"/>
      <w:ins w:id="80" w:author="e.pashkova" w:date="2020-05-13T11:22:00Z">
        <w:r w:rsidR="0026374D">
          <w:rPr>
            <w:rStyle w:val="a7"/>
          </w:rPr>
          <w:commentReference w:id="78"/>
        </w:r>
        <w:r w:rsidR="0026374D">
          <w:rPr>
            <w:rStyle w:val="a7"/>
            <w:lang w:val="uk-UA"/>
          </w:rPr>
          <w:t xml:space="preserve">, </w:t>
        </w:r>
        <w:r w:rsidR="0026374D" w:rsidRPr="0026374D">
          <w:rPr>
            <w:rStyle w:val="a7"/>
            <w:sz w:val="22"/>
            <w:szCs w:val="22"/>
            <w:lang w:val="uk-UA"/>
            <w:rPrChange w:id="81" w:author="e.pashkova" w:date="2020-05-13T11:23:00Z">
              <w:rPr>
                <w:rStyle w:val="a7"/>
                <w:lang w:val="uk-UA"/>
              </w:rPr>
            </w:rPrChange>
          </w:rPr>
          <w:t xml:space="preserve">а також </w:t>
        </w:r>
      </w:ins>
      <w:ins w:id="82" w:author="e.pashkova" w:date="2020-05-13T11:14:00Z">
        <w:r w:rsidR="0026374D" w:rsidRPr="0026374D">
          <w:rPr>
            <w:rFonts w:eastAsia="Calibri"/>
            <w:sz w:val="22"/>
            <w:szCs w:val="22"/>
            <w:lang w:val="uk-UA" w:eastAsia="en-US"/>
          </w:rPr>
          <w:t>Замовником складається Акт про по</w:t>
        </w:r>
        <w:r w:rsidR="0026374D" w:rsidRPr="00E649A9">
          <w:rPr>
            <w:rFonts w:eastAsia="Calibri"/>
            <w:sz w:val="22"/>
            <w:szCs w:val="22"/>
            <w:lang w:val="uk-UA" w:eastAsia="en-US"/>
          </w:rPr>
          <w:t xml:space="preserve">рушення із зазначенням </w:t>
        </w:r>
      </w:ins>
      <w:ins w:id="83" w:author="e.pashkova" w:date="2020-05-13T11:15:00Z">
        <w:r w:rsidR="0026374D" w:rsidRPr="00E649A9">
          <w:rPr>
            <w:rFonts w:eastAsia="Calibri"/>
            <w:sz w:val="22"/>
            <w:szCs w:val="22"/>
            <w:lang w:val="uk-UA" w:eastAsia="en-US"/>
          </w:rPr>
          <w:t xml:space="preserve">часу, місця, </w:t>
        </w:r>
        <w:r w:rsidR="0026374D" w:rsidRPr="0026374D">
          <w:rPr>
            <w:rFonts w:eastAsia="Calibri"/>
            <w:sz w:val="22"/>
            <w:szCs w:val="22"/>
            <w:lang w:val="uk-UA" w:eastAsia="en-US"/>
            <w:rPrChange w:id="84" w:author="e.pashkova" w:date="2020-05-13T11:23:00Z">
              <w:rPr>
                <w:rFonts w:eastAsia="Calibri"/>
                <w:sz w:val="22"/>
                <w:szCs w:val="22"/>
                <w:lang w:val="uk-UA" w:eastAsia="en-US"/>
              </w:rPr>
            </w:rPrChange>
          </w:rPr>
          <w:t>виду та суті порушення,</w:t>
        </w:r>
      </w:ins>
      <w:ins w:id="85" w:author="e.pashkova" w:date="2020-05-13T11:16:00Z">
        <w:r w:rsidR="0026374D" w:rsidRPr="0026374D">
          <w:rPr>
            <w:rFonts w:eastAsia="Calibri"/>
            <w:sz w:val="22"/>
            <w:szCs w:val="22"/>
            <w:lang w:val="uk-UA" w:eastAsia="en-US"/>
            <w:rPrChange w:id="86" w:author="e.pashkova" w:date="2020-05-13T11:23:00Z">
              <w:rPr>
                <w:rFonts w:eastAsia="Calibri"/>
                <w:sz w:val="22"/>
                <w:szCs w:val="22"/>
                <w:lang w:val="uk-UA" w:eastAsia="en-US"/>
              </w:rPr>
            </w:rPrChange>
          </w:rPr>
          <w:t xml:space="preserve"> особи що порушила</w:t>
        </w:r>
      </w:ins>
      <w:ins w:id="87" w:author="e.pashkova" w:date="2020-05-13T11:17:00Z">
        <w:r w:rsidR="0026374D" w:rsidRPr="0026374D">
          <w:rPr>
            <w:rFonts w:eastAsia="Calibri"/>
            <w:sz w:val="22"/>
            <w:szCs w:val="22"/>
            <w:lang w:val="uk-UA" w:eastAsia="en-US"/>
            <w:rPrChange w:id="88" w:author="e.pashkova" w:date="2020-05-13T11:23:00Z">
              <w:rPr>
                <w:rFonts w:eastAsia="Calibri"/>
                <w:sz w:val="22"/>
                <w:szCs w:val="22"/>
                <w:lang w:val="uk-UA" w:eastAsia="en-US"/>
              </w:rPr>
            </w:rPrChange>
          </w:rPr>
          <w:t xml:space="preserve">, </w:t>
        </w:r>
      </w:ins>
      <w:ins w:id="89" w:author="e.pashkova" w:date="2020-05-13T11:18:00Z">
        <w:r w:rsidR="0026374D" w:rsidRPr="0026374D">
          <w:rPr>
            <w:rFonts w:eastAsia="Calibri"/>
            <w:sz w:val="22"/>
            <w:szCs w:val="22"/>
            <w:lang w:val="uk-UA" w:eastAsia="en-US"/>
            <w:rPrChange w:id="90" w:author="e.pashkova" w:date="2020-05-13T11:23:00Z">
              <w:rPr>
                <w:rFonts w:eastAsia="Calibri"/>
                <w:sz w:val="22"/>
                <w:szCs w:val="22"/>
                <w:lang w:val="uk-UA" w:eastAsia="en-US"/>
              </w:rPr>
            </w:rPrChange>
          </w:rPr>
          <w:t xml:space="preserve">зазначенням норми яку було порушено. </w:t>
        </w:r>
      </w:ins>
      <w:ins w:id="91" w:author="e.pashkova" w:date="2020-05-13T11:20:00Z">
        <w:r w:rsidR="0026374D" w:rsidRPr="0026374D">
          <w:rPr>
            <w:rFonts w:eastAsia="Calibri"/>
            <w:sz w:val="22"/>
            <w:szCs w:val="22"/>
            <w:lang w:val="uk-UA" w:eastAsia="en-US"/>
            <w:rPrChange w:id="92" w:author="e.pashkova" w:date="2020-05-13T11:23:00Z">
              <w:rPr>
                <w:rFonts w:eastAsia="Calibri"/>
                <w:sz w:val="22"/>
                <w:szCs w:val="22"/>
                <w:lang w:val="uk-UA" w:eastAsia="en-US"/>
              </w:rPr>
            </w:rPrChange>
          </w:rPr>
          <w:t>Акт складається у</w:t>
        </w:r>
        <w:r w:rsidR="0026374D">
          <w:rPr>
            <w:rFonts w:eastAsia="Calibri"/>
            <w:sz w:val="22"/>
            <w:szCs w:val="22"/>
            <w:lang w:val="uk-UA" w:eastAsia="en-US"/>
          </w:rPr>
          <w:t xml:space="preserve"> присутності  двох осіб, які можуть бути працівниками Замовниками та а</w:t>
        </w:r>
      </w:ins>
      <w:ins w:id="93" w:author="e.pashkova" w:date="2020-05-13T11:21:00Z">
        <w:r w:rsidR="0026374D">
          <w:rPr>
            <w:rFonts w:eastAsia="Calibri"/>
            <w:sz w:val="22"/>
            <w:szCs w:val="22"/>
            <w:lang w:val="uk-UA" w:eastAsia="en-US"/>
          </w:rPr>
          <w:t>\або сторонніх організаці</w:t>
        </w:r>
      </w:ins>
      <w:ins w:id="94" w:author="e.pashkova" w:date="2020-05-13T11:23:00Z">
        <w:r w:rsidR="0026374D">
          <w:rPr>
            <w:rFonts w:eastAsia="Calibri"/>
            <w:sz w:val="22"/>
            <w:szCs w:val="22"/>
            <w:lang w:val="uk-UA" w:eastAsia="en-US"/>
          </w:rPr>
          <w:t>й</w:t>
        </w:r>
      </w:ins>
      <w:ins w:id="95" w:author="e.pashkova" w:date="2020-05-13T11:21:00Z">
        <w:r w:rsidR="0026374D">
          <w:rPr>
            <w:rFonts w:eastAsia="Calibri"/>
            <w:sz w:val="22"/>
            <w:szCs w:val="22"/>
            <w:lang w:val="uk-UA" w:eastAsia="en-US"/>
          </w:rPr>
          <w:t xml:space="preserve"> </w:t>
        </w:r>
      </w:ins>
      <w:ins w:id="96" w:author="e.pashkova" w:date="2020-05-13T11:20:00Z">
        <w:r w:rsidR="0026374D">
          <w:rPr>
            <w:rFonts w:eastAsia="Calibri"/>
            <w:sz w:val="22"/>
            <w:szCs w:val="22"/>
            <w:lang w:val="uk-UA" w:eastAsia="en-US"/>
          </w:rPr>
          <w:t>та порушника</w:t>
        </w:r>
      </w:ins>
      <w:ins w:id="97" w:author="e.pashkova" w:date="2020-05-13T11:21:00Z">
        <w:r w:rsidR="0026374D">
          <w:rPr>
            <w:rFonts w:eastAsia="Calibri"/>
            <w:sz w:val="22"/>
            <w:szCs w:val="22"/>
            <w:lang w:val="uk-UA" w:eastAsia="en-US"/>
          </w:rPr>
          <w:t>. У разі якщо порушник відмовляється від підписання Акту</w:t>
        </w:r>
      </w:ins>
      <w:ins w:id="98" w:author="e.pashkova" w:date="2020-05-13T11:23:00Z">
        <w:r w:rsidR="0026374D">
          <w:rPr>
            <w:rFonts w:eastAsia="Calibri"/>
            <w:sz w:val="22"/>
            <w:szCs w:val="22"/>
            <w:lang w:val="uk-UA" w:eastAsia="en-US"/>
          </w:rPr>
          <w:t xml:space="preserve"> про порушення Замовником в присутності також двох осіб </w:t>
        </w:r>
        <w:r w:rsidR="00E649A9">
          <w:rPr>
            <w:rFonts w:eastAsia="Calibri"/>
            <w:sz w:val="22"/>
            <w:szCs w:val="22"/>
            <w:lang w:val="uk-UA" w:eastAsia="en-US"/>
          </w:rPr>
          <w:t xml:space="preserve">складається </w:t>
        </w:r>
        <w:proofErr w:type="spellStart"/>
        <w:r w:rsidR="00E649A9">
          <w:rPr>
            <w:rFonts w:eastAsia="Calibri"/>
            <w:sz w:val="22"/>
            <w:szCs w:val="22"/>
            <w:lang w:val="uk-UA" w:eastAsia="en-US"/>
          </w:rPr>
          <w:t>Акто</w:t>
        </w:r>
        <w:proofErr w:type="spellEnd"/>
        <w:r w:rsidR="00E649A9">
          <w:rPr>
            <w:rFonts w:eastAsia="Calibri"/>
            <w:sz w:val="22"/>
            <w:szCs w:val="22"/>
            <w:lang w:val="uk-UA" w:eastAsia="en-US"/>
          </w:rPr>
          <w:t xml:space="preserve"> про відмову підписання А</w:t>
        </w:r>
      </w:ins>
      <w:ins w:id="99" w:author="e.pashkova" w:date="2020-05-13T11:24:00Z">
        <w:r w:rsidR="00E649A9">
          <w:rPr>
            <w:rFonts w:eastAsia="Calibri"/>
            <w:sz w:val="22"/>
            <w:szCs w:val="22"/>
            <w:lang w:val="uk-UA" w:eastAsia="en-US"/>
          </w:rPr>
          <w:t>кту про порушення Та Акт про порушення складається без підпису порушника.</w:t>
        </w:r>
      </w:ins>
      <w:ins w:id="100" w:author="e.pashkova" w:date="2020-05-13T11:21:00Z">
        <w:r w:rsidR="0026374D">
          <w:rPr>
            <w:rFonts w:eastAsia="Calibri"/>
            <w:sz w:val="22"/>
            <w:szCs w:val="22"/>
            <w:lang w:val="uk-UA" w:eastAsia="en-US"/>
          </w:rPr>
          <w:t xml:space="preserve"> </w:t>
        </w:r>
      </w:ins>
      <w:ins w:id="101" w:author="e.pashkova" w:date="2020-05-13T11:20:00Z">
        <w:r w:rsidR="0026374D">
          <w:rPr>
            <w:rFonts w:eastAsia="Calibri"/>
            <w:sz w:val="22"/>
            <w:szCs w:val="22"/>
            <w:lang w:val="uk-UA" w:eastAsia="en-US"/>
          </w:rPr>
          <w:t xml:space="preserve"> </w:t>
        </w:r>
      </w:ins>
      <w:ins w:id="102" w:author="e.pashkova" w:date="2020-05-13T11:18:00Z">
        <w:r w:rsidR="0026374D">
          <w:rPr>
            <w:rFonts w:eastAsia="Calibri"/>
            <w:sz w:val="22"/>
            <w:szCs w:val="22"/>
            <w:lang w:val="uk-UA" w:eastAsia="en-US"/>
          </w:rPr>
          <w:t xml:space="preserve">Акт про порушення </w:t>
        </w:r>
      </w:ins>
      <w:ins w:id="103" w:author="e.pashkova" w:date="2020-05-13T11:17:00Z">
        <w:r w:rsidR="0026374D">
          <w:rPr>
            <w:rFonts w:eastAsia="Calibri"/>
            <w:sz w:val="22"/>
            <w:szCs w:val="22"/>
            <w:lang w:val="uk-UA" w:eastAsia="en-US"/>
          </w:rPr>
          <w:t xml:space="preserve">є підставою для застосування штрафних санкцій передбачених цим </w:t>
        </w:r>
      </w:ins>
      <w:ins w:id="104" w:author="e.pashkova" w:date="2020-05-13T11:18:00Z">
        <w:r w:rsidR="0026374D">
          <w:rPr>
            <w:rFonts w:eastAsia="Calibri"/>
            <w:sz w:val="22"/>
            <w:szCs w:val="22"/>
            <w:lang w:val="uk-UA" w:eastAsia="en-US"/>
          </w:rPr>
          <w:t xml:space="preserve">Договором. </w:t>
        </w:r>
      </w:ins>
      <w:commentRangeStart w:id="105"/>
      <w:del w:id="106" w:author="e.pashkova" w:date="2020-05-13T11:18:00Z">
        <w:r w:rsidRPr="004016E2" w:rsidDel="0026374D">
          <w:rPr>
            <w:rFonts w:eastAsia="Calibri"/>
            <w:sz w:val="22"/>
            <w:szCs w:val="22"/>
            <w:lang w:val="uk-UA" w:eastAsia="en-US"/>
          </w:rPr>
          <w:delText xml:space="preserve">Підрядник несе повну матеріальну відповідальність за будь-які ушкодження або знищення устаткування, матеріалів Замовника, які були викликані діями його працівників незалежно від наміру. Підрядник несе повну матеріальну відповідальність за крадіжку матеріалів, устаткування або інших матеріальних ресурсів, що належать Замовникові або знаходяться на території Замовника, а також заборонити </w:delText>
        </w:r>
        <w:r w:rsidRPr="004016E2" w:rsidDel="0026374D">
          <w:rPr>
            <w:rFonts w:eastAsia="Calibri"/>
            <w:sz w:val="22"/>
            <w:szCs w:val="22"/>
            <w:lang w:val="uk-UA" w:eastAsia="en-US"/>
          </w:rPr>
          <w:lastRenderedPageBreak/>
          <w:delText>будь-яке подальше знаходження на території Замовника працівників Підрядника, винних в здійсненні розкрадання</w:delText>
        </w:r>
        <w:commentRangeEnd w:id="105"/>
        <w:r w:rsidR="0013183C" w:rsidDel="0026374D">
          <w:rPr>
            <w:rStyle w:val="a7"/>
          </w:rPr>
          <w:commentReference w:id="105"/>
        </w:r>
        <w:r w:rsidRPr="004016E2" w:rsidDel="0026374D">
          <w:rPr>
            <w:rFonts w:eastAsia="Calibri"/>
            <w:sz w:val="22"/>
            <w:szCs w:val="22"/>
            <w:lang w:val="uk-UA" w:eastAsia="en-US"/>
          </w:rPr>
          <w:delText>.</w:delText>
        </w:r>
      </w:del>
    </w:p>
    <w:p w14:paraId="11894B99" w14:textId="68440491" w:rsidR="003D6504" w:rsidRPr="004016E2" w:rsidRDefault="003D6504" w:rsidP="004016E2">
      <w:pPr>
        <w:tabs>
          <w:tab w:val="left" w:pos="851"/>
        </w:tabs>
        <w:ind w:firstLine="567"/>
        <w:jc w:val="both"/>
        <w:rPr>
          <w:rFonts w:eastAsia="Calibri"/>
          <w:sz w:val="22"/>
          <w:szCs w:val="22"/>
          <w:lang w:val="uk-UA" w:eastAsia="en-US"/>
        </w:rPr>
      </w:pPr>
      <w:r w:rsidRPr="004016E2">
        <w:rPr>
          <w:rFonts w:eastAsia="Calibri"/>
          <w:sz w:val="22"/>
          <w:szCs w:val="22"/>
          <w:lang w:val="uk-UA" w:eastAsia="en-US"/>
        </w:rPr>
        <w:t xml:space="preserve">7.11. За порушення вимог охорони праці і охорони навколишнього природного середовища на Підрядника (працівника Підрядника, який вчинив правопорушення) Представником Замовника (чи представником відділу </w:t>
      </w:r>
      <w:r w:rsidR="00A15BEE" w:rsidRPr="004016E2">
        <w:rPr>
          <w:rFonts w:eastAsia="Calibri"/>
          <w:sz w:val="22"/>
          <w:szCs w:val="22"/>
          <w:lang w:val="uk-UA" w:eastAsia="en-US"/>
        </w:rPr>
        <w:t>ОП та ЕБ</w:t>
      </w:r>
      <w:r w:rsidRPr="004016E2">
        <w:rPr>
          <w:rFonts w:eastAsia="Calibri"/>
          <w:sz w:val="22"/>
          <w:szCs w:val="22"/>
          <w:lang w:val="uk-UA" w:eastAsia="en-US"/>
        </w:rPr>
        <w:t xml:space="preserve">) складається </w:t>
      </w:r>
      <w:commentRangeStart w:id="107"/>
      <w:r w:rsidR="0096634F" w:rsidRPr="004016E2">
        <w:rPr>
          <w:rFonts w:eastAsia="Calibri"/>
          <w:sz w:val="22"/>
          <w:szCs w:val="22"/>
          <w:lang w:val="uk-UA" w:eastAsia="en-US"/>
        </w:rPr>
        <w:t xml:space="preserve">Припис за формою 1-ОП (Додаток №2 </w:t>
      </w:r>
      <w:commentRangeEnd w:id="107"/>
      <w:r w:rsidR="00B56132">
        <w:rPr>
          <w:rStyle w:val="a7"/>
        </w:rPr>
        <w:commentReference w:id="107"/>
      </w:r>
      <w:r w:rsidR="0096634F" w:rsidRPr="004016E2">
        <w:rPr>
          <w:rFonts w:eastAsia="Calibri"/>
          <w:sz w:val="22"/>
          <w:szCs w:val="22"/>
          <w:lang w:val="uk-UA" w:eastAsia="en-US"/>
        </w:rPr>
        <w:t>до цього договору)</w:t>
      </w:r>
      <w:r w:rsidRPr="004016E2">
        <w:rPr>
          <w:rFonts w:eastAsia="Calibri"/>
          <w:sz w:val="22"/>
          <w:szCs w:val="22"/>
          <w:lang w:val="uk-UA" w:eastAsia="en-US"/>
        </w:rPr>
        <w:t xml:space="preserve"> про порушення, який посилається на нормативно-правові акти України по охороні праці і може привести до застосування санкцій, згідно умов Договору. </w:t>
      </w:r>
      <w:del w:id="108" w:author="e.pashkova" w:date="2020-05-13T11:08:00Z">
        <w:r w:rsidRPr="004016E2" w:rsidDel="00B56132">
          <w:rPr>
            <w:rFonts w:eastAsia="Calibri"/>
            <w:sz w:val="22"/>
            <w:szCs w:val="22"/>
            <w:lang w:val="uk-UA" w:eastAsia="en-US"/>
          </w:rPr>
          <w:delText xml:space="preserve">На підставі складеного Акту про порушення на розсуд Замовника можуть бути накладені санкції, передбачені цим Договором. </w:delText>
        </w:r>
      </w:del>
    </w:p>
    <w:p w14:paraId="5B25DDBC" w14:textId="7275E26F" w:rsidR="003D6504" w:rsidRDefault="003D6504" w:rsidP="004016E2">
      <w:pPr>
        <w:tabs>
          <w:tab w:val="left" w:pos="851"/>
        </w:tabs>
        <w:ind w:firstLine="567"/>
        <w:jc w:val="both"/>
        <w:rPr>
          <w:ins w:id="109" w:author="e.pashkova" w:date="2020-05-13T11:28:00Z"/>
          <w:rFonts w:eastAsia="Calibri"/>
          <w:sz w:val="22"/>
          <w:szCs w:val="22"/>
          <w:lang w:val="uk-UA" w:eastAsia="en-US"/>
        </w:rPr>
      </w:pPr>
      <w:r w:rsidRPr="004016E2">
        <w:rPr>
          <w:rFonts w:eastAsia="Calibri"/>
          <w:sz w:val="22"/>
          <w:szCs w:val="22"/>
          <w:lang w:val="uk-UA" w:eastAsia="en-US"/>
        </w:rPr>
        <w:t xml:space="preserve">7.12. Підрядник, у разі виявлення Замовником факту порушення норм охорони праці та промислової безпеки під час виконання Робіт </w:t>
      </w:r>
      <w:commentRangeStart w:id="110"/>
      <w:r w:rsidRPr="004016E2">
        <w:rPr>
          <w:rFonts w:eastAsia="Calibri"/>
          <w:sz w:val="22"/>
          <w:szCs w:val="22"/>
          <w:lang w:val="uk-UA" w:eastAsia="en-US"/>
        </w:rPr>
        <w:t xml:space="preserve">зобов‘язаний </w:t>
      </w:r>
      <w:r w:rsidR="0096634F" w:rsidRPr="004016E2">
        <w:rPr>
          <w:rFonts w:eastAsia="Calibri"/>
          <w:sz w:val="22"/>
          <w:szCs w:val="22"/>
          <w:lang w:val="uk-UA" w:eastAsia="en-US"/>
        </w:rPr>
        <w:t>негайно п</w:t>
      </w:r>
      <w:r w:rsidRPr="004016E2">
        <w:rPr>
          <w:rFonts w:eastAsia="Calibri"/>
          <w:sz w:val="22"/>
          <w:szCs w:val="22"/>
          <w:lang w:val="uk-UA" w:eastAsia="en-US"/>
        </w:rPr>
        <w:t xml:space="preserve">рибути на місце проведення Робіт для </w:t>
      </w:r>
      <w:r w:rsidR="0096634F" w:rsidRPr="004016E2">
        <w:rPr>
          <w:rFonts w:eastAsia="Calibri"/>
          <w:sz w:val="22"/>
          <w:szCs w:val="22"/>
          <w:lang w:val="uk-UA" w:eastAsia="en-US"/>
        </w:rPr>
        <w:t>ознайомлення</w:t>
      </w:r>
      <w:ins w:id="111" w:author="e.pashkova" w:date="2020-05-13T11:10:00Z">
        <w:r w:rsidR="00B56132">
          <w:rPr>
            <w:rFonts w:eastAsia="Calibri"/>
            <w:sz w:val="22"/>
            <w:szCs w:val="22"/>
            <w:lang w:val="uk-UA" w:eastAsia="en-US"/>
          </w:rPr>
          <w:t xml:space="preserve"> з </w:t>
        </w:r>
      </w:ins>
      <w:r w:rsidR="0096634F" w:rsidRPr="004016E2">
        <w:rPr>
          <w:rFonts w:eastAsia="Calibri"/>
          <w:sz w:val="22"/>
          <w:szCs w:val="22"/>
          <w:lang w:val="uk-UA" w:eastAsia="en-US"/>
        </w:rPr>
        <w:t xml:space="preserve"> </w:t>
      </w:r>
      <w:r w:rsidRPr="004016E2">
        <w:rPr>
          <w:rFonts w:eastAsia="Calibri"/>
          <w:sz w:val="22"/>
          <w:szCs w:val="22"/>
          <w:lang w:val="uk-UA" w:eastAsia="en-US"/>
        </w:rPr>
        <w:t>порушення</w:t>
      </w:r>
      <w:r w:rsidR="0096634F" w:rsidRPr="004016E2">
        <w:rPr>
          <w:rFonts w:eastAsia="Calibri"/>
          <w:sz w:val="22"/>
          <w:szCs w:val="22"/>
          <w:lang w:val="uk-UA" w:eastAsia="en-US"/>
        </w:rPr>
        <w:t>ми</w:t>
      </w:r>
      <w:r w:rsidRPr="004016E2">
        <w:rPr>
          <w:rFonts w:eastAsia="Calibri"/>
          <w:sz w:val="22"/>
          <w:szCs w:val="22"/>
          <w:lang w:val="uk-UA" w:eastAsia="en-US"/>
        </w:rPr>
        <w:t xml:space="preserve">. У разі неприбуття, Замовник має право самостійно, або із </w:t>
      </w:r>
      <w:commentRangeStart w:id="112"/>
      <w:r w:rsidRPr="004016E2">
        <w:rPr>
          <w:rFonts w:eastAsia="Calibri"/>
          <w:sz w:val="22"/>
          <w:szCs w:val="22"/>
          <w:lang w:val="uk-UA" w:eastAsia="en-US"/>
        </w:rPr>
        <w:t xml:space="preserve">залученням третіх осіб, експертних організацій, скласти </w:t>
      </w:r>
      <w:commentRangeEnd w:id="112"/>
      <w:r w:rsidR="00B56132">
        <w:rPr>
          <w:rStyle w:val="a7"/>
        </w:rPr>
        <w:commentReference w:id="112"/>
      </w:r>
      <w:r w:rsidRPr="004016E2">
        <w:rPr>
          <w:rFonts w:eastAsia="Calibri"/>
          <w:sz w:val="22"/>
          <w:szCs w:val="22"/>
          <w:lang w:val="uk-UA" w:eastAsia="en-US"/>
        </w:rPr>
        <w:t xml:space="preserve">такий </w:t>
      </w:r>
      <w:commentRangeStart w:id="113"/>
      <w:r w:rsidR="0096634F" w:rsidRPr="004016E2">
        <w:rPr>
          <w:rFonts w:eastAsia="Calibri"/>
          <w:sz w:val="22"/>
          <w:szCs w:val="22"/>
          <w:lang w:val="uk-UA" w:eastAsia="en-US"/>
        </w:rPr>
        <w:t>Припис</w:t>
      </w:r>
      <w:r w:rsidRPr="004016E2">
        <w:rPr>
          <w:rFonts w:eastAsia="Calibri"/>
          <w:sz w:val="22"/>
          <w:szCs w:val="22"/>
          <w:lang w:val="uk-UA" w:eastAsia="en-US"/>
        </w:rPr>
        <w:t>,</w:t>
      </w:r>
      <w:commentRangeEnd w:id="113"/>
      <w:r w:rsidR="0026374D">
        <w:rPr>
          <w:rStyle w:val="a7"/>
        </w:rPr>
        <w:commentReference w:id="113"/>
      </w:r>
      <w:r w:rsidRPr="004016E2">
        <w:rPr>
          <w:rFonts w:eastAsia="Calibri"/>
          <w:sz w:val="22"/>
          <w:szCs w:val="22"/>
          <w:lang w:val="uk-UA" w:eastAsia="en-US"/>
        </w:rPr>
        <w:t xml:space="preserve"> при цьому такий </w:t>
      </w:r>
      <w:r w:rsidR="0096634F" w:rsidRPr="004016E2">
        <w:rPr>
          <w:rFonts w:eastAsia="Calibri"/>
          <w:sz w:val="22"/>
          <w:szCs w:val="22"/>
          <w:lang w:val="uk-UA" w:eastAsia="en-US"/>
        </w:rPr>
        <w:t xml:space="preserve">Припис </w:t>
      </w:r>
      <w:r w:rsidRPr="004016E2">
        <w:rPr>
          <w:rFonts w:eastAsia="Calibri"/>
          <w:sz w:val="22"/>
          <w:szCs w:val="22"/>
          <w:lang w:val="uk-UA" w:eastAsia="en-US"/>
        </w:rPr>
        <w:t>вважається підписаним Підрядником і Підрядник зобов'язаний прийняти його до виконання.</w:t>
      </w:r>
      <w:commentRangeEnd w:id="110"/>
      <w:r w:rsidR="00B56132">
        <w:rPr>
          <w:rStyle w:val="a7"/>
        </w:rPr>
        <w:commentReference w:id="110"/>
      </w:r>
    </w:p>
    <w:p w14:paraId="32E4B323" w14:textId="2CB29342" w:rsidR="00E649A9" w:rsidRPr="00E649A9" w:rsidRDefault="00E649A9" w:rsidP="00E649A9">
      <w:pPr>
        <w:tabs>
          <w:tab w:val="left" w:pos="851"/>
        </w:tabs>
        <w:ind w:firstLine="567"/>
        <w:jc w:val="both"/>
        <w:rPr>
          <w:ins w:id="114" w:author="e.pashkova" w:date="2020-05-13T11:32:00Z"/>
          <w:rFonts w:eastAsia="Calibri"/>
          <w:sz w:val="22"/>
          <w:szCs w:val="22"/>
          <w:lang w:val="uk-UA" w:eastAsia="en-US"/>
        </w:rPr>
      </w:pPr>
      <w:ins w:id="115" w:author="e.pashkova" w:date="2020-05-13T11:30:00Z">
        <w:r>
          <w:rPr>
            <w:rFonts w:eastAsia="Calibri"/>
            <w:sz w:val="22"/>
            <w:szCs w:val="22"/>
            <w:lang w:val="uk-UA" w:eastAsia="en-US"/>
          </w:rPr>
          <w:t>7</w:t>
        </w:r>
      </w:ins>
      <w:ins w:id="116" w:author="e.pashkova" w:date="2020-05-13T11:31:00Z">
        <w:r>
          <w:rPr>
            <w:rFonts w:eastAsia="Calibri"/>
            <w:sz w:val="22"/>
            <w:szCs w:val="22"/>
            <w:lang w:val="uk-UA" w:eastAsia="en-US"/>
          </w:rPr>
          <w:t xml:space="preserve">.13. </w:t>
        </w:r>
      </w:ins>
      <w:ins w:id="117" w:author="e.pashkova" w:date="2020-05-13T11:30:00Z">
        <w:r w:rsidRPr="00E649A9">
          <w:rPr>
            <w:rFonts w:eastAsia="Calibri"/>
            <w:sz w:val="22"/>
            <w:szCs w:val="22"/>
            <w:lang w:val="uk-UA" w:eastAsia="en-US"/>
          </w:rPr>
          <w:t>Виконавець несе повну відповідальність (матеріальну, цивільно-правову, адміністративну, кримінальну) за професійні захворювання і / або нещасні випадки на виробництві, які можуть статися з працівниками та / або стали наслідком винних дій працівників Виконавця при виконанні  послуг, передбачених цим Договором.</w:t>
        </w:r>
      </w:ins>
      <w:ins w:id="118" w:author="e.pashkova" w:date="2020-05-13T11:32:00Z">
        <w:r w:rsidRPr="00E649A9">
          <w:rPr>
            <w:lang w:val="uk-UA"/>
            <w:rPrChange w:id="119" w:author="e.pashkova" w:date="2020-05-13T11:32:00Z">
              <w:rPr/>
            </w:rPrChange>
          </w:rPr>
          <w:t xml:space="preserve"> </w:t>
        </w:r>
        <w:r w:rsidRPr="00E649A9">
          <w:rPr>
            <w:rFonts w:eastAsia="Calibri"/>
            <w:sz w:val="22"/>
            <w:szCs w:val="22"/>
            <w:lang w:val="uk-UA" w:eastAsia="en-US"/>
          </w:rPr>
          <w:t>Виконавець зобов’язаний негайно у письмовому вигляді надавати до відділу охорони праці Замовника інформацію щодо виробничих травм, які виникли на території останнього.</w:t>
        </w:r>
      </w:ins>
    </w:p>
    <w:p w14:paraId="5C1CA220" w14:textId="59C819BA" w:rsidR="00E649A9" w:rsidRPr="004016E2" w:rsidDel="00E649A9" w:rsidRDefault="00E649A9" w:rsidP="00E649A9">
      <w:pPr>
        <w:tabs>
          <w:tab w:val="left" w:pos="851"/>
        </w:tabs>
        <w:ind w:firstLine="567"/>
        <w:jc w:val="both"/>
        <w:rPr>
          <w:del w:id="120" w:author="e.pashkova" w:date="2020-05-13T11:32:00Z"/>
          <w:rFonts w:eastAsia="Calibri"/>
          <w:sz w:val="22"/>
          <w:szCs w:val="22"/>
          <w:lang w:val="uk-UA" w:eastAsia="en-US"/>
        </w:rPr>
      </w:pPr>
      <w:ins w:id="121" w:author="e.pashkova" w:date="2020-05-13T11:31:00Z">
        <w:r>
          <w:rPr>
            <w:rFonts w:eastAsia="Calibri"/>
            <w:sz w:val="22"/>
            <w:szCs w:val="22"/>
            <w:lang w:val="uk-UA" w:eastAsia="en-US"/>
          </w:rPr>
          <w:t xml:space="preserve">7.14. </w:t>
        </w:r>
        <w:r w:rsidRPr="00E649A9">
          <w:rPr>
            <w:rFonts w:eastAsia="Calibri"/>
            <w:sz w:val="22"/>
            <w:szCs w:val="22"/>
            <w:lang w:val="uk-UA" w:eastAsia="en-US"/>
          </w:rPr>
          <w:t xml:space="preserve">Замовник не несе відповідальності за нещасні випадки що сталися з представниками Виконавця (залученими ним третіми особами/перевізниками/їх працівниками), в тому числі на території Замовника. </w:t>
        </w:r>
      </w:ins>
    </w:p>
    <w:p w14:paraId="11980631" w14:textId="39DDC858" w:rsidR="005341B0" w:rsidRPr="004016E2" w:rsidDel="00E649A9" w:rsidRDefault="005341B0" w:rsidP="00E649A9">
      <w:pPr>
        <w:jc w:val="both"/>
        <w:rPr>
          <w:del w:id="122" w:author="e.pashkova" w:date="2020-05-13T11:32:00Z"/>
          <w:rFonts w:eastAsia="Calibri"/>
          <w:sz w:val="22"/>
          <w:szCs w:val="22"/>
          <w:lang w:val="uk-UA" w:eastAsia="en-US"/>
        </w:rPr>
        <w:pPrChange w:id="123" w:author="e.pashkova" w:date="2020-05-13T11:31:00Z">
          <w:pPr>
            <w:jc w:val="both"/>
          </w:pPr>
        </w:pPrChange>
      </w:pPr>
    </w:p>
    <w:p w14:paraId="6ACE7CE0" w14:textId="0E999C15" w:rsidR="0096634F" w:rsidRDefault="0096634F" w:rsidP="00E649A9">
      <w:pPr>
        <w:jc w:val="both"/>
        <w:rPr>
          <w:rFonts w:ascii="Calibri" w:eastAsia="Calibri" w:hAnsi="Calibri" w:cs="Calibri"/>
          <w:sz w:val="22"/>
          <w:szCs w:val="22"/>
          <w:lang w:val="uk-UA" w:eastAsia="en-US"/>
        </w:rPr>
        <w:pPrChange w:id="124" w:author="e.pashkova" w:date="2020-05-13T11:31:00Z">
          <w:pPr/>
        </w:pPrChange>
      </w:pPr>
    </w:p>
    <w:p w14:paraId="36058B1A" w14:textId="0DB62423" w:rsidR="0096634F" w:rsidRDefault="0096634F" w:rsidP="00E649A9">
      <w:pPr>
        <w:jc w:val="both"/>
        <w:rPr>
          <w:rFonts w:ascii="Calibri" w:eastAsia="Calibri" w:hAnsi="Calibri" w:cs="Calibri"/>
          <w:sz w:val="22"/>
          <w:szCs w:val="22"/>
          <w:lang w:val="uk-UA" w:eastAsia="en-US"/>
        </w:rPr>
        <w:pPrChange w:id="125" w:author="e.pashkova" w:date="2020-05-13T11:31:00Z">
          <w:pPr/>
        </w:pPrChange>
      </w:pPr>
    </w:p>
    <w:p w14:paraId="1F951554" w14:textId="355FFD5A" w:rsidR="0096634F" w:rsidRDefault="0096634F" w:rsidP="004016E2">
      <w:pPr>
        <w:rPr>
          <w:rFonts w:ascii="Calibri" w:eastAsia="Calibri" w:hAnsi="Calibri" w:cs="Calibri"/>
          <w:sz w:val="22"/>
          <w:szCs w:val="22"/>
          <w:lang w:val="uk-UA" w:eastAsia="en-US"/>
        </w:rPr>
      </w:pPr>
    </w:p>
    <w:p w14:paraId="3E872443" w14:textId="6186EB84" w:rsidR="0096634F" w:rsidRDefault="0096634F" w:rsidP="004016E2">
      <w:pPr>
        <w:rPr>
          <w:rFonts w:ascii="Calibri" w:eastAsia="Calibri" w:hAnsi="Calibri" w:cs="Calibri"/>
          <w:sz w:val="22"/>
          <w:szCs w:val="22"/>
          <w:lang w:val="uk-UA" w:eastAsia="en-US"/>
        </w:rPr>
      </w:pPr>
    </w:p>
    <w:p w14:paraId="1006043E" w14:textId="51DD7778" w:rsidR="0096634F" w:rsidRDefault="0096634F" w:rsidP="004016E2">
      <w:pPr>
        <w:rPr>
          <w:rFonts w:ascii="Calibri" w:eastAsia="Calibri" w:hAnsi="Calibri" w:cs="Calibri"/>
          <w:sz w:val="22"/>
          <w:szCs w:val="22"/>
          <w:lang w:val="uk-UA" w:eastAsia="en-US"/>
        </w:rPr>
      </w:pPr>
    </w:p>
    <w:p w14:paraId="383D123B" w14:textId="19F140E5" w:rsidR="0096634F" w:rsidRDefault="0096634F" w:rsidP="004016E2">
      <w:pPr>
        <w:rPr>
          <w:rFonts w:ascii="Calibri" w:eastAsia="Calibri" w:hAnsi="Calibri" w:cs="Calibri"/>
          <w:sz w:val="22"/>
          <w:szCs w:val="22"/>
          <w:lang w:val="uk-UA" w:eastAsia="en-US"/>
        </w:rPr>
      </w:pPr>
    </w:p>
    <w:p w14:paraId="57535467" w14:textId="32D9CAA3" w:rsidR="0096634F" w:rsidRDefault="0096634F">
      <w:pPr>
        <w:rPr>
          <w:rFonts w:ascii="Calibri" w:eastAsia="Calibri" w:hAnsi="Calibri" w:cs="Calibri"/>
          <w:sz w:val="22"/>
          <w:szCs w:val="22"/>
          <w:lang w:val="uk-UA" w:eastAsia="en-US"/>
        </w:rPr>
      </w:pPr>
    </w:p>
    <w:p w14:paraId="683F932C" w14:textId="69FDF585" w:rsidR="0096634F" w:rsidRDefault="0096634F">
      <w:pPr>
        <w:rPr>
          <w:rFonts w:ascii="Calibri" w:eastAsia="Calibri" w:hAnsi="Calibri" w:cs="Calibri"/>
          <w:sz w:val="22"/>
          <w:szCs w:val="22"/>
          <w:lang w:val="uk-UA" w:eastAsia="en-US"/>
        </w:rPr>
      </w:pPr>
    </w:p>
    <w:p w14:paraId="4EC0D6CB" w14:textId="56FCFDAA" w:rsidR="0096634F" w:rsidRDefault="0096634F">
      <w:pPr>
        <w:rPr>
          <w:rFonts w:ascii="Calibri" w:eastAsia="Calibri" w:hAnsi="Calibri" w:cs="Calibri"/>
          <w:sz w:val="22"/>
          <w:szCs w:val="22"/>
          <w:lang w:val="uk-UA" w:eastAsia="en-US"/>
        </w:rPr>
      </w:pPr>
    </w:p>
    <w:p w14:paraId="429C4D62" w14:textId="01516E4A" w:rsidR="0096634F" w:rsidRDefault="0096634F">
      <w:pPr>
        <w:rPr>
          <w:rFonts w:ascii="Calibri" w:eastAsia="Calibri" w:hAnsi="Calibri" w:cs="Calibri"/>
          <w:sz w:val="22"/>
          <w:szCs w:val="22"/>
          <w:lang w:val="uk-UA" w:eastAsia="en-US"/>
        </w:rPr>
      </w:pPr>
    </w:p>
    <w:p w14:paraId="2C00BD83" w14:textId="33732003" w:rsidR="0096634F" w:rsidRDefault="0096634F">
      <w:pPr>
        <w:rPr>
          <w:rFonts w:ascii="Calibri" w:eastAsia="Calibri" w:hAnsi="Calibri" w:cs="Calibri"/>
          <w:sz w:val="22"/>
          <w:szCs w:val="22"/>
          <w:lang w:val="uk-UA" w:eastAsia="en-US"/>
        </w:rPr>
      </w:pPr>
    </w:p>
    <w:p w14:paraId="629FD4C3" w14:textId="28B231D8" w:rsidR="0096634F" w:rsidRDefault="0096634F">
      <w:pPr>
        <w:rPr>
          <w:rFonts w:ascii="Calibri" w:eastAsia="Calibri" w:hAnsi="Calibri" w:cs="Calibri"/>
          <w:sz w:val="22"/>
          <w:szCs w:val="22"/>
          <w:lang w:val="uk-UA" w:eastAsia="en-US"/>
        </w:rPr>
      </w:pPr>
    </w:p>
    <w:p w14:paraId="572EE3F7" w14:textId="3CEC52EC" w:rsidR="0096634F" w:rsidRDefault="0096634F">
      <w:pPr>
        <w:rPr>
          <w:rFonts w:ascii="Calibri" w:eastAsia="Calibri" w:hAnsi="Calibri" w:cs="Calibri"/>
          <w:sz w:val="22"/>
          <w:szCs w:val="22"/>
          <w:lang w:val="uk-UA" w:eastAsia="en-US"/>
        </w:rPr>
      </w:pPr>
    </w:p>
    <w:p w14:paraId="5135F98E" w14:textId="1EB3A3EA" w:rsidR="0096634F" w:rsidRDefault="0096634F">
      <w:pPr>
        <w:rPr>
          <w:rFonts w:ascii="Calibri" w:eastAsia="Calibri" w:hAnsi="Calibri" w:cs="Calibri"/>
          <w:sz w:val="22"/>
          <w:szCs w:val="22"/>
          <w:lang w:val="uk-UA" w:eastAsia="en-US"/>
        </w:rPr>
      </w:pPr>
    </w:p>
    <w:p w14:paraId="6CA40DFD" w14:textId="6CB995C6" w:rsidR="0096634F" w:rsidRDefault="0096634F">
      <w:pPr>
        <w:rPr>
          <w:rFonts w:ascii="Calibri" w:eastAsia="Calibri" w:hAnsi="Calibri" w:cs="Calibri"/>
          <w:sz w:val="22"/>
          <w:szCs w:val="22"/>
          <w:lang w:val="uk-UA" w:eastAsia="en-US"/>
        </w:rPr>
      </w:pPr>
    </w:p>
    <w:p w14:paraId="26B3B84E" w14:textId="57B2470D" w:rsidR="0096634F" w:rsidRDefault="0096634F">
      <w:pPr>
        <w:rPr>
          <w:rFonts w:ascii="Calibri" w:eastAsia="Calibri" w:hAnsi="Calibri" w:cs="Calibri"/>
          <w:sz w:val="22"/>
          <w:szCs w:val="22"/>
          <w:lang w:val="uk-UA" w:eastAsia="en-US"/>
        </w:rPr>
      </w:pPr>
    </w:p>
    <w:p w14:paraId="6D5C98D5" w14:textId="14601ECA" w:rsidR="0096634F" w:rsidRDefault="0096634F">
      <w:pPr>
        <w:rPr>
          <w:rFonts w:ascii="Calibri" w:eastAsia="Calibri" w:hAnsi="Calibri" w:cs="Calibri"/>
          <w:sz w:val="22"/>
          <w:szCs w:val="22"/>
          <w:lang w:val="uk-UA" w:eastAsia="en-US"/>
        </w:rPr>
      </w:pPr>
    </w:p>
    <w:p w14:paraId="4689E527" w14:textId="3328E4BB" w:rsidR="0096634F" w:rsidRDefault="0096634F">
      <w:pPr>
        <w:rPr>
          <w:rFonts w:ascii="Calibri" w:eastAsia="Calibri" w:hAnsi="Calibri" w:cs="Calibri"/>
          <w:sz w:val="22"/>
          <w:szCs w:val="22"/>
          <w:lang w:val="uk-UA" w:eastAsia="en-US"/>
        </w:rPr>
      </w:pPr>
    </w:p>
    <w:p w14:paraId="42DBB26D" w14:textId="0158C6EF" w:rsidR="0096634F" w:rsidRDefault="0096634F">
      <w:pPr>
        <w:rPr>
          <w:rFonts w:ascii="Calibri" w:eastAsia="Calibri" w:hAnsi="Calibri" w:cs="Calibri"/>
          <w:sz w:val="22"/>
          <w:szCs w:val="22"/>
          <w:lang w:val="uk-UA" w:eastAsia="en-US"/>
        </w:rPr>
      </w:pPr>
    </w:p>
    <w:p w14:paraId="45D46F4E" w14:textId="01BECAD3" w:rsidR="0096634F" w:rsidRDefault="0096634F">
      <w:pPr>
        <w:rPr>
          <w:rFonts w:ascii="Calibri" w:eastAsia="Calibri" w:hAnsi="Calibri" w:cs="Calibri"/>
          <w:sz w:val="22"/>
          <w:szCs w:val="22"/>
          <w:lang w:val="uk-UA" w:eastAsia="en-US"/>
        </w:rPr>
      </w:pPr>
    </w:p>
    <w:p w14:paraId="0F77A42C" w14:textId="7BE1E335" w:rsidR="0096634F" w:rsidRDefault="0096634F">
      <w:pPr>
        <w:rPr>
          <w:rFonts w:ascii="Calibri" w:eastAsia="Calibri" w:hAnsi="Calibri" w:cs="Calibri"/>
          <w:sz w:val="22"/>
          <w:szCs w:val="22"/>
          <w:lang w:val="uk-UA" w:eastAsia="en-US"/>
        </w:rPr>
      </w:pPr>
    </w:p>
    <w:p w14:paraId="23D65414" w14:textId="7064456D" w:rsidR="0096634F" w:rsidRDefault="0096634F">
      <w:pPr>
        <w:rPr>
          <w:rFonts w:ascii="Calibri" w:eastAsia="Calibri" w:hAnsi="Calibri" w:cs="Calibri"/>
          <w:sz w:val="22"/>
          <w:szCs w:val="22"/>
          <w:lang w:val="uk-UA" w:eastAsia="en-US"/>
        </w:rPr>
      </w:pPr>
    </w:p>
    <w:p w14:paraId="51C84F59" w14:textId="0C98E0C7" w:rsidR="0096634F" w:rsidRDefault="0096634F">
      <w:pPr>
        <w:rPr>
          <w:rFonts w:ascii="Calibri" w:eastAsia="Calibri" w:hAnsi="Calibri" w:cs="Calibri"/>
          <w:sz w:val="22"/>
          <w:szCs w:val="22"/>
          <w:lang w:val="uk-UA" w:eastAsia="en-US"/>
        </w:rPr>
      </w:pPr>
    </w:p>
    <w:p w14:paraId="5FF3E4CB" w14:textId="2A9D29EC" w:rsidR="0096634F" w:rsidRDefault="0096634F">
      <w:pPr>
        <w:rPr>
          <w:rFonts w:ascii="Calibri" w:eastAsia="Calibri" w:hAnsi="Calibri" w:cs="Calibri"/>
          <w:sz w:val="22"/>
          <w:szCs w:val="22"/>
          <w:lang w:val="uk-UA" w:eastAsia="en-US"/>
        </w:rPr>
      </w:pPr>
    </w:p>
    <w:p w14:paraId="6A5E04F8" w14:textId="33F18DD0" w:rsidR="0096634F" w:rsidRDefault="0096634F">
      <w:pPr>
        <w:rPr>
          <w:rFonts w:ascii="Calibri" w:eastAsia="Calibri" w:hAnsi="Calibri" w:cs="Calibri"/>
          <w:sz w:val="22"/>
          <w:szCs w:val="22"/>
          <w:lang w:val="uk-UA" w:eastAsia="en-US"/>
        </w:rPr>
      </w:pPr>
    </w:p>
    <w:p w14:paraId="54DA37BB" w14:textId="5298F299" w:rsidR="0096634F" w:rsidRDefault="0096634F">
      <w:pPr>
        <w:rPr>
          <w:rFonts w:ascii="Calibri" w:eastAsia="Calibri" w:hAnsi="Calibri" w:cs="Calibri"/>
          <w:sz w:val="22"/>
          <w:szCs w:val="22"/>
          <w:lang w:val="uk-UA" w:eastAsia="en-US"/>
        </w:rPr>
      </w:pPr>
    </w:p>
    <w:p w14:paraId="509FC67A" w14:textId="1C8E0991" w:rsidR="0096634F" w:rsidRDefault="0096634F">
      <w:pPr>
        <w:rPr>
          <w:rFonts w:ascii="Calibri" w:eastAsia="Calibri" w:hAnsi="Calibri" w:cs="Calibri"/>
          <w:sz w:val="22"/>
          <w:szCs w:val="22"/>
          <w:lang w:val="uk-UA" w:eastAsia="en-US"/>
        </w:rPr>
      </w:pPr>
    </w:p>
    <w:p w14:paraId="1011D1F3" w14:textId="16B01BB1" w:rsidR="0096634F" w:rsidRDefault="0096634F">
      <w:pPr>
        <w:rPr>
          <w:rFonts w:ascii="Calibri" w:eastAsia="Calibri" w:hAnsi="Calibri" w:cs="Calibri"/>
          <w:sz w:val="22"/>
          <w:szCs w:val="22"/>
          <w:lang w:val="uk-UA" w:eastAsia="en-US"/>
        </w:rPr>
      </w:pPr>
    </w:p>
    <w:p w14:paraId="7D23028E" w14:textId="4325F6B3" w:rsidR="0096634F" w:rsidRDefault="0096634F">
      <w:pPr>
        <w:rPr>
          <w:rFonts w:ascii="Calibri" w:eastAsia="Calibri" w:hAnsi="Calibri" w:cs="Calibri"/>
          <w:sz w:val="22"/>
          <w:szCs w:val="22"/>
          <w:lang w:val="uk-UA" w:eastAsia="en-US"/>
        </w:rPr>
      </w:pPr>
    </w:p>
    <w:p w14:paraId="22760746" w14:textId="2501BE88" w:rsidR="0096634F" w:rsidRDefault="0096634F">
      <w:pPr>
        <w:rPr>
          <w:rFonts w:ascii="Calibri" w:eastAsia="Calibri" w:hAnsi="Calibri" w:cs="Calibri"/>
          <w:sz w:val="22"/>
          <w:szCs w:val="22"/>
          <w:lang w:val="uk-UA" w:eastAsia="en-US"/>
        </w:rPr>
      </w:pPr>
    </w:p>
    <w:p w14:paraId="4EF7206D" w14:textId="79A3D833" w:rsidR="0096634F" w:rsidRDefault="0096634F">
      <w:pPr>
        <w:rPr>
          <w:rFonts w:ascii="Calibri" w:eastAsia="Calibri" w:hAnsi="Calibri" w:cs="Calibri"/>
          <w:sz w:val="22"/>
          <w:szCs w:val="22"/>
          <w:lang w:val="uk-UA" w:eastAsia="en-US"/>
        </w:rPr>
      </w:pPr>
    </w:p>
    <w:p w14:paraId="1DAA1E3B" w14:textId="22568119" w:rsidR="0096634F" w:rsidRDefault="0096634F">
      <w:pPr>
        <w:rPr>
          <w:rFonts w:ascii="Calibri" w:eastAsia="Calibri" w:hAnsi="Calibri" w:cs="Calibri"/>
          <w:sz w:val="22"/>
          <w:szCs w:val="22"/>
          <w:lang w:val="uk-UA" w:eastAsia="en-US"/>
        </w:rPr>
      </w:pPr>
    </w:p>
    <w:p w14:paraId="6BA35061" w14:textId="734F9132" w:rsidR="0096634F" w:rsidRDefault="0096634F">
      <w:pPr>
        <w:rPr>
          <w:rFonts w:ascii="Calibri" w:eastAsia="Calibri" w:hAnsi="Calibri" w:cs="Calibri"/>
          <w:sz w:val="22"/>
          <w:szCs w:val="22"/>
          <w:lang w:val="uk-UA" w:eastAsia="en-US"/>
        </w:rPr>
      </w:pPr>
    </w:p>
    <w:p w14:paraId="4E822406" w14:textId="71ACD391" w:rsidR="0096634F" w:rsidRDefault="0096634F">
      <w:pPr>
        <w:rPr>
          <w:rFonts w:ascii="Calibri" w:eastAsia="Calibri" w:hAnsi="Calibri" w:cs="Calibri"/>
          <w:sz w:val="22"/>
          <w:szCs w:val="22"/>
          <w:lang w:val="uk-UA" w:eastAsia="en-US"/>
        </w:rPr>
      </w:pPr>
    </w:p>
    <w:p w14:paraId="50FBC420" w14:textId="77777777" w:rsidR="0096634F" w:rsidRDefault="0096634F" w:rsidP="0096634F">
      <w:pPr>
        <w:jc w:val="right"/>
        <w:rPr>
          <w:rFonts w:ascii="Calibri" w:eastAsia="Calibri" w:hAnsi="Calibri" w:cs="Calibri"/>
          <w:sz w:val="22"/>
          <w:szCs w:val="22"/>
          <w:lang w:val="uk-UA" w:eastAsia="en-US"/>
        </w:rPr>
      </w:pPr>
    </w:p>
    <w:p w14:paraId="434C1A89" w14:textId="77777777" w:rsidR="0096634F" w:rsidRDefault="0096634F" w:rsidP="0096634F">
      <w:pPr>
        <w:jc w:val="right"/>
        <w:rPr>
          <w:rFonts w:ascii="Calibri" w:eastAsia="Calibri" w:hAnsi="Calibri" w:cs="Calibri"/>
          <w:sz w:val="22"/>
          <w:szCs w:val="22"/>
          <w:lang w:val="uk-UA" w:eastAsia="en-US"/>
        </w:rPr>
      </w:pPr>
    </w:p>
    <w:p w14:paraId="582F473D" w14:textId="77777777" w:rsidR="0096634F" w:rsidRDefault="0096634F" w:rsidP="0096634F">
      <w:pPr>
        <w:jc w:val="right"/>
        <w:rPr>
          <w:rFonts w:ascii="Calibri" w:eastAsia="Calibri" w:hAnsi="Calibri" w:cs="Calibri"/>
          <w:sz w:val="22"/>
          <w:szCs w:val="22"/>
          <w:lang w:val="uk-UA" w:eastAsia="en-US"/>
        </w:rPr>
      </w:pPr>
    </w:p>
    <w:p w14:paraId="52FD1A09" w14:textId="77777777" w:rsidR="0096634F" w:rsidRDefault="0096634F" w:rsidP="0096634F">
      <w:pPr>
        <w:jc w:val="right"/>
        <w:rPr>
          <w:rFonts w:ascii="Calibri" w:eastAsia="Calibri" w:hAnsi="Calibri" w:cs="Calibri"/>
          <w:sz w:val="22"/>
          <w:szCs w:val="22"/>
          <w:lang w:val="uk-UA" w:eastAsia="en-US"/>
        </w:rPr>
      </w:pPr>
    </w:p>
    <w:p w14:paraId="74750353" w14:textId="77777777" w:rsidR="0096634F" w:rsidRDefault="0096634F" w:rsidP="0096634F">
      <w:pPr>
        <w:jc w:val="right"/>
        <w:rPr>
          <w:rFonts w:ascii="Calibri" w:eastAsia="Calibri" w:hAnsi="Calibri" w:cs="Calibri"/>
          <w:sz w:val="22"/>
          <w:szCs w:val="22"/>
          <w:lang w:val="uk-UA" w:eastAsia="en-US"/>
        </w:rPr>
      </w:pPr>
    </w:p>
    <w:p w14:paraId="4A2B3E83" w14:textId="77777777" w:rsidR="0096634F" w:rsidRDefault="0096634F" w:rsidP="0096634F">
      <w:pPr>
        <w:jc w:val="right"/>
        <w:rPr>
          <w:rFonts w:ascii="Calibri" w:eastAsia="Calibri" w:hAnsi="Calibri" w:cs="Calibri"/>
          <w:sz w:val="22"/>
          <w:szCs w:val="22"/>
          <w:lang w:val="uk-UA" w:eastAsia="en-US"/>
        </w:rPr>
      </w:pPr>
    </w:p>
    <w:p w14:paraId="3372844C" w14:textId="77777777" w:rsidR="0096634F" w:rsidRDefault="0096634F" w:rsidP="0096634F">
      <w:pPr>
        <w:jc w:val="right"/>
        <w:rPr>
          <w:rFonts w:ascii="Calibri" w:eastAsia="Calibri" w:hAnsi="Calibri" w:cs="Calibri"/>
          <w:sz w:val="22"/>
          <w:szCs w:val="22"/>
          <w:lang w:val="uk-UA" w:eastAsia="en-US"/>
        </w:rPr>
      </w:pPr>
    </w:p>
    <w:p w14:paraId="701CA98A" w14:textId="780A0519" w:rsidR="0096634F" w:rsidRDefault="0096634F" w:rsidP="0096634F">
      <w:pPr>
        <w:jc w:val="right"/>
        <w:rPr>
          <w:rFonts w:ascii="Calibri" w:eastAsia="Calibri" w:hAnsi="Calibri" w:cs="Calibri"/>
          <w:sz w:val="22"/>
          <w:szCs w:val="22"/>
          <w:lang w:val="uk-UA" w:eastAsia="en-US"/>
        </w:rPr>
      </w:pPr>
      <w:r>
        <w:rPr>
          <w:rFonts w:ascii="Calibri" w:eastAsia="Calibri" w:hAnsi="Calibri" w:cs="Calibri"/>
          <w:sz w:val="22"/>
          <w:szCs w:val="22"/>
          <w:lang w:val="uk-UA" w:eastAsia="en-US"/>
        </w:rPr>
        <w:t xml:space="preserve">Додаток №2 </w:t>
      </w:r>
    </w:p>
    <w:p w14:paraId="2E8C23A7" w14:textId="77777777" w:rsidR="0096634F" w:rsidRDefault="0096634F" w:rsidP="0096634F">
      <w:pPr>
        <w:jc w:val="right"/>
        <w:rPr>
          <w:rFonts w:ascii="Calibri" w:eastAsia="Calibri" w:hAnsi="Calibri" w:cs="Calibri"/>
          <w:sz w:val="22"/>
          <w:szCs w:val="22"/>
          <w:lang w:val="uk-UA" w:eastAsia="en-US"/>
        </w:rPr>
      </w:pPr>
      <w:r>
        <w:rPr>
          <w:rFonts w:ascii="Calibri" w:eastAsia="Calibri" w:hAnsi="Calibri" w:cs="Calibri"/>
          <w:sz w:val="22"/>
          <w:szCs w:val="22"/>
          <w:lang w:val="uk-UA" w:eastAsia="en-US"/>
        </w:rPr>
        <w:t>до договору №___ від «___»_________202__р.</w:t>
      </w:r>
    </w:p>
    <w:p w14:paraId="4067C2FC" w14:textId="2DA408FD" w:rsidR="0096634F" w:rsidRDefault="0096634F" w:rsidP="0096634F">
      <w:pPr>
        <w:pStyle w:val="a4"/>
        <w:jc w:val="right"/>
        <w:rPr>
          <w:b/>
          <w:bCs/>
          <w:color w:val="000000"/>
          <w:lang w:val="uk-UA"/>
        </w:rPr>
      </w:pPr>
      <w:r>
        <w:rPr>
          <w:b/>
          <w:bCs/>
          <w:color w:val="000000"/>
          <w:lang w:val="uk-UA"/>
        </w:rPr>
        <w:t>Форма 1-ОП</w:t>
      </w:r>
      <w:r>
        <w:rPr>
          <w:color w:val="000000"/>
          <w:lang w:val="uk-UA"/>
        </w:rPr>
        <w:t> </w:t>
      </w:r>
    </w:p>
    <w:p w14:paraId="67B002B4" w14:textId="77777777" w:rsidR="0096634F" w:rsidRDefault="0096634F" w:rsidP="0096634F">
      <w:pPr>
        <w:pStyle w:val="3"/>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ПРИПИС </w:t>
      </w:r>
    </w:p>
    <w:p w14:paraId="6664A654" w14:textId="77777777" w:rsidR="0096634F" w:rsidRDefault="0096634F" w:rsidP="0096634F">
      <w:pPr>
        <w:pStyle w:val="a4"/>
        <w:jc w:val="center"/>
        <w:rPr>
          <w:lang w:val="uk-UA"/>
        </w:rPr>
      </w:pPr>
      <w:r>
        <w:rPr>
          <w:color w:val="000000"/>
          <w:lang w:val="uk-UA"/>
        </w:rPr>
        <w:t xml:space="preserve">№ ___  від  «___» ____________ 20 __  року </w:t>
      </w:r>
    </w:p>
    <w:tbl>
      <w:tblPr>
        <w:tblW w:w="9819" w:type="dxa"/>
        <w:jc w:val="center"/>
        <w:tblCellSpacing w:w="15" w:type="dxa"/>
        <w:tblLook w:val="00A0" w:firstRow="1" w:lastRow="0" w:firstColumn="1" w:lastColumn="0" w:noHBand="0" w:noVBand="0"/>
      </w:tblPr>
      <w:tblGrid>
        <w:gridCol w:w="9819"/>
      </w:tblGrid>
      <w:tr w:rsidR="0096634F" w14:paraId="26982D7B" w14:textId="77777777" w:rsidTr="00496BF3">
        <w:trPr>
          <w:trHeight w:val="1828"/>
          <w:tblCellSpacing w:w="15" w:type="dxa"/>
          <w:jc w:val="center"/>
        </w:trPr>
        <w:tc>
          <w:tcPr>
            <w:tcW w:w="9759" w:type="dxa"/>
            <w:tcMar>
              <w:top w:w="15" w:type="dxa"/>
              <w:left w:w="15" w:type="dxa"/>
              <w:bottom w:w="15" w:type="dxa"/>
              <w:right w:w="15" w:type="dxa"/>
            </w:tcMar>
            <w:vAlign w:val="center"/>
            <w:hideMark/>
          </w:tcPr>
          <w:p w14:paraId="3E4DD6C8" w14:textId="77777777" w:rsidR="0096634F" w:rsidRDefault="0096634F" w:rsidP="00496BF3">
            <w:pPr>
              <w:pStyle w:val="a4"/>
              <w:spacing w:line="276" w:lineRule="auto"/>
              <w:jc w:val="center"/>
              <w:rPr>
                <w:lang w:val="uk-UA"/>
              </w:rPr>
            </w:pPr>
            <w:r>
              <w:rPr>
                <w:lang w:val="uk-UA"/>
              </w:rPr>
              <w:t xml:space="preserve">Кому </w:t>
            </w:r>
            <w:r>
              <w:rPr>
                <w:b/>
                <w:lang w:val="uk-UA"/>
              </w:rPr>
              <w:t>__________________________________________________________________________</w:t>
            </w:r>
            <w:r>
              <w:rPr>
                <w:b/>
                <w:lang w:val="uk-UA"/>
              </w:rPr>
              <w:br/>
            </w:r>
            <w:r>
              <w:rPr>
                <w:sz w:val="20"/>
                <w:szCs w:val="20"/>
                <w:lang w:val="uk-UA"/>
              </w:rPr>
              <w:t>          (П. І. Б., посада особи, якій видається припис)</w:t>
            </w:r>
            <w:r>
              <w:rPr>
                <w:sz w:val="20"/>
                <w:szCs w:val="20"/>
                <w:lang w:val="uk-UA"/>
              </w:rPr>
              <w:br/>
            </w:r>
            <w:r>
              <w:rPr>
                <w:lang w:val="uk-UA"/>
              </w:rPr>
              <w:t>_______________________________________________________________________________</w:t>
            </w:r>
          </w:p>
          <w:p w14:paraId="4B359092" w14:textId="77777777" w:rsidR="0096634F" w:rsidRDefault="0096634F" w:rsidP="00496BF3">
            <w:pPr>
              <w:pStyle w:val="a4"/>
              <w:spacing w:before="0" w:beforeAutospacing="0" w:after="0" w:afterAutospacing="0" w:line="276" w:lineRule="auto"/>
              <w:jc w:val="both"/>
              <w:rPr>
                <w:lang w:val="uk-UA"/>
              </w:rPr>
            </w:pPr>
            <w:r>
              <w:rPr>
                <w:lang w:val="uk-UA"/>
              </w:rPr>
              <w:t>Відповідно до Закону України "Про охорону праці", з метою створення належних безпечних</w:t>
            </w:r>
          </w:p>
          <w:p w14:paraId="60F809AD" w14:textId="77777777" w:rsidR="0096634F" w:rsidRDefault="0096634F" w:rsidP="00496BF3">
            <w:pPr>
              <w:pStyle w:val="a4"/>
              <w:spacing w:before="0" w:beforeAutospacing="0" w:after="0" w:afterAutospacing="0" w:line="276" w:lineRule="auto"/>
              <w:jc w:val="both"/>
              <w:rPr>
                <w:lang w:val="uk-UA"/>
              </w:rPr>
            </w:pPr>
            <w:r>
              <w:rPr>
                <w:lang w:val="uk-UA"/>
              </w:rPr>
              <w:t xml:space="preserve"> і здорових умов праці пропоную Вам усунути такі порушення та недоліки: </w:t>
            </w:r>
          </w:p>
        </w:tc>
      </w:tr>
    </w:tbl>
    <w:p w14:paraId="37159649" w14:textId="77777777" w:rsidR="0096634F" w:rsidRDefault="0096634F" w:rsidP="0096634F">
      <w:pPr>
        <w:pStyle w:val="a4"/>
        <w:rPr>
          <w:lang w:val="uk-UA"/>
        </w:rPr>
      </w:pPr>
    </w:p>
    <w:tbl>
      <w:tblPr>
        <w:tblW w:w="9945" w:type="dxa"/>
        <w:jc w:val="center"/>
        <w:tblCellSpacing w:w="15" w:type="dxa"/>
        <w:tblBorders>
          <w:top w:val="outset" w:sz="6" w:space="0" w:color="auto"/>
          <w:left w:val="outset" w:sz="6" w:space="0" w:color="auto"/>
          <w:bottom w:val="outset" w:sz="6" w:space="0" w:color="auto"/>
          <w:right w:val="outset" w:sz="6" w:space="0" w:color="auto"/>
        </w:tblBorders>
        <w:tblLook w:val="00A0" w:firstRow="1" w:lastRow="0" w:firstColumn="1" w:lastColumn="0" w:noHBand="0" w:noVBand="0"/>
      </w:tblPr>
      <w:tblGrid>
        <w:gridCol w:w="651"/>
        <w:gridCol w:w="2354"/>
        <w:gridCol w:w="2973"/>
        <w:gridCol w:w="1983"/>
        <w:gridCol w:w="1984"/>
      </w:tblGrid>
      <w:tr w:rsidR="0096634F" w14:paraId="495F74EF" w14:textId="77777777" w:rsidTr="00496BF3">
        <w:trPr>
          <w:tblCellSpacing w:w="15" w:type="dxa"/>
          <w:jc w:val="center"/>
        </w:trPr>
        <w:tc>
          <w:tcPr>
            <w:tcW w:w="304" w:type="pct"/>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14:paraId="523336C0" w14:textId="77777777" w:rsidR="0096634F" w:rsidRDefault="0096634F" w:rsidP="00496BF3">
            <w:pPr>
              <w:pStyle w:val="a4"/>
              <w:spacing w:line="276" w:lineRule="auto"/>
              <w:jc w:val="center"/>
              <w:rPr>
                <w:lang w:val="uk-UA"/>
              </w:rPr>
            </w:pPr>
            <w:r>
              <w:rPr>
                <w:lang w:val="uk-UA"/>
              </w:rPr>
              <w:t>№</w:t>
            </w:r>
          </w:p>
          <w:p w14:paraId="11C8417D" w14:textId="77777777" w:rsidR="0096634F" w:rsidRDefault="0096634F" w:rsidP="00496BF3">
            <w:pPr>
              <w:pStyle w:val="a4"/>
              <w:spacing w:line="276" w:lineRule="auto"/>
              <w:jc w:val="center"/>
              <w:rPr>
                <w:lang w:val="uk-UA"/>
              </w:rPr>
            </w:pPr>
            <w:r>
              <w:rPr>
                <w:lang w:val="uk-UA"/>
              </w:rPr>
              <w:t>п/п </w:t>
            </w:r>
          </w:p>
        </w:tc>
        <w:tc>
          <w:tcPr>
            <w:tcW w:w="1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8514CD" w14:textId="08F9A72F" w:rsidR="0096634F" w:rsidRDefault="0096634F" w:rsidP="00496BF3">
            <w:pPr>
              <w:pStyle w:val="a4"/>
              <w:spacing w:line="276" w:lineRule="auto"/>
              <w:jc w:val="center"/>
              <w:rPr>
                <w:lang w:val="uk-UA"/>
              </w:rPr>
            </w:pPr>
            <w:r>
              <w:rPr>
                <w:lang w:val="uk-UA"/>
              </w:rPr>
              <w:t xml:space="preserve">Виявлені </w:t>
            </w:r>
            <w:proofErr w:type="spellStart"/>
            <w:r>
              <w:rPr>
                <w:lang w:val="uk-UA"/>
              </w:rPr>
              <w:t>порушння</w:t>
            </w:r>
            <w:proofErr w:type="spellEnd"/>
            <w:r>
              <w:rPr>
                <w:lang w:val="uk-UA"/>
              </w:rPr>
              <w:t xml:space="preserve"> </w:t>
            </w:r>
            <w:r>
              <w:rPr>
                <w:lang w:val="uk-UA"/>
              </w:rPr>
              <w:br/>
            </w:r>
            <w:r>
              <w:rPr>
                <w:sz w:val="20"/>
                <w:szCs w:val="20"/>
                <w:lang w:val="uk-UA"/>
              </w:rPr>
              <w:t>(зазначається сутність правопорушення, а також недоліки системи управління) </w:t>
            </w:r>
          </w:p>
        </w:tc>
        <w:tc>
          <w:tcPr>
            <w:tcW w:w="148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7BE5BF" w14:textId="77777777" w:rsidR="0096634F" w:rsidRDefault="0096634F" w:rsidP="00496BF3">
            <w:pPr>
              <w:pStyle w:val="a4"/>
              <w:spacing w:line="276" w:lineRule="auto"/>
              <w:jc w:val="center"/>
              <w:rPr>
                <w:lang w:val="uk-UA"/>
              </w:rPr>
            </w:pPr>
            <w:r>
              <w:rPr>
                <w:lang w:val="uk-UA"/>
              </w:rPr>
              <w:t xml:space="preserve">Нормативно-правовий акт, пункт, абзац, вимоги яких порушено </w:t>
            </w:r>
            <w:r>
              <w:rPr>
                <w:lang w:val="uk-UA"/>
              </w:rPr>
              <w:br/>
            </w:r>
            <w:r>
              <w:rPr>
                <w:sz w:val="20"/>
                <w:szCs w:val="20"/>
                <w:lang w:val="uk-UA"/>
              </w:rPr>
              <w:t>(зазначається конкретно пункт, абзац та найменування порушених нормативно-правових актів з охорони праці) </w:t>
            </w:r>
          </w:p>
        </w:tc>
        <w:tc>
          <w:tcPr>
            <w:tcW w:w="9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29B218" w14:textId="77777777" w:rsidR="0096634F" w:rsidRDefault="0096634F" w:rsidP="00496BF3">
            <w:pPr>
              <w:pStyle w:val="a4"/>
              <w:spacing w:line="276" w:lineRule="auto"/>
              <w:jc w:val="center"/>
              <w:rPr>
                <w:lang w:val="uk-UA"/>
              </w:rPr>
            </w:pPr>
            <w:r>
              <w:rPr>
                <w:lang w:val="uk-UA"/>
              </w:rPr>
              <w:t>Запропонований термін усунення порушень</w:t>
            </w:r>
            <w:r>
              <w:rPr>
                <w:lang w:val="uk-UA"/>
              </w:rPr>
              <w:br/>
            </w:r>
            <w:r>
              <w:rPr>
                <w:sz w:val="20"/>
                <w:szCs w:val="20"/>
                <w:lang w:val="uk-UA"/>
              </w:rPr>
              <w:t>(зазначається дата, місяць та рік усунення порушень) </w:t>
            </w:r>
          </w:p>
        </w:tc>
        <w:tc>
          <w:tcPr>
            <w:tcW w:w="975" w:type="pct"/>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14:paraId="34A2172A" w14:textId="77777777" w:rsidR="0096634F" w:rsidRDefault="0096634F" w:rsidP="00496BF3">
            <w:pPr>
              <w:pStyle w:val="a4"/>
              <w:spacing w:line="276" w:lineRule="auto"/>
              <w:jc w:val="center"/>
              <w:rPr>
                <w:lang w:val="uk-UA"/>
              </w:rPr>
            </w:pPr>
            <w:r>
              <w:rPr>
                <w:lang w:val="uk-UA"/>
              </w:rPr>
              <w:t>Відмітка про виконання</w:t>
            </w:r>
            <w:r>
              <w:rPr>
                <w:lang w:val="uk-UA"/>
              </w:rPr>
              <w:br/>
            </w:r>
            <w:r>
              <w:rPr>
                <w:sz w:val="20"/>
                <w:szCs w:val="20"/>
                <w:lang w:val="uk-UA"/>
              </w:rPr>
              <w:t>(зазначається дата фактичного виконання заходів і підписується особою, що видала припис, і особою, що отримала припис) </w:t>
            </w:r>
          </w:p>
        </w:tc>
      </w:tr>
      <w:tr w:rsidR="0096634F" w14:paraId="442403BF" w14:textId="77777777" w:rsidTr="00496BF3">
        <w:trPr>
          <w:tblCellSpacing w:w="15" w:type="dxa"/>
          <w:jc w:val="center"/>
        </w:trPr>
        <w:tc>
          <w:tcPr>
            <w:tcW w:w="304" w:type="pct"/>
            <w:tcBorders>
              <w:top w:val="outset" w:sz="6" w:space="0" w:color="auto"/>
              <w:left w:val="nil"/>
              <w:bottom w:val="outset" w:sz="6" w:space="0" w:color="auto"/>
              <w:right w:val="outset" w:sz="6" w:space="0" w:color="auto"/>
            </w:tcBorders>
            <w:tcMar>
              <w:top w:w="15" w:type="dxa"/>
              <w:left w:w="15" w:type="dxa"/>
              <w:bottom w:w="15" w:type="dxa"/>
              <w:right w:w="15" w:type="dxa"/>
            </w:tcMar>
            <w:vAlign w:val="center"/>
            <w:hideMark/>
          </w:tcPr>
          <w:p w14:paraId="6E15C405" w14:textId="77777777" w:rsidR="0096634F" w:rsidRDefault="0096634F" w:rsidP="00496BF3">
            <w:pPr>
              <w:pStyle w:val="a4"/>
              <w:spacing w:line="276" w:lineRule="auto"/>
              <w:jc w:val="center"/>
              <w:rPr>
                <w:lang w:val="uk-UA"/>
              </w:rPr>
            </w:pPr>
            <w:r>
              <w:rPr>
                <w:lang w:val="uk-UA"/>
              </w:rPr>
              <w:t xml:space="preserve">1 </w:t>
            </w:r>
          </w:p>
        </w:tc>
        <w:tc>
          <w:tcPr>
            <w:tcW w:w="116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0DF3CB" w14:textId="77777777" w:rsidR="0096634F" w:rsidRDefault="0096634F" w:rsidP="00496BF3">
            <w:pPr>
              <w:pStyle w:val="a4"/>
              <w:spacing w:line="276" w:lineRule="auto"/>
              <w:jc w:val="center"/>
              <w:rPr>
                <w:lang w:val="uk-UA"/>
              </w:rPr>
            </w:pPr>
            <w:r>
              <w:rPr>
                <w:lang w:val="uk-UA"/>
              </w:rPr>
              <w:t>2 </w:t>
            </w:r>
          </w:p>
        </w:tc>
        <w:tc>
          <w:tcPr>
            <w:tcW w:w="148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4E95E1" w14:textId="77777777" w:rsidR="0096634F" w:rsidRDefault="0096634F" w:rsidP="00496BF3">
            <w:pPr>
              <w:pStyle w:val="a4"/>
              <w:spacing w:line="276" w:lineRule="auto"/>
              <w:jc w:val="center"/>
              <w:rPr>
                <w:lang w:val="uk-UA"/>
              </w:rPr>
            </w:pPr>
            <w:r>
              <w:rPr>
                <w:lang w:val="uk-UA"/>
              </w:rPr>
              <w:t>3 </w:t>
            </w:r>
          </w:p>
        </w:tc>
        <w:tc>
          <w:tcPr>
            <w:tcW w:w="9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D89820" w14:textId="77777777" w:rsidR="0096634F" w:rsidRDefault="0096634F" w:rsidP="00496BF3">
            <w:pPr>
              <w:pStyle w:val="a4"/>
              <w:spacing w:line="276" w:lineRule="auto"/>
              <w:jc w:val="center"/>
              <w:rPr>
                <w:lang w:val="uk-UA"/>
              </w:rPr>
            </w:pPr>
            <w:r>
              <w:rPr>
                <w:lang w:val="uk-UA"/>
              </w:rPr>
              <w:t>4 </w:t>
            </w:r>
          </w:p>
        </w:tc>
        <w:tc>
          <w:tcPr>
            <w:tcW w:w="975" w:type="pct"/>
            <w:tcBorders>
              <w:top w:val="outset" w:sz="6" w:space="0" w:color="auto"/>
              <w:left w:val="outset" w:sz="6" w:space="0" w:color="auto"/>
              <w:bottom w:val="outset" w:sz="6" w:space="0" w:color="auto"/>
              <w:right w:val="nil"/>
            </w:tcBorders>
            <w:tcMar>
              <w:top w:w="15" w:type="dxa"/>
              <w:left w:w="15" w:type="dxa"/>
              <w:bottom w:w="15" w:type="dxa"/>
              <w:right w:w="15" w:type="dxa"/>
            </w:tcMar>
            <w:vAlign w:val="center"/>
            <w:hideMark/>
          </w:tcPr>
          <w:p w14:paraId="3350F717" w14:textId="77777777" w:rsidR="0096634F" w:rsidRDefault="0096634F" w:rsidP="00496BF3">
            <w:pPr>
              <w:pStyle w:val="a4"/>
              <w:spacing w:line="276" w:lineRule="auto"/>
              <w:jc w:val="center"/>
              <w:rPr>
                <w:lang w:val="uk-UA"/>
              </w:rPr>
            </w:pPr>
            <w:r>
              <w:rPr>
                <w:lang w:val="uk-UA"/>
              </w:rPr>
              <w:t>5 </w:t>
            </w:r>
          </w:p>
        </w:tc>
      </w:tr>
    </w:tbl>
    <w:p w14:paraId="34B0A0C9" w14:textId="77777777" w:rsidR="0096634F" w:rsidRDefault="0096634F" w:rsidP="0096634F">
      <w:pPr>
        <w:pStyle w:val="a4"/>
        <w:jc w:val="center"/>
        <w:rPr>
          <w:lang w:val="uk-UA"/>
        </w:rPr>
      </w:pPr>
    </w:p>
    <w:tbl>
      <w:tblPr>
        <w:tblW w:w="9975" w:type="dxa"/>
        <w:jc w:val="center"/>
        <w:tblCellSpacing w:w="15" w:type="dxa"/>
        <w:tblLook w:val="00A0" w:firstRow="1" w:lastRow="0" w:firstColumn="1" w:lastColumn="0" w:noHBand="0" w:noVBand="0"/>
      </w:tblPr>
      <w:tblGrid>
        <w:gridCol w:w="9975"/>
      </w:tblGrid>
      <w:tr w:rsidR="0096634F" w14:paraId="222B2A7E" w14:textId="77777777" w:rsidTr="00496BF3">
        <w:trPr>
          <w:tblCellSpacing w:w="15" w:type="dxa"/>
          <w:jc w:val="center"/>
        </w:trPr>
        <w:tc>
          <w:tcPr>
            <w:tcW w:w="9915" w:type="dxa"/>
            <w:tcMar>
              <w:top w:w="15" w:type="dxa"/>
              <w:left w:w="15" w:type="dxa"/>
              <w:bottom w:w="15" w:type="dxa"/>
              <w:right w:w="15" w:type="dxa"/>
            </w:tcMar>
            <w:vAlign w:val="center"/>
            <w:hideMark/>
          </w:tcPr>
          <w:p w14:paraId="77151628" w14:textId="77777777" w:rsidR="0096634F" w:rsidRDefault="0096634F" w:rsidP="00496BF3">
            <w:pPr>
              <w:pStyle w:val="a4"/>
              <w:spacing w:line="276" w:lineRule="auto"/>
              <w:jc w:val="both"/>
              <w:rPr>
                <w:lang w:val="uk-UA"/>
              </w:rPr>
            </w:pPr>
            <w:r>
              <w:rPr>
                <w:lang w:val="uk-UA"/>
              </w:rPr>
              <w:t>Порушення, що вказані в пунктах ______________ припису, призвели до створення</w:t>
            </w:r>
          </w:p>
          <w:p w14:paraId="7F00063F" w14:textId="77777777" w:rsidR="0096634F" w:rsidRDefault="0096634F" w:rsidP="00496BF3">
            <w:pPr>
              <w:pStyle w:val="a4"/>
              <w:spacing w:line="276" w:lineRule="auto"/>
              <w:jc w:val="both"/>
              <w:rPr>
                <w:lang w:val="uk-UA"/>
              </w:rPr>
            </w:pPr>
            <w:r>
              <w:rPr>
                <w:lang w:val="uk-UA"/>
              </w:rPr>
              <w:t xml:space="preserve"> виробничої ситуації, що загрожує життю (здоров'ю) працюючих. </w:t>
            </w:r>
          </w:p>
          <w:p w14:paraId="3EFC99B2" w14:textId="77777777" w:rsidR="0096634F" w:rsidRDefault="0096634F" w:rsidP="00496BF3">
            <w:pPr>
              <w:pStyle w:val="a4"/>
              <w:spacing w:line="276" w:lineRule="auto"/>
              <w:rPr>
                <w:lang w:val="uk-UA"/>
              </w:rPr>
            </w:pPr>
            <w:r>
              <w:rPr>
                <w:lang w:val="uk-UA"/>
              </w:rPr>
              <w:t>Керуючись статтею 15 Закону України "Про охорону праці", забороняю з _______________________ годин «___» ____________ 20 __  року експлуатацію (виконання робіт)</w:t>
            </w:r>
            <w:r>
              <w:rPr>
                <w:lang w:val="uk-UA"/>
              </w:rPr>
              <w:br/>
              <w:t>__________________________________________________________________________________</w:t>
            </w:r>
            <w:r>
              <w:rPr>
                <w:lang w:val="uk-UA"/>
              </w:rPr>
              <w:br/>
            </w:r>
            <w:r>
              <w:rPr>
                <w:sz w:val="20"/>
                <w:szCs w:val="20"/>
                <w:lang w:val="uk-UA"/>
              </w:rPr>
              <w:lastRenderedPageBreak/>
              <w:t>                                        (вказати назву об'єкта, підрозділу, машини, механізму, устаткування тощо)</w:t>
            </w:r>
            <w:r>
              <w:rPr>
                <w:sz w:val="20"/>
                <w:szCs w:val="20"/>
                <w:lang w:val="uk-UA"/>
              </w:rPr>
              <w:br/>
            </w:r>
            <w:r>
              <w:rPr>
                <w:lang w:val="uk-UA"/>
              </w:rPr>
              <w:t>__________________________________________________________________________________</w:t>
            </w:r>
          </w:p>
          <w:p w14:paraId="7BA11069" w14:textId="77777777" w:rsidR="0096634F" w:rsidRDefault="0096634F" w:rsidP="00496BF3">
            <w:pPr>
              <w:pStyle w:val="a4"/>
              <w:spacing w:line="276" w:lineRule="auto"/>
              <w:jc w:val="both"/>
              <w:rPr>
                <w:lang w:val="uk-UA"/>
              </w:rPr>
            </w:pPr>
            <w:r>
              <w:rPr>
                <w:lang w:val="uk-UA"/>
              </w:rPr>
              <w:t xml:space="preserve">Зупинені роботи можуть бути поновлені з мого письмового дозволу після усунення вказаних порушень. </w:t>
            </w:r>
          </w:p>
          <w:p w14:paraId="6CFF88AC" w14:textId="77777777" w:rsidR="0096634F" w:rsidRDefault="0096634F" w:rsidP="00496BF3">
            <w:pPr>
              <w:pStyle w:val="a4"/>
              <w:spacing w:line="276" w:lineRule="auto"/>
              <w:jc w:val="both"/>
              <w:rPr>
                <w:lang w:val="uk-UA"/>
              </w:rPr>
            </w:pPr>
            <w:r>
              <w:rPr>
                <w:lang w:val="uk-UA"/>
              </w:rPr>
              <w:t>Про виконання припису із закінченням вказаних в ньому термінів прошу письмово повідомити мене. </w:t>
            </w:r>
          </w:p>
        </w:tc>
      </w:tr>
    </w:tbl>
    <w:p w14:paraId="6D09EEED" w14:textId="77777777" w:rsidR="0096634F" w:rsidRDefault="0096634F" w:rsidP="0096634F">
      <w:pPr>
        <w:pStyle w:val="a4"/>
        <w:jc w:val="center"/>
        <w:rPr>
          <w:lang w:val="uk-UA"/>
        </w:rPr>
      </w:pPr>
    </w:p>
    <w:tbl>
      <w:tblPr>
        <w:tblW w:w="9967" w:type="dxa"/>
        <w:jc w:val="center"/>
        <w:tblCellSpacing w:w="15" w:type="dxa"/>
        <w:tblLook w:val="00A0" w:firstRow="1" w:lastRow="0" w:firstColumn="1" w:lastColumn="0" w:noHBand="0" w:noVBand="0"/>
      </w:tblPr>
      <w:tblGrid>
        <w:gridCol w:w="5191"/>
        <w:gridCol w:w="4776"/>
      </w:tblGrid>
      <w:tr w:rsidR="0096634F" w14:paraId="23812FAB" w14:textId="77777777" w:rsidTr="00496BF3">
        <w:trPr>
          <w:tblCellSpacing w:w="15" w:type="dxa"/>
          <w:jc w:val="center"/>
        </w:trPr>
        <w:tc>
          <w:tcPr>
            <w:tcW w:w="2589" w:type="pct"/>
            <w:tcMar>
              <w:top w:w="15" w:type="dxa"/>
              <w:left w:w="15" w:type="dxa"/>
              <w:bottom w:w="15" w:type="dxa"/>
              <w:right w:w="15" w:type="dxa"/>
            </w:tcMar>
            <w:vAlign w:val="center"/>
            <w:hideMark/>
          </w:tcPr>
          <w:p w14:paraId="311FDB0E" w14:textId="77777777" w:rsidR="0096634F" w:rsidRDefault="0096634F" w:rsidP="00496BF3">
            <w:pPr>
              <w:pStyle w:val="a4"/>
              <w:spacing w:line="276" w:lineRule="auto"/>
              <w:jc w:val="both"/>
              <w:rPr>
                <w:lang w:val="uk-UA"/>
              </w:rPr>
            </w:pPr>
            <w:r>
              <w:rPr>
                <w:lang w:val="uk-UA"/>
              </w:rPr>
              <w:t>Припис видав </w:t>
            </w:r>
          </w:p>
        </w:tc>
        <w:tc>
          <w:tcPr>
            <w:tcW w:w="2366" w:type="pct"/>
            <w:tcMar>
              <w:top w:w="15" w:type="dxa"/>
              <w:left w:w="15" w:type="dxa"/>
              <w:bottom w:w="15" w:type="dxa"/>
              <w:right w:w="15" w:type="dxa"/>
            </w:tcMar>
            <w:vAlign w:val="center"/>
            <w:hideMark/>
          </w:tcPr>
          <w:p w14:paraId="2E2383BA" w14:textId="77777777" w:rsidR="0096634F" w:rsidRDefault="0096634F" w:rsidP="00496BF3">
            <w:pPr>
              <w:pStyle w:val="a4"/>
              <w:spacing w:line="276" w:lineRule="auto"/>
              <w:rPr>
                <w:lang w:val="uk-UA"/>
              </w:rPr>
            </w:pPr>
            <w:r>
              <w:rPr>
                <w:lang w:val="uk-UA"/>
              </w:rPr>
              <w:t>  </w:t>
            </w:r>
          </w:p>
        </w:tc>
      </w:tr>
      <w:tr w:rsidR="0096634F" w14:paraId="1FCBED0B" w14:textId="77777777" w:rsidTr="00496BF3">
        <w:trPr>
          <w:tblCellSpacing w:w="15" w:type="dxa"/>
          <w:jc w:val="center"/>
        </w:trPr>
        <w:tc>
          <w:tcPr>
            <w:tcW w:w="2589" w:type="pct"/>
            <w:tcMar>
              <w:top w:w="15" w:type="dxa"/>
              <w:left w:w="15" w:type="dxa"/>
              <w:bottom w:w="15" w:type="dxa"/>
              <w:right w:w="15" w:type="dxa"/>
            </w:tcMar>
            <w:vAlign w:val="center"/>
            <w:hideMark/>
          </w:tcPr>
          <w:p w14:paraId="2E0E7655" w14:textId="77777777" w:rsidR="0096634F" w:rsidRDefault="0096634F" w:rsidP="00496BF3">
            <w:pPr>
              <w:pStyle w:val="a4"/>
              <w:spacing w:line="276" w:lineRule="auto"/>
              <w:jc w:val="both"/>
              <w:rPr>
                <w:lang w:val="uk-UA"/>
              </w:rPr>
            </w:pPr>
            <w:r>
              <w:rPr>
                <w:lang w:val="uk-UA"/>
              </w:rPr>
              <w:t>______________________________</w:t>
            </w:r>
            <w:r>
              <w:rPr>
                <w:lang w:val="uk-UA"/>
              </w:rPr>
              <w:br/>
            </w:r>
            <w:r>
              <w:rPr>
                <w:sz w:val="20"/>
                <w:szCs w:val="20"/>
                <w:lang w:val="uk-UA"/>
              </w:rPr>
              <w:t>                         (П. І. Б., посада) </w:t>
            </w:r>
          </w:p>
        </w:tc>
        <w:tc>
          <w:tcPr>
            <w:tcW w:w="2366" w:type="pct"/>
            <w:tcMar>
              <w:top w:w="15" w:type="dxa"/>
              <w:left w:w="15" w:type="dxa"/>
              <w:bottom w:w="15" w:type="dxa"/>
              <w:right w:w="15" w:type="dxa"/>
            </w:tcMar>
            <w:vAlign w:val="center"/>
            <w:hideMark/>
          </w:tcPr>
          <w:p w14:paraId="7BDE7218" w14:textId="77777777" w:rsidR="0096634F" w:rsidRDefault="0096634F" w:rsidP="00496BF3">
            <w:pPr>
              <w:pStyle w:val="a4"/>
              <w:spacing w:line="276" w:lineRule="auto"/>
              <w:jc w:val="center"/>
              <w:rPr>
                <w:lang w:val="uk-UA"/>
              </w:rPr>
            </w:pPr>
            <w:r>
              <w:rPr>
                <w:lang w:val="uk-UA"/>
              </w:rPr>
              <w:t>_____________________</w:t>
            </w:r>
            <w:r>
              <w:rPr>
                <w:lang w:val="uk-UA"/>
              </w:rPr>
              <w:br/>
            </w:r>
            <w:r>
              <w:rPr>
                <w:sz w:val="20"/>
                <w:szCs w:val="20"/>
                <w:lang w:val="uk-UA"/>
              </w:rPr>
              <w:t>(підпис) </w:t>
            </w:r>
          </w:p>
        </w:tc>
      </w:tr>
      <w:tr w:rsidR="0096634F" w14:paraId="7B30990A" w14:textId="77777777" w:rsidTr="00496BF3">
        <w:trPr>
          <w:tblCellSpacing w:w="15" w:type="dxa"/>
          <w:jc w:val="center"/>
        </w:trPr>
        <w:tc>
          <w:tcPr>
            <w:tcW w:w="2589" w:type="pct"/>
            <w:tcMar>
              <w:top w:w="15" w:type="dxa"/>
              <w:left w:w="15" w:type="dxa"/>
              <w:bottom w:w="15" w:type="dxa"/>
              <w:right w:w="15" w:type="dxa"/>
            </w:tcMar>
            <w:vAlign w:val="center"/>
            <w:hideMark/>
          </w:tcPr>
          <w:p w14:paraId="6D518F3E" w14:textId="77777777" w:rsidR="0096634F" w:rsidRDefault="0096634F" w:rsidP="00496BF3">
            <w:pPr>
              <w:pStyle w:val="a4"/>
              <w:spacing w:line="276" w:lineRule="auto"/>
              <w:jc w:val="both"/>
              <w:rPr>
                <w:lang w:val="uk-UA"/>
              </w:rPr>
            </w:pPr>
            <w:r>
              <w:rPr>
                <w:lang w:val="uk-UA"/>
              </w:rPr>
              <w:t>Припис одержав </w:t>
            </w:r>
          </w:p>
        </w:tc>
        <w:tc>
          <w:tcPr>
            <w:tcW w:w="2366" w:type="pct"/>
            <w:tcMar>
              <w:top w:w="15" w:type="dxa"/>
              <w:left w:w="15" w:type="dxa"/>
              <w:bottom w:w="15" w:type="dxa"/>
              <w:right w:w="15" w:type="dxa"/>
            </w:tcMar>
            <w:vAlign w:val="center"/>
            <w:hideMark/>
          </w:tcPr>
          <w:p w14:paraId="6CF12BF7" w14:textId="77777777" w:rsidR="0096634F" w:rsidRDefault="0096634F" w:rsidP="00496BF3">
            <w:pPr>
              <w:pStyle w:val="a4"/>
              <w:spacing w:line="276" w:lineRule="auto"/>
              <w:rPr>
                <w:lang w:val="uk-UA"/>
              </w:rPr>
            </w:pPr>
            <w:r>
              <w:rPr>
                <w:lang w:val="uk-UA"/>
              </w:rPr>
              <w:t>  </w:t>
            </w:r>
          </w:p>
        </w:tc>
      </w:tr>
      <w:tr w:rsidR="0096634F" w14:paraId="77581143" w14:textId="77777777" w:rsidTr="00496BF3">
        <w:trPr>
          <w:tblCellSpacing w:w="15" w:type="dxa"/>
          <w:jc w:val="center"/>
        </w:trPr>
        <w:tc>
          <w:tcPr>
            <w:tcW w:w="2589" w:type="pct"/>
            <w:tcMar>
              <w:top w:w="15" w:type="dxa"/>
              <w:left w:w="15" w:type="dxa"/>
              <w:bottom w:w="15" w:type="dxa"/>
              <w:right w:w="15" w:type="dxa"/>
            </w:tcMar>
            <w:vAlign w:val="center"/>
            <w:hideMark/>
          </w:tcPr>
          <w:p w14:paraId="126C0DA5" w14:textId="77777777" w:rsidR="0096634F" w:rsidRDefault="0096634F" w:rsidP="00496BF3">
            <w:pPr>
              <w:pStyle w:val="a4"/>
              <w:spacing w:line="276" w:lineRule="auto"/>
              <w:jc w:val="both"/>
              <w:rPr>
                <w:lang w:val="uk-UA"/>
              </w:rPr>
            </w:pPr>
            <w:r>
              <w:rPr>
                <w:lang w:val="uk-UA"/>
              </w:rPr>
              <w:t>______________________________</w:t>
            </w:r>
            <w:r>
              <w:rPr>
                <w:lang w:val="uk-UA"/>
              </w:rPr>
              <w:br/>
            </w:r>
            <w:r>
              <w:rPr>
                <w:sz w:val="20"/>
                <w:szCs w:val="20"/>
                <w:lang w:val="uk-UA"/>
              </w:rPr>
              <w:t>                                (П. І. Б.) </w:t>
            </w:r>
          </w:p>
        </w:tc>
        <w:tc>
          <w:tcPr>
            <w:tcW w:w="2366" w:type="pct"/>
            <w:tcMar>
              <w:top w:w="15" w:type="dxa"/>
              <w:left w:w="15" w:type="dxa"/>
              <w:bottom w:w="15" w:type="dxa"/>
              <w:right w:w="15" w:type="dxa"/>
            </w:tcMar>
            <w:vAlign w:val="center"/>
            <w:hideMark/>
          </w:tcPr>
          <w:p w14:paraId="565433E7" w14:textId="77777777" w:rsidR="0096634F" w:rsidRDefault="0096634F" w:rsidP="00496BF3">
            <w:pPr>
              <w:pStyle w:val="a4"/>
              <w:spacing w:line="276" w:lineRule="auto"/>
              <w:jc w:val="center"/>
              <w:rPr>
                <w:lang w:val="uk-UA"/>
              </w:rPr>
            </w:pPr>
            <w:r>
              <w:rPr>
                <w:lang w:val="uk-UA"/>
              </w:rPr>
              <w:t>_____________________</w:t>
            </w:r>
            <w:r>
              <w:rPr>
                <w:lang w:val="uk-UA"/>
              </w:rPr>
              <w:br/>
            </w:r>
            <w:r>
              <w:rPr>
                <w:sz w:val="20"/>
                <w:szCs w:val="20"/>
                <w:lang w:val="uk-UA"/>
              </w:rPr>
              <w:t>(підпис) </w:t>
            </w:r>
          </w:p>
        </w:tc>
      </w:tr>
      <w:tr w:rsidR="0096634F" w14:paraId="43AEF843" w14:textId="77777777" w:rsidTr="00496BF3">
        <w:trPr>
          <w:tblCellSpacing w:w="15" w:type="dxa"/>
          <w:jc w:val="center"/>
        </w:trPr>
        <w:tc>
          <w:tcPr>
            <w:tcW w:w="4970" w:type="pct"/>
            <w:gridSpan w:val="2"/>
            <w:tcMar>
              <w:top w:w="15" w:type="dxa"/>
              <w:left w:w="15" w:type="dxa"/>
              <w:bottom w:w="15" w:type="dxa"/>
              <w:right w:w="15" w:type="dxa"/>
            </w:tcMar>
            <w:vAlign w:val="center"/>
            <w:hideMark/>
          </w:tcPr>
          <w:p w14:paraId="089B2A35" w14:textId="77777777" w:rsidR="0096634F" w:rsidRDefault="0096634F" w:rsidP="00496BF3">
            <w:pPr>
              <w:pStyle w:val="a4"/>
              <w:spacing w:line="276" w:lineRule="auto"/>
              <w:jc w:val="both"/>
              <w:rPr>
                <w:lang w:val="uk-UA"/>
              </w:rPr>
            </w:pPr>
            <w:r>
              <w:rPr>
                <w:lang w:val="uk-UA"/>
              </w:rPr>
              <w:t>(В разі відмови від підпису в одержані припису, робиться запис: "Від підпису відмовився" та вказується дата). </w:t>
            </w:r>
          </w:p>
        </w:tc>
      </w:tr>
    </w:tbl>
    <w:p w14:paraId="0E3D5644" w14:textId="51408659" w:rsidR="0096634F" w:rsidRPr="0096634F" w:rsidRDefault="0096634F" w:rsidP="0096634F">
      <w:pPr>
        <w:jc w:val="center"/>
        <w:rPr>
          <w:rFonts w:ascii="Calibri" w:eastAsia="Calibri" w:hAnsi="Calibri" w:cs="Calibri"/>
          <w:sz w:val="22"/>
          <w:szCs w:val="22"/>
          <w:lang w:eastAsia="en-US"/>
        </w:rPr>
      </w:pPr>
    </w:p>
    <w:sectPr w:rsidR="0096634F" w:rsidRPr="0096634F">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4" w:author="e.pashkova" w:date="2020-05-13T10:54:00Z" w:initials="e">
    <w:p w14:paraId="7B55C41F" w14:textId="7D7E1747" w:rsidR="0013183C" w:rsidRPr="0013183C" w:rsidRDefault="0013183C">
      <w:pPr>
        <w:pStyle w:val="a8"/>
        <w:rPr>
          <w:lang w:val="uk-UA"/>
        </w:rPr>
      </w:pPr>
      <w:r>
        <w:rPr>
          <w:rStyle w:val="a7"/>
        </w:rPr>
        <w:annotationRef/>
      </w:r>
      <w:r>
        <w:rPr>
          <w:lang w:val="uk-UA"/>
        </w:rPr>
        <w:t xml:space="preserve">Чи не замалий штраф – це може викликати наслідки з боку екологічних інспекцій  у вигляді штрафів до нас </w:t>
      </w:r>
    </w:p>
  </w:comment>
  <w:comment w:id="66" w:author="e.pashkova" w:date="2020-05-13T10:56:00Z" w:initials="e">
    <w:p w14:paraId="17A594C2" w14:textId="12784C33" w:rsidR="0013183C" w:rsidRPr="0013183C" w:rsidRDefault="0013183C">
      <w:pPr>
        <w:pStyle w:val="a8"/>
        <w:rPr>
          <w:lang w:val="uk-UA"/>
        </w:rPr>
      </w:pPr>
      <w:r>
        <w:rPr>
          <w:rStyle w:val="a7"/>
        </w:rPr>
        <w:annotationRef/>
      </w:r>
      <w:r>
        <w:rPr>
          <w:lang w:val="uk-UA"/>
        </w:rPr>
        <w:t>Видалити – внесла вище штрафну санкцію яка дорівнює знаходженню в алкогольному стані – така відмова тягне неможливість доказу знаходження в алкогольному стані. Суть нашої вимоги проходження – це отримання такого доказу та якщо є відмова – то ми все рівно можемо застосувати штраф за алкоголь\</w:t>
      </w:r>
      <w:proofErr w:type="spellStart"/>
      <w:r>
        <w:rPr>
          <w:lang w:val="uk-UA"/>
        </w:rPr>
        <w:t>накротичні</w:t>
      </w:r>
      <w:proofErr w:type="spellEnd"/>
      <w:r>
        <w:rPr>
          <w:lang w:val="uk-UA"/>
        </w:rPr>
        <w:t xml:space="preserve"> засоби, інакше навіть якщо особа буде перебувати у такому стані ми не зможемо нічого вдіяти без доказу і вплинути шляхом застосування штрафу.</w:t>
      </w:r>
    </w:p>
  </w:comment>
  <w:comment w:id="67" w:author="e.pashkova" w:date="2020-05-13T11:01:00Z" w:initials="e">
    <w:p w14:paraId="7E66559F" w14:textId="1EEC32BD" w:rsidR="0013183C" w:rsidRPr="0013183C" w:rsidRDefault="0013183C">
      <w:pPr>
        <w:pStyle w:val="a8"/>
        <w:rPr>
          <w:lang w:val="uk-UA"/>
        </w:rPr>
      </w:pPr>
      <w:r>
        <w:rPr>
          <w:rStyle w:val="a7"/>
        </w:rPr>
        <w:annotationRef/>
      </w:r>
      <w:proofErr w:type="spellStart"/>
      <w:r>
        <w:rPr>
          <w:lang w:val="uk-UA"/>
        </w:rPr>
        <w:t>Застосуванян</w:t>
      </w:r>
      <w:proofErr w:type="spellEnd"/>
      <w:r>
        <w:rPr>
          <w:lang w:val="uk-UA"/>
        </w:rPr>
        <w:t xml:space="preserve"> штрафу це наше право а не </w:t>
      </w:r>
      <w:proofErr w:type="spellStart"/>
      <w:r>
        <w:rPr>
          <w:lang w:val="uk-UA"/>
        </w:rPr>
        <w:t>обовязок</w:t>
      </w:r>
      <w:proofErr w:type="spellEnd"/>
      <w:r>
        <w:rPr>
          <w:lang w:val="uk-UA"/>
        </w:rPr>
        <w:t xml:space="preserve"> – та навіть якщо ми його не застосовуємо ми можемо при цьому </w:t>
      </w:r>
      <w:proofErr w:type="spellStart"/>
      <w:r>
        <w:rPr>
          <w:lang w:val="uk-UA"/>
        </w:rPr>
        <w:t>відстоонити</w:t>
      </w:r>
      <w:proofErr w:type="spellEnd"/>
      <w:r>
        <w:rPr>
          <w:lang w:val="uk-UA"/>
        </w:rPr>
        <w:t xml:space="preserve"> працівника у разі факту порушення</w:t>
      </w:r>
    </w:p>
  </w:comment>
  <w:comment w:id="78" w:author="e.pashkova" w:date="2020-05-13T11:22:00Z" w:initials="e">
    <w:p w14:paraId="6DFE0A71" w14:textId="4E0E000B" w:rsidR="0026374D" w:rsidRPr="0026374D" w:rsidRDefault="0026374D">
      <w:pPr>
        <w:pStyle w:val="a8"/>
        <w:rPr>
          <w:lang w:val="uk-UA"/>
        </w:rPr>
      </w:pPr>
      <w:r>
        <w:rPr>
          <w:rStyle w:val="a7"/>
        </w:rPr>
        <w:annotationRef/>
      </w:r>
      <w:r>
        <w:rPr>
          <w:lang w:val="uk-UA"/>
        </w:rPr>
        <w:t xml:space="preserve">Потрібно визначити як ми будемо повідомляти – </w:t>
      </w:r>
      <w:proofErr w:type="spellStart"/>
      <w:r>
        <w:rPr>
          <w:lang w:val="uk-UA"/>
        </w:rPr>
        <w:t>тел</w:t>
      </w:r>
      <w:proofErr w:type="spellEnd"/>
      <w:r>
        <w:rPr>
          <w:lang w:val="uk-UA"/>
        </w:rPr>
        <w:t xml:space="preserve"> дзвінок, електрона пошта із зазначенням номеру та адреси</w:t>
      </w:r>
    </w:p>
  </w:comment>
  <w:comment w:id="105" w:author="e.pashkova" w:date="2020-05-13T11:03:00Z" w:initials="e">
    <w:p w14:paraId="6663463D" w14:textId="079751C2" w:rsidR="0013183C" w:rsidRPr="0013183C" w:rsidRDefault="0013183C">
      <w:pPr>
        <w:pStyle w:val="a8"/>
        <w:rPr>
          <w:lang w:val="uk-UA"/>
        </w:rPr>
      </w:pPr>
      <w:r>
        <w:rPr>
          <w:rStyle w:val="a7"/>
        </w:rPr>
        <w:annotationRef/>
      </w:r>
      <w:r>
        <w:rPr>
          <w:lang w:val="uk-UA"/>
        </w:rPr>
        <w:t xml:space="preserve">Не впевнена що це відноситься до охорони праці – </w:t>
      </w:r>
    </w:p>
  </w:comment>
  <w:comment w:id="107" w:author="e.pashkova" w:date="2020-05-13T11:04:00Z" w:initials="e">
    <w:p w14:paraId="76EE9444" w14:textId="0697B4CA" w:rsidR="00B56132" w:rsidRPr="00B56132" w:rsidRDefault="00B56132">
      <w:pPr>
        <w:pStyle w:val="a8"/>
        <w:rPr>
          <w:lang w:val="uk-UA"/>
        </w:rPr>
      </w:pPr>
      <w:r>
        <w:rPr>
          <w:rStyle w:val="a7"/>
        </w:rPr>
        <w:annotationRef/>
      </w:r>
      <w:r>
        <w:rPr>
          <w:lang w:val="uk-UA"/>
        </w:rPr>
        <w:t xml:space="preserve">Якщо це передбачена законодавством форма – не бачу необхідності робити додаток до Договору щоб його не ускладнювати кількістю </w:t>
      </w:r>
      <w:proofErr w:type="spellStart"/>
      <w:r>
        <w:rPr>
          <w:lang w:val="uk-UA"/>
        </w:rPr>
        <w:t>додтаків</w:t>
      </w:r>
      <w:proofErr w:type="spellEnd"/>
      <w:r>
        <w:rPr>
          <w:lang w:val="uk-UA"/>
        </w:rPr>
        <w:t xml:space="preserve">. Натомість потрібно зазначити що у разі порушення Ми маємо право надати припис який є </w:t>
      </w:r>
      <w:proofErr w:type="spellStart"/>
      <w:r>
        <w:rPr>
          <w:lang w:val="uk-UA"/>
        </w:rPr>
        <w:t>обовязковим</w:t>
      </w:r>
      <w:proofErr w:type="spellEnd"/>
      <w:r>
        <w:rPr>
          <w:lang w:val="uk-UA"/>
        </w:rPr>
        <w:t xml:space="preserve"> </w:t>
      </w:r>
      <w:proofErr w:type="spellStart"/>
      <w:r>
        <w:rPr>
          <w:lang w:val="uk-UA"/>
        </w:rPr>
        <w:t>Підрялником</w:t>
      </w:r>
      <w:proofErr w:type="spellEnd"/>
      <w:r>
        <w:rPr>
          <w:lang w:val="uk-UA"/>
        </w:rPr>
        <w:t xml:space="preserve"> до виконання.</w:t>
      </w:r>
    </w:p>
  </w:comment>
  <w:comment w:id="112" w:author="e.pashkova" w:date="2020-05-13T11:10:00Z" w:initials="e">
    <w:p w14:paraId="69A15D20" w14:textId="0A0B0790" w:rsidR="00B56132" w:rsidRPr="00B56132" w:rsidRDefault="00B56132">
      <w:pPr>
        <w:pStyle w:val="a8"/>
        <w:rPr>
          <w:lang w:val="uk-UA"/>
        </w:rPr>
      </w:pPr>
      <w:r>
        <w:rPr>
          <w:rStyle w:val="a7"/>
        </w:rPr>
        <w:annotationRef/>
      </w:r>
      <w:r>
        <w:rPr>
          <w:lang w:val="uk-UA"/>
        </w:rPr>
        <w:t xml:space="preserve">Хто буде оплачувати залучення третіх осіб та експертних організацій – ми самі собі ускладнюємо </w:t>
      </w:r>
      <w:proofErr w:type="spellStart"/>
      <w:r>
        <w:rPr>
          <w:lang w:val="uk-UA"/>
        </w:rPr>
        <w:t>процесс</w:t>
      </w:r>
      <w:proofErr w:type="spellEnd"/>
      <w:r>
        <w:rPr>
          <w:lang w:val="uk-UA"/>
        </w:rPr>
        <w:t xml:space="preserve"> усунення порушення, не бачу сенсу в цьому пункті - </w:t>
      </w:r>
    </w:p>
  </w:comment>
  <w:comment w:id="113" w:author="e.pashkova" w:date="2020-05-13T11:19:00Z" w:initials="e">
    <w:p w14:paraId="51EBCB2A" w14:textId="3EE84972" w:rsidR="0026374D" w:rsidRPr="0026374D" w:rsidRDefault="0026374D">
      <w:pPr>
        <w:pStyle w:val="a8"/>
        <w:rPr>
          <w:lang w:val="uk-UA"/>
        </w:rPr>
      </w:pPr>
      <w:r>
        <w:rPr>
          <w:rStyle w:val="a7"/>
        </w:rPr>
        <w:annotationRef/>
      </w:r>
      <w:r>
        <w:rPr>
          <w:lang w:val="uk-UA"/>
        </w:rPr>
        <w:t>Звертаю увагу, що Припис та Акт це різні документи – припис це є вказівкою на дії які потрібно зробити для усунення порушення, Акт – це документ який фіксує факт порушення.</w:t>
      </w:r>
    </w:p>
  </w:comment>
  <w:comment w:id="110" w:author="e.pashkova" w:date="2020-05-13T11:08:00Z" w:initials="e">
    <w:p w14:paraId="14702152" w14:textId="077436A0" w:rsidR="00B56132" w:rsidRPr="00B56132" w:rsidRDefault="00B56132">
      <w:pPr>
        <w:pStyle w:val="a8"/>
        <w:rPr>
          <w:lang w:val="uk-UA"/>
        </w:rPr>
      </w:pPr>
      <w:r>
        <w:rPr>
          <w:rStyle w:val="a7"/>
        </w:rPr>
        <w:annotationRef/>
      </w:r>
      <w:r>
        <w:rPr>
          <w:lang w:val="uk-UA"/>
        </w:rPr>
        <w:t xml:space="preserve">Не бачу сенсу для прибуття  - ми повинні одразу повідомити із направленням припису Підряднику . Припис видається під підпис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55C41F" w15:done="0"/>
  <w15:commentEx w15:paraId="17A594C2" w15:done="0"/>
  <w15:commentEx w15:paraId="7E66559F" w15:done="0"/>
  <w15:commentEx w15:paraId="6DFE0A71" w15:done="0"/>
  <w15:commentEx w15:paraId="6663463D" w15:done="0"/>
  <w15:commentEx w15:paraId="76EE9444" w15:done="0"/>
  <w15:commentEx w15:paraId="69A15D20" w15:done="0"/>
  <w15:commentEx w15:paraId="51EBCB2A" w15:done="0"/>
  <w15:commentEx w15:paraId="147021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6507E" w16cex:dateUtc="2020-05-13T07:54:00Z"/>
  <w16cex:commentExtensible w16cex:durableId="226650C9" w16cex:dateUtc="2020-05-13T07:56:00Z"/>
  <w16cex:commentExtensible w16cex:durableId="22665204" w16cex:dateUtc="2020-05-13T08:01:00Z"/>
  <w16cex:commentExtensible w16cex:durableId="226656E3" w16cex:dateUtc="2020-05-13T08:22:00Z"/>
  <w16cex:commentExtensible w16cex:durableId="22665265" w16cex:dateUtc="2020-05-13T08:03:00Z"/>
  <w16cex:commentExtensible w16cex:durableId="226652AD" w16cex:dateUtc="2020-05-13T08:04:00Z"/>
  <w16cex:commentExtensible w16cex:durableId="2266542E" w16cex:dateUtc="2020-05-13T08:10:00Z"/>
  <w16cex:commentExtensible w16cex:durableId="22665639" w16cex:dateUtc="2020-05-13T08:19:00Z"/>
  <w16cex:commentExtensible w16cex:durableId="226653C9" w16cex:dateUtc="2020-05-13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55C41F" w16cid:durableId="2266507E"/>
  <w16cid:commentId w16cid:paraId="17A594C2" w16cid:durableId="226650C9"/>
  <w16cid:commentId w16cid:paraId="7E66559F" w16cid:durableId="22665204"/>
  <w16cid:commentId w16cid:paraId="6DFE0A71" w16cid:durableId="226656E3"/>
  <w16cid:commentId w16cid:paraId="6663463D" w16cid:durableId="22665265"/>
  <w16cid:commentId w16cid:paraId="76EE9444" w16cid:durableId="226652AD"/>
  <w16cid:commentId w16cid:paraId="69A15D20" w16cid:durableId="2266542E"/>
  <w16cid:commentId w16cid:paraId="51EBCB2A" w16cid:durableId="22665639"/>
  <w16cid:commentId w16cid:paraId="14702152" w16cid:durableId="226653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pashkova">
    <w15:presenceInfo w15:providerId="None" w15:userId="e.pashko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504"/>
    <w:rsid w:val="0013183C"/>
    <w:rsid w:val="0026374D"/>
    <w:rsid w:val="003D6504"/>
    <w:rsid w:val="004016E2"/>
    <w:rsid w:val="005341B0"/>
    <w:rsid w:val="00777F42"/>
    <w:rsid w:val="0096634F"/>
    <w:rsid w:val="00A15BEE"/>
    <w:rsid w:val="00AC567D"/>
    <w:rsid w:val="00B03BD0"/>
    <w:rsid w:val="00B56132"/>
    <w:rsid w:val="00E13398"/>
    <w:rsid w:val="00E45B6A"/>
    <w:rsid w:val="00E649A9"/>
    <w:rsid w:val="00FA05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4B985"/>
  <w15:chartTrackingRefBased/>
  <w15:docId w15:val="{A0CCBCD9-50A2-4D95-B20D-44F10E85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6504"/>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3">
    <w:name w:val="heading 3"/>
    <w:basedOn w:val="a"/>
    <w:next w:val="a"/>
    <w:link w:val="30"/>
    <w:uiPriority w:val="9"/>
    <w:semiHidden/>
    <w:unhideWhenUsed/>
    <w:qFormat/>
    <w:rsid w:val="0096634F"/>
    <w:pPr>
      <w:keepNext/>
      <w:keepLines/>
      <w:widowControl/>
      <w:autoSpaceDE/>
      <w:autoSpaceDN/>
      <w:adjustRightInd/>
      <w:spacing w:before="40" w:line="259" w:lineRule="auto"/>
      <w:outlineLvl w:val="2"/>
    </w:pPr>
    <w:rPr>
      <w:rFonts w:asciiTheme="majorHAnsi" w:eastAsiaTheme="majorEastAsia" w:hAnsiTheme="majorHAnsi" w:cstheme="majorBidi"/>
      <w:color w:val="1F3763" w:themeColor="accent1" w:themeShade="7F"/>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6504"/>
    <w:pPr>
      <w:widowControl/>
      <w:autoSpaceDE/>
      <w:autoSpaceDN/>
      <w:adjustRightInd/>
      <w:spacing w:after="200" w:line="276" w:lineRule="auto"/>
      <w:ind w:left="720"/>
      <w:contextualSpacing/>
    </w:pPr>
    <w:rPr>
      <w:rFonts w:ascii="Calibri" w:hAnsi="Calibri"/>
      <w:sz w:val="22"/>
      <w:szCs w:val="22"/>
      <w:lang w:eastAsia="en-US"/>
    </w:rPr>
  </w:style>
  <w:style w:type="character" w:customStyle="1" w:styleId="30">
    <w:name w:val="Заголовок 3 Знак"/>
    <w:basedOn w:val="a0"/>
    <w:link w:val="3"/>
    <w:uiPriority w:val="9"/>
    <w:semiHidden/>
    <w:rsid w:val="0096634F"/>
    <w:rPr>
      <w:rFonts w:asciiTheme="majorHAnsi" w:eastAsiaTheme="majorEastAsia" w:hAnsiTheme="majorHAnsi" w:cstheme="majorBidi"/>
      <w:color w:val="1F3763" w:themeColor="accent1" w:themeShade="7F"/>
      <w:sz w:val="24"/>
      <w:szCs w:val="24"/>
    </w:rPr>
  </w:style>
  <w:style w:type="paragraph" w:styleId="a4">
    <w:name w:val="Normal (Web)"/>
    <w:basedOn w:val="a"/>
    <w:uiPriority w:val="99"/>
    <w:semiHidden/>
    <w:unhideWhenUsed/>
    <w:rsid w:val="0096634F"/>
    <w:pPr>
      <w:widowControl/>
      <w:autoSpaceDE/>
      <w:autoSpaceDN/>
      <w:adjustRightInd/>
      <w:spacing w:before="100" w:beforeAutospacing="1" w:after="100" w:afterAutospacing="1"/>
    </w:pPr>
    <w:rPr>
      <w:sz w:val="24"/>
      <w:szCs w:val="24"/>
    </w:rPr>
  </w:style>
  <w:style w:type="paragraph" w:styleId="a5">
    <w:name w:val="Balloon Text"/>
    <w:basedOn w:val="a"/>
    <w:link w:val="a6"/>
    <w:uiPriority w:val="99"/>
    <w:semiHidden/>
    <w:unhideWhenUsed/>
    <w:rsid w:val="004016E2"/>
    <w:rPr>
      <w:rFonts w:ascii="Segoe UI" w:hAnsi="Segoe UI" w:cs="Segoe UI"/>
      <w:sz w:val="18"/>
      <w:szCs w:val="18"/>
    </w:rPr>
  </w:style>
  <w:style w:type="character" w:customStyle="1" w:styleId="a6">
    <w:name w:val="Текст выноски Знак"/>
    <w:basedOn w:val="a0"/>
    <w:link w:val="a5"/>
    <w:uiPriority w:val="99"/>
    <w:semiHidden/>
    <w:rsid w:val="004016E2"/>
    <w:rPr>
      <w:rFonts w:ascii="Segoe UI" w:eastAsia="Times New Roman" w:hAnsi="Segoe UI" w:cs="Segoe UI"/>
      <w:sz w:val="18"/>
      <w:szCs w:val="18"/>
      <w:lang w:eastAsia="ru-RU"/>
    </w:rPr>
  </w:style>
  <w:style w:type="character" w:styleId="a7">
    <w:name w:val="annotation reference"/>
    <w:basedOn w:val="a0"/>
    <w:uiPriority w:val="99"/>
    <w:semiHidden/>
    <w:unhideWhenUsed/>
    <w:rsid w:val="0013183C"/>
    <w:rPr>
      <w:sz w:val="16"/>
      <w:szCs w:val="16"/>
    </w:rPr>
  </w:style>
  <w:style w:type="paragraph" w:styleId="a8">
    <w:name w:val="annotation text"/>
    <w:basedOn w:val="a"/>
    <w:link w:val="a9"/>
    <w:uiPriority w:val="99"/>
    <w:semiHidden/>
    <w:unhideWhenUsed/>
    <w:rsid w:val="0013183C"/>
  </w:style>
  <w:style w:type="character" w:customStyle="1" w:styleId="a9">
    <w:name w:val="Текст примечания Знак"/>
    <w:basedOn w:val="a0"/>
    <w:link w:val="a8"/>
    <w:uiPriority w:val="99"/>
    <w:semiHidden/>
    <w:rsid w:val="0013183C"/>
    <w:rPr>
      <w:rFonts w:ascii="Times New Roman" w:eastAsia="Times New Roman" w:hAnsi="Times New Roman" w:cs="Times New Roman"/>
      <w:sz w:val="20"/>
      <w:szCs w:val="20"/>
      <w:lang w:eastAsia="ru-RU"/>
    </w:rPr>
  </w:style>
  <w:style w:type="paragraph" w:styleId="aa">
    <w:name w:val="annotation subject"/>
    <w:basedOn w:val="a8"/>
    <w:next w:val="a8"/>
    <w:link w:val="ab"/>
    <w:uiPriority w:val="99"/>
    <w:semiHidden/>
    <w:unhideWhenUsed/>
    <w:rsid w:val="0013183C"/>
    <w:rPr>
      <w:b/>
      <w:bCs/>
    </w:rPr>
  </w:style>
  <w:style w:type="character" w:customStyle="1" w:styleId="ab">
    <w:name w:val="Тема примечания Знак"/>
    <w:basedOn w:val="a9"/>
    <w:link w:val="aa"/>
    <w:uiPriority w:val="99"/>
    <w:semiHidden/>
    <w:rsid w:val="0013183C"/>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1911</Words>
  <Characters>10898</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a.sapronov</dc:creator>
  <cp:keywords/>
  <dc:description/>
  <cp:lastModifiedBy>e.pashkova</cp:lastModifiedBy>
  <cp:revision>2</cp:revision>
  <dcterms:created xsi:type="dcterms:W3CDTF">2020-05-13T08:33:00Z</dcterms:created>
  <dcterms:modified xsi:type="dcterms:W3CDTF">2020-05-13T08:33:00Z</dcterms:modified>
</cp:coreProperties>
</file>