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1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4986"/>
      </w:tblGrid>
      <w:tr w:rsidR="00F30A01" w:rsidRPr="008A3513" w14:paraId="5BE3990C" w14:textId="77777777" w:rsidTr="004924D1">
        <w:trPr>
          <w:trHeight w:val="529"/>
        </w:trPr>
        <w:tc>
          <w:tcPr>
            <w:tcW w:w="5328" w:type="dxa"/>
            <w:shd w:val="clear" w:color="auto" w:fill="auto"/>
          </w:tcPr>
          <w:p w14:paraId="4BC6F4D5" w14:textId="77777777" w:rsidR="00F30A01" w:rsidRPr="00CC2ABF" w:rsidRDefault="00F30A01" w:rsidP="008A3513">
            <w:pPr>
              <w:jc w:val="center"/>
              <w:rPr>
                <w:rFonts w:ascii="Arial" w:hAnsi="Arial" w:cs="Arial"/>
                <w:b/>
                <w:sz w:val="22"/>
                <w:szCs w:val="22"/>
                <w:lang w:val="en-US"/>
              </w:rPr>
            </w:pPr>
            <w:r w:rsidRPr="008A3513">
              <w:rPr>
                <w:rFonts w:ascii="Arial" w:hAnsi="Arial" w:cs="Arial"/>
                <w:b/>
                <w:sz w:val="22"/>
                <w:szCs w:val="22"/>
              </w:rPr>
              <w:t>КОНТРАКТ №</w:t>
            </w:r>
            <w:r w:rsidR="000A0FBC" w:rsidRPr="008A3513">
              <w:rPr>
                <w:rFonts w:ascii="Arial" w:hAnsi="Arial" w:cs="Arial"/>
                <w:b/>
                <w:sz w:val="22"/>
                <w:szCs w:val="22"/>
                <w:lang w:val="en-US"/>
              </w:rPr>
              <w:t xml:space="preserve"> </w:t>
            </w:r>
            <w:r w:rsidR="00522FAB" w:rsidRPr="008A3513">
              <w:rPr>
                <w:rFonts w:ascii="Arial" w:hAnsi="Arial" w:cs="Arial"/>
                <w:b/>
                <w:sz w:val="22"/>
                <w:szCs w:val="22"/>
                <w:lang w:val="en-US"/>
              </w:rPr>
              <w:t>UA</w:t>
            </w:r>
            <w:r w:rsidR="000A0FBC" w:rsidRPr="008A3513">
              <w:rPr>
                <w:rFonts w:ascii="Arial" w:hAnsi="Arial" w:cs="Arial"/>
                <w:b/>
                <w:sz w:val="22"/>
                <w:szCs w:val="22"/>
                <w:lang w:val="en-US"/>
              </w:rPr>
              <w:t>/</w:t>
            </w:r>
            <w:r w:rsidR="00CC2ABF">
              <w:rPr>
                <w:rFonts w:ascii="Arial" w:hAnsi="Arial" w:cs="Arial"/>
                <w:b/>
                <w:sz w:val="22"/>
                <w:szCs w:val="22"/>
                <w:lang w:val="en-US"/>
              </w:rPr>
              <w:t>6865</w:t>
            </w:r>
            <w:r w:rsidR="002D5EB2">
              <w:rPr>
                <w:rFonts w:ascii="Arial" w:hAnsi="Arial" w:cs="Arial"/>
                <w:b/>
                <w:sz w:val="22"/>
                <w:szCs w:val="22"/>
                <w:lang w:val="en-US"/>
              </w:rPr>
              <w:t xml:space="preserve"> </w:t>
            </w:r>
            <w:r w:rsidR="002D5EB2">
              <w:rPr>
                <w:rFonts w:ascii="Arial" w:hAnsi="Arial" w:cs="Arial"/>
                <w:b/>
                <w:sz w:val="22"/>
                <w:szCs w:val="22"/>
              </w:rPr>
              <w:t xml:space="preserve">от </w:t>
            </w:r>
            <w:r w:rsidR="00CC2ABF">
              <w:rPr>
                <w:rFonts w:ascii="Arial" w:hAnsi="Arial" w:cs="Arial"/>
                <w:b/>
                <w:sz w:val="22"/>
                <w:szCs w:val="22"/>
                <w:lang w:val="en-US"/>
              </w:rPr>
              <w:t>12</w:t>
            </w:r>
            <w:r w:rsidR="002D5EB2">
              <w:rPr>
                <w:rFonts w:ascii="Arial" w:hAnsi="Arial" w:cs="Arial"/>
                <w:b/>
                <w:sz w:val="22"/>
                <w:szCs w:val="22"/>
              </w:rPr>
              <w:t>-0</w:t>
            </w:r>
            <w:r w:rsidR="00CC2ABF">
              <w:rPr>
                <w:rFonts w:ascii="Arial" w:hAnsi="Arial" w:cs="Arial"/>
                <w:b/>
                <w:sz w:val="22"/>
                <w:szCs w:val="22"/>
                <w:lang w:val="en-US"/>
              </w:rPr>
              <w:t>5</w:t>
            </w:r>
            <w:r w:rsidR="002D5EB2">
              <w:rPr>
                <w:rFonts w:ascii="Arial" w:hAnsi="Arial" w:cs="Arial"/>
                <w:b/>
                <w:sz w:val="22"/>
                <w:szCs w:val="22"/>
              </w:rPr>
              <w:t>-201</w:t>
            </w:r>
            <w:r w:rsidR="00CC2ABF">
              <w:rPr>
                <w:rFonts w:ascii="Arial" w:hAnsi="Arial" w:cs="Arial"/>
                <w:b/>
                <w:sz w:val="22"/>
                <w:szCs w:val="22"/>
                <w:lang w:val="en-US"/>
              </w:rPr>
              <w:t>5</w:t>
            </w:r>
          </w:p>
          <w:p w14:paraId="2AAB5D28" w14:textId="77777777" w:rsidR="00F30A01" w:rsidRPr="008A3513" w:rsidRDefault="00F30A01" w:rsidP="008A3513">
            <w:pPr>
              <w:jc w:val="center"/>
              <w:rPr>
                <w:rFonts w:ascii="Arial" w:hAnsi="Arial" w:cs="Arial"/>
                <w:b/>
                <w:sz w:val="22"/>
                <w:szCs w:val="22"/>
                <w:highlight w:val="yellow"/>
                <w:lang w:val="en-US"/>
              </w:rPr>
            </w:pPr>
          </w:p>
        </w:tc>
        <w:tc>
          <w:tcPr>
            <w:tcW w:w="4986" w:type="dxa"/>
            <w:shd w:val="clear" w:color="auto" w:fill="auto"/>
          </w:tcPr>
          <w:p w14:paraId="0B218FD7" w14:textId="77777777" w:rsidR="00F30A01" w:rsidRPr="008A3513" w:rsidRDefault="00F30A01" w:rsidP="008A3513">
            <w:pPr>
              <w:jc w:val="center"/>
              <w:rPr>
                <w:rFonts w:ascii="Arial" w:hAnsi="Arial" w:cs="Arial"/>
                <w:b/>
                <w:sz w:val="22"/>
                <w:szCs w:val="22"/>
                <w:lang w:val="en-US"/>
              </w:rPr>
            </w:pPr>
            <w:r w:rsidRPr="008A3513">
              <w:rPr>
                <w:rFonts w:ascii="Arial" w:hAnsi="Arial" w:cs="Arial"/>
                <w:b/>
                <w:sz w:val="22"/>
                <w:szCs w:val="22"/>
                <w:lang w:val="en-US"/>
              </w:rPr>
              <w:t>CONTRACT</w:t>
            </w:r>
            <w:r w:rsidRPr="008A3513">
              <w:rPr>
                <w:rFonts w:ascii="Arial" w:hAnsi="Arial" w:cs="Arial"/>
                <w:b/>
                <w:sz w:val="22"/>
                <w:szCs w:val="22"/>
              </w:rPr>
              <w:t xml:space="preserve"> </w:t>
            </w:r>
            <w:r w:rsidRPr="008A3513">
              <w:rPr>
                <w:rFonts w:ascii="Arial" w:hAnsi="Arial" w:cs="Arial"/>
                <w:b/>
                <w:sz w:val="22"/>
                <w:szCs w:val="22"/>
                <w:lang w:val="en-US"/>
              </w:rPr>
              <w:t>No</w:t>
            </w:r>
            <w:r w:rsidRPr="008A3513">
              <w:rPr>
                <w:rFonts w:ascii="Arial" w:hAnsi="Arial" w:cs="Arial"/>
                <w:b/>
                <w:sz w:val="22"/>
                <w:szCs w:val="22"/>
              </w:rPr>
              <w:t>.</w:t>
            </w:r>
            <w:r w:rsidR="00B22865" w:rsidRPr="008A3513">
              <w:rPr>
                <w:rFonts w:ascii="Arial" w:hAnsi="Arial" w:cs="Arial"/>
                <w:b/>
                <w:sz w:val="22"/>
                <w:szCs w:val="22"/>
                <w:lang w:val="en-US"/>
              </w:rPr>
              <w:t xml:space="preserve"> </w:t>
            </w:r>
            <w:r w:rsidR="000A0FBC" w:rsidRPr="008A3513">
              <w:rPr>
                <w:rFonts w:ascii="Arial" w:hAnsi="Arial" w:cs="Arial"/>
                <w:b/>
                <w:sz w:val="22"/>
                <w:szCs w:val="22"/>
                <w:lang w:val="en-US"/>
              </w:rPr>
              <w:t>UA/</w:t>
            </w:r>
            <w:r w:rsidR="00D21CDE" w:rsidRPr="008A3513">
              <w:rPr>
                <w:rFonts w:ascii="Arial" w:hAnsi="Arial" w:cs="Arial"/>
                <w:b/>
                <w:sz w:val="22"/>
                <w:szCs w:val="22"/>
                <w:lang w:val="en-US"/>
              </w:rPr>
              <w:t>6</w:t>
            </w:r>
            <w:r w:rsidR="00CC2ABF">
              <w:rPr>
                <w:rFonts w:ascii="Arial" w:hAnsi="Arial" w:cs="Arial"/>
                <w:b/>
                <w:sz w:val="22"/>
                <w:szCs w:val="22"/>
                <w:lang w:val="en-US"/>
              </w:rPr>
              <w:t>865</w:t>
            </w:r>
            <w:r w:rsidR="002D5EB2">
              <w:rPr>
                <w:rFonts w:ascii="Arial" w:hAnsi="Arial" w:cs="Arial"/>
                <w:b/>
                <w:sz w:val="22"/>
                <w:szCs w:val="22"/>
                <w:lang w:val="en-US"/>
              </w:rPr>
              <w:t xml:space="preserve"> dd </w:t>
            </w:r>
            <w:r w:rsidR="00CC2ABF">
              <w:rPr>
                <w:rFonts w:ascii="Arial" w:hAnsi="Arial" w:cs="Arial"/>
                <w:b/>
                <w:sz w:val="22"/>
                <w:szCs w:val="22"/>
                <w:lang w:val="en-US"/>
              </w:rPr>
              <w:t>12</w:t>
            </w:r>
            <w:r w:rsidR="002D5EB2">
              <w:rPr>
                <w:rFonts w:ascii="Arial" w:hAnsi="Arial" w:cs="Arial"/>
                <w:b/>
                <w:sz w:val="22"/>
                <w:szCs w:val="22"/>
                <w:lang w:val="en-US"/>
              </w:rPr>
              <w:t>-0</w:t>
            </w:r>
            <w:r w:rsidR="00CC2ABF">
              <w:rPr>
                <w:rFonts w:ascii="Arial" w:hAnsi="Arial" w:cs="Arial"/>
                <w:b/>
                <w:sz w:val="22"/>
                <w:szCs w:val="22"/>
                <w:lang w:val="en-US"/>
              </w:rPr>
              <w:t>5</w:t>
            </w:r>
            <w:r w:rsidR="002D5EB2">
              <w:rPr>
                <w:rFonts w:ascii="Arial" w:hAnsi="Arial" w:cs="Arial"/>
                <w:b/>
                <w:sz w:val="22"/>
                <w:szCs w:val="22"/>
                <w:lang w:val="en-US"/>
              </w:rPr>
              <w:t>-201</w:t>
            </w:r>
            <w:r w:rsidR="00CC2ABF">
              <w:rPr>
                <w:rFonts w:ascii="Arial" w:hAnsi="Arial" w:cs="Arial"/>
                <w:b/>
                <w:sz w:val="22"/>
                <w:szCs w:val="22"/>
                <w:lang w:val="en-US"/>
              </w:rPr>
              <w:t>5</w:t>
            </w:r>
          </w:p>
          <w:p w14:paraId="2197E973" w14:textId="77777777" w:rsidR="00F30A01" w:rsidRPr="008A3513" w:rsidRDefault="00F30A01" w:rsidP="008A3513">
            <w:pPr>
              <w:jc w:val="center"/>
              <w:rPr>
                <w:rFonts w:ascii="Arial" w:hAnsi="Arial" w:cs="Arial"/>
                <w:b/>
                <w:sz w:val="22"/>
                <w:szCs w:val="22"/>
                <w:highlight w:val="yellow"/>
              </w:rPr>
            </w:pPr>
          </w:p>
        </w:tc>
      </w:tr>
      <w:tr w:rsidR="00F30A01" w:rsidRPr="00095674" w14:paraId="44C4F367" w14:textId="77777777" w:rsidTr="004924D1">
        <w:tc>
          <w:tcPr>
            <w:tcW w:w="5328" w:type="dxa"/>
            <w:shd w:val="clear" w:color="auto" w:fill="auto"/>
          </w:tcPr>
          <w:p w14:paraId="45734B02" w14:textId="77777777" w:rsidR="00F30A01" w:rsidRPr="008A3513" w:rsidRDefault="00F30A01" w:rsidP="008D39E0">
            <w:pPr>
              <w:tabs>
                <w:tab w:val="left" w:pos="1728"/>
                <w:tab w:val="left" w:pos="2448"/>
                <w:tab w:val="left" w:pos="3888"/>
                <w:tab w:val="left" w:pos="5328"/>
                <w:tab w:val="left" w:pos="6768"/>
              </w:tabs>
              <w:jc w:val="both"/>
              <w:rPr>
                <w:rFonts w:ascii="Arial" w:hAnsi="Arial" w:cs="Arial"/>
                <w:b/>
                <w:sz w:val="22"/>
                <w:szCs w:val="22"/>
              </w:rPr>
            </w:pPr>
            <w:r w:rsidRPr="008A3513">
              <w:rPr>
                <w:rFonts w:ascii="Arial" w:hAnsi="Arial" w:cs="Arial"/>
                <w:b/>
                <w:sz w:val="22"/>
                <w:szCs w:val="22"/>
              </w:rPr>
              <w:t>ИДЕНТИФИКАЦИЯ СТОРОН</w:t>
            </w:r>
          </w:p>
          <w:p w14:paraId="731169E9" w14:textId="77777777" w:rsidR="00F30A01" w:rsidRPr="008A3513" w:rsidRDefault="00F30A01" w:rsidP="008D39E0">
            <w:pPr>
              <w:tabs>
                <w:tab w:val="left" w:pos="1728"/>
                <w:tab w:val="left" w:pos="2448"/>
                <w:tab w:val="left" w:pos="3888"/>
                <w:tab w:val="left" w:pos="5328"/>
                <w:tab w:val="left" w:pos="6768"/>
              </w:tabs>
              <w:jc w:val="both"/>
              <w:rPr>
                <w:rFonts w:ascii="Arial" w:hAnsi="Arial" w:cs="Arial"/>
                <w:b/>
                <w:sz w:val="22"/>
                <w:szCs w:val="22"/>
              </w:rPr>
            </w:pPr>
          </w:p>
          <w:p w14:paraId="7E18F5D8" w14:textId="77777777" w:rsidR="000D2A2E" w:rsidRPr="00984C87" w:rsidRDefault="00C214E4" w:rsidP="008D39E0">
            <w:pPr>
              <w:jc w:val="both"/>
              <w:rPr>
                <w:rFonts w:ascii="Arial" w:hAnsi="Arial" w:cs="Arial"/>
                <w:sz w:val="22"/>
                <w:szCs w:val="22"/>
              </w:rPr>
            </w:pPr>
            <w:r w:rsidRPr="000D2A2E">
              <w:rPr>
                <w:rFonts w:ascii="Arial" w:hAnsi="Arial" w:cs="Arial"/>
                <w:b/>
                <w:sz w:val="22"/>
                <w:szCs w:val="22"/>
              </w:rPr>
              <w:t>Компания «</w:t>
            </w:r>
            <w:r w:rsidRPr="000D2A2E">
              <w:rPr>
                <w:rFonts w:ascii="Arial" w:hAnsi="Arial" w:cs="Arial"/>
                <w:b/>
                <w:sz w:val="22"/>
                <w:szCs w:val="22"/>
                <w:lang w:val="en-US"/>
              </w:rPr>
              <w:t>CPM</w:t>
            </w:r>
            <w:r w:rsidR="000A0FBC" w:rsidRPr="000D2A2E">
              <w:rPr>
                <w:rFonts w:ascii="Arial" w:hAnsi="Arial" w:cs="Arial"/>
                <w:b/>
                <w:sz w:val="22"/>
                <w:szCs w:val="22"/>
              </w:rPr>
              <w:t xml:space="preserve"> </w:t>
            </w:r>
            <w:r w:rsidRPr="000D2A2E">
              <w:rPr>
                <w:rFonts w:ascii="Arial" w:hAnsi="Arial" w:cs="Arial"/>
                <w:b/>
                <w:sz w:val="22"/>
                <w:szCs w:val="22"/>
                <w:lang w:val="en-US"/>
              </w:rPr>
              <w:t>Europe</w:t>
            </w:r>
            <w:r w:rsidRPr="000D2A2E">
              <w:rPr>
                <w:rFonts w:ascii="Arial" w:hAnsi="Arial" w:cs="Arial"/>
                <w:b/>
                <w:sz w:val="22"/>
                <w:szCs w:val="22"/>
              </w:rPr>
              <w:t xml:space="preserve"> </w:t>
            </w:r>
            <w:r w:rsidRPr="000D2A2E">
              <w:rPr>
                <w:rFonts w:ascii="Arial" w:hAnsi="Arial" w:cs="Arial"/>
                <w:b/>
                <w:sz w:val="22"/>
                <w:szCs w:val="22"/>
                <w:lang w:val="en-US"/>
              </w:rPr>
              <w:t>B</w:t>
            </w:r>
            <w:r w:rsidRPr="000D2A2E">
              <w:rPr>
                <w:rFonts w:ascii="Arial" w:hAnsi="Arial" w:cs="Arial"/>
                <w:b/>
                <w:sz w:val="22"/>
                <w:szCs w:val="22"/>
              </w:rPr>
              <w:t>.</w:t>
            </w:r>
            <w:r w:rsidRPr="000D2A2E">
              <w:rPr>
                <w:rFonts w:ascii="Arial" w:hAnsi="Arial" w:cs="Arial"/>
                <w:b/>
                <w:sz w:val="22"/>
                <w:szCs w:val="22"/>
                <w:lang w:val="en-US"/>
              </w:rPr>
              <w:t>V</w:t>
            </w:r>
            <w:r w:rsidRPr="000D2A2E">
              <w:rPr>
                <w:rFonts w:ascii="Arial" w:hAnsi="Arial" w:cs="Arial"/>
                <w:b/>
                <w:sz w:val="22"/>
                <w:szCs w:val="22"/>
              </w:rPr>
              <w:t>.»,</w:t>
            </w:r>
            <w:r w:rsidRPr="008A3513">
              <w:rPr>
                <w:rFonts w:ascii="Arial" w:hAnsi="Arial" w:cs="Arial"/>
                <w:sz w:val="22"/>
                <w:szCs w:val="22"/>
              </w:rPr>
              <w:t xml:space="preserve"> Амстердам, Нидерланды, с рег. </w:t>
            </w:r>
            <w:r w:rsidRPr="008A3513">
              <w:rPr>
                <w:rFonts w:ascii="Arial" w:hAnsi="Arial" w:cs="Arial"/>
                <w:snapToGrid w:val="0"/>
                <w:sz w:val="22"/>
                <w:szCs w:val="22"/>
                <w:lang w:eastAsia="en-US"/>
              </w:rPr>
              <w:t xml:space="preserve">№ торгового реестра </w:t>
            </w:r>
            <w:r w:rsidRPr="008A3513">
              <w:rPr>
                <w:rFonts w:ascii="Arial" w:hAnsi="Arial" w:cs="Arial"/>
                <w:snapToGrid w:val="0"/>
                <w:sz w:val="22"/>
                <w:szCs w:val="22"/>
                <w:lang w:val="en-US" w:eastAsia="en-US"/>
              </w:rPr>
              <w:t>N</w:t>
            </w:r>
            <w:r w:rsidRPr="008A3513">
              <w:rPr>
                <w:rFonts w:ascii="Arial" w:hAnsi="Arial" w:cs="Arial"/>
                <w:snapToGrid w:val="0"/>
                <w:sz w:val="22"/>
                <w:szCs w:val="22"/>
                <w:lang w:eastAsia="en-US"/>
              </w:rPr>
              <w:t xml:space="preserve"> 331.061.97 ТПП (выписка прилагается), дата истечения 05.01.201</w:t>
            </w:r>
            <w:r w:rsidR="001311F7" w:rsidRPr="001311F7">
              <w:rPr>
                <w:rFonts w:ascii="Arial" w:hAnsi="Arial" w:cs="Arial"/>
                <w:snapToGrid w:val="0"/>
                <w:sz w:val="22"/>
                <w:szCs w:val="22"/>
                <w:lang w:eastAsia="en-US"/>
              </w:rPr>
              <w:t>6</w:t>
            </w:r>
            <w:r w:rsidRPr="008A3513">
              <w:rPr>
                <w:rFonts w:ascii="Arial" w:hAnsi="Arial" w:cs="Arial"/>
                <w:snapToGrid w:val="0"/>
                <w:sz w:val="22"/>
                <w:szCs w:val="22"/>
                <w:lang w:eastAsia="en-US"/>
              </w:rPr>
              <w:t>, в лице коммерческого директора, г-на</w:t>
            </w:r>
            <w:r w:rsidRPr="008A3513">
              <w:rPr>
                <w:rFonts w:ascii="Arial" w:hAnsi="Arial" w:cs="Arial"/>
                <w:sz w:val="22"/>
                <w:szCs w:val="22"/>
              </w:rPr>
              <w:t xml:space="preserve"> Эрика Де </w:t>
            </w:r>
            <w:proofErr w:type="spellStart"/>
            <w:r w:rsidRPr="008A3513">
              <w:rPr>
                <w:rFonts w:ascii="Arial" w:hAnsi="Arial" w:cs="Arial"/>
                <w:sz w:val="22"/>
                <w:szCs w:val="22"/>
              </w:rPr>
              <w:t>Граафа</w:t>
            </w:r>
            <w:proofErr w:type="spellEnd"/>
            <w:r w:rsidRPr="008A3513">
              <w:rPr>
                <w:rFonts w:ascii="Arial" w:hAnsi="Arial" w:cs="Arial"/>
                <w:sz w:val="22"/>
                <w:szCs w:val="22"/>
              </w:rPr>
              <w:t xml:space="preserve">, действующего на основании доверенности, именуемая в дальнейшем Продавец, с одной стороны, и </w:t>
            </w:r>
          </w:p>
          <w:p w14:paraId="1E9C5662" w14:textId="77777777" w:rsidR="000D2A2E" w:rsidRPr="008A3513" w:rsidRDefault="000D2A2E" w:rsidP="000D2A2E">
            <w:pPr>
              <w:rPr>
                <w:rFonts w:ascii="Arial" w:hAnsi="Arial" w:cs="Arial"/>
                <w:spacing w:val="-4"/>
                <w:sz w:val="22"/>
                <w:szCs w:val="22"/>
              </w:rPr>
            </w:pPr>
            <w:r w:rsidRPr="00B21004">
              <w:rPr>
                <w:rFonts w:ascii="Arial" w:hAnsi="Arial" w:cs="Arial"/>
                <w:b/>
                <w:snapToGrid w:val="0"/>
                <w:sz w:val="22"/>
                <w:szCs w:val="22"/>
              </w:rPr>
              <w:t>ОБЩЕСТВО С ОГРАНИЧЕННОЙ ОТВЕТСТВЕННОСТЬЮ «САТЕЛЛИТ»</w:t>
            </w:r>
            <w:r>
              <w:rPr>
                <w:rFonts w:ascii="Arial" w:hAnsi="Arial" w:cs="Arial"/>
                <w:b/>
                <w:snapToGrid w:val="0"/>
                <w:sz w:val="22"/>
                <w:szCs w:val="22"/>
              </w:rPr>
              <w:t>,</w:t>
            </w:r>
            <w:r w:rsidRPr="008A3513">
              <w:rPr>
                <w:rFonts w:ascii="Arial" w:hAnsi="Arial" w:cs="Arial"/>
                <w:spacing w:val="-5"/>
                <w:sz w:val="22"/>
                <w:szCs w:val="22"/>
              </w:rPr>
              <w:t xml:space="preserve"> </w:t>
            </w:r>
            <w:r>
              <w:rPr>
                <w:rFonts w:ascii="Arial" w:hAnsi="Arial" w:cs="Arial"/>
                <w:spacing w:val="-5"/>
                <w:sz w:val="22"/>
                <w:szCs w:val="22"/>
              </w:rPr>
              <w:t>г. Киев,</w:t>
            </w:r>
            <w:r w:rsidRPr="000D2A2E">
              <w:rPr>
                <w:rFonts w:ascii="Arial" w:hAnsi="Arial" w:cs="Arial"/>
                <w:spacing w:val="-5"/>
                <w:sz w:val="22"/>
                <w:szCs w:val="22"/>
              </w:rPr>
              <w:t xml:space="preserve"> </w:t>
            </w:r>
            <w:r>
              <w:rPr>
                <w:rFonts w:ascii="Arial" w:hAnsi="Arial" w:cs="Arial"/>
                <w:spacing w:val="-5"/>
                <w:sz w:val="22"/>
                <w:szCs w:val="22"/>
              </w:rPr>
              <w:t xml:space="preserve">Украина, </w:t>
            </w:r>
            <w:r w:rsidRPr="008A3513">
              <w:rPr>
                <w:rFonts w:ascii="Arial" w:hAnsi="Arial" w:cs="Arial"/>
                <w:spacing w:val="-5"/>
                <w:sz w:val="22"/>
                <w:szCs w:val="22"/>
              </w:rPr>
              <w:t xml:space="preserve">в лице </w:t>
            </w:r>
            <w:r w:rsidRPr="00B21004">
              <w:rPr>
                <w:rFonts w:ascii="Arial" w:hAnsi="Arial" w:cs="Arial"/>
                <w:snapToGrid w:val="0"/>
                <w:sz w:val="22"/>
                <w:szCs w:val="22"/>
              </w:rPr>
              <w:t xml:space="preserve">Генерального Директора </w:t>
            </w:r>
            <w:proofErr w:type="spellStart"/>
            <w:r w:rsidRPr="00B21004">
              <w:rPr>
                <w:rFonts w:ascii="Arial" w:hAnsi="Arial" w:cs="Arial"/>
                <w:snapToGrid w:val="0"/>
                <w:sz w:val="22"/>
                <w:szCs w:val="22"/>
              </w:rPr>
              <w:t>Тохтариц</w:t>
            </w:r>
            <w:proofErr w:type="spellEnd"/>
            <w:r w:rsidRPr="00B21004">
              <w:rPr>
                <w:rFonts w:ascii="Arial" w:hAnsi="Arial" w:cs="Arial"/>
                <w:snapToGrid w:val="0"/>
                <w:sz w:val="22"/>
                <w:szCs w:val="22"/>
              </w:rPr>
              <w:t xml:space="preserve"> А.Г.</w:t>
            </w:r>
            <w:proofErr w:type="gramStart"/>
            <w:r w:rsidRPr="00B21004">
              <w:rPr>
                <w:rFonts w:ascii="Arial" w:hAnsi="Arial" w:cs="Arial"/>
                <w:spacing w:val="-5"/>
                <w:sz w:val="22"/>
                <w:szCs w:val="22"/>
              </w:rPr>
              <w:t>,</w:t>
            </w:r>
            <w:r w:rsidRPr="008A3513">
              <w:rPr>
                <w:rFonts w:ascii="Arial" w:hAnsi="Arial" w:cs="Arial"/>
                <w:spacing w:val="-5"/>
                <w:sz w:val="22"/>
                <w:szCs w:val="22"/>
              </w:rPr>
              <w:t xml:space="preserve"> </w:t>
            </w:r>
            <w:r>
              <w:rPr>
                <w:rFonts w:ascii="Arial" w:hAnsi="Arial" w:cs="Arial"/>
                <w:spacing w:val="-5"/>
                <w:sz w:val="22"/>
                <w:szCs w:val="22"/>
              </w:rPr>
              <w:t xml:space="preserve"> </w:t>
            </w:r>
            <w:r w:rsidRPr="008A3513">
              <w:rPr>
                <w:rFonts w:ascii="Arial" w:hAnsi="Arial" w:cs="Arial"/>
                <w:spacing w:val="-4"/>
                <w:sz w:val="22"/>
                <w:szCs w:val="22"/>
              </w:rPr>
              <w:t>действующего</w:t>
            </w:r>
            <w:proofErr w:type="gramEnd"/>
            <w:r w:rsidRPr="008A3513">
              <w:rPr>
                <w:rFonts w:ascii="Arial" w:hAnsi="Arial" w:cs="Arial"/>
                <w:spacing w:val="-4"/>
                <w:sz w:val="22"/>
                <w:szCs w:val="22"/>
              </w:rPr>
              <w:t xml:space="preserve"> на основании </w:t>
            </w:r>
            <w:r>
              <w:rPr>
                <w:rFonts w:ascii="Arial" w:hAnsi="Arial" w:cs="Arial"/>
                <w:spacing w:val="-4"/>
                <w:sz w:val="22"/>
                <w:szCs w:val="22"/>
              </w:rPr>
              <w:t>Устава</w:t>
            </w:r>
            <w:r w:rsidRPr="008A3513">
              <w:rPr>
                <w:rFonts w:ascii="Arial" w:hAnsi="Arial" w:cs="Arial"/>
                <w:spacing w:val="-4"/>
                <w:sz w:val="22"/>
                <w:szCs w:val="22"/>
              </w:rPr>
              <w:t>, в дальнейшем именуемого Покупатель, с</w:t>
            </w:r>
          </w:p>
          <w:p w14:paraId="6EAAAB44" w14:textId="77777777" w:rsidR="000D2A2E" w:rsidRPr="008A3513" w:rsidRDefault="000D2A2E" w:rsidP="000D2A2E">
            <w:pPr>
              <w:rPr>
                <w:rFonts w:ascii="Arial" w:hAnsi="Arial" w:cs="Arial"/>
                <w:b/>
                <w:sz w:val="22"/>
                <w:szCs w:val="22"/>
              </w:rPr>
            </w:pPr>
            <w:r w:rsidRPr="008A3513">
              <w:rPr>
                <w:rFonts w:ascii="Arial" w:hAnsi="Arial" w:cs="Arial"/>
                <w:spacing w:val="-4"/>
                <w:sz w:val="22"/>
                <w:szCs w:val="22"/>
              </w:rPr>
              <w:t>другой стороны</w:t>
            </w:r>
            <w:r w:rsidRPr="008A3513">
              <w:rPr>
                <w:rFonts w:ascii="Arial" w:hAnsi="Arial" w:cs="Arial"/>
                <w:sz w:val="22"/>
                <w:szCs w:val="22"/>
              </w:rPr>
              <w:t>, заключили  настоящий Контракт о нижеследующем:</w:t>
            </w:r>
          </w:p>
          <w:p w14:paraId="24793C5A" w14:textId="77777777" w:rsidR="007F359A" w:rsidRPr="008A3513" w:rsidRDefault="007F359A" w:rsidP="000D2A2E">
            <w:pPr>
              <w:jc w:val="both"/>
              <w:rPr>
                <w:rFonts w:ascii="Arial" w:hAnsi="Arial" w:cs="Arial"/>
                <w:color w:val="FF0000"/>
                <w:sz w:val="22"/>
                <w:szCs w:val="22"/>
              </w:rPr>
            </w:pPr>
          </w:p>
        </w:tc>
        <w:tc>
          <w:tcPr>
            <w:tcW w:w="4986" w:type="dxa"/>
            <w:shd w:val="clear" w:color="auto" w:fill="auto"/>
          </w:tcPr>
          <w:p w14:paraId="5A0D0ADB" w14:textId="77777777" w:rsidR="00F30A01" w:rsidRPr="008A3513" w:rsidRDefault="00F30A01" w:rsidP="008D39E0">
            <w:pPr>
              <w:pStyle w:val="TableText"/>
              <w:tabs>
                <w:tab w:val="left" w:pos="1728"/>
                <w:tab w:val="left" w:pos="2448"/>
                <w:tab w:val="left" w:pos="3888"/>
                <w:tab w:val="left" w:pos="5328"/>
                <w:tab w:val="left" w:pos="6768"/>
              </w:tabs>
              <w:jc w:val="both"/>
              <w:rPr>
                <w:rFonts w:ascii="Arial" w:hAnsi="Arial" w:cs="Arial"/>
                <w:b/>
                <w:snapToGrid/>
                <w:sz w:val="22"/>
                <w:szCs w:val="22"/>
                <w:lang w:eastAsia="ru-RU"/>
              </w:rPr>
            </w:pPr>
            <w:r w:rsidRPr="00984C87">
              <w:rPr>
                <w:rFonts w:ascii="Arial" w:hAnsi="Arial" w:cs="Arial"/>
                <w:snapToGrid/>
                <w:sz w:val="22"/>
                <w:szCs w:val="22"/>
                <w:lang w:val="ru-RU" w:eastAsia="ru-RU"/>
              </w:rPr>
              <w:t xml:space="preserve">  </w:t>
            </w:r>
            <w:r w:rsidR="00FE3A76" w:rsidRPr="008A3513">
              <w:rPr>
                <w:rFonts w:ascii="Arial" w:hAnsi="Arial" w:cs="Arial"/>
                <w:b/>
                <w:snapToGrid/>
                <w:sz w:val="22"/>
                <w:szCs w:val="22"/>
                <w:lang w:eastAsia="ru-RU"/>
              </w:rPr>
              <w:t>IDENTIFICATION OF THE PARTIES</w:t>
            </w:r>
          </w:p>
          <w:p w14:paraId="41665C4F" w14:textId="77777777" w:rsidR="00F30A01" w:rsidRPr="008A3513" w:rsidRDefault="00F30A01" w:rsidP="008D39E0">
            <w:pPr>
              <w:tabs>
                <w:tab w:val="left" w:pos="1728"/>
                <w:tab w:val="left" w:pos="2448"/>
                <w:tab w:val="left" w:pos="3888"/>
                <w:tab w:val="left" w:pos="5328"/>
                <w:tab w:val="left" w:pos="6768"/>
              </w:tabs>
              <w:jc w:val="both"/>
              <w:rPr>
                <w:rFonts w:ascii="Arial" w:hAnsi="Arial" w:cs="Arial"/>
                <w:sz w:val="22"/>
                <w:szCs w:val="22"/>
                <w:lang w:val="en-US"/>
              </w:rPr>
            </w:pPr>
          </w:p>
          <w:p w14:paraId="0EF019FE" w14:textId="77777777" w:rsidR="000D2A2E" w:rsidRDefault="00C214E4" w:rsidP="008D39E0">
            <w:pPr>
              <w:jc w:val="both"/>
              <w:rPr>
                <w:rFonts w:ascii="Arial" w:hAnsi="Arial" w:cs="Arial"/>
                <w:sz w:val="22"/>
                <w:szCs w:val="22"/>
                <w:lang w:val="en-US"/>
              </w:rPr>
            </w:pPr>
            <w:r w:rsidRPr="000D2A2E">
              <w:rPr>
                <w:rFonts w:ascii="Arial" w:hAnsi="Arial" w:cs="Arial"/>
                <w:b/>
                <w:sz w:val="22"/>
                <w:szCs w:val="22"/>
                <w:lang w:val="en-US"/>
              </w:rPr>
              <w:t>Company «CPM</w:t>
            </w:r>
            <w:r w:rsidR="000A0FBC" w:rsidRPr="000D2A2E">
              <w:rPr>
                <w:rFonts w:ascii="Arial" w:hAnsi="Arial" w:cs="Arial"/>
                <w:b/>
                <w:sz w:val="22"/>
                <w:szCs w:val="22"/>
                <w:lang w:val="en-US"/>
              </w:rPr>
              <w:t xml:space="preserve"> </w:t>
            </w:r>
            <w:r w:rsidRPr="000D2A2E">
              <w:rPr>
                <w:rFonts w:ascii="Arial" w:hAnsi="Arial" w:cs="Arial"/>
                <w:b/>
                <w:sz w:val="22"/>
                <w:szCs w:val="22"/>
                <w:lang w:val="en-US"/>
              </w:rPr>
              <w:t>Europe B.V</w:t>
            </w:r>
            <w:r w:rsidR="000E375E" w:rsidRPr="000D2A2E">
              <w:rPr>
                <w:rFonts w:ascii="Arial" w:hAnsi="Arial" w:cs="Arial"/>
                <w:b/>
                <w:sz w:val="22"/>
                <w:szCs w:val="22"/>
                <w:lang w:val="en-US"/>
              </w:rPr>
              <w:t>.»</w:t>
            </w:r>
            <w:r w:rsidRPr="008A3513">
              <w:rPr>
                <w:rFonts w:ascii="Arial" w:hAnsi="Arial" w:cs="Arial"/>
                <w:sz w:val="22"/>
                <w:szCs w:val="22"/>
                <w:lang w:val="en-US"/>
              </w:rPr>
              <w:t>, Amsterdam, the Netherlands, Reg. nr. 331.061.97 of the Chamber  of Commerce (extract atta</w:t>
            </w:r>
            <w:r w:rsidR="00070284" w:rsidRPr="008A3513">
              <w:rPr>
                <w:rFonts w:ascii="Arial" w:hAnsi="Arial" w:cs="Arial"/>
                <w:sz w:val="22"/>
                <w:szCs w:val="22"/>
                <w:lang w:val="en-US"/>
              </w:rPr>
              <w:t>ched), expiry date is 05.01.201</w:t>
            </w:r>
            <w:r w:rsidR="001311F7">
              <w:rPr>
                <w:rFonts w:ascii="Arial" w:hAnsi="Arial" w:cs="Arial"/>
                <w:sz w:val="22"/>
                <w:szCs w:val="22"/>
                <w:lang w:val="en-US"/>
              </w:rPr>
              <w:t>6</w:t>
            </w:r>
            <w:r w:rsidRPr="008A3513">
              <w:rPr>
                <w:rFonts w:ascii="Arial" w:hAnsi="Arial" w:cs="Arial"/>
                <w:sz w:val="22"/>
                <w:szCs w:val="22"/>
                <w:lang w:val="en-US"/>
              </w:rPr>
              <w:t>, represented by the Commercial Director, Erik de Graaff, acting by the power of attorney, hereinafter referred to as the “Seller”, on the one part ,</w:t>
            </w:r>
            <w:r w:rsidR="00005591" w:rsidRPr="008A3513">
              <w:rPr>
                <w:rFonts w:ascii="Arial" w:hAnsi="Arial" w:cs="Arial"/>
                <w:sz w:val="22"/>
                <w:szCs w:val="22"/>
                <w:lang w:val="en-US"/>
              </w:rPr>
              <w:t xml:space="preserve"> </w:t>
            </w:r>
            <w:r w:rsidRPr="008A3513">
              <w:rPr>
                <w:rFonts w:ascii="Arial" w:hAnsi="Arial" w:cs="Arial"/>
                <w:sz w:val="22"/>
                <w:szCs w:val="22"/>
                <w:lang w:val="en-US"/>
              </w:rPr>
              <w:t>and</w:t>
            </w:r>
          </w:p>
          <w:p w14:paraId="2C21F034" w14:textId="77777777" w:rsidR="000D2A2E" w:rsidRPr="008A3513" w:rsidRDefault="00C214E4" w:rsidP="000D2A2E">
            <w:pPr>
              <w:rPr>
                <w:rFonts w:ascii="Arial" w:hAnsi="Arial" w:cs="Arial"/>
                <w:sz w:val="22"/>
                <w:szCs w:val="22"/>
                <w:lang w:val="en-US"/>
              </w:rPr>
            </w:pPr>
            <w:r w:rsidRPr="008A3513">
              <w:rPr>
                <w:rFonts w:ascii="Arial" w:hAnsi="Arial" w:cs="Arial"/>
                <w:sz w:val="22"/>
                <w:szCs w:val="22"/>
                <w:lang w:val="en-US"/>
              </w:rPr>
              <w:t xml:space="preserve"> </w:t>
            </w:r>
            <w:r w:rsidR="000D2A2E" w:rsidRPr="00B21004">
              <w:rPr>
                <w:rFonts w:ascii="Arial" w:hAnsi="Arial" w:cs="Arial"/>
                <w:b/>
                <w:snapToGrid w:val="0"/>
                <w:sz w:val="22"/>
                <w:szCs w:val="22"/>
                <w:lang w:val="en-US"/>
              </w:rPr>
              <w:t>LIMITED LIABILITY COMPANY “SATELLITE”</w:t>
            </w:r>
            <w:r w:rsidR="000D2A2E">
              <w:rPr>
                <w:rFonts w:ascii="Arial" w:hAnsi="Arial" w:cs="Arial"/>
                <w:b/>
                <w:snapToGrid w:val="0"/>
                <w:sz w:val="22"/>
                <w:szCs w:val="22"/>
                <w:lang w:val="en-US"/>
              </w:rPr>
              <w:t>,</w:t>
            </w:r>
            <w:r w:rsidR="000D2A2E" w:rsidRPr="008A3513">
              <w:rPr>
                <w:rFonts w:ascii="Arial" w:hAnsi="Arial" w:cs="Arial"/>
                <w:sz w:val="22"/>
                <w:szCs w:val="22"/>
                <w:lang w:val="en-US"/>
              </w:rPr>
              <w:t xml:space="preserve">  </w:t>
            </w:r>
            <w:r w:rsidR="000D2A2E">
              <w:rPr>
                <w:rFonts w:ascii="Arial" w:hAnsi="Arial" w:cs="Arial"/>
                <w:sz w:val="22"/>
                <w:szCs w:val="22"/>
                <w:lang w:val="en-US"/>
              </w:rPr>
              <w:t xml:space="preserve">Kiev, Ukraine, </w:t>
            </w:r>
            <w:r w:rsidR="000D2A2E" w:rsidRPr="008A3513">
              <w:rPr>
                <w:rFonts w:ascii="Arial" w:hAnsi="Arial" w:cs="Arial"/>
                <w:sz w:val="22"/>
                <w:szCs w:val="22"/>
                <w:lang w:val="en-US"/>
              </w:rPr>
              <w:t xml:space="preserve">represented by </w:t>
            </w:r>
            <w:r w:rsidR="000D2A2E" w:rsidRPr="00B21004">
              <w:rPr>
                <w:rFonts w:ascii="Arial" w:hAnsi="Arial" w:cs="Arial"/>
                <w:snapToGrid w:val="0"/>
                <w:sz w:val="22"/>
                <w:szCs w:val="22"/>
                <w:lang w:val="en-US"/>
              </w:rPr>
              <w:t>General Director</w:t>
            </w:r>
            <w:r w:rsidR="000D2A2E">
              <w:rPr>
                <w:snapToGrid w:val="0"/>
                <w:sz w:val="16"/>
                <w:szCs w:val="16"/>
                <w:lang w:val="uk-UA"/>
              </w:rPr>
              <w:t xml:space="preserve"> </w:t>
            </w:r>
            <w:r w:rsidR="000D2A2E" w:rsidRPr="00391BC6">
              <w:rPr>
                <w:rFonts w:ascii="Arial" w:hAnsi="Arial" w:cs="Arial"/>
                <w:snapToGrid w:val="0"/>
                <w:sz w:val="22"/>
                <w:szCs w:val="22"/>
                <w:lang w:val="uk-UA"/>
              </w:rPr>
              <w:t>A</w:t>
            </w:r>
            <w:proofErr w:type="spellStart"/>
            <w:r w:rsidR="000D2A2E" w:rsidRPr="00391BC6">
              <w:rPr>
                <w:rFonts w:ascii="Arial" w:hAnsi="Arial" w:cs="Arial"/>
                <w:snapToGrid w:val="0"/>
                <w:sz w:val="22"/>
                <w:szCs w:val="22"/>
                <w:lang w:val="en-US"/>
              </w:rPr>
              <w:t>natoliy</w:t>
            </w:r>
            <w:proofErr w:type="spellEnd"/>
            <w:r w:rsidR="000D2A2E" w:rsidRPr="00391BC6">
              <w:rPr>
                <w:rFonts w:ascii="Arial" w:hAnsi="Arial" w:cs="Arial"/>
                <w:snapToGrid w:val="0"/>
                <w:sz w:val="22"/>
                <w:szCs w:val="22"/>
                <w:lang w:val="en-US"/>
              </w:rPr>
              <w:t xml:space="preserve"> </w:t>
            </w:r>
            <w:proofErr w:type="spellStart"/>
            <w:r w:rsidR="000D2A2E" w:rsidRPr="00391BC6">
              <w:rPr>
                <w:rFonts w:ascii="Arial" w:hAnsi="Arial" w:cs="Arial"/>
                <w:snapToGrid w:val="0"/>
                <w:sz w:val="22"/>
                <w:szCs w:val="22"/>
                <w:lang w:val="en-US"/>
              </w:rPr>
              <w:t>Tokhtarits</w:t>
            </w:r>
            <w:proofErr w:type="spellEnd"/>
            <w:r w:rsidR="000D2A2E" w:rsidRPr="008A3513">
              <w:rPr>
                <w:rFonts w:ascii="Arial" w:hAnsi="Arial" w:cs="Arial"/>
                <w:sz w:val="22"/>
                <w:szCs w:val="22"/>
                <w:lang w:val="en-US"/>
              </w:rPr>
              <w:t xml:space="preserve">, acting </w:t>
            </w:r>
            <w:r w:rsidR="000D2A2E" w:rsidRPr="00B21004">
              <w:rPr>
                <w:rFonts w:ascii="Arial" w:hAnsi="Arial" w:cs="Arial"/>
                <w:snapToGrid w:val="0"/>
                <w:sz w:val="22"/>
                <w:szCs w:val="22"/>
                <w:lang w:val="en-US"/>
              </w:rPr>
              <w:t>on the basis of the Statute</w:t>
            </w:r>
            <w:r w:rsidR="000D2A2E" w:rsidRPr="008A3513">
              <w:rPr>
                <w:rFonts w:ascii="Arial" w:hAnsi="Arial" w:cs="Arial"/>
                <w:sz w:val="22"/>
                <w:szCs w:val="22"/>
                <w:lang w:val="en-US"/>
              </w:rPr>
              <w:t>, hereinafter referred as the «Buyer», on the other part, have concluded the present Contract as follows:</w:t>
            </w:r>
          </w:p>
          <w:p w14:paraId="2D08C6F2" w14:textId="77777777" w:rsidR="00F30A01" w:rsidRPr="008A3513" w:rsidRDefault="00F30A01" w:rsidP="000D2A2E">
            <w:pPr>
              <w:jc w:val="both"/>
              <w:rPr>
                <w:rFonts w:ascii="Arial" w:hAnsi="Arial" w:cs="Arial"/>
                <w:sz w:val="22"/>
                <w:szCs w:val="22"/>
                <w:lang w:val="en-US"/>
              </w:rPr>
            </w:pPr>
          </w:p>
        </w:tc>
      </w:tr>
      <w:tr w:rsidR="00F30A01" w:rsidRPr="00095674" w14:paraId="06501369" w14:textId="77777777" w:rsidTr="004924D1">
        <w:tc>
          <w:tcPr>
            <w:tcW w:w="5328" w:type="dxa"/>
            <w:shd w:val="clear" w:color="auto" w:fill="auto"/>
          </w:tcPr>
          <w:p w14:paraId="52BA86D1" w14:textId="77777777" w:rsidR="00F30A01" w:rsidRPr="008A3513" w:rsidRDefault="00F30A01" w:rsidP="008A3513">
            <w:pPr>
              <w:ind w:left="180"/>
              <w:jc w:val="both"/>
              <w:rPr>
                <w:rFonts w:ascii="Arial" w:hAnsi="Arial" w:cs="Arial"/>
                <w:b/>
                <w:sz w:val="22"/>
                <w:szCs w:val="22"/>
              </w:rPr>
            </w:pPr>
            <w:r w:rsidRPr="008A3513">
              <w:rPr>
                <w:rFonts w:ascii="Arial" w:hAnsi="Arial" w:cs="Arial"/>
                <w:b/>
                <w:sz w:val="22"/>
                <w:szCs w:val="22"/>
              </w:rPr>
              <w:t>1.ПРЕДМЕТ КОНТРАКТА</w:t>
            </w:r>
          </w:p>
          <w:p w14:paraId="58D2D5F1" w14:textId="77777777" w:rsidR="00F30A01" w:rsidRPr="008A3513" w:rsidRDefault="00F30A01" w:rsidP="008A3513">
            <w:pPr>
              <w:jc w:val="both"/>
              <w:rPr>
                <w:rFonts w:ascii="Arial" w:hAnsi="Arial" w:cs="Arial"/>
                <w:b/>
                <w:sz w:val="22"/>
                <w:szCs w:val="22"/>
              </w:rPr>
            </w:pPr>
          </w:p>
          <w:p w14:paraId="2B666C79" w14:textId="77777777" w:rsidR="00F30A01" w:rsidRPr="008A3513" w:rsidRDefault="00F30A01" w:rsidP="00F14B9E">
            <w:pPr>
              <w:ind w:left="180"/>
              <w:jc w:val="both"/>
              <w:rPr>
                <w:rFonts w:ascii="Arial" w:hAnsi="Arial" w:cs="Arial"/>
                <w:sz w:val="22"/>
                <w:szCs w:val="22"/>
              </w:rPr>
            </w:pPr>
            <w:r w:rsidRPr="008A3513">
              <w:rPr>
                <w:rFonts w:ascii="Arial" w:hAnsi="Arial" w:cs="Arial"/>
                <w:sz w:val="22"/>
                <w:szCs w:val="22"/>
              </w:rPr>
              <w:t>1.1 Продавец продает</w:t>
            </w:r>
            <w:r w:rsidR="002D6603" w:rsidRPr="008A3513">
              <w:rPr>
                <w:rFonts w:ascii="Arial" w:hAnsi="Arial" w:cs="Arial"/>
                <w:sz w:val="22"/>
                <w:szCs w:val="22"/>
              </w:rPr>
              <w:t xml:space="preserve"> </w:t>
            </w:r>
            <w:commentRangeStart w:id="0"/>
            <w:r w:rsidR="002D6603" w:rsidRPr="008A3513">
              <w:rPr>
                <w:rFonts w:ascii="Arial" w:hAnsi="Arial" w:cs="Arial"/>
                <w:sz w:val="22"/>
                <w:szCs w:val="22"/>
              </w:rPr>
              <w:t>на условиях</w:t>
            </w:r>
            <w:r w:rsidRPr="008A3513">
              <w:rPr>
                <w:rFonts w:ascii="Arial" w:hAnsi="Arial" w:cs="Arial"/>
                <w:sz w:val="22"/>
                <w:szCs w:val="22"/>
              </w:rPr>
              <w:t xml:space="preserve"> </w:t>
            </w:r>
            <w:r w:rsidR="003F4026">
              <w:rPr>
                <w:rFonts w:ascii="Arial" w:hAnsi="Arial" w:cs="Arial"/>
                <w:sz w:val="22"/>
                <w:szCs w:val="22"/>
                <w:lang w:val="nl-NL"/>
              </w:rPr>
              <w:t>FCA</w:t>
            </w:r>
            <w:r w:rsidRPr="008A3513">
              <w:rPr>
                <w:rFonts w:ascii="Arial" w:hAnsi="Arial" w:cs="Arial"/>
                <w:sz w:val="22"/>
                <w:szCs w:val="22"/>
              </w:rPr>
              <w:t xml:space="preserve"> </w:t>
            </w:r>
            <w:proofErr w:type="spellStart"/>
            <w:r w:rsidR="00F14B9E">
              <w:rPr>
                <w:rFonts w:ascii="Arial" w:hAnsi="Arial" w:cs="Arial"/>
                <w:sz w:val="22"/>
                <w:szCs w:val="22"/>
              </w:rPr>
              <w:t>Заандам</w:t>
            </w:r>
            <w:proofErr w:type="spellEnd"/>
            <w:r w:rsidR="00F14B9E">
              <w:rPr>
                <w:rFonts w:ascii="Arial" w:hAnsi="Arial" w:cs="Arial"/>
                <w:sz w:val="22"/>
                <w:szCs w:val="22"/>
              </w:rPr>
              <w:t xml:space="preserve">/ </w:t>
            </w:r>
            <w:r w:rsidR="0028377B">
              <w:rPr>
                <w:rFonts w:ascii="Arial" w:hAnsi="Arial" w:cs="Arial"/>
                <w:sz w:val="22"/>
                <w:szCs w:val="22"/>
              </w:rPr>
              <w:t>Роттердам</w:t>
            </w:r>
            <w:r w:rsidR="00F14B9E">
              <w:rPr>
                <w:rFonts w:ascii="Arial" w:hAnsi="Arial" w:cs="Arial"/>
                <w:sz w:val="22"/>
                <w:szCs w:val="22"/>
              </w:rPr>
              <w:t>,</w:t>
            </w:r>
            <w:r w:rsidR="00AA5600">
              <w:rPr>
                <w:rFonts w:ascii="Arial" w:hAnsi="Arial" w:cs="Arial"/>
                <w:sz w:val="22"/>
                <w:szCs w:val="22"/>
              </w:rPr>
              <w:t xml:space="preserve"> Нидерланд</w:t>
            </w:r>
            <w:r w:rsidR="00F14B9E">
              <w:rPr>
                <w:rFonts w:ascii="Arial" w:hAnsi="Arial" w:cs="Arial"/>
                <w:sz w:val="22"/>
                <w:szCs w:val="22"/>
              </w:rPr>
              <w:t xml:space="preserve">ы </w:t>
            </w:r>
            <w:commentRangeEnd w:id="0"/>
            <w:r w:rsidR="00FF3500">
              <w:rPr>
                <w:rStyle w:val="a8"/>
              </w:rPr>
              <w:commentReference w:id="0"/>
            </w:r>
            <w:r w:rsidRPr="008A3513">
              <w:rPr>
                <w:rFonts w:ascii="Arial" w:hAnsi="Arial" w:cs="Arial"/>
                <w:sz w:val="22"/>
                <w:szCs w:val="22"/>
              </w:rPr>
              <w:t xml:space="preserve">(согласно </w:t>
            </w:r>
            <w:r w:rsidRPr="008A3513">
              <w:rPr>
                <w:rFonts w:ascii="Arial" w:hAnsi="Arial" w:cs="Arial"/>
                <w:sz w:val="22"/>
                <w:szCs w:val="22"/>
                <w:lang w:val="en-US"/>
              </w:rPr>
              <w:t>INCOTERMS</w:t>
            </w:r>
            <w:r w:rsidRPr="008A3513">
              <w:rPr>
                <w:rFonts w:ascii="Arial" w:hAnsi="Arial" w:cs="Arial"/>
                <w:sz w:val="22"/>
                <w:szCs w:val="22"/>
              </w:rPr>
              <w:t xml:space="preserve"> 20</w:t>
            </w:r>
            <w:r w:rsidR="002F4238" w:rsidRPr="008A3513">
              <w:rPr>
                <w:rFonts w:ascii="Arial" w:hAnsi="Arial" w:cs="Arial"/>
                <w:sz w:val="22"/>
                <w:szCs w:val="22"/>
              </w:rPr>
              <w:t>1</w:t>
            </w:r>
            <w:r w:rsidRPr="008A3513">
              <w:rPr>
                <w:rFonts w:ascii="Arial" w:hAnsi="Arial" w:cs="Arial"/>
                <w:sz w:val="22"/>
                <w:szCs w:val="22"/>
              </w:rPr>
              <w:t>0)</w:t>
            </w:r>
            <w:r w:rsidR="002D6603" w:rsidRPr="008A3513">
              <w:rPr>
                <w:rFonts w:ascii="Arial" w:hAnsi="Arial" w:cs="Arial"/>
                <w:sz w:val="22"/>
                <w:szCs w:val="22"/>
              </w:rPr>
              <w:t xml:space="preserve"> </w:t>
            </w:r>
            <w:r w:rsidRPr="008A3513">
              <w:rPr>
                <w:rFonts w:ascii="Arial" w:hAnsi="Arial" w:cs="Arial"/>
                <w:sz w:val="22"/>
                <w:szCs w:val="22"/>
              </w:rPr>
              <w:t xml:space="preserve">и Покупатель покупает </w:t>
            </w:r>
            <w:r w:rsidR="002D6603" w:rsidRPr="008A3513">
              <w:rPr>
                <w:rFonts w:ascii="Arial" w:hAnsi="Arial" w:cs="Arial"/>
                <w:sz w:val="22"/>
                <w:szCs w:val="22"/>
              </w:rPr>
              <w:t xml:space="preserve">новое, не бывшее в употреблении </w:t>
            </w:r>
            <w:r w:rsidRPr="008A3513">
              <w:rPr>
                <w:rFonts w:ascii="Arial" w:hAnsi="Arial" w:cs="Arial"/>
                <w:sz w:val="22"/>
                <w:szCs w:val="22"/>
              </w:rPr>
              <w:t xml:space="preserve">оборудование для </w:t>
            </w:r>
            <w:r w:rsidR="008C56E7" w:rsidRPr="008A3513">
              <w:rPr>
                <w:rFonts w:ascii="Arial" w:hAnsi="Arial" w:cs="Arial"/>
                <w:sz w:val="22"/>
                <w:szCs w:val="22"/>
              </w:rPr>
              <w:t xml:space="preserve">гранулирования </w:t>
            </w:r>
            <w:r w:rsidR="00AA5600">
              <w:rPr>
                <w:rFonts w:ascii="Arial" w:hAnsi="Arial" w:cs="Arial"/>
                <w:sz w:val="22"/>
                <w:szCs w:val="22"/>
              </w:rPr>
              <w:t xml:space="preserve">лузги </w:t>
            </w:r>
            <w:r w:rsidR="008C56E7" w:rsidRPr="008A3513">
              <w:rPr>
                <w:rFonts w:ascii="Arial" w:hAnsi="Arial" w:cs="Arial"/>
                <w:sz w:val="22"/>
                <w:szCs w:val="22"/>
              </w:rPr>
              <w:t>подсолнечн</w:t>
            </w:r>
            <w:r w:rsidR="00AA5600">
              <w:rPr>
                <w:rFonts w:ascii="Arial" w:hAnsi="Arial" w:cs="Arial"/>
                <w:sz w:val="22"/>
                <w:szCs w:val="22"/>
              </w:rPr>
              <w:t>ика</w:t>
            </w:r>
            <w:r w:rsidRPr="008A3513">
              <w:rPr>
                <w:rFonts w:ascii="Arial" w:hAnsi="Arial" w:cs="Arial"/>
                <w:sz w:val="22"/>
                <w:szCs w:val="22"/>
              </w:rPr>
              <w:t xml:space="preserve">, в дальнейшем </w:t>
            </w:r>
            <w:r w:rsidR="008E129B" w:rsidRPr="008A3513">
              <w:rPr>
                <w:rFonts w:ascii="Arial" w:hAnsi="Arial" w:cs="Arial"/>
                <w:sz w:val="22"/>
                <w:szCs w:val="22"/>
              </w:rPr>
              <w:t>именуемо</w:t>
            </w:r>
            <w:r w:rsidR="002D6603" w:rsidRPr="008A3513">
              <w:rPr>
                <w:rFonts w:ascii="Arial" w:hAnsi="Arial" w:cs="Arial"/>
                <w:sz w:val="22"/>
                <w:szCs w:val="22"/>
              </w:rPr>
              <w:t>е</w:t>
            </w:r>
            <w:r w:rsidRPr="008A3513">
              <w:rPr>
                <w:rFonts w:ascii="Arial" w:hAnsi="Arial" w:cs="Arial"/>
                <w:sz w:val="22"/>
                <w:szCs w:val="22"/>
              </w:rPr>
              <w:t xml:space="preserve"> Товар,  как  предусмотрено в приложении №</w:t>
            </w:r>
            <w:r w:rsidR="002D6603" w:rsidRPr="008A3513">
              <w:rPr>
                <w:rFonts w:ascii="Arial" w:hAnsi="Arial" w:cs="Arial"/>
                <w:sz w:val="22"/>
                <w:szCs w:val="22"/>
              </w:rPr>
              <w:t xml:space="preserve"> </w:t>
            </w:r>
            <w:r w:rsidR="00F82EC1" w:rsidRPr="008A3513">
              <w:rPr>
                <w:rFonts w:ascii="Arial" w:hAnsi="Arial" w:cs="Arial"/>
                <w:sz w:val="22"/>
                <w:szCs w:val="22"/>
              </w:rPr>
              <w:t>2</w:t>
            </w:r>
            <w:r w:rsidRPr="008A3513">
              <w:rPr>
                <w:rFonts w:ascii="Arial" w:hAnsi="Arial" w:cs="Arial"/>
                <w:sz w:val="22"/>
                <w:szCs w:val="22"/>
              </w:rPr>
              <w:t xml:space="preserve"> к настоящему Контракту, </w:t>
            </w:r>
            <w:r w:rsidR="002D6603" w:rsidRPr="008A3513">
              <w:rPr>
                <w:rFonts w:ascii="Arial" w:hAnsi="Arial" w:cs="Arial"/>
                <w:sz w:val="22"/>
                <w:szCs w:val="22"/>
              </w:rPr>
              <w:t>которое является</w:t>
            </w:r>
            <w:r w:rsidRPr="008A3513">
              <w:rPr>
                <w:rFonts w:ascii="Arial" w:hAnsi="Arial" w:cs="Arial"/>
                <w:sz w:val="22"/>
                <w:szCs w:val="22"/>
              </w:rPr>
              <w:t xml:space="preserve"> неотъемлемой частью настоящего контракта.</w:t>
            </w:r>
          </w:p>
        </w:tc>
        <w:tc>
          <w:tcPr>
            <w:tcW w:w="4986" w:type="dxa"/>
            <w:shd w:val="clear" w:color="auto" w:fill="auto"/>
          </w:tcPr>
          <w:p w14:paraId="135C2358"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r w:rsidRPr="008A3513">
              <w:rPr>
                <w:rFonts w:ascii="Arial" w:hAnsi="Arial" w:cs="Arial"/>
                <w:b/>
                <w:caps/>
                <w:sz w:val="22"/>
                <w:szCs w:val="22"/>
              </w:rPr>
              <w:t xml:space="preserve">1. subject of </w:t>
            </w:r>
            <w:r w:rsidR="002D6603" w:rsidRPr="008A3513">
              <w:rPr>
                <w:rFonts w:ascii="Arial" w:hAnsi="Arial" w:cs="Arial"/>
                <w:b/>
                <w:caps/>
                <w:sz w:val="22"/>
                <w:szCs w:val="22"/>
              </w:rPr>
              <w:t xml:space="preserve">THE </w:t>
            </w:r>
            <w:r w:rsidRPr="008A3513">
              <w:rPr>
                <w:rFonts w:ascii="Arial" w:hAnsi="Arial" w:cs="Arial"/>
                <w:b/>
                <w:caps/>
                <w:sz w:val="22"/>
                <w:szCs w:val="22"/>
              </w:rPr>
              <w:t>Contract</w:t>
            </w:r>
          </w:p>
          <w:p w14:paraId="50C4A216"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p>
          <w:p w14:paraId="228B0BE6" w14:textId="77777777" w:rsidR="00F30A01" w:rsidRPr="008A3513" w:rsidRDefault="00F30A01" w:rsidP="008A3513">
            <w:pPr>
              <w:jc w:val="both"/>
              <w:rPr>
                <w:rFonts w:ascii="Arial" w:hAnsi="Arial" w:cs="Arial"/>
                <w:sz w:val="22"/>
                <w:szCs w:val="22"/>
                <w:lang w:val="en-US"/>
              </w:rPr>
            </w:pPr>
            <w:r w:rsidRPr="008A3513">
              <w:rPr>
                <w:rFonts w:ascii="Arial" w:hAnsi="Arial" w:cs="Arial"/>
                <w:sz w:val="22"/>
                <w:szCs w:val="22"/>
                <w:lang w:val="en-US"/>
              </w:rPr>
              <w:t>1.1.</w:t>
            </w:r>
            <w:r w:rsidRPr="008A3513">
              <w:rPr>
                <w:rFonts w:ascii="Arial" w:hAnsi="Arial" w:cs="Arial"/>
                <w:snapToGrid w:val="0"/>
                <w:sz w:val="22"/>
                <w:szCs w:val="22"/>
                <w:lang w:val="en-US" w:eastAsia="en-US"/>
              </w:rPr>
              <w:t xml:space="preserve">The Seller sells </w:t>
            </w:r>
            <w:r w:rsidR="002D6603" w:rsidRPr="008A3513">
              <w:rPr>
                <w:rFonts w:ascii="Arial" w:hAnsi="Arial" w:cs="Arial"/>
                <w:snapToGrid w:val="0"/>
                <w:sz w:val="22"/>
                <w:szCs w:val="22"/>
                <w:lang w:val="en-US" w:eastAsia="en-US"/>
              </w:rPr>
              <w:t xml:space="preserve">on </w:t>
            </w:r>
            <w:r w:rsidR="003F4026">
              <w:rPr>
                <w:rFonts w:ascii="Arial" w:hAnsi="Arial" w:cs="Arial"/>
                <w:snapToGrid w:val="0"/>
                <w:sz w:val="22"/>
                <w:szCs w:val="22"/>
                <w:lang w:val="en-US" w:eastAsia="en-US"/>
              </w:rPr>
              <w:t>FCA</w:t>
            </w:r>
            <w:r w:rsidR="00D21CDE" w:rsidRPr="008A3513">
              <w:rPr>
                <w:rFonts w:ascii="Arial" w:hAnsi="Arial" w:cs="Arial"/>
                <w:snapToGrid w:val="0"/>
                <w:sz w:val="22"/>
                <w:szCs w:val="22"/>
                <w:lang w:val="en-US" w:eastAsia="en-US"/>
              </w:rPr>
              <w:t xml:space="preserve"> </w:t>
            </w:r>
            <w:r w:rsidR="00F14B9E">
              <w:rPr>
                <w:rFonts w:ascii="Arial" w:hAnsi="Arial" w:cs="Arial"/>
                <w:snapToGrid w:val="0"/>
                <w:sz w:val="22"/>
                <w:szCs w:val="22"/>
                <w:lang w:val="en-US" w:eastAsia="en-US"/>
              </w:rPr>
              <w:t>Zaandam/ Rotterdam,</w:t>
            </w:r>
            <w:r w:rsidR="003F4026" w:rsidRPr="003F4026">
              <w:rPr>
                <w:rFonts w:ascii="Arial" w:hAnsi="Arial" w:cs="Arial"/>
                <w:sz w:val="22"/>
                <w:szCs w:val="22"/>
                <w:lang w:val="en-US"/>
              </w:rPr>
              <w:t xml:space="preserve"> </w:t>
            </w:r>
            <w:r w:rsidR="003F4026">
              <w:rPr>
                <w:rFonts w:ascii="Arial" w:hAnsi="Arial" w:cs="Arial"/>
                <w:sz w:val="22"/>
                <w:szCs w:val="22"/>
                <w:lang w:val="en-US"/>
              </w:rPr>
              <w:t>the</w:t>
            </w:r>
            <w:r w:rsidR="003F4026" w:rsidRPr="003F4026">
              <w:rPr>
                <w:rFonts w:ascii="Arial" w:hAnsi="Arial" w:cs="Arial"/>
                <w:sz w:val="22"/>
                <w:szCs w:val="22"/>
                <w:lang w:val="en-US"/>
              </w:rPr>
              <w:t xml:space="preserve"> </w:t>
            </w:r>
            <w:r w:rsidR="003F4026">
              <w:rPr>
                <w:rFonts w:ascii="Arial" w:hAnsi="Arial" w:cs="Arial"/>
                <w:sz w:val="22"/>
                <w:szCs w:val="22"/>
                <w:lang w:val="en-US"/>
              </w:rPr>
              <w:t>Netherlands</w:t>
            </w:r>
            <w:r w:rsidR="003F4026">
              <w:rPr>
                <w:rFonts w:ascii="Arial" w:hAnsi="Arial" w:cs="Arial"/>
                <w:snapToGrid w:val="0"/>
                <w:sz w:val="22"/>
                <w:szCs w:val="22"/>
                <w:lang w:val="en-US" w:eastAsia="en-US"/>
              </w:rPr>
              <w:t xml:space="preserve"> </w:t>
            </w:r>
            <w:r w:rsidRPr="008A3513">
              <w:rPr>
                <w:rFonts w:ascii="Arial" w:hAnsi="Arial" w:cs="Arial"/>
                <w:sz w:val="22"/>
                <w:szCs w:val="22"/>
                <w:lang w:val="en-US"/>
              </w:rPr>
              <w:t>(in accordance with Incoterms 20</w:t>
            </w:r>
            <w:r w:rsidR="002F4238" w:rsidRPr="008A3513">
              <w:rPr>
                <w:rFonts w:ascii="Arial" w:hAnsi="Arial" w:cs="Arial"/>
                <w:sz w:val="22"/>
                <w:szCs w:val="22"/>
                <w:lang w:val="en-US"/>
              </w:rPr>
              <w:t>1</w:t>
            </w:r>
            <w:r w:rsidRPr="008A3513">
              <w:rPr>
                <w:rFonts w:ascii="Arial" w:hAnsi="Arial" w:cs="Arial"/>
                <w:sz w:val="22"/>
                <w:szCs w:val="22"/>
                <w:lang w:val="en-US"/>
              </w:rPr>
              <w:t>0) and the Buyer purchases the</w:t>
            </w:r>
            <w:r w:rsidR="002E097D" w:rsidRPr="008A3513">
              <w:rPr>
                <w:rFonts w:ascii="Arial" w:hAnsi="Arial" w:cs="Arial"/>
                <w:sz w:val="22"/>
                <w:szCs w:val="22"/>
                <w:lang w:val="en-US"/>
              </w:rPr>
              <w:t xml:space="preserve"> brand new and unused</w:t>
            </w:r>
            <w:r w:rsidRPr="008A3513">
              <w:rPr>
                <w:rFonts w:ascii="Arial" w:hAnsi="Arial" w:cs="Arial"/>
                <w:sz w:val="22"/>
                <w:szCs w:val="22"/>
                <w:lang w:val="en-US"/>
              </w:rPr>
              <w:t xml:space="preserve"> Equipment  for </w:t>
            </w:r>
            <w:r w:rsidR="008C56E7" w:rsidRPr="008A3513">
              <w:rPr>
                <w:rFonts w:ascii="Arial" w:hAnsi="Arial" w:cs="Arial"/>
                <w:sz w:val="22"/>
                <w:szCs w:val="22"/>
                <w:lang w:val="en-US"/>
              </w:rPr>
              <w:t xml:space="preserve">sunflower </w:t>
            </w:r>
            <w:r w:rsidR="00AA5600">
              <w:rPr>
                <w:rFonts w:ascii="Arial" w:hAnsi="Arial" w:cs="Arial"/>
                <w:sz w:val="22"/>
                <w:szCs w:val="22"/>
                <w:lang w:val="en-US"/>
              </w:rPr>
              <w:t>seed hulls</w:t>
            </w:r>
            <w:r w:rsidR="008C56E7" w:rsidRPr="008A3513">
              <w:rPr>
                <w:rFonts w:ascii="Arial" w:hAnsi="Arial" w:cs="Arial"/>
                <w:sz w:val="22"/>
                <w:szCs w:val="22"/>
                <w:lang w:val="en-US"/>
              </w:rPr>
              <w:t xml:space="preserve"> pelleting</w:t>
            </w:r>
            <w:r w:rsidRPr="008A3513">
              <w:rPr>
                <w:rFonts w:ascii="Arial" w:hAnsi="Arial" w:cs="Arial"/>
                <w:sz w:val="22"/>
                <w:szCs w:val="22"/>
                <w:lang w:val="en-US"/>
              </w:rPr>
              <w:t>, hereinafter referred to as the Goods, as specified in Appendix</w:t>
            </w:r>
            <w:r w:rsidR="000021BE" w:rsidRPr="008A3513">
              <w:rPr>
                <w:rFonts w:ascii="Arial" w:hAnsi="Arial" w:cs="Arial"/>
                <w:sz w:val="22"/>
                <w:szCs w:val="22"/>
                <w:lang w:val="en-US"/>
              </w:rPr>
              <w:t xml:space="preserve"> №</w:t>
            </w:r>
            <w:r w:rsidRPr="008A3513">
              <w:rPr>
                <w:rFonts w:ascii="Arial" w:hAnsi="Arial" w:cs="Arial"/>
                <w:sz w:val="22"/>
                <w:szCs w:val="22"/>
                <w:lang w:val="en-US"/>
              </w:rPr>
              <w:t xml:space="preserve"> </w:t>
            </w:r>
            <w:r w:rsidR="00F82EC1" w:rsidRPr="008A3513">
              <w:rPr>
                <w:rFonts w:ascii="Arial" w:hAnsi="Arial" w:cs="Arial"/>
                <w:sz w:val="22"/>
                <w:szCs w:val="22"/>
                <w:lang w:val="en-US"/>
              </w:rPr>
              <w:t>2</w:t>
            </w:r>
            <w:r w:rsidRPr="008A3513">
              <w:rPr>
                <w:rFonts w:ascii="Arial" w:hAnsi="Arial" w:cs="Arial"/>
                <w:sz w:val="22"/>
                <w:szCs w:val="22"/>
                <w:lang w:val="en-US"/>
              </w:rPr>
              <w:t xml:space="preserve"> to the present Contract being an integral part of the present Contract. </w:t>
            </w:r>
          </w:p>
          <w:p w14:paraId="4B542B3B" w14:textId="77777777" w:rsidR="00F30A01" w:rsidRPr="008A3513" w:rsidRDefault="00F30A01" w:rsidP="008A3513">
            <w:pPr>
              <w:jc w:val="both"/>
              <w:rPr>
                <w:rFonts w:ascii="Arial" w:hAnsi="Arial" w:cs="Arial"/>
                <w:sz w:val="22"/>
                <w:szCs w:val="22"/>
                <w:lang w:val="en-US"/>
              </w:rPr>
            </w:pPr>
          </w:p>
          <w:p w14:paraId="770B4481" w14:textId="77777777" w:rsidR="00F30A01" w:rsidRPr="008A3513" w:rsidRDefault="00F30A01" w:rsidP="008A3513">
            <w:pPr>
              <w:jc w:val="both"/>
              <w:rPr>
                <w:rFonts w:ascii="Arial" w:hAnsi="Arial" w:cs="Arial"/>
                <w:sz w:val="22"/>
                <w:szCs w:val="22"/>
                <w:lang w:val="en-US"/>
              </w:rPr>
            </w:pPr>
          </w:p>
        </w:tc>
      </w:tr>
      <w:tr w:rsidR="00F30A01" w:rsidRPr="00095674" w14:paraId="69C171D2" w14:textId="77777777" w:rsidTr="004924D1">
        <w:tc>
          <w:tcPr>
            <w:tcW w:w="5328" w:type="dxa"/>
            <w:shd w:val="clear" w:color="auto" w:fill="auto"/>
          </w:tcPr>
          <w:p w14:paraId="49055113" w14:textId="77777777" w:rsidR="00F30A01" w:rsidRPr="008A3513" w:rsidRDefault="00F30A01" w:rsidP="008A3513">
            <w:pPr>
              <w:jc w:val="both"/>
              <w:rPr>
                <w:rFonts w:ascii="Arial" w:hAnsi="Arial" w:cs="Arial"/>
                <w:b/>
                <w:sz w:val="22"/>
                <w:szCs w:val="22"/>
              </w:rPr>
            </w:pPr>
            <w:r w:rsidRPr="008A3513">
              <w:rPr>
                <w:rFonts w:ascii="Arial" w:hAnsi="Arial" w:cs="Arial"/>
                <w:b/>
                <w:sz w:val="22"/>
                <w:szCs w:val="22"/>
              </w:rPr>
              <w:t>2. ОБЩАЯ СУММА</w:t>
            </w:r>
            <w:r w:rsidR="002E097D" w:rsidRPr="008A3513">
              <w:rPr>
                <w:rFonts w:ascii="Arial" w:hAnsi="Arial" w:cs="Arial"/>
                <w:b/>
                <w:sz w:val="22"/>
                <w:szCs w:val="22"/>
              </w:rPr>
              <w:t xml:space="preserve"> </w:t>
            </w:r>
            <w:r w:rsidRPr="008A3513">
              <w:rPr>
                <w:rFonts w:ascii="Arial" w:hAnsi="Arial" w:cs="Arial"/>
                <w:b/>
                <w:sz w:val="22"/>
                <w:szCs w:val="22"/>
              </w:rPr>
              <w:t>КОНТРАКТА</w:t>
            </w:r>
          </w:p>
          <w:p w14:paraId="6C042D00" w14:textId="77777777" w:rsidR="00F30A01" w:rsidRPr="008A3513" w:rsidRDefault="00F30A01" w:rsidP="008A3513">
            <w:pPr>
              <w:jc w:val="both"/>
              <w:rPr>
                <w:rFonts w:ascii="Arial" w:hAnsi="Arial" w:cs="Arial"/>
                <w:sz w:val="22"/>
                <w:szCs w:val="22"/>
              </w:rPr>
            </w:pPr>
          </w:p>
          <w:p w14:paraId="773F56CD"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 xml:space="preserve">2.1. Общая сумма контракта  устанавливается в Евро.  </w:t>
            </w:r>
          </w:p>
          <w:p w14:paraId="53F1F5C6" w14:textId="77777777" w:rsidR="00F30A01" w:rsidRPr="008A3513" w:rsidRDefault="00F30A01" w:rsidP="008A3513">
            <w:pPr>
              <w:ind w:right="42"/>
              <w:jc w:val="both"/>
              <w:rPr>
                <w:rFonts w:ascii="Arial" w:hAnsi="Arial" w:cs="Arial"/>
                <w:sz w:val="22"/>
                <w:szCs w:val="22"/>
              </w:rPr>
            </w:pPr>
            <w:r w:rsidRPr="008A3513">
              <w:rPr>
                <w:rFonts w:ascii="Arial" w:hAnsi="Arial" w:cs="Arial"/>
                <w:sz w:val="22"/>
                <w:szCs w:val="22"/>
              </w:rPr>
              <w:t xml:space="preserve">Общая сумма настоящего контракта составляет </w:t>
            </w:r>
            <w:r w:rsidR="00B41208" w:rsidRPr="00B41208">
              <w:rPr>
                <w:rFonts w:ascii="Arial" w:hAnsi="Arial" w:cs="Arial"/>
                <w:sz w:val="22"/>
                <w:szCs w:val="22"/>
              </w:rPr>
              <w:t xml:space="preserve">638.663,00 </w:t>
            </w:r>
            <w:r w:rsidR="004F6968" w:rsidRPr="008A3513">
              <w:rPr>
                <w:rFonts w:ascii="Arial" w:hAnsi="Arial" w:cs="Arial"/>
                <w:sz w:val="22"/>
                <w:szCs w:val="22"/>
              </w:rPr>
              <w:t xml:space="preserve">Евро </w:t>
            </w:r>
            <w:r w:rsidR="00D76515" w:rsidRPr="008A3513">
              <w:rPr>
                <w:rFonts w:ascii="Arial" w:hAnsi="Arial" w:cs="Arial"/>
                <w:sz w:val="22"/>
                <w:szCs w:val="22"/>
              </w:rPr>
              <w:t>(</w:t>
            </w:r>
            <w:r w:rsidR="00F14B9E">
              <w:rPr>
                <w:rFonts w:ascii="Arial" w:hAnsi="Arial" w:cs="Arial"/>
                <w:sz w:val="22"/>
                <w:szCs w:val="22"/>
              </w:rPr>
              <w:t xml:space="preserve">шестьсот </w:t>
            </w:r>
            <w:r w:rsidR="00B41208">
              <w:rPr>
                <w:rFonts w:ascii="Arial" w:hAnsi="Arial" w:cs="Arial"/>
                <w:sz w:val="22"/>
                <w:szCs w:val="22"/>
              </w:rPr>
              <w:t>тридцать восемь</w:t>
            </w:r>
            <w:r w:rsidR="00F14B9E">
              <w:rPr>
                <w:rFonts w:ascii="Arial" w:hAnsi="Arial" w:cs="Arial"/>
                <w:sz w:val="22"/>
                <w:szCs w:val="22"/>
              </w:rPr>
              <w:t xml:space="preserve"> тысяч </w:t>
            </w:r>
            <w:r w:rsidR="00B41208">
              <w:rPr>
                <w:rFonts w:ascii="Arial" w:hAnsi="Arial" w:cs="Arial"/>
                <w:sz w:val="22"/>
                <w:szCs w:val="22"/>
              </w:rPr>
              <w:t>шестьсот шестьдесят три</w:t>
            </w:r>
            <w:r w:rsidR="00564288" w:rsidRPr="008A3513">
              <w:rPr>
                <w:rFonts w:ascii="Arial" w:hAnsi="Arial" w:cs="Arial"/>
                <w:sz w:val="22"/>
                <w:szCs w:val="22"/>
              </w:rPr>
              <w:t xml:space="preserve"> </w:t>
            </w:r>
            <w:r w:rsidR="00D76515" w:rsidRPr="008A3513">
              <w:rPr>
                <w:rFonts w:ascii="Arial" w:hAnsi="Arial" w:cs="Arial"/>
                <w:sz w:val="22"/>
                <w:szCs w:val="22"/>
              </w:rPr>
              <w:t>евро</w:t>
            </w:r>
            <w:r w:rsidR="004F6968" w:rsidRPr="008A3513">
              <w:rPr>
                <w:rFonts w:ascii="Arial" w:hAnsi="Arial" w:cs="Arial"/>
                <w:sz w:val="22"/>
                <w:szCs w:val="22"/>
              </w:rPr>
              <w:t>)</w:t>
            </w:r>
            <w:r w:rsidRPr="008A3513">
              <w:rPr>
                <w:rFonts w:ascii="Arial" w:hAnsi="Arial" w:cs="Arial"/>
                <w:sz w:val="22"/>
                <w:szCs w:val="22"/>
              </w:rPr>
              <w:t>. Цены на Товар, поставляемы</w:t>
            </w:r>
            <w:r w:rsidR="00B41208">
              <w:rPr>
                <w:rFonts w:ascii="Arial" w:hAnsi="Arial" w:cs="Arial"/>
                <w:sz w:val="22"/>
                <w:szCs w:val="22"/>
              </w:rPr>
              <w:t>й</w:t>
            </w:r>
            <w:r w:rsidRPr="008A3513">
              <w:rPr>
                <w:rFonts w:ascii="Arial" w:hAnsi="Arial" w:cs="Arial"/>
                <w:sz w:val="22"/>
                <w:szCs w:val="22"/>
              </w:rPr>
              <w:t xml:space="preserve"> по настоящему  контракту</w:t>
            </w:r>
            <w:r w:rsidR="001A451E">
              <w:rPr>
                <w:rFonts w:ascii="Arial" w:hAnsi="Arial" w:cs="Arial"/>
                <w:sz w:val="22"/>
                <w:szCs w:val="22"/>
              </w:rPr>
              <w:t>,</w:t>
            </w:r>
            <w:r w:rsidRPr="008A3513">
              <w:rPr>
                <w:rFonts w:ascii="Arial" w:hAnsi="Arial" w:cs="Arial"/>
                <w:sz w:val="22"/>
                <w:szCs w:val="22"/>
              </w:rPr>
              <w:t xml:space="preserve"> фиксированы  и  не подлежат изменениям в период действия контракта.  </w:t>
            </w:r>
          </w:p>
          <w:p w14:paraId="046E9E26" w14:textId="77777777" w:rsidR="000021BE" w:rsidRPr="008A3513" w:rsidRDefault="000021BE" w:rsidP="008A3513">
            <w:pPr>
              <w:ind w:right="42"/>
              <w:jc w:val="both"/>
              <w:rPr>
                <w:rFonts w:ascii="Arial" w:hAnsi="Arial" w:cs="Arial"/>
                <w:sz w:val="22"/>
                <w:szCs w:val="22"/>
              </w:rPr>
            </w:pPr>
          </w:p>
        </w:tc>
        <w:tc>
          <w:tcPr>
            <w:tcW w:w="4986" w:type="dxa"/>
            <w:shd w:val="clear" w:color="auto" w:fill="auto"/>
          </w:tcPr>
          <w:p w14:paraId="22B5DCE4"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b/>
                <w:sz w:val="22"/>
                <w:szCs w:val="22"/>
              </w:rPr>
            </w:pPr>
            <w:r w:rsidRPr="008A3513">
              <w:rPr>
                <w:rFonts w:ascii="Arial" w:hAnsi="Arial" w:cs="Arial"/>
                <w:b/>
                <w:sz w:val="22"/>
                <w:szCs w:val="22"/>
                <w:lang w:val="en-GB"/>
              </w:rPr>
              <w:t xml:space="preserve">2. </w:t>
            </w:r>
            <w:r w:rsidRPr="008A3513">
              <w:rPr>
                <w:rFonts w:ascii="Arial" w:hAnsi="Arial" w:cs="Arial"/>
                <w:b/>
                <w:sz w:val="22"/>
                <w:szCs w:val="22"/>
              </w:rPr>
              <w:t>TOTAL</w:t>
            </w:r>
            <w:r w:rsidRPr="008A3513">
              <w:rPr>
                <w:rFonts w:ascii="Arial" w:hAnsi="Arial" w:cs="Arial"/>
                <w:b/>
                <w:sz w:val="22"/>
                <w:szCs w:val="22"/>
                <w:lang w:val="en-GB"/>
              </w:rPr>
              <w:t xml:space="preserve"> </w:t>
            </w:r>
            <w:r w:rsidRPr="008A3513">
              <w:rPr>
                <w:rFonts w:ascii="Arial" w:hAnsi="Arial" w:cs="Arial"/>
                <w:b/>
                <w:sz w:val="22"/>
                <w:szCs w:val="22"/>
              </w:rPr>
              <w:t>VALUE</w:t>
            </w:r>
            <w:r w:rsidRPr="008A3513">
              <w:rPr>
                <w:rFonts w:ascii="Arial" w:hAnsi="Arial" w:cs="Arial"/>
                <w:b/>
                <w:sz w:val="22"/>
                <w:szCs w:val="22"/>
                <w:lang w:val="en-GB"/>
              </w:rPr>
              <w:t xml:space="preserve"> </w:t>
            </w:r>
            <w:r w:rsidRPr="008A3513">
              <w:rPr>
                <w:rFonts w:ascii="Arial" w:hAnsi="Arial" w:cs="Arial"/>
                <w:b/>
                <w:sz w:val="22"/>
                <w:szCs w:val="22"/>
              </w:rPr>
              <w:t>OF</w:t>
            </w:r>
            <w:r w:rsidRPr="008A3513">
              <w:rPr>
                <w:rFonts w:ascii="Arial" w:hAnsi="Arial" w:cs="Arial"/>
                <w:b/>
                <w:sz w:val="22"/>
                <w:szCs w:val="22"/>
                <w:lang w:val="en-GB"/>
              </w:rPr>
              <w:t xml:space="preserve"> </w:t>
            </w:r>
            <w:r w:rsidRPr="008A3513">
              <w:rPr>
                <w:rFonts w:ascii="Arial" w:hAnsi="Arial" w:cs="Arial"/>
                <w:b/>
                <w:sz w:val="22"/>
                <w:szCs w:val="22"/>
              </w:rPr>
              <w:t>THE</w:t>
            </w:r>
            <w:r w:rsidRPr="008A3513">
              <w:rPr>
                <w:rFonts w:ascii="Arial" w:hAnsi="Arial" w:cs="Arial"/>
                <w:b/>
                <w:sz w:val="22"/>
                <w:szCs w:val="22"/>
                <w:lang w:val="en-GB"/>
              </w:rPr>
              <w:t xml:space="preserve"> </w:t>
            </w:r>
            <w:r w:rsidRPr="008A3513">
              <w:rPr>
                <w:rFonts w:ascii="Arial" w:hAnsi="Arial" w:cs="Arial"/>
                <w:b/>
                <w:sz w:val="22"/>
                <w:szCs w:val="22"/>
              </w:rPr>
              <w:t>CONTRACT</w:t>
            </w:r>
          </w:p>
          <w:p w14:paraId="35E7DC70" w14:textId="77777777" w:rsidR="00F30A01" w:rsidRPr="008A3513" w:rsidRDefault="00F30A01" w:rsidP="008A3513">
            <w:pPr>
              <w:ind w:left="360"/>
              <w:jc w:val="both"/>
              <w:rPr>
                <w:rFonts w:ascii="Arial" w:hAnsi="Arial" w:cs="Arial"/>
                <w:sz w:val="22"/>
                <w:szCs w:val="22"/>
                <w:lang w:val="en-US"/>
              </w:rPr>
            </w:pPr>
            <w:r w:rsidRPr="008A3513">
              <w:rPr>
                <w:rFonts w:ascii="Arial" w:hAnsi="Arial" w:cs="Arial"/>
                <w:sz w:val="22"/>
                <w:szCs w:val="22"/>
                <w:lang w:val="en-US"/>
              </w:rPr>
              <w:t xml:space="preserve">  </w:t>
            </w:r>
          </w:p>
          <w:p w14:paraId="1B0084B7" w14:textId="77777777" w:rsidR="00F30A01" w:rsidRPr="008A3513" w:rsidRDefault="00F30A01" w:rsidP="008A3513">
            <w:pPr>
              <w:jc w:val="both"/>
              <w:rPr>
                <w:rFonts w:ascii="Arial" w:hAnsi="Arial" w:cs="Arial"/>
                <w:sz w:val="22"/>
                <w:szCs w:val="22"/>
                <w:lang w:val="en-US"/>
              </w:rPr>
            </w:pPr>
            <w:r w:rsidRPr="008A3513">
              <w:rPr>
                <w:rFonts w:ascii="Arial" w:hAnsi="Arial" w:cs="Arial"/>
                <w:sz w:val="22"/>
                <w:szCs w:val="22"/>
                <w:lang w:val="en-US"/>
              </w:rPr>
              <w:t xml:space="preserve">2.1. The total value of the contract is </w:t>
            </w:r>
            <w:r w:rsidR="002E097D" w:rsidRPr="008A3513">
              <w:rPr>
                <w:rFonts w:ascii="Arial" w:hAnsi="Arial" w:cs="Arial"/>
                <w:sz w:val="22"/>
                <w:szCs w:val="22"/>
                <w:lang w:val="en-US"/>
              </w:rPr>
              <w:t xml:space="preserve">set </w:t>
            </w:r>
            <w:r w:rsidRPr="008A3513">
              <w:rPr>
                <w:rFonts w:ascii="Arial" w:hAnsi="Arial" w:cs="Arial"/>
                <w:sz w:val="22"/>
                <w:szCs w:val="22"/>
                <w:lang w:val="en-US"/>
              </w:rPr>
              <w:t>in Euro.</w:t>
            </w:r>
          </w:p>
          <w:p w14:paraId="7DF013A7" w14:textId="77777777" w:rsidR="00F30A01" w:rsidRPr="008A3513" w:rsidRDefault="00F30A01" w:rsidP="008A3513">
            <w:pPr>
              <w:ind w:right="42"/>
              <w:jc w:val="both"/>
              <w:rPr>
                <w:rFonts w:ascii="Arial" w:hAnsi="Arial" w:cs="Arial"/>
                <w:sz w:val="22"/>
                <w:szCs w:val="22"/>
                <w:lang w:val="en-US"/>
              </w:rPr>
            </w:pPr>
            <w:r w:rsidRPr="008A3513">
              <w:rPr>
                <w:rFonts w:ascii="Arial" w:hAnsi="Arial" w:cs="Arial"/>
                <w:sz w:val="22"/>
                <w:szCs w:val="22"/>
                <w:lang w:val="en-US"/>
              </w:rPr>
              <w:t xml:space="preserve">The total value of the contract is </w:t>
            </w:r>
            <w:r w:rsidR="004F6968" w:rsidRPr="008A3513">
              <w:rPr>
                <w:rFonts w:ascii="Arial" w:hAnsi="Arial" w:cs="Arial"/>
                <w:sz w:val="22"/>
                <w:szCs w:val="22"/>
                <w:lang w:val="en-US" w:eastAsia="en-US"/>
              </w:rPr>
              <w:t>Euro</w:t>
            </w:r>
            <w:r w:rsidR="004F6968" w:rsidRPr="008A3513">
              <w:rPr>
                <w:rFonts w:ascii="Arial" w:hAnsi="Arial" w:cs="Arial"/>
                <w:sz w:val="22"/>
                <w:szCs w:val="22"/>
                <w:lang w:val="en-US"/>
              </w:rPr>
              <w:t xml:space="preserve"> </w:t>
            </w:r>
            <w:r w:rsidR="00B41208" w:rsidRPr="00B41208">
              <w:rPr>
                <w:rFonts w:ascii="Arial" w:hAnsi="Arial" w:cs="Arial"/>
                <w:sz w:val="22"/>
                <w:szCs w:val="22"/>
                <w:lang w:val="en-US"/>
              </w:rPr>
              <w:t>638.663,00</w:t>
            </w:r>
            <w:r w:rsidR="000A4DF1" w:rsidRPr="008A3513">
              <w:rPr>
                <w:rFonts w:ascii="Arial" w:hAnsi="Arial" w:cs="Arial"/>
                <w:sz w:val="22"/>
                <w:szCs w:val="22"/>
                <w:lang w:val="en-US"/>
              </w:rPr>
              <w:t xml:space="preserve"> (</w:t>
            </w:r>
            <w:r w:rsidR="00F14B9E">
              <w:rPr>
                <w:rFonts w:ascii="Arial" w:hAnsi="Arial" w:cs="Arial"/>
                <w:sz w:val="22"/>
                <w:szCs w:val="22"/>
                <w:lang w:val="en-US"/>
              </w:rPr>
              <w:t xml:space="preserve">six hundred </w:t>
            </w:r>
            <w:r w:rsidR="00B41208">
              <w:rPr>
                <w:rFonts w:ascii="Arial" w:hAnsi="Arial" w:cs="Arial"/>
                <w:sz w:val="22"/>
                <w:szCs w:val="22"/>
                <w:lang w:val="en-US"/>
              </w:rPr>
              <w:t xml:space="preserve">thirty eight </w:t>
            </w:r>
            <w:r w:rsidR="00F14B9E">
              <w:rPr>
                <w:rFonts w:ascii="Arial" w:hAnsi="Arial" w:cs="Arial"/>
                <w:sz w:val="22"/>
                <w:szCs w:val="22"/>
                <w:lang w:val="en-US"/>
              </w:rPr>
              <w:t xml:space="preserve">thousand </w:t>
            </w:r>
            <w:r w:rsidR="00B41208">
              <w:rPr>
                <w:rFonts w:ascii="Arial" w:hAnsi="Arial" w:cs="Arial"/>
                <w:sz w:val="22"/>
                <w:szCs w:val="22"/>
                <w:lang w:val="en-US"/>
              </w:rPr>
              <w:t xml:space="preserve">six hundred sixty three </w:t>
            </w:r>
            <w:r w:rsidR="00276CAB" w:rsidRPr="008A3513">
              <w:rPr>
                <w:rFonts w:ascii="Arial" w:hAnsi="Arial" w:cs="Arial"/>
                <w:sz w:val="22"/>
                <w:szCs w:val="22"/>
                <w:lang w:val="en-US"/>
              </w:rPr>
              <w:t>Euro</w:t>
            </w:r>
            <w:r w:rsidRPr="008A3513">
              <w:rPr>
                <w:rFonts w:ascii="Arial" w:hAnsi="Arial" w:cs="Arial"/>
                <w:sz w:val="22"/>
                <w:szCs w:val="22"/>
                <w:lang w:val="en-US"/>
              </w:rPr>
              <w:t xml:space="preserve">). Prices for the Goods supplied under </w:t>
            </w:r>
            <w:r w:rsidR="002E097D" w:rsidRPr="008A3513">
              <w:rPr>
                <w:rFonts w:ascii="Arial" w:hAnsi="Arial" w:cs="Arial"/>
                <w:sz w:val="22"/>
                <w:szCs w:val="22"/>
                <w:lang w:val="en-US"/>
              </w:rPr>
              <w:t xml:space="preserve">the </w:t>
            </w:r>
            <w:r w:rsidRPr="008A3513">
              <w:rPr>
                <w:rFonts w:ascii="Arial" w:hAnsi="Arial" w:cs="Arial"/>
                <w:sz w:val="22"/>
                <w:szCs w:val="22"/>
                <w:lang w:val="en-US"/>
              </w:rPr>
              <w:t xml:space="preserve">present Contract are fixed </w:t>
            </w:r>
            <w:r w:rsidR="002E097D" w:rsidRPr="008A3513">
              <w:rPr>
                <w:rFonts w:ascii="Arial" w:hAnsi="Arial" w:cs="Arial"/>
                <w:sz w:val="22"/>
                <w:szCs w:val="22"/>
                <w:lang w:val="en-US"/>
              </w:rPr>
              <w:t>and are not subject to changes</w:t>
            </w:r>
            <w:r w:rsidR="00315447" w:rsidRPr="008A3513">
              <w:rPr>
                <w:rFonts w:ascii="Arial" w:hAnsi="Arial" w:cs="Arial"/>
                <w:sz w:val="22"/>
                <w:szCs w:val="22"/>
                <w:lang w:val="en-US"/>
              </w:rPr>
              <w:t xml:space="preserve"> within the whole period of the Contract validity</w:t>
            </w:r>
            <w:r w:rsidRPr="008A3513">
              <w:rPr>
                <w:rFonts w:ascii="Arial" w:hAnsi="Arial" w:cs="Arial"/>
                <w:sz w:val="22"/>
                <w:szCs w:val="22"/>
                <w:lang w:val="en-US"/>
              </w:rPr>
              <w:t xml:space="preserve">. </w:t>
            </w:r>
          </w:p>
          <w:p w14:paraId="7E2EF031" w14:textId="77777777" w:rsidR="007F359A" w:rsidRPr="008A3513" w:rsidRDefault="007F359A" w:rsidP="008A3513">
            <w:pPr>
              <w:ind w:right="42"/>
              <w:jc w:val="both"/>
              <w:rPr>
                <w:rFonts w:ascii="Arial" w:hAnsi="Arial" w:cs="Arial"/>
                <w:sz w:val="22"/>
                <w:szCs w:val="22"/>
                <w:lang w:val="en-US"/>
              </w:rPr>
            </w:pPr>
          </w:p>
        </w:tc>
      </w:tr>
      <w:tr w:rsidR="00F45474" w:rsidRPr="00095674" w14:paraId="3CEBE1E1" w14:textId="77777777" w:rsidTr="00AB443F">
        <w:tc>
          <w:tcPr>
            <w:tcW w:w="5328" w:type="dxa"/>
            <w:shd w:val="clear" w:color="auto" w:fill="auto"/>
          </w:tcPr>
          <w:p w14:paraId="3D388664" w14:textId="77777777" w:rsidR="00F45474" w:rsidRPr="008A3513" w:rsidRDefault="00F45474" w:rsidP="00AB443F">
            <w:pPr>
              <w:rPr>
                <w:rFonts w:ascii="Arial" w:hAnsi="Arial" w:cs="Arial"/>
                <w:b/>
                <w:sz w:val="22"/>
                <w:szCs w:val="22"/>
              </w:rPr>
            </w:pPr>
            <w:r w:rsidRPr="008A3513">
              <w:rPr>
                <w:rFonts w:ascii="Arial" w:hAnsi="Arial" w:cs="Arial"/>
                <w:b/>
                <w:sz w:val="22"/>
                <w:szCs w:val="22"/>
              </w:rPr>
              <w:t xml:space="preserve">3.  </w:t>
            </w:r>
            <w:commentRangeStart w:id="1"/>
            <w:r w:rsidRPr="008A3513">
              <w:rPr>
                <w:rFonts w:ascii="Arial" w:hAnsi="Arial" w:cs="Arial"/>
                <w:b/>
                <w:sz w:val="22"/>
                <w:szCs w:val="22"/>
              </w:rPr>
              <w:t>УСЛОВИЯ ПЛАТЕЖА</w:t>
            </w:r>
            <w:commentRangeEnd w:id="1"/>
            <w:r w:rsidR="001046B8">
              <w:rPr>
                <w:rStyle w:val="a8"/>
              </w:rPr>
              <w:commentReference w:id="1"/>
            </w:r>
          </w:p>
          <w:p w14:paraId="3C8882E5" w14:textId="77777777" w:rsidR="00F45474" w:rsidRPr="008A3513" w:rsidRDefault="00F45474" w:rsidP="00AB443F">
            <w:pPr>
              <w:pStyle w:val="a3"/>
              <w:tabs>
                <w:tab w:val="left" w:pos="8080"/>
              </w:tabs>
              <w:ind w:left="53" w:right="-58"/>
              <w:jc w:val="left"/>
              <w:rPr>
                <w:rFonts w:ascii="Arial" w:hAnsi="Arial" w:cs="Arial"/>
                <w:snapToGrid w:val="0"/>
                <w:color w:val="FF00FF"/>
                <w:sz w:val="22"/>
                <w:szCs w:val="22"/>
                <w:lang w:eastAsia="en-US"/>
              </w:rPr>
            </w:pPr>
          </w:p>
          <w:p w14:paraId="5C12597D" w14:textId="77777777" w:rsidR="00F45474" w:rsidRPr="008A3513" w:rsidRDefault="00F45474" w:rsidP="00AB443F">
            <w:pPr>
              <w:pStyle w:val="31"/>
              <w:rPr>
                <w:rFonts w:ascii="Arial" w:hAnsi="Arial" w:cs="Arial"/>
                <w:bCs/>
                <w:noProof/>
                <w:sz w:val="22"/>
                <w:szCs w:val="22"/>
                <w:lang w:eastAsia="de-DE"/>
              </w:rPr>
            </w:pPr>
            <w:commentRangeStart w:id="2"/>
            <w:r w:rsidRPr="008A3513">
              <w:rPr>
                <w:rFonts w:ascii="Arial" w:hAnsi="Arial" w:cs="Arial"/>
                <w:bCs/>
                <w:noProof/>
                <w:sz w:val="22"/>
                <w:szCs w:val="22"/>
                <w:lang w:eastAsia="de-DE"/>
              </w:rPr>
              <w:t>3.1. Стороны согласовали следующий порядок оплаты общей стоимости настоящего Контракта:</w:t>
            </w:r>
          </w:p>
          <w:p w14:paraId="4700097F" w14:textId="77777777" w:rsidR="00F45474" w:rsidRPr="00984C87" w:rsidRDefault="00F45474" w:rsidP="00AB443F">
            <w:pPr>
              <w:pStyle w:val="a3"/>
              <w:tabs>
                <w:tab w:val="left" w:pos="8080"/>
              </w:tabs>
              <w:ind w:right="-58"/>
              <w:rPr>
                <w:rFonts w:ascii="Arial" w:hAnsi="Arial" w:cs="Arial"/>
                <w:bCs/>
                <w:noProof/>
                <w:sz w:val="22"/>
                <w:szCs w:val="22"/>
                <w:lang w:eastAsia="de-DE"/>
              </w:rPr>
            </w:pPr>
          </w:p>
          <w:commentRangeEnd w:id="2"/>
          <w:p w14:paraId="677914FE" w14:textId="77777777" w:rsidR="00F45474" w:rsidRPr="00984C87" w:rsidRDefault="001B37DF" w:rsidP="00AB443F">
            <w:pPr>
              <w:pStyle w:val="a3"/>
              <w:tabs>
                <w:tab w:val="left" w:pos="8080"/>
              </w:tabs>
              <w:ind w:right="-58"/>
              <w:rPr>
                <w:rFonts w:ascii="Arial" w:hAnsi="Arial" w:cs="Arial"/>
                <w:bCs/>
                <w:noProof/>
                <w:sz w:val="22"/>
                <w:szCs w:val="22"/>
                <w:lang w:eastAsia="de-DE"/>
              </w:rPr>
            </w:pPr>
            <w:r>
              <w:rPr>
                <w:rStyle w:val="a8"/>
              </w:rPr>
              <w:commentReference w:id="2"/>
            </w:r>
          </w:p>
          <w:p w14:paraId="2B273588" w14:textId="77777777" w:rsidR="00F45474" w:rsidRDefault="00F45474" w:rsidP="00AB443F">
            <w:pPr>
              <w:jc w:val="both"/>
              <w:rPr>
                <w:rFonts w:ascii="Arial" w:hAnsi="Arial" w:cs="Arial"/>
                <w:bCs/>
                <w:noProof/>
                <w:sz w:val="22"/>
                <w:szCs w:val="22"/>
                <w:lang w:eastAsia="de-DE"/>
              </w:rPr>
            </w:pPr>
            <w:r w:rsidRPr="008A3513">
              <w:rPr>
                <w:rFonts w:ascii="Arial" w:hAnsi="Arial" w:cs="Arial"/>
                <w:sz w:val="22"/>
                <w:szCs w:val="22"/>
              </w:rPr>
              <w:t xml:space="preserve">3.2. </w:t>
            </w:r>
            <w:r w:rsidRPr="008A3513">
              <w:rPr>
                <w:rFonts w:ascii="Arial" w:hAnsi="Arial" w:cs="Arial"/>
                <w:bCs/>
                <w:noProof/>
                <w:sz w:val="22"/>
                <w:szCs w:val="22"/>
                <w:lang w:eastAsia="de-DE"/>
              </w:rPr>
              <w:t xml:space="preserve">На сумму в размере </w:t>
            </w:r>
            <w:r w:rsidRPr="003F4026">
              <w:rPr>
                <w:rFonts w:ascii="Arial" w:hAnsi="Arial" w:cs="Arial"/>
                <w:bCs/>
                <w:noProof/>
                <w:sz w:val="22"/>
                <w:szCs w:val="22"/>
                <w:lang w:eastAsia="de-DE"/>
              </w:rPr>
              <w:t>10</w:t>
            </w:r>
            <w:r w:rsidRPr="008A3513">
              <w:rPr>
                <w:rFonts w:ascii="Arial" w:hAnsi="Arial" w:cs="Arial"/>
                <w:bCs/>
                <w:noProof/>
                <w:sz w:val="22"/>
                <w:szCs w:val="22"/>
                <w:lang w:eastAsia="de-DE"/>
              </w:rPr>
              <w:t xml:space="preserve">0% от </w:t>
            </w:r>
            <w:r>
              <w:rPr>
                <w:rFonts w:ascii="Arial" w:hAnsi="Arial" w:cs="Arial"/>
                <w:bCs/>
                <w:noProof/>
                <w:sz w:val="22"/>
                <w:szCs w:val="22"/>
                <w:lang w:eastAsia="de-DE"/>
              </w:rPr>
              <w:t>суммы контракта</w:t>
            </w:r>
            <w:r w:rsidRPr="008A3513">
              <w:rPr>
                <w:rFonts w:ascii="Arial" w:hAnsi="Arial" w:cs="Arial"/>
                <w:bCs/>
                <w:noProof/>
                <w:sz w:val="22"/>
                <w:szCs w:val="22"/>
                <w:lang w:eastAsia="de-DE"/>
              </w:rPr>
              <w:t xml:space="preserve">, а именно </w:t>
            </w:r>
            <w:r w:rsidRPr="00B41208">
              <w:rPr>
                <w:rFonts w:ascii="Arial" w:hAnsi="Arial" w:cs="Arial"/>
                <w:sz w:val="22"/>
                <w:szCs w:val="22"/>
              </w:rPr>
              <w:t xml:space="preserve">638.663,00 </w:t>
            </w:r>
            <w:r w:rsidRPr="008A3513">
              <w:rPr>
                <w:rFonts w:ascii="Arial" w:hAnsi="Arial" w:cs="Arial"/>
                <w:sz w:val="22"/>
                <w:szCs w:val="22"/>
              </w:rPr>
              <w:t>Евро (</w:t>
            </w:r>
            <w:r>
              <w:rPr>
                <w:rFonts w:ascii="Arial" w:hAnsi="Arial" w:cs="Arial"/>
                <w:sz w:val="22"/>
                <w:szCs w:val="22"/>
              </w:rPr>
              <w:t>шестьсот тридцать восемь тысяч шестьсот шестьдесят три</w:t>
            </w:r>
            <w:r w:rsidRPr="008A3513">
              <w:rPr>
                <w:rFonts w:ascii="Arial" w:hAnsi="Arial" w:cs="Arial"/>
                <w:sz w:val="22"/>
                <w:szCs w:val="22"/>
              </w:rPr>
              <w:t xml:space="preserve"> евро)</w:t>
            </w:r>
            <w:r>
              <w:rPr>
                <w:rFonts w:ascii="Arial" w:hAnsi="Arial" w:cs="Arial"/>
                <w:sz w:val="22"/>
                <w:szCs w:val="22"/>
              </w:rPr>
              <w:t xml:space="preserve"> </w:t>
            </w:r>
            <w:r w:rsidRPr="008A3513">
              <w:rPr>
                <w:rFonts w:ascii="Arial" w:hAnsi="Arial" w:cs="Arial"/>
                <w:bCs/>
                <w:noProof/>
                <w:sz w:val="22"/>
                <w:szCs w:val="22"/>
                <w:lang w:eastAsia="de-DE"/>
              </w:rPr>
              <w:t xml:space="preserve">Покупатель открывает безотзывный, документарный, подтвержденный аккредитив  в пользу Продавца. Аккредитив будет </w:t>
            </w:r>
            <w:r>
              <w:rPr>
                <w:rFonts w:ascii="Arial" w:hAnsi="Arial" w:cs="Arial"/>
                <w:bCs/>
                <w:noProof/>
                <w:sz w:val="22"/>
                <w:szCs w:val="22"/>
                <w:lang w:eastAsia="de-DE"/>
              </w:rPr>
              <w:t xml:space="preserve">открыт в </w:t>
            </w:r>
            <w:r>
              <w:rPr>
                <w:rFonts w:ascii="Arial" w:hAnsi="Arial" w:cs="Arial"/>
                <w:bCs/>
                <w:noProof/>
                <w:sz w:val="22"/>
                <w:szCs w:val="22"/>
                <w:lang w:eastAsia="de-DE"/>
              </w:rPr>
              <w:lastRenderedPageBreak/>
              <w:t xml:space="preserve">отделении Банка «Креди Агриколь Украина», Киев </w:t>
            </w:r>
            <w:r w:rsidRPr="008A3513">
              <w:rPr>
                <w:rFonts w:ascii="Arial" w:hAnsi="Arial" w:cs="Arial"/>
                <w:bCs/>
                <w:noProof/>
                <w:sz w:val="22"/>
                <w:szCs w:val="22"/>
                <w:lang w:eastAsia="de-DE"/>
              </w:rPr>
              <w:t xml:space="preserve"> (</w:t>
            </w:r>
            <w:r w:rsidRPr="008A3513">
              <w:rPr>
                <w:rFonts w:ascii="Arial" w:hAnsi="Arial" w:cs="Arial"/>
                <w:bCs/>
                <w:noProof/>
                <w:sz w:val="22"/>
                <w:szCs w:val="22"/>
                <w:lang w:val="en-US" w:eastAsia="de-DE"/>
              </w:rPr>
              <w:t>SWIFT</w:t>
            </w:r>
            <w:r w:rsidRPr="008A3513">
              <w:rPr>
                <w:rFonts w:ascii="Arial" w:hAnsi="Arial" w:cs="Arial"/>
                <w:bCs/>
                <w:noProof/>
                <w:sz w:val="22"/>
                <w:szCs w:val="22"/>
                <w:lang w:eastAsia="de-DE"/>
              </w:rPr>
              <w:t xml:space="preserve">) и подтвержден </w:t>
            </w:r>
            <w:r>
              <w:rPr>
                <w:rFonts w:ascii="Arial" w:hAnsi="Arial" w:cs="Arial"/>
                <w:bCs/>
                <w:noProof/>
                <w:sz w:val="22"/>
                <w:szCs w:val="22"/>
                <w:lang w:eastAsia="de-DE"/>
              </w:rPr>
              <w:t xml:space="preserve">банком Креди Агриколь </w:t>
            </w:r>
            <w:r w:rsidR="00FD07DF">
              <w:rPr>
                <w:rFonts w:ascii="Arial" w:hAnsi="Arial" w:cs="Arial"/>
                <w:bCs/>
                <w:noProof/>
                <w:sz w:val="22"/>
                <w:szCs w:val="22"/>
                <w:lang w:eastAsia="de-DE"/>
              </w:rPr>
              <w:t>Корпоративный и Инвестиционный банк,</w:t>
            </w:r>
            <w:r>
              <w:rPr>
                <w:rFonts w:ascii="Arial" w:hAnsi="Arial" w:cs="Arial"/>
                <w:bCs/>
                <w:noProof/>
                <w:sz w:val="22"/>
                <w:szCs w:val="22"/>
                <w:lang w:eastAsia="de-DE"/>
              </w:rPr>
              <w:t xml:space="preserve"> Париж</w:t>
            </w:r>
            <w:r w:rsidR="00FD07DF">
              <w:rPr>
                <w:rFonts w:ascii="Arial" w:hAnsi="Arial" w:cs="Arial"/>
                <w:bCs/>
                <w:noProof/>
                <w:sz w:val="22"/>
                <w:szCs w:val="22"/>
                <w:lang w:eastAsia="de-DE"/>
              </w:rPr>
              <w:t>, Франция</w:t>
            </w:r>
            <w:r>
              <w:rPr>
                <w:rFonts w:ascii="Arial" w:hAnsi="Arial" w:cs="Arial"/>
                <w:bCs/>
                <w:noProof/>
                <w:sz w:val="22"/>
                <w:szCs w:val="22"/>
                <w:lang w:eastAsia="de-DE"/>
              </w:rPr>
              <w:t>.</w:t>
            </w:r>
            <w:r w:rsidRPr="008A3513">
              <w:rPr>
                <w:rFonts w:ascii="Arial" w:hAnsi="Arial" w:cs="Arial"/>
                <w:bCs/>
                <w:noProof/>
                <w:sz w:val="22"/>
                <w:szCs w:val="22"/>
                <w:lang w:eastAsia="de-DE"/>
              </w:rPr>
              <w:t xml:space="preserve"> </w:t>
            </w:r>
            <w:r>
              <w:rPr>
                <w:rFonts w:ascii="Arial" w:hAnsi="Arial" w:cs="Arial"/>
                <w:bCs/>
                <w:noProof/>
                <w:sz w:val="22"/>
                <w:szCs w:val="22"/>
                <w:lang w:eastAsia="de-DE"/>
              </w:rPr>
              <w:t>Только после того как Продавец получит официальное авизо, выданоое банком Креди Агриколь</w:t>
            </w:r>
            <w:r w:rsidR="00080DF6" w:rsidRPr="00080DF6">
              <w:rPr>
                <w:rFonts w:ascii="Arial" w:hAnsi="Arial" w:cs="Arial"/>
                <w:bCs/>
                <w:noProof/>
                <w:sz w:val="22"/>
                <w:szCs w:val="22"/>
                <w:lang w:eastAsia="de-DE"/>
              </w:rPr>
              <w:t>,</w:t>
            </w:r>
            <w:r>
              <w:rPr>
                <w:rFonts w:ascii="Arial" w:hAnsi="Arial" w:cs="Arial"/>
                <w:bCs/>
                <w:noProof/>
                <w:sz w:val="22"/>
                <w:szCs w:val="22"/>
                <w:lang w:eastAsia="de-DE"/>
              </w:rPr>
              <w:t xml:space="preserve"> Париж, </w:t>
            </w:r>
            <w:r w:rsidR="00A46C82">
              <w:rPr>
                <w:rFonts w:ascii="Arial" w:hAnsi="Arial" w:cs="Arial"/>
                <w:bCs/>
                <w:noProof/>
                <w:sz w:val="22"/>
                <w:szCs w:val="22"/>
                <w:lang w:eastAsia="de-DE"/>
              </w:rPr>
              <w:t xml:space="preserve">начнется производство Оборудования по данному контракту. </w:t>
            </w:r>
          </w:p>
          <w:p w14:paraId="1A3D7368" w14:textId="77777777" w:rsidR="00F45474" w:rsidRDefault="00F45474" w:rsidP="00AB443F">
            <w:pPr>
              <w:jc w:val="both"/>
              <w:rPr>
                <w:rFonts w:ascii="Arial" w:hAnsi="Arial" w:cs="Arial"/>
                <w:bCs/>
                <w:noProof/>
                <w:sz w:val="22"/>
                <w:szCs w:val="22"/>
                <w:lang w:eastAsia="de-DE"/>
              </w:rPr>
            </w:pPr>
          </w:p>
          <w:p w14:paraId="42811DD2" w14:textId="77777777" w:rsidR="00F45474" w:rsidRPr="008A3513" w:rsidRDefault="00F45474" w:rsidP="00AB443F">
            <w:pPr>
              <w:jc w:val="both"/>
              <w:rPr>
                <w:rFonts w:ascii="Arial" w:hAnsi="Arial" w:cs="Arial"/>
                <w:bCs/>
                <w:noProof/>
                <w:sz w:val="22"/>
                <w:szCs w:val="22"/>
                <w:lang w:eastAsia="de-DE"/>
              </w:rPr>
            </w:pPr>
            <w:r w:rsidRPr="008A3513">
              <w:rPr>
                <w:rFonts w:ascii="Arial" w:hAnsi="Arial" w:cs="Arial"/>
                <w:bCs/>
                <w:noProof/>
                <w:sz w:val="22"/>
                <w:szCs w:val="22"/>
                <w:lang w:eastAsia="de-DE"/>
              </w:rPr>
              <w:t xml:space="preserve">3.3. Аккредитив должен быть открыт в Евро. </w:t>
            </w:r>
            <w:commentRangeStart w:id="3"/>
            <w:r w:rsidRPr="008A3513">
              <w:rPr>
                <w:rFonts w:ascii="Arial" w:hAnsi="Arial" w:cs="Arial"/>
                <w:bCs/>
                <w:noProof/>
                <w:sz w:val="22"/>
                <w:szCs w:val="22"/>
                <w:lang w:eastAsia="de-DE"/>
              </w:rPr>
              <w:t>Текст аккредитива согласовывается Сторонами</w:t>
            </w:r>
            <w:commentRangeEnd w:id="3"/>
            <w:r w:rsidR="00FF3500">
              <w:rPr>
                <w:rStyle w:val="a8"/>
              </w:rPr>
              <w:commentReference w:id="3"/>
            </w:r>
            <w:r w:rsidRPr="008A3513">
              <w:rPr>
                <w:rFonts w:ascii="Arial" w:hAnsi="Arial" w:cs="Arial"/>
                <w:bCs/>
                <w:noProof/>
                <w:sz w:val="22"/>
                <w:szCs w:val="22"/>
                <w:lang w:eastAsia="de-DE"/>
              </w:rPr>
              <w:t>.</w:t>
            </w:r>
          </w:p>
          <w:p w14:paraId="6E61CE3D" w14:textId="77777777" w:rsidR="00F45474" w:rsidRPr="008A3513" w:rsidRDefault="00F45474" w:rsidP="00AB443F">
            <w:pPr>
              <w:jc w:val="both"/>
              <w:rPr>
                <w:rFonts w:ascii="Arial" w:hAnsi="Arial" w:cs="Arial"/>
                <w:bCs/>
                <w:noProof/>
                <w:sz w:val="22"/>
                <w:szCs w:val="22"/>
                <w:lang w:eastAsia="de-DE"/>
              </w:rPr>
            </w:pPr>
          </w:p>
          <w:p w14:paraId="3931E8E8" w14:textId="77777777" w:rsidR="00F45474" w:rsidRDefault="00F45474" w:rsidP="00AB443F">
            <w:pPr>
              <w:jc w:val="both"/>
              <w:rPr>
                <w:rFonts w:ascii="Arial" w:hAnsi="Arial" w:cs="Arial"/>
                <w:bCs/>
                <w:noProof/>
                <w:sz w:val="22"/>
                <w:szCs w:val="22"/>
                <w:lang w:eastAsia="de-DE"/>
              </w:rPr>
            </w:pPr>
            <w:r w:rsidRPr="008A3513">
              <w:rPr>
                <w:rFonts w:ascii="Arial" w:hAnsi="Arial" w:cs="Arial"/>
                <w:bCs/>
                <w:noProof/>
                <w:sz w:val="22"/>
                <w:szCs w:val="22"/>
                <w:lang w:eastAsia="de-DE"/>
              </w:rPr>
              <w:t xml:space="preserve">3.4. Исполняющий </w:t>
            </w:r>
            <w:r w:rsidR="00FD07DF">
              <w:rPr>
                <w:rFonts w:ascii="Arial" w:hAnsi="Arial" w:cs="Arial"/>
                <w:bCs/>
                <w:noProof/>
                <w:sz w:val="22"/>
                <w:szCs w:val="22"/>
                <w:lang w:eastAsia="de-DE"/>
              </w:rPr>
              <w:t xml:space="preserve">банк </w:t>
            </w:r>
            <w:r w:rsidRPr="008A3513">
              <w:rPr>
                <w:rFonts w:ascii="Arial" w:hAnsi="Arial" w:cs="Arial"/>
                <w:bCs/>
                <w:noProof/>
                <w:sz w:val="22"/>
                <w:szCs w:val="22"/>
                <w:lang w:eastAsia="de-DE"/>
              </w:rPr>
              <w:t xml:space="preserve">и по аккредитиву – </w:t>
            </w:r>
            <w:r w:rsidR="00FD07DF">
              <w:rPr>
                <w:rFonts w:ascii="Arial" w:hAnsi="Arial" w:cs="Arial"/>
                <w:bCs/>
                <w:noProof/>
                <w:sz w:val="22"/>
                <w:szCs w:val="22"/>
                <w:lang w:eastAsia="de-DE"/>
              </w:rPr>
              <w:t>Креди Агриколь Корпоративный и Инвестиционный банк, Париж, Франция.</w:t>
            </w:r>
          </w:p>
          <w:p w14:paraId="4AC0D1BD" w14:textId="77777777" w:rsidR="00FD07DF" w:rsidRPr="008A3513" w:rsidRDefault="00FD07DF" w:rsidP="00AB443F">
            <w:pPr>
              <w:jc w:val="both"/>
              <w:rPr>
                <w:rFonts w:ascii="Arial" w:hAnsi="Arial" w:cs="Arial"/>
                <w:bCs/>
                <w:noProof/>
                <w:sz w:val="22"/>
                <w:szCs w:val="22"/>
                <w:lang w:eastAsia="de-DE"/>
              </w:rPr>
            </w:pPr>
            <w:r w:rsidRPr="008A3513">
              <w:rPr>
                <w:rFonts w:ascii="Arial" w:hAnsi="Arial" w:cs="Arial"/>
                <w:bCs/>
                <w:noProof/>
                <w:sz w:val="22"/>
                <w:szCs w:val="22"/>
                <w:lang w:eastAsia="de-DE"/>
              </w:rPr>
              <w:t>Авизующий банк</w:t>
            </w:r>
            <w:r>
              <w:rPr>
                <w:rFonts w:ascii="Arial" w:hAnsi="Arial" w:cs="Arial"/>
                <w:bCs/>
                <w:noProof/>
                <w:sz w:val="22"/>
                <w:szCs w:val="22"/>
                <w:lang w:eastAsia="de-DE"/>
              </w:rPr>
              <w:t xml:space="preserve"> </w:t>
            </w:r>
            <w:r w:rsidRPr="008A3513">
              <w:rPr>
                <w:rFonts w:ascii="Arial" w:hAnsi="Arial" w:cs="Arial"/>
                <w:bCs/>
                <w:noProof/>
                <w:sz w:val="22"/>
                <w:szCs w:val="22"/>
                <w:lang w:eastAsia="de-DE"/>
              </w:rPr>
              <w:t>– Банк Продавца.</w:t>
            </w:r>
          </w:p>
          <w:p w14:paraId="623B281C" w14:textId="77777777" w:rsidR="00F45474" w:rsidRPr="008A3513" w:rsidRDefault="00F45474" w:rsidP="00AB443F">
            <w:pPr>
              <w:jc w:val="both"/>
              <w:rPr>
                <w:rFonts w:ascii="Arial" w:hAnsi="Arial" w:cs="Arial"/>
                <w:bCs/>
                <w:noProof/>
                <w:sz w:val="22"/>
                <w:szCs w:val="22"/>
                <w:lang w:eastAsia="de-DE"/>
              </w:rPr>
            </w:pPr>
          </w:p>
          <w:p w14:paraId="127E9BF5" w14:textId="77777777" w:rsidR="00F45474" w:rsidRPr="008A3513" w:rsidRDefault="00F45474" w:rsidP="00AB443F">
            <w:pPr>
              <w:jc w:val="both"/>
              <w:rPr>
                <w:rFonts w:ascii="Arial" w:hAnsi="Arial" w:cs="Arial"/>
                <w:bCs/>
                <w:noProof/>
                <w:sz w:val="22"/>
                <w:szCs w:val="22"/>
                <w:lang w:eastAsia="de-DE"/>
              </w:rPr>
            </w:pPr>
            <w:r w:rsidRPr="008A3513">
              <w:rPr>
                <w:rFonts w:ascii="Arial" w:hAnsi="Arial" w:cs="Arial"/>
                <w:bCs/>
                <w:noProof/>
                <w:sz w:val="22"/>
                <w:szCs w:val="22"/>
                <w:lang w:eastAsia="de-DE"/>
              </w:rPr>
              <w:t xml:space="preserve">3.5. Аккредитив должен быть открыт банком Покупателя </w:t>
            </w:r>
            <w:r>
              <w:rPr>
                <w:rFonts w:ascii="Arial" w:hAnsi="Arial" w:cs="Arial"/>
                <w:bCs/>
                <w:noProof/>
                <w:sz w:val="22"/>
                <w:szCs w:val="22"/>
                <w:lang w:eastAsia="de-DE"/>
              </w:rPr>
              <w:t>в течение двух недель с даты подписания настоящего контракта</w:t>
            </w:r>
            <w:r w:rsidRPr="008A3513">
              <w:rPr>
                <w:rFonts w:ascii="Arial" w:hAnsi="Arial" w:cs="Arial"/>
                <w:bCs/>
                <w:noProof/>
                <w:sz w:val="22"/>
                <w:szCs w:val="22"/>
                <w:lang w:eastAsia="de-DE"/>
              </w:rPr>
              <w:t>.</w:t>
            </w:r>
          </w:p>
          <w:p w14:paraId="1E31BB0E" w14:textId="77777777" w:rsidR="00F45474" w:rsidRPr="008A3513" w:rsidRDefault="00F45474" w:rsidP="00AB443F">
            <w:pPr>
              <w:jc w:val="both"/>
              <w:rPr>
                <w:rFonts w:ascii="Arial" w:hAnsi="Arial" w:cs="Arial"/>
                <w:bCs/>
                <w:noProof/>
                <w:sz w:val="22"/>
                <w:szCs w:val="22"/>
                <w:lang w:eastAsia="de-DE"/>
              </w:rPr>
            </w:pPr>
          </w:p>
          <w:p w14:paraId="74E1D2A3" w14:textId="77777777" w:rsidR="00F45474" w:rsidRPr="008A3513" w:rsidRDefault="00F45474" w:rsidP="00AB443F">
            <w:pPr>
              <w:jc w:val="both"/>
              <w:rPr>
                <w:rFonts w:ascii="Arial" w:hAnsi="Arial" w:cs="Arial"/>
                <w:bCs/>
                <w:noProof/>
                <w:sz w:val="22"/>
                <w:szCs w:val="22"/>
                <w:lang w:val="uk-UA" w:eastAsia="de-DE"/>
              </w:rPr>
            </w:pPr>
            <w:r w:rsidRPr="008A3513">
              <w:rPr>
                <w:rFonts w:ascii="Arial" w:hAnsi="Arial" w:cs="Arial"/>
                <w:bCs/>
                <w:noProof/>
                <w:sz w:val="22"/>
                <w:szCs w:val="22"/>
                <w:lang w:eastAsia="de-DE"/>
              </w:rPr>
              <w:t xml:space="preserve">3.6. Датой открытия аккредитива считается дата отправки сообщения по системе СВИФТ из банка Покупателя в банк Продавца. Копия открытого аккредитива  по форме СВИФТ дополнительно будет отправлена напрямую Покупателем Продавцу по электронной почте. </w:t>
            </w:r>
          </w:p>
          <w:p w14:paraId="165AAD28" w14:textId="77777777" w:rsidR="00F45474" w:rsidRPr="008A3513" w:rsidRDefault="00F45474" w:rsidP="00AB443F">
            <w:pPr>
              <w:jc w:val="both"/>
              <w:rPr>
                <w:rFonts w:ascii="Arial" w:hAnsi="Arial" w:cs="Arial"/>
                <w:bCs/>
                <w:noProof/>
                <w:sz w:val="22"/>
                <w:szCs w:val="22"/>
                <w:lang w:val="uk-UA" w:eastAsia="de-DE"/>
              </w:rPr>
            </w:pPr>
          </w:p>
          <w:p w14:paraId="2FB18769" w14:textId="77777777" w:rsidR="00F45474" w:rsidRPr="008A3513" w:rsidRDefault="00F45474" w:rsidP="00AB443F">
            <w:pPr>
              <w:jc w:val="both"/>
              <w:rPr>
                <w:rFonts w:ascii="Arial" w:hAnsi="Arial" w:cs="Arial"/>
                <w:bCs/>
                <w:noProof/>
                <w:sz w:val="22"/>
                <w:szCs w:val="22"/>
                <w:lang w:eastAsia="de-DE"/>
              </w:rPr>
            </w:pPr>
            <w:r w:rsidRPr="008A3513">
              <w:rPr>
                <w:rFonts w:ascii="Arial" w:hAnsi="Arial" w:cs="Arial"/>
                <w:bCs/>
                <w:noProof/>
                <w:sz w:val="22"/>
                <w:szCs w:val="22"/>
                <w:lang w:eastAsia="de-DE"/>
              </w:rPr>
              <w:t xml:space="preserve">3.7. Срок действия аккредитива – </w:t>
            </w:r>
            <w:r>
              <w:rPr>
                <w:rFonts w:ascii="Arial" w:hAnsi="Arial" w:cs="Arial"/>
                <w:bCs/>
                <w:noProof/>
                <w:sz w:val="22"/>
                <w:szCs w:val="22"/>
                <w:lang w:eastAsia="de-DE"/>
              </w:rPr>
              <w:t>120 дней с последней даты отгрузки</w:t>
            </w:r>
            <w:r w:rsidRPr="008A3513">
              <w:rPr>
                <w:rFonts w:ascii="Arial" w:hAnsi="Arial" w:cs="Arial"/>
                <w:bCs/>
                <w:noProof/>
                <w:sz w:val="22"/>
                <w:szCs w:val="22"/>
                <w:lang w:eastAsia="de-DE"/>
              </w:rPr>
              <w:t>.</w:t>
            </w:r>
          </w:p>
          <w:p w14:paraId="48A4A39B" w14:textId="77777777" w:rsidR="00F45474" w:rsidRDefault="00F45474" w:rsidP="00AB443F">
            <w:pPr>
              <w:pStyle w:val="23"/>
              <w:spacing w:after="0" w:line="240" w:lineRule="auto"/>
              <w:ind w:left="0"/>
              <w:jc w:val="both"/>
              <w:rPr>
                <w:rFonts w:ascii="Arial" w:hAnsi="Arial" w:cs="Arial"/>
                <w:sz w:val="22"/>
                <w:szCs w:val="22"/>
              </w:rPr>
            </w:pPr>
            <w:r w:rsidRPr="008A3513">
              <w:rPr>
                <w:rFonts w:ascii="Arial" w:hAnsi="Arial" w:cs="Arial"/>
                <w:sz w:val="22"/>
                <w:szCs w:val="22"/>
              </w:rPr>
              <w:t xml:space="preserve"> </w:t>
            </w:r>
          </w:p>
          <w:p w14:paraId="6F2550B1" w14:textId="77777777" w:rsidR="00F45474" w:rsidRDefault="00F45474" w:rsidP="00AB443F">
            <w:pPr>
              <w:pStyle w:val="23"/>
              <w:spacing w:after="0" w:line="240" w:lineRule="auto"/>
              <w:ind w:left="0"/>
              <w:jc w:val="both"/>
              <w:rPr>
                <w:rFonts w:ascii="Arial" w:hAnsi="Arial" w:cs="Arial"/>
                <w:sz w:val="22"/>
                <w:szCs w:val="22"/>
              </w:rPr>
            </w:pPr>
            <w:r>
              <w:rPr>
                <w:rFonts w:ascii="Arial" w:hAnsi="Arial" w:cs="Arial"/>
                <w:sz w:val="22"/>
                <w:szCs w:val="22"/>
              </w:rPr>
              <w:t>3.8. Условия раскрытия Аккредитива следующие:</w:t>
            </w:r>
          </w:p>
          <w:p w14:paraId="059578E9" w14:textId="77777777" w:rsidR="00F45474" w:rsidRDefault="00F45474" w:rsidP="00AB443F">
            <w:pPr>
              <w:pStyle w:val="23"/>
              <w:spacing w:after="0" w:line="240" w:lineRule="auto"/>
              <w:ind w:left="0"/>
              <w:jc w:val="both"/>
              <w:rPr>
                <w:rFonts w:ascii="Arial" w:hAnsi="Arial" w:cs="Arial"/>
                <w:sz w:val="22"/>
                <w:szCs w:val="22"/>
              </w:rPr>
            </w:pPr>
          </w:p>
          <w:p w14:paraId="524C379E" w14:textId="77777777" w:rsidR="00F45474" w:rsidRDefault="00F45474" w:rsidP="00AB443F">
            <w:pPr>
              <w:pStyle w:val="23"/>
              <w:spacing w:after="0" w:line="240" w:lineRule="auto"/>
              <w:ind w:left="0"/>
              <w:jc w:val="both"/>
              <w:rPr>
                <w:rFonts w:ascii="Arial" w:hAnsi="Arial" w:cs="Arial"/>
                <w:sz w:val="22"/>
                <w:szCs w:val="22"/>
              </w:rPr>
            </w:pPr>
          </w:p>
          <w:p w14:paraId="50FE9259" w14:textId="77777777" w:rsidR="00F45474" w:rsidRDefault="00F45474" w:rsidP="00AB443F">
            <w:pPr>
              <w:pStyle w:val="23"/>
              <w:spacing w:after="0" w:line="240" w:lineRule="auto"/>
              <w:ind w:left="0"/>
              <w:jc w:val="both"/>
              <w:rPr>
                <w:rFonts w:ascii="Arial" w:hAnsi="Arial" w:cs="Arial"/>
                <w:color w:val="000000"/>
                <w:sz w:val="22"/>
                <w:szCs w:val="22"/>
                <w:lang w:eastAsia="de-DE"/>
              </w:rPr>
            </w:pPr>
            <w:r w:rsidRPr="006D3A53">
              <w:rPr>
                <w:rFonts w:ascii="Arial" w:hAnsi="Arial" w:cs="Arial"/>
                <w:sz w:val="22"/>
                <w:szCs w:val="22"/>
              </w:rPr>
              <w:t>3.8.</w:t>
            </w:r>
            <w:r w:rsidR="00573459">
              <w:rPr>
                <w:rFonts w:ascii="Arial" w:hAnsi="Arial" w:cs="Arial"/>
                <w:sz w:val="22"/>
                <w:szCs w:val="22"/>
              </w:rPr>
              <w:t>1</w:t>
            </w:r>
            <w:r w:rsidRPr="006D3A53">
              <w:rPr>
                <w:rFonts w:ascii="Arial" w:hAnsi="Arial" w:cs="Arial"/>
                <w:sz w:val="22"/>
                <w:szCs w:val="22"/>
              </w:rPr>
              <w:t xml:space="preserve">. </w:t>
            </w:r>
            <w:r w:rsidR="00816475" w:rsidRPr="00816475">
              <w:rPr>
                <w:rFonts w:ascii="Arial" w:hAnsi="Arial" w:cs="Arial"/>
                <w:sz w:val="22"/>
                <w:szCs w:val="22"/>
              </w:rPr>
              <w:t>9</w:t>
            </w:r>
            <w:r w:rsidRPr="006D3A53">
              <w:rPr>
                <w:rFonts w:ascii="Arial" w:hAnsi="Arial" w:cs="Arial"/>
                <w:sz w:val="22"/>
                <w:szCs w:val="22"/>
              </w:rPr>
              <w:t xml:space="preserve">0% </w:t>
            </w:r>
            <w:r>
              <w:rPr>
                <w:rFonts w:ascii="Arial" w:hAnsi="Arial" w:cs="Arial"/>
                <w:sz w:val="22"/>
                <w:szCs w:val="22"/>
              </w:rPr>
              <w:t xml:space="preserve">оплаты, которая составляет </w:t>
            </w:r>
            <w:r w:rsidR="006A5A11" w:rsidRPr="006A5A11">
              <w:rPr>
                <w:rFonts w:ascii="Arial" w:hAnsi="Arial" w:cs="Arial"/>
                <w:color w:val="000000"/>
                <w:sz w:val="22"/>
                <w:szCs w:val="22"/>
                <w:lang w:eastAsia="de-DE"/>
              </w:rPr>
              <w:t xml:space="preserve">574.796,70 </w:t>
            </w:r>
            <w:r>
              <w:rPr>
                <w:rFonts w:ascii="Arial" w:hAnsi="Arial" w:cs="Arial"/>
                <w:color w:val="000000"/>
                <w:sz w:val="22"/>
                <w:szCs w:val="22"/>
                <w:lang w:eastAsia="de-DE"/>
              </w:rPr>
              <w:t>Евро (</w:t>
            </w:r>
            <w:r w:rsidR="006A5A11">
              <w:rPr>
                <w:rFonts w:ascii="Arial" w:hAnsi="Arial" w:cs="Arial"/>
                <w:color w:val="000000"/>
                <w:sz w:val="22"/>
                <w:szCs w:val="22"/>
                <w:lang w:eastAsia="de-DE"/>
              </w:rPr>
              <w:t xml:space="preserve">пятьсот семьдесят четыре </w:t>
            </w:r>
            <w:r>
              <w:rPr>
                <w:rFonts w:ascii="Arial" w:hAnsi="Arial" w:cs="Arial"/>
                <w:color w:val="000000"/>
                <w:sz w:val="22"/>
                <w:szCs w:val="22"/>
                <w:lang w:eastAsia="de-DE"/>
              </w:rPr>
              <w:t xml:space="preserve"> тысяч</w:t>
            </w:r>
            <w:r w:rsidR="006A5A11">
              <w:rPr>
                <w:rFonts w:ascii="Arial" w:hAnsi="Arial" w:cs="Arial"/>
                <w:color w:val="000000"/>
                <w:sz w:val="22"/>
                <w:szCs w:val="22"/>
                <w:lang w:eastAsia="de-DE"/>
              </w:rPr>
              <w:t>и</w:t>
            </w:r>
            <w:r>
              <w:rPr>
                <w:rFonts w:ascii="Arial" w:hAnsi="Arial" w:cs="Arial"/>
                <w:color w:val="000000"/>
                <w:sz w:val="22"/>
                <w:szCs w:val="22"/>
                <w:lang w:eastAsia="de-DE"/>
              </w:rPr>
              <w:t xml:space="preserve"> </w:t>
            </w:r>
            <w:r w:rsidR="006A5A11">
              <w:rPr>
                <w:rFonts w:ascii="Arial" w:hAnsi="Arial" w:cs="Arial"/>
                <w:color w:val="000000"/>
                <w:sz w:val="22"/>
                <w:szCs w:val="22"/>
                <w:lang w:eastAsia="de-DE"/>
              </w:rPr>
              <w:t>семьсот девяносто шесть</w:t>
            </w:r>
            <w:r>
              <w:rPr>
                <w:rFonts w:ascii="Arial" w:hAnsi="Arial" w:cs="Arial"/>
                <w:color w:val="000000"/>
                <w:sz w:val="22"/>
                <w:szCs w:val="22"/>
                <w:lang w:eastAsia="de-DE"/>
              </w:rPr>
              <w:t xml:space="preserve"> Евро и </w:t>
            </w:r>
            <w:r w:rsidR="006A5A11">
              <w:rPr>
                <w:rFonts w:ascii="Arial" w:hAnsi="Arial" w:cs="Arial"/>
                <w:color w:val="000000"/>
                <w:sz w:val="22"/>
                <w:szCs w:val="22"/>
                <w:lang w:eastAsia="de-DE"/>
              </w:rPr>
              <w:t>7</w:t>
            </w:r>
            <w:r>
              <w:rPr>
                <w:rFonts w:ascii="Arial" w:hAnsi="Arial" w:cs="Arial"/>
                <w:color w:val="000000"/>
                <w:sz w:val="22"/>
                <w:szCs w:val="22"/>
                <w:lang w:eastAsia="de-DE"/>
              </w:rPr>
              <w:t>0 центов) оплачивается против предоставления Продавцом следующих отгрузочных документов:</w:t>
            </w:r>
          </w:p>
          <w:p w14:paraId="51413407" w14:textId="77777777" w:rsidR="00F45474" w:rsidRDefault="00F45474" w:rsidP="00AB443F">
            <w:pPr>
              <w:pStyle w:val="23"/>
              <w:spacing w:after="0" w:line="240" w:lineRule="auto"/>
              <w:ind w:left="0"/>
              <w:jc w:val="both"/>
              <w:rPr>
                <w:rFonts w:ascii="Arial" w:hAnsi="Arial" w:cs="Arial"/>
                <w:color w:val="000000"/>
                <w:sz w:val="22"/>
                <w:szCs w:val="22"/>
                <w:lang w:eastAsia="de-DE"/>
              </w:rPr>
            </w:pPr>
          </w:p>
          <w:p w14:paraId="4D75C643" w14:textId="77777777" w:rsidR="00F45474" w:rsidRPr="00AC7A58" w:rsidRDefault="00F45474" w:rsidP="00AB443F">
            <w:pPr>
              <w:pStyle w:val="23"/>
              <w:spacing w:after="0" w:line="240" w:lineRule="auto"/>
              <w:ind w:left="0"/>
              <w:jc w:val="both"/>
              <w:rPr>
                <w:rFonts w:ascii="Arial" w:hAnsi="Arial" w:cs="Arial"/>
                <w:color w:val="000000"/>
                <w:sz w:val="22"/>
                <w:szCs w:val="22"/>
                <w:lang w:eastAsia="de-DE"/>
              </w:rPr>
            </w:pPr>
            <w:r>
              <w:rPr>
                <w:rFonts w:ascii="Arial" w:hAnsi="Arial" w:cs="Arial"/>
                <w:color w:val="000000"/>
                <w:sz w:val="22"/>
                <w:szCs w:val="22"/>
                <w:lang w:eastAsia="de-DE"/>
              </w:rPr>
              <w:t>-</w:t>
            </w:r>
            <w:r w:rsidRPr="00AC7A58">
              <w:rPr>
                <w:rFonts w:ascii="Arial" w:hAnsi="Arial" w:cs="Arial"/>
                <w:color w:val="000000"/>
                <w:sz w:val="22"/>
                <w:szCs w:val="22"/>
                <w:lang w:eastAsia="de-DE"/>
              </w:rPr>
              <w:t xml:space="preserve"> коммерческий счет, выданный Продавцом – 2 оригинала;</w:t>
            </w:r>
          </w:p>
          <w:p w14:paraId="3A43CA63" w14:textId="77777777" w:rsidR="00F45474" w:rsidRPr="00F45474" w:rsidRDefault="00F45474" w:rsidP="00AB443F">
            <w:pPr>
              <w:jc w:val="both"/>
              <w:rPr>
                <w:rFonts w:ascii="Arial" w:hAnsi="Arial" w:cs="Arial"/>
                <w:color w:val="000000"/>
                <w:sz w:val="22"/>
                <w:szCs w:val="22"/>
                <w:lang w:eastAsia="de-DE"/>
              </w:rPr>
            </w:pPr>
            <w:r w:rsidRPr="00F45474">
              <w:rPr>
                <w:rFonts w:ascii="Arial" w:hAnsi="Arial" w:cs="Arial"/>
                <w:color w:val="000000"/>
                <w:sz w:val="22"/>
                <w:szCs w:val="22"/>
                <w:lang w:eastAsia="de-DE"/>
              </w:rPr>
              <w:t>- товарно-транспортной накладной (</w:t>
            </w:r>
            <w:r w:rsidRPr="00AC7A58">
              <w:rPr>
                <w:rFonts w:ascii="Arial" w:hAnsi="Arial" w:cs="Arial"/>
                <w:color w:val="000000"/>
                <w:sz w:val="22"/>
                <w:szCs w:val="22"/>
                <w:lang w:val="en-US" w:eastAsia="de-DE"/>
              </w:rPr>
              <w:t>CMR</w:t>
            </w:r>
            <w:r w:rsidRPr="00F45474">
              <w:rPr>
                <w:rFonts w:ascii="Arial" w:hAnsi="Arial" w:cs="Arial"/>
                <w:color w:val="000000"/>
                <w:sz w:val="22"/>
                <w:szCs w:val="22"/>
                <w:lang w:eastAsia="de-DE"/>
              </w:rPr>
              <w:t>)  – 1 оригинал;</w:t>
            </w:r>
          </w:p>
          <w:p w14:paraId="55B80DD5" w14:textId="77777777" w:rsidR="00F45474" w:rsidRPr="00F45474" w:rsidRDefault="00F45474" w:rsidP="00AB443F">
            <w:pPr>
              <w:jc w:val="both"/>
              <w:rPr>
                <w:rFonts w:ascii="Arial" w:hAnsi="Arial" w:cs="Arial"/>
                <w:color w:val="000000"/>
                <w:sz w:val="22"/>
                <w:szCs w:val="22"/>
                <w:lang w:eastAsia="de-DE"/>
              </w:rPr>
            </w:pPr>
            <w:r w:rsidRPr="00F45474">
              <w:rPr>
                <w:rFonts w:ascii="Arial" w:hAnsi="Arial" w:cs="Arial"/>
                <w:color w:val="000000"/>
                <w:sz w:val="22"/>
                <w:szCs w:val="22"/>
                <w:lang w:eastAsia="de-DE"/>
              </w:rPr>
              <w:t>- упаковочных листов, выданных Продавцом – 2 копии;</w:t>
            </w:r>
          </w:p>
          <w:p w14:paraId="10F7845E" w14:textId="77777777" w:rsidR="00F45474" w:rsidRPr="00AC7A58" w:rsidRDefault="00F45474" w:rsidP="00AB443F">
            <w:pPr>
              <w:jc w:val="both"/>
              <w:rPr>
                <w:rFonts w:ascii="Arial" w:hAnsi="Arial" w:cs="Arial"/>
                <w:color w:val="000000"/>
                <w:sz w:val="22"/>
                <w:szCs w:val="22"/>
                <w:lang w:eastAsia="de-DE"/>
              </w:rPr>
            </w:pPr>
            <w:r w:rsidRPr="00AC7A58">
              <w:rPr>
                <w:rFonts w:ascii="Arial" w:hAnsi="Arial" w:cs="Arial"/>
                <w:color w:val="000000"/>
                <w:sz w:val="22"/>
                <w:szCs w:val="22"/>
                <w:lang w:eastAsia="de-DE"/>
              </w:rPr>
              <w:t xml:space="preserve">- </w:t>
            </w:r>
            <w:r w:rsidRPr="008A3513">
              <w:rPr>
                <w:rFonts w:ascii="Arial" w:hAnsi="Arial" w:cs="Arial"/>
                <w:color w:val="000000"/>
                <w:spacing w:val="-3"/>
                <w:sz w:val="22"/>
                <w:szCs w:val="22"/>
              </w:rPr>
              <w:t>Декларация соответствия (СЕ)</w:t>
            </w:r>
            <w:r w:rsidRPr="00AC7A58">
              <w:rPr>
                <w:rFonts w:ascii="Arial" w:hAnsi="Arial" w:cs="Arial"/>
                <w:color w:val="000000"/>
                <w:sz w:val="22"/>
                <w:szCs w:val="22"/>
                <w:lang w:eastAsia="de-DE"/>
              </w:rPr>
              <w:t xml:space="preserve">, выданный </w:t>
            </w:r>
            <w:proofErr w:type="gramStart"/>
            <w:r w:rsidRPr="00AC7A58">
              <w:rPr>
                <w:rFonts w:ascii="Arial" w:hAnsi="Arial" w:cs="Arial"/>
                <w:color w:val="000000"/>
                <w:sz w:val="22"/>
                <w:szCs w:val="22"/>
                <w:lang w:eastAsia="de-DE"/>
              </w:rPr>
              <w:t>Продавцом  –</w:t>
            </w:r>
            <w:proofErr w:type="gramEnd"/>
            <w:r w:rsidRPr="00AC7A58">
              <w:rPr>
                <w:rFonts w:ascii="Arial" w:hAnsi="Arial" w:cs="Arial"/>
                <w:color w:val="000000"/>
                <w:sz w:val="22"/>
                <w:szCs w:val="22"/>
                <w:lang w:eastAsia="de-DE"/>
              </w:rPr>
              <w:t xml:space="preserve"> 1 копия;</w:t>
            </w:r>
          </w:p>
          <w:p w14:paraId="029DB16A" w14:textId="77777777" w:rsidR="00F45474" w:rsidRPr="00984C87" w:rsidRDefault="00F45474" w:rsidP="00AB443F">
            <w:pPr>
              <w:pStyle w:val="23"/>
              <w:spacing w:after="0" w:line="240" w:lineRule="auto"/>
              <w:ind w:left="0"/>
              <w:jc w:val="both"/>
              <w:rPr>
                <w:rFonts w:ascii="Arial" w:hAnsi="Arial" w:cs="Arial"/>
                <w:color w:val="000000"/>
                <w:sz w:val="22"/>
                <w:szCs w:val="22"/>
                <w:lang w:eastAsia="de-DE"/>
              </w:rPr>
            </w:pPr>
            <w:r w:rsidRPr="00F45474">
              <w:rPr>
                <w:rFonts w:ascii="Arial" w:hAnsi="Arial" w:cs="Arial"/>
                <w:color w:val="000000"/>
                <w:sz w:val="22"/>
                <w:szCs w:val="22"/>
                <w:lang w:eastAsia="de-DE"/>
              </w:rPr>
              <w:t>- сертификат происхождения, выданный ТПП Нидерландов – 1 копия</w:t>
            </w:r>
          </w:p>
          <w:p w14:paraId="76ABE9E0" w14:textId="77777777" w:rsidR="006D63ED" w:rsidRPr="00984C87" w:rsidRDefault="006D63ED" w:rsidP="00AB443F">
            <w:pPr>
              <w:pStyle w:val="23"/>
              <w:spacing w:after="0" w:line="240" w:lineRule="auto"/>
              <w:ind w:left="0"/>
              <w:jc w:val="both"/>
              <w:rPr>
                <w:rFonts w:ascii="Arial" w:hAnsi="Arial" w:cs="Arial"/>
                <w:color w:val="000000"/>
                <w:sz w:val="22"/>
                <w:szCs w:val="22"/>
                <w:lang w:eastAsia="de-DE"/>
              </w:rPr>
            </w:pPr>
          </w:p>
          <w:p w14:paraId="3C382353" w14:textId="77777777" w:rsidR="006D63ED" w:rsidRPr="008A3513" w:rsidRDefault="006D63ED" w:rsidP="006D63ED">
            <w:pPr>
              <w:jc w:val="both"/>
              <w:rPr>
                <w:rFonts w:ascii="Arial" w:hAnsi="Arial" w:cs="Arial"/>
                <w:bCs/>
                <w:noProof/>
                <w:sz w:val="22"/>
                <w:szCs w:val="22"/>
                <w:lang w:val="uk-UA" w:eastAsia="de-DE"/>
              </w:rPr>
            </w:pPr>
            <w:r w:rsidRPr="008A3513">
              <w:rPr>
                <w:rFonts w:ascii="Arial" w:hAnsi="Arial" w:cs="Arial"/>
                <w:bCs/>
                <w:noProof/>
                <w:sz w:val="22"/>
                <w:szCs w:val="22"/>
                <w:lang w:val="uk-UA" w:eastAsia="de-DE"/>
              </w:rPr>
              <w:t>Частичн</w:t>
            </w:r>
            <w:r w:rsidRPr="008A3513">
              <w:rPr>
                <w:rFonts w:ascii="Arial" w:hAnsi="Arial" w:cs="Arial"/>
                <w:bCs/>
                <w:noProof/>
                <w:sz w:val="22"/>
                <w:szCs w:val="22"/>
                <w:lang w:eastAsia="de-DE"/>
              </w:rPr>
              <w:t>ы</w:t>
            </w:r>
            <w:r w:rsidRPr="008A3513">
              <w:rPr>
                <w:rFonts w:ascii="Arial" w:hAnsi="Arial" w:cs="Arial"/>
                <w:bCs/>
                <w:noProof/>
                <w:sz w:val="22"/>
                <w:szCs w:val="22"/>
                <w:lang w:val="uk-UA" w:eastAsia="de-DE"/>
              </w:rPr>
              <w:t>е отгрузки запрещены. Перегрузка в процессе транспортировки запрещена.</w:t>
            </w:r>
          </w:p>
          <w:p w14:paraId="50AFF5C0" w14:textId="77777777" w:rsidR="006D63ED" w:rsidRPr="008A3513" w:rsidRDefault="006D63ED" w:rsidP="006D63ED">
            <w:pPr>
              <w:jc w:val="both"/>
              <w:rPr>
                <w:rFonts w:ascii="Arial" w:hAnsi="Arial" w:cs="Arial"/>
                <w:bCs/>
                <w:noProof/>
                <w:sz w:val="22"/>
                <w:szCs w:val="22"/>
                <w:lang w:val="uk-UA" w:eastAsia="de-DE"/>
              </w:rPr>
            </w:pPr>
            <w:r w:rsidRPr="008A3513">
              <w:rPr>
                <w:rFonts w:ascii="Arial" w:hAnsi="Arial" w:cs="Arial"/>
                <w:bCs/>
                <w:noProof/>
                <w:sz w:val="22"/>
                <w:szCs w:val="22"/>
                <w:lang w:val="uk-UA" w:eastAsia="de-DE"/>
              </w:rPr>
              <w:t xml:space="preserve">Документы должны быть предоставлены </w:t>
            </w:r>
            <w:r>
              <w:rPr>
                <w:rFonts w:ascii="Arial" w:hAnsi="Arial" w:cs="Arial"/>
                <w:bCs/>
                <w:noProof/>
                <w:sz w:val="22"/>
                <w:szCs w:val="22"/>
                <w:lang w:val="uk-UA" w:eastAsia="de-DE"/>
              </w:rPr>
              <w:t xml:space="preserve">не </w:t>
            </w:r>
            <w:r>
              <w:rPr>
                <w:rFonts w:ascii="Arial" w:hAnsi="Arial" w:cs="Arial"/>
                <w:bCs/>
                <w:noProof/>
                <w:sz w:val="22"/>
                <w:szCs w:val="22"/>
                <w:lang w:val="uk-UA" w:eastAsia="de-DE"/>
              </w:rPr>
              <w:lastRenderedPageBreak/>
              <w:t xml:space="preserve">позднее </w:t>
            </w:r>
            <w:r w:rsidRPr="008A3513">
              <w:rPr>
                <w:rFonts w:ascii="Arial" w:hAnsi="Arial" w:cs="Arial"/>
                <w:bCs/>
                <w:noProof/>
                <w:sz w:val="22"/>
                <w:szCs w:val="22"/>
                <w:lang w:val="uk-UA" w:eastAsia="de-DE"/>
              </w:rPr>
              <w:t xml:space="preserve">21 </w:t>
            </w:r>
            <w:ins w:id="4" w:author="Ivanna Medvid" w:date="2015-05-21T16:33:00Z">
              <w:r w:rsidR="003F7EF9">
                <w:rPr>
                  <w:rFonts w:ascii="Arial" w:hAnsi="Arial" w:cs="Arial"/>
                  <w:bCs/>
                  <w:noProof/>
                  <w:sz w:val="22"/>
                  <w:szCs w:val="22"/>
                  <w:lang w:val="uk-UA" w:eastAsia="de-DE"/>
                </w:rPr>
                <w:t xml:space="preserve">календарного </w:t>
              </w:r>
            </w:ins>
            <w:r w:rsidRPr="008A3513">
              <w:rPr>
                <w:rFonts w:ascii="Arial" w:hAnsi="Arial" w:cs="Arial"/>
                <w:bCs/>
                <w:noProof/>
                <w:sz w:val="22"/>
                <w:szCs w:val="22"/>
                <w:lang w:val="uk-UA" w:eastAsia="de-DE"/>
              </w:rPr>
              <w:t>дня с даты отгрузки из Нидерландов.</w:t>
            </w:r>
          </w:p>
          <w:p w14:paraId="0973B559" w14:textId="77777777" w:rsidR="006D63ED" w:rsidRPr="006D63ED" w:rsidRDefault="006D63ED" w:rsidP="00AB443F">
            <w:pPr>
              <w:pStyle w:val="23"/>
              <w:spacing w:after="0" w:line="240" w:lineRule="auto"/>
              <w:ind w:left="0"/>
              <w:jc w:val="both"/>
              <w:rPr>
                <w:rFonts w:ascii="Arial" w:hAnsi="Arial" w:cs="Arial"/>
                <w:color w:val="000000"/>
                <w:sz w:val="22"/>
                <w:szCs w:val="22"/>
                <w:lang w:val="uk-UA" w:eastAsia="de-DE"/>
              </w:rPr>
            </w:pPr>
          </w:p>
          <w:p w14:paraId="3700CEB4" w14:textId="77777777" w:rsidR="00F45474" w:rsidRPr="008D4013" w:rsidRDefault="00F45474" w:rsidP="00AB443F">
            <w:pPr>
              <w:pStyle w:val="23"/>
              <w:spacing w:after="0" w:line="240" w:lineRule="auto"/>
              <w:ind w:left="0"/>
              <w:rPr>
                <w:rFonts w:ascii="Arial" w:hAnsi="Arial" w:cs="Arial"/>
                <w:sz w:val="22"/>
                <w:szCs w:val="22"/>
              </w:rPr>
            </w:pPr>
          </w:p>
          <w:p w14:paraId="3506B226" w14:textId="77777777" w:rsidR="00F45474" w:rsidRDefault="00F45474" w:rsidP="00AB443F">
            <w:pPr>
              <w:pStyle w:val="23"/>
              <w:spacing w:line="240" w:lineRule="auto"/>
              <w:ind w:left="0"/>
              <w:jc w:val="both"/>
              <w:rPr>
                <w:rFonts w:ascii="Arial" w:hAnsi="Arial" w:cs="Arial"/>
                <w:sz w:val="22"/>
                <w:szCs w:val="22"/>
              </w:rPr>
            </w:pPr>
            <w:r w:rsidRPr="008A3513">
              <w:rPr>
                <w:rFonts w:ascii="Arial" w:hAnsi="Arial" w:cs="Arial"/>
                <w:sz w:val="22"/>
                <w:szCs w:val="22"/>
              </w:rPr>
              <w:t>3.</w:t>
            </w:r>
            <w:r>
              <w:rPr>
                <w:rFonts w:ascii="Arial" w:hAnsi="Arial" w:cs="Arial"/>
                <w:sz w:val="22"/>
                <w:szCs w:val="22"/>
              </w:rPr>
              <w:t>9</w:t>
            </w:r>
            <w:r w:rsidRPr="008A3513">
              <w:rPr>
                <w:rFonts w:ascii="Arial" w:hAnsi="Arial" w:cs="Arial"/>
                <w:sz w:val="22"/>
                <w:szCs w:val="22"/>
              </w:rPr>
              <w:t xml:space="preserve">. 10% оплаты, что составляет </w:t>
            </w:r>
            <w:r w:rsidRPr="00D11AD0">
              <w:rPr>
                <w:rFonts w:ascii="Arial" w:hAnsi="Arial" w:cs="Arial"/>
                <w:color w:val="000000"/>
                <w:sz w:val="22"/>
                <w:szCs w:val="22"/>
                <w:lang w:eastAsia="de-DE"/>
              </w:rPr>
              <w:t xml:space="preserve">63.866,30 </w:t>
            </w:r>
            <w:r w:rsidRPr="008A3513">
              <w:rPr>
                <w:rFonts w:ascii="Arial" w:hAnsi="Arial" w:cs="Arial"/>
                <w:sz w:val="22"/>
                <w:szCs w:val="22"/>
              </w:rPr>
              <w:t>Евро (</w:t>
            </w:r>
            <w:r>
              <w:rPr>
                <w:rFonts w:ascii="Arial" w:hAnsi="Arial" w:cs="Arial"/>
                <w:sz w:val="22"/>
                <w:szCs w:val="22"/>
              </w:rPr>
              <w:t>шестьдесят три тысячи восемьсот шестьдесят шесть Евро и 30 центов</w:t>
            </w:r>
            <w:r w:rsidRPr="008A3513">
              <w:rPr>
                <w:rFonts w:ascii="Arial" w:hAnsi="Arial" w:cs="Arial"/>
                <w:sz w:val="22"/>
                <w:szCs w:val="22"/>
              </w:rPr>
              <w:t xml:space="preserve">) производится против </w:t>
            </w:r>
            <w:commentRangeStart w:id="5"/>
            <w:r w:rsidRPr="008A3513">
              <w:rPr>
                <w:rFonts w:ascii="Arial" w:hAnsi="Arial" w:cs="Arial"/>
                <w:sz w:val="22"/>
                <w:szCs w:val="22"/>
              </w:rPr>
              <w:t>инвойса,</w:t>
            </w:r>
            <w:commentRangeEnd w:id="5"/>
            <w:r w:rsidR="003F7EF9">
              <w:rPr>
                <w:rStyle w:val="a8"/>
              </w:rPr>
              <w:commentReference w:id="5"/>
            </w:r>
            <w:r w:rsidRPr="008A3513">
              <w:rPr>
                <w:rFonts w:ascii="Arial" w:hAnsi="Arial" w:cs="Arial"/>
                <w:sz w:val="22"/>
                <w:szCs w:val="22"/>
              </w:rPr>
              <w:t xml:space="preserve"> в течение 5 банковских дней от даты подписания «Акта о введении оборудования в эксплуатацию», но, в любом случае, не позднее </w:t>
            </w:r>
            <w:commentRangeStart w:id="6"/>
            <w:r w:rsidRPr="008A3513">
              <w:rPr>
                <w:rFonts w:ascii="Arial" w:hAnsi="Arial" w:cs="Arial"/>
                <w:sz w:val="22"/>
                <w:szCs w:val="22"/>
              </w:rPr>
              <w:t xml:space="preserve">90 дней </w:t>
            </w:r>
            <w:commentRangeEnd w:id="6"/>
            <w:r w:rsidR="003F7EF9">
              <w:rPr>
                <w:rStyle w:val="a8"/>
              </w:rPr>
              <w:commentReference w:id="6"/>
            </w:r>
            <w:r w:rsidRPr="008A3513">
              <w:rPr>
                <w:rFonts w:ascii="Arial" w:hAnsi="Arial" w:cs="Arial"/>
                <w:sz w:val="22"/>
                <w:szCs w:val="22"/>
              </w:rPr>
              <w:t>с даты выдачи Продавцом ТТН на все оборудование.</w:t>
            </w:r>
          </w:p>
          <w:p w14:paraId="5CED1EB7" w14:textId="77777777" w:rsidR="00F45474" w:rsidRDefault="00F45474" w:rsidP="00AB443F">
            <w:pPr>
              <w:pStyle w:val="23"/>
              <w:spacing w:line="240" w:lineRule="auto"/>
              <w:ind w:left="0"/>
              <w:jc w:val="both"/>
            </w:pPr>
            <w:r w:rsidRPr="008A3513">
              <w:rPr>
                <w:rFonts w:ascii="Arial" w:hAnsi="Arial" w:cs="Arial"/>
                <w:sz w:val="22"/>
                <w:szCs w:val="22"/>
              </w:rPr>
              <w:t>3.</w:t>
            </w:r>
            <w:r>
              <w:rPr>
                <w:rFonts w:ascii="Arial" w:hAnsi="Arial" w:cs="Arial"/>
                <w:sz w:val="22"/>
                <w:szCs w:val="22"/>
              </w:rPr>
              <w:t>10</w:t>
            </w:r>
            <w:r w:rsidRPr="008A3513">
              <w:rPr>
                <w:rFonts w:ascii="Arial" w:hAnsi="Arial" w:cs="Arial"/>
                <w:sz w:val="22"/>
                <w:szCs w:val="22"/>
              </w:rPr>
              <w:t xml:space="preserve">. Все банковские комиссии и расходы на территории Украины оплачивает Покупатель. Банковские комиссии за территорией Украины, в том числе комиссию подтверждающего банка за подтверждение аккредитива, оплачивает Продавец. </w:t>
            </w:r>
            <w:r w:rsidRPr="000F5C53">
              <w:t xml:space="preserve"> </w:t>
            </w:r>
          </w:p>
          <w:p w14:paraId="0FC03431" w14:textId="77777777" w:rsidR="008D689F" w:rsidRPr="00984C87" w:rsidRDefault="008D689F" w:rsidP="00AB443F">
            <w:pPr>
              <w:pStyle w:val="23"/>
              <w:spacing w:line="240" w:lineRule="auto"/>
              <w:ind w:left="0"/>
              <w:jc w:val="both"/>
              <w:rPr>
                <w:rFonts w:ascii="Arial" w:hAnsi="Arial" w:cs="Arial"/>
                <w:color w:val="000000"/>
                <w:sz w:val="22"/>
                <w:szCs w:val="22"/>
                <w:lang w:eastAsia="de-DE"/>
              </w:rPr>
            </w:pPr>
          </w:p>
          <w:p w14:paraId="5B9EE9E1" w14:textId="77777777" w:rsidR="00F45474" w:rsidRDefault="00F45474" w:rsidP="00AB443F">
            <w:pPr>
              <w:pStyle w:val="23"/>
              <w:spacing w:line="240" w:lineRule="auto"/>
              <w:ind w:left="0"/>
              <w:jc w:val="both"/>
              <w:rPr>
                <w:rFonts w:ascii="Arial" w:hAnsi="Arial" w:cs="Arial"/>
                <w:color w:val="000000"/>
                <w:sz w:val="22"/>
                <w:szCs w:val="22"/>
                <w:lang w:eastAsia="de-DE"/>
              </w:rPr>
            </w:pPr>
            <w:r>
              <w:rPr>
                <w:rFonts w:ascii="Arial" w:hAnsi="Arial" w:cs="Arial"/>
                <w:color w:val="000000"/>
                <w:sz w:val="22"/>
                <w:szCs w:val="22"/>
                <w:lang w:eastAsia="de-DE"/>
              </w:rPr>
              <w:t>3.1</w:t>
            </w:r>
            <w:r w:rsidR="008D689F" w:rsidRPr="00984C87">
              <w:rPr>
                <w:rFonts w:ascii="Arial" w:hAnsi="Arial" w:cs="Arial"/>
                <w:color w:val="000000"/>
                <w:sz w:val="22"/>
                <w:szCs w:val="22"/>
                <w:lang w:eastAsia="de-DE"/>
              </w:rPr>
              <w:t>1</w:t>
            </w:r>
            <w:r>
              <w:rPr>
                <w:rFonts w:ascii="Arial" w:hAnsi="Arial" w:cs="Arial"/>
                <w:color w:val="000000"/>
                <w:sz w:val="22"/>
                <w:szCs w:val="22"/>
                <w:lang w:eastAsia="de-DE"/>
              </w:rPr>
              <w:t xml:space="preserve">. На сумму в 10% от общей стоимости контракта, </w:t>
            </w:r>
            <w:r w:rsidRPr="00F521EF">
              <w:rPr>
                <w:rFonts w:ascii="Arial" w:hAnsi="Arial" w:cs="Arial"/>
                <w:sz w:val="22"/>
                <w:szCs w:val="22"/>
              </w:rPr>
              <w:t>что составляет</w:t>
            </w:r>
            <w:r>
              <w:t xml:space="preserve"> </w:t>
            </w:r>
            <w:r w:rsidRPr="004A4A47">
              <w:rPr>
                <w:rFonts w:ascii="Arial" w:hAnsi="Arial" w:cs="Arial"/>
                <w:color w:val="000000"/>
                <w:sz w:val="22"/>
                <w:szCs w:val="22"/>
                <w:lang w:eastAsia="de-DE"/>
              </w:rPr>
              <w:t>6</w:t>
            </w:r>
            <w:r w:rsidRPr="00992506">
              <w:rPr>
                <w:rFonts w:ascii="Arial" w:hAnsi="Arial" w:cs="Arial"/>
                <w:color w:val="000000"/>
                <w:sz w:val="22"/>
                <w:szCs w:val="22"/>
                <w:lang w:eastAsia="de-DE"/>
              </w:rPr>
              <w:t>7</w:t>
            </w:r>
            <w:r w:rsidRPr="004A4A47">
              <w:rPr>
                <w:rFonts w:ascii="Arial" w:hAnsi="Arial" w:cs="Arial"/>
                <w:color w:val="000000"/>
                <w:sz w:val="22"/>
                <w:szCs w:val="22"/>
                <w:lang w:eastAsia="de-DE"/>
              </w:rPr>
              <w:t xml:space="preserve">.799,50 </w:t>
            </w:r>
            <w:r>
              <w:rPr>
                <w:rFonts w:ascii="Arial" w:hAnsi="Arial" w:cs="Arial"/>
                <w:color w:val="000000"/>
                <w:sz w:val="22"/>
                <w:szCs w:val="22"/>
                <w:lang w:eastAsia="de-DE"/>
              </w:rPr>
              <w:t>Евро (шестьдесят семь тысяч семьсот девяносто девять  Евро и 50 центов), Продавец предоставляет Гарантию выполнения контракта.</w:t>
            </w:r>
          </w:p>
          <w:p w14:paraId="7A7F51C6" w14:textId="77777777" w:rsidR="00F45474" w:rsidRPr="00984C87" w:rsidRDefault="00F45474" w:rsidP="008D689F">
            <w:pPr>
              <w:pStyle w:val="23"/>
              <w:spacing w:line="240" w:lineRule="auto"/>
              <w:ind w:left="0"/>
              <w:jc w:val="both"/>
              <w:rPr>
                <w:rFonts w:ascii="Arial" w:hAnsi="Arial" w:cs="Arial"/>
                <w:color w:val="000000"/>
                <w:sz w:val="22"/>
                <w:szCs w:val="22"/>
                <w:lang w:eastAsia="de-DE"/>
              </w:rPr>
            </w:pPr>
            <w:r w:rsidRPr="004A4A47">
              <w:rPr>
                <w:rFonts w:ascii="Arial" w:hAnsi="Arial" w:cs="Arial"/>
                <w:color w:val="000000"/>
                <w:sz w:val="22"/>
                <w:szCs w:val="22"/>
                <w:lang w:eastAsia="de-DE"/>
              </w:rPr>
              <w:t>3.</w:t>
            </w:r>
            <w:r>
              <w:rPr>
                <w:rFonts w:ascii="Arial" w:hAnsi="Arial" w:cs="Arial"/>
                <w:color w:val="000000"/>
                <w:sz w:val="22"/>
                <w:szCs w:val="22"/>
                <w:lang w:eastAsia="de-DE"/>
              </w:rPr>
              <w:t>1</w:t>
            </w:r>
            <w:r w:rsidR="008D689F" w:rsidRPr="00984C87">
              <w:rPr>
                <w:rFonts w:ascii="Arial" w:hAnsi="Arial" w:cs="Arial"/>
                <w:color w:val="000000"/>
                <w:sz w:val="22"/>
                <w:szCs w:val="22"/>
                <w:lang w:eastAsia="de-DE"/>
              </w:rPr>
              <w:t>2</w:t>
            </w:r>
            <w:r>
              <w:rPr>
                <w:rFonts w:ascii="Arial" w:hAnsi="Arial" w:cs="Arial"/>
                <w:color w:val="000000"/>
                <w:sz w:val="22"/>
                <w:szCs w:val="22"/>
                <w:lang w:eastAsia="de-DE"/>
              </w:rPr>
              <w:t xml:space="preserve">. </w:t>
            </w:r>
            <w:r w:rsidRPr="004A4A47">
              <w:rPr>
                <w:rFonts w:ascii="Arial" w:hAnsi="Arial" w:cs="Arial"/>
                <w:color w:val="000000"/>
                <w:sz w:val="22"/>
                <w:szCs w:val="22"/>
                <w:lang w:eastAsia="de-DE"/>
              </w:rPr>
              <w:t xml:space="preserve"> </w:t>
            </w:r>
            <w:r>
              <w:rPr>
                <w:rFonts w:ascii="Arial" w:hAnsi="Arial" w:cs="Arial"/>
                <w:color w:val="000000"/>
                <w:sz w:val="22"/>
                <w:szCs w:val="22"/>
                <w:lang w:eastAsia="de-DE"/>
              </w:rPr>
              <w:t xml:space="preserve">Срок действия Гарантии выполнения контракта составляет </w:t>
            </w:r>
            <w:commentRangeStart w:id="7"/>
            <w:r>
              <w:rPr>
                <w:rFonts w:ascii="Arial" w:hAnsi="Arial" w:cs="Arial"/>
                <w:color w:val="000000"/>
                <w:sz w:val="22"/>
                <w:szCs w:val="22"/>
                <w:lang w:eastAsia="de-DE"/>
              </w:rPr>
              <w:t xml:space="preserve">120 дней </w:t>
            </w:r>
            <w:commentRangeEnd w:id="7"/>
            <w:r w:rsidR="000E0299">
              <w:rPr>
                <w:rStyle w:val="a8"/>
              </w:rPr>
              <w:commentReference w:id="7"/>
            </w:r>
            <w:r>
              <w:rPr>
                <w:rFonts w:ascii="Arial" w:hAnsi="Arial" w:cs="Arial"/>
                <w:color w:val="000000"/>
                <w:sz w:val="22"/>
                <w:szCs w:val="22"/>
                <w:lang w:eastAsia="de-DE"/>
              </w:rPr>
              <w:t xml:space="preserve">от </w:t>
            </w:r>
            <w:ins w:id="8" w:author="Ivanna Medvid" w:date="2015-05-21T16:44:00Z">
              <w:r w:rsidR="000E0299">
                <w:rPr>
                  <w:rFonts w:ascii="Arial" w:hAnsi="Arial" w:cs="Arial"/>
                  <w:color w:val="000000"/>
                  <w:sz w:val="22"/>
                  <w:szCs w:val="22"/>
                  <w:lang w:eastAsia="de-DE"/>
                </w:rPr>
                <w:t xml:space="preserve">последней </w:t>
              </w:r>
            </w:ins>
            <w:r>
              <w:rPr>
                <w:rFonts w:ascii="Arial" w:hAnsi="Arial" w:cs="Arial"/>
                <w:color w:val="000000"/>
                <w:sz w:val="22"/>
                <w:szCs w:val="22"/>
                <w:lang w:eastAsia="de-DE"/>
              </w:rPr>
              <w:t xml:space="preserve">даты </w:t>
            </w:r>
            <w:del w:id="9" w:author="Ivanna Medvid" w:date="2015-05-21T16:44:00Z">
              <w:r w:rsidDel="000E0299">
                <w:rPr>
                  <w:rFonts w:ascii="Arial" w:hAnsi="Arial" w:cs="Arial"/>
                  <w:color w:val="000000"/>
                  <w:sz w:val="22"/>
                  <w:szCs w:val="22"/>
                  <w:lang w:eastAsia="de-DE"/>
                </w:rPr>
                <w:delText xml:space="preserve">последней </w:delText>
              </w:r>
            </w:del>
            <w:r>
              <w:rPr>
                <w:rFonts w:ascii="Arial" w:hAnsi="Arial" w:cs="Arial"/>
                <w:color w:val="000000"/>
                <w:sz w:val="22"/>
                <w:szCs w:val="22"/>
                <w:lang w:eastAsia="de-DE"/>
              </w:rPr>
              <w:t>отгрузки.</w:t>
            </w:r>
          </w:p>
          <w:p w14:paraId="01710E7F" w14:textId="77777777" w:rsidR="008D689F" w:rsidRPr="00984C87" w:rsidRDefault="008D689F" w:rsidP="008D689F">
            <w:pPr>
              <w:pStyle w:val="23"/>
              <w:spacing w:line="240" w:lineRule="auto"/>
              <w:ind w:left="0"/>
              <w:jc w:val="both"/>
              <w:rPr>
                <w:rFonts w:ascii="Arial" w:hAnsi="Arial" w:cs="Arial"/>
                <w:sz w:val="22"/>
                <w:szCs w:val="22"/>
                <w:highlight w:val="yellow"/>
              </w:rPr>
            </w:pPr>
          </w:p>
        </w:tc>
        <w:tc>
          <w:tcPr>
            <w:tcW w:w="4986" w:type="dxa"/>
            <w:shd w:val="clear" w:color="auto" w:fill="auto"/>
          </w:tcPr>
          <w:p w14:paraId="6945D176" w14:textId="77777777" w:rsidR="00F45474" w:rsidRPr="00430169" w:rsidRDefault="00F45474" w:rsidP="00AB443F">
            <w:pPr>
              <w:pStyle w:val="TableText"/>
              <w:tabs>
                <w:tab w:val="left" w:pos="1728"/>
                <w:tab w:val="left" w:pos="2448"/>
                <w:tab w:val="left" w:pos="3888"/>
                <w:tab w:val="left" w:pos="5328"/>
                <w:tab w:val="left" w:pos="6768"/>
              </w:tabs>
              <w:jc w:val="both"/>
              <w:rPr>
                <w:rFonts w:ascii="Arial" w:hAnsi="Arial" w:cs="Arial"/>
                <w:b/>
                <w:snapToGrid/>
                <w:color w:val="000000"/>
                <w:sz w:val="22"/>
                <w:szCs w:val="22"/>
                <w:lang w:eastAsia="de-DE"/>
              </w:rPr>
            </w:pPr>
            <w:r w:rsidRPr="00430169">
              <w:rPr>
                <w:rFonts w:ascii="Arial" w:hAnsi="Arial" w:cs="Arial"/>
                <w:b/>
                <w:snapToGrid/>
                <w:color w:val="000000"/>
                <w:sz w:val="22"/>
                <w:szCs w:val="22"/>
                <w:lang w:eastAsia="de-DE"/>
              </w:rPr>
              <w:lastRenderedPageBreak/>
              <w:t>3.TERMS OF PAYMENT</w:t>
            </w:r>
          </w:p>
          <w:p w14:paraId="368185F8" w14:textId="77777777" w:rsidR="00F45474" w:rsidRPr="004A4A47" w:rsidRDefault="00F45474" w:rsidP="00AB443F">
            <w:pPr>
              <w:pStyle w:val="TableText"/>
              <w:tabs>
                <w:tab w:val="left" w:pos="1728"/>
                <w:tab w:val="left" w:pos="2448"/>
                <w:tab w:val="left" w:pos="3888"/>
                <w:tab w:val="left" w:pos="5328"/>
                <w:tab w:val="left" w:pos="6768"/>
              </w:tabs>
              <w:jc w:val="both"/>
              <w:rPr>
                <w:rFonts w:ascii="Arial" w:hAnsi="Arial" w:cs="Arial"/>
                <w:snapToGrid/>
                <w:color w:val="000000"/>
                <w:sz w:val="22"/>
                <w:szCs w:val="22"/>
                <w:lang w:eastAsia="de-DE"/>
              </w:rPr>
            </w:pPr>
          </w:p>
          <w:p w14:paraId="21FD41D4" w14:textId="77777777" w:rsidR="00F45474" w:rsidRDefault="00F45474" w:rsidP="00AB443F">
            <w:pPr>
              <w:tabs>
                <w:tab w:val="left" w:pos="709"/>
                <w:tab w:val="left" w:pos="993"/>
              </w:tabs>
              <w:jc w:val="both"/>
              <w:rPr>
                <w:rFonts w:ascii="Arial" w:hAnsi="Arial" w:cs="Arial"/>
                <w:color w:val="000000"/>
                <w:sz w:val="22"/>
                <w:szCs w:val="22"/>
                <w:lang w:val="en-US" w:eastAsia="de-DE"/>
              </w:rPr>
            </w:pPr>
            <w:r w:rsidRPr="004A4A47">
              <w:rPr>
                <w:rFonts w:ascii="Arial" w:hAnsi="Arial" w:cs="Arial"/>
                <w:color w:val="000000"/>
                <w:sz w:val="22"/>
                <w:szCs w:val="22"/>
                <w:lang w:val="en-US" w:eastAsia="de-DE"/>
              </w:rPr>
              <w:t>3.1.</w:t>
            </w:r>
            <w:r w:rsidRPr="000A5F65">
              <w:rPr>
                <w:rFonts w:ascii="Arial" w:hAnsi="Arial" w:cs="Arial"/>
                <w:color w:val="000000"/>
                <w:sz w:val="22"/>
                <w:szCs w:val="22"/>
                <w:lang w:val="en-US" w:eastAsia="de-DE"/>
              </w:rPr>
              <w:t>The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Parties</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agreed</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the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following</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total</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payment</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scheme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of</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the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total</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value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of</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the</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present</w:t>
            </w:r>
            <w:r w:rsidRPr="004A4A47">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Contract</w:t>
            </w:r>
            <w:r w:rsidRPr="004A4A47">
              <w:rPr>
                <w:rFonts w:ascii="Arial" w:hAnsi="Arial" w:cs="Arial"/>
                <w:color w:val="000000"/>
                <w:sz w:val="22"/>
                <w:szCs w:val="22"/>
                <w:lang w:val="en-US" w:eastAsia="de-DE"/>
              </w:rPr>
              <w:t>:</w:t>
            </w:r>
          </w:p>
          <w:p w14:paraId="0BD3277A" w14:textId="77777777" w:rsidR="00F45474" w:rsidRPr="004A4A47" w:rsidRDefault="00F45474" w:rsidP="00AB443F">
            <w:pPr>
              <w:tabs>
                <w:tab w:val="left" w:pos="709"/>
                <w:tab w:val="left" w:pos="993"/>
              </w:tabs>
              <w:jc w:val="both"/>
              <w:rPr>
                <w:rFonts w:ascii="Arial" w:hAnsi="Arial" w:cs="Arial"/>
                <w:color w:val="000000"/>
                <w:sz w:val="22"/>
                <w:szCs w:val="22"/>
                <w:lang w:val="en-US" w:eastAsia="de-DE"/>
              </w:rPr>
            </w:pPr>
          </w:p>
          <w:p w14:paraId="3E9E3568" w14:textId="77777777" w:rsidR="00F45474" w:rsidRPr="000A5F65" w:rsidRDefault="00F45474" w:rsidP="00AB443F">
            <w:pPr>
              <w:jc w:val="both"/>
              <w:rPr>
                <w:rFonts w:ascii="Arial" w:hAnsi="Arial" w:cs="Arial"/>
                <w:color w:val="000000"/>
                <w:sz w:val="22"/>
                <w:szCs w:val="22"/>
                <w:lang w:val="en-US" w:eastAsia="de-DE"/>
              </w:rPr>
            </w:pPr>
            <w:r w:rsidRPr="004A4A47">
              <w:rPr>
                <w:rFonts w:ascii="Arial" w:hAnsi="Arial" w:cs="Arial"/>
                <w:color w:val="000000"/>
                <w:sz w:val="22"/>
                <w:szCs w:val="22"/>
                <w:lang w:val="en-US" w:eastAsia="de-DE"/>
              </w:rPr>
              <w:t xml:space="preserve">3.2. </w:t>
            </w:r>
            <w:r w:rsidRPr="000A5F65">
              <w:rPr>
                <w:rFonts w:ascii="Arial" w:hAnsi="Arial" w:cs="Arial"/>
                <w:color w:val="000000"/>
                <w:sz w:val="22"/>
                <w:szCs w:val="22"/>
                <w:lang w:val="en-US" w:eastAsia="de-DE"/>
              </w:rPr>
              <w:t xml:space="preserve">For amount of 100% of the total </w:t>
            </w:r>
            <w:r>
              <w:rPr>
                <w:rFonts w:ascii="Arial" w:hAnsi="Arial" w:cs="Arial"/>
                <w:color w:val="000000"/>
                <w:sz w:val="22"/>
                <w:szCs w:val="22"/>
                <w:lang w:val="en-US" w:eastAsia="de-DE"/>
              </w:rPr>
              <w:t xml:space="preserve">contract </w:t>
            </w:r>
            <w:r w:rsidRPr="000A5F65">
              <w:rPr>
                <w:rFonts w:ascii="Arial" w:hAnsi="Arial" w:cs="Arial"/>
                <w:color w:val="000000"/>
                <w:sz w:val="22"/>
                <w:szCs w:val="22"/>
                <w:lang w:val="en-US" w:eastAsia="de-DE"/>
              </w:rPr>
              <w:t xml:space="preserve">value in particular </w:t>
            </w:r>
            <w:r w:rsidRPr="00B41208">
              <w:rPr>
                <w:rFonts w:ascii="Arial" w:hAnsi="Arial" w:cs="Arial"/>
                <w:sz w:val="22"/>
                <w:szCs w:val="22"/>
                <w:lang w:val="en-US"/>
              </w:rPr>
              <w:t>638.663,00</w:t>
            </w:r>
            <w:r w:rsidRPr="008A3513">
              <w:rPr>
                <w:rFonts w:ascii="Arial" w:hAnsi="Arial" w:cs="Arial"/>
                <w:sz w:val="22"/>
                <w:szCs w:val="22"/>
                <w:lang w:val="en-US"/>
              </w:rPr>
              <w:t xml:space="preserve"> (</w:t>
            </w:r>
            <w:r>
              <w:rPr>
                <w:rFonts w:ascii="Arial" w:hAnsi="Arial" w:cs="Arial"/>
                <w:sz w:val="22"/>
                <w:szCs w:val="22"/>
                <w:lang w:val="en-US"/>
              </w:rPr>
              <w:t xml:space="preserve">six hundred thirty eight thousand six hundred sixty three </w:t>
            </w:r>
            <w:r w:rsidRPr="008A3513">
              <w:rPr>
                <w:rFonts w:ascii="Arial" w:hAnsi="Arial" w:cs="Arial"/>
                <w:sz w:val="22"/>
                <w:szCs w:val="22"/>
                <w:lang w:val="en-US"/>
              </w:rPr>
              <w:t>Euro)</w:t>
            </w:r>
            <w:r w:rsidRPr="000A5F65">
              <w:rPr>
                <w:rFonts w:ascii="Arial" w:hAnsi="Arial" w:cs="Arial"/>
                <w:color w:val="000000"/>
                <w:sz w:val="22"/>
                <w:szCs w:val="22"/>
                <w:lang w:val="en-US" w:eastAsia="de-DE"/>
              </w:rPr>
              <w:t xml:space="preserve"> the Buyer issues an irrevocable documentary confirmed Letter of Credit (L/C) in a favor of the Seller.</w:t>
            </w:r>
          </w:p>
          <w:p w14:paraId="5673B890" w14:textId="77777777" w:rsidR="00F45474" w:rsidRDefault="00F45474" w:rsidP="006A5A11">
            <w:pPr>
              <w:jc w:val="both"/>
              <w:rPr>
                <w:color w:val="1F497D"/>
                <w:lang w:val="en-US"/>
              </w:rPr>
            </w:pPr>
            <w:r w:rsidRPr="000A5F65">
              <w:rPr>
                <w:rFonts w:ascii="Arial" w:hAnsi="Arial" w:cs="Arial"/>
                <w:color w:val="000000"/>
                <w:sz w:val="22"/>
                <w:szCs w:val="22"/>
                <w:lang w:val="en-US" w:eastAsia="de-DE"/>
              </w:rPr>
              <w:lastRenderedPageBreak/>
              <w:t xml:space="preserve">The L/C will be issued by the Branch “CIB” PJSC « Credit Agricole Bank», Kiev (SWIFT) and confirmed by the Credit Agricole </w:t>
            </w:r>
            <w:r w:rsidR="00FD07DF">
              <w:rPr>
                <w:rFonts w:ascii="Arial" w:hAnsi="Arial" w:cs="Arial"/>
                <w:color w:val="000000"/>
                <w:sz w:val="22"/>
                <w:szCs w:val="22"/>
                <w:lang w:val="en-US" w:eastAsia="de-DE"/>
              </w:rPr>
              <w:t>Corporate and Investment Bank</w:t>
            </w:r>
            <w:r w:rsidRPr="000A5F65">
              <w:rPr>
                <w:rFonts w:ascii="Arial" w:hAnsi="Arial" w:cs="Arial"/>
                <w:color w:val="000000"/>
                <w:sz w:val="22"/>
                <w:szCs w:val="22"/>
                <w:lang w:val="en-US" w:eastAsia="de-DE"/>
              </w:rPr>
              <w:t>, Paris</w:t>
            </w:r>
            <w:r w:rsidR="00FD07DF" w:rsidRPr="00FD07DF">
              <w:rPr>
                <w:rFonts w:ascii="Arial" w:hAnsi="Arial" w:cs="Arial"/>
                <w:color w:val="000000"/>
                <w:sz w:val="22"/>
                <w:szCs w:val="22"/>
                <w:lang w:val="en-US" w:eastAsia="de-DE"/>
              </w:rPr>
              <w:t>,</w:t>
            </w:r>
            <w:r w:rsidRPr="000A5F65">
              <w:rPr>
                <w:rFonts w:ascii="Arial" w:hAnsi="Arial" w:cs="Arial"/>
                <w:color w:val="000000"/>
                <w:sz w:val="22"/>
                <w:szCs w:val="22"/>
                <w:lang w:val="en-US" w:eastAsia="de-DE"/>
              </w:rPr>
              <w:t xml:space="preserve"> France.</w:t>
            </w:r>
            <w:r w:rsidRPr="00F45474">
              <w:rPr>
                <w:rFonts w:ascii="Arial" w:hAnsi="Arial" w:cs="Arial"/>
                <w:color w:val="000000"/>
                <w:sz w:val="22"/>
                <w:szCs w:val="22"/>
                <w:lang w:val="en-US" w:eastAsia="de-DE"/>
              </w:rPr>
              <w:t xml:space="preserve"> Only after the Seller will receive an official letter of advice from the bank </w:t>
            </w:r>
            <w:r w:rsidRPr="000A5F65">
              <w:rPr>
                <w:rFonts w:ascii="Arial" w:hAnsi="Arial" w:cs="Arial"/>
                <w:color w:val="000000"/>
                <w:sz w:val="22"/>
                <w:szCs w:val="22"/>
                <w:lang w:val="en-US" w:eastAsia="de-DE"/>
              </w:rPr>
              <w:t>Credit Agricole, Paris</w:t>
            </w:r>
            <w:r>
              <w:rPr>
                <w:rFonts w:ascii="Arial" w:hAnsi="Arial" w:cs="Arial"/>
                <w:color w:val="000000"/>
                <w:sz w:val="22"/>
                <w:szCs w:val="22"/>
                <w:lang w:val="en-US" w:eastAsia="de-DE"/>
              </w:rPr>
              <w:t xml:space="preserve"> the </w:t>
            </w:r>
            <w:r w:rsidR="00816475">
              <w:rPr>
                <w:rFonts w:ascii="Arial" w:hAnsi="Arial" w:cs="Arial"/>
                <w:color w:val="000000"/>
                <w:sz w:val="22"/>
                <w:szCs w:val="22"/>
                <w:lang w:val="en-US" w:eastAsia="de-DE"/>
              </w:rPr>
              <w:t>Equipment</w:t>
            </w:r>
            <w:r>
              <w:rPr>
                <w:rFonts w:ascii="Arial" w:hAnsi="Arial" w:cs="Arial"/>
                <w:color w:val="000000"/>
                <w:sz w:val="22"/>
                <w:szCs w:val="22"/>
                <w:lang w:val="en-US" w:eastAsia="de-DE"/>
              </w:rPr>
              <w:t xml:space="preserve"> </w:t>
            </w:r>
            <w:r w:rsidR="00816475">
              <w:rPr>
                <w:rFonts w:ascii="Arial" w:hAnsi="Arial" w:cs="Arial"/>
                <w:color w:val="000000"/>
                <w:sz w:val="22"/>
                <w:szCs w:val="22"/>
                <w:lang w:val="en-US" w:eastAsia="de-DE"/>
              </w:rPr>
              <w:t>u</w:t>
            </w:r>
            <w:r>
              <w:rPr>
                <w:rFonts w:ascii="Arial" w:hAnsi="Arial" w:cs="Arial"/>
                <w:color w:val="000000"/>
                <w:sz w:val="22"/>
                <w:szCs w:val="22"/>
                <w:lang w:val="en-US" w:eastAsia="de-DE"/>
              </w:rPr>
              <w:t xml:space="preserve">nder this contract will </w:t>
            </w:r>
            <w:r w:rsidRPr="00F45474">
              <w:rPr>
                <w:rFonts w:ascii="Arial" w:hAnsi="Arial" w:cs="Arial"/>
                <w:color w:val="000000"/>
                <w:sz w:val="22"/>
                <w:szCs w:val="22"/>
                <w:lang w:val="en-US" w:eastAsia="de-DE"/>
              </w:rPr>
              <w:t>be released for production.</w:t>
            </w:r>
            <w:r>
              <w:rPr>
                <w:color w:val="1F497D"/>
                <w:lang w:val="en-US"/>
              </w:rPr>
              <w:t xml:space="preserve"> </w:t>
            </w:r>
          </w:p>
          <w:p w14:paraId="307C47BA" w14:textId="77777777" w:rsidR="00F45474" w:rsidRPr="000A5F65" w:rsidRDefault="00F45474" w:rsidP="00AB443F">
            <w:pPr>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 xml:space="preserve"> </w:t>
            </w:r>
          </w:p>
          <w:p w14:paraId="2AD87520"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3.3. The L/C will be issued in Euro. The L/C wording will be agreed by the Parties.</w:t>
            </w:r>
          </w:p>
          <w:p w14:paraId="4D121C33" w14:textId="77777777" w:rsidR="00F45474" w:rsidRPr="000A5F65" w:rsidRDefault="00F45474" w:rsidP="00AB443F">
            <w:pPr>
              <w:tabs>
                <w:tab w:val="left" w:pos="567"/>
                <w:tab w:val="left" w:pos="709"/>
                <w:tab w:val="left" w:pos="993"/>
              </w:tabs>
              <w:jc w:val="both"/>
              <w:rPr>
                <w:rFonts w:ascii="Arial" w:hAnsi="Arial" w:cs="Arial"/>
                <w:color w:val="000000"/>
                <w:sz w:val="22"/>
                <w:szCs w:val="22"/>
                <w:lang w:val="en-US" w:eastAsia="de-DE"/>
              </w:rPr>
            </w:pPr>
          </w:p>
          <w:p w14:paraId="4AD0A69F" w14:textId="77777777" w:rsidR="00F45474" w:rsidRPr="00FD07DF" w:rsidRDefault="00F45474"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 xml:space="preserve">3.4. Nominated under the L/C </w:t>
            </w:r>
            <w:r w:rsidR="00FD07DF" w:rsidRPr="00FD07DF">
              <w:rPr>
                <w:rFonts w:ascii="Arial" w:hAnsi="Arial" w:cs="Arial"/>
                <w:color w:val="000000"/>
                <w:sz w:val="22"/>
                <w:szCs w:val="22"/>
                <w:lang w:val="en-US" w:eastAsia="de-DE"/>
              </w:rPr>
              <w:t xml:space="preserve">is </w:t>
            </w:r>
            <w:r w:rsidR="00FD07DF" w:rsidRPr="000A5F65">
              <w:rPr>
                <w:rFonts w:ascii="Arial" w:hAnsi="Arial" w:cs="Arial"/>
                <w:color w:val="000000"/>
                <w:sz w:val="22"/>
                <w:szCs w:val="22"/>
                <w:lang w:val="en-US" w:eastAsia="de-DE"/>
              </w:rPr>
              <w:t xml:space="preserve">the Credit Agricole </w:t>
            </w:r>
            <w:r w:rsidR="00FD07DF">
              <w:rPr>
                <w:rFonts w:ascii="Arial" w:hAnsi="Arial" w:cs="Arial"/>
                <w:color w:val="000000"/>
                <w:sz w:val="22"/>
                <w:szCs w:val="22"/>
                <w:lang w:val="en-US" w:eastAsia="de-DE"/>
              </w:rPr>
              <w:t>Corporate and Investment Bank</w:t>
            </w:r>
            <w:r w:rsidR="00FD07DF" w:rsidRPr="000A5F65">
              <w:rPr>
                <w:rFonts w:ascii="Arial" w:hAnsi="Arial" w:cs="Arial"/>
                <w:color w:val="000000"/>
                <w:sz w:val="22"/>
                <w:szCs w:val="22"/>
                <w:lang w:val="en-US" w:eastAsia="de-DE"/>
              </w:rPr>
              <w:t>, Paris</w:t>
            </w:r>
            <w:r w:rsidR="00FD07DF" w:rsidRPr="00FD07DF">
              <w:rPr>
                <w:rFonts w:ascii="Arial" w:hAnsi="Arial" w:cs="Arial"/>
                <w:color w:val="000000"/>
                <w:sz w:val="22"/>
                <w:szCs w:val="22"/>
                <w:lang w:val="en-US" w:eastAsia="de-DE"/>
              </w:rPr>
              <w:t>,</w:t>
            </w:r>
            <w:r w:rsidR="00FD07DF" w:rsidRPr="000A5F65">
              <w:rPr>
                <w:rFonts w:ascii="Arial" w:hAnsi="Arial" w:cs="Arial"/>
                <w:color w:val="000000"/>
                <w:sz w:val="22"/>
                <w:szCs w:val="22"/>
                <w:lang w:val="en-US" w:eastAsia="de-DE"/>
              </w:rPr>
              <w:t xml:space="preserve"> France.</w:t>
            </w:r>
          </w:p>
          <w:p w14:paraId="4194F049" w14:textId="77777777" w:rsidR="00FD07DF" w:rsidRPr="00FD07DF" w:rsidRDefault="00FD07DF"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Advising bank</w:t>
            </w:r>
            <w:r w:rsidRPr="00FD07DF">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is the Seller’s bank.</w:t>
            </w:r>
          </w:p>
          <w:p w14:paraId="09D30826"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p>
          <w:p w14:paraId="7FEC554B"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3.5. The L/C will be issued by the Buyer’s bank within 2 weeks after date of signing the contract.</w:t>
            </w:r>
          </w:p>
          <w:p w14:paraId="289126FE"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p>
          <w:p w14:paraId="6391A4C7"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p>
          <w:p w14:paraId="656B6392"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 xml:space="preserve">3.6. The date of issuing of the L/C is the date of SWIFT message sent from the Buyer’s bank to the Seller’s bank. A copy of SWIFT message additionally will be sent by the Buyer to the Seller via e-mail.     </w:t>
            </w:r>
          </w:p>
          <w:p w14:paraId="63D7CCDA" w14:textId="77777777" w:rsidR="00F45474" w:rsidRPr="000A5F65" w:rsidRDefault="00F45474" w:rsidP="00AB443F">
            <w:pPr>
              <w:tabs>
                <w:tab w:val="left" w:pos="567"/>
                <w:tab w:val="left" w:pos="709"/>
                <w:tab w:val="left" w:pos="993"/>
              </w:tabs>
              <w:rPr>
                <w:rFonts w:ascii="Arial" w:hAnsi="Arial" w:cs="Arial"/>
                <w:color w:val="000000"/>
                <w:sz w:val="22"/>
                <w:szCs w:val="22"/>
                <w:lang w:val="en-US" w:eastAsia="de-DE"/>
              </w:rPr>
            </w:pPr>
          </w:p>
          <w:p w14:paraId="68DAA7DA" w14:textId="77777777" w:rsidR="00F45474" w:rsidRPr="000A5F65" w:rsidRDefault="00F45474" w:rsidP="00AB443F">
            <w:pPr>
              <w:tabs>
                <w:tab w:val="left" w:pos="567"/>
                <w:tab w:val="left" w:pos="709"/>
                <w:tab w:val="left" w:pos="993"/>
              </w:tabs>
              <w:rPr>
                <w:rFonts w:ascii="Arial" w:hAnsi="Arial" w:cs="Arial"/>
                <w:color w:val="000000"/>
                <w:sz w:val="22"/>
                <w:szCs w:val="22"/>
                <w:lang w:val="en-US" w:eastAsia="de-DE"/>
              </w:rPr>
            </w:pPr>
          </w:p>
          <w:p w14:paraId="27663C2D" w14:textId="77777777" w:rsidR="00F45474" w:rsidRPr="000A5F65" w:rsidRDefault="00F45474" w:rsidP="00AB443F">
            <w:pPr>
              <w:tabs>
                <w:tab w:val="left" w:pos="709"/>
                <w:tab w:val="left" w:pos="993"/>
              </w:tabs>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3.7. The L/C is valid 120 days beyond the latest shipment day.</w:t>
            </w:r>
          </w:p>
          <w:p w14:paraId="181F45FE" w14:textId="77777777" w:rsidR="00F45474" w:rsidRPr="000A5F65" w:rsidRDefault="00F45474" w:rsidP="00AB443F">
            <w:pPr>
              <w:tabs>
                <w:tab w:val="left" w:pos="567"/>
                <w:tab w:val="left" w:pos="709"/>
                <w:tab w:val="left" w:pos="993"/>
              </w:tabs>
              <w:rPr>
                <w:rFonts w:ascii="Arial" w:hAnsi="Arial" w:cs="Arial"/>
                <w:color w:val="000000"/>
                <w:sz w:val="22"/>
                <w:szCs w:val="22"/>
                <w:lang w:val="en-US" w:eastAsia="de-DE"/>
              </w:rPr>
            </w:pPr>
          </w:p>
          <w:p w14:paraId="02CCEB3B" w14:textId="77777777" w:rsidR="00F45474" w:rsidRPr="00AC7A58" w:rsidRDefault="00F45474" w:rsidP="00AB443F">
            <w:pPr>
              <w:tabs>
                <w:tab w:val="left" w:pos="567"/>
                <w:tab w:val="left" w:pos="709"/>
                <w:tab w:val="left" w:pos="993"/>
              </w:tabs>
              <w:rPr>
                <w:rFonts w:ascii="Arial" w:hAnsi="Arial" w:cs="Arial"/>
                <w:color w:val="000000"/>
                <w:sz w:val="22"/>
                <w:szCs w:val="22"/>
                <w:lang w:val="en-US" w:eastAsia="de-DE"/>
              </w:rPr>
            </w:pPr>
            <w:r w:rsidRPr="00AC7A58">
              <w:rPr>
                <w:rFonts w:ascii="Arial" w:hAnsi="Arial" w:cs="Arial"/>
                <w:color w:val="000000"/>
                <w:sz w:val="22"/>
                <w:szCs w:val="22"/>
                <w:lang w:val="en-US" w:eastAsia="de-DE"/>
              </w:rPr>
              <w:t>3.8. A conditions of the L/C opening are following:</w:t>
            </w:r>
          </w:p>
          <w:p w14:paraId="0A68F4A1" w14:textId="77777777" w:rsidR="00F45474" w:rsidRPr="00AC7A58" w:rsidRDefault="00F45474" w:rsidP="00AB443F">
            <w:pPr>
              <w:tabs>
                <w:tab w:val="left" w:pos="567"/>
                <w:tab w:val="left" w:pos="709"/>
                <w:tab w:val="left" w:pos="993"/>
              </w:tabs>
              <w:rPr>
                <w:rFonts w:ascii="Arial" w:hAnsi="Arial" w:cs="Arial"/>
                <w:color w:val="000000"/>
                <w:sz w:val="22"/>
                <w:szCs w:val="22"/>
                <w:lang w:val="en-US" w:eastAsia="de-DE"/>
              </w:rPr>
            </w:pPr>
          </w:p>
          <w:p w14:paraId="777D6ED2" w14:textId="77777777" w:rsidR="00F45474" w:rsidRPr="00AC7A58" w:rsidRDefault="00F45474" w:rsidP="006A5A11">
            <w:pPr>
              <w:jc w:val="both"/>
              <w:rPr>
                <w:rFonts w:ascii="Arial" w:hAnsi="Arial" w:cs="Arial"/>
                <w:color w:val="000000"/>
                <w:sz w:val="22"/>
                <w:szCs w:val="22"/>
                <w:lang w:val="en-US" w:eastAsia="de-DE"/>
              </w:rPr>
            </w:pPr>
            <w:r>
              <w:rPr>
                <w:rFonts w:ascii="Arial" w:hAnsi="Arial" w:cs="Arial"/>
                <w:color w:val="000000"/>
                <w:sz w:val="22"/>
                <w:szCs w:val="22"/>
                <w:lang w:val="en-US" w:eastAsia="de-DE"/>
              </w:rPr>
              <w:t>3.8.</w:t>
            </w:r>
            <w:r w:rsidR="00573459" w:rsidRPr="00984C87">
              <w:rPr>
                <w:rFonts w:ascii="Arial" w:hAnsi="Arial" w:cs="Arial"/>
                <w:color w:val="000000"/>
                <w:sz w:val="22"/>
                <w:szCs w:val="22"/>
                <w:lang w:val="en-US" w:eastAsia="de-DE"/>
              </w:rPr>
              <w:t>1</w:t>
            </w:r>
            <w:r>
              <w:rPr>
                <w:rFonts w:ascii="Arial" w:hAnsi="Arial" w:cs="Arial"/>
                <w:color w:val="000000"/>
                <w:sz w:val="22"/>
                <w:szCs w:val="22"/>
                <w:lang w:val="en-US" w:eastAsia="de-DE"/>
              </w:rPr>
              <w:t xml:space="preserve">. </w:t>
            </w:r>
            <w:r w:rsidR="00816475">
              <w:rPr>
                <w:rFonts w:ascii="Arial" w:hAnsi="Arial" w:cs="Arial"/>
                <w:color w:val="000000"/>
                <w:sz w:val="22"/>
                <w:szCs w:val="22"/>
                <w:lang w:val="en-US" w:eastAsia="de-DE"/>
              </w:rPr>
              <w:t>9</w:t>
            </w:r>
            <w:r>
              <w:rPr>
                <w:rFonts w:ascii="Arial" w:hAnsi="Arial" w:cs="Arial"/>
                <w:color w:val="000000"/>
                <w:sz w:val="22"/>
                <w:szCs w:val="22"/>
                <w:lang w:val="en-US" w:eastAsia="de-DE"/>
              </w:rPr>
              <w:t xml:space="preserve">0% payment </w:t>
            </w:r>
            <w:r w:rsidRPr="000A5F65">
              <w:rPr>
                <w:rFonts w:ascii="Arial" w:hAnsi="Arial" w:cs="Arial"/>
                <w:color w:val="000000"/>
                <w:sz w:val="22"/>
                <w:szCs w:val="22"/>
                <w:lang w:val="en-US" w:eastAsia="de-DE"/>
              </w:rPr>
              <w:t xml:space="preserve">which equals to Euro </w:t>
            </w:r>
            <w:r w:rsidR="006A5A11" w:rsidRPr="006A5A11">
              <w:rPr>
                <w:rFonts w:ascii="Arial" w:hAnsi="Arial" w:cs="Arial"/>
                <w:color w:val="000000"/>
                <w:sz w:val="22"/>
                <w:szCs w:val="22"/>
                <w:lang w:val="en-US" w:eastAsia="de-DE"/>
              </w:rPr>
              <w:t>574</w:t>
            </w:r>
            <w:r>
              <w:rPr>
                <w:rFonts w:ascii="Arial" w:hAnsi="Arial" w:cs="Arial"/>
                <w:color w:val="000000"/>
                <w:sz w:val="22"/>
                <w:szCs w:val="22"/>
                <w:lang w:val="en-US" w:eastAsia="de-DE"/>
              </w:rPr>
              <w:t>.</w:t>
            </w:r>
            <w:r w:rsidR="006A5A11" w:rsidRPr="006A5A11">
              <w:rPr>
                <w:rFonts w:ascii="Arial" w:hAnsi="Arial" w:cs="Arial"/>
                <w:color w:val="000000"/>
                <w:sz w:val="22"/>
                <w:szCs w:val="22"/>
                <w:lang w:val="en-US" w:eastAsia="de-DE"/>
              </w:rPr>
              <w:t>796</w:t>
            </w:r>
            <w:r>
              <w:rPr>
                <w:rFonts w:ascii="Arial" w:hAnsi="Arial" w:cs="Arial"/>
                <w:color w:val="000000"/>
                <w:sz w:val="22"/>
                <w:szCs w:val="22"/>
                <w:lang w:val="en-US" w:eastAsia="de-DE"/>
              </w:rPr>
              <w:t>,</w:t>
            </w:r>
            <w:r w:rsidR="006A5A11" w:rsidRPr="006A5A11">
              <w:rPr>
                <w:rFonts w:ascii="Arial" w:hAnsi="Arial" w:cs="Arial"/>
                <w:color w:val="000000"/>
                <w:sz w:val="22"/>
                <w:szCs w:val="22"/>
                <w:lang w:val="en-US" w:eastAsia="de-DE"/>
              </w:rPr>
              <w:t>7</w:t>
            </w:r>
            <w:r>
              <w:rPr>
                <w:rFonts w:ascii="Arial" w:hAnsi="Arial" w:cs="Arial"/>
                <w:color w:val="000000"/>
                <w:sz w:val="22"/>
                <w:szCs w:val="22"/>
                <w:lang w:val="en-US" w:eastAsia="de-DE"/>
              </w:rPr>
              <w:t>0 (</w:t>
            </w:r>
            <w:r w:rsidR="006A5A11">
              <w:rPr>
                <w:rFonts w:ascii="Arial" w:hAnsi="Arial" w:cs="Arial"/>
                <w:color w:val="000000"/>
                <w:sz w:val="22"/>
                <w:szCs w:val="22"/>
                <w:lang w:val="en-US" w:eastAsia="de-DE"/>
              </w:rPr>
              <w:t xml:space="preserve">five hundred seventy four </w:t>
            </w:r>
            <w:r>
              <w:rPr>
                <w:rFonts w:ascii="Arial" w:hAnsi="Arial" w:cs="Arial"/>
                <w:color w:val="000000"/>
                <w:sz w:val="22"/>
                <w:szCs w:val="22"/>
                <w:lang w:val="en-US" w:eastAsia="de-DE"/>
              </w:rPr>
              <w:t xml:space="preserve">thousand </w:t>
            </w:r>
            <w:r w:rsidR="006A5A11">
              <w:rPr>
                <w:rFonts w:ascii="Arial" w:hAnsi="Arial" w:cs="Arial"/>
                <w:color w:val="000000"/>
                <w:sz w:val="22"/>
                <w:szCs w:val="22"/>
                <w:lang w:val="en-US" w:eastAsia="de-DE"/>
              </w:rPr>
              <w:t xml:space="preserve">seven hundred ninety six </w:t>
            </w:r>
            <w:r>
              <w:rPr>
                <w:rFonts w:ascii="Arial" w:hAnsi="Arial" w:cs="Arial"/>
                <w:color w:val="000000"/>
                <w:sz w:val="22"/>
                <w:szCs w:val="22"/>
                <w:lang w:val="en-US" w:eastAsia="de-DE"/>
              </w:rPr>
              <w:t xml:space="preserve">Euro and </w:t>
            </w:r>
            <w:r w:rsidR="006A5A11">
              <w:rPr>
                <w:rFonts w:ascii="Arial" w:hAnsi="Arial" w:cs="Arial"/>
                <w:color w:val="000000"/>
                <w:sz w:val="22"/>
                <w:szCs w:val="22"/>
                <w:lang w:val="en-US" w:eastAsia="de-DE"/>
              </w:rPr>
              <w:t>7</w:t>
            </w:r>
            <w:r>
              <w:rPr>
                <w:rFonts w:ascii="Arial" w:hAnsi="Arial" w:cs="Arial"/>
                <w:color w:val="000000"/>
                <w:sz w:val="22"/>
                <w:szCs w:val="22"/>
                <w:lang w:val="en-US" w:eastAsia="de-DE"/>
              </w:rPr>
              <w:t xml:space="preserve">0 cents) </w:t>
            </w:r>
            <w:r w:rsidRPr="00AC7A58">
              <w:rPr>
                <w:rFonts w:ascii="Arial" w:hAnsi="Arial" w:cs="Arial"/>
                <w:color w:val="000000"/>
                <w:sz w:val="22"/>
                <w:szCs w:val="22"/>
                <w:lang w:val="en-US" w:eastAsia="de-DE"/>
              </w:rPr>
              <w:t>against the following shipping documents</w:t>
            </w:r>
            <w:r w:rsidRPr="006D3A53">
              <w:rPr>
                <w:rFonts w:ascii="Arial" w:hAnsi="Arial" w:cs="Arial"/>
                <w:color w:val="000000"/>
                <w:sz w:val="22"/>
                <w:szCs w:val="22"/>
                <w:lang w:val="en-US" w:eastAsia="de-DE"/>
              </w:rPr>
              <w:t xml:space="preserve"> </w:t>
            </w:r>
            <w:r>
              <w:rPr>
                <w:rFonts w:ascii="Arial" w:hAnsi="Arial" w:cs="Arial"/>
                <w:color w:val="000000"/>
                <w:sz w:val="22"/>
                <w:szCs w:val="22"/>
                <w:lang w:val="en-US" w:eastAsia="de-DE"/>
              </w:rPr>
              <w:t>presented by the Seller</w:t>
            </w:r>
            <w:r w:rsidRPr="00AC7A58">
              <w:rPr>
                <w:rFonts w:ascii="Arial" w:hAnsi="Arial" w:cs="Arial"/>
                <w:color w:val="000000"/>
                <w:sz w:val="22"/>
                <w:szCs w:val="22"/>
                <w:lang w:val="en-US" w:eastAsia="de-DE"/>
              </w:rPr>
              <w:t>:</w:t>
            </w:r>
          </w:p>
          <w:p w14:paraId="2211772D" w14:textId="77777777" w:rsidR="00F45474" w:rsidRPr="000A5F65" w:rsidRDefault="00F45474" w:rsidP="00AB443F">
            <w:pPr>
              <w:rPr>
                <w:rFonts w:ascii="Arial" w:hAnsi="Arial" w:cs="Arial"/>
                <w:color w:val="000000"/>
                <w:sz w:val="22"/>
                <w:szCs w:val="22"/>
                <w:lang w:val="en-US" w:eastAsia="de-DE"/>
              </w:rPr>
            </w:pPr>
          </w:p>
          <w:p w14:paraId="1315BE82" w14:textId="77777777" w:rsidR="00F45474" w:rsidRPr="00AC7A58"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r w:rsidRPr="00AC7A58">
              <w:rPr>
                <w:rFonts w:ascii="Arial" w:hAnsi="Arial" w:cs="Arial"/>
                <w:color w:val="000000"/>
                <w:sz w:val="22"/>
                <w:szCs w:val="22"/>
                <w:lang w:val="en-US" w:eastAsia="de-DE"/>
              </w:rPr>
              <w:t>- commercial invoice issued by the Seller – 2 originals;</w:t>
            </w:r>
          </w:p>
          <w:p w14:paraId="443A4DCE" w14:textId="77777777" w:rsidR="00F45474" w:rsidRPr="00AC7A58"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r w:rsidRPr="00AC7A58">
              <w:rPr>
                <w:rFonts w:ascii="Arial" w:hAnsi="Arial" w:cs="Arial"/>
                <w:color w:val="000000"/>
                <w:sz w:val="22"/>
                <w:szCs w:val="22"/>
                <w:lang w:val="en-US" w:eastAsia="de-DE"/>
              </w:rPr>
              <w:t>- CMR– 1 original;</w:t>
            </w:r>
          </w:p>
          <w:p w14:paraId="0BC7A3BE" w14:textId="77777777" w:rsidR="00F45474" w:rsidRPr="00F45474"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p>
          <w:p w14:paraId="04E16394" w14:textId="77777777" w:rsidR="00F45474" w:rsidRPr="00AC7A58"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r w:rsidRPr="00AC7A58">
              <w:rPr>
                <w:rFonts w:ascii="Arial" w:hAnsi="Arial" w:cs="Arial"/>
                <w:color w:val="000000"/>
                <w:sz w:val="22"/>
                <w:szCs w:val="22"/>
                <w:lang w:val="en-US" w:eastAsia="de-DE"/>
              </w:rPr>
              <w:t>- packing list issued by the Seller – 2 copies;</w:t>
            </w:r>
          </w:p>
          <w:p w14:paraId="55B5D70B" w14:textId="77777777" w:rsidR="00F45474" w:rsidRPr="00F45474"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p>
          <w:p w14:paraId="3C079644" w14:textId="77777777" w:rsidR="00F45474" w:rsidRPr="00AC7A58" w:rsidRDefault="00F45474" w:rsidP="00AB443F">
            <w:pPr>
              <w:numPr>
                <w:ilvl w:val="12"/>
                <w:numId w:val="0"/>
              </w:numPr>
              <w:tabs>
                <w:tab w:val="left" w:pos="1842"/>
                <w:tab w:val="left" w:pos="2905"/>
              </w:tabs>
              <w:jc w:val="both"/>
              <w:rPr>
                <w:rFonts w:ascii="Arial" w:hAnsi="Arial" w:cs="Arial"/>
                <w:color w:val="000000"/>
                <w:sz w:val="22"/>
                <w:szCs w:val="22"/>
                <w:lang w:val="en-US" w:eastAsia="de-DE"/>
              </w:rPr>
            </w:pPr>
            <w:r w:rsidRPr="00AC7A58">
              <w:rPr>
                <w:rFonts w:ascii="Arial" w:hAnsi="Arial" w:cs="Arial"/>
                <w:color w:val="000000"/>
                <w:sz w:val="22"/>
                <w:szCs w:val="22"/>
                <w:lang w:val="en-US" w:eastAsia="de-DE"/>
              </w:rPr>
              <w:t xml:space="preserve">- </w:t>
            </w:r>
            <w:r w:rsidRPr="000A5F65">
              <w:rPr>
                <w:rFonts w:ascii="Arial" w:hAnsi="Arial" w:cs="Arial"/>
                <w:color w:val="000000"/>
                <w:sz w:val="22"/>
                <w:szCs w:val="22"/>
                <w:lang w:val="en-US" w:eastAsia="de-DE"/>
              </w:rPr>
              <w:t xml:space="preserve">Declaration of Conformity (CE) </w:t>
            </w:r>
            <w:r w:rsidRPr="00AC7A58">
              <w:rPr>
                <w:rFonts w:ascii="Arial" w:hAnsi="Arial" w:cs="Arial"/>
                <w:color w:val="000000"/>
                <w:sz w:val="22"/>
                <w:szCs w:val="22"/>
                <w:lang w:val="en-US" w:eastAsia="de-DE"/>
              </w:rPr>
              <w:t>issued by the Seller  – 1 copy;</w:t>
            </w:r>
          </w:p>
          <w:p w14:paraId="0A1C7D4E" w14:textId="77777777" w:rsidR="00F45474" w:rsidRDefault="00F45474" w:rsidP="00AB443F">
            <w:pPr>
              <w:rPr>
                <w:rFonts w:ascii="Arial" w:hAnsi="Arial" w:cs="Arial"/>
                <w:color w:val="000000"/>
                <w:sz w:val="22"/>
                <w:szCs w:val="22"/>
                <w:lang w:val="en-US" w:eastAsia="de-DE"/>
              </w:rPr>
            </w:pPr>
            <w:r w:rsidRPr="00AC7A58">
              <w:rPr>
                <w:rFonts w:ascii="Arial" w:hAnsi="Arial" w:cs="Arial"/>
                <w:color w:val="000000"/>
                <w:sz w:val="22"/>
                <w:szCs w:val="22"/>
                <w:lang w:val="en-US" w:eastAsia="de-DE"/>
              </w:rPr>
              <w:t>- certificate of Origin issued by Chamber of Commerce of the Netherlands – 1 copy</w:t>
            </w:r>
          </w:p>
          <w:p w14:paraId="01FFE192" w14:textId="77777777" w:rsidR="006D63ED" w:rsidRDefault="006D63ED" w:rsidP="00AB443F">
            <w:pPr>
              <w:rPr>
                <w:rFonts w:ascii="Arial" w:hAnsi="Arial" w:cs="Arial"/>
                <w:color w:val="000000"/>
                <w:sz w:val="22"/>
                <w:szCs w:val="22"/>
                <w:lang w:val="en-US" w:eastAsia="de-DE"/>
              </w:rPr>
            </w:pPr>
          </w:p>
          <w:p w14:paraId="507D5569" w14:textId="77777777" w:rsidR="006D63ED" w:rsidRPr="000A5F65" w:rsidRDefault="006D63ED" w:rsidP="006D63ED">
            <w:pPr>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Partial shipments are prohibited. Transshipment is prohibited.</w:t>
            </w:r>
          </w:p>
          <w:p w14:paraId="73427FE6" w14:textId="77777777" w:rsidR="006D63ED" w:rsidRPr="000A5F65" w:rsidRDefault="006D63ED" w:rsidP="006D63ED">
            <w:pPr>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Documents sh</w:t>
            </w:r>
            <w:ins w:id="10" w:author="Ivanna Medvid" w:date="2015-05-21T16:32:00Z">
              <w:r w:rsidR="003F7EF9">
                <w:rPr>
                  <w:rFonts w:ascii="Arial" w:hAnsi="Arial" w:cs="Arial"/>
                  <w:color w:val="000000"/>
                  <w:sz w:val="22"/>
                  <w:szCs w:val="22"/>
                  <w:lang w:val="en-US" w:eastAsia="de-DE"/>
                </w:rPr>
                <w:t>all</w:t>
              </w:r>
            </w:ins>
            <w:del w:id="11" w:author="Ivanna Medvid" w:date="2015-05-21T16:32:00Z">
              <w:r w:rsidRPr="000A5F65" w:rsidDel="003F7EF9">
                <w:rPr>
                  <w:rFonts w:ascii="Arial" w:hAnsi="Arial" w:cs="Arial"/>
                  <w:color w:val="000000"/>
                  <w:sz w:val="22"/>
                  <w:szCs w:val="22"/>
                  <w:lang w:val="en-US" w:eastAsia="de-DE"/>
                </w:rPr>
                <w:delText>ould</w:delText>
              </w:r>
            </w:del>
            <w:r w:rsidRPr="000A5F65">
              <w:rPr>
                <w:rFonts w:ascii="Arial" w:hAnsi="Arial" w:cs="Arial"/>
                <w:color w:val="000000"/>
                <w:sz w:val="22"/>
                <w:szCs w:val="22"/>
                <w:lang w:val="en-US" w:eastAsia="de-DE"/>
              </w:rPr>
              <w:t xml:space="preserve"> be presented not later than </w:t>
            </w:r>
            <w:r w:rsidRPr="000A5F65">
              <w:rPr>
                <w:rFonts w:ascii="Arial" w:hAnsi="Arial" w:cs="Arial"/>
                <w:color w:val="000000"/>
                <w:sz w:val="22"/>
                <w:szCs w:val="22"/>
                <w:lang w:val="en-US" w:eastAsia="de-DE"/>
              </w:rPr>
              <w:lastRenderedPageBreak/>
              <w:t>21 calendar days from the shipment date from the Netherlands.</w:t>
            </w:r>
          </w:p>
          <w:p w14:paraId="59319AD5" w14:textId="77777777" w:rsidR="006D63ED" w:rsidRPr="00AC7A58" w:rsidRDefault="006D63ED" w:rsidP="00AB443F">
            <w:pPr>
              <w:rPr>
                <w:rFonts w:ascii="Arial" w:hAnsi="Arial" w:cs="Arial"/>
                <w:color w:val="000000"/>
                <w:sz w:val="22"/>
                <w:szCs w:val="22"/>
                <w:lang w:val="en-US" w:eastAsia="de-DE"/>
              </w:rPr>
            </w:pPr>
          </w:p>
          <w:p w14:paraId="5F0DB604" w14:textId="77777777" w:rsidR="00F45474" w:rsidRPr="000A5F65" w:rsidRDefault="00F45474" w:rsidP="00AB443F">
            <w:pPr>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3.</w:t>
            </w:r>
            <w:r w:rsidRPr="00C63249">
              <w:rPr>
                <w:rFonts w:ascii="Arial" w:hAnsi="Arial" w:cs="Arial"/>
                <w:color w:val="000000"/>
                <w:sz w:val="22"/>
                <w:szCs w:val="22"/>
                <w:lang w:val="en-US" w:eastAsia="de-DE"/>
              </w:rPr>
              <w:t>9</w:t>
            </w:r>
            <w:r w:rsidRPr="000A5F65">
              <w:rPr>
                <w:rFonts w:ascii="Arial" w:hAnsi="Arial" w:cs="Arial"/>
                <w:color w:val="000000"/>
                <w:sz w:val="22"/>
                <w:szCs w:val="22"/>
                <w:lang w:val="en-US" w:eastAsia="de-DE"/>
              </w:rPr>
              <w:t xml:space="preserve">. 10% payment which equals to Euro </w:t>
            </w:r>
            <w:r>
              <w:rPr>
                <w:rFonts w:ascii="Arial" w:hAnsi="Arial" w:cs="Arial"/>
                <w:color w:val="000000"/>
                <w:sz w:val="22"/>
                <w:szCs w:val="22"/>
                <w:lang w:val="en-US" w:eastAsia="de-DE"/>
              </w:rPr>
              <w:t>6</w:t>
            </w:r>
            <w:r w:rsidRPr="009350F3">
              <w:rPr>
                <w:rFonts w:ascii="Arial" w:hAnsi="Arial" w:cs="Arial"/>
                <w:color w:val="000000"/>
                <w:sz w:val="22"/>
                <w:szCs w:val="22"/>
                <w:lang w:val="en-US" w:eastAsia="de-DE"/>
              </w:rPr>
              <w:t>3</w:t>
            </w:r>
            <w:r w:rsidRPr="000A5F65">
              <w:rPr>
                <w:rFonts w:ascii="Arial" w:hAnsi="Arial" w:cs="Arial"/>
                <w:color w:val="000000"/>
                <w:sz w:val="22"/>
                <w:szCs w:val="22"/>
                <w:lang w:val="en-US" w:eastAsia="de-DE"/>
              </w:rPr>
              <w:t>.</w:t>
            </w:r>
            <w:r w:rsidRPr="009350F3">
              <w:rPr>
                <w:rFonts w:ascii="Arial" w:hAnsi="Arial" w:cs="Arial"/>
                <w:color w:val="000000"/>
                <w:sz w:val="22"/>
                <w:szCs w:val="22"/>
                <w:lang w:val="en-US" w:eastAsia="de-DE"/>
              </w:rPr>
              <w:t>866</w:t>
            </w:r>
            <w:r w:rsidRPr="000A5F65">
              <w:rPr>
                <w:rFonts w:ascii="Arial" w:hAnsi="Arial" w:cs="Arial"/>
                <w:color w:val="000000"/>
                <w:sz w:val="22"/>
                <w:szCs w:val="22"/>
                <w:lang w:val="en-US" w:eastAsia="de-DE"/>
              </w:rPr>
              <w:t>,</w:t>
            </w:r>
            <w:r w:rsidRPr="009350F3">
              <w:rPr>
                <w:rFonts w:ascii="Arial" w:hAnsi="Arial" w:cs="Arial"/>
                <w:color w:val="000000"/>
                <w:sz w:val="22"/>
                <w:szCs w:val="22"/>
                <w:lang w:val="en-US" w:eastAsia="de-DE"/>
              </w:rPr>
              <w:t>3</w:t>
            </w:r>
            <w:r w:rsidRPr="000A5F65">
              <w:rPr>
                <w:rFonts w:ascii="Arial" w:hAnsi="Arial" w:cs="Arial"/>
                <w:color w:val="000000"/>
                <w:sz w:val="22"/>
                <w:szCs w:val="22"/>
                <w:lang w:val="en-US" w:eastAsia="de-DE"/>
              </w:rPr>
              <w:t>0 (</w:t>
            </w:r>
            <w:r>
              <w:rPr>
                <w:rFonts w:ascii="Arial" w:hAnsi="Arial" w:cs="Arial"/>
                <w:color w:val="000000"/>
                <w:sz w:val="22"/>
                <w:szCs w:val="22"/>
                <w:lang w:val="en-US" w:eastAsia="de-DE"/>
              </w:rPr>
              <w:t xml:space="preserve">sixty </w:t>
            </w:r>
            <w:r>
              <w:rPr>
                <w:rFonts w:ascii="Arial" w:hAnsi="Arial" w:cs="Arial"/>
                <w:sz w:val="22"/>
                <w:szCs w:val="22"/>
                <w:lang w:val="en-US"/>
              </w:rPr>
              <w:t>three thousand</w:t>
            </w:r>
            <w:r>
              <w:rPr>
                <w:rFonts w:ascii="Arial" w:hAnsi="Arial" w:cs="Arial"/>
                <w:color w:val="000000"/>
                <w:sz w:val="22"/>
                <w:szCs w:val="22"/>
                <w:lang w:val="en-US" w:eastAsia="de-DE"/>
              </w:rPr>
              <w:t xml:space="preserve"> eight hundred sixty six </w:t>
            </w:r>
            <w:r w:rsidRPr="000A5F65">
              <w:rPr>
                <w:rFonts w:ascii="Arial" w:hAnsi="Arial" w:cs="Arial"/>
                <w:color w:val="000000"/>
                <w:sz w:val="22"/>
                <w:szCs w:val="22"/>
                <w:lang w:val="en-US" w:eastAsia="de-DE"/>
              </w:rPr>
              <w:t>Euro</w:t>
            </w:r>
            <w:r>
              <w:rPr>
                <w:rFonts w:ascii="Arial" w:hAnsi="Arial" w:cs="Arial"/>
                <w:color w:val="000000"/>
                <w:sz w:val="22"/>
                <w:szCs w:val="22"/>
                <w:lang w:val="en-US" w:eastAsia="de-DE"/>
              </w:rPr>
              <w:t xml:space="preserve"> and 30 cents</w:t>
            </w:r>
            <w:r w:rsidRPr="000A5F65">
              <w:rPr>
                <w:rFonts w:ascii="Arial" w:hAnsi="Arial" w:cs="Arial"/>
                <w:color w:val="000000"/>
                <w:sz w:val="22"/>
                <w:szCs w:val="22"/>
                <w:lang w:val="en-US" w:eastAsia="de-DE"/>
              </w:rPr>
              <w:t>) will be effected against invoice within 5 banking days after the signing date of the “Protocol of putting equipment into operation”, but in any case, not later than 90 days after the date of issuing of a CMR for the complete equipment by the Seller.</w:t>
            </w:r>
          </w:p>
          <w:p w14:paraId="2C0CB316" w14:textId="77777777" w:rsidR="00F45474" w:rsidRPr="000A5F65" w:rsidRDefault="00F45474" w:rsidP="00AB443F">
            <w:pPr>
              <w:jc w:val="both"/>
              <w:rPr>
                <w:rFonts w:ascii="Arial" w:hAnsi="Arial" w:cs="Arial"/>
                <w:color w:val="000000"/>
                <w:sz w:val="22"/>
                <w:szCs w:val="22"/>
                <w:lang w:val="en-US" w:eastAsia="de-DE"/>
              </w:rPr>
            </w:pPr>
          </w:p>
          <w:p w14:paraId="7E3F2197" w14:textId="77777777" w:rsidR="00F45474" w:rsidRDefault="00F45474" w:rsidP="00AB443F">
            <w:pPr>
              <w:jc w:val="both"/>
              <w:rPr>
                <w:rFonts w:ascii="Arial" w:hAnsi="Arial" w:cs="Arial"/>
                <w:color w:val="000000"/>
                <w:sz w:val="22"/>
                <w:szCs w:val="22"/>
                <w:lang w:val="en-US" w:eastAsia="de-DE"/>
              </w:rPr>
            </w:pPr>
            <w:r w:rsidRPr="000A5F65">
              <w:rPr>
                <w:rFonts w:ascii="Arial" w:hAnsi="Arial" w:cs="Arial"/>
                <w:color w:val="000000"/>
                <w:sz w:val="22"/>
                <w:szCs w:val="22"/>
                <w:lang w:val="en-US" w:eastAsia="de-DE"/>
              </w:rPr>
              <w:t>3.</w:t>
            </w:r>
            <w:r w:rsidRPr="00F45474">
              <w:rPr>
                <w:rFonts w:ascii="Arial" w:hAnsi="Arial" w:cs="Arial"/>
                <w:color w:val="000000"/>
                <w:sz w:val="22"/>
                <w:szCs w:val="22"/>
                <w:lang w:val="en-US" w:eastAsia="de-DE"/>
              </w:rPr>
              <w:t>10</w:t>
            </w:r>
            <w:r w:rsidRPr="000A5F65">
              <w:rPr>
                <w:rFonts w:ascii="Arial" w:hAnsi="Arial" w:cs="Arial"/>
                <w:color w:val="000000"/>
                <w:sz w:val="22"/>
                <w:szCs w:val="22"/>
                <w:lang w:val="en-US" w:eastAsia="de-DE"/>
              </w:rPr>
              <w:t xml:space="preserve">. All bank fees and the expenses in Ukraine are paid by the Buyer. The bank fees and expenses outside Ukraine, including the fee of the confirmation bank for the confirmation of the L/C, are paid by the Seller. </w:t>
            </w:r>
          </w:p>
          <w:p w14:paraId="56F88C73" w14:textId="77777777" w:rsidR="00F45474" w:rsidRDefault="00F45474" w:rsidP="00AB443F">
            <w:pPr>
              <w:jc w:val="both"/>
              <w:rPr>
                <w:rFonts w:ascii="Arial" w:hAnsi="Arial" w:cs="Arial"/>
                <w:color w:val="000000"/>
                <w:sz w:val="22"/>
                <w:szCs w:val="22"/>
                <w:lang w:val="en-US" w:eastAsia="de-DE"/>
              </w:rPr>
            </w:pPr>
          </w:p>
          <w:p w14:paraId="1830F584" w14:textId="77777777" w:rsidR="00F45474" w:rsidRPr="00992506" w:rsidRDefault="00F45474" w:rsidP="00AB443F">
            <w:pPr>
              <w:jc w:val="both"/>
              <w:rPr>
                <w:rFonts w:ascii="Arial" w:hAnsi="Arial" w:cs="Arial"/>
                <w:color w:val="000000"/>
                <w:sz w:val="22"/>
                <w:szCs w:val="22"/>
                <w:lang w:val="en-US" w:eastAsia="de-DE"/>
              </w:rPr>
            </w:pPr>
          </w:p>
          <w:p w14:paraId="29478559" w14:textId="77777777" w:rsidR="00F45474" w:rsidRDefault="00F45474" w:rsidP="00AB443F">
            <w:pPr>
              <w:rPr>
                <w:rFonts w:ascii="Arial" w:hAnsi="Arial" w:cs="Arial"/>
                <w:color w:val="000000"/>
                <w:sz w:val="22"/>
                <w:szCs w:val="22"/>
                <w:lang w:val="en-US" w:eastAsia="de-DE"/>
              </w:rPr>
            </w:pPr>
            <w:r>
              <w:rPr>
                <w:rFonts w:ascii="Arial" w:hAnsi="Arial" w:cs="Arial"/>
                <w:color w:val="000000"/>
                <w:sz w:val="22"/>
                <w:szCs w:val="22"/>
                <w:lang w:val="en-US" w:eastAsia="de-DE"/>
              </w:rPr>
              <w:t>3.1</w:t>
            </w:r>
            <w:r w:rsidR="008D689F">
              <w:rPr>
                <w:rFonts w:ascii="Arial" w:hAnsi="Arial" w:cs="Arial"/>
                <w:color w:val="000000"/>
                <w:sz w:val="22"/>
                <w:szCs w:val="22"/>
                <w:lang w:val="en-US" w:eastAsia="de-DE"/>
              </w:rPr>
              <w:t>1</w:t>
            </w:r>
            <w:r>
              <w:rPr>
                <w:rFonts w:ascii="Arial" w:hAnsi="Arial" w:cs="Arial"/>
                <w:color w:val="000000"/>
                <w:sz w:val="22"/>
                <w:szCs w:val="22"/>
                <w:lang w:val="en-US" w:eastAsia="de-DE"/>
              </w:rPr>
              <w:t xml:space="preserve">. For the amount of 10% of the total contract value which equals to </w:t>
            </w:r>
            <w:r w:rsidRPr="000A5F65">
              <w:rPr>
                <w:rFonts w:ascii="Arial" w:hAnsi="Arial" w:cs="Arial"/>
                <w:color w:val="000000"/>
                <w:sz w:val="22"/>
                <w:szCs w:val="22"/>
                <w:lang w:val="en-US" w:eastAsia="de-DE"/>
              </w:rPr>
              <w:t xml:space="preserve">Euro </w:t>
            </w:r>
            <w:r>
              <w:rPr>
                <w:rFonts w:ascii="Arial" w:hAnsi="Arial" w:cs="Arial"/>
                <w:color w:val="000000"/>
                <w:sz w:val="22"/>
                <w:szCs w:val="22"/>
                <w:lang w:val="en-US" w:eastAsia="de-DE"/>
              </w:rPr>
              <w:t>67</w:t>
            </w:r>
            <w:r w:rsidRPr="000A5F65">
              <w:rPr>
                <w:rFonts w:ascii="Arial" w:hAnsi="Arial" w:cs="Arial"/>
                <w:color w:val="000000"/>
                <w:sz w:val="22"/>
                <w:szCs w:val="22"/>
                <w:lang w:val="en-US" w:eastAsia="de-DE"/>
              </w:rPr>
              <w:t>.</w:t>
            </w:r>
            <w:r>
              <w:rPr>
                <w:rFonts w:ascii="Arial" w:hAnsi="Arial" w:cs="Arial"/>
                <w:color w:val="000000"/>
                <w:sz w:val="22"/>
                <w:szCs w:val="22"/>
                <w:lang w:val="en-US" w:eastAsia="de-DE"/>
              </w:rPr>
              <w:t>799</w:t>
            </w:r>
            <w:r w:rsidRPr="000A5F65">
              <w:rPr>
                <w:rFonts w:ascii="Arial" w:hAnsi="Arial" w:cs="Arial"/>
                <w:color w:val="000000"/>
                <w:sz w:val="22"/>
                <w:szCs w:val="22"/>
                <w:lang w:val="en-US" w:eastAsia="de-DE"/>
              </w:rPr>
              <w:t>,</w:t>
            </w:r>
            <w:r>
              <w:rPr>
                <w:rFonts w:ascii="Arial" w:hAnsi="Arial" w:cs="Arial"/>
                <w:color w:val="000000"/>
                <w:sz w:val="22"/>
                <w:szCs w:val="22"/>
                <w:lang w:val="en-US" w:eastAsia="de-DE"/>
              </w:rPr>
              <w:t>5</w:t>
            </w:r>
            <w:r w:rsidRPr="000A5F65">
              <w:rPr>
                <w:rFonts w:ascii="Arial" w:hAnsi="Arial" w:cs="Arial"/>
                <w:color w:val="000000"/>
                <w:sz w:val="22"/>
                <w:szCs w:val="22"/>
                <w:lang w:val="en-US" w:eastAsia="de-DE"/>
              </w:rPr>
              <w:t>0 (</w:t>
            </w:r>
            <w:r>
              <w:rPr>
                <w:rFonts w:ascii="Arial" w:hAnsi="Arial" w:cs="Arial"/>
                <w:color w:val="000000"/>
                <w:sz w:val="22"/>
                <w:szCs w:val="22"/>
                <w:lang w:val="en-US" w:eastAsia="de-DE"/>
              </w:rPr>
              <w:t xml:space="preserve">sixty </w:t>
            </w:r>
            <w:r>
              <w:rPr>
                <w:rFonts w:ascii="Arial" w:hAnsi="Arial" w:cs="Arial"/>
                <w:sz w:val="22"/>
                <w:szCs w:val="22"/>
                <w:lang w:val="en-US"/>
              </w:rPr>
              <w:t>seven</w:t>
            </w:r>
            <w:r>
              <w:rPr>
                <w:rFonts w:ascii="Arial" w:hAnsi="Arial" w:cs="Arial"/>
                <w:color w:val="000000"/>
                <w:sz w:val="22"/>
                <w:szCs w:val="22"/>
                <w:lang w:val="en-US" w:eastAsia="de-DE"/>
              </w:rPr>
              <w:t xml:space="preserve"> thousand seven hundred ninety nine </w:t>
            </w:r>
            <w:r w:rsidRPr="000A5F65">
              <w:rPr>
                <w:rFonts w:ascii="Arial" w:hAnsi="Arial" w:cs="Arial"/>
                <w:color w:val="000000"/>
                <w:sz w:val="22"/>
                <w:szCs w:val="22"/>
                <w:lang w:val="en-US" w:eastAsia="de-DE"/>
              </w:rPr>
              <w:t>Euro</w:t>
            </w:r>
            <w:r>
              <w:rPr>
                <w:rFonts w:ascii="Arial" w:hAnsi="Arial" w:cs="Arial"/>
                <w:color w:val="000000"/>
                <w:sz w:val="22"/>
                <w:szCs w:val="22"/>
                <w:lang w:val="en-US" w:eastAsia="de-DE"/>
              </w:rPr>
              <w:t xml:space="preserve"> and 50 cents</w:t>
            </w:r>
            <w:r w:rsidRPr="000A5F65">
              <w:rPr>
                <w:rFonts w:ascii="Arial" w:hAnsi="Arial" w:cs="Arial"/>
                <w:color w:val="000000"/>
                <w:sz w:val="22"/>
                <w:szCs w:val="22"/>
                <w:lang w:val="en-US" w:eastAsia="de-DE"/>
              </w:rPr>
              <w:t xml:space="preserve">) </w:t>
            </w:r>
            <w:r>
              <w:rPr>
                <w:rFonts w:ascii="Arial" w:hAnsi="Arial" w:cs="Arial"/>
                <w:color w:val="000000"/>
                <w:sz w:val="22"/>
                <w:szCs w:val="22"/>
                <w:lang w:val="en-US" w:eastAsia="de-DE"/>
              </w:rPr>
              <w:t xml:space="preserve">the Seller provides the Buyer with </w:t>
            </w:r>
            <w:r w:rsidRPr="00AC7A58">
              <w:rPr>
                <w:rFonts w:ascii="Arial" w:hAnsi="Arial" w:cs="Arial"/>
                <w:color w:val="000000"/>
                <w:sz w:val="22"/>
                <w:szCs w:val="22"/>
                <w:lang w:val="en-US" w:eastAsia="de-DE"/>
              </w:rPr>
              <w:t xml:space="preserve">a </w:t>
            </w:r>
            <w:r w:rsidRPr="008F7480">
              <w:rPr>
                <w:rFonts w:ascii="Arial" w:hAnsi="Arial" w:cs="Arial"/>
                <w:color w:val="000000"/>
                <w:sz w:val="22"/>
                <w:szCs w:val="22"/>
                <w:lang w:val="en-US" w:eastAsia="de-DE"/>
              </w:rPr>
              <w:t>Performance Bond Guarantee</w:t>
            </w:r>
            <w:r>
              <w:rPr>
                <w:rFonts w:ascii="Arial" w:hAnsi="Arial" w:cs="Arial"/>
                <w:color w:val="000000"/>
                <w:sz w:val="22"/>
                <w:szCs w:val="22"/>
                <w:lang w:val="en-US" w:eastAsia="de-DE"/>
              </w:rPr>
              <w:t>.</w:t>
            </w:r>
          </w:p>
          <w:p w14:paraId="37D36A3E" w14:textId="77777777" w:rsidR="00F45474" w:rsidRDefault="00F45474" w:rsidP="00AB443F">
            <w:pPr>
              <w:rPr>
                <w:rFonts w:ascii="Arial" w:hAnsi="Arial" w:cs="Arial"/>
                <w:color w:val="000000"/>
                <w:sz w:val="22"/>
                <w:szCs w:val="22"/>
                <w:lang w:val="en-US" w:eastAsia="de-DE"/>
              </w:rPr>
            </w:pPr>
          </w:p>
          <w:p w14:paraId="449FAE3B" w14:textId="77777777" w:rsidR="00F45474" w:rsidRPr="008F7480" w:rsidRDefault="00F45474" w:rsidP="008D689F">
            <w:pPr>
              <w:rPr>
                <w:rFonts w:ascii="Arial" w:hAnsi="Arial" w:cs="Arial"/>
                <w:color w:val="000000"/>
                <w:sz w:val="22"/>
                <w:szCs w:val="22"/>
                <w:lang w:val="en-US" w:eastAsia="de-DE"/>
              </w:rPr>
            </w:pPr>
            <w:r w:rsidRPr="008F7480">
              <w:rPr>
                <w:rFonts w:ascii="Arial" w:hAnsi="Arial" w:cs="Arial"/>
                <w:color w:val="000000"/>
                <w:sz w:val="22"/>
                <w:szCs w:val="22"/>
                <w:lang w:val="en-US" w:eastAsia="de-DE"/>
              </w:rPr>
              <w:t>3.</w:t>
            </w:r>
            <w:r>
              <w:rPr>
                <w:rFonts w:ascii="Arial" w:hAnsi="Arial" w:cs="Arial"/>
                <w:color w:val="000000"/>
                <w:sz w:val="22"/>
                <w:szCs w:val="22"/>
                <w:lang w:val="en-US" w:eastAsia="de-DE"/>
              </w:rPr>
              <w:t>1</w:t>
            </w:r>
            <w:r w:rsidR="008D689F">
              <w:rPr>
                <w:rFonts w:ascii="Arial" w:hAnsi="Arial" w:cs="Arial"/>
                <w:color w:val="000000"/>
                <w:sz w:val="22"/>
                <w:szCs w:val="22"/>
                <w:lang w:val="en-US" w:eastAsia="de-DE"/>
              </w:rPr>
              <w:t>2</w:t>
            </w:r>
            <w:r>
              <w:rPr>
                <w:rFonts w:ascii="Arial" w:hAnsi="Arial" w:cs="Arial"/>
                <w:color w:val="000000"/>
                <w:sz w:val="22"/>
                <w:szCs w:val="22"/>
                <w:lang w:val="en-US" w:eastAsia="de-DE"/>
              </w:rPr>
              <w:t>. E</w:t>
            </w:r>
            <w:r w:rsidRPr="008F7480">
              <w:rPr>
                <w:rFonts w:ascii="Arial" w:hAnsi="Arial" w:cs="Arial"/>
                <w:color w:val="000000"/>
                <w:sz w:val="22"/>
                <w:szCs w:val="22"/>
                <w:lang w:val="en-US" w:eastAsia="de-DE"/>
              </w:rPr>
              <w:t xml:space="preserve">xpiry date </w:t>
            </w:r>
            <w:r>
              <w:rPr>
                <w:rFonts w:ascii="Arial" w:hAnsi="Arial" w:cs="Arial"/>
                <w:color w:val="000000"/>
                <w:sz w:val="22"/>
                <w:szCs w:val="22"/>
                <w:lang w:val="en-US" w:eastAsia="de-DE"/>
              </w:rPr>
              <w:t xml:space="preserve">of the Performance Bond Guarantee is </w:t>
            </w:r>
            <w:r w:rsidRPr="008F7480">
              <w:rPr>
                <w:rFonts w:ascii="Arial" w:hAnsi="Arial" w:cs="Arial"/>
                <w:color w:val="000000"/>
                <w:sz w:val="22"/>
                <w:szCs w:val="22"/>
                <w:lang w:val="en-US" w:eastAsia="de-DE"/>
              </w:rPr>
              <w:t>120 days after Latest shipment date.</w:t>
            </w:r>
          </w:p>
        </w:tc>
      </w:tr>
      <w:tr w:rsidR="00F30A01" w:rsidRPr="00095674" w14:paraId="236CFE4F" w14:textId="77777777" w:rsidTr="004924D1">
        <w:trPr>
          <w:trHeight w:val="708"/>
        </w:trPr>
        <w:tc>
          <w:tcPr>
            <w:tcW w:w="5328" w:type="dxa"/>
            <w:shd w:val="clear" w:color="auto" w:fill="auto"/>
          </w:tcPr>
          <w:p w14:paraId="4045436A" w14:textId="77777777" w:rsidR="00F30A01" w:rsidRPr="008F7480" w:rsidRDefault="00F30A01" w:rsidP="008A3513">
            <w:pPr>
              <w:jc w:val="both"/>
              <w:rPr>
                <w:rFonts w:ascii="Arial" w:hAnsi="Arial" w:cs="Arial"/>
                <w:b/>
                <w:sz w:val="22"/>
                <w:szCs w:val="22"/>
              </w:rPr>
            </w:pPr>
            <w:r w:rsidRPr="008F7480">
              <w:rPr>
                <w:rFonts w:ascii="Arial" w:hAnsi="Arial" w:cs="Arial"/>
                <w:b/>
                <w:sz w:val="22"/>
                <w:szCs w:val="22"/>
              </w:rPr>
              <w:lastRenderedPageBreak/>
              <w:t xml:space="preserve">4. </w:t>
            </w:r>
            <w:r w:rsidRPr="008A3513">
              <w:rPr>
                <w:rFonts w:ascii="Arial" w:hAnsi="Arial" w:cs="Arial"/>
                <w:b/>
                <w:sz w:val="22"/>
                <w:szCs w:val="22"/>
              </w:rPr>
              <w:t>СРОКИ</w:t>
            </w:r>
            <w:r w:rsidRPr="008F7480">
              <w:rPr>
                <w:rFonts w:ascii="Arial" w:hAnsi="Arial" w:cs="Arial"/>
                <w:b/>
                <w:sz w:val="22"/>
                <w:szCs w:val="22"/>
              </w:rPr>
              <w:t xml:space="preserve"> </w:t>
            </w:r>
            <w:r w:rsidRPr="008A3513">
              <w:rPr>
                <w:rFonts w:ascii="Arial" w:hAnsi="Arial" w:cs="Arial"/>
                <w:b/>
                <w:sz w:val="22"/>
                <w:szCs w:val="22"/>
              </w:rPr>
              <w:t>ПОСТАВКИ</w:t>
            </w:r>
          </w:p>
          <w:p w14:paraId="3C3808B5" w14:textId="77777777" w:rsidR="00F30A01" w:rsidRPr="008F7480" w:rsidRDefault="00F30A01" w:rsidP="008A3513">
            <w:pPr>
              <w:jc w:val="both"/>
              <w:rPr>
                <w:rFonts w:ascii="Arial" w:hAnsi="Arial" w:cs="Arial"/>
                <w:sz w:val="22"/>
                <w:szCs w:val="22"/>
              </w:rPr>
            </w:pPr>
          </w:p>
          <w:p w14:paraId="4CB2E15E" w14:textId="77777777" w:rsidR="007433B4" w:rsidRPr="008A3513" w:rsidRDefault="007433B4" w:rsidP="008A3513">
            <w:pPr>
              <w:jc w:val="both"/>
              <w:rPr>
                <w:rFonts w:ascii="Arial" w:hAnsi="Arial" w:cs="Arial"/>
                <w:sz w:val="22"/>
                <w:szCs w:val="22"/>
              </w:rPr>
            </w:pPr>
            <w:r w:rsidRPr="008F7480">
              <w:rPr>
                <w:rFonts w:ascii="Arial" w:hAnsi="Arial" w:cs="Arial"/>
                <w:sz w:val="22"/>
                <w:szCs w:val="22"/>
              </w:rPr>
              <w:t xml:space="preserve">4.1. 100% </w:t>
            </w:r>
            <w:r w:rsidRPr="008A3513">
              <w:rPr>
                <w:rFonts w:ascii="Arial" w:hAnsi="Arial" w:cs="Arial"/>
                <w:sz w:val="22"/>
                <w:szCs w:val="22"/>
              </w:rPr>
              <w:t>поставка</w:t>
            </w:r>
            <w:r w:rsidRPr="008F7480">
              <w:rPr>
                <w:rFonts w:ascii="Arial" w:hAnsi="Arial" w:cs="Arial"/>
                <w:sz w:val="22"/>
                <w:szCs w:val="22"/>
              </w:rPr>
              <w:t xml:space="preserve"> </w:t>
            </w:r>
            <w:r w:rsidRPr="008A3513">
              <w:rPr>
                <w:rFonts w:ascii="Arial" w:hAnsi="Arial" w:cs="Arial"/>
                <w:sz w:val="22"/>
                <w:szCs w:val="22"/>
              </w:rPr>
              <w:t>всего</w:t>
            </w:r>
            <w:r w:rsidRPr="008F7480">
              <w:rPr>
                <w:rFonts w:ascii="Arial" w:hAnsi="Arial" w:cs="Arial"/>
                <w:sz w:val="22"/>
                <w:szCs w:val="22"/>
              </w:rPr>
              <w:t xml:space="preserve"> </w:t>
            </w:r>
            <w:r w:rsidRPr="008A3513">
              <w:rPr>
                <w:rFonts w:ascii="Arial" w:hAnsi="Arial" w:cs="Arial"/>
                <w:sz w:val="22"/>
                <w:szCs w:val="22"/>
              </w:rPr>
              <w:t>оборудования</w:t>
            </w:r>
            <w:r w:rsidRPr="008F7480">
              <w:rPr>
                <w:rFonts w:ascii="Arial" w:hAnsi="Arial" w:cs="Arial"/>
                <w:sz w:val="22"/>
                <w:szCs w:val="22"/>
              </w:rPr>
              <w:t xml:space="preserve"> </w:t>
            </w:r>
            <w:r w:rsidRPr="008A3513">
              <w:rPr>
                <w:rFonts w:ascii="Arial" w:hAnsi="Arial" w:cs="Arial"/>
                <w:sz w:val="22"/>
                <w:szCs w:val="22"/>
              </w:rPr>
              <w:t>согласно</w:t>
            </w:r>
            <w:r w:rsidRPr="008F7480">
              <w:rPr>
                <w:rFonts w:ascii="Arial" w:hAnsi="Arial" w:cs="Arial"/>
                <w:sz w:val="22"/>
                <w:szCs w:val="22"/>
              </w:rPr>
              <w:t xml:space="preserve"> </w:t>
            </w:r>
            <w:r w:rsidRPr="008A3513">
              <w:rPr>
                <w:rFonts w:ascii="Arial" w:hAnsi="Arial" w:cs="Arial"/>
                <w:sz w:val="22"/>
                <w:szCs w:val="22"/>
              </w:rPr>
              <w:t>Спецификации</w:t>
            </w:r>
            <w:r w:rsidRPr="008F7480">
              <w:rPr>
                <w:rFonts w:ascii="Arial" w:hAnsi="Arial" w:cs="Arial"/>
                <w:sz w:val="22"/>
                <w:szCs w:val="22"/>
              </w:rPr>
              <w:t xml:space="preserve"> </w:t>
            </w:r>
            <w:r w:rsidRPr="008A3513">
              <w:rPr>
                <w:rFonts w:ascii="Arial" w:hAnsi="Arial" w:cs="Arial"/>
                <w:sz w:val="22"/>
                <w:szCs w:val="22"/>
              </w:rPr>
              <w:t>Товара</w:t>
            </w:r>
            <w:r w:rsidRPr="008F7480">
              <w:rPr>
                <w:rFonts w:ascii="Arial" w:hAnsi="Arial" w:cs="Arial"/>
                <w:sz w:val="22"/>
                <w:szCs w:val="22"/>
              </w:rPr>
              <w:t xml:space="preserve"> (</w:t>
            </w:r>
            <w:r w:rsidRPr="008A3513">
              <w:rPr>
                <w:rFonts w:ascii="Arial" w:hAnsi="Arial" w:cs="Arial"/>
                <w:sz w:val="22"/>
                <w:szCs w:val="22"/>
              </w:rPr>
              <w:t>Приложение</w:t>
            </w:r>
            <w:r w:rsidRPr="008F7480">
              <w:rPr>
                <w:rFonts w:ascii="Arial" w:hAnsi="Arial" w:cs="Arial"/>
                <w:sz w:val="22"/>
                <w:szCs w:val="22"/>
              </w:rPr>
              <w:t xml:space="preserve"> №</w:t>
            </w:r>
            <w:r w:rsidR="0038173E" w:rsidRPr="008F7480">
              <w:rPr>
                <w:rFonts w:ascii="Arial" w:hAnsi="Arial" w:cs="Arial"/>
                <w:sz w:val="22"/>
                <w:szCs w:val="22"/>
              </w:rPr>
              <w:t xml:space="preserve"> </w:t>
            </w:r>
            <w:r w:rsidR="00F82EC1" w:rsidRPr="008F7480">
              <w:rPr>
                <w:rFonts w:ascii="Arial" w:hAnsi="Arial" w:cs="Arial"/>
                <w:sz w:val="22"/>
                <w:szCs w:val="22"/>
              </w:rPr>
              <w:t>2</w:t>
            </w:r>
            <w:r w:rsidRPr="008F7480">
              <w:rPr>
                <w:rFonts w:ascii="Arial" w:hAnsi="Arial" w:cs="Arial"/>
                <w:sz w:val="22"/>
                <w:szCs w:val="22"/>
              </w:rPr>
              <w:t xml:space="preserve">) </w:t>
            </w:r>
            <w:r w:rsidRPr="008A3513">
              <w:rPr>
                <w:rFonts w:ascii="Arial" w:hAnsi="Arial" w:cs="Arial"/>
                <w:sz w:val="22"/>
                <w:szCs w:val="22"/>
              </w:rPr>
              <w:t>на</w:t>
            </w:r>
            <w:r w:rsidRPr="008F7480">
              <w:rPr>
                <w:rFonts w:ascii="Arial" w:hAnsi="Arial" w:cs="Arial"/>
                <w:sz w:val="22"/>
                <w:szCs w:val="22"/>
              </w:rPr>
              <w:t xml:space="preserve"> </w:t>
            </w:r>
            <w:r w:rsidRPr="008A3513">
              <w:rPr>
                <w:rFonts w:ascii="Arial" w:hAnsi="Arial" w:cs="Arial"/>
                <w:sz w:val="22"/>
                <w:szCs w:val="22"/>
              </w:rPr>
              <w:t>условиях</w:t>
            </w:r>
            <w:r w:rsidRPr="008F7480">
              <w:rPr>
                <w:rFonts w:ascii="Arial" w:hAnsi="Arial" w:cs="Arial"/>
                <w:sz w:val="22"/>
                <w:szCs w:val="22"/>
              </w:rPr>
              <w:t xml:space="preserve"> </w:t>
            </w:r>
            <w:commentRangeStart w:id="12"/>
            <w:r w:rsidR="0028377B">
              <w:rPr>
                <w:rFonts w:ascii="Arial" w:hAnsi="Arial" w:cs="Arial"/>
                <w:snapToGrid w:val="0"/>
                <w:sz w:val="22"/>
                <w:szCs w:val="22"/>
                <w:lang w:val="en-US" w:eastAsia="en-US"/>
              </w:rPr>
              <w:t>FCA</w:t>
            </w:r>
            <w:r w:rsidR="0028377B" w:rsidRPr="0028377B">
              <w:rPr>
                <w:rFonts w:ascii="Arial" w:hAnsi="Arial" w:cs="Arial"/>
                <w:snapToGrid w:val="0"/>
                <w:sz w:val="22"/>
                <w:szCs w:val="22"/>
                <w:lang w:eastAsia="en-US"/>
              </w:rPr>
              <w:t xml:space="preserve"> </w:t>
            </w:r>
            <w:proofErr w:type="spellStart"/>
            <w:r w:rsidR="0028377B">
              <w:rPr>
                <w:rFonts w:ascii="Arial" w:hAnsi="Arial" w:cs="Arial"/>
                <w:snapToGrid w:val="0"/>
                <w:sz w:val="22"/>
                <w:szCs w:val="22"/>
                <w:lang w:eastAsia="en-US"/>
              </w:rPr>
              <w:t>Заандам</w:t>
            </w:r>
            <w:proofErr w:type="spellEnd"/>
            <w:r w:rsidR="0028377B">
              <w:rPr>
                <w:rFonts w:ascii="Arial" w:hAnsi="Arial" w:cs="Arial"/>
                <w:snapToGrid w:val="0"/>
                <w:sz w:val="22"/>
                <w:szCs w:val="22"/>
                <w:lang w:eastAsia="en-US"/>
              </w:rPr>
              <w:t>/ Роттердам, Нидерланды</w:t>
            </w:r>
            <w:r w:rsidR="0043282D" w:rsidRPr="008A3513">
              <w:rPr>
                <w:rFonts w:ascii="Arial" w:hAnsi="Arial" w:cs="Arial"/>
                <w:sz w:val="22"/>
                <w:szCs w:val="22"/>
              </w:rPr>
              <w:t xml:space="preserve"> (согласно </w:t>
            </w:r>
            <w:r w:rsidR="0043282D" w:rsidRPr="008A3513">
              <w:rPr>
                <w:rFonts w:ascii="Arial" w:hAnsi="Arial" w:cs="Arial"/>
                <w:sz w:val="22"/>
                <w:szCs w:val="22"/>
                <w:lang w:val="en-US"/>
              </w:rPr>
              <w:t>INCOTERMS</w:t>
            </w:r>
            <w:r w:rsidR="0043282D" w:rsidRPr="008A3513">
              <w:rPr>
                <w:rFonts w:ascii="Arial" w:hAnsi="Arial" w:cs="Arial"/>
                <w:sz w:val="22"/>
                <w:szCs w:val="22"/>
              </w:rPr>
              <w:t xml:space="preserve"> 2010)</w:t>
            </w:r>
            <w:commentRangeEnd w:id="12"/>
            <w:r w:rsidR="000E0299">
              <w:rPr>
                <w:rStyle w:val="a8"/>
              </w:rPr>
              <w:commentReference w:id="12"/>
            </w:r>
            <w:r w:rsidRPr="008A3513">
              <w:rPr>
                <w:rFonts w:ascii="Arial" w:hAnsi="Arial" w:cs="Arial"/>
                <w:sz w:val="22"/>
                <w:szCs w:val="22"/>
              </w:rPr>
              <w:t xml:space="preserve"> производится не позднее</w:t>
            </w:r>
            <w:r w:rsidR="008E396A" w:rsidRPr="008A3513">
              <w:rPr>
                <w:rFonts w:ascii="Arial" w:hAnsi="Arial" w:cs="Arial"/>
                <w:sz w:val="22"/>
                <w:szCs w:val="22"/>
              </w:rPr>
              <w:t>,</w:t>
            </w:r>
            <w:r w:rsidRPr="008A3513">
              <w:rPr>
                <w:rFonts w:ascii="Arial" w:hAnsi="Arial" w:cs="Arial"/>
                <w:sz w:val="22"/>
                <w:szCs w:val="22"/>
              </w:rPr>
              <w:t xml:space="preserve"> чем через </w:t>
            </w:r>
            <w:r w:rsidR="005F7FD1">
              <w:rPr>
                <w:rFonts w:ascii="Arial" w:hAnsi="Arial" w:cs="Arial"/>
                <w:sz w:val="22"/>
                <w:szCs w:val="22"/>
              </w:rPr>
              <w:t>17 недель</w:t>
            </w:r>
            <w:r w:rsidRPr="008A3513">
              <w:rPr>
                <w:rFonts w:ascii="Arial" w:hAnsi="Arial" w:cs="Arial"/>
                <w:sz w:val="22"/>
                <w:szCs w:val="22"/>
              </w:rPr>
              <w:t xml:space="preserve"> после </w:t>
            </w:r>
            <w:r w:rsidR="008E396A" w:rsidRPr="008A3513">
              <w:rPr>
                <w:rFonts w:ascii="Arial" w:hAnsi="Arial" w:cs="Arial"/>
                <w:sz w:val="22"/>
                <w:szCs w:val="22"/>
              </w:rPr>
              <w:t>открытия Покупателем и принятия Продавцом аккредитива на</w:t>
            </w:r>
            <w:r w:rsidR="002E6BBE" w:rsidRPr="008A3513">
              <w:rPr>
                <w:rFonts w:ascii="Arial" w:hAnsi="Arial" w:cs="Arial"/>
                <w:sz w:val="22"/>
                <w:szCs w:val="22"/>
              </w:rPr>
              <w:t xml:space="preserve"> </w:t>
            </w:r>
            <w:r w:rsidR="0028377B">
              <w:rPr>
                <w:rFonts w:ascii="Arial" w:hAnsi="Arial" w:cs="Arial"/>
                <w:sz w:val="22"/>
                <w:szCs w:val="22"/>
              </w:rPr>
              <w:t>10</w:t>
            </w:r>
            <w:r w:rsidR="002E6BBE" w:rsidRPr="008A3513">
              <w:rPr>
                <w:rFonts w:ascii="Arial" w:hAnsi="Arial" w:cs="Arial"/>
                <w:sz w:val="22"/>
                <w:szCs w:val="22"/>
              </w:rPr>
              <w:t>0</w:t>
            </w:r>
            <w:r w:rsidRPr="008A3513">
              <w:rPr>
                <w:rFonts w:ascii="Arial" w:hAnsi="Arial" w:cs="Arial"/>
                <w:sz w:val="22"/>
                <w:szCs w:val="22"/>
              </w:rPr>
              <w:t>% оплаты от общей стоимости контракта</w:t>
            </w:r>
            <w:r w:rsidR="00C35EFF" w:rsidRPr="008A3513">
              <w:rPr>
                <w:rFonts w:ascii="Arial" w:hAnsi="Arial" w:cs="Arial"/>
                <w:sz w:val="22"/>
                <w:szCs w:val="22"/>
              </w:rPr>
              <w:t>,</w:t>
            </w:r>
            <w:r w:rsidR="00B1187A" w:rsidRPr="008A3513">
              <w:rPr>
                <w:rFonts w:ascii="Arial" w:hAnsi="Arial" w:cs="Arial"/>
                <w:sz w:val="22"/>
                <w:szCs w:val="22"/>
              </w:rPr>
              <w:t xml:space="preserve"> </w:t>
            </w:r>
            <w:r w:rsidRPr="008A3513">
              <w:rPr>
                <w:rFonts w:ascii="Arial" w:hAnsi="Arial" w:cs="Arial"/>
                <w:sz w:val="22"/>
                <w:szCs w:val="22"/>
              </w:rPr>
              <w:t>в соответствие с п.</w:t>
            </w:r>
            <w:r w:rsidR="0038173E" w:rsidRPr="008A3513">
              <w:rPr>
                <w:rFonts w:ascii="Arial" w:hAnsi="Arial" w:cs="Arial"/>
                <w:sz w:val="22"/>
                <w:szCs w:val="22"/>
              </w:rPr>
              <w:t xml:space="preserve"> </w:t>
            </w:r>
            <w:r w:rsidRPr="008A3513">
              <w:rPr>
                <w:rFonts w:ascii="Arial" w:hAnsi="Arial" w:cs="Arial"/>
                <w:sz w:val="22"/>
                <w:szCs w:val="22"/>
              </w:rPr>
              <w:t>3.2</w:t>
            </w:r>
            <w:r w:rsidR="008E396A" w:rsidRPr="008A3513">
              <w:rPr>
                <w:rFonts w:ascii="Arial" w:hAnsi="Arial" w:cs="Arial"/>
                <w:sz w:val="22"/>
                <w:szCs w:val="22"/>
              </w:rPr>
              <w:t>-3.</w:t>
            </w:r>
            <w:r w:rsidR="0028377B" w:rsidRPr="0028377B">
              <w:rPr>
                <w:rFonts w:ascii="Arial" w:hAnsi="Arial" w:cs="Arial"/>
                <w:sz w:val="22"/>
                <w:szCs w:val="22"/>
              </w:rPr>
              <w:t>6</w:t>
            </w:r>
            <w:r w:rsidR="008E396A" w:rsidRPr="008A3513">
              <w:rPr>
                <w:rFonts w:ascii="Arial" w:hAnsi="Arial" w:cs="Arial"/>
                <w:sz w:val="22"/>
                <w:szCs w:val="22"/>
              </w:rPr>
              <w:t xml:space="preserve"> </w:t>
            </w:r>
            <w:r w:rsidRPr="008A3513">
              <w:rPr>
                <w:rFonts w:ascii="Arial" w:hAnsi="Arial" w:cs="Arial"/>
                <w:sz w:val="22"/>
                <w:szCs w:val="22"/>
              </w:rPr>
              <w:t>настоящего контракта.</w:t>
            </w:r>
          </w:p>
          <w:p w14:paraId="057CB648" w14:textId="77777777" w:rsidR="00BF7263" w:rsidRDefault="00BF7263" w:rsidP="008A3513">
            <w:pPr>
              <w:jc w:val="both"/>
              <w:rPr>
                <w:rFonts w:ascii="Arial" w:hAnsi="Arial" w:cs="Arial"/>
                <w:sz w:val="22"/>
                <w:szCs w:val="22"/>
              </w:rPr>
            </w:pPr>
          </w:p>
          <w:p w14:paraId="1C69A78C" w14:textId="77777777" w:rsidR="00BF7263" w:rsidRPr="00095674" w:rsidRDefault="00BF7263" w:rsidP="008A3513">
            <w:pPr>
              <w:jc w:val="both"/>
              <w:rPr>
                <w:rFonts w:ascii="Arial" w:hAnsi="Arial" w:cs="Arial"/>
                <w:sz w:val="22"/>
                <w:szCs w:val="22"/>
              </w:rPr>
            </w:pPr>
            <w:r w:rsidRPr="008A3513">
              <w:rPr>
                <w:rFonts w:ascii="Arial" w:hAnsi="Arial" w:cs="Arial"/>
                <w:sz w:val="22"/>
                <w:szCs w:val="22"/>
              </w:rPr>
              <w:t>4.2</w:t>
            </w:r>
            <w:commentRangeStart w:id="13"/>
            <w:r w:rsidRPr="008A3513">
              <w:rPr>
                <w:rFonts w:ascii="Arial" w:hAnsi="Arial" w:cs="Arial"/>
                <w:sz w:val="22"/>
                <w:szCs w:val="22"/>
              </w:rPr>
              <w:t>. Датой отгрузки считается дата оформления товарно-транспортной накладной в стране Продавца.</w:t>
            </w:r>
            <w:ins w:id="14" w:author="Ivanna Medvid" w:date="2015-05-22T16:19:00Z">
              <w:r w:rsidR="00095674" w:rsidRPr="00095674">
                <w:rPr>
                  <w:rFonts w:ascii="Arial" w:hAnsi="Arial" w:cs="Arial"/>
                  <w:sz w:val="22"/>
                  <w:szCs w:val="22"/>
                  <w:rPrChange w:id="15" w:author="Ivanna Medvid" w:date="2015-05-22T16:19:00Z">
                    <w:rPr>
                      <w:rFonts w:ascii="Arial" w:hAnsi="Arial" w:cs="Arial"/>
                      <w:sz w:val="22"/>
                      <w:szCs w:val="22"/>
                      <w:lang w:val="en-US"/>
                    </w:rPr>
                  </w:rPrChange>
                </w:rPr>
                <w:t xml:space="preserve"> </w:t>
              </w:r>
            </w:ins>
            <w:ins w:id="16" w:author="Ivanna Medvid" w:date="2015-05-22T16:20:00Z">
              <w:r w:rsidR="00095674">
                <w:rPr>
                  <w:rFonts w:ascii="Arial" w:hAnsi="Arial" w:cs="Arial"/>
                  <w:sz w:val="22"/>
                  <w:szCs w:val="22"/>
                </w:rPr>
                <w:t>Покупатель дает инструкции и информацию о Перевозчике Продавцу</w:t>
              </w:r>
            </w:ins>
            <w:ins w:id="17" w:author="Ivanna Medvid" w:date="2015-05-22T16:21:00Z">
              <w:r w:rsidR="00095674">
                <w:rPr>
                  <w:rFonts w:ascii="Arial" w:hAnsi="Arial" w:cs="Arial"/>
                  <w:sz w:val="22"/>
                  <w:szCs w:val="22"/>
                </w:rPr>
                <w:t xml:space="preserve"> после выполнения последним п. 4.4. данного Договора.</w:t>
              </w:r>
            </w:ins>
          </w:p>
          <w:p w14:paraId="1C4D72F7" w14:textId="77777777" w:rsidR="00F30A01" w:rsidRPr="008A3513" w:rsidRDefault="00F30A01" w:rsidP="008A3513">
            <w:pPr>
              <w:jc w:val="both"/>
              <w:rPr>
                <w:rFonts w:ascii="Arial" w:hAnsi="Arial" w:cs="Arial"/>
                <w:sz w:val="22"/>
                <w:szCs w:val="22"/>
              </w:rPr>
            </w:pPr>
          </w:p>
          <w:commentRangeEnd w:id="13"/>
          <w:p w14:paraId="62401DAF" w14:textId="77777777" w:rsidR="00C77810" w:rsidRPr="008A3513" w:rsidRDefault="000E0299" w:rsidP="008A3513">
            <w:pPr>
              <w:widowControl w:val="0"/>
              <w:jc w:val="both"/>
              <w:rPr>
                <w:rFonts w:ascii="Arial" w:hAnsi="Arial" w:cs="Arial"/>
                <w:color w:val="000000"/>
                <w:sz w:val="22"/>
                <w:szCs w:val="22"/>
              </w:rPr>
            </w:pPr>
            <w:r>
              <w:rPr>
                <w:rStyle w:val="a8"/>
              </w:rPr>
              <w:commentReference w:id="13"/>
            </w:r>
            <w:r w:rsidR="00532A18" w:rsidRPr="008A3513">
              <w:rPr>
                <w:rFonts w:ascii="Arial" w:hAnsi="Arial" w:cs="Arial"/>
                <w:color w:val="000000"/>
                <w:sz w:val="22"/>
                <w:szCs w:val="22"/>
              </w:rPr>
              <w:t>4.</w:t>
            </w:r>
            <w:r w:rsidR="00BF7263" w:rsidRPr="008A3513">
              <w:rPr>
                <w:rFonts w:ascii="Arial" w:hAnsi="Arial" w:cs="Arial"/>
                <w:color w:val="000000"/>
                <w:sz w:val="22"/>
                <w:szCs w:val="22"/>
              </w:rPr>
              <w:t>3</w:t>
            </w:r>
            <w:r w:rsidR="007F293F" w:rsidRPr="008A3513">
              <w:rPr>
                <w:rFonts w:ascii="Arial" w:hAnsi="Arial" w:cs="Arial"/>
                <w:color w:val="000000"/>
                <w:sz w:val="22"/>
                <w:szCs w:val="22"/>
              </w:rPr>
              <w:t xml:space="preserve"> </w:t>
            </w:r>
            <w:r w:rsidR="00C77810" w:rsidRPr="008A3513">
              <w:rPr>
                <w:rFonts w:ascii="Arial" w:hAnsi="Arial" w:cs="Arial"/>
                <w:color w:val="000000"/>
                <w:sz w:val="22"/>
                <w:szCs w:val="22"/>
              </w:rPr>
              <w:t>Поставка ранее намеченного срока допускается по письменному соглашению сторон</w:t>
            </w:r>
            <w:r w:rsidR="007F293F" w:rsidRPr="008A3513">
              <w:rPr>
                <w:rFonts w:ascii="Arial" w:hAnsi="Arial" w:cs="Arial"/>
                <w:color w:val="000000"/>
                <w:sz w:val="22"/>
                <w:szCs w:val="22"/>
              </w:rPr>
              <w:t>.</w:t>
            </w:r>
          </w:p>
          <w:p w14:paraId="50BFA601" w14:textId="77777777" w:rsidR="00C77810" w:rsidRPr="008A3513" w:rsidRDefault="00723432" w:rsidP="008A3513">
            <w:pPr>
              <w:widowControl w:val="0"/>
              <w:numPr>
                <w:ilvl w:val="1"/>
                <w:numId w:val="26"/>
              </w:numPr>
              <w:jc w:val="both"/>
              <w:rPr>
                <w:rFonts w:ascii="Arial" w:hAnsi="Arial" w:cs="Arial"/>
                <w:color w:val="000000"/>
                <w:spacing w:val="-3"/>
                <w:sz w:val="22"/>
                <w:szCs w:val="22"/>
              </w:rPr>
            </w:pPr>
            <w:r w:rsidRPr="008A3513">
              <w:rPr>
                <w:rFonts w:ascii="Arial" w:hAnsi="Arial" w:cs="Arial"/>
                <w:color w:val="000000"/>
                <w:spacing w:val="-3"/>
                <w:sz w:val="22"/>
                <w:szCs w:val="22"/>
              </w:rPr>
              <w:t xml:space="preserve">Продавец передает Покупателю не позднее, чем за 7 </w:t>
            </w:r>
            <w:ins w:id="18" w:author="Ivanna Medvid" w:date="2015-05-21T17:07:00Z">
              <w:r w:rsidR="000C2D7A">
                <w:rPr>
                  <w:rFonts w:ascii="Arial" w:hAnsi="Arial" w:cs="Arial"/>
                  <w:color w:val="000000"/>
                  <w:spacing w:val="-3"/>
                  <w:sz w:val="22"/>
                  <w:szCs w:val="22"/>
                </w:rPr>
                <w:t xml:space="preserve">рабочих </w:t>
              </w:r>
            </w:ins>
            <w:r w:rsidRPr="008A3513">
              <w:rPr>
                <w:rFonts w:ascii="Arial" w:hAnsi="Arial" w:cs="Arial"/>
                <w:color w:val="000000"/>
                <w:spacing w:val="-3"/>
                <w:sz w:val="22"/>
                <w:szCs w:val="22"/>
              </w:rPr>
              <w:t xml:space="preserve">дней до даты отгрузки, </w:t>
            </w:r>
            <w:r w:rsidRPr="008A3513">
              <w:rPr>
                <w:rFonts w:ascii="Arial" w:hAnsi="Arial" w:cs="Arial"/>
                <w:color w:val="000000"/>
                <w:spacing w:val="-3"/>
                <w:sz w:val="22"/>
                <w:szCs w:val="22"/>
              </w:rPr>
              <w:lastRenderedPageBreak/>
              <w:t>проекты следующих документов на согласование по факсу или электронной почте:</w:t>
            </w:r>
          </w:p>
          <w:p w14:paraId="63504FA0" w14:textId="77777777" w:rsidR="003A53FF" w:rsidRPr="008A3513" w:rsidRDefault="003A53FF"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 xml:space="preserve"> </w:t>
            </w:r>
            <w:r w:rsidRPr="008A3513">
              <w:rPr>
                <w:rFonts w:ascii="Arial" w:hAnsi="Arial" w:cs="Arial"/>
                <w:color w:val="000000"/>
                <w:spacing w:val="-3"/>
                <w:sz w:val="22"/>
                <w:szCs w:val="22"/>
              </w:rPr>
              <w:t>Счет-фактура;</w:t>
            </w:r>
          </w:p>
          <w:p w14:paraId="1B0B901C" w14:textId="77777777" w:rsidR="003A53FF" w:rsidRPr="008A3513" w:rsidRDefault="003A53FF"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 xml:space="preserve"> </w:t>
            </w:r>
            <w:r w:rsidRPr="008A3513">
              <w:rPr>
                <w:rFonts w:ascii="Arial" w:hAnsi="Arial" w:cs="Arial"/>
                <w:color w:val="000000"/>
                <w:spacing w:val="-3"/>
                <w:sz w:val="22"/>
                <w:szCs w:val="22"/>
              </w:rPr>
              <w:t>Упаковочная ведомость;</w:t>
            </w:r>
          </w:p>
          <w:p w14:paraId="25A433A0" w14:textId="77777777" w:rsidR="003A53FF" w:rsidRPr="008A3513" w:rsidRDefault="003A53FF"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Сертификат</w:t>
            </w:r>
            <w:r w:rsidRPr="008A3513">
              <w:rPr>
                <w:rFonts w:ascii="Arial" w:hAnsi="Arial" w:cs="Arial"/>
                <w:color w:val="000000"/>
                <w:spacing w:val="-3"/>
                <w:sz w:val="22"/>
                <w:szCs w:val="22"/>
              </w:rPr>
              <w:t xml:space="preserve"> происхождени</w:t>
            </w:r>
            <w:r w:rsidR="008C0F4F" w:rsidRPr="008A3513">
              <w:rPr>
                <w:rFonts w:ascii="Arial" w:hAnsi="Arial" w:cs="Arial"/>
                <w:color w:val="000000"/>
                <w:spacing w:val="-3"/>
                <w:sz w:val="22"/>
                <w:szCs w:val="22"/>
              </w:rPr>
              <w:t xml:space="preserve">я </w:t>
            </w:r>
            <w:r w:rsidRPr="008A3513">
              <w:rPr>
                <w:rFonts w:ascii="Arial" w:hAnsi="Arial" w:cs="Arial"/>
                <w:color w:val="000000"/>
                <w:spacing w:val="-3"/>
                <w:sz w:val="22"/>
                <w:szCs w:val="22"/>
              </w:rPr>
              <w:t>Товара;</w:t>
            </w:r>
          </w:p>
          <w:p w14:paraId="275D5678" w14:textId="77777777" w:rsidR="006E0902" w:rsidRPr="008A3513" w:rsidRDefault="006E0902" w:rsidP="008A3513">
            <w:pPr>
              <w:widowControl w:val="0"/>
              <w:jc w:val="both"/>
              <w:rPr>
                <w:rFonts w:ascii="Arial" w:hAnsi="Arial" w:cs="Arial"/>
                <w:sz w:val="22"/>
                <w:szCs w:val="22"/>
              </w:rPr>
            </w:pPr>
            <w:r w:rsidRPr="008A3513">
              <w:rPr>
                <w:rFonts w:ascii="Arial" w:hAnsi="Arial" w:cs="Arial"/>
                <w:color w:val="000000"/>
                <w:spacing w:val="-3"/>
                <w:sz w:val="22"/>
                <w:szCs w:val="22"/>
              </w:rPr>
              <w:t xml:space="preserve">- </w:t>
            </w:r>
            <w:r w:rsidR="00A6502A" w:rsidRPr="008A3513">
              <w:rPr>
                <w:rFonts w:ascii="Arial" w:hAnsi="Arial" w:cs="Arial"/>
                <w:color w:val="000000"/>
                <w:spacing w:val="-3"/>
                <w:sz w:val="22"/>
                <w:szCs w:val="22"/>
              </w:rPr>
              <w:t>Инструкция по эксплуатации и техническому обслуживанию на товар</w:t>
            </w:r>
            <w:r w:rsidR="001F69C5" w:rsidRPr="008A3513">
              <w:rPr>
                <w:rFonts w:ascii="Arial" w:hAnsi="Arial" w:cs="Arial"/>
                <w:color w:val="000000"/>
                <w:spacing w:val="-3"/>
                <w:sz w:val="22"/>
                <w:szCs w:val="22"/>
              </w:rPr>
              <w:t xml:space="preserve"> </w:t>
            </w:r>
            <w:r w:rsidR="001F69C5" w:rsidRPr="008A3513">
              <w:rPr>
                <w:rFonts w:ascii="Arial" w:hAnsi="Arial" w:cs="Arial"/>
                <w:spacing w:val="-3"/>
                <w:sz w:val="22"/>
                <w:szCs w:val="22"/>
              </w:rPr>
              <w:t xml:space="preserve">на </w:t>
            </w:r>
            <w:r w:rsidR="00A6502A" w:rsidRPr="008A3513">
              <w:rPr>
                <w:rFonts w:ascii="Arial" w:hAnsi="Arial" w:cs="Arial"/>
                <w:spacing w:val="-3"/>
                <w:sz w:val="22"/>
                <w:szCs w:val="22"/>
              </w:rPr>
              <w:t>английском языке</w:t>
            </w:r>
            <w:r w:rsidRPr="008A3513">
              <w:rPr>
                <w:rFonts w:ascii="Arial" w:hAnsi="Arial" w:cs="Arial"/>
                <w:spacing w:val="-3"/>
                <w:sz w:val="22"/>
                <w:szCs w:val="22"/>
              </w:rPr>
              <w:t xml:space="preserve"> и, если возможно, на русском языке.</w:t>
            </w:r>
          </w:p>
          <w:p w14:paraId="42CB0F29" w14:textId="77777777" w:rsidR="003A53FF" w:rsidRPr="008A3513" w:rsidRDefault="003A53FF"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а также копию Экспортной декларации не позднее чем через 2 рабочих дня после отгрузки. </w:t>
            </w:r>
          </w:p>
          <w:p w14:paraId="0311825F" w14:textId="77777777" w:rsidR="00BE0132" w:rsidRPr="008A3513" w:rsidRDefault="00BE0132" w:rsidP="008A3513">
            <w:pPr>
              <w:widowControl w:val="0"/>
              <w:jc w:val="both"/>
              <w:rPr>
                <w:rFonts w:ascii="Arial" w:hAnsi="Arial" w:cs="Arial"/>
                <w:color w:val="000000"/>
                <w:spacing w:val="-3"/>
                <w:sz w:val="22"/>
                <w:szCs w:val="22"/>
              </w:rPr>
            </w:pPr>
          </w:p>
          <w:p w14:paraId="51C32E42" w14:textId="77777777" w:rsidR="008C0F4F" w:rsidRPr="008A3513" w:rsidRDefault="008C0F4F" w:rsidP="008A3513">
            <w:pPr>
              <w:widowControl w:val="0"/>
              <w:numPr>
                <w:ilvl w:val="1"/>
                <w:numId w:val="26"/>
              </w:numPr>
              <w:jc w:val="both"/>
              <w:rPr>
                <w:rFonts w:ascii="Arial" w:hAnsi="Arial" w:cs="Arial"/>
                <w:color w:val="000000"/>
                <w:spacing w:val="-3"/>
                <w:sz w:val="22"/>
                <w:szCs w:val="22"/>
              </w:rPr>
            </w:pPr>
            <w:r w:rsidRPr="008A3513">
              <w:rPr>
                <w:rFonts w:ascii="Arial" w:hAnsi="Arial" w:cs="Arial"/>
                <w:color w:val="000000"/>
                <w:spacing w:val="-3"/>
                <w:sz w:val="22"/>
                <w:szCs w:val="22"/>
              </w:rPr>
              <w:t>Продавец передает Покупателю вместе с Товаром следующие согласованные документы:</w:t>
            </w:r>
          </w:p>
          <w:p w14:paraId="47D27936" w14:textId="77777777" w:rsidR="008C0F4F" w:rsidRPr="008A3513" w:rsidRDefault="004B18D7"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Сертификат происхождения Товара (оригинал);</w:t>
            </w:r>
          </w:p>
          <w:p w14:paraId="7080F849" w14:textId="77777777" w:rsidR="008C0F4F" w:rsidRPr="008A3513" w:rsidRDefault="00881901"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Декларация соответствия</w:t>
            </w:r>
            <w:r w:rsidR="008C0F4F" w:rsidRPr="008A3513">
              <w:rPr>
                <w:rFonts w:ascii="Arial" w:hAnsi="Arial" w:cs="Arial"/>
                <w:color w:val="000000"/>
                <w:spacing w:val="-3"/>
                <w:sz w:val="22"/>
                <w:szCs w:val="22"/>
              </w:rPr>
              <w:t xml:space="preserve"> (СЕ) (оригинал)</w:t>
            </w:r>
          </w:p>
          <w:p w14:paraId="1EC20966" w14:textId="77777777" w:rsidR="008C0F4F" w:rsidRPr="008A3513" w:rsidRDefault="004B18D7"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4A1294" w:rsidRPr="008A3513">
              <w:rPr>
                <w:rFonts w:ascii="Arial" w:hAnsi="Arial" w:cs="Arial"/>
                <w:color w:val="000000"/>
                <w:spacing w:val="-3"/>
                <w:sz w:val="22"/>
                <w:szCs w:val="22"/>
              </w:rPr>
              <w:t>ТТН</w:t>
            </w:r>
            <w:r w:rsidR="008C0F4F" w:rsidRPr="008A3513">
              <w:rPr>
                <w:rFonts w:ascii="Arial" w:hAnsi="Arial" w:cs="Arial"/>
                <w:color w:val="000000"/>
                <w:spacing w:val="-3"/>
                <w:sz w:val="22"/>
                <w:szCs w:val="22"/>
              </w:rPr>
              <w:t xml:space="preserve"> (оригинал);</w:t>
            </w:r>
          </w:p>
          <w:p w14:paraId="14EF51B8" w14:textId="77777777" w:rsidR="008C0F4F" w:rsidRPr="008A3513" w:rsidRDefault="004B18D7"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Счет-фактура (оригинал);</w:t>
            </w:r>
          </w:p>
          <w:p w14:paraId="3C1EB425" w14:textId="77777777" w:rsidR="008C0F4F" w:rsidRPr="008A3513" w:rsidRDefault="004B18D7" w:rsidP="008A3513">
            <w:pPr>
              <w:widowControl w:val="0"/>
              <w:jc w:val="both"/>
              <w:rPr>
                <w:rFonts w:ascii="Arial" w:hAnsi="Arial" w:cs="Arial"/>
                <w:color w:val="000000"/>
                <w:spacing w:val="-3"/>
                <w:sz w:val="22"/>
                <w:szCs w:val="22"/>
              </w:rPr>
            </w:pPr>
            <w:r w:rsidRPr="008A3513">
              <w:rPr>
                <w:rFonts w:ascii="Arial" w:hAnsi="Arial" w:cs="Arial"/>
                <w:color w:val="000000"/>
                <w:spacing w:val="-3"/>
                <w:sz w:val="22"/>
                <w:szCs w:val="22"/>
              </w:rPr>
              <w:t xml:space="preserve">-   </w:t>
            </w:r>
            <w:r w:rsidR="008C0F4F" w:rsidRPr="008A3513">
              <w:rPr>
                <w:rFonts w:ascii="Arial" w:hAnsi="Arial" w:cs="Arial"/>
                <w:color w:val="000000"/>
                <w:spacing w:val="-3"/>
                <w:sz w:val="22"/>
                <w:szCs w:val="22"/>
              </w:rPr>
              <w:t>Упаковочная ведомость (оригинал);</w:t>
            </w:r>
          </w:p>
          <w:p w14:paraId="00F1C10B" w14:textId="77777777" w:rsidR="008C0F4F" w:rsidRPr="008A3513" w:rsidRDefault="004B18D7" w:rsidP="008A3513">
            <w:pPr>
              <w:widowControl w:val="0"/>
              <w:jc w:val="both"/>
              <w:rPr>
                <w:rFonts w:ascii="Arial" w:hAnsi="Arial" w:cs="Arial"/>
                <w:color w:val="000000"/>
                <w:sz w:val="22"/>
                <w:szCs w:val="22"/>
              </w:rPr>
            </w:pPr>
            <w:r w:rsidRPr="008A3513">
              <w:rPr>
                <w:rFonts w:ascii="Arial" w:hAnsi="Arial" w:cs="Arial"/>
                <w:color w:val="000000"/>
                <w:sz w:val="22"/>
                <w:szCs w:val="22"/>
              </w:rPr>
              <w:t xml:space="preserve">-   </w:t>
            </w:r>
            <w:r w:rsidR="008C0F4F" w:rsidRPr="008A3513">
              <w:rPr>
                <w:rFonts w:ascii="Arial" w:hAnsi="Arial" w:cs="Arial"/>
                <w:color w:val="000000"/>
                <w:sz w:val="22"/>
                <w:szCs w:val="22"/>
              </w:rPr>
              <w:t>Экспортная декларация (копия</w:t>
            </w:r>
            <w:r w:rsidR="00A6502A" w:rsidRPr="008A3513">
              <w:rPr>
                <w:rFonts w:ascii="Arial" w:hAnsi="Arial" w:cs="Arial"/>
                <w:color w:val="000000"/>
                <w:sz w:val="22"/>
                <w:szCs w:val="22"/>
              </w:rPr>
              <w:t>);</w:t>
            </w:r>
          </w:p>
          <w:p w14:paraId="55876F0E" w14:textId="77777777" w:rsidR="00A6502A" w:rsidRPr="008A3513" w:rsidRDefault="004B18D7" w:rsidP="008A3513">
            <w:pPr>
              <w:widowControl w:val="0"/>
              <w:jc w:val="both"/>
              <w:rPr>
                <w:rFonts w:ascii="Arial" w:hAnsi="Arial" w:cs="Arial"/>
                <w:color w:val="000000"/>
                <w:sz w:val="22"/>
                <w:szCs w:val="22"/>
              </w:rPr>
            </w:pPr>
            <w:r w:rsidRPr="008A3513">
              <w:rPr>
                <w:rFonts w:ascii="Arial" w:hAnsi="Arial" w:cs="Arial"/>
                <w:color w:val="000000"/>
                <w:spacing w:val="-3"/>
                <w:sz w:val="22"/>
                <w:szCs w:val="22"/>
              </w:rPr>
              <w:t xml:space="preserve">- </w:t>
            </w:r>
            <w:r w:rsidR="00A6502A" w:rsidRPr="008A3513">
              <w:rPr>
                <w:rFonts w:ascii="Arial" w:hAnsi="Arial" w:cs="Arial"/>
                <w:color w:val="000000"/>
                <w:spacing w:val="-3"/>
                <w:sz w:val="22"/>
                <w:szCs w:val="22"/>
              </w:rPr>
              <w:t xml:space="preserve">Инструкция по эксплуатации и техническому обслуживанию на товар на </w:t>
            </w:r>
            <w:r w:rsidR="00BA3F05" w:rsidRPr="008A3513">
              <w:rPr>
                <w:rFonts w:ascii="Arial" w:hAnsi="Arial" w:cs="Arial"/>
                <w:color w:val="000000"/>
                <w:spacing w:val="-3"/>
                <w:sz w:val="22"/>
                <w:szCs w:val="22"/>
              </w:rPr>
              <w:t>английском</w:t>
            </w:r>
            <w:r w:rsidR="00A6502A" w:rsidRPr="008A3513">
              <w:rPr>
                <w:rFonts w:ascii="Arial" w:hAnsi="Arial" w:cs="Arial"/>
                <w:color w:val="000000"/>
                <w:spacing w:val="-3"/>
                <w:sz w:val="22"/>
                <w:szCs w:val="22"/>
              </w:rPr>
              <w:t xml:space="preserve"> языке</w:t>
            </w:r>
            <w:r w:rsidR="006E0902" w:rsidRPr="008A3513">
              <w:rPr>
                <w:rFonts w:ascii="Arial" w:hAnsi="Arial" w:cs="Arial"/>
                <w:color w:val="000000"/>
                <w:spacing w:val="-3"/>
                <w:sz w:val="22"/>
                <w:szCs w:val="22"/>
              </w:rPr>
              <w:t xml:space="preserve"> и, если возможно, на русском языке</w:t>
            </w:r>
            <w:r w:rsidR="00A6502A" w:rsidRPr="008A3513">
              <w:rPr>
                <w:rFonts w:ascii="Arial" w:hAnsi="Arial" w:cs="Arial"/>
                <w:color w:val="000000"/>
                <w:spacing w:val="-3"/>
                <w:sz w:val="22"/>
                <w:szCs w:val="22"/>
              </w:rPr>
              <w:t>.</w:t>
            </w:r>
          </w:p>
          <w:p w14:paraId="47BC3E6F" w14:textId="77777777" w:rsidR="007671C1" w:rsidRDefault="007671C1" w:rsidP="008A3513">
            <w:pPr>
              <w:widowControl w:val="0"/>
              <w:jc w:val="both"/>
              <w:rPr>
                <w:rFonts w:ascii="Arial" w:hAnsi="Arial" w:cs="Arial"/>
                <w:color w:val="000000"/>
                <w:sz w:val="22"/>
                <w:szCs w:val="22"/>
              </w:rPr>
            </w:pPr>
          </w:p>
          <w:p w14:paraId="1BB3FF2B" w14:textId="77777777" w:rsidR="00602FD3" w:rsidRPr="008A3513" w:rsidRDefault="00602FD3" w:rsidP="008A3513">
            <w:pPr>
              <w:widowControl w:val="0"/>
              <w:jc w:val="both"/>
              <w:rPr>
                <w:rFonts w:ascii="Arial" w:hAnsi="Arial" w:cs="Arial"/>
                <w:color w:val="000000"/>
                <w:sz w:val="22"/>
                <w:szCs w:val="22"/>
              </w:rPr>
            </w:pPr>
          </w:p>
          <w:p w14:paraId="6350DC1A" w14:textId="77777777" w:rsidR="009C6AE4" w:rsidRPr="008A3513" w:rsidRDefault="009C6AE4" w:rsidP="008A3513">
            <w:pPr>
              <w:widowControl w:val="0"/>
              <w:jc w:val="both"/>
              <w:rPr>
                <w:rFonts w:ascii="Arial" w:hAnsi="Arial" w:cs="Arial"/>
                <w:color w:val="FF0000"/>
                <w:sz w:val="22"/>
                <w:szCs w:val="22"/>
              </w:rPr>
            </w:pPr>
            <w:r w:rsidRPr="008A3513">
              <w:rPr>
                <w:rFonts w:ascii="Arial" w:hAnsi="Arial" w:cs="Arial"/>
                <w:sz w:val="22"/>
                <w:szCs w:val="22"/>
              </w:rPr>
              <w:t xml:space="preserve">4.6.Как только Товар готов к упаковке для отправки со склада Продавца в </w:t>
            </w:r>
            <w:proofErr w:type="spellStart"/>
            <w:r w:rsidR="00602FD3">
              <w:rPr>
                <w:rFonts w:ascii="Arial" w:hAnsi="Arial" w:cs="Arial"/>
                <w:snapToGrid w:val="0"/>
                <w:sz w:val="22"/>
                <w:szCs w:val="22"/>
                <w:lang w:eastAsia="en-US"/>
              </w:rPr>
              <w:t>Заандаме</w:t>
            </w:r>
            <w:proofErr w:type="spellEnd"/>
            <w:r w:rsidR="00602FD3">
              <w:rPr>
                <w:rFonts w:ascii="Arial" w:hAnsi="Arial" w:cs="Arial"/>
                <w:snapToGrid w:val="0"/>
                <w:sz w:val="22"/>
                <w:szCs w:val="22"/>
                <w:lang w:eastAsia="en-US"/>
              </w:rPr>
              <w:t>/ Роттердаме, Нидерланды</w:t>
            </w:r>
            <w:r w:rsidRPr="008A3513">
              <w:rPr>
                <w:rFonts w:ascii="Arial" w:hAnsi="Arial" w:cs="Arial"/>
                <w:sz w:val="22"/>
                <w:szCs w:val="22"/>
              </w:rPr>
              <w:t>, эта упаковка может быть произведена в присутствии представителя Покупателя с наличием доверенности, выданной Покупателем этому представителю. «Акт сдачи-приемки всего оборудования в соответствии со спецификациями» (Приложение № 4) подписывается в течение 1 (одного)</w:t>
            </w:r>
            <w:ins w:id="19" w:author="Ivanna Medvid" w:date="2015-05-21T18:04:00Z">
              <w:r w:rsidR="001046B8">
                <w:rPr>
                  <w:rFonts w:ascii="Arial" w:hAnsi="Arial" w:cs="Arial"/>
                  <w:sz w:val="22"/>
                  <w:szCs w:val="22"/>
                  <w:lang w:val="uk-UA"/>
                </w:rPr>
                <w:t xml:space="preserve"> робочого</w:t>
              </w:r>
            </w:ins>
            <w:r w:rsidRPr="008A3513">
              <w:rPr>
                <w:rFonts w:ascii="Arial" w:hAnsi="Arial" w:cs="Arial"/>
                <w:sz w:val="22"/>
                <w:szCs w:val="22"/>
              </w:rPr>
              <w:t xml:space="preserve"> дня, который подтверждает доставку оборудования согласно Приложению № 2.</w:t>
            </w:r>
            <w:r w:rsidRPr="008A3513">
              <w:rPr>
                <w:rFonts w:ascii="Arial" w:hAnsi="Arial" w:cs="Arial"/>
                <w:color w:val="FF0000"/>
                <w:sz w:val="22"/>
                <w:szCs w:val="22"/>
              </w:rPr>
              <w:t xml:space="preserve"> </w:t>
            </w:r>
          </w:p>
          <w:p w14:paraId="3018B63A" w14:textId="77777777" w:rsidR="009C6AE4" w:rsidRDefault="009C6AE4" w:rsidP="008A3513">
            <w:pPr>
              <w:widowControl w:val="0"/>
              <w:ind w:left="360"/>
              <w:jc w:val="both"/>
              <w:rPr>
                <w:rFonts w:ascii="Arial" w:hAnsi="Arial" w:cs="Arial"/>
                <w:snapToGrid w:val="0"/>
                <w:color w:val="FF0000"/>
                <w:sz w:val="22"/>
                <w:szCs w:val="22"/>
              </w:rPr>
            </w:pPr>
          </w:p>
          <w:p w14:paraId="3F138E4F" w14:textId="77777777" w:rsidR="00602FD3" w:rsidRPr="008A3513" w:rsidRDefault="00602FD3" w:rsidP="008A3513">
            <w:pPr>
              <w:widowControl w:val="0"/>
              <w:ind w:left="360"/>
              <w:jc w:val="both"/>
              <w:rPr>
                <w:rFonts w:ascii="Arial" w:hAnsi="Arial" w:cs="Arial"/>
                <w:snapToGrid w:val="0"/>
                <w:color w:val="FF0000"/>
                <w:sz w:val="22"/>
                <w:szCs w:val="22"/>
              </w:rPr>
            </w:pPr>
          </w:p>
          <w:p w14:paraId="6C47523A" w14:textId="77777777" w:rsidR="009C6AE4" w:rsidRDefault="009C6AE4" w:rsidP="008A3513">
            <w:pPr>
              <w:widowControl w:val="0"/>
              <w:jc w:val="both"/>
              <w:rPr>
                <w:rFonts w:ascii="Arial" w:hAnsi="Arial" w:cs="Arial"/>
                <w:color w:val="000000"/>
                <w:sz w:val="22"/>
                <w:szCs w:val="22"/>
              </w:rPr>
            </w:pPr>
            <w:r w:rsidRPr="008A3513">
              <w:rPr>
                <w:rFonts w:ascii="Arial" w:hAnsi="Arial" w:cs="Arial"/>
                <w:color w:val="000000"/>
                <w:sz w:val="22"/>
                <w:szCs w:val="22"/>
              </w:rPr>
              <w:t xml:space="preserve">4.7.В случае если упаковка будет произведена в отсутствие представителя </w:t>
            </w:r>
            <w:r w:rsidRPr="008A3513">
              <w:rPr>
                <w:rFonts w:ascii="Arial" w:hAnsi="Arial" w:cs="Arial"/>
                <w:sz w:val="22"/>
                <w:szCs w:val="22"/>
              </w:rPr>
              <w:t>П</w:t>
            </w:r>
            <w:proofErr w:type="spellStart"/>
            <w:r w:rsidRPr="008A3513">
              <w:rPr>
                <w:rFonts w:ascii="Arial" w:hAnsi="Arial" w:cs="Arial"/>
                <w:sz w:val="22"/>
                <w:szCs w:val="22"/>
                <w:lang w:val="uk-UA"/>
              </w:rPr>
              <w:t>окупателя</w:t>
            </w:r>
            <w:proofErr w:type="spellEnd"/>
            <w:r w:rsidRPr="008A3513">
              <w:rPr>
                <w:rFonts w:ascii="Arial" w:hAnsi="Arial" w:cs="Arial"/>
                <w:sz w:val="22"/>
                <w:szCs w:val="22"/>
              </w:rPr>
              <w:t>,</w:t>
            </w:r>
            <w:r w:rsidRPr="008A3513">
              <w:rPr>
                <w:rFonts w:ascii="Arial" w:hAnsi="Arial" w:cs="Arial"/>
                <w:color w:val="000000"/>
                <w:sz w:val="22"/>
                <w:szCs w:val="22"/>
              </w:rPr>
              <w:t xml:space="preserve"> упаковочный лист составленный Продавцом при погрузке, будет считаться актом о содержимом упаковки.</w:t>
            </w:r>
          </w:p>
          <w:p w14:paraId="072A59A2" w14:textId="77777777" w:rsidR="00602FD3" w:rsidRDefault="00602FD3" w:rsidP="008A3513">
            <w:pPr>
              <w:widowControl w:val="0"/>
              <w:jc w:val="both"/>
              <w:rPr>
                <w:rFonts w:ascii="Arial" w:hAnsi="Arial" w:cs="Arial"/>
                <w:color w:val="000000"/>
                <w:sz w:val="22"/>
                <w:szCs w:val="22"/>
              </w:rPr>
            </w:pPr>
          </w:p>
          <w:p w14:paraId="7EBD5851" w14:textId="77777777" w:rsidR="00602FD3" w:rsidRPr="00CF3538" w:rsidRDefault="00602FD3" w:rsidP="008A3513">
            <w:pPr>
              <w:widowControl w:val="0"/>
              <w:jc w:val="both"/>
              <w:rPr>
                <w:rFonts w:ascii="Arial" w:hAnsi="Arial" w:cs="Arial"/>
                <w:color w:val="000000"/>
                <w:sz w:val="22"/>
                <w:szCs w:val="22"/>
              </w:rPr>
            </w:pPr>
          </w:p>
          <w:p w14:paraId="40F20BAB" w14:textId="77777777" w:rsidR="00D46492" w:rsidRPr="00CF3538" w:rsidRDefault="007007BC" w:rsidP="008A3513">
            <w:pPr>
              <w:pStyle w:val="ColorfulList-Accent11"/>
              <w:ind w:left="0"/>
              <w:rPr>
                <w:rFonts w:ascii="Arial" w:hAnsi="Arial" w:cs="Arial"/>
              </w:rPr>
            </w:pPr>
            <w:r w:rsidRPr="00CF3538">
              <w:rPr>
                <w:rFonts w:ascii="Arial" w:hAnsi="Arial" w:cs="Arial"/>
              </w:rPr>
              <w:t>4.</w:t>
            </w:r>
            <w:r w:rsidR="00BF7263" w:rsidRPr="00CF3538">
              <w:rPr>
                <w:rFonts w:ascii="Arial" w:hAnsi="Arial" w:cs="Arial"/>
              </w:rPr>
              <w:t>8</w:t>
            </w:r>
            <w:r w:rsidRPr="00CF3538">
              <w:rPr>
                <w:rFonts w:ascii="Arial" w:hAnsi="Arial" w:cs="Arial"/>
              </w:rPr>
              <w:t xml:space="preserve">. </w:t>
            </w:r>
            <w:r w:rsidR="00D46492" w:rsidRPr="00CF3538">
              <w:rPr>
                <w:rFonts w:ascii="Arial" w:hAnsi="Arial" w:cs="Arial"/>
              </w:rPr>
              <w:t xml:space="preserve">АДРЕС </w:t>
            </w:r>
            <w:r w:rsidR="002B3110" w:rsidRPr="00CF3538">
              <w:rPr>
                <w:rFonts w:ascii="Arial" w:hAnsi="Arial" w:cs="Arial"/>
              </w:rPr>
              <w:t>ГРУЗОПОЛУЧАТЕЛЯ</w:t>
            </w:r>
          </w:p>
          <w:p w14:paraId="20B67CDC" w14:textId="77777777" w:rsidR="001B51E1" w:rsidRPr="00984C87" w:rsidRDefault="001B51E1" w:rsidP="001B51E1">
            <w:pPr>
              <w:pBdr>
                <w:bottom w:val="single" w:sz="12" w:space="1" w:color="auto"/>
              </w:pBdr>
              <w:rPr>
                <w:rFonts w:ascii="Arial" w:hAnsi="Arial" w:cs="Arial"/>
                <w:snapToGrid w:val="0"/>
                <w:sz w:val="22"/>
                <w:szCs w:val="22"/>
              </w:rPr>
            </w:pPr>
          </w:p>
          <w:p w14:paraId="13E0C051" w14:textId="77777777" w:rsidR="007E6674" w:rsidRPr="001B51E1" w:rsidRDefault="001B51E1" w:rsidP="001B51E1">
            <w:pPr>
              <w:pBdr>
                <w:bottom w:val="single" w:sz="12" w:space="1" w:color="auto"/>
              </w:pBdr>
              <w:rPr>
                <w:rFonts w:ascii="Arial" w:hAnsi="Arial" w:cs="Arial"/>
                <w:color w:val="000000"/>
                <w:sz w:val="21"/>
                <w:szCs w:val="21"/>
              </w:rPr>
            </w:pPr>
            <w:r w:rsidRPr="004E5161">
              <w:rPr>
                <w:rFonts w:ascii="Arial" w:hAnsi="Arial" w:cs="Arial"/>
                <w:snapToGrid w:val="0"/>
                <w:sz w:val="22"/>
                <w:szCs w:val="22"/>
              </w:rPr>
              <w:t xml:space="preserve">ООО «САТЕЛЛИТ», ул. Таганрогская, 76, </w:t>
            </w:r>
            <w:r w:rsidRPr="004E5161">
              <w:rPr>
                <w:rFonts w:ascii="Arial" w:hAnsi="Arial" w:cs="Arial"/>
                <w:sz w:val="22"/>
                <w:szCs w:val="22"/>
              </w:rPr>
              <w:t xml:space="preserve">87543 </w:t>
            </w:r>
            <w:r w:rsidRPr="004E5161">
              <w:rPr>
                <w:rFonts w:ascii="Arial" w:hAnsi="Arial" w:cs="Arial"/>
                <w:snapToGrid w:val="0"/>
                <w:sz w:val="22"/>
                <w:szCs w:val="22"/>
              </w:rPr>
              <w:t>г. Мариуполь, Украина</w:t>
            </w:r>
          </w:p>
          <w:p w14:paraId="303EA657" w14:textId="77777777" w:rsidR="003A50BB" w:rsidRPr="001B51E1" w:rsidRDefault="003A50BB" w:rsidP="00FA7AF4">
            <w:pPr>
              <w:rPr>
                <w:rFonts w:ascii="Arial" w:hAnsi="Arial" w:cs="Arial"/>
                <w:sz w:val="20"/>
                <w:szCs w:val="20"/>
                <w:lang w:eastAsia="nl-NL"/>
              </w:rPr>
            </w:pPr>
          </w:p>
          <w:p w14:paraId="6E8012F2" w14:textId="77777777" w:rsidR="003A50BB" w:rsidRPr="001B51E1" w:rsidRDefault="003A50BB" w:rsidP="00FA7AF4">
            <w:pPr>
              <w:rPr>
                <w:rFonts w:ascii="Arial" w:hAnsi="Arial" w:cs="Arial"/>
                <w:sz w:val="20"/>
                <w:szCs w:val="20"/>
                <w:lang w:eastAsia="nl-NL"/>
              </w:rPr>
            </w:pPr>
          </w:p>
        </w:tc>
        <w:tc>
          <w:tcPr>
            <w:tcW w:w="4986" w:type="dxa"/>
            <w:shd w:val="clear" w:color="auto" w:fill="auto"/>
          </w:tcPr>
          <w:p w14:paraId="4263C8B9" w14:textId="77777777" w:rsidR="00F30A01" w:rsidRPr="008A3513" w:rsidRDefault="0038173E" w:rsidP="008A3513">
            <w:pPr>
              <w:jc w:val="both"/>
              <w:rPr>
                <w:rFonts w:ascii="Arial" w:hAnsi="Arial" w:cs="Arial"/>
                <w:b/>
                <w:sz w:val="22"/>
                <w:szCs w:val="22"/>
                <w:lang w:val="en-US"/>
              </w:rPr>
            </w:pPr>
            <w:r w:rsidRPr="008A3513">
              <w:rPr>
                <w:rFonts w:ascii="Arial" w:hAnsi="Arial" w:cs="Arial"/>
                <w:b/>
                <w:sz w:val="22"/>
                <w:szCs w:val="22"/>
                <w:lang w:val="en-US"/>
              </w:rPr>
              <w:lastRenderedPageBreak/>
              <w:t>4. DELIVERY TERMS</w:t>
            </w:r>
          </w:p>
          <w:p w14:paraId="09182FF6" w14:textId="77777777" w:rsidR="00F30A01" w:rsidRPr="008A3513" w:rsidRDefault="00F30A01" w:rsidP="008A3513">
            <w:pPr>
              <w:jc w:val="both"/>
              <w:rPr>
                <w:rFonts w:ascii="Arial" w:hAnsi="Arial" w:cs="Arial"/>
                <w:sz w:val="22"/>
                <w:szCs w:val="22"/>
                <w:lang w:val="en-US"/>
              </w:rPr>
            </w:pPr>
          </w:p>
          <w:p w14:paraId="7FF4A02B" w14:textId="77777777" w:rsidR="00C77810" w:rsidRPr="008A3513" w:rsidRDefault="00F30A01" w:rsidP="008A3513">
            <w:pPr>
              <w:jc w:val="both"/>
              <w:rPr>
                <w:rFonts w:ascii="Arial" w:hAnsi="Arial" w:cs="Arial"/>
                <w:color w:val="000000"/>
                <w:sz w:val="22"/>
                <w:szCs w:val="22"/>
                <w:lang w:val="en-US"/>
              </w:rPr>
            </w:pPr>
            <w:r w:rsidRPr="008A3513">
              <w:rPr>
                <w:rFonts w:ascii="Arial" w:hAnsi="Arial" w:cs="Arial"/>
                <w:sz w:val="22"/>
                <w:szCs w:val="22"/>
                <w:lang w:val="en-US"/>
              </w:rPr>
              <w:t>4.1.</w:t>
            </w:r>
            <w:r w:rsidR="007433B4" w:rsidRPr="008A3513">
              <w:rPr>
                <w:rFonts w:ascii="Arial" w:hAnsi="Arial" w:cs="Arial"/>
                <w:sz w:val="22"/>
                <w:szCs w:val="22"/>
                <w:lang w:val="en-US"/>
              </w:rPr>
              <w:t xml:space="preserve"> </w:t>
            </w:r>
            <w:r w:rsidR="00C77810" w:rsidRPr="008A3513">
              <w:rPr>
                <w:rFonts w:ascii="Arial" w:hAnsi="Arial" w:cs="Arial"/>
                <w:color w:val="000000"/>
                <w:sz w:val="22"/>
                <w:szCs w:val="22"/>
                <w:lang w:val="en-US"/>
              </w:rPr>
              <w:t xml:space="preserve">100% delivery of all the equipment as per </w:t>
            </w:r>
            <w:r w:rsidR="0038173E" w:rsidRPr="008A3513">
              <w:rPr>
                <w:rFonts w:ascii="Arial" w:hAnsi="Arial" w:cs="Arial"/>
                <w:color w:val="000000"/>
                <w:sz w:val="22"/>
                <w:szCs w:val="22"/>
                <w:lang w:val="en-US"/>
              </w:rPr>
              <w:t xml:space="preserve">the </w:t>
            </w:r>
            <w:r w:rsidR="00C77810" w:rsidRPr="008A3513">
              <w:rPr>
                <w:rFonts w:ascii="Arial" w:hAnsi="Arial" w:cs="Arial"/>
                <w:color w:val="000000"/>
                <w:sz w:val="22"/>
                <w:szCs w:val="22"/>
                <w:lang w:val="en-US"/>
              </w:rPr>
              <w:t xml:space="preserve">Goods </w:t>
            </w:r>
            <w:r w:rsidR="00C77810" w:rsidRPr="008A3513">
              <w:rPr>
                <w:rFonts w:ascii="Arial" w:hAnsi="Arial" w:cs="Arial"/>
                <w:sz w:val="22"/>
                <w:szCs w:val="22"/>
                <w:lang w:val="en-US"/>
              </w:rPr>
              <w:t xml:space="preserve">Specification (Appendix </w:t>
            </w:r>
            <w:r w:rsidR="0038173E" w:rsidRPr="008A3513">
              <w:rPr>
                <w:rFonts w:ascii="Arial" w:hAnsi="Arial" w:cs="Arial"/>
                <w:sz w:val="22"/>
                <w:szCs w:val="22"/>
                <w:lang w:val="en-US"/>
              </w:rPr>
              <w:t xml:space="preserve">№ </w:t>
            </w:r>
            <w:r w:rsidR="00F82EC1" w:rsidRPr="008A3513">
              <w:rPr>
                <w:rFonts w:ascii="Arial" w:hAnsi="Arial" w:cs="Arial"/>
                <w:sz w:val="22"/>
                <w:szCs w:val="22"/>
                <w:lang w:val="en-US"/>
              </w:rPr>
              <w:t>2</w:t>
            </w:r>
            <w:r w:rsidR="00C77810" w:rsidRPr="008A3513">
              <w:rPr>
                <w:rFonts w:ascii="Arial" w:hAnsi="Arial" w:cs="Arial"/>
                <w:sz w:val="22"/>
                <w:szCs w:val="22"/>
                <w:lang w:val="en-US"/>
              </w:rPr>
              <w:t xml:space="preserve">) under </w:t>
            </w:r>
            <w:r w:rsidR="00AE072B">
              <w:rPr>
                <w:rFonts w:ascii="Arial" w:hAnsi="Arial" w:cs="Arial"/>
                <w:snapToGrid w:val="0"/>
                <w:sz w:val="22"/>
                <w:szCs w:val="22"/>
                <w:lang w:val="en-US" w:eastAsia="en-US"/>
              </w:rPr>
              <w:t xml:space="preserve">FCA </w:t>
            </w:r>
            <w:r w:rsidR="0028377B">
              <w:rPr>
                <w:rFonts w:ascii="Arial" w:hAnsi="Arial" w:cs="Arial"/>
                <w:snapToGrid w:val="0"/>
                <w:sz w:val="22"/>
                <w:szCs w:val="22"/>
                <w:lang w:val="en-US" w:eastAsia="en-US"/>
              </w:rPr>
              <w:t>Zaandam/ Rotterdam,</w:t>
            </w:r>
            <w:r w:rsidR="00AE072B">
              <w:rPr>
                <w:rFonts w:ascii="Arial" w:hAnsi="Arial" w:cs="Arial"/>
                <w:snapToGrid w:val="0"/>
                <w:sz w:val="22"/>
                <w:szCs w:val="22"/>
                <w:lang w:val="en-US" w:eastAsia="en-US"/>
              </w:rPr>
              <w:t xml:space="preserve"> the </w:t>
            </w:r>
            <w:r w:rsidR="0028377B">
              <w:rPr>
                <w:rFonts w:ascii="Arial" w:hAnsi="Arial" w:cs="Arial"/>
                <w:snapToGrid w:val="0"/>
                <w:sz w:val="22"/>
                <w:szCs w:val="22"/>
                <w:lang w:val="en-US" w:eastAsia="en-US"/>
              </w:rPr>
              <w:t>Netherlands</w:t>
            </w:r>
            <w:r w:rsidR="0028377B" w:rsidRPr="008A3513">
              <w:rPr>
                <w:rFonts w:ascii="Arial" w:hAnsi="Arial" w:cs="Arial"/>
                <w:snapToGrid w:val="0"/>
                <w:sz w:val="22"/>
                <w:szCs w:val="22"/>
                <w:lang w:val="en-US" w:eastAsia="en-US"/>
              </w:rPr>
              <w:t xml:space="preserve"> (</w:t>
            </w:r>
            <w:r w:rsidR="00C77810" w:rsidRPr="008A3513">
              <w:rPr>
                <w:rFonts w:ascii="Arial" w:hAnsi="Arial" w:cs="Arial"/>
                <w:color w:val="000000"/>
                <w:spacing w:val="-3"/>
                <w:sz w:val="22"/>
                <w:szCs w:val="22"/>
                <w:lang w:val="en-US"/>
              </w:rPr>
              <w:t>INCOTERMS 20</w:t>
            </w:r>
            <w:r w:rsidR="00881901" w:rsidRPr="008A3513">
              <w:rPr>
                <w:rFonts w:ascii="Arial" w:hAnsi="Arial" w:cs="Arial"/>
                <w:color w:val="000000"/>
                <w:spacing w:val="-3"/>
                <w:sz w:val="22"/>
                <w:szCs w:val="22"/>
                <w:lang w:val="en-US"/>
              </w:rPr>
              <w:t>1</w:t>
            </w:r>
            <w:r w:rsidR="00C77810" w:rsidRPr="008A3513">
              <w:rPr>
                <w:rFonts w:ascii="Arial" w:hAnsi="Arial" w:cs="Arial"/>
                <w:color w:val="000000"/>
                <w:spacing w:val="-3"/>
                <w:sz w:val="22"/>
                <w:szCs w:val="22"/>
                <w:lang w:val="en-US"/>
              </w:rPr>
              <w:t>0)</w:t>
            </w:r>
            <w:r w:rsidR="00C77810" w:rsidRPr="008A3513">
              <w:rPr>
                <w:rFonts w:ascii="Arial" w:hAnsi="Arial" w:cs="Arial"/>
                <w:color w:val="000000"/>
                <w:sz w:val="22"/>
                <w:szCs w:val="22"/>
                <w:lang w:val="en-US"/>
              </w:rPr>
              <w:t xml:space="preserve"> terms shall be delivered not</w:t>
            </w:r>
            <w:r w:rsidR="00D64D60">
              <w:rPr>
                <w:rFonts w:ascii="Arial" w:hAnsi="Arial" w:cs="Arial"/>
                <w:color w:val="000000"/>
                <w:sz w:val="22"/>
                <w:szCs w:val="22"/>
                <w:lang w:val="en-US"/>
              </w:rPr>
              <w:t xml:space="preserve"> later than</w:t>
            </w:r>
            <w:r w:rsidR="00C77810" w:rsidRPr="008A3513">
              <w:rPr>
                <w:rFonts w:ascii="Arial" w:hAnsi="Arial" w:cs="Arial"/>
                <w:color w:val="000000"/>
                <w:sz w:val="22"/>
                <w:szCs w:val="22"/>
                <w:lang w:val="en-US"/>
              </w:rPr>
              <w:t xml:space="preserve"> </w:t>
            </w:r>
            <w:r w:rsidR="005F7FD1">
              <w:rPr>
                <w:rFonts w:ascii="Arial" w:hAnsi="Arial" w:cs="Arial"/>
                <w:color w:val="000000"/>
                <w:sz w:val="22"/>
                <w:szCs w:val="22"/>
                <w:lang w:val="en-US"/>
              </w:rPr>
              <w:t>17 weeks</w:t>
            </w:r>
            <w:r w:rsidR="00726ACD" w:rsidRPr="008A3513">
              <w:rPr>
                <w:rFonts w:ascii="Arial" w:hAnsi="Arial" w:cs="Arial"/>
                <w:color w:val="000000"/>
                <w:sz w:val="22"/>
                <w:szCs w:val="22"/>
                <w:lang w:val="en-US"/>
              </w:rPr>
              <w:t xml:space="preserve"> </w:t>
            </w:r>
            <w:r w:rsidR="0038173E" w:rsidRPr="008A3513">
              <w:rPr>
                <w:rFonts w:ascii="Arial" w:hAnsi="Arial" w:cs="Arial"/>
                <w:color w:val="000000"/>
                <w:sz w:val="22"/>
                <w:szCs w:val="22"/>
                <w:lang w:val="en-US"/>
              </w:rPr>
              <w:t>after</w:t>
            </w:r>
            <w:r w:rsidR="00C77810" w:rsidRPr="008A3513">
              <w:rPr>
                <w:rFonts w:ascii="Arial" w:hAnsi="Arial" w:cs="Arial"/>
                <w:color w:val="000000"/>
                <w:sz w:val="22"/>
                <w:szCs w:val="22"/>
                <w:lang w:val="en-US"/>
              </w:rPr>
              <w:t xml:space="preserve"> the date </w:t>
            </w:r>
            <w:r w:rsidR="0038173E" w:rsidRPr="008A3513">
              <w:rPr>
                <w:rFonts w:ascii="Arial" w:hAnsi="Arial" w:cs="Arial"/>
                <w:color w:val="000000"/>
                <w:sz w:val="22"/>
                <w:szCs w:val="22"/>
                <w:lang w:val="en-US"/>
              </w:rPr>
              <w:t xml:space="preserve">of </w:t>
            </w:r>
            <w:r w:rsidR="005F4129" w:rsidRPr="008A3513">
              <w:rPr>
                <w:rFonts w:ascii="Arial" w:hAnsi="Arial" w:cs="Arial"/>
                <w:color w:val="000000"/>
                <w:sz w:val="22"/>
                <w:szCs w:val="22"/>
                <w:lang w:val="en-US"/>
              </w:rPr>
              <w:t xml:space="preserve">issue </w:t>
            </w:r>
            <w:r w:rsidR="005F4129" w:rsidRPr="008A3513">
              <w:rPr>
                <w:rFonts w:ascii="Arial" w:hAnsi="Arial" w:cs="Arial"/>
                <w:sz w:val="22"/>
                <w:szCs w:val="22"/>
                <w:lang w:val="en-US"/>
              </w:rPr>
              <w:t xml:space="preserve">by </w:t>
            </w:r>
            <w:r w:rsidR="005F4129" w:rsidRPr="008A3513">
              <w:rPr>
                <w:rFonts w:ascii="Arial" w:hAnsi="Arial" w:cs="Arial"/>
                <w:color w:val="000000"/>
                <w:sz w:val="22"/>
                <w:szCs w:val="22"/>
                <w:lang w:val="en-US"/>
              </w:rPr>
              <w:t xml:space="preserve">the </w:t>
            </w:r>
            <w:r w:rsidR="008E396A" w:rsidRPr="008A3513">
              <w:rPr>
                <w:rFonts w:ascii="Arial" w:hAnsi="Arial" w:cs="Arial"/>
                <w:color w:val="000000"/>
                <w:sz w:val="22"/>
                <w:szCs w:val="22"/>
                <w:lang w:val="en-US"/>
              </w:rPr>
              <w:t>Buyer</w:t>
            </w:r>
            <w:r w:rsidR="005F4129" w:rsidRPr="008A3513">
              <w:rPr>
                <w:rFonts w:ascii="Arial" w:hAnsi="Arial" w:cs="Arial"/>
                <w:color w:val="000000"/>
                <w:sz w:val="22"/>
                <w:szCs w:val="22"/>
                <w:lang w:val="en-US"/>
              </w:rPr>
              <w:t xml:space="preserve"> and acceptance by the </w:t>
            </w:r>
            <w:r w:rsidR="008E396A" w:rsidRPr="008A3513">
              <w:rPr>
                <w:rFonts w:ascii="Arial" w:hAnsi="Arial" w:cs="Arial"/>
                <w:color w:val="000000"/>
                <w:sz w:val="22"/>
                <w:szCs w:val="22"/>
                <w:lang w:val="en-US"/>
              </w:rPr>
              <w:t>Seller</w:t>
            </w:r>
            <w:r w:rsidR="005F4129" w:rsidRPr="008A3513">
              <w:rPr>
                <w:rFonts w:ascii="Arial" w:hAnsi="Arial" w:cs="Arial"/>
                <w:color w:val="000000"/>
                <w:sz w:val="22"/>
                <w:szCs w:val="22"/>
                <w:lang w:val="en-US"/>
              </w:rPr>
              <w:t xml:space="preserve"> </w:t>
            </w:r>
            <w:r w:rsidR="00AD2AF3" w:rsidRPr="008A3513">
              <w:rPr>
                <w:rFonts w:ascii="Arial" w:hAnsi="Arial" w:cs="Arial"/>
                <w:color w:val="000000"/>
                <w:sz w:val="22"/>
                <w:szCs w:val="22"/>
                <w:lang w:val="en-US"/>
              </w:rPr>
              <w:t xml:space="preserve">the L/C </w:t>
            </w:r>
            <w:r w:rsidR="005F4129" w:rsidRPr="008A3513">
              <w:rPr>
                <w:rFonts w:ascii="Arial" w:hAnsi="Arial" w:cs="Arial"/>
                <w:color w:val="000000"/>
                <w:sz w:val="22"/>
                <w:szCs w:val="22"/>
                <w:lang w:val="en-US"/>
              </w:rPr>
              <w:t>for</w:t>
            </w:r>
            <w:r w:rsidR="0038173E" w:rsidRPr="008A3513">
              <w:rPr>
                <w:rFonts w:ascii="Arial" w:hAnsi="Arial" w:cs="Arial"/>
                <w:color w:val="000000"/>
                <w:sz w:val="22"/>
                <w:szCs w:val="22"/>
                <w:lang w:val="en-US"/>
              </w:rPr>
              <w:t xml:space="preserve"> </w:t>
            </w:r>
            <w:r w:rsidR="0028377B">
              <w:rPr>
                <w:rFonts w:ascii="Arial" w:hAnsi="Arial" w:cs="Arial"/>
                <w:color w:val="000000"/>
                <w:sz w:val="22"/>
                <w:szCs w:val="22"/>
                <w:lang w:val="en-US"/>
              </w:rPr>
              <w:t>10</w:t>
            </w:r>
            <w:r w:rsidR="0038173E" w:rsidRPr="008A3513">
              <w:rPr>
                <w:rFonts w:ascii="Arial" w:hAnsi="Arial" w:cs="Arial"/>
                <w:color w:val="000000"/>
                <w:sz w:val="22"/>
                <w:szCs w:val="22"/>
                <w:lang w:val="en-US"/>
              </w:rPr>
              <w:t xml:space="preserve">0% </w:t>
            </w:r>
            <w:r w:rsidR="0028377B">
              <w:rPr>
                <w:rFonts w:ascii="Arial" w:hAnsi="Arial" w:cs="Arial"/>
                <w:color w:val="000000"/>
                <w:sz w:val="22"/>
                <w:szCs w:val="22"/>
                <w:lang w:val="en-US"/>
              </w:rPr>
              <w:t xml:space="preserve">of the total contract value </w:t>
            </w:r>
            <w:r w:rsidR="0038173E" w:rsidRPr="008A3513">
              <w:rPr>
                <w:rFonts w:ascii="Arial" w:hAnsi="Arial" w:cs="Arial"/>
                <w:color w:val="000000"/>
                <w:sz w:val="22"/>
                <w:szCs w:val="22"/>
                <w:lang w:val="en-US"/>
              </w:rPr>
              <w:t xml:space="preserve">as </w:t>
            </w:r>
            <w:r w:rsidR="00C77810" w:rsidRPr="008A3513">
              <w:rPr>
                <w:rFonts w:ascii="Arial" w:hAnsi="Arial" w:cs="Arial"/>
                <w:color w:val="000000"/>
                <w:sz w:val="22"/>
                <w:szCs w:val="22"/>
                <w:lang w:val="en-US"/>
              </w:rPr>
              <w:t xml:space="preserve">indicated </w:t>
            </w:r>
            <w:r w:rsidR="008E396A" w:rsidRPr="008A3513">
              <w:rPr>
                <w:rFonts w:ascii="Arial" w:hAnsi="Arial" w:cs="Arial"/>
                <w:color w:val="000000"/>
                <w:sz w:val="22"/>
                <w:szCs w:val="22"/>
                <w:lang w:val="en-US"/>
              </w:rPr>
              <w:t>above</w:t>
            </w:r>
            <w:r w:rsidR="0038173E" w:rsidRPr="008A3513">
              <w:rPr>
                <w:rFonts w:ascii="Arial" w:hAnsi="Arial" w:cs="Arial"/>
                <w:color w:val="000000"/>
                <w:sz w:val="22"/>
                <w:szCs w:val="22"/>
                <w:lang w:val="en-US"/>
              </w:rPr>
              <w:t>,</w:t>
            </w:r>
            <w:r w:rsidR="00C77810" w:rsidRPr="008A3513">
              <w:rPr>
                <w:rFonts w:ascii="Arial" w:hAnsi="Arial" w:cs="Arial"/>
                <w:color w:val="000000"/>
                <w:sz w:val="22"/>
                <w:szCs w:val="22"/>
                <w:lang w:val="en-US"/>
              </w:rPr>
              <w:t xml:space="preserve"> in accordance </w:t>
            </w:r>
            <w:r w:rsidR="0038173E" w:rsidRPr="008A3513">
              <w:rPr>
                <w:rFonts w:ascii="Arial" w:hAnsi="Arial" w:cs="Arial"/>
                <w:color w:val="000000"/>
                <w:sz w:val="22"/>
                <w:szCs w:val="22"/>
                <w:lang w:val="en-US"/>
              </w:rPr>
              <w:t>with</w:t>
            </w:r>
            <w:r w:rsidR="00C77810" w:rsidRPr="008A3513">
              <w:rPr>
                <w:rFonts w:ascii="Arial" w:hAnsi="Arial" w:cs="Arial"/>
                <w:color w:val="000000"/>
                <w:sz w:val="22"/>
                <w:szCs w:val="22"/>
                <w:lang w:val="en-US"/>
              </w:rPr>
              <w:t xml:space="preserve"> art. 3.2.</w:t>
            </w:r>
            <w:r w:rsidR="00AD2AF3" w:rsidRPr="008A3513">
              <w:rPr>
                <w:rFonts w:ascii="Arial" w:hAnsi="Arial" w:cs="Arial"/>
                <w:color w:val="000000"/>
                <w:sz w:val="22"/>
                <w:szCs w:val="22"/>
                <w:lang w:val="en-US"/>
              </w:rPr>
              <w:t>-</w:t>
            </w:r>
            <w:r w:rsidR="00602FD3" w:rsidRPr="00602FD3">
              <w:rPr>
                <w:rFonts w:ascii="Arial" w:hAnsi="Arial" w:cs="Arial"/>
                <w:color w:val="000000"/>
                <w:sz w:val="22"/>
                <w:szCs w:val="22"/>
                <w:lang w:val="en-US"/>
              </w:rPr>
              <w:t xml:space="preserve"> </w:t>
            </w:r>
            <w:r w:rsidR="00AD2AF3" w:rsidRPr="008A3513">
              <w:rPr>
                <w:rFonts w:ascii="Arial" w:hAnsi="Arial" w:cs="Arial"/>
                <w:color w:val="000000"/>
                <w:sz w:val="22"/>
                <w:szCs w:val="22"/>
                <w:lang w:val="en-US"/>
              </w:rPr>
              <w:t>3.</w:t>
            </w:r>
            <w:r w:rsidR="0028377B">
              <w:rPr>
                <w:rFonts w:ascii="Arial" w:hAnsi="Arial" w:cs="Arial"/>
                <w:color w:val="000000"/>
                <w:sz w:val="22"/>
                <w:szCs w:val="22"/>
                <w:lang w:val="en-US"/>
              </w:rPr>
              <w:t>6</w:t>
            </w:r>
            <w:r w:rsidR="00AD2AF3" w:rsidRPr="008A3513">
              <w:rPr>
                <w:rFonts w:ascii="Arial" w:hAnsi="Arial" w:cs="Arial"/>
                <w:color w:val="000000"/>
                <w:sz w:val="22"/>
                <w:szCs w:val="22"/>
                <w:lang w:val="en-US"/>
              </w:rPr>
              <w:t>.</w:t>
            </w:r>
            <w:r w:rsidR="00C77810" w:rsidRPr="008A3513">
              <w:rPr>
                <w:rFonts w:ascii="Arial" w:hAnsi="Arial" w:cs="Arial"/>
                <w:color w:val="000000"/>
                <w:sz w:val="22"/>
                <w:szCs w:val="22"/>
                <w:lang w:val="en-US"/>
              </w:rPr>
              <w:t xml:space="preserve"> of the present Contract.</w:t>
            </w:r>
          </w:p>
          <w:p w14:paraId="66B18D7A" w14:textId="77777777" w:rsidR="00BF7263" w:rsidRDefault="00BF7263" w:rsidP="008A3513">
            <w:pPr>
              <w:jc w:val="both"/>
              <w:rPr>
                <w:rFonts w:ascii="Arial" w:hAnsi="Arial" w:cs="Arial"/>
                <w:color w:val="000000"/>
                <w:sz w:val="22"/>
                <w:szCs w:val="22"/>
                <w:lang w:val="en-US"/>
              </w:rPr>
            </w:pPr>
          </w:p>
          <w:p w14:paraId="448D64E6" w14:textId="77777777" w:rsidR="00BF7263" w:rsidRPr="008A3513" w:rsidRDefault="00BF7263" w:rsidP="008A3513">
            <w:pPr>
              <w:widowControl w:val="0"/>
              <w:numPr>
                <w:ilvl w:val="1"/>
                <w:numId w:val="19"/>
              </w:numPr>
              <w:jc w:val="both"/>
              <w:rPr>
                <w:rFonts w:ascii="Arial" w:hAnsi="Arial" w:cs="Arial"/>
                <w:color w:val="000000"/>
                <w:sz w:val="22"/>
                <w:szCs w:val="22"/>
                <w:lang w:val="en-US"/>
              </w:rPr>
            </w:pPr>
            <w:r w:rsidRPr="008A3513">
              <w:rPr>
                <w:rFonts w:ascii="Arial" w:hAnsi="Arial" w:cs="Arial"/>
                <w:color w:val="000000"/>
                <w:sz w:val="22"/>
                <w:szCs w:val="22"/>
                <w:lang w:val="en-US"/>
              </w:rPr>
              <w:t>The shipping date is considered to be the date of the CMR issuing at the Seller’s country.</w:t>
            </w:r>
          </w:p>
          <w:p w14:paraId="7F64B4C0" w14:textId="77777777" w:rsidR="00BF7263" w:rsidRPr="006A10D9" w:rsidRDefault="00BF7263" w:rsidP="008A3513">
            <w:pPr>
              <w:jc w:val="both"/>
              <w:rPr>
                <w:rFonts w:ascii="Arial" w:hAnsi="Arial" w:cs="Arial"/>
                <w:color w:val="000000"/>
                <w:spacing w:val="-3"/>
                <w:sz w:val="22"/>
                <w:szCs w:val="22"/>
                <w:lang w:val="en-US"/>
              </w:rPr>
            </w:pPr>
          </w:p>
          <w:p w14:paraId="55772ADA" w14:textId="77777777" w:rsidR="00C77810" w:rsidRPr="008A3513" w:rsidRDefault="00C77810" w:rsidP="008A3513">
            <w:pPr>
              <w:widowControl w:val="0"/>
              <w:numPr>
                <w:ilvl w:val="1"/>
                <w:numId w:val="19"/>
              </w:numPr>
              <w:jc w:val="both"/>
              <w:rPr>
                <w:rFonts w:ascii="Arial" w:hAnsi="Arial" w:cs="Arial"/>
                <w:color w:val="000000"/>
                <w:spacing w:val="-3"/>
                <w:sz w:val="22"/>
                <w:szCs w:val="22"/>
                <w:lang w:val="en-US"/>
              </w:rPr>
            </w:pPr>
            <w:r w:rsidRPr="008A3513">
              <w:rPr>
                <w:rFonts w:ascii="Arial" w:hAnsi="Arial" w:cs="Arial"/>
                <w:color w:val="000000"/>
                <w:sz w:val="22"/>
                <w:szCs w:val="22"/>
                <w:lang w:val="en-US"/>
              </w:rPr>
              <w:t xml:space="preserve"> The prescheduled delivery is allowed upon written agreement </w:t>
            </w:r>
            <w:r w:rsidR="00974EEB" w:rsidRPr="008A3513">
              <w:rPr>
                <w:rFonts w:ascii="Arial" w:hAnsi="Arial" w:cs="Arial"/>
                <w:color w:val="000000"/>
                <w:sz w:val="22"/>
                <w:szCs w:val="22"/>
                <w:lang w:val="en-US"/>
              </w:rPr>
              <w:t>between</w:t>
            </w:r>
            <w:r w:rsidRPr="008A3513">
              <w:rPr>
                <w:rFonts w:ascii="Arial" w:hAnsi="Arial" w:cs="Arial"/>
                <w:color w:val="000000"/>
                <w:sz w:val="22"/>
                <w:szCs w:val="22"/>
                <w:lang w:val="en-US"/>
              </w:rPr>
              <w:t xml:space="preserve"> the parties.</w:t>
            </w:r>
          </w:p>
          <w:p w14:paraId="57B3C5D6" w14:textId="77777777" w:rsidR="00127F9F" w:rsidRDefault="00127F9F" w:rsidP="008A3513">
            <w:pPr>
              <w:widowControl w:val="0"/>
              <w:jc w:val="both"/>
              <w:rPr>
                <w:rFonts w:ascii="Arial" w:hAnsi="Arial" w:cs="Arial"/>
                <w:color w:val="000000"/>
                <w:spacing w:val="-3"/>
                <w:sz w:val="22"/>
                <w:szCs w:val="22"/>
                <w:lang w:val="en-US"/>
              </w:rPr>
            </w:pPr>
          </w:p>
          <w:p w14:paraId="26B97803" w14:textId="77777777" w:rsidR="00723432" w:rsidRPr="008A3513" w:rsidRDefault="00723432" w:rsidP="008A3513">
            <w:pPr>
              <w:widowControl w:val="0"/>
              <w:numPr>
                <w:ilvl w:val="1"/>
                <w:numId w:val="19"/>
              </w:numPr>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xml:space="preserve">The Seller shall transmit to the Buyer, not later than 7 </w:t>
            </w:r>
            <w:ins w:id="20" w:author="Ivanna Medvid" w:date="2015-05-21T17:07:00Z">
              <w:r w:rsidR="000C2D7A">
                <w:rPr>
                  <w:rFonts w:ascii="Arial" w:hAnsi="Arial" w:cs="Arial"/>
                  <w:color w:val="000000"/>
                  <w:spacing w:val="-3"/>
                  <w:sz w:val="22"/>
                  <w:szCs w:val="22"/>
                  <w:lang w:val="en-US"/>
                </w:rPr>
                <w:t xml:space="preserve">working </w:t>
              </w:r>
            </w:ins>
            <w:r w:rsidRPr="008A3513">
              <w:rPr>
                <w:rFonts w:ascii="Arial" w:hAnsi="Arial" w:cs="Arial"/>
                <w:color w:val="000000"/>
                <w:spacing w:val="-3"/>
                <w:sz w:val="22"/>
                <w:szCs w:val="22"/>
                <w:lang w:val="en-US"/>
              </w:rPr>
              <w:t>days  before  date of the shipment the following draft documents for agreement by fax or e-mail:</w:t>
            </w:r>
          </w:p>
          <w:p w14:paraId="343DD9B1" w14:textId="77777777" w:rsidR="003A53FF" w:rsidRPr="008A3513" w:rsidRDefault="003A53FF"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lastRenderedPageBreak/>
              <w:t>- Invoice;</w:t>
            </w:r>
          </w:p>
          <w:p w14:paraId="43D52388" w14:textId="77777777" w:rsidR="003A53FF" w:rsidRPr="008A3513" w:rsidRDefault="003A53FF"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Packing list;</w:t>
            </w:r>
          </w:p>
          <w:p w14:paraId="62C0F624" w14:textId="77777777" w:rsidR="003A53FF" w:rsidRPr="008A3513" w:rsidRDefault="003A53FF"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Certificate of origin;</w:t>
            </w:r>
          </w:p>
          <w:p w14:paraId="1FAFA5D6" w14:textId="77777777" w:rsidR="003A53FF" w:rsidRPr="008A3513" w:rsidRDefault="003A53FF"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xml:space="preserve">- </w:t>
            </w:r>
            <w:r w:rsidR="00A6502A" w:rsidRPr="008A3513">
              <w:rPr>
                <w:rFonts w:ascii="Arial" w:hAnsi="Arial" w:cs="Arial"/>
                <w:color w:val="000000"/>
                <w:spacing w:val="-3"/>
                <w:sz w:val="22"/>
                <w:szCs w:val="22"/>
                <w:lang w:val="en-US"/>
              </w:rPr>
              <w:t xml:space="preserve">Operating instructions and maintenance manual </w:t>
            </w:r>
            <w:r w:rsidRPr="008A3513">
              <w:rPr>
                <w:rFonts w:ascii="Arial" w:hAnsi="Arial" w:cs="Arial"/>
                <w:color w:val="000000"/>
                <w:spacing w:val="-3"/>
                <w:sz w:val="22"/>
                <w:szCs w:val="22"/>
                <w:lang w:val="en-US"/>
              </w:rPr>
              <w:t>of the Goods</w:t>
            </w:r>
            <w:r w:rsidR="001F69C5" w:rsidRPr="008A3513">
              <w:rPr>
                <w:rFonts w:ascii="Arial" w:hAnsi="Arial" w:cs="Arial"/>
                <w:color w:val="000000"/>
                <w:spacing w:val="-3"/>
                <w:sz w:val="22"/>
                <w:szCs w:val="22"/>
                <w:lang w:val="en-US"/>
              </w:rPr>
              <w:t xml:space="preserve"> in </w:t>
            </w:r>
            <w:r w:rsidR="006E0902" w:rsidRPr="008A3513">
              <w:rPr>
                <w:rFonts w:ascii="Arial" w:hAnsi="Arial" w:cs="Arial"/>
                <w:color w:val="000000"/>
                <w:spacing w:val="-3"/>
                <w:sz w:val="22"/>
                <w:szCs w:val="22"/>
                <w:lang w:val="en-US"/>
              </w:rPr>
              <w:t>English and if possible in Russian</w:t>
            </w:r>
            <w:r w:rsidR="00A6502A" w:rsidRPr="008A3513">
              <w:rPr>
                <w:rFonts w:ascii="Arial" w:hAnsi="Arial" w:cs="Arial"/>
                <w:color w:val="000000"/>
                <w:spacing w:val="-3"/>
                <w:sz w:val="22"/>
                <w:szCs w:val="22"/>
                <w:lang w:val="en-US"/>
              </w:rPr>
              <w:t>.</w:t>
            </w:r>
          </w:p>
          <w:p w14:paraId="3079C5A8" w14:textId="77777777" w:rsidR="00A6502A" w:rsidRPr="00984C87" w:rsidRDefault="00A6502A" w:rsidP="008A3513">
            <w:pPr>
              <w:widowControl w:val="0"/>
              <w:jc w:val="both"/>
              <w:rPr>
                <w:rFonts w:ascii="Arial" w:hAnsi="Arial" w:cs="Arial"/>
                <w:color w:val="000000"/>
                <w:spacing w:val="-3"/>
                <w:sz w:val="22"/>
                <w:szCs w:val="22"/>
                <w:lang w:val="en-US"/>
              </w:rPr>
            </w:pPr>
          </w:p>
          <w:p w14:paraId="4AA07960" w14:textId="77777777" w:rsidR="003A53FF" w:rsidRPr="008A3513" w:rsidRDefault="003A53FF"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xml:space="preserve">and a copy of the Export Declaration not later than 2 working days after </w:t>
            </w:r>
            <w:r w:rsidR="004C4C1D" w:rsidRPr="008A3513">
              <w:rPr>
                <w:rFonts w:ascii="Arial" w:hAnsi="Arial" w:cs="Arial"/>
                <w:color w:val="000000"/>
                <w:spacing w:val="-3"/>
                <w:sz w:val="22"/>
                <w:szCs w:val="22"/>
                <w:lang w:val="en-US"/>
              </w:rPr>
              <w:t xml:space="preserve">the date of </w:t>
            </w:r>
            <w:r w:rsidRPr="008A3513">
              <w:rPr>
                <w:rFonts w:ascii="Arial" w:hAnsi="Arial" w:cs="Arial"/>
                <w:color w:val="000000"/>
                <w:spacing w:val="-3"/>
                <w:sz w:val="22"/>
                <w:szCs w:val="22"/>
                <w:lang w:val="en-US"/>
              </w:rPr>
              <w:t xml:space="preserve">shipment. </w:t>
            </w:r>
          </w:p>
          <w:p w14:paraId="095D2C53" w14:textId="77777777" w:rsidR="00BE0132" w:rsidRDefault="00BE0132" w:rsidP="008A3513">
            <w:pPr>
              <w:widowControl w:val="0"/>
              <w:jc w:val="both"/>
              <w:rPr>
                <w:rFonts w:ascii="Arial" w:hAnsi="Arial" w:cs="Arial"/>
                <w:color w:val="000000"/>
                <w:spacing w:val="-3"/>
                <w:sz w:val="22"/>
                <w:szCs w:val="22"/>
                <w:lang w:val="en-US"/>
              </w:rPr>
            </w:pPr>
          </w:p>
          <w:p w14:paraId="567A1476" w14:textId="77777777" w:rsidR="008C0F4F" w:rsidRPr="008A3513" w:rsidRDefault="008C0F4F" w:rsidP="008A3513">
            <w:pPr>
              <w:widowControl w:val="0"/>
              <w:numPr>
                <w:ilvl w:val="1"/>
                <w:numId w:val="19"/>
              </w:numPr>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xml:space="preserve">The Seller shall </w:t>
            </w:r>
            <w:r w:rsidR="004C4C1D" w:rsidRPr="008A3513">
              <w:rPr>
                <w:rFonts w:ascii="Arial" w:hAnsi="Arial" w:cs="Arial"/>
                <w:color w:val="000000"/>
                <w:spacing w:val="-3"/>
                <w:sz w:val="22"/>
                <w:szCs w:val="22"/>
                <w:lang w:val="en-US"/>
              </w:rPr>
              <w:t>forward</w:t>
            </w:r>
            <w:r w:rsidR="00D21CDE" w:rsidRPr="008A3513">
              <w:rPr>
                <w:rFonts w:ascii="Arial" w:hAnsi="Arial" w:cs="Arial"/>
                <w:color w:val="000000"/>
                <w:spacing w:val="-3"/>
                <w:sz w:val="22"/>
                <w:szCs w:val="22"/>
                <w:lang w:val="en-US"/>
              </w:rPr>
              <w:t xml:space="preserve"> to the Buyer</w:t>
            </w:r>
            <w:r w:rsidR="004C4C1D" w:rsidRPr="008A3513">
              <w:rPr>
                <w:rFonts w:ascii="Arial" w:hAnsi="Arial" w:cs="Arial"/>
                <w:color w:val="000000"/>
                <w:spacing w:val="-3"/>
                <w:sz w:val="22"/>
                <w:szCs w:val="22"/>
                <w:lang w:val="en-US"/>
              </w:rPr>
              <w:t>,</w:t>
            </w:r>
            <w:r w:rsidR="00D21CDE" w:rsidRPr="008A3513">
              <w:rPr>
                <w:rFonts w:ascii="Arial" w:hAnsi="Arial" w:cs="Arial"/>
                <w:color w:val="000000"/>
                <w:spacing w:val="-3"/>
                <w:sz w:val="22"/>
                <w:szCs w:val="22"/>
                <w:lang w:val="en-US"/>
              </w:rPr>
              <w:t xml:space="preserve"> </w:t>
            </w:r>
            <w:r w:rsidRPr="008A3513">
              <w:rPr>
                <w:rFonts w:ascii="Arial" w:hAnsi="Arial" w:cs="Arial"/>
                <w:color w:val="000000"/>
                <w:spacing w:val="-3"/>
                <w:sz w:val="22"/>
                <w:szCs w:val="22"/>
                <w:lang w:val="en-US"/>
              </w:rPr>
              <w:t>along with the Goods</w:t>
            </w:r>
            <w:r w:rsidR="004C4C1D" w:rsidRPr="008A3513">
              <w:rPr>
                <w:rFonts w:ascii="Arial" w:hAnsi="Arial" w:cs="Arial"/>
                <w:color w:val="000000"/>
                <w:spacing w:val="-3"/>
                <w:sz w:val="22"/>
                <w:szCs w:val="22"/>
                <w:lang w:val="en-US"/>
              </w:rPr>
              <w:t>,</w:t>
            </w:r>
            <w:r w:rsidRPr="008A3513">
              <w:rPr>
                <w:rFonts w:ascii="Arial" w:hAnsi="Arial" w:cs="Arial"/>
                <w:color w:val="000000"/>
                <w:spacing w:val="-3"/>
                <w:sz w:val="22"/>
                <w:szCs w:val="22"/>
                <w:lang w:val="en-US"/>
              </w:rPr>
              <w:t xml:space="preserve"> the following agreed documents:</w:t>
            </w:r>
          </w:p>
          <w:p w14:paraId="246FE86F" w14:textId="77777777" w:rsidR="008C0F4F" w:rsidRPr="008A3513" w:rsidRDefault="00881901"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xml:space="preserve">-    </w:t>
            </w:r>
            <w:r w:rsidR="008C0F4F" w:rsidRPr="008A3513">
              <w:rPr>
                <w:rFonts w:ascii="Arial" w:hAnsi="Arial" w:cs="Arial"/>
                <w:color w:val="000000"/>
                <w:spacing w:val="-3"/>
                <w:sz w:val="22"/>
                <w:szCs w:val="22"/>
                <w:lang w:val="en-US"/>
              </w:rPr>
              <w:t>Certificate of origin (original);</w:t>
            </w:r>
          </w:p>
          <w:p w14:paraId="74349D93" w14:textId="77777777" w:rsidR="00187FC0" w:rsidRPr="008A3513" w:rsidRDefault="00187FC0" w:rsidP="008A3513">
            <w:pPr>
              <w:widowControl w:val="0"/>
              <w:jc w:val="both"/>
              <w:rPr>
                <w:rFonts w:ascii="Arial" w:hAnsi="Arial" w:cs="Arial"/>
                <w:color w:val="000000"/>
                <w:spacing w:val="-3"/>
                <w:sz w:val="22"/>
                <w:szCs w:val="22"/>
                <w:lang w:val="en-US"/>
              </w:rPr>
            </w:pPr>
          </w:p>
          <w:p w14:paraId="218DF389" w14:textId="77777777" w:rsidR="00881901" w:rsidRPr="008A3513" w:rsidRDefault="00881901"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Declaration of Conformity (CE) (original);</w:t>
            </w:r>
          </w:p>
          <w:p w14:paraId="5DC48E3B" w14:textId="77777777" w:rsidR="00881901" w:rsidRPr="008A3513" w:rsidRDefault="00881901"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w:t>
            </w:r>
            <w:r w:rsidR="008C0F4F" w:rsidRPr="008A3513">
              <w:rPr>
                <w:rFonts w:ascii="Arial" w:hAnsi="Arial" w:cs="Arial"/>
                <w:color w:val="000000"/>
                <w:spacing w:val="-3"/>
                <w:sz w:val="22"/>
                <w:szCs w:val="22"/>
                <w:lang w:val="en-US"/>
              </w:rPr>
              <w:t xml:space="preserve">    </w:t>
            </w:r>
            <w:r w:rsidRPr="008A3513">
              <w:rPr>
                <w:rFonts w:ascii="Arial" w:hAnsi="Arial" w:cs="Arial"/>
                <w:color w:val="000000"/>
                <w:spacing w:val="-3"/>
                <w:sz w:val="22"/>
                <w:szCs w:val="22"/>
                <w:lang w:val="en-US"/>
              </w:rPr>
              <w:t>CMR (original);</w:t>
            </w:r>
          </w:p>
          <w:p w14:paraId="589167DE" w14:textId="77777777" w:rsidR="00881901" w:rsidRPr="008A3513" w:rsidRDefault="00881901"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Invoice (original);</w:t>
            </w:r>
          </w:p>
          <w:p w14:paraId="5D4A81D8" w14:textId="77777777" w:rsidR="00881901" w:rsidRPr="008A3513" w:rsidRDefault="00881901" w:rsidP="008A3513">
            <w:pPr>
              <w:widowControl w:val="0"/>
              <w:jc w:val="both"/>
              <w:rPr>
                <w:rFonts w:ascii="Arial" w:hAnsi="Arial" w:cs="Arial"/>
                <w:color w:val="000000"/>
                <w:spacing w:val="-3"/>
                <w:sz w:val="22"/>
                <w:szCs w:val="22"/>
                <w:lang w:val="en-US"/>
              </w:rPr>
            </w:pPr>
            <w:r w:rsidRPr="008A3513">
              <w:rPr>
                <w:rFonts w:ascii="Arial" w:hAnsi="Arial" w:cs="Arial"/>
                <w:color w:val="000000"/>
                <w:spacing w:val="-3"/>
                <w:sz w:val="22"/>
                <w:szCs w:val="22"/>
                <w:lang w:val="en-US"/>
              </w:rPr>
              <w:t>-    Packing list (original);</w:t>
            </w:r>
          </w:p>
          <w:p w14:paraId="0E641F47" w14:textId="77777777" w:rsidR="00881901" w:rsidRPr="008A3513" w:rsidRDefault="00881901" w:rsidP="008A3513">
            <w:pPr>
              <w:widowControl w:val="0"/>
              <w:jc w:val="both"/>
              <w:rPr>
                <w:rFonts w:ascii="Arial" w:hAnsi="Arial" w:cs="Arial"/>
                <w:color w:val="000000"/>
                <w:sz w:val="22"/>
                <w:szCs w:val="22"/>
                <w:lang w:val="en-US"/>
              </w:rPr>
            </w:pPr>
            <w:r w:rsidRPr="008A3513">
              <w:rPr>
                <w:rFonts w:ascii="Arial" w:hAnsi="Arial" w:cs="Arial"/>
                <w:color w:val="000000"/>
                <w:spacing w:val="-3"/>
                <w:sz w:val="22"/>
                <w:szCs w:val="22"/>
                <w:lang w:val="en-US"/>
              </w:rPr>
              <w:t xml:space="preserve">-    </w:t>
            </w:r>
            <w:r w:rsidR="00A6502A" w:rsidRPr="008A3513">
              <w:rPr>
                <w:rFonts w:ascii="Arial" w:hAnsi="Arial" w:cs="Arial"/>
                <w:color w:val="000000"/>
                <w:sz w:val="22"/>
                <w:szCs w:val="22"/>
                <w:lang w:val="en-US"/>
              </w:rPr>
              <w:t>Export Declaration (copy);</w:t>
            </w:r>
          </w:p>
          <w:p w14:paraId="3210982C" w14:textId="77777777" w:rsidR="00A6502A" w:rsidRPr="006D63ED" w:rsidRDefault="00A6502A" w:rsidP="008A3513">
            <w:pPr>
              <w:widowControl w:val="0"/>
              <w:jc w:val="both"/>
              <w:rPr>
                <w:rFonts w:ascii="Arial" w:hAnsi="Arial" w:cs="Arial"/>
                <w:color w:val="000000"/>
                <w:spacing w:val="-3"/>
                <w:sz w:val="22"/>
                <w:szCs w:val="22"/>
                <w:lang w:val="en-US"/>
              </w:rPr>
            </w:pPr>
            <w:r w:rsidRPr="008A3513">
              <w:rPr>
                <w:rFonts w:ascii="Arial" w:hAnsi="Arial" w:cs="Arial"/>
                <w:color w:val="000000"/>
                <w:sz w:val="22"/>
                <w:szCs w:val="22"/>
                <w:lang w:val="en-US"/>
              </w:rPr>
              <w:t xml:space="preserve">- </w:t>
            </w:r>
            <w:r w:rsidR="00BA3F05" w:rsidRPr="008A3513">
              <w:rPr>
                <w:rFonts w:ascii="Arial" w:hAnsi="Arial" w:cs="Arial"/>
                <w:color w:val="000000"/>
                <w:sz w:val="22"/>
                <w:szCs w:val="22"/>
                <w:lang w:val="en-US"/>
              </w:rPr>
              <w:t xml:space="preserve"> </w:t>
            </w:r>
            <w:r w:rsidR="006D63ED">
              <w:rPr>
                <w:rFonts w:ascii="Arial" w:hAnsi="Arial" w:cs="Arial"/>
                <w:color w:val="000000"/>
                <w:sz w:val="22"/>
                <w:szCs w:val="22"/>
                <w:lang w:val="en-US"/>
              </w:rPr>
              <w:t xml:space="preserve"> </w:t>
            </w:r>
            <w:r w:rsidRPr="008A3513">
              <w:rPr>
                <w:rFonts w:ascii="Arial" w:hAnsi="Arial" w:cs="Arial"/>
                <w:color w:val="000000"/>
                <w:spacing w:val="-3"/>
                <w:sz w:val="22"/>
                <w:szCs w:val="22"/>
                <w:lang w:val="en-US"/>
              </w:rPr>
              <w:t>Operating instructions and maintenance manual of the Goods in</w:t>
            </w:r>
            <w:r w:rsidR="00BA3F05" w:rsidRPr="008A3513">
              <w:rPr>
                <w:rFonts w:ascii="Arial" w:hAnsi="Arial" w:cs="Arial"/>
                <w:color w:val="000000"/>
                <w:spacing w:val="-3"/>
                <w:sz w:val="22"/>
                <w:szCs w:val="22"/>
                <w:lang w:val="en-US"/>
              </w:rPr>
              <w:t xml:space="preserve"> English</w:t>
            </w:r>
            <w:r w:rsidR="006E0902" w:rsidRPr="008A3513">
              <w:rPr>
                <w:rFonts w:ascii="Arial" w:hAnsi="Arial" w:cs="Arial"/>
                <w:color w:val="000000"/>
                <w:spacing w:val="-3"/>
                <w:sz w:val="22"/>
                <w:szCs w:val="22"/>
                <w:lang w:val="en-US"/>
              </w:rPr>
              <w:t xml:space="preserve"> and if possible in Russian</w:t>
            </w:r>
            <w:r w:rsidRPr="008A3513">
              <w:rPr>
                <w:rFonts w:ascii="Arial" w:hAnsi="Arial" w:cs="Arial"/>
                <w:color w:val="000000"/>
                <w:spacing w:val="-3"/>
                <w:sz w:val="22"/>
                <w:szCs w:val="22"/>
                <w:lang w:val="en-US"/>
              </w:rPr>
              <w:t>.</w:t>
            </w:r>
          </w:p>
          <w:p w14:paraId="41AA9E5C" w14:textId="77777777" w:rsidR="00602FD3" w:rsidRPr="006D63ED" w:rsidRDefault="00602FD3" w:rsidP="008A3513">
            <w:pPr>
              <w:widowControl w:val="0"/>
              <w:jc w:val="both"/>
              <w:rPr>
                <w:rFonts w:ascii="Arial" w:hAnsi="Arial" w:cs="Arial"/>
                <w:color w:val="000000"/>
                <w:sz w:val="22"/>
                <w:szCs w:val="22"/>
                <w:lang w:val="en-US"/>
              </w:rPr>
            </w:pPr>
          </w:p>
          <w:p w14:paraId="498A091C" w14:textId="77777777" w:rsidR="009C6AE4" w:rsidRPr="008A3513" w:rsidRDefault="009C6AE4" w:rsidP="008A3513">
            <w:pPr>
              <w:widowControl w:val="0"/>
              <w:jc w:val="both"/>
              <w:rPr>
                <w:rFonts w:ascii="Arial" w:hAnsi="Arial" w:cs="Arial"/>
                <w:sz w:val="22"/>
                <w:szCs w:val="22"/>
                <w:lang w:val="en-US"/>
              </w:rPr>
            </w:pPr>
            <w:r w:rsidRPr="008A3513">
              <w:rPr>
                <w:rFonts w:ascii="Arial" w:hAnsi="Arial" w:cs="Arial"/>
                <w:sz w:val="22"/>
                <w:szCs w:val="22"/>
                <w:lang w:val="en-US"/>
              </w:rPr>
              <w:t>4.6.</w:t>
            </w:r>
            <w:r w:rsidR="000021BE" w:rsidRPr="008A3513">
              <w:rPr>
                <w:rFonts w:ascii="Arial" w:hAnsi="Arial" w:cs="Arial"/>
                <w:sz w:val="22"/>
                <w:szCs w:val="22"/>
                <w:lang w:val="en-US"/>
              </w:rPr>
              <w:t xml:space="preserve"> </w:t>
            </w:r>
            <w:r w:rsidRPr="008A3513">
              <w:rPr>
                <w:rFonts w:ascii="Arial" w:hAnsi="Arial" w:cs="Arial"/>
                <w:sz w:val="22"/>
                <w:szCs w:val="22"/>
                <w:lang w:val="en-US"/>
              </w:rPr>
              <w:t xml:space="preserve">As soon as the Goods are ready to be packed at the Seller’s warehouse in </w:t>
            </w:r>
            <w:r w:rsidR="00602FD3">
              <w:rPr>
                <w:rFonts w:ascii="Arial" w:hAnsi="Arial" w:cs="Arial"/>
                <w:snapToGrid w:val="0"/>
                <w:sz w:val="22"/>
                <w:szCs w:val="22"/>
                <w:lang w:val="en-US" w:eastAsia="en-US"/>
              </w:rPr>
              <w:t>Zaandam/ Rotterdam, the Netherlands</w:t>
            </w:r>
            <w:r w:rsidRPr="008A3513">
              <w:rPr>
                <w:rFonts w:ascii="Arial" w:hAnsi="Arial" w:cs="Arial"/>
                <w:sz w:val="22"/>
                <w:szCs w:val="22"/>
                <w:lang w:val="en-US"/>
              </w:rPr>
              <w:t>, its packing may be carried out in the presence of the Buyer’s representative with a copy of the Power of Attorney issued by the Buyer to his representative. “Protocol of all equipment hand in &amp; acceptance in accordance with the Specifications” (Appendix № 4) should be signed within 1 (</w:t>
            </w:r>
            <w:proofErr w:type="gramStart"/>
            <w:r w:rsidRPr="008A3513">
              <w:rPr>
                <w:rFonts w:ascii="Arial" w:hAnsi="Arial" w:cs="Arial"/>
                <w:sz w:val="22"/>
                <w:szCs w:val="22"/>
                <w:lang w:val="en-US"/>
              </w:rPr>
              <w:t>one</w:t>
            </w:r>
            <w:ins w:id="21" w:author="Ivanna Medvid" w:date="2015-05-21T18:05:00Z">
              <w:r w:rsidR="001046B8">
                <w:rPr>
                  <w:rFonts w:ascii="Arial" w:hAnsi="Arial" w:cs="Arial"/>
                  <w:sz w:val="22"/>
                  <w:szCs w:val="22"/>
                  <w:lang w:val="en-US"/>
                </w:rPr>
                <w:t xml:space="preserve"> </w:t>
              </w:r>
            </w:ins>
            <w:r w:rsidRPr="008A3513">
              <w:rPr>
                <w:rFonts w:ascii="Arial" w:hAnsi="Arial" w:cs="Arial"/>
                <w:sz w:val="22"/>
                <w:szCs w:val="22"/>
                <w:lang w:val="en-US"/>
              </w:rPr>
              <w:t>)</w:t>
            </w:r>
            <w:proofErr w:type="gramEnd"/>
            <w:ins w:id="22" w:author="Ivanna Medvid" w:date="2015-05-21T18:05:00Z">
              <w:r w:rsidR="001046B8">
                <w:rPr>
                  <w:rFonts w:ascii="Arial" w:hAnsi="Arial" w:cs="Arial"/>
                  <w:sz w:val="22"/>
                  <w:szCs w:val="22"/>
                  <w:lang w:val="en-US"/>
                </w:rPr>
                <w:t xml:space="preserve"> working</w:t>
              </w:r>
            </w:ins>
            <w:r w:rsidRPr="008A3513">
              <w:rPr>
                <w:rFonts w:ascii="Arial" w:hAnsi="Arial" w:cs="Arial"/>
                <w:sz w:val="22"/>
                <w:szCs w:val="22"/>
                <w:lang w:val="en-US"/>
              </w:rPr>
              <w:t xml:space="preserve"> day which confirms compliance with the specification of the equipment as stipulated in </w:t>
            </w:r>
            <w:r w:rsidRPr="008A3513">
              <w:rPr>
                <w:rFonts w:ascii="Arial" w:hAnsi="Arial" w:cs="Arial"/>
                <w:sz w:val="22"/>
                <w:szCs w:val="22"/>
              </w:rPr>
              <w:t>А</w:t>
            </w:r>
            <w:proofErr w:type="spellStart"/>
            <w:r w:rsidRPr="008A3513">
              <w:rPr>
                <w:rFonts w:ascii="Arial" w:hAnsi="Arial" w:cs="Arial"/>
                <w:sz w:val="22"/>
                <w:szCs w:val="22"/>
                <w:lang w:val="en-US"/>
              </w:rPr>
              <w:t>ppendix</w:t>
            </w:r>
            <w:proofErr w:type="spellEnd"/>
            <w:r w:rsidRPr="008A3513">
              <w:rPr>
                <w:rFonts w:ascii="Arial" w:hAnsi="Arial" w:cs="Arial"/>
                <w:sz w:val="22"/>
                <w:szCs w:val="22"/>
                <w:lang w:val="en-US"/>
              </w:rPr>
              <w:t xml:space="preserve"> № 2.</w:t>
            </w:r>
          </w:p>
          <w:p w14:paraId="4F8C6145" w14:textId="77777777" w:rsidR="009C6AE4" w:rsidRPr="008A3513" w:rsidRDefault="009C6AE4" w:rsidP="008A3513">
            <w:pPr>
              <w:widowControl w:val="0"/>
              <w:ind w:left="360"/>
              <w:jc w:val="both"/>
              <w:rPr>
                <w:rFonts w:ascii="Arial" w:hAnsi="Arial" w:cs="Arial"/>
                <w:snapToGrid w:val="0"/>
                <w:sz w:val="22"/>
                <w:szCs w:val="22"/>
                <w:lang w:val="en-US"/>
              </w:rPr>
            </w:pPr>
          </w:p>
          <w:p w14:paraId="577C75B2" w14:textId="77777777" w:rsidR="009C6AE4" w:rsidRPr="008A3513" w:rsidRDefault="009C6AE4" w:rsidP="008A3513">
            <w:pPr>
              <w:jc w:val="both"/>
              <w:rPr>
                <w:rFonts w:ascii="Arial" w:hAnsi="Arial" w:cs="Arial"/>
                <w:sz w:val="22"/>
                <w:szCs w:val="22"/>
                <w:lang w:val="en-US"/>
              </w:rPr>
            </w:pPr>
            <w:r w:rsidRPr="008A3513">
              <w:rPr>
                <w:rFonts w:ascii="Arial" w:hAnsi="Arial" w:cs="Arial"/>
                <w:sz w:val="22"/>
                <w:szCs w:val="22"/>
                <w:lang w:val="en-US"/>
              </w:rPr>
              <w:t xml:space="preserve">4.7. In case if the package will be done without the Buyers’ representative, the packing list compiled by the Seller under the loading shall be treated as the inventory of package. </w:t>
            </w:r>
          </w:p>
          <w:p w14:paraId="5CBC2180" w14:textId="77777777" w:rsidR="00BF7263" w:rsidRPr="00984C87" w:rsidRDefault="00BF7263" w:rsidP="008A3513">
            <w:pPr>
              <w:widowControl w:val="0"/>
              <w:jc w:val="both"/>
              <w:rPr>
                <w:rFonts w:ascii="Arial" w:hAnsi="Arial" w:cs="Arial"/>
                <w:color w:val="000000"/>
                <w:spacing w:val="-3"/>
                <w:sz w:val="22"/>
                <w:szCs w:val="22"/>
                <w:lang w:val="en-US"/>
              </w:rPr>
            </w:pPr>
          </w:p>
          <w:p w14:paraId="385E24A9" w14:textId="77777777" w:rsidR="00602FD3" w:rsidRPr="00984C87" w:rsidRDefault="00602FD3" w:rsidP="008A3513">
            <w:pPr>
              <w:widowControl w:val="0"/>
              <w:jc w:val="both"/>
              <w:rPr>
                <w:rFonts w:ascii="Arial" w:hAnsi="Arial" w:cs="Arial"/>
                <w:color w:val="000000"/>
                <w:spacing w:val="-3"/>
                <w:sz w:val="22"/>
                <w:szCs w:val="22"/>
                <w:lang w:val="en-US"/>
              </w:rPr>
            </w:pPr>
          </w:p>
          <w:p w14:paraId="0EB13639" w14:textId="77777777" w:rsidR="001B377C" w:rsidRPr="00984C87" w:rsidRDefault="001B377C" w:rsidP="008A3513">
            <w:pPr>
              <w:widowControl w:val="0"/>
              <w:jc w:val="both"/>
              <w:rPr>
                <w:rFonts w:ascii="Arial" w:hAnsi="Arial" w:cs="Arial"/>
                <w:sz w:val="22"/>
                <w:szCs w:val="22"/>
                <w:lang w:val="en-US"/>
              </w:rPr>
            </w:pPr>
          </w:p>
          <w:p w14:paraId="3F79DF7B" w14:textId="77777777" w:rsidR="00D46492" w:rsidRPr="00CF3538" w:rsidRDefault="00F30A01" w:rsidP="008A3513">
            <w:pPr>
              <w:widowControl w:val="0"/>
              <w:jc w:val="both"/>
              <w:rPr>
                <w:rFonts w:ascii="Arial" w:hAnsi="Arial" w:cs="Arial"/>
                <w:sz w:val="22"/>
                <w:szCs w:val="22"/>
                <w:u w:val="single"/>
                <w:lang w:val="en-US"/>
              </w:rPr>
            </w:pPr>
            <w:r w:rsidRPr="008A3513">
              <w:rPr>
                <w:rFonts w:ascii="Arial" w:hAnsi="Arial" w:cs="Arial"/>
                <w:sz w:val="22"/>
                <w:szCs w:val="22"/>
                <w:lang w:val="en-US"/>
              </w:rPr>
              <w:t xml:space="preserve"> </w:t>
            </w:r>
            <w:r w:rsidR="007007BC" w:rsidRPr="00CF3538">
              <w:rPr>
                <w:rFonts w:ascii="Arial" w:hAnsi="Arial" w:cs="Arial"/>
                <w:sz w:val="22"/>
                <w:szCs w:val="22"/>
                <w:lang w:val="en-US"/>
              </w:rPr>
              <w:t>4.</w:t>
            </w:r>
            <w:r w:rsidR="00BF7263" w:rsidRPr="00CF3538">
              <w:rPr>
                <w:rFonts w:ascii="Arial" w:hAnsi="Arial" w:cs="Arial"/>
                <w:sz w:val="22"/>
                <w:szCs w:val="22"/>
                <w:lang w:val="en-US"/>
              </w:rPr>
              <w:t>8</w:t>
            </w:r>
            <w:r w:rsidR="007007BC" w:rsidRPr="00CF3538">
              <w:rPr>
                <w:rFonts w:ascii="Arial" w:hAnsi="Arial" w:cs="Arial"/>
                <w:sz w:val="22"/>
                <w:szCs w:val="22"/>
                <w:lang w:val="en-US"/>
              </w:rPr>
              <w:t xml:space="preserve">. </w:t>
            </w:r>
            <w:r w:rsidR="00D46492" w:rsidRPr="00CF3538">
              <w:rPr>
                <w:rFonts w:ascii="Arial" w:hAnsi="Arial" w:cs="Arial"/>
                <w:sz w:val="22"/>
                <w:szCs w:val="22"/>
                <w:lang w:val="en-US"/>
              </w:rPr>
              <w:t>ADDRESS</w:t>
            </w:r>
            <w:r w:rsidR="00067507" w:rsidRPr="00CF3538">
              <w:rPr>
                <w:rFonts w:ascii="Arial" w:hAnsi="Arial" w:cs="Arial"/>
                <w:sz w:val="22"/>
                <w:szCs w:val="22"/>
                <w:lang w:val="en-US"/>
              </w:rPr>
              <w:t xml:space="preserve"> OF THE CONSIGNEE  </w:t>
            </w:r>
          </w:p>
          <w:p w14:paraId="417F430E" w14:textId="77777777" w:rsidR="001B51E1" w:rsidRDefault="001B51E1" w:rsidP="001B51E1">
            <w:pPr>
              <w:pBdr>
                <w:bottom w:val="single" w:sz="12" w:space="1" w:color="auto"/>
              </w:pBdr>
              <w:rPr>
                <w:rFonts w:ascii="Arial" w:hAnsi="Arial" w:cs="Arial"/>
                <w:sz w:val="22"/>
                <w:szCs w:val="22"/>
                <w:lang w:val="en-US"/>
              </w:rPr>
            </w:pPr>
          </w:p>
          <w:p w14:paraId="4A3C53F7" w14:textId="77777777" w:rsidR="001B51E1" w:rsidRPr="004E5161" w:rsidRDefault="001B51E1" w:rsidP="001B51E1">
            <w:pPr>
              <w:pBdr>
                <w:bottom w:val="single" w:sz="12" w:space="1" w:color="auto"/>
              </w:pBdr>
              <w:rPr>
                <w:rFonts w:ascii="Arial" w:hAnsi="Arial" w:cs="Arial"/>
                <w:sz w:val="20"/>
                <w:szCs w:val="20"/>
                <w:lang w:val="en-US" w:eastAsia="nl-NL"/>
              </w:rPr>
            </w:pPr>
            <w:r w:rsidRPr="004E5161">
              <w:rPr>
                <w:rFonts w:ascii="Arial" w:hAnsi="Arial" w:cs="Arial"/>
                <w:sz w:val="22"/>
                <w:szCs w:val="22"/>
                <w:lang w:val="en-US"/>
              </w:rPr>
              <w:t xml:space="preserve">LLC “SATELLITE”, 76, </w:t>
            </w:r>
            <w:proofErr w:type="spellStart"/>
            <w:r w:rsidRPr="004E5161">
              <w:rPr>
                <w:rFonts w:ascii="Arial" w:hAnsi="Arial" w:cs="Arial"/>
                <w:sz w:val="22"/>
                <w:szCs w:val="22"/>
                <w:lang w:val="en-US"/>
              </w:rPr>
              <w:t>Taganrogskaya</w:t>
            </w:r>
            <w:proofErr w:type="spellEnd"/>
            <w:r w:rsidRPr="004E5161">
              <w:rPr>
                <w:rFonts w:ascii="Arial" w:hAnsi="Arial" w:cs="Arial"/>
                <w:sz w:val="22"/>
                <w:szCs w:val="22"/>
                <w:lang w:val="en-US"/>
              </w:rPr>
              <w:t xml:space="preserve"> Street, Mariupol, 87543 Ukraine</w:t>
            </w:r>
          </w:p>
          <w:p w14:paraId="076E0972" w14:textId="77777777" w:rsidR="00004549" w:rsidRPr="008A3513" w:rsidRDefault="00004549" w:rsidP="00314A27">
            <w:pPr>
              <w:rPr>
                <w:rFonts w:ascii="Arial" w:hAnsi="Arial" w:cs="Arial"/>
                <w:sz w:val="22"/>
                <w:szCs w:val="22"/>
                <w:lang w:val="en-US"/>
              </w:rPr>
            </w:pPr>
          </w:p>
        </w:tc>
      </w:tr>
      <w:tr w:rsidR="00F30A01" w:rsidRPr="00095674" w14:paraId="011CCA7B" w14:textId="77777777" w:rsidTr="004924D1">
        <w:tc>
          <w:tcPr>
            <w:tcW w:w="5328" w:type="dxa"/>
            <w:shd w:val="clear" w:color="auto" w:fill="auto"/>
          </w:tcPr>
          <w:p w14:paraId="2764D067" w14:textId="77777777" w:rsidR="00F30A01" w:rsidRPr="008A3513" w:rsidRDefault="004B18D7" w:rsidP="008A3513">
            <w:pPr>
              <w:jc w:val="both"/>
              <w:rPr>
                <w:rFonts w:ascii="Arial" w:hAnsi="Arial" w:cs="Arial"/>
                <w:b/>
                <w:sz w:val="22"/>
                <w:szCs w:val="22"/>
              </w:rPr>
            </w:pPr>
            <w:r w:rsidRPr="008A3513">
              <w:rPr>
                <w:rFonts w:ascii="Arial" w:hAnsi="Arial" w:cs="Arial"/>
                <w:b/>
                <w:sz w:val="22"/>
                <w:szCs w:val="22"/>
              </w:rPr>
              <w:lastRenderedPageBreak/>
              <w:t>5</w:t>
            </w:r>
            <w:r w:rsidR="00F30A01" w:rsidRPr="008A3513">
              <w:rPr>
                <w:rFonts w:ascii="Arial" w:hAnsi="Arial" w:cs="Arial"/>
                <w:b/>
                <w:sz w:val="22"/>
                <w:szCs w:val="22"/>
              </w:rPr>
              <w:t>. МАРКИРОВКА И УПАКОВКА</w:t>
            </w:r>
          </w:p>
          <w:p w14:paraId="619BBFA1" w14:textId="77777777" w:rsidR="00F30A01" w:rsidRPr="008A3513" w:rsidRDefault="00F30A01" w:rsidP="008A3513">
            <w:pPr>
              <w:pStyle w:val="21"/>
              <w:jc w:val="both"/>
              <w:rPr>
                <w:rFonts w:cs="Arial"/>
                <w:sz w:val="22"/>
                <w:szCs w:val="22"/>
              </w:rPr>
            </w:pPr>
          </w:p>
          <w:p w14:paraId="2F1376E1" w14:textId="77777777" w:rsidR="00127F1D" w:rsidRPr="008A3513" w:rsidRDefault="00F30A01" w:rsidP="008A3513">
            <w:pPr>
              <w:widowControl w:val="0"/>
              <w:numPr>
                <w:ilvl w:val="1"/>
                <w:numId w:val="0"/>
              </w:numPr>
              <w:tabs>
                <w:tab w:val="num" w:pos="360"/>
              </w:tabs>
              <w:jc w:val="both"/>
              <w:rPr>
                <w:rFonts w:ascii="Arial" w:hAnsi="Arial" w:cs="Arial"/>
                <w:sz w:val="22"/>
                <w:szCs w:val="22"/>
              </w:rPr>
            </w:pPr>
            <w:r w:rsidRPr="008A3513">
              <w:rPr>
                <w:rFonts w:ascii="Arial" w:hAnsi="Arial" w:cs="Arial"/>
                <w:spacing w:val="-3"/>
                <w:sz w:val="22"/>
                <w:szCs w:val="22"/>
              </w:rPr>
              <w:t xml:space="preserve">5.1. </w:t>
            </w:r>
            <w:r w:rsidR="00127F1D" w:rsidRPr="008A3513">
              <w:rPr>
                <w:rFonts w:ascii="Arial" w:hAnsi="Arial" w:cs="Arial"/>
                <w:sz w:val="22"/>
                <w:szCs w:val="22"/>
              </w:rPr>
              <w:t xml:space="preserve">Товар поставляется </w:t>
            </w:r>
            <w:r w:rsidR="008237BE" w:rsidRPr="008A3513">
              <w:rPr>
                <w:rFonts w:ascii="Arial" w:hAnsi="Arial" w:cs="Arial"/>
                <w:sz w:val="22"/>
                <w:szCs w:val="22"/>
              </w:rPr>
              <w:t>в частичной</w:t>
            </w:r>
            <w:r w:rsidR="00127F1D" w:rsidRPr="008A3513">
              <w:rPr>
                <w:rFonts w:ascii="Arial" w:hAnsi="Arial" w:cs="Arial"/>
                <w:sz w:val="22"/>
                <w:szCs w:val="22"/>
              </w:rPr>
              <w:t xml:space="preserve"> упаковк</w:t>
            </w:r>
            <w:r w:rsidR="008237BE" w:rsidRPr="008A3513">
              <w:rPr>
                <w:rFonts w:ascii="Arial" w:hAnsi="Arial" w:cs="Arial"/>
                <w:sz w:val="22"/>
                <w:szCs w:val="22"/>
              </w:rPr>
              <w:t>е</w:t>
            </w:r>
            <w:r w:rsidR="00127F1D" w:rsidRPr="008A3513">
              <w:rPr>
                <w:rFonts w:ascii="Arial" w:hAnsi="Arial" w:cs="Arial"/>
                <w:sz w:val="22"/>
                <w:szCs w:val="22"/>
              </w:rPr>
              <w:t xml:space="preserve">, </w:t>
            </w:r>
            <w:r w:rsidR="00127F1D" w:rsidRPr="008A3513">
              <w:rPr>
                <w:rFonts w:ascii="Arial" w:hAnsi="Arial" w:cs="Arial"/>
                <w:sz w:val="22"/>
                <w:szCs w:val="22"/>
              </w:rPr>
              <w:lastRenderedPageBreak/>
              <w:t>накрытый пленкой</w:t>
            </w:r>
            <w:r w:rsidR="00DB24F3" w:rsidRPr="008A3513">
              <w:rPr>
                <w:rFonts w:ascii="Arial" w:hAnsi="Arial" w:cs="Arial"/>
                <w:sz w:val="22"/>
                <w:szCs w:val="22"/>
              </w:rPr>
              <w:t>.</w:t>
            </w:r>
            <w:r w:rsidR="00127F1D" w:rsidRPr="008A3513">
              <w:rPr>
                <w:rFonts w:ascii="Arial" w:hAnsi="Arial" w:cs="Arial"/>
                <w:sz w:val="22"/>
                <w:szCs w:val="22"/>
              </w:rPr>
              <w:t xml:space="preserve"> Маленькие и хрупкие части должны быть упакован</w:t>
            </w:r>
            <w:r w:rsidR="00DB24F3" w:rsidRPr="008A3513">
              <w:rPr>
                <w:rFonts w:ascii="Arial" w:hAnsi="Arial" w:cs="Arial"/>
                <w:sz w:val="22"/>
                <w:szCs w:val="22"/>
              </w:rPr>
              <w:t>ы</w:t>
            </w:r>
            <w:r w:rsidR="00127F1D" w:rsidRPr="008A3513">
              <w:rPr>
                <w:rFonts w:ascii="Arial" w:hAnsi="Arial" w:cs="Arial"/>
                <w:sz w:val="22"/>
                <w:szCs w:val="22"/>
              </w:rPr>
              <w:t xml:space="preserve"> Продавцом, чтобы обеспечить </w:t>
            </w:r>
            <w:r w:rsidR="00DB24F3" w:rsidRPr="008A3513">
              <w:rPr>
                <w:rFonts w:ascii="Arial" w:hAnsi="Arial" w:cs="Arial"/>
                <w:sz w:val="22"/>
                <w:szCs w:val="22"/>
              </w:rPr>
              <w:t xml:space="preserve">их </w:t>
            </w:r>
            <w:r w:rsidR="00127F1D" w:rsidRPr="008A3513">
              <w:rPr>
                <w:rFonts w:ascii="Arial" w:hAnsi="Arial" w:cs="Arial"/>
                <w:sz w:val="22"/>
                <w:szCs w:val="22"/>
              </w:rPr>
              <w:t xml:space="preserve">полную целостность и защиту от возможных ударов или разрушения при перевозке автомобилем и железной дорогой, а также при </w:t>
            </w:r>
            <w:r w:rsidR="00DB24F3" w:rsidRPr="008A3513">
              <w:rPr>
                <w:rFonts w:ascii="Arial" w:hAnsi="Arial" w:cs="Arial"/>
                <w:sz w:val="22"/>
                <w:szCs w:val="22"/>
              </w:rPr>
              <w:t>их</w:t>
            </w:r>
            <w:r w:rsidR="00127F1D" w:rsidRPr="008A3513">
              <w:rPr>
                <w:rFonts w:ascii="Arial" w:hAnsi="Arial" w:cs="Arial"/>
                <w:sz w:val="22"/>
                <w:szCs w:val="22"/>
              </w:rPr>
              <w:t xml:space="preserve"> возможных перегрузках краном или автопогрузчиком. Упаковка невозвратная, одноразовая. Стоимость упаковки включена в стоимость Товара.</w:t>
            </w:r>
          </w:p>
          <w:p w14:paraId="18C46517" w14:textId="77777777" w:rsidR="000A5E43" w:rsidRPr="008A3513" w:rsidRDefault="000A5E43" w:rsidP="008A3513">
            <w:pPr>
              <w:widowControl w:val="0"/>
              <w:numPr>
                <w:ilvl w:val="1"/>
                <w:numId w:val="0"/>
              </w:numPr>
              <w:tabs>
                <w:tab w:val="num" w:pos="360"/>
              </w:tabs>
              <w:jc w:val="both"/>
              <w:rPr>
                <w:rFonts w:ascii="Arial" w:hAnsi="Arial" w:cs="Arial"/>
                <w:sz w:val="22"/>
                <w:szCs w:val="22"/>
              </w:rPr>
            </w:pPr>
          </w:p>
          <w:p w14:paraId="4166E48B" w14:textId="77777777" w:rsidR="00F30A01" w:rsidRPr="008A3513" w:rsidRDefault="00F30A01" w:rsidP="008A3513">
            <w:pPr>
              <w:widowControl w:val="0"/>
              <w:ind w:left="290" w:hanging="290"/>
              <w:jc w:val="both"/>
              <w:rPr>
                <w:rFonts w:ascii="Arial" w:hAnsi="Arial" w:cs="Arial"/>
                <w:spacing w:val="-3"/>
                <w:sz w:val="22"/>
                <w:szCs w:val="22"/>
              </w:rPr>
            </w:pPr>
            <w:r w:rsidRPr="008A3513">
              <w:rPr>
                <w:rFonts w:ascii="Arial" w:hAnsi="Arial" w:cs="Arial"/>
                <w:spacing w:val="-3"/>
                <w:sz w:val="22"/>
                <w:szCs w:val="22"/>
              </w:rPr>
              <w:t xml:space="preserve">5.2. </w:t>
            </w:r>
            <w:r w:rsidR="00127F1D" w:rsidRPr="008A3513">
              <w:rPr>
                <w:rFonts w:ascii="Arial" w:hAnsi="Arial" w:cs="Arial"/>
                <w:sz w:val="22"/>
                <w:szCs w:val="22"/>
              </w:rPr>
              <w:t>Продавец несет ответственность за всякого рода порчу Товара вследствие некачественной или ненадежной упаковки.</w:t>
            </w:r>
          </w:p>
          <w:p w14:paraId="235A8363" w14:textId="77777777" w:rsidR="00F30A01" w:rsidRPr="008A3513" w:rsidRDefault="00F30A01" w:rsidP="008A3513">
            <w:pPr>
              <w:widowControl w:val="0"/>
              <w:ind w:left="290" w:hanging="290"/>
              <w:jc w:val="both"/>
              <w:rPr>
                <w:rFonts w:ascii="Arial" w:hAnsi="Arial" w:cs="Arial"/>
                <w:spacing w:val="-3"/>
                <w:sz w:val="22"/>
                <w:szCs w:val="22"/>
              </w:rPr>
            </w:pPr>
          </w:p>
          <w:p w14:paraId="626F2D1A" w14:textId="77777777" w:rsidR="00F30A01" w:rsidRPr="008A3513" w:rsidRDefault="00F30A01" w:rsidP="008A3513">
            <w:pPr>
              <w:widowControl w:val="0"/>
              <w:numPr>
                <w:ilvl w:val="1"/>
                <w:numId w:val="0"/>
              </w:numPr>
              <w:tabs>
                <w:tab w:val="num" w:pos="360"/>
              </w:tabs>
              <w:ind w:left="290" w:hanging="290"/>
              <w:jc w:val="both"/>
              <w:rPr>
                <w:rFonts w:ascii="Arial" w:hAnsi="Arial" w:cs="Arial"/>
                <w:color w:val="FF0000"/>
                <w:sz w:val="22"/>
                <w:szCs w:val="22"/>
              </w:rPr>
            </w:pPr>
            <w:r w:rsidRPr="008A3513">
              <w:rPr>
                <w:rFonts w:ascii="Arial" w:hAnsi="Arial" w:cs="Arial"/>
                <w:sz w:val="22"/>
                <w:szCs w:val="22"/>
              </w:rPr>
              <w:t xml:space="preserve">5.3. </w:t>
            </w:r>
            <w:r w:rsidR="00127F1D" w:rsidRPr="008A3513">
              <w:rPr>
                <w:rFonts w:ascii="Arial" w:hAnsi="Arial" w:cs="Arial"/>
                <w:sz w:val="22"/>
                <w:szCs w:val="22"/>
              </w:rPr>
              <w:t>На каждом ящике должна быть следующая водостойкая маркировка на английском языке</w:t>
            </w:r>
            <w:r w:rsidR="00B8073E" w:rsidRPr="008A3513">
              <w:rPr>
                <w:rFonts w:ascii="Arial" w:hAnsi="Arial" w:cs="Arial"/>
                <w:sz w:val="22"/>
                <w:szCs w:val="22"/>
              </w:rPr>
              <w:t>, включающая количество и номера грузовых мест, вес нетто и брутто и т.д.</w:t>
            </w:r>
          </w:p>
          <w:p w14:paraId="5E222ADD" w14:textId="77777777" w:rsidR="00B8073E" w:rsidRPr="008A3513" w:rsidRDefault="00B8073E" w:rsidP="008A3513">
            <w:pPr>
              <w:widowControl w:val="0"/>
              <w:numPr>
                <w:ilvl w:val="1"/>
                <w:numId w:val="0"/>
              </w:numPr>
              <w:tabs>
                <w:tab w:val="num" w:pos="360"/>
              </w:tabs>
              <w:ind w:left="290" w:hanging="290"/>
              <w:jc w:val="both"/>
              <w:rPr>
                <w:rFonts w:ascii="Arial" w:hAnsi="Arial" w:cs="Arial"/>
                <w:spacing w:val="-3"/>
                <w:sz w:val="22"/>
                <w:szCs w:val="22"/>
              </w:rPr>
            </w:pPr>
          </w:p>
          <w:p w14:paraId="5FD35A1E" w14:textId="77777777" w:rsidR="00F30A01" w:rsidRPr="008A3513" w:rsidRDefault="00F30A01" w:rsidP="008A3513">
            <w:pPr>
              <w:widowControl w:val="0"/>
              <w:tabs>
                <w:tab w:val="left" w:pos="-1440"/>
                <w:tab w:val="left" w:pos="-720"/>
                <w:tab w:val="left" w:pos="1008"/>
                <w:tab w:val="left" w:pos="1440"/>
              </w:tabs>
              <w:jc w:val="both"/>
              <w:rPr>
                <w:rFonts w:ascii="Arial" w:hAnsi="Arial" w:cs="Arial"/>
                <w:sz w:val="22"/>
                <w:szCs w:val="22"/>
              </w:rPr>
            </w:pPr>
            <w:r w:rsidRPr="008A3513">
              <w:rPr>
                <w:rFonts w:ascii="Arial" w:hAnsi="Arial" w:cs="Arial"/>
                <w:spacing w:val="-3"/>
                <w:sz w:val="22"/>
                <w:szCs w:val="22"/>
              </w:rPr>
              <w:t xml:space="preserve">5.4. </w:t>
            </w:r>
            <w:r w:rsidR="00127F1D" w:rsidRPr="008A3513">
              <w:rPr>
                <w:rFonts w:ascii="Arial" w:hAnsi="Arial" w:cs="Arial"/>
                <w:sz w:val="22"/>
                <w:szCs w:val="22"/>
              </w:rPr>
              <w:t>В каждый ящик вкладывается упаковочный лист.</w:t>
            </w:r>
          </w:p>
          <w:p w14:paraId="4A351813" w14:textId="77777777" w:rsidR="00127F1D" w:rsidRPr="008A3513" w:rsidRDefault="00127F1D" w:rsidP="008A3513">
            <w:pPr>
              <w:widowControl w:val="0"/>
              <w:tabs>
                <w:tab w:val="left" w:pos="-1440"/>
                <w:tab w:val="left" w:pos="-720"/>
                <w:tab w:val="left" w:pos="1008"/>
                <w:tab w:val="left" w:pos="1440"/>
              </w:tabs>
              <w:jc w:val="both"/>
              <w:rPr>
                <w:rFonts w:ascii="Arial" w:hAnsi="Arial" w:cs="Arial"/>
                <w:sz w:val="22"/>
                <w:szCs w:val="22"/>
              </w:rPr>
            </w:pPr>
          </w:p>
          <w:p w14:paraId="71E96F4F"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 xml:space="preserve">5.5. </w:t>
            </w:r>
            <w:r w:rsidR="00127F1D" w:rsidRPr="008A3513">
              <w:rPr>
                <w:rFonts w:ascii="Arial" w:hAnsi="Arial" w:cs="Arial"/>
                <w:sz w:val="22"/>
                <w:szCs w:val="22"/>
              </w:rPr>
              <w:t xml:space="preserve">Продавец берет на себя ответственность  обеспечить полную сохранность оборудования, а именно гарантирует отсутствие нанесение ущерба и повреждений при погрузке перед доставкой.    </w:t>
            </w:r>
          </w:p>
          <w:p w14:paraId="236024CF" w14:textId="77777777" w:rsidR="000B3E36" w:rsidRPr="008A3513" w:rsidRDefault="000B3E36" w:rsidP="008A3513">
            <w:pPr>
              <w:jc w:val="both"/>
              <w:rPr>
                <w:rFonts w:ascii="Arial" w:hAnsi="Arial" w:cs="Arial"/>
                <w:sz w:val="22"/>
                <w:szCs w:val="22"/>
              </w:rPr>
            </w:pPr>
          </w:p>
          <w:p w14:paraId="3A70DD76" w14:textId="77777777" w:rsidR="00127F1D" w:rsidRPr="008A3513" w:rsidRDefault="00E36E14" w:rsidP="008A3513">
            <w:pPr>
              <w:jc w:val="both"/>
              <w:rPr>
                <w:rFonts w:ascii="Arial" w:hAnsi="Arial" w:cs="Arial"/>
                <w:sz w:val="22"/>
                <w:szCs w:val="22"/>
              </w:rPr>
            </w:pPr>
            <w:r w:rsidRPr="008A3513">
              <w:rPr>
                <w:rFonts w:ascii="Arial" w:hAnsi="Arial" w:cs="Arial"/>
                <w:sz w:val="22"/>
                <w:szCs w:val="22"/>
              </w:rPr>
              <w:t xml:space="preserve">5.6. </w:t>
            </w:r>
            <w:r w:rsidR="00127F1D" w:rsidRPr="008A3513">
              <w:rPr>
                <w:rFonts w:ascii="Arial" w:hAnsi="Arial" w:cs="Arial"/>
                <w:sz w:val="22"/>
                <w:szCs w:val="22"/>
              </w:rPr>
              <w:t>Покупатель должен</w:t>
            </w:r>
            <w:r w:rsidR="00730AA3" w:rsidRPr="008A3513">
              <w:rPr>
                <w:rFonts w:ascii="Arial" w:hAnsi="Arial" w:cs="Arial"/>
                <w:sz w:val="22"/>
                <w:szCs w:val="22"/>
              </w:rPr>
              <w:t xml:space="preserve"> обеспечить </w:t>
            </w:r>
            <w:r w:rsidR="00127F1D" w:rsidRPr="008A3513">
              <w:rPr>
                <w:rFonts w:ascii="Arial" w:hAnsi="Arial" w:cs="Arial"/>
                <w:sz w:val="22"/>
                <w:szCs w:val="22"/>
              </w:rPr>
              <w:t>хран</w:t>
            </w:r>
            <w:r w:rsidR="00730AA3" w:rsidRPr="008A3513">
              <w:rPr>
                <w:rFonts w:ascii="Arial" w:hAnsi="Arial" w:cs="Arial"/>
                <w:sz w:val="22"/>
                <w:szCs w:val="22"/>
              </w:rPr>
              <w:t>ение</w:t>
            </w:r>
            <w:r w:rsidR="00127F1D" w:rsidRPr="008A3513">
              <w:rPr>
                <w:rFonts w:ascii="Arial" w:hAnsi="Arial" w:cs="Arial"/>
                <w:sz w:val="22"/>
                <w:szCs w:val="22"/>
              </w:rPr>
              <w:t xml:space="preserve">  товар</w:t>
            </w:r>
            <w:r w:rsidR="00730AA3" w:rsidRPr="008A3513">
              <w:rPr>
                <w:rFonts w:ascii="Arial" w:hAnsi="Arial" w:cs="Arial"/>
                <w:sz w:val="22"/>
                <w:szCs w:val="22"/>
              </w:rPr>
              <w:t>ов</w:t>
            </w:r>
            <w:r w:rsidR="00127F1D" w:rsidRPr="008A3513">
              <w:rPr>
                <w:rFonts w:ascii="Arial" w:hAnsi="Arial" w:cs="Arial"/>
                <w:sz w:val="22"/>
                <w:szCs w:val="22"/>
              </w:rPr>
              <w:t xml:space="preserve"> в соответствующем месте, не под открытым небом</w:t>
            </w:r>
            <w:r w:rsidR="00730AA3" w:rsidRPr="008A3513">
              <w:rPr>
                <w:rFonts w:ascii="Arial" w:hAnsi="Arial" w:cs="Arial"/>
                <w:sz w:val="22"/>
                <w:szCs w:val="22"/>
              </w:rPr>
              <w:t>, до монтажа</w:t>
            </w:r>
            <w:r w:rsidR="00127F1D" w:rsidRPr="008A3513">
              <w:rPr>
                <w:rFonts w:ascii="Arial" w:hAnsi="Arial" w:cs="Arial"/>
                <w:sz w:val="22"/>
                <w:szCs w:val="22"/>
              </w:rPr>
              <w:t>.</w:t>
            </w:r>
          </w:p>
          <w:p w14:paraId="16ECBD8E" w14:textId="77777777" w:rsidR="00E36E14" w:rsidRPr="008A3513" w:rsidRDefault="00E36E14" w:rsidP="008A3513">
            <w:pPr>
              <w:jc w:val="both"/>
              <w:rPr>
                <w:rFonts w:ascii="Arial" w:hAnsi="Arial" w:cs="Arial"/>
                <w:sz w:val="22"/>
                <w:szCs w:val="22"/>
              </w:rPr>
            </w:pPr>
          </w:p>
          <w:p w14:paraId="1330A138" w14:textId="77777777" w:rsidR="000021BE" w:rsidRDefault="00E36E14" w:rsidP="008A3513">
            <w:pPr>
              <w:jc w:val="both"/>
              <w:rPr>
                <w:rFonts w:ascii="Arial" w:hAnsi="Arial" w:cs="Arial"/>
                <w:sz w:val="22"/>
                <w:szCs w:val="22"/>
                <w:lang w:val="nl-NL"/>
              </w:rPr>
            </w:pPr>
            <w:r w:rsidRPr="008A3513">
              <w:rPr>
                <w:rFonts w:ascii="Arial" w:hAnsi="Arial" w:cs="Arial"/>
                <w:sz w:val="22"/>
                <w:szCs w:val="22"/>
              </w:rPr>
              <w:t xml:space="preserve">5.7. </w:t>
            </w:r>
            <w:r w:rsidR="00127F1D" w:rsidRPr="008A3513">
              <w:rPr>
                <w:rFonts w:ascii="Arial" w:hAnsi="Arial" w:cs="Arial"/>
                <w:sz w:val="22"/>
                <w:szCs w:val="22"/>
              </w:rPr>
              <w:t>Продавец должен подготовить упаковочный лист, с данными о содержании ящика, количестве, технических данных, номер</w:t>
            </w:r>
            <w:r w:rsidR="003D5D6B" w:rsidRPr="008A3513">
              <w:rPr>
                <w:rFonts w:ascii="Arial" w:hAnsi="Arial" w:cs="Arial"/>
                <w:sz w:val="22"/>
                <w:szCs w:val="22"/>
              </w:rPr>
              <w:t>ах</w:t>
            </w:r>
            <w:r w:rsidR="00127F1D" w:rsidRPr="008A3513">
              <w:rPr>
                <w:rFonts w:ascii="Arial" w:hAnsi="Arial" w:cs="Arial"/>
                <w:sz w:val="22"/>
                <w:szCs w:val="22"/>
              </w:rPr>
              <w:t xml:space="preserve"> серии, весе брутто и нетто для каждого ящика.</w:t>
            </w:r>
            <w:r w:rsidRPr="008A3513">
              <w:rPr>
                <w:rFonts w:ascii="Arial" w:hAnsi="Arial" w:cs="Arial"/>
                <w:sz w:val="22"/>
                <w:szCs w:val="22"/>
              </w:rPr>
              <w:t xml:space="preserve"> </w:t>
            </w:r>
            <w:r w:rsidR="00127F1D" w:rsidRPr="008A3513">
              <w:rPr>
                <w:rFonts w:ascii="Arial" w:hAnsi="Arial" w:cs="Arial"/>
                <w:sz w:val="22"/>
                <w:szCs w:val="22"/>
              </w:rPr>
              <w:t>Один экземпляр упаковочного листа в непромокаемом конверте вкладывается в ящик вместе с товаром, и один экземпляр в непромокаемом конверте  прикрепляется к наружной стенке ящика.</w:t>
            </w:r>
          </w:p>
          <w:p w14:paraId="4BA59066" w14:textId="77777777" w:rsidR="00DA2316" w:rsidRPr="00DA2316" w:rsidRDefault="00DA2316" w:rsidP="008A3513">
            <w:pPr>
              <w:jc w:val="both"/>
              <w:rPr>
                <w:rFonts w:ascii="Arial" w:hAnsi="Arial" w:cs="Arial"/>
                <w:sz w:val="22"/>
                <w:szCs w:val="22"/>
                <w:lang w:val="nl-NL"/>
              </w:rPr>
            </w:pPr>
          </w:p>
          <w:p w14:paraId="29A17598" w14:textId="77777777" w:rsidR="006A10D9" w:rsidRPr="00DA2316" w:rsidRDefault="006A10D9" w:rsidP="008A3513">
            <w:pPr>
              <w:jc w:val="both"/>
              <w:rPr>
                <w:rFonts w:ascii="Arial" w:hAnsi="Arial" w:cs="Arial"/>
                <w:sz w:val="22"/>
                <w:szCs w:val="22"/>
                <w:lang w:val="nl-NL"/>
              </w:rPr>
            </w:pPr>
          </w:p>
        </w:tc>
        <w:tc>
          <w:tcPr>
            <w:tcW w:w="4986" w:type="dxa"/>
            <w:shd w:val="clear" w:color="auto" w:fill="auto"/>
          </w:tcPr>
          <w:p w14:paraId="32290835"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b/>
                <w:sz w:val="22"/>
                <w:szCs w:val="22"/>
              </w:rPr>
            </w:pPr>
            <w:r w:rsidRPr="008A3513">
              <w:rPr>
                <w:rFonts w:ascii="Arial" w:hAnsi="Arial" w:cs="Arial"/>
                <w:sz w:val="22"/>
                <w:szCs w:val="22"/>
                <w:lang w:val="ru-RU"/>
              </w:rPr>
              <w:lastRenderedPageBreak/>
              <w:t xml:space="preserve"> </w:t>
            </w:r>
            <w:r w:rsidRPr="008A3513">
              <w:rPr>
                <w:rFonts w:ascii="Arial" w:hAnsi="Arial" w:cs="Arial"/>
                <w:b/>
                <w:sz w:val="22"/>
                <w:szCs w:val="22"/>
                <w:lang w:val="en-GB"/>
              </w:rPr>
              <w:t>5.</w:t>
            </w:r>
            <w:r w:rsidR="00D333E8" w:rsidRPr="008A3513">
              <w:rPr>
                <w:rFonts w:ascii="Arial" w:hAnsi="Arial" w:cs="Arial"/>
                <w:b/>
                <w:sz w:val="22"/>
                <w:szCs w:val="22"/>
              </w:rPr>
              <w:t xml:space="preserve"> MARKING </w:t>
            </w:r>
            <w:r w:rsidRPr="008A3513">
              <w:rPr>
                <w:rFonts w:ascii="Arial" w:hAnsi="Arial" w:cs="Arial"/>
                <w:b/>
                <w:sz w:val="22"/>
                <w:szCs w:val="22"/>
              </w:rPr>
              <w:t xml:space="preserve">AND </w:t>
            </w:r>
            <w:r w:rsidR="00D333E8" w:rsidRPr="008A3513">
              <w:rPr>
                <w:rFonts w:ascii="Arial" w:hAnsi="Arial" w:cs="Arial"/>
                <w:b/>
                <w:sz w:val="22"/>
                <w:szCs w:val="22"/>
              </w:rPr>
              <w:t>PACKING</w:t>
            </w:r>
          </w:p>
          <w:p w14:paraId="6B2CB7BC" w14:textId="77777777" w:rsidR="00F30A01" w:rsidRPr="008A3513" w:rsidRDefault="00F30A01" w:rsidP="008A3513">
            <w:pPr>
              <w:ind w:right="42"/>
              <w:jc w:val="both"/>
              <w:rPr>
                <w:rFonts w:ascii="Arial" w:hAnsi="Arial" w:cs="Arial"/>
                <w:b/>
                <w:sz w:val="22"/>
                <w:szCs w:val="22"/>
                <w:lang w:val="en-US"/>
              </w:rPr>
            </w:pPr>
          </w:p>
          <w:p w14:paraId="2D91A960" w14:textId="77777777" w:rsidR="00F30A01" w:rsidRPr="008A3513" w:rsidRDefault="00127F1D" w:rsidP="008A3513">
            <w:pPr>
              <w:widowControl w:val="0"/>
              <w:numPr>
                <w:ilvl w:val="1"/>
                <w:numId w:val="0"/>
              </w:numPr>
              <w:tabs>
                <w:tab w:val="num" w:pos="360"/>
              </w:tabs>
              <w:jc w:val="both"/>
              <w:rPr>
                <w:rFonts w:ascii="Arial" w:hAnsi="Arial" w:cs="Arial"/>
                <w:sz w:val="22"/>
                <w:szCs w:val="22"/>
                <w:lang w:val="en-US"/>
              </w:rPr>
            </w:pPr>
            <w:r w:rsidRPr="008A3513">
              <w:rPr>
                <w:rFonts w:ascii="Arial" w:hAnsi="Arial" w:cs="Arial"/>
                <w:sz w:val="22"/>
                <w:szCs w:val="22"/>
                <w:lang w:val="en-US"/>
              </w:rPr>
              <w:t xml:space="preserve">5.1. </w:t>
            </w:r>
            <w:r w:rsidRPr="008A3513">
              <w:rPr>
                <w:rFonts w:ascii="Arial" w:hAnsi="Arial" w:cs="Arial"/>
                <w:spacing w:val="-3"/>
                <w:sz w:val="22"/>
                <w:szCs w:val="22"/>
                <w:lang w:val="en-US"/>
              </w:rPr>
              <w:t xml:space="preserve">The Goods are </w:t>
            </w:r>
            <w:r w:rsidR="006D68C2" w:rsidRPr="008A3513">
              <w:rPr>
                <w:rFonts w:ascii="Arial" w:hAnsi="Arial" w:cs="Arial"/>
                <w:spacing w:val="-3"/>
                <w:sz w:val="22"/>
                <w:szCs w:val="22"/>
                <w:lang w:val="en-US"/>
              </w:rPr>
              <w:t>partially packed,</w:t>
            </w:r>
            <w:r w:rsidRPr="008A3513">
              <w:rPr>
                <w:rFonts w:ascii="Arial" w:hAnsi="Arial" w:cs="Arial"/>
                <w:spacing w:val="-3"/>
                <w:sz w:val="22"/>
                <w:szCs w:val="22"/>
                <w:lang w:val="en-US"/>
              </w:rPr>
              <w:t xml:space="preserve"> sealed in </w:t>
            </w:r>
            <w:r w:rsidRPr="008A3513">
              <w:rPr>
                <w:rFonts w:ascii="Arial" w:hAnsi="Arial" w:cs="Arial"/>
                <w:spacing w:val="-3"/>
                <w:sz w:val="22"/>
                <w:szCs w:val="22"/>
                <w:lang w:val="en-US"/>
              </w:rPr>
              <w:lastRenderedPageBreak/>
              <w:t>plastic cover</w:t>
            </w:r>
            <w:r w:rsidR="00DB24F3" w:rsidRPr="008A3513">
              <w:rPr>
                <w:rFonts w:ascii="Arial" w:hAnsi="Arial" w:cs="Arial"/>
                <w:spacing w:val="-3"/>
                <w:sz w:val="22"/>
                <w:szCs w:val="22"/>
                <w:lang w:val="en-US"/>
              </w:rPr>
              <w:t>.</w:t>
            </w:r>
            <w:r w:rsidRPr="008A3513">
              <w:rPr>
                <w:rFonts w:ascii="Arial" w:hAnsi="Arial" w:cs="Arial"/>
                <w:spacing w:val="-3"/>
                <w:sz w:val="22"/>
                <w:szCs w:val="22"/>
                <w:lang w:val="en-US"/>
              </w:rPr>
              <w:t xml:space="preserve"> Fragile and small parts shall be packed by the Seller to guarantee their total integrity and protection against possible impacts or destruction during the transportation by truck and railway, and also during possible reloading by crane or by lift truck. The Goods</w:t>
            </w:r>
            <w:r w:rsidR="00244673" w:rsidRPr="008A3513">
              <w:rPr>
                <w:rFonts w:ascii="Arial" w:hAnsi="Arial" w:cs="Arial"/>
                <w:spacing w:val="-3"/>
                <w:sz w:val="22"/>
                <w:szCs w:val="22"/>
                <w:lang w:val="en-US"/>
              </w:rPr>
              <w:t>’</w:t>
            </w:r>
            <w:r w:rsidRPr="008A3513">
              <w:rPr>
                <w:rFonts w:ascii="Arial" w:hAnsi="Arial" w:cs="Arial"/>
                <w:spacing w:val="-3"/>
                <w:sz w:val="22"/>
                <w:szCs w:val="22"/>
                <w:lang w:val="en-US"/>
              </w:rPr>
              <w:t xml:space="preserve"> packaging </w:t>
            </w:r>
            <w:r w:rsidR="00244673" w:rsidRPr="008A3513">
              <w:rPr>
                <w:rFonts w:ascii="Arial" w:hAnsi="Arial" w:cs="Arial"/>
                <w:spacing w:val="-3"/>
                <w:sz w:val="22"/>
                <w:szCs w:val="22"/>
                <w:lang w:val="en-US"/>
              </w:rPr>
              <w:t>is</w:t>
            </w:r>
            <w:r w:rsidRPr="008A3513">
              <w:rPr>
                <w:rFonts w:ascii="Arial" w:hAnsi="Arial" w:cs="Arial"/>
                <w:spacing w:val="-3"/>
                <w:sz w:val="22"/>
                <w:szCs w:val="22"/>
                <w:lang w:val="en-US"/>
              </w:rPr>
              <w:t xml:space="preserve"> </w:t>
            </w:r>
            <w:r w:rsidR="00244673" w:rsidRPr="008A3513">
              <w:rPr>
                <w:rFonts w:ascii="Arial" w:hAnsi="Arial" w:cs="Arial"/>
                <w:spacing w:val="-3"/>
                <w:sz w:val="22"/>
                <w:szCs w:val="22"/>
                <w:lang w:val="en-US"/>
              </w:rPr>
              <w:t>non-returnable</w:t>
            </w:r>
            <w:r w:rsidRPr="008A3513">
              <w:rPr>
                <w:rFonts w:ascii="Arial" w:hAnsi="Arial" w:cs="Arial"/>
                <w:spacing w:val="-3"/>
                <w:sz w:val="22"/>
                <w:szCs w:val="22"/>
                <w:lang w:val="en-US"/>
              </w:rPr>
              <w:t xml:space="preserve"> and </w:t>
            </w:r>
            <w:r w:rsidR="00244673" w:rsidRPr="008A3513">
              <w:rPr>
                <w:rFonts w:ascii="Arial" w:hAnsi="Arial" w:cs="Arial"/>
                <w:spacing w:val="-3"/>
                <w:sz w:val="22"/>
                <w:szCs w:val="22"/>
                <w:lang w:val="en-US"/>
              </w:rPr>
              <w:t>single-use</w:t>
            </w:r>
            <w:r w:rsidRPr="008A3513">
              <w:rPr>
                <w:rFonts w:ascii="Arial" w:hAnsi="Arial" w:cs="Arial"/>
                <w:spacing w:val="-3"/>
                <w:sz w:val="22"/>
                <w:szCs w:val="22"/>
                <w:lang w:val="en-US"/>
              </w:rPr>
              <w:t xml:space="preserve"> only. The price </w:t>
            </w:r>
            <w:r w:rsidR="00244673" w:rsidRPr="008A3513">
              <w:rPr>
                <w:rFonts w:ascii="Arial" w:hAnsi="Arial" w:cs="Arial"/>
                <w:spacing w:val="-3"/>
                <w:sz w:val="22"/>
                <w:szCs w:val="22"/>
                <w:lang w:val="en-US"/>
              </w:rPr>
              <w:t>for</w:t>
            </w:r>
            <w:r w:rsidRPr="008A3513">
              <w:rPr>
                <w:rFonts w:ascii="Arial" w:hAnsi="Arial" w:cs="Arial"/>
                <w:spacing w:val="-3"/>
                <w:sz w:val="22"/>
                <w:szCs w:val="22"/>
                <w:lang w:val="en-US"/>
              </w:rPr>
              <w:t xml:space="preserve"> packing is included </w:t>
            </w:r>
            <w:r w:rsidR="00244673" w:rsidRPr="008A3513">
              <w:rPr>
                <w:rFonts w:ascii="Arial" w:hAnsi="Arial" w:cs="Arial"/>
                <w:spacing w:val="-3"/>
                <w:sz w:val="22"/>
                <w:szCs w:val="22"/>
                <w:lang w:val="en-US"/>
              </w:rPr>
              <w:t>in</w:t>
            </w:r>
            <w:r w:rsidRPr="008A3513">
              <w:rPr>
                <w:rFonts w:ascii="Arial" w:hAnsi="Arial" w:cs="Arial"/>
                <w:spacing w:val="-3"/>
                <w:sz w:val="22"/>
                <w:szCs w:val="22"/>
                <w:lang w:val="en-US"/>
              </w:rPr>
              <w:t xml:space="preserve"> the Goods</w:t>
            </w:r>
            <w:r w:rsidR="00244673" w:rsidRPr="008A3513">
              <w:rPr>
                <w:rFonts w:ascii="Arial" w:hAnsi="Arial" w:cs="Arial"/>
                <w:spacing w:val="-3"/>
                <w:sz w:val="22"/>
                <w:szCs w:val="22"/>
                <w:lang w:val="en-US"/>
              </w:rPr>
              <w:t>’</w:t>
            </w:r>
            <w:r w:rsidRPr="008A3513">
              <w:rPr>
                <w:rFonts w:ascii="Arial" w:hAnsi="Arial" w:cs="Arial"/>
                <w:spacing w:val="-3"/>
                <w:sz w:val="22"/>
                <w:szCs w:val="22"/>
                <w:lang w:val="en-US"/>
              </w:rPr>
              <w:t xml:space="preserve"> </w:t>
            </w:r>
            <w:r w:rsidR="00244673" w:rsidRPr="008A3513">
              <w:rPr>
                <w:rFonts w:ascii="Arial" w:hAnsi="Arial" w:cs="Arial"/>
                <w:spacing w:val="-3"/>
                <w:sz w:val="22"/>
                <w:szCs w:val="22"/>
                <w:lang w:val="en-US"/>
              </w:rPr>
              <w:t>value.</w:t>
            </w:r>
          </w:p>
          <w:p w14:paraId="481B87F0" w14:textId="77777777" w:rsidR="00127F1D" w:rsidRPr="008A3513" w:rsidRDefault="00127F1D" w:rsidP="008A3513">
            <w:pPr>
              <w:widowControl w:val="0"/>
              <w:numPr>
                <w:ilvl w:val="1"/>
                <w:numId w:val="0"/>
              </w:numPr>
              <w:tabs>
                <w:tab w:val="num" w:pos="360"/>
              </w:tabs>
              <w:jc w:val="both"/>
              <w:rPr>
                <w:rFonts w:ascii="Arial" w:hAnsi="Arial" w:cs="Arial"/>
                <w:b/>
                <w:sz w:val="22"/>
                <w:szCs w:val="22"/>
                <w:lang w:val="en-US"/>
              </w:rPr>
            </w:pPr>
          </w:p>
          <w:p w14:paraId="633AE7A3" w14:textId="77777777" w:rsidR="000A5E43" w:rsidRPr="008A3513" w:rsidRDefault="000A5E43" w:rsidP="008A3513">
            <w:pPr>
              <w:widowControl w:val="0"/>
              <w:numPr>
                <w:ilvl w:val="1"/>
                <w:numId w:val="0"/>
              </w:numPr>
              <w:tabs>
                <w:tab w:val="num" w:pos="360"/>
              </w:tabs>
              <w:jc w:val="both"/>
              <w:rPr>
                <w:rFonts w:ascii="Arial" w:hAnsi="Arial" w:cs="Arial"/>
                <w:b/>
                <w:sz w:val="22"/>
                <w:szCs w:val="22"/>
                <w:lang w:val="en-US"/>
              </w:rPr>
            </w:pPr>
          </w:p>
          <w:p w14:paraId="65D5562B" w14:textId="77777777" w:rsidR="00F30A01" w:rsidRPr="008A3513" w:rsidRDefault="00F30A01" w:rsidP="008A3513">
            <w:pPr>
              <w:widowControl w:val="0"/>
              <w:numPr>
                <w:ilvl w:val="1"/>
                <w:numId w:val="0"/>
              </w:numPr>
              <w:tabs>
                <w:tab w:val="num" w:pos="360"/>
              </w:tabs>
              <w:jc w:val="both"/>
              <w:rPr>
                <w:rFonts w:ascii="Arial" w:hAnsi="Arial" w:cs="Arial"/>
                <w:sz w:val="22"/>
                <w:szCs w:val="22"/>
                <w:lang w:val="en-US"/>
              </w:rPr>
            </w:pPr>
            <w:r w:rsidRPr="008A3513">
              <w:rPr>
                <w:rFonts w:ascii="Arial" w:hAnsi="Arial" w:cs="Arial"/>
                <w:sz w:val="22"/>
                <w:szCs w:val="22"/>
                <w:lang w:val="en-US"/>
              </w:rPr>
              <w:t xml:space="preserve">5.2. </w:t>
            </w:r>
            <w:r w:rsidR="00127F1D" w:rsidRPr="008A3513">
              <w:rPr>
                <w:rFonts w:ascii="Arial" w:hAnsi="Arial" w:cs="Arial"/>
                <w:spacing w:val="-3"/>
                <w:sz w:val="22"/>
                <w:szCs w:val="22"/>
                <w:lang w:val="en-US"/>
              </w:rPr>
              <w:t xml:space="preserve">The Seller shall be responsible for </w:t>
            </w:r>
            <w:r w:rsidR="00B8073E" w:rsidRPr="008A3513">
              <w:rPr>
                <w:rFonts w:ascii="Arial" w:hAnsi="Arial" w:cs="Arial"/>
                <w:spacing w:val="-3"/>
                <w:sz w:val="22"/>
                <w:szCs w:val="22"/>
                <w:lang w:val="en-US"/>
              </w:rPr>
              <w:t>all kinds of</w:t>
            </w:r>
            <w:r w:rsidR="00127F1D" w:rsidRPr="008A3513">
              <w:rPr>
                <w:rFonts w:ascii="Arial" w:hAnsi="Arial" w:cs="Arial"/>
                <w:spacing w:val="-3"/>
                <w:sz w:val="22"/>
                <w:szCs w:val="22"/>
                <w:lang w:val="en-US"/>
              </w:rPr>
              <w:t xml:space="preserve"> Goods</w:t>
            </w:r>
            <w:r w:rsidR="00B8073E" w:rsidRPr="008A3513">
              <w:rPr>
                <w:rFonts w:ascii="Arial" w:hAnsi="Arial" w:cs="Arial"/>
                <w:spacing w:val="-3"/>
                <w:sz w:val="22"/>
                <w:szCs w:val="22"/>
                <w:lang w:val="en-US"/>
              </w:rPr>
              <w:t>’</w:t>
            </w:r>
            <w:r w:rsidR="00127F1D" w:rsidRPr="008A3513">
              <w:rPr>
                <w:rFonts w:ascii="Arial" w:hAnsi="Arial" w:cs="Arial"/>
                <w:spacing w:val="-3"/>
                <w:sz w:val="22"/>
                <w:szCs w:val="22"/>
                <w:lang w:val="en-US"/>
              </w:rPr>
              <w:t xml:space="preserve"> damage, which is a consequence of failing or inadequate packing.</w:t>
            </w:r>
          </w:p>
          <w:p w14:paraId="4457966C" w14:textId="77777777" w:rsidR="00F30A01" w:rsidRPr="008A3513" w:rsidRDefault="00F30A01" w:rsidP="008A3513">
            <w:pPr>
              <w:widowControl w:val="0"/>
              <w:numPr>
                <w:ilvl w:val="1"/>
                <w:numId w:val="0"/>
              </w:numPr>
              <w:tabs>
                <w:tab w:val="num" w:pos="360"/>
              </w:tabs>
              <w:jc w:val="both"/>
              <w:rPr>
                <w:rFonts w:ascii="Arial" w:hAnsi="Arial" w:cs="Arial"/>
                <w:sz w:val="22"/>
                <w:szCs w:val="22"/>
                <w:lang w:val="en-US"/>
              </w:rPr>
            </w:pPr>
          </w:p>
          <w:p w14:paraId="6F328F2A" w14:textId="77777777" w:rsidR="00F30A01" w:rsidRPr="008A3513" w:rsidRDefault="00F30A01" w:rsidP="008A3513">
            <w:pPr>
              <w:widowControl w:val="0"/>
              <w:numPr>
                <w:ilvl w:val="1"/>
                <w:numId w:val="0"/>
              </w:numPr>
              <w:tabs>
                <w:tab w:val="num" w:pos="360"/>
              </w:tabs>
              <w:jc w:val="both"/>
              <w:rPr>
                <w:rFonts w:ascii="Arial" w:hAnsi="Arial" w:cs="Arial"/>
                <w:color w:val="FF0000"/>
                <w:sz w:val="22"/>
                <w:szCs w:val="22"/>
                <w:lang w:val="en-US"/>
              </w:rPr>
            </w:pPr>
            <w:r w:rsidRPr="008A3513">
              <w:rPr>
                <w:rFonts w:ascii="Arial" w:hAnsi="Arial" w:cs="Arial"/>
                <w:sz w:val="22"/>
                <w:szCs w:val="22"/>
                <w:lang w:val="en-US"/>
              </w:rPr>
              <w:t xml:space="preserve"> 5.3. </w:t>
            </w:r>
            <w:r w:rsidR="00127F1D" w:rsidRPr="008A3513">
              <w:rPr>
                <w:rFonts w:ascii="Arial" w:hAnsi="Arial" w:cs="Arial"/>
                <w:sz w:val="22"/>
                <w:szCs w:val="22"/>
                <w:lang w:val="en-US"/>
              </w:rPr>
              <w:t xml:space="preserve">Each box shall have </w:t>
            </w:r>
            <w:r w:rsidR="00B8073E" w:rsidRPr="008A3513">
              <w:rPr>
                <w:rFonts w:ascii="Arial" w:hAnsi="Arial" w:cs="Arial"/>
                <w:sz w:val="22"/>
                <w:szCs w:val="22"/>
                <w:lang w:val="en-US"/>
              </w:rPr>
              <w:t xml:space="preserve">a </w:t>
            </w:r>
            <w:r w:rsidR="00127F1D" w:rsidRPr="008A3513">
              <w:rPr>
                <w:rFonts w:ascii="Arial" w:hAnsi="Arial" w:cs="Arial"/>
                <w:sz w:val="22"/>
                <w:szCs w:val="22"/>
                <w:lang w:val="en-US"/>
              </w:rPr>
              <w:t xml:space="preserve">waterproof label in English </w:t>
            </w:r>
            <w:r w:rsidR="00B8073E" w:rsidRPr="008A3513">
              <w:rPr>
                <w:rFonts w:ascii="Arial" w:hAnsi="Arial" w:cs="Arial"/>
                <w:sz w:val="22"/>
                <w:szCs w:val="22"/>
                <w:lang w:val="en-US"/>
              </w:rPr>
              <w:t>with</w:t>
            </w:r>
            <w:r w:rsidR="00127F1D" w:rsidRPr="008A3513">
              <w:rPr>
                <w:rFonts w:ascii="Arial" w:hAnsi="Arial" w:cs="Arial"/>
                <w:sz w:val="22"/>
                <w:szCs w:val="22"/>
                <w:lang w:val="en-US"/>
              </w:rPr>
              <w:t xml:space="preserve"> </w:t>
            </w:r>
            <w:r w:rsidR="00B8073E" w:rsidRPr="008A3513">
              <w:rPr>
                <w:rFonts w:ascii="Arial" w:hAnsi="Arial" w:cs="Arial"/>
                <w:sz w:val="22"/>
                <w:szCs w:val="22"/>
                <w:lang w:val="en-US"/>
              </w:rPr>
              <w:t xml:space="preserve">the </w:t>
            </w:r>
            <w:r w:rsidR="00127F1D" w:rsidRPr="008A3513">
              <w:rPr>
                <w:rFonts w:ascii="Arial" w:hAnsi="Arial" w:cs="Arial"/>
                <w:sz w:val="22"/>
                <w:szCs w:val="22"/>
                <w:lang w:val="en-US"/>
              </w:rPr>
              <w:t>marking</w:t>
            </w:r>
            <w:r w:rsidR="000B3E36" w:rsidRPr="008A3513">
              <w:rPr>
                <w:rFonts w:ascii="Arial" w:hAnsi="Arial" w:cs="Arial"/>
                <w:sz w:val="22"/>
                <w:szCs w:val="22"/>
                <w:lang w:val="en-US"/>
              </w:rPr>
              <w:t>s</w:t>
            </w:r>
            <w:r w:rsidR="00B8073E" w:rsidRPr="008A3513">
              <w:rPr>
                <w:rFonts w:ascii="Arial" w:hAnsi="Arial" w:cs="Arial"/>
                <w:sz w:val="22"/>
                <w:szCs w:val="22"/>
                <w:lang w:val="en-US"/>
              </w:rPr>
              <w:t xml:space="preserve"> including quantity and number of packages, </w:t>
            </w:r>
            <w:r w:rsidR="004B18D7" w:rsidRPr="008A3513">
              <w:rPr>
                <w:rFonts w:ascii="Arial" w:hAnsi="Arial" w:cs="Arial"/>
                <w:sz w:val="22"/>
                <w:szCs w:val="22"/>
                <w:lang w:val="en-US"/>
              </w:rPr>
              <w:t>net</w:t>
            </w:r>
            <w:r w:rsidR="00B8073E" w:rsidRPr="008A3513">
              <w:rPr>
                <w:rFonts w:ascii="Arial" w:hAnsi="Arial" w:cs="Arial"/>
                <w:sz w:val="22"/>
                <w:szCs w:val="22"/>
                <w:lang w:val="en-US"/>
              </w:rPr>
              <w:t xml:space="preserve"> and gross weights, etc.</w:t>
            </w:r>
          </w:p>
          <w:p w14:paraId="01AB279C" w14:textId="77777777" w:rsidR="00B8073E" w:rsidRPr="008A3513" w:rsidRDefault="00B8073E" w:rsidP="008A3513">
            <w:pPr>
              <w:widowControl w:val="0"/>
              <w:numPr>
                <w:ilvl w:val="1"/>
                <w:numId w:val="0"/>
              </w:numPr>
              <w:tabs>
                <w:tab w:val="num" w:pos="360"/>
              </w:tabs>
              <w:jc w:val="both"/>
              <w:rPr>
                <w:rFonts w:ascii="Arial" w:hAnsi="Arial" w:cs="Arial"/>
                <w:spacing w:val="-3"/>
                <w:sz w:val="22"/>
                <w:szCs w:val="22"/>
                <w:lang w:val="en-US"/>
              </w:rPr>
            </w:pPr>
          </w:p>
          <w:p w14:paraId="1E1B4E23" w14:textId="77777777" w:rsidR="00B8073E" w:rsidRPr="008A3513" w:rsidRDefault="00B8073E" w:rsidP="008A3513">
            <w:pPr>
              <w:widowControl w:val="0"/>
              <w:numPr>
                <w:ilvl w:val="1"/>
                <w:numId w:val="0"/>
              </w:numPr>
              <w:tabs>
                <w:tab w:val="num" w:pos="360"/>
              </w:tabs>
              <w:jc w:val="both"/>
              <w:rPr>
                <w:rFonts w:ascii="Arial" w:hAnsi="Arial" w:cs="Arial"/>
                <w:spacing w:val="-3"/>
                <w:sz w:val="22"/>
                <w:szCs w:val="22"/>
                <w:lang w:val="en-US"/>
              </w:rPr>
            </w:pPr>
          </w:p>
          <w:p w14:paraId="18914C9E"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r w:rsidRPr="008A3513">
              <w:rPr>
                <w:rFonts w:ascii="Arial" w:hAnsi="Arial" w:cs="Arial"/>
                <w:sz w:val="22"/>
                <w:szCs w:val="22"/>
              </w:rPr>
              <w:t xml:space="preserve">5.4. </w:t>
            </w:r>
            <w:r w:rsidR="00127F1D" w:rsidRPr="008A3513">
              <w:rPr>
                <w:rFonts w:ascii="Arial" w:hAnsi="Arial" w:cs="Arial"/>
                <w:spacing w:val="-3"/>
                <w:sz w:val="22"/>
                <w:szCs w:val="22"/>
              </w:rPr>
              <w:t xml:space="preserve">Each </w:t>
            </w:r>
            <w:r w:rsidR="00C35EFF" w:rsidRPr="008A3513">
              <w:rPr>
                <w:rFonts w:ascii="Arial" w:hAnsi="Arial" w:cs="Arial"/>
                <w:spacing w:val="-3"/>
                <w:sz w:val="22"/>
                <w:szCs w:val="22"/>
              </w:rPr>
              <w:t xml:space="preserve">box </w:t>
            </w:r>
            <w:r w:rsidR="00127F1D" w:rsidRPr="008A3513">
              <w:rPr>
                <w:rFonts w:ascii="Arial" w:hAnsi="Arial" w:cs="Arial"/>
                <w:spacing w:val="-3"/>
                <w:sz w:val="22"/>
                <w:szCs w:val="22"/>
              </w:rPr>
              <w:t>shall be provided with a packing list.</w:t>
            </w:r>
          </w:p>
          <w:p w14:paraId="193500D9" w14:textId="77777777" w:rsidR="007413FF" w:rsidRPr="008A3513" w:rsidRDefault="007413FF" w:rsidP="008A3513">
            <w:pPr>
              <w:jc w:val="both"/>
              <w:rPr>
                <w:rFonts w:ascii="Arial" w:hAnsi="Arial" w:cs="Arial"/>
                <w:sz w:val="22"/>
                <w:szCs w:val="22"/>
                <w:lang w:val="en-US"/>
              </w:rPr>
            </w:pPr>
          </w:p>
          <w:p w14:paraId="216E4832" w14:textId="77777777" w:rsidR="00F30A01" w:rsidRPr="008A3513" w:rsidRDefault="00F30A01" w:rsidP="008A3513">
            <w:pPr>
              <w:jc w:val="both"/>
              <w:rPr>
                <w:rFonts w:ascii="Arial" w:hAnsi="Arial" w:cs="Arial"/>
                <w:sz w:val="22"/>
                <w:szCs w:val="22"/>
                <w:lang w:val="en-US"/>
              </w:rPr>
            </w:pPr>
            <w:r w:rsidRPr="008A3513">
              <w:rPr>
                <w:rFonts w:ascii="Arial" w:hAnsi="Arial" w:cs="Arial"/>
                <w:sz w:val="22"/>
                <w:szCs w:val="22"/>
                <w:lang w:val="en-US"/>
              </w:rPr>
              <w:t xml:space="preserve">5.5. </w:t>
            </w:r>
            <w:r w:rsidR="00127F1D" w:rsidRPr="008A3513">
              <w:rPr>
                <w:rFonts w:ascii="Arial" w:hAnsi="Arial" w:cs="Arial"/>
                <w:sz w:val="22"/>
                <w:szCs w:val="22"/>
                <w:lang w:val="en-US"/>
              </w:rPr>
              <w:t xml:space="preserve">The Seller undertakes to ensure full protection of the equipment </w:t>
            </w:r>
            <w:r w:rsidR="00730AA3" w:rsidRPr="008A3513">
              <w:rPr>
                <w:rFonts w:ascii="Arial" w:hAnsi="Arial" w:cs="Arial"/>
                <w:sz w:val="22"/>
                <w:szCs w:val="22"/>
                <w:lang w:val="en-US"/>
              </w:rPr>
              <w:t>so</w:t>
            </w:r>
            <w:r w:rsidR="00127F1D" w:rsidRPr="008A3513">
              <w:rPr>
                <w:rFonts w:ascii="Arial" w:hAnsi="Arial" w:cs="Arial"/>
                <w:sz w:val="22"/>
                <w:szCs w:val="22"/>
                <w:lang w:val="en-US"/>
              </w:rPr>
              <w:t xml:space="preserve"> that no damage and deformation occur under loading before </w:t>
            </w:r>
            <w:r w:rsidR="00730AA3" w:rsidRPr="008A3513">
              <w:rPr>
                <w:rFonts w:ascii="Arial" w:hAnsi="Arial" w:cs="Arial"/>
                <w:sz w:val="22"/>
                <w:szCs w:val="22"/>
                <w:lang w:val="en-US"/>
              </w:rPr>
              <w:t xml:space="preserve">the </w:t>
            </w:r>
            <w:r w:rsidR="00127F1D" w:rsidRPr="008A3513">
              <w:rPr>
                <w:rFonts w:ascii="Arial" w:hAnsi="Arial" w:cs="Arial"/>
                <w:sz w:val="22"/>
                <w:szCs w:val="22"/>
                <w:lang w:val="en-US"/>
              </w:rPr>
              <w:t>shipment.</w:t>
            </w:r>
            <w:r w:rsidRPr="008A3513">
              <w:rPr>
                <w:rFonts w:ascii="Arial" w:hAnsi="Arial" w:cs="Arial"/>
                <w:sz w:val="22"/>
                <w:szCs w:val="22"/>
                <w:lang w:val="en-US"/>
              </w:rPr>
              <w:t xml:space="preserve"> </w:t>
            </w:r>
          </w:p>
          <w:p w14:paraId="1ED464F5" w14:textId="77777777" w:rsidR="00000B6F" w:rsidRPr="008A3513" w:rsidRDefault="00000B6F" w:rsidP="008A3513">
            <w:pPr>
              <w:jc w:val="both"/>
              <w:rPr>
                <w:rFonts w:ascii="Arial" w:hAnsi="Arial" w:cs="Arial"/>
                <w:sz w:val="22"/>
                <w:szCs w:val="22"/>
                <w:lang w:val="en-US"/>
              </w:rPr>
            </w:pPr>
          </w:p>
          <w:p w14:paraId="5531C6B9" w14:textId="77777777" w:rsidR="000B3E36" w:rsidRPr="008A3513" w:rsidRDefault="000B3E36" w:rsidP="008A3513">
            <w:pPr>
              <w:jc w:val="both"/>
              <w:rPr>
                <w:rFonts w:ascii="Arial" w:hAnsi="Arial" w:cs="Arial"/>
                <w:sz w:val="22"/>
                <w:szCs w:val="22"/>
                <w:lang w:val="en-US"/>
              </w:rPr>
            </w:pPr>
          </w:p>
          <w:p w14:paraId="71A17820" w14:textId="77777777" w:rsidR="00127F1D" w:rsidRPr="008A3513" w:rsidRDefault="00E36E14" w:rsidP="008A3513">
            <w:pPr>
              <w:jc w:val="both"/>
              <w:rPr>
                <w:rFonts w:ascii="Arial" w:hAnsi="Arial" w:cs="Arial"/>
                <w:sz w:val="22"/>
                <w:szCs w:val="22"/>
                <w:lang w:val="en-US"/>
              </w:rPr>
            </w:pPr>
            <w:r w:rsidRPr="008A3513">
              <w:rPr>
                <w:rFonts w:ascii="Arial" w:hAnsi="Arial" w:cs="Arial"/>
                <w:sz w:val="22"/>
                <w:szCs w:val="22"/>
                <w:lang w:val="en-US"/>
              </w:rPr>
              <w:t xml:space="preserve">5.6. </w:t>
            </w:r>
            <w:r w:rsidR="00127F1D" w:rsidRPr="008A3513">
              <w:rPr>
                <w:rFonts w:ascii="Arial" w:hAnsi="Arial" w:cs="Arial"/>
                <w:sz w:val="22"/>
                <w:szCs w:val="22"/>
                <w:lang w:val="en-US"/>
              </w:rPr>
              <w:t xml:space="preserve">The Buyer shall </w:t>
            </w:r>
            <w:r w:rsidR="00730AA3" w:rsidRPr="008A3513">
              <w:rPr>
                <w:rFonts w:ascii="Arial" w:hAnsi="Arial" w:cs="Arial"/>
                <w:sz w:val="22"/>
                <w:szCs w:val="22"/>
                <w:lang w:val="en-US"/>
              </w:rPr>
              <w:t xml:space="preserve">secure </w:t>
            </w:r>
            <w:r w:rsidR="00127F1D" w:rsidRPr="008A3513">
              <w:rPr>
                <w:rFonts w:ascii="Arial" w:hAnsi="Arial" w:cs="Arial"/>
                <w:sz w:val="22"/>
                <w:szCs w:val="22"/>
                <w:lang w:val="en-US"/>
              </w:rPr>
              <w:t>keep</w:t>
            </w:r>
            <w:r w:rsidR="00730AA3" w:rsidRPr="008A3513">
              <w:rPr>
                <w:rFonts w:ascii="Arial" w:hAnsi="Arial" w:cs="Arial"/>
                <w:sz w:val="22"/>
                <w:szCs w:val="22"/>
                <w:lang w:val="en-US"/>
              </w:rPr>
              <w:t>ing</w:t>
            </w:r>
            <w:r w:rsidR="00127F1D" w:rsidRPr="008A3513">
              <w:rPr>
                <w:rFonts w:ascii="Arial" w:hAnsi="Arial" w:cs="Arial"/>
                <w:sz w:val="22"/>
                <w:szCs w:val="22"/>
                <w:lang w:val="en-US"/>
              </w:rPr>
              <w:t xml:space="preserve"> the goods in </w:t>
            </w:r>
            <w:r w:rsidR="00730AA3" w:rsidRPr="008A3513">
              <w:rPr>
                <w:rFonts w:ascii="Arial" w:hAnsi="Arial" w:cs="Arial"/>
                <w:sz w:val="22"/>
                <w:szCs w:val="22"/>
                <w:lang w:val="en-US"/>
              </w:rPr>
              <w:t>a</w:t>
            </w:r>
            <w:r w:rsidR="00127F1D" w:rsidRPr="008A3513">
              <w:rPr>
                <w:rFonts w:ascii="Arial" w:hAnsi="Arial" w:cs="Arial"/>
                <w:sz w:val="22"/>
                <w:szCs w:val="22"/>
                <w:lang w:val="en-US"/>
              </w:rPr>
              <w:t xml:space="preserve"> proper storage place</w:t>
            </w:r>
            <w:r w:rsidR="00730AA3" w:rsidRPr="008A3513">
              <w:rPr>
                <w:rFonts w:ascii="Arial" w:hAnsi="Arial" w:cs="Arial"/>
                <w:sz w:val="22"/>
                <w:szCs w:val="22"/>
                <w:lang w:val="en-US"/>
              </w:rPr>
              <w:t>,</w:t>
            </w:r>
            <w:r w:rsidR="00127F1D" w:rsidRPr="008A3513">
              <w:rPr>
                <w:rFonts w:ascii="Arial" w:hAnsi="Arial" w:cs="Arial"/>
                <w:sz w:val="22"/>
                <w:szCs w:val="22"/>
                <w:lang w:val="en-US"/>
              </w:rPr>
              <w:t xml:space="preserve"> not </w:t>
            </w:r>
            <w:r w:rsidR="00730AA3" w:rsidRPr="008A3513">
              <w:rPr>
                <w:rFonts w:ascii="Arial" w:hAnsi="Arial" w:cs="Arial"/>
                <w:sz w:val="22"/>
                <w:szCs w:val="22"/>
                <w:lang w:val="en-US"/>
              </w:rPr>
              <w:t>in</w:t>
            </w:r>
            <w:r w:rsidR="00127F1D" w:rsidRPr="008A3513">
              <w:rPr>
                <w:rFonts w:ascii="Arial" w:hAnsi="Arial" w:cs="Arial"/>
                <w:sz w:val="22"/>
                <w:szCs w:val="22"/>
                <w:lang w:val="en-US"/>
              </w:rPr>
              <w:t xml:space="preserve"> the open air</w:t>
            </w:r>
            <w:r w:rsidR="00013306" w:rsidRPr="008A3513">
              <w:rPr>
                <w:rFonts w:ascii="Arial" w:hAnsi="Arial" w:cs="Arial"/>
                <w:sz w:val="22"/>
                <w:szCs w:val="22"/>
                <w:lang w:val="en-US"/>
              </w:rPr>
              <w:t>, prior to installation</w:t>
            </w:r>
            <w:r w:rsidR="00127F1D" w:rsidRPr="008A3513">
              <w:rPr>
                <w:rFonts w:ascii="Arial" w:hAnsi="Arial" w:cs="Arial"/>
                <w:sz w:val="22"/>
                <w:szCs w:val="22"/>
                <w:lang w:val="en-US"/>
              </w:rPr>
              <w:t>.</w:t>
            </w:r>
          </w:p>
          <w:p w14:paraId="5A8A6A6B" w14:textId="77777777" w:rsidR="008D03C8" w:rsidRPr="008A3513" w:rsidRDefault="008D03C8" w:rsidP="008A3513">
            <w:pPr>
              <w:jc w:val="both"/>
              <w:rPr>
                <w:rFonts w:ascii="Arial" w:hAnsi="Arial" w:cs="Arial"/>
                <w:sz w:val="22"/>
                <w:szCs w:val="22"/>
                <w:lang w:val="en-US"/>
              </w:rPr>
            </w:pPr>
          </w:p>
          <w:p w14:paraId="0B218263" w14:textId="77777777" w:rsidR="00127F1D" w:rsidRPr="008A3513" w:rsidRDefault="00E36E14" w:rsidP="008A3513">
            <w:pPr>
              <w:jc w:val="both"/>
              <w:rPr>
                <w:rFonts w:ascii="Arial" w:hAnsi="Arial" w:cs="Arial"/>
                <w:sz w:val="22"/>
                <w:szCs w:val="22"/>
                <w:lang w:val="en-US"/>
              </w:rPr>
            </w:pPr>
            <w:r w:rsidRPr="008A3513">
              <w:rPr>
                <w:rFonts w:ascii="Arial" w:hAnsi="Arial" w:cs="Arial"/>
                <w:sz w:val="22"/>
                <w:szCs w:val="22"/>
                <w:lang w:val="en-US"/>
              </w:rPr>
              <w:t xml:space="preserve">5.7. </w:t>
            </w:r>
            <w:r w:rsidR="00127F1D" w:rsidRPr="008A3513">
              <w:rPr>
                <w:rFonts w:ascii="Arial" w:hAnsi="Arial" w:cs="Arial"/>
                <w:sz w:val="22"/>
                <w:szCs w:val="22"/>
                <w:lang w:val="en-US"/>
              </w:rPr>
              <w:t xml:space="preserve">The Seller shell have </w:t>
            </w:r>
            <w:r w:rsidR="003D5D6B" w:rsidRPr="008A3513">
              <w:rPr>
                <w:rFonts w:ascii="Arial" w:hAnsi="Arial" w:cs="Arial"/>
                <w:sz w:val="22"/>
                <w:szCs w:val="22"/>
                <w:lang w:val="en-US"/>
              </w:rPr>
              <w:t>a</w:t>
            </w:r>
            <w:r w:rsidR="00127F1D" w:rsidRPr="008A3513">
              <w:rPr>
                <w:rFonts w:ascii="Arial" w:hAnsi="Arial" w:cs="Arial"/>
                <w:sz w:val="22"/>
                <w:szCs w:val="22"/>
                <w:lang w:val="en-US"/>
              </w:rPr>
              <w:t xml:space="preserve"> packing list with the description of </w:t>
            </w:r>
            <w:r w:rsidR="003D5D6B" w:rsidRPr="008A3513">
              <w:rPr>
                <w:rFonts w:ascii="Arial" w:hAnsi="Arial" w:cs="Arial"/>
                <w:sz w:val="22"/>
                <w:szCs w:val="22"/>
                <w:lang w:val="en-US"/>
              </w:rPr>
              <w:t xml:space="preserve">the </w:t>
            </w:r>
            <w:r w:rsidR="00127F1D" w:rsidRPr="008A3513">
              <w:rPr>
                <w:rFonts w:ascii="Arial" w:hAnsi="Arial" w:cs="Arial"/>
                <w:sz w:val="22"/>
                <w:szCs w:val="22"/>
                <w:lang w:val="en-US"/>
              </w:rPr>
              <w:t xml:space="preserve">equipment </w:t>
            </w:r>
            <w:r w:rsidR="003D5D6B" w:rsidRPr="008A3513">
              <w:rPr>
                <w:rFonts w:ascii="Arial" w:hAnsi="Arial" w:cs="Arial"/>
                <w:sz w:val="22"/>
                <w:szCs w:val="22"/>
                <w:lang w:val="en-US"/>
              </w:rPr>
              <w:t>in</w:t>
            </w:r>
            <w:r w:rsidR="00127F1D" w:rsidRPr="008A3513">
              <w:rPr>
                <w:rFonts w:ascii="Arial" w:hAnsi="Arial" w:cs="Arial"/>
                <w:sz w:val="22"/>
                <w:szCs w:val="22"/>
                <w:lang w:val="en-US"/>
              </w:rPr>
              <w:t xml:space="preserve"> the </w:t>
            </w:r>
            <w:r w:rsidR="00C35EFF" w:rsidRPr="008A3513">
              <w:rPr>
                <w:rFonts w:ascii="Arial" w:hAnsi="Arial" w:cs="Arial"/>
                <w:sz w:val="22"/>
                <w:szCs w:val="22"/>
                <w:lang w:val="en-US"/>
              </w:rPr>
              <w:t>box</w:t>
            </w:r>
            <w:r w:rsidR="00127F1D" w:rsidRPr="008A3513">
              <w:rPr>
                <w:rFonts w:ascii="Arial" w:hAnsi="Arial" w:cs="Arial"/>
                <w:sz w:val="22"/>
                <w:szCs w:val="22"/>
                <w:lang w:val="en-US"/>
              </w:rPr>
              <w:t xml:space="preserve">,  quantity, technical </w:t>
            </w:r>
            <w:r w:rsidR="003D5D6B" w:rsidRPr="008A3513">
              <w:rPr>
                <w:rFonts w:ascii="Arial" w:hAnsi="Arial" w:cs="Arial"/>
                <w:sz w:val="22"/>
                <w:szCs w:val="22"/>
                <w:lang w:val="en-US"/>
              </w:rPr>
              <w:t>specifications</w:t>
            </w:r>
            <w:r w:rsidR="00127F1D" w:rsidRPr="008A3513">
              <w:rPr>
                <w:rFonts w:ascii="Arial" w:hAnsi="Arial" w:cs="Arial"/>
                <w:sz w:val="22"/>
                <w:szCs w:val="22"/>
                <w:lang w:val="en-US"/>
              </w:rPr>
              <w:t>, serial numbers, gross and net weight</w:t>
            </w:r>
            <w:r w:rsidR="003D5D6B" w:rsidRPr="008A3513">
              <w:rPr>
                <w:rFonts w:ascii="Arial" w:hAnsi="Arial" w:cs="Arial"/>
                <w:sz w:val="22"/>
                <w:szCs w:val="22"/>
                <w:lang w:val="en-US"/>
              </w:rPr>
              <w:t>s for each box</w:t>
            </w:r>
            <w:r w:rsidR="00127F1D" w:rsidRPr="008A3513">
              <w:rPr>
                <w:rFonts w:ascii="Arial" w:hAnsi="Arial" w:cs="Arial"/>
                <w:sz w:val="22"/>
                <w:szCs w:val="22"/>
                <w:lang w:val="en-US"/>
              </w:rPr>
              <w:t>.</w:t>
            </w:r>
            <w:r w:rsidRPr="008A3513">
              <w:rPr>
                <w:rFonts w:ascii="Arial" w:hAnsi="Arial" w:cs="Arial"/>
                <w:sz w:val="22"/>
                <w:szCs w:val="22"/>
                <w:lang w:val="en-US"/>
              </w:rPr>
              <w:t xml:space="preserve"> </w:t>
            </w:r>
            <w:r w:rsidR="00127F1D" w:rsidRPr="008A3513">
              <w:rPr>
                <w:rFonts w:ascii="Arial" w:hAnsi="Arial" w:cs="Arial"/>
                <w:sz w:val="22"/>
                <w:szCs w:val="22"/>
                <w:lang w:val="en-US"/>
              </w:rPr>
              <w:t xml:space="preserve">One copy of </w:t>
            </w:r>
            <w:r w:rsidR="003D5D6B" w:rsidRPr="008A3513">
              <w:rPr>
                <w:rFonts w:ascii="Arial" w:hAnsi="Arial" w:cs="Arial"/>
                <w:sz w:val="22"/>
                <w:szCs w:val="22"/>
                <w:lang w:val="en-US"/>
              </w:rPr>
              <w:t xml:space="preserve">this </w:t>
            </w:r>
            <w:r w:rsidR="00127F1D" w:rsidRPr="008A3513">
              <w:rPr>
                <w:rFonts w:ascii="Arial" w:hAnsi="Arial" w:cs="Arial"/>
                <w:sz w:val="22"/>
                <w:szCs w:val="22"/>
                <w:lang w:val="en-US"/>
              </w:rPr>
              <w:t xml:space="preserve">packing list is to be attached with the Goods in </w:t>
            </w:r>
            <w:r w:rsidR="003D5D6B" w:rsidRPr="008A3513">
              <w:rPr>
                <w:rFonts w:ascii="Arial" w:hAnsi="Arial" w:cs="Arial"/>
                <w:sz w:val="22"/>
                <w:szCs w:val="22"/>
                <w:lang w:val="en-US"/>
              </w:rPr>
              <w:t xml:space="preserve">a </w:t>
            </w:r>
            <w:r w:rsidR="00127F1D" w:rsidRPr="008A3513">
              <w:rPr>
                <w:rFonts w:ascii="Arial" w:hAnsi="Arial" w:cs="Arial"/>
                <w:sz w:val="22"/>
                <w:szCs w:val="22"/>
                <w:lang w:val="en-US"/>
              </w:rPr>
              <w:t>waterproof envelope</w:t>
            </w:r>
            <w:r w:rsidR="003D5D6B" w:rsidRPr="008A3513">
              <w:rPr>
                <w:rFonts w:ascii="Arial" w:hAnsi="Arial" w:cs="Arial"/>
                <w:sz w:val="22"/>
                <w:szCs w:val="22"/>
                <w:lang w:val="en-US"/>
              </w:rPr>
              <w:t>, and one copy is attached to</w:t>
            </w:r>
            <w:r w:rsidR="00127F1D" w:rsidRPr="008A3513">
              <w:rPr>
                <w:rFonts w:ascii="Arial" w:hAnsi="Arial" w:cs="Arial"/>
                <w:sz w:val="22"/>
                <w:szCs w:val="22"/>
                <w:lang w:val="en-US"/>
              </w:rPr>
              <w:t xml:space="preserve"> the outer side of the </w:t>
            </w:r>
            <w:r w:rsidR="001F69C5" w:rsidRPr="008A3513">
              <w:rPr>
                <w:rFonts w:ascii="Arial" w:hAnsi="Arial" w:cs="Arial"/>
                <w:sz w:val="22"/>
                <w:szCs w:val="22"/>
                <w:lang w:val="en-US"/>
              </w:rPr>
              <w:t>box</w:t>
            </w:r>
            <w:r w:rsidR="003D5D6B" w:rsidRPr="008A3513">
              <w:rPr>
                <w:rFonts w:ascii="Arial" w:hAnsi="Arial" w:cs="Arial"/>
                <w:sz w:val="22"/>
                <w:szCs w:val="22"/>
                <w:lang w:val="en-US"/>
              </w:rPr>
              <w:t xml:space="preserve"> in a waterproof envelope</w:t>
            </w:r>
            <w:r w:rsidR="00127F1D" w:rsidRPr="008A3513">
              <w:rPr>
                <w:rFonts w:ascii="Arial" w:hAnsi="Arial" w:cs="Arial"/>
                <w:sz w:val="22"/>
                <w:szCs w:val="22"/>
                <w:lang w:val="en-US"/>
              </w:rPr>
              <w:t>.</w:t>
            </w:r>
          </w:p>
          <w:p w14:paraId="1F93B894" w14:textId="77777777" w:rsidR="00F30A01" w:rsidRPr="008A3513" w:rsidRDefault="00F30A01" w:rsidP="008A3513">
            <w:pPr>
              <w:jc w:val="both"/>
              <w:rPr>
                <w:rFonts w:ascii="Arial" w:hAnsi="Arial" w:cs="Arial"/>
                <w:sz w:val="22"/>
                <w:szCs w:val="22"/>
                <w:lang w:val="en-US"/>
              </w:rPr>
            </w:pPr>
          </w:p>
        </w:tc>
      </w:tr>
      <w:tr w:rsidR="00F30A01" w:rsidRPr="00095674" w14:paraId="2517D018" w14:textId="77777777" w:rsidTr="004924D1">
        <w:tc>
          <w:tcPr>
            <w:tcW w:w="5328" w:type="dxa"/>
            <w:shd w:val="clear" w:color="auto" w:fill="auto"/>
          </w:tcPr>
          <w:p w14:paraId="48907373" w14:textId="77777777" w:rsidR="00F30A01" w:rsidRPr="008A3513" w:rsidRDefault="00F30A01" w:rsidP="008A3513">
            <w:pPr>
              <w:pStyle w:val="a3"/>
              <w:tabs>
                <w:tab w:val="left" w:pos="8080"/>
              </w:tabs>
              <w:ind w:right="-58"/>
              <w:rPr>
                <w:rFonts w:ascii="Arial" w:hAnsi="Arial" w:cs="Arial"/>
                <w:b/>
                <w:sz w:val="22"/>
                <w:szCs w:val="22"/>
              </w:rPr>
            </w:pPr>
            <w:r w:rsidRPr="008A3513">
              <w:rPr>
                <w:rFonts w:ascii="Arial" w:hAnsi="Arial" w:cs="Arial"/>
                <w:b/>
                <w:sz w:val="22"/>
                <w:szCs w:val="22"/>
              </w:rPr>
              <w:lastRenderedPageBreak/>
              <w:t>6. ОБЯЗАННОСТИ ПОКУПАТЕЛЯ</w:t>
            </w:r>
          </w:p>
          <w:p w14:paraId="68A9E768" w14:textId="77777777" w:rsidR="00F30A01" w:rsidRPr="008A3513" w:rsidRDefault="00F30A01" w:rsidP="008A3513">
            <w:pPr>
              <w:pStyle w:val="a3"/>
              <w:tabs>
                <w:tab w:val="left" w:pos="8080"/>
              </w:tabs>
              <w:ind w:right="-58"/>
              <w:rPr>
                <w:rFonts w:ascii="Arial" w:hAnsi="Arial" w:cs="Arial"/>
                <w:sz w:val="22"/>
                <w:szCs w:val="22"/>
              </w:rPr>
            </w:pPr>
          </w:p>
          <w:p w14:paraId="591F63E9" w14:textId="77777777" w:rsidR="00F30A01" w:rsidRPr="008A3513" w:rsidRDefault="00F30A01" w:rsidP="008A3513">
            <w:pPr>
              <w:pStyle w:val="a3"/>
              <w:tabs>
                <w:tab w:val="left" w:pos="8080"/>
              </w:tabs>
              <w:ind w:right="-58"/>
              <w:rPr>
                <w:rFonts w:ascii="Arial" w:hAnsi="Arial" w:cs="Arial"/>
                <w:sz w:val="22"/>
                <w:szCs w:val="22"/>
                <w:u w:val="single"/>
              </w:rPr>
            </w:pPr>
            <w:r w:rsidRPr="008A3513">
              <w:rPr>
                <w:rFonts w:ascii="Arial" w:hAnsi="Arial" w:cs="Arial"/>
                <w:sz w:val="22"/>
                <w:szCs w:val="22"/>
              </w:rPr>
              <w:t>6.1. Покупатель обязуется осуществить оплату согласно Статье 3 настоящего контракта.</w:t>
            </w:r>
          </w:p>
          <w:p w14:paraId="2448C766" w14:textId="77777777" w:rsidR="00F30A01" w:rsidRPr="008A3513" w:rsidRDefault="00F30A01" w:rsidP="008A3513">
            <w:pPr>
              <w:pStyle w:val="a3"/>
              <w:tabs>
                <w:tab w:val="left" w:pos="8080"/>
              </w:tabs>
              <w:ind w:right="-58"/>
              <w:rPr>
                <w:rFonts w:ascii="Arial" w:hAnsi="Arial" w:cs="Arial"/>
                <w:sz w:val="22"/>
                <w:szCs w:val="22"/>
              </w:rPr>
            </w:pPr>
          </w:p>
          <w:p w14:paraId="17166129" w14:textId="77777777" w:rsidR="001E6BB1" w:rsidRDefault="006402B9" w:rsidP="008A3513">
            <w:pPr>
              <w:jc w:val="both"/>
              <w:rPr>
                <w:rFonts w:ascii="Arial" w:hAnsi="Arial" w:cs="Arial"/>
                <w:sz w:val="22"/>
                <w:szCs w:val="22"/>
                <w:lang w:val="nl-NL"/>
              </w:rPr>
            </w:pPr>
            <w:r w:rsidRPr="008A3513">
              <w:rPr>
                <w:rFonts w:ascii="Arial" w:hAnsi="Arial" w:cs="Arial"/>
                <w:sz w:val="22"/>
                <w:szCs w:val="22"/>
              </w:rPr>
              <w:t xml:space="preserve">6.2. </w:t>
            </w:r>
            <w:r w:rsidR="00F30A01" w:rsidRPr="008A3513">
              <w:rPr>
                <w:rFonts w:ascii="Arial" w:hAnsi="Arial" w:cs="Arial"/>
                <w:sz w:val="22"/>
                <w:szCs w:val="22"/>
              </w:rPr>
              <w:t xml:space="preserve">Покупатель принимает товар по количеству – в соответствии с упаковочным листом, по качеству – в соответствии с </w:t>
            </w:r>
            <w:r w:rsidR="001F69C5" w:rsidRPr="008A3513">
              <w:rPr>
                <w:rFonts w:ascii="Arial" w:hAnsi="Arial" w:cs="Arial"/>
                <w:color w:val="000000"/>
                <w:spacing w:val="-3"/>
                <w:sz w:val="22"/>
                <w:szCs w:val="22"/>
              </w:rPr>
              <w:t>Декларацией соответствия (СЕ)</w:t>
            </w:r>
            <w:r w:rsidR="00F30A01" w:rsidRPr="008A3513">
              <w:rPr>
                <w:rFonts w:ascii="Arial" w:hAnsi="Arial" w:cs="Arial"/>
                <w:sz w:val="22"/>
                <w:szCs w:val="22"/>
              </w:rPr>
              <w:t xml:space="preserve">. Условия поставки </w:t>
            </w:r>
            <w:r w:rsidR="00286CF3">
              <w:rPr>
                <w:rFonts w:ascii="Arial" w:hAnsi="Arial" w:cs="Arial"/>
                <w:snapToGrid w:val="0"/>
                <w:sz w:val="22"/>
                <w:szCs w:val="22"/>
                <w:lang w:val="en-US" w:eastAsia="en-US"/>
              </w:rPr>
              <w:t>FCA</w:t>
            </w:r>
            <w:r w:rsidR="00286CF3" w:rsidRPr="0028377B">
              <w:rPr>
                <w:rFonts w:ascii="Arial" w:hAnsi="Arial" w:cs="Arial"/>
                <w:snapToGrid w:val="0"/>
                <w:sz w:val="22"/>
                <w:szCs w:val="22"/>
                <w:lang w:eastAsia="en-US"/>
              </w:rPr>
              <w:t xml:space="preserve"> </w:t>
            </w:r>
            <w:proofErr w:type="spellStart"/>
            <w:r w:rsidR="00286CF3">
              <w:rPr>
                <w:rFonts w:ascii="Arial" w:hAnsi="Arial" w:cs="Arial"/>
                <w:snapToGrid w:val="0"/>
                <w:sz w:val="22"/>
                <w:szCs w:val="22"/>
                <w:lang w:eastAsia="en-US"/>
              </w:rPr>
              <w:t>Заандам</w:t>
            </w:r>
            <w:proofErr w:type="spellEnd"/>
            <w:r w:rsidR="00286CF3">
              <w:rPr>
                <w:rFonts w:ascii="Arial" w:hAnsi="Arial" w:cs="Arial"/>
                <w:snapToGrid w:val="0"/>
                <w:sz w:val="22"/>
                <w:szCs w:val="22"/>
                <w:lang w:eastAsia="en-US"/>
              </w:rPr>
              <w:t>/ Роттердам, Нидерланды</w:t>
            </w:r>
            <w:r w:rsidR="00286CF3" w:rsidRPr="008A3513">
              <w:rPr>
                <w:rFonts w:ascii="Arial" w:hAnsi="Arial" w:cs="Arial"/>
                <w:sz w:val="22"/>
                <w:szCs w:val="22"/>
              </w:rPr>
              <w:t xml:space="preserve"> (согласно </w:t>
            </w:r>
            <w:r w:rsidR="00286CF3" w:rsidRPr="008A3513">
              <w:rPr>
                <w:rFonts w:ascii="Arial" w:hAnsi="Arial" w:cs="Arial"/>
                <w:sz w:val="22"/>
                <w:szCs w:val="22"/>
                <w:lang w:val="en-US"/>
              </w:rPr>
              <w:t>INCOTERMS</w:t>
            </w:r>
            <w:r w:rsidR="00286CF3" w:rsidRPr="008A3513">
              <w:rPr>
                <w:rFonts w:ascii="Arial" w:hAnsi="Arial" w:cs="Arial"/>
                <w:sz w:val="22"/>
                <w:szCs w:val="22"/>
              </w:rPr>
              <w:t xml:space="preserve"> 2010)</w:t>
            </w:r>
            <w:r w:rsidR="00F30A01" w:rsidRPr="008A3513">
              <w:rPr>
                <w:rFonts w:ascii="Arial" w:hAnsi="Arial" w:cs="Arial"/>
                <w:sz w:val="22"/>
                <w:szCs w:val="22"/>
              </w:rPr>
              <w:t>.</w:t>
            </w:r>
          </w:p>
          <w:p w14:paraId="509A11D9" w14:textId="77777777" w:rsidR="00DA2316" w:rsidRPr="00DA2316" w:rsidRDefault="00DA2316" w:rsidP="008A3513">
            <w:pPr>
              <w:jc w:val="both"/>
              <w:rPr>
                <w:rFonts w:ascii="Arial" w:hAnsi="Arial" w:cs="Arial"/>
                <w:sz w:val="22"/>
                <w:szCs w:val="22"/>
                <w:lang w:val="nl-NL"/>
              </w:rPr>
            </w:pPr>
          </w:p>
          <w:p w14:paraId="41AB9543" w14:textId="77777777" w:rsidR="000021BE" w:rsidRPr="008A3513" w:rsidRDefault="000021BE" w:rsidP="008A3513">
            <w:pPr>
              <w:jc w:val="both"/>
              <w:rPr>
                <w:rFonts w:ascii="Arial" w:hAnsi="Arial" w:cs="Arial"/>
                <w:sz w:val="22"/>
                <w:szCs w:val="22"/>
                <w:highlight w:val="green"/>
              </w:rPr>
            </w:pPr>
          </w:p>
        </w:tc>
        <w:tc>
          <w:tcPr>
            <w:tcW w:w="4986" w:type="dxa"/>
            <w:shd w:val="clear" w:color="auto" w:fill="auto"/>
          </w:tcPr>
          <w:p w14:paraId="6E8A069A" w14:textId="77777777" w:rsidR="00F30A01" w:rsidRPr="008A3513" w:rsidRDefault="00F30A01" w:rsidP="008A3513">
            <w:pPr>
              <w:jc w:val="both"/>
              <w:rPr>
                <w:rFonts w:ascii="Arial" w:hAnsi="Arial" w:cs="Arial"/>
                <w:b/>
                <w:sz w:val="22"/>
                <w:szCs w:val="22"/>
                <w:lang w:val="en-US"/>
              </w:rPr>
            </w:pPr>
            <w:r w:rsidRPr="008A3513">
              <w:rPr>
                <w:rFonts w:ascii="Arial" w:hAnsi="Arial" w:cs="Arial"/>
                <w:b/>
                <w:sz w:val="22"/>
                <w:szCs w:val="22"/>
                <w:lang w:val="en-US"/>
              </w:rPr>
              <w:lastRenderedPageBreak/>
              <w:t xml:space="preserve">6. </w:t>
            </w:r>
            <w:r w:rsidR="00107437" w:rsidRPr="008A3513">
              <w:rPr>
                <w:rFonts w:ascii="Arial" w:hAnsi="Arial" w:cs="Arial"/>
                <w:b/>
                <w:sz w:val="22"/>
                <w:szCs w:val="22"/>
                <w:lang w:val="en-US"/>
              </w:rPr>
              <w:t xml:space="preserve">THE </w:t>
            </w:r>
            <w:r w:rsidRPr="008A3513">
              <w:rPr>
                <w:rFonts w:ascii="Arial" w:hAnsi="Arial" w:cs="Arial"/>
                <w:b/>
                <w:sz w:val="22"/>
                <w:szCs w:val="22"/>
                <w:lang w:val="en-US"/>
              </w:rPr>
              <w:t>BUYER’S DUTIES</w:t>
            </w:r>
          </w:p>
          <w:p w14:paraId="402C24ED" w14:textId="77777777" w:rsidR="00F30A01" w:rsidRPr="008A3513" w:rsidRDefault="00F30A01" w:rsidP="008A3513">
            <w:pPr>
              <w:jc w:val="both"/>
              <w:rPr>
                <w:rFonts w:ascii="Arial" w:hAnsi="Arial" w:cs="Arial"/>
                <w:sz w:val="22"/>
                <w:szCs w:val="22"/>
                <w:lang w:val="en-US"/>
              </w:rPr>
            </w:pPr>
          </w:p>
          <w:p w14:paraId="78916FFC" w14:textId="77777777" w:rsidR="00F30A01" w:rsidRPr="008A3513" w:rsidRDefault="00F30A01" w:rsidP="008A3513">
            <w:pPr>
              <w:pStyle w:val="a3"/>
              <w:tabs>
                <w:tab w:val="left" w:pos="8080"/>
              </w:tabs>
              <w:ind w:right="-58"/>
              <w:rPr>
                <w:rFonts w:ascii="Arial" w:hAnsi="Arial" w:cs="Arial"/>
                <w:sz w:val="22"/>
                <w:szCs w:val="22"/>
                <w:u w:val="single"/>
                <w:lang w:val="en-US"/>
              </w:rPr>
            </w:pPr>
            <w:r w:rsidRPr="008A3513">
              <w:rPr>
                <w:rFonts w:ascii="Arial" w:hAnsi="Arial" w:cs="Arial"/>
                <w:sz w:val="22"/>
                <w:szCs w:val="22"/>
                <w:lang w:val="en-US"/>
              </w:rPr>
              <w:t xml:space="preserve">6.1. The Buyer shall effect the payment according to Article 3 of the preset Contract. </w:t>
            </w:r>
          </w:p>
          <w:p w14:paraId="7E821938" w14:textId="77777777" w:rsidR="00F30A01" w:rsidRPr="008A3513" w:rsidRDefault="00F30A01" w:rsidP="008A3513">
            <w:pPr>
              <w:pStyle w:val="a3"/>
              <w:tabs>
                <w:tab w:val="left" w:pos="8080"/>
              </w:tabs>
              <w:ind w:right="-58"/>
              <w:rPr>
                <w:rFonts w:ascii="Arial" w:hAnsi="Arial" w:cs="Arial"/>
                <w:sz w:val="22"/>
                <w:szCs w:val="22"/>
                <w:lang w:val="en-US"/>
              </w:rPr>
            </w:pPr>
          </w:p>
          <w:p w14:paraId="600E7127" w14:textId="77777777" w:rsidR="00F30A01" w:rsidRPr="008A3513" w:rsidRDefault="006402B9" w:rsidP="008A3513">
            <w:pPr>
              <w:jc w:val="both"/>
              <w:rPr>
                <w:rFonts w:ascii="Arial" w:hAnsi="Arial" w:cs="Arial"/>
                <w:sz w:val="22"/>
                <w:szCs w:val="22"/>
                <w:lang w:val="en-US"/>
              </w:rPr>
            </w:pPr>
            <w:r w:rsidRPr="008A3513">
              <w:rPr>
                <w:rFonts w:ascii="Arial" w:hAnsi="Arial" w:cs="Arial"/>
                <w:sz w:val="22"/>
                <w:szCs w:val="22"/>
                <w:lang w:val="en-US"/>
              </w:rPr>
              <w:t xml:space="preserve">6.2. </w:t>
            </w:r>
            <w:r w:rsidR="00F30A01" w:rsidRPr="008A3513">
              <w:rPr>
                <w:rFonts w:ascii="Arial" w:hAnsi="Arial" w:cs="Arial"/>
                <w:sz w:val="22"/>
                <w:szCs w:val="22"/>
                <w:lang w:val="en-US"/>
              </w:rPr>
              <w:t xml:space="preserve">The Buyer shall </w:t>
            </w:r>
            <w:r w:rsidR="00127F1D" w:rsidRPr="008A3513">
              <w:rPr>
                <w:rFonts w:ascii="Arial" w:hAnsi="Arial" w:cs="Arial"/>
                <w:sz w:val="22"/>
                <w:szCs w:val="22"/>
                <w:lang w:val="en-US"/>
              </w:rPr>
              <w:t>accept</w:t>
            </w:r>
            <w:r w:rsidR="00F30A01" w:rsidRPr="008A3513">
              <w:rPr>
                <w:rFonts w:ascii="Arial" w:hAnsi="Arial" w:cs="Arial"/>
                <w:sz w:val="22"/>
                <w:szCs w:val="22"/>
                <w:lang w:val="en-US"/>
              </w:rPr>
              <w:t xml:space="preserve"> the Goods considering </w:t>
            </w:r>
            <w:r w:rsidR="0049742A" w:rsidRPr="008A3513">
              <w:rPr>
                <w:rFonts w:ascii="Arial" w:hAnsi="Arial" w:cs="Arial"/>
                <w:sz w:val="22"/>
                <w:szCs w:val="22"/>
                <w:lang w:val="en-US"/>
              </w:rPr>
              <w:t>the</w:t>
            </w:r>
            <w:r w:rsidR="00F30A01" w:rsidRPr="008A3513">
              <w:rPr>
                <w:rFonts w:ascii="Arial" w:hAnsi="Arial" w:cs="Arial"/>
                <w:sz w:val="22"/>
                <w:szCs w:val="22"/>
                <w:lang w:val="en-US"/>
              </w:rPr>
              <w:t xml:space="preserve"> quantity according to packing list</w:t>
            </w:r>
            <w:r w:rsidR="0049742A" w:rsidRPr="008A3513">
              <w:rPr>
                <w:rFonts w:ascii="Arial" w:hAnsi="Arial" w:cs="Arial"/>
                <w:sz w:val="22"/>
                <w:szCs w:val="22"/>
                <w:lang w:val="en-US"/>
              </w:rPr>
              <w:t>s</w:t>
            </w:r>
            <w:r w:rsidR="00F30A01" w:rsidRPr="008A3513">
              <w:rPr>
                <w:rFonts w:ascii="Arial" w:hAnsi="Arial" w:cs="Arial"/>
                <w:sz w:val="22"/>
                <w:szCs w:val="22"/>
                <w:lang w:val="en-US"/>
              </w:rPr>
              <w:t xml:space="preserve"> and </w:t>
            </w:r>
            <w:r w:rsidR="0049742A" w:rsidRPr="008A3513">
              <w:rPr>
                <w:rFonts w:ascii="Arial" w:hAnsi="Arial" w:cs="Arial"/>
                <w:sz w:val="22"/>
                <w:szCs w:val="22"/>
                <w:lang w:val="en-US"/>
              </w:rPr>
              <w:t>the</w:t>
            </w:r>
            <w:r w:rsidR="00F30A01" w:rsidRPr="008A3513">
              <w:rPr>
                <w:rFonts w:ascii="Arial" w:hAnsi="Arial" w:cs="Arial"/>
                <w:sz w:val="22"/>
                <w:szCs w:val="22"/>
                <w:lang w:val="en-US"/>
              </w:rPr>
              <w:t xml:space="preserve"> quality according to the </w:t>
            </w:r>
            <w:r w:rsidR="001F69C5" w:rsidRPr="008A3513">
              <w:rPr>
                <w:rFonts w:ascii="Arial" w:hAnsi="Arial" w:cs="Arial"/>
                <w:color w:val="000000"/>
                <w:spacing w:val="-3"/>
                <w:sz w:val="22"/>
                <w:szCs w:val="22"/>
                <w:lang w:val="en-US"/>
              </w:rPr>
              <w:t>Declaration of Conformity (CE)</w:t>
            </w:r>
            <w:r w:rsidR="00F30A01" w:rsidRPr="008A3513">
              <w:rPr>
                <w:rFonts w:ascii="Arial" w:hAnsi="Arial" w:cs="Arial"/>
                <w:sz w:val="22"/>
                <w:szCs w:val="22"/>
                <w:lang w:val="en-US"/>
              </w:rPr>
              <w:t xml:space="preserve">. Terms of delivery are </w:t>
            </w:r>
            <w:r w:rsidR="00286CF3">
              <w:rPr>
                <w:rFonts w:ascii="Arial" w:hAnsi="Arial" w:cs="Arial"/>
                <w:snapToGrid w:val="0"/>
                <w:sz w:val="22"/>
                <w:szCs w:val="22"/>
                <w:lang w:val="en-US" w:eastAsia="en-US"/>
              </w:rPr>
              <w:t>FCA Zaandam/ Rotterdam, the Netherlands</w:t>
            </w:r>
            <w:r w:rsidR="00286CF3" w:rsidRPr="008A3513">
              <w:rPr>
                <w:rFonts w:ascii="Arial" w:hAnsi="Arial" w:cs="Arial"/>
                <w:snapToGrid w:val="0"/>
                <w:sz w:val="22"/>
                <w:szCs w:val="22"/>
                <w:lang w:val="en-US" w:eastAsia="en-US"/>
              </w:rPr>
              <w:t xml:space="preserve"> (</w:t>
            </w:r>
            <w:r w:rsidR="00286CF3" w:rsidRPr="008A3513">
              <w:rPr>
                <w:rFonts w:ascii="Arial" w:hAnsi="Arial" w:cs="Arial"/>
                <w:color w:val="000000"/>
                <w:spacing w:val="-3"/>
                <w:sz w:val="22"/>
                <w:szCs w:val="22"/>
                <w:lang w:val="en-US"/>
              </w:rPr>
              <w:t>INCOTERMS 2010)</w:t>
            </w:r>
            <w:r w:rsidR="00F30A01" w:rsidRPr="008A3513">
              <w:rPr>
                <w:rFonts w:ascii="Arial" w:hAnsi="Arial" w:cs="Arial"/>
                <w:sz w:val="22"/>
                <w:szCs w:val="22"/>
                <w:lang w:val="en-US"/>
              </w:rPr>
              <w:t>.</w:t>
            </w:r>
          </w:p>
        </w:tc>
      </w:tr>
      <w:tr w:rsidR="00952CF4" w:rsidRPr="00095674" w14:paraId="1E0473BD" w14:textId="77777777" w:rsidTr="004924D1">
        <w:tc>
          <w:tcPr>
            <w:tcW w:w="5328" w:type="dxa"/>
            <w:shd w:val="clear" w:color="auto" w:fill="auto"/>
          </w:tcPr>
          <w:p w14:paraId="1D96E3EA" w14:textId="77777777" w:rsidR="00952CF4" w:rsidRPr="008A3513" w:rsidRDefault="00952CF4" w:rsidP="006B3419">
            <w:pPr>
              <w:rPr>
                <w:rFonts w:ascii="Arial" w:hAnsi="Arial" w:cs="Arial"/>
                <w:sz w:val="22"/>
                <w:szCs w:val="22"/>
              </w:rPr>
            </w:pPr>
            <w:r w:rsidRPr="008A3513">
              <w:rPr>
                <w:rFonts w:ascii="Arial" w:hAnsi="Arial" w:cs="Arial"/>
                <w:b/>
                <w:sz w:val="22"/>
                <w:szCs w:val="22"/>
              </w:rPr>
              <w:t>7.</w:t>
            </w:r>
            <w:r w:rsidRPr="008A3513">
              <w:rPr>
                <w:rFonts w:ascii="Arial" w:hAnsi="Arial" w:cs="Arial"/>
                <w:sz w:val="22"/>
                <w:szCs w:val="22"/>
              </w:rPr>
              <w:t xml:space="preserve"> </w:t>
            </w:r>
            <w:r w:rsidRPr="008A3513">
              <w:rPr>
                <w:rFonts w:ascii="Arial" w:hAnsi="Arial" w:cs="Arial"/>
                <w:b/>
                <w:sz w:val="22"/>
                <w:szCs w:val="22"/>
              </w:rPr>
              <w:t>ЧЕРТЕЖИ И ТЕХ</w:t>
            </w:r>
            <w:r w:rsidR="0049742A" w:rsidRPr="008A3513">
              <w:rPr>
                <w:rFonts w:ascii="Arial" w:hAnsi="Arial" w:cs="Arial"/>
                <w:b/>
                <w:sz w:val="22"/>
                <w:szCs w:val="22"/>
              </w:rPr>
              <w:t xml:space="preserve">НИЧЕСКАЯ </w:t>
            </w:r>
            <w:r w:rsidRPr="008A3513">
              <w:rPr>
                <w:rFonts w:ascii="Arial" w:hAnsi="Arial" w:cs="Arial"/>
                <w:b/>
                <w:sz w:val="22"/>
                <w:szCs w:val="22"/>
              </w:rPr>
              <w:t>ДОКУМЕНТАЦИЯ</w:t>
            </w:r>
          </w:p>
          <w:p w14:paraId="40B24E84" w14:textId="77777777" w:rsidR="00952CF4" w:rsidRPr="008A3513" w:rsidRDefault="00952CF4" w:rsidP="006B3419">
            <w:pPr>
              <w:rPr>
                <w:rFonts w:ascii="Arial" w:hAnsi="Arial" w:cs="Arial"/>
                <w:sz w:val="22"/>
                <w:szCs w:val="22"/>
              </w:rPr>
            </w:pPr>
          </w:p>
          <w:p w14:paraId="137AF4DF" w14:textId="77777777" w:rsidR="00952CF4" w:rsidRPr="008A3513" w:rsidRDefault="00952CF4" w:rsidP="006B3419">
            <w:pPr>
              <w:rPr>
                <w:rFonts w:ascii="Arial" w:hAnsi="Arial" w:cs="Arial"/>
                <w:sz w:val="22"/>
                <w:szCs w:val="22"/>
              </w:rPr>
            </w:pPr>
            <w:r w:rsidRPr="008A3513">
              <w:rPr>
                <w:rFonts w:ascii="Arial" w:hAnsi="Arial" w:cs="Arial"/>
                <w:sz w:val="22"/>
                <w:szCs w:val="22"/>
              </w:rPr>
              <w:t>7.1. Продавец поставит бесплатно</w:t>
            </w:r>
            <w:r w:rsidR="004A1294" w:rsidRPr="008A3513">
              <w:rPr>
                <w:rFonts w:ascii="Arial" w:hAnsi="Arial" w:cs="Arial"/>
                <w:sz w:val="22"/>
                <w:szCs w:val="22"/>
              </w:rPr>
              <w:t xml:space="preserve"> </w:t>
            </w:r>
            <w:r w:rsidRPr="008A3513">
              <w:rPr>
                <w:rFonts w:ascii="Arial" w:hAnsi="Arial" w:cs="Arial"/>
                <w:sz w:val="22"/>
                <w:szCs w:val="22"/>
              </w:rPr>
              <w:t>следующую техническую документацию:</w:t>
            </w:r>
          </w:p>
          <w:p w14:paraId="6F10DD76" w14:textId="77777777" w:rsidR="00952CF4" w:rsidRPr="008A3513" w:rsidRDefault="00952CF4" w:rsidP="006B3419">
            <w:pPr>
              <w:rPr>
                <w:rFonts w:ascii="Arial" w:hAnsi="Arial" w:cs="Arial"/>
                <w:sz w:val="22"/>
                <w:szCs w:val="22"/>
              </w:rPr>
            </w:pPr>
            <w:r w:rsidRPr="008A3513">
              <w:rPr>
                <w:rFonts w:ascii="Arial" w:hAnsi="Arial" w:cs="Arial"/>
                <w:sz w:val="22"/>
                <w:szCs w:val="22"/>
              </w:rPr>
              <w:t>-</w:t>
            </w:r>
            <w:r w:rsidR="0049742A" w:rsidRPr="008A3513">
              <w:rPr>
                <w:rFonts w:ascii="Arial" w:hAnsi="Arial" w:cs="Arial"/>
                <w:sz w:val="22"/>
                <w:szCs w:val="22"/>
              </w:rPr>
              <w:t xml:space="preserve"> </w:t>
            </w:r>
            <w:r w:rsidRPr="008A3513">
              <w:rPr>
                <w:rFonts w:ascii="Arial" w:hAnsi="Arial" w:cs="Arial"/>
                <w:sz w:val="22"/>
                <w:szCs w:val="22"/>
              </w:rPr>
              <w:t>чертежи</w:t>
            </w:r>
            <w:r w:rsidR="00DB7E69" w:rsidRPr="008A3513">
              <w:rPr>
                <w:rFonts w:ascii="Arial" w:hAnsi="Arial" w:cs="Arial"/>
                <w:sz w:val="22"/>
                <w:szCs w:val="22"/>
              </w:rPr>
              <w:t xml:space="preserve"> с размерами</w:t>
            </w:r>
            <w:r w:rsidR="00BA3F05" w:rsidRPr="008A3513">
              <w:rPr>
                <w:rFonts w:ascii="Arial" w:hAnsi="Arial" w:cs="Arial"/>
                <w:sz w:val="22"/>
                <w:szCs w:val="22"/>
              </w:rPr>
              <w:t xml:space="preserve"> 2</w:t>
            </w:r>
            <w:r w:rsidR="00BA3F05" w:rsidRPr="008A3513">
              <w:rPr>
                <w:rFonts w:ascii="Arial" w:hAnsi="Arial" w:cs="Arial"/>
                <w:sz w:val="22"/>
                <w:szCs w:val="22"/>
                <w:lang w:val="en-US"/>
              </w:rPr>
              <w:t>D</w:t>
            </w:r>
            <w:r w:rsidR="00937B83" w:rsidRPr="008A3513">
              <w:rPr>
                <w:rFonts w:ascii="Arial" w:hAnsi="Arial" w:cs="Arial"/>
                <w:sz w:val="22"/>
                <w:szCs w:val="22"/>
              </w:rPr>
              <w:t>;</w:t>
            </w:r>
          </w:p>
          <w:p w14:paraId="750CD886" w14:textId="77777777" w:rsidR="00952CF4" w:rsidRDefault="00937B83" w:rsidP="006B3419">
            <w:pPr>
              <w:rPr>
                <w:rFonts w:ascii="Arial" w:hAnsi="Arial" w:cs="Arial"/>
                <w:sz w:val="22"/>
                <w:szCs w:val="22"/>
                <w:lang w:val="nl-NL"/>
              </w:rPr>
            </w:pPr>
            <w:r w:rsidRPr="008A3513">
              <w:rPr>
                <w:rFonts w:ascii="Arial" w:hAnsi="Arial" w:cs="Arial"/>
                <w:sz w:val="22"/>
                <w:szCs w:val="22"/>
              </w:rPr>
              <w:t xml:space="preserve">- </w:t>
            </w:r>
            <w:r w:rsidR="00BE322D" w:rsidRPr="008A3513">
              <w:rPr>
                <w:rFonts w:ascii="Arial" w:hAnsi="Arial" w:cs="Arial"/>
                <w:sz w:val="22"/>
                <w:szCs w:val="22"/>
              </w:rPr>
              <w:t>о</w:t>
            </w:r>
            <w:r w:rsidR="00952CF4" w:rsidRPr="008A3513">
              <w:rPr>
                <w:rFonts w:ascii="Arial" w:hAnsi="Arial" w:cs="Arial"/>
                <w:sz w:val="22"/>
                <w:szCs w:val="22"/>
              </w:rPr>
              <w:t>дин комплект инструкции оператора на английском</w:t>
            </w:r>
            <w:r w:rsidR="00501E4C" w:rsidRPr="008A3513">
              <w:rPr>
                <w:rFonts w:ascii="Arial" w:hAnsi="Arial" w:cs="Arial"/>
                <w:sz w:val="22"/>
                <w:szCs w:val="22"/>
              </w:rPr>
              <w:t xml:space="preserve"> </w:t>
            </w:r>
            <w:r w:rsidR="002655AF">
              <w:rPr>
                <w:rFonts w:ascii="Arial" w:hAnsi="Arial" w:cs="Arial"/>
                <w:sz w:val="22"/>
                <w:szCs w:val="22"/>
              </w:rPr>
              <w:t xml:space="preserve">и русском </w:t>
            </w:r>
            <w:r w:rsidR="00952CF4" w:rsidRPr="008A3513">
              <w:rPr>
                <w:rFonts w:ascii="Arial" w:hAnsi="Arial" w:cs="Arial"/>
                <w:sz w:val="22"/>
                <w:szCs w:val="22"/>
              </w:rPr>
              <w:t>языке</w:t>
            </w:r>
            <w:r w:rsidR="001F69C5" w:rsidRPr="008A3513">
              <w:rPr>
                <w:rFonts w:ascii="Arial" w:hAnsi="Arial" w:cs="Arial"/>
                <w:sz w:val="22"/>
                <w:szCs w:val="22"/>
              </w:rPr>
              <w:t>.</w:t>
            </w:r>
            <w:r w:rsidR="00952CF4" w:rsidRPr="008A3513">
              <w:rPr>
                <w:rFonts w:ascii="Arial" w:hAnsi="Arial" w:cs="Arial"/>
                <w:sz w:val="22"/>
                <w:szCs w:val="22"/>
              </w:rPr>
              <w:t xml:space="preserve">  </w:t>
            </w:r>
          </w:p>
          <w:p w14:paraId="08DB72D0" w14:textId="77777777" w:rsidR="00DA2316" w:rsidRPr="00DA2316" w:rsidRDefault="00DA2316" w:rsidP="006B3419">
            <w:pPr>
              <w:rPr>
                <w:rFonts w:ascii="Arial" w:hAnsi="Arial" w:cs="Arial"/>
                <w:sz w:val="22"/>
                <w:szCs w:val="22"/>
                <w:lang w:val="nl-NL"/>
              </w:rPr>
            </w:pPr>
          </w:p>
          <w:p w14:paraId="65D038DA" w14:textId="77777777" w:rsidR="006B3419" w:rsidRPr="008A3513" w:rsidRDefault="006B3419" w:rsidP="006B3419">
            <w:pPr>
              <w:rPr>
                <w:rFonts w:ascii="Arial" w:hAnsi="Arial" w:cs="Arial"/>
                <w:sz w:val="22"/>
                <w:szCs w:val="22"/>
              </w:rPr>
            </w:pPr>
          </w:p>
        </w:tc>
        <w:tc>
          <w:tcPr>
            <w:tcW w:w="4986" w:type="dxa"/>
            <w:shd w:val="clear" w:color="auto" w:fill="auto"/>
          </w:tcPr>
          <w:p w14:paraId="0021F23E" w14:textId="77777777" w:rsidR="00952CF4" w:rsidRPr="008A3513" w:rsidRDefault="00952CF4" w:rsidP="008A3513">
            <w:pPr>
              <w:numPr>
                <w:ilvl w:val="0"/>
                <w:numId w:val="17"/>
              </w:numPr>
              <w:rPr>
                <w:rFonts w:ascii="Arial" w:hAnsi="Arial" w:cs="Arial"/>
                <w:b/>
                <w:sz w:val="22"/>
                <w:szCs w:val="22"/>
                <w:lang w:val="en-US"/>
              </w:rPr>
            </w:pPr>
            <w:r w:rsidRPr="008A3513">
              <w:rPr>
                <w:rFonts w:ascii="Arial" w:hAnsi="Arial" w:cs="Arial"/>
                <w:b/>
                <w:sz w:val="22"/>
                <w:szCs w:val="22"/>
                <w:lang w:val="en-US"/>
              </w:rPr>
              <w:t>DRAWING</w:t>
            </w:r>
            <w:r w:rsidR="0049742A" w:rsidRPr="008A3513">
              <w:rPr>
                <w:rFonts w:ascii="Arial" w:hAnsi="Arial" w:cs="Arial"/>
                <w:b/>
                <w:sz w:val="22"/>
                <w:szCs w:val="22"/>
                <w:lang w:val="en-US"/>
              </w:rPr>
              <w:t>S</w:t>
            </w:r>
            <w:r w:rsidRPr="008A3513">
              <w:rPr>
                <w:rFonts w:ascii="Arial" w:hAnsi="Arial" w:cs="Arial"/>
                <w:b/>
                <w:sz w:val="22"/>
                <w:szCs w:val="22"/>
                <w:lang w:val="en-US"/>
              </w:rPr>
              <w:t xml:space="preserve"> AND TECHNICAL DOCUMENT</w:t>
            </w:r>
            <w:r w:rsidR="007B6B0D" w:rsidRPr="008A3513">
              <w:rPr>
                <w:rFonts w:ascii="Arial" w:hAnsi="Arial" w:cs="Arial"/>
                <w:b/>
                <w:sz w:val="22"/>
                <w:szCs w:val="22"/>
                <w:lang w:val="en-US"/>
              </w:rPr>
              <w:t>ATION</w:t>
            </w:r>
          </w:p>
          <w:p w14:paraId="3156EF58" w14:textId="77777777" w:rsidR="00952CF4" w:rsidRPr="008A3513" w:rsidRDefault="00952CF4" w:rsidP="008A3513">
            <w:pPr>
              <w:ind w:left="360"/>
              <w:rPr>
                <w:rFonts w:ascii="Arial" w:hAnsi="Arial" w:cs="Arial"/>
                <w:sz w:val="22"/>
                <w:szCs w:val="22"/>
                <w:lang w:val="en-US"/>
              </w:rPr>
            </w:pPr>
          </w:p>
          <w:p w14:paraId="6F28CCFF" w14:textId="77777777" w:rsidR="00952CF4" w:rsidRPr="008A3513" w:rsidRDefault="00952CF4" w:rsidP="008A3513">
            <w:pPr>
              <w:jc w:val="both"/>
              <w:rPr>
                <w:rFonts w:ascii="Arial" w:hAnsi="Arial" w:cs="Arial"/>
                <w:sz w:val="22"/>
                <w:szCs w:val="22"/>
                <w:lang w:val="en-US"/>
              </w:rPr>
            </w:pPr>
            <w:r w:rsidRPr="008A3513">
              <w:rPr>
                <w:rFonts w:ascii="Arial" w:hAnsi="Arial" w:cs="Arial"/>
                <w:sz w:val="22"/>
                <w:szCs w:val="22"/>
                <w:lang w:val="en-US"/>
              </w:rPr>
              <w:t>7.1. The Seller</w:t>
            </w:r>
            <w:r w:rsidR="000F3434" w:rsidRPr="008A3513">
              <w:rPr>
                <w:rFonts w:ascii="Arial" w:hAnsi="Arial" w:cs="Arial"/>
                <w:sz w:val="22"/>
                <w:szCs w:val="22"/>
                <w:lang w:val="en-US"/>
              </w:rPr>
              <w:t xml:space="preserve"> shall</w:t>
            </w:r>
            <w:r w:rsidRPr="008A3513">
              <w:rPr>
                <w:rFonts w:ascii="Arial" w:hAnsi="Arial" w:cs="Arial"/>
                <w:sz w:val="22"/>
                <w:szCs w:val="22"/>
                <w:lang w:val="en-US"/>
              </w:rPr>
              <w:t xml:space="preserve"> suppl</w:t>
            </w:r>
            <w:r w:rsidR="000F3434" w:rsidRPr="008A3513">
              <w:rPr>
                <w:rFonts w:ascii="Arial" w:hAnsi="Arial" w:cs="Arial"/>
                <w:sz w:val="22"/>
                <w:szCs w:val="22"/>
                <w:lang w:val="en-US"/>
              </w:rPr>
              <w:t>y</w:t>
            </w:r>
            <w:r w:rsidRPr="008A3513">
              <w:rPr>
                <w:rFonts w:ascii="Arial" w:hAnsi="Arial" w:cs="Arial"/>
                <w:sz w:val="22"/>
                <w:szCs w:val="22"/>
                <w:lang w:val="en-US"/>
              </w:rPr>
              <w:t xml:space="preserve"> free of charge the following technical documents:</w:t>
            </w:r>
          </w:p>
          <w:p w14:paraId="0B4D4C8C" w14:textId="77777777" w:rsidR="00952CF4" w:rsidRPr="008A3513" w:rsidRDefault="00952CF4" w:rsidP="006B3419">
            <w:pPr>
              <w:rPr>
                <w:rFonts w:ascii="Arial" w:hAnsi="Arial" w:cs="Arial"/>
                <w:sz w:val="22"/>
                <w:szCs w:val="22"/>
                <w:lang w:val="en-US"/>
              </w:rPr>
            </w:pPr>
            <w:r w:rsidRPr="008A3513">
              <w:rPr>
                <w:rFonts w:ascii="Arial" w:hAnsi="Arial" w:cs="Arial"/>
                <w:sz w:val="22"/>
                <w:szCs w:val="22"/>
                <w:lang w:val="en-US"/>
              </w:rPr>
              <w:t>-</w:t>
            </w:r>
            <w:r w:rsidR="00DB7E69" w:rsidRPr="008A3513">
              <w:rPr>
                <w:rFonts w:ascii="Arial" w:hAnsi="Arial" w:cs="Arial"/>
                <w:sz w:val="22"/>
                <w:szCs w:val="22"/>
                <w:lang w:val="en-US"/>
              </w:rPr>
              <w:t xml:space="preserve"> </w:t>
            </w:r>
            <w:r w:rsidR="00BE322D" w:rsidRPr="008A3513">
              <w:rPr>
                <w:rFonts w:ascii="Arial" w:hAnsi="Arial" w:cs="Arial"/>
                <w:sz w:val="22"/>
                <w:szCs w:val="22"/>
                <w:lang w:val="en-US"/>
              </w:rPr>
              <w:t>D</w:t>
            </w:r>
            <w:r w:rsidRPr="008A3513">
              <w:rPr>
                <w:rFonts w:ascii="Arial" w:hAnsi="Arial" w:cs="Arial"/>
                <w:sz w:val="22"/>
                <w:szCs w:val="22"/>
                <w:lang w:val="en-US"/>
              </w:rPr>
              <w:t>imension</w:t>
            </w:r>
            <w:r w:rsidR="00C60BB7" w:rsidRPr="008A3513">
              <w:rPr>
                <w:rFonts w:ascii="Arial" w:hAnsi="Arial" w:cs="Arial"/>
                <w:sz w:val="22"/>
                <w:szCs w:val="22"/>
                <w:lang w:val="en-US"/>
              </w:rPr>
              <w:t>al</w:t>
            </w:r>
            <w:r w:rsidRPr="008A3513">
              <w:rPr>
                <w:rFonts w:ascii="Arial" w:hAnsi="Arial" w:cs="Arial"/>
                <w:sz w:val="22"/>
                <w:szCs w:val="22"/>
                <w:lang w:val="en-US"/>
              </w:rPr>
              <w:t xml:space="preserve"> drawings</w:t>
            </w:r>
            <w:r w:rsidR="00BA3F05" w:rsidRPr="008A3513">
              <w:rPr>
                <w:rFonts w:ascii="Arial" w:hAnsi="Arial" w:cs="Arial"/>
                <w:sz w:val="22"/>
                <w:szCs w:val="22"/>
                <w:lang w:val="en-US"/>
              </w:rPr>
              <w:t xml:space="preserve"> in 2D</w:t>
            </w:r>
            <w:r w:rsidR="00937B83" w:rsidRPr="008A3513">
              <w:rPr>
                <w:rFonts w:ascii="Arial" w:hAnsi="Arial" w:cs="Arial"/>
                <w:sz w:val="22"/>
                <w:szCs w:val="22"/>
                <w:lang w:val="en-US"/>
              </w:rPr>
              <w:t>;</w:t>
            </w:r>
          </w:p>
          <w:p w14:paraId="2F7E5EB8" w14:textId="77777777" w:rsidR="00952CF4" w:rsidRPr="008A3513" w:rsidRDefault="00BE322D" w:rsidP="00945F3F">
            <w:pPr>
              <w:jc w:val="both"/>
              <w:rPr>
                <w:rFonts w:ascii="Arial" w:hAnsi="Arial" w:cs="Arial"/>
                <w:sz w:val="22"/>
                <w:szCs w:val="22"/>
                <w:lang w:val="en-US"/>
              </w:rPr>
            </w:pPr>
            <w:r w:rsidRPr="008A3513">
              <w:rPr>
                <w:rFonts w:ascii="Arial" w:hAnsi="Arial" w:cs="Arial"/>
                <w:sz w:val="22"/>
                <w:szCs w:val="22"/>
                <w:lang w:val="en-US"/>
              </w:rPr>
              <w:t xml:space="preserve">- </w:t>
            </w:r>
            <w:r w:rsidRPr="008A3513">
              <w:rPr>
                <w:rFonts w:ascii="Arial" w:hAnsi="Arial" w:cs="Arial"/>
                <w:sz w:val="22"/>
                <w:szCs w:val="22"/>
              </w:rPr>
              <w:t>О</w:t>
            </w:r>
            <w:r w:rsidRPr="008A3513">
              <w:rPr>
                <w:rFonts w:ascii="Arial" w:hAnsi="Arial" w:cs="Arial"/>
                <w:sz w:val="22"/>
                <w:szCs w:val="22"/>
                <w:lang w:val="en-US"/>
              </w:rPr>
              <w:t>ne</w:t>
            </w:r>
            <w:r w:rsidR="00952CF4" w:rsidRPr="008A3513">
              <w:rPr>
                <w:rFonts w:ascii="Arial" w:hAnsi="Arial" w:cs="Arial"/>
                <w:sz w:val="22"/>
                <w:szCs w:val="22"/>
                <w:lang w:val="en-US"/>
              </w:rPr>
              <w:t xml:space="preserve"> Operator</w:t>
            </w:r>
            <w:r w:rsidR="000F3434" w:rsidRPr="008A3513">
              <w:rPr>
                <w:rFonts w:ascii="Arial" w:hAnsi="Arial" w:cs="Arial"/>
                <w:sz w:val="22"/>
                <w:szCs w:val="22"/>
                <w:lang w:val="en-US"/>
              </w:rPr>
              <w:t>’s</w:t>
            </w:r>
            <w:r w:rsidR="00952CF4" w:rsidRPr="008A3513">
              <w:rPr>
                <w:rFonts w:ascii="Arial" w:hAnsi="Arial" w:cs="Arial"/>
                <w:sz w:val="22"/>
                <w:szCs w:val="22"/>
                <w:lang w:val="en-US"/>
              </w:rPr>
              <w:t xml:space="preserve"> manual in English</w:t>
            </w:r>
            <w:r w:rsidR="002655AF" w:rsidRPr="002655AF">
              <w:rPr>
                <w:rFonts w:ascii="Arial" w:hAnsi="Arial" w:cs="Arial"/>
                <w:sz w:val="22"/>
                <w:szCs w:val="22"/>
                <w:lang w:val="en-US"/>
              </w:rPr>
              <w:t xml:space="preserve"> </w:t>
            </w:r>
            <w:r w:rsidR="002655AF">
              <w:rPr>
                <w:rFonts w:ascii="Arial" w:hAnsi="Arial" w:cs="Arial"/>
                <w:sz w:val="22"/>
                <w:szCs w:val="22"/>
                <w:lang w:val="en-US"/>
              </w:rPr>
              <w:t>and Russian.</w:t>
            </w:r>
          </w:p>
        </w:tc>
      </w:tr>
      <w:tr w:rsidR="00F30A01" w:rsidRPr="00095674" w14:paraId="3C5DDF68" w14:textId="77777777" w:rsidTr="004924D1">
        <w:tc>
          <w:tcPr>
            <w:tcW w:w="5328" w:type="dxa"/>
            <w:shd w:val="clear" w:color="auto" w:fill="auto"/>
          </w:tcPr>
          <w:p w14:paraId="2BD8EAA9" w14:textId="77777777" w:rsidR="007767B2" w:rsidRPr="00FE3A76" w:rsidRDefault="007767B2" w:rsidP="007767B2">
            <w:pPr>
              <w:rPr>
                <w:rFonts w:ascii="Arial" w:hAnsi="Arial" w:cs="Arial"/>
                <w:b/>
                <w:bCs/>
                <w:caps/>
                <w:sz w:val="22"/>
                <w:szCs w:val="22"/>
              </w:rPr>
            </w:pPr>
            <w:r w:rsidRPr="00FE3A76">
              <w:rPr>
                <w:rFonts w:ascii="Arial" w:hAnsi="Arial" w:cs="Arial"/>
                <w:b/>
                <w:caps/>
                <w:sz w:val="22"/>
                <w:szCs w:val="22"/>
              </w:rPr>
              <w:t xml:space="preserve">8. </w:t>
            </w:r>
            <w:r w:rsidRPr="00FE3A76">
              <w:rPr>
                <w:rFonts w:ascii="Arial" w:hAnsi="Arial" w:cs="Arial"/>
                <w:b/>
                <w:bCs/>
                <w:caps/>
                <w:sz w:val="22"/>
                <w:szCs w:val="22"/>
              </w:rPr>
              <w:t>Обязательства Покупателя по подготовке площадки</w:t>
            </w:r>
          </w:p>
          <w:p w14:paraId="3BAF166F" w14:textId="77777777" w:rsidR="007767B2" w:rsidRDefault="007767B2" w:rsidP="007767B2">
            <w:pPr>
              <w:widowControl w:val="0"/>
              <w:rPr>
                <w:rFonts w:ascii="Arial" w:hAnsi="Arial" w:cs="Arial"/>
                <w:bCs/>
                <w:sz w:val="22"/>
                <w:szCs w:val="22"/>
              </w:rPr>
            </w:pPr>
          </w:p>
          <w:p w14:paraId="46FC6D47" w14:textId="77777777" w:rsidR="007767B2" w:rsidRPr="006C6518" w:rsidRDefault="007767B2" w:rsidP="007767B2">
            <w:pPr>
              <w:widowControl w:val="0"/>
              <w:rPr>
                <w:rFonts w:ascii="Arial" w:hAnsi="Arial" w:cs="Arial"/>
                <w:bCs/>
                <w:sz w:val="22"/>
                <w:szCs w:val="22"/>
              </w:rPr>
            </w:pPr>
            <w:r w:rsidRPr="00FE3A76">
              <w:rPr>
                <w:rFonts w:ascii="Arial" w:hAnsi="Arial" w:cs="Arial"/>
                <w:bCs/>
                <w:sz w:val="22"/>
                <w:szCs w:val="22"/>
              </w:rPr>
              <w:t>8.1</w:t>
            </w:r>
            <w:commentRangeStart w:id="23"/>
            <w:r w:rsidRPr="00FE3A76">
              <w:rPr>
                <w:rFonts w:ascii="Arial" w:hAnsi="Arial" w:cs="Arial"/>
                <w:bCs/>
                <w:sz w:val="22"/>
                <w:szCs w:val="22"/>
              </w:rPr>
              <w:t>.</w:t>
            </w:r>
            <w:r w:rsidRPr="00FE3A76">
              <w:rPr>
                <w:rFonts w:ascii="Arial" w:hAnsi="Arial" w:cs="Arial"/>
                <w:sz w:val="22"/>
                <w:szCs w:val="22"/>
              </w:rPr>
              <w:t xml:space="preserve"> П</w:t>
            </w:r>
            <w:r w:rsidRPr="00FE3A76">
              <w:rPr>
                <w:rFonts w:ascii="Arial" w:hAnsi="Arial" w:cs="Arial"/>
                <w:bCs/>
                <w:sz w:val="22"/>
                <w:szCs w:val="22"/>
              </w:rPr>
              <w:t xml:space="preserve">осле получения уведомления Покупателя о готовности площадки к началу шеф монтажных работ, Продавец направляет ему </w:t>
            </w:r>
            <w:r w:rsidR="006C6518">
              <w:rPr>
                <w:rFonts w:ascii="Arial" w:hAnsi="Arial" w:cs="Arial"/>
                <w:bCs/>
                <w:sz w:val="22"/>
                <w:szCs w:val="22"/>
              </w:rPr>
              <w:t>Опросный лист</w:t>
            </w:r>
            <w:r w:rsidRPr="00FE3A76">
              <w:rPr>
                <w:rFonts w:ascii="Arial" w:hAnsi="Arial" w:cs="Arial"/>
                <w:bCs/>
                <w:sz w:val="22"/>
                <w:szCs w:val="22"/>
              </w:rPr>
              <w:t xml:space="preserve"> для оценки готовности Покупателя к шеф монтажным работам.  После оценки ответов на этот </w:t>
            </w:r>
            <w:r w:rsidR="006C6518">
              <w:rPr>
                <w:rFonts w:ascii="Arial" w:hAnsi="Arial" w:cs="Arial"/>
                <w:bCs/>
                <w:sz w:val="22"/>
                <w:szCs w:val="22"/>
              </w:rPr>
              <w:t>Опросный лист</w:t>
            </w:r>
            <w:r w:rsidRPr="00FE3A76">
              <w:rPr>
                <w:rFonts w:ascii="Arial" w:hAnsi="Arial" w:cs="Arial"/>
                <w:bCs/>
                <w:sz w:val="22"/>
                <w:szCs w:val="22"/>
              </w:rPr>
              <w:t xml:space="preserve"> и фотографий с этой площадки и в случае, если Покупатель докажет, что площадка готова, </w:t>
            </w:r>
            <w:r w:rsidRPr="003365A3">
              <w:rPr>
                <w:rFonts w:ascii="Arial" w:hAnsi="Arial" w:cs="Arial"/>
                <w:bCs/>
                <w:sz w:val="22"/>
                <w:szCs w:val="22"/>
              </w:rPr>
              <w:t>Продавец направляет туда своего специалиста по шефмонтажу и пуско-наладке, в соответствие с Приложением № 3 и п. 9 настоящего контракта.</w:t>
            </w:r>
            <w:commentRangeEnd w:id="23"/>
            <w:r w:rsidR="00346E38">
              <w:rPr>
                <w:rStyle w:val="a8"/>
              </w:rPr>
              <w:commentReference w:id="23"/>
            </w:r>
          </w:p>
          <w:p w14:paraId="5CF9052C" w14:textId="77777777" w:rsidR="00DA2316" w:rsidRPr="006C6518" w:rsidRDefault="00DA2316" w:rsidP="007767B2">
            <w:pPr>
              <w:widowControl w:val="0"/>
              <w:rPr>
                <w:rFonts w:ascii="Arial" w:hAnsi="Arial" w:cs="Arial"/>
                <w:bCs/>
                <w:sz w:val="22"/>
                <w:szCs w:val="22"/>
              </w:rPr>
            </w:pPr>
          </w:p>
          <w:p w14:paraId="584854A8" w14:textId="77777777" w:rsidR="007767B2" w:rsidRPr="00FE3A76" w:rsidRDefault="007767B2" w:rsidP="007767B2">
            <w:pPr>
              <w:widowControl w:val="0"/>
              <w:rPr>
                <w:rFonts w:ascii="Arial" w:hAnsi="Arial" w:cs="Arial"/>
                <w:sz w:val="22"/>
                <w:szCs w:val="22"/>
              </w:rPr>
            </w:pPr>
            <w:r w:rsidRPr="00FE3A76">
              <w:rPr>
                <w:rFonts w:ascii="Arial" w:hAnsi="Arial" w:cs="Arial"/>
                <w:sz w:val="22"/>
                <w:szCs w:val="22"/>
              </w:rPr>
              <w:t xml:space="preserve"> </w:t>
            </w:r>
          </w:p>
          <w:p w14:paraId="69E48B8B" w14:textId="77777777" w:rsidR="00065C68" w:rsidRPr="00065C68" w:rsidRDefault="00CF3538" w:rsidP="00065C68">
            <w:pPr>
              <w:jc w:val="both"/>
              <w:rPr>
                <w:rFonts w:ascii="Arial" w:hAnsi="Arial" w:cs="Arial"/>
                <w:b/>
                <w:bCs/>
                <w:caps/>
                <w:sz w:val="22"/>
                <w:szCs w:val="22"/>
              </w:rPr>
            </w:pPr>
            <w:r>
              <w:rPr>
                <w:rFonts w:ascii="Arial" w:hAnsi="Arial" w:cs="Arial"/>
                <w:b/>
                <w:bCs/>
                <w:caps/>
                <w:sz w:val="22"/>
                <w:szCs w:val="22"/>
              </w:rPr>
              <w:t>9</w:t>
            </w:r>
            <w:r w:rsidR="00065C68" w:rsidRPr="00065C68">
              <w:rPr>
                <w:rFonts w:ascii="Arial" w:hAnsi="Arial" w:cs="Arial"/>
                <w:b/>
                <w:bCs/>
                <w:caps/>
                <w:sz w:val="22"/>
                <w:szCs w:val="22"/>
              </w:rPr>
              <w:t>. Пуско-наладка и ввод оборудования в эксплуатацию</w:t>
            </w:r>
          </w:p>
          <w:p w14:paraId="7FCA3D84" w14:textId="77777777" w:rsidR="00065C68" w:rsidRPr="00984C87" w:rsidRDefault="00065C68" w:rsidP="00065C68">
            <w:pPr>
              <w:jc w:val="both"/>
              <w:rPr>
                <w:bCs/>
                <w:sz w:val="22"/>
                <w:szCs w:val="22"/>
              </w:rPr>
            </w:pPr>
            <w:r w:rsidRPr="00065C68">
              <w:rPr>
                <w:bCs/>
                <w:sz w:val="22"/>
                <w:szCs w:val="22"/>
              </w:rPr>
              <w:t xml:space="preserve"> </w:t>
            </w:r>
          </w:p>
          <w:p w14:paraId="0CA6F1FC" w14:textId="77777777" w:rsidR="005A4C10" w:rsidRDefault="005A4C10" w:rsidP="00065C68">
            <w:pPr>
              <w:jc w:val="both"/>
              <w:rPr>
                <w:rFonts w:ascii="Arial" w:hAnsi="Arial" w:cs="Arial"/>
                <w:sz w:val="22"/>
                <w:szCs w:val="22"/>
              </w:rPr>
            </w:pPr>
            <w:r w:rsidRPr="005A4C10">
              <w:rPr>
                <w:rFonts w:ascii="Arial" w:hAnsi="Arial" w:cs="Arial"/>
                <w:sz w:val="22"/>
                <w:szCs w:val="22"/>
              </w:rPr>
              <w:t xml:space="preserve">9.1. </w:t>
            </w:r>
            <w:commentRangeStart w:id="24"/>
            <w:r w:rsidRPr="005A4C10">
              <w:rPr>
                <w:rFonts w:ascii="Arial" w:hAnsi="Arial" w:cs="Arial"/>
                <w:sz w:val="22"/>
                <w:szCs w:val="22"/>
              </w:rPr>
              <w:t>Для</w:t>
            </w:r>
            <w:r>
              <w:rPr>
                <w:bCs/>
                <w:sz w:val="22"/>
                <w:szCs w:val="22"/>
              </w:rPr>
              <w:t xml:space="preserve"> </w:t>
            </w:r>
            <w:r>
              <w:rPr>
                <w:rFonts w:ascii="Arial" w:hAnsi="Arial" w:cs="Arial"/>
                <w:sz w:val="22"/>
                <w:szCs w:val="22"/>
              </w:rPr>
              <w:t>Пуско-наладочных работ и работ по в</w:t>
            </w:r>
            <w:r w:rsidRPr="00065C68">
              <w:rPr>
                <w:rFonts w:ascii="Arial" w:hAnsi="Arial" w:cs="Arial"/>
                <w:sz w:val="22"/>
                <w:szCs w:val="22"/>
              </w:rPr>
              <w:t>вод</w:t>
            </w:r>
            <w:r>
              <w:rPr>
                <w:rFonts w:ascii="Arial" w:hAnsi="Arial" w:cs="Arial"/>
                <w:sz w:val="22"/>
                <w:szCs w:val="22"/>
              </w:rPr>
              <w:t>у</w:t>
            </w:r>
            <w:r w:rsidRPr="00065C68">
              <w:rPr>
                <w:rFonts w:ascii="Arial" w:hAnsi="Arial" w:cs="Arial"/>
                <w:sz w:val="22"/>
                <w:szCs w:val="22"/>
              </w:rPr>
              <w:t xml:space="preserve"> оборудования в эксплуатацию</w:t>
            </w:r>
            <w:r>
              <w:rPr>
                <w:rFonts w:ascii="Arial" w:hAnsi="Arial" w:cs="Arial"/>
                <w:sz w:val="22"/>
                <w:szCs w:val="22"/>
              </w:rPr>
              <w:t xml:space="preserve"> Продавец и Покупатель подписывают Дополнение, для которого действительны все условия настоящего Контракта.  Дополнение является неотъемлемой частью настоящего контракта.</w:t>
            </w:r>
            <w:commentRangeEnd w:id="24"/>
            <w:r w:rsidR="00346E38">
              <w:rPr>
                <w:rStyle w:val="a8"/>
              </w:rPr>
              <w:commentReference w:id="24"/>
            </w:r>
          </w:p>
          <w:p w14:paraId="7B9DFBED" w14:textId="77777777" w:rsidR="005A4C10" w:rsidRPr="005A4C10" w:rsidRDefault="005A4C10" w:rsidP="00065C68">
            <w:pPr>
              <w:jc w:val="both"/>
              <w:rPr>
                <w:bCs/>
                <w:sz w:val="22"/>
                <w:szCs w:val="22"/>
              </w:rPr>
            </w:pPr>
          </w:p>
          <w:p w14:paraId="76D6B9D1" w14:textId="77777777" w:rsidR="00065C68" w:rsidRPr="00065C68" w:rsidRDefault="00CF3538" w:rsidP="00065C68">
            <w:pPr>
              <w:jc w:val="both"/>
              <w:rPr>
                <w:rFonts w:ascii="Arial" w:hAnsi="Arial" w:cs="Arial"/>
                <w:sz w:val="22"/>
                <w:szCs w:val="22"/>
              </w:rPr>
            </w:pPr>
            <w:r>
              <w:rPr>
                <w:rFonts w:ascii="Arial" w:hAnsi="Arial" w:cs="Arial"/>
                <w:sz w:val="22"/>
                <w:szCs w:val="22"/>
              </w:rPr>
              <w:t>9</w:t>
            </w:r>
            <w:r w:rsidR="00065C68" w:rsidRPr="00065C68">
              <w:rPr>
                <w:rFonts w:ascii="Arial" w:hAnsi="Arial" w:cs="Arial"/>
                <w:sz w:val="22"/>
                <w:szCs w:val="22"/>
              </w:rPr>
              <w:t>.</w:t>
            </w:r>
            <w:r w:rsidR="006C6518">
              <w:rPr>
                <w:rFonts w:ascii="Arial" w:hAnsi="Arial" w:cs="Arial"/>
                <w:sz w:val="22"/>
                <w:szCs w:val="22"/>
              </w:rPr>
              <w:t>2</w:t>
            </w:r>
            <w:r w:rsidR="00065C68" w:rsidRPr="00065C68">
              <w:rPr>
                <w:rFonts w:ascii="Arial" w:hAnsi="Arial" w:cs="Arial"/>
                <w:sz w:val="22"/>
                <w:szCs w:val="22"/>
              </w:rPr>
              <w:t>. Пуско-наладка и ввод оборудования в эксплуатацию осуществляется специалистами от Покупателя под руководством специалиста Продавца в соответствии с условиями, указанными в Приложении № 3.</w:t>
            </w:r>
          </w:p>
          <w:p w14:paraId="26A3778B" w14:textId="77777777" w:rsidR="001B51E1" w:rsidRPr="00984C87" w:rsidRDefault="001B51E1" w:rsidP="00065C68">
            <w:pPr>
              <w:jc w:val="both"/>
              <w:rPr>
                <w:rFonts w:ascii="Arial" w:hAnsi="Arial" w:cs="Arial"/>
                <w:sz w:val="22"/>
                <w:szCs w:val="22"/>
              </w:rPr>
            </w:pPr>
          </w:p>
          <w:p w14:paraId="682DE9A2" w14:textId="77777777" w:rsidR="00065C68" w:rsidRDefault="00065C68" w:rsidP="00065C68">
            <w:pPr>
              <w:jc w:val="both"/>
              <w:rPr>
                <w:rFonts w:ascii="Arial" w:hAnsi="Arial" w:cs="Arial"/>
                <w:sz w:val="22"/>
                <w:szCs w:val="22"/>
              </w:rPr>
            </w:pPr>
            <w:r w:rsidRPr="001B51E1">
              <w:rPr>
                <w:rFonts w:ascii="Arial" w:hAnsi="Arial" w:cs="Arial"/>
                <w:sz w:val="22"/>
                <w:szCs w:val="22"/>
              </w:rPr>
              <w:t xml:space="preserve">Место проведения пуско-наладки: </w:t>
            </w:r>
          </w:p>
          <w:p w14:paraId="4468D966" w14:textId="77777777" w:rsidR="001B51E1" w:rsidRPr="00984C87" w:rsidRDefault="001B51E1" w:rsidP="00065C68">
            <w:pPr>
              <w:jc w:val="both"/>
              <w:rPr>
                <w:rFonts w:ascii="Arial" w:hAnsi="Arial" w:cs="Arial"/>
                <w:snapToGrid w:val="0"/>
                <w:sz w:val="22"/>
                <w:szCs w:val="22"/>
              </w:rPr>
            </w:pPr>
          </w:p>
          <w:p w14:paraId="0568E6F7" w14:textId="77777777" w:rsidR="00065C68" w:rsidRPr="001B51E1" w:rsidRDefault="001B51E1" w:rsidP="00065C68">
            <w:pPr>
              <w:jc w:val="both"/>
              <w:rPr>
                <w:rFonts w:ascii="Arial" w:hAnsi="Arial" w:cs="Arial"/>
                <w:snapToGrid w:val="0"/>
                <w:sz w:val="22"/>
                <w:szCs w:val="22"/>
              </w:rPr>
            </w:pPr>
            <w:r w:rsidRPr="004E5161">
              <w:rPr>
                <w:rFonts w:ascii="Arial" w:hAnsi="Arial" w:cs="Arial"/>
                <w:snapToGrid w:val="0"/>
                <w:sz w:val="22"/>
                <w:szCs w:val="22"/>
              </w:rPr>
              <w:t xml:space="preserve">ООО «САТЕЛЛИТ», ул. Таганрогская, 76, </w:t>
            </w:r>
            <w:r w:rsidRPr="004E5161">
              <w:rPr>
                <w:rFonts w:ascii="Arial" w:hAnsi="Arial" w:cs="Arial"/>
                <w:sz w:val="22"/>
                <w:szCs w:val="22"/>
              </w:rPr>
              <w:t xml:space="preserve">87543 </w:t>
            </w:r>
            <w:r w:rsidRPr="004E5161">
              <w:rPr>
                <w:rFonts w:ascii="Arial" w:hAnsi="Arial" w:cs="Arial"/>
                <w:snapToGrid w:val="0"/>
                <w:sz w:val="22"/>
                <w:szCs w:val="22"/>
              </w:rPr>
              <w:t>г. Мариуполь, Украина</w:t>
            </w:r>
          </w:p>
          <w:p w14:paraId="24713B18" w14:textId="77777777" w:rsidR="001B51E1" w:rsidRPr="001B51E1" w:rsidRDefault="001B51E1" w:rsidP="00065C68">
            <w:pPr>
              <w:jc w:val="both"/>
              <w:rPr>
                <w:rFonts w:ascii="Arial" w:hAnsi="Arial" w:cs="Arial"/>
                <w:sz w:val="22"/>
                <w:szCs w:val="22"/>
              </w:rPr>
            </w:pPr>
          </w:p>
          <w:p w14:paraId="26F4C563" w14:textId="77777777" w:rsidR="00065C68" w:rsidRPr="00984C87" w:rsidRDefault="00CF3538" w:rsidP="00065C68">
            <w:pPr>
              <w:jc w:val="both"/>
              <w:rPr>
                <w:rFonts w:ascii="Arial" w:hAnsi="Arial" w:cs="Arial"/>
                <w:sz w:val="22"/>
                <w:szCs w:val="22"/>
              </w:rPr>
            </w:pPr>
            <w:r>
              <w:rPr>
                <w:rFonts w:ascii="Arial" w:hAnsi="Arial" w:cs="Arial"/>
                <w:sz w:val="22"/>
                <w:szCs w:val="22"/>
              </w:rPr>
              <w:t>9</w:t>
            </w:r>
            <w:r w:rsidR="00065C68" w:rsidRPr="001B51E1">
              <w:rPr>
                <w:rFonts w:ascii="Arial" w:hAnsi="Arial" w:cs="Arial"/>
                <w:sz w:val="22"/>
                <w:szCs w:val="22"/>
              </w:rPr>
              <w:t>.</w:t>
            </w:r>
            <w:r w:rsidR="006C6518">
              <w:rPr>
                <w:rFonts w:ascii="Arial" w:hAnsi="Arial" w:cs="Arial"/>
                <w:sz w:val="22"/>
                <w:szCs w:val="22"/>
              </w:rPr>
              <w:t>2</w:t>
            </w:r>
            <w:r w:rsidR="00065C68" w:rsidRPr="001B51E1">
              <w:rPr>
                <w:rFonts w:ascii="Arial" w:hAnsi="Arial" w:cs="Arial"/>
                <w:sz w:val="22"/>
                <w:szCs w:val="22"/>
              </w:rPr>
              <w:t xml:space="preserve">.1. </w:t>
            </w:r>
            <w:r w:rsidR="00065C68" w:rsidRPr="00984C87">
              <w:rPr>
                <w:rFonts w:ascii="Arial" w:hAnsi="Arial" w:cs="Arial"/>
                <w:sz w:val="22"/>
                <w:szCs w:val="22"/>
              </w:rPr>
              <w:t>Дополнительное время на пуско-наладку, в случае его необходимости, оплачивается Покупателем после того, как работа окончена на основании инвойса, выставленного Продавцом, в течение 5 банковских дней.</w:t>
            </w:r>
          </w:p>
          <w:p w14:paraId="17452D40" w14:textId="77777777" w:rsidR="00065C68" w:rsidRDefault="00065C68" w:rsidP="00065C68">
            <w:pPr>
              <w:jc w:val="both"/>
              <w:rPr>
                <w:rFonts w:ascii="Arial" w:hAnsi="Arial" w:cs="Arial"/>
                <w:sz w:val="22"/>
                <w:szCs w:val="22"/>
              </w:rPr>
            </w:pPr>
          </w:p>
          <w:p w14:paraId="53E5B243" w14:textId="77777777" w:rsidR="00065C68" w:rsidRPr="00065C68" w:rsidRDefault="00CF3538" w:rsidP="00065C68">
            <w:pPr>
              <w:jc w:val="both"/>
              <w:rPr>
                <w:rFonts w:ascii="Arial" w:hAnsi="Arial" w:cs="Arial"/>
                <w:sz w:val="22"/>
                <w:szCs w:val="22"/>
              </w:rPr>
            </w:pPr>
            <w:r>
              <w:rPr>
                <w:rFonts w:ascii="Arial" w:hAnsi="Arial" w:cs="Arial"/>
                <w:sz w:val="22"/>
                <w:szCs w:val="22"/>
              </w:rPr>
              <w:t>9</w:t>
            </w:r>
            <w:r w:rsidR="00065C68" w:rsidRPr="00065C68">
              <w:rPr>
                <w:rFonts w:ascii="Arial" w:hAnsi="Arial" w:cs="Arial"/>
                <w:sz w:val="22"/>
                <w:szCs w:val="22"/>
              </w:rPr>
              <w:t>.</w:t>
            </w:r>
            <w:r w:rsidR="006C6518">
              <w:rPr>
                <w:rFonts w:ascii="Arial" w:hAnsi="Arial" w:cs="Arial"/>
                <w:sz w:val="22"/>
                <w:szCs w:val="22"/>
              </w:rPr>
              <w:t>3</w:t>
            </w:r>
            <w:r w:rsidR="00065C68" w:rsidRPr="00065C68">
              <w:rPr>
                <w:rFonts w:ascii="Arial" w:hAnsi="Arial" w:cs="Arial"/>
                <w:sz w:val="22"/>
                <w:szCs w:val="22"/>
              </w:rPr>
              <w:t>. По завершении каждого этапа</w:t>
            </w:r>
            <w:ins w:id="25" w:author="Ivanna Medvid" w:date="2015-05-21T18:22:00Z">
              <w:r w:rsidR="00346E38">
                <w:rPr>
                  <w:rFonts w:ascii="Arial" w:hAnsi="Arial" w:cs="Arial"/>
                  <w:sz w:val="22"/>
                  <w:szCs w:val="22"/>
                </w:rPr>
                <w:t xml:space="preserve"> согласно Приложения № </w:t>
              </w:r>
              <w:proofErr w:type="gramStart"/>
              <w:r w:rsidR="00346E38">
                <w:rPr>
                  <w:rFonts w:ascii="Arial" w:hAnsi="Arial" w:cs="Arial"/>
                  <w:sz w:val="22"/>
                  <w:szCs w:val="22"/>
                </w:rPr>
                <w:t xml:space="preserve">3 </w:t>
              </w:r>
            </w:ins>
            <w:r w:rsidR="00065C68" w:rsidRPr="00065C68">
              <w:rPr>
                <w:rFonts w:ascii="Arial" w:hAnsi="Arial" w:cs="Arial"/>
                <w:sz w:val="22"/>
                <w:szCs w:val="22"/>
              </w:rPr>
              <w:t xml:space="preserve"> Продавец</w:t>
            </w:r>
            <w:proofErr w:type="gramEnd"/>
            <w:r w:rsidR="00065C68" w:rsidRPr="00065C68">
              <w:rPr>
                <w:rFonts w:ascii="Arial" w:hAnsi="Arial" w:cs="Arial"/>
                <w:sz w:val="22"/>
                <w:szCs w:val="22"/>
              </w:rPr>
              <w:t xml:space="preserve"> и Покупатель подписывают:</w:t>
            </w:r>
          </w:p>
          <w:p w14:paraId="2DF48F28" w14:textId="77777777" w:rsidR="00065C68" w:rsidRPr="00095674" w:rsidRDefault="00065C68" w:rsidP="00065C68">
            <w:pPr>
              <w:jc w:val="both"/>
              <w:rPr>
                <w:rFonts w:ascii="Arial" w:hAnsi="Arial" w:cs="Arial"/>
                <w:sz w:val="22"/>
                <w:szCs w:val="22"/>
                <w:rPrChange w:id="26" w:author="Ivanna Medvid" w:date="2015-05-22T16:19:00Z">
                  <w:rPr>
                    <w:rFonts w:ascii="Arial" w:hAnsi="Arial" w:cs="Arial"/>
                    <w:sz w:val="22"/>
                    <w:szCs w:val="22"/>
                    <w:lang w:val="en-US"/>
                  </w:rPr>
                </w:rPrChange>
              </w:rPr>
            </w:pPr>
            <w:r w:rsidRPr="00984C87">
              <w:rPr>
                <w:rFonts w:ascii="Arial" w:hAnsi="Arial" w:cs="Arial"/>
                <w:sz w:val="22"/>
                <w:szCs w:val="22"/>
              </w:rPr>
              <w:t xml:space="preserve">- Акт о готовности оборудования к проведению  </w:t>
            </w:r>
            <w:r w:rsidRPr="00095674">
              <w:rPr>
                <w:rFonts w:ascii="Arial" w:hAnsi="Arial" w:cs="Arial"/>
                <w:sz w:val="22"/>
                <w:szCs w:val="22"/>
                <w:rPrChange w:id="27" w:author="Ivanna Medvid" w:date="2015-05-22T16:19:00Z">
                  <w:rPr>
                    <w:rFonts w:ascii="Arial" w:hAnsi="Arial" w:cs="Arial"/>
                    <w:sz w:val="22"/>
                    <w:szCs w:val="22"/>
                    <w:lang w:val="en-US"/>
                  </w:rPr>
                </w:rPrChange>
              </w:rPr>
              <w:t>приемо-сдаточных испытаний (Приложение № 5);</w:t>
            </w:r>
          </w:p>
          <w:p w14:paraId="1A24AAB4" w14:textId="77777777" w:rsidR="00065C68" w:rsidRPr="00065C68" w:rsidRDefault="00065C68" w:rsidP="00065C68">
            <w:pPr>
              <w:jc w:val="both"/>
              <w:rPr>
                <w:rFonts w:ascii="Arial" w:hAnsi="Arial" w:cs="Arial"/>
                <w:sz w:val="22"/>
                <w:szCs w:val="22"/>
              </w:rPr>
            </w:pPr>
            <w:r w:rsidRPr="00984C87">
              <w:rPr>
                <w:rFonts w:ascii="Arial" w:hAnsi="Arial" w:cs="Arial"/>
                <w:sz w:val="22"/>
                <w:szCs w:val="22"/>
              </w:rPr>
              <w:t xml:space="preserve">- Акт о вводе  оборудования в эксплуатацию </w:t>
            </w:r>
            <w:r w:rsidRPr="00065C68">
              <w:rPr>
                <w:rFonts w:ascii="Arial" w:hAnsi="Arial" w:cs="Arial"/>
                <w:sz w:val="22"/>
                <w:szCs w:val="22"/>
              </w:rPr>
              <w:t>(Приложение № 6).</w:t>
            </w:r>
          </w:p>
          <w:p w14:paraId="0BB58593" w14:textId="77777777" w:rsidR="00065C68" w:rsidRPr="00065C68" w:rsidRDefault="00065C68" w:rsidP="00065C68">
            <w:pPr>
              <w:jc w:val="both"/>
              <w:rPr>
                <w:rFonts w:ascii="Arial" w:hAnsi="Arial" w:cs="Arial"/>
                <w:sz w:val="22"/>
                <w:szCs w:val="22"/>
              </w:rPr>
            </w:pPr>
          </w:p>
          <w:p w14:paraId="4DD20522" w14:textId="77777777" w:rsidR="00065C68" w:rsidRPr="00095674" w:rsidRDefault="00CF3538" w:rsidP="00065C68">
            <w:pPr>
              <w:jc w:val="both"/>
              <w:rPr>
                <w:rFonts w:ascii="Arial" w:hAnsi="Arial" w:cs="Arial"/>
                <w:sz w:val="22"/>
                <w:szCs w:val="22"/>
                <w:rPrChange w:id="28" w:author="Ivanna Medvid" w:date="2015-05-22T16:19:00Z">
                  <w:rPr>
                    <w:rFonts w:ascii="Arial" w:hAnsi="Arial" w:cs="Arial"/>
                    <w:sz w:val="22"/>
                    <w:szCs w:val="22"/>
                    <w:lang w:val="en-US"/>
                  </w:rPr>
                </w:rPrChange>
              </w:rPr>
            </w:pPr>
            <w:r>
              <w:rPr>
                <w:rFonts w:ascii="Arial" w:hAnsi="Arial" w:cs="Arial"/>
                <w:sz w:val="22"/>
                <w:szCs w:val="22"/>
              </w:rPr>
              <w:t>9</w:t>
            </w:r>
            <w:r w:rsidR="00065C68" w:rsidRPr="00065C68">
              <w:rPr>
                <w:rFonts w:ascii="Arial" w:hAnsi="Arial" w:cs="Arial"/>
                <w:sz w:val="22"/>
                <w:szCs w:val="22"/>
              </w:rPr>
              <w:t>.</w:t>
            </w:r>
            <w:r w:rsidR="006C6518">
              <w:rPr>
                <w:rFonts w:ascii="Arial" w:hAnsi="Arial" w:cs="Arial"/>
                <w:sz w:val="22"/>
                <w:szCs w:val="22"/>
              </w:rPr>
              <w:t>4</w:t>
            </w:r>
            <w:r w:rsidR="00065C68" w:rsidRPr="00065C68">
              <w:rPr>
                <w:rFonts w:ascii="Arial" w:hAnsi="Arial" w:cs="Arial"/>
                <w:sz w:val="22"/>
                <w:szCs w:val="22"/>
              </w:rPr>
              <w:t xml:space="preserve">. </w:t>
            </w:r>
            <w:commentRangeStart w:id="29"/>
            <w:r w:rsidR="00065C68" w:rsidRPr="00065C68">
              <w:rPr>
                <w:rFonts w:ascii="Arial" w:hAnsi="Arial" w:cs="Arial"/>
                <w:sz w:val="22"/>
                <w:szCs w:val="22"/>
              </w:rPr>
              <w:t xml:space="preserve">После прибытия на площадку Покупателя специалист по пуско-наладке осуществляют пуско-наладку оборудования и  ввод его в эксплуатацию и обязан продемонстрировать его работу в соответствии с гарантиями, указанными в Приложении 3 в течение не менее 4 часов непрерывной работы. </w:t>
            </w:r>
            <w:r w:rsidR="00065C68" w:rsidRPr="00984C87">
              <w:rPr>
                <w:rFonts w:ascii="Arial" w:hAnsi="Arial" w:cs="Arial"/>
                <w:sz w:val="22"/>
                <w:szCs w:val="22"/>
              </w:rPr>
              <w:t xml:space="preserve">После успешной демонстрации Продавец и Покупатель подписывают «Акт о вводе  оборудования в эксплуатацию» </w:t>
            </w:r>
            <w:r w:rsidR="00065C68" w:rsidRPr="00095674">
              <w:rPr>
                <w:rFonts w:ascii="Arial" w:hAnsi="Arial" w:cs="Arial"/>
                <w:sz w:val="22"/>
                <w:szCs w:val="22"/>
                <w:rPrChange w:id="30" w:author="Ivanna Medvid" w:date="2015-05-22T16:19:00Z">
                  <w:rPr>
                    <w:rFonts w:ascii="Arial" w:hAnsi="Arial" w:cs="Arial"/>
                    <w:sz w:val="22"/>
                    <w:szCs w:val="22"/>
                    <w:lang w:val="en-US"/>
                  </w:rPr>
                </w:rPrChange>
              </w:rPr>
              <w:t xml:space="preserve">(Приложение 6). </w:t>
            </w:r>
            <w:commentRangeEnd w:id="29"/>
            <w:r w:rsidR="00346E38">
              <w:rPr>
                <w:rStyle w:val="a8"/>
              </w:rPr>
              <w:commentReference w:id="29"/>
            </w:r>
          </w:p>
          <w:p w14:paraId="0D1BD40E" w14:textId="77777777" w:rsidR="00065C68" w:rsidRPr="00095674" w:rsidRDefault="00065C68" w:rsidP="00065C68">
            <w:pPr>
              <w:jc w:val="both"/>
              <w:rPr>
                <w:rFonts w:ascii="Arial" w:hAnsi="Arial" w:cs="Arial"/>
                <w:sz w:val="22"/>
                <w:szCs w:val="22"/>
                <w:rPrChange w:id="31" w:author="Ivanna Medvid" w:date="2015-05-22T16:19:00Z">
                  <w:rPr>
                    <w:rFonts w:ascii="Arial" w:hAnsi="Arial" w:cs="Arial"/>
                    <w:sz w:val="22"/>
                    <w:szCs w:val="22"/>
                    <w:lang w:val="en-US"/>
                  </w:rPr>
                </w:rPrChange>
              </w:rPr>
            </w:pPr>
          </w:p>
          <w:p w14:paraId="7FA2C35F" w14:textId="77777777" w:rsidR="005C119C" w:rsidRPr="001123DA" w:rsidRDefault="005C119C" w:rsidP="005C119C">
            <w:pPr>
              <w:rPr>
                <w:b/>
              </w:rPr>
            </w:pPr>
            <w:r w:rsidRPr="001123DA">
              <w:rPr>
                <w:b/>
                <w:sz w:val="22"/>
                <w:szCs w:val="22"/>
              </w:rPr>
              <w:t>10. КАЧЕСТВО ТОВАРА И ГАРАНТИИ</w:t>
            </w:r>
          </w:p>
          <w:p w14:paraId="222E0CBF" w14:textId="77777777" w:rsidR="005C119C" w:rsidRPr="00BB3098" w:rsidRDefault="005C119C" w:rsidP="005C119C"/>
          <w:p w14:paraId="5BABD154" w14:textId="77777777" w:rsidR="005C119C" w:rsidRPr="00BB3098" w:rsidRDefault="005C119C" w:rsidP="005C119C"/>
          <w:p w14:paraId="698A6A77" w14:textId="77777777" w:rsidR="005C119C" w:rsidRDefault="005C119C" w:rsidP="005C119C">
            <w:pPr>
              <w:jc w:val="both"/>
              <w:rPr>
                <w:rFonts w:ascii="Arial" w:hAnsi="Arial" w:cs="Arial"/>
                <w:sz w:val="22"/>
                <w:szCs w:val="22"/>
                <w:lang w:val="nl-NL"/>
              </w:rPr>
            </w:pPr>
            <w:r w:rsidRPr="005C119C">
              <w:rPr>
                <w:rFonts w:ascii="Arial" w:hAnsi="Arial" w:cs="Arial"/>
                <w:sz w:val="22"/>
                <w:szCs w:val="22"/>
              </w:rPr>
              <w:t>10.1 Производство, испытания и подготовка Товара к отгрузке осуществляются в соответствии с техническими условиями Продавца в отношении производства и поставки данного Товара.</w:t>
            </w:r>
          </w:p>
          <w:p w14:paraId="7E234718" w14:textId="77777777" w:rsidR="00DA2316" w:rsidRPr="00DA2316" w:rsidRDefault="00DA2316" w:rsidP="005C119C">
            <w:pPr>
              <w:jc w:val="both"/>
              <w:rPr>
                <w:rFonts w:ascii="Arial" w:hAnsi="Arial" w:cs="Arial"/>
                <w:sz w:val="22"/>
                <w:szCs w:val="22"/>
                <w:lang w:val="nl-NL"/>
              </w:rPr>
            </w:pPr>
          </w:p>
          <w:p w14:paraId="2A6B6B31" w14:textId="77777777" w:rsidR="005C119C" w:rsidRDefault="005C119C" w:rsidP="005C119C">
            <w:pPr>
              <w:jc w:val="both"/>
              <w:rPr>
                <w:rFonts w:ascii="Arial" w:hAnsi="Arial" w:cs="Arial"/>
                <w:sz w:val="22"/>
                <w:szCs w:val="22"/>
              </w:rPr>
            </w:pPr>
            <w:r w:rsidRPr="005C119C">
              <w:rPr>
                <w:rFonts w:ascii="Arial" w:hAnsi="Arial" w:cs="Arial"/>
                <w:sz w:val="22"/>
                <w:szCs w:val="22"/>
              </w:rPr>
              <w:t>10.2. Продавец гарантирует, что поставленный Товар и/или инструменты соответствуют техническим условиям и спецификациям, указанным в Приложении № 2 к настоящему контракту.</w:t>
            </w:r>
          </w:p>
          <w:p w14:paraId="75FBF9DC" w14:textId="77777777" w:rsidR="001B377C" w:rsidRPr="005C119C" w:rsidRDefault="001B377C" w:rsidP="005C119C">
            <w:pPr>
              <w:jc w:val="both"/>
              <w:rPr>
                <w:rFonts w:ascii="Arial" w:hAnsi="Arial" w:cs="Arial"/>
                <w:sz w:val="22"/>
                <w:szCs w:val="22"/>
              </w:rPr>
            </w:pPr>
          </w:p>
          <w:p w14:paraId="5EAD5C90" w14:textId="77777777" w:rsidR="005C119C" w:rsidRPr="005C119C" w:rsidRDefault="005C119C" w:rsidP="005C119C">
            <w:pPr>
              <w:jc w:val="both"/>
              <w:rPr>
                <w:rFonts w:ascii="Arial" w:hAnsi="Arial" w:cs="Arial"/>
                <w:sz w:val="22"/>
                <w:szCs w:val="22"/>
              </w:rPr>
            </w:pPr>
            <w:r w:rsidRPr="005C119C">
              <w:rPr>
                <w:rFonts w:ascii="Arial" w:hAnsi="Arial" w:cs="Arial"/>
                <w:sz w:val="22"/>
                <w:szCs w:val="22"/>
              </w:rPr>
              <w:t>10.3. Гарантии вступают в силу с даты подписания «Акта о готовности оборудования к эксплуатации» (приложение №7</w:t>
            </w:r>
            <w:proofErr w:type="gramStart"/>
            <w:r w:rsidRPr="005C119C">
              <w:rPr>
                <w:rFonts w:ascii="Arial" w:hAnsi="Arial" w:cs="Arial"/>
                <w:sz w:val="22"/>
                <w:szCs w:val="22"/>
              </w:rPr>
              <w:t>)  обеими</w:t>
            </w:r>
            <w:proofErr w:type="gramEnd"/>
            <w:r w:rsidRPr="005C119C">
              <w:rPr>
                <w:rFonts w:ascii="Arial" w:hAnsi="Arial" w:cs="Arial"/>
                <w:sz w:val="22"/>
                <w:szCs w:val="22"/>
              </w:rPr>
              <w:t xml:space="preserve"> сторонами.</w:t>
            </w:r>
          </w:p>
          <w:p w14:paraId="3BC4F307" w14:textId="77777777" w:rsidR="005C119C" w:rsidRPr="005C119C" w:rsidRDefault="005C119C" w:rsidP="005C119C">
            <w:pPr>
              <w:jc w:val="both"/>
              <w:rPr>
                <w:rFonts w:ascii="Arial" w:hAnsi="Arial" w:cs="Arial"/>
                <w:sz w:val="22"/>
                <w:szCs w:val="22"/>
              </w:rPr>
            </w:pPr>
            <w:r w:rsidRPr="005C119C">
              <w:rPr>
                <w:rFonts w:ascii="Arial" w:hAnsi="Arial" w:cs="Arial"/>
                <w:sz w:val="22"/>
                <w:szCs w:val="22"/>
              </w:rPr>
              <w:t xml:space="preserve">Общие условия гарантии и срок их действия - в соответствии с Приложением № 3, но не дольше чем 18 месяцев со дня ТТН (Международная транспортная накладная). </w:t>
            </w:r>
          </w:p>
          <w:p w14:paraId="0DAC30E8" w14:textId="77777777" w:rsidR="005C119C" w:rsidRPr="005C119C" w:rsidRDefault="005C119C" w:rsidP="005C119C">
            <w:pPr>
              <w:jc w:val="both"/>
              <w:rPr>
                <w:rFonts w:ascii="Arial" w:hAnsi="Arial" w:cs="Arial"/>
                <w:sz w:val="22"/>
                <w:szCs w:val="22"/>
              </w:rPr>
            </w:pPr>
          </w:p>
          <w:p w14:paraId="21DCF432" w14:textId="77777777" w:rsidR="005C119C" w:rsidRPr="005C119C" w:rsidRDefault="005C119C" w:rsidP="005C119C">
            <w:pPr>
              <w:jc w:val="both"/>
              <w:rPr>
                <w:rFonts w:ascii="Arial" w:hAnsi="Arial" w:cs="Arial"/>
                <w:sz w:val="22"/>
                <w:szCs w:val="22"/>
              </w:rPr>
            </w:pPr>
            <w:r w:rsidRPr="005C119C">
              <w:rPr>
                <w:rFonts w:ascii="Arial" w:hAnsi="Arial" w:cs="Arial"/>
                <w:sz w:val="22"/>
                <w:szCs w:val="22"/>
              </w:rPr>
              <w:t>10.4. После поставки Товара ответственность Продавца ограничивается соблюдением услови</w:t>
            </w:r>
            <w:ins w:id="32" w:author="Ivanna Medvid" w:date="2015-05-21T18:25:00Z">
              <w:r w:rsidR="001B37DF">
                <w:rPr>
                  <w:rFonts w:ascii="Arial" w:hAnsi="Arial" w:cs="Arial"/>
                  <w:sz w:val="22"/>
                  <w:szCs w:val="22"/>
                </w:rPr>
                <w:t>й</w:t>
              </w:r>
            </w:ins>
            <w:del w:id="33" w:author="Ivanna Medvid" w:date="2015-05-21T18:25:00Z">
              <w:r w:rsidRPr="005C119C" w:rsidDel="001B37DF">
                <w:rPr>
                  <w:rFonts w:ascii="Arial" w:hAnsi="Arial" w:cs="Arial"/>
                  <w:sz w:val="22"/>
                  <w:szCs w:val="22"/>
                </w:rPr>
                <w:delText>ями</w:delText>
              </w:r>
            </w:del>
            <w:r w:rsidRPr="005C119C">
              <w:rPr>
                <w:rFonts w:ascii="Arial" w:hAnsi="Arial" w:cs="Arial"/>
                <w:sz w:val="22"/>
                <w:szCs w:val="22"/>
              </w:rPr>
              <w:t xml:space="preserve"> гарантии, указанным в приложении № 3 данного контракта.</w:t>
            </w:r>
          </w:p>
          <w:p w14:paraId="3490F9AE" w14:textId="77777777" w:rsidR="005C119C" w:rsidRPr="005C119C" w:rsidRDefault="005C119C" w:rsidP="005C119C">
            <w:pPr>
              <w:jc w:val="both"/>
              <w:rPr>
                <w:rFonts w:ascii="Arial" w:hAnsi="Arial" w:cs="Arial"/>
                <w:sz w:val="22"/>
                <w:szCs w:val="22"/>
              </w:rPr>
            </w:pPr>
          </w:p>
          <w:p w14:paraId="38C7680C" w14:textId="77777777" w:rsidR="005C119C" w:rsidRPr="005C119C" w:rsidRDefault="005C119C" w:rsidP="005C119C">
            <w:pPr>
              <w:jc w:val="both"/>
              <w:rPr>
                <w:rFonts w:ascii="Arial" w:hAnsi="Arial" w:cs="Arial"/>
                <w:sz w:val="22"/>
                <w:szCs w:val="22"/>
              </w:rPr>
            </w:pPr>
            <w:r w:rsidRPr="005C119C">
              <w:rPr>
                <w:rFonts w:ascii="Arial" w:hAnsi="Arial" w:cs="Arial"/>
                <w:sz w:val="22"/>
                <w:szCs w:val="22"/>
              </w:rPr>
              <w:t xml:space="preserve">10.5. При наличии у какой-либо части Товара дефектов Продавец обязуется заменить ее за свой собственный счет и в максимально короткий срок, но не позднее чем в течение </w:t>
            </w:r>
            <w:r w:rsidRPr="005C119C">
              <w:rPr>
                <w:rFonts w:ascii="Arial" w:hAnsi="Arial" w:cs="Arial"/>
                <w:sz w:val="22"/>
                <w:szCs w:val="22"/>
              </w:rPr>
              <w:lastRenderedPageBreak/>
              <w:t xml:space="preserve">одного месяца с момента получения Продавцом письменного уведомления об этом от Покупателя. В этом случае все расходы по транспортировке дефектного Товара и возврата Продавцу возмещаются Покупателю Продавцом. </w:t>
            </w:r>
          </w:p>
          <w:p w14:paraId="54EF540C" w14:textId="77777777" w:rsidR="00DA2316" w:rsidRDefault="00DA2316" w:rsidP="005C119C">
            <w:pPr>
              <w:jc w:val="both"/>
              <w:rPr>
                <w:rFonts w:ascii="Arial" w:hAnsi="Arial" w:cs="Arial"/>
                <w:sz w:val="22"/>
                <w:szCs w:val="22"/>
                <w:lang w:val="nl-NL"/>
              </w:rPr>
            </w:pPr>
          </w:p>
          <w:p w14:paraId="7C783955" w14:textId="77777777" w:rsidR="005C119C" w:rsidRPr="005C119C" w:rsidRDefault="00DA2316" w:rsidP="005C119C">
            <w:pPr>
              <w:jc w:val="both"/>
              <w:rPr>
                <w:rFonts w:ascii="Arial" w:hAnsi="Arial" w:cs="Arial"/>
                <w:sz w:val="22"/>
                <w:szCs w:val="22"/>
              </w:rPr>
            </w:pPr>
            <w:r w:rsidRPr="00DA2316">
              <w:rPr>
                <w:rFonts w:ascii="Arial" w:hAnsi="Arial" w:cs="Arial"/>
                <w:sz w:val="22"/>
                <w:szCs w:val="22"/>
              </w:rPr>
              <w:t xml:space="preserve">10.6. </w:t>
            </w:r>
            <w:r w:rsidR="005C119C" w:rsidRPr="005C119C">
              <w:rPr>
                <w:rFonts w:ascii="Arial" w:hAnsi="Arial" w:cs="Arial"/>
                <w:sz w:val="22"/>
                <w:szCs w:val="22"/>
              </w:rPr>
              <w:t>При обнаружении несоответствия количества</w:t>
            </w:r>
            <w:r w:rsidRPr="00DA2316">
              <w:rPr>
                <w:rFonts w:ascii="Arial" w:hAnsi="Arial" w:cs="Arial"/>
                <w:sz w:val="22"/>
                <w:szCs w:val="22"/>
              </w:rPr>
              <w:t xml:space="preserve"> </w:t>
            </w:r>
            <w:r w:rsidR="005C119C" w:rsidRPr="005C119C">
              <w:rPr>
                <w:rFonts w:ascii="Arial" w:hAnsi="Arial" w:cs="Arial"/>
                <w:sz w:val="22"/>
                <w:szCs w:val="22"/>
              </w:rPr>
              <w:t>поставленного Товара, указанного в спецификации настоящего Контракта (Приложение № 2), Продавец обязан поставить недостающие изделия в максимально короткий срок. Поставка данных изделий на условиях FCA Амстердам должна быть произведена в течение 1 недели с момента получения Продавцом письменного уведомления об этом от Покупателя.</w:t>
            </w:r>
          </w:p>
          <w:p w14:paraId="2B3C5E14" w14:textId="77777777" w:rsidR="005C119C" w:rsidRPr="005C119C" w:rsidRDefault="005C119C" w:rsidP="005C119C">
            <w:pPr>
              <w:jc w:val="both"/>
              <w:rPr>
                <w:rFonts w:ascii="Arial" w:hAnsi="Arial" w:cs="Arial"/>
                <w:sz w:val="22"/>
                <w:szCs w:val="22"/>
              </w:rPr>
            </w:pPr>
          </w:p>
          <w:p w14:paraId="45F1E3D5" w14:textId="77777777" w:rsidR="005C119C" w:rsidRPr="005C119C" w:rsidRDefault="00DA2316" w:rsidP="005C119C">
            <w:pPr>
              <w:jc w:val="both"/>
              <w:rPr>
                <w:rFonts w:ascii="Arial" w:hAnsi="Arial" w:cs="Arial"/>
                <w:sz w:val="22"/>
                <w:szCs w:val="22"/>
              </w:rPr>
            </w:pPr>
            <w:r>
              <w:rPr>
                <w:rFonts w:ascii="Arial" w:hAnsi="Arial" w:cs="Arial"/>
                <w:sz w:val="22"/>
                <w:szCs w:val="22"/>
                <w:lang w:val="nl-NL"/>
              </w:rPr>
              <w:t xml:space="preserve">10.7. </w:t>
            </w:r>
            <w:r w:rsidR="005C119C" w:rsidRPr="005C119C">
              <w:rPr>
                <w:rFonts w:ascii="Arial" w:hAnsi="Arial" w:cs="Arial"/>
                <w:sz w:val="22"/>
                <w:szCs w:val="22"/>
              </w:rPr>
              <w:t>Покупатель может предъявить претензии</w:t>
            </w:r>
          </w:p>
          <w:p w14:paraId="6BBE2F8D" w14:textId="77777777" w:rsidR="005C119C" w:rsidRPr="005C119C" w:rsidRDefault="005C119C" w:rsidP="005C119C">
            <w:pPr>
              <w:jc w:val="both"/>
              <w:rPr>
                <w:rFonts w:ascii="Arial" w:hAnsi="Arial" w:cs="Arial"/>
                <w:sz w:val="22"/>
                <w:szCs w:val="22"/>
              </w:rPr>
            </w:pPr>
            <w:r w:rsidRPr="005C119C">
              <w:rPr>
                <w:rFonts w:ascii="Arial" w:hAnsi="Arial" w:cs="Arial"/>
                <w:sz w:val="22"/>
                <w:szCs w:val="22"/>
              </w:rPr>
              <w:t>относительно качества в течение срока действия гарантии. В этом случае оформляется акт о претензии с подписями обеих сторон.</w:t>
            </w:r>
          </w:p>
          <w:p w14:paraId="7A3337DE" w14:textId="77777777" w:rsidR="005C119C" w:rsidRDefault="005C119C" w:rsidP="00065C68">
            <w:pPr>
              <w:jc w:val="both"/>
              <w:rPr>
                <w:rFonts w:ascii="Arial" w:hAnsi="Arial" w:cs="Arial"/>
                <w:sz w:val="22"/>
                <w:szCs w:val="22"/>
                <w:lang w:val="nl-NL"/>
              </w:rPr>
            </w:pPr>
          </w:p>
          <w:p w14:paraId="19F34566" w14:textId="77777777" w:rsidR="006A10D9" w:rsidRPr="006A10D9" w:rsidRDefault="006A10D9" w:rsidP="00065C68">
            <w:pPr>
              <w:jc w:val="both"/>
              <w:rPr>
                <w:rFonts w:ascii="Arial" w:hAnsi="Arial" w:cs="Arial"/>
                <w:sz w:val="22"/>
                <w:szCs w:val="22"/>
              </w:rPr>
            </w:pPr>
            <w:r w:rsidRPr="006A10D9">
              <w:rPr>
                <w:rFonts w:ascii="Arial" w:hAnsi="Arial" w:cs="Arial"/>
                <w:sz w:val="22"/>
                <w:szCs w:val="22"/>
              </w:rPr>
              <w:t xml:space="preserve">10.8. </w:t>
            </w:r>
            <w:r w:rsidRPr="008A3513">
              <w:rPr>
                <w:rFonts w:ascii="Arial" w:hAnsi="Arial" w:cs="Arial"/>
                <w:sz w:val="22"/>
                <w:szCs w:val="22"/>
              </w:rPr>
              <w:t xml:space="preserve">Для вещей, неупомянутых в настоящем  контракте, преобладают, и действуют ОБЩИЕ УСЛОВИЯ ПОСТАВОК МЕХАНИЧЕСКОЙ, ЭЛЕКТРИЧЕСКОЙ И ЭЛЕКТРОННОЙ ПРОДУКЦИИ ORGALIME </w:t>
            </w:r>
            <w:r w:rsidRPr="008A3513">
              <w:rPr>
                <w:rFonts w:ascii="Arial" w:hAnsi="Arial" w:cs="Arial"/>
                <w:sz w:val="22"/>
                <w:szCs w:val="22"/>
                <w:lang w:val="nl-NL"/>
              </w:rPr>
              <w:t>S</w:t>
            </w:r>
            <w:r w:rsidRPr="008A3513">
              <w:rPr>
                <w:rFonts w:ascii="Arial" w:hAnsi="Arial" w:cs="Arial"/>
                <w:sz w:val="22"/>
                <w:szCs w:val="22"/>
              </w:rPr>
              <w:t>2012 и  Условия осуществления гарантии CPM/EUROPE B.V., AMSTERDAM (Приложение № 3) к настоящему Контракту.</w:t>
            </w:r>
          </w:p>
          <w:p w14:paraId="24BA1660" w14:textId="77777777" w:rsidR="00DA2316" w:rsidRPr="006A10D9" w:rsidRDefault="00DA2316" w:rsidP="00065C68">
            <w:pPr>
              <w:jc w:val="both"/>
              <w:rPr>
                <w:rFonts w:ascii="Arial" w:hAnsi="Arial" w:cs="Arial"/>
                <w:sz w:val="22"/>
                <w:szCs w:val="22"/>
              </w:rPr>
            </w:pPr>
          </w:p>
          <w:p w14:paraId="11F91CD2" w14:textId="77777777" w:rsidR="002849CC" w:rsidRPr="008A3513" w:rsidRDefault="002849CC" w:rsidP="005C119C">
            <w:pPr>
              <w:shd w:val="clear" w:color="auto" w:fill="FFFFFF"/>
              <w:tabs>
                <w:tab w:val="left" w:pos="709"/>
                <w:tab w:val="left" w:pos="9240"/>
              </w:tabs>
              <w:jc w:val="both"/>
              <w:rPr>
                <w:rFonts w:ascii="Arial" w:hAnsi="Arial" w:cs="Arial"/>
                <w:sz w:val="22"/>
                <w:szCs w:val="22"/>
                <w:highlight w:val="green"/>
              </w:rPr>
            </w:pPr>
          </w:p>
        </w:tc>
        <w:tc>
          <w:tcPr>
            <w:tcW w:w="4986" w:type="dxa"/>
            <w:shd w:val="clear" w:color="auto" w:fill="auto"/>
          </w:tcPr>
          <w:p w14:paraId="1CD363C1" w14:textId="77777777" w:rsidR="007767B2" w:rsidRPr="00FE3A76" w:rsidRDefault="007767B2" w:rsidP="007767B2">
            <w:pPr>
              <w:pStyle w:val="TableText"/>
              <w:tabs>
                <w:tab w:val="left" w:pos="1728"/>
                <w:tab w:val="left" w:pos="2448"/>
                <w:tab w:val="left" w:pos="3888"/>
                <w:tab w:val="left" w:pos="5328"/>
                <w:tab w:val="left" w:pos="6768"/>
              </w:tabs>
              <w:rPr>
                <w:rFonts w:ascii="Arial" w:hAnsi="Arial" w:cs="Arial"/>
                <w:b/>
                <w:caps/>
                <w:sz w:val="22"/>
                <w:szCs w:val="22"/>
                <w:lang w:val="en-GB"/>
              </w:rPr>
            </w:pPr>
            <w:r w:rsidRPr="00FE3A76">
              <w:rPr>
                <w:rFonts w:ascii="Arial" w:hAnsi="Arial" w:cs="Arial"/>
                <w:b/>
                <w:sz w:val="22"/>
                <w:szCs w:val="22"/>
                <w:lang w:val="en-GB"/>
              </w:rPr>
              <w:lastRenderedPageBreak/>
              <w:t xml:space="preserve">8. THE </w:t>
            </w:r>
            <w:r w:rsidRPr="00FE3A76">
              <w:rPr>
                <w:rFonts w:ascii="Arial" w:hAnsi="Arial" w:cs="Arial"/>
                <w:b/>
                <w:caps/>
                <w:sz w:val="22"/>
                <w:szCs w:val="22"/>
                <w:lang w:val="en-GB"/>
              </w:rPr>
              <w:t>Buyer’s responsibility for preparation OF the site</w:t>
            </w:r>
          </w:p>
          <w:p w14:paraId="74A6B72E" w14:textId="77777777" w:rsidR="007767B2" w:rsidRPr="00FE3A76" w:rsidRDefault="007767B2" w:rsidP="007767B2">
            <w:pPr>
              <w:jc w:val="both"/>
              <w:rPr>
                <w:rFonts w:ascii="Arial" w:hAnsi="Arial" w:cs="Arial"/>
                <w:bCs/>
                <w:sz w:val="22"/>
                <w:szCs w:val="22"/>
                <w:lang w:val="en-US"/>
              </w:rPr>
            </w:pPr>
          </w:p>
          <w:p w14:paraId="3ACE5845" w14:textId="77777777" w:rsidR="007767B2" w:rsidRPr="00FE3A76" w:rsidRDefault="007767B2" w:rsidP="007767B2">
            <w:pPr>
              <w:jc w:val="both"/>
              <w:rPr>
                <w:rFonts w:ascii="Arial" w:hAnsi="Arial" w:cs="Arial"/>
                <w:sz w:val="22"/>
                <w:szCs w:val="22"/>
                <w:lang w:val="en-US"/>
              </w:rPr>
            </w:pPr>
            <w:r w:rsidRPr="00FE3A76">
              <w:rPr>
                <w:rFonts w:ascii="Arial" w:hAnsi="Arial" w:cs="Arial"/>
                <w:bCs/>
                <w:sz w:val="22"/>
                <w:szCs w:val="22"/>
                <w:lang w:val="en-US"/>
              </w:rPr>
              <w:t>8.1.</w:t>
            </w:r>
            <w:r w:rsidRPr="00FE3A76">
              <w:rPr>
                <w:rFonts w:ascii="Arial" w:hAnsi="Arial" w:cs="Arial"/>
                <w:sz w:val="22"/>
                <w:szCs w:val="22"/>
                <w:lang w:val="en-US"/>
              </w:rPr>
              <w:t xml:space="preserve"> After the Buyer’s notification about readiness of the site for commencement of supervision of installation the Seller sends to the Buyer a Questionnaire to evaluate the readiness of the Buyer for commissioning supervision. After evaluation of the answers of the Questionnaire with photographs of the site and in case the Buyer proves that the site is ready, the Seller </w:t>
            </w:r>
            <w:r w:rsidRPr="003365A3">
              <w:rPr>
                <w:rFonts w:ascii="Arial" w:hAnsi="Arial" w:cs="Arial"/>
                <w:sz w:val="22"/>
                <w:szCs w:val="22"/>
                <w:lang w:val="en-US"/>
              </w:rPr>
              <w:t>appoints</w:t>
            </w:r>
            <w:r>
              <w:rPr>
                <w:rFonts w:ascii="Arial" w:hAnsi="Arial" w:cs="Arial"/>
                <w:sz w:val="22"/>
                <w:szCs w:val="22"/>
                <w:lang w:val="en-US"/>
              </w:rPr>
              <w:t xml:space="preserve"> </w:t>
            </w:r>
            <w:r w:rsidRPr="00FE3A76">
              <w:rPr>
                <w:rFonts w:ascii="Arial" w:hAnsi="Arial" w:cs="Arial"/>
                <w:sz w:val="22"/>
                <w:szCs w:val="22"/>
                <w:lang w:val="en-US"/>
              </w:rPr>
              <w:t>a commissioning engineer to the site as stipulated in Appendix № 3 and art. 9. of the present contract.</w:t>
            </w:r>
          </w:p>
          <w:p w14:paraId="191D32F3" w14:textId="77777777" w:rsidR="007767B2" w:rsidRPr="00984C87" w:rsidRDefault="007767B2" w:rsidP="007767B2">
            <w:pPr>
              <w:pStyle w:val="TableText"/>
              <w:tabs>
                <w:tab w:val="left" w:pos="1728"/>
                <w:tab w:val="left" w:pos="2448"/>
                <w:tab w:val="left" w:pos="3888"/>
                <w:tab w:val="left" w:pos="5328"/>
                <w:tab w:val="left" w:pos="6768"/>
              </w:tabs>
              <w:jc w:val="both"/>
              <w:rPr>
                <w:rFonts w:ascii="Arial" w:hAnsi="Arial" w:cs="Arial"/>
                <w:b/>
                <w:sz w:val="22"/>
                <w:szCs w:val="22"/>
              </w:rPr>
            </w:pPr>
          </w:p>
          <w:p w14:paraId="10384CA0" w14:textId="77777777" w:rsidR="00823A66" w:rsidRDefault="00823A66" w:rsidP="00065C68">
            <w:pPr>
              <w:jc w:val="both"/>
              <w:rPr>
                <w:rFonts w:ascii="Arial" w:hAnsi="Arial" w:cs="Arial"/>
                <w:b/>
                <w:caps/>
                <w:snapToGrid w:val="0"/>
                <w:sz w:val="22"/>
                <w:szCs w:val="22"/>
                <w:lang w:val="en-US" w:eastAsia="en-US"/>
              </w:rPr>
            </w:pPr>
          </w:p>
          <w:p w14:paraId="5AE06061" w14:textId="77777777" w:rsidR="00065C68" w:rsidRPr="00065C68" w:rsidRDefault="00CF3538" w:rsidP="00065C68">
            <w:pPr>
              <w:jc w:val="both"/>
              <w:rPr>
                <w:rFonts w:ascii="Arial" w:hAnsi="Arial" w:cs="Arial"/>
                <w:b/>
                <w:caps/>
                <w:snapToGrid w:val="0"/>
                <w:sz w:val="22"/>
                <w:szCs w:val="22"/>
                <w:lang w:val="en-GB" w:eastAsia="en-US"/>
              </w:rPr>
            </w:pPr>
            <w:r w:rsidRPr="00CF3538">
              <w:rPr>
                <w:rFonts w:ascii="Arial" w:hAnsi="Arial" w:cs="Arial"/>
                <w:b/>
                <w:caps/>
                <w:snapToGrid w:val="0"/>
                <w:sz w:val="22"/>
                <w:szCs w:val="22"/>
                <w:lang w:val="en-US" w:eastAsia="en-US"/>
              </w:rPr>
              <w:t>9</w:t>
            </w:r>
            <w:r w:rsidR="00065C68" w:rsidRPr="00065C68">
              <w:rPr>
                <w:rFonts w:ascii="Arial" w:hAnsi="Arial" w:cs="Arial"/>
                <w:b/>
                <w:caps/>
                <w:snapToGrid w:val="0"/>
                <w:sz w:val="22"/>
                <w:szCs w:val="22"/>
                <w:lang w:val="en-GB" w:eastAsia="en-US"/>
              </w:rPr>
              <w:t>. Commissioning and start-up</w:t>
            </w:r>
          </w:p>
          <w:p w14:paraId="6CDE434D" w14:textId="77777777" w:rsidR="00065C68" w:rsidRPr="00984C87" w:rsidRDefault="00065C68" w:rsidP="00065C68">
            <w:pPr>
              <w:jc w:val="both"/>
              <w:rPr>
                <w:rFonts w:ascii="Calibri" w:eastAsia="Calibri" w:hAnsi="Calibri"/>
                <w:lang w:val="en-US" w:eastAsia="en-US"/>
              </w:rPr>
            </w:pPr>
          </w:p>
          <w:p w14:paraId="25C8C78D" w14:textId="77777777" w:rsidR="006C6518" w:rsidRPr="00984C87" w:rsidRDefault="006C6518" w:rsidP="001B377C">
            <w:pPr>
              <w:pStyle w:val="ColorfulList-Accent11"/>
              <w:rPr>
                <w:lang w:val="en-US"/>
              </w:rPr>
            </w:pPr>
          </w:p>
          <w:p w14:paraId="229C3953" w14:textId="77777777" w:rsidR="005A4C10" w:rsidRDefault="00823A66" w:rsidP="00065C68">
            <w:pPr>
              <w:jc w:val="both"/>
              <w:rPr>
                <w:rFonts w:ascii="Arial" w:hAnsi="Arial" w:cs="Arial"/>
                <w:sz w:val="22"/>
                <w:szCs w:val="22"/>
                <w:lang w:val="en-US"/>
              </w:rPr>
            </w:pPr>
            <w:r>
              <w:rPr>
                <w:rFonts w:ascii="Arial" w:hAnsi="Arial" w:cs="Arial"/>
                <w:sz w:val="22"/>
                <w:szCs w:val="22"/>
                <w:lang w:val="en-US"/>
              </w:rPr>
              <w:t xml:space="preserve">9.1. For commission and start-up work the Seller and the Buyer will sign an additional </w:t>
            </w:r>
            <w:r w:rsidR="005A4C10">
              <w:rPr>
                <w:rFonts w:ascii="Arial" w:hAnsi="Arial" w:cs="Arial"/>
                <w:sz w:val="22"/>
                <w:szCs w:val="22"/>
                <w:lang w:val="en-US"/>
              </w:rPr>
              <w:t>Addendum, for which all the conditions of the present contract will apply. The Addendum will be an integrated part of the present contract.</w:t>
            </w:r>
          </w:p>
          <w:p w14:paraId="5E4FFB78" w14:textId="77777777" w:rsidR="00823A66" w:rsidRPr="00984C87" w:rsidRDefault="005A4C10" w:rsidP="00065C68">
            <w:pPr>
              <w:jc w:val="both"/>
              <w:rPr>
                <w:rFonts w:ascii="Arial" w:hAnsi="Arial" w:cs="Arial"/>
                <w:sz w:val="22"/>
                <w:szCs w:val="22"/>
                <w:lang w:val="en-US"/>
              </w:rPr>
            </w:pPr>
            <w:r>
              <w:rPr>
                <w:rFonts w:ascii="Arial" w:hAnsi="Arial" w:cs="Arial"/>
                <w:sz w:val="22"/>
                <w:szCs w:val="22"/>
                <w:lang w:val="en-US"/>
              </w:rPr>
              <w:t xml:space="preserve"> </w:t>
            </w:r>
          </w:p>
          <w:p w14:paraId="3D6F0E06" w14:textId="77777777" w:rsidR="005A4C10" w:rsidRPr="00984C87" w:rsidRDefault="005A4C10" w:rsidP="00065C68">
            <w:pPr>
              <w:jc w:val="both"/>
              <w:rPr>
                <w:rFonts w:ascii="Arial" w:hAnsi="Arial" w:cs="Arial"/>
                <w:sz w:val="22"/>
                <w:szCs w:val="22"/>
                <w:lang w:val="en-US"/>
              </w:rPr>
            </w:pPr>
          </w:p>
          <w:p w14:paraId="6879D771" w14:textId="77777777" w:rsidR="00065C68" w:rsidRPr="00065C68" w:rsidRDefault="00CF3538" w:rsidP="00065C68">
            <w:pPr>
              <w:jc w:val="both"/>
              <w:rPr>
                <w:rFonts w:ascii="Arial" w:hAnsi="Arial" w:cs="Arial"/>
                <w:sz w:val="22"/>
                <w:szCs w:val="22"/>
                <w:lang w:val="en-US"/>
              </w:rPr>
            </w:pPr>
            <w:r w:rsidRPr="00CF3538">
              <w:rPr>
                <w:rFonts w:ascii="Arial" w:hAnsi="Arial" w:cs="Arial"/>
                <w:sz w:val="22"/>
                <w:szCs w:val="22"/>
                <w:lang w:val="en-US"/>
              </w:rPr>
              <w:t>9</w:t>
            </w:r>
            <w:r w:rsidR="00065C68" w:rsidRPr="00065C68">
              <w:rPr>
                <w:rFonts w:ascii="Arial" w:hAnsi="Arial" w:cs="Arial"/>
                <w:sz w:val="22"/>
                <w:szCs w:val="22"/>
                <w:lang w:val="en-US"/>
              </w:rPr>
              <w:t>.</w:t>
            </w:r>
            <w:r w:rsidR="006C6518" w:rsidRPr="006C6518">
              <w:rPr>
                <w:rFonts w:ascii="Arial" w:hAnsi="Arial" w:cs="Arial"/>
                <w:sz w:val="22"/>
                <w:szCs w:val="22"/>
                <w:lang w:val="en-US"/>
              </w:rPr>
              <w:t>2</w:t>
            </w:r>
            <w:r w:rsidR="00065C68" w:rsidRPr="00065C68">
              <w:rPr>
                <w:rFonts w:ascii="Arial" w:hAnsi="Arial" w:cs="Arial"/>
                <w:sz w:val="22"/>
                <w:szCs w:val="22"/>
                <w:lang w:val="en-US"/>
              </w:rPr>
              <w:t xml:space="preserve">. Commissioning and start-up are done by the Buyer’s specialists under supervision of the Seller’s specialists in accordance with the terms stated in Appendix № 3. </w:t>
            </w:r>
          </w:p>
          <w:p w14:paraId="254AED08" w14:textId="77777777" w:rsidR="00065C68" w:rsidRDefault="00065C68" w:rsidP="00065C68">
            <w:pPr>
              <w:jc w:val="both"/>
              <w:rPr>
                <w:rFonts w:ascii="Arial" w:hAnsi="Arial" w:cs="Arial"/>
                <w:sz w:val="22"/>
                <w:szCs w:val="22"/>
                <w:lang w:val="en-US"/>
              </w:rPr>
            </w:pPr>
          </w:p>
          <w:p w14:paraId="467423B9" w14:textId="77777777" w:rsidR="00065C68" w:rsidRPr="00065C68" w:rsidRDefault="00065C68" w:rsidP="00065C68">
            <w:pPr>
              <w:jc w:val="both"/>
              <w:rPr>
                <w:rFonts w:ascii="Arial" w:hAnsi="Arial" w:cs="Arial"/>
                <w:sz w:val="22"/>
                <w:szCs w:val="22"/>
                <w:lang w:val="en-US"/>
              </w:rPr>
            </w:pPr>
            <w:r w:rsidRPr="00065C68">
              <w:rPr>
                <w:rFonts w:ascii="Arial" w:hAnsi="Arial" w:cs="Arial"/>
                <w:sz w:val="22"/>
                <w:szCs w:val="22"/>
                <w:lang w:val="en-US"/>
              </w:rPr>
              <w:t>The place of commissioning and start-up is as follows:</w:t>
            </w:r>
          </w:p>
          <w:p w14:paraId="708B458C" w14:textId="77777777" w:rsidR="001B51E1" w:rsidRDefault="001B51E1" w:rsidP="00065C68">
            <w:pPr>
              <w:tabs>
                <w:tab w:val="left" w:pos="851"/>
              </w:tabs>
              <w:rPr>
                <w:rFonts w:ascii="Arial" w:hAnsi="Arial" w:cs="Arial"/>
                <w:sz w:val="22"/>
                <w:szCs w:val="22"/>
                <w:lang w:val="en-US"/>
              </w:rPr>
            </w:pPr>
          </w:p>
          <w:p w14:paraId="29F807CB" w14:textId="77777777" w:rsidR="001B51E1" w:rsidRDefault="001B51E1" w:rsidP="001B51E1">
            <w:pPr>
              <w:pBdr>
                <w:bottom w:val="single" w:sz="12" w:space="1" w:color="auto"/>
              </w:pBdr>
              <w:rPr>
                <w:rFonts w:ascii="Arial" w:hAnsi="Arial" w:cs="Arial"/>
                <w:sz w:val="22"/>
                <w:szCs w:val="22"/>
                <w:lang w:val="en-US"/>
              </w:rPr>
            </w:pPr>
            <w:r w:rsidRPr="004E5161">
              <w:rPr>
                <w:rFonts w:ascii="Arial" w:hAnsi="Arial" w:cs="Arial"/>
                <w:sz w:val="22"/>
                <w:szCs w:val="22"/>
                <w:lang w:val="en-US"/>
              </w:rPr>
              <w:t xml:space="preserve">LLC “SATELLITE”, 76, </w:t>
            </w:r>
            <w:proofErr w:type="spellStart"/>
            <w:r w:rsidRPr="004E5161">
              <w:rPr>
                <w:rFonts w:ascii="Arial" w:hAnsi="Arial" w:cs="Arial"/>
                <w:sz w:val="22"/>
                <w:szCs w:val="22"/>
                <w:lang w:val="en-US"/>
              </w:rPr>
              <w:t>Taganrogskaya</w:t>
            </w:r>
            <w:proofErr w:type="spellEnd"/>
            <w:r w:rsidRPr="004E5161">
              <w:rPr>
                <w:rFonts w:ascii="Arial" w:hAnsi="Arial" w:cs="Arial"/>
                <w:sz w:val="22"/>
                <w:szCs w:val="22"/>
                <w:lang w:val="en-US"/>
              </w:rPr>
              <w:t xml:space="preserve"> Street, Mariupol, 87543 Ukraine</w:t>
            </w:r>
          </w:p>
          <w:p w14:paraId="2B4FBB02" w14:textId="77777777" w:rsidR="001B51E1" w:rsidRDefault="001B51E1" w:rsidP="00065C68">
            <w:pPr>
              <w:jc w:val="both"/>
              <w:rPr>
                <w:rFonts w:ascii="Arial" w:hAnsi="Arial" w:cs="Arial"/>
                <w:sz w:val="22"/>
                <w:szCs w:val="22"/>
                <w:lang w:val="en-US"/>
              </w:rPr>
            </w:pPr>
          </w:p>
          <w:p w14:paraId="2CC60169" w14:textId="77777777" w:rsidR="00065C68" w:rsidRPr="00065C68" w:rsidRDefault="00CF3538" w:rsidP="00065C68">
            <w:pPr>
              <w:jc w:val="both"/>
              <w:rPr>
                <w:rFonts w:ascii="Arial" w:hAnsi="Arial" w:cs="Arial"/>
                <w:sz w:val="22"/>
                <w:szCs w:val="22"/>
                <w:lang w:val="en-US"/>
              </w:rPr>
            </w:pPr>
            <w:r w:rsidRPr="00984C87">
              <w:rPr>
                <w:rFonts w:ascii="Arial" w:hAnsi="Arial" w:cs="Arial"/>
                <w:sz w:val="22"/>
                <w:szCs w:val="22"/>
                <w:lang w:val="en-US"/>
              </w:rPr>
              <w:t>9</w:t>
            </w:r>
            <w:r w:rsidR="00065C68" w:rsidRPr="00065C68">
              <w:rPr>
                <w:rFonts w:ascii="Arial" w:hAnsi="Arial" w:cs="Arial"/>
                <w:sz w:val="22"/>
                <w:szCs w:val="22"/>
                <w:lang w:val="en-US"/>
              </w:rPr>
              <w:t>.</w:t>
            </w:r>
            <w:r w:rsidR="006C6518" w:rsidRPr="00984C87">
              <w:rPr>
                <w:rFonts w:ascii="Arial" w:hAnsi="Arial" w:cs="Arial"/>
                <w:sz w:val="22"/>
                <w:szCs w:val="22"/>
                <w:lang w:val="en-US"/>
              </w:rPr>
              <w:t>2</w:t>
            </w:r>
            <w:r w:rsidR="00065C68" w:rsidRPr="00065C68">
              <w:rPr>
                <w:rFonts w:ascii="Arial" w:hAnsi="Arial" w:cs="Arial"/>
                <w:sz w:val="22"/>
                <w:szCs w:val="22"/>
                <w:lang w:val="en-US"/>
              </w:rPr>
              <w:t>.1. Extra commissioning time, if any, is to be paid by the Buyer after the work has been completed against an invoice presented by the Seller, within 5 banking days.</w:t>
            </w:r>
          </w:p>
          <w:p w14:paraId="4330F023" w14:textId="77777777" w:rsidR="00065C68" w:rsidRPr="00065C68" w:rsidRDefault="00065C68" w:rsidP="00065C68">
            <w:pPr>
              <w:jc w:val="both"/>
              <w:rPr>
                <w:bCs/>
                <w:color w:val="FF0000"/>
                <w:sz w:val="22"/>
                <w:szCs w:val="22"/>
                <w:lang w:val="en-US"/>
              </w:rPr>
            </w:pPr>
          </w:p>
          <w:p w14:paraId="47794422" w14:textId="77777777" w:rsidR="00065C68" w:rsidRPr="00065C68" w:rsidRDefault="00065C68" w:rsidP="00065C68">
            <w:pPr>
              <w:jc w:val="both"/>
              <w:rPr>
                <w:bCs/>
                <w:color w:val="FF0000"/>
                <w:sz w:val="22"/>
                <w:szCs w:val="22"/>
                <w:lang w:val="en-US"/>
              </w:rPr>
            </w:pPr>
          </w:p>
          <w:p w14:paraId="1237A8E4" w14:textId="77777777" w:rsidR="00065C68" w:rsidRPr="00065C68" w:rsidRDefault="00CF3538" w:rsidP="00065C68">
            <w:pPr>
              <w:jc w:val="both"/>
              <w:rPr>
                <w:rFonts w:ascii="Arial" w:hAnsi="Arial" w:cs="Arial"/>
                <w:sz w:val="22"/>
                <w:szCs w:val="22"/>
                <w:lang w:val="en-US"/>
              </w:rPr>
            </w:pPr>
            <w:r w:rsidRPr="00CF3538">
              <w:rPr>
                <w:rFonts w:ascii="Arial" w:hAnsi="Arial" w:cs="Arial"/>
                <w:sz w:val="22"/>
                <w:szCs w:val="22"/>
                <w:lang w:val="en-US"/>
              </w:rPr>
              <w:t>9</w:t>
            </w:r>
            <w:r w:rsidR="00065C68" w:rsidRPr="00065C68">
              <w:rPr>
                <w:rFonts w:ascii="Arial" w:hAnsi="Arial" w:cs="Arial"/>
                <w:sz w:val="22"/>
                <w:szCs w:val="22"/>
                <w:lang w:val="en-US"/>
              </w:rPr>
              <w:t>.</w:t>
            </w:r>
            <w:r w:rsidR="006C6518" w:rsidRPr="006C6518">
              <w:rPr>
                <w:rFonts w:ascii="Arial" w:hAnsi="Arial" w:cs="Arial"/>
                <w:sz w:val="22"/>
                <w:szCs w:val="22"/>
                <w:lang w:val="en-US"/>
              </w:rPr>
              <w:t>3</w:t>
            </w:r>
            <w:r w:rsidR="00065C68" w:rsidRPr="00065C68">
              <w:rPr>
                <w:rFonts w:ascii="Arial" w:hAnsi="Arial" w:cs="Arial"/>
                <w:sz w:val="22"/>
                <w:szCs w:val="22"/>
                <w:lang w:val="en-US"/>
              </w:rPr>
              <w:t xml:space="preserve">. At the end of each stage the Seller and the Buyer sign:  </w:t>
            </w:r>
          </w:p>
          <w:p w14:paraId="7C56F2D0" w14:textId="77777777" w:rsidR="00065C68" w:rsidRPr="00065C68" w:rsidRDefault="00065C68" w:rsidP="00065C68">
            <w:pPr>
              <w:jc w:val="both"/>
              <w:rPr>
                <w:rFonts w:ascii="Arial" w:hAnsi="Arial" w:cs="Arial"/>
                <w:sz w:val="22"/>
                <w:szCs w:val="22"/>
                <w:lang w:val="en-US"/>
              </w:rPr>
            </w:pPr>
            <w:r w:rsidRPr="00065C68">
              <w:rPr>
                <w:rFonts w:ascii="Arial" w:hAnsi="Arial" w:cs="Arial"/>
                <w:sz w:val="22"/>
                <w:szCs w:val="22"/>
                <w:lang w:val="en-US"/>
              </w:rPr>
              <w:t>- Protocol of the equipment readiness for acceptance test (Appendix № 5);</w:t>
            </w:r>
          </w:p>
          <w:p w14:paraId="2EAE1A69" w14:textId="77777777" w:rsidR="00065C68" w:rsidRPr="00065C68" w:rsidRDefault="00065C68" w:rsidP="00065C68">
            <w:pPr>
              <w:jc w:val="both"/>
              <w:rPr>
                <w:rFonts w:ascii="Arial" w:hAnsi="Arial" w:cs="Arial"/>
                <w:sz w:val="22"/>
                <w:szCs w:val="22"/>
                <w:lang w:val="en-US"/>
              </w:rPr>
            </w:pPr>
          </w:p>
          <w:p w14:paraId="683809EE" w14:textId="77777777" w:rsidR="00065C68" w:rsidRPr="00065C68" w:rsidRDefault="00065C68" w:rsidP="00065C68">
            <w:pPr>
              <w:jc w:val="both"/>
              <w:rPr>
                <w:rFonts w:ascii="Arial" w:hAnsi="Arial" w:cs="Arial"/>
                <w:sz w:val="22"/>
                <w:szCs w:val="22"/>
                <w:lang w:val="en-US"/>
              </w:rPr>
            </w:pPr>
            <w:r w:rsidRPr="00065C68">
              <w:rPr>
                <w:rFonts w:ascii="Arial" w:hAnsi="Arial" w:cs="Arial"/>
                <w:sz w:val="22"/>
                <w:szCs w:val="22"/>
                <w:lang w:val="en-US"/>
              </w:rPr>
              <w:t>- Protocol of putting the equipment into operation    (Appendix № 6).</w:t>
            </w:r>
          </w:p>
          <w:p w14:paraId="48E1DCDB" w14:textId="77777777" w:rsidR="00065C68" w:rsidRPr="00065C68" w:rsidRDefault="00065C68" w:rsidP="00065C68">
            <w:pPr>
              <w:jc w:val="both"/>
              <w:rPr>
                <w:rFonts w:ascii="Arial" w:hAnsi="Arial" w:cs="Arial"/>
                <w:sz w:val="22"/>
                <w:szCs w:val="22"/>
                <w:lang w:val="en-US"/>
              </w:rPr>
            </w:pPr>
          </w:p>
          <w:p w14:paraId="1BE29EE5" w14:textId="77777777" w:rsidR="00065C68" w:rsidRPr="00065C68" w:rsidRDefault="00CF3538" w:rsidP="00065C68">
            <w:pPr>
              <w:jc w:val="both"/>
              <w:rPr>
                <w:rFonts w:ascii="Arial" w:hAnsi="Arial" w:cs="Arial"/>
                <w:sz w:val="22"/>
                <w:szCs w:val="22"/>
                <w:lang w:val="en-US"/>
              </w:rPr>
            </w:pPr>
            <w:r w:rsidRPr="00CF3538">
              <w:rPr>
                <w:rFonts w:ascii="Arial" w:hAnsi="Arial" w:cs="Arial"/>
                <w:sz w:val="22"/>
                <w:szCs w:val="22"/>
                <w:lang w:val="en-US"/>
              </w:rPr>
              <w:t>9</w:t>
            </w:r>
            <w:r w:rsidR="00065C68" w:rsidRPr="00065C68">
              <w:rPr>
                <w:rFonts w:ascii="Arial" w:hAnsi="Arial" w:cs="Arial"/>
                <w:sz w:val="22"/>
                <w:szCs w:val="22"/>
                <w:lang w:val="en-US"/>
              </w:rPr>
              <w:t>.</w:t>
            </w:r>
            <w:r w:rsidR="006C6518" w:rsidRPr="006C6518">
              <w:rPr>
                <w:rFonts w:ascii="Arial" w:hAnsi="Arial" w:cs="Arial"/>
                <w:sz w:val="22"/>
                <w:szCs w:val="22"/>
                <w:lang w:val="en-US"/>
              </w:rPr>
              <w:t>4</w:t>
            </w:r>
            <w:r w:rsidR="00065C68" w:rsidRPr="00065C68">
              <w:rPr>
                <w:rFonts w:ascii="Arial" w:hAnsi="Arial" w:cs="Arial"/>
                <w:sz w:val="22"/>
                <w:szCs w:val="22"/>
                <w:lang w:val="en-US"/>
              </w:rPr>
              <w:t>. After arriving at the commissioning site of the</w:t>
            </w:r>
            <w:r w:rsidR="00065C68" w:rsidRPr="00C510FD">
              <w:rPr>
                <w:rFonts w:ascii="Arial" w:hAnsi="Arial" w:cs="Arial"/>
                <w:sz w:val="22"/>
                <w:szCs w:val="22"/>
                <w:lang w:val="en-US"/>
              </w:rPr>
              <w:t xml:space="preserve"> </w:t>
            </w:r>
            <w:r w:rsidR="00065C68" w:rsidRPr="00065C68">
              <w:rPr>
                <w:rFonts w:ascii="Arial" w:hAnsi="Arial" w:cs="Arial"/>
                <w:sz w:val="22"/>
                <w:szCs w:val="22"/>
                <w:lang w:val="en-US"/>
              </w:rPr>
              <w:t xml:space="preserve">Buyer the commissioning engineer effects commissioning and has to demonstrate the equipment’s work in accordance to the guarantees indicated in the Appendix 3 during 4 hours of uninterrupted work. After this successful demonstration the Seller and the Buyer sign a Protocol of putting equipment into operation (Appendix 6). </w:t>
            </w:r>
          </w:p>
          <w:p w14:paraId="5FF668CB" w14:textId="77777777" w:rsidR="00065C68" w:rsidRPr="00984C87" w:rsidRDefault="00065C68" w:rsidP="00065C68">
            <w:pPr>
              <w:jc w:val="both"/>
              <w:rPr>
                <w:rFonts w:ascii="Arial" w:hAnsi="Arial" w:cs="Arial"/>
                <w:sz w:val="22"/>
                <w:szCs w:val="22"/>
                <w:lang w:val="en-US"/>
              </w:rPr>
            </w:pPr>
          </w:p>
          <w:p w14:paraId="0B1F1708" w14:textId="77777777" w:rsidR="006C6518" w:rsidRPr="00984C87" w:rsidRDefault="006C6518" w:rsidP="00065C68">
            <w:pPr>
              <w:jc w:val="both"/>
              <w:rPr>
                <w:rFonts w:ascii="Arial" w:hAnsi="Arial" w:cs="Arial"/>
                <w:sz w:val="22"/>
                <w:szCs w:val="22"/>
                <w:lang w:val="en-US"/>
              </w:rPr>
            </w:pPr>
          </w:p>
          <w:p w14:paraId="42C334DE" w14:textId="77777777" w:rsidR="005C119C" w:rsidRPr="001123DA" w:rsidRDefault="005C119C" w:rsidP="005C119C">
            <w:pPr>
              <w:rPr>
                <w:b/>
                <w:lang w:val="en-US"/>
              </w:rPr>
            </w:pPr>
            <w:r w:rsidRPr="001123DA">
              <w:rPr>
                <w:b/>
                <w:sz w:val="22"/>
                <w:szCs w:val="22"/>
                <w:lang w:val="en-US"/>
              </w:rPr>
              <w:t>10. QUALITY OF THE GOODS</w:t>
            </w:r>
            <w:r w:rsidRPr="001123DA">
              <w:rPr>
                <w:sz w:val="22"/>
                <w:szCs w:val="22"/>
                <w:lang w:val="en-US"/>
              </w:rPr>
              <w:t xml:space="preserve"> </w:t>
            </w:r>
            <w:r w:rsidRPr="001123DA">
              <w:rPr>
                <w:b/>
                <w:sz w:val="22"/>
                <w:szCs w:val="22"/>
                <w:lang w:val="en-US"/>
              </w:rPr>
              <w:t>AND WARRANTIES</w:t>
            </w:r>
          </w:p>
          <w:p w14:paraId="55D013DF" w14:textId="77777777" w:rsidR="005C119C" w:rsidRPr="001123DA" w:rsidRDefault="005C119C" w:rsidP="005C119C">
            <w:pPr>
              <w:rPr>
                <w:lang w:val="en-US"/>
              </w:rPr>
            </w:pPr>
          </w:p>
          <w:p w14:paraId="2A972914" w14:textId="77777777" w:rsidR="005C119C" w:rsidRDefault="005C119C" w:rsidP="005C119C">
            <w:pPr>
              <w:jc w:val="both"/>
              <w:rPr>
                <w:rFonts w:ascii="Arial" w:hAnsi="Arial" w:cs="Arial"/>
                <w:sz w:val="22"/>
                <w:szCs w:val="22"/>
                <w:lang w:val="en-US"/>
              </w:rPr>
            </w:pPr>
            <w:r w:rsidRPr="005C119C">
              <w:rPr>
                <w:rFonts w:ascii="Arial" w:hAnsi="Arial" w:cs="Arial"/>
                <w:sz w:val="22"/>
                <w:szCs w:val="22"/>
                <w:lang w:val="en-US"/>
              </w:rPr>
              <w:t>10.1. The Goods shall be produced, tested and prepared for shipment in accordance with technical conditions of the Seller necessary for the manufacturing and delivery of these Goods.</w:t>
            </w:r>
          </w:p>
          <w:p w14:paraId="040FC0A8" w14:textId="77777777" w:rsidR="00DA2316" w:rsidRDefault="00DA2316" w:rsidP="005C119C">
            <w:pPr>
              <w:jc w:val="both"/>
              <w:rPr>
                <w:rFonts w:ascii="Arial" w:hAnsi="Arial" w:cs="Arial"/>
                <w:sz w:val="22"/>
                <w:szCs w:val="22"/>
                <w:lang w:val="en-US"/>
              </w:rPr>
            </w:pPr>
          </w:p>
          <w:p w14:paraId="6B5E9F15" w14:textId="77777777" w:rsidR="00DA2316" w:rsidRPr="005C119C" w:rsidRDefault="00DA2316" w:rsidP="005C119C">
            <w:pPr>
              <w:jc w:val="both"/>
              <w:rPr>
                <w:rFonts w:ascii="Arial" w:hAnsi="Arial" w:cs="Arial"/>
                <w:sz w:val="22"/>
                <w:szCs w:val="22"/>
                <w:lang w:val="en-US"/>
              </w:rPr>
            </w:pPr>
          </w:p>
          <w:p w14:paraId="2809CF5B" w14:textId="77777777" w:rsidR="005C119C" w:rsidRPr="005C119C" w:rsidRDefault="005C119C" w:rsidP="005C119C">
            <w:pPr>
              <w:jc w:val="both"/>
              <w:rPr>
                <w:rFonts w:ascii="Arial" w:hAnsi="Arial" w:cs="Arial"/>
                <w:sz w:val="22"/>
                <w:szCs w:val="22"/>
                <w:lang w:val="en-US"/>
              </w:rPr>
            </w:pPr>
            <w:r w:rsidRPr="005C119C">
              <w:rPr>
                <w:rFonts w:ascii="Arial" w:hAnsi="Arial" w:cs="Arial"/>
                <w:sz w:val="22"/>
                <w:szCs w:val="22"/>
                <w:lang w:val="en-US"/>
              </w:rPr>
              <w:t>10.2. The Seller guarantees that the equipment and/or tools are supplied in accordance with technical information mentioned in Appendix № 2 to the present contract.</w:t>
            </w:r>
          </w:p>
          <w:p w14:paraId="1B64B119" w14:textId="77777777" w:rsidR="005C119C" w:rsidRPr="00984C87" w:rsidRDefault="005C119C" w:rsidP="005C119C">
            <w:pPr>
              <w:jc w:val="both"/>
              <w:rPr>
                <w:rFonts w:ascii="Arial" w:hAnsi="Arial" w:cs="Arial"/>
                <w:sz w:val="22"/>
                <w:szCs w:val="22"/>
                <w:lang w:val="en-US"/>
              </w:rPr>
            </w:pPr>
          </w:p>
          <w:p w14:paraId="00EADA29" w14:textId="77777777" w:rsidR="001B377C" w:rsidRPr="00984C87" w:rsidRDefault="001B377C" w:rsidP="005C119C">
            <w:pPr>
              <w:jc w:val="both"/>
              <w:rPr>
                <w:rFonts w:ascii="Arial" w:hAnsi="Arial" w:cs="Arial"/>
                <w:sz w:val="22"/>
                <w:szCs w:val="22"/>
                <w:lang w:val="en-US"/>
              </w:rPr>
            </w:pPr>
          </w:p>
          <w:p w14:paraId="4CC014B6" w14:textId="77777777" w:rsidR="005C119C" w:rsidRPr="005C119C" w:rsidRDefault="005C119C" w:rsidP="005C119C">
            <w:pPr>
              <w:jc w:val="both"/>
              <w:rPr>
                <w:rFonts w:ascii="Arial" w:hAnsi="Arial" w:cs="Arial"/>
                <w:sz w:val="22"/>
                <w:szCs w:val="22"/>
                <w:lang w:val="en-US"/>
              </w:rPr>
            </w:pPr>
            <w:r w:rsidRPr="005C119C">
              <w:rPr>
                <w:rFonts w:ascii="Arial" w:hAnsi="Arial" w:cs="Arial"/>
                <w:sz w:val="22"/>
                <w:szCs w:val="22"/>
                <w:lang w:val="en-US"/>
              </w:rPr>
              <w:t>10.3. The guarantees shall come into force after the date of signing “the Protocol of putting equipment into operation” (Appendix № 7) by both parties. The general guarantee terms and its validity are in accordance with Appendix № 3, but not longer than 18 months from the CMR date.</w:t>
            </w:r>
          </w:p>
          <w:p w14:paraId="7FE75E56" w14:textId="77777777" w:rsidR="005C119C" w:rsidRPr="005C119C" w:rsidRDefault="005C119C" w:rsidP="005C119C">
            <w:pPr>
              <w:jc w:val="both"/>
              <w:rPr>
                <w:rFonts w:ascii="Arial" w:hAnsi="Arial" w:cs="Arial"/>
                <w:sz w:val="22"/>
                <w:szCs w:val="22"/>
                <w:lang w:val="en-US"/>
              </w:rPr>
            </w:pPr>
          </w:p>
          <w:p w14:paraId="6A1AF4D6" w14:textId="77777777" w:rsidR="005C119C" w:rsidRPr="00984C87" w:rsidRDefault="005C119C" w:rsidP="005C119C">
            <w:pPr>
              <w:jc w:val="both"/>
              <w:rPr>
                <w:rFonts w:ascii="Arial" w:hAnsi="Arial" w:cs="Arial"/>
                <w:sz w:val="22"/>
                <w:szCs w:val="22"/>
                <w:lang w:val="en-US"/>
              </w:rPr>
            </w:pPr>
          </w:p>
          <w:p w14:paraId="272FAFA7" w14:textId="77777777" w:rsidR="005C119C" w:rsidRPr="005C119C" w:rsidRDefault="005C119C" w:rsidP="005C119C">
            <w:pPr>
              <w:jc w:val="both"/>
              <w:rPr>
                <w:rFonts w:ascii="Arial" w:hAnsi="Arial" w:cs="Arial"/>
                <w:sz w:val="22"/>
                <w:szCs w:val="22"/>
                <w:lang w:val="en-US"/>
              </w:rPr>
            </w:pPr>
            <w:r w:rsidRPr="005C119C">
              <w:rPr>
                <w:rFonts w:ascii="Arial" w:hAnsi="Arial" w:cs="Arial"/>
                <w:sz w:val="22"/>
                <w:szCs w:val="22"/>
                <w:lang w:val="en-US"/>
              </w:rPr>
              <w:t>10.4. After the Goods delivery the Seller’s responsibility is limited by the Guarantee terms mentioned in Appendix № 3 to the present contract.</w:t>
            </w:r>
          </w:p>
          <w:p w14:paraId="6B726172" w14:textId="77777777" w:rsidR="005C119C" w:rsidRPr="005C119C" w:rsidRDefault="005C119C" w:rsidP="005C119C">
            <w:pPr>
              <w:jc w:val="both"/>
              <w:rPr>
                <w:rFonts w:ascii="Arial" w:hAnsi="Arial" w:cs="Arial"/>
                <w:sz w:val="22"/>
                <w:szCs w:val="22"/>
                <w:lang w:val="en-US"/>
              </w:rPr>
            </w:pPr>
          </w:p>
          <w:p w14:paraId="1E115311" w14:textId="77777777" w:rsidR="005C119C" w:rsidRPr="005C119C" w:rsidRDefault="005C119C" w:rsidP="005C119C">
            <w:pPr>
              <w:jc w:val="both"/>
              <w:rPr>
                <w:rFonts w:ascii="Arial" w:hAnsi="Arial" w:cs="Arial"/>
                <w:sz w:val="22"/>
                <w:szCs w:val="22"/>
                <w:lang w:val="en-US"/>
              </w:rPr>
            </w:pPr>
            <w:r w:rsidRPr="005C119C">
              <w:rPr>
                <w:rFonts w:ascii="Arial" w:hAnsi="Arial" w:cs="Arial"/>
                <w:sz w:val="22"/>
                <w:szCs w:val="22"/>
                <w:lang w:val="en-US"/>
              </w:rPr>
              <w:t xml:space="preserve">10.5 In case of defected part of the Goods, the Seller undertakes to replace it at his own expense and in the shortest terms, but not later than within one month from the moment The Seller receives written notification about this </w:t>
            </w:r>
            <w:r w:rsidRPr="005C119C">
              <w:rPr>
                <w:rFonts w:ascii="Arial" w:hAnsi="Arial" w:cs="Arial"/>
                <w:sz w:val="22"/>
                <w:szCs w:val="22"/>
                <w:lang w:val="en-US"/>
              </w:rPr>
              <w:lastRenderedPageBreak/>
              <w:t>form the Buyer. All costs on transportation of the defected Goods and return to the Buyer in that case should be reimbursed by the Seller to the Buyer.</w:t>
            </w:r>
          </w:p>
          <w:p w14:paraId="19AC885F" w14:textId="77777777" w:rsidR="005C119C" w:rsidRPr="00984C87" w:rsidRDefault="005C119C" w:rsidP="005C119C">
            <w:pPr>
              <w:jc w:val="both"/>
              <w:rPr>
                <w:rFonts w:ascii="Arial" w:hAnsi="Arial" w:cs="Arial"/>
                <w:sz w:val="22"/>
                <w:szCs w:val="22"/>
                <w:lang w:val="en-US"/>
              </w:rPr>
            </w:pPr>
          </w:p>
          <w:p w14:paraId="0AF86C26" w14:textId="77777777" w:rsidR="005C119C" w:rsidRPr="005C119C" w:rsidRDefault="005C119C" w:rsidP="005C119C">
            <w:pPr>
              <w:jc w:val="both"/>
              <w:rPr>
                <w:rFonts w:ascii="Arial" w:hAnsi="Arial" w:cs="Arial"/>
                <w:sz w:val="22"/>
                <w:szCs w:val="22"/>
                <w:lang w:val="en-US"/>
              </w:rPr>
            </w:pPr>
            <w:r w:rsidRPr="005C119C">
              <w:rPr>
                <w:rFonts w:ascii="Arial" w:hAnsi="Arial" w:cs="Arial"/>
                <w:sz w:val="22"/>
                <w:szCs w:val="22"/>
                <w:lang w:val="en-US"/>
              </w:rPr>
              <w:t>10.6. At detection of discrepancy of quantity of the delivered Goods, indicated in the specification of the present Contract (Appendix N2), the Seller is obliged to deliver missing items in the shortest possible period.   Shipment of these items on FCA Amsterdam condition should be effected within 1 week from the moment The Seller receives written notification about this form the Buyer.</w:t>
            </w:r>
          </w:p>
          <w:p w14:paraId="775993CA" w14:textId="77777777" w:rsidR="005C119C" w:rsidRDefault="005C119C" w:rsidP="005C119C">
            <w:pPr>
              <w:jc w:val="both"/>
              <w:rPr>
                <w:rFonts w:ascii="Arial" w:hAnsi="Arial" w:cs="Arial"/>
                <w:sz w:val="22"/>
                <w:szCs w:val="22"/>
                <w:lang w:val="en-US"/>
              </w:rPr>
            </w:pPr>
          </w:p>
          <w:p w14:paraId="4287B01B" w14:textId="77777777" w:rsidR="006A10D9" w:rsidRPr="005C119C" w:rsidRDefault="006A10D9" w:rsidP="005C119C">
            <w:pPr>
              <w:jc w:val="both"/>
              <w:rPr>
                <w:rFonts w:ascii="Arial" w:hAnsi="Arial" w:cs="Arial"/>
                <w:sz w:val="22"/>
                <w:szCs w:val="22"/>
                <w:lang w:val="en-US"/>
              </w:rPr>
            </w:pPr>
          </w:p>
          <w:p w14:paraId="6A7BE23C" w14:textId="77777777" w:rsidR="005C119C" w:rsidRDefault="005C119C" w:rsidP="005C119C">
            <w:pPr>
              <w:jc w:val="both"/>
              <w:rPr>
                <w:rFonts w:ascii="Arial" w:hAnsi="Arial" w:cs="Arial"/>
                <w:sz w:val="22"/>
                <w:szCs w:val="22"/>
                <w:lang w:val="en-US"/>
              </w:rPr>
            </w:pPr>
            <w:r w:rsidRPr="005C119C">
              <w:rPr>
                <w:rFonts w:ascii="Arial" w:hAnsi="Arial" w:cs="Arial"/>
                <w:sz w:val="22"/>
                <w:szCs w:val="22"/>
                <w:lang w:val="en-US"/>
              </w:rPr>
              <w:t>10.7. The Buyer can make the claims concerning the quality within guarantee period. In this case a claim protocol duly signed by both parties should be made.</w:t>
            </w:r>
          </w:p>
          <w:p w14:paraId="2DA2FD40" w14:textId="77777777" w:rsidR="006A10D9" w:rsidRDefault="006A10D9" w:rsidP="005C119C">
            <w:pPr>
              <w:jc w:val="both"/>
              <w:rPr>
                <w:rFonts w:ascii="Arial" w:hAnsi="Arial" w:cs="Arial"/>
                <w:sz w:val="22"/>
                <w:szCs w:val="22"/>
                <w:lang w:val="en-US"/>
              </w:rPr>
            </w:pPr>
          </w:p>
          <w:p w14:paraId="60DA57D7" w14:textId="77777777" w:rsidR="006A10D9" w:rsidRPr="008A3513" w:rsidRDefault="006A10D9" w:rsidP="006A10D9">
            <w:pPr>
              <w:autoSpaceDE w:val="0"/>
              <w:autoSpaceDN w:val="0"/>
              <w:adjustRightInd w:val="0"/>
              <w:jc w:val="both"/>
              <w:rPr>
                <w:rFonts w:ascii="Arial" w:hAnsi="Arial" w:cs="Arial"/>
                <w:sz w:val="22"/>
                <w:szCs w:val="22"/>
                <w:lang w:val="en-US"/>
              </w:rPr>
            </w:pPr>
            <w:r>
              <w:rPr>
                <w:rFonts w:ascii="Arial" w:hAnsi="Arial" w:cs="Arial"/>
                <w:sz w:val="22"/>
                <w:szCs w:val="22"/>
                <w:lang w:val="en-US"/>
              </w:rPr>
              <w:t xml:space="preserve">10.8. </w:t>
            </w:r>
            <w:r w:rsidRPr="008A3513">
              <w:rPr>
                <w:rFonts w:ascii="Arial" w:hAnsi="Arial" w:cs="Arial"/>
                <w:sz w:val="22"/>
                <w:szCs w:val="22"/>
                <w:lang w:val="en-GB"/>
              </w:rPr>
              <w:t>For the things not specified in the contract the GENERAL CONDITIONS for the SUPPLY OF MECHANICAL, ELECTRICAL AND ELECTRONIC PRODUCTS ORGALIME S2012</w:t>
            </w:r>
            <w:r w:rsidRPr="008A3513">
              <w:rPr>
                <w:rFonts w:ascii="Arial" w:hAnsi="Arial" w:cs="Arial"/>
                <w:sz w:val="22"/>
                <w:szCs w:val="22"/>
                <w:lang w:val="en-US"/>
              </w:rPr>
              <w:t xml:space="preserve"> and  </w:t>
            </w:r>
          </w:p>
          <w:p w14:paraId="3368B9E8" w14:textId="77777777" w:rsidR="006A10D9" w:rsidRPr="006A10D9" w:rsidRDefault="006A10D9" w:rsidP="006A10D9">
            <w:pPr>
              <w:autoSpaceDE w:val="0"/>
              <w:autoSpaceDN w:val="0"/>
              <w:adjustRightInd w:val="0"/>
              <w:jc w:val="both"/>
              <w:rPr>
                <w:rFonts w:ascii="Arial" w:hAnsi="Arial" w:cs="Arial"/>
                <w:sz w:val="22"/>
                <w:szCs w:val="22"/>
                <w:lang w:val="en-US"/>
              </w:rPr>
            </w:pPr>
            <w:r w:rsidRPr="008A3513">
              <w:rPr>
                <w:rFonts w:ascii="Arial" w:hAnsi="Arial" w:cs="Arial"/>
                <w:bCs/>
                <w:sz w:val="22"/>
                <w:szCs w:val="22"/>
                <w:lang w:val="en-GB"/>
              </w:rPr>
              <w:t xml:space="preserve">GENERAL CONDITIONS </w:t>
            </w:r>
            <w:r w:rsidRPr="008A3513">
              <w:rPr>
                <w:rFonts w:ascii="Arial" w:hAnsi="Arial" w:cs="Arial"/>
                <w:sz w:val="22"/>
                <w:szCs w:val="22"/>
                <w:lang w:val="en-GB"/>
              </w:rPr>
              <w:t xml:space="preserve">for the SUPPLY OF MECHANICAL, ELECTRICAL AND ELECTRONIC PRODUCTS, </w:t>
            </w:r>
            <w:r w:rsidRPr="008A3513">
              <w:rPr>
                <w:rFonts w:ascii="Arial" w:hAnsi="Arial" w:cs="Arial"/>
                <w:sz w:val="22"/>
                <w:szCs w:val="22"/>
                <w:lang w:val="en-US"/>
              </w:rPr>
              <w:t>(Appendix</w:t>
            </w:r>
            <w:r w:rsidRPr="008A3513">
              <w:rPr>
                <w:rFonts w:ascii="Arial" w:hAnsi="Arial" w:cs="Arial"/>
                <w:sz w:val="22"/>
                <w:szCs w:val="22"/>
                <w:lang w:val="en-GB"/>
              </w:rPr>
              <w:t xml:space="preserve"> </w:t>
            </w:r>
            <w:r w:rsidRPr="008A3513">
              <w:rPr>
                <w:rFonts w:ascii="Arial" w:hAnsi="Arial" w:cs="Arial"/>
                <w:sz w:val="22"/>
                <w:szCs w:val="22"/>
                <w:lang w:val="en-US"/>
              </w:rPr>
              <w:t>№ 3) of the present Contract</w:t>
            </w:r>
            <w:r w:rsidRPr="008A3513">
              <w:rPr>
                <w:rFonts w:ascii="Arial" w:hAnsi="Arial" w:cs="Arial"/>
                <w:sz w:val="22"/>
                <w:szCs w:val="22"/>
                <w:lang w:val="en-GB"/>
              </w:rPr>
              <w:t xml:space="preserve"> shall apply and prevail</w:t>
            </w:r>
            <w:r w:rsidRPr="008A3513">
              <w:rPr>
                <w:rFonts w:ascii="Arial" w:hAnsi="Arial" w:cs="Arial"/>
                <w:sz w:val="22"/>
                <w:szCs w:val="22"/>
                <w:lang w:val="en-US"/>
              </w:rPr>
              <w:t>.</w:t>
            </w:r>
          </w:p>
          <w:p w14:paraId="53B0DB36" w14:textId="77777777" w:rsidR="006A10D9" w:rsidRPr="005C119C" w:rsidRDefault="006A10D9" w:rsidP="005C119C">
            <w:pPr>
              <w:jc w:val="both"/>
              <w:rPr>
                <w:rFonts w:ascii="Arial" w:hAnsi="Arial" w:cs="Arial"/>
                <w:sz w:val="22"/>
                <w:szCs w:val="22"/>
                <w:lang w:val="en-US"/>
              </w:rPr>
            </w:pPr>
          </w:p>
          <w:p w14:paraId="42D68FF7" w14:textId="77777777" w:rsidR="004B18D7" w:rsidRPr="00984C87" w:rsidRDefault="004B18D7" w:rsidP="006A10D9">
            <w:pPr>
              <w:autoSpaceDE w:val="0"/>
              <w:autoSpaceDN w:val="0"/>
              <w:adjustRightInd w:val="0"/>
              <w:jc w:val="both"/>
              <w:rPr>
                <w:rFonts w:ascii="Arial" w:hAnsi="Arial" w:cs="Arial"/>
                <w:sz w:val="22"/>
                <w:szCs w:val="22"/>
                <w:highlight w:val="green"/>
                <w:lang w:val="en-US"/>
              </w:rPr>
            </w:pPr>
          </w:p>
        </w:tc>
      </w:tr>
      <w:tr w:rsidR="00F30A01" w:rsidRPr="00095674" w14:paraId="05C0935A" w14:textId="77777777" w:rsidTr="004924D1">
        <w:tc>
          <w:tcPr>
            <w:tcW w:w="5328" w:type="dxa"/>
            <w:shd w:val="clear" w:color="auto" w:fill="auto"/>
          </w:tcPr>
          <w:p w14:paraId="7850691A" w14:textId="77777777" w:rsidR="00F30A01" w:rsidRPr="008A3513" w:rsidRDefault="00CF3538" w:rsidP="008A3513">
            <w:pPr>
              <w:jc w:val="both"/>
              <w:rPr>
                <w:rFonts w:ascii="Arial" w:hAnsi="Arial" w:cs="Arial"/>
                <w:b/>
                <w:sz w:val="22"/>
                <w:szCs w:val="22"/>
              </w:rPr>
            </w:pPr>
            <w:r>
              <w:rPr>
                <w:rFonts w:ascii="Arial" w:hAnsi="Arial" w:cs="Arial"/>
                <w:b/>
                <w:sz w:val="22"/>
                <w:szCs w:val="22"/>
              </w:rPr>
              <w:lastRenderedPageBreak/>
              <w:t>1</w:t>
            </w:r>
            <w:r w:rsidR="006A10D9">
              <w:rPr>
                <w:rFonts w:ascii="Arial" w:hAnsi="Arial" w:cs="Arial"/>
                <w:b/>
                <w:sz w:val="22"/>
                <w:szCs w:val="22"/>
                <w:lang w:val="nl-NL"/>
              </w:rPr>
              <w:t>1</w:t>
            </w:r>
            <w:r w:rsidR="00F30A01" w:rsidRPr="008A3513">
              <w:rPr>
                <w:rFonts w:ascii="Arial" w:hAnsi="Arial" w:cs="Arial"/>
                <w:b/>
                <w:sz w:val="22"/>
                <w:szCs w:val="22"/>
              </w:rPr>
              <w:t>. ФОРС-МАЖОР</w:t>
            </w:r>
          </w:p>
          <w:p w14:paraId="3FDCFFDC" w14:textId="77777777" w:rsidR="00F30A01" w:rsidRPr="008A3513" w:rsidRDefault="00F30A01" w:rsidP="008A3513">
            <w:pPr>
              <w:ind w:left="360"/>
              <w:jc w:val="both"/>
              <w:rPr>
                <w:rFonts w:ascii="Arial" w:hAnsi="Arial" w:cs="Arial"/>
                <w:sz w:val="22"/>
                <w:szCs w:val="22"/>
              </w:rPr>
            </w:pPr>
          </w:p>
          <w:p w14:paraId="1C5066AD" w14:textId="77777777" w:rsidR="00F30A01" w:rsidRPr="008A3513" w:rsidRDefault="00CF3538" w:rsidP="008A3513">
            <w:pPr>
              <w:jc w:val="both"/>
              <w:rPr>
                <w:rFonts w:ascii="Arial" w:hAnsi="Arial" w:cs="Arial"/>
                <w:sz w:val="22"/>
                <w:szCs w:val="22"/>
              </w:rPr>
            </w:pPr>
            <w:r>
              <w:rPr>
                <w:rFonts w:ascii="Arial" w:hAnsi="Arial" w:cs="Arial"/>
                <w:sz w:val="22"/>
                <w:szCs w:val="22"/>
              </w:rPr>
              <w:t>1</w:t>
            </w:r>
            <w:r w:rsidR="006A10D9">
              <w:rPr>
                <w:rFonts w:ascii="Arial" w:hAnsi="Arial" w:cs="Arial"/>
                <w:sz w:val="22"/>
                <w:szCs w:val="22"/>
                <w:lang w:val="nl-NL"/>
              </w:rPr>
              <w:t>1</w:t>
            </w:r>
            <w:r w:rsidR="00F30A01" w:rsidRPr="008A3513">
              <w:rPr>
                <w:rFonts w:ascii="Arial" w:hAnsi="Arial" w:cs="Arial"/>
                <w:sz w:val="22"/>
                <w:szCs w:val="22"/>
              </w:rPr>
              <w:t xml:space="preserve">.1. Стороны освобождаются от ответственности за частичное или полное невыполнение обязательств по настоящему контракту, если обстоятельства находятся вне их контроля, а именно: землетрясение, наводнение, пожар, забастовки, военные действия, правительственные решения, запрещение экспорта-импорта  т.д. </w:t>
            </w:r>
          </w:p>
          <w:p w14:paraId="537FC6D3" w14:textId="77777777" w:rsidR="00EB5C8C" w:rsidRPr="008A3513" w:rsidRDefault="00EB5C8C" w:rsidP="008A3513">
            <w:pPr>
              <w:jc w:val="both"/>
              <w:rPr>
                <w:rFonts w:ascii="Arial" w:hAnsi="Arial" w:cs="Arial"/>
                <w:sz w:val="22"/>
                <w:szCs w:val="22"/>
                <w:highlight w:val="green"/>
              </w:rPr>
            </w:pPr>
          </w:p>
          <w:p w14:paraId="67FB6D88" w14:textId="77777777" w:rsidR="00F30A01" w:rsidRPr="008A3513" w:rsidRDefault="00CF3538" w:rsidP="008A3513">
            <w:pPr>
              <w:jc w:val="both"/>
              <w:rPr>
                <w:rFonts w:ascii="Arial" w:hAnsi="Arial" w:cs="Arial"/>
                <w:sz w:val="22"/>
                <w:szCs w:val="22"/>
              </w:rPr>
            </w:pPr>
            <w:r>
              <w:rPr>
                <w:rFonts w:ascii="Arial" w:hAnsi="Arial" w:cs="Arial"/>
                <w:sz w:val="22"/>
                <w:szCs w:val="22"/>
              </w:rPr>
              <w:t>1</w:t>
            </w:r>
            <w:r w:rsidR="006A10D9">
              <w:rPr>
                <w:rFonts w:ascii="Arial" w:hAnsi="Arial" w:cs="Arial"/>
                <w:sz w:val="22"/>
                <w:szCs w:val="22"/>
                <w:lang w:val="nl-NL"/>
              </w:rPr>
              <w:t>1</w:t>
            </w:r>
            <w:r w:rsidR="00F30A01" w:rsidRPr="008A3513">
              <w:rPr>
                <w:rFonts w:ascii="Arial" w:hAnsi="Arial" w:cs="Arial"/>
                <w:sz w:val="22"/>
                <w:szCs w:val="22"/>
              </w:rPr>
              <w:t>.2. Сторона, для  которой создалась невозможность исполнения обязательств по данному контракту,   должна незамедлительно известить другую сторону  о наступлении и прекращении указанных обстоятельств, об  их длительности, причем  надлежащим доказательством наличия вышеуказанных обстоятельств и их продолжительности будет служит</w:t>
            </w:r>
            <w:r w:rsidR="00B51C9D" w:rsidRPr="008A3513">
              <w:rPr>
                <w:rFonts w:ascii="Arial" w:hAnsi="Arial" w:cs="Arial"/>
                <w:sz w:val="22"/>
                <w:szCs w:val="22"/>
              </w:rPr>
              <w:t>ь  документ, выдаваемый Торгово-Промышленной</w:t>
            </w:r>
            <w:r w:rsidR="00F30A01" w:rsidRPr="008A3513">
              <w:rPr>
                <w:rFonts w:ascii="Arial" w:hAnsi="Arial" w:cs="Arial"/>
                <w:sz w:val="22"/>
                <w:szCs w:val="22"/>
              </w:rPr>
              <w:t xml:space="preserve"> Палатой соответственно страны Продавца или Покупателя. </w:t>
            </w:r>
          </w:p>
          <w:p w14:paraId="33A5F54A" w14:textId="77777777" w:rsidR="00EB5C8C" w:rsidRPr="008A3513" w:rsidRDefault="00EB5C8C" w:rsidP="008A3513">
            <w:pPr>
              <w:jc w:val="both"/>
              <w:rPr>
                <w:rFonts w:ascii="Arial" w:hAnsi="Arial" w:cs="Arial"/>
                <w:sz w:val="22"/>
                <w:szCs w:val="22"/>
              </w:rPr>
            </w:pPr>
          </w:p>
          <w:p w14:paraId="00BFED88" w14:textId="77777777" w:rsidR="000021BE" w:rsidRPr="00984C87" w:rsidRDefault="00CF3538" w:rsidP="008A3513">
            <w:pPr>
              <w:jc w:val="both"/>
              <w:rPr>
                <w:rFonts w:ascii="Arial" w:hAnsi="Arial" w:cs="Arial"/>
                <w:sz w:val="22"/>
                <w:szCs w:val="22"/>
              </w:rPr>
            </w:pPr>
            <w:r>
              <w:rPr>
                <w:rFonts w:ascii="Arial" w:hAnsi="Arial" w:cs="Arial"/>
                <w:sz w:val="22"/>
                <w:szCs w:val="22"/>
              </w:rPr>
              <w:t>1</w:t>
            </w:r>
            <w:r w:rsidR="006A10D9">
              <w:rPr>
                <w:rFonts w:ascii="Arial" w:hAnsi="Arial" w:cs="Arial"/>
                <w:sz w:val="22"/>
                <w:szCs w:val="22"/>
                <w:lang w:val="nl-NL"/>
              </w:rPr>
              <w:t>1</w:t>
            </w:r>
            <w:r w:rsidR="00F30A01" w:rsidRPr="008A3513">
              <w:rPr>
                <w:rFonts w:ascii="Arial" w:hAnsi="Arial" w:cs="Arial"/>
                <w:sz w:val="22"/>
                <w:szCs w:val="22"/>
              </w:rPr>
              <w:t>.3. Если обстоятельства непреодолимой силы будут продолжаться более 6-ти месяцев, то каждая из сторон будет иметь право отказаться от дальнейшего исполнения обязательств по контракту в письменной форме, и в этом случае ни одна из сторон не будет иметь право требовать от другой стороны возмещения возможных убытков</w:t>
            </w:r>
            <w:r w:rsidR="00D41343" w:rsidRPr="008A3513">
              <w:rPr>
                <w:rFonts w:ascii="Arial" w:hAnsi="Arial" w:cs="Arial"/>
                <w:sz w:val="22"/>
                <w:szCs w:val="22"/>
              </w:rPr>
              <w:t>, предприняв все возможные и доступные меры по возврату другой стороне</w:t>
            </w:r>
            <w:r w:rsidR="002C1A4E" w:rsidRPr="008A3513">
              <w:rPr>
                <w:rFonts w:ascii="Arial" w:hAnsi="Arial" w:cs="Arial"/>
                <w:sz w:val="22"/>
                <w:szCs w:val="22"/>
              </w:rPr>
              <w:t xml:space="preserve"> всего, </w:t>
            </w:r>
            <w:r w:rsidR="00D41343" w:rsidRPr="008A3513">
              <w:rPr>
                <w:rFonts w:ascii="Arial" w:hAnsi="Arial" w:cs="Arial"/>
                <w:sz w:val="22"/>
                <w:szCs w:val="22"/>
              </w:rPr>
              <w:t xml:space="preserve"> ранее полученного по контракту.</w:t>
            </w:r>
          </w:p>
          <w:p w14:paraId="5E081F1F" w14:textId="77777777" w:rsidR="006A10D9" w:rsidRPr="00984C87" w:rsidRDefault="006A10D9" w:rsidP="008A3513">
            <w:pPr>
              <w:jc w:val="both"/>
              <w:rPr>
                <w:rFonts w:ascii="Arial" w:hAnsi="Arial" w:cs="Arial"/>
                <w:sz w:val="22"/>
                <w:szCs w:val="22"/>
              </w:rPr>
            </w:pPr>
          </w:p>
          <w:p w14:paraId="789EC240" w14:textId="77777777" w:rsidR="00F30A01" w:rsidRPr="008A3513" w:rsidRDefault="00F30A01" w:rsidP="008A3513">
            <w:pPr>
              <w:jc w:val="both"/>
              <w:rPr>
                <w:rFonts w:ascii="Arial" w:hAnsi="Arial" w:cs="Arial"/>
                <w:sz w:val="22"/>
                <w:szCs w:val="22"/>
                <w:highlight w:val="green"/>
              </w:rPr>
            </w:pPr>
          </w:p>
        </w:tc>
        <w:tc>
          <w:tcPr>
            <w:tcW w:w="4986" w:type="dxa"/>
            <w:shd w:val="clear" w:color="auto" w:fill="auto"/>
          </w:tcPr>
          <w:p w14:paraId="7D8EFC52" w14:textId="77777777" w:rsidR="00F30A01" w:rsidRPr="008A3513" w:rsidRDefault="00CF3538" w:rsidP="008A3513">
            <w:pPr>
              <w:pStyle w:val="TableText"/>
              <w:tabs>
                <w:tab w:val="left" w:pos="1728"/>
                <w:tab w:val="left" w:pos="2448"/>
                <w:tab w:val="left" w:pos="3888"/>
                <w:tab w:val="left" w:pos="5328"/>
                <w:tab w:val="left" w:pos="6768"/>
              </w:tabs>
              <w:jc w:val="both"/>
              <w:rPr>
                <w:rFonts w:ascii="Arial" w:hAnsi="Arial" w:cs="Arial"/>
                <w:b/>
                <w:caps/>
                <w:sz w:val="22"/>
                <w:szCs w:val="22"/>
              </w:rPr>
            </w:pPr>
            <w:r w:rsidRPr="00984C87">
              <w:rPr>
                <w:rFonts w:ascii="Arial" w:hAnsi="Arial" w:cs="Arial"/>
                <w:b/>
                <w:caps/>
                <w:sz w:val="22"/>
                <w:szCs w:val="22"/>
              </w:rPr>
              <w:lastRenderedPageBreak/>
              <w:t>1</w:t>
            </w:r>
            <w:r w:rsidR="006A10D9">
              <w:rPr>
                <w:rFonts w:ascii="Arial" w:hAnsi="Arial" w:cs="Arial"/>
                <w:b/>
                <w:caps/>
                <w:sz w:val="22"/>
                <w:szCs w:val="22"/>
                <w:lang w:val="nl-NL"/>
              </w:rPr>
              <w:t>1</w:t>
            </w:r>
            <w:r w:rsidR="00F30A01" w:rsidRPr="008A3513">
              <w:rPr>
                <w:rFonts w:ascii="Arial" w:hAnsi="Arial" w:cs="Arial"/>
                <w:b/>
                <w:caps/>
                <w:sz w:val="22"/>
                <w:szCs w:val="22"/>
              </w:rPr>
              <w:t>. force-majeure</w:t>
            </w:r>
          </w:p>
          <w:p w14:paraId="7172C55B" w14:textId="77777777" w:rsidR="00F30A01" w:rsidRPr="008A3513" w:rsidRDefault="00F30A01" w:rsidP="008A3513">
            <w:pPr>
              <w:pStyle w:val="TableText"/>
              <w:tabs>
                <w:tab w:val="left" w:pos="1728"/>
                <w:tab w:val="left" w:pos="2448"/>
                <w:tab w:val="left" w:pos="3888"/>
                <w:tab w:val="left" w:pos="5328"/>
                <w:tab w:val="left" w:pos="6768"/>
              </w:tabs>
              <w:ind w:left="360"/>
              <w:jc w:val="both"/>
              <w:rPr>
                <w:rFonts w:ascii="Arial" w:hAnsi="Arial" w:cs="Arial"/>
                <w:caps/>
                <w:sz w:val="22"/>
                <w:szCs w:val="22"/>
              </w:rPr>
            </w:pPr>
          </w:p>
          <w:p w14:paraId="5B0A1FBB" w14:textId="77777777" w:rsidR="00F30A01" w:rsidRPr="008A3513" w:rsidRDefault="00CF3538" w:rsidP="008A3513">
            <w:pPr>
              <w:pStyle w:val="21"/>
              <w:tabs>
                <w:tab w:val="left" w:pos="1728"/>
                <w:tab w:val="left" w:pos="2448"/>
                <w:tab w:val="left" w:pos="3888"/>
                <w:tab w:val="left" w:pos="5328"/>
                <w:tab w:val="left" w:pos="6768"/>
              </w:tabs>
              <w:jc w:val="both"/>
              <w:rPr>
                <w:rFonts w:cs="Arial"/>
                <w:sz w:val="22"/>
                <w:szCs w:val="22"/>
                <w:lang w:val="en-US"/>
              </w:rPr>
            </w:pPr>
            <w:r w:rsidRPr="00984C87">
              <w:rPr>
                <w:rFonts w:cs="Arial"/>
                <w:sz w:val="22"/>
                <w:szCs w:val="22"/>
                <w:lang w:val="en-US"/>
              </w:rPr>
              <w:t>1</w:t>
            </w:r>
            <w:r w:rsidR="006A10D9">
              <w:rPr>
                <w:rFonts w:cs="Arial"/>
                <w:sz w:val="22"/>
                <w:szCs w:val="22"/>
                <w:lang w:val="nl-NL"/>
              </w:rPr>
              <w:t>1</w:t>
            </w:r>
            <w:r w:rsidR="00F30A01" w:rsidRPr="008A3513">
              <w:rPr>
                <w:rFonts w:cs="Arial"/>
                <w:sz w:val="22"/>
                <w:szCs w:val="22"/>
                <w:lang w:val="en-US"/>
              </w:rPr>
              <w:t xml:space="preserve">.1. No responsibility will be accepted by the parties for failure to meet their obligations under the Contract if such failure </w:t>
            </w:r>
            <w:r w:rsidR="00D41343" w:rsidRPr="008A3513">
              <w:rPr>
                <w:rFonts w:cs="Arial"/>
                <w:sz w:val="22"/>
                <w:szCs w:val="22"/>
                <w:lang w:val="en-US"/>
              </w:rPr>
              <w:t>has been</w:t>
            </w:r>
            <w:r w:rsidR="00F30A01" w:rsidRPr="008A3513">
              <w:rPr>
                <w:rFonts w:cs="Arial"/>
                <w:sz w:val="22"/>
                <w:szCs w:val="22"/>
                <w:lang w:val="en-US"/>
              </w:rPr>
              <w:t xml:space="preserve"> caused </w:t>
            </w:r>
            <w:r w:rsidR="00D41343" w:rsidRPr="008A3513">
              <w:rPr>
                <w:rFonts w:cs="Arial"/>
                <w:sz w:val="22"/>
                <w:szCs w:val="22"/>
                <w:lang w:val="en-US"/>
              </w:rPr>
              <w:t>due to</w:t>
            </w:r>
            <w:r w:rsidR="00F30A01" w:rsidRPr="008A3513">
              <w:rPr>
                <w:rFonts w:cs="Arial"/>
                <w:sz w:val="22"/>
                <w:szCs w:val="22"/>
                <w:lang w:val="en-US"/>
              </w:rPr>
              <w:t xml:space="preserve"> force-majeure circumstances: </w:t>
            </w:r>
            <w:r w:rsidR="00D41343" w:rsidRPr="008A3513">
              <w:rPr>
                <w:rFonts w:cs="Arial"/>
                <w:sz w:val="22"/>
                <w:szCs w:val="22"/>
                <w:lang w:val="en-US"/>
              </w:rPr>
              <w:t xml:space="preserve">earthquake, </w:t>
            </w:r>
            <w:r w:rsidR="00F669C9" w:rsidRPr="008A3513">
              <w:rPr>
                <w:rFonts w:cs="Arial"/>
                <w:sz w:val="22"/>
                <w:szCs w:val="22"/>
                <w:lang w:val="en-US"/>
              </w:rPr>
              <w:t xml:space="preserve">flood, </w:t>
            </w:r>
            <w:r w:rsidR="00F30A01" w:rsidRPr="008A3513">
              <w:rPr>
                <w:rFonts w:cs="Arial"/>
                <w:sz w:val="22"/>
                <w:szCs w:val="22"/>
                <w:lang w:val="en-US"/>
              </w:rPr>
              <w:t xml:space="preserve">fire, </w:t>
            </w:r>
            <w:r w:rsidR="00F669C9" w:rsidRPr="008A3513">
              <w:rPr>
                <w:rFonts w:cs="Arial"/>
                <w:sz w:val="22"/>
                <w:szCs w:val="22"/>
                <w:lang w:val="en-US"/>
              </w:rPr>
              <w:t xml:space="preserve">strike, </w:t>
            </w:r>
            <w:r w:rsidR="00F30A01" w:rsidRPr="008A3513">
              <w:rPr>
                <w:rFonts w:cs="Arial"/>
                <w:sz w:val="22"/>
                <w:szCs w:val="22"/>
                <w:lang w:val="en-US"/>
              </w:rPr>
              <w:t xml:space="preserve">war, Government </w:t>
            </w:r>
            <w:r w:rsidR="00F669C9" w:rsidRPr="008A3513">
              <w:rPr>
                <w:rFonts w:cs="Arial"/>
                <w:sz w:val="22"/>
                <w:szCs w:val="22"/>
                <w:lang w:val="en-US"/>
              </w:rPr>
              <w:t>executive decisions</w:t>
            </w:r>
            <w:r w:rsidR="00F30A01" w:rsidRPr="008A3513">
              <w:rPr>
                <w:rFonts w:cs="Arial"/>
                <w:sz w:val="22"/>
                <w:szCs w:val="22"/>
                <w:lang w:val="en-US"/>
              </w:rPr>
              <w:t>,</w:t>
            </w:r>
            <w:r w:rsidR="00F669C9" w:rsidRPr="008A3513">
              <w:rPr>
                <w:rFonts w:cs="Arial"/>
                <w:sz w:val="22"/>
                <w:szCs w:val="22"/>
                <w:lang w:val="en-US"/>
              </w:rPr>
              <w:t xml:space="preserve"> export and import bans, etc.</w:t>
            </w:r>
            <w:r w:rsidR="00F30A01" w:rsidRPr="008A3513">
              <w:rPr>
                <w:rFonts w:cs="Arial"/>
                <w:sz w:val="22"/>
                <w:szCs w:val="22"/>
                <w:lang w:val="en-US"/>
              </w:rPr>
              <w:t xml:space="preserve"> or other circumstances beyond the control of the parties. </w:t>
            </w:r>
          </w:p>
          <w:p w14:paraId="2E702386" w14:textId="77777777" w:rsidR="00EB5C8C" w:rsidRPr="008A3513" w:rsidRDefault="00EB5C8C" w:rsidP="008A3513">
            <w:pPr>
              <w:pStyle w:val="21"/>
              <w:tabs>
                <w:tab w:val="left" w:pos="1728"/>
                <w:tab w:val="left" w:pos="2448"/>
                <w:tab w:val="left" w:pos="3888"/>
                <w:tab w:val="left" w:pos="5328"/>
                <w:tab w:val="left" w:pos="6768"/>
              </w:tabs>
              <w:jc w:val="both"/>
              <w:rPr>
                <w:rFonts w:cs="Arial"/>
                <w:sz w:val="22"/>
                <w:szCs w:val="22"/>
                <w:lang w:val="en-US"/>
              </w:rPr>
            </w:pPr>
          </w:p>
          <w:p w14:paraId="1F0F9650" w14:textId="77777777" w:rsidR="00E04DE2" w:rsidRPr="008A3513" w:rsidRDefault="00E04DE2" w:rsidP="008A3513">
            <w:pPr>
              <w:pStyle w:val="TableText"/>
              <w:tabs>
                <w:tab w:val="left" w:pos="1728"/>
                <w:tab w:val="left" w:pos="2448"/>
                <w:tab w:val="left" w:pos="3888"/>
                <w:tab w:val="left" w:pos="5328"/>
                <w:tab w:val="left" w:pos="6768"/>
              </w:tabs>
              <w:jc w:val="both"/>
              <w:rPr>
                <w:rFonts w:ascii="Arial" w:hAnsi="Arial" w:cs="Arial"/>
                <w:sz w:val="22"/>
                <w:szCs w:val="22"/>
              </w:rPr>
            </w:pPr>
          </w:p>
          <w:p w14:paraId="34062B3E" w14:textId="77777777" w:rsidR="00F30A01" w:rsidRPr="008A3513" w:rsidRDefault="00CF3538" w:rsidP="008A3513">
            <w:pPr>
              <w:pStyle w:val="TableText"/>
              <w:tabs>
                <w:tab w:val="left" w:pos="1728"/>
                <w:tab w:val="left" w:pos="2448"/>
                <w:tab w:val="left" w:pos="3888"/>
                <w:tab w:val="left" w:pos="5328"/>
                <w:tab w:val="left" w:pos="6768"/>
              </w:tabs>
              <w:jc w:val="both"/>
              <w:rPr>
                <w:rFonts w:ascii="Arial" w:hAnsi="Arial" w:cs="Arial"/>
                <w:sz w:val="22"/>
                <w:szCs w:val="22"/>
              </w:rPr>
            </w:pPr>
            <w:r w:rsidRPr="00984C87">
              <w:rPr>
                <w:rFonts w:ascii="Arial" w:hAnsi="Arial" w:cs="Arial"/>
                <w:sz w:val="22"/>
                <w:szCs w:val="22"/>
              </w:rPr>
              <w:t>1</w:t>
            </w:r>
            <w:r w:rsidR="006A10D9">
              <w:rPr>
                <w:rFonts w:ascii="Arial" w:hAnsi="Arial" w:cs="Arial"/>
                <w:sz w:val="22"/>
                <w:szCs w:val="22"/>
                <w:lang w:val="nl-NL"/>
              </w:rPr>
              <w:t>1</w:t>
            </w:r>
            <w:r w:rsidR="00F30A01" w:rsidRPr="008A3513">
              <w:rPr>
                <w:rFonts w:ascii="Arial" w:hAnsi="Arial" w:cs="Arial"/>
                <w:sz w:val="22"/>
                <w:szCs w:val="22"/>
              </w:rPr>
              <w:t xml:space="preserve">.2. Either </w:t>
            </w:r>
            <w:r w:rsidR="00B51C9D" w:rsidRPr="008A3513">
              <w:rPr>
                <w:rFonts w:ascii="Arial" w:hAnsi="Arial" w:cs="Arial"/>
                <w:sz w:val="22"/>
                <w:szCs w:val="22"/>
              </w:rPr>
              <w:t>party</w:t>
            </w:r>
            <w:r w:rsidR="00F30A01" w:rsidRPr="008A3513">
              <w:rPr>
                <w:rFonts w:ascii="Arial" w:hAnsi="Arial" w:cs="Arial"/>
                <w:sz w:val="22"/>
                <w:szCs w:val="22"/>
              </w:rPr>
              <w:t xml:space="preserve"> fail</w:t>
            </w:r>
            <w:r w:rsidR="00B51C9D" w:rsidRPr="008A3513">
              <w:rPr>
                <w:rFonts w:ascii="Arial" w:hAnsi="Arial" w:cs="Arial"/>
                <w:sz w:val="22"/>
                <w:szCs w:val="22"/>
              </w:rPr>
              <w:t>ing</w:t>
            </w:r>
            <w:r w:rsidR="00F30A01" w:rsidRPr="008A3513">
              <w:rPr>
                <w:rFonts w:ascii="Arial" w:hAnsi="Arial" w:cs="Arial"/>
                <w:sz w:val="22"/>
                <w:szCs w:val="22"/>
              </w:rPr>
              <w:t xml:space="preserve"> to meet </w:t>
            </w:r>
            <w:r w:rsidR="00B51C9D" w:rsidRPr="008A3513">
              <w:rPr>
                <w:rFonts w:ascii="Arial" w:hAnsi="Arial" w:cs="Arial"/>
                <w:sz w:val="22"/>
                <w:szCs w:val="22"/>
              </w:rPr>
              <w:t>his</w:t>
            </w:r>
            <w:r w:rsidR="00F30A01" w:rsidRPr="008A3513">
              <w:rPr>
                <w:rFonts w:ascii="Arial" w:hAnsi="Arial" w:cs="Arial"/>
                <w:sz w:val="22"/>
                <w:szCs w:val="22"/>
              </w:rPr>
              <w:t xml:space="preserve"> obligations under the Contract </w:t>
            </w:r>
            <w:r w:rsidR="00B51C9D" w:rsidRPr="008A3513">
              <w:rPr>
                <w:rFonts w:ascii="Arial" w:hAnsi="Arial" w:cs="Arial"/>
                <w:sz w:val="22"/>
                <w:szCs w:val="22"/>
              </w:rPr>
              <w:t>due to</w:t>
            </w:r>
            <w:r w:rsidR="00F30A01" w:rsidRPr="008A3513">
              <w:rPr>
                <w:rFonts w:ascii="Arial" w:hAnsi="Arial" w:cs="Arial"/>
                <w:sz w:val="22"/>
                <w:szCs w:val="22"/>
              </w:rPr>
              <w:t xml:space="preserve"> the above circumstances is to give the other </w:t>
            </w:r>
            <w:r w:rsidR="00B51C9D" w:rsidRPr="008A3513">
              <w:rPr>
                <w:rFonts w:ascii="Arial" w:hAnsi="Arial" w:cs="Arial"/>
                <w:sz w:val="22"/>
                <w:szCs w:val="22"/>
              </w:rPr>
              <w:t xml:space="preserve">party a </w:t>
            </w:r>
            <w:r w:rsidR="00F30A01" w:rsidRPr="008A3513">
              <w:rPr>
                <w:rFonts w:ascii="Arial" w:hAnsi="Arial" w:cs="Arial"/>
                <w:sz w:val="22"/>
                <w:szCs w:val="22"/>
              </w:rPr>
              <w:t>notice in writing of commencement</w:t>
            </w:r>
            <w:r w:rsidR="00B51C9D" w:rsidRPr="008A3513">
              <w:rPr>
                <w:rFonts w:ascii="Arial" w:hAnsi="Arial" w:cs="Arial"/>
                <w:sz w:val="22"/>
                <w:szCs w:val="22"/>
              </w:rPr>
              <w:t>,</w:t>
            </w:r>
            <w:r w:rsidR="00F30A01" w:rsidRPr="008A3513">
              <w:rPr>
                <w:rFonts w:ascii="Arial" w:hAnsi="Arial" w:cs="Arial"/>
                <w:sz w:val="22"/>
                <w:szCs w:val="22"/>
              </w:rPr>
              <w:t xml:space="preserve"> termination</w:t>
            </w:r>
            <w:r w:rsidR="00B51C9D" w:rsidRPr="008A3513">
              <w:rPr>
                <w:rFonts w:ascii="Arial" w:hAnsi="Arial" w:cs="Arial"/>
                <w:sz w:val="22"/>
                <w:szCs w:val="22"/>
              </w:rPr>
              <w:t xml:space="preserve"> and duration</w:t>
            </w:r>
            <w:r w:rsidR="00F30A01" w:rsidRPr="008A3513">
              <w:rPr>
                <w:rFonts w:ascii="Arial" w:hAnsi="Arial" w:cs="Arial"/>
                <w:sz w:val="22"/>
                <w:szCs w:val="22"/>
              </w:rPr>
              <w:t xml:space="preserve"> of such circumstances. </w:t>
            </w:r>
          </w:p>
          <w:p w14:paraId="6BB5BB7E"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r w:rsidRPr="008A3513">
              <w:rPr>
                <w:rFonts w:ascii="Arial" w:hAnsi="Arial" w:cs="Arial"/>
                <w:sz w:val="22"/>
                <w:szCs w:val="22"/>
              </w:rPr>
              <w:t>The existence and duration of force-majeure is to be confirmed by the Chamber</w:t>
            </w:r>
            <w:r w:rsidR="00B51C9D" w:rsidRPr="008A3513">
              <w:rPr>
                <w:rFonts w:ascii="Arial" w:hAnsi="Arial" w:cs="Arial"/>
                <w:sz w:val="22"/>
                <w:szCs w:val="22"/>
              </w:rPr>
              <w:t xml:space="preserve"> of Commerce and Industry</w:t>
            </w:r>
            <w:r w:rsidRPr="008A3513">
              <w:rPr>
                <w:rFonts w:ascii="Arial" w:hAnsi="Arial" w:cs="Arial"/>
                <w:sz w:val="22"/>
                <w:szCs w:val="22"/>
              </w:rPr>
              <w:t xml:space="preserve"> of the corresponding country</w:t>
            </w:r>
            <w:r w:rsidR="00A73A73" w:rsidRPr="008A3513">
              <w:rPr>
                <w:rFonts w:ascii="Arial" w:hAnsi="Arial" w:cs="Arial"/>
                <w:sz w:val="22"/>
                <w:szCs w:val="22"/>
              </w:rPr>
              <w:t>.</w:t>
            </w:r>
          </w:p>
          <w:p w14:paraId="35E6C60A"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highlight w:val="green"/>
              </w:rPr>
            </w:pPr>
          </w:p>
          <w:p w14:paraId="71482B72"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p>
          <w:p w14:paraId="78B7AEFE" w14:textId="77777777" w:rsidR="00A73A73" w:rsidRPr="008A3513" w:rsidRDefault="00A73A73" w:rsidP="008A3513">
            <w:pPr>
              <w:pStyle w:val="TableText"/>
              <w:tabs>
                <w:tab w:val="left" w:pos="1728"/>
                <w:tab w:val="left" w:pos="2448"/>
                <w:tab w:val="left" w:pos="3888"/>
                <w:tab w:val="left" w:pos="5328"/>
                <w:tab w:val="left" w:pos="6768"/>
              </w:tabs>
              <w:jc w:val="both"/>
              <w:rPr>
                <w:rFonts w:ascii="Arial" w:hAnsi="Arial" w:cs="Arial"/>
                <w:sz w:val="22"/>
                <w:szCs w:val="22"/>
              </w:rPr>
            </w:pPr>
          </w:p>
          <w:p w14:paraId="39C14CC5" w14:textId="77777777" w:rsidR="00EB5C8C" w:rsidRPr="008A3513" w:rsidRDefault="00EB5C8C" w:rsidP="008A3513">
            <w:pPr>
              <w:pStyle w:val="TableText"/>
              <w:tabs>
                <w:tab w:val="left" w:pos="1728"/>
                <w:tab w:val="left" w:pos="2448"/>
                <w:tab w:val="left" w:pos="3888"/>
                <w:tab w:val="left" w:pos="5328"/>
                <w:tab w:val="left" w:pos="6768"/>
              </w:tabs>
              <w:jc w:val="both"/>
              <w:rPr>
                <w:rFonts w:ascii="Arial" w:hAnsi="Arial" w:cs="Arial"/>
                <w:sz w:val="22"/>
                <w:szCs w:val="22"/>
              </w:rPr>
            </w:pPr>
          </w:p>
          <w:p w14:paraId="47AAFD34" w14:textId="77777777" w:rsidR="00F30A01" w:rsidRPr="008A3513" w:rsidRDefault="00CF3538" w:rsidP="006A10D9">
            <w:pPr>
              <w:pStyle w:val="TableText"/>
              <w:tabs>
                <w:tab w:val="left" w:pos="1728"/>
                <w:tab w:val="left" w:pos="2448"/>
                <w:tab w:val="left" w:pos="3888"/>
                <w:tab w:val="left" w:pos="5328"/>
                <w:tab w:val="left" w:pos="6768"/>
              </w:tabs>
              <w:jc w:val="both"/>
              <w:rPr>
                <w:rFonts w:ascii="Arial" w:hAnsi="Arial" w:cs="Arial"/>
                <w:sz w:val="22"/>
                <w:szCs w:val="22"/>
                <w:highlight w:val="green"/>
              </w:rPr>
            </w:pPr>
            <w:r w:rsidRPr="00984C87">
              <w:rPr>
                <w:rFonts w:ascii="Arial" w:hAnsi="Arial" w:cs="Arial"/>
                <w:sz w:val="22"/>
                <w:szCs w:val="22"/>
              </w:rPr>
              <w:t>1</w:t>
            </w:r>
            <w:r w:rsidR="006A10D9">
              <w:rPr>
                <w:rFonts w:ascii="Arial" w:hAnsi="Arial" w:cs="Arial"/>
                <w:sz w:val="22"/>
                <w:szCs w:val="22"/>
                <w:lang w:val="nl-NL"/>
              </w:rPr>
              <w:t>1</w:t>
            </w:r>
            <w:r w:rsidR="00F30A01" w:rsidRPr="008A3513">
              <w:rPr>
                <w:rFonts w:ascii="Arial" w:hAnsi="Arial" w:cs="Arial"/>
                <w:sz w:val="22"/>
                <w:szCs w:val="22"/>
              </w:rPr>
              <w:t>.3. Should the duration of force-majeure circumstances exceed 6 months</w:t>
            </w:r>
            <w:r w:rsidR="000759EA" w:rsidRPr="008A3513">
              <w:rPr>
                <w:rFonts w:ascii="Arial" w:hAnsi="Arial" w:cs="Arial"/>
                <w:sz w:val="22"/>
                <w:szCs w:val="22"/>
              </w:rPr>
              <w:t>’</w:t>
            </w:r>
            <w:r w:rsidR="00F30A01" w:rsidRPr="008A3513">
              <w:rPr>
                <w:rFonts w:ascii="Arial" w:hAnsi="Arial" w:cs="Arial"/>
                <w:sz w:val="22"/>
                <w:szCs w:val="22"/>
              </w:rPr>
              <w:t xml:space="preserve"> period</w:t>
            </w:r>
            <w:r w:rsidR="00257CEB" w:rsidRPr="008A3513">
              <w:rPr>
                <w:rFonts w:ascii="Arial" w:hAnsi="Arial" w:cs="Arial"/>
                <w:sz w:val="22"/>
                <w:szCs w:val="22"/>
              </w:rPr>
              <w:t>,</w:t>
            </w:r>
            <w:r w:rsidR="00F30A01" w:rsidRPr="008A3513">
              <w:rPr>
                <w:rFonts w:ascii="Arial" w:hAnsi="Arial" w:cs="Arial"/>
                <w:sz w:val="22"/>
                <w:szCs w:val="22"/>
              </w:rPr>
              <w:t xml:space="preserve"> either part</w:t>
            </w:r>
            <w:r w:rsidR="000759EA" w:rsidRPr="008A3513">
              <w:rPr>
                <w:rFonts w:ascii="Arial" w:hAnsi="Arial" w:cs="Arial"/>
                <w:sz w:val="22"/>
                <w:szCs w:val="22"/>
              </w:rPr>
              <w:t>y</w:t>
            </w:r>
            <w:r w:rsidR="00F30A01" w:rsidRPr="008A3513">
              <w:rPr>
                <w:rFonts w:ascii="Arial" w:hAnsi="Arial" w:cs="Arial"/>
                <w:sz w:val="22"/>
                <w:szCs w:val="22"/>
              </w:rPr>
              <w:t xml:space="preserve"> has the right to </w:t>
            </w:r>
            <w:r w:rsidR="000759EA" w:rsidRPr="008A3513">
              <w:rPr>
                <w:rFonts w:ascii="Arial" w:hAnsi="Arial" w:cs="Arial"/>
                <w:sz w:val="22"/>
                <w:szCs w:val="22"/>
              </w:rPr>
              <w:t xml:space="preserve">cancel </w:t>
            </w:r>
            <w:r w:rsidR="009E161C" w:rsidRPr="008A3513">
              <w:rPr>
                <w:rFonts w:ascii="Arial" w:hAnsi="Arial" w:cs="Arial"/>
                <w:sz w:val="22"/>
                <w:szCs w:val="22"/>
              </w:rPr>
              <w:t>further contractual</w:t>
            </w:r>
            <w:r w:rsidR="000759EA" w:rsidRPr="008A3513">
              <w:rPr>
                <w:rFonts w:ascii="Arial" w:hAnsi="Arial" w:cs="Arial"/>
                <w:sz w:val="22"/>
                <w:szCs w:val="22"/>
              </w:rPr>
              <w:t xml:space="preserve"> obligations</w:t>
            </w:r>
            <w:r w:rsidR="00F30A01" w:rsidRPr="008A3513">
              <w:rPr>
                <w:rFonts w:ascii="Arial" w:hAnsi="Arial" w:cs="Arial"/>
                <w:sz w:val="22"/>
                <w:szCs w:val="22"/>
              </w:rPr>
              <w:t xml:space="preserve"> </w:t>
            </w:r>
            <w:r w:rsidR="000759EA" w:rsidRPr="008A3513">
              <w:rPr>
                <w:rFonts w:ascii="Arial" w:hAnsi="Arial" w:cs="Arial"/>
                <w:sz w:val="22"/>
                <w:szCs w:val="22"/>
              </w:rPr>
              <w:t>in writing</w:t>
            </w:r>
            <w:r w:rsidR="00F30A01" w:rsidRPr="008A3513">
              <w:rPr>
                <w:rFonts w:ascii="Arial" w:hAnsi="Arial" w:cs="Arial"/>
                <w:sz w:val="22"/>
                <w:szCs w:val="22"/>
              </w:rPr>
              <w:t xml:space="preserve">. In this case </w:t>
            </w:r>
            <w:r w:rsidR="000759EA" w:rsidRPr="008A3513">
              <w:rPr>
                <w:rFonts w:ascii="Arial" w:hAnsi="Arial" w:cs="Arial"/>
                <w:sz w:val="22"/>
                <w:szCs w:val="22"/>
              </w:rPr>
              <w:t>neither</w:t>
            </w:r>
            <w:r w:rsidR="00F30A01" w:rsidRPr="008A3513">
              <w:rPr>
                <w:rFonts w:ascii="Arial" w:hAnsi="Arial" w:cs="Arial"/>
                <w:sz w:val="22"/>
                <w:szCs w:val="22"/>
              </w:rPr>
              <w:t xml:space="preserve"> part</w:t>
            </w:r>
            <w:r w:rsidR="000759EA" w:rsidRPr="008A3513">
              <w:rPr>
                <w:rFonts w:ascii="Arial" w:hAnsi="Arial" w:cs="Arial"/>
                <w:sz w:val="22"/>
                <w:szCs w:val="22"/>
              </w:rPr>
              <w:t>y</w:t>
            </w:r>
            <w:r w:rsidR="00F30A01" w:rsidRPr="008A3513">
              <w:rPr>
                <w:rFonts w:ascii="Arial" w:hAnsi="Arial" w:cs="Arial"/>
                <w:sz w:val="22"/>
                <w:szCs w:val="22"/>
              </w:rPr>
              <w:t xml:space="preserve"> </w:t>
            </w:r>
            <w:r w:rsidR="000759EA" w:rsidRPr="008A3513">
              <w:rPr>
                <w:rFonts w:ascii="Arial" w:hAnsi="Arial" w:cs="Arial"/>
                <w:sz w:val="22"/>
                <w:szCs w:val="22"/>
              </w:rPr>
              <w:t>is entitled to</w:t>
            </w:r>
            <w:r w:rsidR="00F30A01" w:rsidRPr="008A3513">
              <w:rPr>
                <w:rFonts w:ascii="Arial" w:hAnsi="Arial" w:cs="Arial"/>
                <w:sz w:val="22"/>
                <w:szCs w:val="22"/>
              </w:rPr>
              <w:t xml:space="preserve"> </w:t>
            </w:r>
            <w:r w:rsidR="00257CEB" w:rsidRPr="008A3513">
              <w:rPr>
                <w:rFonts w:ascii="Arial" w:hAnsi="Arial" w:cs="Arial"/>
                <w:sz w:val="22"/>
                <w:szCs w:val="22"/>
              </w:rPr>
              <w:t>claim</w:t>
            </w:r>
            <w:r w:rsidR="000759EA" w:rsidRPr="008A3513">
              <w:rPr>
                <w:rFonts w:ascii="Arial" w:hAnsi="Arial" w:cs="Arial"/>
                <w:sz w:val="22"/>
                <w:szCs w:val="22"/>
              </w:rPr>
              <w:t xml:space="preserve"> the other party to</w:t>
            </w:r>
            <w:r w:rsidR="00F30A01" w:rsidRPr="008A3513">
              <w:rPr>
                <w:rFonts w:ascii="Arial" w:hAnsi="Arial" w:cs="Arial"/>
                <w:sz w:val="22"/>
                <w:szCs w:val="22"/>
              </w:rPr>
              <w:t xml:space="preserve"> </w:t>
            </w:r>
            <w:r w:rsidR="000759EA" w:rsidRPr="008A3513">
              <w:rPr>
                <w:rFonts w:ascii="Arial" w:hAnsi="Arial" w:cs="Arial"/>
                <w:sz w:val="22"/>
                <w:szCs w:val="22"/>
              </w:rPr>
              <w:t xml:space="preserve">compensate </w:t>
            </w:r>
            <w:r w:rsidR="00257CEB" w:rsidRPr="008A3513">
              <w:rPr>
                <w:rFonts w:ascii="Arial" w:hAnsi="Arial" w:cs="Arial"/>
                <w:sz w:val="22"/>
                <w:szCs w:val="22"/>
              </w:rPr>
              <w:t xml:space="preserve">for </w:t>
            </w:r>
            <w:r w:rsidR="000759EA" w:rsidRPr="008A3513">
              <w:rPr>
                <w:rFonts w:ascii="Arial" w:hAnsi="Arial" w:cs="Arial"/>
                <w:sz w:val="22"/>
                <w:szCs w:val="22"/>
              </w:rPr>
              <w:t xml:space="preserve">eventual losses, having taken all reasonable and possible measures to return </w:t>
            </w:r>
            <w:r w:rsidR="00501935" w:rsidRPr="008A3513">
              <w:rPr>
                <w:rFonts w:ascii="Arial" w:hAnsi="Arial" w:cs="Arial"/>
                <w:sz w:val="22"/>
                <w:szCs w:val="22"/>
              </w:rPr>
              <w:t xml:space="preserve">the other party all which has been </w:t>
            </w:r>
            <w:r w:rsidR="000759EA" w:rsidRPr="008A3513">
              <w:rPr>
                <w:rFonts w:ascii="Arial" w:hAnsi="Arial" w:cs="Arial"/>
                <w:sz w:val="22"/>
                <w:szCs w:val="22"/>
              </w:rPr>
              <w:t>previously</w:t>
            </w:r>
            <w:r w:rsidR="00501935" w:rsidRPr="008A3513">
              <w:rPr>
                <w:rFonts w:ascii="Arial" w:hAnsi="Arial" w:cs="Arial"/>
                <w:sz w:val="22"/>
                <w:szCs w:val="22"/>
              </w:rPr>
              <w:t xml:space="preserve"> received</w:t>
            </w:r>
            <w:r w:rsidR="000759EA" w:rsidRPr="008A3513">
              <w:rPr>
                <w:rFonts w:ascii="Arial" w:hAnsi="Arial" w:cs="Arial"/>
                <w:sz w:val="22"/>
                <w:szCs w:val="22"/>
              </w:rPr>
              <w:t xml:space="preserve"> under the contract</w:t>
            </w:r>
            <w:r w:rsidR="00501935" w:rsidRPr="008A3513">
              <w:rPr>
                <w:rFonts w:ascii="Arial" w:hAnsi="Arial" w:cs="Arial"/>
                <w:sz w:val="22"/>
                <w:szCs w:val="22"/>
              </w:rPr>
              <w:t>.</w:t>
            </w:r>
            <w:r w:rsidR="000759EA" w:rsidRPr="008A3513">
              <w:rPr>
                <w:rFonts w:ascii="Arial" w:hAnsi="Arial" w:cs="Arial"/>
                <w:color w:val="FF0000"/>
                <w:sz w:val="22"/>
                <w:szCs w:val="22"/>
              </w:rPr>
              <w:t xml:space="preserve"> </w:t>
            </w:r>
          </w:p>
        </w:tc>
      </w:tr>
      <w:tr w:rsidR="00F30A01" w:rsidRPr="008A3513" w14:paraId="4389E7EF" w14:textId="77777777" w:rsidTr="004924D1">
        <w:tc>
          <w:tcPr>
            <w:tcW w:w="5328" w:type="dxa"/>
            <w:shd w:val="clear" w:color="auto" w:fill="auto"/>
          </w:tcPr>
          <w:p w14:paraId="47E1A6E8" w14:textId="77777777" w:rsidR="00C510FD" w:rsidRPr="00C510FD" w:rsidRDefault="00C510FD" w:rsidP="00C510FD">
            <w:pPr>
              <w:rPr>
                <w:rFonts w:ascii="Arial" w:hAnsi="Arial" w:cs="Arial"/>
                <w:b/>
                <w:caps/>
                <w:snapToGrid w:val="0"/>
                <w:sz w:val="22"/>
                <w:szCs w:val="22"/>
                <w:lang w:eastAsia="en-US"/>
              </w:rPr>
            </w:pPr>
            <w:r w:rsidRPr="00C510FD">
              <w:rPr>
                <w:rFonts w:ascii="Arial" w:hAnsi="Arial" w:cs="Arial"/>
                <w:b/>
                <w:caps/>
                <w:snapToGrid w:val="0"/>
                <w:sz w:val="22"/>
                <w:szCs w:val="22"/>
                <w:lang w:eastAsia="en-US"/>
              </w:rPr>
              <w:lastRenderedPageBreak/>
              <w:t>1</w:t>
            </w:r>
            <w:r w:rsidR="006A10D9" w:rsidRPr="007D271F">
              <w:rPr>
                <w:rFonts w:ascii="Arial" w:hAnsi="Arial" w:cs="Arial"/>
                <w:b/>
                <w:caps/>
                <w:snapToGrid w:val="0"/>
                <w:sz w:val="22"/>
                <w:szCs w:val="22"/>
                <w:lang w:eastAsia="en-US"/>
              </w:rPr>
              <w:t>2</w:t>
            </w:r>
            <w:r w:rsidRPr="00C510FD">
              <w:rPr>
                <w:rFonts w:ascii="Arial" w:hAnsi="Arial" w:cs="Arial"/>
                <w:b/>
                <w:caps/>
                <w:snapToGrid w:val="0"/>
                <w:sz w:val="22"/>
                <w:szCs w:val="22"/>
                <w:lang w:eastAsia="en-US"/>
              </w:rPr>
              <w:t>. Штрафные санкции</w:t>
            </w:r>
          </w:p>
          <w:p w14:paraId="36CCE980" w14:textId="77777777" w:rsidR="00C510FD" w:rsidRPr="00C510FD" w:rsidRDefault="00C510FD" w:rsidP="00C510FD">
            <w:pPr>
              <w:jc w:val="both"/>
              <w:rPr>
                <w:bCs/>
                <w:snapToGrid w:val="0"/>
                <w:sz w:val="22"/>
                <w:szCs w:val="22"/>
              </w:rPr>
            </w:pPr>
          </w:p>
          <w:p w14:paraId="6E269775" w14:textId="77777777" w:rsidR="00C510FD" w:rsidRDefault="00C510FD" w:rsidP="00C510FD">
            <w:pPr>
              <w:jc w:val="both"/>
              <w:rPr>
                <w:rFonts w:ascii="Arial" w:hAnsi="Arial" w:cs="Arial"/>
                <w:sz w:val="22"/>
                <w:szCs w:val="22"/>
              </w:rPr>
            </w:pPr>
            <w:r w:rsidRPr="00C510FD">
              <w:rPr>
                <w:rFonts w:ascii="Arial" w:hAnsi="Arial" w:cs="Arial"/>
                <w:sz w:val="22"/>
                <w:szCs w:val="22"/>
              </w:rPr>
              <w:t>1</w:t>
            </w:r>
            <w:r w:rsidR="006A10D9" w:rsidRPr="007D271F">
              <w:rPr>
                <w:rFonts w:ascii="Arial" w:hAnsi="Arial" w:cs="Arial"/>
                <w:sz w:val="22"/>
                <w:szCs w:val="22"/>
              </w:rPr>
              <w:t>2</w:t>
            </w:r>
            <w:r w:rsidRPr="00C510FD">
              <w:rPr>
                <w:rFonts w:ascii="Arial" w:hAnsi="Arial" w:cs="Arial"/>
                <w:sz w:val="22"/>
                <w:szCs w:val="22"/>
              </w:rPr>
              <w:t xml:space="preserve">.1. Если Продавец не поставил Оборудование по месту назначения в срок, указанный в пункте </w:t>
            </w:r>
            <w:r w:rsidR="007D271F" w:rsidRPr="007D271F">
              <w:rPr>
                <w:rFonts w:ascii="Arial" w:hAnsi="Arial" w:cs="Arial"/>
                <w:sz w:val="22"/>
                <w:szCs w:val="22"/>
              </w:rPr>
              <w:t>4</w:t>
            </w:r>
            <w:r w:rsidRPr="00C510FD">
              <w:rPr>
                <w:rFonts w:ascii="Arial" w:hAnsi="Arial" w:cs="Arial"/>
                <w:sz w:val="22"/>
                <w:szCs w:val="22"/>
              </w:rPr>
              <w:t>.1   настоящего Контракта, на него налагается штраф в размере 0.5 (пять десятых) % от стоимости не поставленного вовремя товара за каждую неделю просрочки, но не больше чем 7.5% от общей стоимости настоящего Контракта (в соответствие с Приложением 3), указанной в пункте 2.</w:t>
            </w:r>
            <w:r w:rsidR="00C9468B" w:rsidRPr="00C9468B">
              <w:rPr>
                <w:rFonts w:ascii="Arial" w:hAnsi="Arial" w:cs="Arial"/>
                <w:sz w:val="22"/>
                <w:szCs w:val="22"/>
              </w:rPr>
              <w:t>1</w:t>
            </w:r>
            <w:r w:rsidRPr="00C510FD">
              <w:rPr>
                <w:rFonts w:ascii="Arial" w:hAnsi="Arial" w:cs="Arial"/>
                <w:sz w:val="22"/>
                <w:szCs w:val="22"/>
              </w:rPr>
              <w:t>. настоящего Контракта.  Период просрочки поставки возникшей по вине Покупателя данной санкцией не облагается.</w:t>
            </w:r>
          </w:p>
          <w:p w14:paraId="598D5A0A" w14:textId="77777777" w:rsidR="006C6518" w:rsidRPr="00C510FD" w:rsidRDefault="006C6518" w:rsidP="00C510FD">
            <w:pPr>
              <w:jc w:val="both"/>
              <w:rPr>
                <w:rFonts w:ascii="Arial" w:hAnsi="Arial" w:cs="Arial"/>
                <w:sz w:val="22"/>
                <w:szCs w:val="22"/>
              </w:rPr>
            </w:pPr>
          </w:p>
          <w:p w14:paraId="1EC41943" w14:textId="77777777" w:rsidR="00C510FD" w:rsidRPr="00C510FD" w:rsidRDefault="00C510FD" w:rsidP="00C510FD">
            <w:pPr>
              <w:widowControl w:val="0"/>
              <w:numPr>
                <w:ilvl w:val="1"/>
                <w:numId w:val="0"/>
              </w:numPr>
              <w:tabs>
                <w:tab w:val="num" w:pos="360"/>
              </w:tabs>
              <w:jc w:val="both"/>
              <w:rPr>
                <w:rFonts w:ascii="Arial" w:hAnsi="Arial" w:cs="Arial"/>
                <w:sz w:val="22"/>
                <w:szCs w:val="22"/>
              </w:rPr>
            </w:pPr>
            <w:r w:rsidRPr="00C510FD">
              <w:rPr>
                <w:rFonts w:ascii="Arial" w:hAnsi="Arial" w:cs="Arial"/>
                <w:sz w:val="22"/>
                <w:szCs w:val="22"/>
              </w:rPr>
              <w:t>1</w:t>
            </w:r>
            <w:r w:rsidR="006A10D9" w:rsidRPr="007D271F">
              <w:rPr>
                <w:rFonts w:ascii="Arial" w:hAnsi="Arial" w:cs="Arial"/>
                <w:sz w:val="22"/>
                <w:szCs w:val="22"/>
              </w:rPr>
              <w:t>2</w:t>
            </w:r>
            <w:r w:rsidRPr="00C510FD">
              <w:rPr>
                <w:rFonts w:ascii="Arial" w:hAnsi="Arial" w:cs="Arial"/>
                <w:sz w:val="22"/>
                <w:szCs w:val="22"/>
              </w:rPr>
              <w:t>.2. В случае просрочки оплаты Товара согласно ст. 3.1-3.</w:t>
            </w:r>
            <w:r w:rsidR="007D271F" w:rsidRPr="007D271F">
              <w:rPr>
                <w:rFonts w:ascii="Arial" w:hAnsi="Arial" w:cs="Arial"/>
                <w:sz w:val="22"/>
                <w:szCs w:val="22"/>
              </w:rPr>
              <w:t>10</w:t>
            </w:r>
            <w:r w:rsidRPr="00C510FD">
              <w:rPr>
                <w:rFonts w:ascii="Arial" w:hAnsi="Arial" w:cs="Arial"/>
                <w:sz w:val="22"/>
                <w:szCs w:val="22"/>
              </w:rPr>
              <w:t xml:space="preserve">, Покупатель выплачивает  Продавцу пеню в размере </w:t>
            </w:r>
            <w:r w:rsidRPr="00CF3538">
              <w:rPr>
                <w:rFonts w:ascii="Arial" w:hAnsi="Arial" w:cs="Arial"/>
                <w:sz w:val="22"/>
                <w:szCs w:val="22"/>
              </w:rPr>
              <w:t>0.5 (пять десятых) % от  просроченной к оплате суммы за каждую неделю просрочки, но не больше чем 7.5% от общей стоимости настоящего Контракта (в соответствие с Приложением 3), указанной в пункте 2.</w:t>
            </w:r>
            <w:r w:rsidR="00E518EF" w:rsidRPr="00E518EF">
              <w:rPr>
                <w:rFonts w:ascii="Arial" w:hAnsi="Arial" w:cs="Arial"/>
                <w:sz w:val="22"/>
                <w:szCs w:val="22"/>
              </w:rPr>
              <w:t>1</w:t>
            </w:r>
            <w:r w:rsidRPr="00CF3538">
              <w:rPr>
                <w:rFonts w:ascii="Arial" w:hAnsi="Arial" w:cs="Arial"/>
                <w:sz w:val="22"/>
                <w:szCs w:val="22"/>
              </w:rPr>
              <w:t>. настоящего Контракта.</w:t>
            </w:r>
          </w:p>
          <w:p w14:paraId="6409DAD5" w14:textId="77777777" w:rsidR="00C510FD" w:rsidRPr="00C510FD" w:rsidRDefault="00C510FD" w:rsidP="00C510FD">
            <w:pPr>
              <w:widowControl w:val="0"/>
              <w:numPr>
                <w:ilvl w:val="1"/>
                <w:numId w:val="0"/>
              </w:numPr>
              <w:tabs>
                <w:tab w:val="num" w:pos="360"/>
              </w:tabs>
              <w:jc w:val="both"/>
              <w:rPr>
                <w:rFonts w:ascii="Arial" w:hAnsi="Arial" w:cs="Arial"/>
                <w:sz w:val="22"/>
                <w:szCs w:val="22"/>
              </w:rPr>
            </w:pPr>
          </w:p>
          <w:p w14:paraId="691CFFC2" w14:textId="77777777" w:rsidR="00C510FD" w:rsidRPr="00C510FD" w:rsidRDefault="00C510FD" w:rsidP="00C510FD">
            <w:pPr>
              <w:widowControl w:val="0"/>
              <w:numPr>
                <w:ilvl w:val="1"/>
                <w:numId w:val="0"/>
              </w:numPr>
              <w:tabs>
                <w:tab w:val="num" w:pos="360"/>
              </w:tabs>
              <w:jc w:val="both"/>
              <w:rPr>
                <w:rFonts w:ascii="Arial" w:hAnsi="Arial" w:cs="Arial"/>
                <w:sz w:val="22"/>
                <w:szCs w:val="22"/>
              </w:rPr>
            </w:pPr>
            <w:r w:rsidRPr="00C510FD">
              <w:rPr>
                <w:rFonts w:ascii="Arial" w:hAnsi="Arial" w:cs="Arial"/>
                <w:sz w:val="22"/>
                <w:szCs w:val="22"/>
              </w:rPr>
              <w:t>1</w:t>
            </w:r>
            <w:r w:rsidR="006A10D9">
              <w:rPr>
                <w:rFonts w:ascii="Arial" w:hAnsi="Arial" w:cs="Arial"/>
                <w:sz w:val="22"/>
                <w:szCs w:val="22"/>
                <w:lang w:val="nl-NL"/>
              </w:rPr>
              <w:t>2</w:t>
            </w:r>
            <w:r w:rsidRPr="00C510FD">
              <w:rPr>
                <w:rFonts w:ascii="Arial" w:hAnsi="Arial" w:cs="Arial"/>
                <w:sz w:val="22"/>
                <w:szCs w:val="22"/>
              </w:rPr>
              <w:t>.</w:t>
            </w:r>
            <w:r w:rsidR="00E518EF">
              <w:rPr>
                <w:rFonts w:ascii="Arial" w:hAnsi="Arial" w:cs="Arial"/>
                <w:sz w:val="22"/>
                <w:szCs w:val="22"/>
                <w:lang w:val="nl-NL"/>
              </w:rPr>
              <w:t>3</w:t>
            </w:r>
            <w:r w:rsidRPr="00C510FD">
              <w:rPr>
                <w:rFonts w:ascii="Arial" w:hAnsi="Arial" w:cs="Arial"/>
                <w:sz w:val="22"/>
                <w:szCs w:val="22"/>
              </w:rPr>
              <w:t>. Максимальная суммарная ответственность каждой стороны по Контракту не может превышать 7,5% от общей Стоимости Контракта.</w:t>
            </w:r>
          </w:p>
          <w:p w14:paraId="188CA246" w14:textId="77777777" w:rsidR="00C510FD" w:rsidRPr="00C510FD" w:rsidRDefault="00C510FD" w:rsidP="00C510FD">
            <w:pPr>
              <w:rPr>
                <w:rFonts w:ascii="Arial" w:hAnsi="Arial" w:cs="Arial"/>
                <w:sz w:val="22"/>
                <w:szCs w:val="22"/>
              </w:rPr>
            </w:pPr>
          </w:p>
          <w:p w14:paraId="663A2760" w14:textId="77777777" w:rsidR="00C510FD" w:rsidRPr="00C510FD" w:rsidRDefault="00C510FD" w:rsidP="00C510FD">
            <w:pPr>
              <w:rPr>
                <w:rFonts w:ascii="Arial" w:hAnsi="Arial" w:cs="Arial"/>
                <w:sz w:val="22"/>
                <w:szCs w:val="22"/>
              </w:rPr>
            </w:pPr>
            <w:r w:rsidRPr="00C510FD">
              <w:rPr>
                <w:rFonts w:ascii="Arial" w:hAnsi="Arial" w:cs="Arial"/>
                <w:sz w:val="22"/>
                <w:szCs w:val="22"/>
              </w:rPr>
              <w:t>1</w:t>
            </w:r>
            <w:r w:rsidR="006A10D9">
              <w:rPr>
                <w:rFonts w:ascii="Arial" w:hAnsi="Arial" w:cs="Arial"/>
                <w:sz w:val="22"/>
                <w:szCs w:val="22"/>
                <w:lang w:val="nl-NL"/>
              </w:rPr>
              <w:t>2</w:t>
            </w:r>
            <w:r w:rsidRPr="00C510FD">
              <w:rPr>
                <w:rFonts w:ascii="Arial" w:hAnsi="Arial" w:cs="Arial"/>
                <w:sz w:val="22"/>
                <w:szCs w:val="22"/>
              </w:rPr>
              <w:t>.</w:t>
            </w:r>
            <w:r w:rsidR="00E518EF">
              <w:rPr>
                <w:rFonts w:ascii="Arial" w:hAnsi="Arial" w:cs="Arial"/>
                <w:sz w:val="22"/>
                <w:szCs w:val="22"/>
                <w:lang w:val="nl-NL"/>
              </w:rPr>
              <w:t>4</w:t>
            </w:r>
            <w:r w:rsidRPr="00C510FD">
              <w:rPr>
                <w:rFonts w:ascii="Arial" w:hAnsi="Arial" w:cs="Arial"/>
                <w:sz w:val="22"/>
                <w:szCs w:val="22"/>
              </w:rPr>
              <w:t>. Размер штрафа не подлежит изменению в арбитражном порядке.</w:t>
            </w:r>
          </w:p>
          <w:p w14:paraId="600586CF" w14:textId="77777777" w:rsidR="00C510FD" w:rsidRPr="00C510FD" w:rsidRDefault="00C510FD" w:rsidP="00C510FD">
            <w:pPr>
              <w:jc w:val="both"/>
              <w:rPr>
                <w:rFonts w:ascii="Arial" w:hAnsi="Arial" w:cs="Arial"/>
                <w:sz w:val="22"/>
                <w:szCs w:val="22"/>
              </w:rPr>
            </w:pPr>
          </w:p>
          <w:p w14:paraId="4F11937B" w14:textId="77777777" w:rsidR="00E518EF" w:rsidRDefault="00E518EF" w:rsidP="008A3513">
            <w:pPr>
              <w:jc w:val="both"/>
              <w:rPr>
                <w:rFonts w:ascii="Arial" w:hAnsi="Arial" w:cs="Arial"/>
                <w:b/>
                <w:sz w:val="22"/>
                <w:szCs w:val="22"/>
                <w:lang w:val="nl-NL"/>
              </w:rPr>
            </w:pPr>
          </w:p>
          <w:p w14:paraId="7053BF2E" w14:textId="77777777" w:rsidR="00F30A01" w:rsidRPr="008A3513" w:rsidRDefault="00F30A01" w:rsidP="008A3513">
            <w:pPr>
              <w:jc w:val="both"/>
              <w:rPr>
                <w:rFonts w:ascii="Arial" w:hAnsi="Arial" w:cs="Arial"/>
                <w:b/>
                <w:sz w:val="22"/>
                <w:szCs w:val="22"/>
              </w:rPr>
            </w:pPr>
            <w:r w:rsidRPr="008A3513">
              <w:rPr>
                <w:rFonts w:ascii="Arial" w:hAnsi="Arial" w:cs="Arial"/>
                <w:b/>
                <w:sz w:val="22"/>
                <w:szCs w:val="22"/>
              </w:rPr>
              <w:t>1</w:t>
            </w:r>
            <w:r w:rsidR="003A50BB">
              <w:rPr>
                <w:rFonts w:ascii="Arial" w:hAnsi="Arial" w:cs="Arial"/>
                <w:b/>
                <w:sz w:val="22"/>
                <w:szCs w:val="22"/>
                <w:lang w:val="nl-NL"/>
              </w:rPr>
              <w:t>3</w:t>
            </w:r>
            <w:r w:rsidRPr="008A3513">
              <w:rPr>
                <w:rFonts w:ascii="Arial" w:hAnsi="Arial" w:cs="Arial"/>
                <w:b/>
                <w:sz w:val="22"/>
                <w:szCs w:val="22"/>
              </w:rPr>
              <w:t>. АРБИТРАЖ</w:t>
            </w:r>
          </w:p>
          <w:p w14:paraId="57DA3E52" w14:textId="77777777" w:rsidR="00F30A01" w:rsidRPr="008A3513" w:rsidRDefault="00F30A01" w:rsidP="008A3513">
            <w:pPr>
              <w:jc w:val="both"/>
              <w:rPr>
                <w:rFonts w:ascii="Arial" w:hAnsi="Arial" w:cs="Arial"/>
                <w:sz w:val="22"/>
                <w:szCs w:val="22"/>
              </w:rPr>
            </w:pPr>
          </w:p>
          <w:p w14:paraId="6A95BE4E" w14:textId="77777777" w:rsidR="006A1160" w:rsidRPr="008A3513" w:rsidRDefault="007C1C40" w:rsidP="003A50BB">
            <w:pPr>
              <w:jc w:val="both"/>
              <w:rPr>
                <w:rFonts w:ascii="Arial" w:hAnsi="Arial" w:cs="Arial"/>
                <w:sz w:val="22"/>
                <w:szCs w:val="22"/>
                <w:lang w:val="nl-NL"/>
              </w:rPr>
            </w:pPr>
            <w:r w:rsidRPr="008A3513">
              <w:rPr>
                <w:rFonts w:ascii="Arial" w:hAnsi="Arial" w:cs="Arial"/>
                <w:sz w:val="22"/>
                <w:szCs w:val="22"/>
              </w:rPr>
              <w:t>1</w:t>
            </w:r>
            <w:r w:rsidR="003A50BB">
              <w:rPr>
                <w:rFonts w:ascii="Arial" w:hAnsi="Arial" w:cs="Arial"/>
                <w:sz w:val="22"/>
                <w:szCs w:val="22"/>
                <w:lang w:val="nl-NL"/>
              </w:rPr>
              <w:t>3</w:t>
            </w:r>
            <w:r w:rsidRPr="008A3513">
              <w:rPr>
                <w:rFonts w:ascii="Arial" w:hAnsi="Arial" w:cs="Arial"/>
                <w:sz w:val="22"/>
                <w:szCs w:val="22"/>
              </w:rPr>
              <w:t xml:space="preserve">.1. Все споры и разногласия, которые могут возникнуть между Продавцом и Покупателем относительно  настоящего контракта должны разрешаться дружественным путем. Если  решение не будет достигнуто дружественным путем, споры подлежат  рассмотрению в </w:t>
            </w:r>
            <w:commentRangeStart w:id="34"/>
            <w:r w:rsidRPr="008A3513">
              <w:rPr>
                <w:rFonts w:ascii="Arial" w:hAnsi="Arial" w:cs="Arial"/>
                <w:sz w:val="22"/>
                <w:szCs w:val="22"/>
              </w:rPr>
              <w:t xml:space="preserve">Арбитражном Суде   Нидерландов. В этом случае применяется законодательство </w:t>
            </w:r>
            <w:r w:rsidRPr="008A3513">
              <w:rPr>
                <w:rFonts w:ascii="Arial" w:hAnsi="Arial" w:cs="Arial"/>
                <w:sz w:val="22"/>
                <w:szCs w:val="22"/>
              </w:rPr>
              <w:lastRenderedPageBreak/>
              <w:t>Нидерландов.</w:t>
            </w:r>
            <w:commentRangeEnd w:id="34"/>
            <w:r w:rsidR="001B37DF">
              <w:rPr>
                <w:rStyle w:val="a8"/>
              </w:rPr>
              <w:commentReference w:id="34"/>
            </w:r>
          </w:p>
        </w:tc>
        <w:tc>
          <w:tcPr>
            <w:tcW w:w="4986" w:type="dxa"/>
            <w:shd w:val="clear" w:color="auto" w:fill="auto"/>
          </w:tcPr>
          <w:p w14:paraId="0DB2B378" w14:textId="77777777" w:rsidR="00C510FD" w:rsidRPr="00C510FD" w:rsidRDefault="00C510FD" w:rsidP="00C510FD">
            <w:pPr>
              <w:rPr>
                <w:rFonts w:ascii="Arial" w:hAnsi="Arial" w:cs="Arial"/>
                <w:b/>
                <w:caps/>
                <w:snapToGrid w:val="0"/>
                <w:sz w:val="22"/>
                <w:szCs w:val="22"/>
                <w:lang w:val="en-US" w:eastAsia="en-US"/>
              </w:rPr>
            </w:pPr>
            <w:r w:rsidRPr="00C510FD">
              <w:rPr>
                <w:rFonts w:ascii="Arial" w:hAnsi="Arial" w:cs="Arial"/>
                <w:b/>
                <w:caps/>
                <w:snapToGrid w:val="0"/>
                <w:sz w:val="22"/>
                <w:szCs w:val="22"/>
                <w:lang w:val="en-US" w:eastAsia="en-US"/>
              </w:rPr>
              <w:lastRenderedPageBreak/>
              <w:t>1</w:t>
            </w:r>
            <w:r w:rsidR="006A10D9">
              <w:rPr>
                <w:rFonts w:ascii="Arial" w:hAnsi="Arial" w:cs="Arial"/>
                <w:b/>
                <w:caps/>
                <w:snapToGrid w:val="0"/>
                <w:sz w:val="22"/>
                <w:szCs w:val="22"/>
                <w:lang w:val="en-US" w:eastAsia="en-US"/>
              </w:rPr>
              <w:t>2</w:t>
            </w:r>
            <w:r w:rsidRPr="00C510FD">
              <w:rPr>
                <w:rFonts w:ascii="Arial" w:hAnsi="Arial" w:cs="Arial"/>
                <w:b/>
                <w:caps/>
                <w:snapToGrid w:val="0"/>
                <w:sz w:val="22"/>
                <w:szCs w:val="22"/>
                <w:lang w:val="en-US" w:eastAsia="en-US"/>
              </w:rPr>
              <w:t>. Penalties</w:t>
            </w:r>
          </w:p>
          <w:p w14:paraId="1B9BC31C" w14:textId="77777777" w:rsidR="00C510FD" w:rsidRPr="00C510FD" w:rsidRDefault="00C510FD" w:rsidP="00C510FD">
            <w:pPr>
              <w:jc w:val="both"/>
              <w:rPr>
                <w:bCs/>
                <w:snapToGrid w:val="0"/>
                <w:sz w:val="22"/>
                <w:szCs w:val="22"/>
                <w:lang w:val="en-US"/>
              </w:rPr>
            </w:pPr>
          </w:p>
          <w:p w14:paraId="4198CBB5" w14:textId="77777777" w:rsidR="00C510FD" w:rsidRPr="00984C87" w:rsidRDefault="00C510FD" w:rsidP="00C510FD">
            <w:pPr>
              <w:jc w:val="both"/>
              <w:rPr>
                <w:rFonts w:ascii="Arial" w:hAnsi="Arial" w:cs="Arial"/>
                <w:snapToGrid w:val="0"/>
                <w:sz w:val="22"/>
                <w:szCs w:val="22"/>
                <w:lang w:val="en-US" w:eastAsia="en-US"/>
              </w:rPr>
            </w:pPr>
            <w:r w:rsidRPr="00C510FD">
              <w:rPr>
                <w:rFonts w:ascii="Arial" w:hAnsi="Arial" w:cs="Arial"/>
                <w:snapToGrid w:val="0"/>
                <w:sz w:val="22"/>
                <w:szCs w:val="22"/>
                <w:lang w:val="en-US" w:eastAsia="en-US"/>
              </w:rPr>
              <w:t>1</w:t>
            </w:r>
            <w:r w:rsidR="006A10D9">
              <w:rPr>
                <w:rFonts w:ascii="Arial" w:hAnsi="Arial" w:cs="Arial"/>
                <w:snapToGrid w:val="0"/>
                <w:sz w:val="22"/>
                <w:szCs w:val="22"/>
                <w:lang w:val="en-US" w:eastAsia="en-US"/>
              </w:rPr>
              <w:t>2</w:t>
            </w:r>
            <w:r w:rsidRPr="00C510FD">
              <w:rPr>
                <w:rFonts w:ascii="Arial" w:hAnsi="Arial" w:cs="Arial"/>
                <w:snapToGrid w:val="0"/>
                <w:sz w:val="22"/>
                <w:szCs w:val="22"/>
                <w:lang w:val="en-US" w:eastAsia="en-US"/>
              </w:rPr>
              <w:t xml:space="preserve">.1. If the Seller has not delivered the Equipment to the destination place in time, specified p. </w:t>
            </w:r>
            <w:r w:rsidR="007D271F">
              <w:rPr>
                <w:rFonts w:ascii="Arial" w:hAnsi="Arial" w:cs="Arial"/>
                <w:snapToGrid w:val="0"/>
                <w:sz w:val="22"/>
                <w:szCs w:val="22"/>
                <w:lang w:val="en-US" w:eastAsia="en-US"/>
              </w:rPr>
              <w:t>4</w:t>
            </w:r>
            <w:r w:rsidRPr="00C510FD">
              <w:rPr>
                <w:rFonts w:ascii="Arial" w:hAnsi="Arial" w:cs="Arial"/>
                <w:snapToGrid w:val="0"/>
                <w:sz w:val="22"/>
                <w:szCs w:val="22"/>
                <w:lang w:val="en-US" w:eastAsia="en-US"/>
              </w:rPr>
              <w:t>.1. of the present Contract, the Seller shall pay to the Buyer penalties at the rate of 0,5 per cent (half %) of the contract price for delayed equipment for each commenced week of delay. The total damages shall not exceed 7.5 per cent of the total contract price (as per Appendix N3), set in p. 2.</w:t>
            </w:r>
            <w:r w:rsidR="00C9468B">
              <w:rPr>
                <w:rFonts w:ascii="Arial" w:hAnsi="Arial" w:cs="Arial"/>
                <w:snapToGrid w:val="0"/>
                <w:sz w:val="22"/>
                <w:szCs w:val="22"/>
                <w:lang w:val="en-US" w:eastAsia="en-US"/>
              </w:rPr>
              <w:t>1</w:t>
            </w:r>
            <w:r w:rsidRPr="00C510FD">
              <w:rPr>
                <w:rFonts w:ascii="Arial" w:hAnsi="Arial" w:cs="Arial"/>
                <w:snapToGrid w:val="0"/>
                <w:sz w:val="22"/>
                <w:szCs w:val="22"/>
                <w:lang w:val="en-US" w:eastAsia="en-US"/>
              </w:rPr>
              <w:t xml:space="preserve"> of the Contract.  If delay is arisen due to the Buyer’s fault, it is not subject of any penalties.</w:t>
            </w:r>
          </w:p>
          <w:p w14:paraId="1DCBC3FC" w14:textId="77777777" w:rsidR="006C6518" w:rsidRPr="00984C87" w:rsidRDefault="006C6518" w:rsidP="00C510FD">
            <w:pPr>
              <w:jc w:val="both"/>
              <w:rPr>
                <w:rFonts w:ascii="Arial" w:hAnsi="Arial" w:cs="Arial"/>
                <w:snapToGrid w:val="0"/>
                <w:sz w:val="22"/>
                <w:szCs w:val="22"/>
                <w:lang w:val="en-US" w:eastAsia="en-US"/>
              </w:rPr>
            </w:pPr>
          </w:p>
          <w:p w14:paraId="2D2A5D3C" w14:textId="77777777" w:rsidR="00C510FD" w:rsidRPr="00C510FD" w:rsidRDefault="00C510FD" w:rsidP="00C510FD">
            <w:pPr>
              <w:widowControl w:val="0"/>
              <w:jc w:val="both"/>
              <w:rPr>
                <w:rFonts w:ascii="Arial" w:hAnsi="Arial" w:cs="Arial"/>
                <w:snapToGrid w:val="0"/>
                <w:sz w:val="22"/>
                <w:szCs w:val="22"/>
                <w:lang w:val="en-US" w:eastAsia="en-US"/>
              </w:rPr>
            </w:pPr>
            <w:r w:rsidRPr="00C510FD">
              <w:rPr>
                <w:rFonts w:ascii="Arial" w:hAnsi="Arial" w:cs="Arial"/>
                <w:snapToGrid w:val="0"/>
                <w:sz w:val="22"/>
                <w:szCs w:val="22"/>
                <w:lang w:val="en-US" w:eastAsia="en-US"/>
              </w:rPr>
              <w:t>1</w:t>
            </w:r>
            <w:r w:rsidR="006A10D9">
              <w:rPr>
                <w:rFonts w:ascii="Arial" w:hAnsi="Arial" w:cs="Arial"/>
                <w:snapToGrid w:val="0"/>
                <w:sz w:val="22"/>
                <w:szCs w:val="22"/>
                <w:lang w:val="en-US" w:eastAsia="en-US"/>
              </w:rPr>
              <w:t>2</w:t>
            </w:r>
            <w:r w:rsidRPr="00C510FD">
              <w:rPr>
                <w:rFonts w:ascii="Arial" w:hAnsi="Arial" w:cs="Arial"/>
                <w:snapToGrid w:val="0"/>
                <w:sz w:val="22"/>
                <w:szCs w:val="22"/>
                <w:lang w:val="en-US" w:eastAsia="en-US"/>
              </w:rPr>
              <w:t>.2. In case of delay in payments according to pp. 3.1-3.</w:t>
            </w:r>
            <w:r w:rsidR="007D271F">
              <w:rPr>
                <w:rFonts w:ascii="Arial" w:hAnsi="Arial" w:cs="Arial"/>
                <w:snapToGrid w:val="0"/>
                <w:sz w:val="22"/>
                <w:szCs w:val="22"/>
                <w:lang w:val="en-US" w:eastAsia="en-US"/>
              </w:rPr>
              <w:t>10</w:t>
            </w:r>
            <w:r w:rsidRPr="00C510FD">
              <w:rPr>
                <w:rFonts w:ascii="Arial" w:hAnsi="Arial" w:cs="Arial"/>
                <w:snapToGrid w:val="0"/>
                <w:sz w:val="22"/>
                <w:szCs w:val="22"/>
                <w:lang w:val="en-US" w:eastAsia="en-US"/>
              </w:rPr>
              <w:t xml:space="preserve">, the Buyer shall pay the Seller a penalty at the rate of </w:t>
            </w:r>
            <w:r w:rsidRPr="00CF3538">
              <w:rPr>
                <w:rFonts w:ascii="Arial" w:hAnsi="Arial" w:cs="Arial"/>
                <w:snapToGrid w:val="0"/>
                <w:sz w:val="22"/>
                <w:szCs w:val="22"/>
                <w:lang w:val="en-US" w:eastAsia="en-US"/>
              </w:rPr>
              <w:t>0,5 per cent (half %) of the delayed amount for each commenced week of delay. The total damages shall not exceed 7.5 per cent of the total contract price value of the Contract (as per Appendix N3), set in p. 2.</w:t>
            </w:r>
            <w:r w:rsidR="00E518EF">
              <w:rPr>
                <w:rFonts w:ascii="Arial" w:hAnsi="Arial" w:cs="Arial"/>
                <w:snapToGrid w:val="0"/>
                <w:sz w:val="22"/>
                <w:szCs w:val="22"/>
                <w:lang w:val="en-US" w:eastAsia="en-US"/>
              </w:rPr>
              <w:t>1</w:t>
            </w:r>
            <w:r w:rsidRPr="00CF3538">
              <w:rPr>
                <w:rFonts w:ascii="Arial" w:hAnsi="Arial" w:cs="Arial"/>
                <w:snapToGrid w:val="0"/>
                <w:sz w:val="22"/>
                <w:szCs w:val="22"/>
                <w:lang w:val="en-US" w:eastAsia="en-US"/>
              </w:rPr>
              <w:t xml:space="preserve"> of the Contract.</w:t>
            </w:r>
          </w:p>
          <w:p w14:paraId="4D479399" w14:textId="77777777" w:rsidR="00C510FD" w:rsidRPr="00C510FD" w:rsidRDefault="00C510FD" w:rsidP="00C510FD">
            <w:pPr>
              <w:widowControl w:val="0"/>
              <w:ind w:left="290" w:hanging="290"/>
              <w:jc w:val="both"/>
              <w:rPr>
                <w:rFonts w:ascii="Arial" w:hAnsi="Arial" w:cs="Arial"/>
                <w:snapToGrid w:val="0"/>
                <w:sz w:val="22"/>
                <w:szCs w:val="22"/>
                <w:lang w:val="en-US" w:eastAsia="en-US"/>
              </w:rPr>
            </w:pPr>
          </w:p>
          <w:p w14:paraId="4DF63564" w14:textId="77777777" w:rsidR="00C510FD" w:rsidRPr="00C510FD" w:rsidRDefault="00C510FD" w:rsidP="00C510FD">
            <w:pPr>
              <w:widowControl w:val="0"/>
              <w:numPr>
                <w:ilvl w:val="1"/>
                <w:numId w:val="0"/>
              </w:numPr>
              <w:tabs>
                <w:tab w:val="num" w:pos="0"/>
              </w:tabs>
              <w:ind w:left="34" w:hanging="34"/>
              <w:jc w:val="both"/>
              <w:rPr>
                <w:rFonts w:ascii="Arial" w:hAnsi="Arial" w:cs="Arial"/>
                <w:snapToGrid w:val="0"/>
                <w:sz w:val="22"/>
                <w:szCs w:val="22"/>
                <w:lang w:val="en-US" w:eastAsia="en-US"/>
              </w:rPr>
            </w:pPr>
            <w:r w:rsidRPr="00C510FD">
              <w:rPr>
                <w:rFonts w:ascii="Arial" w:hAnsi="Arial" w:cs="Arial"/>
                <w:snapToGrid w:val="0"/>
                <w:sz w:val="22"/>
                <w:szCs w:val="22"/>
                <w:lang w:val="en-US" w:eastAsia="en-US"/>
              </w:rPr>
              <w:t>1</w:t>
            </w:r>
            <w:r w:rsidR="006A10D9">
              <w:rPr>
                <w:rFonts w:ascii="Arial" w:hAnsi="Arial" w:cs="Arial"/>
                <w:snapToGrid w:val="0"/>
                <w:sz w:val="22"/>
                <w:szCs w:val="22"/>
                <w:lang w:val="en-US" w:eastAsia="en-US"/>
              </w:rPr>
              <w:t>2</w:t>
            </w:r>
            <w:r w:rsidRPr="00C510FD">
              <w:rPr>
                <w:rFonts w:ascii="Arial" w:hAnsi="Arial" w:cs="Arial"/>
                <w:snapToGrid w:val="0"/>
                <w:sz w:val="22"/>
                <w:szCs w:val="22"/>
                <w:lang w:val="en-US" w:eastAsia="en-US"/>
              </w:rPr>
              <w:t>.</w:t>
            </w:r>
            <w:r w:rsidR="00E518EF">
              <w:rPr>
                <w:rFonts w:ascii="Arial" w:hAnsi="Arial" w:cs="Arial"/>
                <w:snapToGrid w:val="0"/>
                <w:sz w:val="22"/>
                <w:szCs w:val="22"/>
                <w:lang w:val="en-US" w:eastAsia="en-US"/>
              </w:rPr>
              <w:t>3</w:t>
            </w:r>
            <w:r w:rsidRPr="00C510FD">
              <w:rPr>
                <w:rFonts w:ascii="Arial" w:hAnsi="Arial" w:cs="Arial"/>
                <w:snapToGrid w:val="0"/>
                <w:sz w:val="22"/>
                <w:szCs w:val="22"/>
                <w:lang w:val="en-US" w:eastAsia="en-US"/>
              </w:rPr>
              <w:t xml:space="preserve"> Maximum total liabilities of each party to the contract shall not exceed 7.5% of the total Contact price.</w:t>
            </w:r>
          </w:p>
          <w:p w14:paraId="796B0AE0" w14:textId="77777777" w:rsidR="00C510FD" w:rsidRPr="00C510FD" w:rsidRDefault="00C510FD" w:rsidP="00C510FD">
            <w:pPr>
              <w:widowControl w:val="0"/>
              <w:numPr>
                <w:ilvl w:val="1"/>
                <w:numId w:val="0"/>
              </w:numPr>
              <w:tabs>
                <w:tab w:val="num" w:pos="360"/>
              </w:tabs>
              <w:ind w:left="290" w:hanging="290"/>
              <w:jc w:val="both"/>
              <w:rPr>
                <w:rFonts w:ascii="Arial" w:hAnsi="Arial" w:cs="Arial"/>
                <w:snapToGrid w:val="0"/>
                <w:sz w:val="22"/>
                <w:szCs w:val="22"/>
                <w:lang w:val="en-US" w:eastAsia="en-US"/>
              </w:rPr>
            </w:pPr>
          </w:p>
          <w:p w14:paraId="1A8D3381" w14:textId="77777777" w:rsidR="00C510FD" w:rsidRPr="00C510FD" w:rsidRDefault="00C510FD" w:rsidP="00C510FD">
            <w:pPr>
              <w:jc w:val="both"/>
              <w:rPr>
                <w:rFonts w:ascii="Arial" w:hAnsi="Arial" w:cs="Arial"/>
                <w:snapToGrid w:val="0"/>
                <w:sz w:val="22"/>
                <w:szCs w:val="22"/>
                <w:lang w:val="en-US" w:eastAsia="en-US"/>
              </w:rPr>
            </w:pPr>
            <w:r w:rsidRPr="00C510FD">
              <w:rPr>
                <w:rFonts w:ascii="Arial" w:hAnsi="Arial" w:cs="Arial"/>
                <w:snapToGrid w:val="0"/>
                <w:sz w:val="22"/>
                <w:szCs w:val="22"/>
                <w:lang w:val="en-US" w:eastAsia="en-US"/>
              </w:rPr>
              <w:t>1</w:t>
            </w:r>
            <w:r w:rsidR="006A10D9">
              <w:rPr>
                <w:rFonts w:ascii="Arial" w:hAnsi="Arial" w:cs="Arial"/>
                <w:snapToGrid w:val="0"/>
                <w:sz w:val="22"/>
                <w:szCs w:val="22"/>
                <w:lang w:val="en-US" w:eastAsia="en-US"/>
              </w:rPr>
              <w:t>2</w:t>
            </w:r>
            <w:r w:rsidRPr="00C510FD">
              <w:rPr>
                <w:rFonts w:ascii="Arial" w:hAnsi="Arial" w:cs="Arial"/>
                <w:snapToGrid w:val="0"/>
                <w:sz w:val="22"/>
                <w:szCs w:val="22"/>
                <w:lang w:val="en-US" w:eastAsia="en-US"/>
              </w:rPr>
              <w:t>.</w:t>
            </w:r>
            <w:r w:rsidR="00E518EF">
              <w:rPr>
                <w:rFonts w:ascii="Arial" w:hAnsi="Arial" w:cs="Arial"/>
                <w:snapToGrid w:val="0"/>
                <w:sz w:val="22"/>
                <w:szCs w:val="22"/>
                <w:lang w:val="en-US" w:eastAsia="en-US"/>
              </w:rPr>
              <w:t>4</w:t>
            </w:r>
            <w:r w:rsidRPr="00C510FD">
              <w:rPr>
                <w:rFonts w:ascii="Arial" w:hAnsi="Arial" w:cs="Arial"/>
                <w:snapToGrid w:val="0"/>
                <w:sz w:val="22"/>
                <w:szCs w:val="22"/>
                <w:lang w:val="en-US" w:eastAsia="en-US"/>
              </w:rPr>
              <w:t>. The amount of the penalty is not subject to any variation by arbitration.</w:t>
            </w:r>
          </w:p>
          <w:p w14:paraId="35FDA6B8" w14:textId="77777777" w:rsidR="00C510FD" w:rsidRPr="00C510FD" w:rsidRDefault="00C510FD" w:rsidP="00C510FD">
            <w:pPr>
              <w:widowControl w:val="0"/>
              <w:ind w:left="290" w:hanging="290"/>
              <w:jc w:val="both"/>
              <w:rPr>
                <w:rFonts w:ascii="Arial" w:hAnsi="Arial" w:cs="Arial"/>
                <w:snapToGrid w:val="0"/>
                <w:sz w:val="22"/>
                <w:szCs w:val="22"/>
                <w:lang w:val="en-US" w:eastAsia="en-US"/>
              </w:rPr>
            </w:pPr>
          </w:p>
          <w:p w14:paraId="5EF1A5ED" w14:textId="77777777" w:rsidR="00C510FD" w:rsidRPr="00C510FD" w:rsidRDefault="00C510FD" w:rsidP="008A3513">
            <w:pPr>
              <w:pStyle w:val="TableText"/>
              <w:tabs>
                <w:tab w:val="left" w:pos="1728"/>
                <w:tab w:val="left" w:pos="2448"/>
                <w:tab w:val="left" w:pos="3888"/>
                <w:tab w:val="left" w:pos="5328"/>
                <w:tab w:val="left" w:pos="6768"/>
              </w:tabs>
              <w:jc w:val="both"/>
              <w:rPr>
                <w:rFonts w:ascii="Arial" w:hAnsi="Arial" w:cs="Arial"/>
                <w:b/>
                <w:sz w:val="22"/>
                <w:szCs w:val="22"/>
              </w:rPr>
            </w:pPr>
          </w:p>
          <w:p w14:paraId="77776111"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b/>
                <w:sz w:val="22"/>
                <w:szCs w:val="22"/>
              </w:rPr>
            </w:pPr>
            <w:r w:rsidRPr="008A3513">
              <w:rPr>
                <w:rFonts w:ascii="Arial" w:hAnsi="Arial" w:cs="Arial"/>
                <w:b/>
                <w:sz w:val="22"/>
                <w:szCs w:val="22"/>
              </w:rPr>
              <w:t>1</w:t>
            </w:r>
            <w:r w:rsidR="003A50BB">
              <w:rPr>
                <w:rFonts w:ascii="Arial" w:hAnsi="Arial" w:cs="Arial"/>
                <w:b/>
                <w:sz w:val="22"/>
                <w:szCs w:val="22"/>
                <w:lang w:val="nl-NL"/>
              </w:rPr>
              <w:t>3</w:t>
            </w:r>
            <w:r w:rsidRPr="008A3513">
              <w:rPr>
                <w:rFonts w:ascii="Arial" w:hAnsi="Arial" w:cs="Arial"/>
                <w:b/>
                <w:sz w:val="22"/>
                <w:szCs w:val="22"/>
              </w:rPr>
              <w:t xml:space="preserve">. ARBITRATION </w:t>
            </w:r>
          </w:p>
          <w:p w14:paraId="39D3BF90" w14:textId="77777777" w:rsidR="007C1C40" w:rsidRPr="008A3513" w:rsidRDefault="007C1C40" w:rsidP="008A3513">
            <w:pPr>
              <w:pStyle w:val="TableText"/>
              <w:tabs>
                <w:tab w:val="left" w:pos="1728"/>
                <w:tab w:val="left" w:pos="2448"/>
                <w:tab w:val="left" w:pos="3888"/>
                <w:tab w:val="left" w:pos="5328"/>
                <w:tab w:val="left" w:pos="6768"/>
              </w:tabs>
              <w:jc w:val="both"/>
              <w:rPr>
                <w:rFonts w:ascii="Arial" w:hAnsi="Arial" w:cs="Arial"/>
                <w:sz w:val="22"/>
                <w:szCs w:val="22"/>
              </w:rPr>
            </w:pPr>
          </w:p>
          <w:p w14:paraId="0B68D0DB" w14:textId="77777777" w:rsidR="00257CEB" w:rsidRPr="008A3513" w:rsidRDefault="007C1C40" w:rsidP="008A3513">
            <w:pPr>
              <w:pStyle w:val="TableText"/>
              <w:tabs>
                <w:tab w:val="left" w:pos="1728"/>
                <w:tab w:val="left" w:pos="2448"/>
                <w:tab w:val="left" w:pos="3888"/>
                <w:tab w:val="left" w:pos="5328"/>
                <w:tab w:val="left" w:pos="6768"/>
              </w:tabs>
              <w:jc w:val="both"/>
              <w:rPr>
                <w:rFonts w:ascii="Arial" w:hAnsi="Arial" w:cs="Arial"/>
                <w:sz w:val="22"/>
                <w:szCs w:val="22"/>
                <w:lang w:val="ru-RU"/>
              </w:rPr>
            </w:pPr>
            <w:r w:rsidRPr="008A3513">
              <w:rPr>
                <w:rFonts w:ascii="Arial" w:hAnsi="Arial" w:cs="Arial"/>
                <w:sz w:val="22"/>
                <w:szCs w:val="22"/>
              </w:rPr>
              <w:t>1</w:t>
            </w:r>
            <w:r w:rsidR="003A50BB">
              <w:rPr>
                <w:rFonts w:ascii="Arial" w:hAnsi="Arial" w:cs="Arial"/>
                <w:sz w:val="22"/>
                <w:szCs w:val="22"/>
                <w:lang w:val="nl-NL"/>
              </w:rPr>
              <w:t>3</w:t>
            </w:r>
            <w:r w:rsidRPr="008A3513">
              <w:rPr>
                <w:rFonts w:ascii="Arial" w:hAnsi="Arial" w:cs="Arial"/>
                <w:sz w:val="22"/>
                <w:szCs w:val="22"/>
              </w:rPr>
              <w:t xml:space="preserve">.1. If at any time any question, dispute or disagreement whatsoever arising between the Seller and the Buyer upon, in relation to, or in connection with this Contract, shall by settled between the parties amicably. In the event the parties fail to agree by means of negotiations the above questions, disputes and disagreements shall be considered by the arbitration court of the </w:t>
            </w:r>
            <w:r w:rsidRPr="008A3513">
              <w:rPr>
                <w:rFonts w:ascii="Arial" w:hAnsi="Arial" w:cs="Arial"/>
                <w:sz w:val="22"/>
                <w:szCs w:val="22"/>
              </w:rPr>
              <w:lastRenderedPageBreak/>
              <w:t>Netherlands. In this case the Dutch l</w:t>
            </w:r>
            <w:r w:rsidR="0013498B" w:rsidRPr="008A3513">
              <w:rPr>
                <w:rFonts w:ascii="Arial" w:hAnsi="Arial" w:cs="Arial"/>
                <w:sz w:val="22"/>
                <w:szCs w:val="22"/>
              </w:rPr>
              <w:t>a</w:t>
            </w:r>
            <w:r w:rsidRPr="008A3513">
              <w:rPr>
                <w:rFonts w:ascii="Arial" w:hAnsi="Arial" w:cs="Arial"/>
                <w:sz w:val="22"/>
                <w:szCs w:val="22"/>
              </w:rPr>
              <w:t>w is applicable.</w:t>
            </w:r>
          </w:p>
          <w:p w14:paraId="4F21175B" w14:textId="77777777" w:rsidR="004A1294" w:rsidRPr="008A3513" w:rsidRDefault="004A1294" w:rsidP="008A3513">
            <w:pPr>
              <w:pStyle w:val="TableText"/>
              <w:tabs>
                <w:tab w:val="left" w:pos="1728"/>
                <w:tab w:val="left" w:pos="2448"/>
                <w:tab w:val="left" w:pos="3888"/>
                <w:tab w:val="left" w:pos="5328"/>
                <w:tab w:val="left" w:pos="6768"/>
              </w:tabs>
              <w:jc w:val="both"/>
              <w:rPr>
                <w:rFonts w:ascii="Arial" w:hAnsi="Arial" w:cs="Arial"/>
                <w:sz w:val="22"/>
                <w:szCs w:val="22"/>
                <w:lang w:val="ru-RU"/>
              </w:rPr>
            </w:pPr>
          </w:p>
        </w:tc>
      </w:tr>
      <w:tr w:rsidR="00F30A01" w:rsidRPr="00095674" w14:paraId="23C02282" w14:textId="77777777" w:rsidTr="004924D1">
        <w:tc>
          <w:tcPr>
            <w:tcW w:w="5328" w:type="dxa"/>
            <w:shd w:val="clear" w:color="auto" w:fill="auto"/>
          </w:tcPr>
          <w:p w14:paraId="1C93888E" w14:textId="77777777" w:rsidR="00F30A01" w:rsidRPr="008A3513" w:rsidRDefault="00F30A01" w:rsidP="008A3513">
            <w:pPr>
              <w:jc w:val="both"/>
              <w:rPr>
                <w:rFonts w:ascii="Arial" w:hAnsi="Arial" w:cs="Arial"/>
                <w:b/>
                <w:sz w:val="22"/>
                <w:szCs w:val="22"/>
              </w:rPr>
            </w:pPr>
            <w:r w:rsidRPr="008A3513">
              <w:rPr>
                <w:rFonts w:ascii="Arial" w:hAnsi="Arial" w:cs="Arial"/>
                <w:b/>
                <w:sz w:val="22"/>
                <w:szCs w:val="22"/>
              </w:rPr>
              <w:lastRenderedPageBreak/>
              <w:t>1</w:t>
            </w:r>
            <w:r w:rsidR="003A50BB">
              <w:rPr>
                <w:rFonts w:ascii="Arial" w:hAnsi="Arial" w:cs="Arial"/>
                <w:b/>
                <w:sz w:val="22"/>
                <w:szCs w:val="22"/>
                <w:lang w:val="nl-NL"/>
              </w:rPr>
              <w:t>4</w:t>
            </w:r>
            <w:r w:rsidRPr="008A3513">
              <w:rPr>
                <w:rFonts w:ascii="Arial" w:hAnsi="Arial" w:cs="Arial"/>
                <w:b/>
                <w:sz w:val="22"/>
                <w:szCs w:val="22"/>
              </w:rPr>
              <w:t>. ОБЩИЕ УСЛОВИЯ</w:t>
            </w:r>
          </w:p>
          <w:p w14:paraId="62EA630F" w14:textId="77777777" w:rsidR="00F30A01" w:rsidRPr="008A3513" w:rsidRDefault="00F30A01" w:rsidP="008A3513">
            <w:pPr>
              <w:jc w:val="both"/>
              <w:rPr>
                <w:rFonts w:ascii="Arial" w:hAnsi="Arial" w:cs="Arial"/>
                <w:sz w:val="22"/>
                <w:szCs w:val="22"/>
              </w:rPr>
            </w:pPr>
          </w:p>
          <w:p w14:paraId="54E72E7C"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.1. Контракт составлен в двух экземплярах на русском и английском языках. Английский язык преобладающий</w:t>
            </w:r>
            <w:r w:rsidR="00F502A9" w:rsidRPr="008A3513">
              <w:rPr>
                <w:rFonts w:ascii="Arial" w:hAnsi="Arial" w:cs="Arial"/>
                <w:sz w:val="22"/>
                <w:szCs w:val="22"/>
              </w:rPr>
              <w:t>.</w:t>
            </w:r>
          </w:p>
          <w:p w14:paraId="43EF2470" w14:textId="77777777" w:rsidR="00F30A01" w:rsidRPr="008A3513" w:rsidRDefault="00F30A01" w:rsidP="008A3513">
            <w:pPr>
              <w:jc w:val="both"/>
              <w:rPr>
                <w:rFonts w:ascii="Arial" w:hAnsi="Arial" w:cs="Arial"/>
                <w:sz w:val="22"/>
                <w:szCs w:val="22"/>
              </w:rPr>
            </w:pPr>
          </w:p>
          <w:p w14:paraId="4855AAEA"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 xml:space="preserve">.2. </w:t>
            </w:r>
            <w:r w:rsidR="00726ACD" w:rsidRPr="008A3513">
              <w:rPr>
                <w:rFonts w:ascii="Arial" w:hAnsi="Arial" w:cs="Arial"/>
                <w:sz w:val="22"/>
                <w:szCs w:val="22"/>
              </w:rPr>
              <w:t xml:space="preserve">Контракт и прилагаемые документы, направленные по факсу с подписями и печатями </w:t>
            </w:r>
            <w:proofErr w:type="gramStart"/>
            <w:r w:rsidR="00726ACD" w:rsidRPr="008A3513">
              <w:rPr>
                <w:rFonts w:ascii="Arial" w:hAnsi="Arial" w:cs="Arial"/>
                <w:sz w:val="22"/>
                <w:szCs w:val="22"/>
              </w:rPr>
              <w:t>Сторон,  имеют</w:t>
            </w:r>
            <w:proofErr w:type="gramEnd"/>
            <w:r w:rsidR="00726ACD" w:rsidRPr="008A3513">
              <w:rPr>
                <w:rFonts w:ascii="Arial" w:hAnsi="Arial" w:cs="Arial"/>
                <w:sz w:val="22"/>
                <w:szCs w:val="22"/>
              </w:rPr>
              <w:t xml:space="preserve">  юридическую силу</w:t>
            </w:r>
            <w:ins w:id="35" w:author="Ivanna Medvid" w:date="2015-05-21T18:32:00Z">
              <w:r w:rsidR="001B37DF">
                <w:rPr>
                  <w:rFonts w:ascii="Arial" w:hAnsi="Arial" w:cs="Arial"/>
                  <w:sz w:val="22"/>
                  <w:szCs w:val="22"/>
                </w:rPr>
                <w:t xml:space="preserve"> до момента обмена </w:t>
              </w:r>
              <w:proofErr w:type="spellStart"/>
              <w:r w:rsidR="001B37DF">
                <w:rPr>
                  <w:rFonts w:ascii="Arial" w:hAnsi="Arial" w:cs="Arial"/>
                  <w:sz w:val="22"/>
                  <w:szCs w:val="22"/>
                </w:rPr>
                <w:t>ориганалами</w:t>
              </w:r>
              <w:proofErr w:type="spellEnd"/>
              <w:r w:rsidR="001B37DF">
                <w:rPr>
                  <w:rFonts w:ascii="Arial" w:hAnsi="Arial" w:cs="Arial"/>
                  <w:sz w:val="22"/>
                  <w:szCs w:val="22"/>
                </w:rPr>
                <w:t>.</w:t>
              </w:r>
            </w:ins>
            <w:r w:rsidR="00726ACD" w:rsidRPr="008A3513">
              <w:rPr>
                <w:rFonts w:ascii="Arial" w:hAnsi="Arial" w:cs="Arial"/>
                <w:sz w:val="22"/>
                <w:szCs w:val="22"/>
              </w:rPr>
              <w:t>.</w:t>
            </w:r>
          </w:p>
          <w:p w14:paraId="198A9EC3"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 xml:space="preserve">    </w:t>
            </w:r>
          </w:p>
          <w:p w14:paraId="75F96AD0" w14:textId="77777777" w:rsidR="00F30A01" w:rsidRPr="008A3513" w:rsidRDefault="00F30A01" w:rsidP="008A3513">
            <w:pPr>
              <w:autoSpaceDE w:val="0"/>
              <w:autoSpaceDN w:val="0"/>
              <w:adjustRightInd w:val="0"/>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 xml:space="preserve">.3. Для вещей, неупомянутых в вышеуказанном тексте контракта, </w:t>
            </w:r>
            <w:r w:rsidR="00EF4845" w:rsidRPr="008A3513">
              <w:rPr>
                <w:rFonts w:ascii="Arial" w:hAnsi="Arial" w:cs="Arial"/>
                <w:sz w:val="22"/>
                <w:szCs w:val="22"/>
              </w:rPr>
              <w:t>преобладают,</w:t>
            </w:r>
            <w:r w:rsidRPr="008A3513">
              <w:rPr>
                <w:rFonts w:ascii="Arial" w:hAnsi="Arial" w:cs="Arial"/>
                <w:sz w:val="22"/>
                <w:szCs w:val="22"/>
              </w:rPr>
              <w:t xml:space="preserve"> и действую</w:t>
            </w:r>
            <w:r w:rsidR="00EF4845" w:rsidRPr="008A3513">
              <w:rPr>
                <w:rFonts w:ascii="Arial" w:hAnsi="Arial" w:cs="Arial"/>
                <w:sz w:val="22"/>
                <w:szCs w:val="22"/>
              </w:rPr>
              <w:t>т</w:t>
            </w:r>
            <w:r w:rsidRPr="008A3513">
              <w:rPr>
                <w:rFonts w:ascii="Arial" w:hAnsi="Arial" w:cs="Arial"/>
                <w:sz w:val="22"/>
                <w:szCs w:val="22"/>
              </w:rPr>
              <w:t xml:space="preserve"> ОБЩИЕ УСЛОВИЯ ПОСТАВОК МЕХАНИЧЕСКОЙ, ЭЛЕКТРИЧЕСКОЙ И ЭЛЕКТРОННОЙ ПРОДУКЦИИ </w:t>
            </w:r>
            <w:r w:rsidRPr="008A3513">
              <w:rPr>
                <w:rFonts w:ascii="Arial" w:hAnsi="Arial" w:cs="Arial"/>
                <w:sz w:val="22"/>
                <w:szCs w:val="22"/>
                <w:lang w:val="en-GB"/>
              </w:rPr>
              <w:t>ORGALIME</w:t>
            </w:r>
            <w:r w:rsidRPr="008A3513">
              <w:rPr>
                <w:rFonts w:ascii="Arial" w:hAnsi="Arial" w:cs="Arial"/>
                <w:sz w:val="22"/>
                <w:szCs w:val="22"/>
              </w:rPr>
              <w:t xml:space="preserve"> </w:t>
            </w:r>
            <w:r w:rsidR="006A1BDE" w:rsidRPr="008A3513">
              <w:rPr>
                <w:rFonts w:ascii="Arial" w:hAnsi="Arial" w:cs="Arial"/>
                <w:sz w:val="22"/>
                <w:szCs w:val="22"/>
                <w:lang w:val="nl-NL"/>
              </w:rPr>
              <w:t>S</w:t>
            </w:r>
            <w:r w:rsidR="006A1BDE" w:rsidRPr="008A3513">
              <w:rPr>
                <w:rFonts w:ascii="Arial" w:hAnsi="Arial" w:cs="Arial"/>
                <w:sz w:val="22"/>
                <w:szCs w:val="22"/>
              </w:rPr>
              <w:t>2012</w:t>
            </w:r>
            <w:r w:rsidRPr="008A3513">
              <w:rPr>
                <w:rFonts w:ascii="Arial" w:hAnsi="Arial" w:cs="Arial"/>
                <w:sz w:val="22"/>
                <w:szCs w:val="22"/>
              </w:rPr>
              <w:t xml:space="preserve"> (Приложение </w:t>
            </w:r>
            <w:r w:rsidR="00F502A9" w:rsidRPr="008A3513">
              <w:rPr>
                <w:rFonts w:ascii="Arial" w:hAnsi="Arial" w:cs="Arial"/>
                <w:sz w:val="22"/>
                <w:szCs w:val="22"/>
              </w:rPr>
              <w:t xml:space="preserve">№ </w:t>
            </w:r>
            <w:r w:rsidR="001E2E29" w:rsidRPr="008A3513">
              <w:rPr>
                <w:rFonts w:ascii="Arial" w:hAnsi="Arial" w:cs="Arial"/>
                <w:sz w:val="22"/>
                <w:szCs w:val="22"/>
              </w:rPr>
              <w:t>3</w:t>
            </w:r>
            <w:r w:rsidRPr="008A3513">
              <w:rPr>
                <w:rFonts w:ascii="Arial" w:hAnsi="Arial" w:cs="Arial"/>
                <w:sz w:val="22"/>
                <w:szCs w:val="22"/>
              </w:rPr>
              <w:t>) к настоящему Контракту.</w:t>
            </w:r>
          </w:p>
          <w:p w14:paraId="7C83B4CE" w14:textId="77777777" w:rsidR="00A55FB2" w:rsidRPr="008A3513" w:rsidRDefault="00A55FB2" w:rsidP="008A3513">
            <w:pPr>
              <w:autoSpaceDE w:val="0"/>
              <w:autoSpaceDN w:val="0"/>
              <w:adjustRightInd w:val="0"/>
              <w:jc w:val="both"/>
              <w:rPr>
                <w:rFonts w:ascii="Arial" w:hAnsi="Arial" w:cs="Arial"/>
                <w:sz w:val="22"/>
                <w:szCs w:val="22"/>
              </w:rPr>
            </w:pPr>
          </w:p>
          <w:p w14:paraId="63BC3DCB" w14:textId="77777777" w:rsidR="00F30A01" w:rsidRPr="008A3513" w:rsidRDefault="00F30A01" w:rsidP="008A3513">
            <w:pPr>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 xml:space="preserve">.4. Ни одна из сторон не вправе передавать свои права и обязательства по настоящему контракту третьей стороне без письменного согласия другой стороны. </w:t>
            </w:r>
          </w:p>
          <w:p w14:paraId="479B716F" w14:textId="77777777" w:rsidR="00A55FB2" w:rsidRPr="008A3513" w:rsidRDefault="00A55FB2" w:rsidP="008A3513">
            <w:pPr>
              <w:jc w:val="both"/>
              <w:rPr>
                <w:rFonts w:ascii="Arial" w:hAnsi="Arial" w:cs="Arial"/>
                <w:sz w:val="22"/>
                <w:szCs w:val="22"/>
              </w:rPr>
            </w:pPr>
          </w:p>
          <w:p w14:paraId="315B7D40" w14:textId="77777777" w:rsidR="00F30A01" w:rsidRPr="00984C87" w:rsidRDefault="009B2C10" w:rsidP="008A3513">
            <w:pPr>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 xml:space="preserve">.5. </w:t>
            </w:r>
            <w:r w:rsidR="00F30A01" w:rsidRPr="008A3513">
              <w:rPr>
                <w:rFonts w:ascii="Arial" w:hAnsi="Arial" w:cs="Arial"/>
                <w:sz w:val="22"/>
                <w:szCs w:val="22"/>
              </w:rPr>
              <w:t>После подписания контракта все переговоры и переписка между сторонами, имевшие место до подписания контракта,  теряют силу.</w:t>
            </w:r>
          </w:p>
          <w:p w14:paraId="1DE0D67F" w14:textId="77777777" w:rsidR="007D271F" w:rsidRPr="00984C87" w:rsidRDefault="007D271F" w:rsidP="008A3513">
            <w:pPr>
              <w:jc w:val="both"/>
              <w:rPr>
                <w:rFonts w:ascii="Arial" w:hAnsi="Arial" w:cs="Arial"/>
                <w:sz w:val="22"/>
                <w:szCs w:val="22"/>
              </w:rPr>
            </w:pPr>
          </w:p>
          <w:p w14:paraId="55917C3C" w14:textId="77777777" w:rsidR="0000661B" w:rsidRDefault="00F30A01" w:rsidP="005C119C">
            <w:pPr>
              <w:jc w:val="both"/>
              <w:rPr>
                <w:rFonts w:ascii="Arial" w:hAnsi="Arial" w:cs="Arial"/>
                <w:sz w:val="22"/>
                <w:szCs w:val="22"/>
                <w:lang w:val="nl-NL"/>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w:t>
            </w:r>
            <w:r w:rsidR="00C24682" w:rsidRPr="008A3513">
              <w:rPr>
                <w:rFonts w:ascii="Arial" w:hAnsi="Arial" w:cs="Arial"/>
                <w:sz w:val="22"/>
                <w:szCs w:val="22"/>
              </w:rPr>
              <w:t>6</w:t>
            </w:r>
            <w:r w:rsidRPr="008A3513">
              <w:rPr>
                <w:rFonts w:ascii="Arial" w:hAnsi="Arial" w:cs="Arial"/>
                <w:sz w:val="22"/>
                <w:szCs w:val="22"/>
              </w:rPr>
              <w:t xml:space="preserve">. </w:t>
            </w:r>
            <w:r w:rsidR="00725127" w:rsidRPr="008A3513">
              <w:rPr>
                <w:rFonts w:ascii="Arial" w:hAnsi="Arial" w:cs="Arial"/>
                <w:sz w:val="22"/>
                <w:szCs w:val="22"/>
              </w:rPr>
              <w:t xml:space="preserve">Настоящий </w:t>
            </w:r>
            <w:r w:rsidRPr="008A3513">
              <w:rPr>
                <w:rFonts w:ascii="Arial" w:hAnsi="Arial" w:cs="Arial"/>
                <w:sz w:val="22"/>
                <w:szCs w:val="22"/>
              </w:rPr>
              <w:t>Контракт вступает в силу с даты подписания</w:t>
            </w:r>
            <w:r w:rsidR="00725127" w:rsidRPr="008A3513">
              <w:rPr>
                <w:rFonts w:ascii="Arial" w:hAnsi="Arial" w:cs="Arial"/>
                <w:sz w:val="22"/>
                <w:szCs w:val="22"/>
              </w:rPr>
              <w:t>,</w:t>
            </w:r>
            <w:r w:rsidRPr="008A3513">
              <w:rPr>
                <w:rFonts w:ascii="Arial" w:hAnsi="Arial" w:cs="Arial"/>
                <w:sz w:val="22"/>
                <w:szCs w:val="22"/>
              </w:rPr>
              <w:t xml:space="preserve"> и действителен до момента полного выполнения обязательств Покупателем и Продавцом.</w:t>
            </w:r>
          </w:p>
          <w:p w14:paraId="4957E92E" w14:textId="77777777" w:rsidR="00DA2316" w:rsidRDefault="00DA2316" w:rsidP="005C119C">
            <w:pPr>
              <w:jc w:val="both"/>
              <w:rPr>
                <w:rFonts w:ascii="Arial" w:hAnsi="Arial" w:cs="Arial"/>
                <w:sz w:val="22"/>
                <w:szCs w:val="22"/>
                <w:lang w:val="nl-NL"/>
              </w:rPr>
            </w:pPr>
          </w:p>
          <w:p w14:paraId="4C996C51" w14:textId="77777777" w:rsidR="00DA2316" w:rsidRPr="00DA2316" w:rsidRDefault="00DA2316" w:rsidP="005C119C">
            <w:pPr>
              <w:jc w:val="both"/>
              <w:rPr>
                <w:rFonts w:ascii="Arial" w:hAnsi="Arial" w:cs="Arial"/>
                <w:sz w:val="22"/>
                <w:szCs w:val="22"/>
                <w:highlight w:val="green"/>
                <w:lang w:val="nl-NL"/>
              </w:rPr>
            </w:pPr>
          </w:p>
        </w:tc>
        <w:tc>
          <w:tcPr>
            <w:tcW w:w="4986" w:type="dxa"/>
            <w:shd w:val="clear" w:color="auto" w:fill="auto"/>
          </w:tcPr>
          <w:p w14:paraId="34DD3AC4" w14:textId="77777777" w:rsidR="00F30A01" w:rsidRPr="008A3513" w:rsidRDefault="00F30A01" w:rsidP="00F30A01">
            <w:pPr>
              <w:pStyle w:val="31"/>
              <w:rPr>
                <w:rFonts w:ascii="Arial" w:hAnsi="Arial" w:cs="Arial"/>
                <w:b/>
                <w:sz w:val="22"/>
                <w:szCs w:val="22"/>
                <w:lang w:val="en-US"/>
              </w:rPr>
            </w:pPr>
            <w:r w:rsidRPr="008A3513">
              <w:rPr>
                <w:rFonts w:ascii="Arial" w:hAnsi="Arial" w:cs="Arial"/>
                <w:b/>
                <w:sz w:val="22"/>
                <w:szCs w:val="22"/>
                <w:lang w:val="en-US"/>
              </w:rPr>
              <w:t>1</w:t>
            </w:r>
            <w:r w:rsidR="003A50BB">
              <w:rPr>
                <w:rFonts w:ascii="Arial" w:hAnsi="Arial" w:cs="Arial"/>
                <w:b/>
                <w:sz w:val="22"/>
                <w:szCs w:val="22"/>
                <w:lang w:val="nl-NL"/>
              </w:rPr>
              <w:t>4</w:t>
            </w:r>
            <w:r w:rsidRPr="008A3513">
              <w:rPr>
                <w:rFonts w:ascii="Arial" w:hAnsi="Arial" w:cs="Arial"/>
                <w:b/>
                <w:sz w:val="22"/>
                <w:szCs w:val="22"/>
                <w:lang w:val="en-US"/>
              </w:rPr>
              <w:t>.</w:t>
            </w:r>
            <w:r w:rsidR="005E0C06" w:rsidRPr="008A3513">
              <w:rPr>
                <w:rFonts w:ascii="Arial" w:hAnsi="Arial" w:cs="Arial"/>
                <w:b/>
                <w:sz w:val="22"/>
                <w:szCs w:val="22"/>
                <w:lang w:val="en-US"/>
              </w:rPr>
              <w:t xml:space="preserve"> </w:t>
            </w:r>
            <w:r w:rsidRPr="008A3513">
              <w:rPr>
                <w:rFonts w:ascii="Arial" w:hAnsi="Arial" w:cs="Arial"/>
                <w:b/>
                <w:sz w:val="22"/>
                <w:szCs w:val="22"/>
                <w:lang w:val="en-US"/>
              </w:rPr>
              <w:t>GENERAL CONDITIONS</w:t>
            </w:r>
          </w:p>
          <w:p w14:paraId="262434CA" w14:textId="77777777" w:rsidR="00F30A01" w:rsidRPr="008A3513" w:rsidRDefault="00F30A01" w:rsidP="00F30A01">
            <w:pPr>
              <w:pStyle w:val="31"/>
              <w:rPr>
                <w:rFonts w:ascii="Arial" w:hAnsi="Arial" w:cs="Arial"/>
                <w:sz w:val="22"/>
                <w:szCs w:val="22"/>
                <w:lang w:val="en-US"/>
              </w:rPr>
            </w:pPr>
          </w:p>
          <w:p w14:paraId="5609FD14" w14:textId="77777777" w:rsidR="00F30A01" w:rsidRPr="008A3513" w:rsidRDefault="00F30A01" w:rsidP="00F30A01">
            <w:pPr>
              <w:pStyle w:val="31"/>
              <w:rPr>
                <w:rFonts w:ascii="Arial" w:hAnsi="Arial" w:cs="Arial"/>
                <w:sz w:val="22"/>
                <w:szCs w:val="22"/>
                <w:lang w:val="en-GB"/>
              </w:rPr>
            </w:pPr>
            <w:r w:rsidRPr="008A3513">
              <w:rPr>
                <w:rFonts w:ascii="Arial" w:hAnsi="Arial" w:cs="Arial"/>
                <w:sz w:val="22"/>
                <w:szCs w:val="22"/>
                <w:lang w:val="en-US"/>
              </w:rPr>
              <w:t>1</w:t>
            </w:r>
            <w:r w:rsidR="003A50BB">
              <w:rPr>
                <w:rFonts w:ascii="Arial" w:hAnsi="Arial" w:cs="Arial"/>
                <w:sz w:val="22"/>
                <w:szCs w:val="22"/>
                <w:lang w:val="nl-NL"/>
              </w:rPr>
              <w:t>4</w:t>
            </w:r>
            <w:r w:rsidRPr="008A3513">
              <w:rPr>
                <w:rFonts w:ascii="Arial" w:hAnsi="Arial" w:cs="Arial"/>
                <w:sz w:val="22"/>
                <w:szCs w:val="22"/>
                <w:lang w:val="en-US"/>
              </w:rPr>
              <w:t xml:space="preserve">.1. This Contract is made in </w:t>
            </w:r>
            <w:r w:rsidRPr="008A3513">
              <w:rPr>
                <w:rFonts w:ascii="Arial" w:hAnsi="Arial" w:cs="Arial"/>
                <w:sz w:val="22"/>
                <w:szCs w:val="22"/>
                <w:lang w:val="en-GB"/>
              </w:rPr>
              <w:t xml:space="preserve">two </w:t>
            </w:r>
            <w:r w:rsidRPr="008A3513">
              <w:rPr>
                <w:rFonts w:ascii="Arial" w:hAnsi="Arial" w:cs="Arial"/>
                <w:sz w:val="22"/>
                <w:szCs w:val="22"/>
                <w:lang w:val="en-US"/>
              </w:rPr>
              <w:t>copies</w:t>
            </w:r>
            <w:r w:rsidR="00F502A9" w:rsidRPr="008A3513">
              <w:rPr>
                <w:rFonts w:ascii="Arial" w:hAnsi="Arial" w:cs="Arial"/>
                <w:sz w:val="22"/>
                <w:szCs w:val="22"/>
                <w:lang w:val="en-US"/>
              </w:rPr>
              <w:t>,</w:t>
            </w:r>
            <w:r w:rsidRPr="008A3513">
              <w:rPr>
                <w:rFonts w:ascii="Arial" w:hAnsi="Arial" w:cs="Arial"/>
                <w:sz w:val="22"/>
                <w:szCs w:val="22"/>
                <w:lang w:val="en-US"/>
              </w:rPr>
              <w:t xml:space="preserve"> each </w:t>
            </w:r>
            <w:r w:rsidR="00F502A9" w:rsidRPr="008A3513">
              <w:rPr>
                <w:rFonts w:ascii="Arial" w:hAnsi="Arial" w:cs="Arial"/>
                <w:sz w:val="22"/>
                <w:szCs w:val="22"/>
                <w:lang w:val="en-US"/>
              </w:rPr>
              <w:t xml:space="preserve">in the </w:t>
            </w:r>
            <w:r w:rsidRPr="008A3513">
              <w:rPr>
                <w:rFonts w:ascii="Arial" w:hAnsi="Arial" w:cs="Arial"/>
                <w:sz w:val="22"/>
                <w:szCs w:val="22"/>
                <w:lang w:val="en-US"/>
              </w:rPr>
              <w:t>Russian and English</w:t>
            </w:r>
            <w:r w:rsidR="00F502A9" w:rsidRPr="008A3513">
              <w:rPr>
                <w:rFonts w:ascii="Arial" w:hAnsi="Arial" w:cs="Arial"/>
                <w:sz w:val="22"/>
                <w:szCs w:val="22"/>
                <w:lang w:val="en-US"/>
              </w:rPr>
              <w:t xml:space="preserve"> languages</w:t>
            </w:r>
            <w:r w:rsidRPr="008A3513">
              <w:rPr>
                <w:rFonts w:ascii="Arial" w:hAnsi="Arial" w:cs="Arial"/>
                <w:sz w:val="22"/>
                <w:szCs w:val="22"/>
                <w:lang w:val="en-US"/>
              </w:rPr>
              <w:t xml:space="preserve">. </w:t>
            </w:r>
            <w:r w:rsidR="00F502A9" w:rsidRPr="008A3513">
              <w:rPr>
                <w:rFonts w:ascii="Arial" w:hAnsi="Arial" w:cs="Arial"/>
                <w:sz w:val="22"/>
                <w:szCs w:val="22"/>
                <w:lang w:val="en-US"/>
              </w:rPr>
              <w:t xml:space="preserve">The </w:t>
            </w:r>
            <w:r w:rsidR="009A36F0" w:rsidRPr="008A3513">
              <w:rPr>
                <w:rFonts w:ascii="Arial" w:hAnsi="Arial" w:cs="Arial"/>
                <w:sz w:val="22"/>
                <w:szCs w:val="22"/>
                <w:lang w:val="en-US"/>
              </w:rPr>
              <w:t>English</w:t>
            </w:r>
            <w:r w:rsidRPr="008A3513">
              <w:rPr>
                <w:rFonts w:ascii="Arial" w:hAnsi="Arial" w:cs="Arial"/>
                <w:sz w:val="22"/>
                <w:szCs w:val="22"/>
                <w:lang w:val="en-US"/>
              </w:rPr>
              <w:t xml:space="preserve"> language prevails. </w:t>
            </w:r>
          </w:p>
          <w:p w14:paraId="583EBDFC" w14:textId="77777777" w:rsidR="00F30A01" w:rsidRPr="008A3513" w:rsidRDefault="00F30A01" w:rsidP="00F30A01">
            <w:pPr>
              <w:pStyle w:val="31"/>
              <w:rPr>
                <w:rFonts w:ascii="Arial" w:hAnsi="Arial" w:cs="Arial"/>
                <w:sz w:val="22"/>
                <w:szCs w:val="22"/>
                <w:lang w:val="en-GB"/>
              </w:rPr>
            </w:pPr>
          </w:p>
          <w:p w14:paraId="7A0B3E97" w14:textId="77777777" w:rsidR="00F30A01" w:rsidRPr="008A3513" w:rsidRDefault="00F30A01" w:rsidP="00F30A01">
            <w:pPr>
              <w:pStyle w:val="31"/>
              <w:rPr>
                <w:rFonts w:ascii="Arial" w:hAnsi="Arial" w:cs="Arial"/>
                <w:sz w:val="22"/>
                <w:szCs w:val="22"/>
                <w:lang w:val="en-GB"/>
              </w:rPr>
            </w:pPr>
            <w:r w:rsidRPr="008A3513">
              <w:rPr>
                <w:rFonts w:ascii="Arial" w:hAnsi="Arial" w:cs="Arial"/>
                <w:sz w:val="22"/>
                <w:szCs w:val="22"/>
                <w:lang w:val="en-US"/>
              </w:rPr>
              <w:t>1</w:t>
            </w:r>
            <w:r w:rsidR="003A50BB">
              <w:rPr>
                <w:rFonts w:ascii="Arial" w:hAnsi="Arial" w:cs="Arial"/>
                <w:sz w:val="22"/>
                <w:szCs w:val="22"/>
                <w:lang w:val="nl-NL"/>
              </w:rPr>
              <w:t>4</w:t>
            </w:r>
            <w:r w:rsidRPr="008A3513">
              <w:rPr>
                <w:rFonts w:ascii="Arial" w:hAnsi="Arial" w:cs="Arial"/>
                <w:sz w:val="22"/>
                <w:szCs w:val="22"/>
                <w:lang w:val="en-US"/>
              </w:rPr>
              <w:t xml:space="preserve">.2. </w:t>
            </w:r>
            <w:r w:rsidRPr="008A3513">
              <w:rPr>
                <w:rFonts w:ascii="Arial" w:hAnsi="Arial" w:cs="Arial"/>
                <w:sz w:val="22"/>
                <w:szCs w:val="22"/>
                <w:lang w:val="en-GB"/>
              </w:rPr>
              <w:t>The contract and the attached documents sent by fax</w:t>
            </w:r>
            <w:r w:rsidR="00726ACD" w:rsidRPr="008A3513">
              <w:rPr>
                <w:rFonts w:ascii="Arial" w:hAnsi="Arial" w:cs="Arial"/>
                <w:sz w:val="22"/>
                <w:szCs w:val="22"/>
                <w:lang w:val="en-GB"/>
              </w:rPr>
              <w:t xml:space="preserve"> with signatures and the seals of the Parties</w:t>
            </w:r>
            <w:r w:rsidRPr="008A3513">
              <w:rPr>
                <w:rFonts w:ascii="Arial" w:hAnsi="Arial" w:cs="Arial"/>
                <w:sz w:val="22"/>
                <w:szCs w:val="22"/>
                <w:lang w:val="en-GB"/>
              </w:rPr>
              <w:t xml:space="preserve"> </w:t>
            </w:r>
            <w:r w:rsidR="008F4321" w:rsidRPr="008A3513">
              <w:rPr>
                <w:rFonts w:ascii="Arial" w:hAnsi="Arial" w:cs="Arial"/>
                <w:sz w:val="22"/>
                <w:szCs w:val="22"/>
                <w:lang w:val="en-GB"/>
              </w:rPr>
              <w:t xml:space="preserve">shall </w:t>
            </w:r>
            <w:r w:rsidRPr="008A3513">
              <w:rPr>
                <w:rFonts w:ascii="Arial" w:hAnsi="Arial" w:cs="Arial"/>
                <w:sz w:val="22"/>
                <w:szCs w:val="22"/>
                <w:lang w:val="en-GB"/>
              </w:rPr>
              <w:t>have legal force.</w:t>
            </w:r>
          </w:p>
          <w:p w14:paraId="1C6D2317" w14:textId="77777777" w:rsidR="00E04DE2" w:rsidRPr="008A3513" w:rsidRDefault="00E04DE2" w:rsidP="008A3513">
            <w:pPr>
              <w:autoSpaceDE w:val="0"/>
              <w:autoSpaceDN w:val="0"/>
              <w:adjustRightInd w:val="0"/>
              <w:jc w:val="both"/>
              <w:rPr>
                <w:rFonts w:ascii="Arial" w:hAnsi="Arial" w:cs="Arial"/>
                <w:sz w:val="22"/>
                <w:szCs w:val="22"/>
                <w:lang w:val="en-GB"/>
              </w:rPr>
            </w:pPr>
          </w:p>
          <w:p w14:paraId="21E7E321" w14:textId="77777777" w:rsidR="00F30A01" w:rsidRPr="008A3513" w:rsidRDefault="00F30A01" w:rsidP="008A3513">
            <w:pPr>
              <w:autoSpaceDE w:val="0"/>
              <w:autoSpaceDN w:val="0"/>
              <w:adjustRightInd w:val="0"/>
              <w:jc w:val="both"/>
              <w:rPr>
                <w:rFonts w:ascii="Arial" w:hAnsi="Arial" w:cs="Arial"/>
                <w:sz w:val="22"/>
                <w:szCs w:val="22"/>
                <w:lang w:val="en-US"/>
              </w:rPr>
            </w:pPr>
            <w:r w:rsidRPr="008A3513">
              <w:rPr>
                <w:rFonts w:ascii="Arial" w:hAnsi="Arial" w:cs="Arial"/>
                <w:sz w:val="22"/>
                <w:szCs w:val="22"/>
                <w:lang w:val="en-US"/>
              </w:rPr>
              <w:t>1</w:t>
            </w:r>
            <w:r w:rsidR="003A50BB">
              <w:rPr>
                <w:rFonts w:ascii="Arial" w:hAnsi="Arial" w:cs="Arial"/>
                <w:sz w:val="22"/>
                <w:szCs w:val="22"/>
                <w:lang w:val="nl-NL"/>
              </w:rPr>
              <w:t>4</w:t>
            </w:r>
            <w:r w:rsidRPr="008A3513">
              <w:rPr>
                <w:rFonts w:ascii="Arial" w:hAnsi="Arial" w:cs="Arial"/>
                <w:sz w:val="22"/>
                <w:szCs w:val="22"/>
                <w:lang w:val="en-US"/>
              </w:rPr>
              <w:t xml:space="preserve">.3. </w:t>
            </w:r>
            <w:r w:rsidRPr="008A3513">
              <w:rPr>
                <w:rFonts w:ascii="Arial" w:hAnsi="Arial" w:cs="Arial"/>
                <w:sz w:val="22"/>
                <w:szCs w:val="22"/>
                <w:lang w:val="en-GB"/>
              </w:rPr>
              <w:t xml:space="preserve">For the things not specified in the contract the GENERAL CONDITIONS for the SUPPLY OF MECHANICAL, ELECTRICAL AND ELECTRONIC PRODUCTS ORGALIME </w:t>
            </w:r>
            <w:r w:rsidR="006A1BDE" w:rsidRPr="008A3513">
              <w:rPr>
                <w:rFonts w:ascii="Arial" w:hAnsi="Arial" w:cs="Arial"/>
                <w:sz w:val="22"/>
                <w:szCs w:val="22"/>
                <w:lang w:val="en-GB"/>
              </w:rPr>
              <w:t>S2012</w:t>
            </w:r>
            <w:r w:rsidRPr="008A3513">
              <w:rPr>
                <w:rFonts w:ascii="Arial" w:hAnsi="Arial" w:cs="Arial"/>
                <w:sz w:val="22"/>
                <w:szCs w:val="22"/>
                <w:lang w:val="en-GB"/>
              </w:rPr>
              <w:t xml:space="preserve">, </w:t>
            </w:r>
            <w:r w:rsidRPr="008A3513">
              <w:rPr>
                <w:rFonts w:ascii="Arial" w:hAnsi="Arial" w:cs="Arial"/>
                <w:sz w:val="22"/>
                <w:szCs w:val="22"/>
                <w:lang w:val="en-US"/>
              </w:rPr>
              <w:t>(</w:t>
            </w:r>
            <w:r w:rsidRPr="008A3513">
              <w:rPr>
                <w:rFonts w:ascii="Arial" w:hAnsi="Arial" w:cs="Arial"/>
                <w:sz w:val="22"/>
                <w:szCs w:val="22"/>
              </w:rPr>
              <w:t>А</w:t>
            </w:r>
            <w:proofErr w:type="spellStart"/>
            <w:r w:rsidRPr="008A3513">
              <w:rPr>
                <w:rFonts w:ascii="Arial" w:hAnsi="Arial" w:cs="Arial"/>
                <w:sz w:val="22"/>
                <w:szCs w:val="22"/>
                <w:lang w:val="en-US"/>
              </w:rPr>
              <w:t>ppendix</w:t>
            </w:r>
            <w:proofErr w:type="spellEnd"/>
            <w:r w:rsidRPr="008A3513">
              <w:rPr>
                <w:rFonts w:ascii="Arial" w:hAnsi="Arial" w:cs="Arial"/>
                <w:sz w:val="22"/>
                <w:szCs w:val="22"/>
                <w:lang w:val="en-GB"/>
              </w:rPr>
              <w:t xml:space="preserve"> </w:t>
            </w:r>
            <w:r w:rsidR="00F502A9" w:rsidRPr="008A3513">
              <w:rPr>
                <w:rFonts w:ascii="Arial" w:hAnsi="Arial" w:cs="Arial"/>
                <w:sz w:val="22"/>
                <w:szCs w:val="22"/>
                <w:lang w:val="en-US"/>
              </w:rPr>
              <w:t xml:space="preserve">№ </w:t>
            </w:r>
            <w:r w:rsidR="001E2E29" w:rsidRPr="008A3513">
              <w:rPr>
                <w:rFonts w:ascii="Arial" w:hAnsi="Arial" w:cs="Arial"/>
                <w:sz w:val="22"/>
                <w:szCs w:val="22"/>
                <w:lang w:val="en-US"/>
              </w:rPr>
              <w:t>3</w:t>
            </w:r>
            <w:r w:rsidRPr="008A3513">
              <w:rPr>
                <w:rFonts w:ascii="Arial" w:hAnsi="Arial" w:cs="Arial"/>
                <w:sz w:val="22"/>
                <w:szCs w:val="22"/>
                <w:lang w:val="en-US"/>
              </w:rPr>
              <w:t>) of the present Contract</w:t>
            </w:r>
            <w:r w:rsidRPr="008A3513">
              <w:rPr>
                <w:rFonts w:ascii="Arial" w:hAnsi="Arial" w:cs="Arial"/>
                <w:sz w:val="22"/>
                <w:szCs w:val="22"/>
                <w:lang w:val="en-GB"/>
              </w:rPr>
              <w:t xml:space="preserve"> </w:t>
            </w:r>
            <w:r w:rsidR="00504CD0" w:rsidRPr="008A3513">
              <w:rPr>
                <w:rFonts w:ascii="Arial" w:hAnsi="Arial" w:cs="Arial"/>
                <w:sz w:val="22"/>
                <w:szCs w:val="22"/>
                <w:lang w:val="en-GB"/>
              </w:rPr>
              <w:t>shall apply and prevail</w:t>
            </w:r>
            <w:r w:rsidRPr="008A3513">
              <w:rPr>
                <w:rFonts w:ascii="Arial" w:hAnsi="Arial" w:cs="Arial"/>
                <w:sz w:val="22"/>
                <w:szCs w:val="22"/>
                <w:lang w:val="en-US"/>
              </w:rPr>
              <w:t>.</w:t>
            </w:r>
          </w:p>
          <w:p w14:paraId="58011E30" w14:textId="77777777" w:rsidR="00A55FB2" w:rsidRPr="008A3513" w:rsidRDefault="00A55FB2" w:rsidP="008A3513">
            <w:pPr>
              <w:autoSpaceDE w:val="0"/>
              <w:autoSpaceDN w:val="0"/>
              <w:adjustRightInd w:val="0"/>
              <w:jc w:val="both"/>
              <w:rPr>
                <w:rFonts w:ascii="Arial" w:hAnsi="Arial" w:cs="Arial"/>
                <w:sz w:val="22"/>
                <w:szCs w:val="22"/>
                <w:lang w:val="en-US"/>
              </w:rPr>
            </w:pPr>
          </w:p>
          <w:p w14:paraId="3DEFEFEE"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 xml:space="preserve">.4. Neither </w:t>
            </w:r>
            <w:r w:rsidR="00722E34" w:rsidRPr="008A3513">
              <w:rPr>
                <w:rFonts w:ascii="Arial" w:hAnsi="Arial" w:cs="Arial"/>
                <w:sz w:val="22"/>
                <w:szCs w:val="22"/>
              </w:rPr>
              <w:t>party</w:t>
            </w:r>
            <w:r w:rsidRPr="008A3513">
              <w:rPr>
                <w:rFonts w:ascii="Arial" w:hAnsi="Arial" w:cs="Arial"/>
                <w:sz w:val="22"/>
                <w:szCs w:val="22"/>
              </w:rPr>
              <w:t xml:space="preserve"> has a right to transfer </w:t>
            </w:r>
            <w:r w:rsidR="00722E34" w:rsidRPr="008A3513">
              <w:rPr>
                <w:rFonts w:ascii="Arial" w:hAnsi="Arial" w:cs="Arial"/>
                <w:sz w:val="22"/>
                <w:szCs w:val="22"/>
              </w:rPr>
              <w:t>his</w:t>
            </w:r>
            <w:r w:rsidRPr="008A3513">
              <w:rPr>
                <w:rFonts w:ascii="Arial" w:hAnsi="Arial" w:cs="Arial"/>
                <w:sz w:val="22"/>
                <w:szCs w:val="22"/>
              </w:rPr>
              <w:t xml:space="preserve"> rights under the Contract to a third party without written consent of the other</w:t>
            </w:r>
            <w:r w:rsidR="00722E34" w:rsidRPr="008A3513">
              <w:rPr>
                <w:rFonts w:ascii="Arial" w:hAnsi="Arial" w:cs="Arial"/>
                <w:sz w:val="22"/>
                <w:szCs w:val="22"/>
              </w:rPr>
              <w:t xml:space="preserve"> party</w:t>
            </w:r>
            <w:r w:rsidRPr="008A3513">
              <w:rPr>
                <w:rFonts w:ascii="Arial" w:hAnsi="Arial" w:cs="Arial"/>
                <w:sz w:val="22"/>
                <w:szCs w:val="22"/>
              </w:rPr>
              <w:t>.</w:t>
            </w:r>
          </w:p>
          <w:p w14:paraId="38D444CB" w14:textId="77777777" w:rsidR="00036520" w:rsidRPr="008A3513" w:rsidRDefault="00036520" w:rsidP="008A3513">
            <w:pPr>
              <w:pStyle w:val="TableText"/>
              <w:tabs>
                <w:tab w:val="left" w:pos="1728"/>
                <w:tab w:val="left" w:pos="2448"/>
                <w:tab w:val="left" w:pos="3888"/>
                <w:tab w:val="left" w:pos="5328"/>
                <w:tab w:val="left" w:pos="6768"/>
              </w:tabs>
              <w:jc w:val="both"/>
              <w:rPr>
                <w:rFonts w:ascii="Arial" w:hAnsi="Arial" w:cs="Arial"/>
                <w:sz w:val="22"/>
                <w:szCs w:val="22"/>
              </w:rPr>
            </w:pPr>
          </w:p>
          <w:p w14:paraId="425FF697" w14:textId="77777777" w:rsidR="00A55FB2" w:rsidRPr="008A3513" w:rsidRDefault="00A55FB2" w:rsidP="008A3513">
            <w:pPr>
              <w:pStyle w:val="TableText"/>
              <w:tabs>
                <w:tab w:val="left" w:pos="1728"/>
                <w:tab w:val="left" w:pos="2448"/>
                <w:tab w:val="left" w:pos="3888"/>
                <w:tab w:val="left" w:pos="5328"/>
                <w:tab w:val="left" w:pos="6768"/>
              </w:tabs>
              <w:jc w:val="both"/>
              <w:rPr>
                <w:rFonts w:ascii="Arial" w:hAnsi="Arial" w:cs="Arial"/>
                <w:sz w:val="22"/>
                <w:szCs w:val="22"/>
              </w:rPr>
            </w:pPr>
          </w:p>
          <w:p w14:paraId="7683C656" w14:textId="77777777" w:rsidR="00F30A01" w:rsidRPr="008A3513" w:rsidRDefault="009B2C10" w:rsidP="008A3513">
            <w:pPr>
              <w:pStyle w:val="TableText"/>
              <w:tabs>
                <w:tab w:val="left" w:pos="1728"/>
                <w:tab w:val="left" w:pos="2448"/>
                <w:tab w:val="left" w:pos="3888"/>
                <w:tab w:val="left" w:pos="5328"/>
                <w:tab w:val="left" w:pos="6768"/>
              </w:tabs>
              <w:jc w:val="both"/>
              <w:rPr>
                <w:rFonts w:ascii="Arial" w:hAnsi="Arial" w:cs="Arial"/>
                <w:sz w:val="22"/>
                <w:szCs w:val="22"/>
              </w:rPr>
            </w:pPr>
            <w:r w:rsidRPr="008A3513">
              <w:rPr>
                <w:rFonts w:ascii="Arial" w:hAnsi="Arial" w:cs="Arial"/>
                <w:sz w:val="22"/>
                <w:szCs w:val="22"/>
              </w:rPr>
              <w:t>1</w:t>
            </w:r>
            <w:r w:rsidR="003A50BB">
              <w:rPr>
                <w:rFonts w:ascii="Arial" w:hAnsi="Arial" w:cs="Arial"/>
                <w:sz w:val="22"/>
                <w:szCs w:val="22"/>
                <w:lang w:val="nl-NL"/>
              </w:rPr>
              <w:t>4</w:t>
            </w:r>
            <w:r w:rsidRPr="008A3513">
              <w:rPr>
                <w:rFonts w:ascii="Arial" w:hAnsi="Arial" w:cs="Arial"/>
                <w:sz w:val="22"/>
                <w:szCs w:val="22"/>
              </w:rPr>
              <w:t>.5.</w:t>
            </w:r>
            <w:r w:rsidR="00F502A9" w:rsidRPr="008A3513">
              <w:rPr>
                <w:rFonts w:ascii="Arial" w:hAnsi="Arial" w:cs="Arial"/>
                <w:sz w:val="22"/>
                <w:szCs w:val="22"/>
              </w:rPr>
              <w:t xml:space="preserve"> </w:t>
            </w:r>
            <w:r w:rsidR="00F30A01" w:rsidRPr="008A3513">
              <w:rPr>
                <w:rFonts w:ascii="Arial" w:hAnsi="Arial" w:cs="Arial"/>
                <w:sz w:val="22"/>
                <w:szCs w:val="22"/>
              </w:rPr>
              <w:t>All preliminary negotiations and correspondence under this Contract become null and void after the signature of the Contract.</w:t>
            </w:r>
          </w:p>
          <w:p w14:paraId="385CB606" w14:textId="77777777" w:rsidR="00A55FB2" w:rsidRDefault="00A55FB2" w:rsidP="008A3513">
            <w:pPr>
              <w:pStyle w:val="TableText"/>
              <w:tabs>
                <w:tab w:val="left" w:pos="1728"/>
                <w:tab w:val="left" w:pos="2448"/>
                <w:tab w:val="left" w:pos="3888"/>
                <w:tab w:val="left" w:pos="5328"/>
                <w:tab w:val="left" w:pos="6768"/>
              </w:tabs>
              <w:jc w:val="both"/>
              <w:rPr>
                <w:rFonts w:ascii="Arial" w:hAnsi="Arial" w:cs="Arial"/>
                <w:sz w:val="22"/>
                <w:szCs w:val="22"/>
              </w:rPr>
            </w:pPr>
          </w:p>
          <w:p w14:paraId="57BFC37E" w14:textId="77777777" w:rsidR="007D271F" w:rsidRPr="008A3513" w:rsidRDefault="007D271F" w:rsidP="008A3513">
            <w:pPr>
              <w:pStyle w:val="TableText"/>
              <w:tabs>
                <w:tab w:val="left" w:pos="1728"/>
                <w:tab w:val="left" w:pos="2448"/>
                <w:tab w:val="left" w:pos="3888"/>
                <w:tab w:val="left" w:pos="5328"/>
                <w:tab w:val="left" w:pos="6768"/>
              </w:tabs>
              <w:jc w:val="both"/>
              <w:rPr>
                <w:rFonts w:ascii="Arial" w:hAnsi="Arial" w:cs="Arial"/>
                <w:sz w:val="22"/>
                <w:szCs w:val="22"/>
              </w:rPr>
            </w:pPr>
          </w:p>
          <w:p w14:paraId="72BBA544" w14:textId="77777777" w:rsidR="00F94B04" w:rsidRPr="008A3513" w:rsidRDefault="00F30A01" w:rsidP="003A50BB">
            <w:pPr>
              <w:pStyle w:val="21"/>
              <w:tabs>
                <w:tab w:val="left" w:pos="1728"/>
                <w:tab w:val="left" w:pos="2448"/>
                <w:tab w:val="left" w:pos="3888"/>
                <w:tab w:val="left" w:pos="5328"/>
                <w:tab w:val="left" w:pos="6768"/>
              </w:tabs>
              <w:jc w:val="both"/>
              <w:rPr>
                <w:rFonts w:cs="Arial"/>
                <w:sz w:val="22"/>
                <w:szCs w:val="22"/>
                <w:highlight w:val="green"/>
                <w:lang w:val="en-US"/>
              </w:rPr>
            </w:pPr>
            <w:r w:rsidRPr="008A3513">
              <w:rPr>
                <w:rFonts w:cs="Arial"/>
                <w:sz w:val="22"/>
                <w:szCs w:val="22"/>
                <w:lang w:val="en-US"/>
              </w:rPr>
              <w:t>1</w:t>
            </w:r>
            <w:r w:rsidR="003A50BB">
              <w:rPr>
                <w:rFonts w:cs="Arial"/>
                <w:sz w:val="22"/>
                <w:szCs w:val="22"/>
                <w:lang w:val="nl-NL"/>
              </w:rPr>
              <w:t>4</w:t>
            </w:r>
            <w:r w:rsidRPr="008A3513">
              <w:rPr>
                <w:rFonts w:cs="Arial"/>
                <w:sz w:val="22"/>
                <w:szCs w:val="22"/>
                <w:lang w:val="en-US"/>
              </w:rPr>
              <w:t>.</w:t>
            </w:r>
            <w:r w:rsidR="00C24682" w:rsidRPr="008A3513">
              <w:rPr>
                <w:rFonts w:cs="Arial"/>
                <w:sz w:val="22"/>
                <w:szCs w:val="22"/>
                <w:lang w:val="en-US"/>
              </w:rPr>
              <w:t>6</w:t>
            </w:r>
            <w:r w:rsidRPr="008A3513">
              <w:rPr>
                <w:rFonts w:cs="Arial"/>
                <w:sz w:val="22"/>
                <w:szCs w:val="22"/>
                <w:lang w:val="en-US"/>
              </w:rPr>
              <w:t xml:space="preserve">. This Contract </w:t>
            </w:r>
            <w:r w:rsidR="00725127" w:rsidRPr="008A3513">
              <w:rPr>
                <w:rFonts w:cs="Arial"/>
                <w:sz w:val="22"/>
                <w:szCs w:val="22"/>
                <w:lang w:val="en-US"/>
              </w:rPr>
              <w:t>shall come into effect</w:t>
            </w:r>
            <w:r w:rsidRPr="008A3513">
              <w:rPr>
                <w:rFonts w:cs="Arial"/>
                <w:sz w:val="22"/>
                <w:szCs w:val="22"/>
                <w:lang w:val="en-US"/>
              </w:rPr>
              <w:t xml:space="preserve"> </w:t>
            </w:r>
            <w:r w:rsidR="00725127" w:rsidRPr="008A3513">
              <w:rPr>
                <w:rFonts w:cs="Arial"/>
                <w:sz w:val="22"/>
                <w:szCs w:val="22"/>
                <w:lang w:val="en-US"/>
              </w:rPr>
              <w:t>upon signature thereof</w:t>
            </w:r>
            <w:r w:rsidRPr="008A3513">
              <w:rPr>
                <w:rFonts w:cs="Arial"/>
                <w:sz w:val="22"/>
                <w:szCs w:val="22"/>
                <w:lang w:val="en-US"/>
              </w:rPr>
              <w:t xml:space="preserve"> and </w:t>
            </w:r>
            <w:r w:rsidR="00725127" w:rsidRPr="008A3513">
              <w:rPr>
                <w:rFonts w:cs="Arial"/>
                <w:sz w:val="22"/>
                <w:szCs w:val="22"/>
                <w:lang w:val="en-US"/>
              </w:rPr>
              <w:t>shall be</w:t>
            </w:r>
            <w:r w:rsidRPr="008A3513">
              <w:rPr>
                <w:rFonts w:cs="Arial"/>
                <w:sz w:val="22"/>
                <w:szCs w:val="22"/>
                <w:lang w:val="en-US"/>
              </w:rPr>
              <w:t xml:space="preserve"> valid </w:t>
            </w:r>
            <w:r w:rsidR="00725127" w:rsidRPr="008A3513">
              <w:rPr>
                <w:rFonts w:cs="Arial"/>
                <w:sz w:val="22"/>
                <w:szCs w:val="22"/>
                <w:lang w:val="en-US"/>
              </w:rPr>
              <w:t>until</w:t>
            </w:r>
            <w:r w:rsidRPr="008A3513">
              <w:rPr>
                <w:rFonts w:cs="Arial"/>
                <w:sz w:val="22"/>
                <w:szCs w:val="22"/>
                <w:lang w:val="en-US"/>
              </w:rPr>
              <w:t xml:space="preserve"> complete </w:t>
            </w:r>
            <w:r w:rsidR="00725127" w:rsidRPr="008A3513">
              <w:rPr>
                <w:rFonts w:cs="Arial"/>
                <w:sz w:val="22"/>
                <w:szCs w:val="22"/>
                <w:lang w:val="en-US"/>
              </w:rPr>
              <w:t>performance</w:t>
            </w:r>
            <w:r w:rsidRPr="008A3513">
              <w:rPr>
                <w:rFonts w:cs="Arial"/>
                <w:sz w:val="22"/>
                <w:szCs w:val="22"/>
                <w:lang w:val="en-US"/>
              </w:rPr>
              <w:t xml:space="preserve"> of </w:t>
            </w:r>
            <w:r w:rsidR="00725127" w:rsidRPr="008A3513">
              <w:rPr>
                <w:rFonts w:cs="Arial"/>
                <w:sz w:val="22"/>
                <w:szCs w:val="22"/>
                <w:lang w:val="en-US"/>
              </w:rPr>
              <w:t>the obligations by the</w:t>
            </w:r>
            <w:r w:rsidRPr="008A3513">
              <w:rPr>
                <w:rFonts w:cs="Arial"/>
                <w:sz w:val="22"/>
                <w:szCs w:val="22"/>
                <w:lang w:val="en-US"/>
              </w:rPr>
              <w:t xml:space="preserve"> Seller and </w:t>
            </w:r>
            <w:r w:rsidR="00725127" w:rsidRPr="008A3513">
              <w:rPr>
                <w:rFonts w:cs="Arial"/>
                <w:sz w:val="22"/>
                <w:szCs w:val="22"/>
                <w:lang w:val="en-US"/>
              </w:rPr>
              <w:t xml:space="preserve">the </w:t>
            </w:r>
            <w:r w:rsidRPr="008A3513">
              <w:rPr>
                <w:rFonts w:cs="Arial"/>
                <w:sz w:val="22"/>
                <w:szCs w:val="22"/>
                <w:lang w:val="en-US"/>
              </w:rPr>
              <w:t>Buyer.</w:t>
            </w:r>
          </w:p>
        </w:tc>
      </w:tr>
      <w:tr w:rsidR="00F30A01" w:rsidRPr="008A3513" w14:paraId="5FE2CF74" w14:textId="77777777" w:rsidTr="004924D1">
        <w:tc>
          <w:tcPr>
            <w:tcW w:w="5328" w:type="dxa"/>
            <w:shd w:val="clear" w:color="auto" w:fill="auto"/>
          </w:tcPr>
          <w:p w14:paraId="1CF891FF" w14:textId="77777777" w:rsidR="00F30A01" w:rsidRPr="008A3513" w:rsidRDefault="00F30A01" w:rsidP="008A3513">
            <w:pPr>
              <w:tabs>
                <w:tab w:val="left" w:pos="5991"/>
              </w:tabs>
              <w:jc w:val="both"/>
              <w:rPr>
                <w:rFonts w:ascii="Arial" w:hAnsi="Arial" w:cs="Arial"/>
                <w:b/>
                <w:sz w:val="22"/>
                <w:szCs w:val="22"/>
              </w:rPr>
            </w:pPr>
            <w:r w:rsidRPr="008A3513">
              <w:rPr>
                <w:rFonts w:ascii="Arial" w:hAnsi="Arial" w:cs="Arial"/>
                <w:b/>
                <w:sz w:val="22"/>
                <w:szCs w:val="22"/>
              </w:rPr>
              <w:t>1</w:t>
            </w:r>
            <w:r w:rsidR="003A50BB" w:rsidRPr="00816475">
              <w:rPr>
                <w:rFonts w:ascii="Arial" w:hAnsi="Arial" w:cs="Arial"/>
                <w:b/>
                <w:sz w:val="22"/>
                <w:szCs w:val="22"/>
              </w:rPr>
              <w:t>5</w:t>
            </w:r>
            <w:r w:rsidRPr="008A3513">
              <w:rPr>
                <w:rFonts w:ascii="Arial" w:hAnsi="Arial" w:cs="Arial"/>
                <w:b/>
                <w:sz w:val="22"/>
                <w:szCs w:val="22"/>
              </w:rPr>
              <w:t xml:space="preserve">. ЮРИДИЧЕСКИЕ АДРЕСА </w:t>
            </w:r>
            <w:r w:rsidR="00734BFB" w:rsidRPr="008A3513">
              <w:rPr>
                <w:rFonts w:ascii="Arial" w:hAnsi="Arial" w:cs="Arial"/>
                <w:b/>
                <w:sz w:val="22"/>
                <w:szCs w:val="22"/>
              </w:rPr>
              <w:t>И БАНКОВСКИЕ РЕКВИЗИТЫ СТОРОН:</w:t>
            </w:r>
          </w:p>
          <w:p w14:paraId="0705A308" w14:textId="77777777" w:rsidR="00F30A01" w:rsidRPr="008A3513" w:rsidRDefault="00F30A01" w:rsidP="008A3513">
            <w:pPr>
              <w:tabs>
                <w:tab w:val="left" w:pos="5991"/>
              </w:tabs>
              <w:jc w:val="both"/>
              <w:rPr>
                <w:rFonts w:ascii="Arial" w:hAnsi="Arial" w:cs="Arial"/>
                <w:sz w:val="22"/>
                <w:szCs w:val="22"/>
                <w:u w:val="single"/>
              </w:rPr>
            </w:pPr>
          </w:p>
          <w:p w14:paraId="7E4C10A4" w14:textId="77777777" w:rsidR="00A53ECB" w:rsidRPr="00984C87" w:rsidRDefault="00A53ECB" w:rsidP="00A53ECB">
            <w:pPr>
              <w:rPr>
                <w:rFonts w:ascii="Arial" w:hAnsi="Arial" w:cs="Arial"/>
                <w:b/>
                <w:sz w:val="20"/>
                <w:szCs w:val="20"/>
                <w:lang w:val="en-US" w:eastAsia="nl-NL"/>
              </w:rPr>
            </w:pPr>
            <w:r w:rsidRPr="008A3513">
              <w:rPr>
                <w:rFonts w:ascii="Arial" w:hAnsi="Arial" w:cs="Arial"/>
                <w:b/>
                <w:sz w:val="20"/>
                <w:szCs w:val="20"/>
                <w:lang w:eastAsia="nl-NL"/>
              </w:rPr>
              <w:t>Продавец</w:t>
            </w:r>
            <w:r w:rsidRPr="00984C87">
              <w:rPr>
                <w:rFonts w:ascii="Arial" w:hAnsi="Arial" w:cs="Arial"/>
                <w:b/>
                <w:sz w:val="20"/>
                <w:szCs w:val="20"/>
                <w:lang w:val="en-US" w:eastAsia="nl-NL"/>
              </w:rPr>
              <w:t>:</w:t>
            </w:r>
          </w:p>
          <w:p w14:paraId="47276042" w14:textId="77777777" w:rsidR="00490886" w:rsidRPr="00984C87" w:rsidRDefault="00490886" w:rsidP="00490886">
            <w:pPr>
              <w:rPr>
                <w:b/>
                <w:bCs/>
                <w:sz w:val="20"/>
                <w:szCs w:val="20"/>
                <w:lang w:val="en-US"/>
              </w:rPr>
            </w:pPr>
            <w:r w:rsidRPr="0017352E">
              <w:rPr>
                <w:b/>
                <w:bCs/>
                <w:sz w:val="20"/>
                <w:szCs w:val="20"/>
                <w:lang w:val="en-GB"/>
              </w:rPr>
              <w:t>CPM</w:t>
            </w:r>
            <w:r w:rsidRPr="00984C87">
              <w:rPr>
                <w:b/>
                <w:bCs/>
                <w:sz w:val="20"/>
                <w:szCs w:val="20"/>
                <w:lang w:val="en-US"/>
              </w:rPr>
              <w:t xml:space="preserve"> </w:t>
            </w:r>
            <w:r w:rsidRPr="0017352E">
              <w:rPr>
                <w:b/>
                <w:bCs/>
                <w:sz w:val="20"/>
                <w:szCs w:val="20"/>
                <w:lang w:val="en-GB"/>
              </w:rPr>
              <w:t>EUROPE</w:t>
            </w:r>
            <w:r w:rsidRPr="00984C87">
              <w:rPr>
                <w:b/>
                <w:bCs/>
                <w:sz w:val="20"/>
                <w:szCs w:val="20"/>
                <w:lang w:val="en-US"/>
              </w:rPr>
              <w:t xml:space="preserve"> </w:t>
            </w:r>
            <w:r w:rsidRPr="0017352E">
              <w:rPr>
                <w:b/>
                <w:bCs/>
                <w:sz w:val="20"/>
                <w:szCs w:val="20"/>
                <w:lang w:val="en-GB"/>
              </w:rPr>
              <w:t>B</w:t>
            </w:r>
            <w:r w:rsidRPr="00984C87">
              <w:rPr>
                <w:b/>
                <w:bCs/>
                <w:sz w:val="20"/>
                <w:szCs w:val="20"/>
                <w:lang w:val="en-US"/>
              </w:rPr>
              <w:t>.</w:t>
            </w:r>
            <w:r w:rsidRPr="0017352E">
              <w:rPr>
                <w:b/>
                <w:bCs/>
                <w:sz w:val="20"/>
                <w:szCs w:val="20"/>
                <w:lang w:val="en-GB"/>
              </w:rPr>
              <w:t>V</w:t>
            </w:r>
            <w:r w:rsidRPr="00984C87">
              <w:rPr>
                <w:b/>
                <w:bCs/>
                <w:sz w:val="20"/>
                <w:szCs w:val="20"/>
                <w:lang w:val="en-US"/>
              </w:rPr>
              <w:t xml:space="preserve">.   </w:t>
            </w:r>
          </w:p>
          <w:p w14:paraId="4CA4A768" w14:textId="77777777" w:rsidR="00490886" w:rsidRPr="00552162" w:rsidRDefault="00490886" w:rsidP="00490886">
            <w:pPr>
              <w:rPr>
                <w:sz w:val="20"/>
                <w:szCs w:val="20"/>
              </w:rPr>
            </w:pPr>
            <w:r w:rsidRPr="00552162">
              <w:rPr>
                <w:sz w:val="20"/>
                <w:szCs w:val="20"/>
              </w:rPr>
              <w:t xml:space="preserve">Райдер 2, 1507 ДН, </w:t>
            </w:r>
          </w:p>
          <w:p w14:paraId="63B71C0B" w14:textId="77777777" w:rsidR="00490886" w:rsidRPr="00552162" w:rsidRDefault="00490886" w:rsidP="00490886">
            <w:pPr>
              <w:rPr>
                <w:sz w:val="20"/>
                <w:szCs w:val="20"/>
              </w:rPr>
            </w:pPr>
            <w:proofErr w:type="spellStart"/>
            <w:r w:rsidRPr="00552162">
              <w:rPr>
                <w:sz w:val="20"/>
                <w:szCs w:val="20"/>
              </w:rPr>
              <w:t>Заандам</w:t>
            </w:r>
            <w:proofErr w:type="spellEnd"/>
            <w:r w:rsidRPr="00552162">
              <w:rPr>
                <w:sz w:val="20"/>
                <w:szCs w:val="20"/>
              </w:rPr>
              <w:t xml:space="preserve"> - Нидерланды</w:t>
            </w:r>
          </w:p>
          <w:p w14:paraId="02BBB4FB" w14:textId="77777777" w:rsidR="00490886" w:rsidRPr="00552162" w:rsidRDefault="00490886" w:rsidP="00490886">
            <w:pPr>
              <w:rPr>
                <w:sz w:val="20"/>
                <w:szCs w:val="20"/>
              </w:rPr>
            </w:pPr>
            <w:r w:rsidRPr="00552162">
              <w:rPr>
                <w:sz w:val="20"/>
                <w:szCs w:val="20"/>
              </w:rPr>
              <w:t>Тел.:  +31-75-6512611</w:t>
            </w:r>
          </w:p>
          <w:p w14:paraId="761AB2A2" w14:textId="77777777" w:rsidR="00490886" w:rsidRPr="00552162" w:rsidRDefault="00490886" w:rsidP="00490886">
            <w:pPr>
              <w:rPr>
                <w:sz w:val="20"/>
                <w:szCs w:val="20"/>
              </w:rPr>
            </w:pPr>
            <w:r w:rsidRPr="00552162">
              <w:rPr>
                <w:sz w:val="20"/>
                <w:szCs w:val="20"/>
              </w:rPr>
              <w:t>Прямой тел.: +31-75-6512623</w:t>
            </w:r>
          </w:p>
          <w:p w14:paraId="7943EC8F" w14:textId="77777777" w:rsidR="00490886" w:rsidRPr="00552162" w:rsidRDefault="00490886" w:rsidP="00490886">
            <w:pPr>
              <w:rPr>
                <w:sz w:val="20"/>
                <w:szCs w:val="20"/>
              </w:rPr>
            </w:pPr>
            <w:proofErr w:type="spellStart"/>
            <w:proofErr w:type="gramStart"/>
            <w:r w:rsidRPr="00552162">
              <w:rPr>
                <w:sz w:val="20"/>
                <w:szCs w:val="20"/>
              </w:rPr>
              <w:t>Эл.почта</w:t>
            </w:r>
            <w:proofErr w:type="spellEnd"/>
            <w:proofErr w:type="gramEnd"/>
            <w:r w:rsidRPr="00552162">
              <w:rPr>
                <w:sz w:val="20"/>
                <w:szCs w:val="20"/>
              </w:rPr>
              <w:t xml:space="preserve">: </w:t>
            </w:r>
            <w:hyperlink r:id="rId11" w:history="1">
              <w:r w:rsidRPr="00DD361D">
                <w:t>info</w:t>
              </w:r>
              <w:r w:rsidRPr="00552162">
                <w:t>@</w:t>
              </w:r>
              <w:r w:rsidRPr="00DD361D">
                <w:t>cpmeurope</w:t>
              </w:r>
              <w:r w:rsidRPr="00552162">
                <w:t>.</w:t>
              </w:r>
              <w:r w:rsidRPr="00DD361D">
                <w:t>nl</w:t>
              </w:r>
            </w:hyperlink>
          </w:p>
          <w:p w14:paraId="3DD71685" w14:textId="77777777" w:rsidR="00490886" w:rsidRPr="00552162" w:rsidRDefault="00490886" w:rsidP="00490886">
            <w:pPr>
              <w:rPr>
                <w:sz w:val="20"/>
                <w:szCs w:val="20"/>
              </w:rPr>
            </w:pPr>
          </w:p>
          <w:p w14:paraId="7F87CDCB" w14:textId="77777777" w:rsidR="00490886" w:rsidRPr="00552162" w:rsidRDefault="00490886" w:rsidP="00490886">
            <w:pPr>
              <w:rPr>
                <w:sz w:val="20"/>
                <w:szCs w:val="20"/>
              </w:rPr>
            </w:pPr>
            <w:r w:rsidRPr="00552162">
              <w:rPr>
                <w:sz w:val="20"/>
                <w:szCs w:val="20"/>
              </w:rPr>
              <w:t>БАНКОВСКИЕ РЕКВИЗИТЫ:</w:t>
            </w:r>
          </w:p>
          <w:p w14:paraId="17EEF104" w14:textId="77777777" w:rsidR="00490886" w:rsidRPr="00552162" w:rsidRDefault="00490886" w:rsidP="00490886">
            <w:pPr>
              <w:rPr>
                <w:sz w:val="20"/>
                <w:szCs w:val="20"/>
              </w:rPr>
            </w:pPr>
            <w:proofErr w:type="spellStart"/>
            <w:r w:rsidRPr="00552162">
              <w:rPr>
                <w:sz w:val="20"/>
                <w:szCs w:val="20"/>
              </w:rPr>
              <w:t>Торговий</w:t>
            </w:r>
            <w:proofErr w:type="spellEnd"/>
            <w:r w:rsidRPr="00552162">
              <w:rPr>
                <w:sz w:val="20"/>
                <w:szCs w:val="20"/>
              </w:rPr>
              <w:t xml:space="preserve"> реестр Амстердам № 33106197                     </w:t>
            </w:r>
          </w:p>
          <w:p w14:paraId="44A0DB21" w14:textId="77777777" w:rsidR="00490886" w:rsidRPr="00984C87" w:rsidRDefault="00490886" w:rsidP="00490886">
            <w:pPr>
              <w:rPr>
                <w:sz w:val="20"/>
                <w:szCs w:val="20"/>
                <w:lang w:val="en-US"/>
              </w:rPr>
            </w:pPr>
            <w:r w:rsidRPr="00984C87">
              <w:rPr>
                <w:sz w:val="20"/>
                <w:szCs w:val="20"/>
                <w:lang w:val="en-US"/>
              </w:rPr>
              <w:t>Rabobank International - Utrecht</w:t>
            </w:r>
          </w:p>
          <w:p w14:paraId="6A034F10" w14:textId="77777777" w:rsidR="00490886" w:rsidRPr="00984C87" w:rsidRDefault="00490886" w:rsidP="00490886">
            <w:pPr>
              <w:rPr>
                <w:sz w:val="20"/>
                <w:szCs w:val="20"/>
                <w:lang w:val="en-US"/>
              </w:rPr>
            </w:pPr>
            <w:r w:rsidRPr="00552162">
              <w:rPr>
                <w:sz w:val="20"/>
                <w:szCs w:val="20"/>
              </w:rPr>
              <w:t>Получатель</w:t>
            </w:r>
            <w:r w:rsidRPr="00984C87">
              <w:rPr>
                <w:sz w:val="20"/>
                <w:szCs w:val="20"/>
                <w:lang w:val="en-US"/>
              </w:rPr>
              <w:t xml:space="preserve"> </w:t>
            </w:r>
            <w:r w:rsidRPr="00552162">
              <w:rPr>
                <w:sz w:val="20"/>
                <w:szCs w:val="20"/>
              </w:rPr>
              <w:t>платежа</w:t>
            </w:r>
            <w:r w:rsidRPr="00984C87">
              <w:rPr>
                <w:sz w:val="20"/>
                <w:szCs w:val="20"/>
                <w:lang w:val="en-US"/>
              </w:rPr>
              <w:t xml:space="preserve">: CPM Europe B.V.                            </w:t>
            </w:r>
          </w:p>
          <w:p w14:paraId="1BFCFCFF" w14:textId="77777777" w:rsidR="00490886" w:rsidRPr="00984C87" w:rsidRDefault="00490886" w:rsidP="00490886">
            <w:pPr>
              <w:rPr>
                <w:sz w:val="20"/>
                <w:szCs w:val="20"/>
                <w:lang w:val="en-US"/>
              </w:rPr>
            </w:pPr>
            <w:r w:rsidRPr="00984C87">
              <w:rPr>
                <w:sz w:val="20"/>
                <w:szCs w:val="20"/>
                <w:lang w:val="en-US"/>
              </w:rPr>
              <w:t xml:space="preserve">IBAN </w:t>
            </w:r>
            <w:r w:rsidRPr="00552162">
              <w:rPr>
                <w:sz w:val="20"/>
                <w:szCs w:val="20"/>
              </w:rPr>
              <w:t>код</w:t>
            </w:r>
            <w:r w:rsidRPr="00984C87">
              <w:rPr>
                <w:sz w:val="20"/>
                <w:szCs w:val="20"/>
                <w:lang w:val="en-US"/>
              </w:rPr>
              <w:t xml:space="preserve">: NL38RABO0115253025 </w:t>
            </w:r>
          </w:p>
          <w:p w14:paraId="5382707E" w14:textId="77777777" w:rsidR="00490886" w:rsidRPr="00984C87" w:rsidRDefault="00490886" w:rsidP="00490886">
            <w:pPr>
              <w:rPr>
                <w:sz w:val="20"/>
                <w:szCs w:val="20"/>
                <w:lang w:val="en-US"/>
              </w:rPr>
            </w:pPr>
            <w:r w:rsidRPr="00984C87">
              <w:rPr>
                <w:sz w:val="20"/>
                <w:szCs w:val="20"/>
                <w:lang w:val="en-US"/>
              </w:rPr>
              <w:t xml:space="preserve">BIC </w:t>
            </w:r>
            <w:r w:rsidRPr="00552162">
              <w:rPr>
                <w:sz w:val="20"/>
                <w:szCs w:val="20"/>
              </w:rPr>
              <w:t>код</w:t>
            </w:r>
            <w:r w:rsidRPr="00984C87">
              <w:rPr>
                <w:sz w:val="20"/>
                <w:szCs w:val="20"/>
                <w:lang w:val="en-US"/>
              </w:rPr>
              <w:t>: RABONL2U</w:t>
            </w:r>
          </w:p>
          <w:p w14:paraId="4E2271E8" w14:textId="77777777" w:rsidR="00A53ECB" w:rsidRPr="008A3513" w:rsidRDefault="00490886" w:rsidP="00490886">
            <w:pPr>
              <w:rPr>
                <w:rFonts w:ascii="Arial" w:hAnsi="Arial" w:cs="Arial"/>
                <w:sz w:val="20"/>
                <w:szCs w:val="20"/>
                <w:lang w:eastAsia="nl-NL"/>
              </w:rPr>
            </w:pPr>
            <w:r w:rsidRPr="00552162">
              <w:rPr>
                <w:sz w:val="20"/>
                <w:szCs w:val="20"/>
              </w:rPr>
              <w:t xml:space="preserve">НДС:  </w:t>
            </w:r>
            <w:r w:rsidRPr="00DD361D">
              <w:rPr>
                <w:sz w:val="20"/>
                <w:szCs w:val="20"/>
              </w:rPr>
              <w:t>NL</w:t>
            </w:r>
            <w:r w:rsidRPr="00552162">
              <w:rPr>
                <w:sz w:val="20"/>
                <w:szCs w:val="20"/>
              </w:rPr>
              <w:t>001414823</w:t>
            </w:r>
            <w:r w:rsidRPr="00DD361D">
              <w:rPr>
                <w:sz w:val="20"/>
                <w:szCs w:val="20"/>
              </w:rPr>
              <w:t>B</w:t>
            </w:r>
            <w:r w:rsidRPr="00552162">
              <w:rPr>
                <w:sz w:val="20"/>
                <w:szCs w:val="20"/>
              </w:rPr>
              <w:t>01</w:t>
            </w:r>
          </w:p>
          <w:p w14:paraId="1A78ACD9" w14:textId="77777777" w:rsidR="007C34C0" w:rsidRPr="00984C87" w:rsidRDefault="007C34C0" w:rsidP="007C34C0">
            <w:pPr>
              <w:rPr>
                <w:rFonts w:ascii="Arial" w:hAnsi="Arial" w:cs="Arial"/>
                <w:b/>
                <w:sz w:val="22"/>
                <w:szCs w:val="22"/>
                <w:lang w:eastAsia="nl-NL"/>
              </w:rPr>
            </w:pPr>
          </w:p>
          <w:p w14:paraId="228BB2F6" w14:textId="77777777" w:rsidR="007C34C0" w:rsidRPr="004E5161" w:rsidRDefault="007C34C0" w:rsidP="007C34C0">
            <w:pPr>
              <w:rPr>
                <w:rFonts w:ascii="Arial" w:hAnsi="Arial" w:cs="Arial"/>
                <w:b/>
                <w:sz w:val="22"/>
                <w:szCs w:val="22"/>
                <w:lang w:eastAsia="nl-NL"/>
              </w:rPr>
            </w:pPr>
            <w:proofErr w:type="gramStart"/>
            <w:r w:rsidRPr="004E5161">
              <w:rPr>
                <w:rFonts w:ascii="Arial" w:hAnsi="Arial" w:cs="Arial"/>
                <w:b/>
                <w:sz w:val="22"/>
                <w:szCs w:val="22"/>
                <w:lang w:eastAsia="nl-NL"/>
              </w:rPr>
              <w:t>Покупатель :</w:t>
            </w:r>
            <w:proofErr w:type="gramEnd"/>
          </w:p>
          <w:p w14:paraId="645D4EB2" w14:textId="77777777" w:rsidR="007C34C0" w:rsidRPr="004E5161" w:rsidRDefault="007C34C0" w:rsidP="007C34C0">
            <w:pPr>
              <w:ind w:left="2"/>
              <w:rPr>
                <w:rFonts w:ascii="Arial" w:hAnsi="Arial" w:cs="Arial"/>
                <w:b/>
                <w:sz w:val="22"/>
                <w:szCs w:val="22"/>
                <w:lang w:val="fr-FR"/>
              </w:rPr>
            </w:pPr>
            <w:r w:rsidRPr="004E5161">
              <w:rPr>
                <w:rFonts w:ascii="Arial" w:hAnsi="Arial" w:cs="Arial"/>
                <w:b/>
                <w:sz w:val="22"/>
                <w:szCs w:val="22"/>
                <w:lang w:val="fr-FR"/>
              </w:rPr>
              <w:t>ООО «С</w:t>
            </w:r>
            <w:r w:rsidRPr="004E5161">
              <w:rPr>
                <w:rFonts w:ascii="Arial" w:hAnsi="Arial" w:cs="Arial"/>
                <w:b/>
                <w:sz w:val="22"/>
                <w:szCs w:val="22"/>
              </w:rPr>
              <w:t>АТЕЛЛИТ</w:t>
            </w:r>
            <w:r w:rsidRPr="004E5161">
              <w:rPr>
                <w:rFonts w:ascii="Arial" w:hAnsi="Arial" w:cs="Arial"/>
                <w:b/>
                <w:sz w:val="22"/>
                <w:szCs w:val="22"/>
                <w:lang w:val="fr-FR"/>
              </w:rPr>
              <w:t xml:space="preserve">» </w:t>
            </w:r>
          </w:p>
          <w:p w14:paraId="6AA0FFDE" w14:textId="77777777" w:rsidR="007C34C0" w:rsidRPr="004E5161" w:rsidRDefault="007C34C0" w:rsidP="007C34C0">
            <w:pPr>
              <w:ind w:left="2"/>
              <w:rPr>
                <w:rFonts w:ascii="Arial" w:hAnsi="Arial" w:cs="Arial"/>
                <w:sz w:val="22"/>
                <w:szCs w:val="22"/>
                <w:lang w:val="fr-FR"/>
              </w:rPr>
            </w:pPr>
            <w:r w:rsidRPr="004E5161">
              <w:rPr>
                <w:rFonts w:ascii="Arial" w:hAnsi="Arial" w:cs="Arial"/>
                <w:snapToGrid w:val="0"/>
                <w:sz w:val="22"/>
                <w:szCs w:val="22"/>
              </w:rPr>
              <w:t>ул. Щорса, 32Б, офис 1019</w:t>
            </w:r>
            <w:r w:rsidRPr="004E5161">
              <w:rPr>
                <w:rFonts w:ascii="Arial" w:hAnsi="Arial" w:cs="Arial"/>
                <w:sz w:val="22"/>
                <w:szCs w:val="22"/>
              </w:rPr>
              <w:t xml:space="preserve"> </w:t>
            </w:r>
            <w:r w:rsidRPr="004E5161">
              <w:rPr>
                <w:rFonts w:ascii="Arial" w:hAnsi="Arial" w:cs="Arial"/>
                <w:snapToGrid w:val="0"/>
                <w:sz w:val="22"/>
                <w:szCs w:val="22"/>
              </w:rPr>
              <w:t>г. Киев, 01133 Украина</w:t>
            </w:r>
            <w:r w:rsidRPr="004E5161">
              <w:rPr>
                <w:rFonts w:ascii="Arial" w:hAnsi="Arial" w:cs="Arial"/>
                <w:sz w:val="22"/>
                <w:szCs w:val="22"/>
                <w:lang w:val="fr-FR"/>
              </w:rPr>
              <w:t>.</w:t>
            </w:r>
          </w:p>
          <w:p w14:paraId="3D84D57E" w14:textId="77777777" w:rsidR="007C34C0" w:rsidRPr="00CA74B6" w:rsidRDefault="007C34C0" w:rsidP="007C34C0">
            <w:pPr>
              <w:rPr>
                <w:rFonts w:ascii="Arial" w:hAnsi="Arial" w:cs="Arial"/>
                <w:sz w:val="22"/>
                <w:szCs w:val="22"/>
                <w:lang w:eastAsia="nl-NL"/>
              </w:rPr>
            </w:pPr>
            <w:r w:rsidRPr="00F44885">
              <w:rPr>
                <w:rFonts w:ascii="Arial" w:hAnsi="Arial" w:cs="Arial"/>
                <w:sz w:val="22"/>
                <w:szCs w:val="22"/>
                <w:lang w:eastAsia="nl-NL"/>
              </w:rPr>
              <w:t>Тел</w:t>
            </w:r>
            <w:r w:rsidRPr="00CA74B6">
              <w:rPr>
                <w:rFonts w:ascii="Arial" w:hAnsi="Arial" w:cs="Arial"/>
                <w:sz w:val="22"/>
                <w:szCs w:val="22"/>
                <w:lang w:eastAsia="nl-NL"/>
              </w:rPr>
              <w:t>.: +38 0629 541632</w:t>
            </w:r>
          </w:p>
          <w:p w14:paraId="2BFF278E" w14:textId="77777777" w:rsidR="007C34C0" w:rsidRPr="00CA74B6" w:rsidRDefault="007C34C0" w:rsidP="007C34C0">
            <w:pPr>
              <w:rPr>
                <w:rFonts w:ascii="Arial" w:hAnsi="Arial" w:cs="Arial"/>
                <w:sz w:val="22"/>
                <w:szCs w:val="22"/>
                <w:lang w:eastAsia="nl-NL"/>
              </w:rPr>
            </w:pPr>
            <w:r w:rsidRPr="00F44885">
              <w:rPr>
                <w:rFonts w:ascii="Arial" w:hAnsi="Arial" w:cs="Arial"/>
                <w:sz w:val="22"/>
                <w:szCs w:val="22"/>
              </w:rPr>
              <w:t>Эл</w:t>
            </w:r>
            <w:r w:rsidRPr="00CA74B6">
              <w:rPr>
                <w:rFonts w:ascii="Arial" w:hAnsi="Arial" w:cs="Arial"/>
                <w:sz w:val="22"/>
                <w:szCs w:val="22"/>
              </w:rPr>
              <w:t xml:space="preserve">. </w:t>
            </w:r>
            <w:r w:rsidRPr="00F44885">
              <w:rPr>
                <w:rFonts w:ascii="Arial" w:hAnsi="Arial" w:cs="Arial"/>
                <w:sz w:val="22"/>
                <w:szCs w:val="22"/>
              </w:rPr>
              <w:t>почта:</w:t>
            </w:r>
            <w:r w:rsidRPr="00CA74B6">
              <w:rPr>
                <w:rFonts w:ascii="Arial" w:hAnsi="Arial" w:cs="Arial"/>
                <w:sz w:val="22"/>
                <w:szCs w:val="22"/>
              </w:rPr>
              <w:t xml:space="preserve"> </w:t>
            </w:r>
            <w:hyperlink r:id="rId12" w:history="1">
              <w:r w:rsidRPr="00F44885">
                <w:rPr>
                  <w:rStyle w:val="a7"/>
                  <w:rFonts w:ascii="Arial" w:hAnsi="Arial" w:cs="Arial"/>
                  <w:sz w:val="22"/>
                  <w:szCs w:val="22"/>
                  <w:lang w:val="en-US"/>
                </w:rPr>
                <w:t>GermanTokariev</w:t>
              </w:r>
              <w:r w:rsidRPr="00CA74B6">
                <w:rPr>
                  <w:rStyle w:val="a7"/>
                  <w:rFonts w:ascii="Arial" w:hAnsi="Arial" w:cs="Arial"/>
                  <w:sz w:val="22"/>
                  <w:szCs w:val="22"/>
                </w:rPr>
                <w:t>@</w:t>
              </w:r>
              <w:r w:rsidRPr="00F44885">
                <w:rPr>
                  <w:rStyle w:val="a7"/>
                  <w:rFonts w:ascii="Arial" w:hAnsi="Arial" w:cs="Arial"/>
                  <w:sz w:val="22"/>
                  <w:szCs w:val="22"/>
                  <w:lang w:val="en-US"/>
                </w:rPr>
                <w:t>nobleagri</w:t>
              </w:r>
              <w:r w:rsidRPr="00CA74B6">
                <w:rPr>
                  <w:rStyle w:val="a7"/>
                  <w:rFonts w:ascii="Arial" w:hAnsi="Arial" w:cs="Arial"/>
                  <w:sz w:val="22"/>
                  <w:szCs w:val="22"/>
                </w:rPr>
                <w:t>.</w:t>
              </w:r>
              <w:r w:rsidRPr="00F44885">
                <w:rPr>
                  <w:rStyle w:val="a7"/>
                  <w:rFonts w:ascii="Arial" w:hAnsi="Arial" w:cs="Arial"/>
                  <w:sz w:val="22"/>
                  <w:szCs w:val="22"/>
                  <w:lang w:val="en-US"/>
                </w:rPr>
                <w:t>com</w:t>
              </w:r>
            </w:hyperlink>
          </w:p>
          <w:p w14:paraId="769D31D3" w14:textId="77777777" w:rsidR="007C34C0" w:rsidRDefault="007C34C0" w:rsidP="007C34C0">
            <w:pPr>
              <w:rPr>
                <w:rFonts w:ascii="Arial" w:hAnsi="Arial" w:cs="Arial"/>
                <w:b/>
                <w:lang w:eastAsia="nl-NL"/>
              </w:rPr>
            </w:pPr>
          </w:p>
          <w:p w14:paraId="078D512F" w14:textId="77777777" w:rsidR="007C34C0" w:rsidRPr="00095674" w:rsidRDefault="007C34C0" w:rsidP="007C34C0">
            <w:pPr>
              <w:rPr>
                <w:rFonts w:ascii="Arial" w:hAnsi="Arial" w:cs="Arial"/>
                <w:b/>
                <w:lang w:eastAsia="nl-NL"/>
                <w:rPrChange w:id="36" w:author="Ivanna Medvid" w:date="2015-05-22T16:19:00Z">
                  <w:rPr>
                    <w:rFonts w:ascii="Arial" w:hAnsi="Arial" w:cs="Arial"/>
                    <w:b/>
                    <w:lang w:val="en-US" w:eastAsia="nl-NL"/>
                  </w:rPr>
                </w:rPrChange>
              </w:rPr>
            </w:pPr>
            <w:r w:rsidRPr="008A3513">
              <w:rPr>
                <w:rFonts w:ascii="Arial" w:hAnsi="Arial" w:cs="Arial"/>
                <w:b/>
                <w:lang w:eastAsia="nl-NL"/>
              </w:rPr>
              <w:t>Банковские</w:t>
            </w:r>
            <w:r w:rsidRPr="00095674">
              <w:rPr>
                <w:rFonts w:ascii="Arial" w:hAnsi="Arial" w:cs="Arial"/>
                <w:b/>
                <w:lang w:eastAsia="nl-NL"/>
                <w:rPrChange w:id="37" w:author="Ivanna Medvid" w:date="2015-05-22T16:19:00Z">
                  <w:rPr>
                    <w:rFonts w:ascii="Arial" w:hAnsi="Arial" w:cs="Arial"/>
                    <w:b/>
                    <w:lang w:val="en-US" w:eastAsia="nl-NL"/>
                  </w:rPr>
                </w:rPrChange>
              </w:rPr>
              <w:t xml:space="preserve"> </w:t>
            </w:r>
            <w:r w:rsidRPr="008A3513">
              <w:rPr>
                <w:rFonts w:ascii="Arial" w:hAnsi="Arial" w:cs="Arial"/>
                <w:b/>
                <w:lang w:eastAsia="nl-NL"/>
              </w:rPr>
              <w:t>реквизиты</w:t>
            </w:r>
            <w:r w:rsidRPr="00095674">
              <w:rPr>
                <w:rFonts w:ascii="Arial" w:hAnsi="Arial" w:cs="Arial"/>
                <w:b/>
                <w:lang w:eastAsia="nl-NL"/>
                <w:rPrChange w:id="38" w:author="Ivanna Medvid" w:date="2015-05-22T16:19:00Z">
                  <w:rPr>
                    <w:rFonts w:ascii="Arial" w:hAnsi="Arial" w:cs="Arial"/>
                    <w:b/>
                    <w:lang w:val="en-US" w:eastAsia="nl-NL"/>
                  </w:rPr>
                </w:rPrChange>
              </w:rPr>
              <w:t>:</w:t>
            </w:r>
          </w:p>
          <w:p w14:paraId="53703058"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Account Name:    LLC “SATELLITE”,</w:t>
            </w:r>
          </w:p>
          <w:p w14:paraId="11FB899F"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ZKPO 13501985</w:t>
            </w:r>
          </w:p>
          <w:p w14:paraId="79DB5095"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 xml:space="preserve">Account Number (IBAN number)      26001001821901/EUR  </w:t>
            </w:r>
          </w:p>
          <w:p w14:paraId="6DAF4A54"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 xml:space="preserve">Bank </w:t>
            </w:r>
            <w:proofErr w:type="spellStart"/>
            <w:r w:rsidRPr="004E5161">
              <w:rPr>
                <w:rFonts w:ascii="Arial" w:hAnsi="Arial" w:cs="Arial"/>
                <w:sz w:val="22"/>
                <w:szCs w:val="22"/>
                <w:lang w:val="en-US"/>
              </w:rPr>
              <w:t>Name:Branch</w:t>
            </w:r>
            <w:proofErr w:type="spellEnd"/>
            <w:r w:rsidRPr="004E5161">
              <w:rPr>
                <w:rFonts w:ascii="Arial" w:hAnsi="Arial" w:cs="Arial"/>
                <w:sz w:val="22"/>
                <w:szCs w:val="22"/>
                <w:lang w:val="en-US"/>
              </w:rPr>
              <w:t xml:space="preserve"> “CIB” PJSC « Credit Agricole Bank», Kiev  </w:t>
            </w:r>
          </w:p>
          <w:p w14:paraId="78C36F6C"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 xml:space="preserve">Bank Address: 23a, </w:t>
            </w:r>
            <w:proofErr w:type="spellStart"/>
            <w:r w:rsidRPr="004E5161">
              <w:rPr>
                <w:rFonts w:ascii="Arial" w:hAnsi="Arial" w:cs="Arial"/>
                <w:sz w:val="22"/>
                <w:szCs w:val="22"/>
                <w:lang w:val="en-US"/>
              </w:rPr>
              <w:t>Volodymyrska</w:t>
            </w:r>
            <w:proofErr w:type="spellEnd"/>
            <w:r w:rsidRPr="004E5161">
              <w:rPr>
                <w:rFonts w:ascii="Arial" w:hAnsi="Arial" w:cs="Arial"/>
                <w:sz w:val="22"/>
                <w:szCs w:val="22"/>
                <w:lang w:val="en-US"/>
              </w:rPr>
              <w:t xml:space="preserve"> St., Kyiv, 01034 UKRAINE</w:t>
            </w:r>
          </w:p>
          <w:p w14:paraId="7C968CA0"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Bank Correspondent Details (Special Bank Account):</w:t>
            </w:r>
          </w:p>
          <w:p w14:paraId="369DC2D9"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Swift BIC: AGRIUAUKCIB</w:t>
            </w:r>
          </w:p>
          <w:p w14:paraId="5D48C7E3"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rPr>
              <w:t>С</w:t>
            </w:r>
            <w:proofErr w:type="spellStart"/>
            <w:r w:rsidRPr="004E5161">
              <w:rPr>
                <w:rFonts w:ascii="Arial" w:hAnsi="Arial" w:cs="Arial"/>
                <w:sz w:val="22"/>
                <w:szCs w:val="22"/>
                <w:lang w:val="en-US"/>
              </w:rPr>
              <w:t>orrespondent's</w:t>
            </w:r>
            <w:proofErr w:type="spellEnd"/>
            <w:r w:rsidRPr="004E5161">
              <w:rPr>
                <w:rFonts w:ascii="Arial" w:hAnsi="Arial" w:cs="Arial"/>
                <w:sz w:val="22"/>
                <w:szCs w:val="22"/>
                <w:lang w:val="en-US"/>
              </w:rPr>
              <w:t xml:space="preserve"> </w:t>
            </w:r>
            <w:proofErr w:type="gramStart"/>
            <w:r w:rsidRPr="004E5161">
              <w:rPr>
                <w:rFonts w:ascii="Arial" w:hAnsi="Arial" w:cs="Arial"/>
                <w:sz w:val="22"/>
                <w:szCs w:val="22"/>
                <w:lang w:val="en-US"/>
              </w:rPr>
              <w:t xml:space="preserve">Name:   </w:t>
            </w:r>
            <w:proofErr w:type="gramEnd"/>
            <w:r w:rsidRPr="004E5161">
              <w:rPr>
                <w:rFonts w:ascii="Arial" w:hAnsi="Arial" w:cs="Arial"/>
                <w:sz w:val="22"/>
                <w:szCs w:val="22"/>
                <w:lang w:val="en-US"/>
              </w:rPr>
              <w:t xml:space="preserve">        Credit Agricole S.A., </w:t>
            </w:r>
          </w:p>
          <w:p w14:paraId="4C292D20" w14:textId="77777777" w:rsidR="007C34C0" w:rsidRPr="004E5161" w:rsidRDefault="007C34C0" w:rsidP="007C34C0">
            <w:pPr>
              <w:ind w:left="2"/>
              <w:rPr>
                <w:rFonts w:ascii="Arial" w:hAnsi="Arial" w:cs="Arial"/>
                <w:sz w:val="22"/>
                <w:szCs w:val="22"/>
                <w:lang w:val="en-US"/>
              </w:rPr>
            </w:pPr>
            <w:r w:rsidRPr="004E5161">
              <w:rPr>
                <w:rFonts w:ascii="Arial" w:hAnsi="Arial" w:cs="Arial"/>
                <w:sz w:val="22"/>
                <w:szCs w:val="22"/>
                <w:lang w:val="en-US"/>
              </w:rPr>
              <w:t>SWIFT: AGRIFRPP</w:t>
            </w:r>
          </w:p>
          <w:p w14:paraId="62B50069" w14:textId="77777777" w:rsidR="002655AF" w:rsidRPr="008A3513" w:rsidRDefault="007C34C0" w:rsidP="007C34C0">
            <w:pPr>
              <w:rPr>
                <w:rFonts w:ascii="Arial" w:hAnsi="Arial" w:cs="Arial"/>
                <w:sz w:val="20"/>
                <w:szCs w:val="20"/>
                <w:lang w:val="en-US" w:eastAsia="nl-NL"/>
              </w:rPr>
            </w:pPr>
            <w:r w:rsidRPr="004E5161">
              <w:rPr>
                <w:rFonts w:ascii="Arial" w:hAnsi="Arial" w:cs="Arial"/>
                <w:sz w:val="22"/>
                <w:szCs w:val="22"/>
                <w:lang w:val="en-US"/>
              </w:rPr>
              <w:t>Correspondent's Address:       Paris, France</w:t>
            </w:r>
            <w:r>
              <w:rPr>
                <w:rFonts w:ascii="Arial" w:hAnsi="Arial" w:cs="Arial"/>
                <w:sz w:val="20"/>
                <w:szCs w:val="20"/>
                <w:lang w:val="en-US" w:eastAsia="nl-NL"/>
              </w:rPr>
              <w:t xml:space="preserve"> </w:t>
            </w:r>
          </w:p>
          <w:p w14:paraId="54DDA98A" w14:textId="77777777" w:rsidR="00994158" w:rsidRPr="008A3513" w:rsidRDefault="00994158" w:rsidP="0004770A">
            <w:pPr>
              <w:rPr>
                <w:rFonts w:ascii="Arial" w:hAnsi="Arial" w:cs="Arial"/>
                <w:sz w:val="20"/>
                <w:szCs w:val="20"/>
                <w:lang w:val="en-US" w:eastAsia="nl-NL"/>
              </w:rPr>
            </w:pPr>
          </w:p>
          <w:p w14:paraId="56BDF477" w14:textId="77777777" w:rsidR="007C34C0" w:rsidRDefault="007C34C0" w:rsidP="00602FDA">
            <w:pPr>
              <w:rPr>
                <w:rFonts w:ascii="Arial" w:hAnsi="Arial" w:cs="Arial"/>
                <w:b/>
                <w:sz w:val="22"/>
                <w:szCs w:val="22"/>
                <w:lang w:val="en-US"/>
              </w:rPr>
            </w:pPr>
          </w:p>
          <w:p w14:paraId="50585132" w14:textId="77777777" w:rsidR="00602FDA" w:rsidRPr="000D2A2E" w:rsidRDefault="00602FDA" w:rsidP="00602FDA">
            <w:pPr>
              <w:rPr>
                <w:rFonts w:ascii="Arial" w:hAnsi="Arial" w:cs="Arial"/>
                <w:b/>
                <w:sz w:val="22"/>
                <w:szCs w:val="22"/>
              </w:rPr>
            </w:pPr>
            <w:r w:rsidRPr="008A3513">
              <w:rPr>
                <w:rFonts w:ascii="Arial" w:hAnsi="Arial" w:cs="Arial"/>
                <w:b/>
                <w:sz w:val="22"/>
                <w:szCs w:val="22"/>
              </w:rPr>
              <w:t>Покупатель</w:t>
            </w:r>
            <w:r w:rsidRPr="000D2A2E">
              <w:rPr>
                <w:rFonts w:ascii="Arial" w:hAnsi="Arial" w:cs="Arial"/>
                <w:b/>
                <w:sz w:val="22"/>
                <w:szCs w:val="22"/>
              </w:rPr>
              <w:t xml:space="preserve">/ </w:t>
            </w:r>
            <w:r w:rsidRPr="008A3513">
              <w:rPr>
                <w:rFonts w:ascii="Arial" w:hAnsi="Arial" w:cs="Arial"/>
                <w:b/>
                <w:sz w:val="22"/>
                <w:szCs w:val="22"/>
                <w:lang w:val="en-US"/>
              </w:rPr>
              <w:t>Buyer</w:t>
            </w:r>
          </w:p>
          <w:p w14:paraId="672FCE71" w14:textId="77777777" w:rsidR="00602FDA" w:rsidRPr="000D2A2E" w:rsidRDefault="00602FDA" w:rsidP="00602FDA">
            <w:pPr>
              <w:rPr>
                <w:rFonts w:ascii="Arial" w:hAnsi="Arial" w:cs="Arial"/>
                <w:b/>
                <w:sz w:val="22"/>
                <w:szCs w:val="22"/>
              </w:rPr>
            </w:pPr>
          </w:p>
          <w:p w14:paraId="300FB8BE" w14:textId="77777777" w:rsidR="00602FDA" w:rsidRPr="000D2A2E" w:rsidRDefault="00602FDA" w:rsidP="00602FDA">
            <w:pPr>
              <w:rPr>
                <w:rFonts w:ascii="Arial" w:hAnsi="Arial" w:cs="Arial"/>
                <w:sz w:val="20"/>
                <w:szCs w:val="20"/>
                <w:lang w:eastAsia="nl-NL"/>
              </w:rPr>
            </w:pPr>
            <w:r w:rsidRPr="007C34C0">
              <w:rPr>
                <w:rFonts w:ascii="Arial" w:hAnsi="Arial" w:cs="Arial"/>
                <w:sz w:val="20"/>
                <w:szCs w:val="20"/>
                <w:lang w:eastAsia="nl-NL"/>
              </w:rPr>
              <w:softHyphen/>
            </w:r>
            <w:r w:rsidRPr="007C34C0">
              <w:rPr>
                <w:rFonts w:ascii="Arial" w:hAnsi="Arial" w:cs="Arial"/>
                <w:sz w:val="20"/>
                <w:szCs w:val="20"/>
                <w:lang w:eastAsia="nl-NL"/>
              </w:rPr>
              <w:softHyphen/>
            </w:r>
            <w:r w:rsidRPr="007C34C0">
              <w:rPr>
                <w:rFonts w:ascii="Arial" w:hAnsi="Arial" w:cs="Arial"/>
                <w:sz w:val="20"/>
                <w:szCs w:val="20"/>
                <w:lang w:eastAsia="nl-NL"/>
              </w:rPr>
              <w:softHyphen/>
            </w:r>
            <w:r w:rsidRPr="007C34C0">
              <w:rPr>
                <w:rFonts w:ascii="Arial" w:hAnsi="Arial" w:cs="Arial"/>
                <w:sz w:val="20"/>
                <w:szCs w:val="20"/>
                <w:lang w:eastAsia="nl-NL"/>
              </w:rPr>
              <w:softHyphen/>
            </w:r>
            <w:r w:rsidRPr="007C34C0">
              <w:rPr>
                <w:rFonts w:ascii="Arial" w:hAnsi="Arial" w:cs="Arial"/>
                <w:sz w:val="20"/>
                <w:szCs w:val="20"/>
                <w:lang w:eastAsia="nl-NL"/>
              </w:rPr>
              <w:softHyphen/>
            </w:r>
            <w:r w:rsidRPr="007C34C0">
              <w:rPr>
                <w:rFonts w:ascii="Arial" w:hAnsi="Arial" w:cs="Arial"/>
                <w:sz w:val="20"/>
                <w:szCs w:val="20"/>
                <w:lang w:eastAsia="nl-NL"/>
              </w:rPr>
              <w:softHyphen/>
            </w:r>
            <w:r w:rsidRPr="007C34C0">
              <w:rPr>
                <w:rFonts w:ascii="Arial" w:hAnsi="Arial" w:cs="Arial"/>
                <w:sz w:val="20"/>
                <w:szCs w:val="20"/>
                <w:lang w:eastAsia="nl-NL"/>
              </w:rPr>
              <w:softHyphen/>
            </w:r>
            <w:proofErr w:type="spellStart"/>
            <w:r w:rsidR="000D2A2E">
              <w:rPr>
                <w:rFonts w:ascii="Arial" w:hAnsi="Arial" w:cs="Arial"/>
                <w:sz w:val="20"/>
                <w:szCs w:val="20"/>
                <w:lang w:eastAsia="nl-NL"/>
              </w:rPr>
              <w:t>Генеральый</w:t>
            </w:r>
            <w:proofErr w:type="spellEnd"/>
            <w:r w:rsidR="000D2A2E">
              <w:rPr>
                <w:rFonts w:ascii="Arial" w:hAnsi="Arial" w:cs="Arial"/>
                <w:sz w:val="20"/>
                <w:szCs w:val="20"/>
                <w:lang w:eastAsia="nl-NL"/>
              </w:rPr>
              <w:t xml:space="preserve"> д</w:t>
            </w:r>
            <w:r w:rsidR="009F0647" w:rsidRPr="008A3513">
              <w:rPr>
                <w:rFonts w:ascii="Arial" w:hAnsi="Arial" w:cs="Arial"/>
                <w:sz w:val="20"/>
                <w:szCs w:val="20"/>
                <w:lang w:eastAsia="nl-NL"/>
              </w:rPr>
              <w:t>иректор</w:t>
            </w:r>
            <w:r w:rsidR="009F0647" w:rsidRPr="007C34C0">
              <w:rPr>
                <w:rFonts w:ascii="Arial" w:hAnsi="Arial" w:cs="Arial"/>
                <w:sz w:val="20"/>
                <w:szCs w:val="20"/>
                <w:lang w:eastAsia="nl-NL"/>
              </w:rPr>
              <w:t>/</w:t>
            </w:r>
            <w:r w:rsidR="000D2A2E">
              <w:rPr>
                <w:rFonts w:ascii="Arial" w:hAnsi="Arial" w:cs="Arial"/>
                <w:sz w:val="20"/>
                <w:szCs w:val="20"/>
                <w:lang w:val="en-US" w:eastAsia="nl-NL"/>
              </w:rPr>
              <w:t>General</w:t>
            </w:r>
            <w:r w:rsidR="000D2A2E" w:rsidRPr="000D2A2E">
              <w:rPr>
                <w:rFonts w:ascii="Arial" w:hAnsi="Arial" w:cs="Arial"/>
                <w:sz w:val="20"/>
                <w:szCs w:val="20"/>
                <w:lang w:eastAsia="nl-NL"/>
              </w:rPr>
              <w:t xml:space="preserve"> </w:t>
            </w:r>
            <w:proofErr w:type="spellStart"/>
            <w:r w:rsidRPr="008A3513">
              <w:rPr>
                <w:rFonts w:ascii="Arial" w:hAnsi="Arial" w:cs="Arial"/>
                <w:sz w:val="20"/>
                <w:szCs w:val="20"/>
                <w:lang w:val="en-US" w:eastAsia="nl-NL"/>
              </w:rPr>
              <w:t>Direktor</w:t>
            </w:r>
            <w:proofErr w:type="spellEnd"/>
            <w:r w:rsidR="000D2A2E">
              <w:rPr>
                <w:rFonts w:ascii="Arial" w:hAnsi="Arial" w:cs="Arial"/>
                <w:sz w:val="20"/>
                <w:szCs w:val="20"/>
                <w:lang w:eastAsia="nl-NL"/>
              </w:rPr>
              <w:t xml:space="preserve"> </w:t>
            </w:r>
          </w:p>
          <w:p w14:paraId="662F15E1" w14:textId="77777777" w:rsidR="000D2A2E" w:rsidRPr="00984C87" w:rsidRDefault="000D2A2E" w:rsidP="00602FDA">
            <w:pPr>
              <w:rPr>
                <w:rFonts w:ascii="Arial" w:hAnsi="Arial" w:cs="Arial"/>
                <w:sz w:val="20"/>
                <w:szCs w:val="20"/>
                <w:lang w:eastAsia="nl-NL"/>
              </w:rPr>
            </w:pPr>
            <w:r>
              <w:rPr>
                <w:rFonts w:ascii="Arial" w:hAnsi="Arial" w:cs="Arial"/>
                <w:sz w:val="20"/>
                <w:szCs w:val="20"/>
                <w:lang w:eastAsia="nl-NL"/>
              </w:rPr>
              <w:t xml:space="preserve">А.Г. </w:t>
            </w:r>
            <w:proofErr w:type="spellStart"/>
            <w:r>
              <w:rPr>
                <w:rFonts w:ascii="Arial" w:hAnsi="Arial" w:cs="Arial"/>
                <w:sz w:val="20"/>
                <w:szCs w:val="20"/>
                <w:lang w:eastAsia="nl-NL"/>
              </w:rPr>
              <w:t>Тохтариц</w:t>
            </w:r>
            <w:proofErr w:type="spellEnd"/>
            <w:r w:rsidR="00984C87" w:rsidRPr="003A4DD1">
              <w:rPr>
                <w:rFonts w:ascii="Arial" w:hAnsi="Arial" w:cs="Arial"/>
                <w:sz w:val="20"/>
                <w:szCs w:val="20"/>
                <w:lang w:eastAsia="nl-NL"/>
              </w:rPr>
              <w:t xml:space="preserve">  </w:t>
            </w:r>
            <w:r>
              <w:rPr>
                <w:rFonts w:ascii="Arial" w:hAnsi="Arial" w:cs="Arial"/>
                <w:sz w:val="20"/>
                <w:szCs w:val="20"/>
                <w:lang w:eastAsia="nl-NL"/>
              </w:rPr>
              <w:t>/</w:t>
            </w:r>
            <w:r w:rsidR="00984C87" w:rsidRPr="003A4DD1">
              <w:rPr>
                <w:rFonts w:ascii="Arial" w:hAnsi="Arial" w:cs="Arial"/>
                <w:sz w:val="20"/>
                <w:szCs w:val="20"/>
                <w:lang w:eastAsia="nl-NL"/>
              </w:rPr>
              <w:t xml:space="preserve"> </w:t>
            </w:r>
            <w:proofErr w:type="spellStart"/>
            <w:r>
              <w:rPr>
                <w:rFonts w:ascii="Arial" w:hAnsi="Arial" w:cs="Arial"/>
                <w:sz w:val="20"/>
                <w:szCs w:val="20"/>
                <w:lang w:eastAsia="nl-NL"/>
              </w:rPr>
              <w:t>Anatol</w:t>
            </w:r>
            <w:r>
              <w:rPr>
                <w:rFonts w:ascii="Arial" w:hAnsi="Arial" w:cs="Arial"/>
                <w:sz w:val="20"/>
                <w:szCs w:val="20"/>
                <w:lang w:val="en-US" w:eastAsia="nl-NL"/>
              </w:rPr>
              <w:t>i</w:t>
            </w:r>
            <w:proofErr w:type="spellEnd"/>
            <w:r>
              <w:rPr>
                <w:rFonts w:ascii="Arial" w:hAnsi="Arial" w:cs="Arial"/>
                <w:sz w:val="20"/>
                <w:szCs w:val="20"/>
                <w:lang w:eastAsia="nl-NL"/>
              </w:rPr>
              <w:t>y</w:t>
            </w:r>
            <w:r w:rsidRPr="00984C87">
              <w:rPr>
                <w:rFonts w:ascii="Arial" w:hAnsi="Arial" w:cs="Arial"/>
                <w:sz w:val="20"/>
                <w:szCs w:val="20"/>
                <w:lang w:eastAsia="nl-NL"/>
              </w:rPr>
              <w:t xml:space="preserve"> </w:t>
            </w:r>
            <w:proofErr w:type="spellStart"/>
            <w:r>
              <w:rPr>
                <w:rFonts w:ascii="Arial" w:hAnsi="Arial" w:cs="Arial"/>
                <w:sz w:val="20"/>
                <w:szCs w:val="20"/>
                <w:lang w:val="en-US" w:eastAsia="nl-NL"/>
              </w:rPr>
              <w:t>Tokhtarits</w:t>
            </w:r>
            <w:proofErr w:type="spellEnd"/>
          </w:p>
          <w:p w14:paraId="3767562B" w14:textId="77777777" w:rsidR="00602FDA" w:rsidRPr="000D2A2E" w:rsidRDefault="00602FDA" w:rsidP="00602FDA">
            <w:pPr>
              <w:rPr>
                <w:rFonts w:ascii="Arial" w:hAnsi="Arial" w:cs="Arial"/>
                <w:sz w:val="20"/>
                <w:szCs w:val="20"/>
                <w:lang w:eastAsia="nl-NL"/>
              </w:rPr>
            </w:pPr>
          </w:p>
          <w:p w14:paraId="12618C03" w14:textId="77777777" w:rsidR="007C34C0" w:rsidRPr="000D2A2E" w:rsidRDefault="007C34C0" w:rsidP="00602FDA">
            <w:pPr>
              <w:rPr>
                <w:rFonts w:ascii="Arial" w:hAnsi="Arial" w:cs="Arial"/>
                <w:sz w:val="20"/>
                <w:szCs w:val="20"/>
                <w:lang w:eastAsia="nl-NL"/>
              </w:rPr>
            </w:pPr>
          </w:p>
          <w:p w14:paraId="43450124" w14:textId="77777777" w:rsidR="00602FDA" w:rsidRPr="000D2A2E" w:rsidRDefault="00602FDA" w:rsidP="008A3513">
            <w:pPr>
              <w:ind w:right="42"/>
              <w:jc w:val="both"/>
              <w:outlineLvl w:val="0"/>
              <w:rPr>
                <w:rFonts w:ascii="Arial" w:hAnsi="Arial" w:cs="Arial"/>
                <w:b/>
                <w:sz w:val="22"/>
                <w:szCs w:val="22"/>
              </w:rPr>
            </w:pPr>
          </w:p>
          <w:p w14:paraId="4949A8CE" w14:textId="77777777" w:rsidR="007C34C0" w:rsidRPr="000D2A2E" w:rsidRDefault="007C34C0" w:rsidP="008A3513">
            <w:pPr>
              <w:ind w:right="42"/>
              <w:jc w:val="both"/>
              <w:outlineLvl w:val="0"/>
              <w:rPr>
                <w:rFonts w:ascii="Arial" w:hAnsi="Arial" w:cs="Arial"/>
                <w:b/>
                <w:sz w:val="22"/>
                <w:szCs w:val="22"/>
              </w:rPr>
            </w:pPr>
          </w:p>
          <w:p w14:paraId="29DDC1CD" w14:textId="77777777" w:rsidR="0004770A" w:rsidRPr="008A3513" w:rsidRDefault="0004770A" w:rsidP="008A3513">
            <w:pPr>
              <w:ind w:right="42"/>
              <w:jc w:val="both"/>
              <w:outlineLvl w:val="0"/>
              <w:rPr>
                <w:rFonts w:ascii="Arial" w:hAnsi="Arial" w:cs="Arial"/>
                <w:b/>
                <w:sz w:val="22"/>
                <w:szCs w:val="22"/>
              </w:rPr>
            </w:pPr>
            <w:r w:rsidRPr="008A3513">
              <w:rPr>
                <w:rFonts w:ascii="Arial" w:hAnsi="Arial" w:cs="Arial"/>
                <w:b/>
                <w:sz w:val="22"/>
                <w:szCs w:val="22"/>
              </w:rPr>
              <w:t xml:space="preserve">______________ПОДПИСЬ И ПЕЧАТЬ </w:t>
            </w:r>
            <w:r w:rsidRPr="008A3513">
              <w:rPr>
                <w:rFonts w:ascii="Arial" w:hAnsi="Arial" w:cs="Arial"/>
                <w:b/>
                <w:sz w:val="22"/>
                <w:szCs w:val="22"/>
              </w:rPr>
              <w:tab/>
            </w:r>
          </w:p>
          <w:p w14:paraId="3B609C95" w14:textId="77777777" w:rsidR="00127F9F" w:rsidRPr="008A3513" w:rsidRDefault="00127F9F" w:rsidP="008A3513">
            <w:pPr>
              <w:ind w:right="42"/>
              <w:jc w:val="both"/>
              <w:outlineLvl w:val="0"/>
              <w:rPr>
                <w:rFonts w:ascii="Arial" w:hAnsi="Arial" w:cs="Arial"/>
                <w:sz w:val="22"/>
                <w:szCs w:val="22"/>
              </w:rPr>
            </w:pPr>
          </w:p>
        </w:tc>
        <w:tc>
          <w:tcPr>
            <w:tcW w:w="4986" w:type="dxa"/>
            <w:shd w:val="clear" w:color="auto" w:fill="auto"/>
          </w:tcPr>
          <w:p w14:paraId="0463C212" w14:textId="77777777" w:rsidR="00F30A01" w:rsidRPr="008A3513" w:rsidRDefault="00F30A01" w:rsidP="008A3513">
            <w:pPr>
              <w:pStyle w:val="TableText"/>
              <w:tabs>
                <w:tab w:val="left" w:pos="1728"/>
                <w:tab w:val="left" w:pos="2448"/>
                <w:tab w:val="left" w:pos="3888"/>
                <w:tab w:val="left" w:pos="5328"/>
                <w:tab w:val="left" w:pos="6768"/>
              </w:tabs>
              <w:jc w:val="both"/>
              <w:rPr>
                <w:rFonts w:ascii="Arial" w:hAnsi="Arial" w:cs="Arial"/>
                <w:b/>
                <w:sz w:val="22"/>
                <w:szCs w:val="22"/>
              </w:rPr>
            </w:pPr>
            <w:r w:rsidRPr="008A3513">
              <w:rPr>
                <w:rFonts w:ascii="Arial" w:hAnsi="Arial" w:cs="Arial"/>
                <w:b/>
                <w:sz w:val="22"/>
                <w:szCs w:val="22"/>
              </w:rPr>
              <w:lastRenderedPageBreak/>
              <w:t>1</w:t>
            </w:r>
            <w:r w:rsidR="003A50BB">
              <w:rPr>
                <w:rFonts w:ascii="Arial" w:hAnsi="Arial" w:cs="Arial"/>
                <w:b/>
                <w:sz w:val="22"/>
                <w:szCs w:val="22"/>
              </w:rPr>
              <w:t>5</w:t>
            </w:r>
            <w:r w:rsidRPr="008A3513">
              <w:rPr>
                <w:rFonts w:ascii="Arial" w:hAnsi="Arial" w:cs="Arial"/>
                <w:b/>
                <w:sz w:val="22"/>
                <w:szCs w:val="22"/>
              </w:rPr>
              <w:t xml:space="preserve">. </w:t>
            </w:r>
            <w:r w:rsidRPr="008A3513">
              <w:rPr>
                <w:rFonts w:ascii="Arial" w:hAnsi="Arial" w:cs="Arial"/>
                <w:b/>
                <w:caps/>
                <w:sz w:val="22"/>
                <w:szCs w:val="22"/>
              </w:rPr>
              <w:t>legal addresses</w:t>
            </w:r>
            <w:r w:rsidR="00734BFB" w:rsidRPr="008A3513">
              <w:rPr>
                <w:rFonts w:ascii="Arial" w:hAnsi="Arial" w:cs="Arial"/>
                <w:b/>
                <w:caps/>
                <w:sz w:val="22"/>
                <w:szCs w:val="22"/>
              </w:rPr>
              <w:t xml:space="preserve"> and bank details</w:t>
            </w:r>
            <w:r w:rsidRPr="008A3513">
              <w:rPr>
                <w:rFonts w:ascii="Arial" w:hAnsi="Arial" w:cs="Arial"/>
                <w:b/>
                <w:caps/>
                <w:sz w:val="22"/>
                <w:szCs w:val="22"/>
              </w:rPr>
              <w:t xml:space="preserve"> of the parties</w:t>
            </w:r>
            <w:r w:rsidR="00734BFB" w:rsidRPr="008A3513">
              <w:rPr>
                <w:rFonts w:ascii="Arial" w:hAnsi="Arial" w:cs="Arial"/>
                <w:b/>
                <w:caps/>
                <w:sz w:val="22"/>
                <w:szCs w:val="22"/>
              </w:rPr>
              <w:t>:</w:t>
            </w:r>
          </w:p>
          <w:p w14:paraId="0218DA06" w14:textId="77777777" w:rsidR="00180C5C" w:rsidRPr="008A3513" w:rsidRDefault="00180C5C" w:rsidP="008A3513">
            <w:pPr>
              <w:pStyle w:val="TableText"/>
              <w:tabs>
                <w:tab w:val="left" w:pos="1728"/>
                <w:tab w:val="left" w:pos="2448"/>
                <w:tab w:val="left" w:pos="3888"/>
                <w:tab w:val="left" w:pos="5328"/>
                <w:tab w:val="left" w:pos="6768"/>
              </w:tabs>
              <w:jc w:val="both"/>
              <w:rPr>
                <w:rFonts w:ascii="Arial" w:hAnsi="Arial" w:cs="Arial"/>
                <w:sz w:val="22"/>
                <w:szCs w:val="22"/>
                <w:u w:val="single"/>
              </w:rPr>
            </w:pPr>
          </w:p>
          <w:p w14:paraId="0E70D579" w14:textId="77777777" w:rsidR="00A53ECB" w:rsidRPr="008A3513" w:rsidRDefault="00AE4AF5" w:rsidP="00A53ECB">
            <w:pPr>
              <w:rPr>
                <w:rFonts w:ascii="Arial" w:hAnsi="Arial" w:cs="Arial"/>
                <w:b/>
                <w:sz w:val="20"/>
                <w:szCs w:val="20"/>
                <w:lang w:val="fr-FR" w:eastAsia="nl-NL"/>
              </w:rPr>
            </w:pPr>
            <w:r>
              <w:rPr>
                <w:rFonts w:ascii="Arial" w:hAnsi="Arial" w:cs="Arial"/>
                <w:b/>
                <w:sz w:val="20"/>
                <w:szCs w:val="20"/>
                <w:lang w:val="fr-FR" w:eastAsia="nl-NL"/>
              </w:rPr>
              <w:t xml:space="preserve">The </w:t>
            </w:r>
            <w:r w:rsidR="00A53ECB" w:rsidRPr="008A3513">
              <w:rPr>
                <w:rFonts w:ascii="Arial" w:hAnsi="Arial" w:cs="Arial"/>
                <w:b/>
                <w:sz w:val="20"/>
                <w:szCs w:val="20"/>
                <w:lang w:val="fr-FR" w:eastAsia="nl-NL"/>
              </w:rPr>
              <w:t>Seller:</w:t>
            </w:r>
          </w:p>
          <w:p w14:paraId="19BA4CC4" w14:textId="77777777" w:rsidR="00490886" w:rsidRPr="00490886" w:rsidRDefault="00490886" w:rsidP="00490886">
            <w:pPr>
              <w:rPr>
                <w:b/>
                <w:bCs/>
                <w:sz w:val="20"/>
                <w:szCs w:val="20"/>
                <w:lang w:val="en-US"/>
              </w:rPr>
            </w:pPr>
            <w:r w:rsidRPr="00490886">
              <w:rPr>
                <w:b/>
                <w:bCs/>
                <w:sz w:val="20"/>
                <w:szCs w:val="20"/>
                <w:lang w:val="en-US"/>
              </w:rPr>
              <w:t>CPM EUROPE B.V.</w:t>
            </w:r>
          </w:p>
          <w:p w14:paraId="1B1FC276" w14:textId="77777777" w:rsidR="00490886" w:rsidRPr="00552162" w:rsidRDefault="00490886" w:rsidP="00490886">
            <w:pPr>
              <w:rPr>
                <w:sz w:val="20"/>
                <w:szCs w:val="20"/>
                <w:lang w:val="nl-NL"/>
              </w:rPr>
            </w:pPr>
            <w:r w:rsidRPr="00552162">
              <w:rPr>
                <w:sz w:val="20"/>
                <w:szCs w:val="20"/>
                <w:lang w:val="nl-NL"/>
              </w:rPr>
              <w:t>Rijder 2, 1507 DN</w:t>
            </w:r>
          </w:p>
          <w:p w14:paraId="2C73F8BE" w14:textId="77777777" w:rsidR="00490886" w:rsidRPr="00552162" w:rsidRDefault="00490886" w:rsidP="00490886">
            <w:pPr>
              <w:rPr>
                <w:sz w:val="20"/>
                <w:szCs w:val="20"/>
                <w:lang w:val="nl-NL"/>
              </w:rPr>
            </w:pPr>
            <w:r w:rsidRPr="00552162">
              <w:rPr>
                <w:sz w:val="20"/>
                <w:szCs w:val="20"/>
                <w:lang w:val="nl-NL"/>
              </w:rPr>
              <w:t>Zaandam - Netherlands</w:t>
            </w:r>
          </w:p>
          <w:p w14:paraId="781A5C9F" w14:textId="77777777" w:rsidR="00490886" w:rsidRPr="00552162" w:rsidRDefault="00490886" w:rsidP="00490886">
            <w:pPr>
              <w:rPr>
                <w:sz w:val="20"/>
                <w:szCs w:val="20"/>
                <w:lang w:val="fr-FR"/>
              </w:rPr>
            </w:pPr>
            <w:r w:rsidRPr="00552162">
              <w:rPr>
                <w:sz w:val="20"/>
                <w:szCs w:val="20"/>
                <w:lang w:val="fr-FR"/>
              </w:rPr>
              <w:t>Tel: +31-75-6512611</w:t>
            </w:r>
            <w:r w:rsidRPr="00552162">
              <w:rPr>
                <w:sz w:val="20"/>
                <w:szCs w:val="20"/>
                <w:lang w:val="fr-FR"/>
              </w:rPr>
              <w:br/>
              <w:t>Direct:  +31-75-6512623</w:t>
            </w:r>
          </w:p>
          <w:p w14:paraId="26604A88" w14:textId="77777777" w:rsidR="00490886" w:rsidRPr="00552162" w:rsidRDefault="00490886" w:rsidP="00490886">
            <w:pPr>
              <w:rPr>
                <w:sz w:val="20"/>
                <w:szCs w:val="20"/>
                <w:lang w:val="fr-FR"/>
              </w:rPr>
            </w:pPr>
            <w:r w:rsidRPr="00552162">
              <w:rPr>
                <w:sz w:val="20"/>
                <w:szCs w:val="20"/>
                <w:lang w:val="fr-FR"/>
              </w:rPr>
              <w:t xml:space="preserve">E-Mail: </w:t>
            </w:r>
            <w:r w:rsidR="00FD517D">
              <w:fldChar w:fldCharType="begin"/>
            </w:r>
            <w:r w:rsidR="00FD517D" w:rsidRPr="00095674">
              <w:rPr>
                <w:lang w:val="en-US"/>
                <w:rPrChange w:id="39" w:author="Ivanna Medvid" w:date="2015-05-22T16:19:00Z">
                  <w:rPr/>
                </w:rPrChange>
              </w:rPr>
              <w:instrText>HYPERLINK "mailto:info@nl.cpm.net"</w:instrText>
            </w:r>
            <w:r w:rsidR="00FD517D">
              <w:fldChar w:fldCharType="separate"/>
            </w:r>
            <w:r w:rsidRPr="00552162">
              <w:rPr>
                <w:lang w:val="fr-FR"/>
              </w:rPr>
              <w:t>info@cpmeurope.nl</w:t>
            </w:r>
            <w:r w:rsidR="00FD517D">
              <w:fldChar w:fldCharType="end"/>
            </w:r>
          </w:p>
          <w:p w14:paraId="5718062B" w14:textId="77777777" w:rsidR="00490886" w:rsidRPr="00552162" w:rsidRDefault="00490886" w:rsidP="00490886">
            <w:pPr>
              <w:rPr>
                <w:sz w:val="20"/>
                <w:szCs w:val="20"/>
                <w:lang w:val="fr-FR"/>
              </w:rPr>
            </w:pPr>
          </w:p>
          <w:p w14:paraId="4FB17364" w14:textId="77777777" w:rsidR="00490886" w:rsidRPr="00552162" w:rsidRDefault="00490886" w:rsidP="00490886">
            <w:pPr>
              <w:rPr>
                <w:sz w:val="20"/>
                <w:szCs w:val="20"/>
                <w:lang w:val="fr-FR"/>
              </w:rPr>
            </w:pPr>
            <w:r w:rsidRPr="00552162">
              <w:rPr>
                <w:sz w:val="20"/>
                <w:szCs w:val="20"/>
                <w:lang w:val="fr-FR"/>
              </w:rPr>
              <w:t>BANK DETAILS:</w:t>
            </w:r>
          </w:p>
          <w:p w14:paraId="65A4A003" w14:textId="77777777" w:rsidR="00490886" w:rsidRPr="00552162" w:rsidRDefault="00490886" w:rsidP="00490886">
            <w:pPr>
              <w:rPr>
                <w:sz w:val="20"/>
                <w:szCs w:val="20"/>
                <w:lang w:val="fr-FR"/>
              </w:rPr>
            </w:pPr>
            <w:r w:rsidRPr="00552162">
              <w:rPr>
                <w:sz w:val="20"/>
                <w:szCs w:val="20"/>
                <w:lang w:val="fr-FR"/>
              </w:rPr>
              <w:t xml:space="preserve">Trade register Amsterdam Nr. 33106197                     </w:t>
            </w:r>
          </w:p>
          <w:p w14:paraId="779B8760" w14:textId="77777777" w:rsidR="00490886" w:rsidRPr="00552162" w:rsidRDefault="00490886" w:rsidP="00490886">
            <w:pPr>
              <w:rPr>
                <w:sz w:val="20"/>
                <w:szCs w:val="20"/>
                <w:lang w:val="fr-FR"/>
              </w:rPr>
            </w:pPr>
            <w:r w:rsidRPr="00552162">
              <w:rPr>
                <w:sz w:val="20"/>
                <w:szCs w:val="20"/>
                <w:lang w:val="fr-FR"/>
              </w:rPr>
              <w:t>Rabobank International - Utrecht</w:t>
            </w:r>
          </w:p>
          <w:p w14:paraId="24A56A7C" w14:textId="77777777" w:rsidR="00490886" w:rsidRPr="00490886" w:rsidRDefault="00490886" w:rsidP="00490886">
            <w:pPr>
              <w:rPr>
                <w:sz w:val="20"/>
                <w:szCs w:val="20"/>
                <w:lang w:val="en-US"/>
              </w:rPr>
            </w:pPr>
            <w:r w:rsidRPr="00490886">
              <w:rPr>
                <w:sz w:val="20"/>
                <w:szCs w:val="20"/>
                <w:lang w:val="en-US"/>
              </w:rPr>
              <w:t xml:space="preserve">Beneficiary: CPM Europe B.V.                            </w:t>
            </w:r>
          </w:p>
          <w:p w14:paraId="78F2CD38" w14:textId="77777777" w:rsidR="00490886" w:rsidRPr="00552162" w:rsidRDefault="00490886" w:rsidP="00490886">
            <w:pPr>
              <w:rPr>
                <w:sz w:val="20"/>
                <w:szCs w:val="20"/>
                <w:lang w:val="fr-FR"/>
              </w:rPr>
            </w:pPr>
            <w:r w:rsidRPr="00552162">
              <w:rPr>
                <w:sz w:val="20"/>
                <w:szCs w:val="20"/>
                <w:lang w:val="fr-FR"/>
              </w:rPr>
              <w:t xml:space="preserve">IBAN code: NL38RABO0115253025                                                    </w:t>
            </w:r>
          </w:p>
          <w:p w14:paraId="15B7C3B3" w14:textId="77777777" w:rsidR="00490886" w:rsidRPr="00552162" w:rsidRDefault="00490886" w:rsidP="00490886">
            <w:pPr>
              <w:rPr>
                <w:sz w:val="20"/>
                <w:szCs w:val="20"/>
                <w:lang w:val="fr-FR"/>
              </w:rPr>
            </w:pPr>
            <w:r w:rsidRPr="00552162">
              <w:rPr>
                <w:sz w:val="20"/>
                <w:szCs w:val="20"/>
                <w:lang w:val="fr-FR"/>
              </w:rPr>
              <w:t xml:space="preserve">BIC code:  RABONL2U                             </w:t>
            </w:r>
          </w:p>
          <w:p w14:paraId="45DB624C" w14:textId="77777777" w:rsidR="00490886" w:rsidRPr="00552162" w:rsidRDefault="00490886" w:rsidP="00490886">
            <w:pPr>
              <w:rPr>
                <w:sz w:val="20"/>
                <w:szCs w:val="20"/>
                <w:lang w:val="fr-FR"/>
              </w:rPr>
            </w:pPr>
            <w:r w:rsidRPr="00552162">
              <w:rPr>
                <w:sz w:val="20"/>
                <w:szCs w:val="20"/>
                <w:lang w:val="fr-FR"/>
              </w:rPr>
              <w:t>VAT:  NL001414823B01</w:t>
            </w:r>
          </w:p>
          <w:p w14:paraId="0C56E743" w14:textId="77777777" w:rsidR="00A53ECB" w:rsidRPr="008A3513" w:rsidRDefault="00A53ECB" w:rsidP="00A53ECB">
            <w:pPr>
              <w:rPr>
                <w:rFonts w:ascii="Arial" w:hAnsi="Arial" w:cs="Arial"/>
                <w:sz w:val="20"/>
                <w:szCs w:val="20"/>
                <w:lang w:val="en-AU" w:eastAsia="nl-NL"/>
              </w:rPr>
            </w:pPr>
          </w:p>
          <w:p w14:paraId="7CF2AD28" w14:textId="77777777" w:rsidR="007C34C0" w:rsidRPr="008A3513" w:rsidRDefault="007C34C0" w:rsidP="007C34C0">
            <w:pPr>
              <w:rPr>
                <w:rFonts w:ascii="Arial" w:hAnsi="Arial" w:cs="Arial"/>
                <w:b/>
                <w:sz w:val="20"/>
                <w:szCs w:val="20"/>
                <w:lang w:val="en-AU" w:eastAsia="nl-NL"/>
              </w:rPr>
            </w:pPr>
            <w:r w:rsidRPr="008A3513">
              <w:rPr>
                <w:rFonts w:ascii="Arial" w:hAnsi="Arial" w:cs="Arial"/>
                <w:b/>
                <w:sz w:val="20"/>
                <w:szCs w:val="20"/>
                <w:lang w:val="en-AU" w:eastAsia="nl-NL"/>
              </w:rPr>
              <w:t>The Buyer:</w:t>
            </w:r>
          </w:p>
          <w:p w14:paraId="04E9E41A" w14:textId="77777777" w:rsidR="007C34C0" w:rsidRPr="00874731" w:rsidRDefault="007C34C0" w:rsidP="007C34C0">
            <w:pPr>
              <w:ind w:left="2"/>
              <w:rPr>
                <w:rFonts w:ascii="Arial" w:hAnsi="Arial" w:cs="Arial"/>
                <w:b/>
                <w:sz w:val="22"/>
                <w:szCs w:val="22"/>
                <w:lang w:val="en-US"/>
              </w:rPr>
            </w:pPr>
            <w:r w:rsidRPr="00874731">
              <w:rPr>
                <w:rFonts w:ascii="Arial" w:hAnsi="Arial" w:cs="Arial"/>
                <w:b/>
                <w:sz w:val="22"/>
                <w:szCs w:val="22"/>
                <w:lang w:val="fr-FR"/>
              </w:rPr>
              <w:t xml:space="preserve">LLC </w:t>
            </w:r>
            <w:r w:rsidRPr="00874731">
              <w:rPr>
                <w:rFonts w:ascii="Arial" w:hAnsi="Arial" w:cs="Arial"/>
                <w:b/>
                <w:sz w:val="22"/>
                <w:szCs w:val="22"/>
                <w:lang w:val="en-US"/>
              </w:rPr>
              <w:t>‘SATELLITE’</w:t>
            </w:r>
          </w:p>
          <w:p w14:paraId="1BE063A2"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 xml:space="preserve">1019 office 32B, </w:t>
            </w:r>
            <w:proofErr w:type="spellStart"/>
            <w:r w:rsidRPr="00874731">
              <w:rPr>
                <w:rFonts w:ascii="Arial" w:hAnsi="Arial" w:cs="Arial"/>
                <w:sz w:val="22"/>
                <w:szCs w:val="22"/>
                <w:lang w:val="en-US"/>
              </w:rPr>
              <w:t>Shorsa</w:t>
            </w:r>
            <w:proofErr w:type="spellEnd"/>
            <w:r w:rsidRPr="00874731">
              <w:rPr>
                <w:rFonts w:ascii="Arial" w:hAnsi="Arial" w:cs="Arial"/>
                <w:sz w:val="22"/>
                <w:szCs w:val="22"/>
                <w:lang w:val="en-US"/>
              </w:rPr>
              <w:t xml:space="preserve"> Street, 01133, Kyiv, Ukraine</w:t>
            </w:r>
          </w:p>
          <w:p w14:paraId="0A5AFB72" w14:textId="77777777" w:rsidR="007C34C0" w:rsidRPr="00F44885" w:rsidRDefault="007C34C0" w:rsidP="007C34C0">
            <w:pPr>
              <w:rPr>
                <w:rFonts w:ascii="Arial" w:hAnsi="Arial" w:cs="Arial"/>
                <w:sz w:val="22"/>
                <w:szCs w:val="22"/>
                <w:lang w:val="en-US" w:eastAsia="nl-NL"/>
              </w:rPr>
            </w:pPr>
            <w:r>
              <w:rPr>
                <w:rFonts w:ascii="Arial" w:hAnsi="Arial" w:cs="Arial"/>
                <w:sz w:val="22"/>
                <w:szCs w:val="22"/>
                <w:lang w:val="en-US" w:eastAsia="nl-NL"/>
              </w:rPr>
              <w:t>Tel</w:t>
            </w:r>
            <w:r w:rsidRPr="00F44885">
              <w:rPr>
                <w:rFonts w:ascii="Arial" w:hAnsi="Arial" w:cs="Arial"/>
                <w:sz w:val="22"/>
                <w:szCs w:val="22"/>
                <w:lang w:val="en-US" w:eastAsia="nl-NL"/>
              </w:rPr>
              <w:t>.: +38 0629 541632</w:t>
            </w:r>
          </w:p>
          <w:p w14:paraId="5F6D03BA" w14:textId="77777777" w:rsidR="007C34C0" w:rsidRPr="00F44885" w:rsidRDefault="007C34C0" w:rsidP="007C34C0">
            <w:pPr>
              <w:rPr>
                <w:rFonts w:ascii="Arial" w:hAnsi="Arial" w:cs="Arial"/>
                <w:sz w:val="22"/>
                <w:szCs w:val="22"/>
                <w:lang w:val="en-US" w:eastAsia="nl-NL"/>
              </w:rPr>
            </w:pPr>
            <w:r>
              <w:rPr>
                <w:rFonts w:ascii="Arial" w:hAnsi="Arial" w:cs="Arial"/>
                <w:sz w:val="22"/>
                <w:szCs w:val="22"/>
                <w:lang w:val="en-US"/>
              </w:rPr>
              <w:t>E-mail</w:t>
            </w:r>
            <w:r w:rsidRPr="00F44885">
              <w:rPr>
                <w:rFonts w:ascii="Arial" w:hAnsi="Arial" w:cs="Arial"/>
                <w:sz w:val="22"/>
                <w:szCs w:val="22"/>
                <w:lang w:val="en-US"/>
              </w:rPr>
              <w:t xml:space="preserve">: </w:t>
            </w:r>
            <w:r w:rsidR="00FD517D">
              <w:fldChar w:fldCharType="begin"/>
            </w:r>
            <w:r w:rsidR="00FD517D" w:rsidRPr="00095674">
              <w:rPr>
                <w:lang w:val="en-US"/>
                <w:rPrChange w:id="40" w:author="Ivanna Medvid" w:date="2015-05-22T16:19:00Z">
                  <w:rPr/>
                </w:rPrChange>
              </w:rPr>
              <w:instrText>HYPERLINK "mailto:GermanTokariev@nobleagri.com"</w:instrText>
            </w:r>
            <w:r w:rsidR="00FD517D">
              <w:fldChar w:fldCharType="separate"/>
            </w:r>
            <w:r w:rsidRPr="00F44885">
              <w:rPr>
                <w:rStyle w:val="a7"/>
                <w:rFonts w:ascii="Arial" w:hAnsi="Arial" w:cs="Arial"/>
                <w:sz w:val="22"/>
                <w:szCs w:val="22"/>
                <w:lang w:val="en-US"/>
              </w:rPr>
              <w:t>GermanTokariev@nobleagri.com</w:t>
            </w:r>
            <w:r w:rsidR="00FD517D">
              <w:fldChar w:fldCharType="end"/>
            </w:r>
          </w:p>
          <w:p w14:paraId="7434E310" w14:textId="77777777" w:rsidR="007C34C0" w:rsidRDefault="007C34C0" w:rsidP="007C34C0">
            <w:pPr>
              <w:rPr>
                <w:rFonts w:ascii="Arial" w:hAnsi="Arial" w:cs="Arial"/>
                <w:b/>
                <w:sz w:val="20"/>
                <w:szCs w:val="20"/>
                <w:lang w:val="en-US" w:eastAsia="nl-NL"/>
              </w:rPr>
            </w:pPr>
          </w:p>
          <w:p w14:paraId="2BF7DD9E" w14:textId="77777777" w:rsidR="007C34C0" w:rsidRPr="008A3513" w:rsidRDefault="007C34C0" w:rsidP="007C34C0">
            <w:pPr>
              <w:rPr>
                <w:rFonts w:ascii="Arial" w:hAnsi="Arial" w:cs="Arial"/>
                <w:b/>
                <w:sz w:val="20"/>
                <w:szCs w:val="20"/>
                <w:lang w:val="en-US" w:eastAsia="nl-NL"/>
              </w:rPr>
            </w:pPr>
            <w:r w:rsidRPr="008A3513">
              <w:rPr>
                <w:rFonts w:ascii="Arial" w:hAnsi="Arial" w:cs="Arial"/>
                <w:b/>
                <w:sz w:val="20"/>
                <w:szCs w:val="20"/>
                <w:lang w:val="en-US" w:eastAsia="nl-NL"/>
              </w:rPr>
              <w:t>BANK DETAILS:</w:t>
            </w:r>
          </w:p>
          <w:p w14:paraId="5EFDB32A"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Account Name:     LLC “SATELLITE”,</w:t>
            </w:r>
          </w:p>
          <w:p w14:paraId="45CF3803" w14:textId="77777777" w:rsidR="007C34C0" w:rsidRPr="00874731" w:rsidRDefault="007C34C0" w:rsidP="007C34C0">
            <w:pPr>
              <w:rPr>
                <w:rFonts w:ascii="Arial" w:hAnsi="Arial" w:cs="Arial"/>
                <w:snapToGrid w:val="0"/>
                <w:sz w:val="20"/>
                <w:szCs w:val="20"/>
                <w:lang w:val="en-US" w:eastAsia="en-US"/>
              </w:rPr>
            </w:pPr>
            <w:r w:rsidRPr="00874731">
              <w:rPr>
                <w:rFonts w:ascii="Arial" w:hAnsi="Arial" w:cs="Arial"/>
                <w:sz w:val="22"/>
                <w:szCs w:val="22"/>
                <w:lang w:val="en-US"/>
              </w:rPr>
              <w:t>ZKPO 13501985</w:t>
            </w:r>
          </w:p>
          <w:p w14:paraId="39A49831"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 xml:space="preserve">Account Number (IBAN number)      26001001821901/EUR  </w:t>
            </w:r>
          </w:p>
          <w:p w14:paraId="7A6F661D"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 xml:space="preserve">Bank </w:t>
            </w:r>
            <w:proofErr w:type="spellStart"/>
            <w:r w:rsidRPr="00874731">
              <w:rPr>
                <w:rFonts w:ascii="Arial" w:hAnsi="Arial" w:cs="Arial"/>
                <w:sz w:val="22"/>
                <w:szCs w:val="22"/>
                <w:lang w:val="en-US"/>
              </w:rPr>
              <w:t>Name:Branch</w:t>
            </w:r>
            <w:proofErr w:type="spellEnd"/>
            <w:r w:rsidRPr="00874731">
              <w:rPr>
                <w:rFonts w:ascii="Arial" w:hAnsi="Arial" w:cs="Arial"/>
                <w:sz w:val="22"/>
                <w:szCs w:val="22"/>
                <w:lang w:val="en-US"/>
              </w:rPr>
              <w:t xml:space="preserve"> “CIB” PJSC « Credit Agricole Bank», Kiev  </w:t>
            </w:r>
          </w:p>
          <w:p w14:paraId="1EAD7055"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 xml:space="preserve">Bank Address: 23a, </w:t>
            </w:r>
            <w:proofErr w:type="spellStart"/>
            <w:r w:rsidRPr="00874731">
              <w:rPr>
                <w:rFonts w:ascii="Arial" w:hAnsi="Arial" w:cs="Arial"/>
                <w:sz w:val="22"/>
                <w:szCs w:val="22"/>
                <w:lang w:val="en-US"/>
              </w:rPr>
              <w:t>Volodymyrska</w:t>
            </w:r>
            <w:proofErr w:type="spellEnd"/>
            <w:r w:rsidRPr="00874731">
              <w:rPr>
                <w:rFonts w:ascii="Arial" w:hAnsi="Arial" w:cs="Arial"/>
                <w:sz w:val="22"/>
                <w:szCs w:val="22"/>
                <w:lang w:val="en-US"/>
              </w:rPr>
              <w:t xml:space="preserve"> St., Kyiv, 01034 UKRAINE</w:t>
            </w:r>
          </w:p>
          <w:p w14:paraId="7EBB21DA"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Bank Correspondent Details (Special Bank Account):</w:t>
            </w:r>
          </w:p>
          <w:p w14:paraId="6C0E9224"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lang w:val="en-US"/>
              </w:rPr>
              <w:t>Swift BIC: AGRIUAUKCIB</w:t>
            </w:r>
          </w:p>
          <w:p w14:paraId="0609694A" w14:textId="77777777" w:rsidR="007C34C0" w:rsidRPr="00874731" w:rsidRDefault="007C34C0" w:rsidP="007C34C0">
            <w:pPr>
              <w:ind w:left="2"/>
              <w:rPr>
                <w:rFonts w:ascii="Arial" w:hAnsi="Arial" w:cs="Arial"/>
                <w:sz w:val="22"/>
                <w:szCs w:val="22"/>
                <w:lang w:val="en-US"/>
              </w:rPr>
            </w:pPr>
            <w:r w:rsidRPr="00874731">
              <w:rPr>
                <w:rFonts w:ascii="Arial" w:hAnsi="Arial" w:cs="Arial"/>
                <w:sz w:val="22"/>
                <w:szCs w:val="22"/>
              </w:rPr>
              <w:t>С</w:t>
            </w:r>
            <w:proofErr w:type="spellStart"/>
            <w:r w:rsidRPr="00874731">
              <w:rPr>
                <w:rFonts w:ascii="Arial" w:hAnsi="Arial" w:cs="Arial"/>
                <w:sz w:val="22"/>
                <w:szCs w:val="22"/>
                <w:lang w:val="en-US"/>
              </w:rPr>
              <w:t>orrespondent's</w:t>
            </w:r>
            <w:proofErr w:type="spellEnd"/>
            <w:r w:rsidRPr="00874731">
              <w:rPr>
                <w:rFonts w:ascii="Arial" w:hAnsi="Arial" w:cs="Arial"/>
                <w:sz w:val="22"/>
                <w:szCs w:val="22"/>
                <w:lang w:val="en-US"/>
              </w:rPr>
              <w:t xml:space="preserve"> </w:t>
            </w:r>
            <w:proofErr w:type="gramStart"/>
            <w:r w:rsidRPr="00874731">
              <w:rPr>
                <w:rFonts w:ascii="Arial" w:hAnsi="Arial" w:cs="Arial"/>
                <w:sz w:val="22"/>
                <w:szCs w:val="22"/>
                <w:lang w:val="en-US"/>
              </w:rPr>
              <w:t xml:space="preserve">Name:   </w:t>
            </w:r>
            <w:proofErr w:type="gramEnd"/>
            <w:r w:rsidRPr="00874731">
              <w:rPr>
                <w:rFonts w:ascii="Arial" w:hAnsi="Arial" w:cs="Arial"/>
                <w:sz w:val="22"/>
                <w:szCs w:val="22"/>
                <w:lang w:val="en-US"/>
              </w:rPr>
              <w:t xml:space="preserve">    Credit Agricole S.A., </w:t>
            </w:r>
          </w:p>
          <w:p w14:paraId="3218F940" w14:textId="77777777" w:rsidR="007C34C0" w:rsidRPr="00CA74B6" w:rsidRDefault="007C34C0" w:rsidP="007C34C0">
            <w:pPr>
              <w:ind w:left="2"/>
              <w:rPr>
                <w:rFonts w:ascii="Arial" w:hAnsi="Arial" w:cs="Arial"/>
                <w:sz w:val="22"/>
                <w:szCs w:val="22"/>
                <w:lang w:val="en-US"/>
              </w:rPr>
            </w:pPr>
            <w:r w:rsidRPr="00CA74B6">
              <w:rPr>
                <w:rFonts w:ascii="Arial" w:hAnsi="Arial" w:cs="Arial"/>
                <w:sz w:val="22"/>
                <w:szCs w:val="22"/>
                <w:lang w:val="en-US"/>
              </w:rPr>
              <w:t>SWIFT: AGRIFRPP</w:t>
            </w:r>
          </w:p>
          <w:p w14:paraId="031EDD07" w14:textId="77777777" w:rsidR="007C34C0" w:rsidRPr="00874731" w:rsidRDefault="007C34C0" w:rsidP="007C34C0">
            <w:pPr>
              <w:rPr>
                <w:rFonts w:ascii="Arial" w:hAnsi="Arial" w:cs="Arial"/>
                <w:sz w:val="22"/>
                <w:szCs w:val="22"/>
                <w:lang w:val="en-US" w:eastAsia="nl-NL"/>
              </w:rPr>
            </w:pPr>
            <w:r w:rsidRPr="00CA74B6">
              <w:rPr>
                <w:rFonts w:ascii="Arial" w:hAnsi="Arial" w:cs="Arial"/>
                <w:sz w:val="22"/>
                <w:szCs w:val="22"/>
                <w:lang w:val="en-US"/>
              </w:rPr>
              <w:t>Correspondent's Address:       Paris, France</w:t>
            </w:r>
          </w:p>
          <w:p w14:paraId="521201AD" w14:textId="77777777" w:rsidR="00280094" w:rsidRDefault="00280094" w:rsidP="00280094">
            <w:pPr>
              <w:rPr>
                <w:rFonts w:ascii="Arial" w:hAnsi="Arial" w:cs="Arial"/>
                <w:b/>
                <w:sz w:val="20"/>
                <w:szCs w:val="20"/>
                <w:lang w:val="en-US" w:eastAsia="nl-NL"/>
              </w:rPr>
            </w:pPr>
          </w:p>
          <w:p w14:paraId="17D7232B" w14:textId="77777777" w:rsidR="003A4DD1" w:rsidRPr="007C34C0" w:rsidRDefault="003A4DD1" w:rsidP="00280094">
            <w:pPr>
              <w:rPr>
                <w:rFonts w:ascii="Arial" w:hAnsi="Arial" w:cs="Arial"/>
                <w:b/>
                <w:sz w:val="20"/>
                <w:szCs w:val="20"/>
                <w:lang w:val="en-US" w:eastAsia="nl-NL"/>
              </w:rPr>
            </w:pPr>
          </w:p>
          <w:p w14:paraId="336CE085" w14:textId="77777777" w:rsidR="00602FDA" w:rsidRPr="008A3513" w:rsidRDefault="00602FDA" w:rsidP="00602FDA">
            <w:pPr>
              <w:rPr>
                <w:rFonts w:ascii="Arial" w:hAnsi="Arial" w:cs="Arial"/>
                <w:sz w:val="20"/>
                <w:szCs w:val="20"/>
                <w:lang w:val="en-AU" w:eastAsia="nl-NL"/>
              </w:rPr>
            </w:pPr>
            <w:r w:rsidRPr="008A3513">
              <w:rPr>
                <w:rFonts w:ascii="Arial" w:hAnsi="Arial" w:cs="Arial"/>
                <w:sz w:val="20"/>
                <w:szCs w:val="20"/>
                <w:lang w:val="en-AU" w:eastAsia="nl-NL"/>
              </w:rPr>
              <w:t xml:space="preserve">: </w:t>
            </w:r>
          </w:p>
          <w:p w14:paraId="72EE151F" w14:textId="77777777" w:rsidR="00A53ECB" w:rsidRPr="008A3513" w:rsidRDefault="00A53ECB" w:rsidP="00A53ECB">
            <w:pPr>
              <w:rPr>
                <w:rFonts w:ascii="Arial" w:hAnsi="Arial" w:cs="Arial"/>
                <w:b/>
                <w:sz w:val="20"/>
                <w:szCs w:val="20"/>
                <w:lang w:val="en-AU" w:eastAsia="nl-NL"/>
              </w:rPr>
            </w:pPr>
            <w:proofErr w:type="spellStart"/>
            <w:r w:rsidRPr="008A3513">
              <w:rPr>
                <w:rFonts w:ascii="Arial" w:hAnsi="Arial" w:cs="Arial"/>
                <w:b/>
                <w:sz w:val="20"/>
                <w:szCs w:val="20"/>
                <w:lang w:val="en-AU" w:eastAsia="nl-NL"/>
              </w:rPr>
              <w:t>Продавец</w:t>
            </w:r>
            <w:proofErr w:type="spellEnd"/>
            <w:r w:rsidRPr="008A3513">
              <w:rPr>
                <w:rFonts w:ascii="Arial" w:hAnsi="Arial" w:cs="Arial"/>
                <w:b/>
                <w:sz w:val="20"/>
                <w:szCs w:val="20"/>
                <w:lang w:val="en-AU" w:eastAsia="nl-NL"/>
              </w:rPr>
              <w:t xml:space="preserve"> / Seller</w:t>
            </w:r>
          </w:p>
          <w:p w14:paraId="32AD390E" w14:textId="77777777" w:rsidR="00A53ECB" w:rsidRPr="008A3513" w:rsidRDefault="00A53ECB" w:rsidP="00A53ECB">
            <w:pPr>
              <w:rPr>
                <w:rFonts w:ascii="Arial" w:hAnsi="Arial" w:cs="Arial"/>
                <w:b/>
                <w:sz w:val="20"/>
                <w:szCs w:val="20"/>
                <w:lang w:val="en-AU" w:eastAsia="nl-NL"/>
              </w:rPr>
            </w:pPr>
          </w:p>
          <w:p w14:paraId="3A728C0D" w14:textId="77777777" w:rsidR="00A53ECB" w:rsidRPr="008A3513" w:rsidRDefault="00A53ECB" w:rsidP="00A53ECB">
            <w:pPr>
              <w:rPr>
                <w:rFonts w:ascii="Arial" w:hAnsi="Arial" w:cs="Arial"/>
                <w:sz w:val="20"/>
                <w:szCs w:val="20"/>
                <w:lang w:val="en-US" w:eastAsia="nl-NL"/>
              </w:rPr>
            </w:pPr>
            <w:r w:rsidRPr="008A3513">
              <w:rPr>
                <w:rFonts w:ascii="Arial" w:hAnsi="Arial" w:cs="Arial"/>
                <w:sz w:val="20"/>
                <w:szCs w:val="20"/>
                <w:lang w:eastAsia="nl-NL"/>
              </w:rPr>
              <w:t>Коммерческий</w:t>
            </w:r>
            <w:r w:rsidRPr="008A3513">
              <w:rPr>
                <w:rFonts w:ascii="Arial" w:hAnsi="Arial" w:cs="Arial"/>
                <w:sz w:val="20"/>
                <w:szCs w:val="20"/>
                <w:lang w:val="en-US" w:eastAsia="nl-NL"/>
              </w:rPr>
              <w:t xml:space="preserve"> </w:t>
            </w:r>
            <w:r w:rsidRPr="008A3513">
              <w:rPr>
                <w:rFonts w:ascii="Arial" w:hAnsi="Arial" w:cs="Arial"/>
                <w:sz w:val="20"/>
                <w:szCs w:val="20"/>
                <w:lang w:eastAsia="nl-NL"/>
              </w:rPr>
              <w:t>директор</w:t>
            </w:r>
            <w:r w:rsidRPr="008A3513">
              <w:rPr>
                <w:rFonts w:ascii="Arial" w:hAnsi="Arial" w:cs="Arial"/>
                <w:sz w:val="20"/>
                <w:szCs w:val="20"/>
                <w:lang w:val="en-US" w:eastAsia="nl-NL"/>
              </w:rPr>
              <w:t>/ Commercial director</w:t>
            </w:r>
          </w:p>
          <w:p w14:paraId="5773B0E1" w14:textId="77777777" w:rsidR="0004770A" w:rsidRPr="008A3513" w:rsidRDefault="00A53ECB" w:rsidP="0004770A">
            <w:pPr>
              <w:rPr>
                <w:rFonts w:ascii="Arial" w:hAnsi="Arial" w:cs="Arial"/>
                <w:sz w:val="22"/>
                <w:szCs w:val="22"/>
                <w:u w:val="single"/>
                <w:lang w:val="en-US"/>
              </w:rPr>
            </w:pPr>
            <w:r w:rsidRPr="008A3513">
              <w:rPr>
                <w:rFonts w:ascii="Arial" w:hAnsi="Arial" w:cs="Arial"/>
                <w:sz w:val="20"/>
                <w:szCs w:val="20"/>
                <w:lang w:eastAsia="nl-NL"/>
              </w:rPr>
              <w:t>Г</w:t>
            </w:r>
            <w:r w:rsidRPr="008A3513">
              <w:rPr>
                <w:rFonts w:ascii="Arial" w:hAnsi="Arial" w:cs="Arial"/>
                <w:sz w:val="20"/>
                <w:szCs w:val="20"/>
                <w:lang w:val="en-US" w:eastAsia="nl-NL"/>
              </w:rPr>
              <w:t>-</w:t>
            </w:r>
            <w:r w:rsidRPr="008A3513">
              <w:rPr>
                <w:rFonts w:ascii="Arial" w:hAnsi="Arial" w:cs="Arial"/>
                <w:sz w:val="20"/>
                <w:szCs w:val="20"/>
                <w:lang w:eastAsia="nl-NL"/>
              </w:rPr>
              <w:t>н</w:t>
            </w:r>
            <w:r w:rsidRPr="008A3513">
              <w:rPr>
                <w:rFonts w:ascii="Arial" w:hAnsi="Arial" w:cs="Arial"/>
                <w:sz w:val="20"/>
                <w:szCs w:val="20"/>
                <w:lang w:val="en-US" w:eastAsia="nl-NL"/>
              </w:rPr>
              <w:t xml:space="preserve"> </w:t>
            </w:r>
            <w:r w:rsidRPr="008A3513">
              <w:rPr>
                <w:rFonts w:ascii="Arial" w:hAnsi="Arial" w:cs="Arial"/>
                <w:sz w:val="20"/>
                <w:szCs w:val="20"/>
                <w:lang w:eastAsia="nl-NL"/>
              </w:rPr>
              <w:t>Эрик</w:t>
            </w:r>
            <w:r w:rsidRPr="008A3513">
              <w:rPr>
                <w:rFonts w:ascii="Arial" w:hAnsi="Arial" w:cs="Arial"/>
                <w:sz w:val="20"/>
                <w:szCs w:val="20"/>
                <w:lang w:val="en-US" w:eastAsia="nl-NL"/>
              </w:rPr>
              <w:t xml:space="preserve"> </w:t>
            </w:r>
            <w:r w:rsidRPr="008A3513">
              <w:rPr>
                <w:rFonts w:ascii="Arial" w:hAnsi="Arial" w:cs="Arial"/>
                <w:sz w:val="20"/>
                <w:szCs w:val="20"/>
                <w:lang w:eastAsia="nl-NL"/>
              </w:rPr>
              <w:t>дэ</w:t>
            </w:r>
            <w:r w:rsidRPr="008A3513">
              <w:rPr>
                <w:rFonts w:ascii="Arial" w:hAnsi="Arial" w:cs="Arial"/>
                <w:sz w:val="20"/>
                <w:szCs w:val="20"/>
                <w:lang w:val="en-US" w:eastAsia="nl-NL"/>
              </w:rPr>
              <w:t xml:space="preserve"> </w:t>
            </w:r>
            <w:proofErr w:type="spellStart"/>
            <w:r w:rsidRPr="008A3513">
              <w:rPr>
                <w:rFonts w:ascii="Arial" w:hAnsi="Arial" w:cs="Arial"/>
                <w:sz w:val="20"/>
                <w:szCs w:val="20"/>
                <w:lang w:eastAsia="nl-NL"/>
              </w:rPr>
              <w:t>Граафф</w:t>
            </w:r>
            <w:proofErr w:type="spellEnd"/>
            <w:r w:rsidRPr="008A3513">
              <w:rPr>
                <w:rFonts w:ascii="Arial" w:hAnsi="Arial" w:cs="Arial"/>
                <w:sz w:val="20"/>
                <w:szCs w:val="20"/>
                <w:lang w:val="en-US" w:eastAsia="nl-NL"/>
              </w:rPr>
              <w:t>/ Mr. Erik de Graaff</w:t>
            </w:r>
            <w:r w:rsidR="00F30A01" w:rsidRPr="008A3513">
              <w:rPr>
                <w:rFonts w:ascii="Arial" w:hAnsi="Arial" w:cs="Arial"/>
                <w:sz w:val="22"/>
                <w:szCs w:val="22"/>
                <w:u w:val="single"/>
                <w:lang w:val="en-US"/>
              </w:rPr>
              <w:t xml:space="preserve">    </w:t>
            </w:r>
          </w:p>
          <w:p w14:paraId="0C557FA2" w14:textId="77777777" w:rsidR="0004770A" w:rsidRPr="008A3513" w:rsidRDefault="0004770A" w:rsidP="0004770A">
            <w:pPr>
              <w:rPr>
                <w:rFonts w:ascii="Arial" w:hAnsi="Arial" w:cs="Arial"/>
                <w:sz w:val="22"/>
                <w:szCs w:val="22"/>
                <w:u w:val="single"/>
                <w:lang w:val="en-US"/>
              </w:rPr>
            </w:pPr>
          </w:p>
          <w:p w14:paraId="470E1FCD" w14:textId="77777777" w:rsidR="00127F9F" w:rsidRDefault="00127F9F" w:rsidP="0004770A">
            <w:pPr>
              <w:rPr>
                <w:rFonts w:ascii="Arial" w:hAnsi="Arial" w:cs="Arial"/>
                <w:sz w:val="22"/>
                <w:szCs w:val="22"/>
                <w:u w:val="single"/>
                <w:lang w:val="en-US"/>
              </w:rPr>
            </w:pPr>
          </w:p>
          <w:p w14:paraId="03E6CCEC" w14:textId="77777777" w:rsidR="000A0DCF" w:rsidRDefault="000A0DCF" w:rsidP="0004770A">
            <w:pPr>
              <w:rPr>
                <w:rFonts w:ascii="Arial" w:hAnsi="Arial" w:cs="Arial"/>
                <w:sz w:val="22"/>
                <w:szCs w:val="22"/>
                <w:u w:val="single"/>
                <w:lang w:val="en-US"/>
              </w:rPr>
            </w:pPr>
          </w:p>
          <w:p w14:paraId="48503E38" w14:textId="77777777" w:rsidR="007C34C0" w:rsidRPr="008A3513" w:rsidRDefault="007C34C0" w:rsidP="0004770A">
            <w:pPr>
              <w:rPr>
                <w:rFonts w:ascii="Arial" w:hAnsi="Arial" w:cs="Arial"/>
                <w:sz w:val="22"/>
                <w:szCs w:val="22"/>
                <w:u w:val="single"/>
                <w:lang w:val="en-US"/>
              </w:rPr>
            </w:pPr>
          </w:p>
          <w:p w14:paraId="496FC4EF" w14:textId="77777777" w:rsidR="00F30A01" w:rsidRPr="008A3513" w:rsidRDefault="004B18D7" w:rsidP="004B18D7">
            <w:pPr>
              <w:rPr>
                <w:rFonts w:ascii="Arial" w:hAnsi="Arial" w:cs="Arial"/>
                <w:sz w:val="22"/>
                <w:szCs w:val="22"/>
                <w:u w:val="single"/>
                <w:lang w:val="en-US"/>
              </w:rPr>
            </w:pPr>
            <w:r w:rsidRPr="008A3513">
              <w:rPr>
                <w:rFonts w:ascii="Arial" w:hAnsi="Arial" w:cs="Arial"/>
                <w:sz w:val="22"/>
                <w:szCs w:val="22"/>
                <w:u w:val="single"/>
                <w:lang w:val="en-US"/>
              </w:rPr>
              <w:t xml:space="preserve"> </w:t>
            </w:r>
            <w:r w:rsidR="00F30A01" w:rsidRPr="008A3513">
              <w:rPr>
                <w:rFonts w:ascii="Arial" w:hAnsi="Arial" w:cs="Arial"/>
                <w:sz w:val="22"/>
                <w:szCs w:val="22"/>
                <w:u w:val="single"/>
                <w:lang w:val="en-US"/>
              </w:rPr>
              <w:t xml:space="preserve">                             </w:t>
            </w:r>
            <w:r w:rsidR="0004770A" w:rsidRPr="008A3513">
              <w:rPr>
                <w:rFonts w:ascii="Arial" w:hAnsi="Arial" w:cs="Arial"/>
                <w:sz w:val="22"/>
                <w:szCs w:val="22"/>
                <w:u w:val="single"/>
                <w:lang w:val="en-US"/>
              </w:rPr>
              <w:t xml:space="preserve">       </w:t>
            </w:r>
            <w:r w:rsidR="0004770A" w:rsidRPr="008A3513">
              <w:rPr>
                <w:rFonts w:ascii="Arial" w:hAnsi="Arial" w:cs="Arial"/>
                <w:b/>
                <w:sz w:val="22"/>
                <w:szCs w:val="22"/>
                <w:lang w:val="en-US"/>
              </w:rPr>
              <w:t>SIGNED AND SEALED</w:t>
            </w:r>
          </w:p>
        </w:tc>
      </w:tr>
    </w:tbl>
    <w:p w14:paraId="1B3D6BAF" w14:textId="77777777" w:rsidR="00B41214" w:rsidRPr="00FE3A76" w:rsidRDefault="00B41214" w:rsidP="004E017B">
      <w:pPr>
        <w:ind w:right="42"/>
        <w:jc w:val="both"/>
        <w:outlineLvl w:val="0"/>
        <w:rPr>
          <w:rFonts w:ascii="Arial" w:hAnsi="Arial" w:cs="Arial"/>
          <w:b/>
          <w:sz w:val="22"/>
          <w:szCs w:val="22"/>
        </w:rPr>
      </w:pPr>
    </w:p>
    <w:sectPr w:rsidR="00B41214" w:rsidRPr="00FE3A76" w:rsidSect="007D0871">
      <w:headerReference w:type="default" r:id="rId13"/>
      <w:footerReference w:type="even" r:id="rId14"/>
      <w:footerReference w:type="default" r:id="rId15"/>
      <w:pgSz w:w="11907" w:h="16840" w:code="9"/>
      <w:pgMar w:top="851"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na Medvid" w:date="2015-05-21T16:21:00Z" w:initials="I M">
    <w:p w14:paraId="1E58EA8C" w14:textId="77777777" w:rsidR="00095674" w:rsidRDefault="00095674">
      <w:pPr>
        <w:pStyle w:val="a9"/>
      </w:pPr>
      <w:r>
        <w:rPr>
          <w:rStyle w:val="a8"/>
        </w:rPr>
        <w:annotationRef/>
      </w:r>
      <w:r>
        <w:t>Прошу указать четко точный адрес</w:t>
      </w:r>
    </w:p>
  </w:comment>
  <w:comment w:id="1" w:author="Ivanna Medvid" w:date="2015-05-21T18:18:00Z" w:initials="I M">
    <w:p w14:paraId="542ACBC2" w14:textId="77777777" w:rsidR="00095674" w:rsidRPr="001046B8" w:rsidRDefault="00095674">
      <w:pPr>
        <w:pStyle w:val="a9"/>
      </w:pPr>
      <w:r>
        <w:rPr>
          <w:rStyle w:val="a8"/>
        </w:rPr>
        <w:annotationRef/>
      </w:r>
      <w:r>
        <w:rPr>
          <w:lang w:val="uk-UA"/>
        </w:rPr>
        <w:t xml:space="preserve">В контракте не </w:t>
      </w:r>
      <w:proofErr w:type="spellStart"/>
      <w:r>
        <w:rPr>
          <w:lang w:val="uk-UA"/>
        </w:rPr>
        <w:t>указанно</w:t>
      </w:r>
      <w:proofErr w:type="spellEnd"/>
      <w:r>
        <w:rPr>
          <w:lang w:val="uk-UA"/>
        </w:rPr>
        <w:t xml:space="preserve"> момент </w:t>
      </w:r>
      <w:proofErr w:type="spellStart"/>
      <w:r>
        <w:rPr>
          <w:lang w:val="uk-UA"/>
        </w:rPr>
        <w:t>перехода</w:t>
      </w:r>
      <w:proofErr w:type="spellEnd"/>
      <w:r>
        <w:rPr>
          <w:lang w:val="uk-UA"/>
        </w:rPr>
        <w:t xml:space="preserve"> права </w:t>
      </w:r>
      <w:proofErr w:type="spellStart"/>
      <w:r>
        <w:rPr>
          <w:lang w:val="uk-UA"/>
        </w:rPr>
        <w:t>собственности</w:t>
      </w:r>
      <w:proofErr w:type="spellEnd"/>
      <w:r>
        <w:rPr>
          <w:lang w:val="uk-UA"/>
        </w:rPr>
        <w:t xml:space="preserve"> на товар -  </w:t>
      </w:r>
      <w:proofErr w:type="spellStart"/>
      <w:r>
        <w:rPr>
          <w:lang w:val="uk-UA"/>
        </w:rPr>
        <w:t>можно</w:t>
      </w:r>
      <w:proofErr w:type="spellEnd"/>
      <w:r>
        <w:rPr>
          <w:lang w:val="uk-UA"/>
        </w:rPr>
        <w:t xml:space="preserve"> указати дату </w:t>
      </w:r>
      <w:proofErr w:type="spellStart"/>
      <w:r>
        <w:rPr>
          <w:lang w:val="uk-UA"/>
        </w:rPr>
        <w:t>акта</w:t>
      </w:r>
      <w:proofErr w:type="spellEnd"/>
      <w:r>
        <w:rPr>
          <w:lang w:val="uk-UA"/>
        </w:rPr>
        <w:t xml:space="preserve"> </w:t>
      </w:r>
      <w:proofErr w:type="spellStart"/>
      <w:r>
        <w:rPr>
          <w:lang w:val="uk-UA"/>
        </w:rPr>
        <w:t>приема</w:t>
      </w:r>
      <w:proofErr w:type="spellEnd"/>
      <w:r>
        <w:rPr>
          <w:lang w:val="uk-UA"/>
        </w:rPr>
        <w:t xml:space="preserve"> –</w:t>
      </w:r>
      <w:proofErr w:type="spellStart"/>
      <w:r>
        <w:rPr>
          <w:lang w:val="uk-UA"/>
        </w:rPr>
        <w:t>передачи</w:t>
      </w:r>
      <w:proofErr w:type="spellEnd"/>
      <w:r>
        <w:rPr>
          <w:lang w:val="uk-UA"/>
        </w:rPr>
        <w:t xml:space="preserve"> </w:t>
      </w:r>
      <w:proofErr w:type="spellStart"/>
      <w:r>
        <w:rPr>
          <w:lang w:val="uk-UA"/>
        </w:rPr>
        <w:t>товара</w:t>
      </w:r>
      <w:proofErr w:type="spellEnd"/>
      <w:r>
        <w:rPr>
          <w:lang w:val="uk-UA"/>
        </w:rPr>
        <w:t>.</w:t>
      </w:r>
    </w:p>
  </w:comment>
  <w:comment w:id="2" w:author="Ivanna Medvid" w:date="2015-05-21T18:33:00Z" w:initials="I M">
    <w:p w14:paraId="08D7B596" w14:textId="77777777" w:rsidR="00095674" w:rsidRDefault="00095674">
      <w:pPr>
        <w:pStyle w:val="a9"/>
      </w:pPr>
      <w:r>
        <w:rPr>
          <w:rStyle w:val="a8"/>
        </w:rPr>
        <w:annotationRef/>
      </w:r>
      <w:r>
        <w:t>Положения аккредитива  по данному контракту должны быть также согласованны с нашим банком</w:t>
      </w:r>
    </w:p>
  </w:comment>
  <w:comment w:id="3" w:author="Ivanna Medvid" w:date="2015-05-21T16:33:00Z" w:initials="I M">
    <w:p w14:paraId="565DE261" w14:textId="77777777" w:rsidR="00095674" w:rsidRDefault="00095674">
      <w:pPr>
        <w:pStyle w:val="a9"/>
      </w:pPr>
      <w:proofErr w:type="spellStart"/>
      <w:r>
        <w:t>лен</w:t>
      </w:r>
      <w:r>
        <w:rPr>
          <w:rStyle w:val="a8"/>
        </w:rPr>
        <w:annotationRef/>
      </w:r>
      <w:r>
        <w:t>Текст</w:t>
      </w:r>
      <w:proofErr w:type="spellEnd"/>
      <w:r>
        <w:t xml:space="preserve"> должен также  быть согласован с банком. Прошу уточнить в договоре каким </w:t>
      </w:r>
      <w:proofErr w:type="gramStart"/>
      <w:r>
        <w:t>образом  и</w:t>
      </w:r>
      <w:proofErr w:type="gramEnd"/>
      <w:r>
        <w:t xml:space="preserve"> в какой форме будет походить согласование текста</w:t>
      </w:r>
    </w:p>
  </w:comment>
  <w:comment w:id="5" w:author="Ivanna Medvid" w:date="2015-05-21T16:34:00Z" w:initials="I M">
    <w:p w14:paraId="6AC2877D" w14:textId="77777777" w:rsidR="00095674" w:rsidRDefault="00095674">
      <w:pPr>
        <w:pStyle w:val="a9"/>
      </w:pPr>
      <w:r>
        <w:rPr>
          <w:rStyle w:val="a8"/>
        </w:rPr>
        <w:annotationRef/>
      </w:r>
      <w:r>
        <w:t>оригинала или копии?</w:t>
      </w:r>
    </w:p>
  </w:comment>
  <w:comment w:id="6" w:author="Ivanna Medvid" w:date="2015-05-21T16:40:00Z" w:initials="I M">
    <w:p w14:paraId="43D4C7F6" w14:textId="77777777" w:rsidR="00095674" w:rsidRDefault="00095674">
      <w:pPr>
        <w:pStyle w:val="a9"/>
      </w:pPr>
      <w:r>
        <w:rPr>
          <w:rStyle w:val="a8"/>
        </w:rPr>
        <w:annotationRef/>
      </w:r>
      <w:r>
        <w:t xml:space="preserve">Прошу уточнить календарных или рабочих? Достаточный ли это срок для ввода в </w:t>
      </w:r>
      <w:proofErr w:type="spellStart"/>
      <w:r>
        <w:t>експлуатацию</w:t>
      </w:r>
      <w:proofErr w:type="spellEnd"/>
      <w:r>
        <w:t>?</w:t>
      </w:r>
    </w:p>
  </w:comment>
  <w:comment w:id="7" w:author="Ivanna Medvid" w:date="2015-05-21T16:47:00Z" w:initials="I M">
    <w:p w14:paraId="55080461" w14:textId="77777777" w:rsidR="00095674" w:rsidRDefault="00095674">
      <w:pPr>
        <w:pStyle w:val="a9"/>
      </w:pPr>
      <w:r>
        <w:rPr>
          <w:rStyle w:val="a8"/>
        </w:rPr>
        <w:annotationRef/>
      </w:r>
      <w:r>
        <w:t>Прошу всегда указывать календарные или рабочие дни используются!</w:t>
      </w:r>
    </w:p>
  </w:comment>
  <w:comment w:id="12" w:author="Ivanna Medvid" w:date="2015-05-21T16:48:00Z" w:initials="I M">
    <w:p w14:paraId="2F9CD92D" w14:textId="77777777" w:rsidR="00095674" w:rsidRDefault="00095674">
      <w:pPr>
        <w:pStyle w:val="a9"/>
      </w:pPr>
      <w:r>
        <w:rPr>
          <w:rStyle w:val="a8"/>
        </w:rPr>
        <w:annotationRef/>
      </w:r>
      <w:r>
        <w:t>Инкотермс всегда рекомендует указывать как можно точнее адрес поставки!</w:t>
      </w:r>
    </w:p>
  </w:comment>
  <w:comment w:id="13" w:author="Ivanna Medvid" w:date="2015-05-21T17:07:00Z" w:initials="I M">
    <w:p w14:paraId="2F446851" w14:textId="77777777" w:rsidR="00095674" w:rsidRDefault="00095674">
      <w:pPr>
        <w:pStyle w:val="a9"/>
      </w:pPr>
      <w:r>
        <w:rPr>
          <w:rStyle w:val="a8"/>
        </w:rPr>
        <w:annotationRef/>
      </w:r>
      <w:r>
        <w:t>В случаи поставки на таких условиях всегда указывают  перевозчика</w:t>
      </w:r>
    </w:p>
  </w:comment>
  <w:comment w:id="23" w:author="Ivanna Medvid" w:date="2015-05-21T18:20:00Z" w:initials="I M">
    <w:p w14:paraId="6E62C483" w14:textId="77777777" w:rsidR="00095674" w:rsidRDefault="00095674">
      <w:pPr>
        <w:pStyle w:val="a9"/>
      </w:pPr>
      <w:r>
        <w:rPr>
          <w:rStyle w:val="a8"/>
        </w:rPr>
        <w:annotationRef/>
      </w:r>
      <w:r>
        <w:t>Нигде не  указано сроки таких уведомлений и  сроки оценки ответов.</w:t>
      </w:r>
    </w:p>
  </w:comment>
  <w:comment w:id="24" w:author="Ivanna Medvid" w:date="2015-05-21T18:21:00Z" w:initials="I M">
    <w:p w14:paraId="5E19D4AB" w14:textId="77777777" w:rsidR="00095674" w:rsidRDefault="00095674">
      <w:pPr>
        <w:pStyle w:val="a9"/>
      </w:pPr>
      <w:r>
        <w:rPr>
          <w:rStyle w:val="a8"/>
        </w:rPr>
        <w:annotationRef/>
      </w:r>
      <w:r>
        <w:t>Стоимость работ входит в общую сумму по данному контракту?</w:t>
      </w:r>
    </w:p>
  </w:comment>
  <w:comment w:id="29" w:author="Ivanna Medvid" w:date="2015-05-21T18:24:00Z" w:initials="I M">
    <w:p w14:paraId="2000805C" w14:textId="77777777" w:rsidR="00095674" w:rsidRDefault="00095674">
      <w:pPr>
        <w:pStyle w:val="a9"/>
      </w:pPr>
      <w:r>
        <w:rPr>
          <w:rStyle w:val="a8"/>
        </w:rPr>
        <w:annotationRef/>
      </w:r>
      <w:r>
        <w:t>Прошу дополнить данный раздел  стандартными положениями о технике безопасности на территории Сателлита</w:t>
      </w:r>
    </w:p>
  </w:comment>
  <w:comment w:id="34" w:author="Ivanna Medvid" w:date="2015-05-21T18:31:00Z" w:initials="I M">
    <w:p w14:paraId="4E4913E6" w14:textId="77777777" w:rsidR="00095674" w:rsidRPr="001B37DF" w:rsidRDefault="00095674">
      <w:pPr>
        <w:pStyle w:val="a9"/>
      </w:pPr>
      <w:r>
        <w:rPr>
          <w:rStyle w:val="a8"/>
        </w:rPr>
        <w:annotationRef/>
      </w:r>
      <w:r>
        <w:t>Прошу указать язык рассмотрения споров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8EA8C" w15:done="0"/>
  <w15:commentEx w15:paraId="542ACBC2" w15:done="0"/>
  <w15:commentEx w15:paraId="08D7B596" w15:done="0"/>
  <w15:commentEx w15:paraId="565DE261" w15:done="0"/>
  <w15:commentEx w15:paraId="6AC2877D" w15:done="0"/>
  <w15:commentEx w15:paraId="43D4C7F6" w15:done="0"/>
  <w15:commentEx w15:paraId="55080461" w15:done="0"/>
  <w15:commentEx w15:paraId="2F9CD92D" w15:done="0"/>
  <w15:commentEx w15:paraId="2F446851" w15:done="0"/>
  <w15:commentEx w15:paraId="6E62C483" w15:done="0"/>
  <w15:commentEx w15:paraId="5E19D4AB" w15:done="0"/>
  <w15:commentEx w15:paraId="2000805C" w15:done="0"/>
  <w15:commentEx w15:paraId="4E491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8EA8C" w16cid:durableId="22554C0A"/>
  <w16cid:commentId w16cid:paraId="542ACBC2" w16cid:durableId="22554C0B"/>
  <w16cid:commentId w16cid:paraId="08D7B596" w16cid:durableId="22554C0C"/>
  <w16cid:commentId w16cid:paraId="565DE261" w16cid:durableId="22554C0D"/>
  <w16cid:commentId w16cid:paraId="6AC2877D" w16cid:durableId="22554C0E"/>
  <w16cid:commentId w16cid:paraId="43D4C7F6" w16cid:durableId="22554C0F"/>
  <w16cid:commentId w16cid:paraId="55080461" w16cid:durableId="22554C10"/>
  <w16cid:commentId w16cid:paraId="2F9CD92D" w16cid:durableId="22554C11"/>
  <w16cid:commentId w16cid:paraId="2F446851" w16cid:durableId="22554C12"/>
  <w16cid:commentId w16cid:paraId="6E62C483" w16cid:durableId="22554C13"/>
  <w16cid:commentId w16cid:paraId="5E19D4AB" w16cid:durableId="22554C14"/>
  <w16cid:commentId w16cid:paraId="2000805C" w16cid:durableId="22554C15"/>
  <w16cid:commentId w16cid:paraId="4E4913E6" w16cid:durableId="22554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F56A5" w14:textId="77777777" w:rsidR="00E911F5" w:rsidRDefault="00E911F5" w:rsidP="0026182D">
      <w:pPr>
        <w:pStyle w:val="TableText"/>
      </w:pPr>
      <w:r>
        <w:separator/>
      </w:r>
    </w:p>
  </w:endnote>
  <w:endnote w:type="continuationSeparator" w:id="0">
    <w:p w14:paraId="3AE69B3A" w14:textId="77777777" w:rsidR="00E911F5" w:rsidRDefault="00E911F5" w:rsidP="0026182D">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Switzerland">
    <w:altName w:val="Arial"/>
    <w:charset w:val="CC"/>
    <w:family w:val="swiss"/>
    <w:pitch w:val="variable"/>
    <w:sig w:usb0="20007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D461" w14:textId="77777777" w:rsidR="00095674" w:rsidRDefault="00095674" w:rsidP="0081771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8</w:t>
    </w:r>
    <w:r>
      <w:rPr>
        <w:rStyle w:val="ad"/>
      </w:rPr>
      <w:fldChar w:fldCharType="end"/>
    </w:r>
  </w:p>
  <w:p w14:paraId="0BED6F53" w14:textId="77777777" w:rsidR="00095674" w:rsidRDefault="00095674" w:rsidP="00180C5C">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1BF8D" w14:textId="77777777" w:rsidR="00095674" w:rsidRDefault="00E911F5">
    <w:pPr>
      <w:pStyle w:val="ab"/>
      <w:jc w:val="right"/>
    </w:pPr>
    <w:r>
      <w:fldChar w:fldCharType="begin"/>
    </w:r>
    <w:r>
      <w:instrText xml:space="preserve"> PAGE   \* MERGEFORMAT </w:instrText>
    </w:r>
    <w:r>
      <w:fldChar w:fldCharType="separate"/>
    </w:r>
    <w:r w:rsidR="00A32E7E">
      <w:rPr>
        <w:noProof/>
      </w:rPr>
      <w:t>10</w:t>
    </w:r>
    <w:r>
      <w:rPr>
        <w:noProof/>
      </w:rPr>
      <w:fldChar w:fldCharType="end"/>
    </w:r>
  </w:p>
  <w:p w14:paraId="5A9E554B" w14:textId="77777777" w:rsidR="00095674" w:rsidRPr="00CA31CD" w:rsidRDefault="00095674" w:rsidP="00CA31CD">
    <w:pPr>
      <w:pBdr>
        <w:top w:val="single" w:sz="4" w:space="1" w:color="auto"/>
      </w:pBdr>
      <w:tabs>
        <w:tab w:val="center" w:pos="4677"/>
        <w:tab w:val="right" w:pos="9355"/>
      </w:tabs>
      <w:jc w:val="center"/>
      <w:rPr>
        <w:b/>
        <w:bCs/>
        <w:sz w:val="20"/>
        <w:szCs w:val="20"/>
      </w:rPr>
    </w:pPr>
    <w:r w:rsidRPr="00CA31CD">
      <w:rPr>
        <w:b/>
        <w:bCs/>
        <w:sz w:val="20"/>
        <w:szCs w:val="20"/>
      </w:rPr>
      <w:t xml:space="preserve">CPM </w:t>
    </w:r>
    <w:proofErr w:type="spellStart"/>
    <w:r w:rsidRPr="00CA31CD">
      <w:rPr>
        <w:b/>
        <w:bCs/>
        <w:sz w:val="20"/>
        <w:szCs w:val="20"/>
      </w:rPr>
      <w:t>Europe</w:t>
    </w:r>
    <w:proofErr w:type="spellEnd"/>
    <w:r w:rsidRPr="00CA31CD">
      <w:rPr>
        <w:b/>
        <w:bCs/>
        <w:sz w:val="20"/>
        <w:szCs w:val="20"/>
      </w:rPr>
      <w:t xml:space="preserve"> B.V.</w:t>
    </w:r>
  </w:p>
  <w:p w14:paraId="073B0C9F" w14:textId="77777777" w:rsidR="00095674" w:rsidRPr="00CA31CD" w:rsidRDefault="00095674" w:rsidP="00CA31CD">
    <w:pPr>
      <w:tabs>
        <w:tab w:val="center" w:pos="4677"/>
        <w:tab w:val="right" w:pos="9355"/>
      </w:tabs>
    </w:pPr>
  </w:p>
  <w:p w14:paraId="7F5FD23A" w14:textId="77777777" w:rsidR="00095674" w:rsidRDefault="00095674" w:rsidP="00180C5C">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9E368" w14:textId="77777777" w:rsidR="00E911F5" w:rsidRDefault="00E911F5" w:rsidP="0026182D">
      <w:pPr>
        <w:pStyle w:val="TableText"/>
      </w:pPr>
      <w:r>
        <w:separator/>
      </w:r>
    </w:p>
  </w:footnote>
  <w:footnote w:type="continuationSeparator" w:id="0">
    <w:p w14:paraId="338A853A" w14:textId="77777777" w:rsidR="00E911F5" w:rsidRDefault="00E911F5" w:rsidP="0026182D">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5EB6D" w14:textId="77777777" w:rsidR="00095674" w:rsidRPr="00CA31CD" w:rsidRDefault="00095674" w:rsidP="00CA31CD">
    <w:pPr>
      <w:tabs>
        <w:tab w:val="center" w:pos="4677"/>
        <w:tab w:val="right" w:pos="9355"/>
      </w:tabs>
      <w:jc w:val="center"/>
      <w:rPr>
        <w:lang w:val="en-US"/>
      </w:rPr>
    </w:pPr>
    <w:r w:rsidRPr="00CA31CD">
      <w:rPr>
        <w:sz w:val="20"/>
        <w:szCs w:val="20"/>
        <w:lang w:val="en-US"/>
      </w:rPr>
      <w:t>Contract UA</w:t>
    </w:r>
    <w:r>
      <w:rPr>
        <w:sz w:val="20"/>
        <w:szCs w:val="20"/>
        <w:lang w:val="en-US"/>
      </w:rPr>
      <w:t>/6865</w:t>
    </w:r>
    <w:r w:rsidRPr="00CA31CD">
      <w:rPr>
        <w:sz w:val="20"/>
        <w:szCs w:val="20"/>
        <w:lang w:val="en-US"/>
      </w:rPr>
      <w:t xml:space="preserve"> from</w:t>
    </w:r>
    <w:r>
      <w:rPr>
        <w:sz w:val="20"/>
        <w:szCs w:val="20"/>
        <w:lang w:val="en-US"/>
      </w:rPr>
      <w:t xml:space="preserve"> 12-05-2015</w:t>
    </w:r>
    <w:r w:rsidRPr="00CA31CD">
      <w:rPr>
        <w:sz w:val="20"/>
        <w:szCs w:val="20"/>
        <w:lang w:val="en-US"/>
      </w:rPr>
      <w:tab/>
    </w:r>
    <w:r w:rsidRPr="00CA31CD">
      <w:rPr>
        <w:sz w:val="18"/>
        <w:szCs w:val="18"/>
        <w:lang w:val="en-US"/>
      </w:rPr>
      <w:t xml:space="preserve">Page </w:t>
    </w:r>
    <w:r w:rsidRPr="00CA31CD">
      <w:rPr>
        <w:sz w:val="18"/>
        <w:szCs w:val="18"/>
      </w:rPr>
      <w:fldChar w:fldCharType="begin"/>
    </w:r>
    <w:r w:rsidRPr="00CA31CD">
      <w:rPr>
        <w:sz w:val="18"/>
        <w:szCs w:val="18"/>
        <w:lang w:val="en-US"/>
      </w:rPr>
      <w:instrText>PAGE</w:instrText>
    </w:r>
    <w:r w:rsidRPr="00CA31CD">
      <w:rPr>
        <w:sz w:val="18"/>
        <w:szCs w:val="18"/>
      </w:rPr>
      <w:fldChar w:fldCharType="separate"/>
    </w:r>
    <w:r w:rsidR="00A32E7E">
      <w:rPr>
        <w:noProof/>
        <w:sz w:val="18"/>
        <w:szCs w:val="18"/>
        <w:lang w:val="en-US"/>
      </w:rPr>
      <w:t>10</w:t>
    </w:r>
    <w:r w:rsidRPr="00CA31CD">
      <w:rPr>
        <w:sz w:val="18"/>
        <w:szCs w:val="18"/>
      </w:rPr>
      <w:fldChar w:fldCharType="end"/>
    </w:r>
    <w:r w:rsidRPr="00CA31CD">
      <w:rPr>
        <w:sz w:val="18"/>
        <w:szCs w:val="18"/>
        <w:lang w:val="en-US"/>
      </w:rPr>
      <w:t xml:space="preserve"> of </w:t>
    </w:r>
    <w:r w:rsidRPr="00CA31CD">
      <w:rPr>
        <w:sz w:val="18"/>
        <w:szCs w:val="18"/>
      </w:rPr>
      <w:fldChar w:fldCharType="begin"/>
    </w:r>
    <w:r w:rsidRPr="00CA31CD">
      <w:rPr>
        <w:sz w:val="18"/>
        <w:szCs w:val="18"/>
        <w:lang w:val="en-US"/>
      </w:rPr>
      <w:instrText>NUMPAGES</w:instrText>
    </w:r>
    <w:r w:rsidRPr="00CA31CD">
      <w:rPr>
        <w:sz w:val="18"/>
        <w:szCs w:val="18"/>
      </w:rPr>
      <w:fldChar w:fldCharType="separate"/>
    </w:r>
    <w:r w:rsidR="00A32E7E">
      <w:rPr>
        <w:noProof/>
        <w:sz w:val="18"/>
        <w:szCs w:val="18"/>
        <w:lang w:val="en-US"/>
      </w:rPr>
      <w:t>11</w:t>
    </w:r>
    <w:r w:rsidRPr="00CA31CD">
      <w:rPr>
        <w:sz w:val="18"/>
        <w:szCs w:val="18"/>
      </w:rPr>
      <w:fldChar w:fldCharType="end"/>
    </w:r>
  </w:p>
  <w:p w14:paraId="4D0599E7" w14:textId="77777777" w:rsidR="00095674" w:rsidRPr="00CA31CD" w:rsidRDefault="00095674" w:rsidP="00CA31CD">
    <w:pPr>
      <w:pStyle w:val="a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B88C78E"/>
    <w:lvl w:ilvl="0">
      <w:numFmt w:val="decimal"/>
      <w:lvlText w:val="*"/>
      <w:lvlJc w:val="left"/>
    </w:lvl>
  </w:abstractNum>
  <w:abstractNum w:abstractNumId="1" w15:restartNumberingAfterBreak="0">
    <w:nsid w:val="0E3F3E37"/>
    <w:multiLevelType w:val="hybridMultilevel"/>
    <w:tmpl w:val="0248FBE6"/>
    <w:lvl w:ilvl="0" w:tplc="E052350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B6C6D"/>
    <w:multiLevelType w:val="hybridMultilevel"/>
    <w:tmpl w:val="22043D34"/>
    <w:lvl w:ilvl="0" w:tplc="09AECA72">
      <w:start w:val="1"/>
      <w:numFmt w:val="decimal"/>
      <w:lvlText w:val="%1."/>
      <w:lvlJc w:val="left"/>
      <w:pPr>
        <w:tabs>
          <w:tab w:val="num" w:pos="1068"/>
        </w:tabs>
        <w:ind w:left="1068" w:hanging="36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 w15:restartNumberingAfterBreak="0">
    <w:nsid w:val="13525384"/>
    <w:multiLevelType w:val="multilevel"/>
    <w:tmpl w:val="7A684C2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5190E1E"/>
    <w:multiLevelType w:val="hybridMultilevel"/>
    <w:tmpl w:val="AA2E3CCE"/>
    <w:lvl w:ilvl="0" w:tplc="FFFFFFFF">
      <w:start w:val="2"/>
      <w:numFmt w:val="lowerLetter"/>
      <w:lvlText w:val="%1)"/>
      <w:lvlJc w:val="left"/>
      <w:pPr>
        <w:tabs>
          <w:tab w:val="num" w:pos="900"/>
        </w:tabs>
        <w:ind w:left="900" w:hanging="360"/>
      </w:pPr>
      <w:rPr>
        <w:rFonts w:hint="default"/>
      </w:rPr>
    </w:lvl>
    <w:lvl w:ilvl="1" w:tplc="FFFFFFFF">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5" w15:restartNumberingAfterBreak="0">
    <w:nsid w:val="175E240A"/>
    <w:multiLevelType w:val="multilevel"/>
    <w:tmpl w:val="7E6EE12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9087FB0"/>
    <w:multiLevelType w:val="multilevel"/>
    <w:tmpl w:val="1EA8775C"/>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94B1A60"/>
    <w:multiLevelType w:val="singleLevel"/>
    <w:tmpl w:val="5ED82338"/>
    <w:lvl w:ilvl="0">
      <w:start w:val="3"/>
      <w:numFmt w:val="bullet"/>
      <w:lvlText w:val="-"/>
      <w:lvlJc w:val="left"/>
      <w:pPr>
        <w:tabs>
          <w:tab w:val="num" w:pos="900"/>
        </w:tabs>
        <w:ind w:left="900" w:hanging="360"/>
      </w:pPr>
      <w:rPr>
        <w:rFonts w:ascii="Times New Roman" w:hAnsi="Times New Roman" w:hint="default"/>
      </w:rPr>
    </w:lvl>
  </w:abstractNum>
  <w:abstractNum w:abstractNumId="8" w15:restartNumberingAfterBreak="0">
    <w:nsid w:val="1F035CE9"/>
    <w:multiLevelType w:val="multilevel"/>
    <w:tmpl w:val="630634F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F2911FB"/>
    <w:multiLevelType w:val="multilevel"/>
    <w:tmpl w:val="0F4C254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DD64C5"/>
    <w:multiLevelType w:val="multilevel"/>
    <w:tmpl w:val="419674DE"/>
    <w:lvl w:ilvl="0">
      <w:start w:val="7"/>
      <w:numFmt w:val="decimal"/>
      <w:lvlText w:val="%1."/>
      <w:lvlJc w:val="left"/>
      <w:pPr>
        <w:tabs>
          <w:tab w:val="num" w:pos="480"/>
        </w:tabs>
        <w:ind w:left="480" w:hanging="480"/>
      </w:pPr>
      <w:rPr>
        <w:rFonts w:cs="Times New Roman" w:hint="default"/>
        <w:b/>
        <w:bCs/>
      </w:rPr>
    </w:lvl>
    <w:lvl w:ilvl="1">
      <w:start w:val="1"/>
      <w:numFmt w:val="decimal"/>
      <w:lvlText w:val="%1.%2."/>
      <w:lvlJc w:val="left"/>
      <w:pPr>
        <w:tabs>
          <w:tab w:val="num" w:pos="480"/>
        </w:tabs>
        <w:ind w:left="480" w:hanging="480"/>
      </w:pPr>
      <w:rPr>
        <w:rFonts w:cs="Times New Roman" w:hint="default"/>
        <w:b/>
        <w:bCs/>
      </w:rPr>
    </w:lvl>
    <w:lvl w:ilvl="2">
      <w:start w:val="1"/>
      <w:numFmt w:val="decimal"/>
      <w:lvlText w:val="%1.%2.%3."/>
      <w:lvlJc w:val="left"/>
      <w:pPr>
        <w:tabs>
          <w:tab w:val="num" w:pos="840"/>
        </w:tabs>
        <w:ind w:left="840" w:hanging="720"/>
      </w:pPr>
      <w:rPr>
        <w:rFonts w:cs="Times New Roman" w:hint="default"/>
        <w:b/>
        <w:bCs/>
      </w:rPr>
    </w:lvl>
    <w:lvl w:ilvl="3">
      <w:start w:val="1"/>
      <w:numFmt w:val="decimal"/>
      <w:lvlText w:val="%1.%2.%3.%4."/>
      <w:lvlJc w:val="left"/>
      <w:pPr>
        <w:tabs>
          <w:tab w:val="num" w:pos="900"/>
        </w:tabs>
        <w:ind w:left="900" w:hanging="720"/>
      </w:pPr>
      <w:rPr>
        <w:rFonts w:cs="Times New Roman" w:hint="default"/>
        <w:b/>
        <w:bCs/>
      </w:rPr>
    </w:lvl>
    <w:lvl w:ilvl="4">
      <w:start w:val="1"/>
      <w:numFmt w:val="decimal"/>
      <w:lvlText w:val="%1.%2.%3.%4.%5."/>
      <w:lvlJc w:val="left"/>
      <w:pPr>
        <w:tabs>
          <w:tab w:val="num" w:pos="1320"/>
        </w:tabs>
        <w:ind w:left="1320" w:hanging="1080"/>
      </w:pPr>
      <w:rPr>
        <w:rFonts w:cs="Times New Roman" w:hint="default"/>
        <w:b/>
        <w:bCs/>
      </w:rPr>
    </w:lvl>
    <w:lvl w:ilvl="5">
      <w:start w:val="1"/>
      <w:numFmt w:val="decimal"/>
      <w:lvlText w:val="%1.%2.%3.%4.%5.%6."/>
      <w:lvlJc w:val="left"/>
      <w:pPr>
        <w:tabs>
          <w:tab w:val="num" w:pos="1380"/>
        </w:tabs>
        <w:ind w:left="1380" w:hanging="1080"/>
      </w:pPr>
      <w:rPr>
        <w:rFonts w:cs="Times New Roman" w:hint="default"/>
        <w:b/>
        <w:bCs/>
      </w:rPr>
    </w:lvl>
    <w:lvl w:ilvl="6">
      <w:start w:val="1"/>
      <w:numFmt w:val="decimal"/>
      <w:lvlText w:val="%1.%2.%3.%4.%5.%6.%7."/>
      <w:lvlJc w:val="left"/>
      <w:pPr>
        <w:tabs>
          <w:tab w:val="num" w:pos="1800"/>
        </w:tabs>
        <w:ind w:left="1800" w:hanging="1440"/>
      </w:pPr>
      <w:rPr>
        <w:rFonts w:cs="Times New Roman" w:hint="default"/>
        <w:b/>
        <w:bCs/>
      </w:rPr>
    </w:lvl>
    <w:lvl w:ilvl="7">
      <w:start w:val="1"/>
      <w:numFmt w:val="decimal"/>
      <w:lvlText w:val="%1.%2.%3.%4.%5.%6.%7.%8."/>
      <w:lvlJc w:val="left"/>
      <w:pPr>
        <w:tabs>
          <w:tab w:val="num" w:pos="1860"/>
        </w:tabs>
        <w:ind w:left="1860" w:hanging="1440"/>
      </w:pPr>
      <w:rPr>
        <w:rFonts w:cs="Times New Roman" w:hint="default"/>
        <w:b/>
        <w:bCs/>
      </w:rPr>
    </w:lvl>
    <w:lvl w:ilvl="8">
      <w:start w:val="1"/>
      <w:numFmt w:val="decimal"/>
      <w:lvlText w:val="%1.%2.%3.%4.%5.%6.%7.%8.%9."/>
      <w:lvlJc w:val="left"/>
      <w:pPr>
        <w:tabs>
          <w:tab w:val="num" w:pos="2280"/>
        </w:tabs>
        <w:ind w:left="2280" w:hanging="1800"/>
      </w:pPr>
      <w:rPr>
        <w:rFonts w:cs="Times New Roman" w:hint="default"/>
        <w:b/>
        <w:bCs/>
      </w:rPr>
    </w:lvl>
  </w:abstractNum>
  <w:abstractNum w:abstractNumId="11" w15:restartNumberingAfterBreak="0">
    <w:nsid w:val="276E5B2B"/>
    <w:multiLevelType w:val="multilevel"/>
    <w:tmpl w:val="AD84140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317A8"/>
    <w:multiLevelType w:val="hybridMultilevel"/>
    <w:tmpl w:val="E86AE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B5C8F"/>
    <w:multiLevelType w:val="hybridMultilevel"/>
    <w:tmpl w:val="431AB9CC"/>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1334F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9A47F8"/>
    <w:multiLevelType w:val="hybridMultilevel"/>
    <w:tmpl w:val="D9AA025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573E2A"/>
    <w:multiLevelType w:val="hybridMultilevel"/>
    <w:tmpl w:val="311694BE"/>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362D62"/>
    <w:multiLevelType w:val="hybridMultilevel"/>
    <w:tmpl w:val="84924C2C"/>
    <w:lvl w:ilvl="0" w:tplc="10D8709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53C28"/>
    <w:multiLevelType w:val="multilevel"/>
    <w:tmpl w:val="29F64F1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39602B2"/>
    <w:multiLevelType w:val="hybridMultilevel"/>
    <w:tmpl w:val="7E96CD2A"/>
    <w:lvl w:ilvl="0" w:tplc="0413000F">
      <w:start w:val="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5AF63E7"/>
    <w:multiLevelType w:val="multilevel"/>
    <w:tmpl w:val="C78E0EE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A652F09"/>
    <w:multiLevelType w:val="multilevel"/>
    <w:tmpl w:val="5AFE42A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4AF6CD6"/>
    <w:multiLevelType w:val="multilevel"/>
    <w:tmpl w:val="1BF277CC"/>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45AA5"/>
    <w:multiLevelType w:val="hybridMultilevel"/>
    <w:tmpl w:val="16F89362"/>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BDD5056"/>
    <w:multiLevelType w:val="hybridMultilevel"/>
    <w:tmpl w:val="74A2CC6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CB40887"/>
    <w:multiLevelType w:val="hybridMultilevel"/>
    <w:tmpl w:val="912CD4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703A36FF"/>
    <w:multiLevelType w:val="hybridMultilevel"/>
    <w:tmpl w:val="14321C96"/>
    <w:lvl w:ilvl="0" w:tplc="A2E81762">
      <w:start w:val="1"/>
      <w:numFmt w:val="bullet"/>
      <w:lvlText w:val="−"/>
      <w:lvlJc w:val="left"/>
      <w:pPr>
        <w:tabs>
          <w:tab w:val="num" w:pos="2347"/>
        </w:tabs>
        <w:ind w:left="2347" w:hanging="362"/>
      </w:pPr>
      <w:rPr>
        <w:rFonts w:ascii="Times New Roman" w:hAnsi="Times New Roman" w:cs="Times New Roman" w:hint="default"/>
      </w:rPr>
    </w:lvl>
    <w:lvl w:ilvl="1" w:tplc="04130003" w:tentative="1">
      <w:start w:val="1"/>
      <w:numFmt w:val="bullet"/>
      <w:lvlText w:val="o"/>
      <w:lvlJc w:val="left"/>
      <w:pPr>
        <w:tabs>
          <w:tab w:val="num" w:pos="3425"/>
        </w:tabs>
        <w:ind w:left="3425" w:hanging="360"/>
      </w:pPr>
      <w:rPr>
        <w:rFonts w:ascii="Courier New" w:hAnsi="Courier New" w:hint="default"/>
      </w:rPr>
    </w:lvl>
    <w:lvl w:ilvl="2" w:tplc="04130005" w:tentative="1">
      <w:start w:val="1"/>
      <w:numFmt w:val="bullet"/>
      <w:lvlText w:val=""/>
      <w:lvlJc w:val="left"/>
      <w:pPr>
        <w:tabs>
          <w:tab w:val="num" w:pos="4145"/>
        </w:tabs>
        <w:ind w:left="4145" w:hanging="360"/>
      </w:pPr>
      <w:rPr>
        <w:rFonts w:ascii="Wingdings" w:hAnsi="Wingdings" w:hint="default"/>
      </w:rPr>
    </w:lvl>
    <w:lvl w:ilvl="3" w:tplc="04130001" w:tentative="1">
      <w:start w:val="1"/>
      <w:numFmt w:val="bullet"/>
      <w:lvlText w:val=""/>
      <w:lvlJc w:val="left"/>
      <w:pPr>
        <w:tabs>
          <w:tab w:val="num" w:pos="4865"/>
        </w:tabs>
        <w:ind w:left="4865" w:hanging="360"/>
      </w:pPr>
      <w:rPr>
        <w:rFonts w:ascii="Symbol" w:hAnsi="Symbol" w:hint="default"/>
      </w:rPr>
    </w:lvl>
    <w:lvl w:ilvl="4" w:tplc="04130003" w:tentative="1">
      <w:start w:val="1"/>
      <w:numFmt w:val="bullet"/>
      <w:lvlText w:val="o"/>
      <w:lvlJc w:val="left"/>
      <w:pPr>
        <w:tabs>
          <w:tab w:val="num" w:pos="5585"/>
        </w:tabs>
        <w:ind w:left="5585" w:hanging="360"/>
      </w:pPr>
      <w:rPr>
        <w:rFonts w:ascii="Courier New" w:hAnsi="Courier New" w:hint="default"/>
      </w:rPr>
    </w:lvl>
    <w:lvl w:ilvl="5" w:tplc="04130005" w:tentative="1">
      <w:start w:val="1"/>
      <w:numFmt w:val="bullet"/>
      <w:lvlText w:val=""/>
      <w:lvlJc w:val="left"/>
      <w:pPr>
        <w:tabs>
          <w:tab w:val="num" w:pos="6305"/>
        </w:tabs>
        <w:ind w:left="6305" w:hanging="360"/>
      </w:pPr>
      <w:rPr>
        <w:rFonts w:ascii="Wingdings" w:hAnsi="Wingdings" w:hint="default"/>
      </w:rPr>
    </w:lvl>
    <w:lvl w:ilvl="6" w:tplc="04130001" w:tentative="1">
      <w:start w:val="1"/>
      <w:numFmt w:val="bullet"/>
      <w:lvlText w:val=""/>
      <w:lvlJc w:val="left"/>
      <w:pPr>
        <w:tabs>
          <w:tab w:val="num" w:pos="7025"/>
        </w:tabs>
        <w:ind w:left="7025" w:hanging="360"/>
      </w:pPr>
      <w:rPr>
        <w:rFonts w:ascii="Symbol" w:hAnsi="Symbol" w:hint="default"/>
      </w:rPr>
    </w:lvl>
    <w:lvl w:ilvl="7" w:tplc="04130003" w:tentative="1">
      <w:start w:val="1"/>
      <w:numFmt w:val="bullet"/>
      <w:lvlText w:val="o"/>
      <w:lvlJc w:val="left"/>
      <w:pPr>
        <w:tabs>
          <w:tab w:val="num" w:pos="7745"/>
        </w:tabs>
        <w:ind w:left="7745" w:hanging="360"/>
      </w:pPr>
      <w:rPr>
        <w:rFonts w:ascii="Courier New" w:hAnsi="Courier New" w:hint="default"/>
      </w:rPr>
    </w:lvl>
    <w:lvl w:ilvl="8" w:tplc="04130005" w:tentative="1">
      <w:start w:val="1"/>
      <w:numFmt w:val="bullet"/>
      <w:lvlText w:val=""/>
      <w:lvlJc w:val="left"/>
      <w:pPr>
        <w:tabs>
          <w:tab w:val="num" w:pos="8465"/>
        </w:tabs>
        <w:ind w:left="8465" w:hanging="360"/>
      </w:pPr>
      <w:rPr>
        <w:rFonts w:ascii="Wingdings" w:hAnsi="Wingdings" w:hint="default"/>
      </w:rPr>
    </w:lvl>
  </w:abstractNum>
  <w:abstractNum w:abstractNumId="27" w15:restartNumberingAfterBreak="0">
    <w:nsid w:val="7AC76DF7"/>
    <w:multiLevelType w:val="hybridMultilevel"/>
    <w:tmpl w:val="A7AE4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1D70C6"/>
    <w:multiLevelType w:val="multilevel"/>
    <w:tmpl w:val="3508DC10"/>
    <w:lvl w:ilvl="0">
      <w:start w:val="4"/>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16"/>
  </w:num>
  <w:num w:numId="4">
    <w:abstractNumId w:val="12"/>
  </w:num>
  <w:num w:numId="5">
    <w:abstractNumId w:val="27"/>
  </w:num>
  <w:num w:numId="6">
    <w:abstractNumId w:val="15"/>
  </w:num>
  <w:num w:numId="7">
    <w:abstractNumId w:val="0"/>
    <w:lvlOverride w:ilvl="0">
      <w:lvl w:ilvl="0">
        <w:numFmt w:val="bullet"/>
        <w:lvlText w:val="-"/>
        <w:legacy w:legacy="1" w:legacySpace="0" w:legacyIndent="120"/>
        <w:lvlJc w:val="left"/>
        <w:rPr>
          <w:rFonts w:ascii="Arial" w:hAnsi="Arial" w:cs="Arial" w:hint="default"/>
        </w:rPr>
      </w:lvl>
    </w:lvlOverride>
  </w:num>
  <w:num w:numId="8">
    <w:abstractNumId w:val="2"/>
  </w:num>
  <w:num w:numId="9">
    <w:abstractNumId w:val="26"/>
  </w:num>
  <w:num w:numId="10">
    <w:abstractNumId w:val="8"/>
  </w:num>
  <w:num w:numId="11">
    <w:abstractNumId w:val="17"/>
  </w:num>
  <w:num w:numId="12">
    <w:abstractNumId w:val="6"/>
  </w:num>
  <w:num w:numId="13">
    <w:abstractNumId w:val="21"/>
  </w:num>
  <w:num w:numId="14">
    <w:abstractNumId w:val="3"/>
  </w:num>
  <w:num w:numId="15">
    <w:abstractNumId w:val="14"/>
  </w:num>
  <w:num w:numId="16">
    <w:abstractNumId w:val="10"/>
  </w:num>
  <w:num w:numId="17">
    <w:abstractNumId w:val="23"/>
  </w:num>
  <w:num w:numId="18">
    <w:abstractNumId w:val="24"/>
  </w:num>
  <w:num w:numId="19">
    <w:abstractNumId w:val="18"/>
  </w:num>
  <w:num w:numId="20">
    <w:abstractNumId w:val="13"/>
  </w:num>
  <w:num w:numId="21">
    <w:abstractNumId w:val="22"/>
  </w:num>
  <w:num w:numId="22">
    <w:abstractNumId w:val="5"/>
  </w:num>
  <w:num w:numId="23">
    <w:abstractNumId w:val="2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11"/>
  </w:num>
  <w:num w:numId="28">
    <w:abstractNumId w:val="28"/>
  </w:num>
  <w:num w:numId="29">
    <w:abstractNumId w:val="1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01"/>
    <w:rsid w:val="00000B6F"/>
    <w:rsid w:val="000021BE"/>
    <w:rsid w:val="0000226E"/>
    <w:rsid w:val="00004549"/>
    <w:rsid w:val="00005591"/>
    <w:rsid w:val="0000661B"/>
    <w:rsid w:val="00013306"/>
    <w:rsid w:val="00015509"/>
    <w:rsid w:val="000176E3"/>
    <w:rsid w:val="00030E27"/>
    <w:rsid w:val="00036520"/>
    <w:rsid w:val="00043555"/>
    <w:rsid w:val="00043A6E"/>
    <w:rsid w:val="000452A6"/>
    <w:rsid w:val="000460F6"/>
    <w:rsid w:val="0004770A"/>
    <w:rsid w:val="0005319C"/>
    <w:rsid w:val="00053E27"/>
    <w:rsid w:val="000634B9"/>
    <w:rsid w:val="00065C68"/>
    <w:rsid w:val="00067507"/>
    <w:rsid w:val="00067F03"/>
    <w:rsid w:val="00070284"/>
    <w:rsid w:val="00074E6E"/>
    <w:rsid w:val="000759EA"/>
    <w:rsid w:val="00077E0C"/>
    <w:rsid w:val="00080DF6"/>
    <w:rsid w:val="000824A3"/>
    <w:rsid w:val="00083E30"/>
    <w:rsid w:val="00086564"/>
    <w:rsid w:val="00087215"/>
    <w:rsid w:val="0009044D"/>
    <w:rsid w:val="000918A2"/>
    <w:rsid w:val="00092356"/>
    <w:rsid w:val="00095674"/>
    <w:rsid w:val="000A0DCF"/>
    <w:rsid w:val="000A0FBC"/>
    <w:rsid w:val="000A4DF1"/>
    <w:rsid w:val="000A5E43"/>
    <w:rsid w:val="000A5F65"/>
    <w:rsid w:val="000B0523"/>
    <w:rsid w:val="000B3E36"/>
    <w:rsid w:val="000B50C1"/>
    <w:rsid w:val="000B7BA3"/>
    <w:rsid w:val="000C268B"/>
    <w:rsid w:val="000C2D7A"/>
    <w:rsid w:val="000C44C8"/>
    <w:rsid w:val="000C5816"/>
    <w:rsid w:val="000C7973"/>
    <w:rsid w:val="000D1D24"/>
    <w:rsid w:val="000D1D6B"/>
    <w:rsid w:val="000D2A2E"/>
    <w:rsid w:val="000E0299"/>
    <w:rsid w:val="000E3642"/>
    <w:rsid w:val="000E375E"/>
    <w:rsid w:val="000E5A6B"/>
    <w:rsid w:val="000F3434"/>
    <w:rsid w:val="000F5C53"/>
    <w:rsid w:val="001027DA"/>
    <w:rsid w:val="0010328B"/>
    <w:rsid w:val="001046B8"/>
    <w:rsid w:val="00107437"/>
    <w:rsid w:val="001116BE"/>
    <w:rsid w:val="00125D46"/>
    <w:rsid w:val="00127F1D"/>
    <w:rsid w:val="00127F9F"/>
    <w:rsid w:val="001306E0"/>
    <w:rsid w:val="001311F7"/>
    <w:rsid w:val="0013241E"/>
    <w:rsid w:val="0013498B"/>
    <w:rsid w:val="001354D9"/>
    <w:rsid w:val="00144A07"/>
    <w:rsid w:val="001461CC"/>
    <w:rsid w:val="00153DF1"/>
    <w:rsid w:val="001728EA"/>
    <w:rsid w:val="00177B95"/>
    <w:rsid w:val="00180C5C"/>
    <w:rsid w:val="001822AD"/>
    <w:rsid w:val="00187E9F"/>
    <w:rsid w:val="00187FC0"/>
    <w:rsid w:val="001A451E"/>
    <w:rsid w:val="001A6E59"/>
    <w:rsid w:val="001B1110"/>
    <w:rsid w:val="001B1209"/>
    <w:rsid w:val="001B377C"/>
    <w:rsid w:val="001B37DF"/>
    <w:rsid w:val="001B51E1"/>
    <w:rsid w:val="001B5463"/>
    <w:rsid w:val="001C6CCA"/>
    <w:rsid w:val="001D13D1"/>
    <w:rsid w:val="001D1665"/>
    <w:rsid w:val="001D6825"/>
    <w:rsid w:val="001E2E29"/>
    <w:rsid w:val="001E6BB1"/>
    <w:rsid w:val="001F69C5"/>
    <w:rsid w:val="0020722D"/>
    <w:rsid w:val="002116D9"/>
    <w:rsid w:val="00216C51"/>
    <w:rsid w:val="0022133D"/>
    <w:rsid w:val="00221A42"/>
    <w:rsid w:val="00234F4C"/>
    <w:rsid w:val="00236B4F"/>
    <w:rsid w:val="00236F90"/>
    <w:rsid w:val="00244673"/>
    <w:rsid w:val="002553BF"/>
    <w:rsid w:val="002554CD"/>
    <w:rsid w:val="00257CEB"/>
    <w:rsid w:val="0026182D"/>
    <w:rsid w:val="002655AF"/>
    <w:rsid w:val="00276CAB"/>
    <w:rsid w:val="00280094"/>
    <w:rsid w:val="002811CB"/>
    <w:rsid w:val="0028377B"/>
    <w:rsid w:val="002849CC"/>
    <w:rsid w:val="00286CF3"/>
    <w:rsid w:val="0029321A"/>
    <w:rsid w:val="00293E6D"/>
    <w:rsid w:val="00297F16"/>
    <w:rsid w:val="002A0311"/>
    <w:rsid w:val="002B3110"/>
    <w:rsid w:val="002C0023"/>
    <w:rsid w:val="002C1A4E"/>
    <w:rsid w:val="002C2DDA"/>
    <w:rsid w:val="002D5EB2"/>
    <w:rsid w:val="002D6603"/>
    <w:rsid w:val="002E097D"/>
    <w:rsid w:val="002E166A"/>
    <w:rsid w:val="002E2506"/>
    <w:rsid w:val="002E5BBF"/>
    <w:rsid w:val="002E6BBE"/>
    <w:rsid w:val="002F2542"/>
    <w:rsid w:val="002F4238"/>
    <w:rsid w:val="002F6FDF"/>
    <w:rsid w:val="003074B2"/>
    <w:rsid w:val="00314A27"/>
    <w:rsid w:val="00315447"/>
    <w:rsid w:val="00316051"/>
    <w:rsid w:val="00331644"/>
    <w:rsid w:val="003328D1"/>
    <w:rsid w:val="00333B42"/>
    <w:rsid w:val="0033556C"/>
    <w:rsid w:val="003365A3"/>
    <w:rsid w:val="00342AB1"/>
    <w:rsid w:val="0034410F"/>
    <w:rsid w:val="00346CB7"/>
    <w:rsid w:val="00346E38"/>
    <w:rsid w:val="00354B8C"/>
    <w:rsid w:val="0036370E"/>
    <w:rsid w:val="0038173E"/>
    <w:rsid w:val="003942A5"/>
    <w:rsid w:val="003972A8"/>
    <w:rsid w:val="003A0DDA"/>
    <w:rsid w:val="003A4DD1"/>
    <w:rsid w:val="003A50BB"/>
    <w:rsid w:val="003A53FF"/>
    <w:rsid w:val="003B1B36"/>
    <w:rsid w:val="003B29A3"/>
    <w:rsid w:val="003B54FE"/>
    <w:rsid w:val="003C47C0"/>
    <w:rsid w:val="003C68EC"/>
    <w:rsid w:val="003D0191"/>
    <w:rsid w:val="003D3A8B"/>
    <w:rsid w:val="003D5D6B"/>
    <w:rsid w:val="003E286F"/>
    <w:rsid w:val="003F4026"/>
    <w:rsid w:val="003F58F7"/>
    <w:rsid w:val="003F7EF9"/>
    <w:rsid w:val="00407A7A"/>
    <w:rsid w:val="00430169"/>
    <w:rsid w:val="0043282D"/>
    <w:rsid w:val="00437391"/>
    <w:rsid w:val="00437EA2"/>
    <w:rsid w:val="004416D2"/>
    <w:rsid w:val="00442185"/>
    <w:rsid w:val="00445825"/>
    <w:rsid w:val="004562BC"/>
    <w:rsid w:val="0045790B"/>
    <w:rsid w:val="00460619"/>
    <w:rsid w:val="00465925"/>
    <w:rsid w:val="00465C14"/>
    <w:rsid w:val="0047004F"/>
    <w:rsid w:val="00471598"/>
    <w:rsid w:val="00474CEB"/>
    <w:rsid w:val="00490886"/>
    <w:rsid w:val="004924D1"/>
    <w:rsid w:val="0049742A"/>
    <w:rsid w:val="004A1294"/>
    <w:rsid w:val="004A1C7E"/>
    <w:rsid w:val="004A4A47"/>
    <w:rsid w:val="004B18D7"/>
    <w:rsid w:val="004B7631"/>
    <w:rsid w:val="004C2573"/>
    <w:rsid w:val="004C4C1D"/>
    <w:rsid w:val="004E017B"/>
    <w:rsid w:val="004E6C0E"/>
    <w:rsid w:val="004E7A43"/>
    <w:rsid w:val="004F6968"/>
    <w:rsid w:val="00501935"/>
    <w:rsid w:val="00501E4C"/>
    <w:rsid w:val="00504CD0"/>
    <w:rsid w:val="005074B4"/>
    <w:rsid w:val="0051271A"/>
    <w:rsid w:val="00517E80"/>
    <w:rsid w:val="00522FAB"/>
    <w:rsid w:val="00532A18"/>
    <w:rsid w:val="00535B3A"/>
    <w:rsid w:val="00557DD5"/>
    <w:rsid w:val="00560DBD"/>
    <w:rsid w:val="0056182C"/>
    <w:rsid w:val="00564288"/>
    <w:rsid w:val="00573459"/>
    <w:rsid w:val="00576F21"/>
    <w:rsid w:val="00577504"/>
    <w:rsid w:val="00577951"/>
    <w:rsid w:val="00592112"/>
    <w:rsid w:val="00593B40"/>
    <w:rsid w:val="00594EA0"/>
    <w:rsid w:val="005A4C10"/>
    <w:rsid w:val="005A597A"/>
    <w:rsid w:val="005B5E21"/>
    <w:rsid w:val="005C119C"/>
    <w:rsid w:val="005D5744"/>
    <w:rsid w:val="005E0C06"/>
    <w:rsid w:val="005E387C"/>
    <w:rsid w:val="005F4129"/>
    <w:rsid w:val="005F4595"/>
    <w:rsid w:val="005F7FD1"/>
    <w:rsid w:val="00602FD3"/>
    <w:rsid w:val="00602FDA"/>
    <w:rsid w:val="006057F8"/>
    <w:rsid w:val="00613DB3"/>
    <w:rsid w:val="00621FB1"/>
    <w:rsid w:val="00623A8B"/>
    <w:rsid w:val="00633015"/>
    <w:rsid w:val="00637A79"/>
    <w:rsid w:val="006402B9"/>
    <w:rsid w:val="00651707"/>
    <w:rsid w:val="0065479D"/>
    <w:rsid w:val="00654998"/>
    <w:rsid w:val="006550C6"/>
    <w:rsid w:val="0066755C"/>
    <w:rsid w:val="00670F44"/>
    <w:rsid w:val="00677E0D"/>
    <w:rsid w:val="00696310"/>
    <w:rsid w:val="006A0FD4"/>
    <w:rsid w:val="006A10D9"/>
    <w:rsid w:val="006A1160"/>
    <w:rsid w:val="006A1BDE"/>
    <w:rsid w:val="006A3579"/>
    <w:rsid w:val="006A5A11"/>
    <w:rsid w:val="006A6B85"/>
    <w:rsid w:val="006B3419"/>
    <w:rsid w:val="006B3E19"/>
    <w:rsid w:val="006C0195"/>
    <w:rsid w:val="006C19B8"/>
    <w:rsid w:val="006C1A8E"/>
    <w:rsid w:val="006C2821"/>
    <w:rsid w:val="006C3966"/>
    <w:rsid w:val="006C3CC7"/>
    <w:rsid w:val="006C3CD3"/>
    <w:rsid w:val="006C6518"/>
    <w:rsid w:val="006C68CA"/>
    <w:rsid w:val="006D3A53"/>
    <w:rsid w:val="006D63ED"/>
    <w:rsid w:val="006D68C2"/>
    <w:rsid w:val="006E0902"/>
    <w:rsid w:val="006E4CF8"/>
    <w:rsid w:val="006E4DF9"/>
    <w:rsid w:val="006E5C16"/>
    <w:rsid w:val="006F03F3"/>
    <w:rsid w:val="006F3335"/>
    <w:rsid w:val="006F62DB"/>
    <w:rsid w:val="007007BC"/>
    <w:rsid w:val="00722E34"/>
    <w:rsid w:val="00723432"/>
    <w:rsid w:val="00725127"/>
    <w:rsid w:val="00726241"/>
    <w:rsid w:val="00726ACD"/>
    <w:rsid w:val="00730AA3"/>
    <w:rsid w:val="00734BFB"/>
    <w:rsid w:val="00736738"/>
    <w:rsid w:val="0074038A"/>
    <w:rsid w:val="007413FF"/>
    <w:rsid w:val="00742E8D"/>
    <w:rsid w:val="007433B4"/>
    <w:rsid w:val="007462EC"/>
    <w:rsid w:val="00754E06"/>
    <w:rsid w:val="00764072"/>
    <w:rsid w:val="00765573"/>
    <w:rsid w:val="007671C1"/>
    <w:rsid w:val="007767B2"/>
    <w:rsid w:val="00787759"/>
    <w:rsid w:val="007953BE"/>
    <w:rsid w:val="007A13D7"/>
    <w:rsid w:val="007B0CFB"/>
    <w:rsid w:val="007B45A3"/>
    <w:rsid w:val="007B5B74"/>
    <w:rsid w:val="007B6B0D"/>
    <w:rsid w:val="007C1C40"/>
    <w:rsid w:val="007C32EB"/>
    <w:rsid w:val="007C34C0"/>
    <w:rsid w:val="007D0871"/>
    <w:rsid w:val="007D271F"/>
    <w:rsid w:val="007E1D1B"/>
    <w:rsid w:val="007E6674"/>
    <w:rsid w:val="007F293F"/>
    <w:rsid w:val="007F359A"/>
    <w:rsid w:val="008077E4"/>
    <w:rsid w:val="00807A31"/>
    <w:rsid w:val="00816475"/>
    <w:rsid w:val="00817719"/>
    <w:rsid w:val="00820E06"/>
    <w:rsid w:val="008237BE"/>
    <w:rsid w:val="00823A66"/>
    <w:rsid w:val="008322EE"/>
    <w:rsid w:val="00846D67"/>
    <w:rsid w:val="00857740"/>
    <w:rsid w:val="00866868"/>
    <w:rsid w:val="00866BAF"/>
    <w:rsid w:val="00881901"/>
    <w:rsid w:val="00882184"/>
    <w:rsid w:val="0088324D"/>
    <w:rsid w:val="0089571C"/>
    <w:rsid w:val="0089759C"/>
    <w:rsid w:val="008A3513"/>
    <w:rsid w:val="008A605D"/>
    <w:rsid w:val="008B6891"/>
    <w:rsid w:val="008C0F4F"/>
    <w:rsid w:val="008C56E7"/>
    <w:rsid w:val="008D03C8"/>
    <w:rsid w:val="008D39E0"/>
    <w:rsid w:val="008D3DEA"/>
    <w:rsid w:val="008D4013"/>
    <w:rsid w:val="008D689F"/>
    <w:rsid w:val="008E129B"/>
    <w:rsid w:val="008E396A"/>
    <w:rsid w:val="008F4321"/>
    <w:rsid w:val="008F7480"/>
    <w:rsid w:val="00904EB0"/>
    <w:rsid w:val="00905C29"/>
    <w:rsid w:val="00906ED9"/>
    <w:rsid w:val="00914E60"/>
    <w:rsid w:val="00926F76"/>
    <w:rsid w:val="009350F3"/>
    <w:rsid w:val="00937B83"/>
    <w:rsid w:val="009447F4"/>
    <w:rsid w:val="009451E5"/>
    <w:rsid w:val="00945F3F"/>
    <w:rsid w:val="009479A3"/>
    <w:rsid w:val="00952CD6"/>
    <w:rsid w:val="00952CF4"/>
    <w:rsid w:val="00954656"/>
    <w:rsid w:val="00957342"/>
    <w:rsid w:val="00964C8F"/>
    <w:rsid w:val="00974EEB"/>
    <w:rsid w:val="0097622F"/>
    <w:rsid w:val="00984C87"/>
    <w:rsid w:val="00985243"/>
    <w:rsid w:val="00992506"/>
    <w:rsid w:val="00993D4D"/>
    <w:rsid w:val="00994158"/>
    <w:rsid w:val="009A36F0"/>
    <w:rsid w:val="009B2C10"/>
    <w:rsid w:val="009B6E49"/>
    <w:rsid w:val="009C1969"/>
    <w:rsid w:val="009C21D9"/>
    <w:rsid w:val="009C3431"/>
    <w:rsid w:val="009C5A45"/>
    <w:rsid w:val="009C623F"/>
    <w:rsid w:val="009C6AE4"/>
    <w:rsid w:val="009D576E"/>
    <w:rsid w:val="009E161C"/>
    <w:rsid w:val="009F0647"/>
    <w:rsid w:val="009F6F6D"/>
    <w:rsid w:val="00A03C0E"/>
    <w:rsid w:val="00A06F7C"/>
    <w:rsid w:val="00A32E7E"/>
    <w:rsid w:val="00A36AF5"/>
    <w:rsid w:val="00A412DD"/>
    <w:rsid w:val="00A46C82"/>
    <w:rsid w:val="00A471A9"/>
    <w:rsid w:val="00A52047"/>
    <w:rsid w:val="00A53ECB"/>
    <w:rsid w:val="00A55FB2"/>
    <w:rsid w:val="00A60642"/>
    <w:rsid w:val="00A6502A"/>
    <w:rsid w:val="00A72F94"/>
    <w:rsid w:val="00A73A73"/>
    <w:rsid w:val="00A765D1"/>
    <w:rsid w:val="00A9045C"/>
    <w:rsid w:val="00AA5600"/>
    <w:rsid w:val="00AB0BC8"/>
    <w:rsid w:val="00AB443F"/>
    <w:rsid w:val="00AC7A58"/>
    <w:rsid w:val="00AC7A67"/>
    <w:rsid w:val="00AD1439"/>
    <w:rsid w:val="00AD2525"/>
    <w:rsid w:val="00AD2AF3"/>
    <w:rsid w:val="00AD4C7A"/>
    <w:rsid w:val="00AE072B"/>
    <w:rsid w:val="00AE4AF5"/>
    <w:rsid w:val="00AE59B9"/>
    <w:rsid w:val="00AF4C5A"/>
    <w:rsid w:val="00B1187A"/>
    <w:rsid w:val="00B22865"/>
    <w:rsid w:val="00B32362"/>
    <w:rsid w:val="00B32982"/>
    <w:rsid w:val="00B34F6D"/>
    <w:rsid w:val="00B41208"/>
    <w:rsid w:val="00B41214"/>
    <w:rsid w:val="00B4153E"/>
    <w:rsid w:val="00B47529"/>
    <w:rsid w:val="00B50A8B"/>
    <w:rsid w:val="00B51C9D"/>
    <w:rsid w:val="00B736A5"/>
    <w:rsid w:val="00B8073E"/>
    <w:rsid w:val="00B83F08"/>
    <w:rsid w:val="00B91B34"/>
    <w:rsid w:val="00B96B12"/>
    <w:rsid w:val="00BA3F05"/>
    <w:rsid w:val="00BB590C"/>
    <w:rsid w:val="00BB7E0C"/>
    <w:rsid w:val="00BC3DFF"/>
    <w:rsid w:val="00BC5466"/>
    <w:rsid w:val="00BD1096"/>
    <w:rsid w:val="00BD4A94"/>
    <w:rsid w:val="00BD6447"/>
    <w:rsid w:val="00BD7082"/>
    <w:rsid w:val="00BE0132"/>
    <w:rsid w:val="00BE1051"/>
    <w:rsid w:val="00BE322D"/>
    <w:rsid w:val="00BF4614"/>
    <w:rsid w:val="00BF4BD3"/>
    <w:rsid w:val="00BF7263"/>
    <w:rsid w:val="00C007BD"/>
    <w:rsid w:val="00C105ED"/>
    <w:rsid w:val="00C214E4"/>
    <w:rsid w:val="00C24682"/>
    <w:rsid w:val="00C255E7"/>
    <w:rsid w:val="00C27720"/>
    <w:rsid w:val="00C35EFF"/>
    <w:rsid w:val="00C510FD"/>
    <w:rsid w:val="00C54839"/>
    <w:rsid w:val="00C553B6"/>
    <w:rsid w:val="00C56693"/>
    <w:rsid w:val="00C60BB7"/>
    <w:rsid w:val="00C63249"/>
    <w:rsid w:val="00C653FD"/>
    <w:rsid w:val="00C655B0"/>
    <w:rsid w:val="00C77810"/>
    <w:rsid w:val="00C831B9"/>
    <w:rsid w:val="00C86329"/>
    <w:rsid w:val="00C9468B"/>
    <w:rsid w:val="00CA13CE"/>
    <w:rsid w:val="00CA31CD"/>
    <w:rsid w:val="00CA4871"/>
    <w:rsid w:val="00CB08F0"/>
    <w:rsid w:val="00CB2145"/>
    <w:rsid w:val="00CB56C3"/>
    <w:rsid w:val="00CB7AB7"/>
    <w:rsid w:val="00CC2ABF"/>
    <w:rsid w:val="00CC53CA"/>
    <w:rsid w:val="00CC71D3"/>
    <w:rsid w:val="00CC74F0"/>
    <w:rsid w:val="00CD2B5A"/>
    <w:rsid w:val="00CE2ED4"/>
    <w:rsid w:val="00CF34D8"/>
    <w:rsid w:val="00CF3538"/>
    <w:rsid w:val="00CF4A54"/>
    <w:rsid w:val="00D11AD0"/>
    <w:rsid w:val="00D21CDE"/>
    <w:rsid w:val="00D32614"/>
    <w:rsid w:val="00D333E8"/>
    <w:rsid w:val="00D34509"/>
    <w:rsid w:val="00D41343"/>
    <w:rsid w:val="00D41DD1"/>
    <w:rsid w:val="00D44FD8"/>
    <w:rsid w:val="00D46492"/>
    <w:rsid w:val="00D57A6B"/>
    <w:rsid w:val="00D64D60"/>
    <w:rsid w:val="00D64F20"/>
    <w:rsid w:val="00D6676D"/>
    <w:rsid w:val="00D67B71"/>
    <w:rsid w:val="00D76515"/>
    <w:rsid w:val="00D92877"/>
    <w:rsid w:val="00DA2316"/>
    <w:rsid w:val="00DB24F3"/>
    <w:rsid w:val="00DB62E4"/>
    <w:rsid w:val="00DB7E69"/>
    <w:rsid w:val="00DC2032"/>
    <w:rsid w:val="00DD0AE1"/>
    <w:rsid w:val="00DD741E"/>
    <w:rsid w:val="00DE06FD"/>
    <w:rsid w:val="00DE73C6"/>
    <w:rsid w:val="00DE7DF5"/>
    <w:rsid w:val="00E00E42"/>
    <w:rsid w:val="00E026FA"/>
    <w:rsid w:val="00E04DE2"/>
    <w:rsid w:val="00E12083"/>
    <w:rsid w:val="00E17A01"/>
    <w:rsid w:val="00E25861"/>
    <w:rsid w:val="00E25CF8"/>
    <w:rsid w:val="00E25F58"/>
    <w:rsid w:val="00E359E2"/>
    <w:rsid w:val="00E369E1"/>
    <w:rsid w:val="00E36C9B"/>
    <w:rsid w:val="00E36E14"/>
    <w:rsid w:val="00E36E94"/>
    <w:rsid w:val="00E466C4"/>
    <w:rsid w:val="00E518EF"/>
    <w:rsid w:val="00E5718B"/>
    <w:rsid w:val="00E665E5"/>
    <w:rsid w:val="00E724A5"/>
    <w:rsid w:val="00E811F5"/>
    <w:rsid w:val="00E83CFC"/>
    <w:rsid w:val="00E911F5"/>
    <w:rsid w:val="00EA7A68"/>
    <w:rsid w:val="00EB5C8C"/>
    <w:rsid w:val="00EC75F3"/>
    <w:rsid w:val="00ED09F0"/>
    <w:rsid w:val="00ED202B"/>
    <w:rsid w:val="00ED605F"/>
    <w:rsid w:val="00EE0268"/>
    <w:rsid w:val="00EE1A32"/>
    <w:rsid w:val="00EE1E20"/>
    <w:rsid w:val="00EE3CA3"/>
    <w:rsid w:val="00EE64BC"/>
    <w:rsid w:val="00EF3085"/>
    <w:rsid w:val="00EF4845"/>
    <w:rsid w:val="00F008C5"/>
    <w:rsid w:val="00F14B9E"/>
    <w:rsid w:val="00F22748"/>
    <w:rsid w:val="00F30A01"/>
    <w:rsid w:val="00F421B5"/>
    <w:rsid w:val="00F45474"/>
    <w:rsid w:val="00F502A9"/>
    <w:rsid w:val="00F521EF"/>
    <w:rsid w:val="00F53F40"/>
    <w:rsid w:val="00F62BCD"/>
    <w:rsid w:val="00F62E38"/>
    <w:rsid w:val="00F669C9"/>
    <w:rsid w:val="00F6798E"/>
    <w:rsid w:val="00F71804"/>
    <w:rsid w:val="00F82EC1"/>
    <w:rsid w:val="00F82F20"/>
    <w:rsid w:val="00F86FC5"/>
    <w:rsid w:val="00F94B04"/>
    <w:rsid w:val="00FA0B02"/>
    <w:rsid w:val="00FA1F16"/>
    <w:rsid w:val="00FA662B"/>
    <w:rsid w:val="00FA73EC"/>
    <w:rsid w:val="00FA7AF4"/>
    <w:rsid w:val="00FB3057"/>
    <w:rsid w:val="00FC02FC"/>
    <w:rsid w:val="00FC31D9"/>
    <w:rsid w:val="00FC5094"/>
    <w:rsid w:val="00FD0566"/>
    <w:rsid w:val="00FD07DF"/>
    <w:rsid w:val="00FD295E"/>
    <w:rsid w:val="00FD517D"/>
    <w:rsid w:val="00FD51F1"/>
    <w:rsid w:val="00FD7215"/>
    <w:rsid w:val="00FE155E"/>
    <w:rsid w:val="00FE16AD"/>
    <w:rsid w:val="00FE3A76"/>
    <w:rsid w:val="00FE544D"/>
    <w:rsid w:val="00FE67A3"/>
    <w:rsid w:val="00FE77F2"/>
    <w:rsid w:val="00FF3500"/>
    <w:rsid w:val="00FF7160"/>
    <w:rsid w:val="00FF7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1CFA0"/>
  <w15:docId w15:val="{EF9474AA-44E0-48DC-958C-55322A9F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0A01"/>
    <w:rPr>
      <w:sz w:val="24"/>
      <w:szCs w:val="24"/>
    </w:rPr>
  </w:style>
  <w:style w:type="paragraph" w:styleId="1">
    <w:name w:val="heading 1"/>
    <w:basedOn w:val="a"/>
    <w:next w:val="a"/>
    <w:qFormat/>
    <w:rsid w:val="00F30A0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30A01"/>
    <w:pPr>
      <w:keepNext/>
      <w:jc w:val="both"/>
      <w:outlineLvl w:val="1"/>
    </w:pPr>
    <w:rPr>
      <w:rFonts w:ascii="Arial" w:hAnsi="Arial"/>
      <w:b/>
      <w:sz w:val="22"/>
      <w:lang w:val="en-US"/>
    </w:rPr>
  </w:style>
  <w:style w:type="paragraph" w:styleId="3">
    <w:name w:val="heading 3"/>
    <w:basedOn w:val="a"/>
    <w:next w:val="a"/>
    <w:link w:val="30"/>
    <w:qFormat/>
    <w:rsid w:val="00F30A01"/>
    <w:pPr>
      <w:keepNext/>
      <w:jc w:val="center"/>
      <w:outlineLvl w:val="2"/>
    </w:pPr>
    <w:rPr>
      <w:rFonts w:ascii="Arial" w:hAnsi="Arial"/>
      <w:b/>
      <w:sz w:val="32"/>
      <w:szCs w:val="20"/>
      <w:u w:val="single"/>
      <w:lang w:val="en-US" w:eastAsia="nl-NL"/>
    </w:rPr>
  </w:style>
  <w:style w:type="paragraph" w:styleId="4">
    <w:name w:val="heading 4"/>
    <w:basedOn w:val="a"/>
    <w:next w:val="a"/>
    <w:link w:val="40"/>
    <w:qFormat/>
    <w:rsid w:val="00F30A01"/>
    <w:pPr>
      <w:keepNext/>
      <w:tabs>
        <w:tab w:val="left" w:pos="5991"/>
      </w:tabs>
      <w:outlineLvl w:val="3"/>
    </w:pPr>
    <w:rPr>
      <w:rFonts w:ascii="Arial" w:hAnsi="Arial"/>
      <w:b/>
    </w:rPr>
  </w:style>
  <w:style w:type="paragraph" w:styleId="5">
    <w:name w:val="heading 5"/>
    <w:basedOn w:val="a"/>
    <w:next w:val="a"/>
    <w:link w:val="50"/>
    <w:qFormat/>
    <w:rsid w:val="00613DB3"/>
    <w:pPr>
      <w:spacing w:before="240" w:after="60"/>
      <w:outlineLvl w:val="4"/>
    </w:pPr>
    <w:rPr>
      <w:b/>
      <w:bCs/>
      <w:i/>
      <w:iCs/>
      <w:sz w:val="26"/>
      <w:szCs w:val="26"/>
    </w:rPr>
  </w:style>
  <w:style w:type="paragraph" w:styleId="6">
    <w:name w:val="heading 6"/>
    <w:basedOn w:val="a"/>
    <w:next w:val="a"/>
    <w:link w:val="60"/>
    <w:qFormat/>
    <w:rsid w:val="000B50C1"/>
    <w:pPr>
      <w:keepNext/>
      <w:outlineLvl w:val="5"/>
    </w:pPr>
    <w:rPr>
      <w:b/>
      <w:bCs/>
      <w:sz w:val="40"/>
      <w:szCs w:val="40"/>
      <w:lang w:val="en-GB"/>
    </w:rPr>
  </w:style>
  <w:style w:type="paragraph" w:styleId="7">
    <w:name w:val="heading 7"/>
    <w:basedOn w:val="a"/>
    <w:next w:val="a"/>
    <w:link w:val="70"/>
    <w:qFormat/>
    <w:rsid w:val="000B50C1"/>
    <w:pPr>
      <w:keepNext/>
      <w:tabs>
        <w:tab w:val="left" w:pos="4286"/>
      </w:tabs>
      <w:ind w:left="317" w:hanging="317"/>
      <w:jc w:val="center"/>
      <w:outlineLvl w:val="6"/>
    </w:pPr>
    <w:rPr>
      <w:b/>
      <w:bCs/>
      <w:u w:val="single"/>
      <w:lang w:val="en-GB"/>
    </w:rPr>
  </w:style>
  <w:style w:type="paragraph" w:styleId="8">
    <w:name w:val="heading 8"/>
    <w:basedOn w:val="a"/>
    <w:next w:val="a"/>
    <w:link w:val="80"/>
    <w:qFormat/>
    <w:rsid w:val="000B50C1"/>
    <w:pPr>
      <w:keepNext/>
      <w:outlineLvl w:val="7"/>
    </w:pPr>
    <w:rPr>
      <w:b/>
      <w:bCs/>
      <w:lang w:val="en-GB"/>
    </w:rPr>
  </w:style>
  <w:style w:type="paragraph" w:styleId="9">
    <w:name w:val="heading 9"/>
    <w:basedOn w:val="a"/>
    <w:next w:val="a"/>
    <w:link w:val="90"/>
    <w:qFormat/>
    <w:rsid w:val="000B50C1"/>
    <w:pPr>
      <w:keepNext/>
      <w:jc w:val="center"/>
      <w:outlineLvl w:val="8"/>
    </w:pPr>
    <w:rPr>
      <w:rFonts w:ascii="NTTimes/Cyrillic" w:hAnsi="NTTimes/Cyrillic" w:cs="NTTimes/Cyrillic"/>
      <w:b/>
      <w:bCs/>
      <w:sz w:val="32"/>
      <w:szCs w:val="32"/>
      <w:u w:val="single"/>
      <w:lang w:val="fr-C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30A01"/>
    <w:pPr>
      <w:ind w:right="4337"/>
      <w:jc w:val="both"/>
    </w:pPr>
    <w:rPr>
      <w:sz w:val="28"/>
      <w:szCs w:val="20"/>
    </w:rPr>
  </w:style>
  <w:style w:type="paragraph" w:styleId="21">
    <w:name w:val="Body Text 2"/>
    <w:basedOn w:val="a"/>
    <w:link w:val="22"/>
    <w:rsid w:val="00F30A01"/>
    <w:rPr>
      <w:rFonts w:ascii="Arial" w:hAnsi="Arial"/>
      <w:szCs w:val="20"/>
      <w:lang w:eastAsia="es-ES"/>
    </w:rPr>
  </w:style>
  <w:style w:type="paragraph" w:styleId="31">
    <w:name w:val="Body Text 3"/>
    <w:basedOn w:val="a"/>
    <w:rsid w:val="00F30A01"/>
    <w:pPr>
      <w:jc w:val="both"/>
    </w:pPr>
    <w:rPr>
      <w:sz w:val="28"/>
      <w:szCs w:val="20"/>
      <w:lang w:eastAsia="es-ES"/>
    </w:rPr>
  </w:style>
  <w:style w:type="paragraph" w:styleId="a5">
    <w:name w:val="Body Text Indent"/>
    <w:basedOn w:val="a"/>
    <w:rsid w:val="00F30A01"/>
    <w:pPr>
      <w:ind w:left="-108" w:firstLine="108"/>
      <w:jc w:val="both"/>
    </w:pPr>
    <w:rPr>
      <w:rFonts w:ascii="Arial" w:hAnsi="Arial" w:cs="Arial"/>
      <w:lang w:val="en-US"/>
    </w:rPr>
  </w:style>
  <w:style w:type="paragraph" w:customStyle="1" w:styleId="TableText">
    <w:name w:val="Table Text"/>
    <w:basedOn w:val="a"/>
    <w:rsid w:val="00F30A01"/>
    <w:rPr>
      <w:rFonts w:ascii="Switzerland" w:hAnsi="Switzerland"/>
      <w:snapToGrid w:val="0"/>
      <w:szCs w:val="20"/>
      <w:lang w:val="en-US" w:eastAsia="en-US"/>
    </w:rPr>
  </w:style>
  <w:style w:type="paragraph" w:styleId="a6">
    <w:name w:val="header"/>
    <w:basedOn w:val="a"/>
    <w:rsid w:val="00F30A01"/>
    <w:pPr>
      <w:tabs>
        <w:tab w:val="center" w:pos="4153"/>
        <w:tab w:val="right" w:pos="8306"/>
      </w:tabs>
    </w:pPr>
    <w:rPr>
      <w:szCs w:val="20"/>
      <w:lang w:val="en-GB"/>
    </w:rPr>
  </w:style>
  <w:style w:type="character" w:styleId="a7">
    <w:name w:val="Hyperlink"/>
    <w:rsid w:val="00F30A01"/>
    <w:rPr>
      <w:color w:val="0000FF"/>
      <w:u w:val="single"/>
    </w:rPr>
  </w:style>
  <w:style w:type="character" w:styleId="a8">
    <w:name w:val="annotation reference"/>
    <w:semiHidden/>
    <w:rsid w:val="00F30A01"/>
    <w:rPr>
      <w:sz w:val="16"/>
      <w:szCs w:val="16"/>
    </w:rPr>
  </w:style>
  <w:style w:type="paragraph" w:styleId="a9">
    <w:name w:val="annotation text"/>
    <w:basedOn w:val="a"/>
    <w:semiHidden/>
    <w:rsid w:val="00F30A01"/>
    <w:rPr>
      <w:sz w:val="20"/>
      <w:szCs w:val="20"/>
    </w:rPr>
  </w:style>
  <w:style w:type="paragraph" w:styleId="23">
    <w:name w:val="Body Text Indent 2"/>
    <w:basedOn w:val="a"/>
    <w:rsid w:val="00F30A01"/>
    <w:pPr>
      <w:spacing w:after="120" w:line="480" w:lineRule="auto"/>
      <w:ind w:left="283"/>
    </w:pPr>
  </w:style>
  <w:style w:type="paragraph" w:styleId="aa">
    <w:name w:val="Balloon Text"/>
    <w:basedOn w:val="a"/>
    <w:semiHidden/>
    <w:rsid w:val="00F30A01"/>
    <w:rPr>
      <w:rFonts w:ascii="Tahoma" w:hAnsi="Tahoma" w:cs="Tahoma"/>
      <w:sz w:val="16"/>
      <w:szCs w:val="16"/>
    </w:rPr>
  </w:style>
  <w:style w:type="paragraph" w:customStyle="1" w:styleId="Toa">
    <w:name w:val="Toa"/>
    <w:basedOn w:val="a"/>
    <w:rsid w:val="00F30A01"/>
    <w:pPr>
      <w:tabs>
        <w:tab w:val="left" w:pos="9000"/>
        <w:tab w:val="right" w:pos="9360"/>
      </w:tabs>
      <w:suppressAutoHyphens/>
      <w:overflowPunct w:val="0"/>
      <w:autoSpaceDE w:val="0"/>
      <w:autoSpaceDN w:val="0"/>
      <w:adjustRightInd w:val="0"/>
      <w:textAlignment w:val="baseline"/>
    </w:pPr>
    <w:rPr>
      <w:rFonts w:ascii="Courier" w:hAnsi="Courier"/>
      <w:szCs w:val="20"/>
      <w:lang w:val="da-DK"/>
    </w:rPr>
  </w:style>
  <w:style w:type="paragraph" w:styleId="ab">
    <w:name w:val="footer"/>
    <w:basedOn w:val="a"/>
    <w:link w:val="ac"/>
    <w:uiPriority w:val="99"/>
    <w:rsid w:val="00F30A01"/>
    <w:pPr>
      <w:tabs>
        <w:tab w:val="center" w:pos="4677"/>
        <w:tab w:val="right" w:pos="9355"/>
      </w:tabs>
    </w:pPr>
  </w:style>
  <w:style w:type="character" w:styleId="ad">
    <w:name w:val="page number"/>
    <w:basedOn w:val="a0"/>
    <w:rsid w:val="00F30A01"/>
  </w:style>
  <w:style w:type="paragraph" w:customStyle="1" w:styleId="Indent1">
    <w:name w:val="Indent 1"/>
    <w:basedOn w:val="a"/>
    <w:rsid w:val="00F30A01"/>
    <w:pPr>
      <w:ind w:left="567" w:hanging="567"/>
    </w:pPr>
    <w:rPr>
      <w:szCs w:val="20"/>
      <w:lang w:val="en-GB"/>
    </w:rPr>
  </w:style>
  <w:style w:type="paragraph" w:styleId="ae">
    <w:name w:val="Block Text"/>
    <w:basedOn w:val="a"/>
    <w:rsid w:val="00F30A01"/>
    <w:pPr>
      <w:ind w:left="851" w:right="43" w:hanging="851"/>
    </w:pPr>
    <w:rPr>
      <w:rFonts w:ascii="Arial" w:hAnsi="Arial"/>
      <w:snapToGrid w:val="0"/>
      <w:color w:val="000000"/>
      <w:sz w:val="20"/>
      <w:szCs w:val="20"/>
      <w:lang w:val="en-US" w:eastAsia="en-US"/>
    </w:rPr>
  </w:style>
  <w:style w:type="table" w:styleId="af">
    <w:name w:val="Table Grid"/>
    <w:basedOn w:val="a1"/>
    <w:rsid w:val="00F30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nr">
    <w:name w:val="posnr"/>
    <w:basedOn w:val="a"/>
    <w:rsid w:val="00F30A01"/>
    <w:pPr>
      <w:tabs>
        <w:tab w:val="left" w:pos="1418"/>
        <w:tab w:val="left" w:pos="1985"/>
        <w:tab w:val="left" w:pos="3402"/>
        <w:tab w:val="left" w:pos="3686"/>
        <w:tab w:val="left" w:pos="4820"/>
        <w:tab w:val="left" w:pos="5103"/>
        <w:tab w:val="left" w:pos="6237"/>
        <w:tab w:val="left" w:pos="6521"/>
        <w:tab w:val="left" w:pos="7229"/>
      </w:tabs>
      <w:overflowPunct w:val="0"/>
      <w:autoSpaceDE w:val="0"/>
      <w:autoSpaceDN w:val="0"/>
      <w:adjustRightInd w:val="0"/>
      <w:textAlignment w:val="baseline"/>
    </w:pPr>
    <w:rPr>
      <w:szCs w:val="20"/>
      <w:lang w:val="fr-FR" w:eastAsia="nl-NL"/>
    </w:rPr>
  </w:style>
  <w:style w:type="paragraph" w:customStyle="1" w:styleId="tekst">
    <w:name w:val="tekst"/>
    <w:basedOn w:val="a"/>
    <w:rsid w:val="00F30A01"/>
    <w:pPr>
      <w:tabs>
        <w:tab w:val="left" w:pos="1985"/>
        <w:tab w:val="left" w:pos="3402"/>
        <w:tab w:val="left" w:pos="3686"/>
        <w:tab w:val="left" w:pos="4820"/>
        <w:tab w:val="left" w:pos="5103"/>
        <w:tab w:val="left" w:pos="6237"/>
        <w:tab w:val="left" w:pos="6521"/>
        <w:tab w:val="left" w:pos="7229"/>
      </w:tabs>
      <w:overflowPunct w:val="0"/>
      <w:autoSpaceDE w:val="0"/>
      <w:autoSpaceDN w:val="0"/>
      <w:adjustRightInd w:val="0"/>
      <w:ind w:left="1985"/>
      <w:textAlignment w:val="baseline"/>
    </w:pPr>
    <w:rPr>
      <w:szCs w:val="20"/>
      <w:lang w:val="fr-FR" w:eastAsia="nl-NL"/>
    </w:rPr>
  </w:style>
  <w:style w:type="paragraph" w:customStyle="1" w:styleId="opsomming">
    <w:name w:val="opsomming"/>
    <w:basedOn w:val="tekst"/>
    <w:rsid w:val="00F30A01"/>
    <w:pPr>
      <w:tabs>
        <w:tab w:val="clear" w:pos="3402"/>
        <w:tab w:val="clear" w:pos="4820"/>
        <w:tab w:val="clear" w:pos="5103"/>
        <w:tab w:val="clear" w:pos="6237"/>
        <w:tab w:val="clear" w:pos="6521"/>
        <w:tab w:val="clear" w:pos="7229"/>
        <w:tab w:val="num" w:pos="2347"/>
        <w:tab w:val="left" w:pos="2552"/>
        <w:tab w:val="left" w:pos="3119"/>
      </w:tabs>
      <w:ind w:left="2347" w:hanging="362"/>
    </w:pPr>
  </w:style>
  <w:style w:type="paragraph" w:customStyle="1" w:styleId="BodySingle">
    <w:name w:val="Body Single"/>
    <w:rsid w:val="00F30A01"/>
    <w:rPr>
      <w:color w:val="000000"/>
      <w:sz w:val="24"/>
      <w:lang w:val="en-GB" w:eastAsia="nl-NL"/>
    </w:rPr>
  </w:style>
  <w:style w:type="paragraph" w:styleId="af0">
    <w:name w:val="annotation subject"/>
    <w:basedOn w:val="a9"/>
    <w:next w:val="a9"/>
    <w:semiHidden/>
    <w:rsid w:val="00127F1D"/>
    <w:rPr>
      <w:b/>
      <w:bCs/>
    </w:rPr>
  </w:style>
  <w:style w:type="character" w:customStyle="1" w:styleId="50">
    <w:name w:val="Заголовок 5 Знак"/>
    <w:link w:val="5"/>
    <w:semiHidden/>
    <w:locked/>
    <w:rsid w:val="00613DB3"/>
    <w:rPr>
      <w:b/>
      <w:bCs/>
      <w:i/>
      <w:iCs/>
      <w:sz w:val="26"/>
      <w:szCs w:val="26"/>
      <w:lang w:val="ru-RU" w:eastAsia="ru-RU" w:bidi="ar-SA"/>
    </w:rPr>
  </w:style>
  <w:style w:type="character" w:customStyle="1" w:styleId="20">
    <w:name w:val="Заголовок 2 Знак"/>
    <w:link w:val="2"/>
    <w:semiHidden/>
    <w:locked/>
    <w:rsid w:val="000B50C1"/>
    <w:rPr>
      <w:rFonts w:ascii="Arial" w:hAnsi="Arial"/>
      <w:b/>
      <w:sz w:val="22"/>
      <w:szCs w:val="24"/>
      <w:lang w:val="en-US" w:eastAsia="ru-RU" w:bidi="ar-SA"/>
    </w:rPr>
  </w:style>
  <w:style w:type="character" w:customStyle="1" w:styleId="30">
    <w:name w:val="Заголовок 3 Знак"/>
    <w:link w:val="3"/>
    <w:semiHidden/>
    <w:locked/>
    <w:rsid w:val="000B50C1"/>
    <w:rPr>
      <w:rFonts w:ascii="Arial" w:hAnsi="Arial"/>
      <w:b/>
      <w:sz w:val="32"/>
      <w:u w:val="single"/>
      <w:lang w:val="en-US" w:eastAsia="nl-NL" w:bidi="ar-SA"/>
    </w:rPr>
  </w:style>
  <w:style w:type="character" w:customStyle="1" w:styleId="40">
    <w:name w:val="Заголовок 4 Знак"/>
    <w:link w:val="4"/>
    <w:semiHidden/>
    <w:locked/>
    <w:rsid w:val="000B50C1"/>
    <w:rPr>
      <w:rFonts w:ascii="Arial" w:hAnsi="Arial"/>
      <w:b/>
      <w:sz w:val="24"/>
      <w:szCs w:val="24"/>
      <w:lang w:val="ru-RU" w:eastAsia="ru-RU" w:bidi="ar-SA"/>
    </w:rPr>
  </w:style>
  <w:style w:type="character" w:customStyle="1" w:styleId="60">
    <w:name w:val="Заголовок 6 Знак"/>
    <w:link w:val="6"/>
    <w:semiHidden/>
    <w:locked/>
    <w:rsid w:val="000B50C1"/>
    <w:rPr>
      <w:b/>
      <w:bCs/>
      <w:sz w:val="40"/>
      <w:szCs w:val="40"/>
      <w:lang w:val="en-GB" w:eastAsia="ru-RU" w:bidi="ar-SA"/>
    </w:rPr>
  </w:style>
  <w:style w:type="character" w:customStyle="1" w:styleId="70">
    <w:name w:val="Заголовок 7 Знак"/>
    <w:link w:val="7"/>
    <w:semiHidden/>
    <w:locked/>
    <w:rsid w:val="000B50C1"/>
    <w:rPr>
      <w:b/>
      <w:bCs/>
      <w:sz w:val="24"/>
      <w:szCs w:val="24"/>
      <w:u w:val="single"/>
      <w:lang w:val="en-GB" w:eastAsia="ru-RU" w:bidi="ar-SA"/>
    </w:rPr>
  </w:style>
  <w:style w:type="character" w:customStyle="1" w:styleId="80">
    <w:name w:val="Заголовок 8 Знак"/>
    <w:link w:val="8"/>
    <w:semiHidden/>
    <w:locked/>
    <w:rsid w:val="000B50C1"/>
    <w:rPr>
      <w:b/>
      <w:bCs/>
      <w:sz w:val="24"/>
      <w:szCs w:val="24"/>
      <w:lang w:val="en-GB" w:eastAsia="ru-RU" w:bidi="ar-SA"/>
    </w:rPr>
  </w:style>
  <w:style w:type="character" w:customStyle="1" w:styleId="90">
    <w:name w:val="Заголовок 9 Знак"/>
    <w:link w:val="9"/>
    <w:semiHidden/>
    <w:locked/>
    <w:rsid w:val="000B50C1"/>
    <w:rPr>
      <w:rFonts w:ascii="NTTimes/Cyrillic" w:hAnsi="NTTimes/Cyrillic" w:cs="NTTimes/Cyrillic"/>
      <w:b/>
      <w:bCs/>
      <w:sz w:val="32"/>
      <w:szCs w:val="32"/>
      <w:u w:val="single"/>
      <w:lang w:val="fr-CH" w:eastAsia="ru-RU" w:bidi="ar-SA"/>
    </w:rPr>
  </w:style>
  <w:style w:type="character" w:customStyle="1" w:styleId="a4">
    <w:name w:val="Основной текст Знак"/>
    <w:link w:val="a3"/>
    <w:semiHidden/>
    <w:locked/>
    <w:rsid w:val="000B50C1"/>
    <w:rPr>
      <w:sz w:val="28"/>
      <w:lang w:val="ru-RU" w:eastAsia="ru-RU" w:bidi="ar-SA"/>
    </w:rPr>
  </w:style>
  <w:style w:type="character" w:customStyle="1" w:styleId="22">
    <w:name w:val="Основной текст 2 Знак"/>
    <w:link w:val="21"/>
    <w:semiHidden/>
    <w:locked/>
    <w:rsid w:val="000B50C1"/>
    <w:rPr>
      <w:rFonts w:ascii="Arial" w:hAnsi="Arial"/>
      <w:sz w:val="24"/>
      <w:lang w:val="ru-RU" w:eastAsia="es-ES" w:bidi="ar-SA"/>
    </w:rPr>
  </w:style>
  <w:style w:type="paragraph" w:customStyle="1" w:styleId="Titre1">
    <w:name w:val="Titre 1"/>
    <w:basedOn w:val="a"/>
    <w:next w:val="a"/>
    <w:rsid w:val="000B50C1"/>
    <w:pPr>
      <w:keepNext/>
      <w:widowControl w:val="0"/>
    </w:pPr>
    <w:rPr>
      <w:lang w:val="en-US"/>
    </w:rPr>
  </w:style>
  <w:style w:type="paragraph" w:customStyle="1" w:styleId="ColorfulList-Accent11">
    <w:name w:val="Colorful List - Accent 11"/>
    <w:basedOn w:val="a"/>
    <w:qFormat/>
    <w:rsid w:val="00D46492"/>
    <w:pPr>
      <w:ind w:left="720"/>
      <w:contextualSpacing/>
      <w:jc w:val="both"/>
    </w:pPr>
    <w:rPr>
      <w:rFonts w:ascii="Calibri" w:eastAsia="Calibri" w:hAnsi="Calibri"/>
      <w:sz w:val="22"/>
      <w:szCs w:val="22"/>
      <w:lang w:eastAsia="en-US"/>
    </w:rPr>
  </w:style>
  <w:style w:type="paragraph" w:styleId="af1">
    <w:name w:val="Revision"/>
    <w:hidden/>
    <w:uiPriority w:val="71"/>
    <w:rsid w:val="000A4DF1"/>
    <w:rPr>
      <w:sz w:val="24"/>
      <w:szCs w:val="24"/>
    </w:rPr>
  </w:style>
  <w:style w:type="character" w:customStyle="1" w:styleId="shorttext">
    <w:name w:val="short_text"/>
    <w:rsid w:val="00D76515"/>
  </w:style>
  <w:style w:type="character" w:customStyle="1" w:styleId="hps">
    <w:name w:val="hps"/>
    <w:rsid w:val="00D76515"/>
  </w:style>
  <w:style w:type="character" w:customStyle="1" w:styleId="apple-style-span">
    <w:name w:val="apple-style-span"/>
    <w:rsid w:val="00314A27"/>
  </w:style>
  <w:style w:type="paragraph" w:styleId="af2">
    <w:name w:val="List Paragraph"/>
    <w:basedOn w:val="a"/>
    <w:uiPriority w:val="34"/>
    <w:qFormat/>
    <w:rsid w:val="00881901"/>
    <w:pPr>
      <w:ind w:left="720"/>
      <w:contextualSpacing/>
    </w:pPr>
    <w:rPr>
      <w:rFonts w:ascii="Calibri" w:eastAsia="Calibri" w:hAnsi="Calibri"/>
      <w:lang w:val="nl-NL" w:eastAsia="en-US"/>
    </w:rPr>
  </w:style>
  <w:style w:type="character" w:customStyle="1" w:styleId="ac">
    <w:name w:val="Нижний колонтитул Знак"/>
    <w:link w:val="ab"/>
    <w:uiPriority w:val="99"/>
    <w:rsid w:val="008A3513"/>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107">
      <w:bodyDiv w:val="1"/>
      <w:marLeft w:val="0"/>
      <w:marRight w:val="0"/>
      <w:marTop w:val="0"/>
      <w:marBottom w:val="0"/>
      <w:divBdr>
        <w:top w:val="none" w:sz="0" w:space="0" w:color="auto"/>
        <w:left w:val="none" w:sz="0" w:space="0" w:color="auto"/>
        <w:bottom w:val="none" w:sz="0" w:space="0" w:color="auto"/>
        <w:right w:val="none" w:sz="0" w:space="0" w:color="auto"/>
      </w:divBdr>
    </w:div>
    <w:div w:id="64887950">
      <w:bodyDiv w:val="1"/>
      <w:marLeft w:val="0"/>
      <w:marRight w:val="0"/>
      <w:marTop w:val="0"/>
      <w:marBottom w:val="0"/>
      <w:divBdr>
        <w:top w:val="none" w:sz="0" w:space="0" w:color="auto"/>
        <w:left w:val="none" w:sz="0" w:space="0" w:color="auto"/>
        <w:bottom w:val="none" w:sz="0" w:space="0" w:color="auto"/>
        <w:right w:val="none" w:sz="0" w:space="0" w:color="auto"/>
      </w:divBdr>
    </w:div>
    <w:div w:id="701636391">
      <w:bodyDiv w:val="1"/>
      <w:marLeft w:val="0"/>
      <w:marRight w:val="0"/>
      <w:marTop w:val="0"/>
      <w:marBottom w:val="0"/>
      <w:divBdr>
        <w:top w:val="none" w:sz="0" w:space="0" w:color="auto"/>
        <w:left w:val="none" w:sz="0" w:space="0" w:color="auto"/>
        <w:bottom w:val="none" w:sz="0" w:space="0" w:color="auto"/>
        <w:right w:val="none" w:sz="0" w:space="0" w:color="auto"/>
      </w:divBdr>
    </w:div>
    <w:div w:id="733360820">
      <w:bodyDiv w:val="1"/>
      <w:marLeft w:val="0"/>
      <w:marRight w:val="0"/>
      <w:marTop w:val="0"/>
      <w:marBottom w:val="0"/>
      <w:divBdr>
        <w:top w:val="none" w:sz="0" w:space="0" w:color="auto"/>
        <w:left w:val="none" w:sz="0" w:space="0" w:color="auto"/>
        <w:bottom w:val="none" w:sz="0" w:space="0" w:color="auto"/>
        <w:right w:val="none" w:sz="0" w:space="0" w:color="auto"/>
      </w:divBdr>
    </w:div>
    <w:div w:id="968975294">
      <w:bodyDiv w:val="1"/>
      <w:marLeft w:val="0"/>
      <w:marRight w:val="0"/>
      <w:marTop w:val="0"/>
      <w:marBottom w:val="0"/>
      <w:divBdr>
        <w:top w:val="none" w:sz="0" w:space="0" w:color="auto"/>
        <w:left w:val="none" w:sz="0" w:space="0" w:color="auto"/>
        <w:bottom w:val="none" w:sz="0" w:space="0" w:color="auto"/>
        <w:right w:val="none" w:sz="0" w:space="0" w:color="auto"/>
      </w:divBdr>
    </w:div>
    <w:div w:id="1125319304">
      <w:bodyDiv w:val="1"/>
      <w:marLeft w:val="0"/>
      <w:marRight w:val="0"/>
      <w:marTop w:val="0"/>
      <w:marBottom w:val="0"/>
      <w:divBdr>
        <w:top w:val="none" w:sz="0" w:space="0" w:color="auto"/>
        <w:left w:val="none" w:sz="0" w:space="0" w:color="auto"/>
        <w:bottom w:val="none" w:sz="0" w:space="0" w:color="auto"/>
        <w:right w:val="none" w:sz="0" w:space="0" w:color="auto"/>
      </w:divBdr>
    </w:div>
    <w:div w:id="1148009992">
      <w:bodyDiv w:val="1"/>
      <w:marLeft w:val="0"/>
      <w:marRight w:val="0"/>
      <w:marTop w:val="0"/>
      <w:marBottom w:val="0"/>
      <w:divBdr>
        <w:top w:val="none" w:sz="0" w:space="0" w:color="auto"/>
        <w:left w:val="none" w:sz="0" w:space="0" w:color="auto"/>
        <w:bottom w:val="none" w:sz="0" w:space="0" w:color="auto"/>
        <w:right w:val="none" w:sz="0" w:space="0" w:color="auto"/>
      </w:divBdr>
    </w:div>
    <w:div w:id="1169369477">
      <w:bodyDiv w:val="1"/>
      <w:marLeft w:val="0"/>
      <w:marRight w:val="0"/>
      <w:marTop w:val="0"/>
      <w:marBottom w:val="0"/>
      <w:divBdr>
        <w:top w:val="none" w:sz="0" w:space="0" w:color="auto"/>
        <w:left w:val="none" w:sz="0" w:space="0" w:color="auto"/>
        <w:bottom w:val="none" w:sz="0" w:space="0" w:color="auto"/>
        <w:right w:val="none" w:sz="0" w:space="0" w:color="auto"/>
      </w:divBdr>
    </w:div>
    <w:div w:id="1482189297">
      <w:bodyDiv w:val="1"/>
      <w:marLeft w:val="0"/>
      <w:marRight w:val="0"/>
      <w:marTop w:val="0"/>
      <w:marBottom w:val="0"/>
      <w:divBdr>
        <w:top w:val="none" w:sz="0" w:space="0" w:color="auto"/>
        <w:left w:val="none" w:sz="0" w:space="0" w:color="auto"/>
        <w:bottom w:val="none" w:sz="0" w:space="0" w:color="auto"/>
        <w:right w:val="none" w:sz="0" w:space="0" w:color="auto"/>
      </w:divBdr>
    </w:div>
    <w:div w:id="1513834015">
      <w:bodyDiv w:val="1"/>
      <w:marLeft w:val="0"/>
      <w:marRight w:val="0"/>
      <w:marTop w:val="0"/>
      <w:marBottom w:val="0"/>
      <w:divBdr>
        <w:top w:val="none" w:sz="0" w:space="0" w:color="auto"/>
        <w:left w:val="none" w:sz="0" w:space="0" w:color="auto"/>
        <w:bottom w:val="none" w:sz="0" w:space="0" w:color="auto"/>
        <w:right w:val="none" w:sz="0" w:space="0" w:color="auto"/>
      </w:divBdr>
    </w:div>
    <w:div w:id="1795172057">
      <w:bodyDiv w:val="1"/>
      <w:marLeft w:val="0"/>
      <w:marRight w:val="0"/>
      <w:marTop w:val="0"/>
      <w:marBottom w:val="0"/>
      <w:divBdr>
        <w:top w:val="none" w:sz="0" w:space="0" w:color="auto"/>
        <w:left w:val="none" w:sz="0" w:space="0" w:color="auto"/>
        <w:bottom w:val="none" w:sz="0" w:space="0" w:color="auto"/>
        <w:right w:val="none" w:sz="0" w:space="0" w:color="auto"/>
      </w:divBdr>
    </w:div>
    <w:div w:id="1975793362">
      <w:bodyDiv w:val="1"/>
      <w:marLeft w:val="0"/>
      <w:marRight w:val="0"/>
      <w:marTop w:val="0"/>
      <w:marBottom w:val="0"/>
      <w:divBdr>
        <w:top w:val="none" w:sz="0" w:space="0" w:color="auto"/>
        <w:left w:val="none" w:sz="0" w:space="0" w:color="auto"/>
        <w:bottom w:val="none" w:sz="0" w:space="0" w:color="auto"/>
        <w:right w:val="none" w:sz="0" w:space="0" w:color="auto"/>
      </w:divBdr>
    </w:div>
    <w:div w:id="19779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rmanTokariev@nobleagr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nl.cpm.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A8DDD-B863-4364-AB2C-D71058C4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5134</Words>
  <Characters>29269</Characters>
  <Application>Microsoft Office Word</Application>
  <DocSecurity>0</DocSecurity>
  <Lines>243</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КОНТРАКТ №   UA/08/3877</vt:lpstr>
      <vt:lpstr>КОНТРАКТ №   UA/08/3877</vt:lpstr>
    </vt:vector>
  </TitlesOfParts>
  <Company>CPM Europe</Company>
  <LinksUpToDate>false</LinksUpToDate>
  <CharactersWithSpaces>34335</CharactersWithSpaces>
  <SharedDoc>false</SharedDoc>
  <HLinks>
    <vt:vector size="12" baseType="variant">
      <vt:variant>
        <vt:i4>5570608</vt:i4>
      </vt:variant>
      <vt:variant>
        <vt:i4>3</vt:i4>
      </vt:variant>
      <vt:variant>
        <vt:i4>0</vt:i4>
      </vt:variant>
      <vt:variant>
        <vt:i4>5</vt:i4>
      </vt:variant>
      <vt:variant>
        <vt:lpwstr>mailto:info@nl.cpm.net</vt:lpwstr>
      </vt:variant>
      <vt:variant>
        <vt:lpwstr/>
      </vt:variant>
      <vt:variant>
        <vt:i4>5570608</vt:i4>
      </vt:variant>
      <vt:variant>
        <vt:i4>0</vt:i4>
      </vt:variant>
      <vt:variant>
        <vt:i4>0</vt:i4>
      </vt:variant>
      <vt:variant>
        <vt:i4>5</vt:i4>
      </vt:variant>
      <vt:variant>
        <vt:lpwstr>mailto:info@nl.cpm.net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UA/08/3877</dc:title>
  <dc:creator>Olga Roedl</dc:creator>
  <cp:keywords>Public</cp:keywords>
  <cp:lastModifiedBy>e.pashkova</cp:lastModifiedBy>
  <cp:revision>2</cp:revision>
  <cp:lastPrinted>2015-04-22T07:21:00Z</cp:lastPrinted>
  <dcterms:created xsi:type="dcterms:W3CDTF">2020-04-30T10:07:00Z</dcterms:created>
  <dcterms:modified xsi:type="dcterms:W3CDTF">2020-04-30T10:07:00Z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7078a23e-1976-49c1-aeff-c4e94b016c98</vt:lpwstr>
  </property>
  <property fmtid="{D5CDD505-2E9C-101B-9397-08002B2CF9AE}" pid="3" name="db.comClassification">
    <vt:lpwstr>Public</vt:lpwstr>
  </property>
</Properties>
</file>